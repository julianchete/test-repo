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6.xml" ContentType="application/vnd.openxmlformats-officedocument.wordprocessingml.footer+xml"/>
  <Override PartName="/word/footer5.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7.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webSettings.xml" ContentType="application/vnd.openxmlformats-officedocument.wordprocessingml.webSetting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Y="590"/>
        <w:tblW w:w="14345" w:type="dxa"/>
        <w:tblBorders>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4962"/>
        <w:gridCol w:w="9383"/>
      </w:tblGrid>
      <w:tr w:rsidR="00B357F2" w:rsidRPr="003B7DB9" w14:paraId="61E31E26" w14:textId="77777777" w:rsidTr="009B3573">
        <w:trPr>
          <w:trHeight w:hRule="exact" w:val="227"/>
        </w:trPr>
        <w:tc>
          <w:tcPr>
            <w:tcW w:w="4962" w:type="dxa"/>
            <w:tcBorders>
              <w:bottom w:val="single" w:sz="4" w:space="0" w:color="auto"/>
            </w:tcBorders>
            <w:shd w:val="clear" w:color="auto" w:fill="000000"/>
          </w:tcPr>
          <w:p w14:paraId="506982F6" w14:textId="77777777" w:rsidR="00B357F2" w:rsidRPr="003B7DB9" w:rsidRDefault="00B357F2" w:rsidP="009B3573">
            <w:pPr>
              <w:pStyle w:val="ListNumber"/>
              <w:numPr>
                <w:ilvl w:val="0"/>
                <w:numId w:val="0"/>
              </w:numPr>
            </w:pPr>
          </w:p>
        </w:tc>
        <w:tc>
          <w:tcPr>
            <w:tcW w:w="9383" w:type="dxa"/>
            <w:tcBorders>
              <w:bottom w:val="single" w:sz="4" w:space="0" w:color="auto"/>
            </w:tcBorders>
            <w:shd w:val="clear" w:color="auto" w:fill="000000"/>
          </w:tcPr>
          <w:p w14:paraId="7AD1E8F6" w14:textId="77777777" w:rsidR="00B357F2" w:rsidRPr="003B7DB9" w:rsidRDefault="00B357F2" w:rsidP="009B3573"/>
        </w:tc>
      </w:tr>
      <w:tr w:rsidR="00B357F2" w:rsidRPr="00273716" w14:paraId="0D5C0437" w14:textId="77777777" w:rsidTr="009B3573">
        <w:trPr>
          <w:trHeight w:val="636"/>
        </w:trPr>
        <w:tc>
          <w:tcPr>
            <w:tcW w:w="4962" w:type="dxa"/>
            <w:vMerge w:val="restart"/>
            <w:tcBorders>
              <w:top w:val="single" w:sz="4" w:space="0" w:color="auto"/>
              <w:bottom w:val="nil"/>
              <w:right w:val="nil"/>
            </w:tcBorders>
            <w:shd w:val="clear" w:color="auto" w:fill="F0AB00"/>
            <w:tcMar>
              <w:top w:w="113" w:type="dxa"/>
            </w:tcMar>
          </w:tcPr>
          <w:p w14:paraId="61089083" w14:textId="77777777" w:rsidR="00B357F2" w:rsidRPr="00273716" w:rsidRDefault="00B357F2" w:rsidP="009B3573">
            <w:pPr>
              <w:pStyle w:val="SAPCollateralType"/>
            </w:pPr>
            <w:r w:rsidRPr="00273716">
              <w:t>Test Script</w:t>
            </w:r>
          </w:p>
          <w:p w14:paraId="209CE355" w14:textId="04A3AD63" w:rsidR="00B357F2" w:rsidRPr="00273716" w:rsidRDefault="009A19E3" w:rsidP="009B3573">
            <w:pPr>
              <w:pStyle w:val="SAPDocumentVersion"/>
              <w:rPr>
                <w:rFonts w:eastAsia="SimSun"/>
                <w:lang w:eastAsia="zh-CN"/>
              </w:rPr>
            </w:pPr>
            <w:r w:rsidRPr="00273716">
              <w:t xml:space="preserve">SAP </w:t>
            </w:r>
            <w:r w:rsidR="00AC73A6" w:rsidRPr="00273716">
              <w:t>SuccessFactors HCM Core</w:t>
            </w:r>
          </w:p>
          <w:p w14:paraId="3DCA0361" w14:textId="3D796401" w:rsidR="00B357F2" w:rsidRPr="00273716" w:rsidRDefault="001317C0" w:rsidP="009B3573">
            <w:pPr>
              <w:pStyle w:val="SAPDocumentVersion"/>
            </w:pPr>
            <w:del w:id="0" w:author="Author" w:date="2018-01-09T10:49:00Z">
              <w:r w:rsidRPr="00273716" w:rsidDel="008A52BA">
                <w:rPr>
                  <w:rFonts w:eastAsia="SimSun"/>
                  <w:lang w:eastAsia="zh-CN"/>
                </w:rPr>
                <w:delText>January</w:delText>
              </w:r>
              <w:r w:rsidR="00E06370" w:rsidRPr="00273716" w:rsidDel="008A52BA">
                <w:rPr>
                  <w:rFonts w:eastAsia="SimSun"/>
                  <w:lang w:eastAsia="zh-CN"/>
                </w:rPr>
                <w:delText xml:space="preserve"> </w:delText>
              </w:r>
            </w:del>
            <w:ins w:id="1" w:author="Author" w:date="2018-01-09T10:49:00Z">
              <w:r w:rsidR="008A52BA">
                <w:rPr>
                  <w:rFonts w:eastAsia="SimSun"/>
                  <w:lang w:eastAsia="zh-CN"/>
                </w:rPr>
                <w:t>April</w:t>
              </w:r>
              <w:r w:rsidR="008A52BA" w:rsidRPr="00273716">
                <w:rPr>
                  <w:rFonts w:eastAsia="SimSun"/>
                  <w:lang w:eastAsia="zh-CN"/>
                </w:rPr>
                <w:t xml:space="preserve"> </w:t>
              </w:r>
            </w:ins>
            <w:r w:rsidR="000D5303" w:rsidRPr="00273716">
              <w:t>201</w:t>
            </w:r>
            <w:r w:rsidRPr="00273716">
              <w:t>8</w:t>
            </w:r>
          </w:p>
          <w:p w14:paraId="09F06F5E" w14:textId="77777777" w:rsidR="00B357F2" w:rsidRPr="00273716" w:rsidRDefault="00B357F2" w:rsidP="009B3573">
            <w:pPr>
              <w:pStyle w:val="SAPDocumentVersion"/>
            </w:pPr>
            <w:r w:rsidRPr="00273716">
              <w:t>English</w:t>
            </w:r>
          </w:p>
        </w:tc>
        <w:tc>
          <w:tcPr>
            <w:tcW w:w="9383" w:type="dxa"/>
            <w:tcBorders>
              <w:top w:val="single" w:sz="4" w:space="0" w:color="auto"/>
              <w:left w:val="nil"/>
              <w:bottom w:val="nil"/>
            </w:tcBorders>
            <w:shd w:val="clear" w:color="auto" w:fill="F0AB00"/>
            <w:tcMar>
              <w:top w:w="113" w:type="dxa"/>
            </w:tcMar>
          </w:tcPr>
          <w:p w14:paraId="67ED156E" w14:textId="77777777" w:rsidR="00B357F2" w:rsidRPr="00273716" w:rsidRDefault="00B357F2" w:rsidP="009B3573">
            <w:pPr>
              <w:pStyle w:val="SAPSecurityLevel"/>
            </w:pPr>
            <w:bookmarkStart w:id="2" w:name="securitylevel"/>
            <w:r w:rsidRPr="00273716">
              <w:t>Customer</w:t>
            </w:r>
            <w:bookmarkEnd w:id="2"/>
          </w:p>
        </w:tc>
      </w:tr>
      <w:tr w:rsidR="00B357F2" w:rsidRPr="00273716" w14:paraId="234BDE30" w14:textId="77777777" w:rsidTr="009B3573">
        <w:trPr>
          <w:trHeight w:hRule="exact" w:val="2402"/>
        </w:trPr>
        <w:tc>
          <w:tcPr>
            <w:tcW w:w="4962" w:type="dxa"/>
            <w:vMerge/>
            <w:tcBorders>
              <w:top w:val="nil"/>
              <w:bottom w:val="nil"/>
              <w:right w:val="nil"/>
            </w:tcBorders>
            <w:shd w:val="clear" w:color="auto" w:fill="F0AB00"/>
            <w:tcMar>
              <w:top w:w="113" w:type="dxa"/>
            </w:tcMar>
          </w:tcPr>
          <w:p w14:paraId="1E1A70FF" w14:textId="77777777" w:rsidR="00B357F2" w:rsidRPr="00273716" w:rsidRDefault="00B357F2" w:rsidP="009B3573">
            <w:pPr>
              <w:pStyle w:val="SAPCollateralType"/>
            </w:pPr>
          </w:p>
        </w:tc>
        <w:tc>
          <w:tcPr>
            <w:tcW w:w="9383" w:type="dxa"/>
            <w:tcBorders>
              <w:top w:val="nil"/>
              <w:left w:val="nil"/>
              <w:bottom w:val="nil"/>
            </w:tcBorders>
            <w:shd w:val="clear" w:color="auto" w:fill="F0AB00"/>
            <w:tcMar>
              <w:top w:w="113" w:type="dxa"/>
            </w:tcMar>
          </w:tcPr>
          <w:p w14:paraId="776DB742" w14:textId="77777777" w:rsidR="00B357F2" w:rsidRPr="00273716" w:rsidRDefault="00B357F2" w:rsidP="009B3573">
            <w:pPr>
              <w:pStyle w:val="SAPMainTitle"/>
            </w:pPr>
            <w:bookmarkStart w:id="3" w:name="maintitle"/>
            <w:r w:rsidRPr="00273716">
              <w:t xml:space="preserve">Take Action: Promotion/Demotion </w:t>
            </w:r>
            <w:bookmarkEnd w:id="3"/>
          </w:p>
          <w:p w14:paraId="471C49E6" w14:textId="131C9A99" w:rsidR="00B357F2" w:rsidRPr="00273716" w:rsidRDefault="00B357F2" w:rsidP="009B3573">
            <w:pPr>
              <w:pStyle w:val="SAPSubTitle"/>
            </w:pPr>
            <w:commentRangeStart w:id="4"/>
            <w:commentRangeStart w:id="5"/>
            <w:r w:rsidRPr="00273716">
              <w:t>ID: FJ2</w:t>
            </w:r>
            <w:r w:rsidR="00FC544C" w:rsidRPr="00273716">
              <w:t xml:space="preserve"> </w:t>
            </w:r>
            <w:commentRangeEnd w:id="4"/>
            <w:r w:rsidR="008A52BA">
              <w:rPr>
                <w:rStyle w:val="CommentReference"/>
                <w:rFonts w:ascii="BentonSans Book" w:hAnsi="BentonSans Book"/>
                <w:color w:val="auto"/>
              </w:rPr>
              <w:commentReference w:id="4"/>
            </w:r>
            <w:commentRangeEnd w:id="5"/>
            <w:r w:rsidR="000A49FB">
              <w:rPr>
                <w:rStyle w:val="CommentReference"/>
                <w:rFonts w:ascii="BentonSans Book" w:hAnsi="BentonSans Book"/>
                <w:color w:val="auto"/>
              </w:rPr>
              <w:commentReference w:id="5"/>
            </w:r>
            <w:del w:id="6" w:author="Author" w:date="2018-02-26T11:05:00Z">
              <w:r w:rsidR="00FC544C" w:rsidRPr="00561944" w:rsidDel="00795EC1">
                <w:rPr>
                  <w:strike/>
                  <w:highlight w:val="yellow"/>
                  <w:rPrChange w:id="7" w:author="Author" w:date="2018-01-09T14:06:00Z">
                    <w:rPr/>
                  </w:rPrChange>
                </w:rPr>
                <w:delText>(</w:delText>
              </w:r>
              <w:r w:rsidR="00FC544C" w:rsidRPr="00703703" w:rsidDel="00795EC1">
                <w:rPr>
                  <w:strike/>
                  <w:highlight w:val="cyan"/>
                  <w:rPrChange w:id="8" w:author="Author" w:date="2018-01-17T14:24:00Z">
                    <w:rPr/>
                  </w:rPrChange>
                </w:rPr>
                <w:delText>Australia</w:delText>
              </w:r>
              <w:r w:rsidR="00FC544C" w:rsidRPr="00561944" w:rsidDel="00795EC1">
                <w:rPr>
                  <w:strike/>
                  <w:highlight w:val="yellow"/>
                  <w:rPrChange w:id="9" w:author="Author" w:date="2018-01-09T14:06:00Z">
                    <w:rPr/>
                  </w:rPrChange>
                </w:rPr>
                <w:delText>)</w:delText>
              </w:r>
            </w:del>
          </w:p>
        </w:tc>
      </w:tr>
    </w:tbl>
    <w:p w14:paraId="3097A4EA" w14:textId="77777777" w:rsidR="00B357F2" w:rsidRPr="00273716" w:rsidRDefault="00B357F2" w:rsidP="00B357F2">
      <w:pPr>
        <w:pStyle w:val="SAPKeyblockTitle"/>
      </w:pPr>
      <w:r w:rsidRPr="00273716">
        <w:t>Table of Contents</w:t>
      </w:r>
    </w:p>
    <w:p w14:paraId="5355193F" w14:textId="2F57653D" w:rsidR="008F51EF" w:rsidRDefault="00602322">
      <w:pPr>
        <w:pStyle w:val="TOC1"/>
        <w:rPr>
          <w:ins w:id="10" w:author="Author" w:date="2018-02-26T11:29:00Z"/>
          <w:rFonts w:asciiTheme="minorHAnsi" w:eastAsiaTheme="minorEastAsia" w:hAnsiTheme="minorHAnsi" w:cstheme="minorBidi"/>
          <w:sz w:val="22"/>
          <w:szCs w:val="22"/>
          <w:lang w:val="de-DE" w:eastAsia="de-DE"/>
        </w:rPr>
      </w:pPr>
      <w:r w:rsidRPr="00273716">
        <w:rPr>
          <w:rFonts w:ascii="BentonSans Bold" w:hAnsi="BentonSans Bold"/>
        </w:rPr>
        <w:fldChar w:fldCharType="begin"/>
      </w:r>
      <w:r w:rsidRPr="00273716">
        <w:rPr>
          <w:rFonts w:ascii="BentonSans Bold" w:hAnsi="BentonSans Bold"/>
        </w:rPr>
        <w:instrText xml:space="preserve"> TOC \o "1-5" \h \z \u </w:instrText>
      </w:r>
      <w:r w:rsidRPr="00273716">
        <w:rPr>
          <w:rFonts w:ascii="BentonSans Bold" w:hAnsi="BentonSans Bold"/>
        </w:rPr>
        <w:fldChar w:fldCharType="separate"/>
      </w:r>
      <w:ins w:id="11" w:author="Author" w:date="2018-02-26T11:29:00Z">
        <w:r w:rsidR="008F51EF" w:rsidRPr="00A05A13">
          <w:rPr>
            <w:rStyle w:val="Hyperlink"/>
          </w:rPr>
          <w:fldChar w:fldCharType="begin"/>
        </w:r>
        <w:r w:rsidR="008F51EF" w:rsidRPr="00A05A13">
          <w:rPr>
            <w:rStyle w:val="Hyperlink"/>
          </w:rPr>
          <w:instrText xml:space="preserve"> </w:instrText>
        </w:r>
        <w:r w:rsidR="008F51EF">
          <w:instrText>HYPERLINK \l "_Toc507407915"</w:instrText>
        </w:r>
        <w:r w:rsidR="008F51EF" w:rsidRPr="00A05A13">
          <w:rPr>
            <w:rStyle w:val="Hyperlink"/>
          </w:rPr>
          <w:instrText xml:space="preserve"> </w:instrText>
        </w:r>
        <w:r w:rsidR="008F51EF" w:rsidRPr="00A05A13">
          <w:rPr>
            <w:rStyle w:val="Hyperlink"/>
          </w:rPr>
          <w:fldChar w:fldCharType="separate"/>
        </w:r>
        <w:r w:rsidR="008F51EF" w:rsidRPr="00A05A13">
          <w:rPr>
            <w:rStyle w:val="Hyperlink"/>
          </w:rPr>
          <w:t>1</w:t>
        </w:r>
        <w:r w:rsidR="008F51EF">
          <w:rPr>
            <w:rFonts w:asciiTheme="minorHAnsi" w:eastAsiaTheme="minorEastAsia" w:hAnsiTheme="minorHAnsi" w:cstheme="minorBidi"/>
            <w:sz w:val="22"/>
            <w:szCs w:val="22"/>
            <w:lang w:val="de-DE" w:eastAsia="de-DE"/>
          </w:rPr>
          <w:tab/>
        </w:r>
        <w:r w:rsidR="008F51EF" w:rsidRPr="00A05A13">
          <w:rPr>
            <w:rStyle w:val="Hyperlink"/>
          </w:rPr>
          <w:t>Purpose</w:t>
        </w:r>
        <w:r w:rsidR="008F51EF">
          <w:rPr>
            <w:webHidden/>
          </w:rPr>
          <w:tab/>
        </w:r>
        <w:r w:rsidR="008F51EF">
          <w:rPr>
            <w:webHidden/>
          </w:rPr>
          <w:fldChar w:fldCharType="begin"/>
        </w:r>
        <w:r w:rsidR="008F51EF">
          <w:rPr>
            <w:webHidden/>
          </w:rPr>
          <w:instrText xml:space="preserve"> PAGEREF _Toc507407915 \h </w:instrText>
        </w:r>
      </w:ins>
      <w:r w:rsidR="008F51EF">
        <w:rPr>
          <w:webHidden/>
        </w:rPr>
      </w:r>
      <w:r w:rsidR="008F51EF">
        <w:rPr>
          <w:webHidden/>
        </w:rPr>
        <w:fldChar w:fldCharType="separate"/>
      </w:r>
      <w:ins w:id="12" w:author="Author" w:date="2018-02-26T11:29:00Z">
        <w:r w:rsidR="008F51EF">
          <w:rPr>
            <w:webHidden/>
          </w:rPr>
          <w:t>4</w:t>
        </w:r>
        <w:r w:rsidR="008F51EF">
          <w:rPr>
            <w:webHidden/>
          </w:rPr>
          <w:fldChar w:fldCharType="end"/>
        </w:r>
        <w:r w:rsidR="008F51EF" w:rsidRPr="00A05A13">
          <w:rPr>
            <w:rStyle w:val="Hyperlink"/>
          </w:rPr>
          <w:fldChar w:fldCharType="end"/>
        </w:r>
      </w:ins>
    </w:p>
    <w:p w14:paraId="02B677DB" w14:textId="475479E3" w:rsidR="008F51EF" w:rsidRDefault="008F51EF">
      <w:pPr>
        <w:pStyle w:val="TOC2"/>
        <w:rPr>
          <w:ins w:id="13" w:author="Author" w:date="2018-02-26T11:29:00Z"/>
          <w:rFonts w:asciiTheme="minorHAnsi" w:eastAsiaTheme="minorEastAsia" w:hAnsiTheme="minorHAnsi" w:cstheme="minorBidi"/>
          <w:sz w:val="22"/>
          <w:szCs w:val="22"/>
          <w:lang w:val="de-DE" w:eastAsia="de-DE"/>
        </w:rPr>
      </w:pPr>
      <w:ins w:id="14" w:author="Author" w:date="2018-02-26T11:29:00Z">
        <w:r w:rsidRPr="00A05A13">
          <w:rPr>
            <w:rStyle w:val="Hyperlink"/>
          </w:rPr>
          <w:fldChar w:fldCharType="begin"/>
        </w:r>
        <w:r w:rsidRPr="00A05A13">
          <w:rPr>
            <w:rStyle w:val="Hyperlink"/>
          </w:rPr>
          <w:instrText xml:space="preserve"> </w:instrText>
        </w:r>
        <w:r>
          <w:instrText>HYPERLINK \l "_Toc507407916"</w:instrText>
        </w:r>
        <w:r w:rsidRPr="00A05A13">
          <w:rPr>
            <w:rStyle w:val="Hyperlink"/>
          </w:rPr>
          <w:instrText xml:space="preserve"> </w:instrText>
        </w:r>
        <w:r w:rsidRPr="00A05A13">
          <w:rPr>
            <w:rStyle w:val="Hyperlink"/>
          </w:rPr>
          <w:fldChar w:fldCharType="separate"/>
        </w:r>
        <w:r w:rsidRPr="00A05A13">
          <w:rPr>
            <w:rStyle w:val="Hyperlink"/>
          </w:rPr>
          <w:t>1.1</w:t>
        </w:r>
        <w:r>
          <w:rPr>
            <w:rFonts w:asciiTheme="minorHAnsi" w:eastAsiaTheme="minorEastAsia" w:hAnsiTheme="minorHAnsi" w:cstheme="minorBidi"/>
            <w:sz w:val="22"/>
            <w:szCs w:val="22"/>
            <w:lang w:val="de-DE" w:eastAsia="de-DE"/>
          </w:rPr>
          <w:tab/>
        </w:r>
        <w:r w:rsidRPr="00A05A13">
          <w:rPr>
            <w:rStyle w:val="Hyperlink"/>
          </w:rPr>
          <w:t>Purpose of the Document</w:t>
        </w:r>
        <w:r>
          <w:rPr>
            <w:webHidden/>
          </w:rPr>
          <w:tab/>
        </w:r>
        <w:r>
          <w:rPr>
            <w:webHidden/>
          </w:rPr>
          <w:fldChar w:fldCharType="begin"/>
        </w:r>
        <w:r>
          <w:rPr>
            <w:webHidden/>
          </w:rPr>
          <w:instrText xml:space="preserve"> PAGEREF _Toc507407916 \h </w:instrText>
        </w:r>
      </w:ins>
      <w:r>
        <w:rPr>
          <w:webHidden/>
        </w:rPr>
      </w:r>
      <w:r>
        <w:rPr>
          <w:webHidden/>
        </w:rPr>
        <w:fldChar w:fldCharType="separate"/>
      </w:r>
      <w:ins w:id="15" w:author="Author" w:date="2018-02-26T11:29:00Z">
        <w:r>
          <w:rPr>
            <w:webHidden/>
          </w:rPr>
          <w:t>4</w:t>
        </w:r>
        <w:r>
          <w:rPr>
            <w:webHidden/>
          </w:rPr>
          <w:fldChar w:fldCharType="end"/>
        </w:r>
        <w:r w:rsidRPr="00A05A13">
          <w:rPr>
            <w:rStyle w:val="Hyperlink"/>
          </w:rPr>
          <w:fldChar w:fldCharType="end"/>
        </w:r>
      </w:ins>
    </w:p>
    <w:p w14:paraId="2D20CA9A" w14:textId="11F41F30" w:rsidR="008F51EF" w:rsidRDefault="008F51EF">
      <w:pPr>
        <w:pStyle w:val="TOC2"/>
        <w:rPr>
          <w:ins w:id="16" w:author="Author" w:date="2018-02-26T11:29:00Z"/>
          <w:rFonts w:asciiTheme="minorHAnsi" w:eastAsiaTheme="minorEastAsia" w:hAnsiTheme="minorHAnsi" w:cstheme="minorBidi"/>
          <w:sz w:val="22"/>
          <w:szCs w:val="22"/>
          <w:lang w:val="de-DE" w:eastAsia="de-DE"/>
        </w:rPr>
      </w:pPr>
      <w:ins w:id="17" w:author="Author" w:date="2018-02-26T11:29:00Z">
        <w:r w:rsidRPr="00A05A13">
          <w:rPr>
            <w:rStyle w:val="Hyperlink"/>
          </w:rPr>
          <w:fldChar w:fldCharType="begin"/>
        </w:r>
        <w:r w:rsidRPr="00A05A13">
          <w:rPr>
            <w:rStyle w:val="Hyperlink"/>
          </w:rPr>
          <w:instrText xml:space="preserve"> </w:instrText>
        </w:r>
        <w:r>
          <w:instrText>HYPERLINK \l "_Toc507407917"</w:instrText>
        </w:r>
        <w:r w:rsidRPr="00A05A13">
          <w:rPr>
            <w:rStyle w:val="Hyperlink"/>
          </w:rPr>
          <w:instrText xml:space="preserve"> </w:instrText>
        </w:r>
        <w:r w:rsidRPr="00A05A13">
          <w:rPr>
            <w:rStyle w:val="Hyperlink"/>
          </w:rPr>
          <w:fldChar w:fldCharType="separate"/>
        </w:r>
        <w:r w:rsidRPr="00A05A13">
          <w:rPr>
            <w:rStyle w:val="Hyperlink"/>
          </w:rPr>
          <w:t>1.2</w:t>
        </w:r>
        <w:r>
          <w:rPr>
            <w:rFonts w:asciiTheme="minorHAnsi" w:eastAsiaTheme="minorEastAsia" w:hAnsiTheme="minorHAnsi" w:cstheme="minorBidi"/>
            <w:sz w:val="22"/>
            <w:szCs w:val="22"/>
            <w:lang w:val="de-DE" w:eastAsia="de-DE"/>
          </w:rPr>
          <w:tab/>
        </w:r>
        <w:r w:rsidRPr="00A05A13">
          <w:rPr>
            <w:rStyle w:val="Hyperlink"/>
          </w:rPr>
          <w:t>Purpose of Take Action: Promotion/Demotion</w:t>
        </w:r>
        <w:r>
          <w:rPr>
            <w:webHidden/>
          </w:rPr>
          <w:tab/>
        </w:r>
        <w:r>
          <w:rPr>
            <w:webHidden/>
          </w:rPr>
          <w:fldChar w:fldCharType="begin"/>
        </w:r>
        <w:r>
          <w:rPr>
            <w:webHidden/>
          </w:rPr>
          <w:instrText xml:space="preserve"> PAGEREF _Toc507407917 \h </w:instrText>
        </w:r>
      </w:ins>
      <w:r>
        <w:rPr>
          <w:webHidden/>
        </w:rPr>
      </w:r>
      <w:r>
        <w:rPr>
          <w:webHidden/>
        </w:rPr>
        <w:fldChar w:fldCharType="separate"/>
      </w:r>
      <w:ins w:id="18" w:author="Author" w:date="2018-02-26T11:29:00Z">
        <w:r>
          <w:rPr>
            <w:webHidden/>
          </w:rPr>
          <w:t>4</w:t>
        </w:r>
        <w:r>
          <w:rPr>
            <w:webHidden/>
          </w:rPr>
          <w:fldChar w:fldCharType="end"/>
        </w:r>
        <w:r w:rsidRPr="00A05A13">
          <w:rPr>
            <w:rStyle w:val="Hyperlink"/>
          </w:rPr>
          <w:fldChar w:fldCharType="end"/>
        </w:r>
      </w:ins>
    </w:p>
    <w:p w14:paraId="5E0938B5" w14:textId="31D360FA" w:rsidR="008F51EF" w:rsidRDefault="008F51EF">
      <w:pPr>
        <w:pStyle w:val="TOC1"/>
        <w:rPr>
          <w:ins w:id="19" w:author="Author" w:date="2018-02-26T11:29:00Z"/>
          <w:rFonts w:asciiTheme="minorHAnsi" w:eastAsiaTheme="minorEastAsia" w:hAnsiTheme="minorHAnsi" w:cstheme="minorBidi"/>
          <w:sz w:val="22"/>
          <w:szCs w:val="22"/>
          <w:lang w:val="de-DE" w:eastAsia="de-DE"/>
        </w:rPr>
      </w:pPr>
      <w:ins w:id="20" w:author="Author" w:date="2018-02-26T11:29:00Z">
        <w:r w:rsidRPr="00A05A13">
          <w:rPr>
            <w:rStyle w:val="Hyperlink"/>
          </w:rPr>
          <w:fldChar w:fldCharType="begin"/>
        </w:r>
        <w:r w:rsidRPr="00A05A13">
          <w:rPr>
            <w:rStyle w:val="Hyperlink"/>
          </w:rPr>
          <w:instrText xml:space="preserve"> </w:instrText>
        </w:r>
        <w:r>
          <w:instrText>HYPERLINK \l "_Toc507407918"</w:instrText>
        </w:r>
        <w:r w:rsidRPr="00A05A13">
          <w:rPr>
            <w:rStyle w:val="Hyperlink"/>
          </w:rPr>
          <w:instrText xml:space="preserve"> </w:instrText>
        </w:r>
        <w:r w:rsidRPr="00A05A13">
          <w:rPr>
            <w:rStyle w:val="Hyperlink"/>
          </w:rPr>
          <w:fldChar w:fldCharType="separate"/>
        </w:r>
        <w:r w:rsidRPr="00A05A13">
          <w:rPr>
            <w:rStyle w:val="Hyperlink"/>
          </w:rPr>
          <w:t>2</w:t>
        </w:r>
        <w:r>
          <w:rPr>
            <w:rFonts w:asciiTheme="minorHAnsi" w:eastAsiaTheme="minorEastAsia" w:hAnsiTheme="minorHAnsi" w:cstheme="minorBidi"/>
            <w:sz w:val="22"/>
            <w:szCs w:val="22"/>
            <w:lang w:val="de-DE" w:eastAsia="de-DE"/>
          </w:rPr>
          <w:tab/>
        </w:r>
        <w:r w:rsidRPr="00A05A13">
          <w:rPr>
            <w:rStyle w:val="Hyperlink"/>
          </w:rPr>
          <w:t>Prerequisites</w:t>
        </w:r>
        <w:r>
          <w:rPr>
            <w:webHidden/>
          </w:rPr>
          <w:tab/>
        </w:r>
        <w:r>
          <w:rPr>
            <w:webHidden/>
          </w:rPr>
          <w:fldChar w:fldCharType="begin"/>
        </w:r>
        <w:r>
          <w:rPr>
            <w:webHidden/>
          </w:rPr>
          <w:instrText xml:space="preserve"> PAGEREF _Toc507407918 \h </w:instrText>
        </w:r>
      </w:ins>
      <w:r>
        <w:rPr>
          <w:webHidden/>
        </w:rPr>
      </w:r>
      <w:r>
        <w:rPr>
          <w:webHidden/>
        </w:rPr>
        <w:fldChar w:fldCharType="separate"/>
      </w:r>
      <w:ins w:id="21" w:author="Author" w:date="2018-02-26T11:29:00Z">
        <w:r>
          <w:rPr>
            <w:webHidden/>
          </w:rPr>
          <w:t>5</w:t>
        </w:r>
        <w:r>
          <w:rPr>
            <w:webHidden/>
          </w:rPr>
          <w:fldChar w:fldCharType="end"/>
        </w:r>
        <w:r w:rsidRPr="00A05A13">
          <w:rPr>
            <w:rStyle w:val="Hyperlink"/>
          </w:rPr>
          <w:fldChar w:fldCharType="end"/>
        </w:r>
      </w:ins>
    </w:p>
    <w:p w14:paraId="22D16287" w14:textId="303143E8" w:rsidR="008F51EF" w:rsidRDefault="008F51EF">
      <w:pPr>
        <w:pStyle w:val="TOC2"/>
        <w:rPr>
          <w:ins w:id="22" w:author="Author" w:date="2018-02-26T11:29:00Z"/>
          <w:rFonts w:asciiTheme="minorHAnsi" w:eastAsiaTheme="minorEastAsia" w:hAnsiTheme="minorHAnsi" w:cstheme="minorBidi"/>
          <w:sz w:val="22"/>
          <w:szCs w:val="22"/>
          <w:lang w:val="de-DE" w:eastAsia="de-DE"/>
        </w:rPr>
      </w:pPr>
      <w:ins w:id="23" w:author="Author" w:date="2018-02-26T11:29:00Z">
        <w:r w:rsidRPr="00A05A13">
          <w:rPr>
            <w:rStyle w:val="Hyperlink"/>
          </w:rPr>
          <w:fldChar w:fldCharType="begin"/>
        </w:r>
        <w:r w:rsidRPr="00A05A13">
          <w:rPr>
            <w:rStyle w:val="Hyperlink"/>
          </w:rPr>
          <w:instrText xml:space="preserve"> </w:instrText>
        </w:r>
        <w:r>
          <w:instrText>HYPERLINK \l "_Toc507407919"</w:instrText>
        </w:r>
        <w:r w:rsidRPr="00A05A13">
          <w:rPr>
            <w:rStyle w:val="Hyperlink"/>
          </w:rPr>
          <w:instrText xml:space="preserve"> </w:instrText>
        </w:r>
        <w:r w:rsidRPr="00A05A13">
          <w:rPr>
            <w:rStyle w:val="Hyperlink"/>
          </w:rPr>
          <w:fldChar w:fldCharType="separate"/>
        </w:r>
        <w:r w:rsidRPr="00A05A13">
          <w:rPr>
            <w:rStyle w:val="Hyperlink"/>
          </w:rPr>
          <w:t>2.1</w:t>
        </w:r>
        <w:r>
          <w:rPr>
            <w:rFonts w:asciiTheme="minorHAnsi" w:eastAsiaTheme="minorEastAsia" w:hAnsiTheme="minorHAnsi" w:cstheme="minorBidi"/>
            <w:sz w:val="22"/>
            <w:szCs w:val="22"/>
            <w:lang w:val="de-DE" w:eastAsia="de-DE"/>
          </w:rPr>
          <w:tab/>
        </w:r>
        <w:r w:rsidRPr="00A05A13">
          <w:rPr>
            <w:rStyle w:val="Hyperlink"/>
          </w:rPr>
          <w:t>Configuration</w:t>
        </w:r>
        <w:r>
          <w:rPr>
            <w:webHidden/>
          </w:rPr>
          <w:tab/>
        </w:r>
        <w:r>
          <w:rPr>
            <w:webHidden/>
          </w:rPr>
          <w:fldChar w:fldCharType="begin"/>
        </w:r>
        <w:r>
          <w:rPr>
            <w:webHidden/>
          </w:rPr>
          <w:instrText xml:space="preserve"> PAGEREF _Toc507407919 \h </w:instrText>
        </w:r>
      </w:ins>
      <w:r>
        <w:rPr>
          <w:webHidden/>
        </w:rPr>
      </w:r>
      <w:r>
        <w:rPr>
          <w:webHidden/>
        </w:rPr>
        <w:fldChar w:fldCharType="separate"/>
      </w:r>
      <w:ins w:id="24" w:author="Author" w:date="2018-02-26T11:29:00Z">
        <w:r>
          <w:rPr>
            <w:webHidden/>
          </w:rPr>
          <w:t>5</w:t>
        </w:r>
        <w:r>
          <w:rPr>
            <w:webHidden/>
          </w:rPr>
          <w:fldChar w:fldCharType="end"/>
        </w:r>
        <w:r w:rsidRPr="00A05A13">
          <w:rPr>
            <w:rStyle w:val="Hyperlink"/>
          </w:rPr>
          <w:fldChar w:fldCharType="end"/>
        </w:r>
      </w:ins>
    </w:p>
    <w:p w14:paraId="55BDA8A9" w14:textId="5BC84EC4" w:rsidR="008F51EF" w:rsidRDefault="008F51EF">
      <w:pPr>
        <w:pStyle w:val="TOC2"/>
        <w:rPr>
          <w:ins w:id="25" w:author="Author" w:date="2018-02-26T11:29:00Z"/>
          <w:rFonts w:asciiTheme="minorHAnsi" w:eastAsiaTheme="minorEastAsia" w:hAnsiTheme="minorHAnsi" w:cstheme="minorBidi"/>
          <w:sz w:val="22"/>
          <w:szCs w:val="22"/>
          <w:lang w:val="de-DE" w:eastAsia="de-DE"/>
        </w:rPr>
      </w:pPr>
      <w:ins w:id="26" w:author="Author" w:date="2018-02-26T11:29:00Z">
        <w:r w:rsidRPr="00A05A13">
          <w:rPr>
            <w:rStyle w:val="Hyperlink"/>
          </w:rPr>
          <w:fldChar w:fldCharType="begin"/>
        </w:r>
        <w:r w:rsidRPr="00A05A13">
          <w:rPr>
            <w:rStyle w:val="Hyperlink"/>
          </w:rPr>
          <w:instrText xml:space="preserve"> </w:instrText>
        </w:r>
        <w:r>
          <w:instrText>HYPERLINK \l "_Toc507407920"</w:instrText>
        </w:r>
        <w:r w:rsidRPr="00A05A13">
          <w:rPr>
            <w:rStyle w:val="Hyperlink"/>
          </w:rPr>
          <w:instrText xml:space="preserve"> </w:instrText>
        </w:r>
        <w:r w:rsidRPr="00A05A13">
          <w:rPr>
            <w:rStyle w:val="Hyperlink"/>
          </w:rPr>
          <w:fldChar w:fldCharType="separate"/>
        </w:r>
        <w:r w:rsidRPr="00A05A13">
          <w:rPr>
            <w:rStyle w:val="Hyperlink"/>
          </w:rPr>
          <w:t>2.2</w:t>
        </w:r>
        <w:r>
          <w:rPr>
            <w:rFonts w:asciiTheme="minorHAnsi" w:eastAsiaTheme="minorEastAsia" w:hAnsiTheme="minorHAnsi" w:cstheme="minorBidi"/>
            <w:sz w:val="22"/>
            <w:szCs w:val="22"/>
            <w:lang w:val="de-DE" w:eastAsia="de-DE"/>
          </w:rPr>
          <w:tab/>
        </w:r>
        <w:r w:rsidRPr="00A05A13">
          <w:rPr>
            <w:rStyle w:val="Hyperlink"/>
          </w:rPr>
          <w:t>System Access</w:t>
        </w:r>
        <w:r>
          <w:rPr>
            <w:webHidden/>
          </w:rPr>
          <w:tab/>
        </w:r>
        <w:r>
          <w:rPr>
            <w:webHidden/>
          </w:rPr>
          <w:fldChar w:fldCharType="begin"/>
        </w:r>
        <w:r>
          <w:rPr>
            <w:webHidden/>
          </w:rPr>
          <w:instrText xml:space="preserve"> PAGEREF _Toc507407920 \h </w:instrText>
        </w:r>
      </w:ins>
      <w:r>
        <w:rPr>
          <w:webHidden/>
        </w:rPr>
      </w:r>
      <w:r>
        <w:rPr>
          <w:webHidden/>
        </w:rPr>
        <w:fldChar w:fldCharType="separate"/>
      </w:r>
      <w:ins w:id="27" w:author="Author" w:date="2018-02-26T11:29:00Z">
        <w:r>
          <w:rPr>
            <w:webHidden/>
          </w:rPr>
          <w:t>5</w:t>
        </w:r>
        <w:r>
          <w:rPr>
            <w:webHidden/>
          </w:rPr>
          <w:fldChar w:fldCharType="end"/>
        </w:r>
        <w:r w:rsidRPr="00A05A13">
          <w:rPr>
            <w:rStyle w:val="Hyperlink"/>
          </w:rPr>
          <w:fldChar w:fldCharType="end"/>
        </w:r>
      </w:ins>
    </w:p>
    <w:p w14:paraId="67FC5081" w14:textId="206D6404" w:rsidR="008F51EF" w:rsidRDefault="008F51EF">
      <w:pPr>
        <w:pStyle w:val="TOC2"/>
        <w:rPr>
          <w:ins w:id="28" w:author="Author" w:date="2018-02-26T11:29:00Z"/>
          <w:rFonts w:asciiTheme="minorHAnsi" w:eastAsiaTheme="minorEastAsia" w:hAnsiTheme="minorHAnsi" w:cstheme="minorBidi"/>
          <w:sz w:val="22"/>
          <w:szCs w:val="22"/>
          <w:lang w:val="de-DE" w:eastAsia="de-DE"/>
        </w:rPr>
      </w:pPr>
      <w:ins w:id="29" w:author="Author" w:date="2018-02-26T11:29:00Z">
        <w:r w:rsidRPr="00A05A13">
          <w:rPr>
            <w:rStyle w:val="Hyperlink"/>
          </w:rPr>
          <w:fldChar w:fldCharType="begin"/>
        </w:r>
        <w:r w:rsidRPr="00A05A13">
          <w:rPr>
            <w:rStyle w:val="Hyperlink"/>
          </w:rPr>
          <w:instrText xml:space="preserve"> </w:instrText>
        </w:r>
        <w:r>
          <w:instrText>HYPERLINK \l "_Toc507407921"</w:instrText>
        </w:r>
        <w:r w:rsidRPr="00A05A13">
          <w:rPr>
            <w:rStyle w:val="Hyperlink"/>
          </w:rPr>
          <w:instrText xml:space="preserve"> </w:instrText>
        </w:r>
        <w:r w:rsidRPr="00A05A13">
          <w:rPr>
            <w:rStyle w:val="Hyperlink"/>
          </w:rPr>
          <w:fldChar w:fldCharType="separate"/>
        </w:r>
        <w:r w:rsidRPr="00A05A13">
          <w:rPr>
            <w:rStyle w:val="Hyperlink"/>
          </w:rPr>
          <w:t>2.3</w:t>
        </w:r>
        <w:r>
          <w:rPr>
            <w:rFonts w:asciiTheme="minorHAnsi" w:eastAsiaTheme="minorEastAsia" w:hAnsiTheme="minorHAnsi" w:cstheme="minorBidi"/>
            <w:sz w:val="22"/>
            <w:szCs w:val="22"/>
            <w:lang w:val="de-DE" w:eastAsia="de-DE"/>
          </w:rPr>
          <w:tab/>
        </w:r>
        <w:r w:rsidRPr="00A05A13">
          <w:rPr>
            <w:rStyle w:val="Hyperlink"/>
          </w:rPr>
          <w:t>Roles</w:t>
        </w:r>
        <w:r>
          <w:rPr>
            <w:webHidden/>
          </w:rPr>
          <w:tab/>
        </w:r>
        <w:r>
          <w:rPr>
            <w:webHidden/>
          </w:rPr>
          <w:fldChar w:fldCharType="begin"/>
        </w:r>
        <w:r>
          <w:rPr>
            <w:webHidden/>
          </w:rPr>
          <w:instrText xml:space="preserve"> PAGEREF _Toc507407921 \h </w:instrText>
        </w:r>
      </w:ins>
      <w:r>
        <w:rPr>
          <w:webHidden/>
        </w:rPr>
      </w:r>
      <w:r>
        <w:rPr>
          <w:webHidden/>
        </w:rPr>
        <w:fldChar w:fldCharType="separate"/>
      </w:r>
      <w:ins w:id="30" w:author="Author" w:date="2018-02-26T11:29:00Z">
        <w:r>
          <w:rPr>
            <w:webHidden/>
          </w:rPr>
          <w:t>5</w:t>
        </w:r>
        <w:r>
          <w:rPr>
            <w:webHidden/>
          </w:rPr>
          <w:fldChar w:fldCharType="end"/>
        </w:r>
        <w:r w:rsidRPr="00A05A13">
          <w:rPr>
            <w:rStyle w:val="Hyperlink"/>
          </w:rPr>
          <w:fldChar w:fldCharType="end"/>
        </w:r>
      </w:ins>
    </w:p>
    <w:p w14:paraId="55A96165" w14:textId="74601DFF" w:rsidR="008F51EF" w:rsidRDefault="008F51EF">
      <w:pPr>
        <w:pStyle w:val="TOC2"/>
        <w:rPr>
          <w:ins w:id="31" w:author="Author" w:date="2018-02-26T11:29:00Z"/>
          <w:rFonts w:asciiTheme="minorHAnsi" w:eastAsiaTheme="minorEastAsia" w:hAnsiTheme="minorHAnsi" w:cstheme="minorBidi"/>
          <w:sz w:val="22"/>
          <w:szCs w:val="22"/>
          <w:lang w:val="de-DE" w:eastAsia="de-DE"/>
        </w:rPr>
      </w:pPr>
      <w:ins w:id="32" w:author="Author" w:date="2018-02-26T11:29:00Z">
        <w:r w:rsidRPr="00A05A13">
          <w:rPr>
            <w:rStyle w:val="Hyperlink"/>
          </w:rPr>
          <w:fldChar w:fldCharType="begin"/>
        </w:r>
        <w:r w:rsidRPr="00A05A13">
          <w:rPr>
            <w:rStyle w:val="Hyperlink"/>
          </w:rPr>
          <w:instrText xml:space="preserve"> </w:instrText>
        </w:r>
        <w:r>
          <w:instrText>HYPERLINK \l "_Toc507407922"</w:instrText>
        </w:r>
        <w:r w:rsidRPr="00A05A13">
          <w:rPr>
            <w:rStyle w:val="Hyperlink"/>
          </w:rPr>
          <w:instrText xml:space="preserve"> </w:instrText>
        </w:r>
        <w:r w:rsidRPr="00A05A13">
          <w:rPr>
            <w:rStyle w:val="Hyperlink"/>
          </w:rPr>
          <w:fldChar w:fldCharType="separate"/>
        </w:r>
        <w:r w:rsidRPr="00A05A13">
          <w:rPr>
            <w:rStyle w:val="Hyperlink"/>
          </w:rPr>
          <w:t>2.4</w:t>
        </w:r>
        <w:r>
          <w:rPr>
            <w:rFonts w:asciiTheme="minorHAnsi" w:eastAsiaTheme="minorEastAsia" w:hAnsiTheme="minorHAnsi" w:cstheme="minorBidi"/>
            <w:sz w:val="22"/>
            <w:szCs w:val="22"/>
            <w:lang w:val="de-DE" w:eastAsia="de-DE"/>
          </w:rPr>
          <w:tab/>
        </w:r>
        <w:r w:rsidRPr="00A05A13">
          <w:rPr>
            <w:rStyle w:val="Hyperlink"/>
          </w:rPr>
          <w:t>Master Data, Organizational Data, and Other Data</w:t>
        </w:r>
        <w:r>
          <w:rPr>
            <w:webHidden/>
          </w:rPr>
          <w:tab/>
        </w:r>
        <w:r>
          <w:rPr>
            <w:webHidden/>
          </w:rPr>
          <w:fldChar w:fldCharType="begin"/>
        </w:r>
        <w:r>
          <w:rPr>
            <w:webHidden/>
          </w:rPr>
          <w:instrText xml:space="preserve"> PAGEREF _Toc507407922 \h </w:instrText>
        </w:r>
      </w:ins>
      <w:r>
        <w:rPr>
          <w:webHidden/>
        </w:rPr>
      </w:r>
      <w:r>
        <w:rPr>
          <w:webHidden/>
        </w:rPr>
        <w:fldChar w:fldCharType="separate"/>
      </w:r>
      <w:ins w:id="33" w:author="Author" w:date="2018-02-26T11:29:00Z">
        <w:r>
          <w:rPr>
            <w:webHidden/>
          </w:rPr>
          <w:t>6</w:t>
        </w:r>
        <w:r>
          <w:rPr>
            <w:webHidden/>
          </w:rPr>
          <w:fldChar w:fldCharType="end"/>
        </w:r>
        <w:r w:rsidRPr="00A05A13">
          <w:rPr>
            <w:rStyle w:val="Hyperlink"/>
          </w:rPr>
          <w:fldChar w:fldCharType="end"/>
        </w:r>
      </w:ins>
    </w:p>
    <w:p w14:paraId="5E0A352F" w14:textId="1585F13B" w:rsidR="008F51EF" w:rsidRDefault="008F51EF">
      <w:pPr>
        <w:pStyle w:val="TOC2"/>
        <w:rPr>
          <w:ins w:id="34" w:author="Author" w:date="2018-02-26T11:29:00Z"/>
          <w:rFonts w:asciiTheme="minorHAnsi" w:eastAsiaTheme="minorEastAsia" w:hAnsiTheme="minorHAnsi" w:cstheme="minorBidi"/>
          <w:sz w:val="22"/>
          <w:szCs w:val="22"/>
          <w:lang w:val="de-DE" w:eastAsia="de-DE"/>
        </w:rPr>
      </w:pPr>
      <w:ins w:id="35" w:author="Author" w:date="2018-02-26T11:29:00Z">
        <w:r w:rsidRPr="00A05A13">
          <w:rPr>
            <w:rStyle w:val="Hyperlink"/>
          </w:rPr>
          <w:fldChar w:fldCharType="begin"/>
        </w:r>
        <w:r w:rsidRPr="00A05A13">
          <w:rPr>
            <w:rStyle w:val="Hyperlink"/>
          </w:rPr>
          <w:instrText xml:space="preserve"> </w:instrText>
        </w:r>
        <w:r>
          <w:instrText>HYPERLINK \l "_Toc507407923"</w:instrText>
        </w:r>
        <w:r w:rsidRPr="00A05A13">
          <w:rPr>
            <w:rStyle w:val="Hyperlink"/>
          </w:rPr>
          <w:instrText xml:space="preserve"> </w:instrText>
        </w:r>
        <w:r w:rsidRPr="00A05A13">
          <w:rPr>
            <w:rStyle w:val="Hyperlink"/>
          </w:rPr>
          <w:fldChar w:fldCharType="separate"/>
        </w:r>
        <w:r w:rsidRPr="00A05A13">
          <w:rPr>
            <w:rStyle w:val="Hyperlink"/>
          </w:rPr>
          <w:t>2.5</w:t>
        </w:r>
        <w:r>
          <w:rPr>
            <w:rFonts w:asciiTheme="minorHAnsi" w:eastAsiaTheme="minorEastAsia" w:hAnsiTheme="minorHAnsi" w:cstheme="minorBidi"/>
            <w:sz w:val="22"/>
            <w:szCs w:val="22"/>
            <w:lang w:val="de-DE" w:eastAsia="de-DE"/>
          </w:rPr>
          <w:tab/>
        </w:r>
        <w:r w:rsidRPr="00A05A13">
          <w:rPr>
            <w:rStyle w:val="Hyperlink"/>
          </w:rPr>
          <w:t>Business Conditions</w:t>
        </w:r>
        <w:r>
          <w:rPr>
            <w:webHidden/>
          </w:rPr>
          <w:tab/>
        </w:r>
        <w:r>
          <w:rPr>
            <w:webHidden/>
          </w:rPr>
          <w:fldChar w:fldCharType="begin"/>
        </w:r>
        <w:r>
          <w:rPr>
            <w:webHidden/>
          </w:rPr>
          <w:instrText xml:space="preserve"> PAGEREF _Toc507407923 \h </w:instrText>
        </w:r>
      </w:ins>
      <w:r>
        <w:rPr>
          <w:webHidden/>
        </w:rPr>
      </w:r>
      <w:r>
        <w:rPr>
          <w:webHidden/>
        </w:rPr>
        <w:fldChar w:fldCharType="separate"/>
      </w:r>
      <w:ins w:id="36" w:author="Author" w:date="2018-02-26T11:29:00Z">
        <w:r>
          <w:rPr>
            <w:webHidden/>
          </w:rPr>
          <w:t>6</w:t>
        </w:r>
        <w:r>
          <w:rPr>
            <w:webHidden/>
          </w:rPr>
          <w:fldChar w:fldCharType="end"/>
        </w:r>
        <w:r w:rsidRPr="00A05A13">
          <w:rPr>
            <w:rStyle w:val="Hyperlink"/>
          </w:rPr>
          <w:fldChar w:fldCharType="end"/>
        </w:r>
      </w:ins>
    </w:p>
    <w:p w14:paraId="48A72F94" w14:textId="487EC3C7" w:rsidR="008F51EF" w:rsidRDefault="008F51EF">
      <w:pPr>
        <w:pStyle w:val="TOC1"/>
        <w:rPr>
          <w:ins w:id="37" w:author="Author" w:date="2018-02-26T11:29:00Z"/>
          <w:rFonts w:asciiTheme="minorHAnsi" w:eastAsiaTheme="minorEastAsia" w:hAnsiTheme="minorHAnsi" w:cstheme="minorBidi"/>
          <w:sz w:val="22"/>
          <w:szCs w:val="22"/>
          <w:lang w:val="de-DE" w:eastAsia="de-DE"/>
        </w:rPr>
      </w:pPr>
      <w:ins w:id="38" w:author="Author" w:date="2018-02-26T11:29:00Z">
        <w:r w:rsidRPr="00A05A13">
          <w:rPr>
            <w:rStyle w:val="Hyperlink"/>
          </w:rPr>
          <w:fldChar w:fldCharType="begin"/>
        </w:r>
        <w:r w:rsidRPr="00A05A13">
          <w:rPr>
            <w:rStyle w:val="Hyperlink"/>
          </w:rPr>
          <w:instrText xml:space="preserve"> </w:instrText>
        </w:r>
        <w:r>
          <w:instrText>HYPERLINK \l "_Toc507407924"</w:instrText>
        </w:r>
        <w:r w:rsidRPr="00A05A13">
          <w:rPr>
            <w:rStyle w:val="Hyperlink"/>
          </w:rPr>
          <w:instrText xml:space="preserve"> </w:instrText>
        </w:r>
        <w:r w:rsidRPr="00A05A13">
          <w:rPr>
            <w:rStyle w:val="Hyperlink"/>
          </w:rPr>
          <w:fldChar w:fldCharType="separate"/>
        </w:r>
        <w:r w:rsidRPr="00A05A13">
          <w:rPr>
            <w:rStyle w:val="Hyperlink"/>
          </w:rPr>
          <w:t>3</w:t>
        </w:r>
        <w:r>
          <w:rPr>
            <w:rFonts w:asciiTheme="minorHAnsi" w:eastAsiaTheme="minorEastAsia" w:hAnsiTheme="minorHAnsi" w:cstheme="minorBidi"/>
            <w:sz w:val="22"/>
            <w:szCs w:val="22"/>
            <w:lang w:val="de-DE" w:eastAsia="de-DE"/>
          </w:rPr>
          <w:tab/>
        </w:r>
        <w:r w:rsidRPr="00A05A13">
          <w:rPr>
            <w:rStyle w:val="Hyperlink"/>
          </w:rPr>
          <w:t>Overview Table</w:t>
        </w:r>
        <w:r>
          <w:rPr>
            <w:webHidden/>
          </w:rPr>
          <w:tab/>
        </w:r>
        <w:r>
          <w:rPr>
            <w:webHidden/>
          </w:rPr>
          <w:fldChar w:fldCharType="begin"/>
        </w:r>
        <w:r>
          <w:rPr>
            <w:webHidden/>
          </w:rPr>
          <w:instrText xml:space="preserve"> PAGEREF _Toc507407924 \h </w:instrText>
        </w:r>
      </w:ins>
      <w:r>
        <w:rPr>
          <w:webHidden/>
        </w:rPr>
      </w:r>
      <w:r>
        <w:rPr>
          <w:webHidden/>
        </w:rPr>
        <w:fldChar w:fldCharType="separate"/>
      </w:r>
      <w:ins w:id="39" w:author="Author" w:date="2018-02-26T11:29:00Z">
        <w:r>
          <w:rPr>
            <w:webHidden/>
          </w:rPr>
          <w:t>7</w:t>
        </w:r>
        <w:r>
          <w:rPr>
            <w:webHidden/>
          </w:rPr>
          <w:fldChar w:fldCharType="end"/>
        </w:r>
        <w:r w:rsidRPr="00A05A13">
          <w:rPr>
            <w:rStyle w:val="Hyperlink"/>
          </w:rPr>
          <w:fldChar w:fldCharType="end"/>
        </w:r>
      </w:ins>
    </w:p>
    <w:p w14:paraId="50D922FF" w14:textId="1ECA73E1" w:rsidR="008F51EF" w:rsidRDefault="008F51EF">
      <w:pPr>
        <w:pStyle w:val="TOC1"/>
        <w:rPr>
          <w:ins w:id="40" w:author="Author" w:date="2018-02-26T11:29:00Z"/>
          <w:rFonts w:asciiTheme="minorHAnsi" w:eastAsiaTheme="minorEastAsia" w:hAnsiTheme="minorHAnsi" w:cstheme="minorBidi"/>
          <w:sz w:val="22"/>
          <w:szCs w:val="22"/>
          <w:lang w:val="de-DE" w:eastAsia="de-DE"/>
        </w:rPr>
      </w:pPr>
      <w:ins w:id="41" w:author="Author" w:date="2018-02-26T11:29:00Z">
        <w:r w:rsidRPr="00A05A13">
          <w:rPr>
            <w:rStyle w:val="Hyperlink"/>
          </w:rPr>
          <w:fldChar w:fldCharType="begin"/>
        </w:r>
        <w:r w:rsidRPr="00A05A13">
          <w:rPr>
            <w:rStyle w:val="Hyperlink"/>
          </w:rPr>
          <w:instrText xml:space="preserve"> </w:instrText>
        </w:r>
        <w:r>
          <w:instrText>HYPERLINK \l "_Toc507407925"</w:instrText>
        </w:r>
        <w:r w:rsidRPr="00A05A13">
          <w:rPr>
            <w:rStyle w:val="Hyperlink"/>
          </w:rPr>
          <w:instrText xml:space="preserve"> </w:instrText>
        </w:r>
        <w:r w:rsidRPr="00A05A13">
          <w:rPr>
            <w:rStyle w:val="Hyperlink"/>
          </w:rPr>
          <w:fldChar w:fldCharType="separate"/>
        </w:r>
        <w:r w:rsidRPr="00A05A13">
          <w:rPr>
            <w:rStyle w:val="Hyperlink"/>
          </w:rPr>
          <w:t>4</w:t>
        </w:r>
        <w:r>
          <w:rPr>
            <w:rFonts w:asciiTheme="minorHAnsi" w:eastAsiaTheme="minorEastAsia" w:hAnsiTheme="minorHAnsi" w:cstheme="minorBidi"/>
            <w:sz w:val="22"/>
            <w:szCs w:val="22"/>
            <w:lang w:val="de-DE" w:eastAsia="de-DE"/>
          </w:rPr>
          <w:tab/>
        </w:r>
        <w:r w:rsidRPr="00A05A13">
          <w:rPr>
            <w:rStyle w:val="Hyperlink"/>
          </w:rPr>
          <w:t>Testing the Process Steps</w:t>
        </w:r>
        <w:r>
          <w:rPr>
            <w:webHidden/>
          </w:rPr>
          <w:tab/>
        </w:r>
        <w:r>
          <w:rPr>
            <w:webHidden/>
          </w:rPr>
          <w:fldChar w:fldCharType="begin"/>
        </w:r>
        <w:r>
          <w:rPr>
            <w:webHidden/>
          </w:rPr>
          <w:instrText xml:space="preserve"> PAGEREF _Toc507407925 \h </w:instrText>
        </w:r>
      </w:ins>
      <w:r>
        <w:rPr>
          <w:webHidden/>
        </w:rPr>
      </w:r>
      <w:r>
        <w:rPr>
          <w:webHidden/>
        </w:rPr>
        <w:fldChar w:fldCharType="separate"/>
      </w:r>
      <w:ins w:id="42" w:author="Author" w:date="2018-02-26T11:29:00Z">
        <w:r>
          <w:rPr>
            <w:webHidden/>
          </w:rPr>
          <w:t>9</w:t>
        </w:r>
        <w:r>
          <w:rPr>
            <w:webHidden/>
          </w:rPr>
          <w:fldChar w:fldCharType="end"/>
        </w:r>
        <w:r w:rsidRPr="00A05A13">
          <w:rPr>
            <w:rStyle w:val="Hyperlink"/>
          </w:rPr>
          <w:fldChar w:fldCharType="end"/>
        </w:r>
      </w:ins>
    </w:p>
    <w:p w14:paraId="35206F7F" w14:textId="3499B163" w:rsidR="008F51EF" w:rsidRDefault="008F51EF">
      <w:pPr>
        <w:pStyle w:val="TOC2"/>
        <w:rPr>
          <w:ins w:id="43" w:author="Author" w:date="2018-02-26T11:29:00Z"/>
          <w:rFonts w:asciiTheme="minorHAnsi" w:eastAsiaTheme="minorEastAsia" w:hAnsiTheme="minorHAnsi" w:cstheme="minorBidi"/>
          <w:sz w:val="22"/>
          <w:szCs w:val="22"/>
          <w:lang w:val="de-DE" w:eastAsia="de-DE"/>
        </w:rPr>
      </w:pPr>
      <w:ins w:id="44" w:author="Author" w:date="2018-02-26T11:29:00Z">
        <w:r w:rsidRPr="00A05A13">
          <w:rPr>
            <w:rStyle w:val="Hyperlink"/>
          </w:rPr>
          <w:fldChar w:fldCharType="begin"/>
        </w:r>
        <w:r w:rsidRPr="00A05A13">
          <w:rPr>
            <w:rStyle w:val="Hyperlink"/>
          </w:rPr>
          <w:instrText xml:space="preserve"> </w:instrText>
        </w:r>
        <w:r>
          <w:instrText>HYPERLINK \l "_Toc507407926"</w:instrText>
        </w:r>
        <w:r w:rsidRPr="00A05A13">
          <w:rPr>
            <w:rStyle w:val="Hyperlink"/>
          </w:rPr>
          <w:instrText xml:space="preserve"> </w:instrText>
        </w:r>
        <w:r w:rsidRPr="00A05A13">
          <w:rPr>
            <w:rStyle w:val="Hyperlink"/>
          </w:rPr>
          <w:fldChar w:fldCharType="separate"/>
        </w:r>
        <w:r w:rsidRPr="00A05A13">
          <w:rPr>
            <w:rStyle w:val="Hyperlink"/>
          </w:rPr>
          <w:t>4.1</w:t>
        </w:r>
        <w:r>
          <w:rPr>
            <w:rFonts w:asciiTheme="minorHAnsi" w:eastAsiaTheme="minorEastAsia" w:hAnsiTheme="minorHAnsi" w:cstheme="minorBidi"/>
            <w:sz w:val="22"/>
            <w:szCs w:val="22"/>
            <w:lang w:val="de-DE" w:eastAsia="de-DE"/>
          </w:rPr>
          <w:tab/>
        </w:r>
        <w:r w:rsidRPr="00A05A13">
          <w:rPr>
            <w:rStyle w:val="Hyperlink"/>
          </w:rPr>
          <w:t>Take Action: Promotion</w:t>
        </w:r>
        <w:r>
          <w:rPr>
            <w:webHidden/>
          </w:rPr>
          <w:tab/>
        </w:r>
        <w:r>
          <w:rPr>
            <w:webHidden/>
          </w:rPr>
          <w:fldChar w:fldCharType="begin"/>
        </w:r>
        <w:r>
          <w:rPr>
            <w:webHidden/>
          </w:rPr>
          <w:instrText xml:space="preserve"> PAGEREF _Toc507407926 \h </w:instrText>
        </w:r>
      </w:ins>
      <w:r>
        <w:rPr>
          <w:webHidden/>
        </w:rPr>
      </w:r>
      <w:r>
        <w:rPr>
          <w:webHidden/>
        </w:rPr>
        <w:fldChar w:fldCharType="separate"/>
      </w:r>
      <w:ins w:id="45" w:author="Author" w:date="2018-02-26T11:29:00Z">
        <w:r>
          <w:rPr>
            <w:webHidden/>
          </w:rPr>
          <w:t>12</w:t>
        </w:r>
        <w:r>
          <w:rPr>
            <w:webHidden/>
          </w:rPr>
          <w:fldChar w:fldCharType="end"/>
        </w:r>
        <w:r w:rsidRPr="00A05A13">
          <w:rPr>
            <w:rStyle w:val="Hyperlink"/>
          </w:rPr>
          <w:fldChar w:fldCharType="end"/>
        </w:r>
      </w:ins>
    </w:p>
    <w:p w14:paraId="38623354" w14:textId="2B55886B" w:rsidR="008F51EF" w:rsidRDefault="008F51EF">
      <w:pPr>
        <w:pStyle w:val="TOC3"/>
        <w:rPr>
          <w:ins w:id="46" w:author="Author" w:date="2018-02-26T11:29:00Z"/>
          <w:rFonts w:asciiTheme="minorHAnsi" w:eastAsiaTheme="minorEastAsia" w:hAnsiTheme="minorHAnsi" w:cstheme="minorBidi"/>
          <w:sz w:val="22"/>
          <w:szCs w:val="22"/>
          <w:lang w:val="de-DE" w:eastAsia="de-DE"/>
        </w:rPr>
      </w:pPr>
      <w:ins w:id="47" w:author="Author" w:date="2018-02-26T11:29:00Z">
        <w:r w:rsidRPr="00A05A13">
          <w:rPr>
            <w:rStyle w:val="Hyperlink"/>
          </w:rPr>
          <w:fldChar w:fldCharType="begin"/>
        </w:r>
        <w:r w:rsidRPr="00A05A13">
          <w:rPr>
            <w:rStyle w:val="Hyperlink"/>
          </w:rPr>
          <w:instrText xml:space="preserve"> </w:instrText>
        </w:r>
        <w:r>
          <w:instrText>HYPERLINK \l "_Toc507407927"</w:instrText>
        </w:r>
        <w:r w:rsidRPr="00A05A13">
          <w:rPr>
            <w:rStyle w:val="Hyperlink"/>
          </w:rPr>
          <w:instrText xml:space="preserve"> </w:instrText>
        </w:r>
        <w:r w:rsidRPr="00A05A13">
          <w:rPr>
            <w:rStyle w:val="Hyperlink"/>
          </w:rPr>
          <w:fldChar w:fldCharType="separate"/>
        </w:r>
        <w:r w:rsidRPr="00A05A13">
          <w:rPr>
            <w:rStyle w:val="Hyperlink"/>
          </w:rPr>
          <w:t>4.1.1</w:t>
        </w:r>
        <w:r>
          <w:rPr>
            <w:rFonts w:asciiTheme="minorHAnsi" w:eastAsiaTheme="minorEastAsia" w:hAnsiTheme="minorHAnsi" w:cstheme="minorBidi"/>
            <w:sz w:val="22"/>
            <w:szCs w:val="22"/>
            <w:lang w:val="de-DE" w:eastAsia="de-DE"/>
          </w:rPr>
          <w:tab/>
        </w:r>
        <w:r w:rsidRPr="00A05A13">
          <w:rPr>
            <w:rStyle w:val="Hyperlink"/>
          </w:rPr>
          <w:t>Entering Promotion Data</w:t>
        </w:r>
        <w:r>
          <w:rPr>
            <w:webHidden/>
          </w:rPr>
          <w:tab/>
        </w:r>
        <w:r>
          <w:rPr>
            <w:webHidden/>
          </w:rPr>
          <w:fldChar w:fldCharType="begin"/>
        </w:r>
        <w:r>
          <w:rPr>
            <w:webHidden/>
          </w:rPr>
          <w:instrText xml:space="preserve"> PAGEREF _Toc507407927 \h </w:instrText>
        </w:r>
      </w:ins>
      <w:r>
        <w:rPr>
          <w:webHidden/>
        </w:rPr>
      </w:r>
      <w:r>
        <w:rPr>
          <w:webHidden/>
        </w:rPr>
        <w:fldChar w:fldCharType="separate"/>
      </w:r>
      <w:ins w:id="48" w:author="Author" w:date="2018-02-26T11:29:00Z">
        <w:r>
          <w:rPr>
            <w:webHidden/>
          </w:rPr>
          <w:t>12</w:t>
        </w:r>
        <w:r>
          <w:rPr>
            <w:webHidden/>
          </w:rPr>
          <w:fldChar w:fldCharType="end"/>
        </w:r>
        <w:r w:rsidRPr="00A05A13">
          <w:rPr>
            <w:rStyle w:val="Hyperlink"/>
          </w:rPr>
          <w:fldChar w:fldCharType="end"/>
        </w:r>
      </w:ins>
    </w:p>
    <w:p w14:paraId="2A57EF57" w14:textId="052DF876" w:rsidR="008F51EF" w:rsidRDefault="008F51EF">
      <w:pPr>
        <w:pStyle w:val="TOC4"/>
        <w:rPr>
          <w:ins w:id="49" w:author="Author" w:date="2018-02-26T11:29:00Z"/>
          <w:rFonts w:asciiTheme="minorHAnsi" w:eastAsiaTheme="minorEastAsia" w:hAnsiTheme="minorHAnsi" w:cstheme="minorBidi"/>
          <w:sz w:val="22"/>
          <w:szCs w:val="22"/>
          <w:lang w:val="de-DE" w:eastAsia="de-DE"/>
        </w:rPr>
      </w:pPr>
      <w:ins w:id="50" w:author="Author" w:date="2018-02-26T11:29:00Z">
        <w:r w:rsidRPr="00A05A13">
          <w:rPr>
            <w:rStyle w:val="Hyperlink"/>
          </w:rPr>
          <w:fldChar w:fldCharType="begin"/>
        </w:r>
        <w:r w:rsidRPr="00A05A13">
          <w:rPr>
            <w:rStyle w:val="Hyperlink"/>
          </w:rPr>
          <w:instrText xml:space="preserve"> </w:instrText>
        </w:r>
        <w:r>
          <w:instrText>HYPERLINK \l "_Toc507407928"</w:instrText>
        </w:r>
        <w:r w:rsidRPr="00A05A13">
          <w:rPr>
            <w:rStyle w:val="Hyperlink"/>
          </w:rPr>
          <w:instrText xml:space="preserve"> </w:instrText>
        </w:r>
        <w:r w:rsidRPr="00A05A13">
          <w:rPr>
            <w:rStyle w:val="Hyperlink"/>
          </w:rPr>
          <w:fldChar w:fldCharType="separate"/>
        </w:r>
        <w:r w:rsidRPr="00A05A13">
          <w:rPr>
            <w:rStyle w:val="Hyperlink"/>
          </w:rPr>
          <w:t>4.1.1.1</w:t>
        </w:r>
        <w:r>
          <w:rPr>
            <w:rFonts w:asciiTheme="minorHAnsi" w:eastAsiaTheme="minorEastAsia" w:hAnsiTheme="minorHAnsi" w:cstheme="minorBidi"/>
            <w:sz w:val="22"/>
            <w:szCs w:val="22"/>
            <w:lang w:val="de-DE" w:eastAsia="de-DE"/>
          </w:rPr>
          <w:tab/>
        </w:r>
        <w:r w:rsidRPr="00A05A13">
          <w:rPr>
            <w:rStyle w:val="Hyperlink"/>
          </w:rPr>
          <w:t>Entering Job Information Changes due to Promotion</w:t>
        </w:r>
        <w:r>
          <w:rPr>
            <w:webHidden/>
          </w:rPr>
          <w:tab/>
        </w:r>
        <w:r>
          <w:rPr>
            <w:webHidden/>
          </w:rPr>
          <w:fldChar w:fldCharType="begin"/>
        </w:r>
        <w:r>
          <w:rPr>
            <w:webHidden/>
          </w:rPr>
          <w:instrText xml:space="preserve"> PAGEREF _Toc507407928 \h </w:instrText>
        </w:r>
      </w:ins>
      <w:r>
        <w:rPr>
          <w:webHidden/>
        </w:rPr>
      </w:r>
      <w:r>
        <w:rPr>
          <w:webHidden/>
        </w:rPr>
        <w:fldChar w:fldCharType="separate"/>
      </w:r>
      <w:ins w:id="51" w:author="Author" w:date="2018-02-26T11:29:00Z">
        <w:r>
          <w:rPr>
            <w:webHidden/>
          </w:rPr>
          <w:t>13</w:t>
        </w:r>
        <w:r>
          <w:rPr>
            <w:webHidden/>
          </w:rPr>
          <w:fldChar w:fldCharType="end"/>
        </w:r>
        <w:r w:rsidRPr="00A05A13">
          <w:rPr>
            <w:rStyle w:val="Hyperlink"/>
          </w:rPr>
          <w:fldChar w:fldCharType="end"/>
        </w:r>
      </w:ins>
    </w:p>
    <w:p w14:paraId="0A859D92" w14:textId="021AF554" w:rsidR="008F51EF" w:rsidRDefault="008F51EF">
      <w:pPr>
        <w:pStyle w:val="TOC4"/>
        <w:rPr>
          <w:ins w:id="52" w:author="Author" w:date="2018-02-26T11:29:00Z"/>
          <w:rFonts w:asciiTheme="minorHAnsi" w:eastAsiaTheme="minorEastAsia" w:hAnsiTheme="minorHAnsi" w:cstheme="minorBidi"/>
          <w:sz w:val="22"/>
          <w:szCs w:val="22"/>
          <w:lang w:val="de-DE" w:eastAsia="de-DE"/>
        </w:rPr>
      </w:pPr>
      <w:ins w:id="53" w:author="Author" w:date="2018-02-26T11:29:00Z">
        <w:r w:rsidRPr="00A05A13">
          <w:rPr>
            <w:rStyle w:val="Hyperlink"/>
          </w:rPr>
          <w:fldChar w:fldCharType="begin"/>
        </w:r>
        <w:r w:rsidRPr="00A05A13">
          <w:rPr>
            <w:rStyle w:val="Hyperlink"/>
          </w:rPr>
          <w:instrText xml:space="preserve"> </w:instrText>
        </w:r>
        <w:r>
          <w:instrText>HYPERLINK \l "_Toc507407929"</w:instrText>
        </w:r>
        <w:r w:rsidRPr="00A05A13">
          <w:rPr>
            <w:rStyle w:val="Hyperlink"/>
          </w:rPr>
          <w:instrText xml:space="preserve"> </w:instrText>
        </w:r>
        <w:r w:rsidRPr="00A05A13">
          <w:rPr>
            <w:rStyle w:val="Hyperlink"/>
          </w:rPr>
          <w:fldChar w:fldCharType="separate"/>
        </w:r>
        <w:r w:rsidRPr="00A05A13">
          <w:rPr>
            <w:rStyle w:val="Hyperlink"/>
          </w:rPr>
          <w:t>4.1.1.2</w:t>
        </w:r>
        <w:r>
          <w:rPr>
            <w:rFonts w:asciiTheme="minorHAnsi" w:eastAsiaTheme="minorEastAsia" w:hAnsiTheme="minorHAnsi" w:cstheme="minorBidi"/>
            <w:sz w:val="22"/>
            <w:szCs w:val="22"/>
            <w:lang w:val="de-DE" w:eastAsia="de-DE"/>
          </w:rPr>
          <w:tab/>
        </w:r>
        <w:r w:rsidRPr="00A05A13">
          <w:rPr>
            <w:rStyle w:val="Hyperlink"/>
          </w:rPr>
          <w:t>Entering Compensation Information Changes due to Promotion</w:t>
        </w:r>
        <w:r>
          <w:rPr>
            <w:webHidden/>
          </w:rPr>
          <w:tab/>
        </w:r>
        <w:r>
          <w:rPr>
            <w:webHidden/>
          </w:rPr>
          <w:fldChar w:fldCharType="begin"/>
        </w:r>
        <w:r>
          <w:rPr>
            <w:webHidden/>
          </w:rPr>
          <w:instrText xml:space="preserve"> PAGEREF _Toc507407929 \h </w:instrText>
        </w:r>
      </w:ins>
      <w:r>
        <w:rPr>
          <w:webHidden/>
        </w:rPr>
      </w:r>
      <w:r>
        <w:rPr>
          <w:webHidden/>
        </w:rPr>
        <w:fldChar w:fldCharType="separate"/>
      </w:r>
      <w:ins w:id="54" w:author="Author" w:date="2018-02-26T11:29:00Z">
        <w:r>
          <w:rPr>
            <w:webHidden/>
          </w:rPr>
          <w:t>16</w:t>
        </w:r>
        <w:r>
          <w:rPr>
            <w:webHidden/>
          </w:rPr>
          <w:fldChar w:fldCharType="end"/>
        </w:r>
        <w:r w:rsidRPr="00A05A13">
          <w:rPr>
            <w:rStyle w:val="Hyperlink"/>
          </w:rPr>
          <w:fldChar w:fldCharType="end"/>
        </w:r>
      </w:ins>
    </w:p>
    <w:p w14:paraId="42FAB006" w14:textId="2C550348" w:rsidR="008F51EF" w:rsidRDefault="008F51EF">
      <w:pPr>
        <w:pStyle w:val="TOC3"/>
        <w:rPr>
          <w:ins w:id="55" w:author="Author" w:date="2018-02-26T11:29:00Z"/>
          <w:rFonts w:asciiTheme="minorHAnsi" w:eastAsiaTheme="minorEastAsia" w:hAnsiTheme="minorHAnsi" w:cstheme="minorBidi"/>
          <w:sz w:val="22"/>
          <w:szCs w:val="22"/>
          <w:lang w:val="de-DE" w:eastAsia="de-DE"/>
        </w:rPr>
      </w:pPr>
      <w:ins w:id="56" w:author="Author" w:date="2018-02-26T11:29:00Z">
        <w:r w:rsidRPr="00A05A13">
          <w:rPr>
            <w:rStyle w:val="Hyperlink"/>
          </w:rPr>
          <w:fldChar w:fldCharType="begin"/>
        </w:r>
        <w:r w:rsidRPr="00A05A13">
          <w:rPr>
            <w:rStyle w:val="Hyperlink"/>
          </w:rPr>
          <w:instrText xml:space="preserve"> </w:instrText>
        </w:r>
        <w:r>
          <w:instrText>HYPERLINK \l "_Toc507407930"</w:instrText>
        </w:r>
        <w:r w:rsidRPr="00A05A13">
          <w:rPr>
            <w:rStyle w:val="Hyperlink"/>
          </w:rPr>
          <w:instrText xml:space="preserve"> </w:instrText>
        </w:r>
        <w:r w:rsidRPr="00A05A13">
          <w:rPr>
            <w:rStyle w:val="Hyperlink"/>
          </w:rPr>
          <w:fldChar w:fldCharType="separate"/>
        </w:r>
        <w:r w:rsidRPr="00A05A13">
          <w:rPr>
            <w:rStyle w:val="Hyperlink"/>
          </w:rPr>
          <w:t>4.1.2</w:t>
        </w:r>
        <w:r>
          <w:rPr>
            <w:rFonts w:asciiTheme="minorHAnsi" w:eastAsiaTheme="minorEastAsia" w:hAnsiTheme="minorHAnsi" w:cstheme="minorBidi"/>
            <w:sz w:val="22"/>
            <w:szCs w:val="22"/>
            <w:lang w:val="de-DE" w:eastAsia="de-DE"/>
          </w:rPr>
          <w:tab/>
        </w:r>
        <w:r w:rsidRPr="00A05A13">
          <w:rPr>
            <w:rStyle w:val="Hyperlink"/>
          </w:rPr>
          <w:t>Approving Promotion Request</w:t>
        </w:r>
        <w:r>
          <w:rPr>
            <w:webHidden/>
          </w:rPr>
          <w:tab/>
        </w:r>
        <w:r>
          <w:rPr>
            <w:webHidden/>
          </w:rPr>
          <w:fldChar w:fldCharType="begin"/>
        </w:r>
        <w:r>
          <w:rPr>
            <w:webHidden/>
          </w:rPr>
          <w:instrText xml:space="preserve"> PAGEREF _Toc507407930 \h </w:instrText>
        </w:r>
      </w:ins>
      <w:r>
        <w:rPr>
          <w:webHidden/>
        </w:rPr>
      </w:r>
      <w:r>
        <w:rPr>
          <w:webHidden/>
        </w:rPr>
        <w:fldChar w:fldCharType="separate"/>
      </w:r>
      <w:ins w:id="57" w:author="Author" w:date="2018-02-26T11:29:00Z">
        <w:r>
          <w:rPr>
            <w:webHidden/>
          </w:rPr>
          <w:t>18</w:t>
        </w:r>
        <w:r>
          <w:rPr>
            <w:webHidden/>
          </w:rPr>
          <w:fldChar w:fldCharType="end"/>
        </w:r>
        <w:r w:rsidRPr="00A05A13">
          <w:rPr>
            <w:rStyle w:val="Hyperlink"/>
          </w:rPr>
          <w:fldChar w:fldCharType="end"/>
        </w:r>
      </w:ins>
    </w:p>
    <w:p w14:paraId="263FA2AF" w14:textId="52A41245" w:rsidR="008F51EF" w:rsidRDefault="008F51EF">
      <w:pPr>
        <w:pStyle w:val="TOC3"/>
        <w:rPr>
          <w:ins w:id="58" w:author="Author" w:date="2018-02-26T11:29:00Z"/>
          <w:rFonts w:asciiTheme="minorHAnsi" w:eastAsiaTheme="minorEastAsia" w:hAnsiTheme="minorHAnsi" w:cstheme="minorBidi"/>
          <w:sz w:val="22"/>
          <w:szCs w:val="22"/>
          <w:lang w:val="de-DE" w:eastAsia="de-DE"/>
        </w:rPr>
      </w:pPr>
      <w:ins w:id="59" w:author="Author" w:date="2018-02-26T11:29:00Z">
        <w:r w:rsidRPr="00A05A13">
          <w:rPr>
            <w:rStyle w:val="Hyperlink"/>
          </w:rPr>
          <w:fldChar w:fldCharType="begin"/>
        </w:r>
        <w:r w:rsidRPr="00A05A13">
          <w:rPr>
            <w:rStyle w:val="Hyperlink"/>
          </w:rPr>
          <w:instrText xml:space="preserve"> </w:instrText>
        </w:r>
        <w:r>
          <w:instrText>HYPERLINK \l "_Toc507407931"</w:instrText>
        </w:r>
        <w:r w:rsidRPr="00A05A13">
          <w:rPr>
            <w:rStyle w:val="Hyperlink"/>
          </w:rPr>
          <w:instrText xml:space="preserve"> </w:instrText>
        </w:r>
        <w:r w:rsidRPr="00A05A13">
          <w:rPr>
            <w:rStyle w:val="Hyperlink"/>
          </w:rPr>
          <w:fldChar w:fldCharType="separate"/>
        </w:r>
        <w:r w:rsidRPr="00A05A13">
          <w:rPr>
            <w:rStyle w:val="Hyperlink"/>
          </w:rPr>
          <w:t>4.1.3</w:t>
        </w:r>
        <w:r>
          <w:rPr>
            <w:rFonts w:asciiTheme="minorHAnsi" w:eastAsiaTheme="minorEastAsia" w:hAnsiTheme="minorHAnsi" w:cstheme="minorBidi"/>
            <w:sz w:val="22"/>
            <w:szCs w:val="22"/>
            <w:lang w:val="de-DE" w:eastAsia="de-DE"/>
          </w:rPr>
          <w:tab/>
        </w:r>
        <w:r w:rsidRPr="00A05A13">
          <w:rPr>
            <w:rStyle w:val="Hyperlink"/>
          </w:rPr>
          <w:t>Processing Approved Promotion Request</w:t>
        </w:r>
        <w:r>
          <w:rPr>
            <w:webHidden/>
          </w:rPr>
          <w:tab/>
        </w:r>
        <w:r>
          <w:rPr>
            <w:webHidden/>
          </w:rPr>
          <w:fldChar w:fldCharType="begin"/>
        </w:r>
        <w:r>
          <w:rPr>
            <w:webHidden/>
          </w:rPr>
          <w:instrText xml:space="preserve"> PAGEREF _Toc507407931 \h </w:instrText>
        </w:r>
      </w:ins>
      <w:r>
        <w:rPr>
          <w:webHidden/>
        </w:rPr>
      </w:r>
      <w:r>
        <w:rPr>
          <w:webHidden/>
        </w:rPr>
        <w:fldChar w:fldCharType="separate"/>
      </w:r>
      <w:ins w:id="60" w:author="Author" w:date="2018-02-26T11:29:00Z">
        <w:r>
          <w:rPr>
            <w:webHidden/>
          </w:rPr>
          <w:t>21</w:t>
        </w:r>
        <w:r>
          <w:rPr>
            <w:webHidden/>
          </w:rPr>
          <w:fldChar w:fldCharType="end"/>
        </w:r>
        <w:r w:rsidRPr="00A05A13">
          <w:rPr>
            <w:rStyle w:val="Hyperlink"/>
          </w:rPr>
          <w:fldChar w:fldCharType="end"/>
        </w:r>
      </w:ins>
    </w:p>
    <w:p w14:paraId="7250D881" w14:textId="18C233C7" w:rsidR="008F51EF" w:rsidRDefault="008F51EF">
      <w:pPr>
        <w:pStyle w:val="TOC2"/>
        <w:rPr>
          <w:ins w:id="61" w:author="Author" w:date="2018-02-26T11:29:00Z"/>
          <w:rFonts w:asciiTheme="minorHAnsi" w:eastAsiaTheme="minorEastAsia" w:hAnsiTheme="minorHAnsi" w:cstheme="minorBidi"/>
          <w:sz w:val="22"/>
          <w:szCs w:val="22"/>
          <w:lang w:val="de-DE" w:eastAsia="de-DE"/>
        </w:rPr>
      </w:pPr>
      <w:ins w:id="62" w:author="Author" w:date="2018-02-26T11:29:00Z">
        <w:r w:rsidRPr="00A05A13">
          <w:rPr>
            <w:rStyle w:val="Hyperlink"/>
          </w:rPr>
          <w:fldChar w:fldCharType="begin"/>
        </w:r>
        <w:r w:rsidRPr="00A05A13">
          <w:rPr>
            <w:rStyle w:val="Hyperlink"/>
          </w:rPr>
          <w:instrText xml:space="preserve"> </w:instrText>
        </w:r>
        <w:r>
          <w:instrText>HYPERLINK \l "_Toc507407932"</w:instrText>
        </w:r>
        <w:r w:rsidRPr="00A05A13">
          <w:rPr>
            <w:rStyle w:val="Hyperlink"/>
          </w:rPr>
          <w:instrText xml:space="preserve"> </w:instrText>
        </w:r>
        <w:r w:rsidRPr="00A05A13">
          <w:rPr>
            <w:rStyle w:val="Hyperlink"/>
          </w:rPr>
          <w:fldChar w:fldCharType="separate"/>
        </w:r>
        <w:r w:rsidRPr="00A05A13">
          <w:rPr>
            <w:rStyle w:val="Hyperlink"/>
          </w:rPr>
          <w:t>4.2</w:t>
        </w:r>
        <w:r>
          <w:rPr>
            <w:rFonts w:asciiTheme="minorHAnsi" w:eastAsiaTheme="minorEastAsia" w:hAnsiTheme="minorHAnsi" w:cstheme="minorBidi"/>
            <w:sz w:val="22"/>
            <w:szCs w:val="22"/>
            <w:lang w:val="de-DE" w:eastAsia="de-DE"/>
          </w:rPr>
          <w:tab/>
        </w:r>
        <w:r w:rsidRPr="00A05A13">
          <w:rPr>
            <w:rStyle w:val="Hyperlink"/>
          </w:rPr>
          <w:t>Take Action: Demotion</w:t>
        </w:r>
        <w:r>
          <w:rPr>
            <w:webHidden/>
          </w:rPr>
          <w:tab/>
        </w:r>
        <w:r>
          <w:rPr>
            <w:webHidden/>
          </w:rPr>
          <w:fldChar w:fldCharType="begin"/>
        </w:r>
        <w:r>
          <w:rPr>
            <w:webHidden/>
          </w:rPr>
          <w:instrText xml:space="preserve"> PAGEREF _Toc507407932 \h </w:instrText>
        </w:r>
      </w:ins>
      <w:r>
        <w:rPr>
          <w:webHidden/>
        </w:rPr>
      </w:r>
      <w:r>
        <w:rPr>
          <w:webHidden/>
        </w:rPr>
        <w:fldChar w:fldCharType="separate"/>
      </w:r>
      <w:ins w:id="63" w:author="Author" w:date="2018-02-26T11:29:00Z">
        <w:r>
          <w:rPr>
            <w:webHidden/>
          </w:rPr>
          <w:t>25</w:t>
        </w:r>
        <w:r>
          <w:rPr>
            <w:webHidden/>
          </w:rPr>
          <w:fldChar w:fldCharType="end"/>
        </w:r>
        <w:r w:rsidRPr="00A05A13">
          <w:rPr>
            <w:rStyle w:val="Hyperlink"/>
          </w:rPr>
          <w:fldChar w:fldCharType="end"/>
        </w:r>
      </w:ins>
    </w:p>
    <w:p w14:paraId="228ED144" w14:textId="341C1320" w:rsidR="008F51EF" w:rsidRDefault="008F51EF">
      <w:pPr>
        <w:pStyle w:val="TOC3"/>
        <w:rPr>
          <w:ins w:id="64" w:author="Author" w:date="2018-02-26T11:29:00Z"/>
          <w:rFonts w:asciiTheme="minorHAnsi" w:eastAsiaTheme="minorEastAsia" w:hAnsiTheme="minorHAnsi" w:cstheme="minorBidi"/>
          <w:sz w:val="22"/>
          <w:szCs w:val="22"/>
          <w:lang w:val="de-DE" w:eastAsia="de-DE"/>
        </w:rPr>
      </w:pPr>
      <w:ins w:id="65" w:author="Author" w:date="2018-02-26T11:29:00Z">
        <w:r w:rsidRPr="00A05A13">
          <w:rPr>
            <w:rStyle w:val="Hyperlink"/>
          </w:rPr>
          <w:fldChar w:fldCharType="begin"/>
        </w:r>
        <w:r w:rsidRPr="00A05A13">
          <w:rPr>
            <w:rStyle w:val="Hyperlink"/>
          </w:rPr>
          <w:instrText xml:space="preserve"> </w:instrText>
        </w:r>
        <w:r>
          <w:instrText>HYPERLINK \l "_Toc507407933"</w:instrText>
        </w:r>
        <w:r w:rsidRPr="00A05A13">
          <w:rPr>
            <w:rStyle w:val="Hyperlink"/>
          </w:rPr>
          <w:instrText xml:space="preserve"> </w:instrText>
        </w:r>
        <w:r w:rsidRPr="00A05A13">
          <w:rPr>
            <w:rStyle w:val="Hyperlink"/>
          </w:rPr>
          <w:fldChar w:fldCharType="separate"/>
        </w:r>
        <w:r w:rsidRPr="00A05A13">
          <w:rPr>
            <w:rStyle w:val="Hyperlink"/>
          </w:rPr>
          <w:t>4.2.1</w:t>
        </w:r>
        <w:r>
          <w:rPr>
            <w:rFonts w:asciiTheme="minorHAnsi" w:eastAsiaTheme="minorEastAsia" w:hAnsiTheme="minorHAnsi" w:cstheme="minorBidi"/>
            <w:sz w:val="22"/>
            <w:szCs w:val="22"/>
            <w:lang w:val="de-DE" w:eastAsia="de-DE"/>
          </w:rPr>
          <w:tab/>
        </w:r>
        <w:r w:rsidRPr="00A05A13">
          <w:rPr>
            <w:rStyle w:val="Hyperlink"/>
          </w:rPr>
          <w:t>Entering Demotion Data</w:t>
        </w:r>
        <w:r>
          <w:rPr>
            <w:webHidden/>
          </w:rPr>
          <w:tab/>
        </w:r>
        <w:r>
          <w:rPr>
            <w:webHidden/>
          </w:rPr>
          <w:fldChar w:fldCharType="begin"/>
        </w:r>
        <w:r>
          <w:rPr>
            <w:webHidden/>
          </w:rPr>
          <w:instrText xml:space="preserve"> PAGEREF _Toc507407933 \h </w:instrText>
        </w:r>
      </w:ins>
      <w:r>
        <w:rPr>
          <w:webHidden/>
        </w:rPr>
      </w:r>
      <w:r>
        <w:rPr>
          <w:webHidden/>
        </w:rPr>
        <w:fldChar w:fldCharType="separate"/>
      </w:r>
      <w:ins w:id="66" w:author="Author" w:date="2018-02-26T11:29:00Z">
        <w:r>
          <w:rPr>
            <w:webHidden/>
          </w:rPr>
          <w:t>25</w:t>
        </w:r>
        <w:r>
          <w:rPr>
            <w:webHidden/>
          </w:rPr>
          <w:fldChar w:fldCharType="end"/>
        </w:r>
        <w:r w:rsidRPr="00A05A13">
          <w:rPr>
            <w:rStyle w:val="Hyperlink"/>
          </w:rPr>
          <w:fldChar w:fldCharType="end"/>
        </w:r>
      </w:ins>
    </w:p>
    <w:p w14:paraId="5BFECFAE" w14:textId="350F59FE" w:rsidR="008F51EF" w:rsidRDefault="008F51EF">
      <w:pPr>
        <w:pStyle w:val="TOC4"/>
        <w:rPr>
          <w:ins w:id="67" w:author="Author" w:date="2018-02-26T11:29:00Z"/>
          <w:rFonts w:asciiTheme="minorHAnsi" w:eastAsiaTheme="minorEastAsia" w:hAnsiTheme="minorHAnsi" w:cstheme="minorBidi"/>
          <w:sz w:val="22"/>
          <w:szCs w:val="22"/>
          <w:lang w:val="de-DE" w:eastAsia="de-DE"/>
        </w:rPr>
      </w:pPr>
      <w:ins w:id="68" w:author="Author" w:date="2018-02-26T11:29:00Z">
        <w:r w:rsidRPr="00A05A13">
          <w:rPr>
            <w:rStyle w:val="Hyperlink"/>
          </w:rPr>
          <w:fldChar w:fldCharType="begin"/>
        </w:r>
        <w:r w:rsidRPr="00A05A13">
          <w:rPr>
            <w:rStyle w:val="Hyperlink"/>
          </w:rPr>
          <w:instrText xml:space="preserve"> </w:instrText>
        </w:r>
        <w:r>
          <w:instrText>HYPERLINK \l "_Toc507407934"</w:instrText>
        </w:r>
        <w:r w:rsidRPr="00A05A13">
          <w:rPr>
            <w:rStyle w:val="Hyperlink"/>
          </w:rPr>
          <w:instrText xml:space="preserve"> </w:instrText>
        </w:r>
        <w:r w:rsidRPr="00A05A13">
          <w:rPr>
            <w:rStyle w:val="Hyperlink"/>
          </w:rPr>
          <w:fldChar w:fldCharType="separate"/>
        </w:r>
        <w:r w:rsidRPr="00A05A13">
          <w:rPr>
            <w:rStyle w:val="Hyperlink"/>
          </w:rPr>
          <w:t>4.2.1.1</w:t>
        </w:r>
        <w:r>
          <w:rPr>
            <w:rFonts w:asciiTheme="minorHAnsi" w:eastAsiaTheme="minorEastAsia" w:hAnsiTheme="minorHAnsi" w:cstheme="minorBidi"/>
            <w:sz w:val="22"/>
            <w:szCs w:val="22"/>
            <w:lang w:val="de-DE" w:eastAsia="de-DE"/>
          </w:rPr>
          <w:tab/>
        </w:r>
        <w:r w:rsidRPr="00A05A13">
          <w:rPr>
            <w:rStyle w:val="Hyperlink"/>
          </w:rPr>
          <w:t>Entering Job Information Changes due to Demotion</w:t>
        </w:r>
        <w:r>
          <w:rPr>
            <w:webHidden/>
          </w:rPr>
          <w:tab/>
        </w:r>
        <w:r>
          <w:rPr>
            <w:webHidden/>
          </w:rPr>
          <w:fldChar w:fldCharType="begin"/>
        </w:r>
        <w:r>
          <w:rPr>
            <w:webHidden/>
          </w:rPr>
          <w:instrText xml:space="preserve"> PAGEREF _Toc507407934 \h </w:instrText>
        </w:r>
      </w:ins>
      <w:r>
        <w:rPr>
          <w:webHidden/>
        </w:rPr>
      </w:r>
      <w:r>
        <w:rPr>
          <w:webHidden/>
        </w:rPr>
        <w:fldChar w:fldCharType="separate"/>
      </w:r>
      <w:ins w:id="69" w:author="Author" w:date="2018-02-26T11:29:00Z">
        <w:r>
          <w:rPr>
            <w:webHidden/>
          </w:rPr>
          <w:t>26</w:t>
        </w:r>
        <w:r>
          <w:rPr>
            <w:webHidden/>
          </w:rPr>
          <w:fldChar w:fldCharType="end"/>
        </w:r>
        <w:r w:rsidRPr="00A05A13">
          <w:rPr>
            <w:rStyle w:val="Hyperlink"/>
          </w:rPr>
          <w:fldChar w:fldCharType="end"/>
        </w:r>
      </w:ins>
    </w:p>
    <w:p w14:paraId="597225F8" w14:textId="53BDEA58" w:rsidR="008F51EF" w:rsidRDefault="008F51EF">
      <w:pPr>
        <w:pStyle w:val="TOC4"/>
        <w:rPr>
          <w:ins w:id="70" w:author="Author" w:date="2018-02-26T11:29:00Z"/>
          <w:rFonts w:asciiTheme="minorHAnsi" w:eastAsiaTheme="minorEastAsia" w:hAnsiTheme="minorHAnsi" w:cstheme="minorBidi"/>
          <w:sz w:val="22"/>
          <w:szCs w:val="22"/>
          <w:lang w:val="de-DE" w:eastAsia="de-DE"/>
        </w:rPr>
      </w:pPr>
      <w:ins w:id="71" w:author="Author" w:date="2018-02-26T11:29:00Z">
        <w:r w:rsidRPr="00A05A13">
          <w:rPr>
            <w:rStyle w:val="Hyperlink"/>
          </w:rPr>
          <w:fldChar w:fldCharType="begin"/>
        </w:r>
        <w:r w:rsidRPr="00A05A13">
          <w:rPr>
            <w:rStyle w:val="Hyperlink"/>
          </w:rPr>
          <w:instrText xml:space="preserve"> </w:instrText>
        </w:r>
        <w:r>
          <w:instrText>HYPERLINK \l "_Toc507407935"</w:instrText>
        </w:r>
        <w:r w:rsidRPr="00A05A13">
          <w:rPr>
            <w:rStyle w:val="Hyperlink"/>
          </w:rPr>
          <w:instrText xml:space="preserve"> </w:instrText>
        </w:r>
        <w:r w:rsidRPr="00A05A13">
          <w:rPr>
            <w:rStyle w:val="Hyperlink"/>
          </w:rPr>
          <w:fldChar w:fldCharType="separate"/>
        </w:r>
        <w:r w:rsidRPr="00A05A13">
          <w:rPr>
            <w:rStyle w:val="Hyperlink"/>
          </w:rPr>
          <w:t>4.2.1.2</w:t>
        </w:r>
        <w:r>
          <w:rPr>
            <w:rFonts w:asciiTheme="minorHAnsi" w:eastAsiaTheme="minorEastAsia" w:hAnsiTheme="minorHAnsi" w:cstheme="minorBidi"/>
            <w:sz w:val="22"/>
            <w:szCs w:val="22"/>
            <w:lang w:val="de-DE" w:eastAsia="de-DE"/>
          </w:rPr>
          <w:tab/>
        </w:r>
        <w:r w:rsidRPr="00A05A13">
          <w:rPr>
            <w:rStyle w:val="Hyperlink"/>
          </w:rPr>
          <w:t>Entering Compensation Information Changes due to Demotion</w:t>
        </w:r>
        <w:r>
          <w:rPr>
            <w:webHidden/>
          </w:rPr>
          <w:tab/>
        </w:r>
        <w:r>
          <w:rPr>
            <w:webHidden/>
          </w:rPr>
          <w:fldChar w:fldCharType="begin"/>
        </w:r>
        <w:r>
          <w:rPr>
            <w:webHidden/>
          </w:rPr>
          <w:instrText xml:space="preserve"> PAGEREF _Toc507407935 \h </w:instrText>
        </w:r>
      </w:ins>
      <w:r>
        <w:rPr>
          <w:webHidden/>
        </w:rPr>
      </w:r>
      <w:r>
        <w:rPr>
          <w:webHidden/>
        </w:rPr>
        <w:fldChar w:fldCharType="separate"/>
      </w:r>
      <w:ins w:id="72" w:author="Author" w:date="2018-02-26T11:29:00Z">
        <w:r>
          <w:rPr>
            <w:webHidden/>
          </w:rPr>
          <w:t>29</w:t>
        </w:r>
        <w:r>
          <w:rPr>
            <w:webHidden/>
          </w:rPr>
          <w:fldChar w:fldCharType="end"/>
        </w:r>
        <w:r w:rsidRPr="00A05A13">
          <w:rPr>
            <w:rStyle w:val="Hyperlink"/>
          </w:rPr>
          <w:fldChar w:fldCharType="end"/>
        </w:r>
      </w:ins>
    </w:p>
    <w:p w14:paraId="0B277A2E" w14:textId="27FB9CAB" w:rsidR="008F51EF" w:rsidRDefault="008F51EF">
      <w:pPr>
        <w:pStyle w:val="TOC3"/>
        <w:rPr>
          <w:ins w:id="73" w:author="Author" w:date="2018-02-26T11:29:00Z"/>
          <w:rFonts w:asciiTheme="minorHAnsi" w:eastAsiaTheme="minorEastAsia" w:hAnsiTheme="minorHAnsi" w:cstheme="minorBidi"/>
          <w:sz w:val="22"/>
          <w:szCs w:val="22"/>
          <w:lang w:val="de-DE" w:eastAsia="de-DE"/>
        </w:rPr>
      </w:pPr>
      <w:ins w:id="74" w:author="Author" w:date="2018-02-26T11:29:00Z">
        <w:r w:rsidRPr="00A05A13">
          <w:rPr>
            <w:rStyle w:val="Hyperlink"/>
          </w:rPr>
          <w:fldChar w:fldCharType="begin"/>
        </w:r>
        <w:r w:rsidRPr="00A05A13">
          <w:rPr>
            <w:rStyle w:val="Hyperlink"/>
          </w:rPr>
          <w:instrText xml:space="preserve"> </w:instrText>
        </w:r>
        <w:r>
          <w:instrText>HYPERLINK \l "_Toc507407936"</w:instrText>
        </w:r>
        <w:r w:rsidRPr="00A05A13">
          <w:rPr>
            <w:rStyle w:val="Hyperlink"/>
          </w:rPr>
          <w:instrText xml:space="preserve"> </w:instrText>
        </w:r>
        <w:r w:rsidRPr="00A05A13">
          <w:rPr>
            <w:rStyle w:val="Hyperlink"/>
          </w:rPr>
          <w:fldChar w:fldCharType="separate"/>
        </w:r>
        <w:r w:rsidRPr="00A05A13">
          <w:rPr>
            <w:rStyle w:val="Hyperlink"/>
          </w:rPr>
          <w:t>4.2.2</w:t>
        </w:r>
        <w:r>
          <w:rPr>
            <w:rFonts w:asciiTheme="minorHAnsi" w:eastAsiaTheme="minorEastAsia" w:hAnsiTheme="minorHAnsi" w:cstheme="minorBidi"/>
            <w:sz w:val="22"/>
            <w:szCs w:val="22"/>
            <w:lang w:val="de-DE" w:eastAsia="de-DE"/>
          </w:rPr>
          <w:tab/>
        </w:r>
        <w:r w:rsidRPr="00A05A13">
          <w:rPr>
            <w:rStyle w:val="Hyperlink"/>
          </w:rPr>
          <w:t>Approving Demotion Request</w:t>
        </w:r>
        <w:r>
          <w:rPr>
            <w:webHidden/>
          </w:rPr>
          <w:tab/>
        </w:r>
        <w:r>
          <w:rPr>
            <w:webHidden/>
          </w:rPr>
          <w:fldChar w:fldCharType="begin"/>
        </w:r>
        <w:r>
          <w:rPr>
            <w:webHidden/>
          </w:rPr>
          <w:instrText xml:space="preserve"> PAGEREF _Toc507407936 \h </w:instrText>
        </w:r>
      </w:ins>
      <w:r>
        <w:rPr>
          <w:webHidden/>
        </w:rPr>
      </w:r>
      <w:r>
        <w:rPr>
          <w:webHidden/>
        </w:rPr>
        <w:fldChar w:fldCharType="separate"/>
      </w:r>
      <w:ins w:id="75" w:author="Author" w:date="2018-02-26T11:29:00Z">
        <w:r>
          <w:rPr>
            <w:webHidden/>
          </w:rPr>
          <w:t>32</w:t>
        </w:r>
        <w:r>
          <w:rPr>
            <w:webHidden/>
          </w:rPr>
          <w:fldChar w:fldCharType="end"/>
        </w:r>
        <w:r w:rsidRPr="00A05A13">
          <w:rPr>
            <w:rStyle w:val="Hyperlink"/>
          </w:rPr>
          <w:fldChar w:fldCharType="end"/>
        </w:r>
      </w:ins>
    </w:p>
    <w:p w14:paraId="0486FD72" w14:textId="0BC061B8" w:rsidR="008F51EF" w:rsidRDefault="008F51EF">
      <w:pPr>
        <w:pStyle w:val="TOC3"/>
        <w:rPr>
          <w:ins w:id="76" w:author="Author" w:date="2018-02-26T11:29:00Z"/>
          <w:rFonts w:asciiTheme="minorHAnsi" w:eastAsiaTheme="minorEastAsia" w:hAnsiTheme="minorHAnsi" w:cstheme="minorBidi"/>
          <w:sz w:val="22"/>
          <w:szCs w:val="22"/>
          <w:lang w:val="de-DE" w:eastAsia="de-DE"/>
        </w:rPr>
      </w:pPr>
      <w:ins w:id="77" w:author="Author" w:date="2018-02-26T11:29:00Z">
        <w:r w:rsidRPr="00A05A13">
          <w:rPr>
            <w:rStyle w:val="Hyperlink"/>
          </w:rPr>
          <w:fldChar w:fldCharType="begin"/>
        </w:r>
        <w:r w:rsidRPr="00A05A13">
          <w:rPr>
            <w:rStyle w:val="Hyperlink"/>
          </w:rPr>
          <w:instrText xml:space="preserve"> </w:instrText>
        </w:r>
        <w:r>
          <w:instrText>HYPERLINK \l "_Toc507407937"</w:instrText>
        </w:r>
        <w:r w:rsidRPr="00A05A13">
          <w:rPr>
            <w:rStyle w:val="Hyperlink"/>
          </w:rPr>
          <w:instrText xml:space="preserve"> </w:instrText>
        </w:r>
        <w:r w:rsidRPr="00A05A13">
          <w:rPr>
            <w:rStyle w:val="Hyperlink"/>
          </w:rPr>
          <w:fldChar w:fldCharType="separate"/>
        </w:r>
        <w:r w:rsidRPr="00A05A13">
          <w:rPr>
            <w:rStyle w:val="Hyperlink"/>
          </w:rPr>
          <w:t>4.2.3</w:t>
        </w:r>
        <w:r>
          <w:rPr>
            <w:rFonts w:asciiTheme="minorHAnsi" w:eastAsiaTheme="minorEastAsia" w:hAnsiTheme="minorHAnsi" w:cstheme="minorBidi"/>
            <w:sz w:val="22"/>
            <w:szCs w:val="22"/>
            <w:lang w:val="de-DE" w:eastAsia="de-DE"/>
          </w:rPr>
          <w:tab/>
        </w:r>
        <w:r w:rsidRPr="00A05A13">
          <w:rPr>
            <w:rStyle w:val="Hyperlink"/>
          </w:rPr>
          <w:t>Processing Approved Demotion Request</w:t>
        </w:r>
        <w:r>
          <w:rPr>
            <w:webHidden/>
          </w:rPr>
          <w:tab/>
        </w:r>
        <w:r>
          <w:rPr>
            <w:webHidden/>
          </w:rPr>
          <w:fldChar w:fldCharType="begin"/>
        </w:r>
        <w:r>
          <w:rPr>
            <w:webHidden/>
          </w:rPr>
          <w:instrText xml:space="preserve"> PAGEREF _Toc507407937 \h </w:instrText>
        </w:r>
      </w:ins>
      <w:r>
        <w:rPr>
          <w:webHidden/>
        </w:rPr>
      </w:r>
      <w:r>
        <w:rPr>
          <w:webHidden/>
        </w:rPr>
        <w:fldChar w:fldCharType="separate"/>
      </w:r>
      <w:ins w:id="78" w:author="Author" w:date="2018-02-26T11:29:00Z">
        <w:r>
          <w:rPr>
            <w:webHidden/>
          </w:rPr>
          <w:t>34</w:t>
        </w:r>
        <w:r>
          <w:rPr>
            <w:webHidden/>
          </w:rPr>
          <w:fldChar w:fldCharType="end"/>
        </w:r>
        <w:r w:rsidRPr="00A05A13">
          <w:rPr>
            <w:rStyle w:val="Hyperlink"/>
          </w:rPr>
          <w:fldChar w:fldCharType="end"/>
        </w:r>
      </w:ins>
    </w:p>
    <w:p w14:paraId="49B5C3DF" w14:textId="737A2699" w:rsidR="008F51EF" w:rsidRDefault="008F51EF">
      <w:pPr>
        <w:pStyle w:val="TOC1"/>
        <w:rPr>
          <w:ins w:id="79" w:author="Author" w:date="2018-02-26T11:29:00Z"/>
          <w:rFonts w:asciiTheme="minorHAnsi" w:eastAsiaTheme="minorEastAsia" w:hAnsiTheme="minorHAnsi" w:cstheme="minorBidi"/>
          <w:sz w:val="22"/>
          <w:szCs w:val="22"/>
          <w:lang w:val="de-DE" w:eastAsia="de-DE"/>
        </w:rPr>
      </w:pPr>
      <w:ins w:id="80" w:author="Author" w:date="2018-02-26T11:29:00Z">
        <w:r w:rsidRPr="00A05A13">
          <w:rPr>
            <w:rStyle w:val="Hyperlink"/>
          </w:rPr>
          <w:lastRenderedPageBreak/>
          <w:fldChar w:fldCharType="begin"/>
        </w:r>
        <w:r w:rsidRPr="00A05A13">
          <w:rPr>
            <w:rStyle w:val="Hyperlink"/>
          </w:rPr>
          <w:instrText xml:space="preserve"> </w:instrText>
        </w:r>
        <w:r>
          <w:instrText>HYPERLINK \l "_Toc507407938"</w:instrText>
        </w:r>
        <w:r w:rsidRPr="00A05A13">
          <w:rPr>
            <w:rStyle w:val="Hyperlink"/>
          </w:rPr>
          <w:instrText xml:space="preserve"> </w:instrText>
        </w:r>
        <w:r w:rsidRPr="00A05A13">
          <w:rPr>
            <w:rStyle w:val="Hyperlink"/>
          </w:rPr>
          <w:fldChar w:fldCharType="separate"/>
        </w:r>
        <w:r w:rsidRPr="00A05A13">
          <w:rPr>
            <w:rStyle w:val="Hyperlink"/>
          </w:rPr>
          <w:t>5</w:t>
        </w:r>
        <w:r>
          <w:rPr>
            <w:rFonts w:asciiTheme="minorHAnsi" w:eastAsiaTheme="minorEastAsia" w:hAnsiTheme="minorHAnsi" w:cstheme="minorBidi"/>
            <w:sz w:val="22"/>
            <w:szCs w:val="22"/>
            <w:lang w:val="de-DE" w:eastAsia="de-DE"/>
          </w:rPr>
          <w:tab/>
        </w:r>
        <w:r w:rsidRPr="00A05A13">
          <w:rPr>
            <w:rStyle w:val="Hyperlink"/>
          </w:rPr>
          <w:t>Country-Specific Fields</w:t>
        </w:r>
        <w:r>
          <w:rPr>
            <w:webHidden/>
          </w:rPr>
          <w:tab/>
        </w:r>
        <w:r>
          <w:rPr>
            <w:webHidden/>
          </w:rPr>
          <w:fldChar w:fldCharType="begin"/>
        </w:r>
        <w:r>
          <w:rPr>
            <w:webHidden/>
          </w:rPr>
          <w:instrText xml:space="preserve"> PAGEREF _Toc507407938 \h </w:instrText>
        </w:r>
      </w:ins>
      <w:r>
        <w:rPr>
          <w:webHidden/>
        </w:rPr>
      </w:r>
      <w:r>
        <w:rPr>
          <w:webHidden/>
        </w:rPr>
        <w:fldChar w:fldCharType="separate"/>
      </w:r>
      <w:ins w:id="81" w:author="Author" w:date="2018-02-26T11:29:00Z">
        <w:r>
          <w:rPr>
            <w:webHidden/>
          </w:rPr>
          <w:t>39</w:t>
        </w:r>
        <w:r>
          <w:rPr>
            <w:webHidden/>
          </w:rPr>
          <w:fldChar w:fldCharType="end"/>
        </w:r>
        <w:r w:rsidRPr="00A05A13">
          <w:rPr>
            <w:rStyle w:val="Hyperlink"/>
          </w:rPr>
          <w:fldChar w:fldCharType="end"/>
        </w:r>
      </w:ins>
    </w:p>
    <w:p w14:paraId="5D282A76" w14:textId="5A0EFB7A" w:rsidR="008F51EF" w:rsidRDefault="008F51EF">
      <w:pPr>
        <w:pStyle w:val="TOC2"/>
        <w:rPr>
          <w:ins w:id="82" w:author="Author" w:date="2018-02-26T11:29:00Z"/>
          <w:rFonts w:asciiTheme="minorHAnsi" w:eastAsiaTheme="minorEastAsia" w:hAnsiTheme="minorHAnsi" w:cstheme="minorBidi"/>
          <w:sz w:val="22"/>
          <w:szCs w:val="22"/>
          <w:lang w:val="de-DE" w:eastAsia="de-DE"/>
        </w:rPr>
      </w:pPr>
      <w:ins w:id="83" w:author="Author" w:date="2018-02-26T11:29:00Z">
        <w:r w:rsidRPr="00A05A13">
          <w:rPr>
            <w:rStyle w:val="Hyperlink"/>
          </w:rPr>
          <w:fldChar w:fldCharType="begin"/>
        </w:r>
        <w:r w:rsidRPr="00A05A13">
          <w:rPr>
            <w:rStyle w:val="Hyperlink"/>
          </w:rPr>
          <w:instrText xml:space="preserve"> </w:instrText>
        </w:r>
        <w:r>
          <w:instrText>HYPERLINK \l "_Toc507407939"</w:instrText>
        </w:r>
        <w:r w:rsidRPr="00A05A13">
          <w:rPr>
            <w:rStyle w:val="Hyperlink"/>
          </w:rPr>
          <w:instrText xml:space="preserve"> </w:instrText>
        </w:r>
        <w:r w:rsidRPr="00A05A13">
          <w:rPr>
            <w:rStyle w:val="Hyperlink"/>
          </w:rPr>
          <w:fldChar w:fldCharType="separate"/>
        </w:r>
        <w:r w:rsidRPr="00A05A13">
          <w:rPr>
            <w:rStyle w:val="Hyperlink"/>
          </w:rPr>
          <w:t>5.1</w:t>
        </w:r>
        <w:r>
          <w:rPr>
            <w:rFonts w:asciiTheme="minorHAnsi" w:eastAsiaTheme="minorEastAsia" w:hAnsiTheme="minorHAnsi" w:cstheme="minorBidi"/>
            <w:sz w:val="22"/>
            <w:szCs w:val="22"/>
            <w:lang w:val="de-DE" w:eastAsia="de-DE"/>
          </w:rPr>
          <w:tab/>
        </w:r>
        <w:r w:rsidRPr="00A05A13">
          <w:rPr>
            <w:rStyle w:val="Hyperlink"/>
          </w:rPr>
          <w:t>Job Information</w:t>
        </w:r>
        <w:r>
          <w:rPr>
            <w:webHidden/>
          </w:rPr>
          <w:tab/>
        </w:r>
        <w:r>
          <w:rPr>
            <w:webHidden/>
          </w:rPr>
          <w:fldChar w:fldCharType="begin"/>
        </w:r>
        <w:r>
          <w:rPr>
            <w:webHidden/>
          </w:rPr>
          <w:instrText xml:space="preserve"> PAGEREF _Toc507407939 \h </w:instrText>
        </w:r>
      </w:ins>
      <w:r>
        <w:rPr>
          <w:webHidden/>
        </w:rPr>
      </w:r>
      <w:r>
        <w:rPr>
          <w:webHidden/>
        </w:rPr>
        <w:fldChar w:fldCharType="separate"/>
      </w:r>
      <w:ins w:id="84" w:author="Author" w:date="2018-02-26T11:29:00Z">
        <w:r>
          <w:rPr>
            <w:webHidden/>
          </w:rPr>
          <w:t>39</w:t>
        </w:r>
        <w:r>
          <w:rPr>
            <w:webHidden/>
          </w:rPr>
          <w:fldChar w:fldCharType="end"/>
        </w:r>
        <w:r w:rsidRPr="00A05A13">
          <w:rPr>
            <w:rStyle w:val="Hyperlink"/>
          </w:rPr>
          <w:fldChar w:fldCharType="end"/>
        </w:r>
      </w:ins>
    </w:p>
    <w:p w14:paraId="68F1D2A5" w14:textId="5E1F150C" w:rsidR="008F51EF" w:rsidRDefault="008F51EF">
      <w:pPr>
        <w:pStyle w:val="TOC3"/>
        <w:rPr>
          <w:ins w:id="85" w:author="Author" w:date="2018-02-26T11:29:00Z"/>
          <w:rFonts w:asciiTheme="minorHAnsi" w:eastAsiaTheme="minorEastAsia" w:hAnsiTheme="minorHAnsi" w:cstheme="minorBidi"/>
          <w:sz w:val="22"/>
          <w:szCs w:val="22"/>
          <w:lang w:val="de-DE" w:eastAsia="de-DE"/>
        </w:rPr>
      </w:pPr>
      <w:ins w:id="86" w:author="Author" w:date="2018-02-26T11:29:00Z">
        <w:r w:rsidRPr="00A05A13">
          <w:rPr>
            <w:rStyle w:val="Hyperlink"/>
          </w:rPr>
          <w:fldChar w:fldCharType="begin"/>
        </w:r>
        <w:r w:rsidRPr="00A05A13">
          <w:rPr>
            <w:rStyle w:val="Hyperlink"/>
          </w:rPr>
          <w:instrText xml:space="preserve"> </w:instrText>
        </w:r>
        <w:r>
          <w:instrText>HYPERLINK \l "_Toc507407943"</w:instrText>
        </w:r>
        <w:r w:rsidRPr="00A05A13">
          <w:rPr>
            <w:rStyle w:val="Hyperlink"/>
          </w:rPr>
          <w:instrText xml:space="preserve"> </w:instrText>
        </w:r>
        <w:r w:rsidRPr="00A05A13">
          <w:rPr>
            <w:rStyle w:val="Hyperlink"/>
          </w:rPr>
          <w:fldChar w:fldCharType="separate"/>
        </w:r>
        <w:r w:rsidRPr="00A05A13">
          <w:rPr>
            <w:rStyle w:val="Hyperlink"/>
          </w:rPr>
          <w:t>5.1.1</w:t>
        </w:r>
        <w:r>
          <w:rPr>
            <w:rFonts w:asciiTheme="minorHAnsi" w:eastAsiaTheme="minorEastAsia" w:hAnsiTheme="minorHAnsi" w:cstheme="minorBidi"/>
            <w:sz w:val="22"/>
            <w:szCs w:val="22"/>
            <w:lang w:val="de-DE" w:eastAsia="de-DE"/>
          </w:rPr>
          <w:tab/>
        </w:r>
        <w:r w:rsidRPr="00A05A13">
          <w:rPr>
            <w:rStyle w:val="Hyperlink"/>
          </w:rPr>
          <w:t>United Arab Emirates (AE)</w:t>
        </w:r>
        <w:r>
          <w:rPr>
            <w:webHidden/>
          </w:rPr>
          <w:tab/>
        </w:r>
        <w:r>
          <w:rPr>
            <w:webHidden/>
          </w:rPr>
          <w:fldChar w:fldCharType="begin"/>
        </w:r>
        <w:r>
          <w:rPr>
            <w:webHidden/>
          </w:rPr>
          <w:instrText xml:space="preserve"> PAGEREF _Toc507407943 \h </w:instrText>
        </w:r>
      </w:ins>
      <w:r>
        <w:rPr>
          <w:webHidden/>
        </w:rPr>
      </w:r>
      <w:r>
        <w:rPr>
          <w:webHidden/>
        </w:rPr>
        <w:fldChar w:fldCharType="separate"/>
      </w:r>
      <w:ins w:id="87" w:author="Author" w:date="2018-02-26T11:29:00Z">
        <w:r>
          <w:rPr>
            <w:webHidden/>
          </w:rPr>
          <w:t>39</w:t>
        </w:r>
        <w:r>
          <w:rPr>
            <w:webHidden/>
          </w:rPr>
          <w:fldChar w:fldCharType="end"/>
        </w:r>
        <w:r w:rsidRPr="00A05A13">
          <w:rPr>
            <w:rStyle w:val="Hyperlink"/>
          </w:rPr>
          <w:fldChar w:fldCharType="end"/>
        </w:r>
      </w:ins>
    </w:p>
    <w:p w14:paraId="202B05B8" w14:textId="31459C54" w:rsidR="008F51EF" w:rsidRDefault="008F51EF">
      <w:pPr>
        <w:pStyle w:val="TOC3"/>
        <w:rPr>
          <w:ins w:id="88" w:author="Author" w:date="2018-02-26T11:29:00Z"/>
          <w:rFonts w:asciiTheme="minorHAnsi" w:eastAsiaTheme="minorEastAsia" w:hAnsiTheme="minorHAnsi" w:cstheme="minorBidi"/>
          <w:sz w:val="22"/>
          <w:szCs w:val="22"/>
          <w:lang w:val="de-DE" w:eastAsia="de-DE"/>
        </w:rPr>
      </w:pPr>
      <w:ins w:id="89" w:author="Author" w:date="2018-02-26T11:29:00Z">
        <w:r w:rsidRPr="00A05A13">
          <w:rPr>
            <w:rStyle w:val="Hyperlink"/>
          </w:rPr>
          <w:fldChar w:fldCharType="begin"/>
        </w:r>
        <w:r w:rsidRPr="00A05A13">
          <w:rPr>
            <w:rStyle w:val="Hyperlink"/>
          </w:rPr>
          <w:instrText xml:space="preserve"> </w:instrText>
        </w:r>
        <w:r>
          <w:instrText>HYPERLINK \l "_Toc507407944"</w:instrText>
        </w:r>
        <w:r w:rsidRPr="00A05A13">
          <w:rPr>
            <w:rStyle w:val="Hyperlink"/>
          </w:rPr>
          <w:instrText xml:space="preserve"> </w:instrText>
        </w:r>
        <w:r w:rsidRPr="00A05A13">
          <w:rPr>
            <w:rStyle w:val="Hyperlink"/>
          </w:rPr>
          <w:fldChar w:fldCharType="separate"/>
        </w:r>
        <w:r w:rsidRPr="00A05A13">
          <w:rPr>
            <w:rStyle w:val="Hyperlink"/>
          </w:rPr>
          <w:t>5.1.2</w:t>
        </w:r>
        <w:r>
          <w:rPr>
            <w:rFonts w:asciiTheme="minorHAnsi" w:eastAsiaTheme="minorEastAsia" w:hAnsiTheme="minorHAnsi" w:cstheme="minorBidi"/>
            <w:sz w:val="22"/>
            <w:szCs w:val="22"/>
            <w:lang w:val="de-DE" w:eastAsia="de-DE"/>
          </w:rPr>
          <w:tab/>
        </w:r>
        <w:r w:rsidRPr="00A05A13">
          <w:rPr>
            <w:rStyle w:val="Hyperlink"/>
          </w:rPr>
          <w:t>Australia (AU)</w:t>
        </w:r>
        <w:r>
          <w:rPr>
            <w:webHidden/>
          </w:rPr>
          <w:tab/>
        </w:r>
        <w:r>
          <w:rPr>
            <w:webHidden/>
          </w:rPr>
          <w:fldChar w:fldCharType="begin"/>
        </w:r>
        <w:r>
          <w:rPr>
            <w:webHidden/>
          </w:rPr>
          <w:instrText xml:space="preserve"> PAGEREF _Toc507407944 \h </w:instrText>
        </w:r>
      </w:ins>
      <w:r>
        <w:rPr>
          <w:webHidden/>
        </w:rPr>
      </w:r>
      <w:r>
        <w:rPr>
          <w:webHidden/>
        </w:rPr>
        <w:fldChar w:fldCharType="separate"/>
      </w:r>
      <w:ins w:id="90" w:author="Author" w:date="2018-02-26T11:29:00Z">
        <w:r>
          <w:rPr>
            <w:webHidden/>
          </w:rPr>
          <w:t>39</w:t>
        </w:r>
        <w:r>
          <w:rPr>
            <w:webHidden/>
          </w:rPr>
          <w:fldChar w:fldCharType="end"/>
        </w:r>
        <w:r w:rsidRPr="00A05A13">
          <w:rPr>
            <w:rStyle w:val="Hyperlink"/>
          </w:rPr>
          <w:fldChar w:fldCharType="end"/>
        </w:r>
      </w:ins>
    </w:p>
    <w:p w14:paraId="2D872E66" w14:textId="09DFED5A" w:rsidR="008F51EF" w:rsidRDefault="008F51EF">
      <w:pPr>
        <w:pStyle w:val="TOC3"/>
        <w:rPr>
          <w:ins w:id="91" w:author="Author" w:date="2018-02-26T11:29:00Z"/>
          <w:rFonts w:asciiTheme="minorHAnsi" w:eastAsiaTheme="minorEastAsia" w:hAnsiTheme="minorHAnsi" w:cstheme="minorBidi"/>
          <w:sz w:val="22"/>
          <w:szCs w:val="22"/>
          <w:lang w:val="de-DE" w:eastAsia="de-DE"/>
        </w:rPr>
      </w:pPr>
      <w:ins w:id="92" w:author="Author" w:date="2018-02-26T11:29:00Z">
        <w:r w:rsidRPr="00A05A13">
          <w:rPr>
            <w:rStyle w:val="Hyperlink"/>
          </w:rPr>
          <w:fldChar w:fldCharType="begin"/>
        </w:r>
        <w:r w:rsidRPr="00A05A13">
          <w:rPr>
            <w:rStyle w:val="Hyperlink"/>
          </w:rPr>
          <w:instrText xml:space="preserve"> </w:instrText>
        </w:r>
        <w:r>
          <w:instrText>HYPERLINK \l "_Toc507407945"</w:instrText>
        </w:r>
        <w:r w:rsidRPr="00A05A13">
          <w:rPr>
            <w:rStyle w:val="Hyperlink"/>
          </w:rPr>
          <w:instrText xml:space="preserve"> </w:instrText>
        </w:r>
        <w:r w:rsidRPr="00A05A13">
          <w:rPr>
            <w:rStyle w:val="Hyperlink"/>
          </w:rPr>
          <w:fldChar w:fldCharType="separate"/>
        </w:r>
        <w:r w:rsidRPr="00A05A13">
          <w:rPr>
            <w:rStyle w:val="Hyperlink"/>
          </w:rPr>
          <w:t>5.1.3</w:t>
        </w:r>
        <w:r>
          <w:rPr>
            <w:rFonts w:asciiTheme="minorHAnsi" w:eastAsiaTheme="minorEastAsia" w:hAnsiTheme="minorHAnsi" w:cstheme="minorBidi"/>
            <w:sz w:val="22"/>
            <w:szCs w:val="22"/>
            <w:lang w:val="de-DE" w:eastAsia="de-DE"/>
          </w:rPr>
          <w:tab/>
        </w:r>
        <w:r w:rsidRPr="00A05A13">
          <w:rPr>
            <w:rStyle w:val="Hyperlink"/>
          </w:rPr>
          <w:t>China (CN)</w:t>
        </w:r>
        <w:r>
          <w:rPr>
            <w:webHidden/>
          </w:rPr>
          <w:tab/>
        </w:r>
        <w:r>
          <w:rPr>
            <w:webHidden/>
          </w:rPr>
          <w:fldChar w:fldCharType="begin"/>
        </w:r>
        <w:r>
          <w:rPr>
            <w:webHidden/>
          </w:rPr>
          <w:instrText xml:space="preserve"> PAGEREF _Toc507407945 \h </w:instrText>
        </w:r>
      </w:ins>
      <w:r>
        <w:rPr>
          <w:webHidden/>
        </w:rPr>
      </w:r>
      <w:r>
        <w:rPr>
          <w:webHidden/>
        </w:rPr>
        <w:fldChar w:fldCharType="separate"/>
      </w:r>
      <w:ins w:id="93" w:author="Author" w:date="2018-02-26T11:29:00Z">
        <w:r>
          <w:rPr>
            <w:webHidden/>
          </w:rPr>
          <w:t>40</w:t>
        </w:r>
        <w:r>
          <w:rPr>
            <w:webHidden/>
          </w:rPr>
          <w:fldChar w:fldCharType="end"/>
        </w:r>
        <w:r w:rsidRPr="00A05A13">
          <w:rPr>
            <w:rStyle w:val="Hyperlink"/>
          </w:rPr>
          <w:fldChar w:fldCharType="end"/>
        </w:r>
      </w:ins>
    </w:p>
    <w:p w14:paraId="360BCEA1" w14:textId="30DC3E72" w:rsidR="008F51EF" w:rsidRDefault="008F51EF">
      <w:pPr>
        <w:pStyle w:val="TOC3"/>
        <w:rPr>
          <w:ins w:id="94" w:author="Author" w:date="2018-02-26T11:29:00Z"/>
          <w:rFonts w:asciiTheme="minorHAnsi" w:eastAsiaTheme="minorEastAsia" w:hAnsiTheme="minorHAnsi" w:cstheme="minorBidi"/>
          <w:sz w:val="22"/>
          <w:szCs w:val="22"/>
          <w:lang w:val="de-DE" w:eastAsia="de-DE"/>
        </w:rPr>
      </w:pPr>
      <w:ins w:id="95" w:author="Author" w:date="2018-02-26T11:29:00Z">
        <w:r w:rsidRPr="00A05A13">
          <w:rPr>
            <w:rStyle w:val="Hyperlink"/>
          </w:rPr>
          <w:fldChar w:fldCharType="begin"/>
        </w:r>
        <w:r w:rsidRPr="00A05A13">
          <w:rPr>
            <w:rStyle w:val="Hyperlink"/>
          </w:rPr>
          <w:instrText xml:space="preserve"> </w:instrText>
        </w:r>
        <w:r>
          <w:instrText>HYPERLINK \l "_Toc507407946"</w:instrText>
        </w:r>
        <w:r w:rsidRPr="00A05A13">
          <w:rPr>
            <w:rStyle w:val="Hyperlink"/>
          </w:rPr>
          <w:instrText xml:space="preserve"> </w:instrText>
        </w:r>
        <w:r w:rsidRPr="00A05A13">
          <w:rPr>
            <w:rStyle w:val="Hyperlink"/>
          </w:rPr>
          <w:fldChar w:fldCharType="separate"/>
        </w:r>
        <w:r w:rsidRPr="00A05A13">
          <w:rPr>
            <w:rStyle w:val="Hyperlink"/>
          </w:rPr>
          <w:t>5.1.4</w:t>
        </w:r>
        <w:r>
          <w:rPr>
            <w:rFonts w:asciiTheme="minorHAnsi" w:eastAsiaTheme="minorEastAsia" w:hAnsiTheme="minorHAnsi" w:cstheme="minorBidi"/>
            <w:sz w:val="22"/>
            <w:szCs w:val="22"/>
            <w:lang w:val="de-DE" w:eastAsia="de-DE"/>
          </w:rPr>
          <w:tab/>
        </w:r>
        <w:r w:rsidRPr="00A05A13">
          <w:rPr>
            <w:rStyle w:val="Hyperlink"/>
          </w:rPr>
          <w:t>Germany (DE)</w:t>
        </w:r>
        <w:r>
          <w:rPr>
            <w:webHidden/>
          </w:rPr>
          <w:tab/>
        </w:r>
        <w:r>
          <w:rPr>
            <w:webHidden/>
          </w:rPr>
          <w:fldChar w:fldCharType="begin"/>
        </w:r>
        <w:r>
          <w:rPr>
            <w:webHidden/>
          </w:rPr>
          <w:instrText xml:space="preserve"> PAGEREF _Toc507407946 \h </w:instrText>
        </w:r>
      </w:ins>
      <w:r>
        <w:rPr>
          <w:webHidden/>
        </w:rPr>
      </w:r>
      <w:r>
        <w:rPr>
          <w:webHidden/>
        </w:rPr>
        <w:fldChar w:fldCharType="separate"/>
      </w:r>
      <w:ins w:id="96" w:author="Author" w:date="2018-02-26T11:29:00Z">
        <w:r>
          <w:rPr>
            <w:webHidden/>
          </w:rPr>
          <w:t>40</w:t>
        </w:r>
        <w:r>
          <w:rPr>
            <w:webHidden/>
          </w:rPr>
          <w:fldChar w:fldCharType="end"/>
        </w:r>
        <w:r w:rsidRPr="00A05A13">
          <w:rPr>
            <w:rStyle w:val="Hyperlink"/>
          </w:rPr>
          <w:fldChar w:fldCharType="end"/>
        </w:r>
      </w:ins>
    </w:p>
    <w:p w14:paraId="7E02CC94" w14:textId="111142BA" w:rsidR="008F51EF" w:rsidRDefault="008F51EF">
      <w:pPr>
        <w:pStyle w:val="TOC3"/>
        <w:rPr>
          <w:ins w:id="97" w:author="Author" w:date="2018-02-26T11:29:00Z"/>
          <w:rFonts w:asciiTheme="minorHAnsi" w:eastAsiaTheme="minorEastAsia" w:hAnsiTheme="minorHAnsi" w:cstheme="minorBidi"/>
          <w:sz w:val="22"/>
          <w:szCs w:val="22"/>
          <w:lang w:val="de-DE" w:eastAsia="de-DE"/>
        </w:rPr>
      </w:pPr>
      <w:ins w:id="98" w:author="Author" w:date="2018-02-26T11:29:00Z">
        <w:r w:rsidRPr="00A05A13">
          <w:rPr>
            <w:rStyle w:val="Hyperlink"/>
          </w:rPr>
          <w:fldChar w:fldCharType="begin"/>
        </w:r>
        <w:r w:rsidRPr="00A05A13">
          <w:rPr>
            <w:rStyle w:val="Hyperlink"/>
          </w:rPr>
          <w:instrText xml:space="preserve"> </w:instrText>
        </w:r>
        <w:r>
          <w:instrText>HYPERLINK \l "_Toc507407947"</w:instrText>
        </w:r>
        <w:r w:rsidRPr="00A05A13">
          <w:rPr>
            <w:rStyle w:val="Hyperlink"/>
          </w:rPr>
          <w:instrText xml:space="preserve"> </w:instrText>
        </w:r>
        <w:r w:rsidRPr="00A05A13">
          <w:rPr>
            <w:rStyle w:val="Hyperlink"/>
          </w:rPr>
          <w:fldChar w:fldCharType="separate"/>
        </w:r>
        <w:r w:rsidRPr="00A05A13">
          <w:rPr>
            <w:rStyle w:val="Hyperlink"/>
          </w:rPr>
          <w:t>5.1.5</w:t>
        </w:r>
        <w:r>
          <w:rPr>
            <w:rFonts w:asciiTheme="minorHAnsi" w:eastAsiaTheme="minorEastAsia" w:hAnsiTheme="minorHAnsi" w:cstheme="minorBidi"/>
            <w:sz w:val="22"/>
            <w:szCs w:val="22"/>
            <w:lang w:val="de-DE" w:eastAsia="de-DE"/>
          </w:rPr>
          <w:tab/>
        </w:r>
        <w:r w:rsidRPr="00A05A13">
          <w:rPr>
            <w:rStyle w:val="Hyperlink"/>
          </w:rPr>
          <w:t>France (FR)</w:t>
        </w:r>
        <w:r>
          <w:rPr>
            <w:webHidden/>
          </w:rPr>
          <w:tab/>
        </w:r>
        <w:r>
          <w:rPr>
            <w:webHidden/>
          </w:rPr>
          <w:fldChar w:fldCharType="begin"/>
        </w:r>
        <w:r>
          <w:rPr>
            <w:webHidden/>
          </w:rPr>
          <w:instrText xml:space="preserve"> PAGEREF _Toc507407947 \h </w:instrText>
        </w:r>
      </w:ins>
      <w:r>
        <w:rPr>
          <w:webHidden/>
        </w:rPr>
      </w:r>
      <w:r>
        <w:rPr>
          <w:webHidden/>
        </w:rPr>
        <w:fldChar w:fldCharType="separate"/>
      </w:r>
      <w:ins w:id="99" w:author="Author" w:date="2018-02-26T11:29:00Z">
        <w:r>
          <w:rPr>
            <w:webHidden/>
          </w:rPr>
          <w:t>41</w:t>
        </w:r>
        <w:r>
          <w:rPr>
            <w:webHidden/>
          </w:rPr>
          <w:fldChar w:fldCharType="end"/>
        </w:r>
        <w:r w:rsidRPr="00A05A13">
          <w:rPr>
            <w:rStyle w:val="Hyperlink"/>
          </w:rPr>
          <w:fldChar w:fldCharType="end"/>
        </w:r>
      </w:ins>
    </w:p>
    <w:p w14:paraId="4C6F3EA7" w14:textId="31970473" w:rsidR="008F51EF" w:rsidRDefault="008F51EF">
      <w:pPr>
        <w:pStyle w:val="TOC3"/>
        <w:rPr>
          <w:ins w:id="100" w:author="Author" w:date="2018-02-26T11:29:00Z"/>
          <w:rFonts w:asciiTheme="minorHAnsi" w:eastAsiaTheme="minorEastAsia" w:hAnsiTheme="minorHAnsi" w:cstheme="minorBidi"/>
          <w:sz w:val="22"/>
          <w:szCs w:val="22"/>
          <w:lang w:val="de-DE" w:eastAsia="de-DE"/>
        </w:rPr>
      </w:pPr>
      <w:ins w:id="101" w:author="Author" w:date="2018-02-26T11:29:00Z">
        <w:r w:rsidRPr="00A05A13">
          <w:rPr>
            <w:rStyle w:val="Hyperlink"/>
          </w:rPr>
          <w:fldChar w:fldCharType="begin"/>
        </w:r>
        <w:r w:rsidRPr="00A05A13">
          <w:rPr>
            <w:rStyle w:val="Hyperlink"/>
          </w:rPr>
          <w:instrText xml:space="preserve"> </w:instrText>
        </w:r>
        <w:r>
          <w:instrText>HYPERLINK \l "_Toc507407954"</w:instrText>
        </w:r>
        <w:r w:rsidRPr="00A05A13">
          <w:rPr>
            <w:rStyle w:val="Hyperlink"/>
          </w:rPr>
          <w:instrText xml:space="preserve"> </w:instrText>
        </w:r>
        <w:r w:rsidRPr="00A05A13">
          <w:rPr>
            <w:rStyle w:val="Hyperlink"/>
          </w:rPr>
          <w:fldChar w:fldCharType="separate"/>
        </w:r>
        <w:r w:rsidRPr="00A05A13">
          <w:rPr>
            <w:rStyle w:val="Hyperlink"/>
          </w:rPr>
          <w:t>5.1.6</w:t>
        </w:r>
        <w:r>
          <w:rPr>
            <w:rFonts w:asciiTheme="minorHAnsi" w:eastAsiaTheme="minorEastAsia" w:hAnsiTheme="minorHAnsi" w:cstheme="minorBidi"/>
            <w:sz w:val="22"/>
            <w:szCs w:val="22"/>
            <w:lang w:val="de-DE" w:eastAsia="de-DE"/>
          </w:rPr>
          <w:tab/>
        </w:r>
        <w:r w:rsidRPr="00A05A13">
          <w:rPr>
            <w:rStyle w:val="Hyperlink"/>
          </w:rPr>
          <w:t>United Kingdom (GB)</w:t>
        </w:r>
        <w:r>
          <w:rPr>
            <w:webHidden/>
          </w:rPr>
          <w:tab/>
        </w:r>
        <w:r>
          <w:rPr>
            <w:webHidden/>
          </w:rPr>
          <w:fldChar w:fldCharType="begin"/>
        </w:r>
        <w:r>
          <w:rPr>
            <w:webHidden/>
          </w:rPr>
          <w:instrText xml:space="preserve"> PAGEREF _Toc507407954 \h </w:instrText>
        </w:r>
      </w:ins>
      <w:r>
        <w:rPr>
          <w:webHidden/>
        </w:rPr>
      </w:r>
      <w:r>
        <w:rPr>
          <w:webHidden/>
        </w:rPr>
        <w:fldChar w:fldCharType="separate"/>
      </w:r>
      <w:ins w:id="102" w:author="Author" w:date="2018-02-26T11:29:00Z">
        <w:r>
          <w:rPr>
            <w:webHidden/>
          </w:rPr>
          <w:t>43</w:t>
        </w:r>
        <w:r>
          <w:rPr>
            <w:webHidden/>
          </w:rPr>
          <w:fldChar w:fldCharType="end"/>
        </w:r>
        <w:r w:rsidRPr="00A05A13">
          <w:rPr>
            <w:rStyle w:val="Hyperlink"/>
          </w:rPr>
          <w:fldChar w:fldCharType="end"/>
        </w:r>
      </w:ins>
    </w:p>
    <w:p w14:paraId="62C3744B" w14:textId="7F59B756" w:rsidR="008F51EF" w:rsidRDefault="008F51EF">
      <w:pPr>
        <w:pStyle w:val="TOC3"/>
        <w:rPr>
          <w:ins w:id="103" w:author="Author" w:date="2018-02-26T11:29:00Z"/>
          <w:rFonts w:asciiTheme="minorHAnsi" w:eastAsiaTheme="minorEastAsia" w:hAnsiTheme="minorHAnsi" w:cstheme="minorBidi"/>
          <w:sz w:val="22"/>
          <w:szCs w:val="22"/>
          <w:lang w:val="de-DE" w:eastAsia="de-DE"/>
        </w:rPr>
      </w:pPr>
      <w:ins w:id="104" w:author="Author" w:date="2018-02-26T11:29:00Z">
        <w:r w:rsidRPr="00A05A13">
          <w:rPr>
            <w:rStyle w:val="Hyperlink"/>
          </w:rPr>
          <w:fldChar w:fldCharType="begin"/>
        </w:r>
        <w:r w:rsidRPr="00A05A13">
          <w:rPr>
            <w:rStyle w:val="Hyperlink"/>
          </w:rPr>
          <w:instrText xml:space="preserve"> </w:instrText>
        </w:r>
        <w:r>
          <w:instrText>HYPERLINK \l "_Toc507407955"</w:instrText>
        </w:r>
        <w:r w:rsidRPr="00A05A13">
          <w:rPr>
            <w:rStyle w:val="Hyperlink"/>
          </w:rPr>
          <w:instrText xml:space="preserve"> </w:instrText>
        </w:r>
        <w:r w:rsidRPr="00A05A13">
          <w:rPr>
            <w:rStyle w:val="Hyperlink"/>
          </w:rPr>
          <w:fldChar w:fldCharType="separate"/>
        </w:r>
        <w:r w:rsidRPr="00A05A13">
          <w:rPr>
            <w:rStyle w:val="Hyperlink"/>
          </w:rPr>
          <w:t>5.1.7</w:t>
        </w:r>
        <w:r>
          <w:rPr>
            <w:rFonts w:asciiTheme="minorHAnsi" w:eastAsiaTheme="minorEastAsia" w:hAnsiTheme="minorHAnsi" w:cstheme="minorBidi"/>
            <w:sz w:val="22"/>
            <w:szCs w:val="22"/>
            <w:lang w:val="de-DE" w:eastAsia="de-DE"/>
          </w:rPr>
          <w:tab/>
        </w:r>
        <w:r w:rsidRPr="00A05A13">
          <w:rPr>
            <w:rStyle w:val="Hyperlink"/>
          </w:rPr>
          <w:t>Kingdom of Saudi Arabia (SA)</w:t>
        </w:r>
        <w:r>
          <w:rPr>
            <w:webHidden/>
          </w:rPr>
          <w:tab/>
        </w:r>
        <w:r>
          <w:rPr>
            <w:webHidden/>
          </w:rPr>
          <w:fldChar w:fldCharType="begin"/>
        </w:r>
        <w:r>
          <w:rPr>
            <w:webHidden/>
          </w:rPr>
          <w:instrText xml:space="preserve"> PAGEREF _Toc507407955 \h </w:instrText>
        </w:r>
      </w:ins>
      <w:r>
        <w:rPr>
          <w:webHidden/>
        </w:rPr>
      </w:r>
      <w:r>
        <w:rPr>
          <w:webHidden/>
        </w:rPr>
        <w:fldChar w:fldCharType="separate"/>
      </w:r>
      <w:ins w:id="105" w:author="Author" w:date="2018-02-26T11:29:00Z">
        <w:r>
          <w:rPr>
            <w:webHidden/>
          </w:rPr>
          <w:t>44</w:t>
        </w:r>
        <w:r>
          <w:rPr>
            <w:webHidden/>
          </w:rPr>
          <w:fldChar w:fldCharType="end"/>
        </w:r>
        <w:r w:rsidRPr="00A05A13">
          <w:rPr>
            <w:rStyle w:val="Hyperlink"/>
          </w:rPr>
          <w:fldChar w:fldCharType="end"/>
        </w:r>
      </w:ins>
    </w:p>
    <w:p w14:paraId="7F514319" w14:textId="06E1298E" w:rsidR="008F51EF" w:rsidRDefault="008F51EF">
      <w:pPr>
        <w:pStyle w:val="TOC3"/>
        <w:rPr>
          <w:ins w:id="106" w:author="Author" w:date="2018-02-26T11:29:00Z"/>
          <w:rFonts w:asciiTheme="minorHAnsi" w:eastAsiaTheme="minorEastAsia" w:hAnsiTheme="minorHAnsi" w:cstheme="minorBidi"/>
          <w:sz w:val="22"/>
          <w:szCs w:val="22"/>
          <w:lang w:val="de-DE" w:eastAsia="de-DE"/>
        </w:rPr>
      </w:pPr>
      <w:ins w:id="107" w:author="Author" w:date="2018-02-26T11:29:00Z">
        <w:r w:rsidRPr="00A05A13">
          <w:rPr>
            <w:rStyle w:val="Hyperlink"/>
          </w:rPr>
          <w:fldChar w:fldCharType="begin"/>
        </w:r>
        <w:r w:rsidRPr="00A05A13">
          <w:rPr>
            <w:rStyle w:val="Hyperlink"/>
          </w:rPr>
          <w:instrText xml:space="preserve"> </w:instrText>
        </w:r>
        <w:r>
          <w:instrText>HYPERLINK \l "_Toc507407956"</w:instrText>
        </w:r>
        <w:r w:rsidRPr="00A05A13">
          <w:rPr>
            <w:rStyle w:val="Hyperlink"/>
          </w:rPr>
          <w:instrText xml:space="preserve"> </w:instrText>
        </w:r>
        <w:r w:rsidRPr="00A05A13">
          <w:rPr>
            <w:rStyle w:val="Hyperlink"/>
          </w:rPr>
          <w:fldChar w:fldCharType="separate"/>
        </w:r>
        <w:r w:rsidRPr="00A05A13">
          <w:rPr>
            <w:rStyle w:val="Hyperlink"/>
          </w:rPr>
          <w:t>5.1.8</w:t>
        </w:r>
        <w:r>
          <w:rPr>
            <w:rFonts w:asciiTheme="minorHAnsi" w:eastAsiaTheme="minorEastAsia" w:hAnsiTheme="minorHAnsi" w:cstheme="minorBidi"/>
            <w:sz w:val="22"/>
            <w:szCs w:val="22"/>
            <w:lang w:val="de-DE" w:eastAsia="de-DE"/>
          </w:rPr>
          <w:tab/>
        </w:r>
        <w:r w:rsidRPr="00A05A13">
          <w:rPr>
            <w:rStyle w:val="Hyperlink"/>
          </w:rPr>
          <w:t>United States (US)</w:t>
        </w:r>
        <w:r>
          <w:rPr>
            <w:webHidden/>
          </w:rPr>
          <w:tab/>
        </w:r>
        <w:r>
          <w:rPr>
            <w:webHidden/>
          </w:rPr>
          <w:fldChar w:fldCharType="begin"/>
        </w:r>
        <w:r>
          <w:rPr>
            <w:webHidden/>
          </w:rPr>
          <w:instrText xml:space="preserve"> PAGEREF _Toc507407956 \h </w:instrText>
        </w:r>
      </w:ins>
      <w:r>
        <w:rPr>
          <w:webHidden/>
        </w:rPr>
      </w:r>
      <w:r>
        <w:rPr>
          <w:webHidden/>
        </w:rPr>
        <w:fldChar w:fldCharType="separate"/>
      </w:r>
      <w:ins w:id="108" w:author="Author" w:date="2018-02-26T11:29:00Z">
        <w:r>
          <w:rPr>
            <w:webHidden/>
          </w:rPr>
          <w:t>44</w:t>
        </w:r>
        <w:r>
          <w:rPr>
            <w:webHidden/>
          </w:rPr>
          <w:fldChar w:fldCharType="end"/>
        </w:r>
        <w:r w:rsidRPr="00A05A13">
          <w:rPr>
            <w:rStyle w:val="Hyperlink"/>
          </w:rPr>
          <w:fldChar w:fldCharType="end"/>
        </w:r>
      </w:ins>
    </w:p>
    <w:p w14:paraId="6B881ED3" w14:textId="74864290" w:rsidR="008F51EF" w:rsidRDefault="008F51EF">
      <w:pPr>
        <w:pStyle w:val="TOC2"/>
        <w:rPr>
          <w:ins w:id="109" w:author="Author" w:date="2018-02-26T11:29:00Z"/>
          <w:rFonts w:asciiTheme="minorHAnsi" w:eastAsiaTheme="minorEastAsia" w:hAnsiTheme="minorHAnsi" w:cstheme="minorBidi"/>
          <w:sz w:val="22"/>
          <w:szCs w:val="22"/>
          <w:lang w:val="de-DE" w:eastAsia="de-DE"/>
        </w:rPr>
      </w:pPr>
      <w:ins w:id="110" w:author="Author" w:date="2018-02-26T11:29:00Z">
        <w:r w:rsidRPr="00A05A13">
          <w:rPr>
            <w:rStyle w:val="Hyperlink"/>
          </w:rPr>
          <w:fldChar w:fldCharType="begin"/>
        </w:r>
        <w:r w:rsidRPr="00A05A13">
          <w:rPr>
            <w:rStyle w:val="Hyperlink"/>
          </w:rPr>
          <w:instrText xml:space="preserve"> </w:instrText>
        </w:r>
        <w:r>
          <w:instrText>HYPERLINK \l "_Toc507407957"</w:instrText>
        </w:r>
        <w:r w:rsidRPr="00A05A13">
          <w:rPr>
            <w:rStyle w:val="Hyperlink"/>
          </w:rPr>
          <w:instrText xml:space="preserve"> </w:instrText>
        </w:r>
        <w:r w:rsidRPr="00A05A13">
          <w:rPr>
            <w:rStyle w:val="Hyperlink"/>
          </w:rPr>
          <w:fldChar w:fldCharType="separate"/>
        </w:r>
        <w:r w:rsidRPr="00A05A13">
          <w:rPr>
            <w:rStyle w:val="Hyperlink"/>
          </w:rPr>
          <w:t>5.2</w:t>
        </w:r>
        <w:r>
          <w:rPr>
            <w:rFonts w:asciiTheme="minorHAnsi" w:eastAsiaTheme="minorEastAsia" w:hAnsiTheme="minorHAnsi" w:cstheme="minorBidi"/>
            <w:sz w:val="22"/>
            <w:szCs w:val="22"/>
            <w:lang w:val="de-DE" w:eastAsia="de-DE"/>
          </w:rPr>
          <w:tab/>
        </w:r>
        <w:r w:rsidRPr="00A05A13">
          <w:rPr>
            <w:rStyle w:val="Hyperlink"/>
          </w:rPr>
          <w:t>Compensation Information</w:t>
        </w:r>
        <w:r>
          <w:rPr>
            <w:webHidden/>
          </w:rPr>
          <w:tab/>
        </w:r>
        <w:r>
          <w:rPr>
            <w:webHidden/>
          </w:rPr>
          <w:fldChar w:fldCharType="begin"/>
        </w:r>
        <w:r>
          <w:rPr>
            <w:webHidden/>
          </w:rPr>
          <w:instrText xml:space="preserve"> PAGEREF _Toc507407957 \h </w:instrText>
        </w:r>
      </w:ins>
      <w:r>
        <w:rPr>
          <w:webHidden/>
        </w:rPr>
      </w:r>
      <w:r>
        <w:rPr>
          <w:webHidden/>
        </w:rPr>
        <w:fldChar w:fldCharType="separate"/>
      </w:r>
      <w:ins w:id="111" w:author="Author" w:date="2018-02-26T11:29:00Z">
        <w:r>
          <w:rPr>
            <w:webHidden/>
          </w:rPr>
          <w:t>46</w:t>
        </w:r>
        <w:r>
          <w:rPr>
            <w:webHidden/>
          </w:rPr>
          <w:fldChar w:fldCharType="end"/>
        </w:r>
        <w:r w:rsidRPr="00A05A13">
          <w:rPr>
            <w:rStyle w:val="Hyperlink"/>
          </w:rPr>
          <w:fldChar w:fldCharType="end"/>
        </w:r>
      </w:ins>
    </w:p>
    <w:p w14:paraId="60137186" w14:textId="6E47CAF2" w:rsidR="008F51EF" w:rsidRDefault="008F51EF">
      <w:pPr>
        <w:pStyle w:val="TOC3"/>
        <w:rPr>
          <w:ins w:id="112" w:author="Author" w:date="2018-02-26T11:29:00Z"/>
          <w:rFonts w:asciiTheme="minorHAnsi" w:eastAsiaTheme="minorEastAsia" w:hAnsiTheme="minorHAnsi" w:cstheme="minorBidi"/>
          <w:sz w:val="22"/>
          <w:szCs w:val="22"/>
          <w:lang w:val="de-DE" w:eastAsia="de-DE"/>
        </w:rPr>
      </w:pPr>
      <w:ins w:id="113" w:author="Author" w:date="2018-02-26T11:29:00Z">
        <w:r w:rsidRPr="00A05A13">
          <w:rPr>
            <w:rStyle w:val="Hyperlink"/>
          </w:rPr>
          <w:fldChar w:fldCharType="begin"/>
        </w:r>
        <w:r w:rsidRPr="00A05A13">
          <w:rPr>
            <w:rStyle w:val="Hyperlink"/>
          </w:rPr>
          <w:instrText xml:space="preserve"> </w:instrText>
        </w:r>
        <w:r>
          <w:instrText>HYPERLINK \l "_Toc507407958"</w:instrText>
        </w:r>
        <w:r w:rsidRPr="00A05A13">
          <w:rPr>
            <w:rStyle w:val="Hyperlink"/>
          </w:rPr>
          <w:instrText xml:space="preserve"> </w:instrText>
        </w:r>
        <w:r w:rsidRPr="00A05A13">
          <w:rPr>
            <w:rStyle w:val="Hyperlink"/>
          </w:rPr>
          <w:fldChar w:fldCharType="separate"/>
        </w:r>
        <w:r w:rsidRPr="00A05A13">
          <w:rPr>
            <w:rStyle w:val="Hyperlink"/>
          </w:rPr>
          <w:t>5.2.1</w:t>
        </w:r>
        <w:r>
          <w:rPr>
            <w:rFonts w:asciiTheme="minorHAnsi" w:eastAsiaTheme="minorEastAsia" w:hAnsiTheme="minorHAnsi" w:cstheme="minorBidi"/>
            <w:sz w:val="22"/>
            <w:szCs w:val="22"/>
            <w:lang w:val="de-DE" w:eastAsia="de-DE"/>
          </w:rPr>
          <w:tab/>
        </w:r>
        <w:r w:rsidRPr="00A05A13">
          <w:rPr>
            <w:rStyle w:val="Hyperlink"/>
          </w:rPr>
          <w:t>United Arab Emirates (AE)</w:t>
        </w:r>
        <w:r>
          <w:rPr>
            <w:webHidden/>
          </w:rPr>
          <w:tab/>
        </w:r>
        <w:r>
          <w:rPr>
            <w:webHidden/>
          </w:rPr>
          <w:fldChar w:fldCharType="begin"/>
        </w:r>
        <w:r>
          <w:rPr>
            <w:webHidden/>
          </w:rPr>
          <w:instrText xml:space="preserve"> PAGEREF _Toc507407958 \h </w:instrText>
        </w:r>
      </w:ins>
      <w:r>
        <w:rPr>
          <w:webHidden/>
        </w:rPr>
      </w:r>
      <w:r>
        <w:rPr>
          <w:webHidden/>
        </w:rPr>
        <w:fldChar w:fldCharType="separate"/>
      </w:r>
      <w:ins w:id="114" w:author="Author" w:date="2018-02-26T11:29:00Z">
        <w:r>
          <w:rPr>
            <w:webHidden/>
          </w:rPr>
          <w:t>46</w:t>
        </w:r>
        <w:r>
          <w:rPr>
            <w:webHidden/>
          </w:rPr>
          <w:fldChar w:fldCharType="end"/>
        </w:r>
        <w:r w:rsidRPr="00A05A13">
          <w:rPr>
            <w:rStyle w:val="Hyperlink"/>
          </w:rPr>
          <w:fldChar w:fldCharType="end"/>
        </w:r>
      </w:ins>
    </w:p>
    <w:p w14:paraId="64F6F8AB" w14:textId="09BB1E8A" w:rsidR="008F51EF" w:rsidRDefault="008F51EF">
      <w:pPr>
        <w:pStyle w:val="TOC3"/>
        <w:rPr>
          <w:ins w:id="115" w:author="Author" w:date="2018-02-26T11:29:00Z"/>
          <w:rFonts w:asciiTheme="minorHAnsi" w:eastAsiaTheme="minorEastAsia" w:hAnsiTheme="minorHAnsi" w:cstheme="minorBidi"/>
          <w:sz w:val="22"/>
          <w:szCs w:val="22"/>
          <w:lang w:val="de-DE" w:eastAsia="de-DE"/>
        </w:rPr>
      </w:pPr>
      <w:ins w:id="116" w:author="Author" w:date="2018-02-26T11:29:00Z">
        <w:r w:rsidRPr="00A05A13">
          <w:rPr>
            <w:rStyle w:val="Hyperlink"/>
          </w:rPr>
          <w:fldChar w:fldCharType="begin"/>
        </w:r>
        <w:r w:rsidRPr="00A05A13">
          <w:rPr>
            <w:rStyle w:val="Hyperlink"/>
          </w:rPr>
          <w:instrText xml:space="preserve"> </w:instrText>
        </w:r>
        <w:r>
          <w:instrText>HYPERLINK \l "_Toc507407959"</w:instrText>
        </w:r>
        <w:r w:rsidRPr="00A05A13">
          <w:rPr>
            <w:rStyle w:val="Hyperlink"/>
          </w:rPr>
          <w:instrText xml:space="preserve"> </w:instrText>
        </w:r>
        <w:r w:rsidRPr="00A05A13">
          <w:rPr>
            <w:rStyle w:val="Hyperlink"/>
          </w:rPr>
          <w:fldChar w:fldCharType="separate"/>
        </w:r>
        <w:r w:rsidRPr="00A05A13">
          <w:rPr>
            <w:rStyle w:val="Hyperlink"/>
          </w:rPr>
          <w:t>5.2.2</w:t>
        </w:r>
        <w:r>
          <w:rPr>
            <w:rFonts w:asciiTheme="minorHAnsi" w:eastAsiaTheme="minorEastAsia" w:hAnsiTheme="minorHAnsi" w:cstheme="minorBidi"/>
            <w:sz w:val="22"/>
            <w:szCs w:val="22"/>
            <w:lang w:val="de-DE" w:eastAsia="de-DE"/>
          </w:rPr>
          <w:tab/>
        </w:r>
        <w:r w:rsidRPr="00A05A13">
          <w:rPr>
            <w:rStyle w:val="Hyperlink"/>
          </w:rPr>
          <w:t>Australia (AU)</w:t>
        </w:r>
        <w:r>
          <w:rPr>
            <w:webHidden/>
          </w:rPr>
          <w:tab/>
        </w:r>
        <w:r>
          <w:rPr>
            <w:webHidden/>
          </w:rPr>
          <w:fldChar w:fldCharType="begin"/>
        </w:r>
        <w:r>
          <w:rPr>
            <w:webHidden/>
          </w:rPr>
          <w:instrText xml:space="preserve"> PAGEREF _Toc507407959 \h </w:instrText>
        </w:r>
      </w:ins>
      <w:r>
        <w:rPr>
          <w:webHidden/>
        </w:rPr>
      </w:r>
      <w:r>
        <w:rPr>
          <w:webHidden/>
        </w:rPr>
        <w:fldChar w:fldCharType="separate"/>
      </w:r>
      <w:ins w:id="117" w:author="Author" w:date="2018-02-26T11:29:00Z">
        <w:r>
          <w:rPr>
            <w:webHidden/>
          </w:rPr>
          <w:t>46</w:t>
        </w:r>
        <w:r>
          <w:rPr>
            <w:webHidden/>
          </w:rPr>
          <w:fldChar w:fldCharType="end"/>
        </w:r>
        <w:r w:rsidRPr="00A05A13">
          <w:rPr>
            <w:rStyle w:val="Hyperlink"/>
          </w:rPr>
          <w:fldChar w:fldCharType="end"/>
        </w:r>
      </w:ins>
    </w:p>
    <w:p w14:paraId="71AEB3E6" w14:textId="7359FBB6" w:rsidR="008F51EF" w:rsidRDefault="008F51EF">
      <w:pPr>
        <w:pStyle w:val="TOC3"/>
        <w:rPr>
          <w:ins w:id="118" w:author="Author" w:date="2018-02-26T11:29:00Z"/>
          <w:rFonts w:asciiTheme="minorHAnsi" w:eastAsiaTheme="minorEastAsia" w:hAnsiTheme="minorHAnsi" w:cstheme="minorBidi"/>
          <w:sz w:val="22"/>
          <w:szCs w:val="22"/>
          <w:lang w:val="de-DE" w:eastAsia="de-DE"/>
        </w:rPr>
      </w:pPr>
      <w:ins w:id="119" w:author="Author" w:date="2018-02-26T11:29:00Z">
        <w:r w:rsidRPr="00A05A13">
          <w:rPr>
            <w:rStyle w:val="Hyperlink"/>
          </w:rPr>
          <w:fldChar w:fldCharType="begin"/>
        </w:r>
        <w:r w:rsidRPr="00A05A13">
          <w:rPr>
            <w:rStyle w:val="Hyperlink"/>
          </w:rPr>
          <w:instrText xml:space="preserve"> </w:instrText>
        </w:r>
        <w:r>
          <w:instrText>HYPERLINK \l "_Toc507407960"</w:instrText>
        </w:r>
        <w:r w:rsidRPr="00A05A13">
          <w:rPr>
            <w:rStyle w:val="Hyperlink"/>
          </w:rPr>
          <w:instrText xml:space="preserve"> </w:instrText>
        </w:r>
        <w:r w:rsidRPr="00A05A13">
          <w:rPr>
            <w:rStyle w:val="Hyperlink"/>
          </w:rPr>
          <w:fldChar w:fldCharType="separate"/>
        </w:r>
        <w:r w:rsidRPr="00A05A13">
          <w:rPr>
            <w:rStyle w:val="Hyperlink"/>
          </w:rPr>
          <w:t>5.2.3</w:t>
        </w:r>
        <w:r>
          <w:rPr>
            <w:rFonts w:asciiTheme="minorHAnsi" w:eastAsiaTheme="minorEastAsia" w:hAnsiTheme="minorHAnsi" w:cstheme="minorBidi"/>
            <w:sz w:val="22"/>
            <w:szCs w:val="22"/>
            <w:lang w:val="de-DE" w:eastAsia="de-DE"/>
          </w:rPr>
          <w:tab/>
        </w:r>
        <w:r w:rsidRPr="00A05A13">
          <w:rPr>
            <w:rStyle w:val="Hyperlink"/>
          </w:rPr>
          <w:t>China (CN)</w:t>
        </w:r>
        <w:r>
          <w:rPr>
            <w:webHidden/>
          </w:rPr>
          <w:tab/>
        </w:r>
        <w:r>
          <w:rPr>
            <w:webHidden/>
          </w:rPr>
          <w:fldChar w:fldCharType="begin"/>
        </w:r>
        <w:r>
          <w:rPr>
            <w:webHidden/>
          </w:rPr>
          <w:instrText xml:space="preserve"> PAGEREF _Toc507407960 \h </w:instrText>
        </w:r>
      </w:ins>
      <w:r>
        <w:rPr>
          <w:webHidden/>
        </w:rPr>
      </w:r>
      <w:r>
        <w:rPr>
          <w:webHidden/>
        </w:rPr>
        <w:fldChar w:fldCharType="separate"/>
      </w:r>
      <w:ins w:id="120" w:author="Author" w:date="2018-02-26T11:29:00Z">
        <w:r>
          <w:rPr>
            <w:webHidden/>
          </w:rPr>
          <w:t>47</w:t>
        </w:r>
        <w:r>
          <w:rPr>
            <w:webHidden/>
          </w:rPr>
          <w:fldChar w:fldCharType="end"/>
        </w:r>
        <w:r w:rsidRPr="00A05A13">
          <w:rPr>
            <w:rStyle w:val="Hyperlink"/>
          </w:rPr>
          <w:fldChar w:fldCharType="end"/>
        </w:r>
      </w:ins>
    </w:p>
    <w:p w14:paraId="56388174" w14:textId="343876BF" w:rsidR="008F51EF" w:rsidRDefault="008F51EF">
      <w:pPr>
        <w:pStyle w:val="TOC3"/>
        <w:rPr>
          <w:ins w:id="121" w:author="Author" w:date="2018-02-26T11:29:00Z"/>
          <w:rFonts w:asciiTheme="minorHAnsi" w:eastAsiaTheme="minorEastAsia" w:hAnsiTheme="minorHAnsi" w:cstheme="minorBidi"/>
          <w:sz w:val="22"/>
          <w:szCs w:val="22"/>
          <w:lang w:val="de-DE" w:eastAsia="de-DE"/>
        </w:rPr>
      </w:pPr>
      <w:ins w:id="122" w:author="Author" w:date="2018-02-26T11:29:00Z">
        <w:r w:rsidRPr="00A05A13">
          <w:rPr>
            <w:rStyle w:val="Hyperlink"/>
          </w:rPr>
          <w:fldChar w:fldCharType="begin"/>
        </w:r>
        <w:r w:rsidRPr="00A05A13">
          <w:rPr>
            <w:rStyle w:val="Hyperlink"/>
          </w:rPr>
          <w:instrText xml:space="preserve"> </w:instrText>
        </w:r>
        <w:r>
          <w:instrText>HYPERLINK \l "_Toc507407961"</w:instrText>
        </w:r>
        <w:r w:rsidRPr="00A05A13">
          <w:rPr>
            <w:rStyle w:val="Hyperlink"/>
          </w:rPr>
          <w:instrText xml:space="preserve"> </w:instrText>
        </w:r>
        <w:r w:rsidRPr="00A05A13">
          <w:rPr>
            <w:rStyle w:val="Hyperlink"/>
          </w:rPr>
          <w:fldChar w:fldCharType="separate"/>
        </w:r>
        <w:r w:rsidRPr="00A05A13">
          <w:rPr>
            <w:rStyle w:val="Hyperlink"/>
          </w:rPr>
          <w:t>5.2.4</w:t>
        </w:r>
        <w:r>
          <w:rPr>
            <w:rFonts w:asciiTheme="minorHAnsi" w:eastAsiaTheme="minorEastAsia" w:hAnsiTheme="minorHAnsi" w:cstheme="minorBidi"/>
            <w:sz w:val="22"/>
            <w:szCs w:val="22"/>
            <w:lang w:val="de-DE" w:eastAsia="de-DE"/>
          </w:rPr>
          <w:tab/>
        </w:r>
        <w:r w:rsidRPr="00A05A13">
          <w:rPr>
            <w:rStyle w:val="Hyperlink"/>
          </w:rPr>
          <w:t>Germany (DE)</w:t>
        </w:r>
        <w:r>
          <w:rPr>
            <w:webHidden/>
          </w:rPr>
          <w:tab/>
        </w:r>
        <w:r>
          <w:rPr>
            <w:webHidden/>
          </w:rPr>
          <w:fldChar w:fldCharType="begin"/>
        </w:r>
        <w:r>
          <w:rPr>
            <w:webHidden/>
          </w:rPr>
          <w:instrText xml:space="preserve"> PAGEREF _Toc507407961 \h </w:instrText>
        </w:r>
      </w:ins>
      <w:r>
        <w:rPr>
          <w:webHidden/>
        </w:rPr>
      </w:r>
      <w:r>
        <w:rPr>
          <w:webHidden/>
        </w:rPr>
        <w:fldChar w:fldCharType="separate"/>
      </w:r>
      <w:ins w:id="123" w:author="Author" w:date="2018-02-26T11:29:00Z">
        <w:r>
          <w:rPr>
            <w:webHidden/>
          </w:rPr>
          <w:t>47</w:t>
        </w:r>
        <w:r>
          <w:rPr>
            <w:webHidden/>
          </w:rPr>
          <w:fldChar w:fldCharType="end"/>
        </w:r>
        <w:r w:rsidRPr="00A05A13">
          <w:rPr>
            <w:rStyle w:val="Hyperlink"/>
          </w:rPr>
          <w:fldChar w:fldCharType="end"/>
        </w:r>
      </w:ins>
    </w:p>
    <w:p w14:paraId="50CB2591" w14:textId="5AC85D13" w:rsidR="008F51EF" w:rsidRDefault="008F51EF">
      <w:pPr>
        <w:pStyle w:val="TOC3"/>
        <w:rPr>
          <w:ins w:id="124" w:author="Author" w:date="2018-02-26T11:29:00Z"/>
          <w:rFonts w:asciiTheme="minorHAnsi" w:eastAsiaTheme="minorEastAsia" w:hAnsiTheme="minorHAnsi" w:cstheme="minorBidi"/>
          <w:sz w:val="22"/>
          <w:szCs w:val="22"/>
          <w:lang w:val="de-DE" w:eastAsia="de-DE"/>
        </w:rPr>
      </w:pPr>
      <w:ins w:id="125" w:author="Author" w:date="2018-02-26T11:29:00Z">
        <w:r w:rsidRPr="00A05A13">
          <w:rPr>
            <w:rStyle w:val="Hyperlink"/>
          </w:rPr>
          <w:fldChar w:fldCharType="begin"/>
        </w:r>
        <w:r w:rsidRPr="00A05A13">
          <w:rPr>
            <w:rStyle w:val="Hyperlink"/>
          </w:rPr>
          <w:instrText xml:space="preserve"> </w:instrText>
        </w:r>
        <w:r>
          <w:instrText>HYPERLINK \l "_Toc507407962"</w:instrText>
        </w:r>
        <w:r w:rsidRPr="00A05A13">
          <w:rPr>
            <w:rStyle w:val="Hyperlink"/>
          </w:rPr>
          <w:instrText xml:space="preserve"> </w:instrText>
        </w:r>
        <w:r w:rsidRPr="00A05A13">
          <w:rPr>
            <w:rStyle w:val="Hyperlink"/>
          </w:rPr>
          <w:fldChar w:fldCharType="separate"/>
        </w:r>
        <w:r w:rsidRPr="00A05A13">
          <w:rPr>
            <w:rStyle w:val="Hyperlink"/>
          </w:rPr>
          <w:t>5.2.5</w:t>
        </w:r>
        <w:r>
          <w:rPr>
            <w:rFonts w:asciiTheme="minorHAnsi" w:eastAsiaTheme="minorEastAsia" w:hAnsiTheme="minorHAnsi" w:cstheme="minorBidi"/>
            <w:sz w:val="22"/>
            <w:szCs w:val="22"/>
            <w:lang w:val="de-DE" w:eastAsia="de-DE"/>
          </w:rPr>
          <w:tab/>
        </w:r>
        <w:r w:rsidRPr="00A05A13">
          <w:rPr>
            <w:rStyle w:val="Hyperlink"/>
          </w:rPr>
          <w:t>France (FR)</w:t>
        </w:r>
        <w:r>
          <w:rPr>
            <w:webHidden/>
          </w:rPr>
          <w:tab/>
        </w:r>
        <w:r>
          <w:rPr>
            <w:webHidden/>
          </w:rPr>
          <w:fldChar w:fldCharType="begin"/>
        </w:r>
        <w:r>
          <w:rPr>
            <w:webHidden/>
          </w:rPr>
          <w:instrText xml:space="preserve"> PAGEREF _Toc507407962 \h </w:instrText>
        </w:r>
      </w:ins>
      <w:r>
        <w:rPr>
          <w:webHidden/>
        </w:rPr>
      </w:r>
      <w:r>
        <w:rPr>
          <w:webHidden/>
        </w:rPr>
        <w:fldChar w:fldCharType="separate"/>
      </w:r>
      <w:ins w:id="126" w:author="Author" w:date="2018-02-26T11:29:00Z">
        <w:r>
          <w:rPr>
            <w:webHidden/>
          </w:rPr>
          <w:t>48</w:t>
        </w:r>
        <w:r>
          <w:rPr>
            <w:webHidden/>
          </w:rPr>
          <w:fldChar w:fldCharType="end"/>
        </w:r>
        <w:r w:rsidRPr="00A05A13">
          <w:rPr>
            <w:rStyle w:val="Hyperlink"/>
          </w:rPr>
          <w:fldChar w:fldCharType="end"/>
        </w:r>
      </w:ins>
    </w:p>
    <w:p w14:paraId="1C6D1122" w14:textId="6729AAF7" w:rsidR="008F51EF" w:rsidRDefault="008F51EF">
      <w:pPr>
        <w:pStyle w:val="TOC3"/>
        <w:rPr>
          <w:ins w:id="127" w:author="Author" w:date="2018-02-26T11:29:00Z"/>
          <w:rFonts w:asciiTheme="minorHAnsi" w:eastAsiaTheme="minorEastAsia" w:hAnsiTheme="minorHAnsi" w:cstheme="minorBidi"/>
          <w:sz w:val="22"/>
          <w:szCs w:val="22"/>
          <w:lang w:val="de-DE" w:eastAsia="de-DE"/>
        </w:rPr>
      </w:pPr>
      <w:ins w:id="128" w:author="Author" w:date="2018-02-26T11:29:00Z">
        <w:r w:rsidRPr="00A05A13">
          <w:rPr>
            <w:rStyle w:val="Hyperlink"/>
          </w:rPr>
          <w:fldChar w:fldCharType="begin"/>
        </w:r>
        <w:r w:rsidRPr="00A05A13">
          <w:rPr>
            <w:rStyle w:val="Hyperlink"/>
          </w:rPr>
          <w:instrText xml:space="preserve"> </w:instrText>
        </w:r>
        <w:r>
          <w:instrText>HYPERLINK \l "_Toc507407963"</w:instrText>
        </w:r>
        <w:r w:rsidRPr="00A05A13">
          <w:rPr>
            <w:rStyle w:val="Hyperlink"/>
          </w:rPr>
          <w:instrText xml:space="preserve"> </w:instrText>
        </w:r>
        <w:r w:rsidRPr="00A05A13">
          <w:rPr>
            <w:rStyle w:val="Hyperlink"/>
          </w:rPr>
          <w:fldChar w:fldCharType="separate"/>
        </w:r>
        <w:r w:rsidRPr="00A05A13">
          <w:rPr>
            <w:rStyle w:val="Hyperlink"/>
          </w:rPr>
          <w:t>5.2.6</w:t>
        </w:r>
        <w:r>
          <w:rPr>
            <w:rFonts w:asciiTheme="minorHAnsi" w:eastAsiaTheme="minorEastAsia" w:hAnsiTheme="minorHAnsi" w:cstheme="minorBidi"/>
            <w:sz w:val="22"/>
            <w:szCs w:val="22"/>
            <w:lang w:val="de-DE" w:eastAsia="de-DE"/>
          </w:rPr>
          <w:tab/>
        </w:r>
        <w:r w:rsidRPr="00A05A13">
          <w:rPr>
            <w:rStyle w:val="Hyperlink"/>
          </w:rPr>
          <w:t>United Kingdom (GB)</w:t>
        </w:r>
        <w:r>
          <w:rPr>
            <w:webHidden/>
          </w:rPr>
          <w:tab/>
        </w:r>
        <w:r>
          <w:rPr>
            <w:webHidden/>
          </w:rPr>
          <w:fldChar w:fldCharType="begin"/>
        </w:r>
        <w:r>
          <w:rPr>
            <w:webHidden/>
          </w:rPr>
          <w:instrText xml:space="preserve"> PAGEREF _Toc507407963 \h </w:instrText>
        </w:r>
      </w:ins>
      <w:r>
        <w:rPr>
          <w:webHidden/>
        </w:rPr>
      </w:r>
      <w:r>
        <w:rPr>
          <w:webHidden/>
        </w:rPr>
        <w:fldChar w:fldCharType="separate"/>
      </w:r>
      <w:ins w:id="129" w:author="Author" w:date="2018-02-26T11:29:00Z">
        <w:r>
          <w:rPr>
            <w:webHidden/>
          </w:rPr>
          <w:t>49</w:t>
        </w:r>
        <w:r>
          <w:rPr>
            <w:webHidden/>
          </w:rPr>
          <w:fldChar w:fldCharType="end"/>
        </w:r>
        <w:r w:rsidRPr="00A05A13">
          <w:rPr>
            <w:rStyle w:val="Hyperlink"/>
          </w:rPr>
          <w:fldChar w:fldCharType="end"/>
        </w:r>
      </w:ins>
    </w:p>
    <w:p w14:paraId="1F36F695" w14:textId="5643C5D3" w:rsidR="008F51EF" w:rsidRDefault="008F51EF">
      <w:pPr>
        <w:pStyle w:val="TOC3"/>
        <w:rPr>
          <w:ins w:id="130" w:author="Author" w:date="2018-02-26T11:29:00Z"/>
          <w:rFonts w:asciiTheme="minorHAnsi" w:eastAsiaTheme="minorEastAsia" w:hAnsiTheme="minorHAnsi" w:cstheme="minorBidi"/>
          <w:sz w:val="22"/>
          <w:szCs w:val="22"/>
          <w:lang w:val="de-DE" w:eastAsia="de-DE"/>
        </w:rPr>
      </w:pPr>
      <w:ins w:id="131" w:author="Author" w:date="2018-02-26T11:29:00Z">
        <w:r w:rsidRPr="00A05A13">
          <w:rPr>
            <w:rStyle w:val="Hyperlink"/>
          </w:rPr>
          <w:fldChar w:fldCharType="begin"/>
        </w:r>
        <w:r w:rsidRPr="00A05A13">
          <w:rPr>
            <w:rStyle w:val="Hyperlink"/>
          </w:rPr>
          <w:instrText xml:space="preserve"> </w:instrText>
        </w:r>
        <w:r>
          <w:instrText>HYPERLINK \l "_Toc507407964"</w:instrText>
        </w:r>
        <w:r w:rsidRPr="00A05A13">
          <w:rPr>
            <w:rStyle w:val="Hyperlink"/>
          </w:rPr>
          <w:instrText xml:space="preserve"> </w:instrText>
        </w:r>
        <w:r w:rsidRPr="00A05A13">
          <w:rPr>
            <w:rStyle w:val="Hyperlink"/>
          </w:rPr>
          <w:fldChar w:fldCharType="separate"/>
        </w:r>
        <w:r w:rsidRPr="00A05A13">
          <w:rPr>
            <w:rStyle w:val="Hyperlink"/>
          </w:rPr>
          <w:t>5.2.7</w:t>
        </w:r>
        <w:r>
          <w:rPr>
            <w:rFonts w:asciiTheme="minorHAnsi" w:eastAsiaTheme="minorEastAsia" w:hAnsiTheme="minorHAnsi" w:cstheme="minorBidi"/>
            <w:sz w:val="22"/>
            <w:szCs w:val="22"/>
            <w:lang w:val="de-DE" w:eastAsia="de-DE"/>
          </w:rPr>
          <w:tab/>
        </w:r>
        <w:r w:rsidRPr="00A05A13">
          <w:rPr>
            <w:rStyle w:val="Hyperlink"/>
          </w:rPr>
          <w:t>Kingdom of Saudi Arabia (SA)</w:t>
        </w:r>
        <w:r>
          <w:rPr>
            <w:webHidden/>
          </w:rPr>
          <w:tab/>
        </w:r>
        <w:r>
          <w:rPr>
            <w:webHidden/>
          </w:rPr>
          <w:fldChar w:fldCharType="begin"/>
        </w:r>
        <w:r>
          <w:rPr>
            <w:webHidden/>
          </w:rPr>
          <w:instrText xml:space="preserve"> PAGEREF _Toc507407964 \h </w:instrText>
        </w:r>
      </w:ins>
      <w:r>
        <w:rPr>
          <w:webHidden/>
        </w:rPr>
      </w:r>
      <w:r>
        <w:rPr>
          <w:webHidden/>
        </w:rPr>
        <w:fldChar w:fldCharType="separate"/>
      </w:r>
      <w:ins w:id="132" w:author="Author" w:date="2018-02-26T11:29:00Z">
        <w:r>
          <w:rPr>
            <w:webHidden/>
          </w:rPr>
          <w:t>49</w:t>
        </w:r>
        <w:r>
          <w:rPr>
            <w:webHidden/>
          </w:rPr>
          <w:fldChar w:fldCharType="end"/>
        </w:r>
        <w:r w:rsidRPr="00A05A13">
          <w:rPr>
            <w:rStyle w:val="Hyperlink"/>
          </w:rPr>
          <w:fldChar w:fldCharType="end"/>
        </w:r>
      </w:ins>
    </w:p>
    <w:p w14:paraId="1A9E7292" w14:textId="4B0DA177" w:rsidR="008F51EF" w:rsidRDefault="008F51EF">
      <w:pPr>
        <w:pStyle w:val="TOC3"/>
        <w:rPr>
          <w:ins w:id="133" w:author="Author" w:date="2018-02-26T11:29:00Z"/>
          <w:rFonts w:asciiTheme="minorHAnsi" w:eastAsiaTheme="minorEastAsia" w:hAnsiTheme="minorHAnsi" w:cstheme="minorBidi"/>
          <w:sz w:val="22"/>
          <w:szCs w:val="22"/>
          <w:lang w:val="de-DE" w:eastAsia="de-DE"/>
        </w:rPr>
      </w:pPr>
      <w:ins w:id="134" w:author="Author" w:date="2018-02-26T11:29:00Z">
        <w:r w:rsidRPr="00A05A13">
          <w:rPr>
            <w:rStyle w:val="Hyperlink"/>
          </w:rPr>
          <w:fldChar w:fldCharType="begin"/>
        </w:r>
        <w:r w:rsidRPr="00A05A13">
          <w:rPr>
            <w:rStyle w:val="Hyperlink"/>
          </w:rPr>
          <w:instrText xml:space="preserve"> </w:instrText>
        </w:r>
        <w:r>
          <w:instrText>HYPERLINK \l "_Toc507407965"</w:instrText>
        </w:r>
        <w:r w:rsidRPr="00A05A13">
          <w:rPr>
            <w:rStyle w:val="Hyperlink"/>
          </w:rPr>
          <w:instrText xml:space="preserve"> </w:instrText>
        </w:r>
        <w:r w:rsidRPr="00A05A13">
          <w:rPr>
            <w:rStyle w:val="Hyperlink"/>
          </w:rPr>
          <w:fldChar w:fldCharType="separate"/>
        </w:r>
        <w:r w:rsidRPr="00A05A13">
          <w:rPr>
            <w:rStyle w:val="Hyperlink"/>
          </w:rPr>
          <w:t>5.2.8</w:t>
        </w:r>
        <w:r>
          <w:rPr>
            <w:rFonts w:asciiTheme="minorHAnsi" w:eastAsiaTheme="minorEastAsia" w:hAnsiTheme="minorHAnsi" w:cstheme="minorBidi"/>
            <w:sz w:val="22"/>
            <w:szCs w:val="22"/>
            <w:lang w:val="de-DE" w:eastAsia="de-DE"/>
          </w:rPr>
          <w:tab/>
        </w:r>
        <w:r w:rsidRPr="00A05A13">
          <w:rPr>
            <w:rStyle w:val="Hyperlink"/>
          </w:rPr>
          <w:t>United States (US)</w:t>
        </w:r>
        <w:r>
          <w:rPr>
            <w:webHidden/>
          </w:rPr>
          <w:tab/>
        </w:r>
        <w:r>
          <w:rPr>
            <w:webHidden/>
          </w:rPr>
          <w:fldChar w:fldCharType="begin"/>
        </w:r>
        <w:r>
          <w:rPr>
            <w:webHidden/>
          </w:rPr>
          <w:instrText xml:space="preserve"> PAGEREF _Toc507407965 \h </w:instrText>
        </w:r>
      </w:ins>
      <w:r>
        <w:rPr>
          <w:webHidden/>
        </w:rPr>
      </w:r>
      <w:r>
        <w:rPr>
          <w:webHidden/>
        </w:rPr>
        <w:fldChar w:fldCharType="separate"/>
      </w:r>
      <w:ins w:id="135" w:author="Author" w:date="2018-02-26T11:29:00Z">
        <w:r>
          <w:rPr>
            <w:webHidden/>
          </w:rPr>
          <w:t>50</w:t>
        </w:r>
        <w:r>
          <w:rPr>
            <w:webHidden/>
          </w:rPr>
          <w:fldChar w:fldCharType="end"/>
        </w:r>
        <w:r w:rsidRPr="00A05A13">
          <w:rPr>
            <w:rStyle w:val="Hyperlink"/>
          </w:rPr>
          <w:fldChar w:fldCharType="end"/>
        </w:r>
      </w:ins>
    </w:p>
    <w:p w14:paraId="4B9E069B" w14:textId="5C30B385" w:rsidR="008F51EF" w:rsidRDefault="008F51EF">
      <w:pPr>
        <w:pStyle w:val="TOC1"/>
        <w:rPr>
          <w:ins w:id="136" w:author="Author" w:date="2018-02-26T11:29:00Z"/>
          <w:rFonts w:asciiTheme="minorHAnsi" w:eastAsiaTheme="minorEastAsia" w:hAnsiTheme="minorHAnsi" w:cstheme="minorBidi"/>
          <w:sz w:val="22"/>
          <w:szCs w:val="22"/>
          <w:lang w:val="de-DE" w:eastAsia="de-DE"/>
        </w:rPr>
      </w:pPr>
      <w:ins w:id="137" w:author="Author" w:date="2018-02-26T11:29:00Z">
        <w:r w:rsidRPr="00A05A13">
          <w:rPr>
            <w:rStyle w:val="Hyperlink"/>
          </w:rPr>
          <w:fldChar w:fldCharType="begin"/>
        </w:r>
        <w:r w:rsidRPr="00A05A13">
          <w:rPr>
            <w:rStyle w:val="Hyperlink"/>
          </w:rPr>
          <w:instrText xml:space="preserve"> </w:instrText>
        </w:r>
        <w:r>
          <w:instrText>HYPERLINK \l "_Toc507407966"</w:instrText>
        </w:r>
        <w:r w:rsidRPr="00A05A13">
          <w:rPr>
            <w:rStyle w:val="Hyperlink"/>
          </w:rPr>
          <w:instrText xml:space="preserve"> </w:instrText>
        </w:r>
        <w:r w:rsidRPr="00A05A13">
          <w:rPr>
            <w:rStyle w:val="Hyperlink"/>
          </w:rPr>
          <w:fldChar w:fldCharType="separate"/>
        </w:r>
        <w:r w:rsidRPr="00A05A13">
          <w:rPr>
            <w:rStyle w:val="Hyperlink"/>
          </w:rPr>
          <w:t>6</w:t>
        </w:r>
        <w:r>
          <w:rPr>
            <w:rFonts w:asciiTheme="minorHAnsi" w:eastAsiaTheme="minorEastAsia" w:hAnsiTheme="minorHAnsi" w:cstheme="minorBidi"/>
            <w:sz w:val="22"/>
            <w:szCs w:val="22"/>
            <w:lang w:val="de-DE" w:eastAsia="de-DE"/>
          </w:rPr>
          <w:tab/>
        </w:r>
        <w:r w:rsidRPr="00A05A13">
          <w:rPr>
            <w:rStyle w:val="Hyperlink"/>
          </w:rPr>
          <w:t>Appendix</w:t>
        </w:r>
        <w:r>
          <w:rPr>
            <w:webHidden/>
          </w:rPr>
          <w:tab/>
        </w:r>
        <w:r>
          <w:rPr>
            <w:webHidden/>
          </w:rPr>
          <w:fldChar w:fldCharType="begin"/>
        </w:r>
        <w:r>
          <w:rPr>
            <w:webHidden/>
          </w:rPr>
          <w:instrText xml:space="preserve"> PAGEREF _Toc507407966 \h </w:instrText>
        </w:r>
      </w:ins>
      <w:r>
        <w:rPr>
          <w:webHidden/>
        </w:rPr>
      </w:r>
      <w:r>
        <w:rPr>
          <w:webHidden/>
        </w:rPr>
        <w:fldChar w:fldCharType="separate"/>
      </w:r>
      <w:ins w:id="138" w:author="Author" w:date="2018-02-26T11:29:00Z">
        <w:r>
          <w:rPr>
            <w:webHidden/>
          </w:rPr>
          <w:t>51</w:t>
        </w:r>
        <w:r>
          <w:rPr>
            <w:webHidden/>
          </w:rPr>
          <w:fldChar w:fldCharType="end"/>
        </w:r>
        <w:r w:rsidRPr="00A05A13">
          <w:rPr>
            <w:rStyle w:val="Hyperlink"/>
          </w:rPr>
          <w:fldChar w:fldCharType="end"/>
        </w:r>
      </w:ins>
    </w:p>
    <w:p w14:paraId="087051A9" w14:textId="5D02C36C" w:rsidR="008F51EF" w:rsidRDefault="008F51EF">
      <w:pPr>
        <w:pStyle w:val="TOC2"/>
        <w:rPr>
          <w:ins w:id="139" w:author="Author" w:date="2018-02-26T11:29:00Z"/>
          <w:rFonts w:asciiTheme="minorHAnsi" w:eastAsiaTheme="minorEastAsia" w:hAnsiTheme="minorHAnsi" w:cstheme="minorBidi"/>
          <w:sz w:val="22"/>
          <w:szCs w:val="22"/>
          <w:lang w:val="de-DE" w:eastAsia="de-DE"/>
        </w:rPr>
      </w:pPr>
      <w:ins w:id="140" w:author="Author" w:date="2018-02-26T11:29:00Z">
        <w:r w:rsidRPr="00A05A13">
          <w:rPr>
            <w:rStyle w:val="Hyperlink"/>
          </w:rPr>
          <w:fldChar w:fldCharType="begin"/>
        </w:r>
        <w:r w:rsidRPr="00A05A13">
          <w:rPr>
            <w:rStyle w:val="Hyperlink"/>
          </w:rPr>
          <w:instrText xml:space="preserve"> </w:instrText>
        </w:r>
        <w:r>
          <w:instrText>HYPERLINK \l "_Toc507407967"</w:instrText>
        </w:r>
        <w:r w:rsidRPr="00A05A13">
          <w:rPr>
            <w:rStyle w:val="Hyperlink"/>
          </w:rPr>
          <w:instrText xml:space="preserve"> </w:instrText>
        </w:r>
        <w:r w:rsidRPr="00A05A13">
          <w:rPr>
            <w:rStyle w:val="Hyperlink"/>
          </w:rPr>
          <w:fldChar w:fldCharType="separate"/>
        </w:r>
        <w:r w:rsidRPr="00A05A13">
          <w:rPr>
            <w:rStyle w:val="Hyperlink"/>
          </w:rPr>
          <w:t>6.1</w:t>
        </w:r>
        <w:r>
          <w:rPr>
            <w:rFonts w:asciiTheme="minorHAnsi" w:eastAsiaTheme="minorEastAsia" w:hAnsiTheme="minorHAnsi" w:cstheme="minorBidi"/>
            <w:sz w:val="22"/>
            <w:szCs w:val="22"/>
            <w:lang w:val="de-DE" w:eastAsia="de-DE"/>
          </w:rPr>
          <w:tab/>
        </w:r>
        <w:r w:rsidRPr="00A05A13">
          <w:rPr>
            <w:rStyle w:val="Hyperlink"/>
          </w:rPr>
          <w:t>Executing Process Steps using Mobile App</w:t>
        </w:r>
        <w:r>
          <w:rPr>
            <w:webHidden/>
          </w:rPr>
          <w:tab/>
        </w:r>
        <w:r>
          <w:rPr>
            <w:webHidden/>
          </w:rPr>
          <w:fldChar w:fldCharType="begin"/>
        </w:r>
        <w:r>
          <w:rPr>
            <w:webHidden/>
          </w:rPr>
          <w:instrText xml:space="preserve"> PAGEREF _Toc507407967 \h </w:instrText>
        </w:r>
      </w:ins>
      <w:r>
        <w:rPr>
          <w:webHidden/>
        </w:rPr>
      </w:r>
      <w:r>
        <w:rPr>
          <w:webHidden/>
        </w:rPr>
        <w:fldChar w:fldCharType="separate"/>
      </w:r>
      <w:ins w:id="141" w:author="Author" w:date="2018-02-26T11:29:00Z">
        <w:r>
          <w:rPr>
            <w:webHidden/>
          </w:rPr>
          <w:t>51</w:t>
        </w:r>
        <w:r>
          <w:rPr>
            <w:webHidden/>
          </w:rPr>
          <w:fldChar w:fldCharType="end"/>
        </w:r>
        <w:r w:rsidRPr="00A05A13">
          <w:rPr>
            <w:rStyle w:val="Hyperlink"/>
          </w:rPr>
          <w:fldChar w:fldCharType="end"/>
        </w:r>
      </w:ins>
    </w:p>
    <w:p w14:paraId="57F982B4" w14:textId="0FF508D7" w:rsidR="008F51EF" w:rsidRDefault="008F51EF">
      <w:pPr>
        <w:pStyle w:val="TOC3"/>
        <w:rPr>
          <w:ins w:id="142" w:author="Author" w:date="2018-02-26T11:29:00Z"/>
          <w:rFonts w:asciiTheme="minorHAnsi" w:eastAsiaTheme="minorEastAsia" w:hAnsiTheme="minorHAnsi" w:cstheme="minorBidi"/>
          <w:sz w:val="22"/>
          <w:szCs w:val="22"/>
          <w:lang w:val="de-DE" w:eastAsia="de-DE"/>
        </w:rPr>
      </w:pPr>
      <w:ins w:id="143" w:author="Author" w:date="2018-02-26T11:29:00Z">
        <w:r w:rsidRPr="00A05A13">
          <w:rPr>
            <w:rStyle w:val="Hyperlink"/>
          </w:rPr>
          <w:fldChar w:fldCharType="begin"/>
        </w:r>
        <w:r w:rsidRPr="00A05A13">
          <w:rPr>
            <w:rStyle w:val="Hyperlink"/>
          </w:rPr>
          <w:instrText xml:space="preserve"> </w:instrText>
        </w:r>
        <w:r>
          <w:instrText>HYPERLINK \l "_Toc507407968"</w:instrText>
        </w:r>
        <w:r w:rsidRPr="00A05A13">
          <w:rPr>
            <w:rStyle w:val="Hyperlink"/>
          </w:rPr>
          <w:instrText xml:space="preserve"> </w:instrText>
        </w:r>
        <w:r w:rsidRPr="00A05A13">
          <w:rPr>
            <w:rStyle w:val="Hyperlink"/>
          </w:rPr>
          <w:fldChar w:fldCharType="separate"/>
        </w:r>
        <w:r w:rsidRPr="00A05A13">
          <w:rPr>
            <w:rStyle w:val="Hyperlink"/>
          </w:rPr>
          <w:t>6.1.1</w:t>
        </w:r>
        <w:r>
          <w:rPr>
            <w:rFonts w:asciiTheme="minorHAnsi" w:eastAsiaTheme="minorEastAsia" w:hAnsiTheme="minorHAnsi" w:cstheme="minorBidi"/>
            <w:sz w:val="22"/>
            <w:szCs w:val="22"/>
            <w:lang w:val="de-DE" w:eastAsia="de-DE"/>
          </w:rPr>
          <w:tab/>
        </w:r>
        <w:r w:rsidRPr="00A05A13">
          <w:rPr>
            <w:rStyle w:val="Hyperlink"/>
          </w:rPr>
          <w:t>Processing Requests</w:t>
        </w:r>
        <w:r>
          <w:rPr>
            <w:webHidden/>
          </w:rPr>
          <w:tab/>
        </w:r>
        <w:r>
          <w:rPr>
            <w:webHidden/>
          </w:rPr>
          <w:fldChar w:fldCharType="begin"/>
        </w:r>
        <w:r>
          <w:rPr>
            <w:webHidden/>
          </w:rPr>
          <w:instrText xml:space="preserve"> PAGEREF _Toc507407968 \h </w:instrText>
        </w:r>
      </w:ins>
      <w:r>
        <w:rPr>
          <w:webHidden/>
        </w:rPr>
      </w:r>
      <w:r>
        <w:rPr>
          <w:webHidden/>
        </w:rPr>
        <w:fldChar w:fldCharType="separate"/>
      </w:r>
      <w:ins w:id="144" w:author="Author" w:date="2018-02-26T11:29:00Z">
        <w:r>
          <w:rPr>
            <w:webHidden/>
          </w:rPr>
          <w:t>51</w:t>
        </w:r>
        <w:r>
          <w:rPr>
            <w:webHidden/>
          </w:rPr>
          <w:fldChar w:fldCharType="end"/>
        </w:r>
        <w:r w:rsidRPr="00A05A13">
          <w:rPr>
            <w:rStyle w:val="Hyperlink"/>
          </w:rPr>
          <w:fldChar w:fldCharType="end"/>
        </w:r>
      </w:ins>
    </w:p>
    <w:p w14:paraId="1A182A14" w14:textId="74CCAE50" w:rsidR="008F51EF" w:rsidRDefault="008F51EF">
      <w:pPr>
        <w:pStyle w:val="TOC2"/>
        <w:rPr>
          <w:ins w:id="145" w:author="Author" w:date="2018-02-26T11:29:00Z"/>
          <w:rFonts w:asciiTheme="minorHAnsi" w:eastAsiaTheme="minorEastAsia" w:hAnsiTheme="minorHAnsi" w:cstheme="minorBidi"/>
          <w:sz w:val="22"/>
          <w:szCs w:val="22"/>
          <w:lang w:val="de-DE" w:eastAsia="de-DE"/>
        </w:rPr>
      </w:pPr>
      <w:ins w:id="146" w:author="Author" w:date="2018-02-26T11:29:00Z">
        <w:r w:rsidRPr="00A05A13">
          <w:rPr>
            <w:rStyle w:val="Hyperlink"/>
          </w:rPr>
          <w:fldChar w:fldCharType="begin"/>
        </w:r>
        <w:r w:rsidRPr="00A05A13">
          <w:rPr>
            <w:rStyle w:val="Hyperlink"/>
          </w:rPr>
          <w:instrText xml:space="preserve"> </w:instrText>
        </w:r>
        <w:r>
          <w:instrText>HYPERLINK \l "_Toc507407969"</w:instrText>
        </w:r>
        <w:r w:rsidRPr="00A05A13">
          <w:rPr>
            <w:rStyle w:val="Hyperlink"/>
          </w:rPr>
          <w:instrText xml:space="preserve"> </w:instrText>
        </w:r>
        <w:r w:rsidRPr="00A05A13">
          <w:rPr>
            <w:rStyle w:val="Hyperlink"/>
          </w:rPr>
          <w:fldChar w:fldCharType="separate"/>
        </w:r>
        <w:r w:rsidRPr="00A05A13">
          <w:rPr>
            <w:rStyle w:val="Hyperlink"/>
          </w:rPr>
          <w:t>6.2</w:t>
        </w:r>
        <w:r>
          <w:rPr>
            <w:rFonts w:asciiTheme="minorHAnsi" w:eastAsiaTheme="minorEastAsia" w:hAnsiTheme="minorHAnsi" w:cstheme="minorBidi"/>
            <w:sz w:val="22"/>
            <w:szCs w:val="22"/>
            <w:lang w:val="de-DE" w:eastAsia="de-DE"/>
          </w:rPr>
          <w:tab/>
        </w:r>
        <w:r w:rsidRPr="00A05A13">
          <w:rPr>
            <w:rStyle w:val="Hyperlink"/>
          </w:rPr>
          <w:t>Process Chains</w:t>
        </w:r>
        <w:r>
          <w:rPr>
            <w:webHidden/>
          </w:rPr>
          <w:tab/>
        </w:r>
        <w:r>
          <w:rPr>
            <w:webHidden/>
          </w:rPr>
          <w:fldChar w:fldCharType="begin"/>
        </w:r>
        <w:r>
          <w:rPr>
            <w:webHidden/>
          </w:rPr>
          <w:instrText xml:space="preserve"> PAGEREF _Toc507407969 \h </w:instrText>
        </w:r>
      </w:ins>
      <w:r>
        <w:rPr>
          <w:webHidden/>
        </w:rPr>
      </w:r>
      <w:r>
        <w:rPr>
          <w:webHidden/>
        </w:rPr>
        <w:fldChar w:fldCharType="separate"/>
      </w:r>
      <w:ins w:id="147" w:author="Author" w:date="2018-02-26T11:29:00Z">
        <w:r>
          <w:rPr>
            <w:webHidden/>
          </w:rPr>
          <w:t>52</w:t>
        </w:r>
        <w:r>
          <w:rPr>
            <w:webHidden/>
          </w:rPr>
          <w:fldChar w:fldCharType="end"/>
        </w:r>
        <w:r w:rsidRPr="00A05A13">
          <w:rPr>
            <w:rStyle w:val="Hyperlink"/>
          </w:rPr>
          <w:fldChar w:fldCharType="end"/>
        </w:r>
      </w:ins>
    </w:p>
    <w:p w14:paraId="2C131051" w14:textId="55EC093A" w:rsidR="008F51EF" w:rsidRDefault="008F51EF">
      <w:pPr>
        <w:pStyle w:val="TOC3"/>
        <w:rPr>
          <w:ins w:id="148" w:author="Author" w:date="2018-02-26T11:29:00Z"/>
          <w:rFonts w:asciiTheme="minorHAnsi" w:eastAsiaTheme="minorEastAsia" w:hAnsiTheme="minorHAnsi" w:cstheme="minorBidi"/>
          <w:sz w:val="22"/>
          <w:szCs w:val="22"/>
          <w:lang w:val="de-DE" w:eastAsia="de-DE"/>
        </w:rPr>
      </w:pPr>
      <w:ins w:id="149" w:author="Author" w:date="2018-02-26T11:29:00Z">
        <w:r w:rsidRPr="00A05A13">
          <w:rPr>
            <w:rStyle w:val="Hyperlink"/>
          </w:rPr>
          <w:fldChar w:fldCharType="begin"/>
        </w:r>
        <w:r w:rsidRPr="00A05A13">
          <w:rPr>
            <w:rStyle w:val="Hyperlink"/>
          </w:rPr>
          <w:instrText xml:space="preserve"> </w:instrText>
        </w:r>
        <w:r>
          <w:instrText>HYPERLINK \l "_Toc507407970"</w:instrText>
        </w:r>
        <w:r w:rsidRPr="00A05A13">
          <w:rPr>
            <w:rStyle w:val="Hyperlink"/>
          </w:rPr>
          <w:instrText xml:space="preserve"> </w:instrText>
        </w:r>
        <w:r w:rsidRPr="00A05A13">
          <w:rPr>
            <w:rStyle w:val="Hyperlink"/>
          </w:rPr>
          <w:fldChar w:fldCharType="separate"/>
        </w:r>
        <w:r w:rsidRPr="00A05A13">
          <w:rPr>
            <w:rStyle w:val="Hyperlink"/>
          </w:rPr>
          <w:t>6.2.1</w:t>
        </w:r>
        <w:r>
          <w:rPr>
            <w:rFonts w:asciiTheme="minorHAnsi" w:eastAsiaTheme="minorEastAsia" w:hAnsiTheme="minorHAnsi" w:cstheme="minorBidi"/>
            <w:sz w:val="22"/>
            <w:szCs w:val="22"/>
            <w:lang w:val="de-DE" w:eastAsia="de-DE"/>
          </w:rPr>
          <w:tab/>
        </w:r>
        <w:r w:rsidRPr="00A05A13">
          <w:rPr>
            <w:rStyle w:val="Hyperlink"/>
          </w:rPr>
          <w:t>Preceding Processes</w:t>
        </w:r>
        <w:r>
          <w:rPr>
            <w:webHidden/>
          </w:rPr>
          <w:tab/>
        </w:r>
        <w:r>
          <w:rPr>
            <w:webHidden/>
          </w:rPr>
          <w:fldChar w:fldCharType="begin"/>
        </w:r>
        <w:r>
          <w:rPr>
            <w:webHidden/>
          </w:rPr>
          <w:instrText xml:space="preserve"> PAGEREF _Toc507407970 \h </w:instrText>
        </w:r>
      </w:ins>
      <w:r>
        <w:rPr>
          <w:webHidden/>
        </w:rPr>
      </w:r>
      <w:r>
        <w:rPr>
          <w:webHidden/>
        </w:rPr>
        <w:fldChar w:fldCharType="separate"/>
      </w:r>
      <w:ins w:id="150" w:author="Author" w:date="2018-02-26T11:29:00Z">
        <w:r>
          <w:rPr>
            <w:webHidden/>
          </w:rPr>
          <w:t>52</w:t>
        </w:r>
        <w:r>
          <w:rPr>
            <w:webHidden/>
          </w:rPr>
          <w:fldChar w:fldCharType="end"/>
        </w:r>
        <w:r w:rsidRPr="00A05A13">
          <w:rPr>
            <w:rStyle w:val="Hyperlink"/>
          </w:rPr>
          <w:fldChar w:fldCharType="end"/>
        </w:r>
      </w:ins>
    </w:p>
    <w:p w14:paraId="7265BF1A" w14:textId="4A68B778" w:rsidR="008F51EF" w:rsidRDefault="008F51EF">
      <w:pPr>
        <w:pStyle w:val="TOC3"/>
        <w:rPr>
          <w:ins w:id="151" w:author="Author" w:date="2018-02-26T11:29:00Z"/>
          <w:rFonts w:asciiTheme="minorHAnsi" w:eastAsiaTheme="minorEastAsia" w:hAnsiTheme="minorHAnsi" w:cstheme="minorBidi"/>
          <w:sz w:val="22"/>
          <w:szCs w:val="22"/>
          <w:lang w:val="de-DE" w:eastAsia="de-DE"/>
        </w:rPr>
      </w:pPr>
      <w:ins w:id="152" w:author="Author" w:date="2018-02-26T11:29:00Z">
        <w:r w:rsidRPr="00A05A13">
          <w:rPr>
            <w:rStyle w:val="Hyperlink"/>
          </w:rPr>
          <w:fldChar w:fldCharType="begin"/>
        </w:r>
        <w:r w:rsidRPr="00A05A13">
          <w:rPr>
            <w:rStyle w:val="Hyperlink"/>
          </w:rPr>
          <w:instrText xml:space="preserve"> </w:instrText>
        </w:r>
        <w:r>
          <w:instrText>HYPERLINK \l "_Toc507407971"</w:instrText>
        </w:r>
        <w:r w:rsidRPr="00A05A13">
          <w:rPr>
            <w:rStyle w:val="Hyperlink"/>
          </w:rPr>
          <w:instrText xml:space="preserve"> </w:instrText>
        </w:r>
        <w:r w:rsidRPr="00A05A13">
          <w:rPr>
            <w:rStyle w:val="Hyperlink"/>
          </w:rPr>
          <w:fldChar w:fldCharType="separate"/>
        </w:r>
        <w:r w:rsidRPr="00A05A13">
          <w:rPr>
            <w:rStyle w:val="Hyperlink"/>
          </w:rPr>
          <w:t>6.2.2</w:t>
        </w:r>
        <w:r>
          <w:rPr>
            <w:rFonts w:asciiTheme="minorHAnsi" w:eastAsiaTheme="minorEastAsia" w:hAnsiTheme="minorHAnsi" w:cstheme="minorBidi"/>
            <w:sz w:val="22"/>
            <w:szCs w:val="22"/>
            <w:lang w:val="de-DE" w:eastAsia="de-DE"/>
          </w:rPr>
          <w:tab/>
        </w:r>
        <w:r w:rsidRPr="00A05A13">
          <w:rPr>
            <w:rStyle w:val="Hyperlink"/>
          </w:rPr>
          <w:t>Succeeding Processes</w:t>
        </w:r>
        <w:r>
          <w:rPr>
            <w:webHidden/>
          </w:rPr>
          <w:tab/>
        </w:r>
        <w:r>
          <w:rPr>
            <w:webHidden/>
          </w:rPr>
          <w:fldChar w:fldCharType="begin"/>
        </w:r>
        <w:r>
          <w:rPr>
            <w:webHidden/>
          </w:rPr>
          <w:instrText xml:space="preserve"> PAGEREF _Toc507407971 \h </w:instrText>
        </w:r>
      </w:ins>
      <w:r>
        <w:rPr>
          <w:webHidden/>
        </w:rPr>
      </w:r>
      <w:r>
        <w:rPr>
          <w:webHidden/>
        </w:rPr>
        <w:fldChar w:fldCharType="separate"/>
      </w:r>
      <w:ins w:id="153" w:author="Author" w:date="2018-02-26T11:29:00Z">
        <w:r>
          <w:rPr>
            <w:webHidden/>
          </w:rPr>
          <w:t>52</w:t>
        </w:r>
        <w:r>
          <w:rPr>
            <w:webHidden/>
          </w:rPr>
          <w:fldChar w:fldCharType="end"/>
        </w:r>
        <w:r w:rsidRPr="00A05A13">
          <w:rPr>
            <w:rStyle w:val="Hyperlink"/>
          </w:rPr>
          <w:fldChar w:fldCharType="end"/>
        </w:r>
      </w:ins>
    </w:p>
    <w:p w14:paraId="30FB7FCF" w14:textId="61E618DF" w:rsidR="008C481B" w:rsidDel="008F51EF" w:rsidRDefault="008C481B">
      <w:pPr>
        <w:pStyle w:val="TOC1"/>
        <w:rPr>
          <w:ins w:id="154" w:author="Author" w:date="2018-02-26T10:46:00Z"/>
          <w:del w:id="155" w:author="Author" w:date="2018-02-26T11:29:00Z"/>
          <w:rFonts w:asciiTheme="minorHAnsi" w:eastAsiaTheme="minorEastAsia" w:hAnsiTheme="minorHAnsi" w:cstheme="minorBidi"/>
          <w:sz w:val="22"/>
          <w:szCs w:val="22"/>
          <w:lang w:val="de-DE" w:eastAsia="de-DE"/>
        </w:rPr>
      </w:pPr>
      <w:ins w:id="156" w:author="Author" w:date="2018-02-26T10:46:00Z">
        <w:del w:id="157" w:author="Author" w:date="2018-02-26T11:29:00Z">
          <w:r w:rsidRPr="008F51EF" w:rsidDel="008F51EF">
            <w:rPr>
              <w:rStyle w:val="Hyperlink"/>
            </w:rPr>
            <w:delText>1</w:delText>
          </w:r>
          <w:r w:rsidDel="008F51EF">
            <w:rPr>
              <w:rFonts w:asciiTheme="minorHAnsi" w:eastAsiaTheme="minorEastAsia" w:hAnsiTheme="minorHAnsi" w:cstheme="minorBidi"/>
              <w:sz w:val="22"/>
              <w:szCs w:val="22"/>
              <w:lang w:val="de-DE" w:eastAsia="de-DE"/>
            </w:rPr>
            <w:tab/>
          </w:r>
          <w:r w:rsidRPr="008F51EF" w:rsidDel="008F51EF">
            <w:rPr>
              <w:rStyle w:val="Hyperlink"/>
            </w:rPr>
            <w:delText>Purpose</w:delText>
          </w:r>
          <w:r w:rsidDel="008F51EF">
            <w:rPr>
              <w:webHidden/>
            </w:rPr>
            <w:tab/>
            <w:delText>4</w:delText>
          </w:r>
        </w:del>
      </w:ins>
    </w:p>
    <w:p w14:paraId="3B62E9E9" w14:textId="438145DC" w:rsidR="008C481B" w:rsidDel="008F51EF" w:rsidRDefault="008C481B">
      <w:pPr>
        <w:pStyle w:val="TOC2"/>
        <w:rPr>
          <w:ins w:id="158" w:author="Author" w:date="2018-02-26T10:46:00Z"/>
          <w:del w:id="159" w:author="Author" w:date="2018-02-26T11:29:00Z"/>
          <w:rFonts w:asciiTheme="minorHAnsi" w:eastAsiaTheme="minorEastAsia" w:hAnsiTheme="minorHAnsi" w:cstheme="minorBidi"/>
          <w:sz w:val="22"/>
          <w:szCs w:val="22"/>
          <w:lang w:val="de-DE" w:eastAsia="de-DE"/>
        </w:rPr>
      </w:pPr>
      <w:ins w:id="160" w:author="Author" w:date="2018-02-26T10:46:00Z">
        <w:del w:id="161" w:author="Author" w:date="2018-02-26T11:29:00Z">
          <w:r w:rsidRPr="008F51EF" w:rsidDel="008F51EF">
            <w:rPr>
              <w:rStyle w:val="Hyperlink"/>
            </w:rPr>
            <w:delText>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Purpose of the Document</w:delText>
          </w:r>
          <w:r w:rsidDel="008F51EF">
            <w:rPr>
              <w:webHidden/>
            </w:rPr>
            <w:tab/>
            <w:delText>4</w:delText>
          </w:r>
        </w:del>
      </w:ins>
    </w:p>
    <w:p w14:paraId="5CB474F2" w14:textId="246AB1FF" w:rsidR="008C481B" w:rsidDel="008F51EF" w:rsidRDefault="008C481B">
      <w:pPr>
        <w:pStyle w:val="TOC2"/>
        <w:rPr>
          <w:ins w:id="162" w:author="Author" w:date="2018-02-26T10:46:00Z"/>
          <w:del w:id="163" w:author="Author" w:date="2018-02-26T11:29:00Z"/>
          <w:rFonts w:asciiTheme="minorHAnsi" w:eastAsiaTheme="minorEastAsia" w:hAnsiTheme="minorHAnsi" w:cstheme="minorBidi"/>
          <w:sz w:val="22"/>
          <w:szCs w:val="22"/>
          <w:lang w:val="de-DE" w:eastAsia="de-DE"/>
        </w:rPr>
      </w:pPr>
      <w:ins w:id="164" w:author="Author" w:date="2018-02-26T10:46:00Z">
        <w:del w:id="165" w:author="Author" w:date="2018-02-26T11:29:00Z">
          <w:r w:rsidRPr="008F51EF" w:rsidDel="008F51EF">
            <w:rPr>
              <w:rStyle w:val="Hyperlink"/>
            </w:rPr>
            <w:delText>1.2</w:delText>
          </w:r>
          <w:r w:rsidDel="008F51EF">
            <w:rPr>
              <w:rFonts w:asciiTheme="minorHAnsi" w:eastAsiaTheme="minorEastAsia" w:hAnsiTheme="minorHAnsi" w:cstheme="minorBidi"/>
              <w:sz w:val="22"/>
              <w:szCs w:val="22"/>
              <w:lang w:val="de-DE" w:eastAsia="de-DE"/>
            </w:rPr>
            <w:tab/>
          </w:r>
          <w:r w:rsidRPr="008F51EF" w:rsidDel="008F51EF">
            <w:rPr>
              <w:rStyle w:val="Hyperlink"/>
            </w:rPr>
            <w:delText>Purpose of Take Action: Promotion/Demotion</w:delText>
          </w:r>
          <w:r w:rsidDel="008F51EF">
            <w:rPr>
              <w:webHidden/>
            </w:rPr>
            <w:tab/>
            <w:delText>4</w:delText>
          </w:r>
        </w:del>
      </w:ins>
    </w:p>
    <w:p w14:paraId="11F757EF" w14:textId="29DEF5C0" w:rsidR="008C481B" w:rsidDel="008F51EF" w:rsidRDefault="008C481B">
      <w:pPr>
        <w:pStyle w:val="TOC1"/>
        <w:rPr>
          <w:ins w:id="166" w:author="Author" w:date="2018-02-26T10:46:00Z"/>
          <w:del w:id="167" w:author="Author" w:date="2018-02-26T11:29:00Z"/>
          <w:rFonts w:asciiTheme="minorHAnsi" w:eastAsiaTheme="minorEastAsia" w:hAnsiTheme="minorHAnsi" w:cstheme="minorBidi"/>
          <w:sz w:val="22"/>
          <w:szCs w:val="22"/>
          <w:lang w:val="de-DE" w:eastAsia="de-DE"/>
        </w:rPr>
      </w:pPr>
      <w:ins w:id="168" w:author="Author" w:date="2018-02-26T10:46:00Z">
        <w:del w:id="169" w:author="Author" w:date="2018-02-26T11:29:00Z">
          <w:r w:rsidRPr="008F51EF" w:rsidDel="008F51EF">
            <w:rPr>
              <w:rStyle w:val="Hyperlink"/>
            </w:rPr>
            <w:delText>2</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Prerequisites</w:delText>
          </w:r>
          <w:r w:rsidDel="008F51EF">
            <w:rPr>
              <w:webHidden/>
            </w:rPr>
            <w:tab/>
            <w:delText>5</w:delText>
          </w:r>
        </w:del>
      </w:ins>
    </w:p>
    <w:p w14:paraId="58F53481" w14:textId="601695B2" w:rsidR="008C481B" w:rsidDel="008F51EF" w:rsidRDefault="008C481B">
      <w:pPr>
        <w:pStyle w:val="TOC2"/>
        <w:rPr>
          <w:ins w:id="170" w:author="Author" w:date="2018-02-26T10:46:00Z"/>
          <w:del w:id="171" w:author="Author" w:date="2018-02-26T11:29:00Z"/>
          <w:rFonts w:asciiTheme="minorHAnsi" w:eastAsiaTheme="minorEastAsia" w:hAnsiTheme="minorHAnsi" w:cstheme="minorBidi"/>
          <w:sz w:val="22"/>
          <w:szCs w:val="22"/>
          <w:lang w:val="de-DE" w:eastAsia="de-DE"/>
        </w:rPr>
      </w:pPr>
      <w:ins w:id="172" w:author="Author" w:date="2018-02-26T10:46:00Z">
        <w:del w:id="173" w:author="Author" w:date="2018-02-26T11:29:00Z">
          <w:r w:rsidRPr="008F51EF" w:rsidDel="008F51EF">
            <w:rPr>
              <w:rStyle w:val="Hyperlink"/>
            </w:rPr>
            <w:delText>2.1</w:delText>
          </w:r>
          <w:r w:rsidDel="008F51EF">
            <w:rPr>
              <w:rFonts w:asciiTheme="minorHAnsi" w:eastAsiaTheme="minorEastAsia" w:hAnsiTheme="minorHAnsi" w:cstheme="minorBidi"/>
              <w:sz w:val="22"/>
              <w:szCs w:val="22"/>
              <w:lang w:val="de-DE" w:eastAsia="de-DE"/>
            </w:rPr>
            <w:tab/>
          </w:r>
          <w:r w:rsidRPr="008F51EF" w:rsidDel="008F51EF">
            <w:rPr>
              <w:rStyle w:val="Hyperlink"/>
            </w:rPr>
            <w:delText>Configuration</w:delText>
          </w:r>
          <w:r w:rsidDel="008F51EF">
            <w:rPr>
              <w:webHidden/>
            </w:rPr>
            <w:tab/>
            <w:delText>5</w:delText>
          </w:r>
        </w:del>
      </w:ins>
    </w:p>
    <w:p w14:paraId="51EC1A0B" w14:textId="0D46BA37" w:rsidR="008C481B" w:rsidDel="008F51EF" w:rsidRDefault="008C481B">
      <w:pPr>
        <w:pStyle w:val="TOC2"/>
        <w:rPr>
          <w:ins w:id="174" w:author="Author" w:date="2018-02-26T10:46:00Z"/>
          <w:del w:id="175" w:author="Author" w:date="2018-02-26T11:29:00Z"/>
          <w:rFonts w:asciiTheme="minorHAnsi" w:eastAsiaTheme="minorEastAsia" w:hAnsiTheme="minorHAnsi" w:cstheme="minorBidi"/>
          <w:sz w:val="22"/>
          <w:szCs w:val="22"/>
          <w:lang w:val="de-DE" w:eastAsia="de-DE"/>
        </w:rPr>
      </w:pPr>
      <w:ins w:id="176" w:author="Author" w:date="2018-02-26T10:46:00Z">
        <w:del w:id="177" w:author="Author" w:date="2018-02-26T11:29:00Z">
          <w:r w:rsidRPr="008F51EF" w:rsidDel="008F51EF">
            <w:rPr>
              <w:rStyle w:val="Hyperlink"/>
            </w:rPr>
            <w:delText>2.2</w:delText>
          </w:r>
          <w:r w:rsidDel="008F51EF">
            <w:rPr>
              <w:rFonts w:asciiTheme="minorHAnsi" w:eastAsiaTheme="minorEastAsia" w:hAnsiTheme="minorHAnsi" w:cstheme="minorBidi"/>
              <w:sz w:val="22"/>
              <w:szCs w:val="22"/>
              <w:lang w:val="de-DE" w:eastAsia="de-DE"/>
            </w:rPr>
            <w:tab/>
          </w:r>
          <w:r w:rsidRPr="008F51EF" w:rsidDel="008F51EF">
            <w:rPr>
              <w:rStyle w:val="Hyperlink"/>
            </w:rPr>
            <w:delText>System Access</w:delText>
          </w:r>
          <w:r w:rsidDel="008F51EF">
            <w:rPr>
              <w:webHidden/>
            </w:rPr>
            <w:tab/>
            <w:delText>5</w:delText>
          </w:r>
        </w:del>
      </w:ins>
    </w:p>
    <w:p w14:paraId="69B00863" w14:textId="61CBC9A0" w:rsidR="008C481B" w:rsidDel="008F51EF" w:rsidRDefault="008C481B">
      <w:pPr>
        <w:pStyle w:val="TOC2"/>
        <w:rPr>
          <w:ins w:id="178" w:author="Author" w:date="2018-02-26T10:46:00Z"/>
          <w:del w:id="179" w:author="Author" w:date="2018-02-26T11:29:00Z"/>
          <w:rFonts w:asciiTheme="minorHAnsi" w:eastAsiaTheme="minorEastAsia" w:hAnsiTheme="minorHAnsi" w:cstheme="minorBidi"/>
          <w:sz w:val="22"/>
          <w:szCs w:val="22"/>
          <w:lang w:val="de-DE" w:eastAsia="de-DE"/>
        </w:rPr>
      </w:pPr>
      <w:ins w:id="180" w:author="Author" w:date="2018-02-26T10:46:00Z">
        <w:del w:id="181" w:author="Author" w:date="2018-02-26T11:29:00Z">
          <w:r w:rsidRPr="008F51EF" w:rsidDel="008F51EF">
            <w:rPr>
              <w:rStyle w:val="Hyperlink"/>
            </w:rPr>
            <w:delText>2.3</w:delText>
          </w:r>
          <w:r w:rsidDel="008F51EF">
            <w:rPr>
              <w:rFonts w:asciiTheme="minorHAnsi" w:eastAsiaTheme="minorEastAsia" w:hAnsiTheme="minorHAnsi" w:cstheme="minorBidi"/>
              <w:sz w:val="22"/>
              <w:szCs w:val="22"/>
              <w:lang w:val="de-DE" w:eastAsia="de-DE"/>
            </w:rPr>
            <w:tab/>
          </w:r>
          <w:r w:rsidRPr="008F51EF" w:rsidDel="008F51EF">
            <w:rPr>
              <w:rStyle w:val="Hyperlink"/>
            </w:rPr>
            <w:delText>Roles</w:delText>
          </w:r>
          <w:r w:rsidDel="008F51EF">
            <w:rPr>
              <w:webHidden/>
            </w:rPr>
            <w:tab/>
            <w:delText>5</w:delText>
          </w:r>
        </w:del>
      </w:ins>
    </w:p>
    <w:p w14:paraId="213EA97D" w14:textId="67788FE4" w:rsidR="008C481B" w:rsidDel="008F51EF" w:rsidRDefault="008C481B">
      <w:pPr>
        <w:pStyle w:val="TOC2"/>
        <w:rPr>
          <w:ins w:id="182" w:author="Author" w:date="2018-02-26T10:46:00Z"/>
          <w:del w:id="183" w:author="Author" w:date="2018-02-26T11:29:00Z"/>
          <w:rFonts w:asciiTheme="minorHAnsi" w:eastAsiaTheme="minorEastAsia" w:hAnsiTheme="minorHAnsi" w:cstheme="minorBidi"/>
          <w:sz w:val="22"/>
          <w:szCs w:val="22"/>
          <w:lang w:val="de-DE" w:eastAsia="de-DE"/>
        </w:rPr>
      </w:pPr>
      <w:ins w:id="184" w:author="Author" w:date="2018-02-26T10:46:00Z">
        <w:del w:id="185" w:author="Author" w:date="2018-02-26T11:29:00Z">
          <w:r w:rsidRPr="008F51EF" w:rsidDel="008F51EF">
            <w:rPr>
              <w:rStyle w:val="Hyperlink"/>
            </w:rPr>
            <w:delText>2.4</w:delText>
          </w:r>
          <w:r w:rsidDel="008F51EF">
            <w:rPr>
              <w:rFonts w:asciiTheme="minorHAnsi" w:eastAsiaTheme="minorEastAsia" w:hAnsiTheme="minorHAnsi" w:cstheme="minorBidi"/>
              <w:sz w:val="22"/>
              <w:szCs w:val="22"/>
              <w:lang w:val="de-DE" w:eastAsia="de-DE"/>
            </w:rPr>
            <w:tab/>
          </w:r>
          <w:r w:rsidRPr="008F51EF" w:rsidDel="008F51EF">
            <w:rPr>
              <w:rStyle w:val="Hyperlink"/>
            </w:rPr>
            <w:delText>Master Data, Organizational Data, and Other Data</w:delText>
          </w:r>
          <w:r w:rsidDel="008F51EF">
            <w:rPr>
              <w:webHidden/>
            </w:rPr>
            <w:tab/>
            <w:delText>6</w:delText>
          </w:r>
        </w:del>
      </w:ins>
    </w:p>
    <w:p w14:paraId="7BF8ECFC" w14:textId="0548BA0A" w:rsidR="008C481B" w:rsidDel="008F51EF" w:rsidRDefault="008C481B">
      <w:pPr>
        <w:pStyle w:val="TOC2"/>
        <w:rPr>
          <w:ins w:id="186" w:author="Author" w:date="2018-02-26T10:46:00Z"/>
          <w:del w:id="187" w:author="Author" w:date="2018-02-26T11:29:00Z"/>
          <w:rFonts w:asciiTheme="minorHAnsi" w:eastAsiaTheme="minorEastAsia" w:hAnsiTheme="minorHAnsi" w:cstheme="minorBidi"/>
          <w:sz w:val="22"/>
          <w:szCs w:val="22"/>
          <w:lang w:val="de-DE" w:eastAsia="de-DE"/>
        </w:rPr>
      </w:pPr>
      <w:ins w:id="188" w:author="Author" w:date="2018-02-26T10:46:00Z">
        <w:del w:id="189" w:author="Author" w:date="2018-02-26T11:29:00Z">
          <w:r w:rsidRPr="008F51EF" w:rsidDel="008F51EF">
            <w:rPr>
              <w:rStyle w:val="Hyperlink"/>
            </w:rPr>
            <w:delText>2.5</w:delText>
          </w:r>
          <w:r w:rsidDel="008F51EF">
            <w:rPr>
              <w:rFonts w:asciiTheme="minorHAnsi" w:eastAsiaTheme="minorEastAsia" w:hAnsiTheme="minorHAnsi" w:cstheme="minorBidi"/>
              <w:sz w:val="22"/>
              <w:szCs w:val="22"/>
              <w:lang w:val="de-DE" w:eastAsia="de-DE"/>
            </w:rPr>
            <w:tab/>
          </w:r>
          <w:r w:rsidRPr="008F51EF" w:rsidDel="008F51EF">
            <w:rPr>
              <w:rStyle w:val="Hyperlink"/>
            </w:rPr>
            <w:delText>Business Conditions</w:delText>
          </w:r>
          <w:r w:rsidDel="008F51EF">
            <w:rPr>
              <w:webHidden/>
            </w:rPr>
            <w:tab/>
            <w:delText>6</w:delText>
          </w:r>
        </w:del>
      </w:ins>
    </w:p>
    <w:p w14:paraId="17A871D1" w14:textId="20394C34" w:rsidR="008C481B" w:rsidDel="008F51EF" w:rsidRDefault="008C481B">
      <w:pPr>
        <w:pStyle w:val="TOC1"/>
        <w:rPr>
          <w:ins w:id="190" w:author="Author" w:date="2018-02-26T10:46:00Z"/>
          <w:del w:id="191" w:author="Author" w:date="2018-02-26T11:29:00Z"/>
          <w:rFonts w:asciiTheme="minorHAnsi" w:eastAsiaTheme="minorEastAsia" w:hAnsiTheme="minorHAnsi" w:cstheme="minorBidi"/>
          <w:sz w:val="22"/>
          <w:szCs w:val="22"/>
          <w:lang w:val="de-DE" w:eastAsia="de-DE"/>
        </w:rPr>
      </w:pPr>
      <w:ins w:id="192" w:author="Author" w:date="2018-02-26T10:46:00Z">
        <w:del w:id="193" w:author="Author" w:date="2018-02-26T11:29:00Z">
          <w:r w:rsidRPr="008F51EF" w:rsidDel="008F51EF">
            <w:rPr>
              <w:rStyle w:val="Hyperlink"/>
            </w:rPr>
            <w:delText>3</w:delText>
          </w:r>
          <w:r w:rsidDel="008F51EF">
            <w:rPr>
              <w:rFonts w:asciiTheme="minorHAnsi" w:eastAsiaTheme="minorEastAsia" w:hAnsiTheme="minorHAnsi" w:cstheme="minorBidi"/>
              <w:sz w:val="22"/>
              <w:szCs w:val="22"/>
              <w:lang w:val="de-DE" w:eastAsia="de-DE"/>
            </w:rPr>
            <w:tab/>
          </w:r>
          <w:r w:rsidRPr="008F51EF" w:rsidDel="008F51EF">
            <w:rPr>
              <w:rStyle w:val="Hyperlink"/>
            </w:rPr>
            <w:delText>Overview Table</w:delText>
          </w:r>
          <w:r w:rsidDel="008F51EF">
            <w:rPr>
              <w:webHidden/>
            </w:rPr>
            <w:tab/>
            <w:delText>7</w:delText>
          </w:r>
        </w:del>
      </w:ins>
    </w:p>
    <w:p w14:paraId="3423128D" w14:textId="4D7A17AA" w:rsidR="008C481B" w:rsidDel="008F51EF" w:rsidRDefault="008C481B">
      <w:pPr>
        <w:pStyle w:val="TOC1"/>
        <w:rPr>
          <w:ins w:id="194" w:author="Author" w:date="2018-02-26T10:46:00Z"/>
          <w:del w:id="195" w:author="Author" w:date="2018-02-26T11:29:00Z"/>
          <w:rFonts w:asciiTheme="minorHAnsi" w:eastAsiaTheme="minorEastAsia" w:hAnsiTheme="minorHAnsi" w:cstheme="minorBidi"/>
          <w:sz w:val="22"/>
          <w:szCs w:val="22"/>
          <w:lang w:val="de-DE" w:eastAsia="de-DE"/>
        </w:rPr>
      </w:pPr>
      <w:ins w:id="196" w:author="Author" w:date="2018-02-26T10:46:00Z">
        <w:del w:id="197" w:author="Author" w:date="2018-02-26T11:29:00Z">
          <w:r w:rsidRPr="008F51EF" w:rsidDel="008F51EF">
            <w:rPr>
              <w:rStyle w:val="Hyperlink"/>
            </w:rPr>
            <w:delText>4</w:delText>
          </w:r>
          <w:r w:rsidDel="008F51EF">
            <w:rPr>
              <w:rFonts w:asciiTheme="minorHAnsi" w:eastAsiaTheme="minorEastAsia" w:hAnsiTheme="minorHAnsi" w:cstheme="minorBidi"/>
              <w:sz w:val="22"/>
              <w:szCs w:val="22"/>
              <w:lang w:val="de-DE" w:eastAsia="de-DE"/>
            </w:rPr>
            <w:tab/>
          </w:r>
          <w:r w:rsidRPr="008F51EF" w:rsidDel="008F51EF">
            <w:rPr>
              <w:rStyle w:val="Hyperlink"/>
            </w:rPr>
            <w:delText>Testing the Process Steps</w:delText>
          </w:r>
          <w:r w:rsidDel="008F51EF">
            <w:rPr>
              <w:webHidden/>
            </w:rPr>
            <w:tab/>
            <w:delText>9</w:delText>
          </w:r>
        </w:del>
      </w:ins>
    </w:p>
    <w:p w14:paraId="408B8AD5" w14:textId="146392CD" w:rsidR="008C481B" w:rsidDel="008F51EF" w:rsidRDefault="008C481B">
      <w:pPr>
        <w:pStyle w:val="TOC2"/>
        <w:rPr>
          <w:ins w:id="198" w:author="Author" w:date="2018-02-26T10:46:00Z"/>
          <w:del w:id="199" w:author="Author" w:date="2018-02-26T11:29:00Z"/>
          <w:rFonts w:asciiTheme="minorHAnsi" w:eastAsiaTheme="minorEastAsia" w:hAnsiTheme="minorHAnsi" w:cstheme="minorBidi"/>
          <w:sz w:val="22"/>
          <w:szCs w:val="22"/>
          <w:lang w:val="de-DE" w:eastAsia="de-DE"/>
        </w:rPr>
      </w:pPr>
      <w:ins w:id="200" w:author="Author" w:date="2018-02-26T10:46:00Z">
        <w:del w:id="201" w:author="Author" w:date="2018-02-26T11:29:00Z">
          <w:r w:rsidRPr="008F51EF" w:rsidDel="008F51EF">
            <w:rPr>
              <w:rStyle w:val="Hyperlink"/>
            </w:rPr>
            <w:delText>4.1</w:delText>
          </w:r>
          <w:r w:rsidDel="008F51EF">
            <w:rPr>
              <w:rFonts w:asciiTheme="minorHAnsi" w:eastAsiaTheme="minorEastAsia" w:hAnsiTheme="minorHAnsi" w:cstheme="minorBidi"/>
              <w:sz w:val="22"/>
              <w:szCs w:val="22"/>
              <w:lang w:val="de-DE" w:eastAsia="de-DE"/>
            </w:rPr>
            <w:tab/>
          </w:r>
          <w:r w:rsidRPr="008F51EF" w:rsidDel="008F51EF">
            <w:rPr>
              <w:rStyle w:val="Hyperlink"/>
            </w:rPr>
            <w:delText>Take Action: Promotion</w:delText>
          </w:r>
          <w:r w:rsidDel="008F51EF">
            <w:rPr>
              <w:webHidden/>
            </w:rPr>
            <w:tab/>
            <w:delText>12</w:delText>
          </w:r>
        </w:del>
      </w:ins>
    </w:p>
    <w:p w14:paraId="4459DE87" w14:textId="42BECF2A" w:rsidR="008C481B" w:rsidDel="008F51EF" w:rsidRDefault="008C481B">
      <w:pPr>
        <w:pStyle w:val="TOC3"/>
        <w:rPr>
          <w:ins w:id="202" w:author="Author" w:date="2018-02-26T10:46:00Z"/>
          <w:del w:id="203" w:author="Author" w:date="2018-02-26T11:29:00Z"/>
          <w:rFonts w:asciiTheme="minorHAnsi" w:eastAsiaTheme="minorEastAsia" w:hAnsiTheme="minorHAnsi" w:cstheme="minorBidi"/>
          <w:sz w:val="22"/>
          <w:szCs w:val="22"/>
          <w:lang w:val="de-DE" w:eastAsia="de-DE"/>
        </w:rPr>
      </w:pPr>
      <w:ins w:id="204" w:author="Author" w:date="2018-02-26T10:46:00Z">
        <w:del w:id="205" w:author="Author" w:date="2018-02-26T11:29:00Z">
          <w:r w:rsidRPr="008F51EF" w:rsidDel="008F51EF">
            <w:rPr>
              <w:rStyle w:val="Hyperlink"/>
            </w:rPr>
            <w:delText>4.1.1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Promotion Data</w:delText>
          </w:r>
          <w:r w:rsidDel="008F51EF">
            <w:rPr>
              <w:webHidden/>
            </w:rPr>
            <w:tab/>
            <w:delText>12</w:delText>
          </w:r>
        </w:del>
      </w:ins>
    </w:p>
    <w:p w14:paraId="46BAB004" w14:textId="47631C9B" w:rsidR="008C481B" w:rsidDel="008F51EF" w:rsidRDefault="008C481B">
      <w:pPr>
        <w:pStyle w:val="TOC4"/>
        <w:rPr>
          <w:ins w:id="206" w:author="Author" w:date="2018-02-26T10:46:00Z"/>
          <w:del w:id="207" w:author="Author" w:date="2018-02-26T11:29:00Z"/>
          <w:rFonts w:asciiTheme="minorHAnsi" w:eastAsiaTheme="minorEastAsia" w:hAnsiTheme="minorHAnsi" w:cstheme="minorBidi"/>
          <w:sz w:val="22"/>
          <w:szCs w:val="22"/>
          <w:lang w:val="de-DE" w:eastAsia="de-DE"/>
        </w:rPr>
      </w:pPr>
      <w:ins w:id="208" w:author="Author" w:date="2018-02-26T10:46:00Z">
        <w:del w:id="209" w:author="Author" w:date="2018-02-26T11:29:00Z">
          <w:r w:rsidRPr="008F51EF" w:rsidDel="008F51EF">
            <w:rPr>
              <w:rStyle w:val="Hyperlink"/>
            </w:rPr>
            <w:delText>4.1.1.1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Job Information Changes due to Promotion</w:delText>
          </w:r>
          <w:r w:rsidDel="008F51EF">
            <w:rPr>
              <w:webHidden/>
            </w:rPr>
            <w:tab/>
            <w:delText>13</w:delText>
          </w:r>
        </w:del>
      </w:ins>
    </w:p>
    <w:p w14:paraId="02FF7488" w14:textId="5902778D" w:rsidR="008C481B" w:rsidDel="008F51EF" w:rsidRDefault="008C481B">
      <w:pPr>
        <w:pStyle w:val="TOC4"/>
        <w:rPr>
          <w:ins w:id="210" w:author="Author" w:date="2018-02-26T10:46:00Z"/>
          <w:del w:id="211" w:author="Author" w:date="2018-02-26T11:29:00Z"/>
          <w:rFonts w:asciiTheme="minorHAnsi" w:eastAsiaTheme="minorEastAsia" w:hAnsiTheme="minorHAnsi" w:cstheme="minorBidi"/>
          <w:sz w:val="22"/>
          <w:szCs w:val="22"/>
          <w:lang w:val="de-DE" w:eastAsia="de-DE"/>
        </w:rPr>
      </w:pPr>
      <w:ins w:id="212" w:author="Author" w:date="2018-02-26T10:46:00Z">
        <w:del w:id="213" w:author="Author" w:date="2018-02-26T11:29:00Z">
          <w:r w:rsidRPr="008F51EF" w:rsidDel="008F51EF">
            <w:rPr>
              <w:rStyle w:val="Hyperlink"/>
            </w:rPr>
            <w:delText>4.1.1.2</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Compensation Information Changes due to Promotion</w:delText>
          </w:r>
          <w:r w:rsidDel="008F51EF">
            <w:rPr>
              <w:webHidden/>
            </w:rPr>
            <w:tab/>
            <w:delText>16</w:delText>
          </w:r>
        </w:del>
      </w:ins>
    </w:p>
    <w:p w14:paraId="1D26282D" w14:textId="388D1119" w:rsidR="008C481B" w:rsidDel="008F51EF" w:rsidRDefault="008C481B">
      <w:pPr>
        <w:pStyle w:val="TOC3"/>
        <w:rPr>
          <w:ins w:id="214" w:author="Author" w:date="2018-02-26T10:46:00Z"/>
          <w:del w:id="215" w:author="Author" w:date="2018-02-26T11:29:00Z"/>
          <w:rFonts w:asciiTheme="minorHAnsi" w:eastAsiaTheme="minorEastAsia" w:hAnsiTheme="minorHAnsi" w:cstheme="minorBidi"/>
          <w:sz w:val="22"/>
          <w:szCs w:val="22"/>
          <w:lang w:val="de-DE" w:eastAsia="de-DE"/>
        </w:rPr>
      </w:pPr>
      <w:ins w:id="216" w:author="Author" w:date="2018-02-26T10:46:00Z">
        <w:del w:id="217" w:author="Author" w:date="2018-02-26T11:29:00Z">
          <w:r w:rsidRPr="008F51EF" w:rsidDel="008F51EF">
            <w:rPr>
              <w:rStyle w:val="Hyperlink"/>
            </w:rPr>
            <w:delText>4.1.2</w:delText>
          </w:r>
          <w:r w:rsidDel="008F51EF">
            <w:rPr>
              <w:rFonts w:asciiTheme="minorHAnsi" w:eastAsiaTheme="minorEastAsia" w:hAnsiTheme="minorHAnsi" w:cstheme="minorBidi"/>
              <w:sz w:val="22"/>
              <w:szCs w:val="22"/>
              <w:lang w:val="de-DE" w:eastAsia="de-DE"/>
            </w:rPr>
            <w:tab/>
          </w:r>
          <w:r w:rsidRPr="008F51EF" w:rsidDel="008F51EF">
            <w:rPr>
              <w:rStyle w:val="Hyperlink"/>
            </w:rPr>
            <w:delText>Approving Promotion Request</w:delText>
          </w:r>
          <w:r w:rsidDel="008F51EF">
            <w:rPr>
              <w:webHidden/>
            </w:rPr>
            <w:tab/>
            <w:delText>18</w:delText>
          </w:r>
        </w:del>
      </w:ins>
    </w:p>
    <w:p w14:paraId="5BE0049D" w14:textId="669A9960" w:rsidR="008C481B" w:rsidDel="008F51EF" w:rsidRDefault="008C481B">
      <w:pPr>
        <w:pStyle w:val="TOC3"/>
        <w:rPr>
          <w:ins w:id="218" w:author="Author" w:date="2018-02-26T10:46:00Z"/>
          <w:del w:id="219" w:author="Author" w:date="2018-02-26T11:29:00Z"/>
          <w:rFonts w:asciiTheme="minorHAnsi" w:eastAsiaTheme="minorEastAsia" w:hAnsiTheme="minorHAnsi" w:cstheme="minorBidi"/>
          <w:sz w:val="22"/>
          <w:szCs w:val="22"/>
          <w:lang w:val="de-DE" w:eastAsia="de-DE"/>
        </w:rPr>
      </w:pPr>
      <w:ins w:id="220" w:author="Author" w:date="2018-02-26T10:46:00Z">
        <w:del w:id="221" w:author="Author" w:date="2018-02-26T11:29:00Z">
          <w:r w:rsidRPr="008F51EF" w:rsidDel="008F51EF">
            <w:rPr>
              <w:rStyle w:val="Hyperlink"/>
            </w:rPr>
            <w:delText>4.1.3</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Processing Approved Promotion Request</w:delText>
          </w:r>
          <w:r w:rsidDel="008F51EF">
            <w:rPr>
              <w:webHidden/>
            </w:rPr>
            <w:tab/>
            <w:delText>21</w:delText>
          </w:r>
        </w:del>
      </w:ins>
    </w:p>
    <w:p w14:paraId="3C1DE9B4" w14:textId="7FAA09F8" w:rsidR="008C481B" w:rsidDel="008F51EF" w:rsidRDefault="008C481B">
      <w:pPr>
        <w:pStyle w:val="TOC2"/>
        <w:rPr>
          <w:ins w:id="222" w:author="Author" w:date="2018-02-26T10:46:00Z"/>
          <w:del w:id="223" w:author="Author" w:date="2018-02-26T11:29:00Z"/>
          <w:rFonts w:asciiTheme="minorHAnsi" w:eastAsiaTheme="minorEastAsia" w:hAnsiTheme="minorHAnsi" w:cstheme="minorBidi"/>
          <w:sz w:val="22"/>
          <w:szCs w:val="22"/>
          <w:lang w:val="de-DE" w:eastAsia="de-DE"/>
        </w:rPr>
      </w:pPr>
      <w:ins w:id="224" w:author="Author" w:date="2018-02-26T10:46:00Z">
        <w:del w:id="225" w:author="Author" w:date="2018-02-26T11:29:00Z">
          <w:r w:rsidRPr="008F51EF" w:rsidDel="008F51EF">
            <w:rPr>
              <w:rStyle w:val="Hyperlink"/>
            </w:rPr>
            <w:delText>4.2</w:delText>
          </w:r>
          <w:r w:rsidDel="008F51EF">
            <w:rPr>
              <w:rFonts w:asciiTheme="minorHAnsi" w:eastAsiaTheme="minorEastAsia" w:hAnsiTheme="minorHAnsi" w:cstheme="minorBidi"/>
              <w:sz w:val="22"/>
              <w:szCs w:val="22"/>
              <w:lang w:val="de-DE" w:eastAsia="de-DE"/>
            </w:rPr>
            <w:tab/>
          </w:r>
          <w:r w:rsidRPr="008F51EF" w:rsidDel="008F51EF">
            <w:rPr>
              <w:rStyle w:val="Hyperlink"/>
            </w:rPr>
            <w:delText>Take Action: Demotion</w:delText>
          </w:r>
          <w:r w:rsidDel="008F51EF">
            <w:rPr>
              <w:webHidden/>
            </w:rPr>
            <w:tab/>
            <w:delText>25</w:delText>
          </w:r>
        </w:del>
      </w:ins>
    </w:p>
    <w:p w14:paraId="629B8318" w14:textId="375B9440" w:rsidR="008C481B" w:rsidDel="008F51EF" w:rsidRDefault="008C481B">
      <w:pPr>
        <w:pStyle w:val="TOC3"/>
        <w:rPr>
          <w:ins w:id="226" w:author="Author" w:date="2018-02-26T10:46:00Z"/>
          <w:del w:id="227" w:author="Author" w:date="2018-02-26T11:29:00Z"/>
          <w:rFonts w:asciiTheme="minorHAnsi" w:eastAsiaTheme="minorEastAsia" w:hAnsiTheme="minorHAnsi" w:cstheme="minorBidi"/>
          <w:sz w:val="22"/>
          <w:szCs w:val="22"/>
          <w:lang w:val="de-DE" w:eastAsia="de-DE"/>
        </w:rPr>
      </w:pPr>
      <w:ins w:id="228" w:author="Author" w:date="2018-02-26T10:46:00Z">
        <w:del w:id="229" w:author="Author" w:date="2018-02-26T11:29:00Z">
          <w:r w:rsidRPr="008F51EF" w:rsidDel="008F51EF">
            <w:rPr>
              <w:rStyle w:val="Hyperlink"/>
            </w:rPr>
            <w:delText>4.2.1</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Demotion Data</w:delText>
          </w:r>
          <w:r w:rsidDel="008F51EF">
            <w:rPr>
              <w:webHidden/>
            </w:rPr>
            <w:tab/>
            <w:delText>25</w:delText>
          </w:r>
        </w:del>
      </w:ins>
    </w:p>
    <w:p w14:paraId="03010E5B" w14:textId="291300E4" w:rsidR="008C481B" w:rsidDel="008F51EF" w:rsidRDefault="008C481B">
      <w:pPr>
        <w:pStyle w:val="TOC4"/>
        <w:rPr>
          <w:ins w:id="230" w:author="Author" w:date="2018-02-26T10:46:00Z"/>
          <w:del w:id="231" w:author="Author" w:date="2018-02-26T11:29:00Z"/>
          <w:rFonts w:asciiTheme="minorHAnsi" w:eastAsiaTheme="minorEastAsia" w:hAnsiTheme="minorHAnsi" w:cstheme="minorBidi"/>
          <w:sz w:val="22"/>
          <w:szCs w:val="22"/>
          <w:lang w:val="de-DE" w:eastAsia="de-DE"/>
        </w:rPr>
      </w:pPr>
      <w:ins w:id="232" w:author="Author" w:date="2018-02-26T10:46:00Z">
        <w:del w:id="233" w:author="Author" w:date="2018-02-26T11:29:00Z">
          <w:r w:rsidRPr="008F51EF" w:rsidDel="008F51EF">
            <w:rPr>
              <w:rStyle w:val="Hyperlink"/>
            </w:rPr>
            <w:delText>4.2.1.1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Job Information Changes due to Demotion</w:delText>
          </w:r>
          <w:r w:rsidDel="008F51EF">
            <w:rPr>
              <w:webHidden/>
            </w:rPr>
            <w:tab/>
            <w:delText>26</w:delText>
          </w:r>
        </w:del>
      </w:ins>
    </w:p>
    <w:p w14:paraId="5A907C58" w14:textId="36C1987C" w:rsidR="008C481B" w:rsidDel="008F51EF" w:rsidRDefault="008C481B">
      <w:pPr>
        <w:pStyle w:val="TOC4"/>
        <w:rPr>
          <w:ins w:id="234" w:author="Author" w:date="2018-02-26T10:46:00Z"/>
          <w:del w:id="235" w:author="Author" w:date="2018-02-26T11:29:00Z"/>
          <w:rFonts w:asciiTheme="minorHAnsi" w:eastAsiaTheme="minorEastAsia" w:hAnsiTheme="minorHAnsi" w:cstheme="minorBidi"/>
          <w:sz w:val="22"/>
          <w:szCs w:val="22"/>
          <w:lang w:val="de-DE" w:eastAsia="de-DE"/>
        </w:rPr>
      </w:pPr>
      <w:ins w:id="236" w:author="Author" w:date="2018-02-26T10:46:00Z">
        <w:del w:id="237" w:author="Author" w:date="2018-02-26T11:29:00Z">
          <w:r w:rsidRPr="008F51EF" w:rsidDel="008F51EF">
            <w:rPr>
              <w:rStyle w:val="Hyperlink"/>
            </w:rPr>
            <w:delText>4.2.1.2</w:delText>
          </w:r>
          <w:r w:rsidDel="008F51EF">
            <w:rPr>
              <w:rFonts w:asciiTheme="minorHAnsi" w:eastAsiaTheme="minorEastAsia" w:hAnsiTheme="minorHAnsi" w:cstheme="minorBidi"/>
              <w:sz w:val="22"/>
              <w:szCs w:val="22"/>
              <w:lang w:val="de-DE" w:eastAsia="de-DE"/>
            </w:rPr>
            <w:tab/>
          </w:r>
          <w:r w:rsidRPr="008F51EF" w:rsidDel="008F51EF">
            <w:rPr>
              <w:rStyle w:val="Hyperlink"/>
            </w:rPr>
            <w:delText>Entering Compensation Information Changes due to Demotion</w:delText>
          </w:r>
          <w:r w:rsidDel="008F51EF">
            <w:rPr>
              <w:webHidden/>
            </w:rPr>
            <w:tab/>
            <w:delText>29</w:delText>
          </w:r>
        </w:del>
      </w:ins>
    </w:p>
    <w:p w14:paraId="73FF1A27" w14:textId="696194D9" w:rsidR="008C481B" w:rsidDel="008F51EF" w:rsidRDefault="008C481B">
      <w:pPr>
        <w:pStyle w:val="TOC3"/>
        <w:rPr>
          <w:ins w:id="238" w:author="Author" w:date="2018-02-26T10:46:00Z"/>
          <w:del w:id="239" w:author="Author" w:date="2018-02-26T11:29:00Z"/>
          <w:rFonts w:asciiTheme="minorHAnsi" w:eastAsiaTheme="minorEastAsia" w:hAnsiTheme="minorHAnsi" w:cstheme="minorBidi"/>
          <w:sz w:val="22"/>
          <w:szCs w:val="22"/>
          <w:lang w:val="de-DE" w:eastAsia="de-DE"/>
        </w:rPr>
      </w:pPr>
      <w:ins w:id="240" w:author="Author" w:date="2018-02-26T10:46:00Z">
        <w:del w:id="241" w:author="Author" w:date="2018-02-26T11:29:00Z">
          <w:r w:rsidRPr="008F51EF" w:rsidDel="008F51EF">
            <w:rPr>
              <w:rStyle w:val="Hyperlink"/>
            </w:rPr>
            <w:delText>4.2.2</w:delText>
          </w:r>
          <w:r w:rsidDel="008F51EF">
            <w:rPr>
              <w:rFonts w:asciiTheme="minorHAnsi" w:eastAsiaTheme="minorEastAsia" w:hAnsiTheme="minorHAnsi" w:cstheme="minorBidi"/>
              <w:sz w:val="22"/>
              <w:szCs w:val="22"/>
              <w:lang w:val="de-DE" w:eastAsia="de-DE"/>
            </w:rPr>
            <w:tab/>
          </w:r>
          <w:r w:rsidRPr="008F51EF" w:rsidDel="008F51EF">
            <w:rPr>
              <w:rStyle w:val="Hyperlink"/>
            </w:rPr>
            <w:delText>Approving Demotion Request</w:delText>
          </w:r>
          <w:r w:rsidDel="008F51EF">
            <w:rPr>
              <w:webHidden/>
            </w:rPr>
            <w:tab/>
            <w:delText>32</w:delText>
          </w:r>
        </w:del>
      </w:ins>
    </w:p>
    <w:p w14:paraId="1C9B4760" w14:textId="3D82AA38" w:rsidR="008C481B" w:rsidDel="008F51EF" w:rsidRDefault="008C481B">
      <w:pPr>
        <w:pStyle w:val="TOC3"/>
        <w:rPr>
          <w:ins w:id="242" w:author="Author" w:date="2018-02-26T10:46:00Z"/>
          <w:del w:id="243" w:author="Author" w:date="2018-02-26T11:29:00Z"/>
          <w:rFonts w:asciiTheme="minorHAnsi" w:eastAsiaTheme="minorEastAsia" w:hAnsiTheme="minorHAnsi" w:cstheme="minorBidi"/>
          <w:sz w:val="22"/>
          <w:szCs w:val="22"/>
          <w:lang w:val="de-DE" w:eastAsia="de-DE"/>
        </w:rPr>
      </w:pPr>
      <w:ins w:id="244" w:author="Author" w:date="2018-02-26T10:46:00Z">
        <w:del w:id="245" w:author="Author" w:date="2018-02-26T11:29:00Z">
          <w:r w:rsidRPr="008F51EF" w:rsidDel="008F51EF">
            <w:rPr>
              <w:rStyle w:val="Hyperlink"/>
            </w:rPr>
            <w:delText>4.2.3</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Processing Approved Demotion Request</w:delText>
          </w:r>
          <w:r w:rsidDel="008F51EF">
            <w:rPr>
              <w:webHidden/>
            </w:rPr>
            <w:tab/>
            <w:delText>34</w:delText>
          </w:r>
        </w:del>
      </w:ins>
    </w:p>
    <w:p w14:paraId="0C0DF56F" w14:textId="2BA24380" w:rsidR="008C481B" w:rsidDel="008F51EF" w:rsidRDefault="008C481B">
      <w:pPr>
        <w:pStyle w:val="TOC1"/>
        <w:rPr>
          <w:ins w:id="246" w:author="Author" w:date="2018-02-26T10:46:00Z"/>
          <w:del w:id="247" w:author="Author" w:date="2018-02-26T11:29:00Z"/>
          <w:rFonts w:asciiTheme="minorHAnsi" w:eastAsiaTheme="minorEastAsia" w:hAnsiTheme="minorHAnsi" w:cstheme="minorBidi"/>
          <w:sz w:val="22"/>
          <w:szCs w:val="22"/>
          <w:lang w:val="de-DE" w:eastAsia="de-DE"/>
        </w:rPr>
      </w:pPr>
      <w:ins w:id="248" w:author="Author" w:date="2018-02-26T10:46:00Z">
        <w:del w:id="249" w:author="Author" w:date="2018-02-26T11:29:00Z">
          <w:r w:rsidRPr="008F51EF" w:rsidDel="008F51EF">
            <w:rPr>
              <w:rStyle w:val="Hyperlink"/>
            </w:rPr>
            <w:delText>5</w:delText>
          </w:r>
          <w:r w:rsidDel="008F51EF">
            <w:rPr>
              <w:rFonts w:asciiTheme="minorHAnsi" w:eastAsiaTheme="minorEastAsia" w:hAnsiTheme="minorHAnsi" w:cstheme="minorBidi"/>
              <w:sz w:val="22"/>
              <w:szCs w:val="22"/>
              <w:lang w:val="de-DE" w:eastAsia="de-DE"/>
            </w:rPr>
            <w:tab/>
          </w:r>
          <w:r w:rsidRPr="008F51EF" w:rsidDel="008F51EF">
            <w:rPr>
              <w:rStyle w:val="Hyperlink"/>
            </w:rPr>
            <w:delText>Country-Specific Fields</w:delText>
          </w:r>
          <w:r w:rsidDel="008F51EF">
            <w:rPr>
              <w:webHidden/>
            </w:rPr>
            <w:tab/>
            <w:delText>39</w:delText>
          </w:r>
        </w:del>
      </w:ins>
    </w:p>
    <w:p w14:paraId="0E8D68B6" w14:textId="31963951" w:rsidR="008C481B" w:rsidDel="008F51EF" w:rsidRDefault="008C481B">
      <w:pPr>
        <w:pStyle w:val="TOC2"/>
        <w:rPr>
          <w:ins w:id="250" w:author="Author" w:date="2018-02-26T10:46:00Z"/>
          <w:del w:id="251" w:author="Author" w:date="2018-02-26T11:29:00Z"/>
          <w:rFonts w:asciiTheme="minorHAnsi" w:eastAsiaTheme="minorEastAsia" w:hAnsiTheme="minorHAnsi" w:cstheme="minorBidi"/>
          <w:sz w:val="22"/>
          <w:szCs w:val="22"/>
          <w:lang w:val="de-DE" w:eastAsia="de-DE"/>
        </w:rPr>
      </w:pPr>
      <w:ins w:id="252" w:author="Author" w:date="2018-02-26T10:46:00Z">
        <w:del w:id="253" w:author="Author" w:date="2018-02-26T11:29:00Z">
          <w:r w:rsidRPr="008F51EF" w:rsidDel="008F51EF">
            <w:rPr>
              <w:rStyle w:val="Hyperlink"/>
            </w:rPr>
            <w:delText>5.1</w:delText>
          </w:r>
          <w:r w:rsidDel="008F51EF">
            <w:rPr>
              <w:rFonts w:asciiTheme="minorHAnsi" w:eastAsiaTheme="minorEastAsia" w:hAnsiTheme="minorHAnsi" w:cstheme="minorBidi"/>
              <w:sz w:val="22"/>
              <w:szCs w:val="22"/>
              <w:lang w:val="de-DE" w:eastAsia="de-DE"/>
            </w:rPr>
            <w:tab/>
          </w:r>
          <w:r w:rsidRPr="008F51EF" w:rsidDel="008F51EF">
            <w:rPr>
              <w:rStyle w:val="Hyperlink"/>
            </w:rPr>
            <w:delText>Job Information</w:delText>
          </w:r>
          <w:r w:rsidDel="008F51EF">
            <w:rPr>
              <w:webHidden/>
            </w:rPr>
            <w:tab/>
            <w:delText>39</w:delText>
          </w:r>
        </w:del>
      </w:ins>
    </w:p>
    <w:p w14:paraId="61F6C93C" w14:textId="4A307E40" w:rsidR="008C481B" w:rsidDel="008F51EF" w:rsidRDefault="008C481B">
      <w:pPr>
        <w:pStyle w:val="TOC3"/>
        <w:rPr>
          <w:ins w:id="254" w:author="Author" w:date="2018-02-26T10:46:00Z"/>
          <w:del w:id="255" w:author="Author" w:date="2018-02-26T11:29:00Z"/>
          <w:rFonts w:asciiTheme="minorHAnsi" w:eastAsiaTheme="minorEastAsia" w:hAnsiTheme="minorHAnsi" w:cstheme="minorBidi"/>
          <w:sz w:val="22"/>
          <w:szCs w:val="22"/>
          <w:lang w:val="de-DE" w:eastAsia="de-DE"/>
        </w:rPr>
      </w:pPr>
      <w:ins w:id="256" w:author="Author" w:date="2018-02-26T10:46:00Z">
        <w:del w:id="257" w:author="Author" w:date="2018-02-26T11:29:00Z">
          <w:r w:rsidRPr="008F51EF" w:rsidDel="008F51EF">
            <w:rPr>
              <w:rStyle w:val="Hyperlink"/>
            </w:rPr>
            <w:delText>5.1.1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Arab Emirates (AE)</w:delText>
          </w:r>
          <w:r w:rsidDel="008F51EF">
            <w:rPr>
              <w:webHidden/>
            </w:rPr>
            <w:tab/>
            <w:delText>39</w:delText>
          </w:r>
        </w:del>
      </w:ins>
    </w:p>
    <w:p w14:paraId="5392E8B3" w14:textId="538B021F" w:rsidR="008C481B" w:rsidDel="008F51EF" w:rsidRDefault="008C481B">
      <w:pPr>
        <w:pStyle w:val="TOC3"/>
        <w:rPr>
          <w:ins w:id="258" w:author="Author" w:date="2018-02-26T10:46:00Z"/>
          <w:del w:id="259" w:author="Author" w:date="2018-02-26T11:29:00Z"/>
          <w:rFonts w:asciiTheme="minorHAnsi" w:eastAsiaTheme="minorEastAsia" w:hAnsiTheme="minorHAnsi" w:cstheme="minorBidi"/>
          <w:sz w:val="22"/>
          <w:szCs w:val="22"/>
          <w:lang w:val="de-DE" w:eastAsia="de-DE"/>
        </w:rPr>
      </w:pPr>
      <w:ins w:id="260" w:author="Author" w:date="2018-02-26T10:46:00Z">
        <w:del w:id="261" w:author="Author" w:date="2018-02-26T11:29:00Z">
          <w:r w:rsidRPr="008F51EF" w:rsidDel="008F51EF">
            <w:rPr>
              <w:rStyle w:val="Hyperlink"/>
            </w:rPr>
            <w:delText>5.1.2</w:delText>
          </w:r>
          <w:r w:rsidDel="008F51EF">
            <w:rPr>
              <w:rFonts w:asciiTheme="minorHAnsi" w:eastAsiaTheme="minorEastAsia" w:hAnsiTheme="minorHAnsi" w:cstheme="minorBidi"/>
              <w:sz w:val="22"/>
              <w:szCs w:val="22"/>
              <w:lang w:val="de-DE" w:eastAsia="de-DE"/>
            </w:rPr>
            <w:tab/>
          </w:r>
          <w:r w:rsidRPr="008F51EF" w:rsidDel="008F51EF">
            <w:rPr>
              <w:rStyle w:val="Hyperlink"/>
            </w:rPr>
            <w:delText>Australia (AU)</w:delText>
          </w:r>
          <w:r w:rsidDel="008F51EF">
            <w:rPr>
              <w:webHidden/>
            </w:rPr>
            <w:tab/>
            <w:delText>39</w:delText>
          </w:r>
        </w:del>
      </w:ins>
    </w:p>
    <w:p w14:paraId="45F5F611" w14:textId="6F61FB25" w:rsidR="008C481B" w:rsidDel="008F51EF" w:rsidRDefault="008C481B">
      <w:pPr>
        <w:pStyle w:val="TOC3"/>
        <w:rPr>
          <w:ins w:id="262" w:author="Author" w:date="2018-02-26T10:46:00Z"/>
          <w:del w:id="263" w:author="Author" w:date="2018-02-26T11:29:00Z"/>
          <w:rFonts w:asciiTheme="minorHAnsi" w:eastAsiaTheme="minorEastAsia" w:hAnsiTheme="minorHAnsi" w:cstheme="minorBidi"/>
          <w:sz w:val="22"/>
          <w:szCs w:val="22"/>
          <w:lang w:val="de-DE" w:eastAsia="de-DE"/>
        </w:rPr>
      </w:pPr>
      <w:ins w:id="264" w:author="Author" w:date="2018-02-26T10:46:00Z">
        <w:del w:id="265" w:author="Author" w:date="2018-02-26T11:29:00Z">
          <w:r w:rsidRPr="008F51EF" w:rsidDel="008F51EF">
            <w:rPr>
              <w:rStyle w:val="Hyperlink"/>
            </w:rPr>
            <w:delText>5.1.3</w:delText>
          </w:r>
          <w:r w:rsidDel="008F51EF">
            <w:rPr>
              <w:rFonts w:asciiTheme="minorHAnsi" w:eastAsiaTheme="minorEastAsia" w:hAnsiTheme="minorHAnsi" w:cstheme="minorBidi"/>
              <w:sz w:val="22"/>
              <w:szCs w:val="22"/>
              <w:lang w:val="de-DE" w:eastAsia="de-DE"/>
            </w:rPr>
            <w:tab/>
          </w:r>
          <w:r w:rsidRPr="008F51EF" w:rsidDel="008F51EF">
            <w:rPr>
              <w:rStyle w:val="Hyperlink"/>
            </w:rPr>
            <w:delText>China (CN)</w:delText>
          </w:r>
          <w:r w:rsidDel="008F51EF">
            <w:rPr>
              <w:webHidden/>
            </w:rPr>
            <w:tab/>
            <w:delText>40</w:delText>
          </w:r>
        </w:del>
      </w:ins>
    </w:p>
    <w:p w14:paraId="07EDB841" w14:textId="0C8B95E7" w:rsidR="008C481B" w:rsidDel="008F51EF" w:rsidRDefault="008C481B">
      <w:pPr>
        <w:pStyle w:val="TOC3"/>
        <w:rPr>
          <w:ins w:id="266" w:author="Author" w:date="2018-02-26T10:46:00Z"/>
          <w:del w:id="267" w:author="Author" w:date="2018-02-26T11:29:00Z"/>
          <w:rFonts w:asciiTheme="minorHAnsi" w:eastAsiaTheme="minorEastAsia" w:hAnsiTheme="minorHAnsi" w:cstheme="minorBidi"/>
          <w:sz w:val="22"/>
          <w:szCs w:val="22"/>
          <w:lang w:val="de-DE" w:eastAsia="de-DE"/>
        </w:rPr>
      </w:pPr>
      <w:ins w:id="268" w:author="Author" w:date="2018-02-26T10:46:00Z">
        <w:del w:id="269" w:author="Author" w:date="2018-02-26T11:29:00Z">
          <w:r w:rsidRPr="008F51EF" w:rsidDel="008F51EF">
            <w:rPr>
              <w:rStyle w:val="Hyperlink"/>
            </w:rPr>
            <w:delText>5.1.4</w:delText>
          </w:r>
          <w:r w:rsidDel="008F51EF">
            <w:rPr>
              <w:rFonts w:asciiTheme="minorHAnsi" w:eastAsiaTheme="minorEastAsia" w:hAnsiTheme="minorHAnsi" w:cstheme="minorBidi"/>
              <w:sz w:val="22"/>
              <w:szCs w:val="22"/>
              <w:lang w:val="de-DE" w:eastAsia="de-DE"/>
            </w:rPr>
            <w:tab/>
          </w:r>
          <w:r w:rsidRPr="008F51EF" w:rsidDel="008F51EF">
            <w:rPr>
              <w:rStyle w:val="Hyperlink"/>
            </w:rPr>
            <w:delText>Germany (DE)</w:delText>
          </w:r>
          <w:r w:rsidDel="008F51EF">
            <w:rPr>
              <w:webHidden/>
            </w:rPr>
            <w:tab/>
            <w:delText>40</w:delText>
          </w:r>
        </w:del>
      </w:ins>
    </w:p>
    <w:p w14:paraId="45C2536E" w14:textId="49D7582A" w:rsidR="008C481B" w:rsidDel="008F51EF" w:rsidRDefault="008C481B">
      <w:pPr>
        <w:pStyle w:val="TOC3"/>
        <w:rPr>
          <w:ins w:id="270" w:author="Author" w:date="2018-02-26T10:46:00Z"/>
          <w:del w:id="271" w:author="Author" w:date="2018-02-26T11:29:00Z"/>
          <w:rFonts w:asciiTheme="minorHAnsi" w:eastAsiaTheme="minorEastAsia" w:hAnsiTheme="minorHAnsi" w:cstheme="minorBidi"/>
          <w:sz w:val="22"/>
          <w:szCs w:val="22"/>
          <w:lang w:val="de-DE" w:eastAsia="de-DE"/>
        </w:rPr>
      </w:pPr>
      <w:ins w:id="272" w:author="Author" w:date="2018-02-26T10:46:00Z">
        <w:del w:id="273" w:author="Author" w:date="2018-02-26T11:29:00Z">
          <w:r w:rsidRPr="008F51EF" w:rsidDel="008F51EF">
            <w:rPr>
              <w:rStyle w:val="Hyperlink"/>
            </w:rPr>
            <w:delText>5.1.5</w:delText>
          </w:r>
          <w:r w:rsidDel="008F51EF">
            <w:rPr>
              <w:rFonts w:asciiTheme="minorHAnsi" w:eastAsiaTheme="minorEastAsia" w:hAnsiTheme="minorHAnsi" w:cstheme="minorBidi"/>
              <w:sz w:val="22"/>
              <w:szCs w:val="22"/>
              <w:lang w:val="de-DE" w:eastAsia="de-DE"/>
            </w:rPr>
            <w:tab/>
          </w:r>
          <w:r w:rsidRPr="008F51EF" w:rsidDel="008F51EF">
            <w:rPr>
              <w:rStyle w:val="Hyperlink"/>
            </w:rPr>
            <w:delText>France (FR)</w:delText>
          </w:r>
          <w:r w:rsidDel="008F51EF">
            <w:rPr>
              <w:webHidden/>
            </w:rPr>
            <w:tab/>
            <w:delText>41</w:delText>
          </w:r>
        </w:del>
      </w:ins>
    </w:p>
    <w:p w14:paraId="4B07772E" w14:textId="16583040" w:rsidR="008C481B" w:rsidDel="008F51EF" w:rsidRDefault="008C481B">
      <w:pPr>
        <w:pStyle w:val="TOC3"/>
        <w:rPr>
          <w:ins w:id="274" w:author="Author" w:date="2018-02-26T10:46:00Z"/>
          <w:del w:id="275" w:author="Author" w:date="2018-02-26T11:29:00Z"/>
          <w:rFonts w:asciiTheme="minorHAnsi" w:eastAsiaTheme="minorEastAsia" w:hAnsiTheme="minorHAnsi" w:cstheme="minorBidi"/>
          <w:sz w:val="22"/>
          <w:szCs w:val="22"/>
          <w:lang w:val="de-DE" w:eastAsia="de-DE"/>
        </w:rPr>
      </w:pPr>
      <w:ins w:id="276" w:author="Author" w:date="2018-02-26T10:46:00Z">
        <w:del w:id="277" w:author="Author" w:date="2018-02-26T11:29:00Z">
          <w:r w:rsidRPr="008F51EF" w:rsidDel="008F51EF">
            <w:rPr>
              <w:rStyle w:val="Hyperlink"/>
            </w:rPr>
            <w:delText>5.1.6</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Kingdom (GB)</w:delText>
          </w:r>
          <w:r w:rsidDel="008F51EF">
            <w:rPr>
              <w:webHidden/>
            </w:rPr>
            <w:tab/>
            <w:delText>43</w:delText>
          </w:r>
        </w:del>
      </w:ins>
    </w:p>
    <w:p w14:paraId="7873FFD7" w14:textId="00545068" w:rsidR="008C481B" w:rsidDel="008F51EF" w:rsidRDefault="008C481B">
      <w:pPr>
        <w:pStyle w:val="TOC3"/>
        <w:rPr>
          <w:ins w:id="278" w:author="Author" w:date="2018-02-26T10:46:00Z"/>
          <w:del w:id="279" w:author="Author" w:date="2018-02-26T11:29:00Z"/>
          <w:rFonts w:asciiTheme="minorHAnsi" w:eastAsiaTheme="minorEastAsia" w:hAnsiTheme="minorHAnsi" w:cstheme="minorBidi"/>
          <w:sz w:val="22"/>
          <w:szCs w:val="22"/>
          <w:lang w:val="de-DE" w:eastAsia="de-DE"/>
        </w:rPr>
      </w:pPr>
      <w:ins w:id="280" w:author="Author" w:date="2018-02-26T10:46:00Z">
        <w:del w:id="281" w:author="Author" w:date="2018-02-26T11:29:00Z">
          <w:r w:rsidRPr="008F51EF" w:rsidDel="008F51EF">
            <w:rPr>
              <w:rStyle w:val="Hyperlink"/>
            </w:rPr>
            <w:delText>5.1.7</w:delText>
          </w:r>
          <w:r w:rsidDel="008F51EF">
            <w:rPr>
              <w:rFonts w:asciiTheme="minorHAnsi" w:eastAsiaTheme="minorEastAsia" w:hAnsiTheme="minorHAnsi" w:cstheme="minorBidi"/>
              <w:sz w:val="22"/>
              <w:szCs w:val="22"/>
              <w:lang w:val="de-DE" w:eastAsia="de-DE"/>
            </w:rPr>
            <w:tab/>
          </w:r>
          <w:r w:rsidRPr="008F51EF" w:rsidDel="008F51EF">
            <w:rPr>
              <w:rStyle w:val="Hyperlink"/>
            </w:rPr>
            <w:delText>Kingdom of Saudi Arabia (SA)</w:delText>
          </w:r>
          <w:r w:rsidDel="008F51EF">
            <w:rPr>
              <w:webHidden/>
            </w:rPr>
            <w:tab/>
            <w:delText>44</w:delText>
          </w:r>
        </w:del>
      </w:ins>
    </w:p>
    <w:p w14:paraId="152ADD09" w14:textId="5081F3A7" w:rsidR="008C481B" w:rsidDel="008F51EF" w:rsidRDefault="008C481B">
      <w:pPr>
        <w:pStyle w:val="TOC3"/>
        <w:rPr>
          <w:ins w:id="282" w:author="Author" w:date="2018-02-26T10:46:00Z"/>
          <w:del w:id="283" w:author="Author" w:date="2018-02-26T11:29:00Z"/>
          <w:rFonts w:asciiTheme="minorHAnsi" w:eastAsiaTheme="minorEastAsia" w:hAnsiTheme="minorHAnsi" w:cstheme="minorBidi"/>
          <w:sz w:val="22"/>
          <w:szCs w:val="22"/>
          <w:lang w:val="de-DE" w:eastAsia="de-DE"/>
        </w:rPr>
      </w:pPr>
      <w:ins w:id="284" w:author="Author" w:date="2018-02-26T10:46:00Z">
        <w:del w:id="285" w:author="Author" w:date="2018-02-26T11:29:00Z">
          <w:r w:rsidRPr="008F51EF" w:rsidDel="008F51EF">
            <w:rPr>
              <w:rStyle w:val="Hyperlink"/>
            </w:rPr>
            <w:delText>5.1.8</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States (US)</w:delText>
          </w:r>
          <w:r w:rsidDel="008F51EF">
            <w:rPr>
              <w:webHidden/>
            </w:rPr>
            <w:tab/>
            <w:delText>45</w:delText>
          </w:r>
        </w:del>
      </w:ins>
    </w:p>
    <w:p w14:paraId="286E548C" w14:textId="287D60C7" w:rsidR="008C481B" w:rsidDel="008F51EF" w:rsidRDefault="008C481B">
      <w:pPr>
        <w:pStyle w:val="TOC2"/>
        <w:rPr>
          <w:ins w:id="286" w:author="Author" w:date="2018-02-26T10:46:00Z"/>
          <w:del w:id="287" w:author="Author" w:date="2018-02-26T11:29:00Z"/>
          <w:rFonts w:asciiTheme="minorHAnsi" w:eastAsiaTheme="minorEastAsia" w:hAnsiTheme="minorHAnsi" w:cstheme="minorBidi"/>
          <w:sz w:val="22"/>
          <w:szCs w:val="22"/>
          <w:lang w:val="de-DE" w:eastAsia="de-DE"/>
        </w:rPr>
      </w:pPr>
      <w:ins w:id="288" w:author="Author" w:date="2018-02-26T10:46:00Z">
        <w:del w:id="289" w:author="Author" w:date="2018-02-26T11:29:00Z">
          <w:r w:rsidRPr="008F51EF" w:rsidDel="008F51EF">
            <w:rPr>
              <w:rStyle w:val="Hyperlink"/>
            </w:rPr>
            <w:delText>5.2</w:delText>
          </w:r>
          <w:r w:rsidDel="008F51EF">
            <w:rPr>
              <w:rFonts w:asciiTheme="minorHAnsi" w:eastAsiaTheme="minorEastAsia" w:hAnsiTheme="minorHAnsi" w:cstheme="minorBidi"/>
              <w:sz w:val="22"/>
              <w:szCs w:val="22"/>
              <w:lang w:val="de-DE" w:eastAsia="de-DE"/>
            </w:rPr>
            <w:tab/>
          </w:r>
          <w:r w:rsidRPr="008F51EF" w:rsidDel="008F51EF">
            <w:rPr>
              <w:rStyle w:val="Hyperlink"/>
            </w:rPr>
            <w:delText>Compensation Information</w:delText>
          </w:r>
          <w:r w:rsidDel="008F51EF">
            <w:rPr>
              <w:webHidden/>
            </w:rPr>
            <w:tab/>
            <w:delText>46</w:delText>
          </w:r>
        </w:del>
      </w:ins>
    </w:p>
    <w:p w14:paraId="2BAE5421" w14:textId="17DAC762" w:rsidR="008C481B" w:rsidDel="008F51EF" w:rsidRDefault="008C481B">
      <w:pPr>
        <w:pStyle w:val="TOC3"/>
        <w:rPr>
          <w:ins w:id="290" w:author="Author" w:date="2018-02-26T10:46:00Z"/>
          <w:del w:id="291" w:author="Author" w:date="2018-02-26T11:29:00Z"/>
          <w:rFonts w:asciiTheme="minorHAnsi" w:eastAsiaTheme="minorEastAsia" w:hAnsiTheme="minorHAnsi" w:cstheme="minorBidi"/>
          <w:sz w:val="22"/>
          <w:szCs w:val="22"/>
          <w:lang w:val="de-DE" w:eastAsia="de-DE"/>
        </w:rPr>
      </w:pPr>
      <w:ins w:id="292" w:author="Author" w:date="2018-02-26T10:46:00Z">
        <w:del w:id="293" w:author="Author" w:date="2018-02-26T11:29:00Z">
          <w:r w:rsidRPr="008F51EF" w:rsidDel="008F51EF">
            <w:rPr>
              <w:rStyle w:val="Hyperlink"/>
            </w:rPr>
            <w:delText>5.2.1</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Arab Emirates (AE)</w:delText>
          </w:r>
          <w:r w:rsidDel="008F51EF">
            <w:rPr>
              <w:webHidden/>
            </w:rPr>
            <w:tab/>
            <w:delText>46</w:delText>
          </w:r>
        </w:del>
      </w:ins>
    </w:p>
    <w:p w14:paraId="59DE4496" w14:textId="62D0D030" w:rsidR="008C481B" w:rsidDel="008F51EF" w:rsidRDefault="008C481B">
      <w:pPr>
        <w:pStyle w:val="TOC3"/>
        <w:rPr>
          <w:ins w:id="294" w:author="Author" w:date="2018-02-26T10:46:00Z"/>
          <w:del w:id="295" w:author="Author" w:date="2018-02-26T11:29:00Z"/>
          <w:rFonts w:asciiTheme="minorHAnsi" w:eastAsiaTheme="minorEastAsia" w:hAnsiTheme="minorHAnsi" w:cstheme="minorBidi"/>
          <w:sz w:val="22"/>
          <w:szCs w:val="22"/>
          <w:lang w:val="de-DE" w:eastAsia="de-DE"/>
        </w:rPr>
      </w:pPr>
      <w:ins w:id="296" w:author="Author" w:date="2018-02-26T10:46:00Z">
        <w:del w:id="297" w:author="Author" w:date="2018-02-26T11:29:00Z">
          <w:r w:rsidRPr="008F51EF" w:rsidDel="008F51EF">
            <w:rPr>
              <w:rStyle w:val="Hyperlink"/>
            </w:rPr>
            <w:delText>5.2.2</w:delText>
          </w:r>
          <w:r w:rsidDel="008F51EF">
            <w:rPr>
              <w:rFonts w:asciiTheme="minorHAnsi" w:eastAsiaTheme="minorEastAsia" w:hAnsiTheme="minorHAnsi" w:cstheme="minorBidi"/>
              <w:sz w:val="22"/>
              <w:szCs w:val="22"/>
              <w:lang w:val="de-DE" w:eastAsia="de-DE"/>
            </w:rPr>
            <w:tab/>
          </w:r>
          <w:r w:rsidRPr="008F51EF" w:rsidDel="008F51EF">
            <w:rPr>
              <w:rStyle w:val="Hyperlink"/>
            </w:rPr>
            <w:delText>Australia (AU)</w:delText>
          </w:r>
          <w:r w:rsidDel="008F51EF">
            <w:rPr>
              <w:webHidden/>
            </w:rPr>
            <w:tab/>
            <w:delText>46</w:delText>
          </w:r>
        </w:del>
      </w:ins>
    </w:p>
    <w:p w14:paraId="3EFA1D16" w14:textId="500DEA0A" w:rsidR="008C481B" w:rsidDel="008F51EF" w:rsidRDefault="008C481B">
      <w:pPr>
        <w:pStyle w:val="TOC3"/>
        <w:rPr>
          <w:ins w:id="298" w:author="Author" w:date="2018-02-26T10:46:00Z"/>
          <w:del w:id="299" w:author="Author" w:date="2018-02-26T11:29:00Z"/>
          <w:rFonts w:asciiTheme="minorHAnsi" w:eastAsiaTheme="minorEastAsia" w:hAnsiTheme="minorHAnsi" w:cstheme="minorBidi"/>
          <w:sz w:val="22"/>
          <w:szCs w:val="22"/>
          <w:lang w:val="de-DE" w:eastAsia="de-DE"/>
        </w:rPr>
      </w:pPr>
      <w:ins w:id="300" w:author="Author" w:date="2018-02-26T10:46:00Z">
        <w:del w:id="301" w:author="Author" w:date="2018-02-26T11:29:00Z">
          <w:r w:rsidRPr="008F51EF" w:rsidDel="008F51EF">
            <w:rPr>
              <w:rStyle w:val="Hyperlink"/>
            </w:rPr>
            <w:delText>5.2.3</w:delText>
          </w:r>
          <w:r w:rsidDel="008F51EF">
            <w:rPr>
              <w:rFonts w:asciiTheme="minorHAnsi" w:eastAsiaTheme="minorEastAsia" w:hAnsiTheme="minorHAnsi" w:cstheme="minorBidi"/>
              <w:sz w:val="22"/>
              <w:szCs w:val="22"/>
              <w:lang w:val="de-DE" w:eastAsia="de-DE"/>
            </w:rPr>
            <w:tab/>
          </w:r>
          <w:r w:rsidRPr="008F51EF" w:rsidDel="008F51EF">
            <w:rPr>
              <w:rStyle w:val="Hyperlink"/>
            </w:rPr>
            <w:delText>China (CN)</w:delText>
          </w:r>
          <w:r w:rsidDel="008F51EF">
            <w:rPr>
              <w:webHidden/>
            </w:rPr>
            <w:tab/>
            <w:delText>47</w:delText>
          </w:r>
        </w:del>
      </w:ins>
    </w:p>
    <w:p w14:paraId="1C3AB2BB" w14:textId="3AF00D00" w:rsidR="008C481B" w:rsidDel="008F51EF" w:rsidRDefault="008C481B">
      <w:pPr>
        <w:pStyle w:val="TOC3"/>
        <w:rPr>
          <w:ins w:id="302" w:author="Author" w:date="2018-02-26T10:46:00Z"/>
          <w:del w:id="303" w:author="Author" w:date="2018-02-26T11:29:00Z"/>
          <w:rFonts w:asciiTheme="minorHAnsi" w:eastAsiaTheme="minorEastAsia" w:hAnsiTheme="minorHAnsi" w:cstheme="minorBidi"/>
          <w:sz w:val="22"/>
          <w:szCs w:val="22"/>
          <w:lang w:val="de-DE" w:eastAsia="de-DE"/>
        </w:rPr>
      </w:pPr>
      <w:ins w:id="304" w:author="Author" w:date="2018-02-26T10:46:00Z">
        <w:del w:id="305" w:author="Author" w:date="2018-02-26T11:29:00Z">
          <w:r w:rsidRPr="008F51EF" w:rsidDel="008F51EF">
            <w:rPr>
              <w:rStyle w:val="Hyperlink"/>
            </w:rPr>
            <w:delText>5.2.4</w:delText>
          </w:r>
          <w:r w:rsidDel="008F51EF">
            <w:rPr>
              <w:rFonts w:asciiTheme="minorHAnsi" w:eastAsiaTheme="minorEastAsia" w:hAnsiTheme="minorHAnsi" w:cstheme="minorBidi"/>
              <w:sz w:val="22"/>
              <w:szCs w:val="22"/>
              <w:lang w:val="de-DE" w:eastAsia="de-DE"/>
            </w:rPr>
            <w:tab/>
          </w:r>
          <w:r w:rsidRPr="008F51EF" w:rsidDel="008F51EF">
            <w:rPr>
              <w:rStyle w:val="Hyperlink"/>
            </w:rPr>
            <w:delText>Germany (DE)</w:delText>
          </w:r>
          <w:r w:rsidDel="008F51EF">
            <w:rPr>
              <w:webHidden/>
            </w:rPr>
            <w:tab/>
            <w:delText>48</w:delText>
          </w:r>
        </w:del>
      </w:ins>
    </w:p>
    <w:p w14:paraId="12E76C54" w14:textId="43D11395" w:rsidR="008C481B" w:rsidDel="008F51EF" w:rsidRDefault="008C481B">
      <w:pPr>
        <w:pStyle w:val="TOC3"/>
        <w:rPr>
          <w:ins w:id="306" w:author="Author" w:date="2018-02-26T10:46:00Z"/>
          <w:del w:id="307" w:author="Author" w:date="2018-02-26T11:29:00Z"/>
          <w:rFonts w:asciiTheme="minorHAnsi" w:eastAsiaTheme="minorEastAsia" w:hAnsiTheme="minorHAnsi" w:cstheme="minorBidi"/>
          <w:sz w:val="22"/>
          <w:szCs w:val="22"/>
          <w:lang w:val="de-DE" w:eastAsia="de-DE"/>
        </w:rPr>
      </w:pPr>
      <w:ins w:id="308" w:author="Author" w:date="2018-02-26T10:46:00Z">
        <w:del w:id="309" w:author="Author" w:date="2018-02-26T11:29:00Z">
          <w:r w:rsidRPr="008F51EF" w:rsidDel="008F51EF">
            <w:rPr>
              <w:rStyle w:val="Hyperlink"/>
            </w:rPr>
            <w:delText>5.2.5</w:delText>
          </w:r>
          <w:r w:rsidDel="008F51EF">
            <w:rPr>
              <w:rFonts w:asciiTheme="minorHAnsi" w:eastAsiaTheme="minorEastAsia" w:hAnsiTheme="minorHAnsi" w:cstheme="minorBidi"/>
              <w:sz w:val="22"/>
              <w:szCs w:val="22"/>
              <w:lang w:val="de-DE" w:eastAsia="de-DE"/>
            </w:rPr>
            <w:tab/>
          </w:r>
          <w:r w:rsidRPr="008F51EF" w:rsidDel="008F51EF">
            <w:rPr>
              <w:rStyle w:val="Hyperlink"/>
            </w:rPr>
            <w:delText>France (FR)</w:delText>
          </w:r>
          <w:r w:rsidDel="008F51EF">
            <w:rPr>
              <w:webHidden/>
            </w:rPr>
            <w:tab/>
            <w:delText>48</w:delText>
          </w:r>
        </w:del>
      </w:ins>
    </w:p>
    <w:p w14:paraId="5333956D" w14:textId="347623B3" w:rsidR="008C481B" w:rsidDel="008F51EF" w:rsidRDefault="008C481B">
      <w:pPr>
        <w:pStyle w:val="TOC3"/>
        <w:rPr>
          <w:ins w:id="310" w:author="Author" w:date="2018-02-26T10:46:00Z"/>
          <w:del w:id="311" w:author="Author" w:date="2018-02-26T11:29:00Z"/>
          <w:rFonts w:asciiTheme="minorHAnsi" w:eastAsiaTheme="minorEastAsia" w:hAnsiTheme="minorHAnsi" w:cstheme="minorBidi"/>
          <w:sz w:val="22"/>
          <w:szCs w:val="22"/>
          <w:lang w:val="de-DE" w:eastAsia="de-DE"/>
        </w:rPr>
      </w:pPr>
      <w:ins w:id="312" w:author="Author" w:date="2018-02-26T10:46:00Z">
        <w:del w:id="313" w:author="Author" w:date="2018-02-26T11:29:00Z">
          <w:r w:rsidRPr="008F51EF" w:rsidDel="008F51EF">
            <w:rPr>
              <w:rStyle w:val="Hyperlink"/>
            </w:rPr>
            <w:delText>5.2.6</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Kingdom (GB)</w:delText>
          </w:r>
          <w:r w:rsidDel="008F51EF">
            <w:rPr>
              <w:webHidden/>
            </w:rPr>
            <w:tab/>
            <w:delText>49</w:delText>
          </w:r>
        </w:del>
      </w:ins>
    </w:p>
    <w:p w14:paraId="7CF8584D" w14:textId="619F17A3" w:rsidR="008C481B" w:rsidDel="008F51EF" w:rsidRDefault="008C481B">
      <w:pPr>
        <w:pStyle w:val="TOC3"/>
        <w:rPr>
          <w:ins w:id="314" w:author="Author" w:date="2018-02-26T10:46:00Z"/>
          <w:del w:id="315" w:author="Author" w:date="2018-02-26T11:29:00Z"/>
          <w:rFonts w:asciiTheme="minorHAnsi" w:eastAsiaTheme="minorEastAsia" w:hAnsiTheme="minorHAnsi" w:cstheme="minorBidi"/>
          <w:sz w:val="22"/>
          <w:szCs w:val="22"/>
          <w:lang w:val="de-DE" w:eastAsia="de-DE"/>
        </w:rPr>
      </w:pPr>
      <w:ins w:id="316" w:author="Author" w:date="2018-02-26T10:46:00Z">
        <w:del w:id="317" w:author="Author" w:date="2018-02-26T11:29:00Z">
          <w:r w:rsidRPr="008F51EF" w:rsidDel="008F51EF">
            <w:rPr>
              <w:rStyle w:val="Hyperlink"/>
            </w:rPr>
            <w:delText>5.2.7</w:delText>
          </w:r>
          <w:r w:rsidDel="008F51EF">
            <w:rPr>
              <w:rFonts w:asciiTheme="minorHAnsi" w:eastAsiaTheme="minorEastAsia" w:hAnsiTheme="minorHAnsi" w:cstheme="minorBidi"/>
              <w:sz w:val="22"/>
              <w:szCs w:val="22"/>
              <w:lang w:val="de-DE" w:eastAsia="de-DE"/>
            </w:rPr>
            <w:tab/>
          </w:r>
          <w:r w:rsidRPr="008F51EF" w:rsidDel="008F51EF">
            <w:rPr>
              <w:rStyle w:val="Hyperlink"/>
            </w:rPr>
            <w:delText>Kingdom of Saudi Arabia (SA)</w:delText>
          </w:r>
          <w:r w:rsidDel="008F51EF">
            <w:rPr>
              <w:webHidden/>
            </w:rPr>
            <w:tab/>
            <w:delText>50</w:delText>
          </w:r>
        </w:del>
      </w:ins>
    </w:p>
    <w:p w14:paraId="5E607CC7" w14:textId="26048F9D" w:rsidR="008C481B" w:rsidDel="008F51EF" w:rsidRDefault="008C481B">
      <w:pPr>
        <w:pStyle w:val="TOC3"/>
        <w:rPr>
          <w:ins w:id="318" w:author="Author" w:date="2018-02-26T10:46:00Z"/>
          <w:del w:id="319" w:author="Author" w:date="2018-02-26T11:29:00Z"/>
          <w:rFonts w:asciiTheme="minorHAnsi" w:eastAsiaTheme="minorEastAsia" w:hAnsiTheme="minorHAnsi" w:cstheme="minorBidi"/>
          <w:sz w:val="22"/>
          <w:szCs w:val="22"/>
          <w:lang w:val="de-DE" w:eastAsia="de-DE"/>
        </w:rPr>
      </w:pPr>
      <w:ins w:id="320" w:author="Author" w:date="2018-02-26T10:46:00Z">
        <w:del w:id="321" w:author="Author" w:date="2018-02-26T11:29:00Z">
          <w:r w:rsidRPr="008F51EF" w:rsidDel="008F51EF">
            <w:rPr>
              <w:rStyle w:val="Hyperlink"/>
            </w:rPr>
            <w:delText>5.2.8</w:delText>
          </w:r>
          <w:r w:rsidDel="008F51EF">
            <w:rPr>
              <w:rFonts w:asciiTheme="minorHAnsi" w:eastAsiaTheme="minorEastAsia" w:hAnsiTheme="minorHAnsi" w:cstheme="minorBidi"/>
              <w:sz w:val="22"/>
              <w:szCs w:val="22"/>
              <w:lang w:val="de-DE" w:eastAsia="de-DE"/>
            </w:rPr>
            <w:tab/>
          </w:r>
          <w:r w:rsidRPr="008F51EF" w:rsidDel="008F51EF">
            <w:rPr>
              <w:rStyle w:val="Hyperlink"/>
            </w:rPr>
            <w:delText>United States (US)</w:delText>
          </w:r>
          <w:r w:rsidDel="008F51EF">
            <w:rPr>
              <w:webHidden/>
            </w:rPr>
            <w:tab/>
            <w:delText>50</w:delText>
          </w:r>
        </w:del>
      </w:ins>
    </w:p>
    <w:p w14:paraId="369FD368" w14:textId="4AFF6634" w:rsidR="008C481B" w:rsidDel="008F51EF" w:rsidRDefault="008C481B">
      <w:pPr>
        <w:pStyle w:val="TOC1"/>
        <w:rPr>
          <w:ins w:id="322" w:author="Author" w:date="2018-02-26T10:46:00Z"/>
          <w:del w:id="323" w:author="Author" w:date="2018-02-26T11:29:00Z"/>
          <w:rFonts w:asciiTheme="minorHAnsi" w:eastAsiaTheme="minorEastAsia" w:hAnsiTheme="minorHAnsi" w:cstheme="minorBidi"/>
          <w:sz w:val="22"/>
          <w:szCs w:val="22"/>
          <w:lang w:val="de-DE" w:eastAsia="de-DE"/>
        </w:rPr>
      </w:pPr>
      <w:ins w:id="324" w:author="Author" w:date="2018-02-26T10:46:00Z">
        <w:del w:id="325" w:author="Author" w:date="2018-02-26T11:29:00Z">
          <w:r w:rsidRPr="008F51EF" w:rsidDel="008F51EF">
            <w:rPr>
              <w:rStyle w:val="Hyperlink"/>
            </w:rPr>
            <w:delText>6</w:delText>
          </w:r>
          <w:r w:rsidDel="008F51EF">
            <w:rPr>
              <w:rFonts w:asciiTheme="minorHAnsi" w:eastAsiaTheme="minorEastAsia" w:hAnsiTheme="minorHAnsi" w:cstheme="minorBidi"/>
              <w:sz w:val="22"/>
              <w:szCs w:val="22"/>
              <w:lang w:val="de-DE" w:eastAsia="de-DE"/>
            </w:rPr>
            <w:tab/>
          </w:r>
          <w:r w:rsidRPr="008F51EF" w:rsidDel="008F51EF">
            <w:rPr>
              <w:rStyle w:val="Hyperlink"/>
            </w:rPr>
            <w:delText>Appendix</w:delText>
          </w:r>
          <w:r w:rsidDel="008F51EF">
            <w:rPr>
              <w:webHidden/>
            </w:rPr>
            <w:tab/>
            <w:delText>52</w:delText>
          </w:r>
        </w:del>
      </w:ins>
    </w:p>
    <w:p w14:paraId="2C7E12F3" w14:textId="1DE3F33C" w:rsidR="008C481B" w:rsidDel="008F51EF" w:rsidRDefault="008C481B">
      <w:pPr>
        <w:pStyle w:val="TOC2"/>
        <w:rPr>
          <w:ins w:id="326" w:author="Author" w:date="2018-02-26T10:46:00Z"/>
          <w:del w:id="327" w:author="Author" w:date="2018-02-26T11:29:00Z"/>
          <w:rFonts w:asciiTheme="minorHAnsi" w:eastAsiaTheme="minorEastAsia" w:hAnsiTheme="minorHAnsi" w:cstheme="minorBidi"/>
          <w:sz w:val="22"/>
          <w:szCs w:val="22"/>
          <w:lang w:val="de-DE" w:eastAsia="de-DE"/>
        </w:rPr>
      </w:pPr>
      <w:ins w:id="328" w:author="Author" w:date="2018-02-26T10:46:00Z">
        <w:del w:id="329" w:author="Author" w:date="2018-02-26T11:29:00Z">
          <w:r w:rsidRPr="008F51EF" w:rsidDel="008F51EF">
            <w:rPr>
              <w:rStyle w:val="Hyperlink"/>
            </w:rPr>
            <w:delText>6.1</w:delText>
          </w:r>
          <w:r w:rsidDel="008F51EF">
            <w:rPr>
              <w:rFonts w:asciiTheme="minorHAnsi" w:eastAsiaTheme="minorEastAsia" w:hAnsiTheme="minorHAnsi" w:cstheme="minorBidi"/>
              <w:sz w:val="22"/>
              <w:szCs w:val="22"/>
              <w:lang w:val="de-DE" w:eastAsia="de-DE"/>
            </w:rPr>
            <w:tab/>
          </w:r>
          <w:r w:rsidRPr="008F51EF" w:rsidDel="008F51EF">
            <w:rPr>
              <w:rStyle w:val="Hyperlink"/>
            </w:rPr>
            <w:delText>Executing Process Steps using Mobile App</w:delText>
          </w:r>
          <w:r w:rsidDel="008F51EF">
            <w:rPr>
              <w:webHidden/>
            </w:rPr>
            <w:tab/>
            <w:delText>52</w:delText>
          </w:r>
        </w:del>
      </w:ins>
    </w:p>
    <w:p w14:paraId="7BA9C9C4" w14:textId="033023E0" w:rsidR="008C481B" w:rsidDel="008F51EF" w:rsidRDefault="008C481B">
      <w:pPr>
        <w:pStyle w:val="TOC3"/>
        <w:rPr>
          <w:ins w:id="330" w:author="Author" w:date="2018-02-26T10:46:00Z"/>
          <w:del w:id="331" w:author="Author" w:date="2018-02-26T11:29:00Z"/>
          <w:rFonts w:asciiTheme="minorHAnsi" w:eastAsiaTheme="minorEastAsia" w:hAnsiTheme="minorHAnsi" w:cstheme="minorBidi"/>
          <w:sz w:val="22"/>
          <w:szCs w:val="22"/>
          <w:lang w:val="de-DE" w:eastAsia="de-DE"/>
        </w:rPr>
      </w:pPr>
      <w:ins w:id="332" w:author="Author" w:date="2018-02-26T10:46:00Z">
        <w:del w:id="333" w:author="Author" w:date="2018-02-26T11:29:00Z">
          <w:r w:rsidRPr="008F51EF" w:rsidDel="008F51EF">
            <w:rPr>
              <w:rStyle w:val="Hyperlink"/>
            </w:rPr>
            <w:delText>6.1.1</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Processing Requests</w:delText>
          </w:r>
          <w:r w:rsidDel="008F51EF">
            <w:rPr>
              <w:webHidden/>
            </w:rPr>
            <w:tab/>
            <w:delText>52</w:delText>
          </w:r>
        </w:del>
      </w:ins>
    </w:p>
    <w:p w14:paraId="3BAE6E12" w14:textId="049A9076" w:rsidR="008C481B" w:rsidDel="008F51EF" w:rsidRDefault="008C481B">
      <w:pPr>
        <w:pStyle w:val="TOC2"/>
        <w:rPr>
          <w:ins w:id="334" w:author="Author" w:date="2018-02-26T10:46:00Z"/>
          <w:del w:id="335" w:author="Author" w:date="2018-02-26T11:29:00Z"/>
          <w:rFonts w:asciiTheme="minorHAnsi" w:eastAsiaTheme="minorEastAsia" w:hAnsiTheme="minorHAnsi" w:cstheme="minorBidi"/>
          <w:sz w:val="22"/>
          <w:szCs w:val="22"/>
          <w:lang w:val="de-DE" w:eastAsia="de-DE"/>
        </w:rPr>
      </w:pPr>
      <w:ins w:id="336" w:author="Author" w:date="2018-02-26T10:46:00Z">
        <w:del w:id="337" w:author="Author" w:date="2018-02-26T11:29:00Z">
          <w:r w:rsidRPr="008F51EF" w:rsidDel="008F51EF">
            <w:rPr>
              <w:rStyle w:val="Hyperlink"/>
            </w:rPr>
            <w:delText>6.2</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Process Chains</w:delText>
          </w:r>
          <w:r w:rsidDel="008F51EF">
            <w:rPr>
              <w:webHidden/>
            </w:rPr>
            <w:tab/>
            <w:delText>53</w:delText>
          </w:r>
        </w:del>
      </w:ins>
    </w:p>
    <w:p w14:paraId="2DC18AC6" w14:textId="731D255F" w:rsidR="008C481B" w:rsidDel="008F51EF" w:rsidRDefault="008C481B">
      <w:pPr>
        <w:pStyle w:val="TOC3"/>
        <w:rPr>
          <w:ins w:id="338" w:author="Author" w:date="2018-02-26T10:46:00Z"/>
          <w:del w:id="339" w:author="Author" w:date="2018-02-26T11:29:00Z"/>
          <w:rFonts w:asciiTheme="minorHAnsi" w:eastAsiaTheme="minorEastAsia" w:hAnsiTheme="minorHAnsi" w:cstheme="minorBidi"/>
          <w:sz w:val="22"/>
          <w:szCs w:val="22"/>
          <w:lang w:val="de-DE" w:eastAsia="de-DE"/>
        </w:rPr>
      </w:pPr>
      <w:ins w:id="340" w:author="Author" w:date="2018-02-26T10:46:00Z">
        <w:del w:id="341" w:author="Author" w:date="2018-02-26T11:29:00Z">
          <w:r w:rsidRPr="008F51EF" w:rsidDel="008F51EF">
            <w:rPr>
              <w:rStyle w:val="Hyperlink"/>
            </w:rPr>
            <w:delText>6.2.1</w:delText>
          </w:r>
          <w:r w:rsidDel="008F51EF">
            <w:rPr>
              <w:rFonts w:asciiTheme="minorHAnsi" w:eastAsiaTheme="minorEastAsia" w:hAnsiTheme="minorHAnsi" w:cstheme="minorBidi"/>
              <w:sz w:val="22"/>
              <w:szCs w:val="22"/>
              <w:lang w:val="de-DE" w:eastAsia="de-DE"/>
            </w:rPr>
            <w:tab/>
          </w:r>
          <w:r w:rsidRPr="008F51EF" w:rsidDel="008F51EF">
            <w:rPr>
              <w:rStyle w:val="Hyperlink"/>
            </w:rPr>
            <w:delText>Preceding Processes</w:delText>
          </w:r>
          <w:r w:rsidDel="008F51EF">
            <w:rPr>
              <w:webHidden/>
            </w:rPr>
            <w:tab/>
            <w:delText>53</w:delText>
          </w:r>
        </w:del>
      </w:ins>
    </w:p>
    <w:p w14:paraId="74F5866C" w14:textId="2E5888B0" w:rsidR="008C481B" w:rsidDel="008F51EF" w:rsidRDefault="008C481B">
      <w:pPr>
        <w:pStyle w:val="TOC3"/>
        <w:rPr>
          <w:ins w:id="342" w:author="Author" w:date="2018-02-26T10:46:00Z"/>
          <w:del w:id="343" w:author="Author" w:date="2018-02-26T11:29:00Z"/>
          <w:rFonts w:asciiTheme="minorHAnsi" w:eastAsiaTheme="minorEastAsia" w:hAnsiTheme="minorHAnsi" w:cstheme="minorBidi"/>
          <w:sz w:val="22"/>
          <w:szCs w:val="22"/>
          <w:lang w:val="de-DE" w:eastAsia="de-DE"/>
        </w:rPr>
      </w:pPr>
      <w:ins w:id="344" w:author="Author" w:date="2018-02-26T10:46:00Z">
        <w:del w:id="345" w:author="Author" w:date="2018-02-26T11:29:00Z">
          <w:r w:rsidRPr="008F51EF" w:rsidDel="008F51EF">
            <w:rPr>
              <w:rStyle w:val="Hyperlink"/>
            </w:rPr>
            <w:delText>6.2.2</w:delText>
          </w:r>
          <w:r w:rsidDel="008F51EF">
            <w:rPr>
              <w:rFonts w:asciiTheme="minorHAnsi" w:eastAsiaTheme="minorEastAsia" w:hAnsiTheme="minorHAnsi" w:cstheme="minorBidi"/>
              <w:sz w:val="22"/>
              <w:szCs w:val="22"/>
              <w:lang w:val="de-DE" w:eastAsia="de-DE"/>
            </w:rPr>
            <w:tab/>
          </w:r>
          <w:r w:rsidRPr="008F51EF" w:rsidDel="008F51EF">
            <w:rPr>
              <w:rStyle w:val="Hyperlink"/>
            </w:rPr>
            <w:delText>Succeeding Processes</w:delText>
          </w:r>
          <w:r w:rsidDel="008F51EF">
            <w:rPr>
              <w:webHidden/>
            </w:rPr>
            <w:tab/>
            <w:delText>53</w:delText>
          </w:r>
        </w:del>
      </w:ins>
    </w:p>
    <w:p w14:paraId="4AF7DA95" w14:textId="07BE7783" w:rsidR="00E72EDE" w:rsidDel="008F51EF" w:rsidRDefault="00E72EDE">
      <w:pPr>
        <w:pStyle w:val="TOC1"/>
        <w:rPr>
          <w:ins w:id="346" w:author="Author" w:date="2018-01-17T15:25:00Z"/>
          <w:del w:id="347" w:author="Author" w:date="2018-02-26T11:29:00Z"/>
          <w:rFonts w:asciiTheme="minorHAnsi" w:eastAsiaTheme="minorEastAsia" w:hAnsiTheme="minorHAnsi" w:cstheme="minorBidi"/>
          <w:sz w:val="22"/>
          <w:szCs w:val="22"/>
          <w:lang w:val="de-DE" w:eastAsia="de-DE"/>
        </w:rPr>
      </w:pPr>
      <w:ins w:id="348" w:author="Author" w:date="2018-01-17T15:25:00Z">
        <w:del w:id="349" w:author="Author" w:date="2018-02-26T11:29:00Z">
          <w:r w:rsidRPr="008C481B" w:rsidDel="008F51EF">
            <w:rPr>
              <w:rStyle w:val="Hyperlink"/>
            </w:rPr>
            <w:delText>1</w:delText>
          </w:r>
          <w:r w:rsidDel="008F51EF">
            <w:rPr>
              <w:rFonts w:asciiTheme="minorHAnsi" w:eastAsiaTheme="minorEastAsia" w:hAnsiTheme="minorHAnsi" w:cstheme="minorBidi"/>
              <w:sz w:val="22"/>
              <w:szCs w:val="22"/>
              <w:lang w:val="de-DE" w:eastAsia="de-DE"/>
            </w:rPr>
            <w:tab/>
          </w:r>
          <w:r w:rsidRPr="008C481B" w:rsidDel="008F51EF">
            <w:rPr>
              <w:rStyle w:val="Hyperlink"/>
            </w:rPr>
            <w:delText>Purpose</w:delText>
          </w:r>
          <w:r w:rsidDel="008F51EF">
            <w:rPr>
              <w:webHidden/>
            </w:rPr>
            <w:tab/>
            <w:delText>4</w:delText>
          </w:r>
        </w:del>
      </w:ins>
    </w:p>
    <w:p w14:paraId="218970FB" w14:textId="11A71379" w:rsidR="00E72EDE" w:rsidDel="008F51EF" w:rsidRDefault="00E72EDE">
      <w:pPr>
        <w:pStyle w:val="TOC2"/>
        <w:rPr>
          <w:ins w:id="350" w:author="Author" w:date="2018-01-17T15:25:00Z"/>
          <w:del w:id="351" w:author="Author" w:date="2018-02-26T11:29:00Z"/>
          <w:rFonts w:asciiTheme="minorHAnsi" w:eastAsiaTheme="minorEastAsia" w:hAnsiTheme="minorHAnsi" w:cstheme="minorBidi"/>
          <w:sz w:val="22"/>
          <w:szCs w:val="22"/>
          <w:lang w:val="de-DE" w:eastAsia="de-DE"/>
        </w:rPr>
      </w:pPr>
      <w:ins w:id="352" w:author="Author" w:date="2018-01-17T15:25:00Z">
        <w:del w:id="353" w:author="Author" w:date="2018-02-26T11:29:00Z">
          <w:r w:rsidRPr="008C481B" w:rsidDel="008F51EF">
            <w:rPr>
              <w:rStyle w:val="Hyperlink"/>
            </w:rPr>
            <w:delText>1.1</w:delText>
          </w:r>
          <w:r w:rsidDel="008F51EF">
            <w:rPr>
              <w:rFonts w:asciiTheme="minorHAnsi" w:eastAsiaTheme="minorEastAsia" w:hAnsiTheme="minorHAnsi" w:cstheme="minorBidi"/>
              <w:sz w:val="22"/>
              <w:szCs w:val="22"/>
              <w:lang w:val="de-DE" w:eastAsia="de-DE"/>
            </w:rPr>
            <w:tab/>
          </w:r>
          <w:r w:rsidRPr="008C481B" w:rsidDel="008F51EF">
            <w:rPr>
              <w:rStyle w:val="Hyperlink"/>
            </w:rPr>
            <w:delText>Purpose of the Document</w:delText>
          </w:r>
          <w:r w:rsidDel="008F51EF">
            <w:rPr>
              <w:webHidden/>
            </w:rPr>
            <w:tab/>
            <w:delText>4</w:delText>
          </w:r>
        </w:del>
      </w:ins>
    </w:p>
    <w:p w14:paraId="30C00169" w14:textId="6CEB94D5" w:rsidR="00E72EDE" w:rsidDel="008F51EF" w:rsidRDefault="00E72EDE">
      <w:pPr>
        <w:pStyle w:val="TOC2"/>
        <w:rPr>
          <w:ins w:id="354" w:author="Author" w:date="2018-01-17T15:25:00Z"/>
          <w:del w:id="355" w:author="Author" w:date="2018-02-26T11:29:00Z"/>
          <w:rFonts w:asciiTheme="minorHAnsi" w:eastAsiaTheme="minorEastAsia" w:hAnsiTheme="minorHAnsi" w:cstheme="minorBidi"/>
          <w:sz w:val="22"/>
          <w:szCs w:val="22"/>
          <w:lang w:val="de-DE" w:eastAsia="de-DE"/>
        </w:rPr>
      </w:pPr>
      <w:ins w:id="356" w:author="Author" w:date="2018-01-17T15:25:00Z">
        <w:del w:id="357" w:author="Author" w:date="2018-02-26T11:29:00Z">
          <w:r w:rsidRPr="008C481B" w:rsidDel="008F51EF">
            <w:rPr>
              <w:rStyle w:val="Hyperlink"/>
            </w:rPr>
            <w:delText>1.2</w:delText>
          </w:r>
          <w:r w:rsidDel="008F51EF">
            <w:rPr>
              <w:rFonts w:asciiTheme="minorHAnsi" w:eastAsiaTheme="minorEastAsia" w:hAnsiTheme="minorHAnsi" w:cstheme="minorBidi"/>
              <w:sz w:val="22"/>
              <w:szCs w:val="22"/>
              <w:lang w:val="de-DE" w:eastAsia="de-DE"/>
            </w:rPr>
            <w:tab/>
          </w:r>
          <w:r w:rsidRPr="008C481B" w:rsidDel="008F51EF">
            <w:rPr>
              <w:rStyle w:val="Hyperlink"/>
            </w:rPr>
            <w:delText>Purpose of Take Action: Promotion/Demotion</w:delText>
          </w:r>
          <w:r w:rsidDel="008F51EF">
            <w:rPr>
              <w:webHidden/>
            </w:rPr>
            <w:tab/>
            <w:delText>4</w:delText>
          </w:r>
        </w:del>
      </w:ins>
    </w:p>
    <w:p w14:paraId="5102E3C6" w14:textId="689BB505" w:rsidR="00E72EDE" w:rsidDel="008F51EF" w:rsidRDefault="00E72EDE">
      <w:pPr>
        <w:pStyle w:val="TOC1"/>
        <w:rPr>
          <w:ins w:id="358" w:author="Author" w:date="2018-01-17T15:25:00Z"/>
          <w:del w:id="359" w:author="Author" w:date="2018-02-26T11:29:00Z"/>
          <w:rFonts w:asciiTheme="minorHAnsi" w:eastAsiaTheme="minorEastAsia" w:hAnsiTheme="minorHAnsi" w:cstheme="minorBidi"/>
          <w:sz w:val="22"/>
          <w:szCs w:val="22"/>
          <w:lang w:val="de-DE" w:eastAsia="de-DE"/>
        </w:rPr>
      </w:pPr>
      <w:ins w:id="360" w:author="Author" w:date="2018-01-17T15:25:00Z">
        <w:del w:id="361" w:author="Author" w:date="2018-02-26T11:29:00Z">
          <w:r w:rsidRPr="008C481B" w:rsidDel="008F51EF">
            <w:rPr>
              <w:rStyle w:val="Hyperlink"/>
            </w:rPr>
            <w:delText>2</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Prerequisites</w:delText>
          </w:r>
          <w:r w:rsidDel="008F51EF">
            <w:rPr>
              <w:webHidden/>
            </w:rPr>
            <w:tab/>
            <w:delText>5</w:delText>
          </w:r>
        </w:del>
      </w:ins>
    </w:p>
    <w:p w14:paraId="76E8F978" w14:textId="0518FAEE" w:rsidR="00E72EDE" w:rsidDel="008F51EF" w:rsidRDefault="00E72EDE">
      <w:pPr>
        <w:pStyle w:val="TOC2"/>
        <w:rPr>
          <w:ins w:id="362" w:author="Author" w:date="2018-01-17T15:25:00Z"/>
          <w:del w:id="363" w:author="Author" w:date="2018-02-26T11:29:00Z"/>
          <w:rFonts w:asciiTheme="minorHAnsi" w:eastAsiaTheme="minorEastAsia" w:hAnsiTheme="minorHAnsi" w:cstheme="minorBidi"/>
          <w:sz w:val="22"/>
          <w:szCs w:val="22"/>
          <w:lang w:val="de-DE" w:eastAsia="de-DE"/>
        </w:rPr>
      </w:pPr>
      <w:ins w:id="364" w:author="Author" w:date="2018-01-17T15:25:00Z">
        <w:del w:id="365" w:author="Author" w:date="2018-02-26T11:29:00Z">
          <w:r w:rsidRPr="008C481B" w:rsidDel="008F51EF">
            <w:rPr>
              <w:rStyle w:val="Hyperlink"/>
            </w:rPr>
            <w:delText>2.1</w:delText>
          </w:r>
          <w:r w:rsidDel="008F51EF">
            <w:rPr>
              <w:rFonts w:asciiTheme="minorHAnsi" w:eastAsiaTheme="minorEastAsia" w:hAnsiTheme="minorHAnsi" w:cstheme="minorBidi"/>
              <w:sz w:val="22"/>
              <w:szCs w:val="22"/>
              <w:lang w:val="de-DE" w:eastAsia="de-DE"/>
            </w:rPr>
            <w:tab/>
          </w:r>
          <w:r w:rsidRPr="008C481B" w:rsidDel="008F51EF">
            <w:rPr>
              <w:rStyle w:val="Hyperlink"/>
            </w:rPr>
            <w:delText>Configuration</w:delText>
          </w:r>
          <w:r w:rsidDel="008F51EF">
            <w:rPr>
              <w:webHidden/>
            </w:rPr>
            <w:tab/>
            <w:delText>5</w:delText>
          </w:r>
        </w:del>
      </w:ins>
    </w:p>
    <w:p w14:paraId="62B768ED" w14:textId="1262C2C6" w:rsidR="00E72EDE" w:rsidDel="008F51EF" w:rsidRDefault="00E72EDE">
      <w:pPr>
        <w:pStyle w:val="TOC2"/>
        <w:rPr>
          <w:ins w:id="366" w:author="Author" w:date="2018-01-17T15:25:00Z"/>
          <w:del w:id="367" w:author="Author" w:date="2018-02-26T11:29:00Z"/>
          <w:rFonts w:asciiTheme="minorHAnsi" w:eastAsiaTheme="minorEastAsia" w:hAnsiTheme="minorHAnsi" w:cstheme="minorBidi"/>
          <w:sz w:val="22"/>
          <w:szCs w:val="22"/>
          <w:lang w:val="de-DE" w:eastAsia="de-DE"/>
        </w:rPr>
      </w:pPr>
      <w:ins w:id="368" w:author="Author" w:date="2018-01-17T15:25:00Z">
        <w:del w:id="369" w:author="Author" w:date="2018-02-26T11:29:00Z">
          <w:r w:rsidRPr="008C481B" w:rsidDel="008F51EF">
            <w:rPr>
              <w:rStyle w:val="Hyperlink"/>
            </w:rPr>
            <w:delText>2.2</w:delText>
          </w:r>
          <w:r w:rsidDel="008F51EF">
            <w:rPr>
              <w:rFonts w:asciiTheme="minorHAnsi" w:eastAsiaTheme="minorEastAsia" w:hAnsiTheme="minorHAnsi" w:cstheme="minorBidi"/>
              <w:sz w:val="22"/>
              <w:szCs w:val="22"/>
              <w:lang w:val="de-DE" w:eastAsia="de-DE"/>
            </w:rPr>
            <w:tab/>
          </w:r>
          <w:r w:rsidRPr="008C481B" w:rsidDel="008F51EF">
            <w:rPr>
              <w:rStyle w:val="Hyperlink"/>
            </w:rPr>
            <w:delText>System Access</w:delText>
          </w:r>
          <w:r w:rsidDel="008F51EF">
            <w:rPr>
              <w:webHidden/>
            </w:rPr>
            <w:tab/>
            <w:delText>5</w:delText>
          </w:r>
        </w:del>
      </w:ins>
    </w:p>
    <w:p w14:paraId="31414183" w14:textId="7010B1B1" w:rsidR="00E72EDE" w:rsidDel="008F51EF" w:rsidRDefault="00E72EDE">
      <w:pPr>
        <w:pStyle w:val="TOC2"/>
        <w:rPr>
          <w:ins w:id="370" w:author="Author" w:date="2018-01-17T15:25:00Z"/>
          <w:del w:id="371" w:author="Author" w:date="2018-02-26T11:29:00Z"/>
          <w:rFonts w:asciiTheme="minorHAnsi" w:eastAsiaTheme="minorEastAsia" w:hAnsiTheme="minorHAnsi" w:cstheme="minorBidi"/>
          <w:sz w:val="22"/>
          <w:szCs w:val="22"/>
          <w:lang w:val="de-DE" w:eastAsia="de-DE"/>
        </w:rPr>
      </w:pPr>
      <w:ins w:id="372" w:author="Author" w:date="2018-01-17T15:25:00Z">
        <w:del w:id="373" w:author="Author" w:date="2018-02-26T11:29:00Z">
          <w:r w:rsidRPr="008C481B" w:rsidDel="008F51EF">
            <w:rPr>
              <w:rStyle w:val="Hyperlink"/>
            </w:rPr>
            <w:delText>2.3</w:delText>
          </w:r>
          <w:r w:rsidDel="008F51EF">
            <w:rPr>
              <w:rFonts w:asciiTheme="minorHAnsi" w:eastAsiaTheme="minorEastAsia" w:hAnsiTheme="minorHAnsi" w:cstheme="minorBidi"/>
              <w:sz w:val="22"/>
              <w:szCs w:val="22"/>
              <w:lang w:val="de-DE" w:eastAsia="de-DE"/>
            </w:rPr>
            <w:tab/>
          </w:r>
          <w:r w:rsidRPr="008C481B" w:rsidDel="008F51EF">
            <w:rPr>
              <w:rStyle w:val="Hyperlink"/>
            </w:rPr>
            <w:delText>Roles</w:delText>
          </w:r>
          <w:r w:rsidDel="008F51EF">
            <w:rPr>
              <w:webHidden/>
            </w:rPr>
            <w:tab/>
            <w:delText>5</w:delText>
          </w:r>
        </w:del>
      </w:ins>
    </w:p>
    <w:p w14:paraId="2F7B0A45" w14:textId="60AF63F0" w:rsidR="00E72EDE" w:rsidDel="008F51EF" w:rsidRDefault="00E72EDE">
      <w:pPr>
        <w:pStyle w:val="TOC2"/>
        <w:rPr>
          <w:ins w:id="374" w:author="Author" w:date="2018-01-17T15:25:00Z"/>
          <w:del w:id="375" w:author="Author" w:date="2018-02-26T11:29:00Z"/>
          <w:rFonts w:asciiTheme="minorHAnsi" w:eastAsiaTheme="minorEastAsia" w:hAnsiTheme="minorHAnsi" w:cstheme="minorBidi"/>
          <w:sz w:val="22"/>
          <w:szCs w:val="22"/>
          <w:lang w:val="de-DE" w:eastAsia="de-DE"/>
        </w:rPr>
      </w:pPr>
      <w:ins w:id="376" w:author="Author" w:date="2018-01-17T15:25:00Z">
        <w:del w:id="377" w:author="Author" w:date="2018-02-26T11:29:00Z">
          <w:r w:rsidRPr="008C481B" w:rsidDel="008F51EF">
            <w:rPr>
              <w:rStyle w:val="Hyperlink"/>
            </w:rPr>
            <w:delText>2.4</w:delText>
          </w:r>
          <w:r w:rsidDel="008F51EF">
            <w:rPr>
              <w:rFonts w:asciiTheme="minorHAnsi" w:eastAsiaTheme="minorEastAsia" w:hAnsiTheme="minorHAnsi" w:cstheme="minorBidi"/>
              <w:sz w:val="22"/>
              <w:szCs w:val="22"/>
              <w:lang w:val="de-DE" w:eastAsia="de-DE"/>
            </w:rPr>
            <w:tab/>
          </w:r>
          <w:r w:rsidRPr="008C481B" w:rsidDel="008F51EF">
            <w:rPr>
              <w:rStyle w:val="Hyperlink"/>
            </w:rPr>
            <w:delText>Master Data, Organizational Data, and Other Data</w:delText>
          </w:r>
          <w:r w:rsidDel="008F51EF">
            <w:rPr>
              <w:webHidden/>
            </w:rPr>
            <w:tab/>
            <w:delText>6</w:delText>
          </w:r>
        </w:del>
      </w:ins>
    </w:p>
    <w:p w14:paraId="1E45BE14" w14:textId="7B96EADA" w:rsidR="00E72EDE" w:rsidDel="008F51EF" w:rsidRDefault="00E72EDE">
      <w:pPr>
        <w:pStyle w:val="TOC2"/>
        <w:rPr>
          <w:ins w:id="378" w:author="Author" w:date="2018-01-17T15:25:00Z"/>
          <w:del w:id="379" w:author="Author" w:date="2018-02-26T11:29:00Z"/>
          <w:rFonts w:asciiTheme="minorHAnsi" w:eastAsiaTheme="minorEastAsia" w:hAnsiTheme="minorHAnsi" w:cstheme="minorBidi"/>
          <w:sz w:val="22"/>
          <w:szCs w:val="22"/>
          <w:lang w:val="de-DE" w:eastAsia="de-DE"/>
        </w:rPr>
      </w:pPr>
      <w:ins w:id="380" w:author="Author" w:date="2018-01-17T15:25:00Z">
        <w:del w:id="381" w:author="Author" w:date="2018-02-26T11:29:00Z">
          <w:r w:rsidRPr="008C481B" w:rsidDel="008F51EF">
            <w:rPr>
              <w:rStyle w:val="Hyperlink"/>
            </w:rPr>
            <w:delText>2.5</w:delText>
          </w:r>
          <w:r w:rsidDel="008F51EF">
            <w:rPr>
              <w:rFonts w:asciiTheme="minorHAnsi" w:eastAsiaTheme="minorEastAsia" w:hAnsiTheme="minorHAnsi" w:cstheme="minorBidi"/>
              <w:sz w:val="22"/>
              <w:szCs w:val="22"/>
              <w:lang w:val="de-DE" w:eastAsia="de-DE"/>
            </w:rPr>
            <w:tab/>
          </w:r>
          <w:r w:rsidRPr="008C481B" w:rsidDel="008F51EF">
            <w:rPr>
              <w:rStyle w:val="Hyperlink"/>
            </w:rPr>
            <w:delText>Business Conditions</w:delText>
          </w:r>
          <w:r w:rsidDel="008F51EF">
            <w:rPr>
              <w:webHidden/>
            </w:rPr>
            <w:tab/>
            <w:delText>6</w:delText>
          </w:r>
        </w:del>
      </w:ins>
    </w:p>
    <w:p w14:paraId="7499C3E7" w14:textId="618A42AD" w:rsidR="00E72EDE" w:rsidDel="008F51EF" w:rsidRDefault="00E72EDE">
      <w:pPr>
        <w:pStyle w:val="TOC1"/>
        <w:rPr>
          <w:ins w:id="382" w:author="Author" w:date="2018-01-17T15:25:00Z"/>
          <w:del w:id="383" w:author="Author" w:date="2018-02-26T11:29:00Z"/>
          <w:rFonts w:asciiTheme="minorHAnsi" w:eastAsiaTheme="minorEastAsia" w:hAnsiTheme="minorHAnsi" w:cstheme="minorBidi"/>
          <w:sz w:val="22"/>
          <w:szCs w:val="22"/>
          <w:lang w:val="de-DE" w:eastAsia="de-DE"/>
        </w:rPr>
      </w:pPr>
      <w:ins w:id="384" w:author="Author" w:date="2018-01-17T15:25:00Z">
        <w:del w:id="385" w:author="Author" w:date="2018-02-26T11:29:00Z">
          <w:r w:rsidRPr="008C481B" w:rsidDel="008F51EF">
            <w:rPr>
              <w:rStyle w:val="Hyperlink"/>
            </w:rPr>
            <w:delText>3</w:delText>
          </w:r>
          <w:r w:rsidDel="008F51EF">
            <w:rPr>
              <w:rFonts w:asciiTheme="minorHAnsi" w:eastAsiaTheme="minorEastAsia" w:hAnsiTheme="minorHAnsi" w:cstheme="minorBidi"/>
              <w:sz w:val="22"/>
              <w:szCs w:val="22"/>
              <w:lang w:val="de-DE" w:eastAsia="de-DE"/>
            </w:rPr>
            <w:tab/>
          </w:r>
          <w:r w:rsidRPr="008C481B" w:rsidDel="008F51EF">
            <w:rPr>
              <w:rStyle w:val="Hyperlink"/>
            </w:rPr>
            <w:delText>Overview Table</w:delText>
          </w:r>
          <w:r w:rsidDel="008F51EF">
            <w:rPr>
              <w:webHidden/>
            </w:rPr>
            <w:tab/>
            <w:delText>7</w:delText>
          </w:r>
        </w:del>
      </w:ins>
    </w:p>
    <w:p w14:paraId="49FD6F6D" w14:textId="5466E8F7" w:rsidR="00E72EDE" w:rsidDel="008F51EF" w:rsidRDefault="00E72EDE">
      <w:pPr>
        <w:pStyle w:val="TOC1"/>
        <w:rPr>
          <w:ins w:id="386" w:author="Author" w:date="2018-01-17T15:25:00Z"/>
          <w:del w:id="387" w:author="Author" w:date="2018-02-26T11:29:00Z"/>
          <w:rFonts w:asciiTheme="minorHAnsi" w:eastAsiaTheme="minorEastAsia" w:hAnsiTheme="minorHAnsi" w:cstheme="minorBidi"/>
          <w:sz w:val="22"/>
          <w:szCs w:val="22"/>
          <w:lang w:val="de-DE" w:eastAsia="de-DE"/>
        </w:rPr>
      </w:pPr>
      <w:ins w:id="388" w:author="Author" w:date="2018-01-17T15:25:00Z">
        <w:del w:id="389" w:author="Author" w:date="2018-02-26T11:29:00Z">
          <w:r w:rsidRPr="008C481B" w:rsidDel="008F51EF">
            <w:rPr>
              <w:rStyle w:val="Hyperlink"/>
            </w:rPr>
            <w:delText>4</w:delText>
          </w:r>
          <w:r w:rsidDel="008F51EF">
            <w:rPr>
              <w:rFonts w:asciiTheme="minorHAnsi" w:eastAsiaTheme="minorEastAsia" w:hAnsiTheme="minorHAnsi" w:cstheme="minorBidi"/>
              <w:sz w:val="22"/>
              <w:szCs w:val="22"/>
              <w:lang w:val="de-DE" w:eastAsia="de-DE"/>
            </w:rPr>
            <w:tab/>
          </w:r>
          <w:r w:rsidRPr="008C481B" w:rsidDel="008F51EF">
            <w:rPr>
              <w:rStyle w:val="Hyperlink"/>
            </w:rPr>
            <w:delText>Testing the Process Steps</w:delText>
          </w:r>
          <w:r w:rsidDel="008F51EF">
            <w:rPr>
              <w:webHidden/>
            </w:rPr>
            <w:tab/>
            <w:delText>9</w:delText>
          </w:r>
        </w:del>
      </w:ins>
    </w:p>
    <w:p w14:paraId="1AA881D7" w14:textId="1656844D" w:rsidR="00E72EDE" w:rsidDel="008F51EF" w:rsidRDefault="00E72EDE">
      <w:pPr>
        <w:pStyle w:val="TOC2"/>
        <w:rPr>
          <w:ins w:id="390" w:author="Author" w:date="2018-01-17T15:25:00Z"/>
          <w:del w:id="391" w:author="Author" w:date="2018-02-26T11:29:00Z"/>
          <w:rFonts w:asciiTheme="minorHAnsi" w:eastAsiaTheme="minorEastAsia" w:hAnsiTheme="minorHAnsi" w:cstheme="minorBidi"/>
          <w:sz w:val="22"/>
          <w:szCs w:val="22"/>
          <w:lang w:val="de-DE" w:eastAsia="de-DE"/>
        </w:rPr>
      </w:pPr>
      <w:ins w:id="392" w:author="Author" w:date="2018-01-17T15:25:00Z">
        <w:del w:id="393" w:author="Author" w:date="2018-02-26T11:29:00Z">
          <w:r w:rsidRPr="008C481B" w:rsidDel="008F51EF">
            <w:rPr>
              <w:rStyle w:val="Hyperlink"/>
            </w:rPr>
            <w:delText>4.1</w:delText>
          </w:r>
          <w:r w:rsidDel="008F51EF">
            <w:rPr>
              <w:rFonts w:asciiTheme="minorHAnsi" w:eastAsiaTheme="minorEastAsia" w:hAnsiTheme="minorHAnsi" w:cstheme="minorBidi"/>
              <w:sz w:val="22"/>
              <w:szCs w:val="22"/>
              <w:lang w:val="de-DE" w:eastAsia="de-DE"/>
            </w:rPr>
            <w:tab/>
          </w:r>
          <w:r w:rsidRPr="008C481B" w:rsidDel="008F51EF">
            <w:rPr>
              <w:rStyle w:val="Hyperlink"/>
            </w:rPr>
            <w:delText>Take Action: Promotion</w:delText>
          </w:r>
          <w:r w:rsidDel="008F51EF">
            <w:rPr>
              <w:webHidden/>
            </w:rPr>
            <w:tab/>
            <w:delText>12</w:delText>
          </w:r>
        </w:del>
      </w:ins>
    </w:p>
    <w:p w14:paraId="4D89D565" w14:textId="1DA559A6" w:rsidR="00E72EDE" w:rsidDel="008F51EF" w:rsidRDefault="00E72EDE">
      <w:pPr>
        <w:pStyle w:val="TOC3"/>
        <w:rPr>
          <w:ins w:id="394" w:author="Author" w:date="2018-01-17T15:25:00Z"/>
          <w:del w:id="395" w:author="Author" w:date="2018-02-26T11:29:00Z"/>
          <w:rFonts w:asciiTheme="minorHAnsi" w:eastAsiaTheme="minorEastAsia" w:hAnsiTheme="minorHAnsi" w:cstheme="minorBidi"/>
          <w:sz w:val="22"/>
          <w:szCs w:val="22"/>
          <w:lang w:val="de-DE" w:eastAsia="de-DE"/>
        </w:rPr>
      </w:pPr>
      <w:ins w:id="396" w:author="Author" w:date="2018-01-17T15:25:00Z">
        <w:del w:id="397" w:author="Author" w:date="2018-02-26T11:29:00Z">
          <w:r w:rsidRPr="008C481B" w:rsidDel="008F51EF">
            <w:rPr>
              <w:rStyle w:val="Hyperlink"/>
            </w:rPr>
            <w:delText>4.1.1</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Promotion Data</w:delText>
          </w:r>
          <w:r w:rsidDel="008F51EF">
            <w:rPr>
              <w:webHidden/>
            </w:rPr>
            <w:tab/>
            <w:delText>12</w:delText>
          </w:r>
        </w:del>
      </w:ins>
    </w:p>
    <w:p w14:paraId="3BCC57B0" w14:textId="6D3DD958" w:rsidR="00E72EDE" w:rsidDel="008F51EF" w:rsidRDefault="00E72EDE">
      <w:pPr>
        <w:pStyle w:val="TOC4"/>
        <w:rPr>
          <w:ins w:id="398" w:author="Author" w:date="2018-01-17T15:25:00Z"/>
          <w:del w:id="399" w:author="Author" w:date="2018-02-26T11:29:00Z"/>
          <w:rFonts w:asciiTheme="minorHAnsi" w:eastAsiaTheme="minorEastAsia" w:hAnsiTheme="minorHAnsi" w:cstheme="minorBidi"/>
          <w:sz w:val="22"/>
          <w:szCs w:val="22"/>
          <w:lang w:val="de-DE" w:eastAsia="de-DE"/>
        </w:rPr>
      </w:pPr>
      <w:ins w:id="400" w:author="Author" w:date="2018-01-17T15:25:00Z">
        <w:del w:id="401" w:author="Author" w:date="2018-02-26T11:29:00Z">
          <w:r w:rsidRPr="008C481B" w:rsidDel="008F51EF">
            <w:rPr>
              <w:rStyle w:val="Hyperlink"/>
            </w:rPr>
            <w:delText>4.1.1.1</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Job Information Changes due to Promotion</w:delText>
          </w:r>
          <w:r w:rsidDel="008F51EF">
            <w:rPr>
              <w:webHidden/>
            </w:rPr>
            <w:tab/>
            <w:delText>12</w:delText>
          </w:r>
        </w:del>
      </w:ins>
    </w:p>
    <w:p w14:paraId="294CC62B" w14:textId="23433B7A" w:rsidR="00E72EDE" w:rsidDel="008F51EF" w:rsidRDefault="00E72EDE">
      <w:pPr>
        <w:pStyle w:val="TOC4"/>
        <w:rPr>
          <w:ins w:id="402" w:author="Author" w:date="2018-01-17T15:25:00Z"/>
          <w:del w:id="403" w:author="Author" w:date="2018-02-26T11:29:00Z"/>
          <w:rFonts w:asciiTheme="minorHAnsi" w:eastAsiaTheme="minorEastAsia" w:hAnsiTheme="minorHAnsi" w:cstheme="minorBidi"/>
          <w:sz w:val="22"/>
          <w:szCs w:val="22"/>
          <w:lang w:val="de-DE" w:eastAsia="de-DE"/>
        </w:rPr>
      </w:pPr>
      <w:ins w:id="404" w:author="Author" w:date="2018-01-17T15:25:00Z">
        <w:del w:id="405" w:author="Author" w:date="2018-02-26T11:29:00Z">
          <w:r w:rsidRPr="008C481B" w:rsidDel="008F51EF">
            <w:rPr>
              <w:rStyle w:val="Hyperlink"/>
            </w:rPr>
            <w:delText>4.1.1.2</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Compensation Information Changes due to Promotion</w:delText>
          </w:r>
          <w:r w:rsidDel="008F51EF">
            <w:rPr>
              <w:webHidden/>
            </w:rPr>
            <w:tab/>
            <w:delText>16</w:delText>
          </w:r>
        </w:del>
      </w:ins>
    </w:p>
    <w:p w14:paraId="015B2130" w14:textId="3004B113" w:rsidR="00E72EDE" w:rsidDel="008F51EF" w:rsidRDefault="00E72EDE">
      <w:pPr>
        <w:pStyle w:val="TOC3"/>
        <w:rPr>
          <w:ins w:id="406" w:author="Author" w:date="2018-01-17T15:25:00Z"/>
          <w:del w:id="407" w:author="Author" w:date="2018-02-26T11:29:00Z"/>
          <w:rFonts w:asciiTheme="minorHAnsi" w:eastAsiaTheme="minorEastAsia" w:hAnsiTheme="minorHAnsi" w:cstheme="minorBidi"/>
          <w:sz w:val="22"/>
          <w:szCs w:val="22"/>
          <w:lang w:val="de-DE" w:eastAsia="de-DE"/>
        </w:rPr>
      </w:pPr>
      <w:ins w:id="408" w:author="Author" w:date="2018-01-17T15:25:00Z">
        <w:del w:id="409" w:author="Author" w:date="2018-02-26T11:29:00Z">
          <w:r w:rsidRPr="008C481B" w:rsidDel="008F51EF">
            <w:rPr>
              <w:rStyle w:val="Hyperlink"/>
            </w:rPr>
            <w:delText>4.1.2</w:delText>
          </w:r>
          <w:r w:rsidDel="008F51EF">
            <w:rPr>
              <w:rFonts w:asciiTheme="minorHAnsi" w:eastAsiaTheme="minorEastAsia" w:hAnsiTheme="minorHAnsi" w:cstheme="minorBidi"/>
              <w:sz w:val="22"/>
              <w:szCs w:val="22"/>
              <w:lang w:val="de-DE" w:eastAsia="de-DE"/>
            </w:rPr>
            <w:tab/>
          </w:r>
          <w:r w:rsidRPr="008C481B" w:rsidDel="008F51EF">
            <w:rPr>
              <w:rStyle w:val="Hyperlink"/>
            </w:rPr>
            <w:delText>Approving Promotion Request</w:delText>
          </w:r>
          <w:r w:rsidDel="008F51EF">
            <w:rPr>
              <w:webHidden/>
            </w:rPr>
            <w:tab/>
            <w:delText>18</w:delText>
          </w:r>
        </w:del>
      </w:ins>
    </w:p>
    <w:p w14:paraId="2014DF71" w14:textId="4811C128" w:rsidR="00E72EDE" w:rsidDel="008F51EF" w:rsidRDefault="00E72EDE">
      <w:pPr>
        <w:pStyle w:val="TOC3"/>
        <w:rPr>
          <w:ins w:id="410" w:author="Author" w:date="2018-01-17T15:25:00Z"/>
          <w:del w:id="411" w:author="Author" w:date="2018-02-26T11:29:00Z"/>
          <w:rFonts w:asciiTheme="minorHAnsi" w:eastAsiaTheme="minorEastAsia" w:hAnsiTheme="minorHAnsi" w:cstheme="minorBidi"/>
          <w:sz w:val="22"/>
          <w:szCs w:val="22"/>
          <w:lang w:val="de-DE" w:eastAsia="de-DE"/>
        </w:rPr>
      </w:pPr>
      <w:ins w:id="412" w:author="Author" w:date="2018-01-17T15:25:00Z">
        <w:del w:id="413" w:author="Author" w:date="2018-02-26T11:29:00Z">
          <w:r w:rsidRPr="008C481B" w:rsidDel="008F51EF">
            <w:rPr>
              <w:rStyle w:val="Hyperlink"/>
            </w:rPr>
            <w:delText>4.1.3</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Processing Approved Promotion Request</w:delText>
          </w:r>
          <w:r w:rsidDel="008F51EF">
            <w:rPr>
              <w:webHidden/>
            </w:rPr>
            <w:tab/>
            <w:delText>21</w:delText>
          </w:r>
        </w:del>
      </w:ins>
    </w:p>
    <w:p w14:paraId="5BCCC3F2" w14:textId="1D71BEAB" w:rsidR="00E72EDE" w:rsidDel="008F51EF" w:rsidRDefault="00E72EDE">
      <w:pPr>
        <w:pStyle w:val="TOC2"/>
        <w:rPr>
          <w:ins w:id="414" w:author="Author" w:date="2018-01-17T15:25:00Z"/>
          <w:del w:id="415" w:author="Author" w:date="2018-02-26T11:29:00Z"/>
          <w:rFonts w:asciiTheme="minorHAnsi" w:eastAsiaTheme="minorEastAsia" w:hAnsiTheme="minorHAnsi" w:cstheme="minorBidi"/>
          <w:sz w:val="22"/>
          <w:szCs w:val="22"/>
          <w:lang w:val="de-DE" w:eastAsia="de-DE"/>
        </w:rPr>
      </w:pPr>
      <w:ins w:id="416" w:author="Author" w:date="2018-01-17T15:25:00Z">
        <w:del w:id="417" w:author="Author" w:date="2018-02-26T11:29:00Z">
          <w:r w:rsidRPr="008C481B" w:rsidDel="008F51EF">
            <w:rPr>
              <w:rStyle w:val="Hyperlink"/>
            </w:rPr>
            <w:delText>4.2</w:delText>
          </w:r>
          <w:r w:rsidDel="008F51EF">
            <w:rPr>
              <w:rFonts w:asciiTheme="minorHAnsi" w:eastAsiaTheme="minorEastAsia" w:hAnsiTheme="minorHAnsi" w:cstheme="minorBidi"/>
              <w:sz w:val="22"/>
              <w:szCs w:val="22"/>
              <w:lang w:val="de-DE" w:eastAsia="de-DE"/>
            </w:rPr>
            <w:tab/>
          </w:r>
          <w:r w:rsidRPr="008C481B" w:rsidDel="008F51EF">
            <w:rPr>
              <w:rStyle w:val="Hyperlink"/>
            </w:rPr>
            <w:delText>Take Action: Demotion</w:delText>
          </w:r>
          <w:r w:rsidDel="008F51EF">
            <w:rPr>
              <w:webHidden/>
            </w:rPr>
            <w:tab/>
            <w:delText>25</w:delText>
          </w:r>
        </w:del>
      </w:ins>
    </w:p>
    <w:p w14:paraId="598614B5" w14:textId="03CB30E6" w:rsidR="00E72EDE" w:rsidDel="008F51EF" w:rsidRDefault="00E72EDE">
      <w:pPr>
        <w:pStyle w:val="TOC3"/>
        <w:rPr>
          <w:ins w:id="418" w:author="Author" w:date="2018-01-17T15:25:00Z"/>
          <w:del w:id="419" w:author="Author" w:date="2018-02-26T11:29:00Z"/>
          <w:rFonts w:asciiTheme="minorHAnsi" w:eastAsiaTheme="minorEastAsia" w:hAnsiTheme="minorHAnsi" w:cstheme="minorBidi"/>
          <w:sz w:val="22"/>
          <w:szCs w:val="22"/>
          <w:lang w:val="de-DE" w:eastAsia="de-DE"/>
        </w:rPr>
      </w:pPr>
      <w:ins w:id="420" w:author="Author" w:date="2018-01-17T15:25:00Z">
        <w:del w:id="421" w:author="Author" w:date="2018-02-26T11:29:00Z">
          <w:r w:rsidRPr="008C481B" w:rsidDel="008F51EF">
            <w:rPr>
              <w:rStyle w:val="Hyperlink"/>
            </w:rPr>
            <w:delText>4.2.1</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Demotion Data</w:delText>
          </w:r>
          <w:r w:rsidDel="008F51EF">
            <w:rPr>
              <w:webHidden/>
            </w:rPr>
            <w:tab/>
            <w:delText>25</w:delText>
          </w:r>
        </w:del>
      </w:ins>
    </w:p>
    <w:p w14:paraId="07D55A98" w14:textId="0AEC2786" w:rsidR="00E72EDE" w:rsidDel="008F51EF" w:rsidRDefault="00E72EDE">
      <w:pPr>
        <w:pStyle w:val="TOC4"/>
        <w:rPr>
          <w:ins w:id="422" w:author="Author" w:date="2018-01-17T15:25:00Z"/>
          <w:del w:id="423" w:author="Author" w:date="2018-02-26T11:29:00Z"/>
          <w:rFonts w:asciiTheme="minorHAnsi" w:eastAsiaTheme="minorEastAsia" w:hAnsiTheme="minorHAnsi" w:cstheme="minorBidi"/>
          <w:sz w:val="22"/>
          <w:szCs w:val="22"/>
          <w:lang w:val="de-DE" w:eastAsia="de-DE"/>
        </w:rPr>
      </w:pPr>
      <w:ins w:id="424" w:author="Author" w:date="2018-01-17T15:25:00Z">
        <w:del w:id="425" w:author="Author" w:date="2018-02-26T11:29:00Z">
          <w:r w:rsidRPr="008C481B" w:rsidDel="008F51EF">
            <w:rPr>
              <w:rStyle w:val="Hyperlink"/>
            </w:rPr>
            <w:delText>4.2.1.1</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Job Information Changes due to Demotion</w:delText>
          </w:r>
          <w:r w:rsidDel="008F51EF">
            <w:rPr>
              <w:webHidden/>
            </w:rPr>
            <w:tab/>
            <w:delText>26</w:delText>
          </w:r>
        </w:del>
      </w:ins>
    </w:p>
    <w:p w14:paraId="1F012FD8" w14:textId="20DC57DF" w:rsidR="00E72EDE" w:rsidDel="008F51EF" w:rsidRDefault="00E72EDE">
      <w:pPr>
        <w:pStyle w:val="TOC4"/>
        <w:rPr>
          <w:ins w:id="426" w:author="Author" w:date="2018-01-17T15:25:00Z"/>
          <w:del w:id="427" w:author="Author" w:date="2018-02-26T11:29:00Z"/>
          <w:rFonts w:asciiTheme="minorHAnsi" w:eastAsiaTheme="minorEastAsia" w:hAnsiTheme="minorHAnsi" w:cstheme="minorBidi"/>
          <w:sz w:val="22"/>
          <w:szCs w:val="22"/>
          <w:lang w:val="de-DE" w:eastAsia="de-DE"/>
        </w:rPr>
      </w:pPr>
      <w:ins w:id="428" w:author="Author" w:date="2018-01-17T15:25:00Z">
        <w:del w:id="429" w:author="Author" w:date="2018-02-26T11:29:00Z">
          <w:r w:rsidRPr="008C481B" w:rsidDel="008F51EF">
            <w:rPr>
              <w:rStyle w:val="Hyperlink"/>
            </w:rPr>
            <w:delText>4.2.1.2</w:delText>
          </w:r>
          <w:r w:rsidDel="008F51EF">
            <w:rPr>
              <w:rFonts w:asciiTheme="minorHAnsi" w:eastAsiaTheme="minorEastAsia" w:hAnsiTheme="minorHAnsi" w:cstheme="minorBidi"/>
              <w:sz w:val="22"/>
              <w:szCs w:val="22"/>
              <w:lang w:val="de-DE" w:eastAsia="de-DE"/>
            </w:rPr>
            <w:tab/>
          </w:r>
          <w:r w:rsidRPr="008C481B" w:rsidDel="008F51EF">
            <w:rPr>
              <w:rStyle w:val="Hyperlink"/>
            </w:rPr>
            <w:delText>Entering Compensation Information Changes due to Demotion</w:delText>
          </w:r>
          <w:r w:rsidDel="008F51EF">
            <w:rPr>
              <w:webHidden/>
            </w:rPr>
            <w:tab/>
            <w:delText>29</w:delText>
          </w:r>
        </w:del>
      </w:ins>
    </w:p>
    <w:p w14:paraId="0B9534E8" w14:textId="0CB0883D" w:rsidR="00E72EDE" w:rsidDel="008F51EF" w:rsidRDefault="00E72EDE">
      <w:pPr>
        <w:pStyle w:val="TOC3"/>
        <w:rPr>
          <w:ins w:id="430" w:author="Author" w:date="2018-01-17T15:25:00Z"/>
          <w:del w:id="431" w:author="Author" w:date="2018-02-26T11:29:00Z"/>
          <w:rFonts w:asciiTheme="minorHAnsi" w:eastAsiaTheme="minorEastAsia" w:hAnsiTheme="minorHAnsi" w:cstheme="minorBidi"/>
          <w:sz w:val="22"/>
          <w:szCs w:val="22"/>
          <w:lang w:val="de-DE" w:eastAsia="de-DE"/>
        </w:rPr>
      </w:pPr>
      <w:ins w:id="432" w:author="Author" w:date="2018-01-17T15:25:00Z">
        <w:del w:id="433" w:author="Author" w:date="2018-02-26T11:29:00Z">
          <w:r w:rsidRPr="008C481B" w:rsidDel="008F51EF">
            <w:rPr>
              <w:rStyle w:val="Hyperlink"/>
            </w:rPr>
            <w:delText>4.2.2</w:delText>
          </w:r>
          <w:r w:rsidDel="008F51EF">
            <w:rPr>
              <w:rFonts w:asciiTheme="minorHAnsi" w:eastAsiaTheme="minorEastAsia" w:hAnsiTheme="minorHAnsi" w:cstheme="minorBidi"/>
              <w:sz w:val="22"/>
              <w:szCs w:val="22"/>
              <w:lang w:val="de-DE" w:eastAsia="de-DE"/>
            </w:rPr>
            <w:tab/>
          </w:r>
          <w:r w:rsidRPr="008C481B" w:rsidDel="008F51EF">
            <w:rPr>
              <w:rStyle w:val="Hyperlink"/>
            </w:rPr>
            <w:delText>Approving Demotion Request</w:delText>
          </w:r>
          <w:r w:rsidDel="008F51EF">
            <w:rPr>
              <w:webHidden/>
            </w:rPr>
            <w:tab/>
            <w:delText>32</w:delText>
          </w:r>
        </w:del>
      </w:ins>
    </w:p>
    <w:p w14:paraId="761B6E09" w14:textId="345B49E6" w:rsidR="00E72EDE" w:rsidDel="008F51EF" w:rsidRDefault="00E72EDE">
      <w:pPr>
        <w:pStyle w:val="TOC3"/>
        <w:rPr>
          <w:ins w:id="434" w:author="Author" w:date="2018-01-17T15:25:00Z"/>
          <w:del w:id="435" w:author="Author" w:date="2018-02-26T11:29:00Z"/>
          <w:rFonts w:asciiTheme="minorHAnsi" w:eastAsiaTheme="minorEastAsia" w:hAnsiTheme="minorHAnsi" w:cstheme="minorBidi"/>
          <w:sz w:val="22"/>
          <w:szCs w:val="22"/>
          <w:lang w:val="de-DE" w:eastAsia="de-DE"/>
        </w:rPr>
      </w:pPr>
      <w:ins w:id="436" w:author="Author" w:date="2018-01-17T15:25:00Z">
        <w:del w:id="437" w:author="Author" w:date="2018-02-26T11:29:00Z">
          <w:r w:rsidRPr="008C481B" w:rsidDel="008F51EF">
            <w:rPr>
              <w:rStyle w:val="Hyperlink"/>
            </w:rPr>
            <w:delText>4.2.3</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Processing Approved Demotion Request</w:delText>
          </w:r>
          <w:r w:rsidDel="008F51EF">
            <w:rPr>
              <w:webHidden/>
            </w:rPr>
            <w:tab/>
            <w:delText>35</w:delText>
          </w:r>
        </w:del>
      </w:ins>
    </w:p>
    <w:p w14:paraId="15595399" w14:textId="57D390BE" w:rsidR="00E72EDE" w:rsidDel="008F51EF" w:rsidRDefault="00E72EDE">
      <w:pPr>
        <w:pStyle w:val="TOC1"/>
        <w:rPr>
          <w:ins w:id="438" w:author="Author" w:date="2018-01-17T15:25:00Z"/>
          <w:del w:id="439" w:author="Author" w:date="2018-02-26T11:29:00Z"/>
          <w:rFonts w:asciiTheme="minorHAnsi" w:eastAsiaTheme="minorEastAsia" w:hAnsiTheme="minorHAnsi" w:cstheme="minorBidi"/>
          <w:sz w:val="22"/>
          <w:szCs w:val="22"/>
          <w:lang w:val="de-DE" w:eastAsia="de-DE"/>
        </w:rPr>
      </w:pPr>
      <w:ins w:id="440" w:author="Author" w:date="2018-01-17T15:25:00Z">
        <w:del w:id="441" w:author="Author" w:date="2018-02-26T11:29:00Z">
          <w:r w:rsidRPr="008C481B" w:rsidDel="008F51EF">
            <w:rPr>
              <w:rStyle w:val="Hyperlink"/>
            </w:rPr>
            <w:delText>5</w:delText>
          </w:r>
          <w:r w:rsidDel="008F51EF">
            <w:rPr>
              <w:rFonts w:asciiTheme="minorHAnsi" w:eastAsiaTheme="minorEastAsia" w:hAnsiTheme="minorHAnsi" w:cstheme="minorBidi"/>
              <w:sz w:val="22"/>
              <w:szCs w:val="22"/>
              <w:lang w:val="de-DE" w:eastAsia="de-DE"/>
            </w:rPr>
            <w:tab/>
          </w:r>
          <w:r w:rsidRPr="008C481B" w:rsidDel="008F51EF">
            <w:rPr>
              <w:rStyle w:val="Hyperlink"/>
            </w:rPr>
            <w:delText>Country-Specific Fields</w:delText>
          </w:r>
          <w:r w:rsidDel="008F51EF">
            <w:rPr>
              <w:webHidden/>
            </w:rPr>
            <w:tab/>
            <w:delText>39</w:delText>
          </w:r>
        </w:del>
      </w:ins>
    </w:p>
    <w:p w14:paraId="1EE8BFAB" w14:textId="64BE62ED" w:rsidR="00E72EDE" w:rsidDel="008F51EF" w:rsidRDefault="00E72EDE">
      <w:pPr>
        <w:pStyle w:val="TOC2"/>
        <w:rPr>
          <w:ins w:id="442" w:author="Author" w:date="2018-01-17T15:25:00Z"/>
          <w:del w:id="443" w:author="Author" w:date="2018-02-26T11:29:00Z"/>
          <w:rFonts w:asciiTheme="minorHAnsi" w:eastAsiaTheme="minorEastAsia" w:hAnsiTheme="minorHAnsi" w:cstheme="minorBidi"/>
          <w:sz w:val="22"/>
          <w:szCs w:val="22"/>
          <w:lang w:val="de-DE" w:eastAsia="de-DE"/>
        </w:rPr>
      </w:pPr>
      <w:ins w:id="444" w:author="Author" w:date="2018-01-17T15:25:00Z">
        <w:del w:id="445" w:author="Author" w:date="2018-02-26T11:29:00Z">
          <w:r w:rsidRPr="008C481B" w:rsidDel="008F51EF">
            <w:rPr>
              <w:rStyle w:val="Hyperlink"/>
              <w:highlight w:val="yellow"/>
            </w:rPr>
            <w:delText>5.1</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Job Information</w:delText>
          </w:r>
          <w:r w:rsidDel="008F51EF">
            <w:rPr>
              <w:webHidden/>
            </w:rPr>
            <w:tab/>
            <w:delText>39</w:delText>
          </w:r>
        </w:del>
      </w:ins>
    </w:p>
    <w:p w14:paraId="620DC79B" w14:textId="60D9E425" w:rsidR="00E72EDE" w:rsidDel="008F51EF" w:rsidRDefault="00E72EDE">
      <w:pPr>
        <w:pStyle w:val="TOC3"/>
        <w:rPr>
          <w:ins w:id="446" w:author="Author" w:date="2018-01-17T15:25:00Z"/>
          <w:del w:id="447" w:author="Author" w:date="2018-02-26T11:29:00Z"/>
          <w:rFonts w:asciiTheme="minorHAnsi" w:eastAsiaTheme="minorEastAsia" w:hAnsiTheme="minorHAnsi" w:cstheme="minorBidi"/>
          <w:sz w:val="22"/>
          <w:szCs w:val="22"/>
          <w:lang w:val="de-DE" w:eastAsia="de-DE"/>
        </w:rPr>
      </w:pPr>
      <w:ins w:id="448" w:author="Author" w:date="2018-01-17T15:25:00Z">
        <w:del w:id="449" w:author="Author" w:date="2018-02-26T11:29:00Z">
          <w:r w:rsidRPr="008C481B" w:rsidDel="008F51EF">
            <w:rPr>
              <w:rStyle w:val="Hyperlink"/>
              <w:highlight w:val="yellow"/>
            </w:rPr>
            <w:delText>5.1.1</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Arab Emirates (AE)</w:delText>
          </w:r>
          <w:r w:rsidDel="008F51EF">
            <w:rPr>
              <w:webHidden/>
            </w:rPr>
            <w:tab/>
            <w:delText>39</w:delText>
          </w:r>
        </w:del>
      </w:ins>
    </w:p>
    <w:p w14:paraId="45AF5FE6" w14:textId="46C11B2C" w:rsidR="00E72EDE" w:rsidDel="008F51EF" w:rsidRDefault="00E72EDE">
      <w:pPr>
        <w:pStyle w:val="TOC3"/>
        <w:rPr>
          <w:ins w:id="450" w:author="Author" w:date="2018-01-17T15:25:00Z"/>
          <w:del w:id="451" w:author="Author" w:date="2018-02-26T11:29:00Z"/>
          <w:rFonts w:asciiTheme="minorHAnsi" w:eastAsiaTheme="minorEastAsia" w:hAnsiTheme="minorHAnsi" w:cstheme="minorBidi"/>
          <w:sz w:val="22"/>
          <w:szCs w:val="22"/>
          <w:lang w:val="de-DE" w:eastAsia="de-DE"/>
        </w:rPr>
      </w:pPr>
      <w:ins w:id="452" w:author="Author" w:date="2018-01-17T15:25:00Z">
        <w:del w:id="453" w:author="Author" w:date="2018-02-26T11:29:00Z">
          <w:r w:rsidRPr="008C481B" w:rsidDel="008F51EF">
            <w:rPr>
              <w:rStyle w:val="Hyperlink"/>
              <w:highlight w:val="yellow"/>
            </w:rPr>
            <w:delText>5.1.2</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Australia (AU)</w:delText>
          </w:r>
          <w:r w:rsidDel="008F51EF">
            <w:rPr>
              <w:webHidden/>
            </w:rPr>
            <w:tab/>
            <w:delText>40</w:delText>
          </w:r>
        </w:del>
      </w:ins>
    </w:p>
    <w:p w14:paraId="73FEC52E" w14:textId="5A4582CD" w:rsidR="00E72EDE" w:rsidDel="008F51EF" w:rsidRDefault="00E72EDE">
      <w:pPr>
        <w:pStyle w:val="TOC3"/>
        <w:rPr>
          <w:ins w:id="454" w:author="Author" w:date="2018-01-17T15:25:00Z"/>
          <w:del w:id="455" w:author="Author" w:date="2018-02-26T11:29:00Z"/>
          <w:rFonts w:asciiTheme="minorHAnsi" w:eastAsiaTheme="minorEastAsia" w:hAnsiTheme="minorHAnsi" w:cstheme="minorBidi"/>
          <w:sz w:val="22"/>
          <w:szCs w:val="22"/>
          <w:lang w:val="de-DE" w:eastAsia="de-DE"/>
        </w:rPr>
      </w:pPr>
      <w:ins w:id="456" w:author="Author" w:date="2018-01-17T15:25:00Z">
        <w:del w:id="457" w:author="Author" w:date="2018-02-26T11:29:00Z">
          <w:r w:rsidRPr="008C481B" w:rsidDel="008F51EF">
            <w:rPr>
              <w:rStyle w:val="Hyperlink"/>
              <w:highlight w:val="yellow"/>
            </w:rPr>
            <w:delText>5.1.3</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China (CN)</w:delText>
          </w:r>
          <w:r w:rsidDel="008F51EF">
            <w:rPr>
              <w:webHidden/>
            </w:rPr>
            <w:tab/>
            <w:delText>40</w:delText>
          </w:r>
        </w:del>
      </w:ins>
    </w:p>
    <w:p w14:paraId="0FDF729F" w14:textId="492FF35F" w:rsidR="00E72EDE" w:rsidDel="008F51EF" w:rsidRDefault="00E72EDE">
      <w:pPr>
        <w:pStyle w:val="TOC3"/>
        <w:rPr>
          <w:ins w:id="458" w:author="Author" w:date="2018-01-17T15:25:00Z"/>
          <w:del w:id="459" w:author="Author" w:date="2018-02-26T11:29:00Z"/>
          <w:rFonts w:asciiTheme="minorHAnsi" w:eastAsiaTheme="minorEastAsia" w:hAnsiTheme="minorHAnsi" w:cstheme="minorBidi"/>
          <w:sz w:val="22"/>
          <w:szCs w:val="22"/>
          <w:lang w:val="de-DE" w:eastAsia="de-DE"/>
        </w:rPr>
      </w:pPr>
      <w:ins w:id="460" w:author="Author" w:date="2018-01-17T15:25:00Z">
        <w:del w:id="461" w:author="Author" w:date="2018-02-26T11:29:00Z">
          <w:r w:rsidRPr="008C481B" w:rsidDel="008F51EF">
            <w:rPr>
              <w:rStyle w:val="Hyperlink"/>
              <w:highlight w:val="yellow"/>
            </w:rPr>
            <w:delText>5.1.4</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Germany (DE)</w:delText>
          </w:r>
          <w:r w:rsidDel="008F51EF">
            <w:rPr>
              <w:webHidden/>
            </w:rPr>
            <w:tab/>
            <w:delText>40</w:delText>
          </w:r>
        </w:del>
      </w:ins>
    </w:p>
    <w:p w14:paraId="0A3CE973" w14:textId="2B69C538" w:rsidR="00E72EDE" w:rsidDel="008F51EF" w:rsidRDefault="00E72EDE">
      <w:pPr>
        <w:pStyle w:val="TOC3"/>
        <w:rPr>
          <w:ins w:id="462" w:author="Author" w:date="2018-01-17T15:25:00Z"/>
          <w:del w:id="463" w:author="Author" w:date="2018-02-26T11:29:00Z"/>
          <w:rFonts w:asciiTheme="minorHAnsi" w:eastAsiaTheme="minorEastAsia" w:hAnsiTheme="minorHAnsi" w:cstheme="minorBidi"/>
          <w:sz w:val="22"/>
          <w:szCs w:val="22"/>
          <w:lang w:val="de-DE" w:eastAsia="de-DE"/>
        </w:rPr>
      </w:pPr>
      <w:ins w:id="464" w:author="Author" w:date="2018-01-17T15:25:00Z">
        <w:del w:id="465" w:author="Author" w:date="2018-02-26T11:29:00Z">
          <w:r w:rsidRPr="008C481B" w:rsidDel="008F51EF">
            <w:rPr>
              <w:rStyle w:val="Hyperlink"/>
              <w:highlight w:val="yellow"/>
            </w:rPr>
            <w:delText>5.1.5</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France (FR)</w:delText>
          </w:r>
          <w:r w:rsidDel="008F51EF">
            <w:rPr>
              <w:webHidden/>
            </w:rPr>
            <w:tab/>
            <w:delText>40</w:delText>
          </w:r>
        </w:del>
      </w:ins>
    </w:p>
    <w:p w14:paraId="5DD49048" w14:textId="489216CE" w:rsidR="00E72EDE" w:rsidDel="008F51EF" w:rsidRDefault="00E72EDE">
      <w:pPr>
        <w:pStyle w:val="TOC3"/>
        <w:rPr>
          <w:ins w:id="466" w:author="Author" w:date="2018-01-17T15:25:00Z"/>
          <w:del w:id="467" w:author="Author" w:date="2018-02-26T11:29:00Z"/>
          <w:rFonts w:asciiTheme="minorHAnsi" w:eastAsiaTheme="minorEastAsia" w:hAnsiTheme="minorHAnsi" w:cstheme="minorBidi"/>
          <w:sz w:val="22"/>
          <w:szCs w:val="22"/>
          <w:lang w:val="de-DE" w:eastAsia="de-DE"/>
        </w:rPr>
      </w:pPr>
      <w:ins w:id="468" w:author="Author" w:date="2018-01-17T15:25:00Z">
        <w:del w:id="469" w:author="Author" w:date="2018-02-26T11:29:00Z">
          <w:r w:rsidRPr="008C481B" w:rsidDel="008F51EF">
            <w:rPr>
              <w:rStyle w:val="Hyperlink"/>
              <w:highlight w:val="yellow"/>
            </w:rPr>
            <w:delText>5.1.6</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Kingdom (GB)</w:delText>
          </w:r>
          <w:r w:rsidDel="008F51EF">
            <w:rPr>
              <w:webHidden/>
            </w:rPr>
            <w:tab/>
            <w:delText>42</w:delText>
          </w:r>
        </w:del>
      </w:ins>
    </w:p>
    <w:p w14:paraId="3EAFFA24" w14:textId="1E4B54B2" w:rsidR="00E72EDE" w:rsidDel="008F51EF" w:rsidRDefault="00E72EDE">
      <w:pPr>
        <w:pStyle w:val="TOC3"/>
        <w:rPr>
          <w:ins w:id="470" w:author="Author" w:date="2018-01-17T15:25:00Z"/>
          <w:del w:id="471" w:author="Author" w:date="2018-02-26T11:29:00Z"/>
          <w:rFonts w:asciiTheme="minorHAnsi" w:eastAsiaTheme="minorEastAsia" w:hAnsiTheme="minorHAnsi" w:cstheme="minorBidi"/>
          <w:sz w:val="22"/>
          <w:szCs w:val="22"/>
          <w:lang w:val="de-DE" w:eastAsia="de-DE"/>
        </w:rPr>
      </w:pPr>
      <w:ins w:id="472" w:author="Author" w:date="2018-01-17T15:25:00Z">
        <w:del w:id="473" w:author="Author" w:date="2018-02-26T11:29:00Z">
          <w:r w:rsidRPr="008C481B" w:rsidDel="008F51EF">
            <w:rPr>
              <w:rStyle w:val="Hyperlink"/>
              <w:highlight w:val="yellow"/>
            </w:rPr>
            <w:delText>5.1.7</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Kingdom of Saudi Arabia (SA)</w:delText>
          </w:r>
          <w:r w:rsidDel="008F51EF">
            <w:rPr>
              <w:webHidden/>
            </w:rPr>
            <w:tab/>
            <w:delText>42</w:delText>
          </w:r>
        </w:del>
      </w:ins>
    </w:p>
    <w:p w14:paraId="001C04B5" w14:textId="15EA0083" w:rsidR="00E72EDE" w:rsidDel="008F51EF" w:rsidRDefault="00E72EDE">
      <w:pPr>
        <w:pStyle w:val="TOC3"/>
        <w:rPr>
          <w:ins w:id="474" w:author="Author" w:date="2018-01-17T15:25:00Z"/>
          <w:del w:id="475" w:author="Author" w:date="2018-02-26T11:29:00Z"/>
          <w:rFonts w:asciiTheme="minorHAnsi" w:eastAsiaTheme="minorEastAsia" w:hAnsiTheme="minorHAnsi" w:cstheme="minorBidi"/>
          <w:sz w:val="22"/>
          <w:szCs w:val="22"/>
          <w:lang w:val="de-DE" w:eastAsia="de-DE"/>
        </w:rPr>
      </w:pPr>
      <w:ins w:id="476" w:author="Author" w:date="2018-01-17T15:25:00Z">
        <w:del w:id="477" w:author="Author" w:date="2018-02-26T11:29:00Z">
          <w:r w:rsidRPr="008C481B" w:rsidDel="008F51EF">
            <w:rPr>
              <w:rStyle w:val="Hyperlink"/>
              <w:highlight w:val="yellow"/>
            </w:rPr>
            <w:delText>5.1.8</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States (US)</w:delText>
          </w:r>
          <w:r w:rsidDel="008F51EF">
            <w:rPr>
              <w:webHidden/>
            </w:rPr>
            <w:tab/>
            <w:delText>42</w:delText>
          </w:r>
        </w:del>
      </w:ins>
    </w:p>
    <w:p w14:paraId="4DED4E1F" w14:textId="3A3F8291" w:rsidR="00E72EDE" w:rsidDel="008F51EF" w:rsidRDefault="00E72EDE">
      <w:pPr>
        <w:pStyle w:val="TOC2"/>
        <w:rPr>
          <w:ins w:id="478" w:author="Author" w:date="2018-01-17T15:25:00Z"/>
          <w:del w:id="479" w:author="Author" w:date="2018-02-26T11:29:00Z"/>
          <w:rFonts w:asciiTheme="minorHAnsi" w:eastAsiaTheme="minorEastAsia" w:hAnsiTheme="minorHAnsi" w:cstheme="minorBidi"/>
          <w:sz w:val="22"/>
          <w:szCs w:val="22"/>
          <w:lang w:val="de-DE" w:eastAsia="de-DE"/>
        </w:rPr>
      </w:pPr>
      <w:ins w:id="480" w:author="Author" w:date="2018-01-17T15:25:00Z">
        <w:del w:id="481" w:author="Author" w:date="2018-02-26T11:29:00Z">
          <w:r w:rsidRPr="008C481B" w:rsidDel="008F51EF">
            <w:rPr>
              <w:rStyle w:val="Hyperlink"/>
              <w:highlight w:val="yellow"/>
            </w:rPr>
            <w:delText>5.2</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Compensation Information</w:delText>
          </w:r>
          <w:r w:rsidDel="008F51EF">
            <w:rPr>
              <w:webHidden/>
            </w:rPr>
            <w:tab/>
            <w:delText>43</w:delText>
          </w:r>
        </w:del>
      </w:ins>
    </w:p>
    <w:p w14:paraId="23DAE836" w14:textId="29469C90" w:rsidR="00E72EDE" w:rsidDel="008F51EF" w:rsidRDefault="00E72EDE">
      <w:pPr>
        <w:pStyle w:val="TOC3"/>
        <w:rPr>
          <w:ins w:id="482" w:author="Author" w:date="2018-01-17T15:25:00Z"/>
          <w:del w:id="483" w:author="Author" w:date="2018-02-26T11:29:00Z"/>
          <w:rFonts w:asciiTheme="minorHAnsi" w:eastAsiaTheme="minorEastAsia" w:hAnsiTheme="minorHAnsi" w:cstheme="minorBidi"/>
          <w:sz w:val="22"/>
          <w:szCs w:val="22"/>
          <w:lang w:val="de-DE" w:eastAsia="de-DE"/>
        </w:rPr>
      </w:pPr>
      <w:ins w:id="484" w:author="Author" w:date="2018-01-17T15:25:00Z">
        <w:del w:id="485" w:author="Author" w:date="2018-02-26T11:29:00Z">
          <w:r w:rsidRPr="008C481B" w:rsidDel="008F51EF">
            <w:rPr>
              <w:rStyle w:val="Hyperlink"/>
              <w:highlight w:val="yellow"/>
            </w:rPr>
            <w:delText>5.2.1</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Arab Emirates (AE)</w:delText>
          </w:r>
          <w:r w:rsidDel="008F51EF">
            <w:rPr>
              <w:webHidden/>
            </w:rPr>
            <w:tab/>
            <w:delText>43</w:delText>
          </w:r>
        </w:del>
      </w:ins>
    </w:p>
    <w:p w14:paraId="200B2587" w14:textId="779C7200" w:rsidR="00E72EDE" w:rsidDel="008F51EF" w:rsidRDefault="00E72EDE">
      <w:pPr>
        <w:pStyle w:val="TOC3"/>
        <w:rPr>
          <w:ins w:id="486" w:author="Author" w:date="2018-01-17T15:25:00Z"/>
          <w:del w:id="487" w:author="Author" w:date="2018-02-26T11:29:00Z"/>
          <w:rFonts w:asciiTheme="minorHAnsi" w:eastAsiaTheme="minorEastAsia" w:hAnsiTheme="minorHAnsi" w:cstheme="minorBidi"/>
          <w:sz w:val="22"/>
          <w:szCs w:val="22"/>
          <w:lang w:val="de-DE" w:eastAsia="de-DE"/>
        </w:rPr>
      </w:pPr>
      <w:ins w:id="488" w:author="Author" w:date="2018-01-17T15:25:00Z">
        <w:del w:id="489" w:author="Author" w:date="2018-02-26T11:29:00Z">
          <w:r w:rsidRPr="008C481B" w:rsidDel="008F51EF">
            <w:rPr>
              <w:rStyle w:val="Hyperlink"/>
              <w:highlight w:val="yellow"/>
            </w:rPr>
            <w:delText>5.2.2</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Australia (AU)</w:delText>
          </w:r>
          <w:r w:rsidDel="008F51EF">
            <w:rPr>
              <w:webHidden/>
            </w:rPr>
            <w:tab/>
            <w:delText>43</w:delText>
          </w:r>
        </w:del>
      </w:ins>
    </w:p>
    <w:p w14:paraId="66AB7193" w14:textId="741B9EA4" w:rsidR="00E72EDE" w:rsidDel="008F51EF" w:rsidRDefault="00E72EDE">
      <w:pPr>
        <w:pStyle w:val="TOC3"/>
        <w:rPr>
          <w:ins w:id="490" w:author="Author" w:date="2018-01-17T15:25:00Z"/>
          <w:del w:id="491" w:author="Author" w:date="2018-02-26T11:29:00Z"/>
          <w:rFonts w:asciiTheme="minorHAnsi" w:eastAsiaTheme="minorEastAsia" w:hAnsiTheme="minorHAnsi" w:cstheme="minorBidi"/>
          <w:sz w:val="22"/>
          <w:szCs w:val="22"/>
          <w:lang w:val="de-DE" w:eastAsia="de-DE"/>
        </w:rPr>
      </w:pPr>
      <w:ins w:id="492" w:author="Author" w:date="2018-01-17T15:25:00Z">
        <w:del w:id="493" w:author="Author" w:date="2018-02-26T11:29:00Z">
          <w:r w:rsidRPr="008C481B" w:rsidDel="008F51EF">
            <w:rPr>
              <w:rStyle w:val="Hyperlink"/>
              <w:highlight w:val="yellow"/>
            </w:rPr>
            <w:delText>5.2.3</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China (CN)</w:delText>
          </w:r>
          <w:r w:rsidDel="008F51EF">
            <w:rPr>
              <w:webHidden/>
            </w:rPr>
            <w:tab/>
            <w:delText>44</w:delText>
          </w:r>
        </w:del>
      </w:ins>
    </w:p>
    <w:p w14:paraId="5A3103D2" w14:textId="55319657" w:rsidR="00E72EDE" w:rsidDel="008F51EF" w:rsidRDefault="00E72EDE">
      <w:pPr>
        <w:pStyle w:val="TOC3"/>
        <w:rPr>
          <w:ins w:id="494" w:author="Author" w:date="2018-01-17T15:25:00Z"/>
          <w:del w:id="495" w:author="Author" w:date="2018-02-26T11:29:00Z"/>
          <w:rFonts w:asciiTheme="minorHAnsi" w:eastAsiaTheme="minorEastAsia" w:hAnsiTheme="minorHAnsi" w:cstheme="minorBidi"/>
          <w:sz w:val="22"/>
          <w:szCs w:val="22"/>
          <w:lang w:val="de-DE" w:eastAsia="de-DE"/>
        </w:rPr>
      </w:pPr>
      <w:ins w:id="496" w:author="Author" w:date="2018-01-17T15:25:00Z">
        <w:del w:id="497" w:author="Author" w:date="2018-02-26T11:29:00Z">
          <w:r w:rsidRPr="008C481B" w:rsidDel="008F51EF">
            <w:rPr>
              <w:rStyle w:val="Hyperlink"/>
              <w:highlight w:val="yellow"/>
            </w:rPr>
            <w:delText>5.2.4</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Germany (DE)</w:delText>
          </w:r>
          <w:r w:rsidDel="008F51EF">
            <w:rPr>
              <w:webHidden/>
            </w:rPr>
            <w:tab/>
            <w:delText>44</w:delText>
          </w:r>
        </w:del>
      </w:ins>
    </w:p>
    <w:p w14:paraId="256C6CF4" w14:textId="0DE4B683" w:rsidR="00E72EDE" w:rsidDel="008F51EF" w:rsidRDefault="00E72EDE">
      <w:pPr>
        <w:pStyle w:val="TOC3"/>
        <w:rPr>
          <w:ins w:id="498" w:author="Author" w:date="2018-01-17T15:25:00Z"/>
          <w:del w:id="499" w:author="Author" w:date="2018-02-26T11:29:00Z"/>
          <w:rFonts w:asciiTheme="minorHAnsi" w:eastAsiaTheme="minorEastAsia" w:hAnsiTheme="minorHAnsi" w:cstheme="minorBidi"/>
          <w:sz w:val="22"/>
          <w:szCs w:val="22"/>
          <w:lang w:val="de-DE" w:eastAsia="de-DE"/>
        </w:rPr>
      </w:pPr>
      <w:ins w:id="500" w:author="Author" w:date="2018-01-17T15:25:00Z">
        <w:del w:id="501" w:author="Author" w:date="2018-02-26T11:29:00Z">
          <w:r w:rsidRPr="008C481B" w:rsidDel="008F51EF">
            <w:rPr>
              <w:rStyle w:val="Hyperlink"/>
              <w:highlight w:val="yellow"/>
            </w:rPr>
            <w:delText>5.2.5</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France (FR)</w:delText>
          </w:r>
          <w:r w:rsidDel="008F51EF">
            <w:rPr>
              <w:webHidden/>
            </w:rPr>
            <w:tab/>
            <w:delText>45</w:delText>
          </w:r>
        </w:del>
      </w:ins>
    </w:p>
    <w:p w14:paraId="4B9C8210" w14:textId="55FFA699" w:rsidR="00E72EDE" w:rsidDel="008F51EF" w:rsidRDefault="00E72EDE">
      <w:pPr>
        <w:pStyle w:val="TOC3"/>
        <w:rPr>
          <w:ins w:id="502" w:author="Author" w:date="2018-01-17T15:25:00Z"/>
          <w:del w:id="503" w:author="Author" w:date="2018-02-26T11:29:00Z"/>
          <w:rFonts w:asciiTheme="minorHAnsi" w:eastAsiaTheme="minorEastAsia" w:hAnsiTheme="minorHAnsi" w:cstheme="minorBidi"/>
          <w:sz w:val="22"/>
          <w:szCs w:val="22"/>
          <w:lang w:val="de-DE" w:eastAsia="de-DE"/>
        </w:rPr>
      </w:pPr>
      <w:ins w:id="504" w:author="Author" w:date="2018-01-17T15:25:00Z">
        <w:del w:id="505" w:author="Author" w:date="2018-02-26T11:29:00Z">
          <w:r w:rsidRPr="008C481B" w:rsidDel="008F51EF">
            <w:rPr>
              <w:rStyle w:val="Hyperlink"/>
              <w:highlight w:val="yellow"/>
            </w:rPr>
            <w:delText>5.2.6</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Kingdom (GB)</w:delText>
          </w:r>
          <w:r w:rsidDel="008F51EF">
            <w:rPr>
              <w:webHidden/>
            </w:rPr>
            <w:tab/>
            <w:delText>46</w:delText>
          </w:r>
        </w:del>
      </w:ins>
    </w:p>
    <w:p w14:paraId="4E368D35" w14:textId="62195AB2" w:rsidR="00E72EDE" w:rsidDel="008F51EF" w:rsidRDefault="00E72EDE">
      <w:pPr>
        <w:pStyle w:val="TOC3"/>
        <w:rPr>
          <w:ins w:id="506" w:author="Author" w:date="2018-01-17T15:25:00Z"/>
          <w:del w:id="507" w:author="Author" w:date="2018-02-26T11:29:00Z"/>
          <w:rFonts w:asciiTheme="minorHAnsi" w:eastAsiaTheme="minorEastAsia" w:hAnsiTheme="minorHAnsi" w:cstheme="minorBidi"/>
          <w:sz w:val="22"/>
          <w:szCs w:val="22"/>
          <w:lang w:val="de-DE" w:eastAsia="de-DE"/>
        </w:rPr>
      </w:pPr>
      <w:ins w:id="508" w:author="Author" w:date="2018-01-17T15:25:00Z">
        <w:del w:id="509" w:author="Author" w:date="2018-02-26T11:29:00Z">
          <w:r w:rsidRPr="008C481B" w:rsidDel="008F51EF">
            <w:rPr>
              <w:rStyle w:val="Hyperlink"/>
              <w:highlight w:val="yellow"/>
            </w:rPr>
            <w:delText>5.2.7</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Kingdom of Saudi Arabia (SA)</w:delText>
          </w:r>
          <w:r w:rsidDel="008F51EF">
            <w:rPr>
              <w:webHidden/>
            </w:rPr>
            <w:tab/>
            <w:delText>46</w:delText>
          </w:r>
        </w:del>
      </w:ins>
    </w:p>
    <w:p w14:paraId="1DD40B97" w14:textId="65D94256" w:rsidR="00E72EDE" w:rsidDel="008F51EF" w:rsidRDefault="00E72EDE">
      <w:pPr>
        <w:pStyle w:val="TOC3"/>
        <w:rPr>
          <w:ins w:id="510" w:author="Author" w:date="2018-01-17T15:25:00Z"/>
          <w:del w:id="511" w:author="Author" w:date="2018-02-26T11:29:00Z"/>
          <w:rFonts w:asciiTheme="minorHAnsi" w:eastAsiaTheme="minorEastAsia" w:hAnsiTheme="minorHAnsi" w:cstheme="minorBidi"/>
          <w:sz w:val="22"/>
          <w:szCs w:val="22"/>
          <w:lang w:val="de-DE" w:eastAsia="de-DE"/>
        </w:rPr>
      </w:pPr>
      <w:ins w:id="512" w:author="Author" w:date="2018-01-17T15:25:00Z">
        <w:del w:id="513" w:author="Author" w:date="2018-02-26T11:29:00Z">
          <w:r w:rsidRPr="008C481B" w:rsidDel="008F51EF">
            <w:rPr>
              <w:rStyle w:val="Hyperlink"/>
              <w:highlight w:val="yellow"/>
            </w:rPr>
            <w:delText>5.2.8</w:delText>
          </w:r>
          <w:r w:rsidDel="008F51EF">
            <w:rPr>
              <w:rFonts w:asciiTheme="minorHAnsi" w:eastAsiaTheme="minorEastAsia" w:hAnsiTheme="minorHAnsi" w:cstheme="minorBidi"/>
              <w:sz w:val="22"/>
              <w:szCs w:val="22"/>
              <w:lang w:val="de-DE" w:eastAsia="de-DE"/>
            </w:rPr>
            <w:tab/>
          </w:r>
          <w:r w:rsidRPr="008C481B" w:rsidDel="008F51EF">
            <w:rPr>
              <w:rStyle w:val="Hyperlink"/>
              <w:highlight w:val="yellow"/>
            </w:rPr>
            <w:delText>United States (US)</w:delText>
          </w:r>
          <w:r w:rsidDel="008F51EF">
            <w:rPr>
              <w:webHidden/>
            </w:rPr>
            <w:tab/>
            <w:delText>47</w:delText>
          </w:r>
        </w:del>
      </w:ins>
    </w:p>
    <w:p w14:paraId="6ACD5175" w14:textId="05A808A2" w:rsidR="00E72EDE" w:rsidDel="008F51EF" w:rsidRDefault="00E72EDE">
      <w:pPr>
        <w:pStyle w:val="TOC1"/>
        <w:rPr>
          <w:ins w:id="514" w:author="Author" w:date="2018-01-17T15:25:00Z"/>
          <w:del w:id="515" w:author="Author" w:date="2018-02-26T11:29:00Z"/>
          <w:rFonts w:asciiTheme="minorHAnsi" w:eastAsiaTheme="minorEastAsia" w:hAnsiTheme="minorHAnsi" w:cstheme="minorBidi"/>
          <w:sz w:val="22"/>
          <w:szCs w:val="22"/>
          <w:lang w:val="de-DE" w:eastAsia="de-DE"/>
        </w:rPr>
      </w:pPr>
      <w:ins w:id="516" w:author="Author" w:date="2018-01-17T15:25:00Z">
        <w:del w:id="517" w:author="Author" w:date="2018-02-26T11:29:00Z">
          <w:r w:rsidRPr="008C481B" w:rsidDel="008F51EF">
            <w:rPr>
              <w:rStyle w:val="Hyperlink"/>
            </w:rPr>
            <w:delText>6</w:delText>
          </w:r>
          <w:r w:rsidDel="008F51EF">
            <w:rPr>
              <w:rFonts w:asciiTheme="minorHAnsi" w:eastAsiaTheme="minorEastAsia" w:hAnsiTheme="minorHAnsi" w:cstheme="minorBidi"/>
              <w:sz w:val="22"/>
              <w:szCs w:val="22"/>
              <w:lang w:val="de-DE" w:eastAsia="de-DE"/>
            </w:rPr>
            <w:tab/>
          </w:r>
          <w:r w:rsidRPr="008C481B" w:rsidDel="008F51EF">
            <w:rPr>
              <w:rStyle w:val="Hyperlink"/>
            </w:rPr>
            <w:delText>Appendix</w:delText>
          </w:r>
          <w:r w:rsidDel="008F51EF">
            <w:rPr>
              <w:webHidden/>
            </w:rPr>
            <w:tab/>
            <w:delText>48</w:delText>
          </w:r>
        </w:del>
      </w:ins>
    </w:p>
    <w:p w14:paraId="61BAD8C8" w14:textId="44266988" w:rsidR="00E72EDE" w:rsidDel="008F51EF" w:rsidRDefault="00E72EDE">
      <w:pPr>
        <w:pStyle w:val="TOC2"/>
        <w:rPr>
          <w:ins w:id="518" w:author="Author" w:date="2018-01-17T15:25:00Z"/>
          <w:del w:id="519" w:author="Author" w:date="2018-02-26T11:29:00Z"/>
          <w:rFonts w:asciiTheme="minorHAnsi" w:eastAsiaTheme="minorEastAsia" w:hAnsiTheme="minorHAnsi" w:cstheme="minorBidi"/>
          <w:sz w:val="22"/>
          <w:szCs w:val="22"/>
          <w:lang w:val="de-DE" w:eastAsia="de-DE"/>
        </w:rPr>
      </w:pPr>
      <w:ins w:id="520" w:author="Author" w:date="2018-01-17T15:25:00Z">
        <w:del w:id="521" w:author="Author" w:date="2018-02-26T11:29:00Z">
          <w:r w:rsidRPr="008C481B" w:rsidDel="008F51EF">
            <w:rPr>
              <w:rStyle w:val="Hyperlink"/>
            </w:rPr>
            <w:delText>6.1</w:delText>
          </w:r>
          <w:r w:rsidDel="008F51EF">
            <w:rPr>
              <w:rFonts w:asciiTheme="minorHAnsi" w:eastAsiaTheme="minorEastAsia" w:hAnsiTheme="minorHAnsi" w:cstheme="minorBidi"/>
              <w:sz w:val="22"/>
              <w:szCs w:val="22"/>
              <w:lang w:val="de-DE" w:eastAsia="de-DE"/>
            </w:rPr>
            <w:tab/>
          </w:r>
          <w:r w:rsidRPr="008C481B" w:rsidDel="008F51EF">
            <w:rPr>
              <w:rStyle w:val="Hyperlink"/>
            </w:rPr>
            <w:delText>Executing Process Steps using Mobile App</w:delText>
          </w:r>
          <w:r w:rsidDel="008F51EF">
            <w:rPr>
              <w:webHidden/>
            </w:rPr>
            <w:tab/>
            <w:delText>48</w:delText>
          </w:r>
        </w:del>
      </w:ins>
    </w:p>
    <w:p w14:paraId="581B646B" w14:textId="6EF85E71" w:rsidR="00E72EDE" w:rsidDel="008F51EF" w:rsidRDefault="00E72EDE">
      <w:pPr>
        <w:pStyle w:val="TOC3"/>
        <w:rPr>
          <w:ins w:id="522" w:author="Author" w:date="2018-01-17T15:25:00Z"/>
          <w:del w:id="523" w:author="Author" w:date="2018-02-26T11:29:00Z"/>
          <w:rFonts w:asciiTheme="minorHAnsi" w:eastAsiaTheme="minorEastAsia" w:hAnsiTheme="minorHAnsi" w:cstheme="minorBidi"/>
          <w:sz w:val="22"/>
          <w:szCs w:val="22"/>
          <w:lang w:val="de-DE" w:eastAsia="de-DE"/>
        </w:rPr>
      </w:pPr>
      <w:ins w:id="524" w:author="Author" w:date="2018-01-17T15:25:00Z">
        <w:del w:id="525" w:author="Author" w:date="2018-02-26T11:29:00Z">
          <w:r w:rsidRPr="008C481B" w:rsidDel="008F51EF">
            <w:rPr>
              <w:rStyle w:val="Hyperlink"/>
            </w:rPr>
            <w:delText>6.1.1</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Processing Requests</w:delText>
          </w:r>
          <w:r w:rsidDel="008F51EF">
            <w:rPr>
              <w:webHidden/>
            </w:rPr>
            <w:tab/>
            <w:delText>48</w:delText>
          </w:r>
        </w:del>
      </w:ins>
    </w:p>
    <w:p w14:paraId="2DE84F10" w14:textId="3E892995" w:rsidR="00E72EDE" w:rsidDel="008F51EF" w:rsidRDefault="00E72EDE">
      <w:pPr>
        <w:pStyle w:val="TOC2"/>
        <w:rPr>
          <w:ins w:id="526" w:author="Author" w:date="2018-01-17T15:25:00Z"/>
          <w:del w:id="527" w:author="Author" w:date="2018-02-26T11:29:00Z"/>
          <w:rFonts w:asciiTheme="minorHAnsi" w:eastAsiaTheme="minorEastAsia" w:hAnsiTheme="minorHAnsi" w:cstheme="minorBidi"/>
          <w:sz w:val="22"/>
          <w:szCs w:val="22"/>
          <w:lang w:val="de-DE" w:eastAsia="de-DE"/>
        </w:rPr>
      </w:pPr>
      <w:ins w:id="528" w:author="Author" w:date="2018-01-17T15:25:00Z">
        <w:del w:id="529" w:author="Author" w:date="2018-02-26T11:29:00Z">
          <w:r w:rsidRPr="008C481B" w:rsidDel="008F51EF">
            <w:rPr>
              <w:rStyle w:val="Hyperlink"/>
            </w:rPr>
            <w:delText>6.2</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Process Chains</w:delText>
          </w:r>
          <w:r w:rsidDel="008F51EF">
            <w:rPr>
              <w:webHidden/>
            </w:rPr>
            <w:tab/>
            <w:delText>49</w:delText>
          </w:r>
        </w:del>
      </w:ins>
    </w:p>
    <w:p w14:paraId="442DEBC2" w14:textId="63F5322E" w:rsidR="00E72EDE" w:rsidDel="008F51EF" w:rsidRDefault="00E72EDE">
      <w:pPr>
        <w:pStyle w:val="TOC3"/>
        <w:rPr>
          <w:ins w:id="530" w:author="Author" w:date="2018-01-17T15:25:00Z"/>
          <w:del w:id="531" w:author="Author" w:date="2018-02-26T11:29:00Z"/>
          <w:rFonts w:asciiTheme="minorHAnsi" w:eastAsiaTheme="minorEastAsia" w:hAnsiTheme="minorHAnsi" w:cstheme="minorBidi"/>
          <w:sz w:val="22"/>
          <w:szCs w:val="22"/>
          <w:lang w:val="de-DE" w:eastAsia="de-DE"/>
        </w:rPr>
      </w:pPr>
      <w:ins w:id="532" w:author="Author" w:date="2018-01-17T15:25:00Z">
        <w:del w:id="533" w:author="Author" w:date="2018-02-26T11:29:00Z">
          <w:r w:rsidRPr="008C481B" w:rsidDel="008F51EF">
            <w:rPr>
              <w:rStyle w:val="Hyperlink"/>
            </w:rPr>
            <w:delText>6.2.1</w:delText>
          </w:r>
          <w:r w:rsidDel="008F51EF">
            <w:rPr>
              <w:rFonts w:asciiTheme="minorHAnsi" w:eastAsiaTheme="minorEastAsia" w:hAnsiTheme="minorHAnsi" w:cstheme="minorBidi"/>
              <w:sz w:val="22"/>
              <w:szCs w:val="22"/>
              <w:lang w:val="de-DE" w:eastAsia="de-DE"/>
            </w:rPr>
            <w:tab/>
          </w:r>
          <w:r w:rsidRPr="008C481B" w:rsidDel="008F51EF">
            <w:rPr>
              <w:rStyle w:val="Hyperlink"/>
            </w:rPr>
            <w:delText>Preceding Processes</w:delText>
          </w:r>
          <w:r w:rsidDel="008F51EF">
            <w:rPr>
              <w:webHidden/>
            </w:rPr>
            <w:tab/>
            <w:delText>49</w:delText>
          </w:r>
        </w:del>
      </w:ins>
    </w:p>
    <w:p w14:paraId="30BA4E3D" w14:textId="26500FB6" w:rsidR="00E72EDE" w:rsidDel="008F51EF" w:rsidRDefault="00E72EDE">
      <w:pPr>
        <w:pStyle w:val="TOC3"/>
        <w:rPr>
          <w:ins w:id="534" w:author="Author" w:date="2018-01-17T15:25:00Z"/>
          <w:del w:id="535" w:author="Author" w:date="2018-02-26T11:29:00Z"/>
          <w:rFonts w:asciiTheme="minorHAnsi" w:eastAsiaTheme="minorEastAsia" w:hAnsiTheme="minorHAnsi" w:cstheme="minorBidi"/>
          <w:sz w:val="22"/>
          <w:szCs w:val="22"/>
          <w:lang w:val="de-DE" w:eastAsia="de-DE"/>
        </w:rPr>
      </w:pPr>
      <w:ins w:id="536" w:author="Author" w:date="2018-01-17T15:25:00Z">
        <w:del w:id="537" w:author="Author" w:date="2018-02-26T11:29:00Z">
          <w:r w:rsidRPr="008C481B" w:rsidDel="008F51EF">
            <w:rPr>
              <w:rStyle w:val="Hyperlink"/>
            </w:rPr>
            <w:delText>6.2.2</w:delText>
          </w:r>
          <w:r w:rsidDel="008F51EF">
            <w:rPr>
              <w:rFonts w:asciiTheme="minorHAnsi" w:eastAsiaTheme="minorEastAsia" w:hAnsiTheme="minorHAnsi" w:cstheme="minorBidi"/>
              <w:sz w:val="22"/>
              <w:szCs w:val="22"/>
              <w:lang w:val="de-DE" w:eastAsia="de-DE"/>
            </w:rPr>
            <w:tab/>
          </w:r>
          <w:r w:rsidRPr="008C481B" w:rsidDel="008F51EF">
            <w:rPr>
              <w:rStyle w:val="Hyperlink"/>
            </w:rPr>
            <w:delText>Succeeding Processes</w:delText>
          </w:r>
          <w:r w:rsidDel="008F51EF">
            <w:rPr>
              <w:webHidden/>
            </w:rPr>
            <w:tab/>
            <w:delText>49</w:delText>
          </w:r>
        </w:del>
      </w:ins>
    </w:p>
    <w:p w14:paraId="497F69BB" w14:textId="2395F57F" w:rsidR="00273716" w:rsidDel="008F51EF" w:rsidRDefault="00273716">
      <w:pPr>
        <w:pStyle w:val="TOC1"/>
        <w:rPr>
          <w:del w:id="538" w:author="Author" w:date="2018-02-26T11:29:00Z"/>
          <w:rFonts w:asciiTheme="minorHAnsi" w:eastAsiaTheme="minorEastAsia" w:hAnsiTheme="minorHAnsi" w:cstheme="minorBidi"/>
          <w:sz w:val="22"/>
          <w:szCs w:val="22"/>
          <w:lang w:val="de-DE" w:eastAsia="de-DE"/>
        </w:rPr>
      </w:pPr>
      <w:del w:id="539" w:author="Author" w:date="2018-02-26T11:29:00Z">
        <w:r w:rsidRPr="00E72EDE" w:rsidDel="008F51EF">
          <w:rPr>
            <w:rPrChange w:id="540" w:author="Author" w:date="2018-01-17T15:25:00Z">
              <w:rPr>
                <w:rStyle w:val="Hyperlink"/>
              </w:rPr>
            </w:rPrChange>
          </w:rPr>
          <w:delText>1</w:delText>
        </w:r>
        <w:r w:rsidDel="008F51EF">
          <w:rPr>
            <w:rFonts w:asciiTheme="minorHAnsi" w:eastAsiaTheme="minorEastAsia" w:hAnsiTheme="minorHAnsi" w:cstheme="minorBidi"/>
            <w:sz w:val="22"/>
            <w:szCs w:val="22"/>
            <w:lang w:val="de-DE" w:eastAsia="de-DE"/>
          </w:rPr>
          <w:tab/>
        </w:r>
        <w:r w:rsidRPr="00E72EDE" w:rsidDel="008F51EF">
          <w:rPr>
            <w:rPrChange w:id="541" w:author="Author" w:date="2018-01-17T15:25:00Z">
              <w:rPr>
                <w:rStyle w:val="Hyperlink"/>
              </w:rPr>
            </w:rPrChange>
          </w:rPr>
          <w:delText>Purpose</w:delText>
        </w:r>
        <w:r w:rsidDel="008F51EF">
          <w:rPr>
            <w:webHidden/>
          </w:rPr>
          <w:tab/>
          <w:delText>4</w:delText>
        </w:r>
      </w:del>
    </w:p>
    <w:p w14:paraId="38080AD8" w14:textId="16607220" w:rsidR="00273716" w:rsidDel="008F51EF" w:rsidRDefault="00273716">
      <w:pPr>
        <w:pStyle w:val="TOC2"/>
        <w:rPr>
          <w:del w:id="542" w:author="Author" w:date="2018-02-26T11:29:00Z"/>
          <w:rFonts w:asciiTheme="minorHAnsi" w:eastAsiaTheme="minorEastAsia" w:hAnsiTheme="minorHAnsi" w:cstheme="minorBidi"/>
          <w:sz w:val="22"/>
          <w:szCs w:val="22"/>
          <w:lang w:val="de-DE" w:eastAsia="de-DE"/>
        </w:rPr>
      </w:pPr>
      <w:del w:id="543" w:author="Author" w:date="2018-02-26T11:29:00Z">
        <w:r w:rsidRPr="00E72EDE" w:rsidDel="008F51EF">
          <w:rPr>
            <w:rPrChange w:id="544" w:author="Author" w:date="2018-01-17T15:25:00Z">
              <w:rPr>
                <w:rStyle w:val="Hyperlink"/>
              </w:rPr>
            </w:rPrChange>
          </w:rPr>
          <w:delText>1.1</w:delText>
        </w:r>
        <w:r w:rsidDel="008F51EF">
          <w:rPr>
            <w:rFonts w:asciiTheme="minorHAnsi" w:eastAsiaTheme="minorEastAsia" w:hAnsiTheme="minorHAnsi" w:cstheme="minorBidi"/>
            <w:sz w:val="22"/>
            <w:szCs w:val="22"/>
            <w:lang w:val="de-DE" w:eastAsia="de-DE"/>
          </w:rPr>
          <w:tab/>
        </w:r>
        <w:r w:rsidRPr="00E72EDE" w:rsidDel="008F51EF">
          <w:rPr>
            <w:rPrChange w:id="545" w:author="Author" w:date="2018-01-17T15:25:00Z">
              <w:rPr>
                <w:rStyle w:val="Hyperlink"/>
              </w:rPr>
            </w:rPrChange>
          </w:rPr>
          <w:delText>Purpose of the Document</w:delText>
        </w:r>
        <w:r w:rsidDel="008F51EF">
          <w:rPr>
            <w:webHidden/>
          </w:rPr>
          <w:tab/>
          <w:delText>4</w:delText>
        </w:r>
      </w:del>
    </w:p>
    <w:p w14:paraId="2794C721" w14:textId="04F08EB6" w:rsidR="00273716" w:rsidDel="008F51EF" w:rsidRDefault="00273716">
      <w:pPr>
        <w:pStyle w:val="TOC2"/>
        <w:rPr>
          <w:del w:id="546" w:author="Author" w:date="2018-02-26T11:29:00Z"/>
          <w:rFonts w:asciiTheme="minorHAnsi" w:eastAsiaTheme="minorEastAsia" w:hAnsiTheme="minorHAnsi" w:cstheme="minorBidi"/>
          <w:sz w:val="22"/>
          <w:szCs w:val="22"/>
          <w:lang w:val="de-DE" w:eastAsia="de-DE"/>
        </w:rPr>
      </w:pPr>
      <w:del w:id="547" w:author="Author" w:date="2018-02-26T11:29:00Z">
        <w:r w:rsidRPr="00E72EDE" w:rsidDel="008F51EF">
          <w:rPr>
            <w:rPrChange w:id="548" w:author="Author" w:date="2018-01-17T15:25:00Z">
              <w:rPr>
                <w:rStyle w:val="Hyperlink"/>
              </w:rPr>
            </w:rPrChange>
          </w:rPr>
          <w:delText>1.2</w:delText>
        </w:r>
        <w:r w:rsidDel="008F51EF">
          <w:rPr>
            <w:rFonts w:asciiTheme="minorHAnsi" w:eastAsiaTheme="minorEastAsia" w:hAnsiTheme="minorHAnsi" w:cstheme="minorBidi"/>
            <w:sz w:val="22"/>
            <w:szCs w:val="22"/>
            <w:lang w:val="de-DE" w:eastAsia="de-DE"/>
          </w:rPr>
          <w:tab/>
        </w:r>
        <w:r w:rsidRPr="00E72EDE" w:rsidDel="008F51EF">
          <w:rPr>
            <w:rPrChange w:id="549" w:author="Author" w:date="2018-01-17T15:25:00Z">
              <w:rPr>
                <w:rStyle w:val="Hyperlink"/>
              </w:rPr>
            </w:rPrChange>
          </w:rPr>
          <w:delText>Purpose of Take Action: Promotion/Demotion</w:delText>
        </w:r>
        <w:r w:rsidDel="008F51EF">
          <w:rPr>
            <w:webHidden/>
          </w:rPr>
          <w:tab/>
          <w:delText>4</w:delText>
        </w:r>
      </w:del>
    </w:p>
    <w:p w14:paraId="11A7FB7B" w14:textId="2171E0F0" w:rsidR="00273716" w:rsidDel="008F51EF" w:rsidRDefault="00273716">
      <w:pPr>
        <w:pStyle w:val="TOC1"/>
        <w:rPr>
          <w:del w:id="550" w:author="Author" w:date="2018-02-26T11:29:00Z"/>
          <w:rFonts w:asciiTheme="minorHAnsi" w:eastAsiaTheme="minorEastAsia" w:hAnsiTheme="minorHAnsi" w:cstheme="minorBidi"/>
          <w:sz w:val="22"/>
          <w:szCs w:val="22"/>
          <w:lang w:val="de-DE" w:eastAsia="de-DE"/>
        </w:rPr>
      </w:pPr>
      <w:del w:id="551" w:author="Author" w:date="2018-02-26T11:29:00Z">
        <w:r w:rsidRPr="00E72EDE" w:rsidDel="008F51EF">
          <w:rPr>
            <w:rPrChange w:id="552" w:author="Author" w:date="2018-01-17T15:25:00Z">
              <w:rPr>
                <w:rStyle w:val="Hyperlink"/>
              </w:rPr>
            </w:rPrChange>
          </w:rPr>
          <w:delText>2</w:delText>
        </w:r>
        <w:r w:rsidDel="008F51EF">
          <w:rPr>
            <w:rFonts w:asciiTheme="minorHAnsi" w:eastAsiaTheme="minorEastAsia" w:hAnsiTheme="minorHAnsi" w:cstheme="minorBidi"/>
            <w:sz w:val="22"/>
            <w:szCs w:val="22"/>
            <w:lang w:val="de-DE" w:eastAsia="de-DE"/>
          </w:rPr>
          <w:tab/>
        </w:r>
        <w:r w:rsidRPr="00E72EDE" w:rsidDel="008F51EF">
          <w:rPr>
            <w:rPrChange w:id="553" w:author="Author" w:date="2018-01-17T15:25:00Z">
              <w:rPr>
                <w:rStyle w:val="Hyperlink"/>
              </w:rPr>
            </w:rPrChange>
          </w:rPr>
          <w:delText>Prerequisites</w:delText>
        </w:r>
        <w:r w:rsidDel="008F51EF">
          <w:rPr>
            <w:webHidden/>
          </w:rPr>
          <w:tab/>
          <w:delText>5</w:delText>
        </w:r>
      </w:del>
    </w:p>
    <w:p w14:paraId="746763E3" w14:textId="3FA21D1B" w:rsidR="00273716" w:rsidDel="008F51EF" w:rsidRDefault="00273716">
      <w:pPr>
        <w:pStyle w:val="TOC2"/>
        <w:rPr>
          <w:del w:id="554" w:author="Author" w:date="2018-02-26T11:29:00Z"/>
          <w:rFonts w:asciiTheme="minorHAnsi" w:eastAsiaTheme="minorEastAsia" w:hAnsiTheme="minorHAnsi" w:cstheme="minorBidi"/>
          <w:sz w:val="22"/>
          <w:szCs w:val="22"/>
          <w:lang w:val="de-DE" w:eastAsia="de-DE"/>
        </w:rPr>
      </w:pPr>
      <w:del w:id="555" w:author="Author" w:date="2018-02-26T11:29:00Z">
        <w:r w:rsidRPr="00E72EDE" w:rsidDel="008F51EF">
          <w:rPr>
            <w:rPrChange w:id="556" w:author="Author" w:date="2018-01-17T15:25:00Z">
              <w:rPr>
                <w:rStyle w:val="Hyperlink"/>
              </w:rPr>
            </w:rPrChange>
          </w:rPr>
          <w:delText>2.1</w:delText>
        </w:r>
        <w:r w:rsidDel="008F51EF">
          <w:rPr>
            <w:rFonts w:asciiTheme="minorHAnsi" w:eastAsiaTheme="minorEastAsia" w:hAnsiTheme="minorHAnsi" w:cstheme="minorBidi"/>
            <w:sz w:val="22"/>
            <w:szCs w:val="22"/>
            <w:lang w:val="de-DE" w:eastAsia="de-DE"/>
          </w:rPr>
          <w:tab/>
        </w:r>
        <w:r w:rsidRPr="00E72EDE" w:rsidDel="008F51EF">
          <w:rPr>
            <w:rPrChange w:id="557" w:author="Author" w:date="2018-01-17T15:25:00Z">
              <w:rPr>
                <w:rStyle w:val="Hyperlink"/>
              </w:rPr>
            </w:rPrChange>
          </w:rPr>
          <w:delText>Configuration</w:delText>
        </w:r>
        <w:r w:rsidDel="008F51EF">
          <w:rPr>
            <w:webHidden/>
          </w:rPr>
          <w:tab/>
          <w:delText>5</w:delText>
        </w:r>
      </w:del>
    </w:p>
    <w:p w14:paraId="3D70033C" w14:textId="57C77425" w:rsidR="00273716" w:rsidDel="008F51EF" w:rsidRDefault="00273716">
      <w:pPr>
        <w:pStyle w:val="TOC2"/>
        <w:rPr>
          <w:del w:id="558" w:author="Author" w:date="2018-02-26T11:29:00Z"/>
          <w:rFonts w:asciiTheme="minorHAnsi" w:eastAsiaTheme="minorEastAsia" w:hAnsiTheme="minorHAnsi" w:cstheme="minorBidi"/>
          <w:sz w:val="22"/>
          <w:szCs w:val="22"/>
          <w:lang w:val="de-DE" w:eastAsia="de-DE"/>
        </w:rPr>
      </w:pPr>
      <w:del w:id="559" w:author="Author" w:date="2018-02-26T11:29:00Z">
        <w:r w:rsidRPr="00E72EDE" w:rsidDel="008F51EF">
          <w:rPr>
            <w:rPrChange w:id="560" w:author="Author" w:date="2018-01-17T15:25:00Z">
              <w:rPr>
                <w:rStyle w:val="Hyperlink"/>
              </w:rPr>
            </w:rPrChange>
          </w:rPr>
          <w:delText>2.2</w:delText>
        </w:r>
        <w:r w:rsidDel="008F51EF">
          <w:rPr>
            <w:rFonts w:asciiTheme="minorHAnsi" w:eastAsiaTheme="minorEastAsia" w:hAnsiTheme="minorHAnsi" w:cstheme="minorBidi"/>
            <w:sz w:val="22"/>
            <w:szCs w:val="22"/>
            <w:lang w:val="de-DE" w:eastAsia="de-DE"/>
          </w:rPr>
          <w:tab/>
        </w:r>
        <w:r w:rsidRPr="00E72EDE" w:rsidDel="008F51EF">
          <w:rPr>
            <w:rPrChange w:id="561" w:author="Author" w:date="2018-01-17T15:25:00Z">
              <w:rPr>
                <w:rStyle w:val="Hyperlink"/>
              </w:rPr>
            </w:rPrChange>
          </w:rPr>
          <w:delText>System Access</w:delText>
        </w:r>
        <w:r w:rsidDel="008F51EF">
          <w:rPr>
            <w:webHidden/>
          </w:rPr>
          <w:tab/>
          <w:delText>5</w:delText>
        </w:r>
      </w:del>
    </w:p>
    <w:p w14:paraId="0D38F3BC" w14:textId="6DDE1EF8" w:rsidR="00273716" w:rsidDel="008F51EF" w:rsidRDefault="00273716">
      <w:pPr>
        <w:pStyle w:val="TOC2"/>
        <w:rPr>
          <w:del w:id="562" w:author="Author" w:date="2018-02-26T11:29:00Z"/>
          <w:rFonts w:asciiTheme="minorHAnsi" w:eastAsiaTheme="minorEastAsia" w:hAnsiTheme="minorHAnsi" w:cstheme="minorBidi"/>
          <w:sz w:val="22"/>
          <w:szCs w:val="22"/>
          <w:lang w:val="de-DE" w:eastAsia="de-DE"/>
        </w:rPr>
      </w:pPr>
      <w:del w:id="563" w:author="Author" w:date="2018-02-26T11:29:00Z">
        <w:r w:rsidRPr="00E72EDE" w:rsidDel="008F51EF">
          <w:rPr>
            <w:rPrChange w:id="564" w:author="Author" w:date="2018-01-17T15:25:00Z">
              <w:rPr>
                <w:rStyle w:val="Hyperlink"/>
              </w:rPr>
            </w:rPrChange>
          </w:rPr>
          <w:delText>2.3</w:delText>
        </w:r>
        <w:r w:rsidDel="008F51EF">
          <w:rPr>
            <w:rFonts w:asciiTheme="minorHAnsi" w:eastAsiaTheme="minorEastAsia" w:hAnsiTheme="minorHAnsi" w:cstheme="minorBidi"/>
            <w:sz w:val="22"/>
            <w:szCs w:val="22"/>
            <w:lang w:val="de-DE" w:eastAsia="de-DE"/>
          </w:rPr>
          <w:tab/>
        </w:r>
        <w:r w:rsidRPr="00E72EDE" w:rsidDel="008F51EF">
          <w:rPr>
            <w:rPrChange w:id="565" w:author="Author" w:date="2018-01-17T15:25:00Z">
              <w:rPr>
                <w:rStyle w:val="Hyperlink"/>
              </w:rPr>
            </w:rPrChange>
          </w:rPr>
          <w:delText>Roles</w:delText>
        </w:r>
        <w:r w:rsidDel="008F51EF">
          <w:rPr>
            <w:webHidden/>
          </w:rPr>
          <w:tab/>
          <w:delText>5</w:delText>
        </w:r>
      </w:del>
    </w:p>
    <w:p w14:paraId="5CEB2C17" w14:textId="4F2F4C60" w:rsidR="00273716" w:rsidDel="008F51EF" w:rsidRDefault="00273716">
      <w:pPr>
        <w:pStyle w:val="TOC2"/>
        <w:rPr>
          <w:del w:id="566" w:author="Author" w:date="2018-02-26T11:29:00Z"/>
          <w:rFonts w:asciiTheme="minorHAnsi" w:eastAsiaTheme="minorEastAsia" w:hAnsiTheme="minorHAnsi" w:cstheme="minorBidi"/>
          <w:sz w:val="22"/>
          <w:szCs w:val="22"/>
          <w:lang w:val="de-DE" w:eastAsia="de-DE"/>
        </w:rPr>
      </w:pPr>
      <w:del w:id="567" w:author="Author" w:date="2018-02-26T11:29:00Z">
        <w:r w:rsidRPr="00E72EDE" w:rsidDel="008F51EF">
          <w:rPr>
            <w:rPrChange w:id="568" w:author="Author" w:date="2018-01-17T15:25:00Z">
              <w:rPr>
                <w:rStyle w:val="Hyperlink"/>
              </w:rPr>
            </w:rPrChange>
          </w:rPr>
          <w:delText>2.4</w:delText>
        </w:r>
        <w:r w:rsidDel="008F51EF">
          <w:rPr>
            <w:rFonts w:asciiTheme="minorHAnsi" w:eastAsiaTheme="minorEastAsia" w:hAnsiTheme="minorHAnsi" w:cstheme="minorBidi"/>
            <w:sz w:val="22"/>
            <w:szCs w:val="22"/>
            <w:lang w:val="de-DE" w:eastAsia="de-DE"/>
          </w:rPr>
          <w:tab/>
        </w:r>
        <w:r w:rsidRPr="00E72EDE" w:rsidDel="008F51EF">
          <w:rPr>
            <w:rPrChange w:id="569" w:author="Author" w:date="2018-01-17T15:25:00Z">
              <w:rPr>
                <w:rStyle w:val="Hyperlink"/>
              </w:rPr>
            </w:rPrChange>
          </w:rPr>
          <w:delText>Master Data, Organizational Data, and Other Data</w:delText>
        </w:r>
        <w:r w:rsidDel="008F51EF">
          <w:rPr>
            <w:webHidden/>
          </w:rPr>
          <w:tab/>
          <w:delText>6</w:delText>
        </w:r>
      </w:del>
    </w:p>
    <w:p w14:paraId="4507626B" w14:textId="64927C4A" w:rsidR="00273716" w:rsidDel="008F51EF" w:rsidRDefault="00273716">
      <w:pPr>
        <w:pStyle w:val="TOC2"/>
        <w:rPr>
          <w:del w:id="570" w:author="Author" w:date="2018-02-26T11:29:00Z"/>
          <w:rFonts w:asciiTheme="minorHAnsi" w:eastAsiaTheme="minorEastAsia" w:hAnsiTheme="minorHAnsi" w:cstheme="minorBidi"/>
          <w:sz w:val="22"/>
          <w:szCs w:val="22"/>
          <w:lang w:val="de-DE" w:eastAsia="de-DE"/>
        </w:rPr>
      </w:pPr>
      <w:del w:id="571" w:author="Author" w:date="2018-02-26T11:29:00Z">
        <w:r w:rsidRPr="00E72EDE" w:rsidDel="008F51EF">
          <w:rPr>
            <w:rPrChange w:id="572" w:author="Author" w:date="2018-01-17T15:25:00Z">
              <w:rPr>
                <w:rStyle w:val="Hyperlink"/>
              </w:rPr>
            </w:rPrChange>
          </w:rPr>
          <w:delText>2.5</w:delText>
        </w:r>
        <w:r w:rsidDel="008F51EF">
          <w:rPr>
            <w:rFonts w:asciiTheme="minorHAnsi" w:eastAsiaTheme="minorEastAsia" w:hAnsiTheme="minorHAnsi" w:cstheme="minorBidi"/>
            <w:sz w:val="22"/>
            <w:szCs w:val="22"/>
            <w:lang w:val="de-DE" w:eastAsia="de-DE"/>
          </w:rPr>
          <w:tab/>
        </w:r>
        <w:r w:rsidRPr="00E72EDE" w:rsidDel="008F51EF">
          <w:rPr>
            <w:rPrChange w:id="573" w:author="Author" w:date="2018-01-17T15:25:00Z">
              <w:rPr>
                <w:rStyle w:val="Hyperlink"/>
              </w:rPr>
            </w:rPrChange>
          </w:rPr>
          <w:delText>Business Conditions</w:delText>
        </w:r>
        <w:r w:rsidDel="008F51EF">
          <w:rPr>
            <w:webHidden/>
          </w:rPr>
          <w:tab/>
          <w:delText>6</w:delText>
        </w:r>
      </w:del>
    </w:p>
    <w:p w14:paraId="47578A92" w14:textId="4EDD046E" w:rsidR="00273716" w:rsidDel="008F51EF" w:rsidRDefault="00273716">
      <w:pPr>
        <w:pStyle w:val="TOC1"/>
        <w:rPr>
          <w:del w:id="574" w:author="Author" w:date="2018-02-26T11:29:00Z"/>
          <w:rFonts w:asciiTheme="minorHAnsi" w:eastAsiaTheme="minorEastAsia" w:hAnsiTheme="minorHAnsi" w:cstheme="minorBidi"/>
          <w:sz w:val="22"/>
          <w:szCs w:val="22"/>
          <w:lang w:val="de-DE" w:eastAsia="de-DE"/>
        </w:rPr>
      </w:pPr>
      <w:del w:id="575" w:author="Author" w:date="2018-02-26T11:29:00Z">
        <w:r w:rsidRPr="00E72EDE" w:rsidDel="008F51EF">
          <w:rPr>
            <w:rPrChange w:id="576" w:author="Author" w:date="2018-01-17T15:25:00Z">
              <w:rPr>
                <w:rStyle w:val="Hyperlink"/>
              </w:rPr>
            </w:rPrChange>
          </w:rPr>
          <w:delText>3</w:delText>
        </w:r>
        <w:r w:rsidDel="008F51EF">
          <w:rPr>
            <w:rFonts w:asciiTheme="minorHAnsi" w:eastAsiaTheme="minorEastAsia" w:hAnsiTheme="minorHAnsi" w:cstheme="minorBidi"/>
            <w:sz w:val="22"/>
            <w:szCs w:val="22"/>
            <w:lang w:val="de-DE" w:eastAsia="de-DE"/>
          </w:rPr>
          <w:tab/>
        </w:r>
        <w:r w:rsidRPr="00E72EDE" w:rsidDel="008F51EF">
          <w:rPr>
            <w:rPrChange w:id="577" w:author="Author" w:date="2018-01-17T15:25:00Z">
              <w:rPr>
                <w:rStyle w:val="Hyperlink"/>
              </w:rPr>
            </w:rPrChange>
          </w:rPr>
          <w:delText>Overview Table</w:delText>
        </w:r>
        <w:r w:rsidDel="008F51EF">
          <w:rPr>
            <w:webHidden/>
          </w:rPr>
          <w:tab/>
          <w:delText>7</w:delText>
        </w:r>
      </w:del>
    </w:p>
    <w:p w14:paraId="046BEBDE" w14:textId="0E24E2A1" w:rsidR="00273716" w:rsidDel="008F51EF" w:rsidRDefault="00273716">
      <w:pPr>
        <w:pStyle w:val="TOC1"/>
        <w:rPr>
          <w:del w:id="578" w:author="Author" w:date="2018-02-26T11:29:00Z"/>
          <w:rFonts w:asciiTheme="minorHAnsi" w:eastAsiaTheme="minorEastAsia" w:hAnsiTheme="minorHAnsi" w:cstheme="minorBidi"/>
          <w:sz w:val="22"/>
          <w:szCs w:val="22"/>
          <w:lang w:val="de-DE" w:eastAsia="de-DE"/>
        </w:rPr>
      </w:pPr>
      <w:del w:id="579" w:author="Author" w:date="2018-02-26T11:29:00Z">
        <w:r w:rsidRPr="00E72EDE" w:rsidDel="008F51EF">
          <w:rPr>
            <w:rPrChange w:id="580" w:author="Author" w:date="2018-01-17T15:25:00Z">
              <w:rPr>
                <w:rStyle w:val="Hyperlink"/>
              </w:rPr>
            </w:rPrChange>
          </w:rPr>
          <w:delText>4</w:delText>
        </w:r>
        <w:r w:rsidDel="008F51EF">
          <w:rPr>
            <w:rFonts w:asciiTheme="minorHAnsi" w:eastAsiaTheme="minorEastAsia" w:hAnsiTheme="minorHAnsi" w:cstheme="minorBidi"/>
            <w:sz w:val="22"/>
            <w:szCs w:val="22"/>
            <w:lang w:val="de-DE" w:eastAsia="de-DE"/>
          </w:rPr>
          <w:tab/>
        </w:r>
        <w:r w:rsidRPr="00E72EDE" w:rsidDel="008F51EF">
          <w:rPr>
            <w:rPrChange w:id="581" w:author="Author" w:date="2018-01-17T15:25:00Z">
              <w:rPr>
                <w:rStyle w:val="Hyperlink"/>
              </w:rPr>
            </w:rPrChange>
          </w:rPr>
          <w:delText>Testing the Process Steps</w:delText>
        </w:r>
        <w:r w:rsidDel="008F51EF">
          <w:rPr>
            <w:webHidden/>
          </w:rPr>
          <w:tab/>
          <w:delText>9</w:delText>
        </w:r>
      </w:del>
    </w:p>
    <w:p w14:paraId="3B445B8C" w14:textId="6A31228B" w:rsidR="00273716" w:rsidDel="008F51EF" w:rsidRDefault="00273716">
      <w:pPr>
        <w:pStyle w:val="TOC2"/>
        <w:rPr>
          <w:del w:id="582" w:author="Author" w:date="2018-02-26T11:29:00Z"/>
          <w:rFonts w:asciiTheme="minorHAnsi" w:eastAsiaTheme="minorEastAsia" w:hAnsiTheme="minorHAnsi" w:cstheme="minorBidi"/>
          <w:sz w:val="22"/>
          <w:szCs w:val="22"/>
          <w:lang w:val="de-DE" w:eastAsia="de-DE"/>
        </w:rPr>
      </w:pPr>
      <w:del w:id="583" w:author="Author" w:date="2018-02-26T11:29:00Z">
        <w:r w:rsidRPr="00E72EDE" w:rsidDel="008F51EF">
          <w:rPr>
            <w:rPrChange w:id="584" w:author="Author" w:date="2018-01-17T15:25:00Z">
              <w:rPr>
                <w:rStyle w:val="Hyperlink"/>
              </w:rPr>
            </w:rPrChange>
          </w:rPr>
          <w:delText>4.1</w:delText>
        </w:r>
        <w:r w:rsidDel="008F51EF">
          <w:rPr>
            <w:rFonts w:asciiTheme="minorHAnsi" w:eastAsiaTheme="minorEastAsia" w:hAnsiTheme="minorHAnsi" w:cstheme="minorBidi"/>
            <w:sz w:val="22"/>
            <w:szCs w:val="22"/>
            <w:lang w:val="de-DE" w:eastAsia="de-DE"/>
          </w:rPr>
          <w:tab/>
        </w:r>
        <w:r w:rsidRPr="00E72EDE" w:rsidDel="008F51EF">
          <w:rPr>
            <w:rPrChange w:id="585" w:author="Author" w:date="2018-01-17T15:25:00Z">
              <w:rPr>
                <w:rStyle w:val="Hyperlink"/>
              </w:rPr>
            </w:rPrChange>
          </w:rPr>
          <w:delText>Take Action: Promotion</w:delText>
        </w:r>
        <w:r w:rsidDel="008F51EF">
          <w:rPr>
            <w:webHidden/>
          </w:rPr>
          <w:tab/>
          <w:delText>12</w:delText>
        </w:r>
      </w:del>
    </w:p>
    <w:p w14:paraId="4878D0AB" w14:textId="221B13C9" w:rsidR="00273716" w:rsidDel="008F51EF" w:rsidRDefault="00273716">
      <w:pPr>
        <w:pStyle w:val="TOC3"/>
        <w:rPr>
          <w:del w:id="586" w:author="Author" w:date="2018-02-26T11:29:00Z"/>
          <w:rFonts w:asciiTheme="minorHAnsi" w:eastAsiaTheme="minorEastAsia" w:hAnsiTheme="minorHAnsi" w:cstheme="minorBidi"/>
          <w:sz w:val="22"/>
          <w:szCs w:val="22"/>
          <w:lang w:val="de-DE" w:eastAsia="de-DE"/>
        </w:rPr>
      </w:pPr>
      <w:del w:id="587" w:author="Author" w:date="2018-02-26T11:29:00Z">
        <w:r w:rsidRPr="00E72EDE" w:rsidDel="008F51EF">
          <w:rPr>
            <w:rPrChange w:id="588" w:author="Author" w:date="2018-01-17T15:25:00Z">
              <w:rPr>
                <w:rStyle w:val="Hyperlink"/>
              </w:rPr>
            </w:rPrChange>
          </w:rPr>
          <w:delText>4.1.1</w:delText>
        </w:r>
        <w:r w:rsidDel="008F51EF">
          <w:rPr>
            <w:rFonts w:asciiTheme="minorHAnsi" w:eastAsiaTheme="minorEastAsia" w:hAnsiTheme="minorHAnsi" w:cstheme="minorBidi"/>
            <w:sz w:val="22"/>
            <w:szCs w:val="22"/>
            <w:lang w:val="de-DE" w:eastAsia="de-DE"/>
          </w:rPr>
          <w:tab/>
        </w:r>
        <w:r w:rsidRPr="00E72EDE" w:rsidDel="008F51EF">
          <w:rPr>
            <w:rPrChange w:id="589" w:author="Author" w:date="2018-01-17T15:25:00Z">
              <w:rPr>
                <w:rStyle w:val="Hyperlink"/>
              </w:rPr>
            </w:rPrChange>
          </w:rPr>
          <w:delText>Entering Promotion Data</w:delText>
        </w:r>
        <w:r w:rsidDel="008F51EF">
          <w:rPr>
            <w:webHidden/>
          </w:rPr>
          <w:tab/>
          <w:delText>12</w:delText>
        </w:r>
      </w:del>
    </w:p>
    <w:p w14:paraId="5DE9FC8C" w14:textId="31A297FE" w:rsidR="00273716" w:rsidDel="008F51EF" w:rsidRDefault="00273716">
      <w:pPr>
        <w:pStyle w:val="TOC4"/>
        <w:rPr>
          <w:del w:id="590" w:author="Author" w:date="2018-02-26T11:29:00Z"/>
          <w:rFonts w:asciiTheme="minorHAnsi" w:eastAsiaTheme="minorEastAsia" w:hAnsiTheme="minorHAnsi" w:cstheme="minorBidi"/>
          <w:sz w:val="22"/>
          <w:szCs w:val="22"/>
          <w:lang w:val="de-DE" w:eastAsia="de-DE"/>
        </w:rPr>
      </w:pPr>
      <w:del w:id="591" w:author="Author" w:date="2018-02-26T11:29:00Z">
        <w:r w:rsidRPr="00E72EDE" w:rsidDel="008F51EF">
          <w:rPr>
            <w:rPrChange w:id="592" w:author="Author" w:date="2018-01-17T15:25:00Z">
              <w:rPr>
                <w:rStyle w:val="Hyperlink"/>
              </w:rPr>
            </w:rPrChange>
          </w:rPr>
          <w:delText>4.1.1.1</w:delText>
        </w:r>
        <w:r w:rsidDel="008F51EF">
          <w:rPr>
            <w:rFonts w:asciiTheme="minorHAnsi" w:eastAsiaTheme="minorEastAsia" w:hAnsiTheme="minorHAnsi" w:cstheme="minorBidi"/>
            <w:sz w:val="22"/>
            <w:szCs w:val="22"/>
            <w:lang w:val="de-DE" w:eastAsia="de-DE"/>
          </w:rPr>
          <w:tab/>
        </w:r>
        <w:r w:rsidRPr="00E72EDE" w:rsidDel="008F51EF">
          <w:rPr>
            <w:rPrChange w:id="593" w:author="Author" w:date="2018-01-17T15:25:00Z">
              <w:rPr>
                <w:rStyle w:val="Hyperlink"/>
              </w:rPr>
            </w:rPrChange>
          </w:rPr>
          <w:delText>Entering Job Information Changes due to Promotion</w:delText>
        </w:r>
        <w:r w:rsidDel="008F51EF">
          <w:rPr>
            <w:webHidden/>
          </w:rPr>
          <w:tab/>
          <w:delText>13</w:delText>
        </w:r>
      </w:del>
    </w:p>
    <w:p w14:paraId="748A6B2F" w14:textId="2E4AB050" w:rsidR="00273716" w:rsidDel="008F51EF" w:rsidRDefault="00273716">
      <w:pPr>
        <w:pStyle w:val="TOC4"/>
        <w:rPr>
          <w:del w:id="594" w:author="Author" w:date="2018-02-26T11:29:00Z"/>
          <w:rFonts w:asciiTheme="minorHAnsi" w:eastAsiaTheme="minorEastAsia" w:hAnsiTheme="minorHAnsi" w:cstheme="minorBidi"/>
          <w:sz w:val="22"/>
          <w:szCs w:val="22"/>
          <w:lang w:val="de-DE" w:eastAsia="de-DE"/>
        </w:rPr>
      </w:pPr>
      <w:del w:id="595" w:author="Author" w:date="2018-02-26T11:29:00Z">
        <w:r w:rsidRPr="00E72EDE" w:rsidDel="008F51EF">
          <w:rPr>
            <w:rPrChange w:id="596" w:author="Author" w:date="2018-01-17T15:25:00Z">
              <w:rPr>
                <w:rStyle w:val="Hyperlink"/>
              </w:rPr>
            </w:rPrChange>
          </w:rPr>
          <w:delText>4.1.1.2</w:delText>
        </w:r>
        <w:r w:rsidDel="008F51EF">
          <w:rPr>
            <w:rFonts w:asciiTheme="minorHAnsi" w:eastAsiaTheme="minorEastAsia" w:hAnsiTheme="minorHAnsi" w:cstheme="minorBidi"/>
            <w:sz w:val="22"/>
            <w:szCs w:val="22"/>
            <w:lang w:val="de-DE" w:eastAsia="de-DE"/>
          </w:rPr>
          <w:tab/>
        </w:r>
        <w:r w:rsidRPr="00E72EDE" w:rsidDel="008F51EF">
          <w:rPr>
            <w:rPrChange w:id="597" w:author="Author" w:date="2018-01-17T15:25:00Z">
              <w:rPr>
                <w:rStyle w:val="Hyperlink"/>
              </w:rPr>
            </w:rPrChange>
          </w:rPr>
          <w:delText>Entering Compensation Information Changes due to Promotion</w:delText>
        </w:r>
        <w:r w:rsidDel="008F51EF">
          <w:rPr>
            <w:webHidden/>
          </w:rPr>
          <w:tab/>
          <w:delText>16</w:delText>
        </w:r>
      </w:del>
    </w:p>
    <w:p w14:paraId="7D3EF297" w14:textId="403B5C57" w:rsidR="00273716" w:rsidDel="008F51EF" w:rsidRDefault="00273716">
      <w:pPr>
        <w:pStyle w:val="TOC3"/>
        <w:rPr>
          <w:del w:id="598" w:author="Author" w:date="2018-02-26T11:29:00Z"/>
          <w:rFonts w:asciiTheme="minorHAnsi" w:eastAsiaTheme="minorEastAsia" w:hAnsiTheme="minorHAnsi" w:cstheme="minorBidi"/>
          <w:sz w:val="22"/>
          <w:szCs w:val="22"/>
          <w:lang w:val="de-DE" w:eastAsia="de-DE"/>
        </w:rPr>
      </w:pPr>
      <w:del w:id="599" w:author="Author" w:date="2018-02-26T11:29:00Z">
        <w:r w:rsidRPr="00E72EDE" w:rsidDel="008F51EF">
          <w:rPr>
            <w:rPrChange w:id="600" w:author="Author" w:date="2018-01-17T15:25:00Z">
              <w:rPr>
                <w:rStyle w:val="Hyperlink"/>
              </w:rPr>
            </w:rPrChange>
          </w:rPr>
          <w:delText>4.1.2</w:delText>
        </w:r>
        <w:r w:rsidDel="008F51EF">
          <w:rPr>
            <w:rFonts w:asciiTheme="minorHAnsi" w:eastAsiaTheme="minorEastAsia" w:hAnsiTheme="minorHAnsi" w:cstheme="minorBidi"/>
            <w:sz w:val="22"/>
            <w:szCs w:val="22"/>
            <w:lang w:val="de-DE" w:eastAsia="de-DE"/>
          </w:rPr>
          <w:tab/>
        </w:r>
        <w:r w:rsidRPr="00E72EDE" w:rsidDel="008F51EF">
          <w:rPr>
            <w:rPrChange w:id="601" w:author="Author" w:date="2018-01-17T15:25:00Z">
              <w:rPr>
                <w:rStyle w:val="Hyperlink"/>
              </w:rPr>
            </w:rPrChange>
          </w:rPr>
          <w:delText>Approving Promotion Request</w:delText>
        </w:r>
        <w:r w:rsidDel="008F51EF">
          <w:rPr>
            <w:webHidden/>
          </w:rPr>
          <w:tab/>
          <w:delText>19</w:delText>
        </w:r>
      </w:del>
    </w:p>
    <w:p w14:paraId="72ED8942" w14:textId="6C6A8A0A" w:rsidR="00273716" w:rsidDel="008F51EF" w:rsidRDefault="00273716">
      <w:pPr>
        <w:pStyle w:val="TOC3"/>
        <w:rPr>
          <w:del w:id="602" w:author="Author" w:date="2018-02-26T11:29:00Z"/>
          <w:rFonts w:asciiTheme="minorHAnsi" w:eastAsiaTheme="minorEastAsia" w:hAnsiTheme="minorHAnsi" w:cstheme="minorBidi"/>
          <w:sz w:val="22"/>
          <w:szCs w:val="22"/>
          <w:lang w:val="de-DE" w:eastAsia="de-DE"/>
        </w:rPr>
      </w:pPr>
      <w:del w:id="603" w:author="Author" w:date="2018-02-26T11:29:00Z">
        <w:r w:rsidRPr="00E72EDE" w:rsidDel="008F51EF">
          <w:rPr>
            <w:rPrChange w:id="604" w:author="Author" w:date="2018-01-17T15:25:00Z">
              <w:rPr>
                <w:rStyle w:val="Hyperlink"/>
              </w:rPr>
            </w:rPrChange>
          </w:rPr>
          <w:delText>4.1.3</w:delText>
        </w:r>
        <w:r w:rsidDel="008F51EF">
          <w:rPr>
            <w:rFonts w:asciiTheme="minorHAnsi" w:eastAsiaTheme="minorEastAsia" w:hAnsiTheme="minorHAnsi" w:cstheme="minorBidi"/>
            <w:sz w:val="22"/>
            <w:szCs w:val="22"/>
            <w:lang w:val="de-DE" w:eastAsia="de-DE"/>
          </w:rPr>
          <w:tab/>
        </w:r>
        <w:r w:rsidRPr="00E72EDE" w:rsidDel="008F51EF">
          <w:rPr>
            <w:rPrChange w:id="605" w:author="Author" w:date="2018-01-17T15:25:00Z">
              <w:rPr>
                <w:rStyle w:val="Hyperlink"/>
              </w:rPr>
            </w:rPrChange>
          </w:rPr>
          <w:delText>Processing Approved Promotion Request</w:delText>
        </w:r>
        <w:r w:rsidDel="008F51EF">
          <w:rPr>
            <w:webHidden/>
          </w:rPr>
          <w:tab/>
          <w:delText>21</w:delText>
        </w:r>
      </w:del>
    </w:p>
    <w:p w14:paraId="1DB7934D" w14:textId="2AD77A15" w:rsidR="00273716" w:rsidDel="008F51EF" w:rsidRDefault="00273716">
      <w:pPr>
        <w:pStyle w:val="TOC2"/>
        <w:rPr>
          <w:del w:id="606" w:author="Author" w:date="2018-02-26T11:29:00Z"/>
          <w:rFonts w:asciiTheme="minorHAnsi" w:eastAsiaTheme="minorEastAsia" w:hAnsiTheme="minorHAnsi" w:cstheme="minorBidi"/>
          <w:sz w:val="22"/>
          <w:szCs w:val="22"/>
          <w:lang w:val="de-DE" w:eastAsia="de-DE"/>
        </w:rPr>
      </w:pPr>
      <w:del w:id="607" w:author="Author" w:date="2018-02-26T11:29:00Z">
        <w:r w:rsidRPr="00E72EDE" w:rsidDel="008F51EF">
          <w:rPr>
            <w:rPrChange w:id="608" w:author="Author" w:date="2018-01-17T15:25:00Z">
              <w:rPr>
                <w:rStyle w:val="Hyperlink"/>
              </w:rPr>
            </w:rPrChange>
          </w:rPr>
          <w:delText>4.2</w:delText>
        </w:r>
        <w:r w:rsidDel="008F51EF">
          <w:rPr>
            <w:rFonts w:asciiTheme="minorHAnsi" w:eastAsiaTheme="minorEastAsia" w:hAnsiTheme="minorHAnsi" w:cstheme="minorBidi"/>
            <w:sz w:val="22"/>
            <w:szCs w:val="22"/>
            <w:lang w:val="de-DE" w:eastAsia="de-DE"/>
          </w:rPr>
          <w:tab/>
        </w:r>
        <w:r w:rsidRPr="00E72EDE" w:rsidDel="008F51EF">
          <w:rPr>
            <w:rPrChange w:id="609" w:author="Author" w:date="2018-01-17T15:25:00Z">
              <w:rPr>
                <w:rStyle w:val="Hyperlink"/>
              </w:rPr>
            </w:rPrChange>
          </w:rPr>
          <w:delText>Take Action: Demotion</w:delText>
        </w:r>
        <w:r w:rsidDel="008F51EF">
          <w:rPr>
            <w:webHidden/>
          </w:rPr>
          <w:tab/>
          <w:delText>25</w:delText>
        </w:r>
      </w:del>
    </w:p>
    <w:p w14:paraId="269AC139" w14:textId="266ABCA5" w:rsidR="00273716" w:rsidDel="008F51EF" w:rsidRDefault="00273716">
      <w:pPr>
        <w:pStyle w:val="TOC3"/>
        <w:rPr>
          <w:del w:id="610" w:author="Author" w:date="2018-02-26T11:29:00Z"/>
          <w:rFonts w:asciiTheme="minorHAnsi" w:eastAsiaTheme="minorEastAsia" w:hAnsiTheme="minorHAnsi" w:cstheme="minorBidi"/>
          <w:sz w:val="22"/>
          <w:szCs w:val="22"/>
          <w:lang w:val="de-DE" w:eastAsia="de-DE"/>
        </w:rPr>
      </w:pPr>
      <w:del w:id="611" w:author="Author" w:date="2018-02-26T11:29:00Z">
        <w:r w:rsidRPr="00E72EDE" w:rsidDel="008F51EF">
          <w:rPr>
            <w:rPrChange w:id="612" w:author="Author" w:date="2018-01-17T15:25:00Z">
              <w:rPr>
                <w:rStyle w:val="Hyperlink"/>
              </w:rPr>
            </w:rPrChange>
          </w:rPr>
          <w:delText>4.2.1</w:delText>
        </w:r>
        <w:r w:rsidDel="008F51EF">
          <w:rPr>
            <w:rFonts w:asciiTheme="minorHAnsi" w:eastAsiaTheme="minorEastAsia" w:hAnsiTheme="minorHAnsi" w:cstheme="minorBidi"/>
            <w:sz w:val="22"/>
            <w:szCs w:val="22"/>
            <w:lang w:val="de-DE" w:eastAsia="de-DE"/>
          </w:rPr>
          <w:tab/>
        </w:r>
        <w:r w:rsidRPr="00E72EDE" w:rsidDel="008F51EF">
          <w:rPr>
            <w:rPrChange w:id="613" w:author="Author" w:date="2018-01-17T15:25:00Z">
              <w:rPr>
                <w:rStyle w:val="Hyperlink"/>
              </w:rPr>
            </w:rPrChange>
          </w:rPr>
          <w:delText>Entering Demotion Data</w:delText>
        </w:r>
        <w:r w:rsidDel="008F51EF">
          <w:rPr>
            <w:webHidden/>
          </w:rPr>
          <w:tab/>
          <w:delText>25</w:delText>
        </w:r>
      </w:del>
    </w:p>
    <w:p w14:paraId="19F36FCA" w14:textId="153128EE" w:rsidR="00273716" w:rsidDel="008F51EF" w:rsidRDefault="00273716">
      <w:pPr>
        <w:pStyle w:val="TOC4"/>
        <w:rPr>
          <w:del w:id="614" w:author="Author" w:date="2018-02-26T11:29:00Z"/>
          <w:rFonts w:asciiTheme="minorHAnsi" w:eastAsiaTheme="minorEastAsia" w:hAnsiTheme="minorHAnsi" w:cstheme="minorBidi"/>
          <w:sz w:val="22"/>
          <w:szCs w:val="22"/>
          <w:lang w:val="de-DE" w:eastAsia="de-DE"/>
        </w:rPr>
      </w:pPr>
      <w:del w:id="615" w:author="Author" w:date="2018-02-26T11:29:00Z">
        <w:r w:rsidRPr="00E72EDE" w:rsidDel="008F51EF">
          <w:rPr>
            <w:rPrChange w:id="616" w:author="Author" w:date="2018-01-17T15:25:00Z">
              <w:rPr>
                <w:rStyle w:val="Hyperlink"/>
              </w:rPr>
            </w:rPrChange>
          </w:rPr>
          <w:delText>4.2.1.1</w:delText>
        </w:r>
        <w:r w:rsidDel="008F51EF">
          <w:rPr>
            <w:rFonts w:asciiTheme="minorHAnsi" w:eastAsiaTheme="minorEastAsia" w:hAnsiTheme="minorHAnsi" w:cstheme="minorBidi"/>
            <w:sz w:val="22"/>
            <w:szCs w:val="22"/>
            <w:lang w:val="de-DE" w:eastAsia="de-DE"/>
          </w:rPr>
          <w:tab/>
        </w:r>
        <w:r w:rsidRPr="00E72EDE" w:rsidDel="008F51EF">
          <w:rPr>
            <w:rPrChange w:id="617" w:author="Author" w:date="2018-01-17T15:25:00Z">
              <w:rPr>
                <w:rStyle w:val="Hyperlink"/>
              </w:rPr>
            </w:rPrChange>
          </w:rPr>
          <w:delText>Entering Job Information Changes due to Demotion</w:delText>
        </w:r>
        <w:r w:rsidDel="008F51EF">
          <w:rPr>
            <w:webHidden/>
          </w:rPr>
          <w:tab/>
          <w:delText>25</w:delText>
        </w:r>
      </w:del>
    </w:p>
    <w:p w14:paraId="2B14682F" w14:textId="3035F288" w:rsidR="00273716" w:rsidDel="008F51EF" w:rsidRDefault="00273716">
      <w:pPr>
        <w:pStyle w:val="TOC4"/>
        <w:rPr>
          <w:del w:id="618" w:author="Author" w:date="2018-02-26T11:29:00Z"/>
          <w:rFonts w:asciiTheme="minorHAnsi" w:eastAsiaTheme="minorEastAsia" w:hAnsiTheme="minorHAnsi" w:cstheme="minorBidi"/>
          <w:sz w:val="22"/>
          <w:szCs w:val="22"/>
          <w:lang w:val="de-DE" w:eastAsia="de-DE"/>
        </w:rPr>
      </w:pPr>
      <w:del w:id="619" w:author="Author" w:date="2018-02-26T11:29:00Z">
        <w:r w:rsidRPr="00E72EDE" w:rsidDel="008F51EF">
          <w:rPr>
            <w:rPrChange w:id="620" w:author="Author" w:date="2018-01-17T15:25:00Z">
              <w:rPr>
                <w:rStyle w:val="Hyperlink"/>
              </w:rPr>
            </w:rPrChange>
          </w:rPr>
          <w:delText>4.2.1.2</w:delText>
        </w:r>
        <w:r w:rsidDel="008F51EF">
          <w:rPr>
            <w:rFonts w:asciiTheme="minorHAnsi" w:eastAsiaTheme="minorEastAsia" w:hAnsiTheme="minorHAnsi" w:cstheme="minorBidi"/>
            <w:sz w:val="22"/>
            <w:szCs w:val="22"/>
            <w:lang w:val="de-DE" w:eastAsia="de-DE"/>
          </w:rPr>
          <w:tab/>
        </w:r>
        <w:r w:rsidRPr="00E72EDE" w:rsidDel="008F51EF">
          <w:rPr>
            <w:rPrChange w:id="621" w:author="Author" w:date="2018-01-17T15:25:00Z">
              <w:rPr>
                <w:rStyle w:val="Hyperlink"/>
              </w:rPr>
            </w:rPrChange>
          </w:rPr>
          <w:delText>Entering Compensation Information Changes due to Demotion</w:delText>
        </w:r>
        <w:r w:rsidDel="008F51EF">
          <w:rPr>
            <w:webHidden/>
          </w:rPr>
          <w:tab/>
          <w:delText>29</w:delText>
        </w:r>
      </w:del>
    </w:p>
    <w:p w14:paraId="48ED97B5" w14:textId="44402AD2" w:rsidR="00273716" w:rsidDel="008F51EF" w:rsidRDefault="00273716">
      <w:pPr>
        <w:pStyle w:val="TOC3"/>
        <w:rPr>
          <w:del w:id="622" w:author="Author" w:date="2018-02-26T11:29:00Z"/>
          <w:rFonts w:asciiTheme="minorHAnsi" w:eastAsiaTheme="minorEastAsia" w:hAnsiTheme="minorHAnsi" w:cstheme="minorBidi"/>
          <w:sz w:val="22"/>
          <w:szCs w:val="22"/>
          <w:lang w:val="de-DE" w:eastAsia="de-DE"/>
        </w:rPr>
      </w:pPr>
      <w:del w:id="623" w:author="Author" w:date="2018-02-26T11:29:00Z">
        <w:r w:rsidRPr="00E72EDE" w:rsidDel="008F51EF">
          <w:rPr>
            <w:rPrChange w:id="624" w:author="Author" w:date="2018-01-17T15:25:00Z">
              <w:rPr>
                <w:rStyle w:val="Hyperlink"/>
              </w:rPr>
            </w:rPrChange>
          </w:rPr>
          <w:delText>4.2.2</w:delText>
        </w:r>
        <w:r w:rsidDel="008F51EF">
          <w:rPr>
            <w:rFonts w:asciiTheme="minorHAnsi" w:eastAsiaTheme="minorEastAsia" w:hAnsiTheme="minorHAnsi" w:cstheme="minorBidi"/>
            <w:sz w:val="22"/>
            <w:szCs w:val="22"/>
            <w:lang w:val="de-DE" w:eastAsia="de-DE"/>
          </w:rPr>
          <w:tab/>
        </w:r>
        <w:r w:rsidRPr="00E72EDE" w:rsidDel="008F51EF">
          <w:rPr>
            <w:rPrChange w:id="625" w:author="Author" w:date="2018-01-17T15:25:00Z">
              <w:rPr>
                <w:rStyle w:val="Hyperlink"/>
              </w:rPr>
            </w:rPrChange>
          </w:rPr>
          <w:delText>Approving Demotion Request</w:delText>
        </w:r>
        <w:r w:rsidDel="008F51EF">
          <w:rPr>
            <w:webHidden/>
          </w:rPr>
          <w:tab/>
          <w:delText>32</w:delText>
        </w:r>
      </w:del>
    </w:p>
    <w:p w14:paraId="5DE1E347" w14:textId="271FFA04" w:rsidR="00273716" w:rsidDel="008F51EF" w:rsidRDefault="00273716">
      <w:pPr>
        <w:pStyle w:val="TOC3"/>
        <w:rPr>
          <w:del w:id="626" w:author="Author" w:date="2018-02-26T11:29:00Z"/>
          <w:rFonts w:asciiTheme="minorHAnsi" w:eastAsiaTheme="minorEastAsia" w:hAnsiTheme="minorHAnsi" w:cstheme="minorBidi"/>
          <w:sz w:val="22"/>
          <w:szCs w:val="22"/>
          <w:lang w:val="de-DE" w:eastAsia="de-DE"/>
        </w:rPr>
      </w:pPr>
      <w:del w:id="627" w:author="Author" w:date="2018-02-26T11:29:00Z">
        <w:r w:rsidRPr="00E72EDE" w:rsidDel="008F51EF">
          <w:rPr>
            <w:rPrChange w:id="628" w:author="Author" w:date="2018-01-17T15:25:00Z">
              <w:rPr>
                <w:rStyle w:val="Hyperlink"/>
              </w:rPr>
            </w:rPrChange>
          </w:rPr>
          <w:delText>4.2.3</w:delText>
        </w:r>
        <w:r w:rsidDel="008F51EF">
          <w:rPr>
            <w:rFonts w:asciiTheme="minorHAnsi" w:eastAsiaTheme="minorEastAsia" w:hAnsiTheme="minorHAnsi" w:cstheme="minorBidi"/>
            <w:sz w:val="22"/>
            <w:szCs w:val="22"/>
            <w:lang w:val="de-DE" w:eastAsia="de-DE"/>
          </w:rPr>
          <w:tab/>
        </w:r>
        <w:r w:rsidRPr="00E72EDE" w:rsidDel="008F51EF">
          <w:rPr>
            <w:rPrChange w:id="629" w:author="Author" w:date="2018-01-17T15:25:00Z">
              <w:rPr>
                <w:rStyle w:val="Hyperlink"/>
              </w:rPr>
            </w:rPrChange>
          </w:rPr>
          <w:delText>Processing Approved Demotion Request</w:delText>
        </w:r>
        <w:r w:rsidDel="008F51EF">
          <w:rPr>
            <w:webHidden/>
          </w:rPr>
          <w:tab/>
          <w:delText>34</w:delText>
        </w:r>
      </w:del>
    </w:p>
    <w:p w14:paraId="3DD9038B" w14:textId="31F903CE" w:rsidR="00273716" w:rsidDel="008F51EF" w:rsidRDefault="00273716">
      <w:pPr>
        <w:pStyle w:val="TOC1"/>
        <w:rPr>
          <w:del w:id="630" w:author="Author" w:date="2018-02-26T11:29:00Z"/>
          <w:rFonts w:asciiTheme="minorHAnsi" w:eastAsiaTheme="minorEastAsia" w:hAnsiTheme="minorHAnsi" w:cstheme="minorBidi"/>
          <w:sz w:val="22"/>
          <w:szCs w:val="22"/>
          <w:lang w:val="de-DE" w:eastAsia="de-DE"/>
        </w:rPr>
      </w:pPr>
      <w:del w:id="631" w:author="Author" w:date="2018-02-26T11:29:00Z">
        <w:r w:rsidRPr="00E72EDE" w:rsidDel="008F51EF">
          <w:rPr>
            <w:rPrChange w:id="632" w:author="Author" w:date="2018-01-17T15:25:00Z">
              <w:rPr>
                <w:rStyle w:val="Hyperlink"/>
              </w:rPr>
            </w:rPrChange>
          </w:rPr>
          <w:delText>5</w:delText>
        </w:r>
        <w:r w:rsidDel="008F51EF">
          <w:rPr>
            <w:rFonts w:asciiTheme="minorHAnsi" w:eastAsiaTheme="minorEastAsia" w:hAnsiTheme="minorHAnsi" w:cstheme="minorBidi"/>
            <w:sz w:val="22"/>
            <w:szCs w:val="22"/>
            <w:lang w:val="de-DE" w:eastAsia="de-DE"/>
          </w:rPr>
          <w:tab/>
        </w:r>
        <w:r w:rsidRPr="00E72EDE" w:rsidDel="008F51EF">
          <w:rPr>
            <w:rPrChange w:id="633" w:author="Author" w:date="2018-01-17T15:25:00Z">
              <w:rPr>
                <w:rStyle w:val="Hyperlink"/>
              </w:rPr>
            </w:rPrChange>
          </w:rPr>
          <w:delText>Appendix</w:delText>
        </w:r>
        <w:r w:rsidDel="008F51EF">
          <w:rPr>
            <w:webHidden/>
          </w:rPr>
          <w:tab/>
          <w:delText>38</w:delText>
        </w:r>
      </w:del>
    </w:p>
    <w:p w14:paraId="4969C2CA" w14:textId="26771E3D" w:rsidR="00273716" w:rsidDel="008F51EF" w:rsidRDefault="00273716">
      <w:pPr>
        <w:pStyle w:val="TOC2"/>
        <w:rPr>
          <w:del w:id="634" w:author="Author" w:date="2018-02-26T11:29:00Z"/>
          <w:rFonts w:asciiTheme="minorHAnsi" w:eastAsiaTheme="minorEastAsia" w:hAnsiTheme="minorHAnsi" w:cstheme="minorBidi"/>
          <w:sz w:val="22"/>
          <w:szCs w:val="22"/>
          <w:lang w:val="de-DE" w:eastAsia="de-DE"/>
        </w:rPr>
      </w:pPr>
      <w:del w:id="635" w:author="Author" w:date="2018-02-26T11:29:00Z">
        <w:r w:rsidRPr="00E72EDE" w:rsidDel="008F51EF">
          <w:rPr>
            <w:rPrChange w:id="636" w:author="Author" w:date="2018-01-17T15:25:00Z">
              <w:rPr>
                <w:rStyle w:val="Hyperlink"/>
              </w:rPr>
            </w:rPrChange>
          </w:rPr>
          <w:delText>5.1</w:delText>
        </w:r>
        <w:r w:rsidDel="008F51EF">
          <w:rPr>
            <w:rFonts w:asciiTheme="minorHAnsi" w:eastAsiaTheme="minorEastAsia" w:hAnsiTheme="minorHAnsi" w:cstheme="minorBidi"/>
            <w:sz w:val="22"/>
            <w:szCs w:val="22"/>
            <w:lang w:val="de-DE" w:eastAsia="de-DE"/>
          </w:rPr>
          <w:tab/>
        </w:r>
        <w:r w:rsidRPr="00E72EDE" w:rsidDel="008F51EF">
          <w:rPr>
            <w:rPrChange w:id="637" w:author="Author" w:date="2018-01-17T15:25:00Z">
              <w:rPr>
                <w:rStyle w:val="Hyperlink"/>
              </w:rPr>
            </w:rPrChange>
          </w:rPr>
          <w:delText>Executing Process Steps using Mobile App</w:delText>
        </w:r>
        <w:r w:rsidDel="008F51EF">
          <w:rPr>
            <w:webHidden/>
          </w:rPr>
          <w:tab/>
          <w:delText>38</w:delText>
        </w:r>
      </w:del>
    </w:p>
    <w:p w14:paraId="79628A4F" w14:textId="0562B000" w:rsidR="00273716" w:rsidDel="008F51EF" w:rsidRDefault="00273716">
      <w:pPr>
        <w:pStyle w:val="TOC3"/>
        <w:rPr>
          <w:del w:id="638" w:author="Author" w:date="2018-02-26T11:29:00Z"/>
          <w:rFonts w:asciiTheme="minorHAnsi" w:eastAsiaTheme="minorEastAsia" w:hAnsiTheme="minorHAnsi" w:cstheme="minorBidi"/>
          <w:sz w:val="22"/>
          <w:szCs w:val="22"/>
          <w:lang w:val="de-DE" w:eastAsia="de-DE"/>
        </w:rPr>
      </w:pPr>
      <w:del w:id="639" w:author="Author" w:date="2018-02-26T11:29:00Z">
        <w:r w:rsidRPr="00E72EDE" w:rsidDel="008F51EF">
          <w:rPr>
            <w:rPrChange w:id="640" w:author="Author" w:date="2018-01-17T15:25:00Z">
              <w:rPr>
                <w:rStyle w:val="Hyperlink"/>
              </w:rPr>
            </w:rPrChange>
          </w:rPr>
          <w:delText>5.1.1</w:delText>
        </w:r>
        <w:r w:rsidDel="008F51EF">
          <w:rPr>
            <w:rFonts w:asciiTheme="minorHAnsi" w:eastAsiaTheme="minorEastAsia" w:hAnsiTheme="minorHAnsi" w:cstheme="minorBidi"/>
            <w:sz w:val="22"/>
            <w:szCs w:val="22"/>
            <w:lang w:val="de-DE" w:eastAsia="de-DE"/>
          </w:rPr>
          <w:tab/>
        </w:r>
        <w:r w:rsidRPr="00E72EDE" w:rsidDel="008F51EF">
          <w:rPr>
            <w:rPrChange w:id="641" w:author="Author" w:date="2018-01-17T15:25:00Z">
              <w:rPr>
                <w:rStyle w:val="Hyperlink"/>
              </w:rPr>
            </w:rPrChange>
          </w:rPr>
          <w:delText>Processing Requests</w:delText>
        </w:r>
        <w:r w:rsidDel="008F51EF">
          <w:rPr>
            <w:webHidden/>
          </w:rPr>
          <w:tab/>
          <w:delText>38</w:delText>
        </w:r>
      </w:del>
    </w:p>
    <w:p w14:paraId="5460EB1D" w14:textId="3F9E6E64" w:rsidR="00273716" w:rsidDel="008F51EF" w:rsidRDefault="00273716">
      <w:pPr>
        <w:pStyle w:val="TOC2"/>
        <w:rPr>
          <w:del w:id="642" w:author="Author" w:date="2018-02-26T11:29:00Z"/>
          <w:rFonts w:asciiTheme="minorHAnsi" w:eastAsiaTheme="minorEastAsia" w:hAnsiTheme="minorHAnsi" w:cstheme="minorBidi"/>
          <w:sz w:val="22"/>
          <w:szCs w:val="22"/>
          <w:lang w:val="de-DE" w:eastAsia="de-DE"/>
        </w:rPr>
      </w:pPr>
      <w:del w:id="643" w:author="Author" w:date="2018-02-26T11:29:00Z">
        <w:r w:rsidRPr="00E72EDE" w:rsidDel="008F51EF">
          <w:rPr>
            <w:rPrChange w:id="644" w:author="Author" w:date="2018-01-17T15:25:00Z">
              <w:rPr>
                <w:rStyle w:val="Hyperlink"/>
              </w:rPr>
            </w:rPrChange>
          </w:rPr>
          <w:delText>5.2</w:delText>
        </w:r>
        <w:r w:rsidDel="008F51EF">
          <w:rPr>
            <w:rFonts w:asciiTheme="minorHAnsi" w:eastAsiaTheme="minorEastAsia" w:hAnsiTheme="minorHAnsi" w:cstheme="minorBidi"/>
            <w:sz w:val="22"/>
            <w:szCs w:val="22"/>
            <w:lang w:val="de-DE" w:eastAsia="de-DE"/>
          </w:rPr>
          <w:tab/>
        </w:r>
        <w:r w:rsidRPr="00E72EDE" w:rsidDel="008F51EF">
          <w:rPr>
            <w:rPrChange w:id="645" w:author="Author" w:date="2018-01-17T15:25:00Z">
              <w:rPr>
                <w:rStyle w:val="Hyperlink"/>
              </w:rPr>
            </w:rPrChange>
          </w:rPr>
          <w:delText>Process Chains</w:delText>
        </w:r>
        <w:r w:rsidDel="008F51EF">
          <w:rPr>
            <w:webHidden/>
          </w:rPr>
          <w:tab/>
          <w:delText>39</w:delText>
        </w:r>
      </w:del>
    </w:p>
    <w:p w14:paraId="25289F76" w14:textId="19D6BB58" w:rsidR="00273716" w:rsidDel="008F51EF" w:rsidRDefault="00273716">
      <w:pPr>
        <w:pStyle w:val="TOC3"/>
        <w:rPr>
          <w:del w:id="646" w:author="Author" w:date="2018-02-26T11:29:00Z"/>
          <w:rFonts w:asciiTheme="minorHAnsi" w:eastAsiaTheme="minorEastAsia" w:hAnsiTheme="minorHAnsi" w:cstheme="minorBidi"/>
          <w:sz w:val="22"/>
          <w:szCs w:val="22"/>
          <w:lang w:val="de-DE" w:eastAsia="de-DE"/>
        </w:rPr>
      </w:pPr>
      <w:del w:id="647" w:author="Author" w:date="2018-02-26T11:29:00Z">
        <w:r w:rsidRPr="00E72EDE" w:rsidDel="008F51EF">
          <w:rPr>
            <w:rPrChange w:id="648" w:author="Author" w:date="2018-01-17T15:25:00Z">
              <w:rPr>
                <w:rStyle w:val="Hyperlink"/>
              </w:rPr>
            </w:rPrChange>
          </w:rPr>
          <w:delText>5.2.1</w:delText>
        </w:r>
        <w:r w:rsidDel="008F51EF">
          <w:rPr>
            <w:rFonts w:asciiTheme="minorHAnsi" w:eastAsiaTheme="minorEastAsia" w:hAnsiTheme="minorHAnsi" w:cstheme="minorBidi"/>
            <w:sz w:val="22"/>
            <w:szCs w:val="22"/>
            <w:lang w:val="de-DE" w:eastAsia="de-DE"/>
          </w:rPr>
          <w:tab/>
        </w:r>
        <w:r w:rsidRPr="00E72EDE" w:rsidDel="008F51EF">
          <w:rPr>
            <w:rPrChange w:id="649" w:author="Author" w:date="2018-01-17T15:25:00Z">
              <w:rPr>
                <w:rStyle w:val="Hyperlink"/>
              </w:rPr>
            </w:rPrChange>
          </w:rPr>
          <w:delText>Preceding Processes</w:delText>
        </w:r>
        <w:r w:rsidDel="008F51EF">
          <w:rPr>
            <w:webHidden/>
          </w:rPr>
          <w:tab/>
          <w:delText>39</w:delText>
        </w:r>
      </w:del>
    </w:p>
    <w:p w14:paraId="227A493C" w14:textId="6F73DFFB" w:rsidR="00273716" w:rsidDel="008F51EF" w:rsidRDefault="00273716">
      <w:pPr>
        <w:pStyle w:val="TOC3"/>
        <w:rPr>
          <w:del w:id="650" w:author="Author" w:date="2018-02-26T11:29:00Z"/>
          <w:rFonts w:asciiTheme="minorHAnsi" w:eastAsiaTheme="minorEastAsia" w:hAnsiTheme="minorHAnsi" w:cstheme="minorBidi"/>
          <w:sz w:val="22"/>
          <w:szCs w:val="22"/>
          <w:lang w:val="de-DE" w:eastAsia="de-DE"/>
        </w:rPr>
      </w:pPr>
      <w:del w:id="651" w:author="Author" w:date="2018-02-26T11:29:00Z">
        <w:r w:rsidRPr="00E72EDE" w:rsidDel="008F51EF">
          <w:rPr>
            <w:rPrChange w:id="652" w:author="Author" w:date="2018-01-17T15:25:00Z">
              <w:rPr>
                <w:rStyle w:val="Hyperlink"/>
              </w:rPr>
            </w:rPrChange>
          </w:rPr>
          <w:delText>5.2.2</w:delText>
        </w:r>
        <w:r w:rsidDel="008F51EF">
          <w:rPr>
            <w:rFonts w:asciiTheme="minorHAnsi" w:eastAsiaTheme="minorEastAsia" w:hAnsiTheme="minorHAnsi" w:cstheme="minorBidi"/>
            <w:sz w:val="22"/>
            <w:szCs w:val="22"/>
            <w:lang w:val="de-DE" w:eastAsia="de-DE"/>
          </w:rPr>
          <w:tab/>
        </w:r>
        <w:r w:rsidRPr="00E72EDE" w:rsidDel="008F51EF">
          <w:rPr>
            <w:rPrChange w:id="653" w:author="Author" w:date="2018-01-17T15:25:00Z">
              <w:rPr>
                <w:rStyle w:val="Hyperlink"/>
              </w:rPr>
            </w:rPrChange>
          </w:rPr>
          <w:delText>Succeeding Processes</w:delText>
        </w:r>
        <w:r w:rsidDel="008F51EF">
          <w:rPr>
            <w:webHidden/>
          </w:rPr>
          <w:tab/>
          <w:delText>39</w:delText>
        </w:r>
      </w:del>
    </w:p>
    <w:p w14:paraId="27576148" w14:textId="56605A92" w:rsidR="00B357F2" w:rsidRPr="00273716" w:rsidRDefault="00602322" w:rsidP="00B357F2">
      <w:pPr>
        <w:tabs>
          <w:tab w:val="right" w:leader="dot" w:pos="14317"/>
        </w:tabs>
      </w:pPr>
      <w:r w:rsidRPr="00273716">
        <w:rPr>
          <w:rFonts w:ascii="BentonSans Bold" w:hAnsi="BentonSans Bold"/>
          <w:noProof/>
        </w:rPr>
        <w:fldChar w:fldCharType="end"/>
      </w:r>
    </w:p>
    <w:p w14:paraId="5E3BCF3C" w14:textId="77777777" w:rsidR="00B357F2" w:rsidRPr="00273716" w:rsidRDefault="00B357F2" w:rsidP="00B357F2"/>
    <w:p w14:paraId="378A26F6" w14:textId="77777777" w:rsidR="00B357F2" w:rsidRPr="00273716" w:rsidRDefault="00B357F2" w:rsidP="00B357F2">
      <w:pPr>
        <w:sectPr w:rsidR="00B357F2" w:rsidRPr="00273716" w:rsidSect="00C3407E">
          <w:headerReference w:type="even" r:id="rId10"/>
          <w:headerReference w:type="default" r:id="rId11"/>
          <w:footerReference w:type="even" r:id="rId12"/>
          <w:footerReference w:type="default" r:id="rId13"/>
          <w:headerReference w:type="first" r:id="rId14"/>
          <w:footerReference w:type="first" r:id="rId15"/>
          <w:pgSz w:w="15842" w:h="12242" w:orient="landscape" w:code="1"/>
          <w:pgMar w:top="720" w:right="720" w:bottom="720" w:left="720" w:header="624" w:footer="362" w:gutter="0"/>
          <w:cols w:space="708"/>
          <w:titlePg/>
          <w:docGrid w:linePitch="360"/>
        </w:sectPr>
      </w:pPr>
    </w:p>
    <w:p w14:paraId="4A057000" w14:textId="77777777" w:rsidR="00B357F2" w:rsidRPr="00273716" w:rsidRDefault="00B357F2" w:rsidP="00B357F2">
      <w:pPr>
        <w:pStyle w:val="SAPKeyblockTitle"/>
      </w:pPr>
      <w:r w:rsidRPr="00273716">
        <w:lastRenderedPageBreak/>
        <w:t>Document History</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725"/>
        <w:gridCol w:w="2383"/>
        <w:gridCol w:w="10178"/>
      </w:tblGrid>
      <w:tr w:rsidR="00B357F2" w:rsidRPr="00273716" w14:paraId="2CC04C8B" w14:textId="77777777" w:rsidTr="009B3573">
        <w:trPr>
          <w:tblHeader/>
        </w:trPr>
        <w:tc>
          <w:tcPr>
            <w:tcW w:w="1129"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4DA69886" w14:textId="77777777" w:rsidR="00B357F2" w:rsidRPr="00273716" w:rsidRDefault="00B357F2" w:rsidP="009B3573">
            <w:pPr>
              <w:keepNext/>
              <w:rPr>
                <w:b/>
                <w:color w:val="FFFFFF"/>
              </w:rPr>
            </w:pPr>
            <w:r w:rsidRPr="00273716">
              <w:rPr>
                <w:b/>
                <w:color w:val="FFFFFF"/>
              </w:rPr>
              <w:t>Revision</w:t>
            </w:r>
          </w:p>
        </w:tc>
        <w:tc>
          <w:tcPr>
            <w:tcW w:w="1560"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0B36356F" w14:textId="77777777" w:rsidR="00B357F2" w:rsidRPr="00273716" w:rsidRDefault="00B357F2" w:rsidP="009B3573">
            <w:pPr>
              <w:keepNext/>
              <w:rPr>
                <w:b/>
                <w:color w:val="FFFFFF"/>
              </w:rPr>
            </w:pPr>
            <w:r w:rsidRPr="00273716">
              <w:rPr>
                <w:b/>
                <w:color w:val="FFFFFF"/>
              </w:rPr>
              <w:t>Change Date</w:t>
            </w:r>
          </w:p>
        </w:tc>
        <w:tc>
          <w:tcPr>
            <w:tcW w:w="6662"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39AC9441" w14:textId="77777777" w:rsidR="00B357F2" w:rsidRPr="00273716" w:rsidRDefault="00B357F2" w:rsidP="009B3573">
            <w:pPr>
              <w:keepNext/>
              <w:rPr>
                <w:b/>
                <w:color w:val="FFFFFF"/>
              </w:rPr>
            </w:pPr>
            <w:r w:rsidRPr="00273716">
              <w:rPr>
                <w:b/>
                <w:color w:val="FFFFFF"/>
              </w:rPr>
              <w:t>Description</w:t>
            </w:r>
          </w:p>
        </w:tc>
      </w:tr>
      <w:tr w:rsidR="00B357F2" w:rsidRPr="00273716" w14:paraId="6FA339F8" w14:textId="77777777" w:rsidTr="009B3573">
        <w:tc>
          <w:tcPr>
            <w:tcW w:w="1129" w:type="dxa"/>
            <w:shd w:val="clear" w:color="auto" w:fill="auto"/>
          </w:tcPr>
          <w:p w14:paraId="68453C8C" w14:textId="77777777" w:rsidR="00B357F2" w:rsidRPr="00273716" w:rsidRDefault="00B357F2" w:rsidP="00C3407E"/>
        </w:tc>
        <w:tc>
          <w:tcPr>
            <w:tcW w:w="1560" w:type="dxa"/>
            <w:shd w:val="clear" w:color="auto" w:fill="auto"/>
          </w:tcPr>
          <w:p w14:paraId="4330AEB6" w14:textId="77777777" w:rsidR="00B357F2" w:rsidRPr="00273716" w:rsidRDefault="00B357F2" w:rsidP="00C3407E"/>
        </w:tc>
        <w:tc>
          <w:tcPr>
            <w:tcW w:w="6662" w:type="dxa"/>
            <w:shd w:val="clear" w:color="auto" w:fill="auto"/>
          </w:tcPr>
          <w:p w14:paraId="3DAB4C84" w14:textId="77777777" w:rsidR="00B357F2" w:rsidRPr="00273716" w:rsidRDefault="00B357F2" w:rsidP="00C3407E"/>
        </w:tc>
      </w:tr>
    </w:tbl>
    <w:p w14:paraId="63F3CD03" w14:textId="77777777" w:rsidR="00B357F2" w:rsidRPr="00273716" w:rsidRDefault="00B357F2" w:rsidP="00E960DD">
      <w:pPr>
        <w:pStyle w:val="Heading1"/>
      </w:pPr>
      <w:bookmarkStart w:id="654" w:name="_Toc410684964"/>
      <w:bookmarkStart w:id="655" w:name="_Toc394477022"/>
      <w:bookmarkStart w:id="656" w:name="_Toc417388350"/>
      <w:bookmarkStart w:id="657" w:name="_Toc474396255"/>
      <w:bookmarkStart w:id="658" w:name="_Toc507407915"/>
      <w:r w:rsidRPr="00273716">
        <w:lastRenderedPageBreak/>
        <w:t>Purpose</w:t>
      </w:r>
      <w:bookmarkEnd w:id="654"/>
      <w:bookmarkEnd w:id="655"/>
      <w:bookmarkEnd w:id="656"/>
      <w:bookmarkEnd w:id="657"/>
      <w:bookmarkEnd w:id="658"/>
    </w:p>
    <w:p w14:paraId="1B0CD7EA" w14:textId="77777777" w:rsidR="00B357F2" w:rsidRPr="00273716" w:rsidRDefault="00B357F2" w:rsidP="00B357F2">
      <w:pPr>
        <w:pStyle w:val="Heading2"/>
      </w:pPr>
      <w:bookmarkStart w:id="659" w:name="_Toc410684965"/>
      <w:bookmarkStart w:id="660" w:name="_Toc394477023"/>
      <w:bookmarkStart w:id="661" w:name="_Toc417388351"/>
      <w:bookmarkStart w:id="662" w:name="_Toc474396256"/>
      <w:bookmarkStart w:id="663" w:name="_Toc507407916"/>
      <w:r w:rsidRPr="00273716">
        <w:t>Purpose of the Document</w:t>
      </w:r>
      <w:bookmarkEnd w:id="659"/>
      <w:bookmarkEnd w:id="660"/>
      <w:bookmarkEnd w:id="661"/>
      <w:bookmarkEnd w:id="662"/>
      <w:bookmarkEnd w:id="663"/>
    </w:p>
    <w:p w14:paraId="56C3EE18" w14:textId="77777777" w:rsidR="00B357F2" w:rsidRPr="00273716" w:rsidRDefault="00B357F2" w:rsidP="00B357F2">
      <w:r w:rsidRPr="00273716">
        <w:t xml:space="preserve">This document provides a detailed procedure for testing the scope item </w:t>
      </w:r>
      <w:r w:rsidRPr="00273716">
        <w:rPr>
          <w:rStyle w:val="SAPTextReference"/>
        </w:rPr>
        <w:t>Take Action: Promotion/Demotion</w:t>
      </w:r>
      <w:r w:rsidRPr="00273716">
        <w:rPr>
          <w:rStyle w:val="SAPEmphasis"/>
        </w:rPr>
        <w:t xml:space="preserve"> </w:t>
      </w:r>
      <w:r w:rsidRPr="00273716">
        <w:t xml:space="preserve">after solution deployment, reflecting the predefined scope of the solution. Each process step is covered in its own section, providing the system interactions (i.e. test steps) in a table view. Steps that are not in scope of the process but are needed for testing are marked accordingly (see column </w:t>
      </w:r>
      <w:r w:rsidRPr="00273716">
        <w:rPr>
          <w:rStyle w:val="SAPScreenElement"/>
        </w:rPr>
        <w:t>Test Step</w:t>
      </w:r>
      <w:r w:rsidRPr="00273716">
        <w:t>). Customer-project-specific steps must be added.</w:t>
      </w:r>
    </w:p>
    <w:p w14:paraId="3FB79AA6" w14:textId="77777777" w:rsidR="005B2898" w:rsidRDefault="005B2898" w:rsidP="00B357F2">
      <w:pPr>
        <w:rPr>
          <w:ins w:id="664" w:author="Author" w:date="2018-01-23T13:19:00Z"/>
        </w:rPr>
      </w:pPr>
    </w:p>
    <w:p w14:paraId="29DD6FAD" w14:textId="32704F80" w:rsidR="005B2898" w:rsidRPr="00994719" w:rsidDel="00E11005" w:rsidRDefault="005B2898" w:rsidP="005B2898">
      <w:pPr>
        <w:rPr>
          <w:ins w:id="665" w:author="Author" w:date="2018-01-23T13:19:00Z"/>
          <w:del w:id="666" w:author="Author" w:date="2018-02-20T10:45:00Z"/>
          <w:strike/>
          <w:rPrChange w:id="667" w:author="Author" w:date="2018-02-07T10:57:00Z">
            <w:rPr>
              <w:ins w:id="668" w:author="Author" w:date="2018-01-23T13:19:00Z"/>
              <w:del w:id="669" w:author="Author" w:date="2018-02-20T10:45:00Z"/>
            </w:rPr>
          </w:rPrChange>
        </w:rPr>
      </w:pPr>
      <w:ins w:id="670" w:author="Author" w:date="2018-01-23T13:19:00Z">
        <w:del w:id="671" w:author="Author" w:date="2018-02-20T10:45:00Z">
          <w:r w:rsidRPr="00994719" w:rsidDel="00E11005">
            <w:rPr>
              <w:strike/>
              <w:highlight w:val="cyan"/>
              <w:rPrChange w:id="672" w:author="Author" w:date="2018-02-07T10:57:00Z">
                <w:rPr>
                  <w:highlight w:val="cyan"/>
                </w:rPr>
              </w:rPrChange>
            </w:rPr>
            <w:delText>This scope item is valid for the following countries, unless otherwise specified: AE, AU, CN, DE, FR, GB, SA, US.</w:delText>
          </w:r>
        </w:del>
      </w:ins>
    </w:p>
    <w:p w14:paraId="19C40820" w14:textId="1E2A6626" w:rsidR="005B2898" w:rsidDel="00E11005" w:rsidRDefault="005B2898" w:rsidP="00B357F2">
      <w:pPr>
        <w:rPr>
          <w:ins w:id="673" w:author="Author" w:date="2018-01-23T13:19:00Z"/>
          <w:del w:id="674" w:author="Author" w:date="2018-02-20T10:45:00Z"/>
        </w:rPr>
      </w:pPr>
    </w:p>
    <w:p w14:paraId="3591F080" w14:textId="6A60AC6F" w:rsidR="00B357F2" w:rsidRPr="00273716" w:rsidRDefault="00B357F2" w:rsidP="00B357F2">
      <w:r w:rsidRPr="00273716">
        <w:t xml:space="preserve">Note for the customer project team: Instructions for the customer project team are </w:t>
      </w:r>
      <w:r w:rsidR="00B84DEA" w:rsidRPr="00273716">
        <w:t xml:space="preserve">mentioned </w:t>
      </w:r>
      <w:r w:rsidR="006F20F0" w:rsidRPr="00273716">
        <w:t xml:space="preserve">in </w:t>
      </w:r>
      <w:r w:rsidR="00B84DEA" w:rsidRPr="00273716">
        <w:t xml:space="preserve">brackets </w:t>
      </w:r>
      <w:r w:rsidRPr="00273716">
        <w:t xml:space="preserve">and should be removed before hand-over to project testers. The appendix is included for internal reference, in particular to support A2O, and should also be deleted before hand-over to the customer, unless deemed helpful to explain the larger context. </w:t>
      </w:r>
    </w:p>
    <w:p w14:paraId="3AC439EA" w14:textId="77777777" w:rsidR="00B357F2" w:rsidRPr="00273716" w:rsidRDefault="00B357F2" w:rsidP="00B357F2">
      <w:pPr>
        <w:pStyle w:val="Heading2"/>
      </w:pPr>
      <w:bookmarkStart w:id="675" w:name="_Toc410684966"/>
      <w:bookmarkStart w:id="676" w:name="_Toc394477024"/>
      <w:bookmarkStart w:id="677" w:name="_Toc417388352"/>
      <w:bookmarkStart w:id="678" w:name="_Toc474396257"/>
      <w:bookmarkStart w:id="679" w:name="_Toc507407917"/>
      <w:r w:rsidRPr="00273716">
        <w:t>Purpose of Take Action: Promotion/Demotion</w:t>
      </w:r>
      <w:bookmarkEnd w:id="675"/>
      <w:bookmarkEnd w:id="676"/>
      <w:bookmarkEnd w:id="677"/>
      <w:bookmarkEnd w:id="678"/>
      <w:bookmarkEnd w:id="679"/>
    </w:p>
    <w:p w14:paraId="14EE9090" w14:textId="2352884D" w:rsidR="00B357F2" w:rsidRPr="00273716" w:rsidRDefault="00B357F2" w:rsidP="00B357F2">
      <w:r w:rsidRPr="00273716">
        <w:t xml:space="preserve">This document describes the use of the actions </w:t>
      </w:r>
      <w:r w:rsidRPr="00A867E8">
        <w:rPr>
          <w:rStyle w:val="SAPScreenElement"/>
          <w:color w:val="auto"/>
          <w:rPrChange w:id="680" w:author="Author" w:date="2018-03-06T18:25:00Z">
            <w:rPr>
              <w:rStyle w:val="SAPScreenElement"/>
            </w:rPr>
          </w:rPrChange>
        </w:rPr>
        <w:t xml:space="preserve">Promotion </w:t>
      </w:r>
      <w:r w:rsidRPr="00273716">
        <w:t xml:space="preserve">or </w:t>
      </w:r>
      <w:r w:rsidRPr="00A867E8">
        <w:rPr>
          <w:rStyle w:val="SAPScreenElement"/>
          <w:color w:val="auto"/>
          <w:rPrChange w:id="681" w:author="Author" w:date="2018-03-06T18:25:00Z">
            <w:rPr>
              <w:rStyle w:val="SAPScreenElement"/>
            </w:rPr>
          </w:rPrChange>
        </w:rPr>
        <w:t>Demotion</w:t>
      </w:r>
      <w:r w:rsidR="00CE60A2" w:rsidRPr="00273716">
        <w:rPr>
          <w:rStyle w:val="SAPScreenElement"/>
        </w:rPr>
        <w:t>,</w:t>
      </w:r>
      <w:r w:rsidRPr="00273716">
        <w:rPr>
          <w:rStyle w:val="SAPScreenElement"/>
        </w:rPr>
        <w:t xml:space="preserve"> </w:t>
      </w:r>
      <w:r w:rsidRPr="00273716">
        <w:t xml:space="preserve">which can be executed as an event for an employee within an organization. </w:t>
      </w:r>
      <w:r w:rsidR="00CB6369" w:rsidRPr="00273716">
        <w:t xml:space="preserve">When the employee experiences a promotion or demotion, the job information and/or compensation information of the employee are updated. </w:t>
      </w:r>
      <w:r w:rsidRPr="00273716">
        <w:t xml:space="preserve">In the </w:t>
      </w:r>
      <w:r w:rsidR="00BF26B9" w:rsidRPr="00273716">
        <w:t xml:space="preserve">SAP </w:t>
      </w:r>
      <w:r w:rsidRPr="00273716">
        <w:t>SuccessFactors system</w:t>
      </w:r>
      <w:r w:rsidR="00CE60A2" w:rsidRPr="00273716">
        <w:t>,</w:t>
      </w:r>
      <w:r w:rsidRPr="00273716">
        <w:t xml:space="preserve"> the </w:t>
      </w:r>
      <w:r w:rsidRPr="0036712C">
        <w:rPr>
          <w:highlight w:val="yellow"/>
          <w:rPrChange w:id="682" w:author="Author" w:date="2018-03-07T10:09:00Z">
            <w:rPr/>
          </w:rPrChange>
        </w:rPr>
        <w:t xml:space="preserve">button </w:t>
      </w:r>
      <w:r w:rsidRPr="0036712C">
        <w:rPr>
          <w:rStyle w:val="SAPScreenElement"/>
          <w:strike/>
          <w:highlight w:val="yellow"/>
          <w:rPrChange w:id="683" w:author="Author" w:date="2018-03-07T10:10:00Z">
            <w:rPr>
              <w:rStyle w:val="SAPScreenElement"/>
            </w:rPr>
          </w:rPrChange>
        </w:rPr>
        <w:t>Take</w:t>
      </w:r>
      <w:r w:rsidRPr="0036712C">
        <w:rPr>
          <w:rStyle w:val="SAPScreenElement"/>
          <w:highlight w:val="yellow"/>
          <w:rPrChange w:id="684" w:author="Author" w:date="2018-03-07T10:09:00Z">
            <w:rPr>
              <w:rStyle w:val="SAPScreenElement"/>
            </w:rPr>
          </w:rPrChange>
        </w:rPr>
        <w:t xml:space="preserve"> Action</w:t>
      </w:r>
      <w:ins w:id="685" w:author="Author" w:date="2018-03-07T10:10:00Z">
        <w:r w:rsidR="0036712C">
          <w:rPr>
            <w:rStyle w:val="SAPScreenElement"/>
          </w:rPr>
          <w:t>s</w:t>
        </w:r>
      </w:ins>
      <w:r w:rsidRPr="00273716">
        <w:rPr>
          <w:rStyle w:val="SAPScreenElement"/>
        </w:rPr>
        <w:t xml:space="preserve"> </w:t>
      </w:r>
      <w:r w:rsidRPr="00273716">
        <w:t>is used to navigate to the drop</w:t>
      </w:r>
      <w:del w:id="686" w:author="Author" w:date="2018-03-01T13:28:00Z">
        <w:r w:rsidRPr="00273716" w:rsidDel="00111791">
          <w:delText xml:space="preserve"> </w:delText>
        </w:r>
      </w:del>
      <w:ins w:id="687" w:author="Author" w:date="2018-03-01T13:28:00Z">
        <w:r w:rsidR="00111791">
          <w:t>-</w:t>
        </w:r>
      </w:ins>
      <w:r w:rsidRPr="00273716">
        <w:t xml:space="preserve">down menu to select </w:t>
      </w:r>
      <w:r w:rsidRPr="00273716">
        <w:rPr>
          <w:rStyle w:val="SAPScreenElement"/>
        </w:rPr>
        <w:t xml:space="preserve">Change Job and Compensation Information </w:t>
      </w:r>
      <w:r w:rsidRPr="00273716">
        <w:t xml:space="preserve">for employees. </w:t>
      </w:r>
    </w:p>
    <w:p w14:paraId="44A7F505" w14:textId="615578D0" w:rsidR="00B431D7" w:rsidRDefault="00B357F2" w:rsidP="00B357F2">
      <w:pPr>
        <w:rPr>
          <w:ins w:id="688" w:author="Author" w:date="2018-02-07T10:52:00Z"/>
        </w:rPr>
      </w:pPr>
      <w:r w:rsidRPr="00273716">
        <w:t xml:space="preserve">An HR </w:t>
      </w:r>
      <w:r w:rsidR="005E5D2A" w:rsidRPr="00273716">
        <w:t xml:space="preserve">Administrator </w:t>
      </w:r>
      <w:r w:rsidRPr="00273716">
        <w:t xml:space="preserve">with the adequate permissions will be able to enter a </w:t>
      </w:r>
      <w:del w:id="689" w:author="Author" w:date="2018-03-01T13:59:00Z">
        <w:r w:rsidRPr="00273716" w:rsidDel="00CC4552">
          <w:delText>P</w:delText>
        </w:r>
      </w:del>
      <w:ins w:id="690" w:author="Author" w:date="2018-03-01T13:59:00Z">
        <w:r w:rsidR="00CC4552">
          <w:t>p</w:t>
        </w:r>
      </w:ins>
      <w:r w:rsidRPr="00273716">
        <w:t xml:space="preserve">romotion or a </w:t>
      </w:r>
      <w:del w:id="691" w:author="Author" w:date="2018-03-01T13:59:00Z">
        <w:r w:rsidRPr="00273716" w:rsidDel="00CC4552">
          <w:delText>D</w:delText>
        </w:r>
      </w:del>
      <w:ins w:id="692" w:author="Author" w:date="2018-03-01T13:59:00Z">
        <w:r w:rsidR="00CC4552">
          <w:t>d</w:t>
        </w:r>
      </w:ins>
      <w:r w:rsidRPr="00273716">
        <w:t>emotion for an employee within an organization. Depending on the configuration</w:t>
      </w:r>
      <w:r w:rsidR="00CE60A2" w:rsidRPr="00273716">
        <w:t>,</w:t>
      </w:r>
      <w:r w:rsidRPr="00273716">
        <w:t xml:space="preserve"> there may be an approval workflow triggered.</w:t>
      </w:r>
      <w:r w:rsidR="0061406D" w:rsidRPr="00273716">
        <w:t xml:space="preserve"> </w:t>
      </w:r>
      <w:r w:rsidR="00B431D7" w:rsidRPr="00273716">
        <w:t>W</w:t>
      </w:r>
      <w:r w:rsidR="0061406D" w:rsidRPr="00273716">
        <w:t>ithin this document</w:t>
      </w:r>
      <w:r w:rsidR="00B431D7" w:rsidRPr="00273716">
        <w:t>, we consider a two-step workflow generated when the event</w:t>
      </w:r>
      <w:r w:rsidR="00B431D7" w:rsidRPr="00273716">
        <w:rPr>
          <w:rStyle w:val="SAPUserEntry"/>
          <w:color w:val="auto"/>
        </w:rPr>
        <w:t xml:space="preserve"> Promotion </w:t>
      </w:r>
      <w:r w:rsidR="00B431D7" w:rsidRPr="00273716">
        <w:t>or</w:t>
      </w:r>
      <w:r w:rsidR="00B431D7" w:rsidRPr="00273716">
        <w:rPr>
          <w:rStyle w:val="SAPUserEntry"/>
          <w:color w:val="auto"/>
        </w:rPr>
        <w:t xml:space="preserve"> Demotion </w:t>
      </w:r>
      <w:r w:rsidR="00B431D7" w:rsidRPr="00273716">
        <w:t>is considered together with the event reason</w:t>
      </w:r>
      <w:r w:rsidR="00B431D7" w:rsidRPr="00273716">
        <w:rPr>
          <w:rStyle w:val="SAPUserEntry"/>
          <w:color w:val="auto"/>
        </w:rPr>
        <w:t xml:space="preserve"> Pay Change</w:t>
      </w:r>
      <w:r w:rsidR="0061406D" w:rsidRPr="00273716">
        <w:t>.</w:t>
      </w:r>
    </w:p>
    <w:p w14:paraId="0D2690D3" w14:textId="77777777" w:rsidR="009D534A" w:rsidRPr="00D07FE0" w:rsidRDefault="009D534A" w:rsidP="009D534A">
      <w:pPr>
        <w:pStyle w:val="SAPNoteHeading"/>
        <w:ind w:left="0"/>
        <w:rPr>
          <w:ins w:id="693" w:author="Author" w:date="2018-02-07T10:52:00Z"/>
          <w:highlight w:val="cyan"/>
        </w:rPr>
      </w:pPr>
      <w:commentRangeStart w:id="694"/>
      <w:ins w:id="695" w:author="Author" w:date="2018-02-07T10:52:00Z">
        <w:r w:rsidRPr="00D07FE0">
          <w:rPr>
            <w:noProof/>
            <w:highlight w:val="cyan"/>
            <w:lang w:val="de-DE" w:eastAsia="de-DE"/>
          </w:rPr>
          <w:drawing>
            <wp:inline distT="0" distB="0" distL="0" distR="0" wp14:anchorId="410F77B6" wp14:editId="097065E6">
              <wp:extent cx="228600" cy="228600"/>
              <wp:effectExtent l="0" t="0" r="0" b="0"/>
              <wp:docPr id="28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1B8EB2D7" w14:textId="1B0851D0" w:rsidR="009D534A" w:rsidRDefault="009D534A" w:rsidP="009D534A">
      <w:pPr>
        <w:rPr>
          <w:ins w:id="696" w:author="Author" w:date="2018-02-07T10:52:00Z"/>
          <w:highlight w:val="cyan"/>
        </w:rPr>
      </w:pPr>
      <w:ins w:id="697" w:author="Author" w:date="2018-02-07T10:55:00Z">
        <w:r>
          <w:rPr>
            <w:highlight w:val="cyan"/>
          </w:rPr>
          <w:t>This</w:t>
        </w:r>
      </w:ins>
      <w:ins w:id="698" w:author="Author" w:date="2018-02-07T10:52:00Z">
        <w:r w:rsidRPr="008F3256">
          <w:rPr>
            <w:highlight w:val="cyan"/>
          </w:rPr>
          <w:t xml:space="preserve"> document is, unless otherwise specified, valid for all countries in scope of this </w:t>
        </w:r>
        <w:commentRangeStart w:id="699"/>
        <w:r w:rsidRPr="008F3256">
          <w:rPr>
            <w:highlight w:val="cyan"/>
          </w:rPr>
          <w:t>SAP Best Practices</w:t>
        </w:r>
      </w:ins>
      <w:commentRangeEnd w:id="699"/>
      <w:r w:rsidR="000A49FB">
        <w:rPr>
          <w:rStyle w:val="CommentReference"/>
        </w:rPr>
        <w:commentReference w:id="699"/>
      </w:r>
      <w:ins w:id="700" w:author="Author" w:date="2018-02-07T10:52:00Z">
        <w:del w:id="701" w:author="Author" w:date="2018-03-01T10:34:00Z">
          <w:r w:rsidRPr="008F3256" w:rsidDel="000A49FB">
            <w:rPr>
              <w:highlight w:val="cyan"/>
            </w:rPr>
            <w:delText xml:space="preserve"> solution</w:delText>
          </w:r>
        </w:del>
        <w:r>
          <w:rPr>
            <w:highlight w:val="cyan"/>
          </w:rPr>
          <w:t>, with</w:t>
        </w:r>
        <w:r w:rsidRPr="00D07FE0">
          <w:rPr>
            <w:highlight w:val="cyan"/>
          </w:rPr>
          <w:t xml:space="preserve"> </w:t>
        </w:r>
        <w:r>
          <w:rPr>
            <w:highlight w:val="cyan"/>
          </w:rPr>
          <w:t>c</w:t>
        </w:r>
        <w:r w:rsidRPr="00D07FE0">
          <w:rPr>
            <w:highlight w:val="cyan"/>
          </w:rPr>
          <w:t>ountry-specific details also</w:t>
        </w:r>
        <w:r>
          <w:rPr>
            <w:highlight w:val="cyan"/>
          </w:rPr>
          <w:t xml:space="preserve"> being</w:t>
        </w:r>
        <w:r w:rsidRPr="00D07FE0">
          <w:rPr>
            <w:highlight w:val="cyan"/>
          </w:rPr>
          <w:t xml:space="preserve"> described</w:t>
        </w:r>
        <w:r w:rsidRPr="008F3256">
          <w:rPr>
            <w:highlight w:val="cyan"/>
          </w:rPr>
          <w:t>.</w:t>
        </w:r>
        <w:r>
          <w:rPr>
            <w:highlight w:val="cyan"/>
          </w:rPr>
          <w:t xml:space="preserve"> </w:t>
        </w:r>
        <w:r>
          <w:rPr>
            <w:highlight w:val="cyan"/>
          </w:rPr>
          <w:br/>
          <w:t xml:space="preserve">In the following, we will use the </w:t>
        </w:r>
        <w:r w:rsidRPr="00F25A2F">
          <w:rPr>
            <w:highlight w:val="cyan"/>
          </w:rPr>
          <w:t>two-letter code</w:t>
        </w:r>
        <w:r w:rsidRPr="00CB609B">
          <w:rPr>
            <w:highlight w:val="cyan"/>
          </w:rPr>
          <w:t xml:space="preserve"> for </w:t>
        </w:r>
        <w:r>
          <w:rPr>
            <w:highlight w:val="cyan"/>
          </w:rPr>
          <w:t>the</w:t>
        </w:r>
        <w:r w:rsidRPr="00CB609B">
          <w:rPr>
            <w:highlight w:val="cyan"/>
          </w:rPr>
          <w:t xml:space="preserve"> </w:t>
        </w:r>
        <w:r>
          <w:rPr>
            <w:highlight w:val="cyan"/>
          </w:rPr>
          <w:t>countries, as follows:</w:t>
        </w:r>
      </w:ins>
    </w:p>
    <w:p w14:paraId="4C6FA0D2" w14:textId="77777777" w:rsidR="009D534A" w:rsidRDefault="009D534A" w:rsidP="009D534A">
      <w:pPr>
        <w:pStyle w:val="ListParagraph"/>
        <w:numPr>
          <w:ilvl w:val="0"/>
          <w:numId w:val="74"/>
        </w:numPr>
        <w:rPr>
          <w:ins w:id="702" w:author="Author" w:date="2018-02-07T10:52:00Z"/>
          <w:highlight w:val="cyan"/>
        </w:rPr>
      </w:pPr>
      <w:ins w:id="703" w:author="Author" w:date="2018-02-07T10:52:00Z">
        <w:r>
          <w:rPr>
            <w:highlight w:val="cyan"/>
          </w:rPr>
          <w:t>AE – United Arab Emirates</w:t>
        </w:r>
      </w:ins>
    </w:p>
    <w:p w14:paraId="71797366" w14:textId="77777777" w:rsidR="009D534A" w:rsidRDefault="009D534A" w:rsidP="009D534A">
      <w:pPr>
        <w:pStyle w:val="ListParagraph"/>
        <w:numPr>
          <w:ilvl w:val="0"/>
          <w:numId w:val="74"/>
        </w:numPr>
        <w:rPr>
          <w:ins w:id="704" w:author="Author" w:date="2018-02-07T10:52:00Z"/>
          <w:highlight w:val="cyan"/>
        </w:rPr>
      </w:pPr>
      <w:ins w:id="705" w:author="Author" w:date="2018-02-07T10:52:00Z">
        <w:r>
          <w:rPr>
            <w:highlight w:val="cyan"/>
          </w:rPr>
          <w:t>AU – Australia</w:t>
        </w:r>
      </w:ins>
    </w:p>
    <w:p w14:paraId="5B4D0B76" w14:textId="77777777" w:rsidR="009D534A" w:rsidRDefault="009D534A" w:rsidP="009D534A">
      <w:pPr>
        <w:pStyle w:val="ListParagraph"/>
        <w:numPr>
          <w:ilvl w:val="0"/>
          <w:numId w:val="74"/>
        </w:numPr>
        <w:rPr>
          <w:ins w:id="706" w:author="Author" w:date="2018-02-07T10:52:00Z"/>
          <w:highlight w:val="cyan"/>
        </w:rPr>
      </w:pPr>
      <w:ins w:id="707" w:author="Author" w:date="2018-02-07T10:52:00Z">
        <w:r>
          <w:rPr>
            <w:highlight w:val="cyan"/>
          </w:rPr>
          <w:t>CN – China</w:t>
        </w:r>
      </w:ins>
    </w:p>
    <w:p w14:paraId="35BD8E00" w14:textId="77777777" w:rsidR="009D534A" w:rsidRDefault="009D534A" w:rsidP="009D534A">
      <w:pPr>
        <w:pStyle w:val="ListParagraph"/>
        <w:numPr>
          <w:ilvl w:val="0"/>
          <w:numId w:val="74"/>
        </w:numPr>
        <w:rPr>
          <w:ins w:id="708" w:author="Author" w:date="2018-02-07T10:52:00Z"/>
          <w:highlight w:val="cyan"/>
        </w:rPr>
      </w:pPr>
      <w:ins w:id="709" w:author="Author" w:date="2018-02-07T10:52:00Z">
        <w:r>
          <w:rPr>
            <w:highlight w:val="cyan"/>
          </w:rPr>
          <w:t>DE – Germany</w:t>
        </w:r>
      </w:ins>
    </w:p>
    <w:p w14:paraId="43FD7190" w14:textId="77777777" w:rsidR="009D534A" w:rsidRDefault="009D534A" w:rsidP="009D534A">
      <w:pPr>
        <w:pStyle w:val="ListParagraph"/>
        <w:numPr>
          <w:ilvl w:val="0"/>
          <w:numId w:val="74"/>
        </w:numPr>
        <w:rPr>
          <w:ins w:id="710" w:author="Author" w:date="2018-02-07T10:52:00Z"/>
          <w:highlight w:val="cyan"/>
        </w:rPr>
      </w:pPr>
      <w:ins w:id="711" w:author="Author" w:date="2018-02-07T10:52:00Z">
        <w:r>
          <w:rPr>
            <w:highlight w:val="cyan"/>
          </w:rPr>
          <w:t>FR – France</w:t>
        </w:r>
      </w:ins>
    </w:p>
    <w:p w14:paraId="6CFA79CD" w14:textId="77777777" w:rsidR="009D534A" w:rsidRDefault="009D534A" w:rsidP="009D534A">
      <w:pPr>
        <w:pStyle w:val="ListParagraph"/>
        <w:numPr>
          <w:ilvl w:val="0"/>
          <w:numId w:val="74"/>
        </w:numPr>
        <w:rPr>
          <w:ins w:id="712" w:author="Author" w:date="2018-02-07T10:52:00Z"/>
          <w:highlight w:val="cyan"/>
        </w:rPr>
      </w:pPr>
      <w:ins w:id="713" w:author="Author" w:date="2018-02-07T10:52:00Z">
        <w:r>
          <w:rPr>
            <w:highlight w:val="cyan"/>
          </w:rPr>
          <w:t>GB – United Kingdom</w:t>
        </w:r>
      </w:ins>
    </w:p>
    <w:p w14:paraId="601F9B2B" w14:textId="77777777" w:rsidR="009D534A" w:rsidRDefault="009D534A" w:rsidP="009D534A">
      <w:pPr>
        <w:pStyle w:val="ListParagraph"/>
        <w:numPr>
          <w:ilvl w:val="0"/>
          <w:numId w:val="74"/>
        </w:numPr>
        <w:rPr>
          <w:ins w:id="714" w:author="Author" w:date="2018-02-07T10:52:00Z"/>
          <w:highlight w:val="cyan"/>
        </w:rPr>
      </w:pPr>
      <w:ins w:id="715" w:author="Author" w:date="2018-02-07T10:52:00Z">
        <w:r>
          <w:rPr>
            <w:highlight w:val="cyan"/>
          </w:rPr>
          <w:t>SA – Kingdom of Saudi Arabia</w:t>
        </w:r>
      </w:ins>
    </w:p>
    <w:p w14:paraId="37909777" w14:textId="77777777" w:rsidR="009D534A" w:rsidRPr="00287A12" w:rsidRDefault="009D534A" w:rsidP="009D534A">
      <w:pPr>
        <w:pStyle w:val="ListParagraph"/>
        <w:numPr>
          <w:ilvl w:val="0"/>
          <w:numId w:val="74"/>
        </w:numPr>
        <w:rPr>
          <w:ins w:id="716" w:author="Author" w:date="2018-02-07T10:52:00Z"/>
          <w:highlight w:val="cyan"/>
        </w:rPr>
      </w:pPr>
      <w:ins w:id="717" w:author="Author" w:date="2018-02-07T10:52:00Z">
        <w:r>
          <w:rPr>
            <w:highlight w:val="cyan"/>
          </w:rPr>
          <w:t>US – United States</w:t>
        </w:r>
      </w:ins>
      <w:commentRangeEnd w:id="694"/>
      <w:r w:rsidR="000A49FB">
        <w:rPr>
          <w:rStyle w:val="CommentReference"/>
        </w:rPr>
        <w:commentReference w:id="694"/>
      </w:r>
    </w:p>
    <w:p w14:paraId="363321D9" w14:textId="77777777" w:rsidR="009D534A" w:rsidRPr="00273716" w:rsidRDefault="009D534A" w:rsidP="00B357F2"/>
    <w:p w14:paraId="10FDE190" w14:textId="77777777" w:rsidR="00B357F2" w:rsidRPr="00273716" w:rsidRDefault="00B357F2" w:rsidP="00B357F2">
      <w:pPr>
        <w:pStyle w:val="Heading1"/>
      </w:pPr>
      <w:bookmarkStart w:id="718" w:name="_Toc410684967"/>
      <w:bookmarkStart w:id="719" w:name="_Toc394477025"/>
      <w:bookmarkStart w:id="720" w:name="_Toc417388353"/>
      <w:bookmarkStart w:id="721" w:name="_Toc474396258"/>
      <w:bookmarkStart w:id="722" w:name="_Toc507407918"/>
      <w:r w:rsidRPr="00273716">
        <w:t>Prerequisites</w:t>
      </w:r>
      <w:bookmarkEnd w:id="718"/>
      <w:bookmarkEnd w:id="719"/>
      <w:bookmarkEnd w:id="720"/>
      <w:bookmarkEnd w:id="721"/>
      <w:bookmarkEnd w:id="722"/>
    </w:p>
    <w:p w14:paraId="76C2F979" w14:textId="77777777" w:rsidR="00B357F2" w:rsidRPr="00273716" w:rsidRDefault="00B357F2" w:rsidP="00B357F2">
      <w:r w:rsidRPr="00273716">
        <w:t>This section summarizes all prerequisites needed to conduct the test in terms of system, user, master data, organizational data, and other test data and business conditions.</w:t>
      </w:r>
    </w:p>
    <w:p w14:paraId="30E97E96" w14:textId="77777777" w:rsidR="00B357F2" w:rsidRPr="00273716" w:rsidRDefault="00B357F2" w:rsidP="00B357F2">
      <w:pPr>
        <w:pStyle w:val="Heading2"/>
      </w:pPr>
      <w:bookmarkStart w:id="723" w:name="_Toc410684968"/>
      <w:bookmarkStart w:id="724" w:name="_Toc394477026"/>
      <w:bookmarkStart w:id="725" w:name="_Toc417388354"/>
      <w:bookmarkStart w:id="726" w:name="_Toc474396259"/>
      <w:bookmarkStart w:id="727" w:name="_Toc507407919"/>
      <w:r w:rsidRPr="00273716">
        <w:t>Configuration</w:t>
      </w:r>
      <w:bookmarkEnd w:id="723"/>
      <w:bookmarkEnd w:id="724"/>
      <w:bookmarkEnd w:id="725"/>
      <w:bookmarkEnd w:id="726"/>
      <w:bookmarkEnd w:id="727"/>
    </w:p>
    <w:p w14:paraId="08A9FC10" w14:textId="77777777" w:rsidR="00B357F2" w:rsidRPr="00273716" w:rsidRDefault="00B357F2" w:rsidP="00B357F2">
      <w:r w:rsidRPr="00273716">
        <w:t xml:space="preserve">Please ensure to follow the correct installation sequence of building blocks as specified in the </w:t>
      </w:r>
      <w:r w:rsidRPr="00C8393A">
        <w:rPr>
          <w:rStyle w:val="SAPScreenElement"/>
          <w:color w:val="auto"/>
          <w:rPrChange w:id="728" w:author="Author" w:date="2018-03-01T10:28:00Z">
            <w:rPr>
              <w:rStyle w:val="SAPScreenElement"/>
            </w:rPr>
          </w:rPrChange>
        </w:rPr>
        <w:t>Prerequisite Matrix</w:t>
      </w:r>
      <w:r w:rsidRPr="00273716">
        <w:t>.</w:t>
      </w:r>
    </w:p>
    <w:p w14:paraId="7C37B4CC" w14:textId="77777777" w:rsidR="00B357F2" w:rsidRPr="00273716" w:rsidRDefault="00B357F2" w:rsidP="00B357F2">
      <w:pPr>
        <w:pStyle w:val="Heading2"/>
      </w:pPr>
      <w:bookmarkStart w:id="729" w:name="_Toc410684969"/>
      <w:bookmarkStart w:id="730" w:name="_Toc394477027"/>
      <w:bookmarkStart w:id="731" w:name="_Toc417388355"/>
      <w:bookmarkStart w:id="732" w:name="_Toc474396260"/>
      <w:bookmarkStart w:id="733" w:name="_Toc507407920"/>
      <w:r w:rsidRPr="00273716">
        <w:t>System Access</w:t>
      </w:r>
      <w:bookmarkEnd w:id="729"/>
      <w:bookmarkEnd w:id="730"/>
      <w:bookmarkEnd w:id="731"/>
      <w:bookmarkEnd w:id="732"/>
      <w:bookmarkEnd w:id="733"/>
      <w:r w:rsidRPr="00273716">
        <w:t xml:space="preserve"> </w:t>
      </w:r>
    </w:p>
    <w:p w14:paraId="001FDECA" w14:textId="77777777" w:rsidR="00B357F2" w:rsidRPr="00273716" w:rsidRDefault="00B357F2" w:rsidP="00B357F2">
      <w:r w:rsidRPr="00273716">
        <w:t>The test should be conducted with the following system and users:</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014"/>
        <w:gridCol w:w="6058"/>
        <w:gridCol w:w="6212"/>
      </w:tblGrid>
      <w:tr w:rsidR="00B357F2" w:rsidRPr="00273716" w14:paraId="6CB2A384" w14:textId="77777777" w:rsidTr="003513C9">
        <w:trPr>
          <w:tblHeader/>
        </w:trPr>
        <w:tc>
          <w:tcPr>
            <w:tcW w:w="2014" w:type="dxa"/>
            <w:shd w:val="clear" w:color="auto" w:fill="999999"/>
          </w:tcPr>
          <w:p w14:paraId="61B2956A" w14:textId="77777777" w:rsidR="00B357F2" w:rsidRPr="00273716" w:rsidRDefault="00B357F2" w:rsidP="00C3407E">
            <w:pPr>
              <w:pStyle w:val="SAPTableHeader"/>
            </w:pPr>
          </w:p>
        </w:tc>
        <w:tc>
          <w:tcPr>
            <w:tcW w:w="6058" w:type="dxa"/>
            <w:shd w:val="clear" w:color="auto" w:fill="999999"/>
            <w:hideMark/>
          </w:tcPr>
          <w:p w14:paraId="1B1AFFE5" w14:textId="77777777" w:rsidR="00B357F2" w:rsidRPr="00273716" w:rsidRDefault="00B357F2" w:rsidP="00C3407E">
            <w:pPr>
              <w:pStyle w:val="SAPTableHeader"/>
            </w:pPr>
            <w:r w:rsidRPr="00273716">
              <w:t>Type of Data</w:t>
            </w:r>
          </w:p>
        </w:tc>
        <w:tc>
          <w:tcPr>
            <w:tcW w:w="6212" w:type="dxa"/>
            <w:shd w:val="clear" w:color="auto" w:fill="999999"/>
            <w:hideMark/>
          </w:tcPr>
          <w:p w14:paraId="75D7A3C5" w14:textId="77777777" w:rsidR="00B357F2" w:rsidRPr="00273716" w:rsidRDefault="00B357F2" w:rsidP="00C3407E">
            <w:pPr>
              <w:pStyle w:val="SAPTableHeader"/>
            </w:pPr>
            <w:r w:rsidRPr="00273716">
              <w:t>Details</w:t>
            </w:r>
          </w:p>
        </w:tc>
      </w:tr>
      <w:tr w:rsidR="00761DE5" w:rsidRPr="00273716" w14:paraId="76773579" w14:textId="77777777" w:rsidTr="003513C9">
        <w:tc>
          <w:tcPr>
            <w:tcW w:w="2014" w:type="dxa"/>
            <w:hideMark/>
          </w:tcPr>
          <w:p w14:paraId="1C37EEF9" w14:textId="77777777" w:rsidR="00761DE5" w:rsidRPr="00273716" w:rsidRDefault="00761DE5" w:rsidP="00C3407E">
            <w:r w:rsidRPr="00273716">
              <w:t>System</w:t>
            </w:r>
          </w:p>
        </w:tc>
        <w:tc>
          <w:tcPr>
            <w:tcW w:w="6058" w:type="dxa"/>
            <w:hideMark/>
          </w:tcPr>
          <w:p w14:paraId="28D78F37" w14:textId="65FC7FB8" w:rsidR="00761DE5" w:rsidRPr="00273716" w:rsidRDefault="00BF26B9" w:rsidP="00C3407E">
            <w:r w:rsidRPr="00273716">
              <w:t xml:space="preserve">SAP </w:t>
            </w:r>
            <w:r w:rsidR="00761DE5" w:rsidRPr="00273716">
              <w:t>SuccessFactors Employee Central</w:t>
            </w:r>
          </w:p>
        </w:tc>
        <w:tc>
          <w:tcPr>
            <w:tcW w:w="6212" w:type="dxa"/>
            <w:hideMark/>
          </w:tcPr>
          <w:p w14:paraId="709DF2C4" w14:textId="77777777" w:rsidR="00761DE5" w:rsidRPr="00273716" w:rsidRDefault="00761DE5" w:rsidP="006844A8">
            <w:r w:rsidRPr="00273716">
              <w:t>&lt;Provide details on how to access system, e.g. system client or URL&gt;</w:t>
            </w:r>
          </w:p>
        </w:tc>
      </w:tr>
      <w:tr w:rsidR="00761DE5" w:rsidRPr="00273716" w14:paraId="05B3068C" w14:textId="77777777" w:rsidTr="003513C9">
        <w:tc>
          <w:tcPr>
            <w:tcW w:w="2014" w:type="dxa"/>
            <w:hideMark/>
          </w:tcPr>
          <w:p w14:paraId="564B4EED" w14:textId="77777777" w:rsidR="00761DE5" w:rsidRPr="00273716" w:rsidRDefault="00761DE5" w:rsidP="00C3407E">
            <w:r w:rsidRPr="00273716">
              <w:t xml:space="preserve">Standard User </w:t>
            </w:r>
          </w:p>
        </w:tc>
        <w:tc>
          <w:tcPr>
            <w:tcW w:w="6058" w:type="dxa"/>
            <w:hideMark/>
          </w:tcPr>
          <w:p w14:paraId="221FD090" w14:textId="289D5BC6" w:rsidR="00761DE5" w:rsidRPr="00273716" w:rsidRDefault="00761DE5" w:rsidP="00C3407E">
            <w:r w:rsidRPr="00273716">
              <w:t xml:space="preserve">HR </w:t>
            </w:r>
            <w:r w:rsidR="005E5D2A" w:rsidRPr="00273716">
              <w:t>Administrator</w:t>
            </w:r>
          </w:p>
        </w:tc>
        <w:tc>
          <w:tcPr>
            <w:tcW w:w="6212" w:type="dxa"/>
            <w:hideMark/>
          </w:tcPr>
          <w:p w14:paraId="3990DE75" w14:textId="77777777" w:rsidR="00761DE5" w:rsidRPr="00273716" w:rsidRDefault="00761DE5" w:rsidP="006844A8">
            <w:r w:rsidRPr="00273716">
              <w:t>&lt;Provide Standard User Id and Password for test, if applicable&gt;</w:t>
            </w:r>
          </w:p>
        </w:tc>
      </w:tr>
      <w:tr w:rsidR="005E37F3" w:rsidRPr="00273716" w14:paraId="27C555B0" w14:textId="77777777" w:rsidTr="003513C9">
        <w:tc>
          <w:tcPr>
            <w:tcW w:w="2014" w:type="dxa"/>
          </w:tcPr>
          <w:p w14:paraId="400EECBF" w14:textId="77777777" w:rsidR="005E37F3" w:rsidRPr="00273716" w:rsidRDefault="005E37F3" w:rsidP="005E37F3">
            <w:r w:rsidRPr="00273716">
              <w:t>Standard User</w:t>
            </w:r>
          </w:p>
        </w:tc>
        <w:tc>
          <w:tcPr>
            <w:tcW w:w="6058" w:type="dxa"/>
          </w:tcPr>
          <w:p w14:paraId="179D2498" w14:textId="37D67A3F" w:rsidR="005E37F3" w:rsidRPr="00273716" w:rsidRDefault="000C750F" w:rsidP="005E37F3">
            <w:r w:rsidRPr="00273716">
              <w:t>2</w:t>
            </w:r>
            <w:r w:rsidRPr="00273716">
              <w:rPr>
                <w:vertAlign w:val="superscript"/>
              </w:rPr>
              <w:t>nd</w:t>
            </w:r>
            <w:r w:rsidRPr="00273716">
              <w:t xml:space="preserve"> Level Manager (Line Manager of the employee’s Line Manager)</w:t>
            </w:r>
          </w:p>
        </w:tc>
        <w:tc>
          <w:tcPr>
            <w:tcW w:w="6212" w:type="dxa"/>
          </w:tcPr>
          <w:p w14:paraId="0291A075" w14:textId="77777777" w:rsidR="005E37F3" w:rsidRPr="00273716" w:rsidRDefault="005E37F3" w:rsidP="005E37F3">
            <w:r w:rsidRPr="00273716">
              <w:t>&lt;Provide Standard User Id and Password for test, if applicable&gt;</w:t>
            </w:r>
          </w:p>
        </w:tc>
      </w:tr>
      <w:tr w:rsidR="005E37F3" w:rsidRPr="00273716" w14:paraId="1700B50E" w14:textId="77777777" w:rsidTr="003513C9">
        <w:tc>
          <w:tcPr>
            <w:tcW w:w="2014" w:type="dxa"/>
          </w:tcPr>
          <w:p w14:paraId="587508B8" w14:textId="77777777" w:rsidR="005E37F3" w:rsidRPr="00273716" w:rsidRDefault="005E37F3" w:rsidP="005E37F3">
            <w:r w:rsidRPr="00273716">
              <w:t>Standard User</w:t>
            </w:r>
          </w:p>
        </w:tc>
        <w:tc>
          <w:tcPr>
            <w:tcW w:w="6058" w:type="dxa"/>
          </w:tcPr>
          <w:p w14:paraId="1CDC6C23" w14:textId="3A1C8905" w:rsidR="005E37F3" w:rsidRPr="00273716" w:rsidRDefault="001A31E3" w:rsidP="005E37F3">
            <w:r w:rsidRPr="00273716">
              <w:t>Employee’s HR Business Partner</w:t>
            </w:r>
          </w:p>
        </w:tc>
        <w:tc>
          <w:tcPr>
            <w:tcW w:w="6212" w:type="dxa"/>
          </w:tcPr>
          <w:p w14:paraId="4F2D46C4" w14:textId="77777777" w:rsidR="005E37F3" w:rsidRPr="00273716" w:rsidRDefault="005E37F3" w:rsidP="005E37F3">
            <w:r w:rsidRPr="00273716">
              <w:t>&lt;Provide Standard User Id and Password for test, if applicable&gt;</w:t>
            </w:r>
          </w:p>
        </w:tc>
      </w:tr>
    </w:tbl>
    <w:p w14:paraId="112EAA7D" w14:textId="77777777" w:rsidR="00761DE5" w:rsidRPr="00273716" w:rsidRDefault="008434A7" w:rsidP="000E544F">
      <w:pPr>
        <w:pStyle w:val="SAPNoteHeading"/>
        <w:ind w:left="0"/>
      </w:pPr>
      <w:bookmarkStart w:id="734" w:name="_Toc394393219"/>
      <w:bookmarkStart w:id="735" w:name="_Toc394393290"/>
      <w:bookmarkStart w:id="736" w:name="_Toc391283545"/>
      <w:bookmarkStart w:id="737" w:name="_Toc394477028"/>
      <w:bookmarkStart w:id="738" w:name="_Toc410684970"/>
      <w:bookmarkStart w:id="739" w:name="_Toc417388356"/>
      <w:bookmarkEnd w:id="734"/>
      <w:bookmarkEnd w:id="735"/>
      <w:r w:rsidRPr="00273716">
        <w:rPr>
          <w:noProof/>
          <w:lang w:val="de-DE" w:eastAsia="de-DE"/>
        </w:rPr>
        <w:drawing>
          <wp:inline distT="0" distB="0" distL="0" distR="0" wp14:anchorId="2133A86B" wp14:editId="55D0C89E">
            <wp:extent cx="228600" cy="228600"/>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61DE5" w:rsidRPr="00273716">
        <w:t> Note</w:t>
      </w:r>
    </w:p>
    <w:p w14:paraId="464F2D11" w14:textId="77777777" w:rsidR="00761DE5" w:rsidRPr="00273716" w:rsidRDefault="00761DE5" w:rsidP="000E544F">
      <w:pPr>
        <w:pStyle w:val="NoteParagraph"/>
        <w:ind w:left="0"/>
      </w:pPr>
      <w:r w:rsidRPr="00273716">
        <w:t>In the following</w:t>
      </w:r>
      <w:r w:rsidR="00CE60A2" w:rsidRPr="00273716">
        <w:t>,</w:t>
      </w:r>
      <w:r w:rsidRPr="00273716">
        <w:t xml:space="preserve"> we will use</w:t>
      </w:r>
      <w:r w:rsidR="005E5997" w:rsidRPr="00273716">
        <w:t xml:space="preserve"> the </w:t>
      </w:r>
      <w:r w:rsidRPr="00273716">
        <w:t>following abbreviations for the systems:</w:t>
      </w:r>
    </w:p>
    <w:p w14:paraId="77E14F26" w14:textId="77777777" w:rsidR="00BF26B9" w:rsidRPr="00273716" w:rsidRDefault="00BF26B9" w:rsidP="000E544F">
      <w:pPr>
        <w:pStyle w:val="ListBullet"/>
        <w:ind w:left="90" w:firstLine="0"/>
        <w:rPr>
          <w:rStyle w:val="SAPTextReference"/>
          <w:rFonts w:ascii="BentonSans Book" w:hAnsi="BentonSans Book"/>
        </w:rPr>
      </w:pPr>
      <w:r w:rsidRPr="00273716">
        <w:rPr>
          <w:rStyle w:val="SAPTextReference"/>
        </w:rPr>
        <w:t>SAP SuccessFactors Employee Central</w:t>
      </w:r>
      <w:r w:rsidRPr="00273716">
        <w:t xml:space="preserve"> will be referenced as </w:t>
      </w:r>
      <w:r w:rsidRPr="00273716">
        <w:rPr>
          <w:rStyle w:val="SAPTextReference"/>
        </w:rPr>
        <w:t>Employee Central</w:t>
      </w:r>
      <w:r w:rsidRPr="00273716" w:rsidDel="004F1E72">
        <w:rPr>
          <w:rStyle w:val="SAPTextReference"/>
        </w:rPr>
        <w:t xml:space="preserve"> </w:t>
      </w:r>
    </w:p>
    <w:p w14:paraId="716F6DAE" w14:textId="19A65713" w:rsidR="00761DE5" w:rsidRPr="00273716" w:rsidRDefault="00FC71ED" w:rsidP="000E544F">
      <w:pPr>
        <w:pStyle w:val="ListBullet"/>
        <w:ind w:left="90" w:firstLine="0"/>
      </w:pPr>
      <w:r w:rsidRPr="00273716">
        <w:t>As the customer might also consider integration to</w:t>
      </w:r>
      <w:r w:rsidRPr="00273716">
        <w:rPr>
          <w:rStyle w:val="SAPTextReference"/>
        </w:rPr>
        <w:t xml:space="preserve"> </w:t>
      </w:r>
      <w:r w:rsidR="00BF26B9" w:rsidRPr="00273716">
        <w:rPr>
          <w:rStyle w:val="SAPTextReference"/>
        </w:rPr>
        <w:t xml:space="preserve">SAP </w:t>
      </w:r>
      <w:r w:rsidR="00761DE5" w:rsidRPr="00273716">
        <w:rPr>
          <w:rStyle w:val="SAPTextReference"/>
        </w:rPr>
        <w:t>SuccessFactors Employee Central Payroll</w:t>
      </w:r>
      <w:r w:rsidRPr="00273716">
        <w:t xml:space="preserve">, this system </w:t>
      </w:r>
      <w:r w:rsidR="00761DE5" w:rsidRPr="00273716">
        <w:t xml:space="preserve">will be </w:t>
      </w:r>
      <w:r w:rsidR="00F54039" w:rsidRPr="00273716">
        <w:t xml:space="preserve">referenced as </w:t>
      </w:r>
      <w:r w:rsidR="00F54039" w:rsidRPr="00273716">
        <w:rPr>
          <w:rStyle w:val="SAPTextReference"/>
        </w:rPr>
        <w:t>Employee Central Payroll</w:t>
      </w:r>
    </w:p>
    <w:p w14:paraId="5ACF8DB1" w14:textId="77777777" w:rsidR="00B357F2" w:rsidRPr="00273716" w:rsidRDefault="00B357F2" w:rsidP="00B357F2">
      <w:pPr>
        <w:pStyle w:val="Heading2"/>
      </w:pPr>
      <w:bookmarkStart w:id="740" w:name="_Toc474396261"/>
      <w:bookmarkStart w:id="741" w:name="_Toc507407921"/>
      <w:r w:rsidRPr="00273716">
        <w:t>Roles</w:t>
      </w:r>
      <w:bookmarkEnd w:id="736"/>
      <w:bookmarkEnd w:id="737"/>
      <w:bookmarkEnd w:id="738"/>
      <w:bookmarkEnd w:id="739"/>
      <w:bookmarkEnd w:id="740"/>
      <w:bookmarkEnd w:id="741"/>
    </w:p>
    <w:p w14:paraId="677BA547" w14:textId="5B2C0130" w:rsidR="00B357F2" w:rsidRPr="00273716" w:rsidRDefault="00B357F2" w:rsidP="00B357F2">
      <w:r w:rsidRPr="00273716">
        <w:t xml:space="preserve">For non-standard users, the following roles must be assigned in </w:t>
      </w:r>
      <w:r w:rsidR="00BF26B9" w:rsidRPr="00273716">
        <w:t xml:space="preserve">Employee Central </w:t>
      </w:r>
      <w:r w:rsidRPr="00273716">
        <w:t>to the syste</w:t>
      </w:r>
      <w:r w:rsidR="00203313" w:rsidRPr="00273716">
        <w:t>m user(s) testing this scenario</w:t>
      </w:r>
      <w:r w:rsidRPr="00273716">
        <w:rPr>
          <w:rStyle w:val="SAPScreenElement"/>
        </w:rPr>
        <w:t>.</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742" w:author="Author" w:date="2018-03-01T14:00:00Z">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5642"/>
        <w:gridCol w:w="2970"/>
        <w:gridCol w:w="1620"/>
        <w:gridCol w:w="4052"/>
        <w:tblGridChange w:id="743">
          <w:tblGrid>
            <w:gridCol w:w="5642"/>
            <w:gridCol w:w="2430"/>
            <w:gridCol w:w="2160"/>
            <w:gridCol w:w="4052"/>
          </w:tblGrid>
        </w:tblGridChange>
      </w:tblGrid>
      <w:tr w:rsidR="00B357F2" w:rsidRPr="00273716" w14:paraId="7A6D822C" w14:textId="77777777" w:rsidTr="00CC4552">
        <w:trPr>
          <w:tblHeader/>
          <w:trPrChange w:id="744" w:author="Author" w:date="2018-03-01T14:00:00Z">
            <w:trPr>
              <w:tblHeader/>
            </w:trPr>
          </w:trPrChange>
        </w:trPr>
        <w:tc>
          <w:tcPr>
            <w:tcW w:w="5642" w:type="dxa"/>
            <w:shd w:val="clear" w:color="auto" w:fill="999999"/>
            <w:hideMark/>
            <w:tcPrChange w:id="745" w:author="Author" w:date="2018-03-01T14:00:00Z">
              <w:tcPr>
                <w:tcW w:w="5642" w:type="dxa"/>
                <w:shd w:val="clear" w:color="auto" w:fill="999999"/>
                <w:hideMark/>
              </w:tcPr>
            </w:tcPrChange>
          </w:tcPr>
          <w:p w14:paraId="0D8076CD" w14:textId="77777777" w:rsidR="00B357F2" w:rsidRPr="00273716" w:rsidRDefault="00B357F2" w:rsidP="00C3407E">
            <w:pPr>
              <w:pStyle w:val="SAPTableHeader"/>
            </w:pPr>
            <w:r w:rsidRPr="00273716">
              <w:t>Business Role</w:t>
            </w:r>
          </w:p>
        </w:tc>
        <w:tc>
          <w:tcPr>
            <w:tcW w:w="2970" w:type="dxa"/>
            <w:shd w:val="clear" w:color="auto" w:fill="999999"/>
            <w:hideMark/>
            <w:tcPrChange w:id="746" w:author="Author" w:date="2018-03-01T14:00:00Z">
              <w:tcPr>
                <w:tcW w:w="2430" w:type="dxa"/>
                <w:shd w:val="clear" w:color="auto" w:fill="999999"/>
                <w:hideMark/>
              </w:tcPr>
            </w:tcPrChange>
          </w:tcPr>
          <w:p w14:paraId="145A606E" w14:textId="77777777" w:rsidR="00B357F2" w:rsidRPr="00273716" w:rsidRDefault="00B357F2" w:rsidP="00C3407E">
            <w:pPr>
              <w:pStyle w:val="SAPTableHeader"/>
            </w:pPr>
            <w:r w:rsidRPr="00273716">
              <w:t>Permission Role</w:t>
            </w:r>
          </w:p>
        </w:tc>
        <w:tc>
          <w:tcPr>
            <w:tcW w:w="1620" w:type="dxa"/>
            <w:shd w:val="clear" w:color="auto" w:fill="999999"/>
            <w:hideMark/>
            <w:tcPrChange w:id="747" w:author="Author" w:date="2018-03-01T14:00:00Z">
              <w:tcPr>
                <w:tcW w:w="2160" w:type="dxa"/>
                <w:shd w:val="clear" w:color="auto" w:fill="999999"/>
                <w:hideMark/>
              </w:tcPr>
            </w:tcPrChange>
          </w:tcPr>
          <w:p w14:paraId="6A321A26" w14:textId="77777777" w:rsidR="00B357F2" w:rsidRPr="00273716" w:rsidRDefault="00B357F2" w:rsidP="00C3407E">
            <w:pPr>
              <w:pStyle w:val="SAPTableHeader"/>
            </w:pPr>
            <w:r w:rsidRPr="00273716">
              <w:t>Process Step</w:t>
            </w:r>
          </w:p>
        </w:tc>
        <w:tc>
          <w:tcPr>
            <w:tcW w:w="4052" w:type="dxa"/>
            <w:shd w:val="clear" w:color="auto" w:fill="999999"/>
            <w:hideMark/>
            <w:tcPrChange w:id="748" w:author="Author" w:date="2018-03-01T14:00:00Z">
              <w:tcPr>
                <w:tcW w:w="4052" w:type="dxa"/>
                <w:shd w:val="clear" w:color="auto" w:fill="999999"/>
                <w:hideMark/>
              </w:tcPr>
            </w:tcPrChange>
          </w:tcPr>
          <w:p w14:paraId="1F221ADE" w14:textId="77777777" w:rsidR="00B357F2" w:rsidRPr="00273716" w:rsidRDefault="00B357F2" w:rsidP="00C3407E">
            <w:pPr>
              <w:pStyle w:val="SAPTableHeader"/>
            </w:pPr>
            <w:r w:rsidRPr="00273716">
              <w:t>Sample Data</w:t>
            </w:r>
          </w:p>
        </w:tc>
      </w:tr>
      <w:tr w:rsidR="00621A9A" w:rsidRPr="00273716" w14:paraId="1BDCE9CD" w14:textId="77777777" w:rsidTr="00CC4552">
        <w:tc>
          <w:tcPr>
            <w:tcW w:w="5642" w:type="dxa"/>
            <w:hideMark/>
            <w:tcPrChange w:id="749" w:author="Author" w:date="2018-03-01T14:00:00Z">
              <w:tcPr>
                <w:tcW w:w="5642" w:type="dxa"/>
                <w:hideMark/>
              </w:tcPr>
            </w:tcPrChange>
          </w:tcPr>
          <w:p w14:paraId="5627D5C8" w14:textId="242B2C5B" w:rsidR="00621A9A" w:rsidRPr="00273716" w:rsidRDefault="00621A9A" w:rsidP="00621A9A">
            <w:r w:rsidRPr="00273716">
              <w:t>HR Administrator</w:t>
            </w:r>
          </w:p>
        </w:tc>
        <w:tc>
          <w:tcPr>
            <w:tcW w:w="2970" w:type="dxa"/>
            <w:hideMark/>
            <w:tcPrChange w:id="750" w:author="Author" w:date="2018-03-01T14:00:00Z">
              <w:tcPr>
                <w:tcW w:w="2430" w:type="dxa"/>
                <w:hideMark/>
              </w:tcPr>
            </w:tcPrChange>
          </w:tcPr>
          <w:p w14:paraId="514146FA" w14:textId="50715F7E" w:rsidR="00621A9A" w:rsidRPr="00273716" w:rsidRDefault="00621A9A" w:rsidP="00621A9A">
            <w:r w:rsidRPr="00273716">
              <w:t xml:space="preserve">For testing purposes, only: </w:t>
            </w:r>
            <w:r w:rsidRPr="00273716">
              <w:br/>
              <w:t>SAP BestPractices Super Admin</w:t>
            </w:r>
          </w:p>
        </w:tc>
        <w:tc>
          <w:tcPr>
            <w:tcW w:w="1620" w:type="dxa"/>
            <w:hideMark/>
            <w:tcPrChange w:id="751" w:author="Author" w:date="2018-03-01T14:00:00Z">
              <w:tcPr>
                <w:tcW w:w="2160" w:type="dxa"/>
                <w:hideMark/>
              </w:tcPr>
            </w:tcPrChange>
          </w:tcPr>
          <w:p w14:paraId="504CBF2F" w14:textId="3758F117" w:rsidR="00621A9A" w:rsidRPr="00273716" w:rsidRDefault="00621A9A" w:rsidP="00621A9A">
            <w:r w:rsidRPr="00273716">
              <w:t xml:space="preserve">Refer to chapter </w:t>
            </w:r>
            <w:r w:rsidRPr="00273716">
              <w:rPr>
                <w:rStyle w:val="SAPTextReference"/>
              </w:rPr>
              <w:t>Overview Table</w:t>
            </w:r>
            <w:r w:rsidRPr="00273716">
              <w:rPr>
                <w:rStyle w:val="SAPEmphasis"/>
              </w:rPr>
              <w:t>.</w:t>
            </w:r>
          </w:p>
        </w:tc>
        <w:tc>
          <w:tcPr>
            <w:tcW w:w="4052" w:type="dxa"/>
            <w:hideMark/>
            <w:tcPrChange w:id="752" w:author="Author" w:date="2018-03-01T14:00:00Z">
              <w:tcPr>
                <w:tcW w:w="4052" w:type="dxa"/>
                <w:hideMark/>
              </w:tcPr>
            </w:tcPrChange>
          </w:tcPr>
          <w:p w14:paraId="2B4F4A2A" w14:textId="1DA3CC84" w:rsidR="00621A9A" w:rsidRPr="00273716" w:rsidRDefault="00621A9A" w:rsidP="00621A9A">
            <w:r w:rsidRPr="00273716">
              <w:t xml:space="preserve">Test user: </w:t>
            </w:r>
            <w:r w:rsidRPr="00273716">
              <w:rPr>
                <w:rStyle w:val="SAPUserEntry"/>
              </w:rPr>
              <w:t>&lt;userid&gt;</w:t>
            </w:r>
            <w:r w:rsidRPr="00273716">
              <w:t xml:space="preserve">; Password: </w:t>
            </w:r>
            <w:r w:rsidRPr="00273716">
              <w:rPr>
                <w:rStyle w:val="SAPUserEntry"/>
              </w:rPr>
              <w:t>&lt;password&gt;</w:t>
            </w:r>
          </w:p>
        </w:tc>
      </w:tr>
      <w:tr w:rsidR="00621A9A" w:rsidRPr="00273716" w14:paraId="19788D5F" w14:textId="77777777" w:rsidTr="00CC4552">
        <w:tc>
          <w:tcPr>
            <w:tcW w:w="5642" w:type="dxa"/>
            <w:tcPrChange w:id="753" w:author="Author" w:date="2018-03-01T14:00:00Z">
              <w:tcPr>
                <w:tcW w:w="5642" w:type="dxa"/>
              </w:tcPr>
            </w:tcPrChange>
          </w:tcPr>
          <w:p w14:paraId="318C94FF" w14:textId="77777777" w:rsidR="00621A9A" w:rsidRPr="00273716" w:rsidRDefault="00621A9A" w:rsidP="00621A9A">
            <w:pPr>
              <w:rPr>
                <w:color w:val="000000"/>
              </w:rPr>
            </w:pPr>
            <w:r w:rsidRPr="00273716">
              <w:rPr>
                <w:color w:val="000000"/>
              </w:rPr>
              <w:t>2</w:t>
            </w:r>
            <w:r w:rsidRPr="00273716">
              <w:rPr>
                <w:color w:val="000000"/>
                <w:vertAlign w:val="superscript"/>
              </w:rPr>
              <w:t>nd</w:t>
            </w:r>
            <w:r w:rsidRPr="00273716">
              <w:rPr>
                <w:color w:val="000000"/>
              </w:rPr>
              <w:t xml:space="preserve"> Level Manager</w:t>
            </w:r>
          </w:p>
          <w:p w14:paraId="793CBCF2" w14:textId="77777777" w:rsidR="00621A9A" w:rsidRPr="00273716" w:rsidRDefault="00621A9A" w:rsidP="00621A9A">
            <w:pPr>
              <w:pStyle w:val="SAPNoteHeading"/>
              <w:ind w:left="0"/>
            </w:pPr>
            <w:r w:rsidRPr="00273716">
              <w:rPr>
                <w:noProof/>
                <w:lang w:val="de-DE" w:eastAsia="de-DE"/>
              </w:rPr>
              <w:drawing>
                <wp:inline distT="0" distB="0" distL="0" distR="0" wp14:anchorId="161D90FF" wp14:editId="07505251">
                  <wp:extent cx="225425" cy="225425"/>
                  <wp:effectExtent l="0" t="0" r="3175" b="3175"/>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Note</w:t>
            </w:r>
          </w:p>
          <w:p w14:paraId="05022E53" w14:textId="117CB0B8" w:rsidR="00621A9A" w:rsidRPr="00273716" w:rsidRDefault="00621A9A" w:rsidP="000E544F">
            <w:pPr>
              <w:pStyle w:val="ListContinue2"/>
              <w:ind w:left="0"/>
            </w:pPr>
            <w:r w:rsidRPr="00273716">
              <w:t xml:space="preserve">The line manager is maintained in field </w:t>
            </w:r>
            <w:r w:rsidRPr="00273716">
              <w:rPr>
                <w:rStyle w:val="SAPScreenElement"/>
              </w:rPr>
              <w:t>Supervisor</w:t>
            </w:r>
            <w:r w:rsidRPr="00273716">
              <w:t xml:space="preserve"> in the </w:t>
            </w:r>
            <w:r w:rsidRPr="00273716">
              <w:rPr>
                <w:rStyle w:val="SAPScreenElement"/>
              </w:rPr>
              <w:t>Job Information</w:t>
            </w:r>
            <w:r w:rsidRPr="00273716">
              <w:t xml:space="preserve"> block of the employee. The </w:t>
            </w:r>
            <w:r w:rsidRPr="00273716">
              <w:rPr>
                <w:rStyle w:val="SAPScreenElement"/>
              </w:rPr>
              <w:t>Job Information</w:t>
            </w:r>
            <w:r w:rsidRPr="00273716">
              <w:t xml:space="preserve"> block is located in the </w:t>
            </w:r>
            <w:r w:rsidRPr="00273716">
              <w:rPr>
                <w:rStyle w:val="SAPScreenElement"/>
              </w:rPr>
              <w:t>Employment Information</w:t>
            </w:r>
            <w:r w:rsidRPr="00273716">
              <w:t xml:space="preserve"> section </w:t>
            </w:r>
            <w:r w:rsidRPr="00273716">
              <w:rPr>
                <w:rStyle w:val="SAPScreenElement"/>
                <w:color w:val="auto"/>
              </w:rPr>
              <w:t>&gt;</w:t>
            </w:r>
            <w:r w:rsidRPr="00273716">
              <w:t xml:space="preserve"> </w:t>
            </w:r>
            <w:r w:rsidRPr="00273716">
              <w:rPr>
                <w:rStyle w:val="SAPScreenElement"/>
              </w:rPr>
              <w:t>Job Information</w:t>
            </w:r>
            <w:r w:rsidRPr="00273716">
              <w:t xml:space="preserve"> subsection.</w:t>
            </w:r>
          </w:p>
        </w:tc>
        <w:tc>
          <w:tcPr>
            <w:tcW w:w="2970" w:type="dxa"/>
            <w:tcPrChange w:id="754" w:author="Author" w:date="2018-03-01T14:00:00Z">
              <w:tcPr>
                <w:tcW w:w="2430" w:type="dxa"/>
              </w:tcPr>
            </w:tcPrChange>
          </w:tcPr>
          <w:p w14:paraId="3FB7D941" w14:textId="77944F1E" w:rsidR="00621A9A" w:rsidRPr="00273716" w:rsidRDefault="00621A9A" w:rsidP="00621A9A">
            <w:r w:rsidRPr="00273716">
              <w:rPr>
                <w:color w:val="000000"/>
              </w:rPr>
              <w:t>SAP BestPractices Manager (EC)</w:t>
            </w:r>
          </w:p>
        </w:tc>
        <w:tc>
          <w:tcPr>
            <w:tcW w:w="1620" w:type="dxa"/>
            <w:tcPrChange w:id="755" w:author="Author" w:date="2018-03-01T14:00:00Z">
              <w:tcPr>
                <w:tcW w:w="2160" w:type="dxa"/>
              </w:tcPr>
            </w:tcPrChange>
          </w:tcPr>
          <w:p w14:paraId="0B1667CF" w14:textId="41FFFFB3" w:rsidR="00621A9A" w:rsidRPr="00273716" w:rsidRDefault="00621A9A" w:rsidP="00621A9A">
            <w:r w:rsidRPr="00273716">
              <w:rPr>
                <w:color w:val="000000"/>
              </w:rPr>
              <w:t xml:space="preserve">Refer to chapter </w:t>
            </w:r>
            <w:r w:rsidRPr="00273716">
              <w:rPr>
                <w:rStyle w:val="SAPTextReference"/>
              </w:rPr>
              <w:t>Overview Table</w:t>
            </w:r>
            <w:r w:rsidRPr="00273716">
              <w:rPr>
                <w:rStyle w:val="SAPEmphasis"/>
              </w:rPr>
              <w:t>.</w:t>
            </w:r>
          </w:p>
        </w:tc>
        <w:tc>
          <w:tcPr>
            <w:tcW w:w="4052" w:type="dxa"/>
            <w:tcPrChange w:id="756" w:author="Author" w:date="2018-03-01T14:00:00Z">
              <w:tcPr>
                <w:tcW w:w="4052" w:type="dxa"/>
              </w:tcPr>
            </w:tcPrChange>
          </w:tcPr>
          <w:p w14:paraId="23AA74E7" w14:textId="77777777" w:rsidR="00621A9A" w:rsidRPr="00273716" w:rsidRDefault="00621A9A" w:rsidP="00621A9A">
            <w:pPr>
              <w:rPr>
                <w:rStyle w:val="SAPUserEntry"/>
              </w:rPr>
            </w:pPr>
            <w:r w:rsidRPr="00273716">
              <w:t xml:space="preserve">Test user: </w:t>
            </w:r>
            <w:r w:rsidRPr="00273716">
              <w:rPr>
                <w:rStyle w:val="SAPUserEntry"/>
              </w:rPr>
              <w:t>&lt;userid&gt;</w:t>
            </w:r>
            <w:r w:rsidRPr="00273716">
              <w:t xml:space="preserve">; Password: </w:t>
            </w:r>
            <w:r w:rsidRPr="00273716">
              <w:rPr>
                <w:rStyle w:val="SAPUserEntry"/>
              </w:rPr>
              <w:t>&lt;password&gt;</w:t>
            </w:r>
          </w:p>
          <w:p w14:paraId="11FFB2BC" w14:textId="0F04A480" w:rsidR="00621A9A" w:rsidRPr="00273716" w:rsidRDefault="00621A9A" w:rsidP="00621A9A">
            <w:r w:rsidRPr="00273716">
              <w:t xml:space="preserve">For testing purpose you can proxy as the role using </w:t>
            </w:r>
            <w:r w:rsidRPr="00273716">
              <w:rPr>
                <w:rStyle w:val="SAPTextReference"/>
              </w:rPr>
              <w:t>SAP BestPractices Super Admin</w:t>
            </w:r>
            <w:r w:rsidRPr="00273716">
              <w:t xml:space="preserve"> role</w:t>
            </w:r>
          </w:p>
        </w:tc>
      </w:tr>
      <w:tr w:rsidR="00621A9A" w:rsidRPr="00273716" w14:paraId="1BABA031" w14:textId="77777777" w:rsidTr="00CC4552">
        <w:tc>
          <w:tcPr>
            <w:tcW w:w="5642" w:type="dxa"/>
            <w:tcPrChange w:id="757" w:author="Author" w:date="2018-03-01T14:00:00Z">
              <w:tcPr>
                <w:tcW w:w="5642" w:type="dxa"/>
              </w:tcPr>
            </w:tcPrChange>
          </w:tcPr>
          <w:p w14:paraId="0904F208" w14:textId="77777777" w:rsidR="00621A9A" w:rsidRPr="00273716" w:rsidRDefault="00621A9A" w:rsidP="00621A9A">
            <w:r w:rsidRPr="00273716">
              <w:t>(Employee’s) HR Business Partner</w:t>
            </w:r>
          </w:p>
          <w:p w14:paraId="1DC5D0D5" w14:textId="77777777" w:rsidR="00621A9A" w:rsidRPr="00273716" w:rsidRDefault="00621A9A" w:rsidP="00621A9A">
            <w:pPr>
              <w:pStyle w:val="SAPNoteHeading"/>
              <w:ind w:left="0"/>
            </w:pPr>
            <w:r w:rsidRPr="00273716">
              <w:rPr>
                <w:noProof/>
                <w:lang w:val="de-DE" w:eastAsia="de-DE"/>
              </w:rPr>
              <w:drawing>
                <wp:inline distT="0" distB="0" distL="0" distR="0" wp14:anchorId="39C1FF2A" wp14:editId="6266BEBB">
                  <wp:extent cx="225425" cy="225425"/>
                  <wp:effectExtent l="0" t="0" r="0" b="3175"/>
                  <wp:docPr id="1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Note</w:t>
            </w:r>
          </w:p>
          <w:p w14:paraId="75ABA632" w14:textId="7FB06C8A" w:rsidR="00621A9A" w:rsidRPr="00273716" w:rsidRDefault="00621A9A" w:rsidP="000E544F">
            <w:pPr>
              <w:pStyle w:val="ListContinue2"/>
              <w:ind w:left="0"/>
            </w:pPr>
            <w:r w:rsidRPr="00273716">
              <w:t xml:space="preserve">This is the person having </w:t>
            </w:r>
            <w:r w:rsidRPr="00273716">
              <w:rPr>
                <w:rStyle w:val="SAPScreenElement"/>
              </w:rPr>
              <w:t>Relationship Type</w:t>
            </w:r>
            <w:r w:rsidRPr="00273716">
              <w:t xml:space="preserve"> </w:t>
            </w:r>
            <w:r w:rsidR="00D25B2C" w:rsidRPr="00C8393A">
              <w:rPr>
                <w:rStyle w:val="UserInput"/>
                <w:sz w:val="18"/>
                <w:rPrChange w:id="758" w:author="Author" w:date="2018-03-01T10:29:00Z">
                  <w:rPr>
                    <w:rStyle w:val="UserInput"/>
                  </w:rPr>
                </w:rPrChange>
              </w:rPr>
              <w:t>HR Manager</w:t>
            </w:r>
            <w:r w:rsidRPr="00C8393A">
              <w:rPr>
                <w:sz w:val="16"/>
                <w:rPrChange w:id="759" w:author="Author" w:date="2018-03-01T10:29:00Z">
                  <w:rPr/>
                </w:rPrChange>
              </w:rPr>
              <w:t xml:space="preserve"> </w:t>
            </w:r>
            <w:r w:rsidRPr="00273716">
              <w:t xml:space="preserve">to the employee; visible in the </w:t>
            </w:r>
            <w:r w:rsidRPr="00273716">
              <w:rPr>
                <w:rStyle w:val="SAPScreenElement"/>
              </w:rPr>
              <w:t>Job Relationships</w:t>
            </w:r>
            <w:r w:rsidRPr="00273716">
              <w:t xml:space="preserve"> block of the employee. The </w:t>
            </w:r>
            <w:r w:rsidRPr="00273716">
              <w:rPr>
                <w:rStyle w:val="SAPScreenElement"/>
              </w:rPr>
              <w:t>Job Relationships</w:t>
            </w:r>
            <w:r w:rsidRPr="00273716">
              <w:t xml:space="preserve"> block is located in the </w:t>
            </w:r>
            <w:r w:rsidRPr="00273716">
              <w:rPr>
                <w:rStyle w:val="SAPScreenElement"/>
              </w:rPr>
              <w:t>Employment Information</w:t>
            </w:r>
            <w:r w:rsidRPr="00273716">
              <w:t xml:space="preserve"> section </w:t>
            </w:r>
            <w:r w:rsidRPr="00273716">
              <w:rPr>
                <w:rStyle w:val="SAPScreenElement"/>
                <w:color w:val="auto"/>
              </w:rPr>
              <w:t>&gt;</w:t>
            </w:r>
            <w:r w:rsidRPr="00273716">
              <w:t xml:space="preserve"> </w:t>
            </w:r>
            <w:r w:rsidRPr="00273716">
              <w:rPr>
                <w:rStyle w:val="SAPScreenElement"/>
              </w:rPr>
              <w:t>Job Relationships</w:t>
            </w:r>
            <w:r w:rsidRPr="00273716">
              <w:t xml:space="preserve"> subsection.</w:t>
            </w:r>
          </w:p>
        </w:tc>
        <w:tc>
          <w:tcPr>
            <w:tcW w:w="2970" w:type="dxa"/>
            <w:tcPrChange w:id="760" w:author="Author" w:date="2018-03-01T14:00:00Z">
              <w:tcPr>
                <w:tcW w:w="2430" w:type="dxa"/>
              </w:tcPr>
            </w:tcPrChange>
          </w:tcPr>
          <w:p w14:paraId="5513D50F" w14:textId="20CA07E8" w:rsidR="00621A9A" w:rsidRPr="00273716" w:rsidRDefault="00621A9A" w:rsidP="00621A9A">
            <w:r w:rsidRPr="00273716">
              <w:rPr>
                <w:color w:val="000000"/>
              </w:rPr>
              <w:t xml:space="preserve">SAP BestPractices </w:t>
            </w:r>
            <w:r w:rsidRPr="00273716">
              <w:t>Employee (Self Service for EC)</w:t>
            </w:r>
          </w:p>
        </w:tc>
        <w:tc>
          <w:tcPr>
            <w:tcW w:w="1620" w:type="dxa"/>
            <w:tcPrChange w:id="761" w:author="Author" w:date="2018-03-01T14:00:00Z">
              <w:tcPr>
                <w:tcW w:w="2160" w:type="dxa"/>
              </w:tcPr>
            </w:tcPrChange>
          </w:tcPr>
          <w:p w14:paraId="74E174E4" w14:textId="6216D4E9" w:rsidR="00621A9A" w:rsidRPr="00273716" w:rsidRDefault="00621A9A" w:rsidP="00621A9A">
            <w:r w:rsidRPr="00273716">
              <w:rPr>
                <w:rStyle w:val="Hyperlink"/>
                <w:noProof/>
                <w:color w:val="000000"/>
              </w:rPr>
              <w:t xml:space="preserve">Refer to chapter </w:t>
            </w:r>
            <w:r w:rsidRPr="00273716">
              <w:rPr>
                <w:rStyle w:val="SAPTextReference"/>
              </w:rPr>
              <w:t>Overview Table</w:t>
            </w:r>
            <w:r w:rsidRPr="00273716">
              <w:rPr>
                <w:rStyle w:val="SAPScreenElement"/>
              </w:rPr>
              <w:t>.</w:t>
            </w:r>
          </w:p>
        </w:tc>
        <w:tc>
          <w:tcPr>
            <w:tcW w:w="4052" w:type="dxa"/>
            <w:tcPrChange w:id="762" w:author="Author" w:date="2018-03-01T14:00:00Z">
              <w:tcPr>
                <w:tcW w:w="4052" w:type="dxa"/>
              </w:tcPr>
            </w:tcPrChange>
          </w:tcPr>
          <w:p w14:paraId="36376CE5" w14:textId="77777777" w:rsidR="00621A9A" w:rsidRPr="00273716" w:rsidRDefault="00621A9A" w:rsidP="00621A9A">
            <w:pPr>
              <w:rPr>
                <w:rStyle w:val="SAPUserEntry"/>
              </w:rPr>
            </w:pPr>
            <w:r w:rsidRPr="00273716">
              <w:t xml:space="preserve">Test user: </w:t>
            </w:r>
            <w:r w:rsidRPr="00273716">
              <w:rPr>
                <w:rStyle w:val="SAPUserEntry"/>
              </w:rPr>
              <w:t>&lt;userid&gt;</w:t>
            </w:r>
            <w:r w:rsidRPr="00273716">
              <w:t>;</w:t>
            </w:r>
            <w:r w:rsidRPr="00273716">
              <w:rPr>
                <w:b/>
              </w:rPr>
              <w:t xml:space="preserve"> </w:t>
            </w:r>
            <w:r w:rsidRPr="00273716">
              <w:t xml:space="preserve">Password: </w:t>
            </w:r>
            <w:r w:rsidRPr="00273716">
              <w:rPr>
                <w:rStyle w:val="SAPUserEntry"/>
              </w:rPr>
              <w:t>&lt;password&gt;</w:t>
            </w:r>
          </w:p>
          <w:p w14:paraId="3D8E6AFF" w14:textId="0E544ABD" w:rsidR="00621A9A" w:rsidRPr="00273716" w:rsidRDefault="00621A9A" w:rsidP="00621A9A">
            <w:r w:rsidRPr="00273716">
              <w:t xml:space="preserve">For testing purpose you can proxy as the role using </w:t>
            </w:r>
            <w:r w:rsidRPr="00273716">
              <w:rPr>
                <w:rStyle w:val="SAPTextReference"/>
              </w:rPr>
              <w:t xml:space="preserve">SAP BestPractices Super Admin </w:t>
            </w:r>
            <w:r w:rsidRPr="00273716">
              <w:t>role</w:t>
            </w:r>
          </w:p>
        </w:tc>
      </w:tr>
    </w:tbl>
    <w:p w14:paraId="222D2C54" w14:textId="77777777" w:rsidR="00B357F2" w:rsidRPr="00273716" w:rsidRDefault="00B357F2" w:rsidP="00B357F2">
      <w:pPr>
        <w:pStyle w:val="Heading2"/>
      </w:pPr>
      <w:bookmarkStart w:id="763" w:name="_Toc394393221"/>
      <w:bookmarkStart w:id="764" w:name="_Toc394393292"/>
      <w:bookmarkStart w:id="765" w:name="_Toc394393222"/>
      <w:bookmarkStart w:id="766" w:name="_Toc394393293"/>
      <w:bookmarkStart w:id="767" w:name="_Toc394393223"/>
      <w:bookmarkStart w:id="768" w:name="_Toc394477029"/>
      <w:bookmarkStart w:id="769" w:name="_Toc410684971"/>
      <w:bookmarkStart w:id="770" w:name="_Toc417388357"/>
      <w:bookmarkStart w:id="771" w:name="_Toc474396262"/>
      <w:bookmarkStart w:id="772" w:name="_Toc507407922"/>
      <w:bookmarkEnd w:id="763"/>
      <w:bookmarkEnd w:id="764"/>
      <w:bookmarkEnd w:id="765"/>
      <w:bookmarkEnd w:id="766"/>
      <w:r w:rsidRPr="00273716">
        <w:t>Master Data, Organizational Data, and Other Data</w:t>
      </w:r>
      <w:bookmarkStart w:id="773" w:name="_Toc394393226"/>
      <w:bookmarkStart w:id="774" w:name="_Toc394393297"/>
      <w:bookmarkEnd w:id="767"/>
      <w:bookmarkEnd w:id="768"/>
      <w:bookmarkEnd w:id="769"/>
      <w:bookmarkEnd w:id="770"/>
      <w:bookmarkEnd w:id="771"/>
      <w:bookmarkEnd w:id="772"/>
      <w:bookmarkEnd w:id="773"/>
      <w:bookmarkEnd w:id="774"/>
    </w:p>
    <w:p w14:paraId="3A0A52A8" w14:textId="1FD59855" w:rsidR="00B357F2" w:rsidRPr="00273716" w:rsidRDefault="00B357F2" w:rsidP="00B357F2">
      <w:r w:rsidRPr="00273716">
        <w:t>The organizational structure and master data of your company ha</w:t>
      </w:r>
      <w:r w:rsidR="005B4776" w:rsidRPr="00273716">
        <w:t>ve</w:t>
      </w:r>
      <w:r w:rsidRPr="00273716">
        <w:t xml:space="preserve"> been created in your system during implementation. The organizational structure reflects the structure of your company and includes the company, cost center and location in the system. </w:t>
      </w:r>
      <w:r w:rsidR="00350A1E" w:rsidRPr="00273716">
        <w:t>The master data reflects employee specific data</w:t>
      </w:r>
      <w:r w:rsidRPr="00273716">
        <w:t>.</w:t>
      </w:r>
    </w:p>
    <w:p w14:paraId="3911BD17" w14:textId="77777777" w:rsidR="00B357F2" w:rsidRPr="00273716" w:rsidRDefault="00B357F2" w:rsidP="00B357F2">
      <w:pPr>
        <w:pStyle w:val="Heading2"/>
      </w:pPr>
      <w:bookmarkStart w:id="775" w:name="_Toc410684972"/>
      <w:bookmarkStart w:id="776" w:name="_Toc394477030"/>
      <w:bookmarkStart w:id="777" w:name="_Toc386109854"/>
      <w:bookmarkStart w:id="778" w:name="_Toc384797945"/>
      <w:bookmarkStart w:id="779" w:name="_Toc384797912"/>
      <w:bookmarkStart w:id="780" w:name="_Toc417388358"/>
      <w:bookmarkStart w:id="781" w:name="_Toc474396263"/>
      <w:bookmarkStart w:id="782" w:name="_Toc507407923"/>
      <w:bookmarkStart w:id="783" w:name="_Toc371939849"/>
      <w:r w:rsidRPr="00273716">
        <w:t>Business Conditions</w:t>
      </w:r>
      <w:bookmarkEnd w:id="775"/>
      <w:bookmarkEnd w:id="776"/>
      <w:bookmarkEnd w:id="777"/>
      <w:bookmarkEnd w:id="778"/>
      <w:bookmarkEnd w:id="779"/>
      <w:bookmarkEnd w:id="780"/>
      <w:bookmarkEnd w:id="781"/>
      <w:bookmarkEnd w:id="782"/>
    </w:p>
    <w:p w14:paraId="788FEED3" w14:textId="77777777" w:rsidR="00B357F2" w:rsidRPr="00273716" w:rsidRDefault="00B357F2" w:rsidP="00B357F2">
      <w:r w:rsidRPr="00273716">
        <w:t xml:space="preserve">Before this scope item can be tested, the following business conditions must be met. </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32"/>
        <w:gridCol w:w="6570"/>
        <w:gridCol w:w="7382"/>
      </w:tblGrid>
      <w:tr w:rsidR="00B357F2" w:rsidRPr="00273716" w14:paraId="23A1820C" w14:textId="77777777" w:rsidTr="00CC4552">
        <w:trPr>
          <w:tblHeader/>
        </w:trPr>
        <w:tc>
          <w:tcPr>
            <w:tcW w:w="332" w:type="dxa"/>
            <w:shd w:val="clear" w:color="auto" w:fill="999999"/>
          </w:tcPr>
          <w:p w14:paraId="44C9FBD4" w14:textId="77777777" w:rsidR="00B357F2" w:rsidRPr="00273716" w:rsidRDefault="00B357F2" w:rsidP="00C3407E">
            <w:pPr>
              <w:pStyle w:val="SAPTableHeader"/>
            </w:pPr>
          </w:p>
        </w:tc>
        <w:tc>
          <w:tcPr>
            <w:tcW w:w="6570" w:type="dxa"/>
            <w:shd w:val="clear" w:color="auto" w:fill="999999"/>
            <w:hideMark/>
          </w:tcPr>
          <w:p w14:paraId="13CED281" w14:textId="77777777" w:rsidR="00B357F2" w:rsidRPr="00273716" w:rsidRDefault="00B357F2" w:rsidP="00C3407E">
            <w:pPr>
              <w:pStyle w:val="SAPTableHeader"/>
            </w:pPr>
            <w:r w:rsidRPr="00273716">
              <w:t>Business Condition</w:t>
            </w:r>
          </w:p>
        </w:tc>
        <w:tc>
          <w:tcPr>
            <w:tcW w:w="7382" w:type="dxa"/>
            <w:shd w:val="clear" w:color="auto" w:fill="999999"/>
            <w:hideMark/>
          </w:tcPr>
          <w:p w14:paraId="006E5437" w14:textId="77777777" w:rsidR="00B357F2" w:rsidRPr="00273716" w:rsidRDefault="00B357F2" w:rsidP="00C3407E">
            <w:pPr>
              <w:pStyle w:val="SAPTableHeader"/>
            </w:pPr>
            <w:r w:rsidRPr="00273716">
              <w:t>Comment</w:t>
            </w:r>
          </w:p>
        </w:tc>
      </w:tr>
      <w:tr w:rsidR="00B357F2" w:rsidRPr="00273716" w14:paraId="074D1A64" w14:textId="77777777" w:rsidTr="00CC4552">
        <w:tc>
          <w:tcPr>
            <w:tcW w:w="332" w:type="dxa"/>
            <w:hideMark/>
          </w:tcPr>
          <w:p w14:paraId="0606C574" w14:textId="77777777" w:rsidR="00B357F2" w:rsidRPr="00273716" w:rsidRDefault="00B357F2" w:rsidP="00C3407E">
            <w:r w:rsidRPr="00273716">
              <w:t>1</w:t>
            </w:r>
          </w:p>
        </w:tc>
        <w:tc>
          <w:tcPr>
            <w:tcW w:w="6570" w:type="dxa"/>
            <w:hideMark/>
          </w:tcPr>
          <w:p w14:paraId="4CD1AFDF" w14:textId="77777777" w:rsidR="00B357F2" w:rsidRPr="00273716" w:rsidRDefault="00B357F2" w:rsidP="00C3407E">
            <w:r w:rsidRPr="00273716">
              <w:t>Employees must have been hired (or rehired) and already exist in the system.</w:t>
            </w:r>
          </w:p>
        </w:tc>
        <w:tc>
          <w:tcPr>
            <w:tcW w:w="7382" w:type="dxa"/>
            <w:hideMark/>
          </w:tcPr>
          <w:p w14:paraId="2354CD1A" w14:textId="4EE99804" w:rsidR="00B357F2" w:rsidRPr="00273716" w:rsidRDefault="00B357F2" w:rsidP="00C3407E">
            <w:pPr>
              <w:rPr>
                <w:rStyle w:val="SAPScreenElement"/>
              </w:rPr>
            </w:pPr>
            <w:r w:rsidRPr="00273716">
              <w:t xml:space="preserve">Refer to the appropriate </w:t>
            </w:r>
            <w:commentRangeStart w:id="784"/>
            <w:ins w:id="785" w:author="Author" w:date="2018-03-01T10:29:00Z">
              <w:r w:rsidR="000A49FB" w:rsidRPr="00C8393A">
                <w:rPr>
                  <w:highlight w:val="cyan"/>
                  <w:rPrChange w:id="786" w:author="Author" w:date="2018-03-01T10:31:00Z">
                    <w:rPr/>
                  </w:rPrChange>
                </w:rPr>
                <w:t>process</w:t>
              </w:r>
              <w:r w:rsidR="000A49FB">
                <w:t xml:space="preserve"> </w:t>
              </w:r>
            </w:ins>
            <w:commentRangeEnd w:id="784"/>
            <w:ins w:id="787" w:author="Author" w:date="2018-03-01T10:31:00Z">
              <w:r w:rsidR="000A49FB">
                <w:rPr>
                  <w:rStyle w:val="CommentReference"/>
                </w:rPr>
                <w:commentReference w:id="784"/>
              </w:r>
            </w:ins>
            <w:r w:rsidRPr="00273716">
              <w:t>step of scope item</w:t>
            </w:r>
            <w:r w:rsidRPr="00273716">
              <w:rPr>
                <w:rStyle w:val="SAPScreenElement"/>
              </w:rPr>
              <w:t xml:space="preserve"> </w:t>
            </w:r>
            <w:r w:rsidRPr="00273716">
              <w:rPr>
                <w:rStyle w:val="SAPScreenElement"/>
                <w:color w:val="auto"/>
              </w:rPr>
              <w:t>Add New Employee / Rehire (FJ0).</w:t>
            </w:r>
          </w:p>
        </w:tc>
      </w:tr>
      <w:tr w:rsidR="00B357F2" w:rsidRPr="00273716" w14:paraId="58F4F511" w14:textId="77777777" w:rsidTr="00CC4552">
        <w:tc>
          <w:tcPr>
            <w:tcW w:w="332" w:type="dxa"/>
            <w:hideMark/>
          </w:tcPr>
          <w:p w14:paraId="33FA2DCB" w14:textId="77777777" w:rsidR="00B357F2" w:rsidRPr="00273716" w:rsidRDefault="00B357F2" w:rsidP="00C3407E">
            <w:r w:rsidRPr="00273716">
              <w:t>2</w:t>
            </w:r>
          </w:p>
        </w:tc>
        <w:tc>
          <w:tcPr>
            <w:tcW w:w="6570" w:type="dxa"/>
            <w:hideMark/>
          </w:tcPr>
          <w:p w14:paraId="1FBB98D1" w14:textId="77777777" w:rsidR="00B357F2" w:rsidRPr="00273716" w:rsidRDefault="00B357F2" w:rsidP="00C3407E">
            <w:r w:rsidRPr="00273716">
              <w:t xml:space="preserve">One administrator user with the complete access to all employee views and fields must exist. </w:t>
            </w:r>
          </w:p>
        </w:tc>
        <w:tc>
          <w:tcPr>
            <w:tcW w:w="7382" w:type="dxa"/>
            <w:hideMark/>
          </w:tcPr>
          <w:p w14:paraId="7AE25C1E" w14:textId="43289BCE" w:rsidR="00B357F2" w:rsidRPr="00273716" w:rsidRDefault="00B357F2" w:rsidP="00C3407E">
            <w:r w:rsidRPr="00273716">
              <w:t xml:space="preserve">Permission Role </w:t>
            </w:r>
            <w:r w:rsidR="007021FA" w:rsidRPr="00C8393A">
              <w:rPr>
                <w:rStyle w:val="SAPScreenElement"/>
                <w:color w:val="auto"/>
                <w:rPrChange w:id="788" w:author="Author" w:date="2018-03-01T10:29:00Z">
                  <w:rPr>
                    <w:i/>
                  </w:rPr>
                </w:rPrChange>
              </w:rPr>
              <w:t>SAP BestPractices Super Admin</w:t>
            </w:r>
            <w:r w:rsidR="007021FA" w:rsidRPr="00273716">
              <w:rPr>
                <w:rStyle w:val="SAPScreenElement"/>
              </w:rPr>
              <w:t xml:space="preserve"> </w:t>
            </w:r>
            <w:del w:id="789" w:author="Author" w:date="2018-03-01T10:30:00Z">
              <w:r w:rsidR="007021FA" w:rsidRPr="00273716" w:rsidDel="000A49FB">
                <w:rPr>
                  <w:rStyle w:val="SAPScreenElement"/>
                </w:rPr>
                <w:delText xml:space="preserve"> </w:delText>
              </w:r>
            </w:del>
            <w:r w:rsidRPr="00273716">
              <w:t xml:space="preserve">can be used as reference. </w:t>
            </w:r>
          </w:p>
        </w:tc>
      </w:tr>
    </w:tbl>
    <w:p w14:paraId="486A64EB" w14:textId="77777777" w:rsidR="00B357F2" w:rsidRPr="00273716" w:rsidRDefault="00B357F2" w:rsidP="00B357F2">
      <w:pPr>
        <w:pStyle w:val="Heading1"/>
      </w:pPr>
      <w:bookmarkStart w:id="790" w:name="_Toc394393228"/>
      <w:bookmarkStart w:id="791" w:name="_Toc394393299"/>
      <w:bookmarkStart w:id="792" w:name="_Toc394393229"/>
      <w:bookmarkStart w:id="793" w:name="_Toc394393300"/>
      <w:bookmarkStart w:id="794" w:name="_Toc394393234"/>
      <w:bookmarkStart w:id="795" w:name="_Toc394393305"/>
      <w:bookmarkStart w:id="796" w:name="_Toc394477031"/>
      <w:bookmarkStart w:id="797" w:name="_Toc410684973"/>
      <w:bookmarkStart w:id="798" w:name="_Toc417388359"/>
      <w:bookmarkStart w:id="799" w:name="_Toc474396264"/>
      <w:bookmarkStart w:id="800" w:name="_Toc507407924"/>
      <w:bookmarkEnd w:id="783"/>
      <w:bookmarkEnd w:id="790"/>
      <w:bookmarkEnd w:id="791"/>
      <w:bookmarkEnd w:id="792"/>
      <w:bookmarkEnd w:id="793"/>
      <w:bookmarkEnd w:id="794"/>
      <w:bookmarkEnd w:id="795"/>
      <w:r w:rsidRPr="00273716">
        <w:t>Overview Table</w:t>
      </w:r>
      <w:bookmarkEnd w:id="796"/>
      <w:bookmarkEnd w:id="797"/>
      <w:bookmarkEnd w:id="798"/>
      <w:bookmarkEnd w:id="799"/>
      <w:bookmarkEnd w:id="800"/>
    </w:p>
    <w:p w14:paraId="34AE59BF" w14:textId="767B0857" w:rsidR="00B357F2" w:rsidRDefault="00B357F2" w:rsidP="00B357F2">
      <w:pPr>
        <w:rPr>
          <w:ins w:id="801" w:author="Author" w:date="2018-01-17T11:17:00Z"/>
        </w:rPr>
      </w:pPr>
      <w:r w:rsidRPr="00273716">
        <w:t xml:space="preserve">The scope item </w:t>
      </w:r>
      <w:r w:rsidRPr="00273716">
        <w:rPr>
          <w:rStyle w:val="SAPTextReference"/>
        </w:rPr>
        <w:t>Take Action: Promotion/Demotion</w:t>
      </w:r>
      <w:r w:rsidRPr="00273716">
        <w:rPr>
          <w:rStyle w:val="SAPEmphasis"/>
        </w:rPr>
        <w:t xml:space="preserve"> </w:t>
      </w:r>
      <w:r w:rsidRPr="00273716">
        <w:t>consists of several process steps provided in the table below.</w:t>
      </w:r>
    </w:p>
    <w:p w14:paraId="68FBDC61" w14:textId="0B6666F4" w:rsidR="00545A26" w:rsidRPr="00273716" w:rsidDel="005B2898" w:rsidRDefault="00545A26" w:rsidP="00B357F2">
      <w:pPr>
        <w:rPr>
          <w:del w:id="802" w:author="Author" w:date="2018-01-23T13:21:00Z"/>
        </w:rPr>
      </w:pPr>
      <w:ins w:id="803" w:author="Author" w:date="2018-01-17T11:17:00Z">
        <w:del w:id="804" w:author="Author" w:date="2018-01-23T13:21:00Z">
          <w:r w:rsidRPr="006B1377" w:rsidDel="005B2898">
            <w:rPr>
              <w:highlight w:val="cyan"/>
              <w:rPrChange w:id="805" w:author="Author" w:date="2018-01-17T11:23:00Z">
                <w:rPr/>
              </w:rPrChange>
            </w:rPr>
            <w:delText xml:space="preserve">This scope item is valid for the following countries, </w:delText>
          </w:r>
        </w:del>
      </w:ins>
      <w:ins w:id="806" w:author="Author" w:date="2018-01-17T11:18:00Z">
        <w:del w:id="807" w:author="Author" w:date="2018-01-23T13:21:00Z">
          <w:r w:rsidRPr="006B1377" w:rsidDel="005B2898">
            <w:rPr>
              <w:highlight w:val="cyan"/>
              <w:rPrChange w:id="808" w:author="Author" w:date="2018-01-17T11:23:00Z">
                <w:rPr/>
              </w:rPrChange>
            </w:rPr>
            <w:delText>unless otherwise</w:delText>
          </w:r>
        </w:del>
      </w:ins>
      <w:ins w:id="809" w:author="Author" w:date="2018-01-17T11:17:00Z">
        <w:del w:id="810" w:author="Author" w:date="2018-01-23T13:21:00Z">
          <w:r w:rsidRPr="006B1377" w:rsidDel="005B2898">
            <w:rPr>
              <w:highlight w:val="cyan"/>
              <w:rPrChange w:id="811" w:author="Author" w:date="2018-01-17T11:23:00Z">
                <w:rPr/>
              </w:rPrChange>
            </w:rPr>
            <w:delText xml:space="preserve"> specified</w:delText>
          </w:r>
          <w:r w:rsidR="006B1377" w:rsidRPr="006B1377" w:rsidDel="005B2898">
            <w:rPr>
              <w:highlight w:val="cyan"/>
              <w:rPrChange w:id="812" w:author="Author" w:date="2018-01-17T11:23:00Z">
                <w:rPr/>
              </w:rPrChange>
            </w:rPr>
            <w:delText>:</w:delText>
          </w:r>
        </w:del>
      </w:ins>
      <w:ins w:id="813" w:author="Author" w:date="2018-01-17T11:20:00Z">
        <w:del w:id="814" w:author="Author" w:date="2018-01-23T13:21:00Z">
          <w:r w:rsidR="006B1377" w:rsidRPr="006B1377" w:rsidDel="005B2898">
            <w:rPr>
              <w:highlight w:val="cyan"/>
              <w:rPrChange w:id="815" w:author="Author" w:date="2018-01-17T11:23:00Z">
                <w:rPr/>
              </w:rPrChange>
            </w:rPr>
            <w:delText xml:space="preserve"> </w:delText>
          </w:r>
        </w:del>
      </w:ins>
      <w:ins w:id="816" w:author="Author" w:date="2018-01-17T13:09:00Z">
        <w:del w:id="817" w:author="Author" w:date="2018-01-23T13:21:00Z">
          <w:r w:rsidR="00D1392C" w:rsidDel="005B2898">
            <w:rPr>
              <w:highlight w:val="cyan"/>
            </w:rPr>
            <w:delText>AE, AU, CN, DE, FR, GB, SA, US</w:delText>
          </w:r>
        </w:del>
      </w:ins>
      <w:ins w:id="818" w:author="Author" w:date="2018-01-17T11:20:00Z">
        <w:del w:id="819" w:author="Author" w:date="2018-01-23T13:21:00Z">
          <w:r w:rsidR="006B1377" w:rsidRPr="006B1377" w:rsidDel="005B2898">
            <w:rPr>
              <w:highlight w:val="cyan"/>
              <w:rPrChange w:id="820" w:author="Author" w:date="2018-01-17T11:23:00Z">
                <w:rPr/>
              </w:rPrChange>
            </w:rPr>
            <w:delText>US, DE, AU, SA, GB, AE, FR, CN</w:delText>
          </w:r>
        </w:del>
      </w:ins>
      <w:ins w:id="821" w:author="Author" w:date="2018-01-17T11:23:00Z">
        <w:del w:id="822" w:author="Author" w:date="2018-01-23T13:21:00Z">
          <w:r w:rsidR="006B1377" w:rsidRPr="006B1377" w:rsidDel="005B2898">
            <w:rPr>
              <w:highlight w:val="cyan"/>
              <w:rPrChange w:id="823" w:author="Author" w:date="2018-01-17T11:23:00Z">
                <w:rPr/>
              </w:rPrChange>
            </w:rPr>
            <w:delText>.</w:delText>
          </w:r>
        </w:del>
      </w:ins>
    </w:p>
    <w:p w14:paraId="1EC513F5" w14:textId="77777777" w:rsidR="00707F38" w:rsidRPr="00273716" w:rsidRDefault="00707F38" w:rsidP="000E544F">
      <w:pPr>
        <w:pStyle w:val="SAPNoteHeading"/>
        <w:ind w:left="0"/>
        <w:rPr>
          <w:rFonts w:eastAsia="SimSun"/>
          <w:lang w:eastAsia="zh-CN"/>
        </w:rPr>
      </w:pPr>
      <w:r w:rsidRPr="00273716">
        <w:rPr>
          <w:noProof/>
          <w:lang w:val="de-DE" w:eastAsia="de-DE"/>
        </w:rPr>
        <w:drawing>
          <wp:inline distT="0" distB="0" distL="0" distR="0" wp14:anchorId="2A7A005A" wp14:editId="256C4767">
            <wp:extent cx="228600" cy="228600"/>
            <wp:effectExtent l="0" t="0" r="0" b="0"/>
            <wp:docPr id="2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099B6B8F" w14:textId="06864892" w:rsidR="00707F38" w:rsidRPr="00273716" w:rsidRDefault="00707F38" w:rsidP="000E544F">
      <w:r w:rsidRPr="00273716">
        <w:t xml:space="preserve">Some of the process steps can be executed using the Mobile App. These process steps are mentioned accordingly, for details see the </w:t>
      </w:r>
      <w:r w:rsidRPr="00C8393A">
        <w:rPr>
          <w:rStyle w:val="SAPScreenElement"/>
          <w:color w:val="auto"/>
          <w:rPrChange w:id="824" w:author="Author" w:date="2018-03-01T10:31:00Z">
            <w:rPr>
              <w:rStyle w:val="SAPScreenElement"/>
            </w:rPr>
          </w:rPrChange>
        </w:rPr>
        <w:t>Transaction Code</w:t>
      </w:r>
      <w:r w:rsidRPr="00C8393A">
        <w:t xml:space="preserve"> </w:t>
      </w:r>
      <w:r w:rsidRPr="00273716">
        <w:t xml:space="preserve">column of below table. The procedure of executing these process steps using Mobile App is sketched </w:t>
      </w:r>
      <w:ins w:id="825" w:author="Author" w:date="2018-01-17T11:15:00Z">
        <w:r w:rsidR="00545A26">
          <w:t xml:space="preserve">in </w:t>
        </w:r>
      </w:ins>
      <w:r w:rsidRPr="00273716">
        <w:t xml:space="preserve">the </w:t>
      </w:r>
      <w:r w:rsidRPr="00273716">
        <w:rPr>
          <w:rFonts w:ascii="BentonSans Bold" w:hAnsi="BentonSans Bold"/>
          <w:color w:val="666666"/>
        </w:rPr>
        <w:t>Appendix</w:t>
      </w:r>
      <w:r w:rsidRPr="00273716">
        <w:t xml:space="preserve"> of this document.</w:t>
      </w:r>
    </w:p>
    <w:p w14:paraId="55E2CBA9" w14:textId="77777777" w:rsidR="00707F38" w:rsidRPr="00273716" w:rsidRDefault="00707F38" w:rsidP="00B357F2"/>
    <w:tbl>
      <w:tblPr>
        <w:tblW w:w="142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2060"/>
        <w:gridCol w:w="1616"/>
        <w:gridCol w:w="2344"/>
        <w:gridCol w:w="1530"/>
        <w:gridCol w:w="1350"/>
        <w:gridCol w:w="5384"/>
      </w:tblGrid>
      <w:tr w:rsidR="00111128" w:rsidRPr="00273716" w14:paraId="621BCB99" w14:textId="77777777" w:rsidTr="00273716">
        <w:trPr>
          <w:tblHeader/>
        </w:trPr>
        <w:tc>
          <w:tcPr>
            <w:tcW w:w="2060" w:type="dxa"/>
            <w:shd w:val="clear" w:color="auto" w:fill="999999"/>
            <w:hideMark/>
          </w:tcPr>
          <w:p w14:paraId="1FB5CE14" w14:textId="77777777" w:rsidR="00B357F2" w:rsidRPr="00273716" w:rsidRDefault="00B357F2" w:rsidP="00C3407E">
            <w:pPr>
              <w:pStyle w:val="SAPTableHeader"/>
            </w:pPr>
            <w:r w:rsidRPr="00273716">
              <w:t>Process Step</w:t>
            </w:r>
          </w:p>
        </w:tc>
        <w:tc>
          <w:tcPr>
            <w:tcW w:w="1616" w:type="dxa"/>
            <w:shd w:val="clear" w:color="auto" w:fill="999999"/>
            <w:hideMark/>
          </w:tcPr>
          <w:p w14:paraId="1CAF9901" w14:textId="77777777" w:rsidR="00B357F2" w:rsidRPr="00273716" w:rsidRDefault="00B357F2" w:rsidP="00C3407E">
            <w:pPr>
              <w:pStyle w:val="SAPTableHeader"/>
            </w:pPr>
            <w:r w:rsidRPr="00273716">
              <w:t>UI Type</w:t>
            </w:r>
          </w:p>
        </w:tc>
        <w:tc>
          <w:tcPr>
            <w:tcW w:w="2344" w:type="dxa"/>
            <w:shd w:val="clear" w:color="auto" w:fill="999999"/>
            <w:hideMark/>
          </w:tcPr>
          <w:p w14:paraId="178D76A2" w14:textId="77777777" w:rsidR="00B357F2" w:rsidRPr="00273716" w:rsidRDefault="00B357F2" w:rsidP="00C3407E">
            <w:pPr>
              <w:pStyle w:val="SAPTableHeader"/>
            </w:pPr>
            <w:r w:rsidRPr="00273716">
              <w:t>Business Condition</w:t>
            </w:r>
          </w:p>
        </w:tc>
        <w:tc>
          <w:tcPr>
            <w:tcW w:w="1530" w:type="dxa"/>
            <w:shd w:val="clear" w:color="auto" w:fill="999999"/>
            <w:hideMark/>
          </w:tcPr>
          <w:p w14:paraId="290CF254" w14:textId="77777777" w:rsidR="00B357F2" w:rsidRPr="00273716" w:rsidRDefault="00B357F2" w:rsidP="00C3407E">
            <w:pPr>
              <w:pStyle w:val="SAPTableHeader"/>
            </w:pPr>
            <w:r w:rsidRPr="00273716">
              <w:t>Business Role</w:t>
            </w:r>
          </w:p>
        </w:tc>
        <w:tc>
          <w:tcPr>
            <w:tcW w:w="1350" w:type="dxa"/>
            <w:shd w:val="clear" w:color="auto" w:fill="999999"/>
            <w:hideMark/>
          </w:tcPr>
          <w:p w14:paraId="70B9534F" w14:textId="77777777" w:rsidR="00B357F2" w:rsidRPr="00273716" w:rsidRDefault="00284120" w:rsidP="00111128">
            <w:pPr>
              <w:pStyle w:val="SAPTableHeader"/>
            </w:pPr>
            <w:r w:rsidRPr="00273716">
              <w:t>Transaction</w:t>
            </w:r>
            <w:r w:rsidR="00B357F2" w:rsidRPr="00273716">
              <w:t xml:space="preserve"> Code</w:t>
            </w:r>
          </w:p>
        </w:tc>
        <w:tc>
          <w:tcPr>
            <w:tcW w:w="5384" w:type="dxa"/>
            <w:shd w:val="clear" w:color="auto" w:fill="999999"/>
            <w:hideMark/>
          </w:tcPr>
          <w:p w14:paraId="10BDF2E4" w14:textId="77777777" w:rsidR="00B357F2" w:rsidRPr="00273716" w:rsidRDefault="00B357F2" w:rsidP="00C3407E">
            <w:pPr>
              <w:pStyle w:val="SAPTableHeader"/>
            </w:pPr>
            <w:r w:rsidRPr="00273716">
              <w:t>Expected Results</w:t>
            </w:r>
          </w:p>
        </w:tc>
      </w:tr>
      <w:tr w:rsidR="001A6C26" w:rsidRPr="00273716" w14:paraId="4CD29B4E" w14:textId="77777777" w:rsidTr="001A6C26">
        <w:tc>
          <w:tcPr>
            <w:tcW w:w="14284" w:type="dxa"/>
            <w:gridSpan w:val="6"/>
          </w:tcPr>
          <w:p w14:paraId="5F5EA451" w14:textId="77777777" w:rsidR="001A6C26" w:rsidRPr="00273716" w:rsidRDefault="001A6C26" w:rsidP="001A6C26">
            <w:r w:rsidRPr="00273716">
              <w:rPr>
                <w:rStyle w:val="SAPEmphasis"/>
              </w:rPr>
              <w:t>Take Action: Promotion</w:t>
            </w:r>
          </w:p>
        </w:tc>
      </w:tr>
      <w:tr w:rsidR="00BF26B9" w:rsidRPr="00273716" w14:paraId="60850192" w14:textId="77777777" w:rsidTr="00CD63C9">
        <w:tc>
          <w:tcPr>
            <w:tcW w:w="2060" w:type="dxa"/>
          </w:tcPr>
          <w:p w14:paraId="469CDE0C" w14:textId="77777777" w:rsidR="00BF26B9" w:rsidRPr="00273716" w:rsidRDefault="00BF26B9" w:rsidP="00BF26B9">
            <w:pPr>
              <w:rPr>
                <w:rStyle w:val="SAPEmphasis"/>
              </w:rPr>
            </w:pPr>
            <w:r w:rsidRPr="00273716">
              <w:rPr>
                <w:rStyle w:val="SAPEmphasis"/>
              </w:rPr>
              <w:t>Enter Job Information Changes due to Promotion</w:t>
            </w:r>
          </w:p>
        </w:tc>
        <w:tc>
          <w:tcPr>
            <w:tcW w:w="1616" w:type="dxa"/>
          </w:tcPr>
          <w:p w14:paraId="0AFF3C9E" w14:textId="6041B3D1" w:rsidR="00BF26B9" w:rsidRPr="00273716" w:rsidRDefault="00BF26B9" w:rsidP="00BF26B9">
            <w:r w:rsidRPr="00273716">
              <w:t>Employee Central UI</w:t>
            </w:r>
          </w:p>
        </w:tc>
        <w:tc>
          <w:tcPr>
            <w:tcW w:w="2344" w:type="dxa"/>
          </w:tcPr>
          <w:p w14:paraId="7CC52D18" w14:textId="77777777" w:rsidR="00BF26B9" w:rsidRPr="00273716" w:rsidRDefault="00BF26B9" w:rsidP="00BF26B9">
            <w:r w:rsidRPr="00273716">
              <w:t>An employee is promoted with changes in job information.</w:t>
            </w:r>
          </w:p>
        </w:tc>
        <w:tc>
          <w:tcPr>
            <w:tcW w:w="1530" w:type="dxa"/>
          </w:tcPr>
          <w:p w14:paraId="335FFEA9" w14:textId="0D60440E" w:rsidR="00BF26B9" w:rsidRPr="00273716" w:rsidRDefault="00BF26B9" w:rsidP="00BF26B9">
            <w:r w:rsidRPr="00273716">
              <w:t>HR Administrator</w:t>
            </w:r>
          </w:p>
        </w:tc>
        <w:tc>
          <w:tcPr>
            <w:tcW w:w="1350" w:type="dxa"/>
          </w:tcPr>
          <w:p w14:paraId="04B96680" w14:textId="539C48F1" w:rsidR="00BF26B9" w:rsidRPr="00273716" w:rsidRDefault="00BF26B9" w:rsidP="00BF26B9">
            <w:r w:rsidRPr="00273716">
              <w:t>Company Instance URL</w:t>
            </w:r>
          </w:p>
        </w:tc>
        <w:tc>
          <w:tcPr>
            <w:tcW w:w="5384" w:type="dxa"/>
          </w:tcPr>
          <w:p w14:paraId="579DEC74" w14:textId="77777777" w:rsidR="00BF26B9" w:rsidRPr="00273716" w:rsidRDefault="00BF26B9" w:rsidP="00BF26B9">
            <w:r w:rsidRPr="00273716">
              <w:t>The changes in job information for an employee due to a promotion experienced by the same have been entered into the system. The update is pending upon approval of the workflow.</w:t>
            </w:r>
          </w:p>
        </w:tc>
      </w:tr>
      <w:tr w:rsidR="00BF26B9" w:rsidRPr="00273716" w14:paraId="05B57028" w14:textId="77777777" w:rsidTr="00CD63C9">
        <w:tc>
          <w:tcPr>
            <w:tcW w:w="2060" w:type="dxa"/>
            <w:hideMark/>
          </w:tcPr>
          <w:p w14:paraId="699A194D" w14:textId="0C34212A" w:rsidR="00BF26B9" w:rsidRPr="00273716" w:rsidRDefault="00BF26B9" w:rsidP="00BF26B9">
            <w:pPr>
              <w:rPr>
                <w:rStyle w:val="SAPEmphasis"/>
              </w:rPr>
            </w:pPr>
            <w:r w:rsidRPr="00273716">
              <w:rPr>
                <w:rStyle w:val="SAPEmphasis"/>
              </w:rPr>
              <w:t xml:space="preserve">Enter Compensation Information Changes due to Promotion </w:t>
            </w:r>
          </w:p>
        </w:tc>
        <w:tc>
          <w:tcPr>
            <w:tcW w:w="1616" w:type="dxa"/>
            <w:hideMark/>
          </w:tcPr>
          <w:p w14:paraId="57C981F4" w14:textId="2DA73499" w:rsidR="00BF26B9" w:rsidRPr="00273716" w:rsidRDefault="00BF26B9" w:rsidP="00BF26B9">
            <w:r w:rsidRPr="00273716">
              <w:t>Employee Central UI</w:t>
            </w:r>
          </w:p>
        </w:tc>
        <w:tc>
          <w:tcPr>
            <w:tcW w:w="2344" w:type="dxa"/>
            <w:hideMark/>
          </w:tcPr>
          <w:p w14:paraId="688B4574" w14:textId="77777777" w:rsidR="00BF26B9" w:rsidRPr="00273716" w:rsidRDefault="00BF26B9" w:rsidP="00BF26B9">
            <w:r w:rsidRPr="00273716">
              <w:t>An employee is promoted with changes in compensation information.</w:t>
            </w:r>
          </w:p>
        </w:tc>
        <w:tc>
          <w:tcPr>
            <w:tcW w:w="1530" w:type="dxa"/>
            <w:hideMark/>
          </w:tcPr>
          <w:p w14:paraId="41F46ED9" w14:textId="411F929F" w:rsidR="00BF26B9" w:rsidRPr="00273716" w:rsidRDefault="00BF26B9" w:rsidP="00BF26B9">
            <w:r w:rsidRPr="00273716">
              <w:t>HR Administrator</w:t>
            </w:r>
          </w:p>
        </w:tc>
        <w:tc>
          <w:tcPr>
            <w:tcW w:w="1350" w:type="dxa"/>
          </w:tcPr>
          <w:p w14:paraId="594D5066" w14:textId="02998C68" w:rsidR="00BF26B9" w:rsidRPr="00273716" w:rsidRDefault="00BF26B9" w:rsidP="00BF26B9">
            <w:r w:rsidRPr="00273716">
              <w:t>Company Instance URL</w:t>
            </w:r>
          </w:p>
        </w:tc>
        <w:tc>
          <w:tcPr>
            <w:tcW w:w="5384" w:type="dxa"/>
            <w:hideMark/>
          </w:tcPr>
          <w:p w14:paraId="06124388" w14:textId="75AECEB4" w:rsidR="00BF26B9" w:rsidRPr="00273716" w:rsidRDefault="00BF26B9" w:rsidP="00BF26B9">
            <w:r w:rsidRPr="00273716">
              <w:t>The changes in compensation information for an employee due to a promotion experienced by the same has been entered into the system. The update is pending upon approval of the workflow.</w:t>
            </w:r>
          </w:p>
        </w:tc>
      </w:tr>
      <w:tr w:rsidR="00BF26B9" w:rsidRPr="00273716" w14:paraId="279A4590" w14:textId="77777777" w:rsidTr="00CD63C9">
        <w:tc>
          <w:tcPr>
            <w:tcW w:w="2060" w:type="dxa"/>
          </w:tcPr>
          <w:p w14:paraId="1C9C6768" w14:textId="4E3CC9E6" w:rsidR="00BF26B9" w:rsidRPr="00273716" w:rsidRDefault="00BF26B9" w:rsidP="00BF26B9">
            <w:pPr>
              <w:rPr>
                <w:rStyle w:val="SAPEmphasis"/>
              </w:rPr>
            </w:pPr>
            <w:r w:rsidRPr="00273716">
              <w:rPr>
                <w:rStyle w:val="SAPEmphasis"/>
              </w:rPr>
              <w:t>Approve Promotion Request</w:t>
            </w:r>
          </w:p>
        </w:tc>
        <w:tc>
          <w:tcPr>
            <w:tcW w:w="1616" w:type="dxa"/>
          </w:tcPr>
          <w:p w14:paraId="3737AF16" w14:textId="57AC1572" w:rsidR="00BF26B9" w:rsidRPr="00273716" w:rsidRDefault="00BF26B9" w:rsidP="00BF26B9">
            <w:r w:rsidRPr="00273716">
              <w:t>Employee Central UI</w:t>
            </w:r>
          </w:p>
        </w:tc>
        <w:tc>
          <w:tcPr>
            <w:tcW w:w="2344" w:type="dxa"/>
          </w:tcPr>
          <w:p w14:paraId="6E44C292" w14:textId="77777777" w:rsidR="00BF26B9" w:rsidRPr="00273716" w:rsidRDefault="00BF26B9" w:rsidP="00BF26B9">
            <w:r w:rsidRPr="00273716">
              <w:t>The generated workflow needs to be processed.</w:t>
            </w:r>
          </w:p>
        </w:tc>
        <w:tc>
          <w:tcPr>
            <w:tcW w:w="1530" w:type="dxa"/>
          </w:tcPr>
          <w:p w14:paraId="5EE9443D" w14:textId="0F36B3EF" w:rsidR="00BF26B9" w:rsidRPr="00273716" w:rsidRDefault="00BF26B9" w:rsidP="00BF26B9">
            <w:r w:rsidRPr="00273716">
              <w:t>2</w:t>
            </w:r>
            <w:r w:rsidRPr="00273716">
              <w:rPr>
                <w:vertAlign w:val="superscript"/>
              </w:rPr>
              <w:t>nd</w:t>
            </w:r>
            <w:r w:rsidRPr="00273716">
              <w:t xml:space="preserve"> Level Manager</w:t>
            </w:r>
          </w:p>
        </w:tc>
        <w:tc>
          <w:tcPr>
            <w:tcW w:w="1350" w:type="dxa"/>
          </w:tcPr>
          <w:p w14:paraId="35EBB2E6" w14:textId="3CAF6F39" w:rsidR="00BF26B9" w:rsidRPr="00273716" w:rsidRDefault="00BF26B9" w:rsidP="00BF26B9">
            <w:r w:rsidRPr="00273716">
              <w:t>Company Instance URL</w:t>
            </w:r>
            <w:r w:rsidR="00707F38" w:rsidRPr="00273716">
              <w:t xml:space="preserve"> or Mobile App</w:t>
            </w:r>
          </w:p>
        </w:tc>
        <w:tc>
          <w:tcPr>
            <w:tcW w:w="5384" w:type="dxa"/>
          </w:tcPr>
          <w:p w14:paraId="2E3AFA1F" w14:textId="77777777" w:rsidR="00BF26B9" w:rsidRPr="00273716" w:rsidRDefault="00BF26B9" w:rsidP="00BF26B9">
            <w:r w:rsidRPr="00273716">
              <w:t>The 2</w:t>
            </w:r>
            <w:r w:rsidRPr="00273716">
              <w:rPr>
                <w:vertAlign w:val="superscript"/>
              </w:rPr>
              <w:t>nd</w:t>
            </w:r>
            <w:r w:rsidRPr="00273716">
              <w:t xml:space="preserve"> level manager of the employee has approved the workflow and the workflow has been sent to the next processor.</w:t>
            </w:r>
          </w:p>
        </w:tc>
      </w:tr>
      <w:tr w:rsidR="00BF26B9" w:rsidRPr="00273716" w14:paraId="4831D461" w14:textId="77777777" w:rsidTr="00CD63C9">
        <w:tc>
          <w:tcPr>
            <w:tcW w:w="2060" w:type="dxa"/>
          </w:tcPr>
          <w:p w14:paraId="646B7808" w14:textId="0D1A55CC" w:rsidR="00BF26B9" w:rsidRPr="00273716" w:rsidRDefault="00BF26B9" w:rsidP="00BF26B9">
            <w:pPr>
              <w:rPr>
                <w:rStyle w:val="SAPEmphasis"/>
              </w:rPr>
            </w:pPr>
            <w:r w:rsidRPr="00273716">
              <w:rPr>
                <w:rStyle w:val="SAPEmphasis"/>
              </w:rPr>
              <w:t>Process Approved Promotion Request</w:t>
            </w:r>
          </w:p>
        </w:tc>
        <w:tc>
          <w:tcPr>
            <w:tcW w:w="1616" w:type="dxa"/>
          </w:tcPr>
          <w:p w14:paraId="09E8B921" w14:textId="75B457C4" w:rsidR="00BF26B9" w:rsidRPr="00273716" w:rsidRDefault="00BF26B9" w:rsidP="00BF26B9">
            <w:r w:rsidRPr="00273716">
              <w:t>Employee Central UI</w:t>
            </w:r>
          </w:p>
        </w:tc>
        <w:tc>
          <w:tcPr>
            <w:tcW w:w="2344" w:type="dxa"/>
          </w:tcPr>
          <w:p w14:paraId="4012E1E2" w14:textId="40A18A8D" w:rsidR="00BF26B9" w:rsidRPr="00273716" w:rsidRDefault="00BF26B9" w:rsidP="00BF26B9">
            <w:r w:rsidRPr="00273716">
              <w:t>The generated workflow has been approved by the employee’s 2</w:t>
            </w:r>
            <w:r w:rsidRPr="00273716">
              <w:rPr>
                <w:vertAlign w:val="superscript"/>
              </w:rPr>
              <w:t>nd</w:t>
            </w:r>
            <w:r w:rsidRPr="00273716">
              <w:t xml:space="preserve"> level </w:t>
            </w:r>
            <w:r w:rsidRPr="00273716">
              <w:rPr>
                <w:color w:val="000000"/>
              </w:rPr>
              <w:t>manager</w:t>
            </w:r>
            <w:r w:rsidRPr="00273716">
              <w:t xml:space="preserve"> and needs a final approval.</w:t>
            </w:r>
          </w:p>
        </w:tc>
        <w:tc>
          <w:tcPr>
            <w:tcW w:w="1530" w:type="dxa"/>
          </w:tcPr>
          <w:p w14:paraId="2F706C1A" w14:textId="104D1BF1" w:rsidR="00BF26B9" w:rsidRPr="00273716" w:rsidRDefault="00BF26B9" w:rsidP="00BF26B9">
            <w:r w:rsidRPr="00273716">
              <w:t>HR Business Partner</w:t>
            </w:r>
            <w:r w:rsidRPr="00273716" w:rsidDel="004D6316">
              <w:t xml:space="preserve"> </w:t>
            </w:r>
            <w:r w:rsidRPr="00273716">
              <w:t>(of the employee)</w:t>
            </w:r>
          </w:p>
        </w:tc>
        <w:tc>
          <w:tcPr>
            <w:tcW w:w="1350" w:type="dxa"/>
          </w:tcPr>
          <w:p w14:paraId="06EFE27D" w14:textId="7A7B8DBA" w:rsidR="00BF26B9" w:rsidRPr="00273716" w:rsidRDefault="00BF26B9" w:rsidP="00BF26B9">
            <w:r w:rsidRPr="00273716">
              <w:t>Company Instance URL</w:t>
            </w:r>
            <w:r w:rsidR="00707F38" w:rsidRPr="00273716">
              <w:t xml:space="preserve"> or Mobile App</w:t>
            </w:r>
          </w:p>
        </w:tc>
        <w:tc>
          <w:tcPr>
            <w:tcW w:w="5384" w:type="dxa"/>
          </w:tcPr>
          <w:p w14:paraId="3BD07C00" w14:textId="19A4FA14" w:rsidR="00BF26B9" w:rsidRPr="00273716" w:rsidRDefault="00BF26B9" w:rsidP="00BF26B9">
            <w:r w:rsidRPr="00273716">
              <w:t>The employee’s HR business partner</w:t>
            </w:r>
            <w:r w:rsidRPr="00273716" w:rsidDel="004D6316">
              <w:t xml:space="preserve"> </w:t>
            </w:r>
            <w:r w:rsidRPr="00273716">
              <w:t>has approved the workflow and the changes for the employee are effective based on the effective date in the system.</w:t>
            </w:r>
          </w:p>
        </w:tc>
      </w:tr>
      <w:tr w:rsidR="000D0BE6" w:rsidRPr="00273716" w14:paraId="2C045D29" w14:textId="77777777" w:rsidTr="00BE1958">
        <w:tc>
          <w:tcPr>
            <w:tcW w:w="14284" w:type="dxa"/>
            <w:gridSpan w:val="6"/>
          </w:tcPr>
          <w:p w14:paraId="3AAD78E9" w14:textId="77777777" w:rsidR="000D0BE6" w:rsidRPr="00273716" w:rsidRDefault="000D0BE6" w:rsidP="000D0BE6">
            <w:r w:rsidRPr="00273716">
              <w:rPr>
                <w:rStyle w:val="SAPEmphasis"/>
              </w:rPr>
              <w:t>Take Action: Demotion</w:t>
            </w:r>
          </w:p>
        </w:tc>
      </w:tr>
      <w:tr w:rsidR="00BF26B9" w:rsidRPr="00273716" w14:paraId="0C65FBC3" w14:textId="77777777" w:rsidTr="00CD63C9">
        <w:tc>
          <w:tcPr>
            <w:tcW w:w="2060" w:type="dxa"/>
          </w:tcPr>
          <w:p w14:paraId="3E76B18E" w14:textId="77777777" w:rsidR="00BF26B9" w:rsidRPr="00273716" w:rsidRDefault="00BF26B9" w:rsidP="00BF26B9">
            <w:pPr>
              <w:rPr>
                <w:rStyle w:val="SAPEmphasis"/>
              </w:rPr>
            </w:pPr>
            <w:r w:rsidRPr="00273716">
              <w:rPr>
                <w:rStyle w:val="SAPEmphasis"/>
              </w:rPr>
              <w:t>Enter Job Information Changes due to Demotion</w:t>
            </w:r>
          </w:p>
        </w:tc>
        <w:tc>
          <w:tcPr>
            <w:tcW w:w="1616" w:type="dxa"/>
          </w:tcPr>
          <w:p w14:paraId="6A866F3F" w14:textId="37FEA11A" w:rsidR="00BF26B9" w:rsidRPr="00273716" w:rsidRDefault="00BF26B9" w:rsidP="00BF26B9">
            <w:r w:rsidRPr="00273716">
              <w:t>Employee Central UI</w:t>
            </w:r>
          </w:p>
        </w:tc>
        <w:tc>
          <w:tcPr>
            <w:tcW w:w="2344" w:type="dxa"/>
          </w:tcPr>
          <w:p w14:paraId="4266BBD9" w14:textId="77777777" w:rsidR="00BF26B9" w:rsidRPr="00273716" w:rsidRDefault="00BF26B9" w:rsidP="00BF26B9">
            <w:r w:rsidRPr="00273716">
              <w:t>An employee is demoted with changes in job information.</w:t>
            </w:r>
          </w:p>
        </w:tc>
        <w:tc>
          <w:tcPr>
            <w:tcW w:w="1530" w:type="dxa"/>
          </w:tcPr>
          <w:p w14:paraId="7A414640" w14:textId="691A9A05" w:rsidR="00BF26B9" w:rsidRPr="00273716" w:rsidRDefault="00BF26B9" w:rsidP="00BF26B9">
            <w:r w:rsidRPr="00273716">
              <w:t>HR Administrator</w:t>
            </w:r>
          </w:p>
        </w:tc>
        <w:tc>
          <w:tcPr>
            <w:tcW w:w="1350" w:type="dxa"/>
          </w:tcPr>
          <w:p w14:paraId="3530FDF6" w14:textId="3E773DDC" w:rsidR="00BF26B9" w:rsidRPr="00273716" w:rsidRDefault="00BF26B9" w:rsidP="00BF26B9">
            <w:r w:rsidRPr="00273716">
              <w:t>Company Instance URL</w:t>
            </w:r>
          </w:p>
        </w:tc>
        <w:tc>
          <w:tcPr>
            <w:tcW w:w="5384" w:type="dxa"/>
          </w:tcPr>
          <w:p w14:paraId="338B91D2" w14:textId="77777777" w:rsidR="00BF26B9" w:rsidRPr="00273716" w:rsidRDefault="00BF26B9" w:rsidP="00BF26B9">
            <w:r w:rsidRPr="00273716">
              <w:t>The changes in job information for an employee due to a demotion experienced by the same has been entered into the system. The update is pending upon approval of the workflow.</w:t>
            </w:r>
          </w:p>
        </w:tc>
      </w:tr>
      <w:tr w:rsidR="00BF26B9" w:rsidRPr="00273716" w14:paraId="0686AD14" w14:textId="77777777" w:rsidTr="00CD63C9">
        <w:tc>
          <w:tcPr>
            <w:tcW w:w="2060" w:type="dxa"/>
            <w:hideMark/>
          </w:tcPr>
          <w:p w14:paraId="3F780C7B" w14:textId="0D72A40D" w:rsidR="00BF26B9" w:rsidRPr="00273716" w:rsidRDefault="00BF26B9" w:rsidP="00BF26B9">
            <w:pPr>
              <w:rPr>
                <w:rStyle w:val="SAPEmphasis"/>
              </w:rPr>
            </w:pPr>
            <w:r w:rsidRPr="00273716">
              <w:rPr>
                <w:rStyle w:val="SAPEmphasis"/>
              </w:rPr>
              <w:t>Enter Compensation Information Changes due to Demotion</w:t>
            </w:r>
          </w:p>
        </w:tc>
        <w:tc>
          <w:tcPr>
            <w:tcW w:w="1616" w:type="dxa"/>
            <w:hideMark/>
          </w:tcPr>
          <w:p w14:paraId="7B839DB3" w14:textId="7F8CEB79" w:rsidR="00BF26B9" w:rsidRPr="00273716" w:rsidRDefault="00BF26B9" w:rsidP="00BF26B9">
            <w:r w:rsidRPr="00273716">
              <w:t>Employee Central UI</w:t>
            </w:r>
          </w:p>
        </w:tc>
        <w:tc>
          <w:tcPr>
            <w:tcW w:w="2344" w:type="dxa"/>
            <w:hideMark/>
          </w:tcPr>
          <w:p w14:paraId="0345E620" w14:textId="77777777" w:rsidR="00BF26B9" w:rsidRPr="00273716" w:rsidRDefault="00BF26B9" w:rsidP="00BF26B9">
            <w:r w:rsidRPr="00273716">
              <w:t>An employee is demoted with changes in compensation information.</w:t>
            </w:r>
          </w:p>
        </w:tc>
        <w:tc>
          <w:tcPr>
            <w:tcW w:w="1530" w:type="dxa"/>
            <w:hideMark/>
          </w:tcPr>
          <w:p w14:paraId="2B9A041C" w14:textId="3C9399F8" w:rsidR="00BF26B9" w:rsidRPr="00273716" w:rsidRDefault="00BF26B9" w:rsidP="00BF26B9">
            <w:r w:rsidRPr="00273716">
              <w:t>HR Administrator</w:t>
            </w:r>
          </w:p>
        </w:tc>
        <w:tc>
          <w:tcPr>
            <w:tcW w:w="1350" w:type="dxa"/>
          </w:tcPr>
          <w:p w14:paraId="4E9C7FA3" w14:textId="5C3276E5" w:rsidR="00BF26B9" w:rsidRPr="00273716" w:rsidRDefault="00BF26B9" w:rsidP="00BF26B9">
            <w:r w:rsidRPr="00273716">
              <w:t>Company Instance URL</w:t>
            </w:r>
          </w:p>
        </w:tc>
        <w:tc>
          <w:tcPr>
            <w:tcW w:w="5384" w:type="dxa"/>
            <w:hideMark/>
          </w:tcPr>
          <w:p w14:paraId="64D97C69" w14:textId="2DB0BF34" w:rsidR="00BF26B9" w:rsidRPr="00273716" w:rsidRDefault="00BF26B9" w:rsidP="00BF26B9">
            <w:r w:rsidRPr="00273716">
              <w:t>The changes in compensation information for an employee due to a demotion experienced by the same has been entered into the system. The update is pending upon approval of the workflow.</w:t>
            </w:r>
          </w:p>
        </w:tc>
      </w:tr>
      <w:tr w:rsidR="00BF26B9" w:rsidRPr="00273716" w14:paraId="34A90B11" w14:textId="77777777" w:rsidTr="00CD63C9">
        <w:tc>
          <w:tcPr>
            <w:tcW w:w="2060" w:type="dxa"/>
          </w:tcPr>
          <w:p w14:paraId="77AA7F13" w14:textId="70A40542" w:rsidR="00BF26B9" w:rsidRPr="00273716" w:rsidRDefault="00BF26B9" w:rsidP="00BF26B9">
            <w:pPr>
              <w:rPr>
                <w:rStyle w:val="SAPEmphasis"/>
              </w:rPr>
            </w:pPr>
            <w:r w:rsidRPr="00273716">
              <w:rPr>
                <w:rStyle w:val="SAPEmphasis"/>
              </w:rPr>
              <w:t>Approve Demotion Request</w:t>
            </w:r>
          </w:p>
        </w:tc>
        <w:tc>
          <w:tcPr>
            <w:tcW w:w="1616" w:type="dxa"/>
          </w:tcPr>
          <w:p w14:paraId="62D9FF8D" w14:textId="17080570" w:rsidR="00BF26B9" w:rsidRPr="00273716" w:rsidRDefault="00BF26B9" w:rsidP="00BF26B9">
            <w:r w:rsidRPr="00273716">
              <w:t>Employee Central UI</w:t>
            </w:r>
          </w:p>
        </w:tc>
        <w:tc>
          <w:tcPr>
            <w:tcW w:w="2344" w:type="dxa"/>
          </w:tcPr>
          <w:p w14:paraId="602DA39B" w14:textId="77777777" w:rsidR="00BF26B9" w:rsidRPr="00273716" w:rsidRDefault="00BF26B9" w:rsidP="00BF26B9">
            <w:r w:rsidRPr="00273716">
              <w:t>The generated workflow needs to be processed.</w:t>
            </w:r>
          </w:p>
        </w:tc>
        <w:tc>
          <w:tcPr>
            <w:tcW w:w="1530" w:type="dxa"/>
          </w:tcPr>
          <w:p w14:paraId="51EA53EA" w14:textId="6CFA9A54" w:rsidR="00BF26B9" w:rsidRPr="00273716" w:rsidRDefault="00BF26B9" w:rsidP="00BF26B9">
            <w:r w:rsidRPr="00273716">
              <w:t>2</w:t>
            </w:r>
            <w:r w:rsidRPr="00273716">
              <w:rPr>
                <w:vertAlign w:val="superscript"/>
              </w:rPr>
              <w:t>nd</w:t>
            </w:r>
            <w:r w:rsidRPr="00273716">
              <w:t xml:space="preserve"> Level Manager</w:t>
            </w:r>
          </w:p>
        </w:tc>
        <w:tc>
          <w:tcPr>
            <w:tcW w:w="1350" w:type="dxa"/>
          </w:tcPr>
          <w:p w14:paraId="25A21359" w14:textId="15E23DBE" w:rsidR="00BF26B9" w:rsidRPr="00273716" w:rsidRDefault="00BF26B9" w:rsidP="00BF26B9">
            <w:r w:rsidRPr="00273716">
              <w:t>Company Instance URL</w:t>
            </w:r>
            <w:r w:rsidR="00707F38" w:rsidRPr="00273716">
              <w:t xml:space="preserve"> or Mobile App</w:t>
            </w:r>
          </w:p>
        </w:tc>
        <w:tc>
          <w:tcPr>
            <w:tcW w:w="5384" w:type="dxa"/>
          </w:tcPr>
          <w:p w14:paraId="55CD00EB" w14:textId="77777777" w:rsidR="00BF26B9" w:rsidRPr="00273716" w:rsidRDefault="00BF26B9" w:rsidP="00BF26B9">
            <w:r w:rsidRPr="00273716">
              <w:t>The 2</w:t>
            </w:r>
            <w:r w:rsidRPr="00273716">
              <w:rPr>
                <w:vertAlign w:val="superscript"/>
              </w:rPr>
              <w:t>nd</w:t>
            </w:r>
            <w:r w:rsidRPr="00273716">
              <w:t xml:space="preserve"> level manager of the employee has approved the workflow and the workflow has been sent to the next processor.</w:t>
            </w:r>
          </w:p>
        </w:tc>
      </w:tr>
      <w:tr w:rsidR="00BF26B9" w:rsidRPr="00273716" w14:paraId="0E18DD38" w14:textId="77777777" w:rsidTr="00CD63C9">
        <w:tc>
          <w:tcPr>
            <w:tcW w:w="2060" w:type="dxa"/>
          </w:tcPr>
          <w:p w14:paraId="541A60E5" w14:textId="5F6A9DE0" w:rsidR="00BF26B9" w:rsidRPr="00273716" w:rsidRDefault="00BF26B9" w:rsidP="00BF26B9">
            <w:pPr>
              <w:rPr>
                <w:rStyle w:val="SAPEmphasis"/>
              </w:rPr>
            </w:pPr>
            <w:r w:rsidRPr="00273716">
              <w:rPr>
                <w:rStyle w:val="SAPEmphasis"/>
              </w:rPr>
              <w:t>Process Approved Demotion Request</w:t>
            </w:r>
          </w:p>
        </w:tc>
        <w:tc>
          <w:tcPr>
            <w:tcW w:w="1616" w:type="dxa"/>
          </w:tcPr>
          <w:p w14:paraId="1304033E" w14:textId="1192B168" w:rsidR="00BF26B9" w:rsidRPr="00273716" w:rsidRDefault="00BF26B9" w:rsidP="00BF26B9">
            <w:r w:rsidRPr="00273716">
              <w:t>Employee Central UI</w:t>
            </w:r>
          </w:p>
        </w:tc>
        <w:tc>
          <w:tcPr>
            <w:tcW w:w="2344" w:type="dxa"/>
          </w:tcPr>
          <w:p w14:paraId="1BFD1108" w14:textId="64FF8AAA" w:rsidR="00BF26B9" w:rsidRPr="00273716" w:rsidRDefault="00BF26B9" w:rsidP="00BF26B9">
            <w:r w:rsidRPr="00273716">
              <w:t>The generated workflow has been approved by the employee’s 2</w:t>
            </w:r>
            <w:r w:rsidRPr="00273716">
              <w:rPr>
                <w:vertAlign w:val="superscript"/>
              </w:rPr>
              <w:t>nd</w:t>
            </w:r>
            <w:r w:rsidRPr="00273716">
              <w:t xml:space="preserve"> level </w:t>
            </w:r>
            <w:r w:rsidRPr="00273716">
              <w:rPr>
                <w:color w:val="000000"/>
              </w:rPr>
              <w:t>manager</w:t>
            </w:r>
            <w:r w:rsidRPr="00273716">
              <w:t xml:space="preserve"> and needs a final approval.</w:t>
            </w:r>
          </w:p>
        </w:tc>
        <w:tc>
          <w:tcPr>
            <w:tcW w:w="1530" w:type="dxa"/>
          </w:tcPr>
          <w:p w14:paraId="56831986" w14:textId="3A77893B" w:rsidR="00BF26B9" w:rsidRPr="00273716" w:rsidRDefault="00BF26B9" w:rsidP="00BF26B9">
            <w:r w:rsidRPr="00273716">
              <w:t>HR Business Partner</w:t>
            </w:r>
            <w:r w:rsidRPr="00273716" w:rsidDel="004D6316">
              <w:t xml:space="preserve"> </w:t>
            </w:r>
            <w:r w:rsidRPr="00273716">
              <w:t>(of the employee)</w:t>
            </w:r>
          </w:p>
        </w:tc>
        <w:tc>
          <w:tcPr>
            <w:tcW w:w="1350" w:type="dxa"/>
          </w:tcPr>
          <w:p w14:paraId="7E771DAA" w14:textId="57F57829" w:rsidR="00BF26B9" w:rsidRPr="00273716" w:rsidRDefault="00BF26B9" w:rsidP="00BF26B9">
            <w:r w:rsidRPr="00273716">
              <w:t>Company Instance URL</w:t>
            </w:r>
            <w:r w:rsidR="00707F38" w:rsidRPr="00273716">
              <w:t xml:space="preserve"> or Mobile App</w:t>
            </w:r>
          </w:p>
        </w:tc>
        <w:tc>
          <w:tcPr>
            <w:tcW w:w="5384" w:type="dxa"/>
          </w:tcPr>
          <w:p w14:paraId="3ABA09DB" w14:textId="05A9365C" w:rsidR="00BF26B9" w:rsidRPr="00273716" w:rsidRDefault="00BF26B9" w:rsidP="00BF26B9">
            <w:r w:rsidRPr="00273716">
              <w:t>The employee’s HR business partner</w:t>
            </w:r>
            <w:r w:rsidRPr="00273716" w:rsidDel="004D6316">
              <w:t xml:space="preserve"> </w:t>
            </w:r>
            <w:r w:rsidRPr="00273716">
              <w:t>has approved the workflow and the changes for the employee are effective based on the effective date in the system.</w:t>
            </w:r>
          </w:p>
        </w:tc>
      </w:tr>
    </w:tbl>
    <w:p w14:paraId="6AEB6BD5" w14:textId="77777777" w:rsidR="00B357F2" w:rsidRPr="00273716" w:rsidRDefault="00B357F2" w:rsidP="00B357F2">
      <w:pPr>
        <w:pStyle w:val="Heading1"/>
      </w:pPr>
      <w:bookmarkStart w:id="826" w:name="_Toc433817293"/>
      <w:bookmarkStart w:id="827" w:name="_Toc433817296"/>
      <w:bookmarkStart w:id="828" w:name="_Toc394477032"/>
      <w:bookmarkStart w:id="829" w:name="_Toc410684974"/>
      <w:bookmarkStart w:id="830" w:name="_Toc417388360"/>
      <w:bookmarkStart w:id="831" w:name="_Toc474396265"/>
      <w:bookmarkStart w:id="832" w:name="_Toc507407925"/>
      <w:bookmarkEnd w:id="826"/>
      <w:bookmarkEnd w:id="827"/>
      <w:r w:rsidRPr="00273716">
        <w:t>Testing the Process Steps</w:t>
      </w:r>
      <w:bookmarkEnd w:id="828"/>
      <w:bookmarkEnd w:id="829"/>
      <w:bookmarkEnd w:id="830"/>
      <w:bookmarkEnd w:id="831"/>
      <w:bookmarkEnd w:id="832"/>
    </w:p>
    <w:p w14:paraId="6494B6F3" w14:textId="77777777" w:rsidR="00B357F2" w:rsidRPr="00273716" w:rsidRDefault="00B357F2" w:rsidP="00B357F2">
      <w:r w:rsidRPr="00273716">
        <w:t>This section describes test procedures for each process step that belongs to this scope item.</w:t>
      </w:r>
    </w:p>
    <w:p w14:paraId="383B69C3" w14:textId="77777777" w:rsidR="00B357F2" w:rsidRPr="00273716" w:rsidRDefault="00B357F2" w:rsidP="00B357F2">
      <w:r w:rsidRPr="00273716">
        <w:t xml:space="preserve">The test should take </w:t>
      </w:r>
      <w:r w:rsidR="00F07639" w:rsidRPr="00273716">
        <w:t>around 30 minutes</w:t>
      </w:r>
      <w:r w:rsidRPr="00273716">
        <w:t>.</w:t>
      </w:r>
    </w:p>
    <w:p w14:paraId="2CFE1337" w14:textId="77777777" w:rsidR="002A5997" w:rsidRPr="00D07FE0" w:rsidRDefault="002A5997" w:rsidP="002A5997">
      <w:pPr>
        <w:pStyle w:val="SAPNoteHeading"/>
        <w:ind w:left="0"/>
        <w:rPr>
          <w:ins w:id="833" w:author="Author" w:date="2018-01-24T11:35:00Z"/>
          <w:highlight w:val="cyan"/>
        </w:rPr>
      </w:pPr>
      <w:ins w:id="834" w:author="Author" w:date="2018-01-24T11:35:00Z">
        <w:r w:rsidRPr="00D07FE0">
          <w:rPr>
            <w:noProof/>
            <w:highlight w:val="cyan"/>
            <w:lang w:val="de-DE" w:eastAsia="de-DE"/>
          </w:rPr>
          <w:drawing>
            <wp:inline distT="0" distB="0" distL="0" distR="0" wp14:anchorId="4CD696F0" wp14:editId="5F694236">
              <wp:extent cx="228600" cy="228600"/>
              <wp:effectExtent l="0" t="0" r="0" b="0"/>
              <wp:docPr id="2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Note</w:t>
        </w:r>
      </w:ins>
    </w:p>
    <w:p w14:paraId="45176F47" w14:textId="306DEB4A" w:rsidR="009D534A" w:rsidRDefault="009D534A" w:rsidP="002A5997">
      <w:pPr>
        <w:rPr>
          <w:ins w:id="835" w:author="Author" w:date="2018-02-07T10:56:00Z"/>
          <w:highlight w:val="cyan"/>
        </w:rPr>
      </w:pPr>
      <w:ins w:id="836" w:author="Author" w:date="2018-02-07T10:56:00Z">
        <w:r>
          <w:rPr>
            <w:highlight w:val="cyan"/>
          </w:rPr>
          <w:t>This</w:t>
        </w:r>
        <w:r w:rsidRPr="008F3256">
          <w:rPr>
            <w:highlight w:val="cyan"/>
          </w:rPr>
          <w:t xml:space="preserve"> document is, unless otherwise specified, valid for all countries in scope of this SAP Best Practices</w:t>
        </w:r>
        <w:del w:id="837" w:author="Author" w:date="2018-03-01T10:32:00Z">
          <w:r w:rsidRPr="008F3256" w:rsidDel="000A49FB">
            <w:rPr>
              <w:highlight w:val="cyan"/>
            </w:rPr>
            <w:delText xml:space="preserve"> solution</w:delText>
          </w:r>
        </w:del>
        <w:r>
          <w:rPr>
            <w:highlight w:val="cyan"/>
          </w:rPr>
          <w:t>, with</w:t>
        </w:r>
        <w:r w:rsidRPr="00D07FE0">
          <w:rPr>
            <w:highlight w:val="cyan"/>
          </w:rPr>
          <w:t xml:space="preserve"> </w:t>
        </w:r>
        <w:r>
          <w:rPr>
            <w:highlight w:val="cyan"/>
          </w:rPr>
          <w:t>c</w:t>
        </w:r>
        <w:r w:rsidRPr="00D07FE0">
          <w:rPr>
            <w:highlight w:val="cyan"/>
          </w:rPr>
          <w:t>ountry-specific details also</w:t>
        </w:r>
        <w:r>
          <w:rPr>
            <w:highlight w:val="cyan"/>
          </w:rPr>
          <w:t xml:space="preserve"> being</w:t>
        </w:r>
        <w:r w:rsidRPr="00D07FE0">
          <w:rPr>
            <w:highlight w:val="cyan"/>
          </w:rPr>
          <w:t xml:space="preserve"> described</w:t>
        </w:r>
        <w:r w:rsidRPr="008F3256">
          <w:rPr>
            <w:highlight w:val="cyan"/>
          </w:rPr>
          <w:t>.</w:t>
        </w:r>
      </w:ins>
    </w:p>
    <w:p w14:paraId="2A33F3CF" w14:textId="31ABE7BC" w:rsidR="002A5997" w:rsidRPr="00E975AE" w:rsidDel="005F5897" w:rsidRDefault="00E975AE" w:rsidP="002A5997">
      <w:pPr>
        <w:rPr>
          <w:ins w:id="838" w:author="Author" w:date="2018-01-24T11:35:00Z"/>
          <w:del w:id="839" w:author="Author" w:date="2018-02-26T10:46:00Z"/>
          <w:highlight w:val="cyan"/>
          <w:rPrChange w:id="840" w:author="Author" w:date="2018-02-26T10:50:00Z">
            <w:rPr>
              <w:ins w:id="841" w:author="Author" w:date="2018-01-24T11:35:00Z"/>
              <w:del w:id="842" w:author="Author" w:date="2018-02-26T10:46:00Z"/>
            </w:rPr>
          </w:rPrChange>
        </w:rPr>
      </w:pPr>
      <w:ins w:id="843" w:author="Author" w:date="2018-02-26T10:50:00Z">
        <w:r w:rsidRPr="00E975AE">
          <w:rPr>
            <w:highlight w:val="cyan"/>
            <w:rPrChange w:id="844" w:author="Author" w:date="2018-02-26T10:50:00Z">
              <w:rPr>
                <w:strike/>
                <w:highlight w:val="cyan"/>
              </w:rPr>
            </w:rPrChange>
          </w:rPr>
          <w:t>The c</w:t>
        </w:r>
      </w:ins>
      <w:ins w:id="845" w:author="Author" w:date="2018-01-24T11:35:00Z">
        <w:del w:id="846" w:author="Author" w:date="2018-02-26T10:46:00Z">
          <w:r w:rsidR="002A5997" w:rsidRPr="00E975AE" w:rsidDel="005F5897">
            <w:rPr>
              <w:highlight w:val="cyan"/>
            </w:rPr>
            <w:delText xml:space="preserve">This scope item is valid for the following countries, which are in scope of this SAP Best Practices solution: </w:delText>
          </w:r>
        </w:del>
      </w:ins>
      <w:ins w:id="847" w:author="Author" w:date="2018-01-24T11:36:00Z">
        <w:del w:id="848" w:author="Author" w:date="2018-02-26T10:46:00Z">
          <w:r w:rsidR="002A5997" w:rsidRPr="00E975AE" w:rsidDel="005F5897">
            <w:rPr>
              <w:highlight w:val="cyan"/>
              <w:rPrChange w:id="849" w:author="Author" w:date="2018-02-26T10:50:00Z">
                <w:rPr/>
              </w:rPrChange>
            </w:rPr>
            <w:delText>AE, AU, CN, DE, FR, GB, SA, US</w:delText>
          </w:r>
        </w:del>
      </w:ins>
      <w:ins w:id="850" w:author="Author" w:date="2018-01-24T11:35:00Z">
        <w:del w:id="851" w:author="Author" w:date="2018-02-26T10:46:00Z">
          <w:r w:rsidR="002A5997" w:rsidRPr="00E975AE" w:rsidDel="005F5897">
            <w:rPr>
              <w:highlight w:val="cyan"/>
            </w:rPr>
            <w:delText>.</w:delText>
          </w:r>
        </w:del>
      </w:ins>
    </w:p>
    <w:p w14:paraId="261D02F9" w14:textId="4C8B2C75" w:rsidR="002A5997" w:rsidRDefault="002A5997" w:rsidP="002A5997">
      <w:pPr>
        <w:rPr>
          <w:ins w:id="852" w:author="Author" w:date="2018-01-24T11:35:00Z"/>
          <w:highlight w:val="cyan"/>
        </w:rPr>
      </w:pPr>
      <w:ins w:id="853" w:author="Author" w:date="2018-01-24T11:35:00Z">
        <w:del w:id="854" w:author="Author" w:date="2018-02-26T10:50:00Z">
          <w:r w:rsidRPr="00E975AE" w:rsidDel="00E975AE">
            <w:rPr>
              <w:highlight w:val="cyan"/>
            </w:rPr>
            <w:delText>C</w:delText>
          </w:r>
        </w:del>
        <w:r w:rsidRPr="00E975AE">
          <w:rPr>
            <w:highlight w:val="cyan"/>
          </w:rPr>
          <w:t>ountry</w:t>
        </w:r>
        <w:r w:rsidRPr="00D07FE0">
          <w:rPr>
            <w:highlight w:val="cyan"/>
          </w:rPr>
          <w:t>-specific details are described</w:t>
        </w:r>
        <w:del w:id="855" w:author="Author" w:date="2018-02-26T10:50:00Z">
          <w:r w:rsidDel="00E975AE">
            <w:rPr>
              <w:highlight w:val="cyan"/>
            </w:rPr>
            <w:delText>,</w:delText>
          </w:r>
        </w:del>
        <w:r>
          <w:rPr>
            <w:highlight w:val="cyan"/>
          </w:rPr>
          <w:t xml:space="preserve"> </w:t>
        </w:r>
        <w:del w:id="856" w:author="Author" w:date="2018-02-26T10:50:00Z">
          <w:r w:rsidDel="00E975AE">
            <w:rPr>
              <w:highlight w:val="cyan"/>
            </w:rPr>
            <w:delText>too</w:delText>
          </w:r>
          <w:r w:rsidRPr="00D07FE0" w:rsidDel="00E975AE">
            <w:rPr>
              <w:highlight w:val="cyan"/>
            </w:rPr>
            <w:delText xml:space="preserve">, </w:delText>
          </w:r>
        </w:del>
        <w:r>
          <w:rPr>
            <w:highlight w:val="cyan"/>
          </w:rPr>
          <w:t>either</w:t>
        </w:r>
        <w:r w:rsidRPr="00D07FE0">
          <w:rPr>
            <w:highlight w:val="cyan"/>
          </w:rPr>
          <w:t xml:space="preserve"> in the </w:t>
        </w:r>
        <w:r w:rsidRPr="00D07FE0">
          <w:rPr>
            <w:rFonts w:ascii="BentonSans Bold" w:hAnsi="BentonSans Bold"/>
            <w:color w:val="666666"/>
            <w:highlight w:val="cyan"/>
          </w:rPr>
          <w:t>Procedure</w:t>
        </w:r>
        <w:r w:rsidRPr="00D07FE0">
          <w:rPr>
            <w:rFonts w:cs="Arial"/>
            <w:bCs/>
            <w:highlight w:val="cyan"/>
          </w:rPr>
          <w:t xml:space="preserve"> table</w:t>
        </w:r>
        <w:r>
          <w:rPr>
            <w:rFonts w:cs="Arial"/>
            <w:bCs/>
            <w:highlight w:val="cyan"/>
          </w:rPr>
          <w:t>s</w:t>
        </w:r>
        <w:r w:rsidRPr="00D07FE0">
          <w:rPr>
            <w:rFonts w:cs="Arial"/>
            <w:bCs/>
            <w:highlight w:val="cyan"/>
          </w:rPr>
          <w:t xml:space="preserve"> </w:t>
        </w:r>
        <w:r w:rsidRPr="00D07FE0">
          <w:rPr>
            <w:highlight w:val="cyan"/>
          </w:rPr>
          <w:t xml:space="preserve">directly </w:t>
        </w:r>
        <w:r w:rsidRPr="00D07FE0">
          <w:rPr>
            <w:rFonts w:cs="Arial"/>
            <w:bCs/>
            <w:highlight w:val="cyan"/>
          </w:rPr>
          <w:t>or</w:t>
        </w:r>
        <w:r w:rsidRPr="00D07FE0">
          <w:rPr>
            <w:highlight w:val="cyan"/>
          </w:rPr>
          <w:t xml:space="preserve"> in </w:t>
        </w:r>
        <w:r>
          <w:rPr>
            <w:highlight w:val="cyan"/>
          </w:rPr>
          <w:t xml:space="preserve">the </w:t>
        </w:r>
        <w:r w:rsidRPr="00D07FE0">
          <w:rPr>
            <w:highlight w:val="cyan"/>
          </w:rPr>
          <w:t>separate chapter</w:t>
        </w:r>
        <w:r>
          <w:rPr>
            <w:highlight w:val="cyan"/>
          </w:rPr>
          <w:t xml:space="preserve"> </w:t>
        </w:r>
        <w:r w:rsidRPr="00CC4552">
          <w:rPr>
            <w:rStyle w:val="SAPScreenElement"/>
            <w:color w:val="auto"/>
            <w:highlight w:val="cyan"/>
            <w:rPrChange w:id="857" w:author="Author" w:date="2018-03-01T13:29:00Z">
              <w:rPr>
                <w:i/>
                <w:highlight w:val="cyan"/>
              </w:rPr>
            </w:rPrChange>
          </w:rPr>
          <w:t>Country-specific fields</w:t>
        </w:r>
        <w:r w:rsidRPr="00EC3C9D">
          <w:rPr>
            <w:highlight w:val="cyan"/>
          </w:rPr>
          <w:t xml:space="preserve"> </w:t>
        </w:r>
        <w:r w:rsidRPr="00D07FE0">
          <w:rPr>
            <w:highlight w:val="cyan"/>
          </w:rPr>
          <w:t xml:space="preserve">and </w:t>
        </w:r>
        <w:r>
          <w:rPr>
            <w:highlight w:val="cyan"/>
          </w:rPr>
          <w:t xml:space="preserve">its </w:t>
        </w:r>
        <w:r w:rsidRPr="00D07FE0">
          <w:rPr>
            <w:highlight w:val="cyan"/>
          </w:rPr>
          <w:t xml:space="preserve">subchapters towards the end of the document. </w:t>
        </w:r>
      </w:ins>
    </w:p>
    <w:p w14:paraId="4207DBD4" w14:textId="77777777" w:rsidR="002A5997" w:rsidRPr="00D07FE0" w:rsidRDefault="002A5997" w:rsidP="002A5997">
      <w:pPr>
        <w:rPr>
          <w:ins w:id="858" w:author="Author" w:date="2018-01-24T11:35:00Z"/>
          <w:highlight w:val="cyan"/>
        </w:rPr>
      </w:pPr>
      <w:ins w:id="859" w:author="Author" w:date="2018-01-24T11:35:00Z">
        <w:r w:rsidRPr="00D07FE0">
          <w:rPr>
            <w:highlight w:val="cyan"/>
          </w:rPr>
          <w:t xml:space="preserve">Hyperlinks to </w:t>
        </w:r>
        <w:r w:rsidRPr="00EC3C9D">
          <w:rPr>
            <w:highlight w:val="cyan"/>
          </w:rPr>
          <w:t>chapter</w:t>
        </w:r>
        <w:r w:rsidRPr="00CC4552">
          <w:rPr>
            <w:highlight w:val="cyan"/>
          </w:rPr>
          <w:t xml:space="preserve"> </w:t>
        </w:r>
        <w:r w:rsidRPr="00CC4552">
          <w:rPr>
            <w:rStyle w:val="SAPScreenElement"/>
            <w:color w:val="auto"/>
            <w:highlight w:val="cyan"/>
            <w:rPrChange w:id="860" w:author="Author" w:date="2018-03-01T13:29:00Z">
              <w:rPr>
                <w:i/>
                <w:highlight w:val="cyan"/>
              </w:rPr>
            </w:rPrChange>
          </w:rPr>
          <w:t>Country-specific fields</w:t>
        </w:r>
        <w:r w:rsidRPr="00EC3C9D">
          <w:rPr>
            <w:highlight w:val="cyan"/>
          </w:rPr>
          <w:t xml:space="preserve"> </w:t>
        </w:r>
        <w:r w:rsidRPr="00D07FE0">
          <w:rPr>
            <w:highlight w:val="cyan"/>
          </w:rPr>
          <w:t xml:space="preserve">have been added in the </w:t>
        </w:r>
        <w:r w:rsidRPr="00D07FE0">
          <w:rPr>
            <w:rFonts w:ascii="BentonSans Bold" w:hAnsi="BentonSans Bold"/>
            <w:color w:val="666666"/>
            <w:highlight w:val="cyan"/>
          </w:rPr>
          <w:t>Procedure</w:t>
        </w:r>
        <w:r w:rsidRPr="00D07FE0">
          <w:rPr>
            <w:rFonts w:cs="Arial"/>
            <w:bCs/>
            <w:highlight w:val="cyan"/>
          </w:rPr>
          <w:t xml:space="preserve"> table</w:t>
        </w:r>
        <w:r>
          <w:rPr>
            <w:rFonts w:cs="Arial"/>
            <w:bCs/>
            <w:highlight w:val="cyan"/>
          </w:rPr>
          <w:t>s</w:t>
        </w:r>
        <w:r w:rsidRPr="00D07FE0">
          <w:rPr>
            <w:highlight w:val="cyan"/>
          </w:rPr>
          <w:t xml:space="preserve"> </w:t>
        </w:r>
        <w:r>
          <w:rPr>
            <w:highlight w:val="cyan"/>
          </w:rPr>
          <w:t xml:space="preserve">within this chapter </w:t>
        </w:r>
        <w:r w:rsidRPr="00D07FE0">
          <w:rPr>
            <w:highlight w:val="cyan"/>
          </w:rPr>
          <w:t xml:space="preserve">where applicable. You can always jump back by using the </w:t>
        </w:r>
        <w:r w:rsidRPr="00D07FE0">
          <w:rPr>
            <w:rStyle w:val="SAPScreenElement"/>
            <w:highlight w:val="cyan"/>
          </w:rPr>
          <w:t>Back</w:t>
        </w:r>
        <w:r w:rsidRPr="00D07FE0">
          <w:rPr>
            <w:highlight w:val="cyan"/>
          </w:rPr>
          <w:t xml:space="preserve"> </w:t>
        </w:r>
        <w:r w:rsidRPr="00D07FE0">
          <w:rPr>
            <w:noProof/>
            <w:highlight w:val="cyan"/>
            <w:lang w:val="de-DE" w:eastAsia="de-DE"/>
          </w:rPr>
          <w:drawing>
            <wp:inline distT="0" distB="0" distL="0" distR="0" wp14:anchorId="641E0754" wp14:editId="6F0C0910">
              <wp:extent cx="247650" cy="180975"/>
              <wp:effectExtent l="0" t="0" r="0" b="9525"/>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 cy="180975"/>
                      </a:xfrm>
                      <a:prstGeom prst="rect">
                        <a:avLst/>
                      </a:prstGeom>
                    </pic:spPr>
                  </pic:pic>
                </a:graphicData>
              </a:graphic>
            </wp:inline>
          </w:drawing>
        </w:r>
        <w:r w:rsidRPr="00D07FE0">
          <w:rPr>
            <w:highlight w:val="cyan"/>
          </w:rPr>
          <w:t xml:space="preserve"> button on the </w:t>
        </w:r>
        <w:r w:rsidRPr="00D07FE0">
          <w:rPr>
            <w:rStyle w:val="SAPScreenElement"/>
            <w:highlight w:val="cyan"/>
          </w:rPr>
          <w:t xml:space="preserve">Quick Access Toolbar </w:t>
        </w:r>
        <w:r w:rsidRPr="00D07FE0">
          <w:rPr>
            <w:highlight w:val="cyan"/>
          </w:rPr>
          <w:t>of the Word document.</w:t>
        </w:r>
      </w:ins>
    </w:p>
    <w:p w14:paraId="428937E5" w14:textId="77777777" w:rsidR="002A5997" w:rsidRPr="00D07FE0" w:rsidRDefault="002A5997" w:rsidP="002A5997">
      <w:pPr>
        <w:pStyle w:val="SAPNoteHeading"/>
        <w:ind w:left="720"/>
        <w:rPr>
          <w:ins w:id="861" w:author="Author" w:date="2018-01-24T11:35:00Z"/>
          <w:highlight w:val="cyan"/>
        </w:rPr>
      </w:pPr>
      <w:ins w:id="862" w:author="Author" w:date="2018-01-24T11:35:00Z">
        <w:r w:rsidRPr="00D07FE0">
          <w:rPr>
            <w:noProof/>
            <w:highlight w:val="cyan"/>
            <w:lang w:val="de-DE" w:eastAsia="de-DE"/>
          </w:rPr>
          <w:drawing>
            <wp:inline distT="0" distB="0" distL="0" distR="0" wp14:anchorId="3BC4AC10" wp14:editId="0309C865">
              <wp:extent cx="228600" cy="228600"/>
              <wp:effectExtent l="0" t="0" r="0" b="0"/>
              <wp:docPr id="27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Pr>
            <w:highlight w:val="cyan"/>
          </w:rPr>
          <w:t> Recommendation</w:t>
        </w:r>
      </w:ins>
    </w:p>
    <w:p w14:paraId="25322AE7" w14:textId="77777777" w:rsidR="002A5997" w:rsidRDefault="002A5997" w:rsidP="002A5997">
      <w:pPr>
        <w:ind w:left="720"/>
        <w:rPr>
          <w:ins w:id="863" w:author="Author" w:date="2018-01-24T11:35:00Z"/>
          <w:rStyle w:val="SAPScreenElement"/>
        </w:rPr>
      </w:pPr>
      <w:ins w:id="864" w:author="Author" w:date="2018-01-24T11:35:00Z">
        <w:r w:rsidRPr="00D07FE0">
          <w:rPr>
            <w:highlight w:val="cyan"/>
          </w:rPr>
          <w:t xml:space="preserve">To add the </w:t>
        </w:r>
        <w:r w:rsidRPr="00D07FE0">
          <w:rPr>
            <w:rStyle w:val="SAPScreenElement"/>
            <w:highlight w:val="cyan"/>
          </w:rPr>
          <w:t>Back</w:t>
        </w:r>
        <w:r w:rsidRPr="00D07FE0">
          <w:rPr>
            <w:highlight w:val="cyan"/>
          </w:rPr>
          <w:t xml:space="preserve"> button, select the </w:t>
        </w:r>
        <w:r w:rsidRPr="00D07FE0">
          <w:rPr>
            <w:rStyle w:val="SAPScreenElement"/>
            <w:highlight w:val="cyan"/>
          </w:rPr>
          <w:t xml:space="preserve">Customize Quick Access Toolbar  </w:t>
        </w:r>
        <w:r w:rsidRPr="00D07FE0">
          <w:rPr>
            <w:noProof/>
            <w:highlight w:val="cyan"/>
            <w:lang w:val="de-DE" w:eastAsia="de-DE"/>
          </w:rPr>
          <w:drawing>
            <wp:inline distT="0" distB="0" distL="0" distR="0" wp14:anchorId="2959715B" wp14:editId="675E7F68">
              <wp:extent cx="238125" cy="228600"/>
              <wp:effectExtent l="0" t="0" r="9525" b="0"/>
              <wp:docPr id="271"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28600"/>
                      </a:xfrm>
                      <a:prstGeom prst="rect">
                        <a:avLst/>
                      </a:prstGeom>
                    </pic:spPr>
                  </pic:pic>
                </a:graphicData>
              </a:graphic>
            </wp:inline>
          </w:drawing>
        </w:r>
        <w:r w:rsidRPr="00D07FE0">
          <w:rPr>
            <w:highlight w:val="cyan"/>
          </w:rPr>
          <w:t xml:space="preserve"> drop-down and select </w:t>
        </w:r>
        <w:r w:rsidRPr="00D07FE0">
          <w:rPr>
            <w:rStyle w:val="SAPScreenElement"/>
            <w:highlight w:val="cyan"/>
          </w:rPr>
          <w:t>More Commands</w:t>
        </w:r>
        <w:r w:rsidRPr="00D07FE0">
          <w:rPr>
            <w:highlight w:val="cyan"/>
          </w:rPr>
          <w:t xml:space="preserve">. In the </w:t>
        </w:r>
        <w:r w:rsidRPr="00D07FE0">
          <w:rPr>
            <w:rStyle w:val="SAPScreenElement"/>
            <w:highlight w:val="cyan"/>
          </w:rPr>
          <w:t>Choose commands from</w:t>
        </w:r>
        <w:r w:rsidRPr="00D07FE0">
          <w:rPr>
            <w:highlight w:val="cyan"/>
          </w:rPr>
          <w:t xml:space="preserve"> drop-down list, choose </w:t>
        </w:r>
        <w:r w:rsidRPr="00D07FE0">
          <w:rPr>
            <w:rStyle w:val="SAPScreenElement"/>
            <w:highlight w:val="cyan"/>
          </w:rPr>
          <w:t>Commands Not in the Ribbon</w:t>
        </w:r>
        <w:r w:rsidRPr="00D07FE0">
          <w:rPr>
            <w:highlight w:val="cyan"/>
          </w:rPr>
          <w:t xml:space="preserve">. Scroll down in the list and select </w:t>
        </w:r>
        <w:r w:rsidRPr="00D07FE0">
          <w:rPr>
            <w:rStyle w:val="SAPScreenElement"/>
            <w:highlight w:val="cyan"/>
          </w:rPr>
          <w:t>Back</w:t>
        </w:r>
        <w:r w:rsidRPr="00D07FE0">
          <w:rPr>
            <w:highlight w:val="cyan"/>
          </w:rPr>
          <w:t xml:space="preserve">. Select </w:t>
        </w:r>
        <w:r w:rsidRPr="00D07FE0">
          <w:rPr>
            <w:rStyle w:val="SAPScreenElement"/>
            <w:highlight w:val="cyan"/>
          </w:rPr>
          <w:t>Add</w:t>
        </w:r>
        <w:r w:rsidRPr="00D07FE0">
          <w:rPr>
            <w:highlight w:val="cyan"/>
          </w:rPr>
          <w:t xml:space="preserve">, then select </w:t>
        </w:r>
        <w:r w:rsidRPr="00D07FE0">
          <w:rPr>
            <w:rStyle w:val="SAPScreenElement"/>
            <w:highlight w:val="cyan"/>
          </w:rPr>
          <w:t>OK.</w:t>
        </w:r>
      </w:ins>
    </w:p>
    <w:p w14:paraId="10A4AA2D" w14:textId="77777777" w:rsidR="002A5997" w:rsidRPr="005E54E5" w:rsidRDefault="002A5997" w:rsidP="002A5997">
      <w:pPr>
        <w:pStyle w:val="SAPNoteHeading"/>
        <w:ind w:left="720"/>
        <w:rPr>
          <w:ins w:id="865" w:author="Author" w:date="2018-01-24T11:35:00Z"/>
          <w:highlight w:val="cyan"/>
        </w:rPr>
      </w:pPr>
      <w:ins w:id="866" w:author="Author" w:date="2018-01-24T11:35:00Z">
        <w:r w:rsidRPr="005E54E5">
          <w:rPr>
            <w:noProof/>
            <w:highlight w:val="cyan"/>
            <w:lang w:val="de-DE" w:eastAsia="de-DE"/>
          </w:rPr>
          <w:drawing>
            <wp:inline distT="0" distB="0" distL="0" distR="0" wp14:anchorId="2F4AB756" wp14:editId="60683010">
              <wp:extent cx="228600" cy="228600"/>
              <wp:effectExtent l="0" t="0" r="0" b="0"/>
              <wp:docPr id="2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5E54E5">
          <w:rPr>
            <w:highlight w:val="cyan"/>
          </w:rPr>
          <w:t> Recommendation</w:t>
        </w:r>
      </w:ins>
    </w:p>
    <w:p w14:paraId="1821340D" w14:textId="77777777" w:rsidR="002A5997" w:rsidRDefault="002A5997" w:rsidP="002A5997">
      <w:pPr>
        <w:ind w:left="720"/>
        <w:rPr>
          <w:ins w:id="867" w:author="Author" w:date="2018-01-24T11:35:00Z"/>
        </w:rPr>
      </w:pPr>
      <w:ins w:id="868" w:author="Author" w:date="2018-01-24T11:35:00Z">
        <w:r w:rsidRPr="005E54E5">
          <w:rPr>
            <w:highlight w:val="cyan"/>
          </w:rPr>
          <w:t xml:space="preserve">Once you have jumped to the subchapter containing the country-specific information, we recommend </w:t>
        </w:r>
        <w:r>
          <w:rPr>
            <w:highlight w:val="cyan"/>
          </w:rPr>
          <w:t>enabling</w:t>
        </w:r>
        <w:r w:rsidRPr="005E54E5">
          <w:rPr>
            <w:highlight w:val="cyan"/>
          </w:rPr>
          <w:t xml:space="preserve"> </w:t>
        </w:r>
        <w:r w:rsidRPr="005E54E5">
          <w:rPr>
            <w:rStyle w:val="SAPScreenElement"/>
            <w:highlight w:val="cyan"/>
          </w:rPr>
          <w:t xml:space="preserve">View </w:t>
        </w:r>
        <w:r w:rsidRPr="00076EDD">
          <w:rPr>
            <w:rStyle w:val="SAPScreenElement"/>
            <w:highlight w:val="cyan"/>
          </w:rPr>
          <w:sym w:font="Symbol" w:char="F0AE"/>
        </w:r>
        <w:r w:rsidRPr="005E54E5">
          <w:rPr>
            <w:rStyle w:val="SAPScreenElement"/>
            <w:highlight w:val="cyan"/>
          </w:rPr>
          <w:t xml:space="preserve"> Navigation Pane</w:t>
        </w:r>
        <w:r w:rsidRPr="005E54E5">
          <w:rPr>
            <w:highlight w:val="cyan"/>
          </w:rPr>
          <w:t xml:space="preserve"> from the top menu </w:t>
        </w:r>
        <w:r w:rsidRPr="003F6ED7">
          <w:rPr>
            <w:highlight w:val="cyan"/>
          </w:rPr>
          <w:t>to have the navigation pane shown in the left side of the screen</w:t>
        </w:r>
        <w:r>
          <w:rPr>
            <w:highlight w:val="cyan"/>
          </w:rPr>
          <w:t>. Thus you will</w:t>
        </w:r>
        <w:r w:rsidRPr="005E54E5">
          <w:rPr>
            <w:highlight w:val="cyan"/>
          </w:rPr>
          <w:t xml:space="preserve"> be able to navigate to your country.</w:t>
        </w:r>
        <w:r>
          <w:t xml:space="preserve"> </w:t>
        </w:r>
      </w:ins>
    </w:p>
    <w:p w14:paraId="10D39B16" w14:textId="629EE998" w:rsidR="004D3A10" w:rsidRPr="00D07FE0" w:rsidDel="002A5997" w:rsidRDefault="004D3A10" w:rsidP="004D3A10">
      <w:pPr>
        <w:pStyle w:val="SAPNoteHeading"/>
        <w:ind w:left="0"/>
        <w:rPr>
          <w:ins w:id="869" w:author="Author" w:date="2018-01-23T13:45:00Z"/>
          <w:del w:id="870" w:author="Author" w:date="2018-01-24T11:35:00Z"/>
          <w:highlight w:val="cyan"/>
        </w:rPr>
      </w:pPr>
      <w:ins w:id="871" w:author="Author" w:date="2018-01-23T13:45:00Z">
        <w:del w:id="872" w:author="Author" w:date="2018-01-24T11:35:00Z">
          <w:r w:rsidRPr="00D07FE0" w:rsidDel="002A5997">
            <w:rPr>
              <w:noProof/>
              <w:highlight w:val="cyan"/>
              <w:lang w:val="de-DE" w:eastAsia="de-DE"/>
            </w:rPr>
            <w:drawing>
              <wp:inline distT="0" distB="0" distL="0" distR="0" wp14:anchorId="003A3981" wp14:editId="54BCC67B">
                <wp:extent cx="228600" cy="228600"/>
                <wp:effectExtent l="0" t="0" r="0" b="0"/>
                <wp:docPr id="37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2A5997">
            <w:rPr>
              <w:highlight w:val="cyan"/>
            </w:rPr>
            <w:delText> Note</w:delText>
          </w:r>
        </w:del>
      </w:ins>
    </w:p>
    <w:p w14:paraId="20F14D32" w14:textId="25CE4E7E" w:rsidR="004D3A10" w:rsidRPr="00CA45EE" w:rsidDel="002A5997" w:rsidRDefault="004D3A10" w:rsidP="004D3A10">
      <w:pPr>
        <w:rPr>
          <w:ins w:id="873" w:author="Author" w:date="2018-01-23T13:45:00Z"/>
          <w:del w:id="874" w:author="Author" w:date="2018-01-24T11:35:00Z"/>
        </w:rPr>
      </w:pPr>
      <w:ins w:id="875" w:author="Author" w:date="2018-01-23T13:45:00Z">
        <w:del w:id="876" w:author="Author" w:date="2018-01-24T11:35:00Z">
          <w:r w:rsidRPr="00CA45EE" w:rsidDel="002A5997">
            <w:rPr>
              <w:highlight w:val="cyan"/>
            </w:rPr>
            <w:delText xml:space="preserve">This scope item is valid for the following countries, </w:delText>
          </w:r>
          <w:r w:rsidDel="002A5997">
            <w:rPr>
              <w:highlight w:val="cyan"/>
            </w:rPr>
            <w:delText xml:space="preserve">which are in scope of this </w:delText>
          </w:r>
          <w:r w:rsidRPr="00D07FE0" w:rsidDel="002A5997">
            <w:rPr>
              <w:highlight w:val="cyan"/>
            </w:rPr>
            <w:delText>SAP Best Practices solution</w:delText>
          </w:r>
          <w:r w:rsidDel="002A5997">
            <w:rPr>
              <w:highlight w:val="cyan"/>
            </w:rPr>
            <w:delText>:</w:delText>
          </w:r>
          <w:r w:rsidRPr="00CA45EE" w:rsidDel="002A5997">
            <w:rPr>
              <w:highlight w:val="cyan"/>
            </w:rPr>
            <w:delText xml:space="preserve"> AE, AU, SA, US.</w:delText>
          </w:r>
        </w:del>
      </w:ins>
    </w:p>
    <w:p w14:paraId="642B4576" w14:textId="2E524DFC" w:rsidR="004D3A10" w:rsidDel="002A5997" w:rsidRDefault="004D3A10" w:rsidP="004D3A10">
      <w:pPr>
        <w:rPr>
          <w:ins w:id="877" w:author="Author" w:date="2018-01-23T13:45:00Z"/>
          <w:del w:id="878" w:author="Author" w:date="2018-01-24T11:35:00Z"/>
          <w:highlight w:val="cyan"/>
        </w:rPr>
      </w:pPr>
      <w:ins w:id="879" w:author="Author" w:date="2018-01-23T13:45:00Z">
        <w:del w:id="880" w:author="Author" w:date="2018-01-24T11:35:00Z">
          <w:r w:rsidRPr="00D07FE0" w:rsidDel="002A5997">
            <w:rPr>
              <w:highlight w:val="cyan"/>
            </w:rPr>
            <w:delText xml:space="preserve">Country-specific details are also described, be it directly in the </w:delText>
          </w:r>
          <w:r w:rsidRPr="00D07FE0" w:rsidDel="002A5997">
            <w:rPr>
              <w:rFonts w:ascii="BentonSans Bold" w:hAnsi="BentonSans Bold"/>
              <w:color w:val="666666"/>
              <w:highlight w:val="cyan"/>
            </w:rPr>
            <w:delText>Procedure</w:delText>
          </w:r>
          <w:r w:rsidRPr="00D07FE0" w:rsidDel="002A5997">
            <w:rPr>
              <w:rFonts w:cs="Arial"/>
              <w:bCs/>
              <w:highlight w:val="cyan"/>
            </w:rPr>
            <w:delText xml:space="preserve"> table</w:delText>
          </w:r>
          <w:r w:rsidDel="002A5997">
            <w:rPr>
              <w:rFonts w:cs="Arial"/>
              <w:bCs/>
              <w:highlight w:val="cyan"/>
            </w:rPr>
            <w:delText>s</w:delText>
          </w:r>
          <w:r w:rsidRPr="00D07FE0" w:rsidDel="002A5997">
            <w:rPr>
              <w:rFonts w:cs="Arial"/>
              <w:bCs/>
              <w:highlight w:val="cyan"/>
            </w:rPr>
            <w:delText xml:space="preserve"> or</w:delText>
          </w:r>
          <w:r w:rsidRPr="00D07FE0" w:rsidDel="002A5997">
            <w:rPr>
              <w:highlight w:val="cyan"/>
            </w:rPr>
            <w:delText xml:space="preserve"> in </w:delText>
          </w:r>
          <w:r w:rsidDel="002A5997">
            <w:rPr>
              <w:highlight w:val="cyan"/>
            </w:rPr>
            <w:delText xml:space="preserve">the </w:delText>
          </w:r>
          <w:r w:rsidRPr="00D07FE0" w:rsidDel="002A5997">
            <w:rPr>
              <w:highlight w:val="cyan"/>
            </w:rPr>
            <w:delText>separate chapter</w:delText>
          </w:r>
          <w:r w:rsidDel="002A5997">
            <w:rPr>
              <w:highlight w:val="cyan"/>
            </w:rPr>
            <w:delText xml:space="preserve"> </w:delText>
          </w:r>
          <w:r w:rsidRPr="00CA45EE" w:rsidDel="002A5997">
            <w:rPr>
              <w:i/>
              <w:highlight w:val="cyan"/>
            </w:rPr>
            <w:delText>Country-specific fields</w:delText>
          </w:r>
          <w:r w:rsidRPr="00D07FE0" w:rsidDel="002A5997">
            <w:rPr>
              <w:highlight w:val="cyan"/>
            </w:rPr>
            <w:delText xml:space="preserve"> and </w:delText>
          </w:r>
          <w:r w:rsidDel="002A5997">
            <w:rPr>
              <w:highlight w:val="cyan"/>
            </w:rPr>
            <w:delText xml:space="preserve">its </w:delText>
          </w:r>
          <w:r w:rsidRPr="00D07FE0" w:rsidDel="002A5997">
            <w:rPr>
              <w:highlight w:val="cyan"/>
            </w:rPr>
            <w:delText xml:space="preserve">subchapters towards the end of the document. </w:delText>
          </w:r>
        </w:del>
      </w:ins>
    </w:p>
    <w:p w14:paraId="6B14B8F3" w14:textId="41412B00" w:rsidR="004D3A10" w:rsidRPr="00D07FE0" w:rsidDel="002A5997" w:rsidRDefault="004D3A10" w:rsidP="004D3A10">
      <w:pPr>
        <w:rPr>
          <w:ins w:id="881" w:author="Author" w:date="2018-01-23T13:45:00Z"/>
          <w:del w:id="882" w:author="Author" w:date="2018-01-24T11:35:00Z"/>
          <w:highlight w:val="cyan"/>
        </w:rPr>
      </w:pPr>
      <w:ins w:id="883" w:author="Author" w:date="2018-01-23T13:45:00Z">
        <w:del w:id="884" w:author="Author" w:date="2018-01-24T11:35:00Z">
          <w:r w:rsidRPr="00D07FE0" w:rsidDel="002A5997">
            <w:rPr>
              <w:highlight w:val="cyan"/>
            </w:rPr>
            <w:delText xml:space="preserve">Hyperlinks to these have been added, where applicable, in the </w:delText>
          </w:r>
          <w:r w:rsidRPr="00D07FE0" w:rsidDel="002A5997">
            <w:rPr>
              <w:rFonts w:ascii="BentonSans Bold" w:hAnsi="BentonSans Bold"/>
              <w:color w:val="666666"/>
              <w:highlight w:val="cyan"/>
            </w:rPr>
            <w:delText>Procedure</w:delText>
          </w:r>
          <w:r w:rsidRPr="00D07FE0" w:rsidDel="002A5997">
            <w:rPr>
              <w:rFonts w:cs="Arial"/>
              <w:bCs/>
              <w:highlight w:val="cyan"/>
            </w:rPr>
            <w:delText xml:space="preserve"> table</w:delText>
          </w:r>
          <w:r w:rsidDel="002A5997">
            <w:rPr>
              <w:rFonts w:cs="Arial"/>
              <w:bCs/>
              <w:highlight w:val="cyan"/>
            </w:rPr>
            <w:delText>s</w:delText>
          </w:r>
          <w:r w:rsidRPr="00D07FE0" w:rsidDel="002A5997">
            <w:rPr>
              <w:highlight w:val="cyan"/>
            </w:rPr>
            <w:delText xml:space="preserve"> </w:delText>
          </w:r>
          <w:r w:rsidDel="002A5997">
            <w:rPr>
              <w:highlight w:val="cyan"/>
            </w:rPr>
            <w:delText>within this chapter</w:delText>
          </w:r>
          <w:r w:rsidRPr="00D07FE0" w:rsidDel="002A5997">
            <w:rPr>
              <w:highlight w:val="cyan"/>
            </w:rPr>
            <w:delText xml:space="preserve">. You can always jump back by using the </w:delText>
          </w:r>
          <w:r w:rsidRPr="00D07FE0" w:rsidDel="002A5997">
            <w:rPr>
              <w:rStyle w:val="SAPScreenElement"/>
              <w:highlight w:val="cyan"/>
            </w:rPr>
            <w:delText>Back</w:delText>
          </w:r>
          <w:r w:rsidRPr="00D07FE0" w:rsidDel="002A5997">
            <w:rPr>
              <w:highlight w:val="cyan"/>
            </w:rPr>
            <w:delText xml:space="preserve"> </w:delText>
          </w:r>
          <w:r w:rsidRPr="00D07FE0" w:rsidDel="002A5997">
            <w:rPr>
              <w:noProof/>
              <w:highlight w:val="cyan"/>
              <w:lang w:val="de-DE" w:eastAsia="de-DE"/>
            </w:rPr>
            <w:drawing>
              <wp:inline distT="0" distB="0" distL="0" distR="0" wp14:anchorId="69173480" wp14:editId="3A45F63B">
                <wp:extent cx="247650" cy="180975"/>
                <wp:effectExtent l="0" t="0" r="0" b="9525"/>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 cy="180975"/>
                        </a:xfrm>
                        <a:prstGeom prst="rect">
                          <a:avLst/>
                        </a:prstGeom>
                      </pic:spPr>
                    </pic:pic>
                  </a:graphicData>
                </a:graphic>
              </wp:inline>
            </w:drawing>
          </w:r>
          <w:r w:rsidRPr="00D07FE0" w:rsidDel="002A5997">
            <w:rPr>
              <w:highlight w:val="cyan"/>
            </w:rPr>
            <w:delText xml:space="preserve"> button on the </w:delText>
          </w:r>
          <w:r w:rsidRPr="00D07FE0" w:rsidDel="002A5997">
            <w:rPr>
              <w:rStyle w:val="SAPScreenElement"/>
              <w:highlight w:val="cyan"/>
            </w:rPr>
            <w:delText xml:space="preserve">Quick Access Toolbar </w:delText>
          </w:r>
          <w:r w:rsidRPr="00D07FE0" w:rsidDel="002A5997">
            <w:rPr>
              <w:highlight w:val="cyan"/>
            </w:rPr>
            <w:delText>of the Word document.</w:delText>
          </w:r>
        </w:del>
      </w:ins>
    </w:p>
    <w:p w14:paraId="15083080" w14:textId="2C18B7E6" w:rsidR="004D3A10" w:rsidRPr="00D07FE0" w:rsidDel="002A5997" w:rsidRDefault="004D3A10" w:rsidP="004D3A10">
      <w:pPr>
        <w:pStyle w:val="SAPNoteHeading"/>
        <w:ind w:left="720"/>
        <w:rPr>
          <w:ins w:id="885" w:author="Author" w:date="2018-01-23T13:45:00Z"/>
          <w:del w:id="886" w:author="Author" w:date="2018-01-24T11:35:00Z"/>
          <w:highlight w:val="cyan"/>
        </w:rPr>
      </w:pPr>
      <w:ins w:id="887" w:author="Author" w:date="2018-01-23T13:45:00Z">
        <w:del w:id="888" w:author="Author" w:date="2018-01-24T11:35:00Z">
          <w:r w:rsidRPr="00D07FE0" w:rsidDel="002A5997">
            <w:rPr>
              <w:noProof/>
              <w:highlight w:val="cyan"/>
              <w:lang w:val="de-DE" w:eastAsia="de-DE"/>
            </w:rPr>
            <w:drawing>
              <wp:inline distT="0" distB="0" distL="0" distR="0" wp14:anchorId="29040635" wp14:editId="1A6EF1C1">
                <wp:extent cx="228600" cy="228600"/>
                <wp:effectExtent l="0" t="0" r="0" b="0"/>
                <wp:docPr id="3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07FE0" w:rsidDel="002A5997">
            <w:rPr>
              <w:highlight w:val="cyan"/>
            </w:rPr>
            <w:delText> Recommendation</w:delText>
          </w:r>
        </w:del>
      </w:ins>
    </w:p>
    <w:p w14:paraId="76395977" w14:textId="31C9874D" w:rsidR="004D3A10" w:rsidDel="002A5997" w:rsidRDefault="004D3A10" w:rsidP="004D3A10">
      <w:pPr>
        <w:ind w:left="720"/>
        <w:rPr>
          <w:ins w:id="889" w:author="Author" w:date="2018-01-23T13:45:00Z"/>
          <w:del w:id="890" w:author="Author" w:date="2018-01-24T11:35:00Z"/>
          <w:rStyle w:val="SAPScreenElement"/>
        </w:rPr>
      </w:pPr>
      <w:ins w:id="891" w:author="Author" w:date="2018-01-23T13:45:00Z">
        <w:del w:id="892" w:author="Author" w:date="2018-01-24T11:35:00Z">
          <w:r w:rsidRPr="00D07FE0" w:rsidDel="002A5997">
            <w:rPr>
              <w:highlight w:val="cyan"/>
            </w:rPr>
            <w:delText xml:space="preserve">To add the </w:delText>
          </w:r>
          <w:r w:rsidRPr="00D07FE0" w:rsidDel="002A5997">
            <w:rPr>
              <w:rStyle w:val="SAPScreenElement"/>
              <w:highlight w:val="cyan"/>
            </w:rPr>
            <w:delText>Back</w:delText>
          </w:r>
          <w:r w:rsidRPr="00D07FE0" w:rsidDel="002A5997">
            <w:rPr>
              <w:highlight w:val="cyan"/>
            </w:rPr>
            <w:delText xml:space="preserve"> button, select the </w:delText>
          </w:r>
          <w:r w:rsidRPr="00D07FE0" w:rsidDel="002A5997">
            <w:rPr>
              <w:rStyle w:val="SAPScreenElement"/>
              <w:highlight w:val="cyan"/>
            </w:rPr>
            <w:delText xml:space="preserve">Customize Quick Access Toolbar  </w:delText>
          </w:r>
          <w:r w:rsidRPr="00D07FE0" w:rsidDel="002A5997">
            <w:rPr>
              <w:noProof/>
              <w:highlight w:val="cyan"/>
              <w:lang w:val="de-DE" w:eastAsia="de-DE"/>
            </w:rPr>
            <w:drawing>
              <wp:inline distT="0" distB="0" distL="0" distR="0" wp14:anchorId="2D3D2C11" wp14:editId="1ED04F6F">
                <wp:extent cx="238125" cy="228600"/>
                <wp:effectExtent l="0" t="0" r="9525"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8125" cy="228600"/>
                        </a:xfrm>
                        <a:prstGeom prst="rect">
                          <a:avLst/>
                        </a:prstGeom>
                      </pic:spPr>
                    </pic:pic>
                  </a:graphicData>
                </a:graphic>
              </wp:inline>
            </w:drawing>
          </w:r>
          <w:r w:rsidRPr="00D07FE0" w:rsidDel="002A5997">
            <w:rPr>
              <w:highlight w:val="cyan"/>
            </w:rPr>
            <w:delText xml:space="preserve"> drop-down and select </w:delText>
          </w:r>
          <w:r w:rsidRPr="00D07FE0" w:rsidDel="002A5997">
            <w:rPr>
              <w:rStyle w:val="SAPScreenElement"/>
              <w:highlight w:val="cyan"/>
            </w:rPr>
            <w:delText>More Commands</w:delText>
          </w:r>
          <w:r w:rsidRPr="00D07FE0" w:rsidDel="002A5997">
            <w:rPr>
              <w:highlight w:val="cyan"/>
            </w:rPr>
            <w:delText xml:space="preserve">. In the </w:delText>
          </w:r>
          <w:r w:rsidRPr="00D07FE0" w:rsidDel="002A5997">
            <w:rPr>
              <w:rStyle w:val="SAPScreenElement"/>
              <w:highlight w:val="cyan"/>
            </w:rPr>
            <w:delText>Choose commands from</w:delText>
          </w:r>
          <w:r w:rsidRPr="00D07FE0" w:rsidDel="002A5997">
            <w:rPr>
              <w:highlight w:val="cyan"/>
            </w:rPr>
            <w:delText xml:space="preserve"> drop-down list, choose </w:delText>
          </w:r>
          <w:r w:rsidRPr="00D07FE0" w:rsidDel="002A5997">
            <w:rPr>
              <w:rStyle w:val="SAPScreenElement"/>
              <w:highlight w:val="cyan"/>
            </w:rPr>
            <w:delText>Commands Not in the Ribbon</w:delText>
          </w:r>
          <w:r w:rsidRPr="00D07FE0" w:rsidDel="002A5997">
            <w:rPr>
              <w:highlight w:val="cyan"/>
            </w:rPr>
            <w:delText xml:space="preserve">. Scroll down in the list and select </w:delText>
          </w:r>
          <w:r w:rsidRPr="00D07FE0" w:rsidDel="002A5997">
            <w:rPr>
              <w:rStyle w:val="SAPScreenElement"/>
              <w:highlight w:val="cyan"/>
            </w:rPr>
            <w:delText>Back</w:delText>
          </w:r>
          <w:r w:rsidRPr="00D07FE0" w:rsidDel="002A5997">
            <w:rPr>
              <w:highlight w:val="cyan"/>
            </w:rPr>
            <w:delText xml:space="preserve">. Select </w:delText>
          </w:r>
          <w:r w:rsidRPr="00D07FE0" w:rsidDel="002A5997">
            <w:rPr>
              <w:rStyle w:val="SAPScreenElement"/>
              <w:highlight w:val="cyan"/>
            </w:rPr>
            <w:delText>Add</w:delText>
          </w:r>
          <w:r w:rsidRPr="00D07FE0" w:rsidDel="002A5997">
            <w:rPr>
              <w:highlight w:val="cyan"/>
            </w:rPr>
            <w:delText xml:space="preserve">, then select </w:delText>
          </w:r>
          <w:r w:rsidRPr="00D07FE0" w:rsidDel="002A5997">
            <w:rPr>
              <w:rStyle w:val="SAPScreenElement"/>
              <w:highlight w:val="cyan"/>
            </w:rPr>
            <w:delText>OK.</w:delText>
          </w:r>
        </w:del>
      </w:ins>
    </w:p>
    <w:p w14:paraId="112A2890" w14:textId="7EE76B05" w:rsidR="004D3A10" w:rsidRPr="00CA45EE" w:rsidDel="002A5997" w:rsidRDefault="004D3A10" w:rsidP="004D3A10">
      <w:pPr>
        <w:pStyle w:val="SAPNoteHeading"/>
        <w:ind w:left="720"/>
        <w:rPr>
          <w:ins w:id="893" w:author="Author" w:date="2018-01-23T13:45:00Z"/>
          <w:del w:id="894" w:author="Author" w:date="2018-01-24T11:35:00Z"/>
          <w:highlight w:val="cyan"/>
        </w:rPr>
      </w:pPr>
      <w:ins w:id="895" w:author="Author" w:date="2018-01-23T13:45:00Z">
        <w:del w:id="896" w:author="Author" w:date="2018-01-24T11:35:00Z">
          <w:r w:rsidRPr="00CA45EE" w:rsidDel="002A5997">
            <w:rPr>
              <w:noProof/>
              <w:highlight w:val="cyan"/>
              <w:lang w:val="de-DE" w:eastAsia="de-DE"/>
            </w:rPr>
            <w:drawing>
              <wp:inline distT="0" distB="0" distL="0" distR="0" wp14:anchorId="38842533" wp14:editId="4093E121">
                <wp:extent cx="228600" cy="228600"/>
                <wp:effectExtent l="0" t="0" r="0" b="0"/>
                <wp:docPr id="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CA45EE" w:rsidDel="002A5997">
            <w:rPr>
              <w:highlight w:val="cyan"/>
            </w:rPr>
            <w:delText> Recommendation</w:delText>
          </w:r>
        </w:del>
      </w:ins>
    </w:p>
    <w:p w14:paraId="1962D962" w14:textId="3F8A0567" w:rsidR="004D3A10" w:rsidDel="002A5997" w:rsidRDefault="004D3A10" w:rsidP="004D3A10">
      <w:pPr>
        <w:ind w:left="720"/>
        <w:rPr>
          <w:ins w:id="897" w:author="Author" w:date="2018-01-23T13:45:00Z"/>
          <w:del w:id="898" w:author="Author" w:date="2018-01-24T11:35:00Z"/>
        </w:rPr>
      </w:pPr>
      <w:ins w:id="899" w:author="Author" w:date="2018-01-23T13:45:00Z">
        <w:del w:id="900" w:author="Author" w:date="2018-01-24T11:35:00Z">
          <w:r w:rsidRPr="00CA45EE" w:rsidDel="002A5997">
            <w:rPr>
              <w:highlight w:val="cyan"/>
            </w:rPr>
            <w:delText xml:space="preserve">Once you have jumped to the subchapter containing the country-specific information, we recommend </w:delText>
          </w:r>
          <w:r w:rsidDel="002A5997">
            <w:rPr>
              <w:highlight w:val="cyan"/>
            </w:rPr>
            <w:delText>enabling</w:delText>
          </w:r>
          <w:r w:rsidRPr="00CA45EE" w:rsidDel="002A5997">
            <w:rPr>
              <w:highlight w:val="cyan"/>
            </w:rPr>
            <w:delText xml:space="preserve"> </w:delText>
          </w:r>
          <w:r w:rsidRPr="00CA45EE" w:rsidDel="002A5997">
            <w:rPr>
              <w:rStyle w:val="SAPScreenElement"/>
              <w:highlight w:val="cyan"/>
            </w:rPr>
            <w:delText xml:space="preserve">View </w:delText>
          </w:r>
          <w:r w:rsidRPr="00076EDD" w:rsidDel="002A5997">
            <w:rPr>
              <w:rStyle w:val="SAPScreenElement"/>
              <w:highlight w:val="cyan"/>
            </w:rPr>
            <w:sym w:font="Symbol" w:char="F0AE"/>
          </w:r>
          <w:r w:rsidRPr="00CA45EE" w:rsidDel="002A5997">
            <w:rPr>
              <w:rStyle w:val="SAPScreenElement"/>
              <w:highlight w:val="cyan"/>
            </w:rPr>
            <w:delText xml:space="preserve"> Navigation Pane</w:delText>
          </w:r>
          <w:r w:rsidRPr="00CA45EE" w:rsidDel="002A5997">
            <w:rPr>
              <w:highlight w:val="cyan"/>
            </w:rPr>
            <w:delText xml:space="preserve"> from the top menu </w:delText>
          </w:r>
          <w:r w:rsidRPr="003F6ED7" w:rsidDel="002A5997">
            <w:rPr>
              <w:highlight w:val="cyan"/>
            </w:rPr>
            <w:delText>to have the navigation pane shown in the left side of the screen</w:delText>
          </w:r>
          <w:r w:rsidDel="002A5997">
            <w:rPr>
              <w:highlight w:val="cyan"/>
            </w:rPr>
            <w:delText>. Thus you will</w:delText>
          </w:r>
          <w:r w:rsidRPr="00CA45EE" w:rsidDel="002A5997">
            <w:rPr>
              <w:highlight w:val="cyan"/>
            </w:rPr>
            <w:delText xml:space="preserve"> be able to navigate to your country.</w:delText>
          </w:r>
          <w:r w:rsidDel="002A5997">
            <w:delText xml:space="preserve"> </w:delText>
          </w:r>
        </w:del>
      </w:ins>
    </w:p>
    <w:p w14:paraId="5A551D61" w14:textId="77777777" w:rsidR="00B357F2" w:rsidRPr="00273716" w:rsidRDefault="008434A7" w:rsidP="000E544F">
      <w:pPr>
        <w:pStyle w:val="SAPNoteHeading"/>
        <w:ind w:left="0"/>
      </w:pPr>
      <w:r w:rsidRPr="00273716">
        <w:rPr>
          <w:noProof/>
          <w:lang w:val="de-DE" w:eastAsia="de-DE"/>
        </w:rPr>
        <w:drawing>
          <wp:inline distT="0" distB="0" distL="0" distR="0" wp14:anchorId="5677156F" wp14:editId="317E2BED">
            <wp:extent cx="228600" cy="228600"/>
            <wp:effectExtent l="0" t="0" r="0" b="0"/>
            <wp:docPr id="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57F2" w:rsidRPr="00273716">
        <w:t xml:space="preserve"> Note</w:t>
      </w:r>
    </w:p>
    <w:p w14:paraId="0E54ED48" w14:textId="1EC940A3" w:rsidR="00B357F2" w:rsidRPr="00273716" w:rsidRDefault="00020916" w:rsidP="000E544F">
      <w:pPr>
        <w:pStyle w:val="NoteParagraph"/>
        <w:ind w:left="0"/>
      </w:pPr>
      <w:r w:rsidRPr="00273716">
        <w:t>T</w:t>
      </w:r>
      <w:r w:rsidR="00B357F2" w:rsidRPr="00273716">
        <w:t xml:space="preserve">he HR </w:t>
      </w:r>
      <w:r w:rsidR="005E5D2A" w:rsidRPr="00273716">
        <w:t>Administrator</w:t>
      </w:r>
      <w:r w:rsidR="00F37685" w:rsidRPr="00273716">
        <w:t xml:space="preserve"> </w:t>
      </w:r>
      <w:r w:rsidR="00B357F2" w:rsidRPr="00273716">
        <w:t xml:space="preserve">needs to select the employee for whom the action </w:t>
      </w:r>
      <w:r w:rsidR="006F20F0" w:rsidRPr="00273716">
        <w:t xml:space="preserve">has </w:t>
      </w:r>
      <w:r w:rsidR="00B357F2" w:rsidRPr="00273716">
        <w:t xml:space="preserve">to be executed. Depending on the configuration, there may be several ways to search and select an employee as well as how to access the </w:t>
      </w:r>
      <w:r w:rsidR="00B357F2" w:rsidRPr="00391FF2">
        <w:rPr>
          <w:rStyle w:val="SAPScreenElement"/>
          <w:strike/>
          <w:highlight w:val="yellow"/>
          <w:rPrChange w:id="901" w:author="Author" w:date="2018-03-07T09:59:00Z">
            <w:rPr>
              <w:rStyle w:val="SAPScreenElement"/>
            </w:rPr>
          </w:rPrChange>
        </w:rPr>
        <w:t>Take</w:t>
      </w:r>
      <w:r w:rsidR="00B357F2" w:rsidRPr="00391FF2">
        <w:rPr>
          <w:rStyle w:val="SAPScreenElement"/>
          <w:highlight w:val="yellow"/>
          <w:rPrChange w:id="902" w:author="Author" w:date="2018-03-07T09:59:00Z">
            <w:rPr>
              <w:rStyle w:val="SAPScreenElement"/>
            </w:rPr>
          </w:rPrChange>
        </w:rPr>
        <w:t xml:space="preserve"> Action</w:t>
      </w:r>
      <w:ins w:id="903" w:author="Author" w:date="2018-03-07T09:59:00Z">
        <w:r w:rsidR="00391FF2">
          <w:rPr>
            <w:rStyle w:val="SAPScreenElement"/>
            <w:highlight w:val="yellow"/>
          </w:rPr>
          <w:t>s</w:t>
        </w:r>
      </w:ins>
      <w:r w:rsidR="00B357F2" w:rsidRPr="00391FF2">
        <w:rPr>
          <w:highlight w:val="yellow"/>
          <w:rPrChange w:id="904" w:author="Author" w:date="2018-03-07T09:59:00Z">
            <w:rPr/>
          </w:rPrChange>
        </w:rPr>
        <w:t xml:space="preserve"> </w:t>
      </w:r>
      <w:del w:id="905" w:author="Author" w:date="2018-01-15T11:29:00Z">
        <w:r w:rsidR="00B357F2" w:rsidRPr="00391FF2" w:rsidDel="004452EF">
          <w:rPr>
            <w:highlight w:val="yellow"/>
            <w:rPrChange w:id="906" w:author="Author" w:date="2018-03-07T09:59:00Z">
              <w:rPr/>
            </w:rPrChange>
          </w:rPr>
          <w:delText>pushbutton</w:delText>
        </w:r>
      </w:del>
      <w:ins w:id="907" w:author="Author" w:date="2018-01-15T11:29:00Z">
        <w:r w:rsidR="004452EF" w:rsidRPr="00391FF2">
          <w:rPr>
            <w:highlight w:val="yellow"/>
            <w:rPrChange w:id="908" w:author="Author" w:date="2018-03-07T09:59:00Z">
              <w:rPr/>
            </w:rPrChange>
          </w:rPr>
          <w:t>button</w:t>
        </w:r>
      </w:ins>
      <w:r w:rsidR="00B357F2" w:rsidRPr="00273716">
        <w:t xml:space="preserve">. In order not to overload the procedure for each </w:t>
      </w:r>
      <w:ins w:id="909" w:author="Author" w:date="2018-03-01T14:00:00Z">
        <w:r w:rsidR="00CC4552">
          <w:t xml:space="preserve">process </w:t>
        </w:r>
      </w:ins>
      <w:r w:rsidR="00B357F2" w:rsidRPr="00273716">
        <w:t xml:space="preserve">step with details to the searching and selecting of the employee, we describe it </w:t>
      </w:r>
      <w:r w:rsidR="006F20F0" w:rsidRPr="00273716">
        <w:t xml:space="preserve">once </w:t>
      </w:r>
      <w:r w:rsidR="00B357F2" w:rsidRPr="00273716">
        <w:t>in detail below:</w:t>
      </w:r>
    </w:p>
    <w:p w14:paraId="6B1F8ADE" w14:textId="77777777" w:rsidR="005133A5" w:rsidRPr="00273716" w:rsidRDefault="005133A5" w:rsidP="000E544F">
      <w:pPr>
        <w:pStyle w:val="NoteParagraph"/>
        <w:ind w:left="56"/>
      </w:pPr>
    </w:p>
    <w:p w14:paraId="341F4AD4" w14:textId="06897744" w:rsidR="00B357F2" w:rsidRPr="00273716" w:rsidRDefault="00B357F2" w:rsidP="00B357F2">
      <w:r w:rsidRPr="00273716">
        <w:rPr>
          <w:rStyle w:val="SAPEmphasis"/>
          <w:u w:val="single"/>
        </w:rPr>
        <w:t>Option 1</w:t>
      </w:r>
      <w:r w:rsidRPr="00273716">
        <w:t xml:space="preserve">: via </w:t>
      </w:r>
      <w:r w:rsidRPr="00273716">
        <w:rPr>
          <w:rStyle w:val="SAPScreenElement"/>
        </w:rPr>
        <w:t xml:space="preserve">Search </w:t>
      </w:r>
      <w:r w:rsidRPr="00273716">
        <w:t>box</w:t>
      </w:r>
      <w:del w:id="910" w:author="Author" w:date="2018-02-26T11:11:00Z">
        <w:r w:rsidR="005E5997" w:rsidRPr="00273716" w:rsidDel="003D140F">
          <w:delText xml:space="preserve"> </w:delText>
        </w:r>
        <w:r w:rsidR="005E5997" w:rsidRPr="00E975AE" w:rsidDel="003D140F">
          <w:rPr>
            <w:strike/>
            <w:highlight w:val="yellow"/>
            <w:rPrChange w:id="911" w:author="Author" w:date="2018-02-26T10:51:00Z">
              <w:rPr/>
            </w:rPrChange>
          </w:rPr>
          <w:delText>(see also the screenshot below the table)</w:delText>
        </w:r>
      </w:del>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1890"/>
        <w:gridCol w:w="6390"/>
        <w:gridCol w:w="3870"/>
        <w:gridCol w:w="1262"/>
      </w:tblGrid>
      <w:tr w:rsidR="00B357F2" w:rsidRPr="00273716" w14:paraId="65D27C6A" w14:textId="77777777" w:rsidTr="008C6710">
        <w:trPr>
          <w:trHeight w:val="288"/>
          <w:tblHeader/>
        </w:trPr>
        <w:tc>
          <w:tcPr>
            <w:tcW w:w="872" w:type="dxa"/>
            <w:shd w:val="clear" w:color="auto" w:fill="999999"/>
            <w:hideMark/>
          </w:tcPr>
          <w:p w14:paraId="2F867B50" w14:textId="77777777" w:rsidR="00B357F2" w:rsidRPr="00273716" w:rsidRDefault="00B357F2" w:rsidP="00C3407E">
            <w:pPr>
              <w:pStyle w:val="SAPTableHeader"/>
            </w:pPr>
            <w:r w:rsidRPr="00273716">
              <w:t>Test Step #</w:t>
            </w:r>
          </w:p>
        </w:tc>
        <w:tc>
          <w:tcPr>
            <w:tcW w:w="1890" w:type="dxa"/>
            <w:shd w:val="clear" w:color="auto" w:fill="999999"/>
            <w:hideMark/>
          </w:tcPr>
          <w:p w14:paraId="55356CCD" w14:textId="77777777" w:rsidR="00B357F2" w:rsidRPr="00273716" w:rsidRDefault="00B357F2" w:rsidP="00C3407E">
            <w:pPr>
              <w:pStyle w:val="SAPTableHeader"/>
            </w:pPr>
            <w:r w:rsidRPr="00273716">
              <w:t>Test Step Name</w:t>
            </w:r>
          </w:p>
        </w:tc>
        <w:tc>
          <w:tcPr>
            <w:tcW w:w="6390" w:type="dxa"/>
            <w:shd w:val="clear" w:color="auto" w:fill="999999"/>
            <w:hideMark/>
          </w:tcPr>
          <w:p w14:paraId="7D9BCBE9" w14:textId="77777777" w:rsidR="00B357F2" w:rsidRPr="00273716" w:rsidRDefault="00B357F2" w:rsidP="00C3407E">
            <w:pPr>
              <w:pStyle w:val="SAPTableHeader"/>
            </w:pPr>
            <w:r w:rsidRPr="00273716">
              <w:t>Instruction</w:t>
            </w:r>
          </w:p>
        </w:tc>
        <w:tc>
          <w:tcPr>
            <w:tcW w:w="3870" w:type="dxa"/>
            <w:shd w:val="clear" w:color="auto" w:fill="999999"/>
            <w:hideMark/>
          </w:tcPr>
          <w:p w14:paraId="5CEAA8DF" w14:textId="77777777" w:rsidR="00B357F2" w:rsidRPr="00273716" w:rsidRDefault="00B357F2" w:rsidP="00C3407E">
            <w:pPr>
              <w:pStyle w:val="SAPTableHeader"/>
            </w:pPr>
            <w:r w:rsidRPr="00273716">
              <w:t>Expected Result</w:t>
            </w:r>
          </w:p>
        </w:tc>
        <w:tc>
          <w:tcPr>
            <w:tcW w:w="1262" w:type="dxa"/>
            <w:shd w:val="clear" w:color="auto" w:fill="999999"/>
            <w:hideMark/>
          </w:tcPr>
          <w:p w14:paraId="315D5D56" w14:textId="77777777" w:rsidR="00B357F2" w:rsidRPr="00273716" w:rsidRDefault="00B357F2" w:rsidP="00C3407E">
            <w:pPr>
              <w:pStyle w:val="SAPTableHeader"/>
            </w:pPr>
            <w:r w:rsidRPr="00273716">
              <w:t>Pass / Fail / Comment</w:t>
            </w:r>
          </w:p>
        </w:tc>
      </w:tr>
      <w:tr w:rsidR="00B357F2" w:rsidRPr="00273716" w14:paraId="09C75C60" w14:textId="77777777" w:rsidTr="008C6710">
        <w:trPr>
          <w:trHeight w:val="144"/>
        </w:trPr>
        <w:tc>
          <w:tcPr>
            <w:tcW w:w="872" w:type="dxa"/>
            <w:hideMark/>
          </w:tcPr>
          <w:p w14:paraId="56FBD5FC" w14:textId="77777777" w:rsidR="00B357F2" w:rsidRPr="00273716" w:rsidRDefault="00B357F2" w:rsidP="00C3407E">
            <w:r w:rsidRPr="00273716">
              <w:t>1</w:t>
            </w:r>
          </w:p>
        </w:tc>
        <w:tc>
          <w:tcPr>
            <w:tcW w:w="1890" w:type="dxa"/>
            <w:hideMark/>
          </w:tcPr>
          <w:p w14:paraId="164CF878" w14:textId="77777777" w:rsidR="00B357F2" w:rsidRPr="00273716" w:rsidRDefault="00B357F2" w:rsidP="00C3407E">
            <w:r w:rsidRPr="00273716">
              <w:rPr>
                <w:rStyle w:val="SAPEmphasis"/>
              </w:rPr>
              <w:t>Log on</w:t>
            </w:r>
          </w:p>
        </w:tc>
        <w:tc>
          <w:tcPr>
            <w:tcW w:w="6390" w:type="dxa"/>
            <w:hideMark/>
          </w:tcPr>
          <w:p w14:paraId="4C797BC6" w14:textId="15BAA0D2" w:rsidR="00B357F2" w:rsidRPr="00273716" w:rsidRDefault="00B357F2" w:rsidP="005133A5">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HR </w:t>
            </w:r>
            <w:r w:rsidR="005E5D2A" w:rsidRPr="00273716">
              <w:t>administrator</w:t>
            </w:r>
            <w:r w:rsidRPr="00273716">
              <w:t>.</w:t>
            </w:r>
          </w:p>
          <w:p w14:paraId="6B8E2BDA" w14:textId="77777777" w:rsidR="00E026C3" w:rsidRPr="00273716" w:rsidRDefault="00E026C3" w:rsidP="000E544F">
            <w:pPr>
              <w:pStyle w:val="SAPNoteHeading"/>
              <w:spacing w:before="60" w:after="60"/>
              <w:ind w:left="0"/>
              <w:rPr>
                <w:rFonts w:eastAsia="SimSun"/>
                <w:lang w:eastAsia="zh-CN"/>
              </w:rPr>
            </w:pPr>
            <w:commentRangeStart w:id="912"/>
            <w:r w:rsidRPr="00273716">
              <w:rPr>
                <w:noProof/>
                <w:lang w:val="de-DE" w:eastAsia="de-DE"/>
              </w:rPr>
              <w:drawing>
                <wp:inline distT="0" distB="0" distL="0" distR="0" wp14:anchorId="3AB133A3" wp14:editId="3B16C331">
                  <wp:extent cx="228600" cy="228600"/>
                  <wp:effectExtent l="0" t="0" r="0" b="0"/>
                  <wp:docPr id="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21E4D7DB" w14:textId="48352AA1" w:rsidR="00E026C3" w:rsidRPr="00273716" w:rsidRDefault="00E026C3" w:rsidP="000E544F">
            <w:r w:rsidRPr="00273716">
              <w:t>In some cases, the employee’s line manager starts the process. In these cases, log in as Line Manager.</w:t>
            </w:r>
            <w:commentRangeEnd w:id="912"/>
            <w:r w:rsidR="000302C0">
              <w:rPr>
                <w:rStyle w:val="CommentReference"/>
              </w:rPr>
              <w:commentReference w:id="912"/>
            </w:r>
          </w:p>
        </w:tc>
        <w:tc>
          <w:tcPr>
            <w:tcW w:w="3870" w:type="dxa"/>
            <w:hideMark/>
          </w:tcPr>
          <w:p w14:paraId="6339B23D" w14:textId="77777777" w:rsidR="00B357F2" w:rsidRPr="00273716" w:rsidRDefault="00B357F2" w:rsidP="00C3407E">
            <w:r w:rsidRPr="00273716">
              <w:t xml:space="preserve">The </w:t>
            </w:r>
            <w:r w:rsidRPr="00273716">
              <w:rPr>
                <w:rStyle w:val="SAPScreenElement"/>
              </w:rPr>
              <w:t xml:space="preserve">Home </w:t>
            </w:r>
            <w:r w:rsidRPr="00273716">
              <w:t>page is displayed.</w:t>
            </w:r>
          </w:p>
        </w:tc>
        <w:tc>
          <w:tcPr>
            <w:tcW w:w="1262" w:type="dxa"/>
          </w:tcPr>
          <w:p w14:paraId="3777CB84" w14:textId="77777777" w:rsidR="00B357F2" w:rsidRPr="00273716" w:rsidRDefault="00B357F2" w:rsidP="00C3407E"/>
        </w:tc>
      </w:tr>
      <w:tr w:rsidR="00B357F2" w:rsidRPr="00273716" w14:paraId="3CE58CD9" w14:textId="77777777" w:rsidTr="008C6710">
        <w:trPr>
          <w:trHeight w:val="432"/>
        </w:trPr>
        <w:tc>
          <w:tcPr>
            <w:tcW w:w="872" w:type="dxa"/>
            <w:hideMark/>
          </w:tcPr>
          <w:p w14:paraId="402F850C" w14:textId="77777777" w:rsidR="00B357F2" w:rsidRPr="00273716" w:rsidRDefault="00B357F2" w:rsidP="00C3407E">
            <w:r w:rsidRPr="00273716">
              <w:t>2</w:t>
            </w:r>
          </w:p>
        </w:tc>
        <w:tc>
          <w:tcPr>
            <w:tcW w:w="1890" w:type="dxa"/>
            <w:hideMark/>
          </w:tcPr>
          <w:p w14:paraId="7A1003B5" w14:textId="575E7FD7" w:rsidR="00B357F2" w:rsidRPr="00273716" w:rsidRDefault="00B357F2" w:rsidP="00C3407E">
            <w:pPr>
              <w:rPr>
                <w:rStyle w:val="SAPEmphasis"/>
              </w:rPr>
            </w:pPr>
            <w:r w:rsidRPr="00273716">
              <w:rPr>
                <w:rStyle w:val="SAPEmphasis"/>
              </w:rPr>
              <w:t>Search Employee</w:t>
            </w:r>
          </w:p>
        </w:tc>
        <w:tc>
          <w:tcPr>
            <w:tcW w:w="6390" w:type="dxa"/>
            <w:hideMark/>
          </w:tcPr>
          <w:p w14:paraId="536B3B9A" w14:textId="55A2B585" w:rsidR="00454559" w:rsidRPr="00273716" w:rsidRDefault="00B357F2">
            <w:r w:rsidRPr="00273716">
              <w:t xml:space="preserve">In the </w:t>
            </w:r>
            <w:r w:rsidRPr="00273716">
              <w:rPr>
                <w:rStyle w:val="SAPScreenElement"/>
              </w:rPr>
              <w:t xml:space="preserve">Search </w:t>
            </w:r>
            <w:r w:rsidR="00454559" w:rsidRPr="00273716">
              <w:rPr>
                <w:rStyle w:val="SAPScreenElement"/>
              </w:rPr>
              <w:t>for actions or people</w:t>
            </w:r>
            <w:r w:rsidR="00454559" w:rsidRPr="00273716">
              <w:t xml:space="preserve"> </w:t>
            </w:r>
            <w:r w:rsidRPr="00273716">
              <w:t xml:space="preserve">box, </w:t>
            </w:r>
            <w:r w:rsidR="00E57115" w:rsidRPr="00273716">
              <w:t xml:space="preserve">in the top right corner of the screen, </w:t>
            </w:r>
            <w:r w:rsidRPr="00273716">
              <w:t>enter the name</w:t>
            </w:r>
            <w:r w:rsidR="001D4DAA" w:rsidRPr="00273716">
              <w:t xml:space="preserve"> (or name parts)</w:t>
            </w:r>
            <w:r w:rsidRPr="00273716">
              <w:t xml:space="preserve"> of the employee.</w:t>
            </w:r>
          </w:p>
        </w:tc>
        <w:tc>
          <w:tcPr>
            <w:tcW w:w="3870" w:type="dxa"/>
            <w:hideMark/>
          </w:tcPr>
          <w:p w14:paraId="53DA5EBB" w14:textId="62A9B6EE" w:rsidR="00274708" w:rsidRPr="00273716" w:rsidRDefault="00274708" w:rsidP="00C3407E">
            <w:r w:rsidRPr="00273716">
              <w:t>The autocomplete functionality suggests a list of employees matching your search criteria.</w:t>
            </w:r>
          </w:p>
        </w:tc>
        <w:tc>
          <w:tcPr>
            <w:tcW w:w="1262" w:type="dxa"/>
          </w:tcPr>
          <w:p w14:paraId="7B711953" w14:textId="77777777" w:rsidR="00B357F2" w:rsidRPr="00273716" w:rsidRDefault="00B357F2" w:rsidP="00C3407E"/>
        </w:tc>
      </w:tr>
      <w:tr w:rsidR="00E026C3" w:rsidRPr="00273716" w14:paraId="31A5BA60" w14:textId="77777777" w:rsidTr="008C6710">
        <w:trPr>
          <w:trHeight w:val="288"/>
        </w:trPr>
        <w:tc>
          <w:tcPr>
            <w:tcW w:w="872" w:type="dxa"/>
            <w:hideMark/>
          </w:tcPr>
          <w:p w14:paraId="4D5938DF" w14:textId="77777777" w:rsidR="00E026C3" w:rsidRPr="00273716" w:rsidRDefault="00E026C3" w:rsidP="00E026C3">
            <w:r w:rsidRPr="00273716">
              <w:t>3</w:t>
            </w:r>
          </w:p>
        </w:tc>
        <w:tc>
          <w:tcPr>
            <w:tcW w:w="1890" w:type="dxa"/>
            <w:hideMark/>
          </w:tcPr>
          <w:p w14:paraId="72E7AD42" w14:textId="77777777" w:rsidR="00E026C3" w:rsidRPr="00273716" w:rsidRDefault="00E026C3" w:rsidP="00E026C3">
            <w:pPr>
              <w:rPr>
                <w:rStyle w:val="SAPEmphasis"/>
              </w:rPr>
            </w:pPr>
            <w:r w:rsidRPr="00273716">
              <w:rPr>
                <w:rStyle w:val="SAPEmphasis"/>
              </w:rPr>
              <w:t xml:space="preserve">Select Employee </w:t>
            </w:r>
          </w:p>
        </w:tc>
        <w:tc>
          <w:tcPr>
            <w:tcW w:w="6390" w:type="dxa"/>
            <w:hideMark/>
          </w:tcPr>
          <w:p w14:paraId="3CEEAC8C" w14:textId="580E7488" w:rsidR="00E026C3" w:rsidRPr="00273716" w:rsidRDefault="00E026C3" w:rsidP="00E026C3">
            <w:r w:rsidRPr="00273716">
              <w:t>In the search results hover the mouse over the name.</w:t>
            </w:r>
          </w:p>
        </w:tc>
        <w:tc>
          <w:tcPr>
            <w:tcW w:w="3870" w:type="dxa"/>
            <w:hideMark/>
          </w:tcPr>
          <w:p w14:paraId="7937A209" w14:textId="77777777" w:rsidR="00E026C3" w:rsidRPr="00273716" w:rsidRDefault="00E026C3" w:rsidP="00E026C3">
            <w:r w:rsidRPr="00273716">
              <w:t>The employee’s business card is displayed.</w:t>
            </w:r>
          </w:p>
          <w:p w14:paraId="5158303C" w14:textId="651106D4" w:rsidR="006D76E6" w:rsidRDefault="006D76E6" w:rsidP="006D76E6">
            <w:pPr>
              <w:pStyle w:val="SAPNoteHeading"/>
              <w:ind w:left="0"/>
              <w:rPr>
                <w:ins w:id="913" w:author="Author" w:date="2018-01-09T11:39:00Z"/>
              </w:rPr>
            </w:pPr>
            <w:commentRangeStart w:id="914"/>
            <w:r w:rsidRPr="00273716">
              <w:rPr>
                <w:noProof/>
                <w:lang w:val="de-DE" w:eastAsia="de-DE"/>
              </w:rPr>
              <w:drawing>
                <wp:inline distT="0" distB="0" distL="0" distR="0" wp14:anchorId="7D5ADF77" wp14:editId="223BCEFE">
                  <wp:extent cx="228600" cy="228600"/>
                  <wp:effectExtent l="0" t="0" r="0" b="0"/>
                  <wp:docPr id="236" name="Picture 236" descr="cid:image002.png@01D2ADF3.C4326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ADF3.C43261A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del w:id="915" w:author="Author" w:date="2018-01-15T13:31:00Z">
              <w:r w:rsidRPr="00273716" w:rsidDel="00746969">
                <w:delText> </w:delText>
              </w:r>
            </w:del>
            <w:r w:rsidRPr="00273716">
              <w:t>Note</w:t>
            </w:r>
          </w:p>
          <w:p w14:paraId="468EADE9" w14:textId="1A38DFD0" w:rsidR="00DF2768" w:rsidDel="00746969" w:rsidRDefault="00DF2768">
            <w:pPr>
              <w:pStyle w:val="NoteParagraph"/>
              <w:ind w:left="407"/>
              <w:rPr>
                <w:ins w:id="916" w:author="Author" w:date="2018-01-09T11:39:00Z"/>
                <w:del w:id="917" w:author="Author" w:date="2018-01-15T13:30:00Z"/>
                <w:rStyle w:val="SAPScreenElement"/>
              </w:rPr>
              <w:pPrChange w:id="918" w:author="Author" w:date="2018-01-15T13:30:00Z">
                <w:pPr>
                  <w:pStyle w:val="SAPNoteHeading"/>
                  <w:ind w:left="0"/>
                </w:pPr>
              </w:pPrChange>
            </w:pPr>
            <w:ins w:id="919" w:author="Author" w:date="2018-01-09T11:39:00Z">
              <w:r w:rsidRPr="003F4CC3">
                <w:rPr>
                  <w:rStyle w:val="SAPEmphasis"/>
                </w:rPr>
                <w:t xml:space="preserve">In case Concurrent Employment Management </w:t>
              </w:r>
              <w:r w:rsidRPr="002A5997">
                <w:t>and/or</w:t>
              </w:r>
              <w:r w:rsidRPr="002A5997">
                <w:rPr>
                  <w:rStyle w:val="SAPEmphasis"/>
                </w:rPr>
                <w:t xml:space="preserve"> Global Assignment Management </w:t>
              </w:r>
              <w:del w:id="920" w:author="Author" w:date="2018-02-26T11:11:00Z">
                <w:r w:rsidRPr="007055F5" w:rsidDel="003D140F">
                  <w:rPr>
                    <w:strike/>
                    <w:rPrChange w:id="921" w:author="Author" w:date="2018-02-26T11:12:00Z">
                      <w:rPr/>
                    </w:rPrChange>
                  </w:rPr>
                  <w:delText>have been set up</w:delText>
                </w:r>
                <w:r w:rsidRPr="00C8393A" w:rsidDel="003D140F">
                  <w:delText xml:space="preserve"> </w:delText>
                </w:r>
              </w:del>
            </w:ins>
            <w:ins w:id="922" w:author="Author" w:date="2018-01-24T11:50:00Z">
              <w:r w:rsidR="00AD4286" w:rsidRPr="00C8393A">
                <w:t xml:space="preserve">is implemented </w:t>
              </w:r>
            </w:ins>
            <w:ins w:id="923" w:author="Author" w:date="2018-01-09T11:39:00Z">
              <w:r w:rsidRPr="00877456">
                <w:t>in your Emplo</w:t>
              </w:r>
              <w:r w:rsidRPr="00825FE3">
                <w:t>yee Central instance and the respective employee has a concurrent employment or is on global assignment, you can choose the appropriate employment (primary or secondary) or the appropriate assignment (home assignment or host assignment) for wh</w:t>
              </w:r>
              <w:r w:rsidRPr="00E240E9">
                <w:t>i</w:t>
              </w:r>
              <w:r w:rsidRPr="00C8393A">
                <w:t xml:space="preserve">ch changes should be made. For this you need to check the appropriate radio-button in the </w:t>
              </w:r>
              <w:r w:rsidRPr="00877456">
                <w:rPr>
                  <w:rStyle w:val="SAPScreenElement"/>
                </w:rPr>
                <w:t>Header</w:t>
              </w:r>
              <w:r w:rsidRPr="00EC3C9D">
                <w:t xml:space="preserve"> of the employee’s profile. </w:t>
              </w:r>
              <w:r w:rsidRPr="00B447A8">
                <w:rPr>
                  <w:strike/>
                  <w:rPrChange w:id="924" w:author="Author" w:date="2018-03-05T06:47:00Z">
                    <w:rPr/>
                  </w:rPrChange>
                </w:rPr>
                <w:t xml:space="preserve">For further details refer to test script of scope items </w:t>
              </w:r>
              <w:r w:rsidRPr="00B447A8">
                <w:rPr>
                  <w:rFonts w:ascii="BentonSans Book Italic" w:hAnsi="BentonSans Book Italic"/>
                  <w:strike/>
                  <w:rPrChange w:id="925" w:author="Author" w:date="2018-03-05T06:47:00Z">
                    <w:rPr>
                      <w:rFonts w:ascii="BentonSans Book Italic" w:hAnsi="BentonSans Book Italic"/>
                    </w:rPr>
                  </w:rPrChange>
                </w:rPr>
                <w:t>Manage Concurrent Employment</w:t>
              </w:r>
              <w:r w:rsidRPr="00B447A8">
                <w:rPr>
                  <w:rStyle w:val="SAPScreenElement"/>
                  <w:strike/>
                  <w:rPrChange w:id="926" w:author="Author" w:date="2018-03-05T06:47:00Z">
                    <w:rPr>
                      <w:rStyle w:val="SAPScreenElement"/>
                    </w:rPr>
                  </w:rPrChange>
                </w:rPr>
                <w:t xml:space="preserve"> (1Z8) </w:t>
              </w:r>
              <w:r w:rsidRPr="00B447A8">
                <w:rPr>
                  <w:strike/>
                  <w:rPrChange w:id="927" w:author="Author" w:date="2018-03-05T06:47:00Z">
                    <w:rPr/>
                  </w:rPrChange>
                </w:rPr>
                <w:t xml:space="preserve">and </w:t>
              </w:r>
              <w:r w:rsidRPr="00B447A8">
                <w:rPr>
                  <w:rFonts w:ascii="BentonSans Book Italic" w:hAnsi="BentonSans Book Italic"/>
                  <w:strike/>
                  <w:rPrChange w:id="928" w:author="Author" w:date="2018-03-05T06:47:00Z">
                    <w:rPr>
                      <w:rFonts w:ascii="BentonSans Book Italic" w:hAnsi="BentonSans Book Italic"/>
                    </w:rPr>
                  </w:rPrChange>
                </w:rPr>
                <w:t>Manage Global Assignment</w:t>
              </w:r>
              <w:r w:rsidRPr="00B447A8">
                <w:rPr>
                  <w:rStyle w:val="SAPScreenElement"/>
                  <w:strike/>
                  <w:rPrChange w:id="929" w:author="Author" w:date="2018-03-05T06:47:00Z">
                    <w:rPr>
                      <w:rStyle w:val="SAPScreenElement"/>
                    </w:rPr>
                  </w:rPrChange>
                </w:rPr>
                <w:t xml:space="preserve"> (1ZA).</w:t>
              </w:r>
            </w:ins>
            <w:commentRangeEnd w:id="914"/>
            <w:r w:rsidR="00711F92" w:rsidRPr="00B447A8">
              <w:rPr>
                <w:rStyle w:val="CommentReference"/>
                <w:strike/>
                <w:rPrChange w:id="930" w:author="Author" w:date="2018-03-05T06:47:00Z">
                  <w:rPr>
                    <w:rStyle w:val="CommentReference"/>
                  </w:rPr>
                </w:rPrChange>
              </w:rPr>
              <w:commentReference w:id="914"/>
            </w:r>
          </w:p>
          <w:p w14:paraId="5E67B519" w14:textId="410E85CB" w:rsidR="00DF2768" w:rsidRPr="00AA661E" w:rsidDel="00746969" w:rsidRDefault="00DF2768">
            <w:pPr>
              <w:pStyle w:val="NoteParagraph"/>
              <w:ind w:left="407"/>
              <w:rPr>
                <w:del w:id="931" w:author="Author" w:date="2018-01-15T13:29:00Z"/>
                <w:rPrChange w:id="932" w:author="Author" w:date="2018-01-09T11:39:00Z">
                  <w:rPr>
                    <w:del w:id="933" w:author="Author" w:date="2018-01-15T13:29:00Z"/>
                    <w:rFonts w:eastAsiaTheme="minorHAnsi"/>
                    <w:szCs w:val="22"/>
                    <w:lang w:eastAsia="zh-CN"/>
                  </w:rPr>
                </w:rPrChange>
              </w:rPr>
              <w:pPrChange w:id="934" w:author="Author" w:date="2018-01-15T13:30:00Z">
                <w:pPr>
                  <w:pStyle w:val="SAPNoteHeading"/>
                  <w:ind w:left="0"/>
                </w:pPr>
              </w:pPrChange>
            </w:pPr>
          </w:p>
          <w:p w14:paraId="2B5E3C2B" w14:textId="09A408E7" w:rsidR="006D76E6" w:rsidRPr="00AA661E" w:rsidRDefault="006D76E6">
            <w:pPr>
              <w:pStyle w:val="NoteParagraph"/>
              <w:ind w:left="407"/>
              <w:rPr>
                <w:strike/>
                <w:rPrChange w:id="935" w:author="Author" w:date="2018-01-09T11:39:00Z">
                  <w:rPr/>
                </w:rPrChange>
              </w:rPr>
              <w:pPrChange w:id="936" w:author="Author" w:date="2018-01-15T13:30:00Z">
                <w:pPr/>
              </w:pPrChange>
            </w:pPr>
            <w:del w:id="937" w:author="Author" w:date="2018-01-15T13:29:00Z">
              <w:r w:rsidRPr="00AA661E" w:rsidDel="00746969">
                <w:rPr>
                  <w:rStyle w:val="SAPEmphasis"/>
                  <w:strike/>
                  <w:highlight w:val="yellow"/>
                  <w:rPrChange w:id="938" w:author="Author" w:date="2018-01-09T11:39:00Z">
                    <w:rPr>
                      <w:rStyle w:val="SAPEmphasis"/>
                    </w:rPr>
                  </w:rPrChange>
                </w:rPr>
                <w:delText xml:space="preserve">In case Global Assignment Management </w:delText>
              </w:r>
              <w:r w:rsidRPr="00AA661E" w:rsidDel="00746969">
                <w:rPr>
                  <w:strike/>
                  <w:highlight w:val="yellow"/>
                  <w:rPrChange w:id="939" w:author="Author" w:date="2018-01-09T11:39:00Z">
                    <w:rPr/>
                  </w:rPrChange>
                </w:rPr>
                <w:delText xml:space="preserve">has been set up in your Employee Central instance and the respective employee is on global assignment, you can choose the appropriate assignment (home assignment or host assignment) for which changes should be made. For this you need to check the appropriate radio-button in the </w:delText>
              </w:r>
              <w:r w:rsidRPr="00AA661E" w:rsidDel="00746969">
                <w:rPr>
                  <w:rStyle w:val="SAPScreenElement"/>
                  <w:strike/>
                  <w:highlight w:val="yellow"/>
                  <w:rPrChange w:id="940" w:author="Author" w:date="2018-01-09T11:39:00Z">
                    <w:rPr>
                      <w:rStyle w:val="SAPScreenElement"/>
                    </w:rPr>
                  </w:rPrChange>
                </w:rPr>
                <w:delText>Header</w:delText>
              </w:r>
              <w:r w:rsidRPr="00AA661E" w:rsidDel="00746969">
                <w:rPr>
                  <w:strike/>
                  <w:highlight w:val="yellow"/>
                  <w:rPrChange w:id="941" w:author="Author" w:date="2018-01-09T11:39:00Z">
                    <w:rPr/>
                  </w:rPrChange>
                </w:rPr>
                <w:delText xml:space="preserve"> of the employee’s profile. For further details refer to test script of scope item </w:delText>
              </w:r>
              <w:r w:rsidR="00F609C5" w:rsidRPr="00AA661E" w:rsidDel="00746969">
                <w:rPr>
                  <w:rFonts w:ascii="BentonSans Book Italic" w:hAnsi="BentonSans Book Italic"/>
                  <w:strike/>
                  <w:highlight w:val="yellow"/>
                  <w:rPrChange w:id="942" w:author="Author" w:date="2018-01-09T11:39:00Z">
                    <w:rPr>
                      <w:rFonts w:ascii="BentonSans Book Italic" w:hAnsi="BentonSans Book Italic"/>
                    </w:rPr>
                  </w:rPrChange>
                </w:rPr>
                <w:delText>Manage Global Assignment</w:delText>
              </w:r>
              <w:r w:rsidR="00F609C5" w:rsidRPr="00AA661E" w:rsidDel="00746969">
                <w:rPr>
                  <w:rStyle w:val="SAPScreenElement"/>
                  <w:strike/>
                  <w:highlight w:val="yellow"/>
                  <w:rPrChange w:id="943" w:author="Author" w:date="2018-01-09T11:39:00Z">
                    <w:rPr>
                      <w:rStyle w:val="SAPScreenElement"/>
                    </w:rPr>
                  </w:rPrChange>
                </w:rPr>
                <w:delText xml:space="preserve"> (1ZA).</w:delText>
              </w:r>
            </w:del>
          </w:p>
        </w:tc>
        <w:tc>
          <w:tcPr>
            <w:tcW w:w="1262" w:type="dxa"/>
          </w:tcPr>
          <w:p w14:paraId="59371822" w14:textId="77777777" w:rsidR="00E026C3" w:rsidRPr="00273716" w:rsidRDefault="00E026C3" w:rsidP="00E026C3"/>
        </w:tc>
      </w:tr>
      <w:tr w:rsidR="00B357F2" w:rsidRPr="00273716" w14:paraId="703F9864" w14:textId="77777777" w:rsidTr="008C6710">
        <w:trPr>
          <w:trHeight w:val="432"/>
        </w:trPr>
        <w:tc>
          <w:tcPr>
            <w:tcW w:w="872" w:type="dxa"/>
            <w:hideMark/>
          </w:tcPr>
          <w:p w14:paraId="3DEBCF8A" w14:textId="77777777" w:rsidR="00B357F2" w:rsidRPr="00273716" w:rsidRDefault="00B357F2" w:rsidP="00C3407E">
            <w:r w:rsidRPr="00273716">
              <w:t>4</w:t>
            </w:r>
          </w:p>
        </w:tc>
        <w:tc>
          <w:tcPr>
            <w:tcW w:w="1890" w:type="dxa"/>
            <w:hideMark/>
          </w:tcPr>
          <w:p w14:paraId="1A85B2BB" w14:textId="6B694D41" w:rsidR="00B357F2" w:rsidRPr="00273716" w:rsidRDefault="00B357F2" w:rsidP="00C3407E">
            <w:pPr>
              <w:rPr>
                <w:rStyle w:val="SAPEmphasis"/>
              </w:rPr>
            </w:pPr>
            <w:r w:rsidRPr="00273716">
              <w:rPr>
                <w:rStyle w:val="SAPEmphasis"/>
              </w:rPr>
              <w:t xml:space="preserve">Select </w:t>
            </w:r>
            <w:r w:rsidRPr="00391FF2">
              <w:rPr>
                <w:rStyle w:val="SAPEmphasis"/>
                <w:strike/>
                <w:highlight w:val="yellow"/>
                <w:rPrChange w:id="944" w:author="Author" w:date="2018-03-07T09:59:00Z">
                  <w:rPr>
                    <w:rStyle w:val="SAPEmphasis"/>
                  </w:rPr>
                </w:rPrChange>
              </w:rPr>
              <w:t>Take</w:t>
            </w:r>
            <w:r w:rsidRPr="00391FF2">
              <w:rPr>
                <w:rStyle w:val="SAPEmphasis"/>
                <w:highlight w:val="yellow"/>
                <w:rPrChange w:id="945" w:author="Author" w:date="2018-03-07T09:59:00Z">
                  <w:rPr>
                    <w:rStyle w:val="SAPEmphasis"/>
                  </w:rPr>
                </w:rPrChange>
              </w:rPr>
              <w:t xml:space="preserve"> Action</w:t>
            </w:r>
            <w:ins w:id="946" w:author="Author" w:date="2018-03-07T09:59:00Z">
              <w:r w:rsidR="00391FF2">
                <w:rPr>
                  <w:rStyle w:val="SAPEmphasis"/>
                  <w:highlight w:val="yellow"/>
                </w:rPr>
                <w:t>s</w:t>
              </w:r>
            </w:ins>
            <w:r w:rsidRPr="00391FF2">
              <w:rPr>
                <w:rStyle w:val="SAPEmphasis"/>
                <w:highlight w:val="yellow"/>
                <w:rPrChange w:id="947" w:author="Author" w:date="2018-03-07T09:59:00Z">
                  <w:rPr>
                    <w:rStyle w:val="SAPEmphasis"/>
                  </w:rPr>
                </w:rPrChange>
              </w:rPr>
              <w:t xml:space="preserve"> </w:t>
            </w:r>
            <w:del w:id="948" w:author="Author" w:date="2018-01-15T11:29:00Z">
              <w:r w:rsidRPr="00391FF2" w:rsidDel="004452EF">
                <w:rPr>
                  <w:rStyle w:val="SAPEmphasis"/>
                  <w:highlight w:val="yellow"/>
                  <w:rPrChange w:id="949" w:author="Author" w:date="2018-03-07T09:59:00Z">
                    <w:rPr>
                      <w:rStyle w:val="SAPEmphasis"/>
                    </w:rPr>
                  </w:rPrChange>
                </w:rPr>
                <w:delText xml:space="preserve">Pushbutton </w:delText>
              </w:r>
            </w:del>
            <w:ins w:id="950" w:author="Author" w:date="2018-01-15T11:29:00Z">
              <w:r w:rsidR="004452EF" w:rsidRPr="00391FF2">
                <w:rPr>
                  <w:rStyle w:val="SAPEmphasis"/>
                  <w:highlight w:val="yellow"/>
                  <w:rPrChange w:id="951" w:author="Author" w:date="2018-03-07T09:59:00Z">
                    <w:rPr>
                      <w:rStyle w:val="SAPEmphasis"/>
                    </w:rPr>
                  </w:rPrChange>
                </w:rPr>
                <w:t>Button</w:t>
              </w:r>
              <w:r w:rsidR="004452EF" w:rsidRPr="00273716">
                <w:rPr>
                  <w:rStyle w:val="SAPEmphasis"/>
                </w:rPr>
                <w:t xml:space="preserve"> </w:t>
              </w:r>
            </w:ins>
          </w:p>
        </w:tc>
        <w:tc>
          <w:tcPr>
            <w:tcW w:w="6390" w:type="dxa"/>
            <w:hideMark/>
          </w:tcPr>
          <w:p w14:paraId="1626825C" w14:textId="39C63CD8" w:rsidR="00B357F2" w:rsidRPr="00273716" w:rsidRDefault="00B357F2" w:rsidP="00E57115">
            <w:pPr>
              <w:rPr>
                <w:rStyle w:val="SAPScreenElement"/>
              </w:rPr>
            </w:pPr>
            <w:r w:rsidRPr="00273716">
              <w:t xml:space="preserve">In the employee’s business card select the </w:t>
            </w:r>
            <w:r w:rsidRPr="0036712C">
              <w:rPr>
                <w:rStyle w:val="SAPScreenElement"/>
                <w:strike/>
                <w:highlight w:val="yellow"/>
                <w:rPrChange w:id="952" w:author="Author" w:date="2018-03-07T10:10:00Z">
                  <w:rPr>
                    <w:rStyle w:val="SAPScreenElement"/>
                  </w:rPr>
                </w:rPrChange>
              </w:rPr>
              <w:t>Take</w:t>
            </w:r>
            <w:r w:rsidRPr="0036712C">
              <w:rPr>
                <w:rStyle w:val="SAPScreenElement"/>
                <w:highlight w:val="yellow"/>
                <w:rPrChange w:id="953" w:author="Author" w:date="2018-03-07T10:10:00Z">
                  <w:rPr>
                    <w:rStyle w:val="SAPScreenElement"/>
                  </w:rPr>
                </w:rPrChange>
              </w:rPr>
              <w:t xml:space="preserve"> Action</w:t>
            </w:r>
            <w:ins w:id="954" w:author="Author" w:date="2018-03-07T10:10:00Z">
              <w:r w:rsidR="0036712C">
                <w:rPr>
                  <w:rStyle w:val="SAPScreenElement"/>
                  <w:highlight w:val="yellow"/>
                </w:rPr>
                <w:t>s</w:t>
              </w:r>
            </w:ins>
            <w:r w:rsidRPr="0036712C">
              <w:rPr>
                <w:rStyle w:val="SAPScreenElement"/>
                <w:highlight w:val="yellow"/>
                <w:rPrChange w:id="955" w:author="Author" w:date="2018-03-07T10:10:00Z">
                  <w:rPr>
                    <w:rStyle w:val="SAPScreenElement"/>
                  </w:rPr>
                </w:rPrChange>
              </w:rPr>
              <w:t xml:space="preserve"> </w:t>
            </w:r>
            <w:r w:rsidRPr="0036712C">
              <w:rPr>
                <w:highlight w:val="yellow"/>
                <w:rPrChange w:id="956" w:author="Author" w:date="2018-03-07T10:10:00Z">
                  <w:rPr/>
                </w:rPrChange>
              </w:rPr>
              <w:t>drop down menu</w:t>
            </w:r>
            <w:ins w:id="957" w:author="Author" w:date="2018-01-15T13:35:00Z">
              <w:r w:rsidR="00746969">
                <w:t>.</w:t>
              </w:r>
            </w:ins>
            <w:del w:id="958" w:author="Author" w:date="2018-01-15T13:35:00Z">
              <w:r w:rsidR="00E57115" w:rsidRPr="00273716" w:rsidDel="00746969">
                <w:delText xml:space="preserve">, </w:delText>
              </w:r>
              <w:r w:rsidR="00E57115" w:rsidRPr="003F3EBD" w:rsidDel="00746969">
                <w:rPr>
                  <w:strike/>
                  <w:highlight w:val="yellow"/>
                  <w:rPrChange w:id="959" w:author="Author" w:date="2018-01-15T13:32:00Z">
                    <w:rPr/>
                  </w:rPrChange>
                </w:rPr>
                <w:delText>see blue arrow in picture below</w:delText>
              </w:r>
              <w:r w:rsidRPr="003F3EBD" w:rsidDel="00746969">
                <w:rPr>
                  <w:strike/>
                  <w:highlight w:val="yellow"/>
                  <w:rPrChange w:id="960" w:author="Author" w:date="2018-01-15T13:32:00Z">
                    <w:rPr/>
                  </w:rPrChange>
                </w:rPr>
                <w:delText>.</w:delText>
              </w:r>
            </w:del>
          </w:p>
        </w:tc>
        <w:tc>
          <w:tcPr>
            <w:tcW w:w="3870" w:type="dxa"/>
            <w:hideMark/>
          </w:tcPr>
          <w:p w14:paraId="5E63AF67" w14:textId="7CBFC98B" w:rsidR="00B357F2" w:rsidRPr="00273716" w:rsidRDefault="00B357F2" w:rsidP="00E57115">
            <w:r w:rsidRPr="00273716">
              <w:t xml:space="preserve">The </w:t>
            </w:r>
            <w:r w:rsidRPr="0036712C">
              <w:rPr>
                <w:rStyle w:val="SAPScreenElement"/>
                <w:strike/>
                <w:highlight w:val="yellow"/>
                <w:rPrChange w:id="961" w:author="Author" w:date="2018-03-07T10:10:00Z">
                  <w:rPr>
                    <w:rStyle w:val="SAPScreenElement"/>
                  </w:rPr>
                </w:rPrChange>
              </w:rPr>
              <w:t>Take</w:t>
            </w:r>
            <w:r w:rsidRPr="0036712C">
              <w:rPr>
                <w:rStyle w:val="SAPScreenElement"/>
                <w:highlight w:val="yellow"/>
                <w:rPrChange w:id="962" w:author="Author" w:date="2018-03-07T10:10:00Z">
                  <w:rPr>
                    <w:rStyle w:val="SAPScreenElement"/>
                  </w:rPr>
                </w:rPrChange>
              </w:rPr>
              <w:t xml:space="preserve"> Action</w:t>
            </w:r>
            <w:ins w:id="963" w:author="Author" w:date="2018-03-07T10:10:00Z">
              <w:r w:rsidR="0036712C">
                <w:rPr>
                  <w:rStyle w:val="SAPScreenElement"/>
                  <w:highlight w:val="yellow"/>
                </w:rPr>
                <w:t>s</w:t>
              </w:r>
            </w:ins>
            <w:r w:rsidRPr="0036712C">
              <w:rPr>
                <w:rStyle w:val="SAPScreenElement"/>
                <w:highlight w:val="yellow"/>
                <w:rPrChange w:id="964" w:author="Author" w:date="2018-03-07T10:10:00Z">
                  <w:rPr>
                    <w:rStyle w:val="SAPScreenElement"/>
                  </w:rPr>
                </w:rPrChange>
              </w:rPr>
              <w:t xml:space="preserve"> </w:t>
            </w:r>
            <w:r w:rsidRPr="0036712C">
              <w:rPr>
                <w:highlight w:val="yellow"/>
                <w:rPrChange w:id="965" w:author="Author" w:date="2018-03-07T10:10:00Z">
                  <w:rPr/>
                </w:rPrChange>
              </w:rPr>
              <w:t>menu</w:t>
            </w:r>
            <w:r w:rsidRPr="00273716">
              <w:t xml:space="preserve"> </w:t>
            </w:r>
            <w:r w:rsidR="00E57115" w:rsidRPr="00273716">
              <w:t>is expanded and an appropriate action can be selected</w:t>
            </w:r>
            <w:r w:rsidRPr="00273716">
              <w:t>.</w:t>
            </w:r>
          </w:p>
        </w:tc>
        <w:tc>
          <w:tcPr>
            <w:tcW w:w="1262" w:type="dxa"/>
          </w:tcPr>
          <w:p w14:paraId="314CF429" w14:textId="77777777" w:rsidR="00B357F2" w:rsidRPr="00273716" w:rsidRDefault="00B357F2" w:rsidP="00C3407E"/>
        </w:tc>
      </w:tr>
      <w:tr w:rsidR="00B357F2" w:rsidRPr="00273716" w14:paraId="58BF174A" w14:textId="77777777" w:rsidTr="008C6710">
        <w:trPr>
          <w:trHeight w:val="432"/>
        </w:trPr>
        <w:tc>
          <w:tcPr>
            <w:tcW w:w="872" w:type="dxa"/>
            <w:hideMark/>
          </w:tcPr>
          <w:p w14:paraId="52C629D1" w14:textId="77777777" w:rsidR="00B357F2" w:rsidRPr="00273716" w:rsidRDefault="00B357F2" w:rsidP="00C3407E">
            <w:r w:rsidRPr="00273716">
              <w:t>5</w:t>
            </w:r>
          </w:p>
        </w:tc>
        <w:tc>
          <w:tcPr>
            <w:tcW w:w="1890" w:type="dxa"/>
            <w:hideMark/>
          </w:tcPr>
          <w:p w14:paraId="173F0993" w14:textId="77777777" w:rsidR="00B357F2" w:rsidRPr="00273716" w:rsidRDefault="00B357F2" w:rsidP="00C3407E">
            <w:pPr>
              <w:rPr>
                <w:rStyle w:val="SAPEmphasis"/>
              </w:rPr>
            </w:pPr>
            <w:r w:rsidRPr="00273716">
              <w:rPr>
                <w:rStyle w:val="SAPEmphasis"/>
              </w:rPr>
              <w:t>Continue</w:t>
            </w:r>
          </w:p>
        </w:tc>
        <w:tc>
          <w:tcPr>
            <w:tcW w:w="6390" w:type="dxa"/>
            <w:hideMark/>
          </w:tcPr>
          <w:p w14:paraId="685F0D4A" w14:textId="221088A6" w:rsidR="00B357F2" w:rsidRPr="00273716" w:rsidRDefault="00B357F2" w:rsidP="00594D19">
            <w:r w:rsidRPr="00273716">
              <w:t xml:space="preserve">To continue the process, </w:t>
            </w:r>
            <w:r w:rsidR="00505AA5" w:rsidRPr="00273716">
              <w:t>proceed as described in one of the chapters</w:t>
            </w:r>
            <w:r w:rsidR="005E37F3" w:rsidRPr="00273716">
              <w:t xml:space="preserve"> </w:t>
            </w:r>
            <w:r w:rsidR="005E37F3" w:rsidRPr="00273716">
              <w:rPr>
                <w:rStyle w:val="SAPTextReference"/>
              </w:rPr>
              <w:t>Take Action: Promotion</w:t>
            </w:r>
            <w:r w:rsidRPr="00273716">
              <w:t xml:space="preserve"> or </w:t>
            </w:r>
            <w:r w:rsidR="005E37F3" w:rsidRPr="00273716">
              <w:rPr>
                <w:rStyle w:val="SAPTextReference"/>
              </w:rPr>
              <w:t>Take Action: Demotion</w:t>
            </w:r>
            <w:r w:rsidR="005E37F3" w:rsidRPr="00273716">
              <w:t xml:space="preserve"> </w:t>
            </w:r>
            <w:r w:rsidR="00F07639" w:rsidRPr="00273716">
              <w:t>within this test script</w:t>
            </w:r>
            <w:r w:rsidRPr="00273716">
              <w:t>.</w:t>
            </w:r>
          </w:p>
        </w:tc>
        <w:tc>
          <w:tcPr>
            <w:tcW w:w="3870" w:type="dxa"/>
          </w:tcPr>
          <w:p w14:paraId="218DB543" w14:textId="77777777" w:rsidR="00B357F2" w:rsidRPr="00273716" w:rsidRDefault="00B357F2" w:rsidP="00C3407E"/>
        </w:tc>
        <w:tc>
          <w:tcPr>
            <w:tcW w:w="1262" w:type="dxa"/>
          </w:tcPr>
          <w:p w14:paraId="546F9BF6" w14:textId="77777777" w:rsidR="00B357F2" w:rsidRPr="00273716" w:rsidRDefault="00B357F2" w:rsidP="00C3407E"/>
        </w:tc>
      </w:tr>
    </w:tbl>
    <w:p w14:paraId="35ED5371" w14:textId="62316A59" w:rsidR="005E5997" w:rsidRPr="00273716" w:rsidRDefault="005E5997" w:rsidP="00B357F2">
      <w:pPr>
        <w:rPr>
          <w:rStyle w:val="SAPEmphasis"/>
          <w:u w:val="single"/>
        </w:rPr>
      </w:pPr>
      <w:bookmarkStart w:id="966" w:name="_Toc394393238"/>
      <w:bookmarkStart w:id="967" w:name="_Toc394393309"/>
      <w:bookmarkStart w:id="968" w:name="_Toc394477034"/>
      <w:bookmarkEnd w:id="966"/>
      <w:bookmarkEnd w:id="967"/>
    </w:p>
    <w:p w14:paraId="15403D98" w14:textId="2379C041" w:rsidR="005E3E13" w:rsidRPr="00273716" w:rsidDel="00746969" w:rsidRDefault="005E3E13" w:rsidP="00B357F2">
      <w:pPr>
        <w:rPr>
          <w:del w:id="969" w:author="Author" w:date="2018-01-15T13:35:00Z"/>
          <w:rStyle w:val="SAPEmphasis"/>
          <w:u w:val="single"/>
        </w:rPr>
      </w:pPr>
      <w:commentRangeStart w:id="970"/>
      <w:del w:id="971" w:author="Author" w:date="2018-01-15T13:35:00Z">
        <w:r w:rsidRPr="00273716" w:rsidDel="00746969">
          <w:rPr>
            <w:rFonts w:ascii="BentonSans Medium" w:hAnsi="BentonSans Medium"/>
            <w:noProof/>
            <w:u w:val="single"/>
            <w:lang w:val="de-DE" w:eastAsia="de-DE"/>
          </w:rPr>
          <w:drawing>
            <wp:inline distT="0" distB="0" distL="0" distR="0" wp14:anchorId="7735EAC0" wp14:editId="2850BD33">
              <wp:extent cx="6315740" cy="2222205"/>
              <wp:effectExtent l="19050" t="19050" r="8890" b="260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6324776" cy="2225384"/>
                      </a:xfrm>
                      <a:prstGeom prst="rect">
                        <a:avLst/>
                      </a:prstGeom>
                      <a:ln>
                        <a:solidFill>
                          <a:schemeClr val="tx1"/>
                        </a:solidFill>
                      </a:ln>
                    </pic:spPr>
                  </pic:pic>
                </a:graphicData>
              </a:graphic>
            </wp:inline>
          </w:drawing>
        </w:r>
        <w:commentRangeEnd w:id="970"/>
        <w:r w:rsidR="005D3E45" w:rsidDel="00746969">
          <w:rPr>
            <w:rStyle w:val="CommentReference"/>
          </w:rPr>
          <w:commentReference w:id="970"/>
        </w:r>
      </w:del>
    </w:p>
    <w:p w14:paraId="6CA6DC8E" w14:textId="1C048165" w:rsidR="005E5997" w:rsidRPr="00273716" w:rsidDel="00746969" w:rsidRDefault="005E5997" w:rsidP="00B357F2">
      <w:pPr>
        <w:rPr>
          <w:del w:id="972" w:author="Author" w:date="2018-01-15T13:35:00Z"/>
          <w:rStyle w:val="SAPEmphasis"/>
          <w:u w:val="single"/>
        </w:rPr>
      </w:pPr>
    </w:p>
    <w:p w14:paraId="586830DD" w14:textId="77777777" w:rsidR="00B357F2" w:rsidRPr="00273716" w:rsidRDefault="00B357F2" w:rsidP="00B357F2">
      <w:r w:rsidRPr="00273716">
        <w:rPr>
          <w:rStyle w:val="SAPEmphasis"/>
          <w:u w:val="single"/>
        </w:rPr>
        <w:t>Option 2</w:t>
      </w:r>
      <w:r w:rsidRPr="00273716">
        <w:t xml:space="preserve">: via </w:t>
      </w:r>
      <w:r w:rsidRPr="00273716">
        <w:rPr>
          <w:rStyle w:val="SAPScreenElement"/>
        </w:rPr>
        <w:t>My Employee File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72"/>
        <w:gridCol w:w="2070"/>
        <w:gridCol w:w="5670"/>
        <w:gridCol w:w="4410"/>
        <w:gridCol w:w="1262"/>
      </w:tblGrid>
      <w:tr w:rsidR="00B357F2" w:rsidRPr="00273716" w14:paraId="06235AD8" w14:textId="77777777" w:rsidTr="008C6710">
        <w:trPr>
          <w:trHeight w:val="432"/>
          <w:tblHeader/>
        </w:trPr>
        <w:tc>
          <w:tcPr>
            <w:tcW w:w="872" w:type="dxa"/>
            <w:shd w:val="clear" w:color="auto" w:fill="999999"/>
            <w:hideMark/>
          </w:tcPr>
          <w:p w14:paraId="3027831A" w14:textId="77777777" w:rsidR="00B357F2" w:rsidRPr="00273716" w:rsidRDefault="00B357F2" w:rsidP="00C3407E">
            <w:pPr>
              <w:pStyle w:val="SAPTableHeader"/>
            </w:pPr>
            <w:r w:rsidRPr="00273716">
              <w:t>Test Step #</w:t>
            </w:r>
          </w:p>
        </w:tc>
        <w:tc>
          <w:tcPr>
            <w:tcW w:w="2070" w:type="dxa"/>
            <w:shd w:val="clear" w:color="auto" w:fill="999999"/>
            <w:hideMark/>
          </w:tcPr>
          <w:p w14:paraId="76DD36BD" w14:textId="77777777" w:rsidR="00B357F2" w:rsidRPr="00273716" w:rsidRDefault="00B357F2" w:rsidP="00C3407E">
            <w:pPr>
              <w:pStyle w:val="SAPTableHeader"/>
            </w:pPr>
            <w:r w:rsidRPr="00273716">
              <w:t>Test Step Name</w:t>
            </w:r>
          </w:p>
        </w:tc>
        <w:tc>
          <w:tcPr>
            <w:tcW w:w="5670" w:type="dxa"/>
            <w:shd w:val="clear" w:color="auto" w:fill="999999"/>
            <w:hideMark/>
          </w:tcPr>
          <w:p w14:paraId="1F89D6A4" w14:textId="77777777" w:rsidR="00B357F2" w:rsidRPr="00273716" w:rsidRDefault="00B357F2" w:rsidP="00C3407E">
            <w:pPr>
              <w:pStyle w:val="SAPTableHeader"/>
            </w:pPr>
            <w:r w:rsidRPr="00273716">
              <w:t>Instruction</w:t>
            </w:r>
          </w:p>
        </w:tc>
        <w:tc>
          <w:tcPr>
            <w:tcW w:w="4410" w:type="dxa"/>
            <w:shd w:val="clear" w:color="auto" w:fill="999999"/>
            <w:hideMark/>
          </w:tcPr>
          <w:p w14:paraId="05FC0D4D" w14:textId="77777777" w:rsidR="00B357F2" w:rsidRPr="00273716" w:rsidRDefault="00B357F2" w:rsidP="00C3407E">
            <w:pPr>
              <w:pStyle w:val="SAPTableHeader"/>
            </w:pPr>
            <w:r w:rsidRPr="00273716">
              <w:t>Expected Result</w:t>
            </w:r>
          </w:p>
        </w:tc>
        <w:tc>
          <w:tcPr>
            <w:tcW w:w="1262" w:type="dxa"/>
            <w:shd w:val="clear" w:color="auto" w:fill="999999"/>
            <w:hideMark/>
          </w:tcPr>
          <w:p w14:paraId="3196ED88" w14:textId="77777777" w:rsidR="00B357F2" w:rsidRPr="00273716" w:rsidRDefault="00B357F2" w:rsidP="00C3407E">
            <w:pPr>
              <w:pStyle w:val="SAPTableHeader"/>
            </w:pPr>
            <w:r w:rsidRPr="00273716">
              <w:t>Pass / Fail / Comment</w:t>
            </w:r>
          </w:p>
        </w:tc>
      </w:tr>
      <w:tr w:rsidR="00B357F2" w:rsidRPr="00273716" w14:paraId="41967FFE" w14:textId="77777777" w:rsidTr="008C6710">
        <w:trPr>
          <w:trHeight w:val="144"/>
        </w:trPr>
        <w:tc>
          <w:tcPr>
            <w:tcW w:w="872" w:type="dxa"/>
            <w:hideMark/>
          </w:tcPr>
          <w:p w14:paraId="1560BB2E" w14:textId="77777777" w:rsidR="00B357F2" w:rsidRPr="00273716" w:rsidRDefault="00B357F2" w:rsidP="00C3407E">
            <w:r w:rsidRPr="00273716">
              <w:t>1</w:t>
            </w:r>
          </w:p>
        </w:tc>
        <w:tc>
          <w:tcPr>
            <w:tcW w:w="2070" w:type="dxa"/>
            <w:hideMark/>
          </w:tcPr>
          <w:p w14:paraId="3AF99BB8" w14:textId="77777777" w:rsidR="00B357F2" w:rsidRPr="00273716" w:rsidRDefault="00B357F2" w:rsidP="00C3407E">
            <w:r w:rsidRPr="00273716">
              <w:rPr>
                <w:rStyle w:val="SAPEmphasis"/>
              </w:rPr>
              <w:t>Log on</w:t>
            </w:r>
          </w:p>
        </w:tc>
        <w:tc>
          <w:tcPr>
            <w:tcW w:w="5670" w:type="dxa"/>
            <w:hideMark/>
          </w:tcPr>
          <w:p w14:paraId="4C439C95" w14:textId="698E8FB9" w:rsidR="00B357F2" w:rsidRPr="00273716" w:rsidRDefault="00B357F2" w:rsidP="005133A5">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an HR </w:t>
            </w:r>
            <w:r w:rsidR="005E5D2A" w:rsidRPr="00273716">
              <w:t>administrator</w:t>
            </w:r>
            <w:r w:rsidRPr="00273716">
              <w:t>.</w:t>
            </w:r>
          </w:p>
          <w:p w14:paraId="6127E0F6" w14:textId="77777777" w:rsidR="00E026C3" w:rsidRPr="00273716" w:rsidRDefault="00E026C3" w:rsidP="000E544F">
            <w:pPr>
              <w:pStyle w:val="SAPNoteHeading"/>
              <w:spacing w:before="60" w:after="60"/>
              <w:ind w:left="0"/>
              <w:rPr>
                <w:rFonts w:eastAsia="SimSun"/>
                <w:lang w:eastAsia="zh-CN"/>
              </w:rPr>
            </w:pPr>
            <w:commentRangeStart w:id="973"/>
            <w:r w:rsidRPr="00273716">
              <w:rPr>
                <w:noProof/>
                <w:lang w:val="de-DE" w:eastAsia="de-DE"/>
              </w:rPr>
              <w:drawing>
                <wp:inline distT="0" distB="0" distL="0" distR="0" wp14:anchorId="37F7072A" wp14:editId="1ADAB33F">
                  <wp:extent cx="228600" cy="228600"/>
                  <wp:effectExtent l="0" t="0" r="0" b="0"/>
                  <wp:docPr id="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14D7AAAD" w14:textId="51EE2465" w:rsidR="00E026C3" w:rsidRPr="00273716" w:rsidRDefault="00E026C3" w:rsidP="000E544F">
            <w:r w:rsidRPr="00273716">
              <w:t>In some cases, the employee’s line manager starts the process. In these cases, log in as Line Manager.</w:t>
            </w:r>
            <w:commentRangeEnd w:id="973"/>
            <w:r w:rsidR="000302C0">
              <w:rPr>
                <w:rStyle w:val="CommentReference"/>
              </w:rPr>
              <w:commentReference w:id="973"/>
            </w:r>
          </w:p>
        </w:tc>
        <w:tc>
          <w:tcPr>
            <w:tcW w:w="4410" w:type="dxa"/>
            <w:hideMark/>
          </w:tcPr>
          <w:p w14:paraId="30BB779B" w14:textId="77777777" w:rsidR="00B357F2" w:rsidRPr="00273716" w:rsidRDefault="00B357F2" w:rsidP="00C3407E">
            <w:r w:rsidRPr="00273716">
              <w:t xml:space="preserve">The </w:t>
            </w:r>
            <w:r w:rsidRPr="00273716">
              <w:rPr>
                <w:rStyle w:val="SAPScreenElement"/>
              </w:rPr>
              <w:t xml:space="preserve">Home </w:t>
            </w:r>
            <w:r w:rsidRPr="00273716">
              <w:t>page is displayed.</w:t>
            </w:r>
          </w:p>
        </w:tc>
        <w:tc>
          <w:tcPr>
            <w:tcW w:w="1262" w:type="dxa"/>
          </w:tcPr>
          <w:p w14:paraId="22E83719" w14:textId="77777777" w:rsidR="00B357F2" w:rsidRPr="00273716" w:rsidRDefault="00B357F2" w:rsidP="00C3407E"/>
        </w:tc>
      </w:tr>
      <w:tr w:rsidR="00B357F2" w:rsidRPr="00273716" w14:paraId="71C39134" w14:textId="77777777" w:rsidTr="008C6710">
        <w:trPr>
          <w:trHeight w:val="288"/>
        </w:trPr>
        <w:tc>
          <w:tcPr>
            <w:tcW w:w="872" w:type="dxa"/>
            <w:hideMark/>
          </w:tcPr>
          <w:p w14:paraId="45B8F8CF" w14:textId="77777777" w:rsidR="00B357F2" w:rsidRPr="00273716" w:rsidRDefault="00B357F2" w:rsidP="00C3407E">
            <w:r w:rsidRPr="00273716">
              <w:t>2</w:t>
            </w:r>
          </w:p>
        </w:tc>
        <w:tc>
          <w:tcPr>
            <w:tcW w:w="2070" w:type="dxa"/>
            <w:hideMark/>
          </w:tcPr>
          <w:p w14:paraId="642DE641" w14:textId="77777777" w:rsidR="00B357F2" w:rsidRPr="00273716" w:rsidRDefault="00B357F2" w:rsidP="00C3407E">
            <w:pPr>
              <w:rPr>
                <w:rStyle w:val="SAPEmphasis"/>
              </w:rPr>
            </w:pPr>
            <w:r w:rsidRPr="00273716">
              <w:rPr>
                <w:rStyle w:val="SAPEmphasis"/>
              </w:rPr>
              <w:t>Search for Employee</w:t>
            </w:r>
          </w:p>
        </w:tc>
        <w:tc>
          <w:tcPr>
            <w:tcW w:w="5670" w:type="dxa"/>
            <w:hideMark/>
          </w:tcPr>
          <w:p w14:paraId="4FE72946" w14:textId="77777777" w:rsidR="00B357F2" w:rsidRPr="00273716" w:rsidRDefault="00B357F2" w:rsidP="00C638FF">
            <w:r w:rsidRPr="00273716">
              <w:t xml:space="preserve">From the </w:t>
            </w:r>
            <w:r w:rsidRPr="00273716">
              <w:rPr>
                <w:rStyle w:val="SAPScreenElement"/>
              </w:rPr>
              <w:t xml:space="preserve">Home </w:t>
            </w:r>
            <w:r w:rsidR="00F07639" w:rsidRPr="00273716">
              <w:t>drop-down,</w:t>
            </w:r>
            <w:r w:rsidRPr="00273716">
              <w:t xml:space="preserve"> select the </w:t>
            </w:r>
            <w:r w:rsidRPr="00273716">
              <w:rPr>
                <w:rStyle w:val="SAPScreenElement"/>
              </w:rPr>
              <w:t>My Employee File.</w:t>
            </w:r>
          </w:p>
        </w:tc>
        <w:tc>
          <w:tcPr>
            <w:tcW w:w="4410" w:type="dxa"/>
            <w:hideMark/>
          </w:tcPr>
          <w:p w14:paraId="72273E37" w14:textId="30552878" w:rsidR="00B357F2" w:rsidRPr="00273716" w:rsidRDefault="00B357F2" w:rsidP="00F37685">
            <w:r w:rsidRPr="00273716">
              <w:t xml:space="preserve">The </w:t>
            </w:r>
            <w:r w:rsidRPr="00273716">
              <w:rPr>
                <w:rStyle w:val="SAPScreenElement"/>
              </w:rPr>
              <w:t>Employee Files</w:t>
            </w:r>
            <w:r w:rsidRPr="00273716">
              <w:t xml:space="preserve"> for </w:t>
            </w:r>
            <w:r w:rsidRPr="00273716">
              <w:rPr>
                <w:rStyle w:val="SAPScreenElement"/>
              </w:rPr>
              <w:t>&lt;user</w:t>
            </w:r>
            <w:r w:rsidR="005E37F3" w:rsidRPr="00273716">
              <w:rPr>
                <w:rStyle w:val="SAPScreenElement"/>
              </w:rPr>
              <w:t xml:space="preserve"> name</w:t>
            </w:r>
            <w:r w:rsidRPr="00273716">
              <w:rPr>
                <w:rStyle w:val="SAPScreenElement"/>
              </w:rPr>
              <w:t xml:space="preserve">&gt; </w:t>
            </w:r>
            <w:r w:rsidRPr="00273716">
              <w:t>is displayed</w:t>
            </w:r>
            <w:r w:rsidR="00555B7F" w:rsidRPr="00273716">
              <w:rPr>
                <w:rFonts w:ascii="SimSun" w:eastAsia="SimSun" w:hAnsi="SimSun"/>
                <w:lang w:eastAsia="zh-CN"/>
              </w:rPr>
              <w:t>.</w:t>
            </w:r>
          </w:p>
        </w:tc>
        <w:tc>
          <w:tcPr>
            <w:tcW w:w="1262" w:type="dxa"/>
          </w:tcPr>
          <w:p w14:paraId="668AB160" w14:textId="77777777" w:rsidR="00B357F2" w:rsidRPr="00273716" w:rsidRDefault="00B357F2" w:rsidP="00C3407E"/>
        </w:tc>
      </w:tr>
      <w:tr w:rsidR="00E026C3" w:rsidRPr="00273716" w14:paraId="495026E2" w14:textId="77777777" w:rsidTr="008C6710">
        <w:trPr>
          <w:trHeight w:val="532"/>
        </w:trPr>
        <w:tc>
          <w:tcPr>
            <w:tcW w:w="872" w:type="dxa"/>
            <w:hideMark/>
          </w:tcPr>
          <w:p w14:paraId="76A67637" w14:textId="77777777" w:rsidR="00E026C3" w:rsidRPr="00273716" w:rsidRDefault="00E026C3" w:rsidP="00E026C3">
            <w:r w:rsidRPr="00273716">
              <w:t>3</w:t>
            </w:r>
          </w:p>
        </w:tc>
        <w:tc>
          <w:tcPr>
            <w:tcW w:w="2070" w:type="dxa"/>
            <w:hideMark/>
          </w:tcPr>
          <w:p w14:paraId="6B1225C5" w14:textId="77777777" w:rsidR="00E026C3" w:rsidRPr="00273716" w:rsidRDefault="00E026C3" w:rsidP="00E026C3">
            <w:pPr>
              <w:rPr>
                <w:rStyle w:val="SAPEmphasis"/>
              </w:rPr>
            </w:pPr>
            <w:r w:rsidRPr="00273716">
              <w:rPr>
                <w:rStyle w:val="SAPEmphasis"/>
              </w:rPr>
              <w:t xml:space="preserve">Select Employee </w:t>
            </w:r>
          </w:p>
        </w:tc>
        <w:tc>
          <w:tcPr>
            <w:tcW w:w="5670" w:type="dxa"/>
            <w:hideMark/>
          </w:tcPr>
          <w:p w14:paraId="16BAE43D" w14:textId="51328425" w:rsidR="00E026C3" w:rsidRPr="00273716" w:rsidRDefault="00E026C3" w:rsidP="00E026C3">
            <w:r w:rsidRPr="00273716">
              <w:t xml:space="preserve">On the </w:t>
            </w:r>
            <w:r w:rsidRPr="00273716">
              <w:rPr>
                <w:rStyle w:val="SAPScreenElement"/>
              </w:rPr>
              <w:t>My Employee File</w:t>
            </w:r>
            <w:r w:rsidRPr="00273716">
              <w:t xml:space="preserve"> screen, select from the</w:t>
            </w:r>
            <w:r w:rsidRPr="00273716">
              <w:rPr>
                <w:rStyle w:val="SAPScreenElement"/>
              </w:rPr>
              <w:t xml:space="preserve"> &lt;user name&gt; </w:t>
            </w:r>
            <w:r w:rsidR="006F20F0" w:rsidRPr="00273716">
              <w:t xml:space="preserve">field </w:t>
            </w:r>
            <w:r w:rsidRPr="00273716">
              <w:t>the drop-down arrow</w:t>
            </w:r>
            <w:r w:rsidRPr="00273716">
              <w:rPr>
                <w:rStyle w:val="SAPScreenElement"/>
              </w:rPr>
              <w:t xml:space="preserve">; </w:t>
            </w:r>
            <w:r w:rsidRPr="00273716">
              <w:t>in the</w:t>
            </w:r>
            <w:r w:rsidR="006F20F0" w:rsidRPr="00273716">
              <w:t xml:space="preserve"> upcoming</w:t>
            </w:r>
            <w:r w:rsidRPr="00273716">
              <w:t xml:space="preserve"> </w:t>
            </w:r>
            <w:r w:rsidRPr="00273716">
              <w:rPr>
                <w:rStyle w:val="SAPScreenElement"/>
              </w:rPr>
              <w:t xml:space="preserve">Search </w:t>
            </w:r>
            <w:r w:rsidRPr="00273716">
              <w:t>box enter name parts of the employee and select the appropriate employee.</w:t>
            </w:r>
          </w:p>
        </w:tc>
        <w:tc>
          <w:tcPr>
            <w:tcW w:w="4410" w:type="dxa"/>
            <w:hideMark/>
          </w:tcPr>
          <w:p w14:paraId="14D0464A" w14:textId="77777777" w:rsidR="00E026C3" w:rsidRPr="00273716" w:rsidRDefault="00E026C3" w:rsidP="00E026C3">
            <w:r w:rsidRPr="00273716">
              <w:t xml:space="preserve">The </w:t>
            </w:r>
            <w:r w:rsidRPr="00273716">
              <w:rPr>
                <w:rStyle w:val="SAPScreenElement"/>
              </w:rPr>
              <w:t>Employee Files</w:t>
            </w:r>
            <w:r w:rsidRPr="00273716">
              <w:rPr>
                <w:sz w:val="14"/>
              </w:rPr>
              <w:t xml:space="preserve"> </w:t>
            </w:r>
            <w:r w:rsidRPr="00273716">
              <w:t>screen for the employee is displayed.</w:t>
            </w:r>
          </w:p>
          <w:p w14:paraId="2E9F55E3" w14:textId="782DA293" w:rsidR="006D76E6" w:rsidRPr="00273716" w:rsidRDefault="006D76E6" w:rsidP="006D76E6">
            <w:pPr>
              <w:pStyle w:val="SAPNoteHeading"/>
              <w:ind w:left="0"/>
              <w:rPr>
                <w:rFonts w:eastAsiaTheme="minorHAnsi"/>
                <w:szCs w:val="22"/>
                <w:lang w:eastAsia="zh-CN"/>
              </w:rPr>
            </w:pPr>
            <w:commentRangeStart w:id="974"/>
            <w:r w:rsidRPr="00273716">
              <w:rPr>
                <w:noProof/>
                <w:lang w:val="de-DE" w:eastAsia="de-DE"/>
              </w:rPr>
              <w:drawing>
                <wp:inline distT="0" distB="0" distL="0" distR="0" wp14:anchorId="1489CC11" wp14:editId="05666C24">
                  <wp:extent cx="228600" cy="228600"/>
                  <wp:effectExtent l="0" t="0" r="0" b="0"/>
                  <wp:docPr id="237" name="Picture 237" descr="cid:image002.png@01D2ADF3.C43261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2ADF3.C43261A0"/>
                          <pic:cNvPicPr>
                            <a:picLocks noChangeAspect="1" noChangeArrowheads="1"/>
                          </pic:cNvPicPr>
                        </pic:nvPicPr>
                        <pic:blipFill>
                          <a:blip r:embed="rId22" r:link="rId23"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del w:id="975" w:author="Author" w:date="2018-01-15T13:36:00Z">
              <w:r w:rsidRPr="00273716" w:rsidDel="00746969">
                <w:delText> </w:delText>
              </w:r>
            </w:del>
            <w:r w:rsidRPr="00273716">
              <w:t>Note</w:t>
            </w:r>
          </w:p>
          <w:p w14:paraId="69536B29" w14:textId="1DD44FF4" w:rsidR="009057E3" w:rsidRPr="00703703" w:rsidDel="00746969" w:rsidRDefault="009057E3">
            <w:pPr>
              <w:ind w:left="369"/>
              <w:rPr>
                <w:ins w:id="976" w:author="Author" w:date="2018-01-09T11:40:00Z"/>
                <w:del w:id="977" w:author="Author" w:date="2018-01-15T13:36:00Z"/>
                <w:rStyle w:val="SAPEmphasis"/>
                <w:strike/>
                <w:rPrChange w:id="978" w:author="Author" w:date="2018-01-17T14:24:00Z">
                  <w:rPr>
                    <w:ins w:id="979" w:author="Author" w:date="2018-01-09T11:40:00Z"/>
                    <w:del w:id="980" w:author="Author" w:date="2018-01-15T13:36:00Z"/>
                    <w:rStyle w:val="SAPEmphasis"/>
                    <w:strike/>
                    <w:color w:val="666666"/>
                    <w:sz w:val="22"/>
                    <w:highlight w:val="yellow"/>
                  </w:rPr>
                </w:rPrChange>
              </w:rPr>
              <w:pPrChange w:id="981" w:author="Author" w:date="2018-01-15T13:36:00Z">
                <w:pPr/>
              </w:pPrChange>
            </w:pPr>
            <w:ins w:id="982" w:author="Author" w:date="2018-01-09T11:40:00Z">
              <w:r w:rsidRPr="00703703">
                <w:rPr>
                  <w:rStyle w:val="SAPEmphasis"/>
                </w:rPr>
                <w:t xml:space="preserve">In case Concurrent Employment Management </w:t>
              </w:r>
              <w:r w:rsidRPr="00703703">
                <w:t>and/or</w:t>
              </w:r>
              <w:r w:rsidRPr="00703703">
                <w:rPr>
                  <w:rStyle w:val="SAPEmphasis"/>
                </w:rPr>
                <w:t xml:space="preserve"> Global Assignment Management </w:t>
              </w:r>
              <w:del w:id="983" w:author="Author" w:date="2018-02-26T11:12:00Z">
                <w:r w:rsidRPr="007055F5" w:rsidDel="003D140F">
                  <w:delText>have been set up</w:delText>
                </w:r>
              </w:del>
            </w:ins>
            <w:ins w:id="984" w:author="Author" w:date="2018-01-24T11:51:00Z">
              <w:del w:id="985" w:author="Author" w:date="2018-02-26T11:12:00Z">
                <w:r w:rsidR="00AD4286" w:rsidRPr="007055F5" w:rsidDel="003D140F">
                  <w:rPr>
                    <w:rPrChange w:id="986" w:author="Author" w:date="2018-02-26T11:12:00Z">
                      <w:rPr>
                        <w:strike/>
                      </w:rPr>
                    </w:rPrChange>
                  </w:rPr>
                  <w:delText xml:space="preserve"> </w:delText>
                </w:r>
              </w:del>
              <w:r w:rsidR="00AD4286" w:rsidRPr="007055F5">
                <w:rPr>
                  <w:rPrChange w:id="987" w:author="Author" w:date="2018-02-26T11:12:00Z">
                    <w:rPr>
                      <w:highlight w:val="yellow"/>
                    </w:rPr>
                  </w:rPrChange>
                </w:rPr>
                <w:t>is implemented</w:t>
              </w:r>
            </w:ins>
            <w:ins w:id="988" w:author="Author" w:date="2018-01-09T11:40:00Z">
              <w:r w:rsidRPr="00703703">
                <w:t xml:space="preserve"> in your Employee Central instance and the respective employee has a concurrent employment or is on global assignment, you can choose the appropriate employment (primary or secondary) or the appropriate assignment (home assignment or host assignment) for which changes should be made. For this you need to check the appropriate radio-button in the </w:t>
              </w:r>
              <w:r w:rsidRPr="00703703">
                <w:rPr>
                  <w:rStyle w:val="SAPScreenElement"/>
                </w:rPr>
                <w:t>Header</w:t>
              </w:r>
              <w:r w:rsidRPr="00703703">
                <w:t xml:space="preserve"> of the employee’s profile. For further details refer to test script of scope items </w:t>
              </w:r>
              <w:r w:rsidRPr="00703703">
                <w:rPr>
                  <w:rFonts w:ascii="BentonSans Book Italic" w:hAnsi="BentonSans Book Italic"/>
                </w:rPr>
                <w:t>Manage Concurrent Employment</w:t>
              </w:r>
              <w:r w:rsidRPr="00703703">
                <w:rPr>
                  <w:rStyle w:val="SAPScreenElement"/>
                </w:rPr>
                <w:t xml:space="preserve"> (1Z8) </w:t>
              </w:r>
              <w:r w:rsidRPr="00703703">
                <w:t xml:space="preserve">and </w:t>
              </w:r>
              <w:r w:rsidRPr="00703703">
                <w:rPr>
                  <w:rFonts w:ascii="BentonSans Book Italic" w:hAnsi="BentonSans Book Italic"/>
                </w:rPr>
                <w:t>Manage Global Assignment</w:t>
              </w:r>
              <w:r w:rsidRPr="00703703">
                <w:rPr>
                  <w:rStyle w:val="SAPScreenElement"/>
                </w:rPr>
                <w:t xml:space="preserve"> (1ZA).</w:t>
              </w:r>
            </w:ins>
            <w:commentRangeEnd w:id="974"/>
            <w:r w:rsidR="00711F92">
              <w:rPr>
                <w:rStyle w:val="CommentReference"/>
              </w:rPr>
              <w:commentReference w:id="974"/>
            </w:r>
          </w:p>
          <w:p w14:paraId="55496654" w14:textId="624BB9AF" w:rsidR="009057E3" w:rsidDel="00746969" w:rsidRDefault="009057E3">
            <w:pPr>
              <w:ind w:left="369"/>
              <w:rPr>
                <w:ins w:id="989" w:author="Author" w:date="2018-01-09T11:40:00Z"/>
                <w:del w:id="990" w:author="Author" w:date="2018-01-15T13:36:00Z"/>
                <w:rStyle w:val="SAPEmphasis"/>
                <w:strike/>
                <w:highlight w:val="yellow"/>
              </w:rPr>
              <w:pPrChange w:id="991" w:author="Author" w:date="2018-01-15T13:36:00Z">
                <w:pPr/>
              </w:pPrChange>
            </w:pPr>
          </w:p>
          <w:p w14:paraId="1AD2A365" w14:textId="3266A5B1" w:rsidR="006D76E6" w:rsidRPr="00AA661E" w:rsidRDefault="006D76E6">
            <w:pPr>
              <w:ind w:left="369"/>
              <w:rPr>
                <w:strike/>
                <w:rPrChange w:id="992" w:author="Author" w:date="2018-01-09T11:40:00Z">
                  <w:rPr/>
                </w:rPrChange>
              </w:rPr>
              <w:pPrChange w:id="993" w:author="Author" w:date="2018-01-15T13:36:00Z">
                <w:pPr/>
              </w:pPrChange>
            </w:pPr>
            <w:del w:id="994" w:author="Author" w:date="2018-01-15T13:36:00Z">
              <w:r w:rsidRPr="00AA661E" w:rsidDel="00746969">
                <w:rPr>
                  <w:rStyle w:val="SAPEmphasis"/>
                  <w:strike/>
                  <w:highlight w:val="yellow"/>
                  <w:rPrChange w:id="995" w:author="Author" w:date="2018-01-09T11:40:00Z">
                    <w:rPr>
                      <w:rStyle w:val="SAPEmphasis"/>
                    </w:rPr>
                  </w:rPrChange>
                </w:rPr>
                <w:delText xml:space="preserve">In case Global Assignment Management </w:delText>
              </w:r>
              <w:r w:rsidRPr="00AA661E" w:rsidDel="00746969">
                <w:rPr>
                  <w:strike/>
                  <w:highlight w:val="yellow"/>
                  <w:rPrChange w:id="996" w:author="Author" w:date="2018-01-09T11:40:00Z">
                    <w:rPr/>
                  </w:rPrChange>
                </w:rPr>
                <w:delText xml:space="preserve">has been set up in your Employee Central instance and the respective employee is on global assignment, you can choose the appropriate assignment (home assignment or host assignment) for which changes should be made. For this you need to check the appropriate radio-button in the </w:delText>
              </w:r>
              <w:r w:rsidRPr="00AA661E" w:rsidDel="00746969">
                <w:rPr>
                  <w:rStyle w:val="SAPScreenElement"/>
                  <w:strike/>
                  <w:highlight w:val="yellow"/>
                  <w:rPrChange w:id="997" w:author="Author" w:date="2018-01-09T11:40:00Z">
                    <w:rPr>
                      <w:rStyle w:val="SAPScreenElement"/>
                    </w:rPr>
                  </w:rPrChange>
                </w:rPr>
                <w:delText>Header</w:delText>
              </w:r>
              <w:r w:rsidRPr="00AA661E" w:rsidDel="00746969">
                <w:rPr>
                  <w:strike/>
                  <w:highlight w:val="yellow"/>
                  <w:rPrChange w:id="998" w:author="Author" w:date="2018-01-09T11:40:00Z">
                    <w:rPr/>
                  </w:rPrChange>
                </w:rPr>
                <w:delText xml:space="preserve"> of the employee’s profile. For further details refer to test script of scope item </w:delText>
              </w:r>
              <w:r w:rsidR="00F609C5" w:rsidRPr="00AA661E" w:rsidDel="00746969">
                <w:rPr>
                  <w:rFonts w:ascii="BentonSans Book Italic" w:hAnsi="BentonSans Book Italic"/>
                  <w:strike/>
                  <w:highlight w:val="yellow"/>
                  <w:rPrChange w:id="999" w:author="Author" w:date="2018-01-09T11:40:00Z">
                    <w:rPr>
                      <w:rFonts w:ascii="BentonSans Book Italic" w:hAnsi="BentonSans Book Italic"/>
                    </w:rPr>
                  </w:rPrChange>
                </w:rPr>
                <w:delText>Manage Global Assignment</w:delText>
              </w:r>
              <w:r w:rsidR="00F609C5" w:rsidRPr="00AA661E" w:rsidDel="00746969">
                <w:rPr>
                  <w:rStyle w:val="SAPScreenElement"/>
                  <w:strike/>
                  <w:highlight w:val="yellow"/>
                  <w:rPrChange w:id="1000" w:author="Author" w:date="2018-01-09T11:40:00Z">
                    <w:rPr>
                      <w:rStyle w:val="SAPScreenElement"/>
                    </w:rPr>
                  </w:rPrChange>
                </w:rPr>
                <w:delText xml:space="preserve"> (1ZA).</w:delText>
              </w:r>
            </w:del>
          </w:p>
        </w:tc>
        <w:tc>
          <w:tcPr>
            <w:tcW w:w="1262" w:type="dxa"/>
          </w:tcPr>
          <w:p w14:paraId="1DD32C1D" w14:textId="77777777" w:rsidR="00E026C3" w:rsidRPr="00273716" w:rsidRDefault="00E026C3" w:rsidP="00E026C3"/>
        </w:tc>
      </w:tr>
      <w:tr w:rsidR="00E026C3" w:rsidRPr="00273716" w14:paraId="5EE447BB" w14:textId="77777777" w:rsidTr="008C6710">
        <w:trPr>
          <w:trHeight w:val="288"/>
        </w:trPr>
        <w:tc>
          <w:tcPr>
            <w:tcW w:w="872" w:type="dxa"/>
            <w:hideMark/>
          </w:tcPr>
          <w:p w14:paraId="59B40EF8" w14:textId="77777777" w:rsidR="00E026C3" w:rsidRPr="00273716" w:rsidRDefault="00E026C3" w:rsidP="00E026C3">
            <w:r w:rsidRPr="00273716">
              <w:t>4</w:t>
            </w:r>
          </w:p>
        </w:tc>
        <w:tc>
          <w:tcPr>
            <w:tcW w:w="2070" w:type="dxa"/>
            <w:hideMark/>
          </w:tcPr>
          <w:p w14:paraId="6BAF2B04" w14:textId="6151B33E" w:rsidR="00E026C3" w:rsidRPr="00273716" w:rsidRDefault="00E026C3" w:rsidP="00E026C3">
            <w:pPr>
              <w:rPr>
                <w:rStyle w:val="SAPEmphasis"/>
              </w:rPr>
            </w:pPr>
            <w:r w:rsidRPr="00273716">
              <w:rPr>
                <w:rStyle w:val="SAPEmphasis"/>
              </w:rPr>
              <w:t xml:space="preserve">Select </w:t>
            </w:r>
            <w:r w:rsidRPr="00391FF2">
              <w:rPr>
                <w:rStyle w:val="SAPEmphasis"/>
                <w:strike/>
                <w:highlight w:val="yellow"/>
                <w:rPrChange w:id="1001" w:author="Author" w:date="2018-03-07T10:00:00Z">
                  <w:rPr>
                    <w:rStyle w:val="SAPEmphasis"/>
                  </w:rPr>
                </w:rPrChange>
              </w:rPr>
              <w:t>Take</w:t>
            </w:r>
            <w:r w:rsidRPr="00391FF2">
              <w:rPr>
                <w:rStyle w:val="SAPEmphasis"/>
                <w:highlight w:val="yellow"/>
                <w:rPrChange w:id="1002" w:author="Author" w:date="2018-03-07T10:00:00Z">
                  <w:rPr>
                    <w:rStyle w:val="SAPEmphasis"/>
                  </w:rPr>
                </w:rPrChange>
              </w:rPr>
              <w:t xml:space="preserve"> Action</w:t>
            </w:r>
            <w:ins w:id="1003" w:author="Author" w:date="2018-03-07T10:00:00Z">
              <w:r w:rsidR="00391FF2">
                <w:rPr>
                  <w:rStyle w:val="SAPEmphasis"/>
                  <w:highlight w:val="yellow"/>
                </w:rPr>
                <w:t>s</w:t>
              </w:r>
            </w:ins>
            <w:r w:rsidRPr="00391FF2">
              <w:rPr>
                <w:rStyle w:val="SAPEmphasis"/>
                <w:highlight w:val="yellow"/>
                <w:rPrChange w:id="1004" w:author="Author" w:date="2018-03-07T10:00:00Z">
                  <w:rPr>
                    <w:rStyle w:val="SAPEmphasis"/>
                  </w:rPr>
                </w:rPrChange>
              </w:rPr>
              <w:t xml:space="preserve"> </w:t>
            </w:r>
            <w:del w:id="1005" w:author="Author" w:date="2018-01-15T11:29:00Z">
              <w:r w:rsidRPr="00391FF2" w:rsidDel="004452EF">
                <w:rPr>
                  <w:rStyle w:val="SAPEmphasis"/>
                  <w:highlight w:val="yellow"/>
                  <w:rPrChange w:id="1006" w:author="Author" w:date="2018-03-07T10:00:00Z">
                    <w:rPr>
                      <w:rStyle w:val="SAPEmphasis"/>
                    </w:rPr>
                  </w:rPrChange>
                </w:rPr>
                <w:delText xml:space="preserve">Pushbutton </w:delText>
              </w:r>
            </w:del>
            <w:ins w:id="1007" w:author="Author" w:date="2018-01-15T11:29:00Z">
              <w:r w:rsidR="004452EF" w:rsidRPr="00391FF2">
                <w:rPr>
                  <w:rStyle w:val="SAPEmphasis"/>
                  <w:highlight w:val="yellow"/>
                  <w:rPrChange w:id="1008" w:author="Author" w:date="2018-03-07T10:00:00Z">
                    <w:rPr>
                      <w:rStyle w:val="SAPEmphasis"/>
                    </w:rPr>
                  </w:rPrChange>
                </w:rPr>
                <w:t>Button</w:t>
              </w:r>
              <w:r w:rsidR="004452EF" w:rsidRPr="00273716">
                <w:rPr>
                  <w:rStyle w:val="SAPEmphasis"/>
                </w:rPr>
                <w:t xml:space="preserve"> </w:t>
              </w:r>
            </w:ins>
          </w:p>
        </w:tc>
        <w:tc>
          <w:tcPr>
            <w:tcW w:w="5670" w:type="dxa"/>
            <w:hideMark/>
          </w:tcPr>
          <w:p w14:paraId="3A121A03" w14:textId="2F299B9C" w:rsidR="00E026C3" w:rsidRPr="00273716" w:rsidRDefault="00E026C3" w:rsidP="00E026C3">
            <w:pPr>
              <w:rPr>
                <w:rStyle w:val="SAPScreenElement"/>
              </w:rPr>
            </w:pPr>
            <w:r w:rsidRPr="00273716">
              <w:t xml:space="preserve">Select the </w:t>
            </w:r>
            <w:r w:rsidRPr="00391FF2">
              <w:rPr>
                <w:rStyle w:val="SAPScreenElement"/>
                <w:strike/>
                <w:highlight w:val="yellow"/>
                <w:rPrChange w:id="1009" w:author="Author" w:date="2018-03-07T10:00:00Z">
                  <w:rPr>
                    <w:rStyle w:val="SAPScreenElement"/>
                  </w:rPr>
                </w:rPrChange>
              </w:rPr>
              <w:t>Take</w:t>
            </w:r>
            <w:r w:rsidRPr="00391FF2">
              <w:rPr>
                <w:rStyle w:val="SAPScreenElement"/>
                <w:highlight w:val="yellow"/>
                <w:rPrChange w:id="1010" w:author="Author" w:date="2018-03-07T10:00:00Z">
                  <w:rPr>
                    <w:rStyle w:val="SAPScreenElement"/>
                  </w:rPr>
                </w:rPrChange>
              </w:rPr>
              <w:t xml:space="preserve"> Action</w:t>
            </w:r>
            <w:ins w:id="1011" w:author="Author" w:date="2018-03-07T10:00:00Z">
              <w:r w:rsidR="00391FF2">
                <w:rPr>
                  <w:rStyle w:val="SAPScreenElement"/>
                  <w:highlight w:val="yellow"/>
                </w:rPr>
                <w:t>s</w:t>
              </w:r>
            </w:ins>
            <w:r w:rsidRPr="00391FF2">
              <w:rPr>
                <w:sz w:val="14"/>
                <w:highlight w:val="yellow"/>
                <w:rPrChange w:id="1012" w:author="Author" w:date="2018-03-07T10:00:00Z">
                  <w:rPr>
                    <w:sz w:val="14"/>
                  </w:rPr>
                </w:rPrChange>
              </w:rPr>
              <w:t xml:space="preserve"> </w:t>
            </w:r>
            <w:del w:id="1013" w:author="Author" w:date="2018-01-15T11:29:00Z">
              <w:r w:rsidRPr="00391FF2" w:rsidDel="004452EF">
                <w:rPr>
                  <w:highlight w:val="yellow"/>
                  <w:rPrChange w:id="1014" w:author="Author" w:date="2018-03-07T10:00:00Z">
                    <w:rPr/>
                  </w:rPrChange>
                </w:rPr>
                <w:delText>pushbutton</w:delText>
              </w:r>
            </w:del>
            <w:ins w:id="1015" w:author="Author" w:date="2018-01-15T11:29:00Z">
              <w:r w:rsidR="004452EF" w:rsidRPr="00391FF2">
                <w:rPr>
                  <w:highlight w:val="yellow"/>
                  <w:rPrChange w:id="1016" w:author="Author" w:date="2018-03-07T10:00:00Z">
                    <w:rPr/>
                  </w:rPrChange>
                </w:rPr>
                <w:t>button</w:t>
              </w:r>
            </w:ins>
            <w:r w:rsidRPr="00273716">
              <w:t xml:space="preserve"> located in the top right corner of the </w:t>
            </w:r>
            <w:r w:rsidRPr="00273716">
              <w:rPr>
                <w:rStyle w:val="SAPScreenElement"/>
              </w:rPr>
              <w:t>Employee Files</w:t>
            </w:r>
            <w:r w:rsidRPr="00273716">
              <w:rPr>
                <w:sz w:val="14"/>
              </w:rPr>
              <w:t xml:space="preserve"> </w:t>
            </w:r>
            <w:r w:rsidRPr="00273716">
              <w:t>screen.</w:t>
            </w:r>
          </w:p>
        </w:tc>
        <w:tc>
          <w:tcPr>
            <w:tcW w:w="4410" w:type="dxa"/>
            <w:hideMark/>
          </w:tcPr>
          <w:p w14:paraId="637CABBF" w14:textId="6E43138E" w:rsidR="00E026C3" w:rsidRPr="00273716" w:rsidRDefault="00E026C3" w:rsidP="00E026C3">
            <w:r w:rsidRPr="00273716">
              <w:t xml:space="preserve">The </w:t>
            </w:r>
            <w:r w:rsidRPr="00391FF2">
              <w:rPr>
                <w:rStyle w:val="SAPScreenElement"/>
                <w:strike/>
                <w:highlight w:val="yellow"/>
                <w:rPrChange w:id="1017" w:author="Author" w:date="2018-03-07T10:00:00Z">
                  <w:rPr>
                    <w:rStyle w:val="SAPScreenElement"/>
                  </w:rPr>
                </w:rPrChange>
              </w:rPr>
              <w:t>Take</w:t>
            </w:r>
            <w:r w:rsidRPr="00391FF2">
              <w:rPr>
                <w:rStyle w:val="SAPScreenElement"/>
                <w:highlight w:val="yellow"/>
                <w:rPrChange w:id="1018" w:author="Author" w:date="2018-03-07T10:00:00Z">
                  <w:rPr>
                    <w:rStyle w:val="SAPScreenElement"/>
                  </w:rPr>
                </w:rPrChange>
              </w:rPr>
              <w:t xml:space="preserve"> Action</w:t>
            </w:r>
            <w:ins w:id="1019" w:author="Author" w:date="2018-03-07T10:00:00Z">
              <w:r w:rsidR="00391FF2">
                <w:rPr>
                  <w:rStyle w:val="SAPScreenElement"/>
                  <w:highlight w:val="yellow"/>
                </w:rPr>
                <w:t>s</w:t>
              </w:r>
            </w:ins>
            <w:r w:rsidRPr="00391FF2">
              <w:rPr>
                <w:rStyle w:val="SAPScreenElement"/>
                <w:highlight w:val="yellow"/>
                <w:rPrChange w:id="1020" w:author="Author" w:date="2018-03-07T10:00:00Z">
                  <w:rPr>
                    <w:rStyle w:val="SAPScreenElement"/>
                  </w:rPr>
                </w:rPrChange>
              </w:rPr>
              <w:t xml:space="preserve"> </w:t>
            </w:r>
            <w:del w:id="1021" w:author="Author" w:date="2018-01-15T11:29:00Z">
              <w:r w:rsidRPr="00391FF2" w:rsidDel="004452EF">
                <w:rPr>
                  <w:highlight w:val="yellow"/>
                  <w:rPrChange w:id="1022" w:author="Author" w:date="2018-03-07T10:00:00Z">
                    <w:rPr/>
                  </w:rPrChange>
                </w:rPr>
                <w:delText>pushbutton</w:delText>
              </w:r>
            </w:del>
            <w:ins w:id="1023" w:author="Author" w:date="2018-01-15T11:29:00Z">
              <w:r w:rsidR="004452EF" w:rsidRPr="00391FF2">
                <w:rPr>
                  <w:highlight w:val="yellow"/>
                  <w:rPrChange w:id="1024" w:author="Author" w:date="2018-03-07T10:00:00Z">
                    <w:rPr/>
                  </w:rPrChange>
                </w:rPr>
                <w:t>button</w:t>
              </w:r>
            </w:ins>
            <w:r w:rsidRPr="00273716">
              <w:t xml:space="preserve"> is expanded and an appropriate action can be selected.</w:t>
            </w:r>
          </w:p>
        </w:tc>
        <w:tc>
          <w:tcPr>
            <w:tcW w:w="1262" w:type="dxa"/>
          </w:tcPr>
          <w:p w14:paraId="40D5A33E" w14:textId="77777777" w:rsidR="00E026C3" w:rsidRPr="00273716" w:rsidRDefault="00E026C3" w:rsidP="00E026C3"/>
        </w:tc>
      </w:tr>
      <w:tr w:rsidR="00F36701" w:rsidRPr="00273716" w14:paraId="19BC2C11" w14:textId="77777777" w:rsidTr="008C6710">
        <w:trPr>
          <w:trHeight w:val="432"/>
        </w:trPr>
        <w:tc>
          <w:tcPr>
            <w:tcW w:w="872" w:type="dxa"/>
            <w:hideMark/>
          </w:tcPr>
          <w:p w14:paraId="76A0B256" w14:textId="77777777" w:rsidR="00F36701" w:rsidRPr="00273716" w:rsidRDefault="00F36701" w:rsidP="00F36701">
            <w:r w:rsidRPr="00273716">
              <w:t>5</w:t>
            </w:r>
          </w:p>
        </w:tc>
        <w:tc>
          <w:tcPr>
            <w:tcW w:w="2070" w:type="dxa"/>
            <w:hideMark/>
          </w:tcPr>
          <w:p w14:paraId="0DE6928B" w14:textId="77777777" w:rsidR="00F36701" w:rsidRPr="00273716" w:rsidRDefault="00F36701" w:rsidP="00F36701">
            <w:pPr>
              <w:rPr>
                <w:rStyle w:val="SAPEmphasis"/>
              </w:rPr>
            </w:pPr>
            <w:r w:rsidRPr="00273716">
              <w:rPr>
                <w:rStyle w:val="SAPEmphasis"/>
              </w:rPr>
              <w:t>Continue</w:t>
            </w:r>
          </w:p>
        </w:tc>
        <w:tc>
          <w:tcPr>
            <w:tcW w:w="5670" w:type="dxa"/>
            <w:hideMark/>
          </w:tcPr>
          <w:p w14:paraId="6190975D" w14:textId="4BAF420C" w:rsidR="00F36701" w:rsidRPr="00273716" w:rsidRDefault="00F36701" w:rsidP="00C72B51">
            <w:r w:rsidRPr="00273716">
              <w:t xml:space="preserve">To continue the process, </w:t>
            </w:r>
            <w:r w:rsidR="00C72B51" w:rsidRPr="00273716">
              <w:t xml:space="preserve">proceed as described in one of the chapters </w:t>
            </w:r>
            <w:r w:rsidR="00FB56A9" w:rsidRPr="00273716">
              <w:rPr>
                <w:rStyle w:val="SAPTextReference"/>
              </w:rPr>
              <w:t>Take Action: Promotion</w:t>
            </w:r>
            <w:r w:rsidRPr="00273716">
              <w:t xml:space="preserve"> or </w:t>
            </w:r>
            <w:r w:rsidR="00FB56A9" w:rsidRPr="00273716">
              <w:rPr>
                <w:rStyle w:val="SAPTextReference"/>
              </w:rPr>
              <w:t>Take Action: Demotion</w:t>
            </w:r>
            <w:r w:rsidR="00FB56A9" w:rsidRPr="00273716">
              <w:t xml:space="preserve"> </w:t>
            </w:r>
            <w:r w:rsidRPr="00273716">
              <w:t>within this test script.</w:t>
            </w:r>
          </w:p>
        </w:tc>
        <w:tc>
          <w:tcPr>
            <w:tcW w:w="4410" w:type="dxa"/>
          </w:tcPr>
          <w:p w14:paraId="030BC5D2" w14:textId="77777777" w:rsidR="00F36701" w:rsidRPr="00273716" w:rsidRDefault="00F36701" w:rsidP="00F36701"/>
        </w:tc>
        <w:tc>
          <w:tcPr>
            <w:tcW w:w="1262" w:type="dxa"/>
          </w:tcPr>
          <w:p w14:paraId="75B0C681" w14:textId="77777777" w:rsidR="00F36701" w:rsidRPr="00273716" w:rsidRDefault="00F36701" w:rsidP="00F36701"/>
        </w:tc>
      </w:tr>
    </w:tbl>
    <w:p w14:paraId="5D958AA7" w14:textId="77777777" w:rsidR="00C11FF1" w:rsidRPr="00273716" w:rsidRDefault="00C11FF1" w:rsidP="00C11FF1">
      <w:pPr>
        <w:pStyle w:val="SAPKeyblockTitle"/>
      </w:pPr>
      <w:bookmarkStart w:id="1025" w:name="_Toc408417724"/>
      <w:bookmarkStart w:id="1026" w:name="_Toc409446016"/>
      <w:bookmarkStart w:id="1027" w:name="_Ref406766069"/>
      <w:bookmarkStart w:id="1028" w:name="_Toc410684975"/>
      <w:bookmarkStart w:id="1029" w:name="_Toc417388361"/>
      <w:bookmarkEnd w:id="1025"/>
      <w:bookmarkEnd w:id="1026"/>
      <w:r w:rsidRPr="00273716">
        <w:t>Prerequisites</w:t>
      </w:r>
    </w:p>
    <w:p w14:paraId="4CF5050E" w14:textId="77777777" w:rsidR="00C11FF1" w:rsidRPr="00273716" w:rsidRDefault="00C11FF1" w:rsidP="00C11FF1">
      <w:r w:rsidRPr="00273716">
        <w:t>In order that the process steps can be executed as described, following prerequisites must be fulfilled:</w:t>
      </w:r>
    </w:p>
    <w:p w14:paraId="0143DA47" w14:textId="4827F402" w:rsidR="006C7F48" w:rsidRPr="00273716" w:rsidRDefault="00C11FF1" w:rsidP="00C11FF1">
      <w:pPr>
        <w:pStyle w:val="ListBullet"/>
        <w:ind w:left="341" w:hanging="284"/>
      </w:pPr>
      <w:r w:rsidRPr="00273716">
        <w:t xml:space="preserve">The promotion and demotion data need to be approved by the </w:t>
      </w:r>
      <w:r w:rsidR="000C750F" w:rsidRPr="00273716">
        <w:t xml:space="preserve">line manager </w:t>
      </w:r>
      <w:r w:rsidR="006C7F48" w:rsidRPr="00273716">
        <w:t xml:space="preserve">of the </w:t>
      </w:r>
      <w:r w:rsidRPr="00273716">
        <w:t>employee’s</w:t>
      </w:r>
      <w:r w:rsidR="006C7F48" w:rsidRPr="00273716">
        <w:t xml:space="preserve"> </w:t>
      </w:r>
      <w:r w:rsidR="000C750F" w:rsidRPr="00273716">
        <w:t xml:space="preserve">line manager </w:t>
      </w:r>
      <w:r w:rsidR="006C7F48" w:rsidRPr="00273716">
        <w:t>(i.e.</w:t>
      </w:r>
      <w:r w:rsidRPr="00273716">
        <w:t xml:space="preserve"> </w:t>
      </w:r>
      <w:r w:rsidR="006C7F48" w:rsidRPr="00273716">
        <w:t>2</w:t>
      </w:r>
      <w:r w:rsidR="006C7F48" w:rsidRPr="00273716">
        <w:rPr>
          <w:vertAlign w:val="superscript"/>
        </w:rPr>
        <w:t>nd</w:t>
      </w:r>
      <w:r w:rsidR="006C7F48" w:rsidRPr="00273716">
        <w:t xml:space="preserve"> level manager)</w:t>
      </w:r>
      <w:r w:rsidRPr="00273716">
        <w:t xml:space="preserve"> and the HR </w:t>
      </w:r>
      <w:r w:rsidR="001A31E3" w:rsidRPr="00273716">
        <w:t>business partner</w:t>
      </w:r>
      <w:r w:rsidR="001A31E3" w:rsidRPr="00273716" w:rsidDel="004D6316">
        <w:t xml:space="preserve"> </w:t>
      </w:r>
      <w:r w:rsidR="001A31E3" w:rsidRPr="00273716">
        <w:t>of</w:t>
      </w:r>
      <w:r w:rsidRPr="00273716">
        <w:t xml:space="preserve"> the employee. </w:t>
      </w:r>
    </w:p>
    <w:p w14:paraId="4C3E0C11" w14:textId="5404BF27" w:rsidR="00C11FF1" w:rsidRPr="00273716" w:rsidRDefault="00C11FF1" w:rsidP="008C6710">
      <w:pPr>
        <w:pStyle w:val="ListBullet"/>
        <w:numPr>
          <w:ilvl w:val="0"/>
          <w:numId w:val="0"/>
        </w:numPr>
        <w:ind w:left="341"/>
      </w:pPr>
      <w:r w:rsidRPr="00273716">
        <w:t>Therefore, during hiring of the employee</w:t>
      </w:r>
      <w:r w:rsidR="006C7F48" w:rsidRPr="00273716">
        <w:t>,</w:t>
      </w:r>
      <w:r w:rsidRPr="00273716">
        <w:t xml:space="preserve"> the field </w:t>
      </w:r>
      <w:r w:rsidRPr="00273716">
        <w:rPr>
          <w:rStyle w:val="SAPScreenElement"/>
        </w:rPr>
        <w:t>Supervisor</w:t>
      </w:r>
      <w:r w:rsidRPr="00273716">
        <w:t xml:space="preserve"> (the employee’s </w:t>
      </w:r>
      <w:r w:rsidR="000C750F" w:rsidRPr="00273716">
        <w:t>line manager</w:t>
      </w:r>
      <w:r w:rsidRPr="00273716">
        <w:t xml:space="preserve">) and the </w:t>
      </w:r>
      <w:r w:rsidRPr="00273716">
        <w:rPr>
          <w:rStyle w:val="SAPScreenElement"/>
        </w:rPr>
        <w:t>Relationship Type</w:t>
      </w:r>
      <w:r w:rsidRPr="00273716">
        <w:t xml:space="preserve"> </w:t>
      </w:r>
      <w:r w:rsidRPr="00273716">
        <w:rPr>
          <w:rStyle w:val="UserInput"/>
          <w:sz w:val="18"/>
          <w:szCs w:val="18"/>
        </w:rPr>
        <w:t>HR Manager</w:t>
      </w:r>
      <w:r w:rsidRPr="00273716">
        <w:t xml:space="preserve"> must have been maintained.</w:t>
      </w:r>
      <w:r w:rsidR="006C7F48" w:rsidRPr="00273716">
        <w:t xml:space="preserve"> Make sure that the employee maintained in field </w:t>
      </w:r>
      <w:r w:rsidR="006C7F48" w:rsidRPr="00273716">
        <w:rPr>
          <w:rStyle w:val="SAPScreenElement"/>
        </w:rPr>
        <w:t>Supervisor</w:t>
      </w:r>
      <w:r w:rsidR="006C7F48" w:rsidRPr="00273716">
        <w:t xml:space="preserve"> has also a </w:t>
      </w:r>
      <w:r w:rsidR="000C750F" w:rsidRPr="00273716">
        <w:t>line manager</w:t>
      </w:r>
      <w:r w:rsidR="006C7F48" w:rsidRPr="00273716">
        <w:t>.</w:t>
      </w:r>
    </w:p>
    <w:p w14:paraId="57854ED3" w14:textId="77777777" w:rsidR="00C11FF1" w:rsidRPr="00273716" w:rsidRDefault="00C11FF1" w:rsidP="000E544F">
      <w:pPr>
        <w:pStyle w:val="SAPNoteHeading"/>
        <w:ind w:left="0"/>
      </w:pPr>
      <w:r w:rsidRPr="00273716">
        <w:rPr>
          <w:noProof/>
          <w:lang w:val="de-DE" w:eastAsia="de-DE"/>
        </w:rPr>
        <w:drawing>
          <wp:inline distT="0" distB="0" distL="0" distR="0" wp14:anchorId="28458EBE" wp14:editId="0F81CB7E">
            <wp:extent cx="231775" cy="23177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273716">
        <w:rPr>
          <w:noProof/>
          <w:lang w:eastAsia="zh-CN"/>
        </w:rPr>
        <w:t xml:space="preserve"> Note</w:t>
      </w:r>
    </w:p>
    <w:p w14:paraId="302DD037" w14:textId="01AC3516" w:rsidR="00C11FF1" w:rsidRPr="00273716" w:rsidRDefault="00C11FF1" w:rsidP="000E544F">
      <w:pPr>
        <w:pStyle w:val="NoteParagraph"/>
        <w:ind w:left="0"/>
        <w:rPr>
          <w:lang w:eastAsia="zh-CN"/>
        </w:rPr>
      </w:pPr>
      <w:r w:rsidRPr="00273716">
        <w:t>For details on these prerequisites, refer to test script</w:t>
      </w:r>
      <w:ins w:id="1030" w:author="Author" w:date="2018-01-17T14:59:00Z">
        <w:r w:rsidR="00A90FEA">
          <w:t xml:space="preserve"> o</w:t>
        </w:r>
      </w:ins>
      <w:ins w:id="1031" w:author="Author" w:date="2018-03-01T10:51:00Z">
        <w:r w:rsidR="00711F92">
          <w:t>f</w:t>
        </w:r>
      </w:ins>
      <w:ins w:id="1032" w:author="Author" w:date="2018-01-17T14:59:00Z">
        <w:del w:id="1033" w:author="Author" w:date="2018-03-01T10:51:00Z">
          <w:r w:rsidR="00A90FEA" w:rsidDel="00711F92">
            <w:delText>r</w:delText>
          </w:r>
        </w:del>
        <w:r w:rsidR="00A90FEA">
          <w:t xml:space="preserve"> scope item</w:t>
        </w:r>
      </w:ins>
      <w:r w:rsidRPr="00273716">
        <w:t xml:space="preserve"> </w:t>
      </w:r>
      <w:r w:rsidRPr="00273716">
        <w:rPr>
          <w:rStyle w:val="SAPTextReference"/>
        </w:rPr>
        <w:t>Add New Employee / Rehire (FJ0)</w:t>
      </w:r>
      <w:r w:rsidRPr="00273716">
        <w:t>.</w:t>
      </w:r>
    </w:p>
    <w:p w14:paraId="6899A678" w14:textId="77777777" w:rsidR="00C11FF1" w:rsidRPr="00273716" w:rsidRDefault="00C11FF1" w:rsidP="000E544F">
      <w:pPr>
        <w:pStyle w:val="SAPNoteHeading"/>
        <w:ind w:left="0"/>
      </w:pPr>
      <w:r w:rsidRPr="00273716">
        <w:rPr>
          <w:noProof/>
          <w:lang w:val="de-DE" w:eastAsia="de-DE"/>
        </w:rPr>
        <w:drawing>
          <wp:inline distT="0" distB="0" distL="0" distR="0" wp14:anchorId="01686AA8" wp14:editId="1DD06641">
            <wp:extent cx="225425" cy="225425"/>
            <wp:effectExtent l="0" t="0" r="3175" b="3175"/>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Recommendation</w:t>
      </w:r>
    </w:p>
    <w:p w14:paraId="67A3D415" w14:textId="3519F032" w:rsidR="00C11FF1" w:rsidRPr="00273716" w:rsidRDefault="00C11FF1" w:rsidP="000E544F">
      <w:pPr>
        <w:pStyle w:val="NoteParagraph"/>
        <w:ind w:left="0"/>
      </w:pPr>
      <w:r w:rsidRPr="00273716">
        <w:t xml:space="preserve">In case you have missed to maintain the </w:t>
      </w:r>
      <w:r w:rsidRPr="00273716">
        <w:rPr>
          <w:rStyle w:val="SAPScreenElement"/>
        </w:rPr>
        <w:t>Relationship Type</w:t>
      </w:r>
      <w:r w:rsidRPr="00273716">
        <w:t xml:space="preserve"> </w:t>
      </w:r>
      <w:r w:rsidRPr="00273716">
        <w:rPr>
          <w:rStyle w:val="UserInput"/>
          <w:sz w:val="18"/>
        </w:rPr>
        <w:t>HR Manager</w:t>
      </w:r>
      <w:r w:rsidRPr="00273716">
        <w:t>, you can add it as briefly described below:</w:t>
      </w:r>
    </w:p>
    <w:p w14:paraId="27E5FEBE" w14:textId="2C3444B5" w:rsidR="00E026C3" w:rsidRPr="00273716" w:rsidRDefault="00E026C3" w:rsidP="000E544F">
      <w:pPr>
        <w:pStyle w:val="ListBullet3"/>
        <w:numPr>
          <w:ilvl w:val="0"/>
          <w:numId w:val="27"/>
        </w:numPr>
        <w:ind w:left="416"/>
      </w:pPr>
      <w:r w:rsidRPr="00273716">
        <w:rPr>
          <w:noProof/>
        </w:rPr>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rPr>
          <w:noProof/>
        </w:rPr>
        <w:t>as HR Administrator.</w:t>
      </w:r>
    </w:p>
    <w:p w14:paraId="3D6A992A" w14:textId="77777777" w:rsidR="00E026C3" w:rsidRPr="00273716" w:rsidRDefault="00E026C3" w:rsidP="000E544F">
      <w:pPr>
        <w:pStyle w:val="ListBullet3"/>
        <w:numPr>
          <w:ilvl w:val="0"/>
          <w:numId w:val="27"/>
        </w:numPr>
        <w:ind w:left="416"/>
      </w:pPr>
      <w:r w:rsidRPr="00273716">
        <w:rPr>
          <w:noProof/>
        </w:rPr>
        <w:t xml:space="preserve">Select from the </w:t>
      </w:r>
      <w:r w:rsidRPr="00273716">
        <w:rPr>
          <w:rStyle w:val="SAPScreenElement"/>
        </w:rPr>
        <w:t xml:space="preserve">Home </w:t>
      </w:r>
      <w:r w:rsidRPr="00273716">
        <w:rPr>
          <w:noProof/>
        </w:rPr>
        <w:t xml:space="preserve">drop-down </w:t>
      </w:r>
      <w:r w:rsidRPr="00273716">
        <w:rPr>
          <w:rStyle w:val="SAPScreenElement"/>
        </w:rPr>
        <w:t>My Employee Files.</w:t>
      </w:r>
      <w:r w:rsidRPr="00273716">
        <w:rPr>
          <w:noProof/>
        </w:rPr>
        <w:t xml:space="preserve"> Select the drop-down next to your name to enter the employee’s name in the search box, and choose</w:t>
      </w:r>
      <w:r w:rsidRPr="00273716">
        <w:t xml:space="preserve"> in the list of employees matching the search criteria the appropriate employee.</w:t>
      </w:r>
    </w:p>
    <w:p w14:paraId="3D82A771" w14:textId="77777777" w:rsidR="00E026C3" w:rsidRPr="00273716" w:rsidRDefault="00E026C3" w:rsidP="000E544F">
      <w:pPr>
        <w:pStyle w:val="ListBullet3"/>
        <w:numPr>
          <w:ilvl w:val="0"/>
          <w:numId w:val="27"/>
        </w:numPr>
        <w:ind w:left="416"/>
      </w:pPr>
      <w:r w:rsidRPr="00273716">
        <w:t xml:space="preserve">Go to the </w:t>
      </w:r>
      <w:r w:rsidRPr="00273716">
        <w:rPr>
          <w:rStyle w:val="SAPScreenElement"/>
        </w:rPr>
        <w:t>Employment Information</w:t>
      </w:r>
      <w:r w:rsidRPr="00273716">
        <w:t xml:space="preserve"> section, and there scroll down to the </w:t>
      </w:r>
      <w:r w:rsidRPr="00273716">
        <w:rPr>
          <w:rStyle w:val="SAPScreenElement"/>
        </w:rPr>
        <w:t>Job Relationships</w:t>
      </w:r>
      <w:r w:rsidRPr="00273716">
        <w:t xml:space="preserve"> subsection. </w:t>
      </w:r>
    </w:p>
    <w:p w14:paraId="585E62F4" w14:textId="77777777" w:rsidR="00E026C3" w:rsidRPr="00273716" w:rsidRDefault="00E026C3" w:rsidP="000E544F">
      <w:pPr>
        <w:pStyle w:val="ListBullet3"/>
        <w:numPr>
          <w:ilvl w:val="0"/>
          <w:numId w:val="27"/>
        </w:numPr>
        <w:ind w:left="416"/>
      </w:pPr>
      <w:r w:rsidRPr="00273716">
        <w:t xml:space="preserve">Select the </w:t>
      </w:r>
      <w:r w:rsidRPr="00273716">
        <w:rPr>
          <w:rStyle w:val="SAPScreenElement"/>
        </w:rPr>
        <w:t>Pencil (Edit)</w:t>
      </w:r>
      <w:r w:rsidRPr="00273716">
        <w:t xml:space="preserve"> icon next to the </w:t>
      </w:r>
      <w:r w:rsidRPr="00273716">
        <w:rPr>
          <w:rStyle w:val="SAPScreenElement"/>
        </w:rPr>
        <w:t>Job Relationships</w:t>
      </w:r>
      <w:r w:rsidRPr="00273716">
        <w:t xml:space="preserve"> block. </w:t>
      </w:r>
    </w:p>
    <w:p w14:paraId="380720BA" w14:textId="77777777" w:rsidR="00E026C3" w:rsidRPr="00273716" w:rsidRDefault="00E026C3" w:rsidP="000E544F">
      <w:pPr>
        <w:pStyle w:val="ListBullet3"/>
        <w:numPr>
          <w:ilvl w:val="0"/>
          <w:numId w:val="27"/>
        </w:numPr>
        <w:ind w:left="416"/>
      </w:pPr>
      <w:r w:rsidRPr="00273716">
        <w:t xml:space="preserve">In the upcoming </w:t>
      </w:r>
      <w:r w:rsidRPr="00273716">
        <w:rPr>
          <w:rStyle w:val="SAPScreenElement"/>
        </w:rPr>
        <w:t>Job Relationships</w:t>
      </w:r>
      <w:r w:rsidRPr="00273716">
        <w:t xml:space="preserve"> dialog box, enter in the </w:t>
      </w:r>
      <w:r w:rsidRPr="00273716">
        <w:rPr>
          <w:rStyle w:val="SAPScreenElement"/>
        </w:rPr>
        <w:t>When would you like your changes to take effect?</w:t>
      </w:r>
      <w:r w:rsidRPr="00273716">
        <w:t xml:space="preserve"> field the date the change is to become valid (most likely the hiring date of the employee). Select the </w:t>
      </w:r>
      <w:r w:rsidRPr="00273716">
        <w:rPr>
          <w:rStyle w:val="SAPScreenElement"/>
        </w:rPr>
        <w:sym w:font="Symbol" w:char="F0C5"/>
      </w:r>
      <w:r w:rsidRPr="00273716">
        <w:rPr>
          <w:rStyle w:val="SAPScreenElement"/>
        </w:rPr>
        <w:t xml:space="preserve"> Add</w:t>
      </w:r>
      <w:r w:rsidRPr="00273716">
        <w:t xml:space="preserve"> link and make the following entries:</w:t>
      </w:r>
    </w:p>
    <w:p w14:paraId="047F639B" w14:textId="77777777" w:rsidR="00E026C3" w:rsidRPr="00273716" w:rsidRDefault="00E026C3" w:rsidP="00FD5BCD">
      <w:pPr>
        <w:pStyle w:val="ListBullet3"/>
        <w:numPr>
          <w:ilvl w:val="1"/>
          <w:numId w:val="27"/>
        </w:numPr>
        <w:ind w:left="709" w:hanging="283"/>
      </w:pPr>
      <w:r w:rsidRPr="00273716">
        <w:t xml:space="preserve">For field </w:t>
      </w:r>
      <w:r w:rsidRPr="00273716">
        <w:rPr>
          <w:rStyle w:val="SAPScreenElement"/>
        </w:rPr>
        <w:t>Relationship Type</w:t>
      </w:r>
      <w:r w:rsidRPr="00273716">
        <w:t xml:space="preserve">, select </w:t>
      </w:r>
      <w:r w:rsidRPr="00273716">
        <w:rPr>
          <w:rStyle w:val="SAPUserEntry"/>
        </w:rPr>
        <w:t>HR Manager</w:t>
      </w:r>
      <w:r w:rsidRPr="00273716">
        <w:rPr>
          <w:rStyle w:val="UserInput"/>
        </w:rPr>
        <w:t xml:space="preserve"> </w:t>
      </w:r>
      <w:r w:rsidRPr="00273716">
        <w:t xml:space="preserve">from the drop-down, and for field </w:t>
      </w:r>
      <w:r w:rsidRPr="00273716">
        <w:rPr>
          <w:rStyle w:val="SAPScreenElement"/>
        </w:rPr>
        <w:t>Name</w:t>
      </w:r>
      <w:r w:rsidRPr="00273716">
        <w:t>, select the appropriate employee from the drop-down.</w:t>
      </w:r>
    </w:p>
    <w:p w14:paraId="261CD13B" w14:textId="77777777" w:rsidR="00E026C3" w:rsidRPr="00273716" w:rsidRDefault="00E026C3" w:rsidP="000E544F">
      <w:pPr>
        <w:pStyle w:val="ListBullet3"/>
        <w:numPr>
          <w:ilvl w:val="0"/>
          <w:numId w:val="27"/>
        </w:numPr>
        <w:ind w:left="416"/>
      </w:pPr>
      <w:r w:rsidRPr="00273716">
        <w:t xml:space="preserve">To add additional relationship types, which should become effective the same data, select the </w:t>
      </w:r>
      <w:r w:rsidRPr="00273716">
        <w:rPr>
          <w:rStyle w:val="SAPScreenElement"/>
        </w:rPr>
        <w:sym w:font="Symbol" w:char="F0C5"/>
      </w:r>
      <w:r w:rsidRPr="00273716">
        <w:rPr>
          <w:rStyle w:val="SAPScreenElement"/>
        </w:rPr>
        <w:t xml:space="preserve"> Add</w:t>
      </w:r>
      <w:r w:rsidRPr="00273716">
        <w:t xml:space="preserve"> link and make entries as appropriate.</w:t>
      </w:r>
    </w:p>
    <w:p w14:paraId="3A938672" w14:textId="77777777" w:rsidR="00E026C3" w:rsidRPr="00273716" w:rsidRDefault="00E026C3" w:rsidP="000E544F">
      <w:pPr>
        <w:pStyle w:val="ListBullet3"/>
        <w:numPr>
          <w:ilvl w:val="0"/>
          <w:numId w:val="27"/>
        </w:numPr>
        <w:ind w:left="416"/>
      </w:pPr>
      <w:r w:rsidRPr="00273716">
        <w:t xml:space="preserve">Choose the </w:t>
      </w:r>
      <w:r w:rsidRPr="00273716">
        <w:rPr>
          <w:rStyle w:val="SAPScreenElement"/>
        </w:rPr>
        <w:t xml:space="preserve">Save </w:t>
      </w:r>
      <w:r w:rsidRPr="00273716">
        <w:t xml:space="preserve">button. The data is saved and is visible in the employee’s </w:t>
      </w:r>
      <w:r w:rsidRPr="00273716">
        <w:rPr>
          <w:rStyle w:val="SAPScreenElement"/>
        </w:rPr>
        <w:t xml:space="preserve">Job Relationships </w:t>
      </w:r>
      <w:r w:rsidRPr="00273716">
        <w:t>subsection of the</w:t>
      </w:r>
      <w:r w:rsidRPr="00273716">
        <w:rPr>
          <w:rStyle w:val="SAPScreenElement"/>
        </w:rPr>
        <w:t xml:space="preserve"> Employment Information</w:t>
      </w:r>
      <w:r w:rsidRPr="00273716">
        <w:t xml:space="preserve"> section.</w:t>
      </w:r>
    </w:p>
    <w:p w14:paraId="62F353A0" w14:textId="77777777" w:rsidR="00FB56A9" w:rsidRPr="00273716" w:rsidRDefault="00FB56A9" w:rsidP="00B357F2">
      <w:pPr>
        <w:pStyle w:val="Heading2"/>
      </w:pPr>
      <w:bookmarkStart w:id="1034" w:name="_Toc471808190"/>
      <w:bookmarkStart w:id="1035" w:name="_Toc474396145"/>
      <w:bookmarkStart w:id="1036" w:name="_Toc474396266"/>
      <w:bookmarkStart w:id="1037" w:name="_Toc471808191"/>
      <w:bookmarkStart w:id="1038" w:name="_Toc474396146"/>
      <w:bookmarkStart w:id="1039" w:name="_Toc474396267"/>
      <w:bookmarkStart w:id="1040" w:name="_Toc471808192"/>
      <w:bookmarkStart w:id="1041" w:name="_Toc474396147"/>
      <w:bookmarkStart w:id="1042" w:name="_Toc474396268"/>
      <w:bookmarkStart w:id="1043" w:name="_Toc471808193"/>
      <w:bookmarkStart w:id="1044" w:name="_Toc474396148"/>
      <w:bookmarkStart w:id="1045" w:name="_Toc474396269"/>
      <w:bookmarkStart w:id="1046" w:name="_Toc471808194"/>
      <w:bookmarkStart w:id="1047" w:name="_Toc474396149"/>
      <w:bookmarkStart w:id="1048" w:name="_Toc474396270"/>
      <w:bookmarkStart w:id="1049" w:name="_Toc471808195"/>
      <w:bookmarkStart w:id="1050" w:name="_Toc474396150"/>
      <w:bookmarkStart w:id="1051" w:name="_Toc474396271"/>
      <w:bookmarkStart w:id="1052" w:name="_Toc471808196"/>
      <w:bookmarkStart w:id="1053" w:name="_Toc474396151"/>
      <w:bookmarkStart w:id="1054" w:name="_Toc474396272"/>
      <w:bookmarkStart w:id="1055" w:name="_Toc474396273"/>
      <w:bookmarkStart w:id="1056" w:name="_Toc507407926"/>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r w:rsidRPr="00273716">
        <w:t>Take Action: Promotion</w:t>
      </w:r>
      <w:bookmarkEnd w:id="1055"/>
      <w:bookmarkEnd w:id="1056"/>
    </w:p>
    <w:p w14:paraId="592D37E8" w14:textId="576A1131" w:rsidR="006253C4" w:rsidRPr="00273716" w:rsidRDefault="00B357F2" w:rsidP="008C6710">
      <w:pPr>
        <w:pStyle w:val="Heading3"/>
      </w:pPr>
      <w:bookmarkStart w:id="1057" w:name="_Toc474396274"/>
      <w:bookmarkStart w:id="1058" w:name="_Toc507407927"/>
      <w:r w:rsidRPr="00273716">
        <w:t>Entering Promotion Data</w:t>
      </w:r>
      <w:bookmarkEnd w:id="968"/>
      <w:bookmarkEnd w:id="1027"/>
      <w:bookmarkEnd w:id="1028"/>
      <w:bookmarkEnd w:id="1029"/>
      <w:bookmarkEnd w:id="1057"/>
      <w:bookmarkEnd w:id="1058"/>
    </w:p>
    <w:p w14:paraId="1439BEC5" w14:textId="77777777" w:rsidR="00D51053" w:rsidRPr="00273716" w:rsidRDefault="00D51053" w:rsidP="00D51053">
      <w:pPr>
        <w:pStyle w:val="SAPKeyblockTitle"/>
      </w:pPr>
      <w:r w:rsidRPr="00273716">
        <w:t>Purpose</w:t>
      </w:r>
    </w:p>
    <w:p w14:paraId="7BC80727" w14:textId="2003420C" w:rsidR="00AC0ABF" w:rsidRPr="00273716" w:rsidRDefault="00793F6B" w:rsidP="008C6710">
      <w:r w:rsidRPr="00273716">
        <w:t xml:space="preserve">There are several </w:t>
      </w:r>
      <w:r w:rsidR="00D51053" w:rsidRPr="00273716">
        <w:t>reasons for an employee’s promotion</w:t>
      </w:r>
      <w:r w:rsidRPr="00273716">
        <w:t>, e.g.</w:t>
      </w:r>
      <w:r w:rsidR="00D51053" w:rsidRPr="00273716">
        <w:t xml:space="preserve"> a normal career progression</w:t>
      </w:r>
      <w:r w:rsidRPr="00273716">
        <w:t>, or</w:t>
      </w:r>
      <w:r w:rsidR="00D51053" w:rsidRPr="00273716">
        <w:t xml:space="preserve"> outstanding performance. This may or may not affect the pay component or pay grade of the employee. The employee’s promotion is reflected in the update of the job information </w:t>
      </w:r>
      <w:r w:rsidRPr="00273716">
        <w:t>and/</w:t>
      </w:r>
      <w:r w:rsidR="00D51053" w:rsidRPr="00273716">
        <w:t>or compensation information.</w:t>
      </w:r>
    </w:p>
    <w:p w14:paraId="62A78B17" w14:textId="55A9AD31" w:rsidR="00B22B4B" w:rsidRPr="00273716" w:rsidRDefault="00471B47" w:rsidP="00B22B4B">
      <w:pPr>
        <w:rPr>
          <w:strike/>
        </w:rPr>
      </w:pPr>
      <w:r w:rsidRPr="00273716">
        <w:t xml:space="preserve">The HR </w:t>
      </w:r>
      <w:r w:rsidR="005E5D2A" w:rsidRPr="00273716">
        <w:t xml:space="preserve">Administrator </w:t>
      </w:r>
      <w:r w:rsidRPr="00273716">
        <w:t>can maintain the promotion data reflected as change in the employee’s job information or as change in the employee’s compensation information. In the present document, we consider both cases.</w:t>
      </w:r>
      <w:r w:rsidR="00BD3DF0" w:rsidRPr="00273716">
        <w:t xml:space="preserve"> </w:t>
      </w:r>
    </w:p>
    <w:p w14:paraId="37D92FCB" w14:textId="0D4DD52B" w:rsidR="00AC0ABF" w:rsidRPr="00273716" w:rsidRDefault="00AC0ABF" w:rsidP="008C6710">
      <w:r w:rsidRPr="00E240E9">
        <w:t>In addition, for the combination of event</w:t>
      </w:r>
      <w:r w:rsidRPr="007844CA">
        <w:rPr>
          <w:rStyle w:val="SAPUserEntry"/>
          <w:color w:val="auto"/>
        </w:rPr>
        <w:t xml:space="preserve"> Promotion </w:t>
      </w:r>
      <w:r w:rsidRPr="007844CA">
        <w:t>and event reason</w:t>
      </w:r>
      <w:r w:rsidRPr="007844CA">
        <w:rPr>
          <w:rStyle w:val="SAPUserEntry"/>
          <w:color w:val="auto"/>
        </w:rPr>
        <w:t xml:space="preserve"> Promotion</w:t>
      </w:r>
      <w:r w:rsidRPr="007844CA">
        <w:rPr>
          <w:b/>
        </w:rPr>
        <w:t xml:space="preserve"> </w:t>
      </w:r>
      <w:r w:rsidRPr="007844CA">
        <w:rPr>
          <w:rStyle w:val="SAPUserEntry"/>
          <w:color w:val="auto"/>
        </w:rPr>
        <w:t>-</w:t>
      </w:r>
      <w:r w:rsidRPr="007844CA">
        <w:rPr>
          <w:b/>
        </w:rPr>
        <w:t xml:space="preserve"> </w:t>
      </w:r>
      <w:r w:rsidRPr="007844CA">
        <w:rPr>
          <w:rStyle w:val="SAPUserEntry"/>
          <w:color w:val="auto"/>
        </w:rPr>
        <w:t>Pay</w:t>
      </w:r>
      <w:r w:rsidRPr="007844CA">
        <w:rPr>
          <w:b/>
        </w:rPr>
        <w:t xml:space="preserve"> </w:t>
      </w:r>
      <w:r w:rsidRPr="007844CA">
        <w:rPr>
          <w:rStyle w:val="SAPUserEntry"/>
          <w:color w:val="auto"/>
        </w:rPr>
        <w:t xml:space="preserve">Change </w:t>
      </w:r>
      <w:r w:rsidRPr="007844CA">
        <w:t>a two-step workflow is configured in the system: an approval request will be triggered upon submitting the promotion for an employee.</w:t>
      </w:r>
      <w:r w:rsidRPr="00273716">
        <w:t xml:space="preserve"> </w:t>
      </w:r>
    </w:p>
    <w:p w14:paraId="4929F6F2" w14:textId="16B78CE1" w:rsidR="003E25DC" w:rsidRPr="00273716" w:rsidRDefault="00B431D7" w:rsidP="008C6710">
      <w:r w:rsidRPr="00273716">
        <w:t>Dependent on the configuration, also other event reasons may be available for event</w:t>
      </w:r>
      <w:r w:rsidRPr="00273716">
        <w:rPr>
          <w:rStyle w:val="SAPUserEntry"/>
          <w:color w:val="auto"/>
        </w:rPr>
        <w:t xml:space="preserve"> Promotion </w:t>
      </w:r>
      <w:r w:rsidRPr="00273716">
        <w:t>for which no workflow is triggered. If needed, the workflow delivered within this</w:t>
      </w:r>
      <w:ins w:id="1059" w:author="Author" w:date="2018-03-01T10:40:00Z">
        <w:r w:rsidR="00FC5E09">
          <w:t xml:space="preserve"> SAP</w:t>
        </w:r>
      </w:ins>
      <w:r w:rsidRPr="00273716">
        <w:t xml:space="preserve"> </w:t>
      </w:r>
      <w:del w:id="1060" w:author="Author" w:date="2018-03-01T10:40:00Z">
        <w:r w:rsidR="0053119E" w:rsidRPr="00273716" w:rsidDel="00FC5E09">
          <w:delText>b</w:delText>
        </w:r>
      </w:del>
      <w:ins w:id="1061" w:author="Author" w:date="2018-03-01T10:40:00Z">
        <w:r w:rsidR="00FC5E09">
          <w:t>B</w:t>
        </w:r>
      </w:ins>
      <w:r w:rsidR="0053119E" w:rsidRPr="00273716">
        <w:t xml:space="preserve">est </w:t>
      </w:r>
      <w:del w:id="1062" w:author="Author" w:date="2018-03-01T10:40:00Z">
        <w:r w:rsidR="0053119E" w:rsidRPr="00273716" w:rsidDel="00FC5E09">
          <w:delText>p</w:delText>
        </w:r>
      </w:del>
      <w:ins w:id="1063" w:author="Author" w:date="2018-03-01T10:40:00Z">
        <w:r w:rsidR="00FC5E09">
          <w:t>P</w:t>
        </w:r>
      </w:ins>
      <w:r w:rsidR="0053119E" w:rsidRPr="00273716">
        <w:t xml:space="preserve">ractices </w:t>
      </w:r>
      <w:del w:id="1064" w:author="Author" w:date="2018-03-01T10:40:00Z">
        <w:r w:rsidRPr="00273716" w:rsidDel="00FC5E09">
          <w:delText xml:space="preserve">solution </w:delText>
        </w:r>
      </w:del>
      <w:r w:rsidRPr="00273716">
        <w:t>can be adapted to other event reasons, too, as per your requirement.</w:t>
      </w:r>
    </w:p>
    <w:p w14:paraId="18826F2C" w14:textId="77777777" w:rsidR="00BB78B7" w:rsidRPr="00273716" w:rsidRDefault="00BB78B7" w:rsidP="000E544F">
      <w:pPr>
        <w:pStyle w:val="SAPNoteHeading"/>
        <w:ind w:left="0"/>
      </w:pPr>
      <w:commentRangeStart w:id="1065"/>
      <w:r w:rsidRPr="00273716">
        <w:rPr>
          <w:noProof/>
          <w:lang w:val="de-DE" w:eastAsia="de-DE"/>
        </w:rPr>
        <w:drawing>
          <wp:inline distT="0" distB="0" distL="0" distR="0" wp14:anchorId="2B793134" wp14:editId="6361557B">
            <wp:extent cx="231775" cy="231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273716">
        <w:t xml:space="preserve"> Note</w:t>
      </w:r>
      <w:commentRangeEnd w:id="1065"/>
      <w:r w:rsidR="00711F92">
        <w:rPr>
          <w:rStyle w:val="CommentReference"/>
          <w:rFonts w:ascii="BentonSans Book" w:hAnsi="BentonSans Book"/>
          <w:color w:val="auto"/>
        </w:rPr>
        <w:commentReference w:id="1065"/>
      </w:r>
    </w:p>
    <w:p w14:paraId="5EEFAAD2" w14:textId="6C9F5006" w:rsidR="00BB78B7" w:rsidRPr="00273716" w:rsidRDefault="00BB78B7" w:rsidP="000E544F">
      <w:pPr>
        <w:pStyle w:val="NoteParagraph"/>
        <w:ind w:left="0"/>
      </w:pPr>
      <w:commentRangeStart w:id="1066"/>
      <w:r w:rsidRPr="00273716">
        <w:t xml:space="preserve">But </w:t>
      </w:r>
      <w:commentRangeEnd w:id="1066"/>
      <w:r w:rsidR="00711F92">
        <w:rPr>
          <w:rStyle w:val="CommentReference"/>
        </w:rPr>
        <w:commentReference w:id="1066"/>
      </w:r>
      <w:r w:rsidRPr="00273716">
        <w:t xml:space="preserve">pay attention to execute </w:t>
      </w:r>
      <w:r w:rsidRPr="00273716">
        <w:rPr>
          <w:b/>
        </w:rPr>
        <w:t>either</w:t>
      </w:r>
      <w:r w:rsidRPr="00273716">
        <w:t xml:space="preserve"> process step </w:t>
      </w:r>
      <w:r w:rsidRPr="00C8393A">
        <w:rPr>
          <w:rStyle w:val="SAPScreenElement"/>
          <w:color w:val="auto"/>
          <w:rPrChange w:id="1067" w:author="Author" w:date="2018-03-01T10:53:00Z">
            <w:rPr/>
          </w:rPrChange>
        </w:rPr>
        <w:t>Entering Job Information Changes due to Promotion</w:t>
      </w:r>
      <w:r w:rsidRPr="00C8393A">
        <w:t xml:space="preserve"> </w:t>
      </w:r>
      <w:r w:rsidRPr="00273716">
        <w:rPr>
          <w:b/>
        </w:rPr>
        <w:t>or</w:t>
      </w:r>
      <w:r w:rsidRPr="00273716">
        <w:t xml:space="preserve"> process step </w:t>
      </w:r>
      <w:r w:rsidRPr="00C8393A">
        <w:rPr>
          <w:rStyle w:val="SAPScreenElement"/>
          <w:color w:val="auto"/>
          <w:rPrChange w:id="1068" w:author="Author" w:date="2018-03-01T10:53:00Z">
            <w:rPr/>
          </w:rPrChange>
        </w:rPr>
        <w:t>Entering Compensation Information Changes due to Promotion</w:t>
      </w:r>
      <w:r w:rsidRPr="00273716">
        <w:t xml:space="preserve"> since it is necessary to perform those steps separately</w:t>
      </w:r>
      <w:r w:rsidR="00AC09C0" w:rsidRPr="00273716">
        <w:t xml:space="preserve"> to obtain the desired result</w:t>
      </w:r>
      <w:r w:rsidRPr="00273716">
        <w:t>.</w:t>
      </w:r>
    </w:p>
    <w:p w14:paraId="1B2260F7" w14:textId="5C503617" w:rsidR="006253C4" w:rsidRPr="00273716" w:rsidRDefault="006253C4" w:rsidP="008C6710">
      <w:pPr>
        <w:pStyle w:val="Heading4"/>
      </w:pPr>
      <w:bookmarkStart w:id="1069" w:name="_Toc479680582"/>
      <w:bookmarkStart w:id="1070" w:name="_Toc479680769"/>
      <w:bookmarkStart w:id="1071" w:name="_Toc479848284"/>
      <w:bookmarkStart w:id="1072" w:name="_Toc447554499"/>
      <w:bookmarkStart w:id="1073" w:name="_Toc447725439"/>
      <w:bookmarkStart w:id="1074" w:name="_Toc447791524"/>
      <w:bookmarkStart w:id="1075" w:name="_Toc447791619"/>
      <w:bookmarkStart w:id="1076" w:name="_Toc447792763"/>
      <w:bookmarkStart w:id="1077" w:name="_Toc449700134"/>
      <w:bookmarkStart w:id="1078" w:name="_Toc474396275"/>
      <w:bookmarkStart w:id="1079" w:name="_Toc507407928"/>
      <w:bookmarkEnd w:id="1069"/>
      <w:bookmarkEnd w:id="1070"/>
      <w:bookmarkEnd w:id="1071"/>
      <w:bookmarkEnd w:id="1072"/>
      <w:bookmarkEnd w:id="1073"/>
      <w:bookmarkEnd w:id="1074"/>
      <w:bookmarkEnd w:id="1075"/>
      <w:bookmarkEnd w:id="1076"/>
      <w:bookmarkEnd w:id="1077"/>
      <w:r w:rsidRPr="00273716">
        <w:t>Entering Job Information Changes due to Promotion</w:t>
      </w:r>
      <w:bookmarkEnd w:id="1078"/>
      <w:bookmarkEnd w:id="1079"/>
    </w:p>
    <w:p w14:paraId="36760B02" w14:textId="77777777" w:rsidR="009F2928" w:rsidRPr="00273716" w:rsidRDefault="009F2928" w:rsidP="00513D29">
      <w:pPr>
        <w:pStyle w:val="SAPKeyblockTitle"/>
      </w:pPr>
      <w:r w:rsidRPr="00273716">
        <w:t>Test Administration</w:t>
      </w:r>
    </w:p>
    <w:p w14:paraId="352EAF47" w14:textId="77777777" w:rsidR="00657573" w:rsidRPr="00273716" w:rsidRDefault="00657573" w:rsidP="00657573">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3E7BFCB8"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0AAE74AD"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1BEBD21"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6D6A823D"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A13438A" w14:textId="578FB2AE"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012D5D5"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2DA217E8" w14:textId="16835B7F" w:rsidR="001665D8" w:rsidRPr="00273716" w:rsidRDefault="00CE4599" w:rsidP="001665D8">
            <w:r w:rsidRPr="00273716">
              <w:t>&lt;date&gt;</w:t>
            </w:r>
            <w:r w:rsidR="001665D8" w:rsidRPr="00273716">
              <w:t xml:space="preserve"> </w:t>
            </w:r>
          </w:p>
        </w:tc>
      </w:tr>
      <w:tr w:rsidR="00B6051D" w:rsidRPr="00273716" w14:paraId="50155AF0"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359AE5BA" w14:textId="77777777" w:rsidR="00B6051D" w:rsidRPr="00273716" w:rsidRDefault="00B6051D" w:rsidP="00B6051D">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26BE3F8" w14:textId="77BD337E" w:rsidR="00B6051D" w:rsidRPr="00273716" w:rsidRDefault="00B6051D" w:rsidP="00B6051D">
            <w:r w:rsidRPr="00273716">
              <w:t xml:space="preserve">HR </w:t>
            </w:r>
            <w:r w:rsidR="005E5D2A" w:rsidRPr="00273716">
              <w:t>Administrator</w:t>
            </w:r>
          </w:p>
        </w:tc>
      </w:tr>
      <w:tr w:rsidR="00B6051D" w:rsidRPr="00273716" w14:paraId="4266AF37"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5E4E8BB7" w14:textId="77777777" w:rsidR="00B6051D" w:rsidRPr="00273716" w:rsidRDefault="00B6051D" w:rsidP="00B6051D">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652E638" w14:textId="77777777" w:rsidR="00B6051D" w:rsidRPr="00273716" w:rsidRDefault="00B6051D" w:rsidP="00B6051D">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55693B0" w14:textId="77777777" w:rsidR="00B6051D" w:rsidRPr="00273716" w:rsidRDefault="00B6051D" w:rsidP="00B6051D">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56C9A42" w14:textId="0F7BE514" w:rsidR="00B6051D" w:rsidRPr="00273716" w:rsidRDefault="00545A26" w:rsidP="00B6051D">
            <w:ins w:id="1080" w:author="Author" w:date="2018-01-17T11:09:00Z">
              <w:r>
                <w:t>&lt;duration&gt;</w:t>
              </w:r>
            </w:ins>
            <w:del w:id="1081" w:author="Author" w:date="2018-01-17T11:09:00Z">
              <w:r w:rsidR="00B6051D" w:rsidRPr="00273716" w:rsidDel="00545A26">
                <w:delText>15 minutes</w:delText>
              </w:r>
            </w:del>
          </w:p>
        </w:tc>
      </w:tr>
    </w:tbl>
    <w:p w14:paraId="785CB7A1" w14:textId="77777777" w:rsidR="00B357F2" w:rsidRPr="00273716" w:rsidRDefault="00B357F2" w:rsidP="0068705C">
      <w:pPr>
        <w:pStyle w:val="SAPKeyblockTitle"/>
      </w:pPr>
      <w:r w:rsidRPr="00273716">
        <w:t>Purpose</w:t>
      </w:r>
    </w:p>
    <w:p w14:paraId="675E0ABA" w14:textId="6F27BEBC" w:rsidR="00BF65F1" w:rsidRPr="00273716" w:rsidRDefault="00BF65F1" w:rsidP="00B357F2">
      <w:r w:rsidRPr="00273716">
        <w:t xml:space="preserve">The </w:t>
      </w:r>
      <w:r w:rsidR="00471B47" w:rsidRPr="00273716">
        <w:t xml:space="preserve">HR </w:t>
      </w:r>
      <w:r w:rsidR="005E5D2A" w:rsidRPr="00273716">
        <w:t xml:space="preserve">Administrator </w:t>
      </w:r>
      <w:r w:rsidRPr="00273716">
        <w:t xml:space="preserve">enters job information changes into the system for </w:t>
      </w:r>
      <w:r w:rsidR="00471B47" w:rsidRPr="00273716">
        <w:t>an employee</w:t>
      </w:r>
      <w:r w:rsidRPr="00273716">
        <w:t>, who experiences a promotion.</w:t>
      </w:r>
    </w:p>
    <w:p w14:paraId="7BAC8821" w14:textId="77777777" w:rsidR="00B357F2" w:rsidRPr="00273716" w:rsidRDefault="00B357F2" w:rsidP="00B357F2">
      <w:pPr>
        <w:pStyle w:val="SAPKeyblockTitle"/>
      </w:pPr>
      <w:r w:rsidRPr="00273716">
        <w:t>Procedure</w:t>
      </w:r>
    </w:p>
    <w:p w14:paraId="37690D27" w14:textId="77777777" w:rsidR="00F544A6" w:rsidRPr="00273716" w:rsidRDefault="008434A7" w:rsidP="00711F92">
      <w:pPr>
        <w:pStyle w:val="SAPNoteHeading"/>
        <w:ind w:left="0"/>
      </w:pPr>
      <w:r w:rsidRPr="00273716">
        <w:rPr>
          <w:noProof/>
          <w:lang w:val="de-DE" w:eastAsia="de-DE"/>
        </w:rPr>
        <w:drawing>
          <wp:inline distT="0" distB="0" distL="0" distR="0" wp14:anchorId="2902AF9F" wp14:editId="67183DC0">
            <wp:extent cx="228600" cy="228600"/>
            <wp:effectExtent l="0" t="0" r="0" b="0"/>
            <wp:docPr id="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544A6" w:rsidRPr="00273716">
        <w:t>Note</w:t>
      </w:r>
    </w:p>
    <w:p w14:paraId="542A5C2C" w14:textId="211D453C" w:rsidR="00D32DA3" w:rsidRPr="00273716" w:rsidRDefault="00372946">
      <w:pPr>
        <w:spacing w:line="240" w:lineRule="auto"/>
        <w:pPrChange w:id="1082" w:author="Author" w:date="2018-03-01T10:55:00Z">
          <w:pPr>
            <w:spacing w:before="0" w:after="0" w:line="240" w:lineRule="auto"/>
          </w:pPr>
        </w:pPrChange>
      </w:pPr>
      <w:r w:rsidRPr="00273716">
        <w:rPr>
          <w:rStyle w:val="SAPEmphasis"/>
        </w:rPr>
        <w:t xml:space="preserve">In case </w:t>
      </w:r>
      <w:r w:rsidR="00F544A6" w:rsidRPr="00273716">
        <w:rPr>
          <w:rStyle w:val="SAPEmphasis"/>
        </w:rPr>
        <w:t xml:space="preserve">Position Management is </w:t>
      </w:r>
      <w:del w:id="1083" w:author="Author" w:date="2018-02-26T11:12:00Z">
        <w:r w:rsidR="00F544A6" w:rsidRPr="007055F5" w:rsidDel="003D140F">
          <w:rPr>
            <w:rStyle w:val="SAPEmphasis"/>
            <w:strike/>
            <w:rPrChange w:id="1084" w:author="Author" w:date="2018-02-26T11:12:00Z">
              <w:rPr>
                <w:rStyle w:val="SAPEmphasis"/>
              </w:rPr>
            </w:rPrChange>
          </w:rPr>
          <w:delText>enabled</w:delText>
        </w:r>
      </w:del>
      <w:ins w:id="1085" w:author="Author" w:date="2018-01-24T11:51:00Z">
        <w:del w:id="1086" w:author="Author" w:date="2018-02-26T11:12:00Z">
          <w:r w:rsidR="00AD4286" w:rsidRPr="007055F5" w:rsidDel="003D140F">
            <w:rPr>
              <w:rStyle w:val="SAPEmphasis"/>
            </w:rPr>
            <w:delText xml:space="preserve"> </w:delText>
          </w:r>
        </w:del>
        <w:r w:rsidR="00AD4286" w:rsidRPr="007055F5">
          <w:rPr>
            <w:rStyle w:val="SAPEmphasis"/>
          </w:rPr>
          <w:t>implemented</w:t>
        </w:r>
      </w:ins>
      <w:r w:rsidR="00F544A6" w:rsidRPr="00273716">
        <w:rPr>
          <w:rStyle w:val="SAPEmphasis"/>
        </w:rPr>
        <w:t xml:space="preserve"> in your Employee Central instance</w:t>
      </w:r>
      <w:r w:rsidR="00F544A6" w:rsidRPr="00273716">
        <w:t xml:space="preserve">, in the </w:t>
      </w:r>
      <w:r w:rsidR="00722D4E" w:rsidRPr="00273716">
        <w:rPr>
          <w:rStyle w:val="SAPScreenElement"/>
        </w:rPr>
        <w:t xml:space="preserve">Organizational </w:t>
      </w:r>
      <w:r w:rsidR="00F544A6" w:rsidRPr="00273716">
        <w:rPr>
          <w:rStyle w:val="SAPScreenElement"/>
        </w:rPr>
        <w:t>Information</w:t>
      </w:r>
      <w:r w:rsidR="00F544A6" w:rsidRPr="00273716">
        <w:t xml:space="preserve"> </w:t>
      </w:r>
      <w:r w:rsidR="00722D4E" w:rsidRPr="00273716">
        <w:t>subsection</w:t>
      </w:r>
      <w:r w:rsidR="00F544A6" w:rsidRPr="00273716">
        <w:t xml:space="preserve"> an additional </w:t>
      </w:r>
      <w:r w:rsidR="00F67763" w:rsidRPr="00273716">
        <w:t>block</w:t>
      </w:r>
      <w:r w:rsidR="00F544A6" w:rsidRPr="00273716">
        <w:t xml:space="preserve">, </w:t>
      </w:r>
      <w:r w:rsidR="00F544A6" w:rsidRPr="00273716">
        <w:rPr>
          <w:rStyle w:val="SAPScreenElement"/>
        </w:rPr>
        <w:t>Position Information</w:t>
      </w:r>
      <w:r w:rsidR="00F544A6" w:rsidRPr="00273716">
        <w:t xml:space="preserve">, is displayed, containing following editable fields: </w:t>
      </w:r>
      <w:r w:rsidR="00F544A6" w:rsidRPr="00273716">
        <w:rPr>
          <w:rStyle w:val="SAPScreenElement"/>
        </w:rPr>
        <w:t>Position</w:t>
      </w:r>
      <w:r w:rsidR="00F544A6" w:rsidRPr="00273716">
        <w:t xml:space="preserve"> and </w:t>
      </w:r>
      <w:r w:rsidR="00F544A6" w:rsidRPr="00273716">
        <w:rPr>
          <w:rStyle w:val="SAPScreenElement"/>
        </w:rPr>
        <w:t>Position Entry Date</w:t>
      </w:r>
      <w:r w:rsidR="00F544A6" w:rsidRPr="00273716">
        <w:t xml:space="preserve">. </w:t>
      </w:r>
    </w:p>
    <w:p w14:paraId="781ED700" w14:textId="22C711FB" w:rsidR="00D32DA3" w:rsidRPr="00273716" w:rsidRDefault="00111791" w:rsidP="00711F92">
      <w:commentRangeStart w:id="1087"/>
      <w:ins w:id="1088" w:author="Author" w:date="2018-03-01T13:31:00Z">
        <w:r>
          <w:t xml:space="preserve">In case </w:t>
        </w:r>
        <w:r w:rsidRPr="00273716">
          <w:rPr>
            <w:rStyle w:val="SAPEmphasis"/>
          </w:rPr>
          <w:t xml:space="preserve">Position Management </w:t>
        </w:r>
        <w:r>
          <w:t>has been deployed with the SAP Best Practices</w:t>
        </w:r>
      </w:ins>
      <w:commentRangeEnd w:id="1087"/>
      <w:ins w:id="1089" w:author="Author" w:date="2018-03-01T13:32:00Z">
        <w:r>
          <w:rPr>
            <w:rStyle w:val="CommentReference"/>
          </w:rPr>
          <w:commentReference w:id="1087"/>
        </w:r>
      </w:ins>
      <w:ins w:id="1090" w:author="Author" w:date="2018-03-01T13:31:00Z">
        <w:r>
          <w:t xml:space="preserve">, </w:t>
        </w:r>
      </w:ins>
      <w:del w:id="1091" w:author="Author" w:date="2018-03-01T13:31:00Z">
        <w:r w:rsidR="00D32DA3" w:rsidRPr="00273716" w:rsidDel="00111791">
          <w:delText>V</w:delText>
        </w:r>
      </w:del>
      <w:ins w:id="1092" w:author="Author" w:date="2018-03-01T13:31:00Z">
        <w:r>
          <w:t>v</w:t>
        </w:r>
      </w:ins>
      <w:r w:rsidR="00D32DA3" w:rsidRPr="00273716">
        <w:t xml:space="preserve">alidate if the rule for </w:t>
      </w:r>
      <w:r w:rsidR="00D32DA3" w:rsidRPr="00273716">
        <w:rPr>
          <w:rStyle w:val="SAPScreenElement"/>
          <w:color w:val="auto"/>
        </w:rPr>
        <w:t>Synchronization of JobInfo to Position Object</w:t>
      </w:r>
      <w:r w:rsidR="00D32DA3" w:rsidRPr="00273716">
        <w:t xml:space="preserve"> is as per your business process</w:t>
      </w:r>
      <w:r w:rsidR="00471B47" w:rsidRPr="00273716">
        <w:t xml:space="preserve"> common for your company</w:t>
      </w:r>
      <w:r w:rsidR="00D32DA3" w:rsidRPr="00273716">
        <w:t xml:space="preserve">. For example, in case of promotion with pay grade change, you </w:t>
      </w:r>
      <w:r w:rsidR="00AD2851" w:rsidRPr="00273716">
        <w:t>could</w:t>
      </w:r>
      <w:r w:rsidR="00D32DA3" w:rsidRPr="00273716">
        <w:t xml:space="preserve"> consider assigning the employee to another position, instead of changing the </w:t>
      </w:r>
      <w:r w:rsidR="00D32DA3" w:rsidRPr="00273716">
        <w:rPr>
          <w:rStyle w:val="SAPScreenElement"/>
        </w:rPr>
        <w:t>Pay Grade</w:t>
      </w:r>
      <w:r w:rsidR="00D32DA3" w:rsidRPr="00273716">
        <w:t xml:space="preserve"> field in </w:t>
      </w:r>
      <w:r w:rsidR="00D32DA3" w:rsidRPr="00273716">
        <w:rPr>
          <w:rStyle w:val="SAPScreenElement"/>
        </w:rPr>
        <w:t>Job Information</w:t>
      </w:r>
      <w:r w:rsidR="00D32DA3" w:rsidRPr="00273716">
        <w:t xml:space="preserve"> </w:t>
      </w:r>
      <w:r w:rsidR="000D5303" w:rsidRPr="00273716">
        <w:t>block</w:t>
      </w:r>
      <w:r w:rsidR="00D32DA3" w:rsidRPr="00273716">
        <w:t xml:space="preserve"> without changing the position.</w:t>
      </w:r>
    </w:p>
    <w:p w14:paraId="522B2518" w14:textId="77777777" w:rsidR="006F3FE3" w:rsidRPr="00273716" w:rsidRDefault="008434A7" w:rsidP="000E544F">
      <w:pPr>
        <w:pStyle w:val="SAPNoteHeading"/>
        <w:ind w:left="0"/>
      </w:pPr>
      <w:r w:rsidRPr="00273716">
        <w:rPr>
          <w:noProof/>
          <w:lang w:val="de-DE" w:eastAsia="de-DE"/>
        </w:rPr>
        <w:drawing>
          <wp:inline distT="0" distB="0" distL="0" distR="0" wp14:anchorId="2805EA89" wp14:editId="06033FF2">
            <wp:extent cx="228600" cy="228600"/>
            <wp:effectExtent l="0" t="0" r="0" b="0"/>
            <wp:docPr id="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3FE3" w:rsidRPr="00273716">
        <w:t> </w:t>
      </w:r>
      <w:commentRangeStart w:id="1093"/>
      <w:r w:rsidR="006F3FE3" w:rsidRPr="00273716">
        <w:t>Recommendation</w:t>
      </w:r>
      <w:commentRangeEnd w:id="1093"/>
      <w:r w:rsidR="00C8393A">
        <w:rPr>
          <w:rStyle w:val="CommentReference"/>
          <w:rFonts w:ascii="BentonSans Book" w:hAnsi="BentonSans Book"/>
          <w:color w:val="auto"/>
        </w:rPr>
        <w:commentReference w:id="1093"/>
      </w:r>
    </w:p>
    <w:p w14:paraId="5C3ADA91" w14:textId="4629D25C" w:rsidR="006F3FE3" w:rsidRPr="00273716" w:rsidRDefault="00C8393A" w:rsidP="000E544F">
      <w:ins w:id="1094" w:author="Author" w:date="2018-03-01T10:59:00Z">
        <w:r>
          <w:t>For a complete list of</w:t>
        </w:r>
        <w:r w:rsidRPr="005F7A67">
          <w:t xml:space="preserve"> event reasons </w:t>
        </w:r>
        <w:r>
          <w:t>relevant for the country where your company is located</w:t>
        </w:r>
      </w:ins>
      <w:del w:id="1095" w:author="Author" w:date="2018-03-01T10:59:00Z">
        <w:r w:rsidR="006F3FE3" w:rsidRPr="00273716" w:rsidDel="00C8393A">
          <w:delText>In case you are interested in additional event reasons than the ones given in this test script</w:delText>
        </w:r>
      </w:del>
      <w:r w:rsidR="006F3FE3" w:rsidRPr="00273716">
        <w:t xml:space="preserve">, you can refer to the </w:t>
      </w:r>
      <w:del w:id="1096" w:author="Author" w:date="2018-03-01T10:56:00Z">
        <w:r w:rsidR="009B4F6A" w:rsidRPr="00273716" w:rsidDel="00711F92">
          <w:delText xml:space="preserve">configuration guide of building block </w:delText>
        </w:r>
        <w:r w:rsidR="009B4F6A" w:rsidRPr="00273716" w:rsidDel="00711F92">
          <w:rPr>
            <w:b/>
          </w:rPr>
          <w:delText>15T</w:delText>
        </w:r>
        <w:r w:rsidR="009B4F6A" w:rsidRPr="00273716" w:rsidDel="00711F92">
          <w:delText xml:space="preserve">, where in chapter </w:delText>
        </w:r>
        <w:r w:rsidR="009B4F6A" w:rsidRPr="00273716" w:rsidDel="00711F92">
          <w:rPr>
            <w:rStyle w:val="SAPTextReference"/>
          </w:rPr>
          <w:delText>Preparation / Prerequisites</w:delText>
        </w:r>
        <w:r w:rsidR="009B4F6A" w:rsidRPr="00273716" w:rsidDel="00711F92">
          <w:delText xml:space="preserve"> the reference to the appropriate </w:delText>
        </w:r>
      </w:del>
      <w:r w:rsidR="009B4F6A" w:rsidRPr="00273716">
        <w:rPr>
          <w:rStyle w:val="SAPScreenElement"/>
          <w:color w:val="auto"/>
        </w:rPr>
        <w:t>HR Transactions</w:t>
      </w:r>
      <w:r w:rsidR="009B4F6A" w:rsidRPr="00273716">
        <w:t xml:space="preserve"> workbook </w:t>
      </w:r>
      <w:ins w:id="1097" w:author="Author" w:date="2018-03-01T10:56:00Z">
        <w:r w:rsidR="00711F92" w:rsidRPr="005F7A67">
          <w:t xml:space="preserve">appropriate </w:t>
        </w:r>
        <w:r w:rsidR="00711F92">
          <w:t xml:space="preserve">for </w:t>
        </w:r>
        <w:r w:rsidR="00711F92" w:rsidRPr="00DD6484">
          <w:rPr>
            <w:rStyle w:val="SAPScreenElement"/>
            <w:color w:val="auto"/>
          </w:rPr>
          <w:t>&lt;YourCountry&gt;</w:t>
        </w:r>
      </w:ins>
      <w:del w:id="1098" w:author="Author" w:date="2018-03-01T10:56:00Z">
        <w:r w:rsidR="009B4F6A" w:rsidRPr="00273716" w:rsidDel="00711F92">
          <w:delText>is given</w:delText>
        </w:r>
      </w:del>
      <w:r w:rsidR="009B4F6A" w:rsidRPr="00273716">
        <w:t>.</w:t>
      </w:r>
    </w:p>
    <w:p w14:paraId="58DFC624" w14:textId="77777777" w:rsidR="00B357F2" w:rsidRPr="00273716" w:rsidRDefault="00B357F2" w:rsidP="00B357F2"/>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0"/>
        <w:gridCol w:w="1742"/>
        <w:gridCol w:w="2790"/>
        <w:gridCol w:w="3690"/>
        <w:gridCol w:w="4050"/>
        <w:gridCol w:w="1260"/>
      </w:tblGrid>
      <w:tr w:rsidR="00A5650B" w:rsidRPr="00273716" w14:paraId="28599775" w14:textId="77777777" w:rsidTr="00EC351F">
        <w:trPr>
          <w:trHeight w:val="848"/>
          <w:tblHeader/>
        </w:trPr>
        <w:tc>
          <w:tcPr>
            <w:tcW w:w="750" w:type="dxa"/>
            <w:shd w:val="clear" w:color="auto" w:fill="999999"/>
            <w:hideMark/>
          </w:tcPr>
          <w:p w14:paraId="1BC12846" w14:textId="77777777" w:rsidR="00A5650B" w:rsidRPr="00273716" w:rsidRDefault="00A5650B" w:rsidP="00C3407E">
            <w:pPr>
              <w:pStyle w:val="SAPTableHeader"/>
            </w:pPr>
            <w:bookmarkStart w:id="1099" w:name="OLE_LINK3"/>
            <w:bookmarkStart w:id="1100" w:name="OLE_LINK2"/>
            <w:bookmarkStart w:id="1101" w:name="OLE_LINK1"/>
            <w:r w:rsidRPr="00273716">
              <w:t>Test Step #</w:t>
            </w:r>
          </w:p>
        </w:tc>
        <w:tc>
          <w:tcPr>
            <w:tcW w:w="1742" w:type="dxa"/>
            <w:shd w:val="clear" w:color="auto" w:fill="999999"/>
            <w:hideMark/>
          </w:tcPr>
          <w:p w14:paraId="5C32CD0F" w14:textId="77777777" w:rsidR="00A5650B" w:rsidRPr="00273716" w:rsidRDefault="00A5650B" w:rsidP="00C3407E">
            <w:pPr>
              <w:pStyle w:val="SAPTableHeader"/>
            </w:pPr>
            <w:r w:rsidRPr="00273716">
              <w:t>Test Step Name</w:t>
            </w:r>
          </w:p>
        </w:tc>
        <w:tc>
          <w:tcPr>
            <w:tcW w:w="2790" w:type="dxa"/>
            <w:shd w:val="clear" w:color="auto" w:fill="999999"/>
            <w:hideMark/>
          </w:tcPr>
          <w:p w14:paraId="23F1AB2B" w14:textId="77777777" w:rsidR="00A5650B" w:rsidRPr="00273716" w:rsidRDefault="00A5650B" w:rsidP="00C3407E">
            <w:pPr>
              <w:pStyle w:val="SAPTableHeader"/>
            </w:pPr>
            <w:r w:rsidRPr="00273716">
              <w:t>Instruction</w:t>
            </w:r>
          </w:p>
        </w:tc>
        <w:tc>
          <w:tcPr>
            <w:tcW w:w="3690" w:type="dxa"/>
            <w:shd w:val="clear" w:color="auto" w:fill="999999"/>
            <w:hideMark/>
          </w:tcPr>
          <w:p w14:paraId="0940479F" w14:textId="77777777" w:rsidR="00A5650B" w:rsidRPr="00273716" w:rsidRDefault="00A5650B" w:rsidP="00C3407E">
            <w:pPr>
              <w:pStyle w:val="SAPTableHeader"/>
            </w:pPr>
            <w:r w:rsidRPr="00273716">
              <w:t>User Entries:</w:t>
            </w:r>
            <w:r w:rsidRPr="00273716">
              <w:br/>
              <w:t>Field Name: User Action and Value</w:t>
            </w:r>
          </w:p>
        </w:tc>
        <w:tc>
          <w:tcPr>
            <w:tcW w:w="4050" w:type="dxa"/>
            <w:shd w:val="clear" w:color="auto" w:fill="999999"/>
            <w:hideMark/>
          </w:tcPr>
          <w:p w14:paraId="1624EA5E" w14:textId="77777777" w:rsidR="00A5650B" w:rsidRPr="00273716" w:rsidRDefault="00A5650B" w:rsidP="00C3407E">
            <w:pPr>
              <w:pStyle w:val="SAPTableHeader"/>
            </w:pPr>
            <w:r w:rsidRPr="00273716">
              <w:t>Expected Result</w:t>
            </w:r>
          </w:p>
        </w:tc>
        <w:tc>
          <w:tcPr>
            <w:tcW w:w="1260" w:type="dxa"/>
            <w:shd w:val="clear" w:color="auto" w:fill="999999"/>
            <w:hideMark/>
          </w:tcPr>
          <w:p w14:paraId="213FD19F" w14:textId="77777777" w:rsidR="00A5650B" w:rsidRPr="00273716" w:rsidRDefault="00A5650B" w:rsidP="00C3407E">
            <w:pPr>
              <w:pStyle w:val="SAPTableHeader"/>
            </w:pPr>
            <w:r w:rsidRPr="00273716">
              <w:t>Pass / Fail / Comment</w:t>
            </w:r>
          </w:p>
        </w:tc>
      </w:tr>
      <w:tr w:rsidR="00A5650B" w:rsidRPr="00273716" w14:paraId="5C64EA81" w14:textId="77777777" w:rsidTr="00EC351F">
        <w:trPr>
          <w:trHeight w:val="357"/>
        </w:trPr>
        <w:tc>
          <w:tcPr>
            <w:tcW w:w="750" w:type="dxa"/>
            <w:hideMark/>
          </w:tcPr>
          <w:p w14:paraId="10141D0D" w14:textId="77777777" w:rsidR="00A5650B" w:rsidRPr="00273716" w:rsidRDefault="00A5650B" w:rsidP="00C3407E">
            <w:r w:rsidRPr="00273716">
              <w:t>1</w:t>
            </w:r>
          </w:p>
        </w:tc>
        <w:tc>
          <w:tcPr>
            <w:tcW w:w="1742" w:type="dxa"/>
            <w:hideMark/>
          </w:tcPr>
          <w:p w14:paraId="6EAB4261" w14:textId="77777777" w:rsidR="00A5650B" w:rsidRPr="00273716" w:rsidRDefault="00A5650B" w:rsidP="00C3407E">
            <w:pPr>
              <w:rPr>
                <w:rStyle w:val="SAPEmphasis"/>
              </w:rPr>
            </w:pPr>
            <w:r w:rsidRPr="00273716">
              <w:rPr>
                <w:rStyle w:val="SAPEmphasis"/>
              </w:rPr>
              <w:t>Log on, search and select employee</w:t>
            </w:r>
          </w:p>
        </w:tc>
        <w:tc>
          <w:tcPr>
            <w:tcW w:w="2790" w:type="dxa"/>
            <w:hideMark/>
          </w:tcPr>
          <w:p w14:paraId="3B1E6818" w14:textId="38511F6E" w:rsidR="00A5650B" w:rsidRPr="00273716" w:rsidRDefault="00A5650B" w:rsidP="00BC39D3">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w:t>
            </w:r>
            <w:r w:rsidR="00471B47" w:rsidRPr="00273716">
              <w:t xml:space="preserve">HR </w:t>
            </w:r>
            <w:r w:rsidR="005E5D2A" w:rsidRPr="00273716">
              <w:t>Administrator</w:t>
            </w:r>
            <w:r w:rsidRPr="00273716">
              <w:t>. Search and select an employee as described in the</w:t>
            </w:r>
            <w:del w:id="1102" w:author="Author" w:date="2018-01-15T13:53:00Z">
              <w:r w:rsidRPr="00273716" w:rsidDel="00D430AF">
                <w:delText xml:space="preserve"> </w:delText>
              </w:r>
              <w:r w:rsidRPr="00273716" w:rsidDel="00D430AF">
                <w:rPr>
                  <w:noProof/>
                  <w:lang w:val="de-DE" w:eastAsia="de-DE"/>
                </w:rPr>
                <w:drawing>
                  <wp:inline distT="0" distB="0" distL="0" distR="0" wp14:anchorId="45B8E6E7" wp14:editId="04100FC1">
                    <wp:extent cx="228600" cy="228600"/>
                    <wp:effectExtent l="0" t="0" r="0" b="0"/>
                    <wp:docPr id="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del>
            <w:r w:rsidRPr="00273716">
              <w:rPr>
                <w:rFonts w:ascii="BentonSans Regular" w:hAnsi="BentonSans Regular"/>
                <w:color w:val="666666"/>
                <w:sz w:val="22"/>
              </w:rPr>
              <w:t xml:space="preserve"> </w:t>
            </w:r>
            <w:ins w:id="1103" w:author="Author" w:date="2018-01-15T13:53:00Z">
              <w:r w:rsidR="00D430AF" w:rsidRPr="00273716">
                <w:rPr>
                  <w:rFonts w:ascii="BentonSans Regular" w:hAnsi="BentonSans Regular"/>
                  <w:color w:val="666666"/>
                </w:rPr>
                <w:t>Note</w:t>
              </w:r>
              <w:r w:rsidR="00D430AF" w:rsidRPr="00273716">
                <w:t xml:space="preserve"> </w:t>
              </w:r>
            </w:ins>
            <w:del w:id="1104" w:author="Author" w:date="2018-01-15T13:53:00Z">
              <w:r w:rsidRPr="00273716" w:rsidDel="00D430AF">
                <w:rPr>
                  <w:rFonts w:ascii="BentonSans Regular" w:hAnsi="BentonSans Regular"/>
                  <w:color w:val="666666"/>
                  <w:sz w:val="22"/>
                </w:rPr>
                <w:delText>Note</w:delText>
              </w:r>
              <w:r w:rsidRPr="00273716" w:rsidDel="00D430AF">
                <w:delText xml:space="preserve"> </w:delText>
              </w:r>
            </w:del>
            <w:r w:rsidRPr="00273716">
              <w:t>at the beginning of chapter</w:t>
            </w:r>
            <w:r w:rsidR="00BC39D3" w:rsidRPr="00273716">
              <w:t xml:space="preserve"> </w:t>
            </w:r>
            <w:r w:rsidR="00BC39D3" w:rsidRPr="00273716">
              <w:rPr>
                <w:rStyle w:val="SAPTextReference"/>
              </w:rPr>
              <w:t>Testing the Process Steps</w:t>
            </w:r>
            <w:r w:rsidRPr="00273716">
              <w:t>.</w:t>
            </w:r>
          </w:p>
        </w:tc>
        <w:tc>
          <w:tcPr>
            <w:tcW w:w="3690" w:type="dxa"/>
          </w:tcPr>
          <w:p w14:paraId="188C2714" w14:textId="77777777" w:rsidR="00A5650B" w:rsidRPr="00273716" w:rsidRDefault="00A5650B" w:rsidP="00C3407E"/>
        </w:tc>
        <w:tc>
          <w:tcPr>
            <w:tcW w:w="4050" w:type="dxa"/>
          </w:tcPr>
          <w:p w14:paraId="1F578E95" w14:textId="77777777" w:rsidR="00A5650B" w:rsidRPr="00273716" w:rsidRDefault="00A5650B" w:rsidP="00C3407E"/>
        </w:tc>
        <w:tc>
          <w:tcPr>
            <w:tcW w:w="1260" w:type="dxa"/>
          </w:tcPr>
          <w:p w14:paraId="7D05A3AC" w14:textId="77777777" w:rsidR="00A5650B" w:rsidRPr="00273716" w:rsidRDefault="00A5650B" w:rsidP="00C3407E"/>
        </w:tc>
      </w:tr>
      <w:tr w:rsidR="00A5650B" w:rsidRPr="00273716" w14:paraId="2FF4B0DE" w14:textId="77777777" w:rsidTr="00EC351F">
        <w:trPr>
          <w:trHeight w:val="357"/>
        </w:trPr>
        <w:tc>
          <w:tcPr>
            <w:tcW w:w="750" w:type="dxa"/>
            <w:hideMark/>
          </w:tcPr>
          <w:p w14:paraId="26853BCB" w14:textId="77777777" w:rsidR="00A5650B" w:rsidRPr="00273716" w:rsidRDefault="00A5650B" w:rsidP="00C3407E">
            <w:r w:rsidRPr="00273716">
              <w:t>2</w:t>
            </w:r>
          </w:p>
        </w:tc>
        <w:tc>
          <w:tcPr>
            <w:tcW w:w="1742" w:type="dxa"/>
            <w:hideMark/>
          </w:tcPr>
          <w:p w14:paraId="6053A7EC" w14:textId="77777777" w:rsidR="00A5650B" w:rsidRPr="00273716" w:rsidRDefault="00A5650B" w:rsidP="00C3407E">
            <w:pPr>
              <w:rPr>
                <w:rStyle w:val="SAPEmphasis"/>
              </w:rPr>
            </w:pPr>
            <w:r w:rsidRPr="00273716">
              <w:rPr>
                <w:rStyle w:val="SAPEmphasis"/>
              </w:rPr>
              <w:t>Select Action to be Performed</w:t>
            </w:r>
          </w:p>
        </w:tc>
        <w:tc>
          <w:tcPr>
            <w:tcW w:w="2790" w:type="dxa"/>
            <w:hideMark/>
          </w:tcPr>
          <w:p w14:paraId="045DE606" w14:textId="0D6479E3" w:rsidR="00A5650B" w:rsidRPr="00273716" w:rsidRDefault="00A5650B" w:rsidP="00C3407E">
            <w:r w:rsidRPr="00273716">
              <w:t xml:space="preserve">From the </w:t>
            </w:r>
            <w:r w:rsidRPr="0036712C">
              <w:rPr>
                <w:rStyle w:val="SAPScreenElement"/>
                <w:strike/>
                <w:highlight w:val="yellow"/>
                <w:rPrChange w:id="1105" w:author="Author" w:date="2018-03-07T10:12:00Z">
                  <w:rPr>
                    <w:rStyle w:val="SAPScreenElement"/>
                  </w:rPr>
                </w:rPrChange>
              </w:rPr>
              <w:t>Take</w:t>
            </w:r>
            <w:r w:rsidRPr="0036712C">
              <w:rPr>
                <w:rStyle w:val="SAPScreenElement"/>
                <w:highlight w:val="yellow"/>
                <w:rPrChange w:id="1106" w:author="Author" w:date="2018-03-07T10:12:00Z">
                  <w:rPr>
                    <w:rStyle w:val="SAPScreenElement"/>
                  </w:rPr>
                </w:rPrChange>
              </w:rPr>
              <w:t xml:space="preserve"> Action</w:t>
            </w:r>
            <w:ins w:id="1107" w:author="Author" w:date="2018-03-07T10:12:00Z">
              <w:r w:rsidR="0036712C">
                <w:rPr>
                  <w:rStyle w:val="SAPScreenElement"/>
                  <w:highlight w:val="yellow"/>
                </w:rPr>
                <w:t>s</w:t>
              </w:r>
            </w:ins>
            <w:r w:rsidRPr="0036712C">
              <w:rPr>
                <w:rStyle w:val="SAPScreenElement"/>
                <w:highlight w:val="yellow"/>
                <w:rPrChange w:id="1108" w:author="Author" w:date="2018-03-07T10:12:00Z">
                  <w:rPr>
                    <w:rStyle w:val="SAPScreenElement"/>
                  </w:rPr>
                </w:rPrChange>
              </w:rPr>
              <w:t xml:space="preserve"> </w:t>
            </w:r>
            <w:r w:rsidRPr="0036712C">
              <w:rPr>
                <w:highlight w:val="yellow"/>
                <w:rPrChange w:id="1109" w:author="Author" w:date="2018-03-07T10:12:00Z">
                  <w:rPr/>
                </w:rPrChange>
              </w:rPr>
              <w:t>drop down menu</w:t>
            </w:r>
            <w:r w:rsidR="00AD0783" w:rsidRPr="00273716">
              <w:t>,</w:t>
            </w:r>
            <w:r w:rsidRPr="00273716">
              <w:t xml:space="preserve"> select </w:t>
            </w:r>
            <w:r w:rsidRPr="00273716">
              <w:rPr>
                <w:rStyle w:val="SAPScreenElement"/>
              </w:rPr>
              <w:t>Change Job and Compensation Info.</w:t>
            </w:r>
            <w:r w:rsidRPr="00273716">
              <w:t xml:space="preserve"> </w:t>
            </w:r>
          </w:p>
        </w:tc>
        <w:tc>
          <w:tcPr>
            <w:tcW w:w="3690" w:type="dxa"/>
          </w:tcPr>
          <w:p w14:paraId="214E2D21" w14:textId="77777777" w:rsidR="00A5650B" w:rsidRPr="00273716" w:rsidRDefault="00A5650B" w:rsidP="00C3407E"/>
        </w:tc>
        <w:tc>
          <w:tcPr>
            <w:tcW w:w="4050" w:type="dxa"/>
            <w:hideMark/>
          </w:tcPr>
          <w:p w14:paraId="1ACFE6AC" w14:textId="77777777" w:rsidR="00A5650B" w:rsidRPr="00273716" w:rsidRDefault="009A19E3" w:rsidP="006F6032">
            <w:r w:rsidRPr="00273716">
              <w:t xml:space="preserve">The </w:t>
            </w:r>
            <w:r w:rsidRPr="00273716">
              <w:rPr>
                <w:rStyle w:val="SAPScreenElement"/>
              </w:rPr>
              <w:t>Change Job and Compensation Info</w:t>
            </w:r>
            <w:r w:rsidRPr="00273716">
              <w:t xml:space="preserve"> screen is displayed.</w:t>
            </w:r>
          </w:p>
          <w:p w14:paraId="299CB2B2" w14:textId="77777777" w:rsidR="002B07B2" w:rsidRPr="00273716" w:rsidRDefault="002B07B2" w:rsidP="002B07B2">
            <w:pPr>
              <w:rPr>
                <w:rFonts w:ascii="Calibri" w:eastAsia="Times New Roman" w:hAnsi="Calibri"/>
                <w:sz w:val="22"/>
                <w:szCs w:val="22"/>
              </w:rPr>
            </w:pPr>
            <w:commentRangeStart w:id="1110"/>
            <w:r w:rsidRPr="00273716">
              <w:rPr>
                <w:noProof/>
                <w:lang w:val="de-DE" w:eastAsia="de-DE"/>
              </w:rPr>
              <w:drawing>
                <wp:inline distT="0" distB="0" distL="0" distR="0" wp14:anchorId="7C425F87" wp14:editId="1957BFE5">
                  <wp:extent cx="225425" cy="225425"/>
                  <wp:effectExtent l="0" t="0" r="3175" b="3175"/>
                  <wp:docPr id="5" name="Picture 5"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7FE4E9CB" w14:textId="7B8018BF" w:rsidR="002B07B2" w:rsidRPr="00273716" w:rsidRDefault="002B07B2" w:rsidP="002B07B2">
            <w:r w:rsidRPr="00273716">
              <w:t xml:space="preserve">In case you have chosen to execute the job information change directly from the </w:t>
            </w:r>
            <w:r w:rsidRPr="00273716">
              <w:rPr>
                <w:rStyle w:val="SAPScreenElement"/>
              </w:rPr>
              <w:t xml:space="preserve">Job Information </w:t>
            </w:r>
            <w:r w:rsidRPr="00273716">
              <w:rPr>
                <w:rFonts w:cs="Arial"/>
                <w:bCs/>
              </w:rPr>
              <w:t xml:space="preserve">block, </w:t>
            </w:r>
            <w:r w:rsidRPr="00273716">
              <w:t xml:space="preserve">the </w:t>
            </w:r>
            <w:r w:rsidRPr="00273716">
              <w:rPr>
                <w:rStyle w:val="SAPScreenElement"/>
              </w:rPr>
              <w:t xml:space="preserve">Job Information </w:t>
            </w:r>
            <w:r w:rsidRPr="00273716">
              <w:t>dialog box is displayed. You can skip test step # 3 and continue directly with test step # 4.</w:t>
            </w:r>
            <w:commentRangeEnd w:id="1110"/>
            <w:r w:rsidR="00EF61AA">
              <w:rPr>
                <w:rStyle w:val="CommentReference"/>
              </w:rPr>
              <w:commentReference w:id="1110"/>
            </w:r>
          </w:p>
        </w:tc>
        <w:tc>
          <w:tcPr>
            <w:tcW w:w="1260" w:type="dxa"/>
          </w:tcPr>
          <w:p w14:paraId="0BEA20B0" w14:textId="77777777" w:rsidR="00A5650B" w:rsidRPr="00273716" w:rsidRDefault="00A5650B" w:rsidP="00C3407E"/>
        </w:tc>
      </w:tr>
      <w:tr w:rsidR="002B07B2" w:rsidRPr="00273716" w14:paraId="59596085" w14:textId="77777777" w:rsidTr="00EC351F">
        <w:trPr>
          <w:trHeight w:val="823"/>
        </w:trPr>
        <w:tc>
          <w:tcPr>
            <w:tcW w:w="750" w:type="dxa"/>
          </w:tcPr>
          <w:p w14:paraId="45FEAF01" w14:textId="56827E3C" w:rsidR="002B07B2" w:rsidRPr="00273716" w:rsidRDefault="002B07B2" w:rsidP="002B07B2">
            <w:r w:rsidRPr="00273716">
              <w:t>3</w:t>
            </w:r>
          </w:p>
        </w:tc>
        <w:tc>
          <w:tcPr>
            <w:tcW w:w="1742" w:type="dxa"/>
          </w:tcPr>
          <w:p w14:paraId="568C92E7" w14:textId="2380475D" w:rsidR="002B07B2" w:rsidRPr="00273716" w:rsidRDefault="002B07B2" w:rsidP="002B07B2">
            <w:pPr>
              <w:rPr>
                <w:rStyle w:val="SAPEmphasis"/>
              </w:rPr>
            </w:pPr>
            <w:r w:rsidRPr="00273716">
              <w:rPr>
                <w:rStyle w:val="SAPEmphasis"/>
              </w:rPr>
              <w:t xml:space="preserve">Select Type of </w:t>
            </w:r>
            <w:r w:rsidRPr="00273716">
              <w:rPr>
                <w:rStyle w:val="SAPScreenElement"/>
                <w:b/>
                <w:color w:val="auto"/>
              </w:rPr>
              <w:t>Change Job and Compensation Info</w:t>
            </w:r>
          </w:p>
        </w:tc>
        <w:tc>
          <w:tcPr>
            <w:tcW w:w="2790" w:type="dxa"/>
          </w:tcPr>
          <w:p w14:paraId="69EC8414" w14:textId="35FF5659" w:rsidR="002B07B2" w:rsidRPr="00273716" w:rsidRDefault="002B07B2" w:rsidP="002B07B2">
            <w:r w:rsidRPr="00273716">
              <w:t xml:space="preserve">In the </w:t>
            </w:r>
            <w:bookmarkStart w:id="1111" w:name="_GoBack"/>
            <w:r w:rsidRPr="00731707">
              <w:rPr>
                <w:rStyle w:val="SAPScreenElement"/>
                <w:strike/>
                <w:highlight w:val="yellow"/>
                <w:rPrChange w:id="1112" w:author="Author" w:date="2018-03-07T10:15:00Z">
                  <w:rPr>
                    <w:rStyle w:val="SAPScreenElement"/>
                  </w:rPr>
                </w:rPrChange>
              </w:rPr>
              <w:t>You May Also</w:t>
            </w:r>
            <w:bookmarkEnd w:id="1111"/>
            <w:r w:rsidRPr="00731707">
              <w:rPr>
                <w:rStyle w:val="SAPScreenElement"/>
                <w:strike/>
                <w:highlight w:val="yellow"/>
                <w:rPrChange w:id="1113" w:author="Author" w:date="2018-03-07T10:15:00Z">
                  <w:rPr>
                    <w:rStyle w:val="SAPScreenElement"/>
                  </w:rPr>
                </w:rPrChange>
              </w:rPr>
              <w:t xml:space="preserve"> Change</w:t>
            </w:r>
            <w:r w:rsidRPr="00273716">
              <w:rPr>
                <w:rStyle w:val="SAPScreenElement"/>
              </w:rPr>
              <w:t xml:space="preserve"> </w:t>
            </w:r>
            <w:ins w:id="1114" w:author="Author" w:date="2018-03-07T10:15:00Z">
              <w:r w:rsidR="00731707" w:rsidRPr="00731707">
                <w:rPr>
                  <w:rStyle w:val="SAPScreenElement"/>
                  <w:highlight w:val="yellow"/>
                  <w:rPrChange w:id="1115" w:author="Author" w:date="2018-03-07T10:15:00Z">
                    <w:rPr>
                      <w:rStyle w:val="SAPScreenElement"/>
                    </w:rPr>
                  </w:rPrChange>
                </w:rPr>
                <w:t>Choose what you want to change</w:t>
              </w:r>
              <w:r w:rsidR="00731707" w:rsidRPr="00731707">
                <w:rPr>
                  <w:rStyle w:val="SAPScreenElement"/>
                </w:rPr>
                <w:t xml:space="preserve"> </w:t>
              </w:r>
            </w:ins>
            <w:r w:rsidRPr="00273716">
              <w:t xml:space="preserve">block, flag the </w:t>
            </w:r>
            <w:r w:rsidRPr="00273716">
              <w:rPr>
                <w:rStyle w:val="SAPScreenElement"/>
              </w:rPr>
              <w:t>Job Information</w:t>
            </w:r>
            <w:r w:rsidRPr="00273716">
              <w:t xml:space="preserve"> check box.</w:t>
            </w:r>
          </w:p>
        </w:tc>
        <w:tc>
          <w:tcPr>
            <w:tcW w:w="3690" w:type="dxa"/>
          </w:tcPr>
          <w:p w14:paraId="3193DD24" w14:textId="77777777" w:rsidR="002B07B2" w:rsidRPr="00273716" w:rsidRDefault="002B07B2" w:rsidP="002B07B2">
            <w:pPr>
              <w:rPr>
                <w:rStyle w:val="SAPScreenElement"/>
              </w:rPr>
            </w:pPr>
          </w:p>
        </w:tc>
        <w:tc>
          <w:tcPr>
            <w:tcW w:w="4050" w:type="dxa"/>
          </w:tcPr>
          <w:p w14:paraId="10977ACF" w14:textId="757D6D7B" w:rsidR="002B07B2" w:rsidRPr="00273716" w:rsidRDefault="002B07B2" w:rsidP="002B07B2">
            <w:r w:rsidRPr="00273716">
              <w:t xml:space="preserve">The </w:t>
            </w:r>
            <w:r w:rsidRPr="00273716">
              <w:rPr>
                <w:rStyle w:val="SAPScreenElement"/>
              </w:rPr>
              <w:t>When would you like your changes to take effect?</w:t>
            </w:r>
            <w:r w:rsidRPr="00273716">
              <w:rPr>
                <w:rFonts w:cs="Arial"/>
              </w:rPr>
              <w:t xml:space="preserve"> </w:t>
            </w:r>
            <w:r w:rsidRPr="00273716">
              <w:t>field is displayed.</w:t>
            </w:r>
          </w:p>
        </w:tc>
        <w:tc>
          <w:tcPr>
            <w:tcW w:w="1260" w:type="dxa"/>
          </w:tcPr>
          <w:p w14:paraId="1E4F0AAD" w14:textId="77777777" w:rsidR="002B07B2" w:rsidRPr="00273716" w:rsidRDefault="002B07B2" w:rsidP="002B07B2"/>
        </w:tc>
      </w:tr>
      <w:tr w:rsidR="00DD1120" w:rsidRPr="00C4343B" w14:paraId="6F53BBC1" w14:textId="77777777" w:rsidTr="00EC351F">
        <w:trPr>
          <w:trHeight w:val="823"/>
        </w:trPr>
        <w:tc>
          <w:tcPr>
            <w:tcW w:w="750" w:type="dxa"/>
            <w:hideMark/>
          </w:tcPr>
          <w:p w14:paraId="50843ECF" w14:textId="3FBDC1F0" w:rsidR="00DD1120" w:rsidRPr="00E240E9" w:rsidRDefault="00DD1120" w:rsidP="00DD1120">
            <w:r w:rsidRPr="00E240E9">
              <w:t>4</w:t>
            </w:r>
          </w:p>
        </w:tc>
        <w:tc>
          <w:tcPr>
            <w:tcW w:w="1742" w:type="dxa"/>
            <w:hideMark/>
          </w:tcPr>
          <w:p w14:paraId="7C6A6855" w14:textId="77777777" w:rsidR="00DD1120" w:rsidRPr="00C4343B" w:rsidRDefault="00DD1120" w:rsidP="00DD1120">
            <w:r w:rsidRPr="00C4343B">
              <w:rPr>
                <w:rStyle w:val="SAPEmphasis"/>
              </w:rPr>
              <w:t>Enter Effective Date</w:t>
            </w:r>
          </w:p>
        </w:tc>
        <w:tc>
          <w:tcPr>
            <w:tcW w:w="2790" w:type="dxa"/>
            <w:hideMark/>
          </w:tcPr>
          <w:p w14:paraId="19317C9E" w14:textId="77777777" w:rsidR="00DD1120" w:rsidRPr="00C4343B" w:rsidRDefault="00DD1120" w:rsidP="00DD1120">
            <w:r w:rsidRPr="00C4343B">
              <w:t>Enter effective date of change</w:t>
            </w:r>
          </w:p>
        </w:tc>
        <w:tc>
          <w:tcPr>
            <w:tcW w:w="3690" w:type="dxa"/>
            <w:hideMark/>
          </w:tcPr>
          <w:p w14:paraId="1A867711" w14:textId="19EBB713" w:rsidR="00DD1120" w:rsidRPr="00C4343B" w:rsidRDefault="00DD1120" w:rsidP="00DD1120">
            <w:r w:rsidRPr="00C4343B">
              <w:rPr>
                <w:rStyle w:val="SAPScreenElement"/>
              </w:rPr>
              <w:t xml:space="preserve">When would you like your changes to take effect?: </w:t>
            </w:r>
            <w:r w:rsidRPr="00C4343B">
              <w:t>select from calendar help</w:t>
            </w:r>
          </w:p>
        </w:tc>
        <w:tc>
          <w:tcPr>
            <w:tcW w:w="4050" w:type="dxa"/>
          </w:tcPr>
          <w:p w14:paraId="1849A9E2" w14:textId="53753721" w:rsidR="00DD1120" w:rsidRPr="00C4343B" w:rsidRDefault="00DD1120" w:rsidP="00DD1120">
            <w:r w:rsidRPr="00C4343B">
              <w:t xml:space="preserve">The </w:t>
            </w:r>
            <w:r w:rsidRPr="00C4343B">
              <w:rPr>
                <w:rStyle w:val="SAPScreenElement"/>
              </w:rPr>
              <w:t xml:space="preserve">Event </w:t>
            </w:r>
            <w:r w:rsidRPr="00C4343B">
              <w:t>field, and several blocks related to organizational and job information are displayed.</w:t>
            </w:r>
          </w:p>
        </w:tc>
        <w:tc>
          <w:tcPr>
            <w:tcW w:w="1260" w:type="dxa"/>
          </w:tcPr>
          <w:p w14:paraId="5D06F78D" w14:textId="77777777" w:rsidR="00DD1120" w:rsidRPr="00C4343B" w:rsidRDefault="00DD1120" w:rsidP="00DD1120"/>
        </w:tc>
      </w:tr>
      <w:tr w:rsidR="002B07B2" w:rsidRPr="00C4343B" w14:paraId="4FA297B5" w14:textId="77777777" w:rsidTr="00EC351F">
        <w:trPr>
          <w:trHeight w:val="576"/>
        </w:trPr>
        <w:tc>
          <w:tcPr>
            <w:tcW w:w="750" w:type="dxa"/>
            <w:hideMark/>
          </w:tcPr>
          <w:p w14:paraId="7A56CBA7" w14:textId="6DC5DEE3" w:rsidR="002B07B2" w:rsidRPr="00C4343B" w:rsidRDefault="002B07B2" w:rsidP="002B07B2">
            <w:r w:rsidRPr="00C4343B">
              <w:t>5</w:t>
            </w:r>
          </w:p>
        </w:tc>
        <w:tc>
          <w:tcPr>
            <w:tcW w:w="1742" w:type="dxa"/>
            <w:hideMark/>
          </w:tcPr>
          <w:p w14:paraId="6ECFBF46" w14:textId="77777777" w:rsidR="002B07B2" w:rsidRPr="00C4343B" w:rsidRDefault="002B07B2" w:rsidP="002B07B2">
            <w:pPr>
              <w:rPr>
                <w:rStyle w:val="SAPEmphasis"/>
              </w:rPr>
            </w:pPr>
            <w:r w:rsidRPr="00C4343B">
              <w:rPr>
                <w:rStyle w:val="SAPEmphasis"/>
              </w:rPr>
              <w:t xml:space="preserve">Enter Event </w:t>
            </w:r>
          </w:p>
        </w:tc>
        <w:tc>
          <w:tcPr>
            <w:tcW w:w="2790" w:type="dxa"/>
            <w:hideMark/>
          </w:tcPr>
          <w:p w14:paraId="32E9D924" w14:textId="77777777" w:rsidR="002B07B2" w:rsidRPr="00C4343B" w:rsidRDefault="002B07B2" w:rsidP="002B07B2">
            <w:r w:rsidRPr="00C4343B">
              <w:t xml:space="preserve">Select the event for the change. </w:t>
            </w:r>
          </w:p>
        </w:tc>
        <w:tc>
          <w:tcPr>
            <w:tcW w:w="3690" w:type="dxa"/>
            <w:hideMark/>
          </w:tcPr>
          <w:p w14:paraId="503C0588" w14:textId="77777777" w:rsidR="002B07B2" w:rsidRPr="00C4343B" w:rsidRDefault="002B07B2" w:rsidP="002B07B2">
            <w:r w:rsidRPr="00C4343B">
              <w:rPr>
                <w:rStyle w:val="SAPScreenElement"/>
              </w:rPr>
              <w:t>Event:</w:t>
            </w:r>
            <w:r w:rsidRPr="00C4343B">
              <w:t xml:space="preserve"> select</w:t>
            </w:r>
            <w:r w:rsidRPr="00C4343B">
              <w:rPr>
                <w:rStyle w:val="SAPUserEntry"/>
              </w:rPr>
              <w:t xml:space="preserve"> Promotion </w:t>
            </w:r>
            <w:r w:rsidRPr="00C4343B">
              <w:t>from drop-down</w:t>
            </w:r>
          </w:p>
        </w:tc>
        <w:tc>
          <w:tcPr>
            <w:tcW w:w="4050" w:type="dxa"/>
            <w:hideMark/>
          </w:tcPr>
          <w:p w14:paraId="6E3A4460" w14:textId="5B04AE56" w:rsidR="002B07B2" w:rsidRPr="00C4343B" w:rsidRDefault="002B07B2" w:rsidP="002B07B2">
            <w:r w:rsidRPr="00C4343B">
              <w:t xml:space="preserve">Once you enter the </w:t>
            </w:r>
            <w:r w:rsidRPr="00C4343B">
              <w:rPr>
                <w:rStyle w:val="SAPScreenElement"/>
              </w:rPr>
              <w:t>Event</w:t>
            </w:r>
            <w:r w:rsidRPr="00C4343B">
              <w:t xml:space="preserve">, the </w:t>
            </w:r>
            <w:r w:rsidRPr="00C4343B">
              <w:rPr>
                <w:rStyle w:val="SAPScreenElement"/>
              </w:rPr>
              <w:t xml:space="preserve">Event Reason </w:t>
            </w:r>
            <w:r w:rsidRPr="00C4343B">
              <w:t>can be selected.</w:t>
            </w:r>
          </w:p>
        </w:tc>
        <w:tc>
          <w:tcPr>
            <w:tcW w:w="1260" w:type="dxa"/>
          </w:tcPr>
          <w:p w14:paraId="4C5E1042" w14:textId="77777777" w:rsidR="002B07B2" w:rsidRPr="00C4343B" w:rsidRDefault="002B07B2" w:rsidP="002B07B2"/>
        </w:tc>
      </w:tr>
      <w:tr w:rsidR="00DD1120" w:rsidRPr="00273716" w14:paraId="577DCA2E" w14:textId="77777777" w:rsidTr="00EC351F">
        <w:trPr>
          <w:trHeight w:val="357"/>
        </w:trPr>
        <w:tc>
          <w:tcPr>
            <w:tcW w:w="750" w:type="dxa"/>
            <w:hideMark/>
          </w:tcPr>
          <w:p w14:paraId="2BA2CB87" w14:textId="5DA10D74" w:rsidR="00DD1120" w:rsidRPr="00C4343B" w:rsidRDefault="00DD1120" w:rsidP="00DD1120">
            <w:r w:rsidRPr="00C4343B">
              <w:t>6</w:t>
            </w:r>
          </w:p>
        </w:tc>
        <w:tc>
          <w:tcPr>
            <w:tcW w:w="1742" w:type="dxa"/>
            <w:hideMark/>
          </w:tcPr>
          <w:p w14:paraId="1F66CC8B" w14:textId="77777777" w:rsidR="00DD1120" w:rsidRPr="00C4343B" w:rsidRDefault="00DD1120" w:rsidP="00DD1120">
            <w:pPr>
              <w:rPr>
                <w:rStyle w:val="SAPEmphasis"/>
              </w:rPr>
            </w:pPr>
            <w:r w:rsidRPr="00C4343B">
              <w:rPr>
                <w:rStyle w:val="SAPEmphasis"/>
              </w:rPr>
              <w:t>Enter Event Reason</w:t>
            </w:r>
          </w:p>
        </w:tc>
        <w:tc>
          <w:tcPr>
            <w:tcW w:w="2790" w:type="dxa"/>
            <w:hideMark/>
          </w:tcPr>
          <w:p w14:paraId="45C1A373" w14:textId="77777777" w:rsidR="00DD1120" w:rsidRPr="00C4343B" w:rsidRDefault="00DD1120" w:rsidP="00DD1120">
            <w:r w:rsidRPr="00C4343B">
              <w:t xml:space="preserve">Select the event reason for the change. </w:t>
            </w:r>
          </w:p>
        </w:tc>
        <w:tc>
          <w:tcPr>
            <w:tcW w:w="3690" w:type="dxa"/>
            <w:hideMark/>
          </w:tcPr>
          <w:p w14:paraId="30A83A09" w14:textId="585CD14F" w:rsidR="00DD1120" w:rsidRPr="00C4343B" w:rsidRDefault="00DD1120" w:rsidP="00DD1120">
            <w:r w:rsidRPr="00C4343B">
              <w:rPr>
                <w:rStyle w:val="SAPScreenElement"/>
              </w:rPr>
              <w:t>Event Reason:</w:t>
            </w:r>
            <w:r w:rsidRPr="00C4343B">
              <w:t xml:space="preserve"> select</w:t>
            </w:r>
            <w:r w:rsidRPr="00C4343B">
              <w:rPr>
                <w:rStyle w:val="SAPUserEntry"/>
              </w:rPr>
              <w:t xml:space="preserve"> Promotion</w:t>
            </w:r>
            <w:r w:rsidRPr="00C4343B">
              <w:t xml:space="preserve"> </w:t>
            </w:r>
            <w:r w:rsidRPr="00C4343B">
              <w:rPr>
                <w:rStyle w:val="SAPUserEntry"/>
              </w:rPr>
              <w:t>-</w:t>
            </w:r>
            <w:r w:rsidRPr="00C4343B">
              <w:t xml:space="preserve"> </w:t>
            </w:r>
            <w:r w:rsidRPr="00C4343B">
              <w:rPr>
                <w:rStyle w:val="SAPUserEntry"/>
              </w:rPr>
              <w:t>Pay</w:t>
            </w:r>
            <w:r w:rsidRPr="00C4343B">
              <w:rPr>
                <w:b/>
              </w:rPr>
              <w:t xml:space="preserve"> </w:t>
            </w:r>
            <w:r w:rsidRPr="00C4343B">
              <w:rPr>
                <w:rStyle w:val="SAPUserEntry"/>
              </w:rPr>
              <w:t>Change</w:t>
            </w:r>
            <w:r w:rsidRPr="00C4343B">
              <w:rPr>
                <w:b/>
              </w:rPr>
              <w:t xml:space="preserve"> </w:t>
            </w:r>
            <w:r w:rsidRPr="00C4343B">
              <w:rPr>
                <w:rStyle w:val="SAPUserEntry"/>
              </w:rPr>
              <w:t>(PROPWP)</w:t>
            </w:r>
            <w:r w:rsidRPr="00C4343B">
              <w:t xml:space="preserve"> from drop-down</w:t>
            </w:r>
          </w:p>
        </w:tc>
        <w:tc>
          <w:tcPr>
            <w:tcW w:w="4050" w:type="dxa"/>
          </w:tcPr>
          <w:p w14:paraId="3634C60C" w14:textId="12DAA413" w:rsidR="00DD1120" w:rsidRPr="00C4343B" w:rsidRDefault="00DD1120" w:rsidP="00DD1120">
            <w:r w:rsidRPr="00C4343B">
              <w:t xml:space="preserve">The </w:t>
            </w:r>
            <w:r w:rsidRPr="00C4343B">
              <w:rPr>
                <w:rStyle w:val="SAPScreenElement"/>
              </w:rPr>
              <w:t>Job Information Change</w:t>
            </w:r>
            <w:r w:rsidRPr="00C4343B">
              <w:t xml:space="preserve"> event reasons depend on what is configured in your system.</w:t>
            </w:r>
          </w:p>
        </w:tc>
        <w:tc>
          <w:tcPr>
            <w:tcW w:w="1260" w:type="dxa"/>
          </w:tcPr>
          <w:p w14:paraId="219E7867" w14:textId="77777777" w:rsidR="00DD1120" w:rsidRPr="00273716" w:rsidRDefault="00DD1120" w:rsidP="00DD1120"/>
        </w:tc>
      </w:tr>
      <w:tr w:rsidR="002B07B2" w:rsidRPr="00273716" w14:paraId="4FA1522C" w14:textId="77777777" w:rsidTr="00937E35">
        <w:trPr>
          <w:trHeight w:val="357"/>
        </w:trPr>
        <w:tc>
          <w:tcPr>
            <w:tcW w:w="750" w:type="dxa"/>
            <w:hideMark/>
          </w:tcPr>
          <w:p w14:paraId="0FC21A7C" w14:textId="068E10C8" w:rsidR="002B07B2" w:rsidRPr="00273716" w:rsidRDefault="002B07B2" w:rsidP="002B07B2">
            <w:r w:rsidRPr="00273716">
              <w:t>7</w:t>
            </w:r>
          </w:p>
        </w:tc>
        <w:tc>
          <w:tcPr>
            <w:tcW w:w="1742" w:type="dxa"/>
            <w:hideMark/>
          </w:tcPr>
          <w:p w14:paraId="247EBD5F" w14:textId="77777777" w:rsidR="002B07B2" w:rsidRPr="00273716" w:rsidRDefault="002B07B2" w:rsidP="002B07B2">
            <w:pPr>
              <w:rPr>
                <w:rStyle w:val="SAPEmphasis"/>
              </w:rPr>
            </w:pPr>
            <w:r w:rsidRPr="00273716">
              <w:rPr>
                <w:rStyle w:val="SAPEmphasis"/>
              </w:rPr>
              <w:t>Enter Job Information</w:t>
            </w:r>
          </w:p>
        </w:tc>
        <w:tc>
          <w:tcPr>
            <w:tcW w:w="2790" w:type="dxa"/>
            <w:hideMark/>
          </w:tcPr>
          <w:p w14:paraId="2E686C6E" w14:textId="24B93E87" w:rsidR="00070C00" w:rsidRPr="00B04D6E" w:rsidDel="00EE6F46" w:rsidRDefault="00070C00" w:rsidP="00070C00">
            <w:pPr>
              <w:pStyle w:val="SAPNoteHeading"/>
              <w:ind w:left="0"/>
              <w:rPr>
                <w:ins w:id="1116" w:author="Author" w:date="2018-01-17T11:07:00Z"/>
                <w:del w:id="1117" w:author="Author" w:date="2018-01-17T13:52:00Z"/>
                <w:highlight w:val="cyan"/>
              </w:rPr>
            </w:pPr>
            <w:ins w:id="1118" w:author="Author" w:date="2018-01-17T11:07:00Z">
              <w:del w:id="1119" w:author="Author" w:date="2018-01-17T13:52:00Z">
                <w:r w:rsidRPr="00B04D6E" w:rsidDel="00EE6F46">
                  <w:rPr>
                    <w:noProof/>
                    <w:highlight w:val="cyan"/>
                    <w:lang w:val="de-DE" w:eastAsia="de-DE"/>
                  </w:rPr>
                  <w:drawing>
                    <wp:inline distT="0" distB="0" distL="0" distR="0" wp14:anchorId="6B583513" wp14:editId="31F8FE3C">
                      <wp:extent cx="225425" cy="225425"/>
                      <wp:effectExtent l="0" t="0" r="0" b="31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sidDel="00EE6F46">
                  <w:rPr>
                    <w:highlight w:val="cyan"/>
                  </w:rPr>
                  <w:delText> Note</w:delText>
                </w:r>
              </w:del>
            </w:ins>
          </w:p>
          <w:p w14:paraId="771492FF" w14:textId="26376838" w:rsidR="00070C00" w:rsidRPr="00BA74AF" w:rsidDel="00EE6F46" w:rsidRDefault="00070C00" w:rsidP="00070C00">
            <w:pPr>
              <w:rPr>
                <w:ins w:id="1120" w:author="Author" w:date="2018-01-17T11:07:00Z"/>
                <w:del w:id="1121" w:author="Author" w:date="2018-01-17T13:52:00Z"/>
              </w:rPr>
            </w:pPr>
            <w:ins w:id="1122" w:author="Author" w:date="2018-01-17T11:07:00Z">
              <w:del w:id="1123" w:author="Author" w:date="2018-01-17T13:52:00Z">
                <w:r w:rsidRPr="00B04D6E" w:rsidDel="00EE6F46">
                  <w:rPr>
                    <w:highlight w:val="cyan"/>
                  </w:rPr>
                  <w:delText>This information is country-specific.</w:delText>
                </w:r>
              </w:del>
            </w:ins>
          </w:p>
          <w:p w14:paraId="268EBA7E" w14:textId="1279AFC4" w:rsidR="00070C00" w:rsidDel="00EE6F46" w:rsidRDefault="00070C00" w:rsidP="002B07B2">
            <w:pPr>
              <w:rPr>
                <w:ins w:id="1124" w:author="Author" w:date="2018-01-17T11:07:00Z"/>
                <w:del w:id="1125" w:author="Author" w:date="2018-01-17T13:52:00Z"/>
              </w:rPr>
            </w:pPr>
          </w:p>
          <w:p w14:paraId="28CCB776" w14:textId="43B2BCC7" w:rsidR="002B07B2" w:rsidRDefault="002B07B2" w:rsidP="002B07B2">
            <w:pPr>
              <w:rPr>
                <w:ins w:id="1126" w:author="Author" w:date="2018-01-17T13:51:00Z"/>
              </w:rPr>
            </w:pPr>
            <w:r w:rsidRPr="00273716">
              <w:t xml:space="preserve">Make changes in the </w:t>
            </w:r>
            <w:r w:rsidRPr="00273716">
              <w:rPr>
                <w:rStyle w:val="SAPScreenElement"/>
              </w:rPr>
              <w:t xml:space="preserve">Job Information </w:t>
            </w:r>
            <w:r w:rsidRPr="00273716">
              <w:t xml:space="preserve">block as appropriate. </w:t>
            </w:r>
            <w:del w:id="1127" w:author="Author" w:date="2018-01-17T14:19:00Z">
              <w:r w:rsidRPr="00C15F37" w:rsidDel="00512F2D">
                <w:rPr>
                  <w:highlight w:val="yellow"/>
                  <w:rPrChange w:id="1128" w:author="Author" w:date="2018-01-10T11:35:00Z">
                    <w:rPr/>
                  </w:rPrChange>
                </w:rPr>
                <w:delText xml:space="preserve">Example fields could </w:delText>
              </w:r>
              <w:r w:rsidRPr="003F3EBD" w:rsidDel="00512F2D">
                <w:rPr>
                  <w:highlight w:val="yellow"/>
                  <w:rPrChange w:id="1129" w:author="Author" w:date="2018-01-15T13:37:00Z">
                    <w:rPr/>
                  </w:rPrChange>
                </w:rPr>
                <w:delText>include</w:delText>
              </w:r>
            </w:del>
            <w:ins w:id="1130" w:author="Author" w:date="2018-01-10T11:35:00Z">
              <w:del w:id="1131" w:author="Author" w:date="2018-01-17T14:19:00Z">
                <w:r w:rsidR="00C15F37" w:rsidRPr="003F3EBD" w:rsidDel="00512F2D">
                  <w:rPr>
                    <w:highlight w:val="yellow"/>
                    <w:rPrChange w:id="1132" w:author="Author" w:date="2018-01-15T13:37:00Z">
                      <w:rPr/>
                    </w:rPrChange>
                  </w:rPr>
                  <w:delText xml:space="preserve"> (valid for all countri</w:delText>
                </w:r>
              </w:del>
            </w:ins>
            <w:ins w:id="1133" w:author="Author" w:date="2018-01-10T11:36:00Z">
              <w:del w:id="1134" w:author="Author" w:date="2018-01-17T14:19:00Z">
                <w:r w:rsidR="00C15F37" w:rsidRPr="003F3EBD" w:rsidDel="00512F2D">
                  <w:rPr>
                    <w:highlight w:val="yellow"/>
                    <w:rPrChange w:id="1135" w:author="Author" w:date="2018-01-15T13:37:00Z">
                      <w:rPr/>
                    </w:rPrChange>
                  </w:rPr>
                  <w:delText>e</w:delText>
                </w:r>
              </w:del>
            </w:ins>
            <w:ins w:id="1136" w:author="Author" w:date="2018-01-10T11:35:00Z">
              <w:del w:id="1137" w:author="Author" w:date="2018-01-17T14:19:00Z">
                <w:r w:rsidR="00C15F37" w:rsidRPr="003F3EBD" w:rsidDel="00512F2D">
                  <w:rPr>
                    <w:highlight w:val="yellow"/>
                    <w:rPrChange w:id="1138" w:author="Author" w:date="2018-01-15T13:37:00Z">
                      <w:rPr/>
                    </w:rPrChange>
                  </w:rPr>
                  <w:delText>s, but not for FR)</w:delText>
                </w:r>
              </w:del>
            </w:ins>
            <w:del w:id="1139" w:author="Author" w:date="2018-01-17T14:19:00Z">
              <w:r w:rsidRPr="003F3EBD" w:rsidDel="00512F2D">
                <w:rPr>
                  <w:highlight w:val="yellow"/>
                  <w:rPrChange w:id="1140" w:author="Author" w:date="2018-01-15T13:37:00Z">
                    <w:rPr/>
                  </w:rPrChange>
                </w:rPr>
                <w:delText>:</w:delText>
              </w:r>
            </w:del>
          </w:p>
          <w:p w14:paraId="352DB5CE" w14:textId="77777777" w:rsidR="00EE6F46" w:rsidRPr="00B04D6E" w:rsidRDefault="00EE6F46" w:rsidP="00EE6F46">
            <w:pPr>
              <w:pStyle w:val="SAPNoteHeading"/>
              <w:ind w:left="0"/>
              <w:rPr>
                <w:ins w:id="1141" w:author="Author" w:date="2018-01-17T13:51:00Z"/>
                <w:highlight w:val="cyan"/>
              </w:rPr>
            </w:pPr>
            <w:ins w:id="1142" w:author="Author" w:date="2018-01-17T13:51:00Z">
              <w:r w:rsidRPr="00B04D6E">
                <w:rPr>
                  <w:noProof/>
                  <w:highlight w:val="cyan"/>
                  <w:lang w:val="de-DE" w:eastAsia="de-DE"/>
                </w:rPr>
                <w:drawing>
                  <wp:inline distT="0" distB="0" distL="0" distR="0" wp14:anchorId="7EEB9566" wp14:editId="2ECF6F5A">
                    <wp:extent cx="225425" cy="225425"/>
                    <wp:effectExtent l="0" t="0" r="0" b="317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Pr>
                  <w:highlight w:val="cyan"/>
                </w:rPr>
                <w:t> Note</w:t>
              </w:r>
            </w:ins>
          </w:p>
          <w:p w14:paraId="35A4660B" w14:textId="77777777" w:rsidR="00EE6F46" w:rsidRPr="00BA74AF" w:rsidRDefault="00EE6F46" w:rsidP="00EE6F46">
            <w:pPr>
              <w:rPr>
                <w:ins w:id="1143" w:author="Author" w:date="2018-01-17T13:51:00Z"/>
              </w:rPr>
            </w:pPr>
            <w:ins w:id="1144" w:author="Author" w:date="2018-01-17T13:51:00Z">
              <w:r w:rsidRPr="00B04D6E">
                <w:rPr>
                  <w:highlight w:val="cyan"/>
                </w:rPr>
                <w:t>This information is country-specific.</w:t>
              </w:r>
            </w:ins>
          </w:p>
          <w:p w14:paraId="067B530A" w14:textId="116B588F" w:rsidR="00EE6F46" w:rsidRPr="00273716" w:rsidDel="00512F2D" w:rsidRDefault="00EE6F46" w:rsidP="002B07B2">
            <w:pPr>
              <w:rPr>
                <w:del w:id="1145" w:author="Author" w:date="2018-01-17T14:19:00Z"/>
              </w:rPr>
            </w:pPr>
            <w:commentRangeStart w:id="1146"/>
          </w:p>
          <w:p w14:paraId="5C51B60F" w14:textId="787EE711" w:rsidR="002B07B2" w:rsidRPr="00273716" w:rsidRDefault="002B07B2" w:rsidP="002B07B2">
            <w:pPr>
              <w:pStyle w:val="SAPNoteHeading"/>
              <w:ind w:left="0"/>
            </w:pPr>
            <w:r w:rsidRPr="00273716">
              <w:rPr>
                <w:noProof/>
                <w:lang w:val="de-DE" w:eastAsia="de-DE"/>
              </w:rPr>
              <w:drawing>
                <wp:inline distT="0" distB="0" distL="0" distR="0" wp14:anchorId="3D1DE295" wp14:editId="3E8A4DE3">
                  <wp:extent cx="226060" cy="226060"/>
                  <wp:effectExtent l="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t> Note</w:t>
            </w:r>
          </w:p>
          <w:p w14:paraId="7C59C510" w14:textId="0B90F64E" w:rsidR="002B07B2" w:rsidDel="00512F2D" w:rsidRDefault="002B07B2" w:rsidP="00512F2D">
            <w:pPr>
              <w:pStyle w:val="ListContinue2"/>
              <w:ind w:left="0"/>
              <w:rPr>
                <w:ins w:id="1147" w:author="Author" w:date="2018-01-10T11:27:00Z"/>
                <w:del w:id="1148" w:author="Author" w:date="2018-01-17T14:19:00Z"/>
              </w:rPr>
            </w:pPr>
            <w:r w:rsidRPr="00273716">
              <w:t>After entering the new values, the old values are displayed crossed out.</w:t>
            </w:r>
            <w:commentRangeEnd w:id="1146"/>
            <w:r w:rsidR="00EF61AA">
              <w:rPr>
                <w:rStyle w:val="CommentReference"/>
              </w:rPr>
              <w:commentReference w:id="1146"/>
            </w:r>
          </w:p>
          <w:p w14:paraId="74646AB5" w14:textId="773FA68A" w:rsidR="00C15F37" w:rsidDel="00886C6D" w:rsidRDefault="00C15F37" w:rsidP="00512F2D">
            <w:pPr>
              <w:pStyle w:val="ListContinue2"/>
              <w:ind w:left="0"/>
              <w:rPr>
                <w:ins w:id="1149" w:author="Author" w:date="2018-01-10T11:27:00Z"/>
                <w:del w:id="1150" w:author="Author" w:date="2018-01-17T14:11:00Z"/>
              </w:rPr>
            </w:pPr>
          </w:p>
          <w:p w14:paraId="0957ABDD" w14:textId="7B51A4DC" w:rsidR="00C15F37" w:rsidDel="00886C6D" w:rsidRDefault="00C15F37" w:rsidP="00512F2D">
            <w:pPr>
              <w:rPr>
                <w:ins w:id="1151" w:author="Author" w:date="2018-01-10T11:27:00Z"/>
                <w:del w:id="1152" w:author="Author" w:date="2018-01-17T14:11:00Z"/>
              </w:rPr>
            </w:pPr>
            <w:ins w:id="1153" w:author="Author" w:date="2018-01-10T11:27:00Z">
              <w:del w:id="1154" w:author="Author" w:date="2018-01-17T14:11:00Z">
                <w:r w:rsidDel="00886C6D">
                  <w:rPr>
                    <w:highlight w:val="yellow"/>
                  </w:rPr>
                  <w:delText xml:space="preserve">steht nur im FR: </w:delText>
                </w:r>
                <w:r w:rsidDel="00886C6D">
                  <w:rPr>
                    <w:highlight w:val="yellow"/>
                  </w:rPr>
                  <w:br/>
                </w:r>
                <w:r w:rsidRPr="00C15F37" w:rsidDel="00886C6D">
                  <w:rPr>
                    <w:highlight w:val="yellow"/>
                    <w:rPrChange w:id="1155" w:author="Author" w:date="2018-01-10T11:27:00Z">
                      <w:rPr/>
                    </w:rPrChange>
                  </w:rPr>
                  <w:delText xml:space="preserve">For this example, you will need to expand the </w:delText>
                </w:r>
                <w:r w:rsidRPr="00C15F37" w:rsidDel="00886C6D">
                  <w:rPr>
                    <w:rStyle w:val="SAPScreenElement"/>
                    <w:highlight w:val="yellow"/>
                    <w:rPrChange w:id="1156" w:author="Author" w:date="2018-01-10T11:27:00Z">
                      <w:rPr>
                        <w:rStyle w:val="SAPScreenElement"/>
                      </w:rPr>
                    </w:rPrChange>
                  </w:rPr>
                  <w:delText>Show more fields</w:delText>
                </w:r>
                <w:r w:rsidRPr="00C15F37" w:rsidDel="00886C6D">
                  <w:rPr>
                    <w:highlight w:val="yellow"/>
                    <w:rPrChange w:id="1157" w:author="Author" w:date="2018-01-10T11:27:00Z">
                      <w:rPr/>
                    </w:rPrChange>
                  </w:rPr>
                  <w:delText xml:space="preserve"> button.</w:delText>
                </w:r>
              </w:del>
            </w:ins>
          </w:p>
          <w:p w14:paraId="65E1A740" w14:textId="26A4CE4B" w:rsidR="00C15F37" w:rsidRPr="00250431" w:rsidDel="00886C6D" w:rsidRDefault="00C15F37" w:rsidP="00512F2D">
            <w:pPr>
              <w:rPr>
                <w:ins w:id="1158" w:author="Author" w:date="2018-01-10T11:28:00Z"/>
                <w:del w:id="1159" w:author="Author" w:date="2018-01-17T14:12:00Z"/>
                <w:highlight w:val="yellow"/>
                <w:rPrChange w:id="1160" w:author="Author" w:date="2018-01-15T10:46:00Z">
                  <w:rPr>
                    <w:ins w:id="1161" w:author="Author" w:date="2018-01-10T11:28:00Z"/>
                    <w:del w:id="1162" w:author="Author" w:date="2018-01-17T14:12:00Z"/>
                    <w:highlight w:val="yellow"/>
                    <w:lang w:val="de-DE"/>
                  </w:rPr>
                </w:rPrChange>
              </w:rPr>
            </w:pPr>
          </w:p>
          <w:p w14:paraId="4E9E8F3A" w14:textId="0727A1FF" w:rsidR="00C15F37" w:rsidRPr="00250431" w:rsidDel="00886C6D" w:rsidRDefault="00C15F37">
            <w:pPr>
              <w:rPr>
                <w:ins w:id="1163" w:author="Author" w:date="2018-01-10T11:28:00Z"/>
                <w:del w:id="1164" w:author="Author" w:date="2018-01-17T14:12:00Z"/>
                <w:highlight w:val="yellow"/>
                <w:rPrChange w:id="1165" w:author="Author" w:date="2018-01-15T10:46:00Z">
                  <w:rPr>
                    <w:ins w:id="1166" w:author="Author" w:date="2018-01-10T11:28:00Z"/>
                    <w:del w:id="1167" w:author="Author" w:date="2018-01-17T14:12:00Z"/>
                  </w:rPr>
                </w:rPrChange>
              </w:rPr>
            </w:pPr>
            <w:ins w:id="1168" w:author="Author" w:date="2018-01-10T11:28:00Z">
              <w:del w:id="1169" w:author="Author" w:date="2018-01-17T14:12:00Z">
                <w:r w:rsidRPr="00917F7E" w:rsidDel="00886C6D">
                  <w:rPr>
                    <w:highlight w:val="yellow"/>
                  </w:rPr>
                  <w:delText xml:space="preserve">steht nur im FR: </w:delText>
                </w:r>
              </w:del>
              <w:del w:id="1170" w:author="Author" w:date="2018-01-17T14:19:00Z">
                <w:r w:rsidRPr="00917F7E" w:rsidDel="00512F2D">
                  <w:rPr>
                    <w:highlight w:val="yellow"/>
                  </w:rPr>
                  <w:br/>
                </w:r>
              </w:del>
              <w:del w:id="1171" w:author="Author" w:date="2018-01-17T14:12:00Z">
                <w:r w:rsidRPr="00C15F37" w:rsidDel="00886C6D">
                  <w:rPr>
                    <w:noProof/>
                    <w:highlight w:val="yellow"/>
                    <w:lang w:val="de-DE" w:eastAsia="de-DE"/>
                    <w:rPrChange w:id="1172" w:author="Author" w:date="2018-01-10T11:28:00Z">
                      <w:rPr>
                        <w:noProof/>
                        <w:lang w:val="de-DE" w:eastAsia="de-DE"/>
                      </w:rPr>
                    </w:rPrChange>
                  </w:rPr>
                  <w:drawing>
                    <wp:inline distT="0" distB="0" distL="0" distR="0" wp14:anchorId="213F51EB" wp14:editId="1536796B">
                      <wp:extent cx="228600" cy="228600"/>
                      <wp:effectExtent l="0" t="0" r="0" b="0"/>
                      <wp:docPr id="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50431" w:rsidDel="00886C6D">
                  <w:rPr>
                    <w:rFonts w:ascii="BentonSans Regular" w:hAnsi="BentonSans Regular"/>
                    <w:color w:val="666666"/>
                    <w:sz w:val="22"/>
                    <w:highlight w:val="yellow"/>
                    <w:rPrChange w:id="1173" w:author="Author" w:date="2018-01-15T10:46:00Z">
                      <w:rPr>
                        <w:rFonts w:ascii="BentonSans Regular" w:hAnsi="BentonSans Regular"/>
                        <w:color w:val="666666"/>
                        <w:sz w:val="22"/>
                      </w:rPr>
                    </w:rPrChange>
                  </w:rPr>
                  <w:delText>Note</w:delText>
                </w:r>
              </w:del>
            </w:ins>
          </w:p>
          <w:p w14:paraId="42105B85" w14:textId="0BFC7072" w:rsidR="00C15F37" w:rsidRPr="001046D8" w:rsidDel="00886C6D" w:rsidRDefault="00C15F37">
            <w:pPr>
              <w:rPr>
                <w:ins w:id="1174" w:author="Author" w:date="2018-01-10T11:27:00Z"/>
                <w:del w:id="1175" w:author="Author" w:date="2018-01-17T14:12:00Z"/>
              </w:rPr>
            </w:pPr>
            <w:ins w:id="1176" w:author="Author" w:date="2018-01-10T11:28:00Z">
              <w:del w:id="1177" w:author="Author" w:date="2018-01-17T14:12:00Z">
                <w:r w:rsidRPr="00C15F37" w:rsidDel="00886C6D">
                  <w:rPr>
                    <w:highlight w:val="yellow"/>
                    <w:rPrChange w:id="1178" w:author="Author" w:date="2018-01-10T11:28:00Z">
                      <w:rPr/>
                    </w:rPrChange>
                  </w:rPr>
                  <w:delText xml:space="preserve">In this document we assume that during hiring/rehiring of the employee Pay scale type </w:delText>
                </w:r>
                <w:r w:rsidRPr="00C15F37" w:rsidDel="00886C6D">
                  <w:rPr>
                    <w:rStyle w:val="SAPUserEntry"/>
                    <w:highlight w:val="yellow"/>
                    <w:rPrChange w:id="1179" w:author="Author" w:date="2018-01-10T11:28:00Z">
                      <w:rPr>
                        <w:rStyle w:val="SAPUserEntry"/>
                      </w:rPr>
                    </w:rPrChange>
                  </w:rPr>
                  <w:delText xml:space="preserve">National Collective Agreement for the Personnel of Engineering Design Offices, Consulting Engineers (FRA/1486) </w:delText>
                </w:r>
                <w:r w:rsidRPr="00C15F37" w:rsidDel="00886C6D">
                  <w:rPr>
                    <w:highlight w:val="yellow"/>
                    <w:rPrChange w:id="1180" w:author="Author" w:date="2018-01-10T11:28:00Z">
                      <w:rPr/>
                    </w:rPrChange>
                  </w:rPr>
                  <w:delText xml:space="preserve">and pay scale area </w:delText>
                </w:r>
                <w:r w:rsidRPr="00C15F37" w:rsidDel="00886C6D">
                  <w:rPr>
                    <w:rStyle w:val="SAPUserEntry"/>
                    <w:highlight w:val="yellow"/>
                    <w:rPrChange w:id="1181" w:author="Author" w:date="2018-01-10T11:28:00Z">
                      <w:rPr>
                        <w:rStyle w:val="SAPUserEntry"/>
                      </w:rPr>
                    </w:rPrChange>
                  </w:rPr>
                  <w:delText xml:space="preserve">Île-de-France (FRA/11) </w:delText>
                </w:r>
                <w:r w:rsidRPr="00C15F37" w:rsidDel="00886C6D">
                  <w:rPr>
                    <w:highlight w:val="yellow"/>
                    <w:rPrChange w:id="1182" w:author="Author" w:date="2018-01-10T11:28:00Z">
                      <w:rPr/>
                    </w:rPrChange>
                  </w:rPr>
                  <w:delText xml:space="preserve">have been selected. For details refer to test script of scope item </w:delText>
                </w:r>
                <w:r w:rsidRPr="00C15F37" w:rsidDel="00886C6D">
                  <w:rPr>
                    <w:rStyle w:val="SAPScreenElement"/>
                    <w:color w:val="auto"/>
                    <w:highlight w:val="yellow"/>
                    <w:rPrChange w:id="1183" w:author="Author" w:date="2018-01-10T11:28:00Z">
                      <w:rPr>
                        <w:rStyle w:val="SAPScreenElement"/>
                        <w:color w:val="auto"/>
                      </w:rPr>
                    </w:rPrChange>
                  </w:rPr>
                  <w:delText>Add New Employee / Rehire (FJ0).</w:delText>
                </w:r>
              </w:del>
            </w:ins>
          </w:p>
          <w:p w14:paraId="2D33B370" w14:textId="3002BEF4" w:rsidR="00C15F37" w:rsidRPr="00273716" w:rsidRDefault="00C15F37">
            <w:pPr>
              <w:pStyle w:val="ListContinue2"/>
              <w:ind w:left="0"/>
            </w:pPr>
          </w:p>
        </w:tc>
        <w:tc>
          <w:tcPr>
            <w:tcW w:w="3690" w:type="dxa"/>
            <w:hideMark/>
          </w:tcPr>
          <w:p w14:paraId="0353B430" w14:textId="15E7FFA7" w:rsidR="00EE6F46" w:rsidRDefault="002B07B2" w:rsidP="00EE6F46">
            <w:pPr>
              <w:rPr>
                <w:ins w:id="1184" w:author="Author" w:date="2018-01-17T13:56:00Z"/>
                <w:highlight w:val="cyan"/>
              </w:rPr>
            </w:pPr>
            <w:del w:id="1185" w:author="Author" w:date="2018-01-17T13:57:00Z">
              <w:r w:rsidRPr="00273716" w:rsidDel="00EE6F46">
                <w:rPr>
                  <w:rStyle w:val="SAPScreenElement"/>
                </w:rPr>
                <w:delText>Pay Grade</w:delText>
              </w:r>
              <w:r w:rsidRPr="00273716" w:rsidDel="00EE6F46">
                <w:delText>: select from drop down a higher grade</w:delText>
              </w:r>
            </w:del>
            <w:ins w:id="1186" w:author="Author" w:date="2018-01-17T13:56:00Z">
              <w:r w:rsidR="00EE6F46" w:rsidRPr="0000527E">
                <w:rPr>
                  <w:highlight w:val="cyan"/>
                </w:rPr>
                <w:t xml:space="preserve">Enter data as required in the country where </w:t>
              </w:r>
              <w:r w:rsidR="00EE6F46">
                <w:rPr>
                  <w:highlight w:val="cyan"/>
                </w:rPr>
                <w:t>your</w:t>
              </w:r>
              <w:r w:rsidR="00EE6F46" w:rsidRPr="0000527E">
                <w:rPr>
                  <w:highlight w:val="cyan"/>
                </w:rPr>
                <w:t xml:space="preserve"> company is located.</w:t>
              </w:r>
            </w:ins>
          </w:p>
          <w:p w14:paraId="7517F514" w14:textId="497FBF47" w:rsidR="00EE6F46" w:rsidDel="00EE6F46" w:rsidRDefault="00EE6F46" w:rsidP="002B07B2">
            <w:pPr>
              <w:rPr>
                <w:ins w:id="1187" w:author="Author" w:date="2018-01-17T11:06:00Z"/>
                <w:del w:id="1188" w:author="Author" w:date="2018-01-17T13:56:00Z"/>
              </w:rPr>
            </w:pPr>
          </w:p>
          <w:p w14:paraId="264704CA" w14:textId="77777777" w:rsidR="00070C00" w:rsidRPr="0094035B" w:rsidRDefault="00070C00" w:rsidP="00070C00">
            <w:pPr>
              <w:pStyle w:val="SAPNoteHeading"/>
              <w:spacing w:before="60"/>
              <w:ind w:left="0"/>
              <w:rPr>
                <w:ins w:id="1189" w:author="Author" w:date="2018-01-17T11:06:00Z"/>
                <w:highlight w:val="cyan"/>
              </w:rPr>
            </w:pPr>
            <w:ins w:id="1190" w:author="Author" w:date="2018-01-17T11:06:00Z">
              <w:r w:rsidRPr="0094035B">
                <w:rPr>
                  <w:noProof/>
                  <w:highlight w:val="cyan"/>
                  <w:lang w:val="de-DE" w:eastAsia="de-DE"/>
                </w:rPr>
                <w:drawing>
                  <wp:inline distT="0" distB="0" distL="0" distR="0" wp14:anchorId="55E7DC35" wp14:editId="3AF7CE9F">
                    <wp:extent cx="219075" cy="238125"/>
                    <wp:effectExtent l="0" t="0" r="9525" b="9525"/>
                    <wp:docPr id="3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Pr>
                  <w:highlight w:val="cyan"/>
                </w:rPr>
                <w:t> Caution</w:t>
              </w:r>
            </w:ins>
          </w:p>
          <w:p w14:paraId="5C1F6429" w14:textId="60296641" w:rsidR="00070C00" w:rsidRPr="002A5997" w:rsidDel="003D140F" w:rsidRDefault="00070C00" w:rsidP="007055F5">
            <w:pPr>
              <w:rPr>
                <w:ins w:id="1191" w:author="Author" w:date="2018-01-17T13:57:00Z"/>
                <w:del w:id="1192" w:author="Author" w:date="2018-02-26T11:12:00Z"/>
                <w:rStyle w:val="Hyperlink"/>
                <w:rFonts w:ascii="BentonSans Bold" w:hAnsi="BentonSans Bold"/>
                <w:highlight w:val="cyan"/>
                <w:rPrChange w:id="1193" w:author="Author" w:date="2018-01-24T11:38:00Z">
                  <w:rPr>
                    <w:ins w:id="1194" w:author="Author" w:date="2018-01-17T13:57:00Z"/>
                    <w:del w:id="1195" w:author="Author" w:date="2018-02-26T11:12:00Z"/>
                    <w:rFonts w:ascii="BentonSans Bold" w:hAnsi="BentonSans Bold"/>
                  </w:rPr>
                </w:rPrChange>
              </w:rPr>
            </w:pPr>
            <w:commentRangeStart w:id="1196"/>
            <w:ins w:id="1197" w:author="Author" w:date="2018-01-17T11:06:00Z">
              <w:r w:rsidRPr="0000527E">
                <w:rPr>
                  <w:highlight w:val="cyan"/>
                </w:rPr>
                <w:t>For a detailed list</w:t>
              </w:r>
            </w:ins>
            <w:commentRangeEnd w:id="1196"/>
            <w:r w:rsidR="00EF61AA">
              <w:rPr>
                <w:rStyle w:val="CommentReference"/>
              </w:rPr>
              <w:commentReference w:id="1196"/>
            </w:r>
            <w:ins w:id="1198" w:author="Author" w:date="2018-01-17T11:06:00Z">
              <w:r w:rsidRPr="0000527E">
                <w:rPr>
                  <w:highlight w:val="cyan"/>
                </w:rPr>
                <w:t xml:space="preserve"> refer to chapter</w:t>
              </w:r>
              <w:r>
                <w:t xml:space="preserve"> </w:t>
              </w:r>
            </w:ins>
            <w:ins w:id="1199" w:author="Author" w:date="2018-01-24T11:39:00Z">
              <w:r w:rsidR="002A5997">
                <w:rPr>
                  <w:rFonts w:ascii="BentonSans Bold" w:hAnsi="BentonSans Bold"/>
                  <w:highlight w:val="cyan"/>
                  <w:u w:val="single"/>
                </w:rPr>
                <w:fldChar w:fldCharType="begin"/>
              </w:r>
              <w:r w:rsidR="002A5997">
                <w:rPr>
                  <w:rFonts w:ascii="BentonSans Bold" w:hAnsi="BentonSans Bold"/>
                  <w:highlight w:val="cyan"/>
                  <w:u w:val="single"/>
                </w:rPr>
                <w:instrText xml:space="preserve"> HYPERLINK  \l "_Job_Information" </w:instrText>
              </w:r>
              <w:r w:rsidR="002A5997">
                <w:rPr>
                  <w:rFonts w:ascii="BentonSans Bold" w:hAnsi="BentonSans Bold"/>
                  <w:highlight w:val="cyan"/>
                  <w:u w:val="single"/>
                </w:rPr>
                <w:fldChar w:fldCharType="separate"/>
              </w:r>
              <w:r w:rsidRPr="002A5997">
                <w:rPr>
                  <w:rStyle w:val="Hyperlink"/>
                  <w:rFonts w:ascii="BentonSans Bold" w:hAnsi="BentonSans Bold"/>
                  <w:highlight w:val="cyan"/>
                  <w:rPrChange w:id="1200" w:author="Author" w:date="2018-01-24T11:39:00Z">
                    <w:rPr>
                      <w:rStyle w:val="Hyperlink"/>
                      <w:rFonts w:ascii="BentonSans Bold" w:hAnsi="BentonSans Bold"/>
                      <w:highlight w:val="yellow"/>
                    </w:rPr>
                  </w:rPrChange>
                </w:rPr>
                <w:t>Country-Specific Fields</w:t>
              </w:r>
              <w:r w:rsidR="002A5997" w:rsidRPr="002A5997">
                <w:rPr>
                  <w:rStyle w:val="Hyperlink"/>
                  <w:rFonts w:ascii="BentonSans Bold" w:hAnsi="BentonSans Bold"/>
                  <w:highlight w:val="cyan"/>
                </w:rPr>
                <w:t xml:space="preserve"> </w:t>
              </w:r>
              <w:r w:rsidR="002A5997" w:rsidRPr="002A5997">
                <w:rPr>
                  <w:rStyle w:val="Hyperlink"/>
                  <w:rFonts w:ascii="BentonSans Bold" w:hAnsi="BentonSans Bold"/>
                  <w:highlight w:val="cyan"/>
                </w:rPr>
                <w:sym w:font="Wingdings" w:char="F0E0"/>
              </w:r>
              <w:del w:id="1201" w:author="Author" w:date="2018-01-24T13:33:00Z">
                <w:r w:rsidRPr="002A5997" w:rsidDel="00485545">
                  <w:rPr>
                    <w:rStyle w:val="Hyperlink"/>
                    <w:rFonts w:ascii="BentonSans Bold" w:hAnsi="BentonSans Bold"/>
                    <w:highlight w:val="cyan"/>
                    <w:rPrChange w:id="1202" w:author="Author" w:date="2018-01-24T11:38:00Z">
                      <w:rPr>
                        <w:rFonts w:ascii="BentonSans Bold" w:hAnsi="BentonSans Bold"/>
                      </w:rPr>
                    </w:rPrChange>
                  </w:rPr>
                  <w:delText>.</w:delText>
                </w:r>
              </w:del>
              <w:r w:rsidR="002A5997" w:rsidRPr="002A5997">
                <w:rPr>
                  <w:rStyle w:val="Hyperlink"/>
                  <w:rFonts w:ascii="BentonSans Bold" w:hAnsi="BentonSans Bold"/>
                  <w:highlight w:val="cyan"/>
                  <w:rPrChange w:id="1203" w:author="Author" w:date="2018-01-24T11:38:00Z">
                    <w:rPr>
                      <w:rFonts w:ascii="BentonSans Bold" w:hAnsi="BentonSans Bold"/>
                    </w:rPr>
                  </w:rPrChange>
                </w:rPr>
                <w:t xml:space="preserve"> Job Information</w:t>
              </w:r>
              <w:r w:rsidR="002A5997">
                <w:rPr>
                  <w:rFonts w:ascii="BentonSans Bold" w:hAnsi="BentonSans Bold"/>
                  <w:highlight w:val="cyan"/>
                  <w:u w:val="single"/>
                </w:rPr>
                <w:fldChar w:fldCharType="end"/>
              </w:r>
            </w:ins>
            <w:ins w:id="1204" w:author="Author" w:date="2018-01-24T11:38:00Z">
              <w:r w:rsidR="002A5997" w:rsidRPr="002A5997">
                <w:rPr>
                  <w:rStyle w:val="Hyperlink"/>
                  <w:rFonts w:ascii="BentonSans Bold" w:hAnsi="BentonSans Bold"/>
                  <w:highlight w:val="cyan"/>
                  <w:u w:val="single"/>
                  <w:rPrChange w:id="1205" w:author="Author" w:date="2018-01-24T11:38:00Z">
                    <w:rPr>
                      <w:rStyle w:val="Hyperlink"/>
                      <w:rFonts w:ascii="BentonSans Bold" w:hAnsi="BentonSans Bold"/>
                      <w:highlight w:val="cyan"/>
                    </w:rPr>
                  </w:rPrChange>
                </w:rPr>
                <w:t>.</w:t>
              </w:r>
            </w:ins>
          </w:p>
          <w:p w14:paraId="10084F8C" w14:textId="1DA077BA" w:rsidR="00EE6F46" w:rsidDel="00512F2D" w:rsidRDefault="00EE6F46">
            <w:pPr>
              <w:rPr>
                <w:ins w:id="1206" w:author="Author" w:date="2018-01-17T13:57:00Z"/>
                <w:del w:id="1207" w:author="Author" w:date="2018-01-17T14:20:00Z"/>
              </w:rPr>
            </w:pPr>
            <w:ins w:id="1208" w:author="Author" w:date="2018-01-17T13:57:00Z">
              <w:del w:id="1209" w:author="Author" w:date="2018-01-17T14:20:00Z">
                <w:r w:rsidRPr="00273716" w:rsidDel="00512F2D">
                  <w:rPr>
                    <w:rStyle w:val="SAPScreenElement"/>
                  </w:rPr>
                  <w:delText>Pay Grade</w:delText>
                </w:r>
                <w:r w:rsidRPr="00273716" w:rsidDel="00512F2D">
                  <w:delText>: select from drop down a higher grade</w:delText>
                </w:r>
              </w:del>
            </w:ins>
          </w:p>
          <w:p w14:paraId="3AB667A6" w14:textId="301DCE59" w:rsidR="00EE6F46" w:rsidRPr="00273716" w:rsidDel="00512F2D" w:rsidRDefault="00EE6F46">
            <w:pPr>
              <w:rPr>
                <w:del w:id="1210" w:author="Author" w:date="2018-01-17T14:20:00Z"/>
              </w:rPr>
            </w:pPr>
          </w:p>
          <w:p w14:paraId="102577ED" w14:textId="4E67D7DC" w:rsidR="002B07B2" w:rsidRPr="00273716" w:rsidDel="00512F2D" w:rsidRDefault="002B07B2">
            <w:pPr>
              <w:rPr>
                <w:del w:id="1211" w:author="Author" w:date="2018-01-17T14:20:00Z"/>
              </w:rPr>
              <w:pPrChange w:id="1212" w:author="Author" w:date="2018-02-26T11:12:00Z">
                <w:pPr>
                  <w:pStyle w:val="SAPNoteHeading"/>
                  <w:ind w:left="0"/>
                </w:pPr>
              </w:pPrChange>
            </w:pPr>
            <w:del w:id="1213" w:author="Author" w:date="2018-01-17T14:20:00Z">
              <w:r w:rsidRPr="00273716" w:rsidDel="00512F2D">
                <w:rPr>
                  <w:rFonts w:ascii="BentonSans Regular" w:hAnsi="BentonSans Regular"/>
                  <w:noProof/>
                  <w:color w:val="666666"/>
                  <w:sz w:val="22"/>
                  <w:lang w:val="de-DE" w:eastAsia="de-DE"/>
                </w:rPr>
                <w:drawing>
                  <wp:inline distT="0" distB="0" distL="0" distR="0" wp14:anchorId="306F8F56" wp14:editId="42DAA67E">
                    <wp:extent cx="226060" cy="226060"/>
                    <wp:effectExtent l="0" t="0" r="0" b="0"/>
                    <wp:docPr id="1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rsidDel="00512F2D">
                <w:delText> Recommendation</w:delText>
              </w:r>
            </w:del>
          </w:p>
          <w:p w14:paraId="0876781F" w14:textId="15EC606F" w:rsidR="002B07B2" w:rsidRPr="00273716" w:rsidRDefault="002B07B2">
            <w:pPr>
              <w:pPrChange w:id="1214" w:author="Author" w:date="2018-02-26T11:12:00Z">
                <w:pPr>
                  <w:pStyle w:val="ListContinue2"/>
                  <w:ind w:left="0"/>
                </w:pPr>
              </w:pPrChange>
            </w:pPr>
            <w:del w:id="1215" w:author="Author" w:date="2018-01-17T14:20:00Z">
              <w:r w:rsidRPr="00273716" w:rsidDel="00512F2D">
                <w:rPr>
                  <w:rStyle w:val="SAPEmphasis"/>
                </w:rPr>
                <w:delText>In case Position Management is enabled in your Employee Central instance</w:delText>
              </w:r>
              <w:r w:rsidRPr="00273716" w:rsidDel="00512F2D">
                <w:delText xml:space="preserve">, you might consider also the </w:delText>
              </w:r>
              <w:r w:rsidRPr="00273716" w:rsidDel="00512F2D">
                <w:rPr>
                  <w:rFonts w:ascii="BentonSans Regular" w:hAnsi="BentonSans Regular"/>
                  <w:color w:val="666666"/>
                </w:rPr>
                <w:delText>Note</w:delText>
              </w:r>
              <w:r w:rsidRPr="00273716" w:rsidDel="00512F2D">
                <w:delText xml:space="preserve"> ahead of this table.</w:delText>
              </w:r>
            </w:del>
          </w:p>
        </w:tc>
        <w:tc>
          <w:tcPr>
            <w:tcW w:w="4050" w:type="dxa"/>
            <w:hideMark/>
          </w:tcPr>
          <w:p w14:paraId="51387F7A" w14:textId="62BAC246" w:rsidR="002B07B2" w:rsidRPr="00273716" w:rsidRDefault="002B07B2" w:rsidP="002B07B2"/>
        </w:tc>
        <w:tc>
          <w:tcPr>
            <w:tcW w:w="1260" w:type="dxa"/>
          </w:tcPr>
          <w:p w14:paraId="7F7F3F03" w14:textId="77777777" w:rsidR="002B07B2" w:rsidRPr="00273716" w:rsidRDefault="002B07B2" w:rsidP="002B07B2"/>
        </w:tc>
      </w:tr>
      <w:tr w:rsidR="00C15F37" w:rsidRPr="00273716" w14:paraId="282E3457" w14:textId="77777777" w:rsidTr="00EC351F">
        <w:trPr>
          <w:trHeight w:val="357"/>
        </w:trPr>
        <w:tc>
          <w:tcPr>
            <w:tcW w:w="750" w:type="dxa"/>
            <w:hideMark/>
          </w:tcPr>
          <w:p w14:paraId="433920AE" w14:textId="4777AA62" w:rsidR="00C15F37" w:rsidRPr="00273716" w:rsidRDefault="00C15F37" w:rsidP="00C15F37">
            <w:r w:rsidRPr="00273716">
              <w:t>8</w:t>
            </w:r>
          </w:p>
        </w:tc>
        <w:tc>
          <w:tcPr>
            <w:tcW w:w="1742" w:type="dxa"/>
            <w:hideMark/>
          </w:tcPr>
          <w:p w14:paraId="01A7870F" w14:textId="78650652" w:rsidR="00C15F37" w:rsidRPr="00273716" w:rsidRDefault="00C15F37" w:rsidP="00C15F37">
            <w:r w:rsidRPr="00273716">
              <w:rPr>
                <w:rStyle w:val="SAPEmphasis"/>
              </w:rPr>
              <w:t>Save Data</w:t>
            </w:r>
          </w:p>
        </w:tc>
        <w:tc>
          <w:tcPr>
            <w:tcW w:w="2790" w:type="dxa"/>
            <w:hideMark/>
          </w:tcPr>
          <w:p w14:paraId="12F507BE" w14:textId="47A98454" w:rsidR="00C15F37" w:rsidRPr="00273716" w:rsidRDefault="00C15F37" w:rsidP="00C15F37">
            <w:r w:rsidRPr="00273716">
              <w:t xml:space="preserve">Choose the </w:t>
            </w:r>
            <w:r w:rsidRPr="00273716">
              <w:rPr>
                <w:rStyle w:val="SAPScreenElement"/>
              </w:rPr>
              <w:t xml:space="preserve">Save </w:t>
            </w:r>
            <w:commentRangeStart w:id="1216"/>
            <w:del w:id="1217" w:author="Author" w:date="2018-01-15T11:29:00Z">
              <w:r w:rsidRPr="0049044B" w:rsidDel="004452EF">
                <w:delText>pushbutton</w:delText>
              </w:r>
            </w:del>
            <w:commentRangeEnd w:id="1216"/>
            <w:ins w:id="1218" w:author="Author" w:date="2018-01-15T11:29:00Z">
              <w:r w:rsidR="004452EF" w:rsidRPr="0049044B">
                <w:rPr>
                  <w:rPrChange w:id="1219" w:author="Author" w:date="2018-01-15T11:38:00Z">
                    <w:rPr>
                      <w:highlight w:val="yellow"/>
                    </w:rPr>
                  </w:rPrChange>
                </w:rPr>
                <w:t>button</w:t>
              </w:r>
            </w:ins>
            <w:r w:rsidRPr="0049044B">
              <w:rPr>
                <w:rStyle w:val="CommentReference"/>
              </w:rPr>
              <w:commentReference w:id="1216"/>
            </w:r>
            <w:r w:rsidRPr="00273716">
              <w:t>.</w:t>
            </w:r>
          </w:p>
        </w:tc>
        <w:tc>
          <w:tcPr>
            <w:tcW w:w="3690" w:type="dxa"/>
          </w:tcPr>
          <w:p w14:paraId="5D36CDD4" w14:textId="77777777" w:rsidR="00C15F37" w:rsidRPr="00273716" w:rsidRDefault="00C15F37" w:rsidP="00C15F37"/>
        </w:tc>
        <w:tc>
          <w:tcPr>
            <w:tcW w:w="4050" w:type="dxa"/>
            <w:hideMark/>
          </w:tcPr>
          <w:p w14:paraId="33749FE7" w14:textId="0E138290" w:rsidR="00C15F37" w:rsidRPr="00273716" w:rsidRDefault="00C15F37" w:rsidP="00C15F37">
            <w:r w:rsidRPr="00273716">
              <w:rPr>
                <w:rFonts w:cs="Arial"/>
                <w:bCs/>
              </w:rPr>
              <w:t xml:space="preserve">A workflow is triggered. </w:t>
            </w:r>
            <w:r w:rsidRPr="00273716">
              <w:t xml:space="preserve">The </w:t>
            </w:r>
            <w:r w:rsidRPr="00273716">
              <w:rPr>
                <w:rStyle w:val="SAPScreenElement"/>
              </w:rPr>
              <w:t>Please confirm your request</w:t>
            </w:r>
            <w:r w:rsidRPr="00273716">
              <w:t xml:space="preserve"> dialog box appears on the screen.</w:t>
            </w:r>
          </w:p>
        </w:tc>
        <w:tc>
          <w:tcPr>
            <w:tcW w:w="1260" w:type="dxa"/>
          </w:tcPr>
          <w:p w14:paraId="1C273BCF" w14:textId="77777777" w:rsidR="00C15F37" w:rsidRPr="00273716" w:rsidRDefault="00C15F37" w:rsidP="00C15F37"/>
        </w:tc>
      </w:tr>
      <w:tr w:rsidR="00C15F37" w:rsidRPr="00273716" w14:paraId="6EDDBC38" w14:textId="77777777" w:rsidTr="00EC351F">
        <w:trPr>
          <w:trHeight w:val="357"/>
        </w:trPr>
        <w:tc>
          <w:tcPr>
            <w:tcW w:w="750" w:type="dxa"/>
          </w:tcPr>
          <w:p w14:paraId="768A8D1A" w14:textId="54D057BA" w:rsidR="00C15F37" w:rsidRPr="00273716" w:rsidRDefault="00C15F37" w:rsidP="00C15F37">
            <w:r w:rsidRPr="00273716">
              <w:t>9</w:t>
            </w:r>
          </w:p>
        </w:tc>
        <w:tc>
          <w:tcPr>
            <w:tcW w:w="1742" w:type="dxa"/>
          </w:tcPr>
          <w:p w14:paraId="3C5419B4" w14:textId="071BD143" w:rsidR="00C15F37" w:rsidRPr="00273716" w:rsidRDefault="00C15F37" w:rsidP="00C15F37">
            <w:pPr>
              <w:rPr>
                <w:rStyle w:val="SAPEmphasis"/>
              </w:rPr>
            </w:pPr>
            <w:r w:rsidRPr="00273716">
              <w:rPr>
                <w:rStyle w:val="SAPEmphasis"/>
              </w:rPr>
              <w:t>Enter Comment to Request</w:t>
            </w:r>
          </w:p>
        </w:tc>
        <w:tc>
          <w:tcPr>
            <w:tcW w:w="2790" w:type="dxa"/>
          </w:tcPr>
          <w:p w14:paraId="016AE097" w14:textId="513799CE" w:rsidR="00C15F37" w:rsidRPr="00273716" w:rsidRDefault="00C15F37" w:rsidP="00C15F37">
            <w:r w:rsidRPr="00273716">
              <w:t xml:space="preserve">In the dialog box, </w:t>
            </w:r>
            <w:r w:rsidRPr="00273716">
              <w:rPr>
                <w:rFonts w:cs="Arial"/>
                <w:bCs/>
              </w:rPr>
              <w:t>enter an appropriate comment to your request.</w:t>
            </w:r>
          </w:p>
        </w:tc>
        <w:tc>
          <w:tcPr>
            <w:tcW w:w="3690" w:type="dxa"/>
          </w:tcPr>
          <w:p w14:paraId="7C36BE4B" w14:textId="77777777" w:rsidR="00C15F37" w:rsidRPr="00273716" w:rsidRDefault="00C15F37" w:rsidP="00C15F37"/>
        </w:tc>
        <w:tc>
          <w:tcPr>
            <w:tcW w:w="4050" w:type="dxa"/>
          </w:tcPr>
          <w:p w14:paraId="3EEAF3AF" w14:textId="5DE0C140" w:rsidR="00C15F37" w:rsidRPr="00273716" w:rsidRDefault="00C15F37" w:rsidP="00C15F37"/>
        </w:tc>
        <w:tc>
          <w:tcPr>
            <w:tcW w:w="1260" w:type="dxa"/>
          </w:tcPr>
          <w:p w14:paraId="5693602F" w14:textId="77777777" w:rsidR="00C15F37" w:rsidRPr="00273716" w:rsidRDefault="00C15F37" w:rsidP="00C15F37"/>
        </w:tc>
      </w:tr>
      <w:tr w:rsidR="00C15F37" w:rsidRPr="00273716" w14:paraId="162C5FD8" w14:textId="77777777" w:rsidTr="00EC351F">
        <w:trPr>
          <w:trHeight w:val="357"/>
        </w:trPr>
        <w:tc>
          <w:tcPr>
            <w:tcW w:w="750" w:type="dxa"/>
          </w:tcPr>
          <w:p w14:paraId="4CF3B0F2" w14:textId="57C26A83" w:rsidR="00C15F37" w:rsidRPr="00273716" w:rsidRDefault="00C15F37" w:rsidP="00C15F37">
            <w:r w:rsidRPr="00273716">
              <w:t>10</w:t>
            </w:r>
          </w:p>
        </w:tc>
        <w:tc>
          <w:tcPr>
            <w:tcW w:w="1742" w:type="dxa"/>
          </w:tcPr>
          <w:p w14:paraId="3BD81552" w14:textId="722512CA" w:rsidR="00C15F37" w:rsidRPr="00273716" w:rsidRDefault="00C15F37" w:rsidP="00C15F37">
            <w:pPr>
              <w:rPr>
                <w:rStyle w:val="SAPEmphasis"/>
              </w:rPr>
            </w:pPr>
            <w:r w:rsidRPr="00273716">
              <w:rPr>
                <w:rStyle w:val="SAPEmphasis"/>
              </w:rPr>
              <w:t>Check Approvers</w:t>
            </w:r>
          </w:p>
        </w:tc>
        <w:tc>
          <w:tcPr>
            <w:tcW w:w="2790" w:type="dxa"/>
          </w:tcPr>
          <w:p w14:paraId="6BB6C9B9" w14:textId="2F2104CC" w:rsidR="00C15F37" w:rsidRPr="00273716" w:rsidRDefault="00C15F37" w:rsidP="00C15F37">
            <w:r w:rsidRPr="00273716">
              <w:t xml:space="preserve">In the dialog box, </w:t>
            </w:r>
            <w:r w:rsidRPr="00273716">
              <w:rPr>
                <w:rFonts w:cs="Arial"/>
                <w:bCs/>
              </w:rPr>
              <w:t xml:space="preserve">select the </w:t>
            </w:r>
            <w:r w:rsidRPr="00273716">
              <w:rPr>
                <w:rStyle w:val="SAPScreenElement"/>
              </w:rPr>
              <w:t>Show workflow participants</w:t>
            </w:r>
            <w:r w:rsidRPr="00273716">
              <w:rPr>
                <w:rFonts w:cs="Arial"/>
                <w:bCs/>
              </w:rPr>
              <w:t xml:space="preserve"> link to verify the approvers of the request.</w:t>
            </w:r>
          </w:p>
        </w:tc>
        <w:tc>
          <w:tcPr>
            <w:tcW w:w="3690" w:type="dxa"/>
          </w:tcPr>
          <w:p w14:paraId="5E659D5D" w14:textId="77777777" w:rsidR="00C15F37" w:rsidRPr="00E240E9" w:rsidRDefault="00C15F37" w:rsidP="00C15F37"/>
        </w:tc>
        <w:tc>
          <w:tcPr>
            <w:tcW w:w="4050" w:type="dxa"/>
          </w:tcPr>
          <w:p w14:paraId="375AE846" w14:textId="0AEA7057" w:rsidR="0050525F" w:rsidRPr="00C4343B" w:rsidRDefault="00C15F37" w:rsidP="00C15F37">
            <w:r w:rsidRPr="00C4343B">
              <w:t>The 2</w:t>
            </w:r>
            <w:r w:rsidRPr="00C4343B">
              <w:rPr>
                <w:vertAlign w:val="superscript"/>
              </w:rPr>
              <w:t>nd</w:t>
            </w:r>
            <w:r w:rsidRPr="00C4343B" w:rsidDel="00CD381B">
              <w:t xml:space="preserve"> </w:t>
            </w:r>
            <w:r w:rsidRPr="00C4343B">
              <w:t>level manager and the HR business partner</w:t>
            </w:r>
            <w:r w:rsidRPr="00C4343B" w:rsidDel="004D6316">
              <w:t xml:space="preserve"> </w:t>
            </w:r>
            <w:r w:rsidRPr="00C4343B">
              <w:t>of the employee are shown as approvers.</w:t>
            </w:r>
          </w:p>
        </w:tc>
        <w:tc>
          <w:tcPr>
            <w:tcW w:w="1260" w:type="dxa"/>
          </w:tcPr>
          <w:p w14:paraId="358DA62A" w14:textId="77777777" w:rsidR="00C15F37" w:rsidRPr="00273716" w:rsidRDefault="00C15F37" w:rsidP="00C15F37"/>
        </w:tc>
      </w:tr>
      <w:tr w:rsidR="00C15F37" w:rsidRPr="00273716" w14:paraId="416E8DDB" w14:textId="77777777" w:rsidTr="00EC351F">
        <w:trPr>
          <w:trHeight w:val="357"/>
        </w:trPr>
        <w:tc>
          <w:tcPr>
            <w:tcW w:w="750" w:type="dxa"/>
          </w:tcPr>
          <w:p w14:paraId="2E7B3CB6" w14:textId="587D0BAA" w:rsidR="00C15F37" w:rsidRPr="00273716" w:rsidRDefault="00C15F37" w:rsidP="00C15F37">
            <w:r w:rsidRPr="00273716">
              <w:t>11</w:t>
            </w:r>
          </w:p>
        </w:tc>
        <w:tc>
          <w:tcPr>
            <w:tcW w:w="1742" w:type="dxa"/>
          </w:tcPr>
          <w:p w14:paraId="48D4E19E" w14:textId="6A818D7B" w:rsidR="00C15F37" w:rsidRPr="00273716" w:rsidRDefault="00C15F37" w:rsidP="00C15F37">
            <w:pPr>
              <w:rPr>
                <w:rStyle w:val="SAPEmphasis"/>
              </w:rPr>
            </w:pPr>
            <w:r w:rsidRPr="00273716">
              <w:rPr>
                <w:rStyle w:val="SAPEmphasis"/>
              </w:rPr>
              <w:t>Confirm Workflow</w:t>
            </w:r>
          </w:p>
        </w:tc>
        <w:tc>
          <w:tcPr>
            <w:tcW w:w="2790" w:type="dxa"/>
          </w:tcPr>
          <w:p w14:paraId="29E03986" w14:textId="071DAA36" w:rsidR="00C15F37" w:rsidRPr="00273716" w:rsidRDefault="00C15F37" w:rsidP="00C15F37">
            <w:r w:rsidRPr="00273716">
              <w:rPr>
                <w:rFonts w:cs="Arial"/>
                <w:bCs/>
              </w:rPr>
              <w:t xml:space="preserve">Select the </w:t>
            </w:r>
            <w:r w:rsidRPr="00273716">
              <w:rPr>
                <w:rStyle w:val="SAPScreenElement"/>
              </w:rPr>
              <w:t>Confirm</w:t>
            </w:r>
            <w:r w:rsidRPr="00273716">
              <w:rPr>
                <w:rFonts w:cs="Arial"/>
                <w:bCs/>
              </w:rPr>
              <w:t xml:space="preserve"> button.</w:t>
            </w:r>
          </w:p>
        </w:tc>
        <w:tc>
          <w:tcPr>
            <w:tcW w:w="3690" w:type="dxa"/>
          </w:tcPr>
          <w:p w14:paraId="1A0B9C54" w14:textId="77777777" w:rsidR="00C15F37" w:rsidRPr="00273716" w:rsidRDefault="00C15F37" w:rsidP="00C15F37"/>
        </w:tc>
        <w:tc>
          <w:tcPr>
            <w:tcW w:w="4050" w:type="dxa"/>
          </w:tcPr>
          <w:p w14:paraId="526F5A4A" w14:textId="48EAC0E6" w:rsidR="00C15F37" w:rsidRPr="00273716" w:rsidRDefault="00C15F37" w:rsidP="00C15F37">
            <w:r w:rsidRPr="00273716">
              <w:t>The message</w:t>
            </w:r>
            <w:r w:rsidRPr="00877456">
              <w:rPr>
                <w:rStyle w:val="SAPMonospace"/>
                <w:rPrChange w:id="1220" w:author="Author" w:date="2018-03-01T11:09:00Z">
                  <w:rPr/>
                </w:rPrChange>
              </w:rPr>
              <w:t xml:space="preserve"> </w:t>
            </w:r>
            <w:r w:rsidRPr="00273716">
              <w:rPr>
                <w:rStyle w:val="SAPMonospace"/>
              </w:rPr>
              <w:t>Your changes were successfully saved</w:t>
            </w:r>
            <w:r w:rsidRPr="00877456">
              <w:rPr>
                <w:rStyle w:val="SAPMonospace"/>
                <w:rPrChange w:id="1221" w:author="Author" w:date="2018-03-01T11:09:00Z">
                  <w:rPr/>
                </w:rPrChange>
              </w:rPr>
              <w:t xml:space="preserve"> </w:t>
            </w:r>
            <w:r w:rsidRPr="00273716">
              <w:t xml:space="preserve">is displayed. In the employee’s </w:t>
            </w:r>
            <w:r w:rsidRPr="00273716">
              <w:rPr>
                <w:rStyle w:val="SAPScreenElement"/>
              </w:rPr>
              <w:t>Job Information</w:t>
            </w:r>
            <w:r w:rsidRPr="00273716">
              <w:t xml:space="preserve"> block the message</w:t>
            </w:r>
            <w:r w:rsidRPr="00877456">
              <w:rPr>
                <w:rStyle w:val="SAPMonospace"/>
                <w:rPrChange w:id="1222" w:author="Author" w:date="2018-03-01T11:09:00Z">
                  <w:rPr/>
                </w:rPrChange>
              </w:rPr>
              <w:t xml:space="preserve"> </w:t>
            </w:r>
            <w:r w:rsidRPr="00273716">
              <w:rPr>
                <w:rStyle w:val="SAPMonospace"/>
              </w:rPr>
              <w:t>Promotion</w:t>
            </w:r>
            <w:r w:rsidRPr="00877456">
              <w:rPr>
                <w:rPrChange w:id="1223" w:author="Author" w:date="2018-03-01T11:09:00Z">
                  <w:rPr>
                    <w:rStyle w:val="SAPMonospace"/>
                  </w:rPr>
                </w:rPrChange>
              </w:rPr>
              <w:t xml:space="preserve"> </w:t>
            </w:r>
            <w:r w:rsidRPr="00273716">
              <w:rPr>
                <w:rStyle w:val="SAPMonospace"/>
              </w:rPr>
              <w:t>–</w:t>
            </w:r>
            <w:r w:rsidRPr="00877456">
              <w:rPr>
                <w:rPrChange w:id="1224" w:author="Author" w:date="2018-03-01T11:09:00Z">
                  <w:rPr>
                    <w:rStyle w:val="SAPMonospace"/>
                  </w:rPr>
                </w:rPrChange>
              </w:rPr>
              <w:t xml:space="preserve"> </w:t>
            </w:r>
            <w:r w:rsidRPr="00273716">
              <w:rPr>
                <w:rStyle w:val="SAPMonospace"/>
              </w:rPr>
              <w:t>Pay Change pending approval (mm/dd/yy)</w:t>
            </w:r>
            <w:r w:rsidRPr="00273716">
              <w:t xml:space="preserve"> is displayed. The workflow has been sent to the next processor. </w:t>
            </w:r>
          </w:p>
          <w:p w14:paraId="411263F3" w14:textId="3B065747" w:rsidR="00C15F37" w:rsidRPr="00273716" w:rsidRDefault="00C15F37" w:rsidP="00C15F37">
            <w:r w:rsidRPr="00273716">
              <w:t xml:space="preserve">Continue with process step </w:t>
            </w:r>
            <w:r w:rsidRPr="00273716">
              <w:rPr>
                <w:rStyle w:val="SAPTextReference"/>
              </w:rPr>
              <w:t>4.1.2 Approving Promotion Request</w:t>
            </w:r>
            <w:r w:rsidRPr="00273716">
              <w:t xml:space="preserve"> and subsequent</w:t>
            </w:r>
          </w:p>
          <w:p w14:paraId="579092F5" w14:textId="072BC3E4" w:rsidR="00507ED9" w:rsidRPr="00703703" w:rsidDel="003569A9" w:rsidRDefault="00507ED9" w:rsidP="00507ED9">
            <w:pPr>
              <w:rPr>
                <w:ins w:id="1225" w:author="Author" w:date="2018-01-10T11:40:00Z"/>
                <w:del w:id="1226" w:author="Author" w:date="2018-01-17T14:21:00Z"/>
              </w:rPr>
            </w:pPr>
            <w:ins w:id="1227" w:author="Author" w:date="2018-01-10T11:40:00Z">
              <w:del w:id="1228" w:author="Author" w:date="2018-01-17T14:21:00Z">
                <w:r w:rsidRPr="00703703" w:rsidDel="003569A9">
                  <w:rPr>
                    <w:rPrChange w:id="1229" w:author="Author" w:date="2018-01-17T14:25:00Z">
                      <w:rPr>
                        <w:highlight w:val="yellow"/>
                      </w:rPr>
                    </w:rPrChange>
                  </w:rPr>
                  <w:delText>steht nicht im FR:</w:delText>
                </w:r>
              </w:del>
            </w:ins>
          </w:p>
          <w:p w14:paraId="2227A38B" w14:textId="6F39D814" w:rsidR="00C15F37" w:rsidRPr="00703703" w:rsidRDefault="00C15F37" w:rsidP="00C15F37">
            <w:pPr>
              <w:rPr>
                <w:rFonts w:ascii="Calibri" w:eastAsia="Times New Roman" w:hAnsi="Calibri"/>
                <w:sz w:val="22"/>
                <w:szCs w:val="22"/>
              </w:rPr>
            </w:pPr>
            <w:r w:rsidRPr="003F4CC3">
              <w:rPr>
                <w:noProof/>
                <w:lang w:val="de-DE" w:eastAsia="de-DE"/>
              </w:rPr>
              <w:drawing>
                <wp:inline distT="0" distB="0" distL="0" distR="0" wp14:anchorId="27272B59" wp14:editId="24B6BBFE">
                  <wp:extent cx="228600" cy="228600"/>
                  <wp:effectExtent l="0" t="0" r="0" b="0"/>
                  <wp:docPr id="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3703">
              <w:t> </w:t>
            </w:r>
            <w:r w:rsidRPr="00703703">
              <w:rPr>
                <w:rFonts w:ascii="BentonSans Regular" w:hAnsi="BentonSans Regular"/>
                <w:color w:val="666666"/>
                <w:sz w:val="22"/>
              </w:rPr>
              <w:t>Note</w:t>
            </w:r>
          </w:p>
          <w:p w14:paraId="1F846BCC" w14:textId="6AC0290C" w:rsidR="00C15F37" w:rsidRPr="00273716" w:rsidRDefault="00C15F37" w:rsidP="00C15F37">
            <w:r w:rsidRPr="00703703">
              <w:t>In case the change in job information leads to an update of the compensation information, too, the message</w:t>
            </w:r>
            <w:r w:rsidRPr="00CC4552">
              <w:rPr>
                <w:rStyle w:val="SAPMonospace"/>
                <w:rPrChange w:id="1230" w:author="Author" w:date="2018-03-01T13:38:00Z">
                  <w:rPr/>
                </w:rPrChange>
              </w:rPr>
              <w:t xml:space="preserve"> Promotion – Pay Change pending approval (mm/</w:t>
            </w:r>
            <w:r w:rsidRPr="00CC4552">
              <w:rPr>
                <w:rStyle w:val="SAPMonospace"/>
                <w:rPrChange w:id="1231" w:author="Author" w:date="2018-03-01T13:38:00Z">
                  <w:rPr>
                    <w:rStyle w:val="SAPScreenElement"/>
                  </w:rPr>
                </w:rPrChange>
              </w:rPr>
              <w:t>dd/yy)</w:t>
            </w:r>
            <w:r w:rsidRPr="00CC4552">
              <w:rPr>
                <w:rStyle w:val="SAPMonospace"/>
                <w:rPrChange w:id="1232" w:author="Author" w:date="2018-03-01T13:38:00Z">
                  <w:rPr/>
                </w:rPrChange>
              </w:rPr>
              <w:t xml:space="preserve"> </w:t>
            </w:r>
            <w:r w:rsidRPr="00703703">
              <w:t xml:space="preserve">is displayed also in the </w:t>
            </w:r>
            <w:r w:rsidRPr="00703703">
              <w:rPr>
                <w:rStyle w:val="SAPScreenElement"/>
              </w:rPr>
              <w:t>Compensation Information</w:t>
            </w:r>
            <w:r w:rsidRPr="00703703">
              <w:t xml:space="preserve"> block.</w:t>
            </w:r>
          </w:p>
        </w:tc>
        <w:tc>
          <w:tcPr>
            <w:tcW w:w="1260" w:type="dxa"/>
          </w:tcPr>
          <w:p w14:paraId="362841BC" w14:textId="77777777" w:rsidR="00C15F37" w:rsidRPr="00273716" w:rsidRDefault="00C15F37" w:rsidP="00C15F37"/>
        </w:tc>
      </w:tr>
    </w:tbl>
    <w:p w14:paraId="0A559DB1" w14:textId="4C1AE86A" w:rsidR="00054672" w:rsidRPr="00703703" w:rsidDel="006F5A7D" w:rsidRDefault="00054672" w:rsidP="000E544F">
      <w:pPr>
        <w:pStyle w:val="SAPNoteHeading"/>
        <w:ind w:left="0"/>
        <w:rPr>
          <w:del w:id="1233" w:author="Author" w:date="2018-01-17T09:59:00Z"/>
        </w:rPr>
      </w:pPr>
      <w:bookmarkStart w:id="1234" w:name="_Toc410684976"/>
      <w:bookmarkStart w:id="1235" w:name="_Toc409166223"/>
      <w:bookmarkStart w:id="1236" w:name="_Toc409009327"/>
      <w:bookmarkStart w:id="1237" w:name="_Toc417388362"/>
      <w:bookmarkStart w:id="1238" w:name="_Toc394477035"/>
      <w:bookmarkEnd w:id="1099"/>
      <w:bookmarkEnd w:id="1100"/>
      <w:bookmarkEnd w:id="1101"/>
      <w:del w:id="1239" w:author="Author" w:date="2018-01-17T09:59:00Z">
        <w:r w:rsidRPr="00273716" w:rsidDel="006F5A7D">
          <w:rPr>
            <w:noProof/>
            <w:lang w:val="de-DE" w:eastAsia="de-DE"/>
          </w:rPr>
          <w:drawing>
            <wp:inline distT="0" distB="0" distL="0" distR="0" wp14:anchorId="427CE162" wp14:editId="4BDF4FF5">
              <wp:extent cx="228600" cy="228600"/>
              <wp:effectExtent l="0" t="0" r="0" b="0"/>
              <wp:docPr id="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3703" w:rsidDel="006F5A7D">
          <w:delText>Note</w:delText>
        </w:r>
      </w:del>
    </w:p>
    <w:p w14:paraId="6830770D" w14:textId="20489F18" w:rsidR="00507ED9" w:rsidRPr="00703703" w:rsidDel="006F5A7D" w:rsidRDefault="00B863C3" w:rsidP="00507ED9">
      <w:pPr>
        <w:rPr>
          <w:ins w:id="1240" w:author="Author" w:date="2018-01-10T11:40:00Z"/>
          <w:del w:id="1241" w:author="Author" w:date="2018-01-17T09:59:00Z"/>
        </w:rPr>
      </w:pPr>
      <w:ins w:id="1242" w:author="Author" w:date="2018-01-10T14:18:00Z">
        <w:del w:id="1243" w:author="Author" w:date="2018-01-17T09:59:00Z">
          <w:r w:rsidRPr="00703703" w:rsidDel="006F5A7D">
            <w:rPr>
              <w:highlight w:val="yellow"/>
              <w:rPrChange w:id="1244" w:author="Author" w:date="2018-01-17T14:24:00Z">
                <w:rPr>
                  <w:highlight w:val="yellow"/>
                  <w:lang w:val="de-DE"/>
                </w:rPr>
              </w:rPrChange>
            </w:rPr>
            <w:delText xml:space="preserve">Diese </w:delText>
          </w:r>
        </w:del>
      </w:ins>
      <w:ins w:id="1245" w:author="Author" w:date="2018-01-10T11:40:00Z">
        <w:del w:id="1246" w:author="Author" w:date="2018-01-17T09:59:00Z">
          <w:r w:rsidR="00507ED9" w:rsidRPr="00703703" w:rsidDel="006F5A7D">
            <w:rPr>
              <w:highlight w:val="yellow"/>
              <w:rPrChange w:id="1247" w:author="Author" w:date="2018-01-17T14:24:00Z">
                <w:rPr>
                  <w:highlight w:val="yellow"/>
                  <w:lang w:val="de-DE"/>
                </w:rPr>
              </w:rPrChange>
            </w:rPr>
            <w:delText xml:space="preserve">Note </w:delText>
          </w:r>
          <w:r w:rsidR="00507ED9" w:rsidRPr="00703703" w:rsidDel="006F5A7D">
            <w:rPr>
              <w:highlight w:val="yellow"/>
            </w:rPr>
            <w:delText>steht nicht im FR:</w:delText>
          </w:r>
        </w:del>
      </w:ins>
    </w:p>
    <w:p w14:paraId="1A9C423B" w14:textId="743E224A" w:rsidR="00054672" w:rsidDel="006F5A7D" w:rsidRDefault="00054672" w:rsidP="000E544F">
      <w:pPr>
        <w:rPr>
          <w:ins w:id="1248" w:author="Author" w:date="2018-01-10T14:18:00Z"/>
          <w:del w:id="1249" w:author="Author" w:date="2018-01-17T09:59:00Z"/>
        </w:rPr>
      </w:pPr>
      <w:del w:id="1250" w:author="Author" w:date="2018-01-17T09:59:00Z">
        <w:r w:rsidRPr="00AA661E" w:rsidDel="006F5A7D">
          <w:rPr>
            <w:highlight w:val="yellow"/>
            <w:rPrChange w:id="1251" w:author="Author" w:date="2018-01-09T11:45:00Z">
              <w:rPr/>
            </w:rPrChange>
          </w:rPr>
          <w:delText xml:space="preserve">A change in value of field </w:delText>
        </w:r>
        <w:r w:rsidRPr="00AA661E" w:rsidDel="006F5A7D">
          <w:rPr>
            <w:rStyle w:val="SAPScreenElement"/>
            <w:highlight w:val="yellow"/>
            <w:rPrChange w:id="1252" w:author="Author" w:date="2018-01-09T11:45:00Z">
              <w:rPr>
                <w:rStyle w:val="SAPScreenElement"/>
              </w:rPr>
            </w:rPrChange>
          </w:rPr>
          <w:delText>FTE</w:delText>
        </w:r>
        <w:r w:rsidRPr="00AA661E" w:rsidDel="006F5A7D">
          <w:rPr>
            <w:highlight w:val="yellow"/>
            <w:rPrChange w:id="1253" w:author="Author" w:date="2018-01-09T11:45:00Z">
              <w:rPr/>
            </w:rPrChange>
          </w:rPr>
          <w:delText xml:space="preserve"> leads </w:delText>
        </w:r>
        <w:r w:rsidRPr="00EE62BC" w:rsidDel="006F5A7D">
          <w:rPr>
            <w:strike/>
            <w:highlight w:val="yellow"/>
            <w:rPrChange w:id="1254" w:author="Author" w:date="2018-01-17T09:56:00Z">
              <w:rPr/>
            </w:rPrChange>
          </w:rPr>
          <w:delText>also</w:delText>
        </w:r>
        <w:r w:rsidRPr="00AA661E" w:rsidDel="006F5A7D">
          <w:rPr>
            <w:highlight w:val="yellow"/>
            <w:rPrChange w:id="1255" w:author="Author" w:date="2018-01-09T11:45:00Z">
              <w:rPr/>
            </w:rPrChange>
          </w:rPr>
          <w:delText xml:space="preserve"> to an </w:delText>
        </w:r>
        <w:r w:rsidRPr="00EE62BC" w:rsidDel="006F5A7D">
          <w:rPr>
            <w:strike/>
            <w:highlight w:val="yellow"/>
            <w:rPrChange w:id="1256" w:author="Author" w:date="2018-01-17T09:56:00Z">
              <w:rPr/>
            </w:rPrChange>
          </w:rPr>
          <w:delText>automatic</w:delText>
        </w:r>
        <w:r w:rsidRPr="00AA661E" w:rsidDel="006F5A7D">
          <w:rPr>
            <w:highlight w:val="yellow"/>
            <w:rPrChange w:id="1257" w:author="Author" w:date="2018-01-09T11:45:00Z">
              <w:rPr/>
            </w:rPrChange>
          </w:rPr>
          <w:delText xml:space="preserve"> adaption of the pay component in the </w:delText>
        </w:r>
        <w:r w:rsidRPr="00AA661E" w:rsidDel="006F5A7D">
          <w:rPr>
            <w:rStyle w:val="SAPScreenElement"/>
            <w:highlight w:val="yellow"/>
            <w:rPrChange w:id="1258" w:author="Author" w:date="2018-01-09T11:45:00Z">
              <w:rPr>
                <w:rStyle w:val="SAPScreenElement"/>
              </w:rPr>
            </w:rPrChange>
          </w:rPr>
          <w:delText>Compensation Information</w:delText>
        </w:r>
        <w:r w:rsidRPr="00AA661E" w:rsidDel="006F5A7D">
          <w:rPr>
            <w:highlight w:val="yellow"/>
            <w:rPrChange w:id="1259" w:author="Author" w:date="2018-01-09T11:45:00Z">
              <w:rPr/>
            </w:rPrChange>
          </w:rPr>
          <w:delText xml:space="preserve"> </w:delText>
        </w:r>
        <w:r w:rsidR="000D5303" w:rsidRPr="00AA661E" w:rsidDel="006F5A7D">
          <w:rPr>
            <w:highlight w:val="yellow"/>
            <w:rPrChange w:id="1260" w:author="Author" w:date="2018-01-09T11:45:00Z">
              <w:rPr/>
            </w:rPrChange>
          </w:rPr>
          <w:delText>block</w:delText>
        </w:r>
        <w:r w:rsidRPr="00AA661E" w:rsidDel="006F5A7D">
          <w:rPr>
            <w:highlight w:val="yellow"/>
            <w:rPrChange w:id="1261" w:author="Author" w:date="2018-01-09T11:45:00Z">
              <w:rPr/>
            </w:rPrChange>
          </w:rPr>
          <w:delText>.</w:delText>
        </w:r>
      </w:del>
    </w:p>
    <w:p w14:paraId="7B39FE34" w14:textId="5A1C39CB" w:rsidR="00B863C3" w:rsidRDefault="00B863C3" w:rsidP="000E544F">
      <w:pPr>
        <w:rPr>
          <w:ins w:id="1262" w:author="Author" w:date="2018-01-10T14:18:00Z"/>
        </w:rPr>
      </w:pPr>
    </w:p>
    <w:p w14:paraId="73A9679E" w14:textId="77777777" w:rsidR="00B863C3" w:rsidRPr="00250431" w:rsidRDefault="00B863C3" w:rsidP="00B863C3">
      <w:pPr>
        <w:pStyle w:val="SAPNoteHeading"/>
        <w:ind w:left="0"/>
        <w:rPr>
          <w:ins w:id="1263" w:author="Author" w:date="2018-01-10T14:18:00Z"/>
          <w:lang w:val="de-DE"/>
          <w:rPrChange w:id="1264" w:author="Author" w:date="2018-01-15T10:46:00Z">
            <w:rPr>
              <w:ins w:id="1265" w:author="Author" w:date="2018-01-10T14:18:00Z"/>
            </w:rPr>
          </w:rPrChange>
        </w:rPr>
      </w:pPr>
      <w:commentRangeStart w:id="1266"/>
      <w:ins w:id="1267" w:author="Author" w:date="2018-01-10T14:18:00Z">
        <w:r w:rsidRPr="003642A1">
          <w:rPr>
            <w:noProof/>
            <w:lang w:val="de-DE" w:eastAsia="de-DE"/>
          </w:rPr>
          <w:drawing>
            <wp:inline distT="0" distB="0" distL="0" distR="0" wp14:anchorId="3B6C4C04" wp14:editId="44AD1C08">
              <wp:extent cx="228600" cy="228600"/>
              <wp:effectExtent l="0" t="0" r="0" b="0"/>
              <wp:docPr id="2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50431">
          <w:rPr>
            <w:lang w:val="de-DE"/>
            <w:rPrChange w:id="1268" w:author="Author" w:date="2018-01-15T10:46:00Z">
              <w:rPr/>
            </w:rPrChange>
          </w:rPr>
          <w:t>Note</w:t>
        </w:r>
      </w:ins>
    </w:p>
    <w:p w14:paraId="5C347836" w14:textId="5D7040A8" w:rsidR="00B863C3" w:rsidRPr="00703703" w:rsidDel="006F5A7D" w:rsidRDefault="00B863C3" w:rsidP="00B863C3">
      <w:pPr>
        <w:rPr>
          <w:ins w:id="1269" w:author="Author" w:date="2018-01-10T14:18:00Z"/>
          <w:del w:id="1270" w:author="Author" w:date="2018-01-17T09:59:00Z"/>
          <w:lang w:val="de-DE"/>
          <w:rPrChange w:id="1271" w:author="Author" w:date="2018-01-17T14:25:00Z">
            <w:rPr>
              <w:ins w:id="1272" w:author="Author" w:date="2018-01-10T14:18:00Z"/>
              <w:del w:id="1273" w:author="Author" w:date="2018-01-17T09:59:00Z"/>
            </w:rPr>
          </w:rPrChange>
        </w:rPr>
      </w:pPr>
      <w:ins w:id="1274" w:author="Author" w:date="2018-01-10T14:18:00Z">
        <w:del w:id="1275" w:author="Author" w:date="2018-01-17T09:59:00Z">
          <w:r w:rsidRPr="00703703" w:rsidDel="006F5A7D">
            <w:rPr>
              <w:lang w:val="de-DE"/>
              <w:rPrChange w:id="1276" w:author="Author" w:date="2018-01-17T14:25:00Z">
                <w:rPr/>
              </w:rPrChange>
            </w:rPr>
            <w:delText>Diese Note steht nur im GB:</w:delText>
          </w:r>
        </w:del>
      </w:ins>
    </w:p>
    <w:p w14:paraId="44F91F1F" w14:textId="5B825496" w:rsidR="00B863C3" w:rsidRPr="00703703" w:rsidRDefault="00B863C3" w:rsidP="00B863C3">
      <w:pPr>
        <w:rPr>
          <w:ins w:id="1277" w:author="Author" w:date="2018-01-10T14:18:00Z"/>
        </w:rPr>
      </w:pPr>
      <w:ins w:id="1278" w:author="Author" w:date="2018-01-10T14:18:00Z">
        <w:r w:rsidRPr="00703703">
          <w:t xml:space="preserve">If appropriate, you can </w:t>
        </w:r>
      </w:ins>
      <w:ins w:id="1279" w:author="Author" w:date="2018-01-17T09:58:00Z">
        <w:r w:rsidR="006F5A7D" w:rsidRPr="00703703">
          <w:rPr>
            <w:rPrChange w:id="1280" w:author="Author" w:date="2018-01-17T14:25:00Z">
              <w:rPr>
                <w:highlight w:val="yellow"/>
              </w:rPr>
            </w:rPrChange>
          </w:rPr>
          <w:t xml:space="preserve">also </w:t>
        </w:r>
      </w:ins>
      <w:ins w:id="1281" w:author="Author" w:date="2018-01-10T14:18:00Z">
        <w:r w:rsidRPr="00703703">
          <w:t xml:space="preserve">change </w:t>
        </w:r>
        <w:del w:id="1282" w:author="Author" w:date="2018-01-17T09:58:00Z">
          <w:r w:rsidRPr="00703703" w:rsidDel="006F5A7D">
            <w:delText xml:space="preserve">also </w:delText>
          </w:r>
        </w:del>
        <w:r w:rsidRPr="00703703">
          <w:t xml:space="preserve">the value of field </w:t>
        </w:r>
        <w:r w:rsidRPr="00703703">
          <w:rPr>
            <w:rStyle w:val="SAPScreenElement"/>
          </w:rPr>
          <w:t>FTE</w:t>
        </w:r>
        <w:r w:rsidRPr="00703703">
          <w:t xml:space="preserve"> and related fields. Based on the business rule delivered within this </w:t>
        </w:r>
      </w:ins>
      <w:ins w:id="1283" w:author="Author" w:date="2018-03-01T10:40:00Z">
        <w:r w:rsidR="00FC5E09">
          <w:t xml:space="preserve">SAP </w:t>
        </w:r>
      </w:ins>
      <w:ins w:id="1284" w:author="Author" w:date="2018-01-10T14:18:00Z">
        <w:r w:rsidRPr="00703703">
          <w:t>Best Practices</w:t>
        </w:r>
        <w:del w:id="1285" w:author="Author" w:date="2018-03-01T10:40:00Z">
          <w:r w:rsidRPr="00703703" w:rsidDel="00FC5E09">
            <w:delText xml:space="preserve"> Solution</w:delText>
          </w:r>
        </w:del>
        <w:r w:rsidRPr="00703703">
          <w:t xml:space="preserve">, a change of FTE value leads to an automatic adaption of the pay component in the </w:t>
        </w:r>
        <w:r w:rsidRPr="00703703">
          <w:rPr>
            <w:rStyle w:val="SAPScreenElement"/>
          </w:rPr>
          <w:t>Compensation Information</w:t>
        </w:r>
        <w:r w:rsidRPr="00703703">
          <w:t xml:space="preserve"> block. </w:t>
        </w:r>
        <w:commentRangeStart w:id="1286"/>
        <w:r w:rsidRPr="00703703">
          <w:t xml:space="preserve">For information related to the preconfigured business rules, refer to the configuration guide of building block </w:t>
        </w:r>
        <w:r w:rsidRPr="00703703">
          <w:rPr>
            <w:b/>
          </w:rPr>
          <w:t>15T</w:t>
        </w:r>
        <w:r w:rsidRPr="00703703">
          <w:t xml:space="preserve">, where in chapter </w:t>
        </w:r>
        <w:r w:rsidRPr="00703703">
          <w:rPr>
            <w:rStyle w:val="SAPTextReference"/>
          </w:rPr>
          <w:t>Preparation / Prerequisites</w:t>
        </w:r>
        <w:r w:rsidRPr="00703703">
          <w:t xml:space="preserve"> the reference to the appropriate </w:t>
        </w:r>
        <w:r w:rsidRPr="00703703">
          <w:rPr>
            <w:rStyle w:val="SAPScreenElement"/>
            <w:color w:val="auto"/>
          </w:rPr>
          <w:t>Pay Structure</w:t>
        </w:r>
        <w:r w:rsidRPr="00703703">
          <w:t xml:space="preserve"> workbook is given. If required, you can configure additional rules based on your requirements.</w:t>
        </w:r>
      </w:ins>
      <w:commentRangeEnd w:id="1286"/>
      <w:r w:rsidR="00EC3C9D">
        <w:rPr>
          <w:rStyle w:val="CommentReference"/>
        </w:rPr>
        <w:commentReference w:id="1286"/>
      </w:r>
    </w:p>
    <w:p w14:paraId="242BB285" w14:textId="77777777" w:rsidR="00B863C3" w:rsidRPr="003642A1" w:rsidRDefault="00B863C3" w:rsidP="00B863C3">
      <w:pPr>
        <w:rPr>
          <w:ins w:id="1287" w:author="Author" w:date="2018-01-10T14:18:00Z"/>
        </w:rPr>
      </w:pPr>
      <w:ins w:id="1288" w:author="Author" w:date="2018-01-10T14:18:00Z">
        <w:r w:rsidRPr="00703703">
          <w:t xml:space="preserve">In this situation, upon confirming the workflow request (test step # 11 in above </w:t>
        </w:r>
        <w:r w:rsidRPr="00703703">
          <w:rPr>
            <w:rStyle w:val="SAPEmphasis"/>
          </w:rPr>
          <w:t>Procedure</w:t>
        </w:r>
        <w:r w:rsidRPr="00703703">
          <w:t xml:space="preserve"> table), the message </w:t>
        </w:r>
        <w:r w:rsidRPr="00703703">
          <w:rPr>
            <w:rStyle w:val="SAPScreenElement"/>
          </w:rPr>
          <w:t>Promotion – Pay Change pending approval (mm/dd/yy)</w:t>
        </w:r>
        <w:r w:rsidRPr="00703703">
          <w:t xml:space="preserve"> is displayed also in the </w:t>
        </w:r>
        <w:r w:rsidRPr="00703703">
          <w:rPr>
            <w:rStyle w:val="SAPScreenElement"/>
          </w:rPr>
          <w:t>Compensation Information</w:t>
        </w:r>
        <w:r w:rsidRPr="00703703">
          <w:t xml:space="preserve"> block.</w:t>
        </w:r>
      </w:ins>
      <w:commentRangeEnd w:id="1266"/>
      <w:r w:rsidR="00D01BF6">
        <w:rPr>
          <w:rStyle w:val="CommentReference"/>
        </w:rPr>
        <w:commentReference w:id="1266"/>
      </w:r>
    </w:p>
    <w:p w14:paraId="07E20767" w14:textId="77777777" w:rsidR="00B863C3" w:rsidRPr="00273716" w:rsidRDefault="00B863C3" w:rsidP="000E544F"/>
    <w:p w14:paraId="21E888BA" w14:textId="77777777" w:rsidR="003E25DC" w:rsidRPr="00273716" w:rsidRDefault="003E25DC" w:rsidP="000E544F">
      <w:pPr>
        <w:rPr>
          <w:rFonts w:ascii="Calibri" w:eastAsia="Times New Roman" w:hAnsi="Calibri"/>
          <w:sz w:val="22"/>
          <w:szCs w:val="22"/>
        </w:rPr>
      </w:pPr>
      <w:r w:rsidRPr="00273716">
        <w:rPr>
          <w:noProof/>
          <w:lang w:val="de-DE" w:eastAsia="de-DE"/>
        </w:rPr>
        <w:drawing>
          <wp:inline distT="0" distB="0" distL="0" distR="0" wp14:anchorId="44DA9309" wp14:editId="1047A966">
            <wp:extent cx="228600" cy="228600"/>
            <wp:effectExtent l="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7DE48098" w14:textId="1A479BF2" w:rsidR="00DD55A1" w:rsidRPr="00703703" w:rsidDel="006C4FB5" w:rsidRDefault="003E25DC" w:rsidP="000E544F">
      <w:pPr>
        <w:rPr>
          <w:ins w:id="1289" w:author="Author" w:date="2018-01-17T09:58:00Z"/>
          <w:del w:id="1290" w:author="Author" w:date="2018-01-17T14:25:00Z"/>
          <w:strike/>
          <w:rPrChange w:id="1291" w:author="Author" w:date="2018-01-17T14:25:00Z">
            <w:rPr>
              <w:ins w:id="1292" w:author="Author" w:date="2018-01-17T09:58:00Z"/>
              <w:del w:id="1293" w:author="Author" w:date="2018-01-17T14:25:00Z"/>
            </w:rPr>
          </w:rPrChange>
        </w:rPr>
      </w:pPr>
      <w:del w:id="1294" w:author="Author" w:date="2018-01-17T14:25:00Z">
        <w:r w:rsidRPr="00703703" w:rsidDel="006C4FB5">
          <w:rPr>
            <w:strike/>
            <w:rPrChange w:id="1295" w:author="Author" w:date="2018-01-17T14:25:00Z">
              <w:rPr/>
            </w:rPrChange>
          </w:rPr>
          <w:delText xml:space="preserve">In case email is configured and the email address of the employee’s </w:delText>
        </w:r>
        <w:r w:rsidR="00CD381B" w:rsidRPr="00703703" w:rsidDel="006C4FB5">
          <w:rPr>
            <w:strike/>
            <w:rPrChange w:id="1296" w:author="Author" w:date="2018-01-17T14:25:00Z">
              <w:rPr/>
            </w:rPrChange>
          </w:rPr>
          <w:delText>2</w:delText>
        </w:r>
        <w:r w:rsidR="00CD381B" w:rsidRPr="00703703" w:rsidDel="006C4FB5">
          <w:rPr>
            <w:strike/>
            <w:vertAlign w:val="superscript"/>
            <w:rPrChange w:id="1297" w:author="Author" w:date="2018-01-17T14:25:00Z">
              <w:rPr>
                <w:vertAlign w:val="superscript"/>
              </w:rPr>
            </w:rPrChange>
          </w:rPr>
          <w:delText>nd</w:delText>
        </w:r>
        <w:r w:rsidR="00CD381B" w:rsidRPr="00703703" w:rsidDel="006C4FB5">
          <w:rPr>
            <w:strike/>
            <w:rPrChange w:id="1298" w:author="Author" w:date="2018-01-17T14:25:00Z">
              <w:rPr/>
            </w:rPrChange>
          </w:rPr>
          <w:delText xml:space="preserve"> </w:delText>
        </w:r>
        <w:r w:rsidR="00EB08B0" w:rsidRPr="00703703" w:rsidDel="006C4FB5">
          <w:rPr>
            <w:strike/>
            <w:rPrChange w:id="1299" w:author="Author" w:date="2018-01-17T14:25:00Z">
              <w:rPr/>
            </w:rPrChange>
          </w:rPr>
          <w:delText>level manager</w:delText>
        </w:r>
        <w:r w:rsidRPr="00703703" w:rsidDel="006C4FB5">
          <w:rPr>
            <w:strike/>
            <w:rPrChange w:id="1300" w:author="Author" w:date="2018-01-17T14:25:00Z">
              <w:rPr/>
            </w:rPrChange>
          </w:rPr>
          <w:delText xml:space="preserve"> is maintained in the system, he or she receives an automatic email about the workflow item needing his or her attention.</w:delText>
        </w:r>
      </w:del>
    </w:p>
    <w:p w14:paraId="722BCDA1" w14:textId="484F77E1" w:rsidR="006F5A7D" w:rsidRPr="00273716" w:rsidRDefault="006F5A7D" w:rsidP="000E544F">
      <w:pPr>
        <w:rPr>
          <w:lang w:eastAsia="zh-CN"/>
        </w:rPr>
      </w:pPr>
      <w:ins w:id="1301" w:author="Author" w:date="2018-01-17T09:58:00Z">
        <w:r w:rsidRPr="00703703">
          <w:t xml:space="preserve">In order </w:t>
        </w:r>
      </w:ins>
      <w:ins w:id="1302" w:author="Author" w:date="2018-01-17T10:03:00Z">
        <w:r w:rsidRPr="00703703">
          <w:t>that</w:t>
        </w:r>
      </w:ins>
      <w:ins w:id="1303" w:author="Author" w:date="2018-01-17T10:02:00Z">
        <w:r w:rsidRPr="00703703">
          <w:t xml:space="preserve"> the employee’s 2</w:t>
        </w:r>
        <w:r w:rsidRPr="00703703">
          <w:rPr>
            <w:vertAlign w:val="superscript"/>
          </w:rPr>
          <w:t>nd</w:t>
        </w:r>
        <w:r w:rsidRPr="00703703" w:rsidDel="00CD381B">
          <w:t xml:space="preserve"> </w:t>
        </w:r>
        <w:r w:rsidRPr="00703703">
          <w:t xml:space="preserve">level manager </w:t>
        </w:r>
      </w:ins>
      <w:ins w:id="1304" w:author="Author" w:date="2018-01-17T09:58:00Z">
        <w:r w:rsidRPr="00703703">
          <w:t>receive</w:t>
        </w:r>
      </w:ins>
      <w:ins w:id="1305" w:author="Author" w:date="2018-01-17T10:03:00Z">
        <w:r w:rsidRPr="00703703">
          <w:t>s</w:t>
        </w:r>
      </w:ins>
      <w:ins w:id="1306" w:author="Author" w:date="2018-01-17T09:59:00Z">
        <w:r w:rsidRPr="00703703">
          <w:t xml:space="preserve"> </w:t>
        </w:r>
      </w:ins>
      <w:ins w:id="1307" w:author="Author" w:date="2018-01-17T10:01:00Z">
        <w:r w:rsidRPr="00703703">
          <w:t xml:space="preserve">an automatic email about the workflow item, email needs to be configured </w:t>
        </w:r>
      </w:ins>
      <w:ins w:id="1308" w:author="Author" w:date="2018-01-17T10:03:00Z">
        <w:r w:rsidRPr="00703703">
          <w:t xml:space="preserve">in the system </w:t>
        </w:r>
      </w:ins>
      <w:ins w:id="1309" w:author="Author" w:date="2018-01-17T10:01:00Z">
        <w:r w:rsidRPr="00703703">
          <w:t>and the email address of the employee’s 2</w:t>
        </w:r>
        <w:r w:rsidRPr="00703703">
          <w:rPr>
            <w:vertAlign w:val="superscript"/>
          </w:rPr>
          <w:t>nd</w:t>
        </w:r>
        <w:r w:rsidRPr="00703703" w:rsidDel="00CD381B">
          <w:t xml:space="preserve"> </w:t>
        </w:r>
        <w:r w:rsidRPr="00703703">
          <w:t xml:space="preserve">level manager </w:t>
        </w:r>
      </w:ins>
      <w:ins w:id="1310" w:author="Author" w:date="2018-01-17T10:03:00Z">
        <w:r w:rsidRPr="00703703">
          <w:t>has been</w:t>
        </w:r>
      </w:ins>
      <w:ins w:id="1311" w:author="Author" w:date="2018-01-17T10:01:00Z">
        <w:r w:rsidRPr="00703703">
          <w:t xml:space="preserve"> maintained in </w:t>
        </w:r>
      </w:ins>
      <w:ins w:id="1312" w:author="Author" w:date="2018-01-17T10:03:00Z">
        <w:r w:rsidRPr="00703703">
          <w:t>his or her</w:t>
        </w:r>
      </w:ins>
      <w:ins w:id="1313" w:author="Author" w:date="2018-01-17T10:01:00Z">
        <w:r w:rsidRPr="00703703">
          <w:t xml:space="preserve"> </w:t>
        </w:r>
      </w:ins>
      <w:ins w:id="1314" w:author="Author" w:date="2018-01-17T10:02:00Z">
        <w:r w:rsidRPr="00703703">
          <w:t>contact information.</w:t>
        </w:r>
      </w:ins>
    </w:p>
    <w:p w14:paraId="41D889E8" w14:textId="6B39E077" w:rsidR="002D5044" w:rsidRPr="00273716" w:rsidRDefault="002D5044" w:rsidP="00693252">
      <w:pPr>
        <w:pStyle w:val="Heading4"/>
      </w:pPr>
      <w:bookmarkStart w:id="1315" w:name="_Toc474396276"/>
      <w:bookmarkStart w:id="1316" w:name="_Toc507407929"/>
      <w:r w:rsidRPr="00273716">
        <w:t xml:space="preserve">Entering </w:t>
      </w:r>
      <w:r w:rsidR="006253C4" w:rsidRPr="00273716">
        <w:t xml:space="preserve">Compensation Information Changes due to </w:t>
      </w:r>
      <w:r w:rsidRPr="00273716">
        <w:t>Promotion</w:t>
      </w:r>
      <w:bookmarkEnd w:id="1315"/>
      <w:bookmarkEnd w:id="1316"/>
    </w:p>
    <w:p w14:paraId="2B2F64D8" w14:textId="77777777" w:rsidR="002D5044" w:rsidRPr="00273716" w:rsidRDefault="002D5044" w:rsidP="002D5044">
      <w:pPr>
        <w:pStyle w:val="SAPKeyblockTitle"/>
      </w:pPr>
      <w:r w:rsidRPr="00273716">
        <w:t>Test Administration</w:t>
      </w:r>
    </w:p>
    <w:p w14:paraId="4A61A4B2" w14:textId="77777777" w:rsidR="00657573" w:rsidRPr="00273716" w:rsidRDefault="00657573" w:rsidP="00657573">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207081C0"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25F297DF"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66B90D7E"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64477F8D"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5F529D4" w14:textId="4B795758"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4952692E"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7999E844" w14:textId="2A665578" w:rsidR="001665D8" w:rsidRPr="00273716" w:rsidRDefault="00CE4599" w:rsidP="001665D8">
            <w:r w:rsidRPr="00273716">
              <w:t>&lt;date&gt;</w:t>
            </w:r>
            <w:r w:rsidR="001665D8" w:rsidRPr="00273716">
              <w:t xml:space="preserve"> </w:t>
            </w:r>
          </w:p>
        </w:tc>
      </w:tr>
      <w:tr w:rsidR="00B6051D" w:rsidRPr="00273716" w14:paraId="518039F3"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172E5EC5" w14:textId="77777777" w:rsidR="00B6051D" w:rsidRPr="00273716" w:rsidRDefault="00B6051D" w:rsidP="00B6051D">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68F671FF" w14:textId="0AEE444E" w:rsidR="00B6051D" w:rsidRPr="00273716" w:rsidRDefault="00B6051D" w:rsidP="00B6051D">
            <w:r w:rsidRPr="00273716">
              <w:t xml:space="preserve">HR </w:t>
            </w:r>
            <w:r w:rsidR="005E5D2A" w:rsidRPr="00273716">
              <w:t>Administrator</w:t>
            </w:r>
          </w:p>
        </w:tc>
      </w:tr>
      <w:tr w:rsidR="00B6051D" w:rsidRPr="00273716" w14:paraId="61542778"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3F3BF1D9" w14:textId="77777777" w:rsidR="00B6051D" w:rsidRPr="00273716" w:rsidRDefault="00B6051D" w:rsidP="00B6051D">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79B9F21D" w14:textId="77777777" w:rsidR="00B6051D" w:rsidRPr="00273716" w:rsidRDefault="00B6051D" w:rsidP="00B6051D">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6D8A2C08" w14:textId="77777777" w:rsidR="00B6051D" w:rsidRPr="00273716" w:rsidRDefault="00B6051D" w:rsidP="00B6051D">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8C82584" w14:textId="4468F3C6" w:rsidR="00B6051D" w:rsidRPr="00273716" w:rsidRDefault="00545A26" w:rsidP="00B6051D">
            <w:ins w:id="1317" w:author="Author" w:date="2018-01-17T11:09:00Z">
              <w:r>
                <w:t>&lt;duration&gt;</w:t>
              </w:r>
            </w:ins>
            <w:del w:id="1318" w:author="Author" w:date="2018-01-17T11:09:00Z">
              <w:r w:rsidR="00B6051D" w:rsidRPr="00273716" w:rsidDel="00545A26">
                <w:delText>15 minutes</w:delText>
              </w:r>
            </w:del>
          </w:p>
        </w:tc>
      </w:tr>
    </w:tbl>
    <w:p w14:paraId="747B23B9" w14:textId="77777777" w:rsidR="002D5044" w:rsidRPr="00273716" w:rsidRDefault="002D5044" w:rsidP="002D5044">
      <w:pPr>
        <w:pStyle w:val="SAPKeyblockTitle"/>
      </w:pPr>
      <w:r w:rsidRPr="00273716">
        <w:t>Purpose</w:t>
      </w:r>
    </w:p>
    <w:p w14:paraId="0247B3BE" w14:textId="71BF176F" w:rsidR="00BF65F1" w:rsidRPr="00273716" w:rsidRDefault="00BF65F1" w:rsidP="00BF65F1">
      <w:r w:rsidRPr="00273716">
        <w:t xml:space="preserve">The HR </w:t>
      </w:r>
      <w:r w:rsidR="005E5D2A" w:rsidRPr="00273716">
        <w:t xml:space="preserve">Administrator </w:t>
      </w:r>
      <w:r w:rsidRPr="00273716">
        <w:t>enters compensation information changes into the system for an employee, who experiences a promotion.</w:t>
      </w:r>
    </w:p>
    <w:p w14:paraId="037EFB03" w14:textId="77777777" w:rsidR="002D5044" w:rsidRPr="00273716" w:rsidRDefault="002D5044" w:rsidP="002D5044">
      <w:pPr>
        <w:pStyle w:val="SAPKeyblockTitle"/>
      </w:pPr>
      <w:r w:rsidRPr="00273716">
        <w:t>Procedure</w:t>
      </w:r>
    </w:p>
    <w:p w14:paraId="373D7D0E" w14:textId="77777777" w:rsidR="002D5044" w:rsidRPr="00273716" w:rsidRDefault="002D5044" w:rsidP="000E544F">
      <w:pPr>
        <w:pStyle w:val="SAPNoteHeading"/>
        <w:ind w:left="0"/>
      </w:pPr>
      <w:r w:rsidRPr="00273716">
        <w:rPr>
          <w:noProof/>
          <w:lang w:val="de-DE" w:eastAsia="de-DE"/>
        </w:rPr>
        <w:drawing>
          <wp:inline distT="0" distB="0" distL="0" distR="0" wp14:anchorId="749479E7" wp14:editId="7F15966A">
            <wp:extent cx="228600" cy="228600"/>
            <wp:effectExtent l="0" t="0" r="0" b="0"/>
            <wp:docPr id="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commentRangeStart w:id="1319"/>
      <w:r w:rsidRPr="00273716">
        <w:t>Recommendation</w:t>
      </w:r>
      <w:commentRangeEnd w:id="1319"/>
      <w:r w:rsidR="00EF61AA">
        <w:rPr>
          <w:rStyle w:val="CommentReference"/>
          <w:rFonts w:ascii="BentonSans Book" w:hAnsi="BentonSans Book"/>
          <w:color w:val="auto"/>
        </w:rPr>
        <w:commentReference w:id="1319"/>
      </w:r>
    </w:p>
    <w:p w14:paraId="4CF3594D" w14:textId="63A1ABE3" w:rsidR="002D5044" w:rsidRPr="00273716" w:rsidRDefault="00EF61AA" w:rsidP="000E544F">
      <w:ins w:id="1320" w:author="Author" w:date="2018-03-01T11:01:00Z">
        <w:r>
          <w:t>For a complete list of</w:t>
        </w:r>
        <w:r w:rsidRPr="005F7A67">
          <w:t xml:space="preserve"> event reasons </w:t>
        </w:r>
        <w:r>
          <w:t>relevant for the country where your company is located</w:t>
        </w:r>
        <w:r w:rsidRPr="00273716">
          <w:t xml:space="preserve">, you can refer to the </w:t>
        </w:r>
        <w:r w:rsidRPr="00273716">
          <w:rPr>
            <w:rStyle w:val="SAPScreenElement"/>
            <w:color w:val="auto"/>
          </w:rPr>
          <w:t>HR Transactions</w:t>
        </w:r>
        <w:r w:rsidRPr="00273716">
          <w:t xml:space="preserve"> workbook </w:t>
        </w:r>
        <w:r w:rsidRPr="005F7A67">
          <w:t xml:space="preserve">appropriate </w:t>
        </w:r>
        <w:r>
          <w:t xml:space="preserve">for </w:t>
        </w:r>
        <w:r w:rsidRPr="00DD6484">
          <w:rPr>
            <w:rStyle w:val="SAPScreenElement"/>
            <w:color w:val="auto"/>
          </w:rPr>
          <w:t>&lt;YourCountry&gt;</w:t>
        </w:r>
      </w:ins>
      <w:del w:id="1321" w:author="Author" w:date="2018-03-01T11:01:00Z">
        <w:r w:rsidR="002D5044" w:rsidRPr="00273716" w:rsidDel="00EF61AA">
          <w:delText xml:space="preserve">In case you are interested in additional event reasons than the ones given in this test script, you can refer to the </w:delText>
        </w:r>
        <w:r w:rsidR="009B4F6A" w:rsidRPr="00273716" w:rsidDel="00EF61AA">
          <w:delText xml:space="preserve">configuration guide of building block </w:delText>
        </w:r>
        <w:r w:rsidR="009B4F6A" w:rsidRPr="00273716" w:rsidDel="00EF61AA">
          <w:rPr>
            <w:b/>
          </w:rPr>
          <w:delText>15T</w:delText>
        </w:r>
        <w:r w:rsidR="009B4F6A" w:rsidRPr="00273716" w:rsidDel="00EF61AA">
          <w:delText xml:space="preserve">, where in chapter </w:delText>
        </w:r>
        <w:r w:rsidR="009B4F6A" w:rsidRPr="00273716" w:rsidDel="00EF61AA">
          <w:rPr>
            <w:rStyle w:val="SAPTextReference"/>
          </w:rPr>
          <w:delText>Preparation / Prerequisites</w:delText>
        </w:r>
        <w:r w:rsidR="009B4F6A" w:rsidRPr="00273716" w:rsidDel="00EF61AA">
          <w:delText xml:space="preserve"> the reference to the appropriate </w:delText>
        </w:r>
        <w:r w:rsidR="009B4F6A" w:rsidRPr="00273716" w:rsidDel="00EF61AA">
          <w:rPr>
            <w:rStyle w:val="SAPScreenElement"/>
            <w:color w:val="auto"/>
          </w:rPr>
          <w:delText>HR Transactions</w:delText>
        </w:r>
        <w:r w:rsidR="009B4F6A" w:rsidRPr="00273716" w:rsidDel="00EF61AA">
          <w:delText xml:space="preserve"> workbook is given</w:delText>
        </w:r>
      </w:del>
      <w:r w:rsidR="002D5044" w:rsidRPr="00273716">
        <w:t>.</w:t>
      </w:r>
    </w:p>
    <w:p w14:paraId="2EB5C94C" w14:textId="77777777" w:rsidR="002D5044" w:rsidRPr="00273716" w:rsidRDefault="002D5044" w:rsidP="002D5044"/>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0"/>
        <w:gridCol w:w="1518"/>
        <w:gridCol w:w="3284"/>
        <w:gridCol w:w="3420"/>
        <w:gridCol w:w="4050"/>
        <w:gridCol w:w="1260"/>
      </w:tblGrid>
      <w:tr w:rsidR="00A5650B" w:rsidRPr="00273716" w14:paraId="0268FAC3" w14:textId="77777777" w:rsidTr="0096672E">
        <w:trPr>
          <w:trHeight w:val="848"/>
          <w:tblHeader/>
        </w:trPr>
        <w:tc>
          <w:tcPr>
            <w:tcW w:w="750" w:type="dxa"/>
            <w:shd w:val="clear" w:color="auto" w:fill="999999"/>
            <w:hideMark/>
          </w:tcPr>
          <w:p w14:paraId="0EF838C9" w14:textId="77777777" w:rsidR="00A5650B" w:rsidRPr="00273716" w:rsidRDefault="00A5650B" w:rsidP="00BE1958">
            <w:pPr>
              <w:pStyle w:val="SAPTableHeader"/>
            </w:pPr>
            <w:r w:rsidRPr="00273716">
              <w:t>Test Step #</w:t>
            </w:r>
          </w:p>
        </w:tc>
        <w:tc>
          <w:tcPr>
            <w:tcW w:w="1518" w:type="dxa"/>
            <w:shd w:val="clear" w:color="auto" w:fill="999999"/>
            <w:hideMark/>
          </w:tcPr>
          <w:p w14:paraId="63A73821" w14:textId="77777777" w:rsidR="00A5650B" w:rsidRPr="00273716" w:rsidRDefault="00A5650B" w:rsidP="00BE1958">
            <w:pPr>
              <w:pStyle w:val="SAPTableHeader"/>
            </w:pPr>
            <w:r w:rsidRPr="00273716">
              <w:t>Test Step Name</w:t>
            </w:r>
          </w:p>
        </w:tc>
        <w:tc>
          <w:tcPr>
            <w:tcW w:w="3284" w:type="dxa"/>
            <w:shd w:val="clear" w:color="auto" w:fill="999999"/>
            <w:hideMark/>
          </w:tcPr>
          <w:p w14:paraId="21214446" w14:textId="77777777" w:rsidR="00A5650B" w:rsidRPr="00273716" w:rsidRDefault="00A5650B" w:rsidP="00BE1958">
            <w:pPr>
              <w:pStyle w:val="SAPTableHeader"/>
            </w:pPr>
            <w:r w:rsidRPr="00273716">
              <w:t>Instruction</w:t>
            </w:r>
          </w:p>
        </w:tc>
        <w:tc>
          <w:tcPr>
            <w:tcW w:w="3420" w:type="dxa"/>
            <w:shd w:val="clear" w:color="auto" w:fill="999999"/>
            <w:hideMark/>
          </w:tcPr>
          <w:p w14:paraId="1444F5B1" w14:textId="77777777" w:rsidR="00A5650B" w:rsidRPr="00273716" w:rsidRDefault="00A5650B" w:rsidP="00BE1958">
            <w:pPr>
              <w:pStyle w:val="SAPTableHeader"/>
            </w:pPr>
            <w:r w:rsidRPr="00273716">
              <w:t>User Entries:</w:t>
            </w:r>
            <w:r w:rsidRPr="00273716">
              <w:br/>
              <w:t>Field Name: User Action and Value</w:t>
            </w:r>
          </w:p>
        </w:tc>
        <w:tc>
          <w:tcPr>
            <w:tcW w:w="4050" w:type="dxa"/>
            <w:shd w:val="clear" w:color="auto" w:fill="999999"/>
            <w:hideMark/>
          </w:tcPr>
          <w:p w14:paraId="6BA03689" w14:textId="77777777" w:rsidR="00A5650B" w:rsidRPr="00273716" w:rsidRDefault="00A5650B" w:rsidP="00BE1958">
            <w:pPr>
              <w:pStyle w:val="SAPTableHeader"/>
            </w:pPr>
            <w:r w:rsidRPr="00273716">
              <w:t>Expected Result</w:t>
            </w:r>
          </w:p>
        </w:tc>
        <w:tc>
          <w:tcPr>
            <w:tcW w:w="1260" w:type="dxa"/>
            <w:shd w:val="clear" w:color="auto" w:fill="999999"/>
            <w:hideMark/>
          </w:tcPr>
          <w:p w14:paraId="7C59218C" w14:textId="77777777" w:rsidR="00A5650B" w:rsidRPr="00273716" w:rsidRDefault="00A5650B" w:rsidP="00BE1958">
            <w:pPr>
              <w:pStyle w:val="SAPTableHeader"/>
            </w:pPr>
            <w:r w:rsidRPr="00273716">
              <w:t>Pass / Fail / Comment</w:t>
            </w:r>
          </w:p>
        </w:tc>
      </w:tr>
      <w:tr w:rsidR="00A5650B" w:rsidRPr="00273716" w14:paraId="3EFAD09D" w14:textId="77777777" w:rsidTr="0096672E">
        <w:trPr>
          <w:trHeight w:val="357"/>
        </w:trPr>
        <w:tc>
          <w:tcPr>
            <w:tcW w:w="750" w:type="dxa"/>
            <w:hideMark/>
          </w:tcPr>
          <w:p w14:paraId="1068CAE8" w14:textId="77777777" w:rsidR="00A5650B" w:rsidRPr="00273716" w:rsidRDefault="00A5650B" w:rsidP="00BE1958">
            <w:r w:rsidRPr="00273716">
              <w:t>1</w:t>
            </w:r>
          </w:p>
        </w:tc>
        <w:tc>
          <w:tcPr>
            <w:tcW w:w="1518" w:type="dxa"/>
            <w:hideMark/>
          </w:tcPr>
          <w:p w14:paraId="1F3CE560" w14:textId="77777777" w:rsidR="00A5650B" w:rsidRPr="00273716" w:rsidRDefault="00A5650B" w:rsidP="00BE1958">
            <w:pPr>
              <w:rPr>
                <w:rStyle w:val="SAPEmphasis"/>
              </w:rPr>
            </w:pPr>
            <w:r w:rsidRPr="00273716">
              <w:rPr>
                <w:rStyle w:val="SAPEmphasis"/>
              </w:rPr>
              <w:t>Log on, search and select employee</w:t>
            </w:r>
          </w:p>
        </w:tc>
        <w:tc>
          <w:tcPr>
            <w:tcW w:w="3284" w:type="dxa"/>
            <w:hideMark/>
          </w:tcPr>
          <w:p w14:paraId="7E385C1A" w14:textId="1E96A259" w:rsidR="00A5650B" w:rsidRPr="00273716" w:rsidRDefault="00A5650B">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HR </w:t>
            </w:r>
            <w:r w:rsidR="005E5D2A" w:rsidRPr="00273716">
              <w:t>Administrator</w:t>
            </w:r>
            <w:r w:rsidRPr="00273716">
              <w:t xml:space="preserve">. Search and select an employee as described in the </w:t>
            </w:r>
            <w:del w:id="1322" w:author="Author" w:date="2018-01-15T14:11:00Z">
              <w:r w:rsidRPr="00273716" w:rsidDel="00111251">
                <w:rPr>
                  <w:noProof/>
                  <w:lang w:val="de-DE" w:eastAsia="de-DE"/>
                </w:rPr>
                <w:drawing>
                  <wp:inline distT="0" distB="0" distL="0" distR="0" wp14:anchorId="6DEFF936" wp14:editId="34F30346">
                    <wp:extent cx="228600" cy="228600"/>
                    <wp:effectExtent l="0" t="0" r="0" b="0"/>
                    <wp:docPr id="3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rsidDel="00111251">
                <w:rPr>
                  <w:rFonts w:ascii="BentonSans Regular" w:hAnsi="BentonSans Regular"/>
                  <w:color w:val="666666"/>
                  <w:sz w:val="22"/>
                </w:rPr>
                <w:delText xml:space="preserve"> </w:delText>
              </w:r>
            </w:del>
            <w:ins w:id="1323" w:author="Author" w:date="2018-01-15T14:11:00Z">
              <w:r w:rsidR="00111251" w:rsidRPr="00273716">
                <w:rPr>
                  <w:rFonts w:ascii="BentonSans Regular" w:hAnsi="BentonSans Regular"/>
                  <w:color w:val="666666"/>
                </w:rPr>
                <w:t>Note</w:t>
              </w:r>
              <w:r w:rsidR="00111251" w:rsidRPr="00273716">
                <w:t xml:space="preserve"> </w:t>
              </w:r>
            </w:ins>
            <w:del w:id="1324" w:author="Author" w:date="2018-01-15T14:11:00Z">
              <w:r w:rsidRPr="00273716" w:rsidDel="00111251">
                <w:rPr>
                  <w:rFonts w:ascii="BentonSans Regular" w:hAnsi="BentonSans Regular"/>
                  <w:color w:val="666666"/>
                  <w:sz w:val="22"/>
                </w:rPr>
                <w:delText>Note</w:delText>
              </w:r>
              <w:r w:rsidRPr="00273716" w:rsidDel="00111251">
                <w:delText xml:space="preserve"> </w:delText>
              </w:r>
            </w:del>
            <w:r w:rsidRPr="00273716">
              <w:t>at the beginning of chapter</w:t>
            </w:r>
            <w:r w:rsidR="00BC39D3" w:rsidRPr="00273716">
              <w:t xml:space="preserve"> </w:t>
            </w:r>
            <w:r w:rsidR="00BC39D3" w:rsidRPr="00273716">
              <w:rPr>
                <w:rStyle w:val="SAPTextReference"/>
              </w:rPr>
              <w:t>Testing the Process Steps</w:t>
            </w:r>
            <w:r w:rsidRPr="00273716">
              <w:t>.</w:t>
            </w:r>
          </w:p>
        </w:tc>
        <w:tc>
          <w:tcPr>
            <w:tcW w:w="3420" w:type="dxa"/>
          </w:tcPr>
          <w:p w14:paraId="5332558B" w14:textId="77777777" w:rsidR="00A5650B" w:rsidRPr="00273716" w:rsidRDefault="00A5650B" w:rsidP="00BE1958"/>
        </w:tc>
        <w:tc>
          <w:tcPr>
            <w:tcW w:w="4050" w:type="dxa"/>
          </w:tcPr>
          <w:p w14:paraId="5DC89865" w14:textId="77777777" w:rsidR="00A5650B" w:rsidRPr="00273716" w:rsidRDefault="00A5650B" w:rsidP="00BE1958"/>
        </w:tc>
        <w:tc>
          <w:tcPr>
            <w:tcW w:w="1260" w:type="dxa"/>
          </w:tcPr>
          <w:p w14:paraId="738B3846" w14:textId="77777777" w:rsidR="00A5650B" w:rsidRPr="00273716" w:rsidRDefault="00A5650B" w:rsidP="00BE1958"/>
        </w:tc>
      </w:tr>
      <w:tr w:rsidR="00A5650B" w:rsidRPr="00273716" w14:paraId="1F5414E5" w14:textId="77777777" w:rsidTr="0096672E">
        <w:trPr>
          <w:trHeight w:val="357"/>
        </w:trPr>
        <w:tc>
          <w:tcPr>
            <w:tcW w:w="750" w:type="dxa"/>
            <w:hideMark/>
          </w:tcPr>
          <w:p w14:paraId="3721E230" w14:textId="77777777" w:rsidR="00A5650B" w:rsidRPr="00273716" w:rsidRDefault="00A5650B" w:rsidP="00BE1958">
            <w:r w:rsidRPr="00273716">
              <w:t>2</w:t>
            </w:r>
          </w:p>
        </w:tc>
        <w:tc>
          <w:tcPr>
            <w:tcW w:w="1518" w:type="dxa"/>
            <w:hideMark/>
          </w:tcPr>
          <w:p w14:paraId="29EF2C65" w14:textId="77777777" w:rsidR="00A5650B" w:rsidRPr="00273716" w:rsidRDefault="00A5650B" w:rsidP="00BE1958">
            <w:pPr>
              <w:rPr>
                <w:rStyle w:val="SAPEmphasis"/>
              </w:rPr>
            </w:pPr>
            <w:r w:rsidRPr="00273716">
              <w:rPr>
                <w:rStyle w:val="SAPEmphasis"/>
              </w:rPr>
              <w:t>Select Action to be Performed</w:t>
            </w:r>
          </w:p>
        </w:tc>
        <w:tc>
          <w:tcPr>
            <w:tcW w:w="3284" w:type="dxa"/>
            <w:hideMark/>
          </w:tcPr>
          <w:p w14:paraId="5786FA2E" w14:textId="4271F9C0" w:rsidR="00A5650B" w:rsidRPr="00273716" w:rsidRDefault="00A5650B" w:rsidP="00273716">
            <w:r w:rsidRPr="00273716">
              <w:t xml:space="preserve">From the </w:t>
            </w:r>
            <w:r w:rsidRPr="0036712C">
              <w:rPr>
                <w:rStyle w:val="SAPScreenElement"/>
                <w:strike/>
                <w:highlight w:val="yellow"/>
                <w:rPrChange w:id="1325" w:author="Author" w:date="2018-03-07T10:06:00Z">
                  <w:rPr>
                    <w:rStyle w:val="SAPScreenElement"/>
                  </w:rPr>
                </w:rPrChange>
              </w:rPr>
              <w:t>Take</w:t>
            </w:r>
            <w:r w:rsidRPr="0036712C">
              <w:rPr>
                <w:rStyle w:val="SAPScreenElement"/>
                <w:highlight w:val="yellow"/>
                <w:rPrChange w:id="1326" w:author="Author" w:date="2018-03-07T10:06:00Z">
                  <w:rPr>
                    <w:rStyle w:val="SAPScreenElement"/>
                  </w:rPr>
                </w:rPrChange>
              </w:rPr>
              <w:t xml:space="preserve"> Action</w:t>
            </w:r>
            <w:ins w:id="1327" w:author="Author" w:date="2018-03-07T10:06:00Z">
              <w:r w:rsidR="0036712C">
                <w:rPr>
                  <w:rStyle w:val="SAPScreenElement"/>
                  <w:highlight w:val="yellow"/>
                </w:rPr>
                <w:t>s</w:t>
              </w:r>
            </w:ins>
            <w:r w:rsidRPr="0036712C">
              <w:rPr>
                <w:rStyle w:val="SAPScreenElement"/>
                <w:highlight w:val="yellow"/>
                <w:rPrChange w:id="1328" w:author="Author" w:date="2018-03-07T10:06:00Z">
                  <w:rPr>
                    <w:rStyle w:val="SAPScreenElement"/>
                  </w:rPr>
                </w:rPrChange>
              </w:rPr>
              <w:t xml:space="preserve"> </w:t>
            </w:r>
            <w:r w:rsidRPr="0036712C">
              <w:rPr>
                <w:highlight w:val="yellow"/>
                <w:rPrChange w:id="1329" w:author="Author" w:date="2018-03-07T10:06:00Z">
                  <w:rPr/>
                </w:rPrChange>
              </w:rPr>
              <w:t>drop down menu</w:t>
            </w:r>
            <w:r w:rsidRPr="00273716">
              <w:t xml:space="preserve"> and from the value list select </w:t>
            </w:r>
            <w:r w:rsidRPr="00273716">
              <w:rPr>
                <w:rStyle w:val="SAPScreenElement"/>
              </w:rPr>
              <w:t>Change Job and Compensation Info.</w:t>
            </w:r>
          </w:p>
        </w:tc>
        <w:tc>
          <w:tcPr>
            <w:tcW w:w="3420" w:type="dxa"/>
          </w:tcPr>
          <w:p w14:paraId="7038883B" w14:textId="77777777" w:rsidR="00A5650B" w:rsidRPr="00273716" w:rsidRDefault="00A5650B" w:rsidP="00BE1958"/>
        </w:tc>
        <w:tc>
          <w:tcPr>
            <w:tcW w:w="4050" w:type="dxa"/>
            <w:hideMark/>
          </w:tcPr>
          <w:p w14:paraId="5F1B2EC8" w14:textId="77777777" w:rsidR="009A19E3" w:rsidRPr="00273716" w:rsidRDefault="009A19E3" w:rsidP="009A19E3">
            <w:r w:rsidRPr="00273716">
              <w:t xml:space="preserve">The </w:t>
            </w:r>
            <w:r w:rsidRPr="00273716">
              <w:rPr>
                <w:i/>
              </w:rPr>
              <w:t>Change Job and Compensation Info</w:t>
            </w:r>
            <w:r w:rsidRPr="00273716">
              <w:t xml:space="preserve"> screen is displayed.</w:t>
            </w:r>
          </w:p>
          <w:p w14:paraId="3957C913" w14:textId="77777777" w:rsidR="002B07B2" w:rsidRPr="00273716" w:rsidRDefault="002B07B2" w:rsidP="002B07B2">
            <w:pPr>
              <w:rPr>
                <w:rFonts w:ascii="Calibri" w:eastAsia="Times New Roman" w:hAnsi="Calibri"/>
                <w:sz w:val="22"/>
                <w:szCs w:val="22"/>
              </w:rPr>
            </w:pPr>
            <w:commentRangeStart w:id="1330"/>
            <w:r w:rsidRPr="00273716">
              <w:rPr>
                <w:noProof/>
                <w:lang w:val="de-DE" w:eastAsia="de-DE"/>
              </w:rPr>
              <w:drawing>
                <wp:inline distT="0" distB="0" distL="0" distR="0" wp14:anchorId="0DCF05E7" wp14:editId="5A22185A">
                  <wp:extent cx="225425" cy="225425"/>
                  <wp:effectExtent l="0" t="0" r="3175" b="3175"/>
                  <wp:docPr id="234" name="Picture 234"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7EA13ACA" w14:textId="77C9A515" w:rsidR="00A5650B" w:rsidRPr="00273716" w:rsidRDefault="002B07B2" w:rsidP="002B07B2">
            <w:r w:rsidRPr="00273716">
              <w:t xml:space="preserve">In case you have chosen to execute the compensation information change directly from the </w:t>
            </w:r>
            <w:r w:rsidRPr="00273716">
              <w:rPr>
                <w:rStyle w:val="SAPScreenElement"/>
              </w:rPr>
              <w:t xml:space="preserve">Compensation Information </w:t>
            </w:r>
            <w:r w:rsidRPr="00273716">
              <w:rPr>
                <w:rFonts w:cs="Arial"/>
                <w:bCs/>
              </w:rPr>
              <w:t xml:space="preserve">block, </w:t>
            </w:r>
            <w:r w:rsidRPr="00273716">
              <w:t xml:space="preserve">the </w:t>
            </w:r>
            <w:r w:rsidRPr="00273716">
              <w:rPr>
                <w:rStyle w:val="SAPScreenElement"/>
              </w:rPr>
              <w:t xml:space="preserve">Compensation Information </w:t>
            </w:r>
            <w:r w:rsidRPr="00273716">
              <w:t>dialog box is displayed. You can skip test step # 3 and continue directly with test step # 4.</w:t>
            </w:r>
            <w:commentRangeEnd w:id="1330"/>
            <w:r w:rsidR="00D01BF6">
              <w:rPr>
                <w:rStyle w:val="CommentReference"/>
              </w:rPr>
              <w:commentReference w:id="1330"/>
            </w:r>
          </w:p>
        </w:tc>
        <w:tc>
          <w:tcPr>
            <w:tcW w:w="1260" w:type="dxa"/>
          </w:tcPr>
          <w:p w14:paraId="0A594FB9" w14:textId="77777777" w:rsidR="00A5650B" w:rsidRPr="00273716" w:rsidRDefault="00A5650B" w:rsidP="00BE1958"/>
        </w:tc>
      </w:tr>
      <w:tr w:rsidR="002B07B2" w:rsidRPr="00273716" w14:paraId="6A20E0E1" w14:textId="77777777" w:rsidTr="0096672E">
        <w:trPr>
          <w:trHeight w:val="357"/>
        </w:trPr>
        <w:tc>
          <w:tcPr>
            <w:tcW w:w="750" w:type="dxa"/>
          </w:tcPr>
          <w:p w14:paraId="5A87ACC2" w14:textId="607F18BB" w:rsidR="002B07B2" w:rsidRPr="00273716" w:rsidRDefault="002B07B2" w:rsidP="002B07B2">
            <w:r w:rsidRPr="00273716">
              <w:t>3</w:t>
            </w:r>
          </w:p>
        </w:tc>
        <w:tc>
          <w:tcPr>
            <w:tcW w:w="1518" w:type="dxa"/>
          </w:tcPr>
          <w:p w14:paraId="21FB6E03" w14:textId="06E49D2C" w:rsidR="002B07B2" w:rsidRPr="00273716" w:rsidRDefault="002B07B2" w:rsidP="002B07B2">
            <w:pPr>
              <w:rPr>
                <w:rStyle w:val="SAPEmphasis"/>
              </w:rPr>
            </w:pPr>
            <w:r w:rsidRPr="00273716">
              <w:rPr>
                <w:rStyle w:val="SAPEmphasis"/>
              </w:rPr>
              <w:t xml:space="preserve">Select Type of </w:t>
            </w:r>
            <w:r w:rsidRPr="00273716">
              <w:rPr>
                <w:rStyle w:val="SAPScreenElement"/>
                <w:b/>
                <w:color w:val="auto"/>
              </w:rPr>
              <w:t>Change Job and Compensation Info</w:t>
            </w:r>
          </w:p>
        </w:tc>
        <w:tc>
          <w:tcPr>
            <w:tcW w:w="3284" w:type="dxa"/>
          </w:tcPr>
          <w:p w14:paraId="45B83345" w14:textId="27855B3F" w:rsidR="002B07B2" w:rsidRPr="00273716" w:rsidRDefault="002B07B2" w:rsidP="002B07B2">
            <w:r w:rsidRPr="00273716">
              <w:t xml:space="preserve">In the </w:t>
            </w:r>
            <w:ins w:id="1331" w:author="Author" w:date="2018-03-07T10:16:00Z">
              <w:r w:rsidR="00731707" w:rsidRPr="0042253F">
                <w:rPr>
                  <w:rStyle w:val="SAPScreenElement"/>
                  <w:strike/>
                  <w:highlight w:val="yellow"/>
                </w:rPr>
                <w:t>You May Also Change</w:t>
              </w:r>
              <w:r w:rsidR="00731707" w:rsidRPr="00273716">
                <w:rPr>
                  <w:rStyle w:val="SAPScreenElement"/>
                </w:rPr>
                <w:t xml:space="preserve"> </w:t>
              </w:r>
              <w:r w:rsidR="00731707" w:rsidRPr="0042253F">
                <w:rPr>
                  <w:rStyle w:val="SAPScreenElement"/>
                  <w:highlight w:val="yellow"/>
                </w:rPr>
                <w:t>Choose what you want to change</w:t>
              </w:r>
              <w:r w:rsidR="00731707" w:rsidRPr="00731707">
                <w:rPr>
                  <w:rStyle w:val="SAPScreenElement"/>
                </w:rPr>
                <w:t xml:space="preserve"> </w:t>
              </w:r>
            </w:ins>
            <w:del w:id="1332" w:author="Author" w:date="2018-03-07T10:16:00Z">
              <w:r w:rsidRPr="00273716" w:rsidDel="00731707">
                <w:rPr>
                  <w:rStyle w:val="SAPScreenElement"/>
                </w:rPr>
                <w:delText xml:space="preserve">You May Also Change </w:delText>
              </w:r>
            </w:del>
            <w:r w:rsidRPr="00273716">
              <w:t xml:space="preserve">block, flag the </w:t>
            </w:r>
            <w:r w:rsidRPr="00273716">
              <w:rPr>
                <w:rStyle w:val="SAPScreenElement"/>
              </w:rPr>
              <w:t>Compensation Information</w:t>
            </w:r>
            <w:r w:rsidRPr="00273716">
              <w:t xml:space="preserve"> check box.</w:t>
            </w:r>
          </w:p>
        </w:tc>
        <w:tc>
          <w:tcPr>
            <w:tcW w:w="3420" w:type="dxa"/>
          </w:tcPr>
          <w:p w14:paraId="4693B129" w14:textId="77777777" w:rsidR="002B07B2" w:rsidRPr="00273716" w:rsidRDefault="002B07B2" w:rsidP="002B07B2"/>
        </w:tc>
        <w:tc>
          <w:tcPr>
            <w:tcW w:w="4050" w:type="dxa"/>
          </w:tcPr>
          <w:p w14:paraId="2B005C98" w14:textId="5CDF7111" w:rsidR="002B07B2" w:rsidRPr="00273716" w:rsidRDefault="002B07B2" w:rsidP="002B07B2">
            <w:r w:rsidRPr="00273716">
              <w:t xml:space="preserve">The </w:t>
            </w:r>
            <w:r w:rsidRPr="00273716">
              <w:rPr>
                <w:rStyle w:val="SAPScreenElement"/>
              </w:rPr>
              <w:t>When would you like your changes to take effect?</w:t>
            </w:r>
            <w:r w:rsidRPr="00273716">
              <w:rPr>
                <w:rFonts w:cs="Arial"/>
              </w:rPr>
              <w:t xml:space="preserve"> </w:t>
            </w:r>
            <w:r w:rsidRPr="00273716">
              <w:t>field is displayed.</w:t>
            </w:r>
          </w:p>
        </w:tc>
        <w:tc>
          <w:tcPr>
            <w:tcW w:w="1260" w:type="dxa"/>
          </w:tcPr>
          <w:p w14:paraId="47ECFFDF" w14:textId="77777777" w:rsidR="002B07B2" w:rsidRPr="00273716" w:rsidRDefault="002B07B2" w:rsidP="002B07B2"/>
        </w:tc>
      </w:tr>
      <w:tr w:rsidR="00DD1120" w:rsidRPr="00C4343B" w14:paraId="68CF0E4A" w14:textId="77777777" w:rsidTr="0096672E">
        <w:trPr>
          <w:trHeight w:val="823"/>
        </w:trPr>
        <w:tc>
          <w:tcPr>
            <w:tcW w:w="750" w:type="dxa"/>
            <w:hideMark/>
          </w:tcPr>
          <w:p w14:paraId="533870D2" w14:textId="390840E5" w:rsidR="00DD1120" w:rsidRPr="00E240E9" w:rsidRDefault="00DD1120" w:rsidP="00DD1120">
            <w:r w:rsidRPr="00E240E9">
              <w:t>4</w:t>
            </w:r>
          </w:p>
        </w:tc>
        <w:tc>
          <w:tcPr>
            <w:tcW w:w="1518" w:type="dxa"/>
            <w:hideMark/>
          </w:tcPr>
          <w:p w14:paraId="374D02A7" w14:textId="77777777" w:rsidR="00DD1120" w:rsidRPr="00C4343B" w:rsidRDefault="00DD1120" w:rsidP="00DD1120">
            <w:r w:rsidRPr="00C4343B">
              <w:rPr>
                <w:rStyle w:val="SAPEmphasis"/>
              </w:rPr>
              <w:t>Enter Effective Date</w:t>
            </w:r>
          </w:p>
        </w:tc>
        <w:tc>
          <w:tcPr>
            <w:tcW w:w="3284" w:type="dxa"/>
            <w:hideMark/>
          </w:tcPr>
          <w:p w14:paraId="206B9CC2" w14:textId="77777777" w:rsidR="00DD1120" w:rsidRPr="00C4343B" w:rsidRDefault="00DD1120" w:rsidP="00DD1120">
            <w:r w:rsidRPr="00C4343B">
              <w:t>Enter effective date of change</w:t>
            </w:r>
          </w:p>
        </w:tc>
        <w:tc>
          <w:tcPr>
            <w:tcW w:w="3420" w:type="dxa"/>
            <w:hideMark/>
          </w:tcPr>
          <w:p w14:paraId="5B697B04" w14:textId="0B534F87" w:rsidR="00DD1120" w:rsidRPr="00C4343B" w:rsidRDefault="00DD1120" w:rsidP="00DD1120">
            <w:r w:rsidRPr="00C4343B">
              <w:rPr>
                <w:rStyle w:val="SAPScreenElement"/>
              </w:rPr>
              <w:t xml:space="preserve">When would you like your changes to take effect?: </w:t>
            </w:r>
            <w:r w:rsidRPr="00C4343B">
              <w:t>select from calendar help</w:t>
            </w:r>
          </w:p>
        </w:tc>
        <w:tc>
          <w:tcPr>
            <w:tcW w:w="4050" w:type="dxa"/>
          </w:tcPr>
          <w:p w14:paraId="5D143639" w14:textId="6215D91E" w:rsidR="00DD1120" w:rsidRPr="00C4343B" w:rsidRDefault="00DD1120" w:rsidP="00DD1120">
            <w:r w:rsidRPr="00C4343B">
              <w:t xml:space="preserve">The </w:t>
            </w:r>
            <w:r w:rsidRPr="00C4343B">
              <w:rPr>
                <w:rStyle w:val="SAPScreenElement"/>
              </w:rPr>
              <w:t xml:space="preserve">Event </w:t>
            </w:r>
            <w:r w:rsidRPr="00C4343B">
              <w:t>field, and several blocks related to compensation information are displayed.</w:t>
            </w:r>
          </w:p>
        </w:tc>
        <w:tc>
          <w:tcPr>
            <w:tcW w:w="1260" w:type="dxa"/>
          </w:tcPr>
          <w:p w14:paraId="6B70FE0C" w14:textId="77777777" w:rsidR="00DD1120" w:rsidRPr="00C4343B" w:rsidRDefault="00DD1120" w:rsidP="00DD1120"/>
        </w:tc>
      </w:tr>
      <w:tr w:rsidR="002B07B2" w:rsidRPr="00C4343B" w14:paraId="1D6F205C" w14:textId="77777777" w:rsidTr="0096672E">
        <w:trPr>
          <w:trHeight w:val="576"/>
        </w:trPr>
        <w:tc>
          <w:tcPr>
            <w:tcW w:w="750" w:type="dxa"/>
            <w:hideMark/>
          </w:tcPr>
          <w:p w14:paraId="6A641781" w14:textId="0CAE6411" w:rsidR="002B07B2" w:rsidRPr="00B118CB" w:rsidRDefault="002B07B2" w:rsidP="002B07B2">
            <w:r w:rsidRPr="00B118CB">
              <w:t>5</w:t>
            </w:r>
          </w:p>
        </w:tc>
        <w:tc>
          <w:tcPr>
            <w:tcW w:w="1518" w:type="dxa"/>
            <w:hideMark/>
          </w:tcPr>
          <w:p w14:paraId="1CE69BEA" w14:textId="77777777" w:rsidR="002B07B2" w:rsidRPr="00B118CB" w:rsidRDefault="002B07B2" w:rsidP="002B07B2">
            <w:pPr>
              <w:rPr>
                <w:rStyle w:val="SAPEmphasis"/>
              </w:rPr>
            </w:pPr>
            <w:r w:rsidRPr="00B118CB">
              <w:rPr>
                <w:rStyle w:val="SAPEmphasis"/>
              </w:rPr>
              <w:t xml:space="preserve">Enter Event </w:t>
            </w:r>
          </w:p>
        </w:tc>
        <w:tc>
          <w:tcPr>
            <w:tcW w:w="3284" w:type="dxa"/>
            <w:hideMark/>
          </w:tcPr>
          <w:p w14:paraId="55F810A3" w14:textId="77777777" w:rsidR="002B07B2" w:rsidRPr="00B118CB" w:rsidRDefault="002B07B2" w:rsidP="002B07B2">
            <w:r w:rsidRPr="00B118CB">
              <w:t xml:space="preserve">Select the event for the change. </w:t>
            </w:r>
          </w:p>
        </w:tc>
        <w:tc>
          <w:tcPr>
            <w:tcW w:w="3420" w:type="dxa"/>
            <w:hideMark/>
          </w:tcPr>
          <w:p w14:paraId="28A312A3" w14:textId="77777777" w:rsidR="002B07B2" w:rsidRPr="00B118CB" w:rsidRDefault="002B07B2" w:rsidP="002B07B2">
            <w:r w:rsidRPr="00B118CB">
              <w:rPr>
                <w:rStyle w:val="SAPScreenElement"/>
              </w:rPr>
              <w:t>Event:</w:t>
            </w:r>
            <w:r w:rsidRPr="00B118CB">
              <w:t xml:space="preserve"> select</w:t>
            </w:r>
            <w:r w:rsidRPr="00B118CB">
              <w:rPr>
                <w:rStyle w:val="SAPUserEntry"/>
              </w:rPr>
              <w:t xml:space="preserve"> Promotion </w:t>
            </w:r>
            <w:r w:rsidRPr="00B118CB">
              <w:t>from drop-down</w:t>
            </w:r>
          </w:p>
        </w:tc>
        <w:tc>
          <w:tcPr>
            <w:tcW w:w="4050" w:type="dxa"/>
            <w:hideMark/>
          </w:tcPr>
          <w:p w14:paraId="351E9551" w14:textId="19418F9C" w:rsidR="002B07B2" w:rsidRPr="00B118CB" w:rsidRDefault="002B07B2" w:rsidP="002B07B2">
            <w:r w:rsidRPr="00B118CB">
              <w:t xml:space="preserve">Once you enter the </w:t>
            </w:r>
            <w:r w:rsidRPr="00B118CB">
              <w:rPr>
                <w:rStyle w:val="SAPScreenElement"/>
              </w:rPr>
              <w:t>Event</w:t>
            </w:r>
            <w:r w:rsidRPr="00B118CB">
              <w:t xml:space="preserve">, the </w:t>
            </w:r>
            <w:r w:rsidRPr="00B118CB">
              <w:rPr>
                <w:rStyle w:val="SAPScreenElement"/>
              </w:rPr>
              <w:t xml:space="preserve">Event Reason </w:t>
            </w:r>
            <w:r w:rsidRPr="00B118CB">
              <w:t>can be selected.</w:t>
            </w:r>
          </w:p>
        </w:tc>
        <w:tc>
          <w:tcPr>
            <w:tcW w:w="1260" w:type="dxa"/>
          </w:tcPr>
          <w:p w14:paraId="715322E8" w14:textId="77777777" w:rsidR="002B07B2" w:rsidRPr="007844CA" w:rsidRDefault="002B07B2" w:rsidP="002B07B2">
            <w:pPr>
              <w:rPr>
                <w:highlight w:val="yellow"/>
                <w:rPrChange w:id="1333" w:author="Author" w:date="2018-02-20T10:53:00Z">
                  <w:rPr/>
                </w:rPrChange>
              </w:rPr>
            </w:pPr>
          </w:p>
        </w:tc>
      </w:tr>
      <w:tr w:rsidR="006439BD" w:rsidRPr="00273716" w14:paraId="3AC12900" w14:textId="77777777" w:rsidTr="0096672E">
        <w:trPr>
          <w:trHeight w:val="357"/>
        </w:trPr>
        <w:tc>
          <w:tcPr>
            <w:tcW w:w="750" w:type="dxa"/>
            <w:hideMark/>
          </w:tcPr>
          <w:p w14:paraId="4B39297C" w14:textId="032F0654" w:rsidR="006439BD" w:rsidRPr="00B118CB" w:rsidRDefault="006439BD" w:rsidP="006439BD">
            <w:r w:rsidRPr="00B118CB">
              <w:t>6</w:t>
            </w:r>
          </w:p>
        </w:tc>
        <w:tc>
          <w:tcPr>
            <w:tcW w:w="1518" w:type="dxa"/>
            <w:hideMark/>
          </w:tcPr>
          <w:p w14:paraId="6AF95F7F" w14:textId="77777777" w:rsidR="006439BD" w:rsidRPr="00B118CB" w:rsidRDefault="006439BD" w:rsidP="006439BD">
            <w:pPr>
              <w:rPr>
                <w:rStyle w:val="SAPEmphasis"/>
              </w:rPr>
            </w:pPr>
            <w:r w:rsidRPr="00B118CB">
              <w:rPr>
                <w:rStyle w:val="SAPEmphasis"/>
              </w:rPr>
              <w:t>Enter Event Reason</w:t>
            </w:r>
          </w:p>
        </w:tc>
        <w:tc>
          <w:tcPr>
            <w:tcW w:w="3284" w:type="dxa"/>
            <w:hideMark/>
          </w:tcPr>
          <w:p w14:paraId="7BD18916" w14:textId="77777777" w:rsidR="006439BD" w:rsidRPr="00B118CB" w:rsidRDefault="006439BD" w:rsidP="006439BD">
            <w:r w:rsidRPr="00B118CB">
              <w:t xml:space="preserve">Select the event reason for the change. </w:t>
            </w:r>
          </w:p>
        </w:tc>
        <w:tc>
          <w:tcPr>
            <w:tcW w:w="3420" w:type="dxa"/>
            <w:hideMark/>
          </w:tcPr>
          <w:p w14:paraId="30851E3C" w14:textId="29E664F4" w:rsidR="006439BD" w:rsidRPr="00B118CB" w:rsidRDefault="006439BD" w:rsidP="006439BD">
            <w:r w:rsidRPr="00B118CB">
              <w:rPr>
                <w:rStyle w:val="SAPScreenElement"/>
              </w:rPr>
              <w:t>Event Reason:</w:t>
            </w:r>
            <w:r w:rsidRPr="00B118CB">
              <w:t xml:space="preserve"> select</w:t>
            </w:r>
            <w:r w:rsidRPr="00B118CB">
              <w:rPr>
                <w:rStyle w:val="SAPUserEntry"/>
              </w:rPr>
              <w:t xml:space="preserve"> Promotion - Pay</w:t>
            </w:r>
            <w:r w:rsidRPr="00B118CB">
              <w:rPr>
                <w:b/>
              </w:rPr>
              <w:t xml:space="preserve"> </w:t>
            </w:r>
            <w:r w:rsidRPr="00B118CB">
              <w:rPr>
                <w:rStyle w:val="SAPUserEntry"/>
              </w:rPr>
              <w:t>Change</w:t>
            </w:r>
            <w:r w:rsidRPr="00B118CB">
              <w:rPr>
                <w:b/>
              </w:rPr>
              <w:t xml:space="preserve"> </w:t>
            </w:r>
            <w:r w:rsidRPr="00B118CB">
              <w:rPr>
                <w:rStyle w:val="SAPUserEntry"/>
              </w:rPr>
              <w:t>(PROPWP)</w:t>
            </w:r>
            <w:r w:rsidRPr="00B118CB">
              <w:t xml:space="preserve"> from drop-down</w:t>
            </w:r>
          </w:p>
        </w:tc>
        <w:tc>
          <w:tcPr>
            <w:tcW w:w="4050" w:type="dxa"/>
          </w:tcPr>
          <w:p w14:paraId="6E2DCFFA" w14:textId="06A3AA8E" w:rsidR="006439BD" w:rsidRPr="00B118CB" w:rsidRDefault="006439BD" w:rsidP="006439BD">
            <w:r w:rsidRPr="00B118CB">
              <w:t xml:space="preserve">The </w:t>
            </w:r>
            <w:r w:rsidRPr="00B118CB">
              <w:rPr>
                <w:rStyle w:val="SAPScreenElement"/>
              </w:rPr>
              <w:t>Compensation Information Change</w:t>
            </w:r>
            <w:r w:rsidRPr="00B118CB">
              <w:t xml:space="preserve"> event reasons depend</w:t>
            </w:r>
            <w:r w:rsidRPr="00B118CB" w:rsidDel="00406CEE">
              <w:t xml:space="preserve"> </w:t>
            </w:r>
            <w:r w:rsidRPr="00B118CB">
              <w:t>on what is configured in your system.</w:t>
            </w:r>
          </w:p>
        </w:tc>
        <w:tc>
          <w:tcPr>
            <w:tcW w:w="1260" w:type="dxa"/>
          </w:tcPr>
          <w:p w14:paraId="6E908EBF" w14:textId="77777777" w:rsidR="006439BD" w:rsidRPr="007844CA" w:rsidRDefault="006439BD" w:rsidP="006439BD">
            <w:pPr>
              <w:rPr>
                <w:highlight w:val="yellow"/>
                <w:rPrChange w:id="1334" w:author="Author" w:date="2018-02-20T10:53:00Z">
                  <w:rPr/>
                </w:rPrChange>
              </w:rPr>
            </w:pPr>
          </w:p>
        </w:tc>
      </w:tr>
      <w:tr w:rsidR="002B07B2" w:rsidRPr="00273716" w14:paraId="1F627F05" w14:textId="77777777" w:rsidTr="0096672E">
        <w:trPr>
          <w:trHeight w:val="255"/>
        </w:trPr>
        <w:tc>
          <w:tcPr>
            <w:tcW w:w="750" w:type="dxa"/>
            <w:hideMark/>
          </w:tcPr>
          <w:p w14:paraId="1F4EC955" w14:textId="3E126FE6" w:rsidR="002B07B2" w:rsidRPr="00273716" w:rsidRDefault="002B07B2" w:rsidP="002B07B2">
            <w:commentRangeStart w:id="1335"/>
            <w:r w:rsidRPr="00273716">
              <w:t>7</w:t>
            </w:r>
          </w:p>
        </w:tc>
        <w:tc>
          <w:tcPr>
            <w:tcW w:w="1518" w:type="dxa"/>
            <w:hideMark/>
          </w:tcPr>
          <w:p w14:paraId="2C8E7DAC" w14:textId="77777777" w:rsidR="002B07B2" w:rsidRPr="00273716" w:rsidRDefault="002B07B2" w:rsidP="002B07B2">
            <w:pPr>
              <w:rPr>
                <w:rStyle w:val="SAPEmphasis"/>
              </w:rPr>
            </w:pPr>
            <w:r w:rsidRPr="00273716">
              <w:rPr>
                <w:rStyle w:val="SAPEmphasis"/>
              </w:rPr>
              <w:t>Enter Compensation Information</w:t>
            </w:r>
          </w:p>
        </w:tc>
        <w:tc>
          <w:tcPr>
            <w:tcW w:w="3284" w:type="dxa"/>
          </w:tcPr>
          <w:p w14:paraId="0D79763D" w14:textId="52EFDC7D" w:rsidR="000C6E28" w:rsidRPr="00B04D6E" w:rsidDel="006C624C" w:rsidRDefault="000C6E28" w:rsidP="000C6E28">
            <w:pPr>
              <w:pStyle w:val="SAPNoteHeading"/>
              <w:ind w:left="0"/>
              <w:rPr>
                <w:ins w:id="1336" w:author="Author" w:date="2018-01-17T11:26:00Z"/>
                <w:del w:id="1337" w:author="Author" w:date="2018-01-17T13:51:00Z"/>
                <w:highlight w:val="cyan"/>
              </w:rPr>
            </w:pPr>
            <w:ins w:id="1338" w:author="Author" w:date="2018-01-17T11:26:00Z">
              <w:del w:id="1339" w:author="Author" w:date="2018-01-17T13:51:00Z">
                <w:r w:rsidRPr="00B04D6E" w:rsidDel="006C624C">
                  <w:rPr>
                    <w:noProof/>
                    <w:highlight w:val="cyan"/>
                    <w:lang w:val="de-DE" w:eastAsia="de-DE"/>
                  </w:rPr>
                  <w:drawing>
                    <wp:inline distT="0" distB="0" distL="0" distR="0" wp14:anchorId="7B2957FF" wp14:editId="7C21BC2E">
                      <wp:extent cx="225425" cy="22542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sidDel="006C624C">
                  <w:rPr>
                    <w:highlight w:val="cyan"/>
                  </w:rPr>
                  <w:delText> Note</w:delText>
                </w:r>
              </w:del>
            </w:ins>
          </w:p>
          <w:p w14:paraId="07B9BA36" w14:textId="347D2039" w:rsidR="000C6E28" w:rsidRPr="00BA74AF" w:rsidDel="006C624C" w:rsidRDefault="000C6E28" w:rsidP="000C6E28">
            <w:pPr>
              <w:rPr>
                <w:ins w:id="1340" w:author="Author" w:date="2018-01-17T11:26:00Z"/>
                <w:del w:id="1341" w:author="Author" w:date="2018-01-17T13:51:00Z"/>
              </w:rPr>
            </w:pPr>
            <w:ins w:id="1342" w:author="Author" w:date="2018-01-17T11:26:00Z">
              <w:del w:id="1343" w:author="Author" w:date="2018-01-17T13:51:00Z">
                <w:r w:rsidRPr="00B04D6E" w:rsidDel="006C624C">
                  <w:rPr>
                    <w:highlight w:val="cyan"/>
                  </w:rPr>
                  <w:delText>This information is country-specific.</w:delText>
                </w:r>
              </w:del>
            </w:ins>
          </w:p>
          <w:p w14:paraId="712A2D72" w14:textId="1C7BF448" w:rsidR="002B07B2" w:rsidRDefault="002B07B2" w:rsidP="002B07B2">
            <w:pPr>
              <w:rPr>
                <w:ins w:id="1344" w:author="Author" w:date="2018-01-17T13:51:00Z"/>
              </w:rPr>
            </w:pPr>
            <w:r w:rsidRPr="00273716">
              <w:t xml:space="preserve">Make changes In the </w:t>
            </w:r>
            <w:r w:rsidRPr="00273716">
              <w:rPr>
                <w:rStyle w:val="SAPScreenElement"/>
              </w:rPr>
              <w:t xml:space="preserve">Compensation Information </w:t>
            </w:r>
            <w:r w:rsidRPr="00273716">
              <w:t xml:space="preserve">block as appropriate. </w:t>
            </w:r>
          </w:p>
          <w:p w14:paraId="1D454574" w14:textId="77777777" w:rsidR="006C624C" w:rsidRPr="00B04D6E" w:rsidRDefault="006C624C" w:rsidP="006C624C">
            <w:pPr>
              <w:pStyle w:val="SAPNoteHeading"/>
              <w:ind w:left="0"/>
              <w:rPr>
                <w:ins w:id="1345" w:author="Author" w:date="2018-01-17T13:51:00Z"/>
                <w:highlight w:val="cyan"/>
              </w:rPr>
            </w:pPr>
            <w:ins w:id="1346" w:author="Author" w:date="2018-01-17T13:51:00Z">
              <w:r w:rsidRPr="00B04D6E">
                <w:rPr>
                  <w:noProof/>
                  <w:highlight w:val="cyan"/>
                  <w:lang w:val="de-DE" w:eastAsia="de-DE"/>
                </w:rPr>
                <w:drawing>
                  <wp:inline distT="0" distB="0" distL="0" distR="0" wp14:anchorId="0AB19CF7" wp14:editId="5ADF6441">
                    <wp:extent cx="225425" cy="225425"/>
                    <wp:effectExtent l="0" t="0" r="0" b="317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Pr>
                  <w:highlight w:val="cyan"/>
                </w:rPr>
                <w:t> Note</w:t>
              </w:r>
            </w:ins>
          </w:p>
          <w:p w14:paraId="0586427E" w14:textId="77777777" w:rsidR="006C624C" w:rsidRPr="00BA74AF" w:rsidRDefault="006C624C" w:rsidP="006C624C">
            <w:pPr>
              <w:rPr>
                <w:ins w:id="1347" w:author="Author" w:date="2018-01-17T13:51:00Z"/>
              </w:rPr>
            </w:pPr>
            <w:ins w:id="1348" w:author="Author" w:date="2018-01-17T13:51:00Z">
              <w:r w:rsidRPr="00B04D6E">
                <w:rPr>
                  <w:highlight w:val="cyan"/>
                </w:rPr>
                <w:t>This information is country-specific.</w:t>
              </w:r>
            </w:ins>
          </w:p>
          <w:p w14:paraId="5A5734BD" w14:textId="7738457A" w:rsidR="006C624C" w:rsidRPr="00273716" w:rsidDel="006C624C" w:rsidRDefault="006C624C" w:rsidP="002B07B2">
            <w:pPr>
              <w:rPr>
                <w:del w:id="1349" w:author="Author" w:date="2018-01-17T13:51:00Z"/>
              </w:rPr>
            </w:pPr>
          </w:p>
          <w:p w14:paraId="62DD5284" w14:textId="25DD9B83" w:rsidR="002B07B2" w:rsidRPr="00273716" w:rsidRDefault="002B07B2" w:rsidP="002B07B2">
            <w:pPr>
              <w:pStyle w:val="SAPNoteHeading"/>
              <w:ind w:left="0"/>
            </w:pPr>
            <w:r w:rsidRPr="00273716">
              <w:rPr>
                <w:noProof/>
                <w:lang w:val="de-DE" w:eastAsia="de-DE"/>
              </w:rPr>
              <w:drawing>
                <wp:inline distT="0" distB="0" distL="0" distR="0" wp14:anchorId="42D9F1B8" wp14:editId="3E1AE60D">
                  <wp:extent cx="226060" cy="226060"/>
                  <wp:effectExtent l="0" t="0" r="0" b="0"/>
                  <wp:docPr id="2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t> Note</w:t>
            </w:r>
          </w:p>
          <w:p w14:paraId="7178075F" w14:textId="04EE9B9E" w:rsidR="002B07B2" w:rsidRPr="00273716" w:rsidRDefault="002B07B2" w:rsidP="002B07B2">
            <w:pPr>
              <w:pStyle w:val="ListContinue2"/>
              <w:ind w:left="0"/>
            </w:pPr>
            <w:r w:rsidRPr="00273716">
              <w:t>After entering the new values, the old values are displayed crossed out.</w:t>
            </w:r>
          </w:p>
        </w:tc>
        <w:tc>
          <w:tcPr>
            <w:tcW w:w="3420" w:type="dxa"/>
            <w:hideMark/>
          </w:tcPr>
          <w:p w14:paraId="5389F8B9" w14:textId="60E7076C" w:rsidR="002B07B2" w:rsidDel="006F0499" w:rsidRDefault="002B07B2" w:rsidP="002B07B2">
            <w:pPr>
              <w:rPr>
                <w:ins w:id="1350" w:author="Author" w:date="2018-01-10T11:04:00Z"/>
                <w:del w:id="1351" w:author="Author" w:date="2018-01-17T11:52:00Z"/>
              </w:rPr>
            </w:pPr>
            <w:del w:id="1352" w:author="Author" w:date="2018-01-17T11:52:00Z">
              <w:r w:rsidRPr="00273716" w:rsidDel="006F0499">
                <w:rPr>
                  <w:rStyle w:val="SAPScreenElement"/>
                </w:rPr>
                <w:delText xml:space="preserve">Pay Group: </w:delText>
              </w:r>
              <w:r w:rsidRPr="00273716" w:rsidDel="006F0499">
                <w:delText>select from drop-down if appropriate, else leave as is</w:delText>
              </w:r>
            </w:del>
          </w:p>
          <w:p w14:paraId="3DFA59C8" w14:textId="234F104E" w:rsidR="006F0499" w:rsidRDefault="006F0499" w:rsidP="006F0499">
            <w:pPr>
              <w:rPr>
                <w:ins w:id="1353" w:author="Author" w:date="2018-01-17T11:52:00Z"/>
                <w:highlight w:val="cyan"/>
              </w:rPr>
            </w:pPr>
            <w:ins w:id="1354" w:author="Author" w:date="2018-01-17T11:52:00Z">
              <w:r w:rsidRPr="0000527E">
                <w:rPr>
                  <w:highlight w:val="cyan"/>
                </w:rPr>
                <w:t xml:space="preserve">Enter </w:t>
              </w:r>
              <w:del w:id="1355" w:author="Author" w:date="2018-01-17T13:49:00Z">
                <w:r w:rsidRPr="0000527E" w:rsidDel="002A4F64">
                  <w:rPr>
                    <w:highlight w:val="cyan"/>
                  </w:rPr>
                  <w:delText xml:space="preserve">other </w:delText>
                </w:r>
              </w:del>
              <w:r w:rsidRPr="0000527E">
                <w:rPr>
                  <w:highlight w:val="cyan"/>
                </w:rPr>
                <w:t xml:space="preserve">data as required in the country where </w:t>
              </w:r>
              <w:r>
                <w:rPr>
                  <w:highlight w:val="cyan"/>
                </w:rPr>
                <w:t>your</w:t>
              </w:r>
              <w:r w:rsidRPr="0000527E">
                <w:rPr>
                  <w:highlight w:val="cyan"/>
                </w:rPr>
                <w:t xml:space="preserve"> company is located.</w:t>
              </w:r>
            </w:ins>
          </w:p>
          <w:p w14:paraId="08437465" w14:textId="77777777" w:rsidR="000C6E28" w:rsidRPr="0094035B" w:rsidRDefault="000C6E28" w:rsidP="000C6E28">
            <w:pPr>
              <w:pStyle w:val="SAPNoteHeading"/>
              <w:spacing w:before="60"/>
              <w:ind w:left="0"/>
              <w:rPr>
                <w:ins w:id="1356" w:author="Author" w:date="2018-01-17T11:27:00Z"/>
                <w:highlight w:val="cyan"/>
              </w:rPr>
            </w:pPr>
            <w:ins w:id="1357" w:author="Author" w:date="2018-01-17T11:27:00Z">
              <w:r w:rsidRPr="0094035B">
                <w:rPr>
                  <w:noProof/>
                  <w:highlight w:val="cyan"/>
                  <w:lang w:val="de-DE" w:eastAsia="de-DE"/>
                </w:rPr>
                <w:drawing>
                  <wp:inline distT="0" distB="0" distL="0" distR="0" wp14:anchorId="69F307C9" wp14:editId="2B7E9146">
                    <wp:extent cx="219075" cy="238125"/>
                    <wp:effectExtent l="0" t="0" r="9525" b="9525"/>
                    <wp:docPr id="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Pr>
                  <w:highlight w:val="cyan"/>
                </w:rPr>
                <w:t> Caution</w:t>
              </w:r>
            </w:ins>
          </w:p>
          <w:p w14:paraId="1ED4EF74" w14:textId="1076B72B" w:rsidR="000C6E28" w:rsidRPr="00273716" w:rsidDel="002A4F64" w:rsidRDefault="000C6E28" w:rsidP="000C6E28">
            <w:pPr>
              <w:rPr>
                <w:ins w:id="1358" w:author="Author" w:date="2018-01-17T11:27:00Z"/>
                <w:del w:id="1359" w:author="Author" w:date="2018-01-17T13:49:00Z"/>
              </w:rPr>
            </w:pPr>
            <w:ins w:id="1360" w:author="Author" w:date="2018-01-17T11:27:00Z">
              <w:r w:rsidRPr="0000527E">
                <w:rPr>
                  <w:highlight w:val="cyan"/>
                </w:rPr>
                <w:t>For a detailed list refer to chapter</w:t>
              </w:r>
              <w:r>
                <w:t xml:space="preserve"> </w:t>
              </w:r>
            </w:ins>
            <w:ins w:id="1361" w:author="Author" w:date="2018-01-24T11:40:00Z">
              <w:r w:rsidR="002A5997">
                <w:rPr>
                  <w:rFonts w:ascii="BentonSans Bold" w:hAnsi="BentonSans Bold"/>
                  <w:highlight w:val="cyan"/>
                </w:rPr>
                <w:fldChar w:fldCharType="begin"/>
              </w:r>
              <w:r w:rsidR="002A5997">
                <w:rPr>
                  <w:rFonts w:ascii="BentonSans Bold" w:hAnsi="BentonSans Bold"/>
                  <w:highlight w:val="cyan"/>
                </w:rPr>
                <w:instrText xml:space="preserve"> HYPERLINK  \l "_Compensation_Information" </w:instrText>
              </w:r>
              <w:r w:rsidR="002A5997">
                <w:rPr>
                  <w:rFonts w:ascii="BentonSans Bold" w:hAnsi="BentonSans Bold"/>
                  <w:highlight w:val="cyan"/>
                </w:rPr>
                <w:fldChar w:fldCharType="separate"/>
              </w:r>
              <w:r w:rsidRPr="002A5997">
                <w:rPr>
                  <w:rStyle w:val="Hyperlink"/>
                  <w:rFonts w:ascii="BentonSans Bold" w:hAnsi="BentonSans Bold"/>
                  <w:highlight w:val="cyan"/>
                  <w:rPrChange w:id="1362" w:author="Author" w:date="2018-01-24T11:40:00Z">
                    <w:rPr>
                      <w:rStyle w:val="Hyperlink"/>
                      <w:rFonts w:ascii="BentonSans Bold" w:hAnsi="BentonSans Bold"/>
                      <w:highlight w:val="yellow"/>
                    </w:rPr>
                  </w:rPrChange>
                </w:rPr>
                <w:t>Country-Specific Fields</w:t>
              </w:r>
              <w:r w:rsidR="002A5997" w:rsidRPr="002A5997">
                <w:rPr>
                  <w:rStyle w:val="Hyperlink"/>
                  <w:rFonts w:ascii="BentonSans Bold" w:hAnsi="BentonSans Bold"/>
                  <w:highlight w:val="cyan"/>
                </w:rPr>
                <w:t xml:space="preserve"> </w:t>
              </w:r>
              <w:r w:rsidR="002A5997" w:rsidRPr="002A5997">
                <w:rPr>
                  <w:rStyle w:val="Hyperlink"/>
                  <w:rFonts w:ascii="BentonSans Bold" w:hAnsi="BentonSans Bold"/>
                  <w:highlight w:val="cyan"/>
                </w:rPr>
                <w:sym w:font="Wingdings" w:char="F0E0"/>
              </w:r>
              <w:r w:rsidR="002A5997" w:rsidRPr="002A5997">
                <w:rPr>
                  <w:rStyle w:val="Hyperlink"/>
                  <w:rFonts w:ascii="BentonSans Bold" w:hAnsi="BentonSans Bold"/>
                  <w:highlight w:val="cyan"/>
                </w:rPr>
                <w:t xml:space="preserve"> Compensation Information</w:t>
              </w:r>
              <w:r w:rsidR="002A5997">
                <w:rPr>
                  <w:rFonts w:ascii="BentonSans Bold" w:hAnsi="BentonSans Bold"/>
                  <w:highlight w:val="cyan"/>
                </w:rPr>
                <w:fldChar w:fldCharType="end"/>
              </w:r>
            </w:ins>
            <w:ins w:id="1363" w:author="Author" w:date="2018-01-17T11:27:00Z">
              <w:r w:rsidRPr="006C624C">
                <w:rPr>
                  <w:rFonts w:ascii="BentonSans Bold" w:hAnsi="BentonSans Bold"/>
                  <w:highlight w:val="cyan"/>
                  <w:rPrChange w:id="1364" w:author="Author" w:date="2018-01-17T13:48:00Z">
                    <w:rPr>
                      <w:rFonts w:ascii="BentonSans Bold" w:hAnsi="BentonSans Bold"/>
                    </w:rPr>
                  </w:rPrChange>
                </w:rPr>
                <w:t>.</w:t>
              </w:r>
            </w:ins>
          </w:p>
          <w:p w14:paraId="2FDDDEF8" w14:textId="2DA74C22" w:rsidR="006F0499" w:rsidDel="002A4F64" w:rsidRDefault="006F0499" w:rsidP="006F0499">
            <w:pPr>
              <w:rPr>
                <w:ins w:id="1365" w:author="Author" w:date="2018-01-17T11:52:00Z"/>
                <w:del w:id="1366" w:author="Author" w:date="2018-01-17T13:48:00Z"/>
              </w:rPr>
            </w:pPr>
            <w:ins w:id="1367" w:author="Author" w:date="2018-01-17T11:52:00Z">
              <w:del w:id="1368" w:author="Author" w:date="2018-01-17T13:48:00Z">
                <w:r w:rsidRPr="00273716" w:rsidDel="002A4F64">
                  <w:rPr>
                    <w:rStyle w:val="SAPScreenElement"/>
                  </w:rPr>
                  <w:delText xml:space="preserve">Pay Group: </w:delText>
                </w:r>
                <w:r w:rsidRPr="00273716" w:rsidDel="002A4F64">
                  <w:delText>select from drop-down if appropriate, else leave as is</w:delText>
                </w:r>
              </w:del>
            </w:ins>
          </w:p>
          <w:p w14:paraId="04E463E3" w14:textId="0620759E" w:rsidR="006F5C3C" w:rsidDel="002A4F64" w:rsidRDefault="006F5C3C" w:rsidP="002B07B2">
            <w:pPr>
              <w:rPr>
                <w:ins w:id="1369" w:author="Author" w:date="2018-01-10T11:06:00Z"/>
                <w:del w:id="1370" w:author="Author" w:date="2018-01-17T13:48:00Z"/>
              </w:rPr>
            </w:pPr>
          </w:p>
          <w:p w14:paraId="155E4058" w14:textId="6FB5B235" w:rsidR="002A6C36" w:rsidRPr="00703703" w:rsidDel="002A4F64" w:rsidRDefault="002A6C36" w:rsidP="002A6C36">
            <w:pPr>
              <w:rPr>
                <w:ins w:id="1371" w:author="Author" w:date="2018-01-10T11:13:00Z"/>
                <w:del w:id="1372" w:author="Author" w:date="2018-01-17T13:48:00Z"/>
              </w:rPr>
            </w:pPr>
            <w:ins w:id="1373" w:author="Author" w:date="2018-01-10T11:13:00Z">
              <w:del w:id="1374" w:author="Author" w:date="2018-01-17T13:48:00Z">
                <w:r w:rsidRPr="00703703" w:rsidDel="002A4F64">
                  <w:rPr>
                    <w:highlight w:val="yellow"/>
                  </w:rPr>
                  <w:delText>AU: steht nichts drin</w:delText>
                </w:r>
              </w:del>
            </w:ins>
          </w:p>
          <w:p w14:paraId="6400A918" w14:textId="4533DB0E" w:rsidR="0098528F" w:rsidRPr="00703703" w:rsidDel="002A4F64" w:rsidRDefault="0098528F" w:rsidP="002B07B2">
            <w:pPr>
              <w:rPr>
                <w:ins w:id="1375" w:author="Author" w:date="2018-01-10T11:06:00Z"/>
                <w:del w:id="1376" w:author="Author" w:date="2018-01-17T13:48:00Z"/>
              </w:rPr>
            </w:pPr>
            <w:ins w:id="1377" w:author="Author" w:date="2018-01-10T11:06:00Z">
              <w:del w:id="1378" w:author="Author" w:date="2018-01-17T13:48:00Z">
                <w:r w:rsidRPr="00703703" w:rsidDel="002A4F64">
                  <w:delText>AU</w:delText>
                </w:r>
              </w:del>
            </w:ins>
            <w:ins w:id="1379" w:author="Author" w:date="2018-01-10T11:08:00Z">
              <w:del w:id="1380" w:author="Author" w:date="2018-01-17T13:48:00Z">
                <w:r w:rsidRPr="00703703" w:rsidDel="002A4F64">
                  <w:delText xml:space="preserve">: </w:delText>
                </w:r>
              </w:del>
            </w:ins>
          </w:p>
          <w:p w14:paraId="3195574F" w14:textId="7167885E" w:rsidR="0098528F" w:rsidRPr="00703703" w:rsidDel="002A4F64" w:rsidRDefault="0098528F" w:rsidP="002B07B2">
            <w:pPr>
              <w:rPr>
                <w:ins w:id="1381" w:author="Author" w:date="2018-01-10T11:06:00Z"/>
                <w:del w:id="1382" w:author="Author" w:date="2018-01-17T13:48:00Z"/>
              </w:rPr>
            </w:pPr>
          </w:p>
          <w:p w14:paraId="7D5C16B9" w14:textId="0D98D5AE" w:rsidR="0098528F" w:rsidRPr="00703703" w:rsidDel="002A4F64" w:rsidRDefault="0098528F" w:rsidP="002B07B2">
            <w:pPr>
              <w:rPr>
                <w:ins w:id="1383" w:author="Author" w:date="2018-01-10T11:06:00Z"/>
                <w:del w:id="1384" w:author="Author" w:date="2018-01-17T13:48:00Z"/>
              </w:rPr>
            </w:pPr>
            <w:ins w:id="1385" w:author="Author" w:date="2018-01-10T11:06:00Z">
              <w:del w:id="1386" w:author="Author" w:date="2018-01-17T13:48:00Z">
                <w:r w:rsidRPr="00703703" w:rsidDel="002A4F64">
                  <w:rPr>
                    <w:highlight w:val="yellow"/>
                    <w:rPrChange w:id="1387" w:author="Author" w:date="2018-01-17T14:24:00Z">
                      <w:rPr/>
                    </w:rPrChange>
                  </w:rPr>
                  <w:delText>US:</w:delText>
                </w:r>
              </w:del>
            </w:ins>
            <w:ins w:id="1388" w:author="Author" w:date="2018-01-10T11:08:00Z">
              <w:del w:id="1389" w:author="Author" w:date="2018-01-17T13:48:00Z">
                <w:r w:rsidRPr="00703703" w:rsidDel="002A4F64">
                  <w:rPr>
                    <w:highlight w:val="yellow"/>
                    <w:rPrChange w:id="1390" w:author="Author" w:date="2018-01-17T14:24:00Z">
                      <w:rPr/>
                    </w:rPrChange>
                  </w:rPr>
                  <w:delText xml:space="preserve"> steht nichts drin</w:delText>
                </w:r>
              </w:del>
            </w:ins>
            <w:ins w:id="1391" w:author="Author" w:date="2018-01-17T10:11:00Z">
              <w:del w:id="1392" w:author="Author" w:date="2018-01-17T13:48:00Z">
                <w:r w:rsidR="00E51A90" w:rsidRPr="00703703" w:rsidDel="002A4F64">
                  <w:rPr>
                    <w:highlight w:val="yellow"/>
                    <w:rPrChange w:id="1393" w:author="Author" w:date="2018-01-17T14:24:00Z">
                      <w:rPr>
                        <w:lang w:val="de-DE"/>
                      </w:rPr>
                    </w:rPrChange>
                  </w:rPr>
                  <w:delText>US – Monthly (UM)</w:delText>
                </w:r>
              </w:del>
            </w:ins>
          </w:p>
          <w:p w14:paraId="271F5163" w14:textId="3B4A1BBC" w:rsidR="0098528F" w:rsidRPr="00703703" w:rsidDel="002A4F64" w:rsidRDefault="0098528F" w:rsidP="002B07B2">
            <w:pPr>
              <w:rPr>
                <w:ins w:id="1394" w:author="Author" w:date="2018-01-10T11:04:00Z"/>
                <w:del w:id="1395" w:author="Author" w:date="2018-01-17T13:48:00Z"/>
              </w:rPr>
            </w:pPr>
          </w:p>
          <w:p w14:paraId="38CB28F3" w14:textId="56E9055F" w:rsidR="006F5C3C" w:rsidDel="002A4F64" w:rsidRDefault="006F5C3C" w:rsidP="002B07B2">
            <w:pPr>
              <w:rPr>
                <w:ins w:id="1396" w:author="Author" w:date="2018-01-10T11:07:00Z"/>
                <w:del w:id="1397" w:author="Author" w:date="2018-01-17T13:48:00Z"/>
                <w:rStyle w:val="SAPUserEntry"/>
                <w:color w:val="auto"/>
              </w:rPr>
            </w:pPr>
            <w:ins w:id="1398" w:author="Author" w:date="2018-01-10T11:04:00Z">
              <w:del w:id="1399" w:author="Author" w:date="2018-01-17T13:48:00Z">
                <w:r w:rsidRPr="0098528F" w:rsidDel="002A4F64">
                  <w:rPr>
                    <w:rStyle w:val="SAPUserEntry"/>
                    <w:color w:val="auto"/>
                    <w:highlight w:val="yellow"/>
                    <w:rPrChange w:id="1400" w:author="Author" w:date="2018-01-10T11:06:00Z">
                      <w:rPr>
                        <w:rStyle w:val="SAPUserEntry"/>
                        <w:color w:val="auto"/>
                      </w:rPr>
                    </w:rPrChange>
                  </w:rPr>
                  <w:delText>AE</w:delText>
                </w:r>
                <w:r w:rsidRPr="0098528F" w:rsidDel="002A4F64">
                  <w:rPr>
                    <w:b/>
                    <w:highlight w:val="yellow"/>
                    <w:rPrChange w:id="1401" w:author="Author" w:date="2018-01-10T11:06:00Z">
                      <w:rPr>
                        <w:b/>
                      </w:rPr>
                    </w:rPrChange>
                  </w:rPr>
                  <w:delText xml:space="preserve"> </w:delText>
                </w:r>
                <w:r w:rsidRPr="0098528F" w:rsidDel="002A4F64">
                  <w:rPr>
                    <w:rStyle w:val="SAPUserEntry"/>
                    <w:color w:val="auto"/>
                    <w:highlight w:val="yellow"/>
                    <w:rPrChange w:id="1402" w:author="Author" w:date="2018-01-10T11:06:00Z">
                      <w:rPr>
                        <w:rStyle w:val="SAPUserEntry"/>
                        <w:color w:val="auto"/>
                      </w:rPr>
                    </w:rPrChange>
                  </w:rPr>
                  <w:delText>-</w:delText>
                </w:r>
                <w:r w:rsidRPr="0098528F" w:rsidDel="002A4F64">
                  <w:rPr>
                    <w:b/>
                    <w:highlight w:val="yellow"/>
                    <w:rPrChange w:id="1403" w:author="Author" w:date="2018-01-10T11:06:00Z">
                      <w:rPr>
                        <w:b/>
                      </w:rPr>
                    </w:rPrChange>
                  </w:rPr>
                  <w:delText xml:space="preserve"> </w:delText>
                </w:r>
                <w:r w:rsidRPr="0098528F" w:rsidDel="002A4F64">
                  <w:rPr>
                    <w:rStyle w:val="SAPUserEntry"/>
                    <w:color w:val="auto"/>
                    <w:highlight w:val="yellow"/>
                    <w:rPrChange w:id="1404" w:author="Author" w:date="2018-01-10T11:06:00Z">
                      <w:rPr>
                        <w:rStyle w:val="SAPUserEntry"/>
                        <w:color w:val="auto"/>
                      </w:rPr>
                    </w:rPrChange>
                  </w:rPr>
                  <w:delText>Monthly(AE)</w:delText>
                </w:r>
              </w:del>
            </w:ins>
          </w:p>
          <w:p w14:paraId="47613F32" w14:textId="447FF344" w:rsidR="0098528F" w:rsidDel="002A4F64" w:rsidRDefault="0098528F" w:rsidP="002B07B2">
            <w:pPr>
              <w:rPr>
                <w:ins w:id="1405" w:author="Author" w:date="2018-01-10T11:07:00Z"/>
                <w:del w:id="1406" w:author="Author" w:date="2018-01-17T13:48:00Z"/>
                <w:rStyle w:val="SAPUserEntry"/>
                <w:color w:val="auto"/>
              </w:rPr>
            </w:pPr>
          </w:p>
          <w:p w14:paraId="3969F5C9" w14:textId="28FB28D9" w:rsidR="0098528F" w:rsidDel="002A4F64" w:rsidRDefault="0098528F" w:rsidP="002B07B2">
            <w:pPr>
              <w:rPr>
                <w:ins w:id="1407" w:author="Author" w:date="2018-01-10T11:41:00Z"/>
                <w:del w:id="1408" w:author="Author" w:date="2018-01-17T13:48:00Z"/>
                <w:rStyle w:val="SAPUserEntry"/>
                <w:color w:val="auto"/>
              </w:rPr>
            </w:pPr>
            <w:ins w:id="1409" w:author="Author" w:date="2018-01-10T11:07:00Z">
              <w:del w:id="1410" w:author="Author" w:date="2018-01-17T13:48:00Z">
                <w:r w:rsidRPr="00CE13C3" w:rsidDel="002A4F64">
                  <w:rPr>
                    <w:rStyle w:val="SAPUserEntry"/>
                    <w:color w:val="auto"/>
                    <w:highlight w:val="yellow"/>
                    <w:rPrChange w:id="1411" w:author="Author" w:date="2018-01-10T12:13:00Z">
                      <w:rPr>
                        <w:rStyle w:val="SAPUserEntry"/>
                        <w:color w:val="auto"/>
                      </w:rPr>
                    </w:rPrChange>
                  </w:rPr>
                  <w:delText>DE</w:delText>
                </w:r>
              </w:del>
            </w:ins>
            <w:ins w:id="1412" w:author="Author" w:date="2018-01-10T12:13:00Z">
              <w:del w:id="1413" w:author="Author" w:date="2018-01-17T13:48:00Z">
                <w:r w:rsidR="00CE13C3" w:rsidRPr="00CE13C3" w:rsidDel="002A4F64">
                  <w:rPr>
                    <w:rStyle w:val="SAPUserEntry"/>
                    <w:color w:val="auto"/>
                    <w:highlight w:val="yellow"/>
                    <w:rPrChange w:id="1414" w:author="Author" w:date="2018-01-10T12:13:00Z">
                      <w:rPr>
                        <w:rStyle w:val="SAPUserEntry"/>
                        <w:color w:val="auto"/>
                      </w:rPr>
                    </w:rPrChange>
                  </w:rPr>
                  <w:delText>: field not available in DE</w:delText>
                </w:r>
              </w:del>
            </w:ins>
          </w:p>
          <w:p w14:paraId="41CC4AFA" w14:textId="465AC973" w:rsidR="008232A9" w:rsidDel="002A4F64" w:rsidRDefault="008232A9" w:rsidP="002B07B2">
            <w:pPr>
              <w:rPr>
                <w:ins w:id="1415" w:author="Author" w:date="2018-01-10T11:41:00Z"/>
                <w:del w:id="1416" w:author="Author" w:date="2018-01-17T13:48:00Z"/>
                <w:rStyle w:val="SAPUserEntry"/>
                <w:color w:val="auto"/>
              </w:rPr>
            </w:pPr>
          </w:p>
          <w:p w14:paraId="06414E94" w14:textId="17019541" w:rsidR="008232A9" w:rsidDel="002A4F64" w:rsidRDefault="008232A9" w:rsidP="002B07B2">
            <w:pPr>
              <w:rPr>
                <w:ins w:id="1417" w:author="Author" w:date="2018-01-15T10:46:00Z"/>
                <w:del w:id="1418" w:author="Author" w:date="2018-01-17T13:48:00Z"/>
              </w:rPr>
            </w:pPr>
            <w:ins w:id="1419" w:author="Author" w:date="2018-01-10T11:41:00Z">
              <w:del w:id="1420" w:author="Author" w:date="2018-01-17T13:48:00Z">
                <w:r w:rsidRPr="006643D2" w:rsidDel="002A4F64">
                  <w:rPr>
                    <w:rStyle w:val="SAPScreenElement"/>
                    <w:highlight w:val="yellow"/>
                    <w:rPrChange w:id="1421" w:author="Author" w:date="2018-01-10T11:41:00Z">
                      <w:rPr>
                        <w:rStyle w:val="SAPScreenElement"/>
                      </w:rPr>
                    </w:rPrChange>
                  </w:rPr>
                  <w:delText xml:space="preserve">FR: </w:delText>
                </w:r>
                <w:r w:rsidRPr="006643D2" w:rsidDel="002A4F64">
                  <w:rPr>
                    <w:highlight w:val="yellow"/>
                    <w:rPrChange w:id="1422" w:author="Author" w:date="2018-01-10T11:41:00Z">
                      <w:rPr/>
                    </w:rPrChange>
                  </w:rPr>
                  <w:delText>leave as is (</w:delText>
                </w:r>
                <w:r w:rsidRPr="006643D2" w:rsidDel="002A4F64">
                  <w:rPr>
                    <w:rStyle w:val="SAPUserEntry"/>
                    <w:color w:val="auto"/>
                    <w:highlight w:val="yellow"/>
                    <w:rPrChange w:id="1423" w:author="Author" w:date="2018-01-10T11:41:00Z">
                      <w:rPr>
                        <w:rStyle w:val="SAPUserEntry"/>
                        <w:color w:val="auto"/>
                      </w:rPr>
                    </w:rPrChange>
                  </w:rPr>
                  <w:delText>FR</w:delText>
                </w:r>
                <w:r w:rsidRPr="006643D2" w:rsidDel="002A4F64">
                  <w:rPr>
                    <w:b/>
                    <w:highlight w:val="yellow"/>
                    <w:rPrChange w:id="1424" w:author="Author" w:date="2018-01-10T11:41:00Z">
                      <w:rPr>
                        <w:b/>
                      </w:rPr>
                    </w:rPrChange>
                  </w:rPr>
                  <w:delText xml:space="preserve"> </w:delText>
                </w:r>
                <w:r w:rsidRPr="006643D2" w:rsidDel="002A4F64">
                  <w:rPr>
                    <w:rStyle w:val="SAPUserEntry"/>
                    <w:color w:val="auto"/>
                    <w:highlight w:val="yellow"/>
                    <w:rPrChange w:id="1425" w:author="Author" w:date="2018-01-10T11:41:00Z">
                      <w:rPr>
                        <w:rStyle w:val="SAPUserEntry"/>
                        <w:color w:val="auto"/>
                      </w:rPr>
                    </w:rPrChange>
                  </w:rPr>
                  <w:delText>-</w:delText>
                </w:r>
                <w:r w:rsidRPr="006643D2" w:rsidDel="002A4F64">
                  <w:rPr>
                    <w:b/>
                    <w:highlight w:val="yellow"/>
                    <w:rPrChange w:id="1426" w:author="Author" w:date="2018-01-10T11:41:00Z">
                      <w:rPr>
                        <w:b/>
                      </w:rPr>
                    </w:rPrChange>
                  </w:rPr>
                  <w:delText xml:space="preserve"> </w:delText>
                </w:r>
                <w:r w:rsidRPr="006643D2" w:rsidDel="002A4F64">
                  <w:rPr>
                    <w:rStyle w:val="SAPUserEntry"/>
                    <w:color w:val="auto"/>
                    <w:highlight w:val="yellow"/>
                    <w:rPrChange w:id="1427" w:author="Author" w:date="2018-01-10T11:41:00Z">
                      <w:rPr>
                        <w:rStyle w:val="SAPUserEntry"/>
                        <w:color w:val="auto"/>
                      </w:rPr>
                    </w:rPrChange>
                  </w:rPr>
                  <w:delText>Monthly(FR)</w:delText>
                </w:r>
                <w:r w:rsidRPr="006643D2" w:rsidDel="002A4F64">
                  <w:rPr>
                    <w:highlight w:val="yellow"/>
                    <w:rPrChange w:id="1428" w:author="Author" w:date="2018-01-10T11:41:00Z">
                      <w:rPr/>
                    </w:rPrChange>
                  </w:rPr>
                  <w:delText>)</w:delText>
                </w:r>
              </w:del>
            </w:ins>
          </w:p>
          <w:p w14:paraId="32562D0E" w14:textId="32C792FD" w:rsidR="00917F7E" w:rsidDel="002A4F64" w:rsidRDefault="00917F7E" w:rsidP="002B07B2">
            <w:pPr>
              <w:rPr>
                <w:ins w:id="1429" w:author="Author" w:date="2018-01-15T10:46:00Z"/>
                <w:del w:id="1430" w:author="Author" w:date="2018-01-17T13:48:00Z"/>
              </w:rPr>
            </w:pPr>
          </w:p>
          <w:p w14:paraId="54B5A1E3" w14:textId="28D7329F" w:rsidR="00917F7E" w:rsidDel="002A4F64" w:rsidRDefault="00917F7E" w:rsidP="002B07B2">
            <w:pPr>
              <w:rPr>
                <w:ins w:id="1431" w:author="Author" w:date="2018-01-15T11:07:00Z"/>
                <w:del w:id="1432" w:author="Author" w:date="2018-01-17T13:48:00Z"/>
              </w:rPr>
            </w:pPr>
            <w:ins w:id="1433" w:author="Author" w:date="2018-01-15T10:46:00Z">
              <w:del w:id="1434" w:author="Author" w:date="2018-01-17T13:48:00Z">
                <w:r w:rsidRPr="00250431" w:rsidDel="002A4F64">
                  <w:rPr>
                    <w:highlight w:val="yellow"/>
                    <w:rPrChange w:id="1435" w:author="Author" w:date="2018-01-15T10:47:00Z">
                      <w:rPr/>
                    </w:rPrChange>
                  </w:rPr>
                  <w:delText>GB: steht nichts drin</w:delText>
                </w:r>
              </w:del>
            </w:ins>
          </w:p>
          <w:p w14:paraId="3DDC2495" w14:textId="62BDD07B" w:rsidR="005D3E45" w:rsidDel="002A4F64" w:rsidRDefault="005D3E45" w:rsidP="002B07B2">
            <w:pPr>
              <w:rPr>
                <w:ins w:id="1436" w:author="Author" w:date="2018-01-15T11:07:00Z"/>
                <w:del w:id="1437" w:author="Author" w:date="2018-01-17T13:48:00Z"/>
              </w:rPr>
            </w:pPr>
          </w:p>
          <w:p w14:paraId="24BFCA30" w14:textId="288687A0" w:rsidR="005D3E45" w:rsidRPr="00273716" w:rsidRDefault="005D3E45" w:rsidP="002B07B2">
            <w:pPr>
              <w:rPr>
                <w:rStyle w:val="SAPScreenElement"/>
              </w:rPr>
            </w:pPr>
            <w:ins w:id="1438" w:author="Author" w:date="2018-01-15T11:07:00Z">
              <w:del w:id="1439" w:author="Author" w:date="2018-01-17T13:48:00Z">
                <w:r w:rsidRPr="00F82448" w:rsidDel="002A4F64">
                  <w:rPr>
                    <w:highlight w:val="yellow"/>
                    <w:rPrChange w:id="1440" w:author="Author" w:date="2018-01-15T11:07:00Z">
                      <w:rPr/>
                    </w:rPrChange>
                  </w:rPr>
                  <w:delText>SA: leave as is (</w:delText>
                </w:r>
                <w:r w:rsidRPr="00F82448" w:rsidDel="002A4F64">
                  <w:rPr>
                    <w:rStyle w:val="SAPUserEntry"/>
                    <w:color w:val="auto"/>
                    <w:highlight w:val="yellow"/>
                    <w:rPrChange w:id="1441" w:author="Author" w:date="2018-01-15T11:07:00Z">
                      <w:rPr>
                        <w:rStyle w:val="SAPUserEntry"/>
                        <w:color w:val="auto"/>
                      </w:rPr>
                    </w:rPrChange>
                  </w:rPr>
                  <w:delText>SA</w:delText>
                </w:r>
                <w:r w:rsidRPr="00F82448" w:rsidDel="002A4F64">
                  <w:rPr>
                    <w:b/>
                    <w:highlight w:val="yellow"/>
                    <w:rPrChange w:id="1442" w:author="Author" w:date="2018-01-15T11:07:00Z">
                      <w:rPr>
                        <w:b/>
                      </w:rPr>
                    </w:rPrChange>
                  </w:rPr>
                  <w:delText xml:space="preserve"> </w:delText>
                </w:r>
                <w:r w:rsidRPr="00F82448" w:rsidDel="002A4F64">
                  <w:rPr>
                    <w:rStyle w:val="SAPUserEntry"/>
                    <w:color w:val="auto"/>
                    <w:highlight w:val="yellow"/>
                    <w:rPrChange w:id="1443" w:author="Author" w:date="2018-01-15T11:07:00Z">
                      <w:rPr>
                        <w:rStyle w:val="SAPUserEntry"/>
                        <w:color w:val="auto"/>
                      </w:rPr>
                    </w:rPrChange>
                  </w:rPr>
                  <w:delText>-</w:delText>
                </w:r>
                <w:r w:rsidRPr="00F82448" w:rsidDel="002A4F64">
                  <w:rPr>
                    <w:b/>
                    <w:highlight w:val="yellow"/>
                    <w:rPrChange w:id="1444" w:author="Author" w:date="2018-01-15T11:07:00Z">
                      <w:rPr>
                        <w:b/>
                      </w:rPr>
                    </w:rPrChange>
                  </w:rPr>
                  <w:delText xml:space="preserve"> </w:delText>
                </w:r>
                <w:r w:rsidRPr="00F82448" w:rsidDel="002A4F64">
                  <w:rPr>
                    <w:rStyle w:val="SAPUserEntry"/>
                    <w:color w:val="auto"/>
                    <w:highlight w:val="yellow"/>
                    <w:rPrChange w:id="1445" w:author="Author" w:date="2018-01-15T11:07:00Z">
                      <w:rPr>
                        <w:rStyle w:val="SAPUserEntry"/>
                        <w:color w:val="auto"/>
                      </w:rPr>
                    </w:rPrChange>
                  </w:rPr>
                  <w:delText>Monthly(SA)</w:delText>
                </w:r>
                <w:r w:rsidRPr="00F82448" w:rsidDel="002A4F64">
                  <w:rPr>
                    <w:highlight w:val="yellow"/>
                    <w:rPrChange w:id="1446" w:author="Author" w:date="2018-01-15T11:07:00Z">
                      <w:rPr/>
                    </w:rPrChange>
                  </w:rPr>
                  <w:delText>)</w:delText>
                </w:r>
              </w:del>
            </w:ins>
          </w:p>
        </w:tc>
        <w:tc>
          <w:tcPr>
            <w:tcW w:w="4050" w:type="dxa"/>
            <w:hideMark/>
          </w:tcPr>
          <w:p w14:paraId="12771CF4" w14:textId="18DDDFFF" w:rsidR="002B07B2" w:rsidRPr="00273716" w:rsidRDefault="0096672E" w:rsidP="002B07B2">
            <w:ins w:id="1447" w:author="Author" w:date="2018-01-10T09:37:00Z">
              <w:del w:id="1448" w:author="Author" w:date="2018-01-10T12:16:00Z">
                <w:r w:rsidRPr="00CE5888" w:rsidDel="00CE13C3">
                  <w:rPr>
                    <w:rStyle w:val="SAPUserEntry"/>
                  </w:rPr>
                  <w:delText>AE</w:delText>
                </w:r>
                <w:r w:rsidRPr="00CE5888" w:rsidDel="00CE13C3">
                  <w:delText xml:space="preserve"> </w:delText>
                </w:r>
                <w:r w:rsidRPr="00CE5888" w:rsidDel="00CE13C3">
                  <w:rPr>
                    <w:rStyle w:val="SAPUserEntry"/>
                  </w:rPr>
                  <w:delText>-</w:delText>
                </w:r>
                <w:r w:rsidRPr="00CE5888" w:rsidDel="00CE13C3">
                  <w:delText xml:space="preserve"> </w:delText>
                </w:r>
                <w:r w:rsidRPr="00CE5888" w:rsidDel="00CE13C3">
                  <w:rPr>
                    <w:rStyle w:val="SAPUserEntry"/>
                  </w:rPr>
                  <w:delText>Monthly housing allowance</w:delText>
                </w:r>
                <w:r w:rsidRPr="00CE5888" w:rsidDel="00CE13C3">
                  <w:rPr>
                    <w:b/>
                  </w:rPr>
                  <w:delText xml:space="preserve"> </w:delText>
                </w:r>
                <w:r w:rsidRPr="00CE5888" w:rsidDel="00CE13C3">
                  <w:rPr>
                    <w:rStyle w:val="SAPUserEntry"/>
                  </w:rPr>
                  <w:delText>(1010AE)</w:delText>
                </w:r>
              </w:del>
            </w:ins>
            <w:commentRangeEnd w:id="1335"/>
            <w:r w:rsidR="00921F63">
              <w:rPr>
                <w:rStyle w:val="CommentReference"/>
              </w:rPr>
              <w:commentReference w:id="1335"/>
            </w:r>
          </w:p>
        </w:tc>
        <w:tc>
          <w:tcPr>
            <w:tcW w:w="1260" w:type="dxa"/>
          </w:tcPr>
          <w:p w14:paraId="7E9E7103" w14:textId="77777777" w:rsidR="002B07B2" w:rsidRPr="00273716" w:rsidRDefault="002B07B2" w:rsidP="002B07B2"/>
        </w:tc>
      </w:tr>
      <w:tr w:rsidR="002B07B2" w:rsidRPr="00273716" w14:paraId="31E71F91" w14:textId="77777777" w:rsidTr="0096672E">
        <w:trPr>
          <w:trHeight w:val="357"/>
        </w:trPr>
        <w:tc>
          <w:tcPr>
            <w:tcW w:w="750" w:type="dxa"/>
            <w:hideMark/>
          </w:tcPr>
          <w:p w14:paraId="732E9EE5" w14:textId="4FD2BB0A" w:rsidR="002B07B2" w:rsidRPr="00273716" w:rsidRDefault="00576FE2" w:rsidP="002B07B2">
            <w:r w:rsidRPr="00273716">
              <w:t>8</w:t>
            </w:r>
          </w:p>
        </w:tc>
        <w:tc>
          <w:tcPr>
            <w:tcW w:w="1518" w:type="dxa"/>
            <w:hideMark/>
          </w:tcPr>
          <w:p w14:paraId="5E92A5B6" w14:textId="2841B08C" w:rsidR="002B07B2" w:rsidRPr="00273716" w:rsidRDefault="002B07B2" w:rsidP="002B07B2">
            <w:r w:rsidRPr="00273716">
              <w:rPr>
                <w:rStyle w:val="SAPEmphasis"/>
              </w:rPr>
              <w:t>Save Data</w:t>
            </w:r>
          </w:p>
        </w:tc>
        <w:tc>
          <w:tcPr>
            <w:tcW w:w="3284" w:type="dxa"/>
            <w:hideMark/>
          </w:tcPr>
          <w:p w14:paraId="3AEC0DF6" w14:textId="2C8F552A" w:rsidR="002B07B2" w:rsidRPr="00273716" w:rsidRDefault="002B07B2" w:rsidP="002B07B2">
            <w:r w:rsidRPr="00273716">
              <w:t xml:space="preserve">Choose the </w:t>
            </w:r>
            <w:r w:rsidRPr="00273716">
              <w:rPr>
                <w:rStyle w:val="SAPScreenElement"/>
              </w:rPr>
              <w:t xml:space="preserve">Save </w:t>
            </w:r>
            <w:del w:id="1449" w:author="Author" w:date="2018-01-15T11:29:00Z">
              <w:r w:rsidRPr="00273716" w:rsidDel="004452EF">
                <w:delText>pushbutton</w:delText>
              </w:r>
            </w:del>
            <w:ins w:id="1450" w:author="Author" w:date="2018-01-15T11:29:00Z">
              <w:r w:rsidR="004452EF">
                <w:t>button</w:t>
              </w:r>
            </w:ins>
            <w:r w:rsidRPr="00273716">
              <w:t>.</w:t>
            </w:r>
          </w:p>
        </w:tc>
        <w:tc>
          <w:tcPr>
            <w:tcW w:w="3420" w:type="dxa"/>
          </w:tcPr>
          <w:p w14:paraId="0CE05DDA" w14:textId="77777777" w:rsidR="002B07B2" w:rsidRPr="00273716" w:rsidRDefault="002B07B2" w:rsidP="002B07B2"/>
        </w:tc>
        <w:tc>
          <w:tcPr>
            <w:tcW w:w="4050" w:type="dxa"/>
            <w:hideMark/>
          </w:tcPr>
          <w:p w14:paraId="5C0B7046" w14:textId="77777777" w:rsidR="002B07B2" w:rsidRPr="00273716" w:rsidRDefault="002B07B2" w:rsidP="002B07B2">
            <w:r w:rsidRPr="00273716">
              <w:rPr>
                <w:rFonts w:cs="Arial"/>
                <w:bCs/>
              </w:rPr>
              <w:t xml:space="preserve">A workflow is triggered. </w:t>
            </w:r>
            <w:r w:rsidRPr="00273716">
              <w:t xml:space="preserve">The </w:t>
            </w:r>
            <w:r w:rsidRPr="00273716">
              <w:rPr>
                <w:rStyle w:val="SAPScreenElement"/>
              </w:rPr>
              <w:t>Please confirm your request</w:t>
            </w:r>
            <w:r w:rsidRPr="00273716">
              <w:t xml:space="preserve"> dialog box appears on the screen.</w:t>
            </w:r>
          </w:p>
        </w:tc>
        <w:tc>
          <w:tcPr>
            <w:tcW w:w="1260" w:type="dxa"/>
          </w:tcPr>
          <w:p w14:paraId="3DDF12F5" w14:textId="77777777" w:rsidR="002B07B2" w:rsidRPr="00273716" w:rsidRDefault="002B07B2" w:rsidP="002B07B2"/>
        </w:tc>
      </w:tr>
      <w:tr w:rsidR="002B07B2" w:rsidRPr="00273716" w14:paraId="55088C3C" w14:textId="77777777" w:rsidTr="0096672E">
        <w:trPr>
          <w:trHeight w:val="357"/>
        </w:trPr>
        <w:tc>
          <w:tcPr>
            <w:tcW w:w="750" w:type="dxa"/>
          </w:tcPr>
          <w:p w14:paraId="0AB2B9FF" w14:textId="625E43F9" w:rsidR="002B07B2" w:rsidRPr="00273716" w:rsidRDefault="00576FE2" w:rsidP="002B07B2">
            <w:r w:rsidRPr="00273716">
              <w:t>9</w:t>
            </w:r>
          </w:p>
        </w:tc>
        <w:tc>
          <w:tcPr>
            <w:tcW w:w="1518" w:type="dxa"/>
          </w:tcPr>
          <w:p w14:paraId="05962795" w14:textId="77777777" w:rsidR="002B07B2" w:rsidRPr="00273716" w:rsidRDefault="002B07B2" w:rsidP="002B07B2">
            <w:pPr>
              <w:rPr>
                <w:rStyle w:val="SAPEmphasis"/>
              </w:rPr>
            </w:pPr>
            <w:r w:rsidRPr="00273716">
              <w:rPr>
                <w:rStyle w:val="SAPEmphasis"/>
              </w:rPr>
              <w:t>Enter Comment to Request</w:t>
            </w:r>
          </w:p>
        </w:tc>
        <w:tc>
          <w:tcPr>
            <w:tcW w:w="3284" w:type="dxa"/>
          </w:tcPr>
          <w:p w14:paraId="6C793E97" w14:textId="77777777" w:rsidR="002B07B2" w:rsidRPr="00273716" w:rsidRDefault="002B07B2" w:rsidP="002B07B2">
            <w:r w:rsidRPr="00273716">
              <w:t xml:space="preserve">In the dialog box, </w:t>
            </w:r>
            <w:r w:rsidRPr="00273716">
              <w:rPr>
                <w:rFonts w:cs="Arial"/>
                <w:bCs/>
              </w:rPr>
              <w:t>enter an appropriate comment to your request.</w:t>
            </w:r>
          </w:p>
        </w:tc>
        <w:tc>
          <w:tcPr>
            <w:tcW w:w="3420" w:type="dxa"/>
          </w:tcPr>
          <w:p w14:paraId="0263214B" w14:textId="77777777" w:rsidR="002B07B2" w:rsidRPr="00273716" w:rsidRDefault="002B07B2" w:rsidP="002B07B2"/>
        </w:tc>
        <w:tc>
          <w:tcPr>
            <w:tcW w:w="4050" w:type="dxa"/>
          </w:tcPr>
          <w:p w14:paraId="2D8D30D1" w14:textId="77777777" w:rsidR="002B07B2" w:rsidRPr="00273716" w:rsidRDefault="002B07B2" w:rsidP="002B07B2">
            <w:pPr>
              <w:rPr>
                <w:rFonts w:cs="Arial"/>
                <w:bCs/>
              </w:rPr>
            </w:pPr>
          </w:p>
        </w:tc>
        <w:tc>
          <w:tcPr>
            <w:tcW w:w="1260" w:type="dxa"/>
          </w:tcPr>
          <w:p w14:paraId="1C968211" w14:textId="77777777" w:rsidR="002B07B2" w:rsidRPr="00273716" w:rsidRDefault="002B07B2" w:rsidP="002B07B2"/>
        </w:tc>
      </w:tr>
      <w:tr w:rsidR="002B07B2" w:rsidRPr="00273716" w14:paraId="2D11CC51" w14:textId="77777777" w:rsidTr="0096672E">
        <w:trPr>
          <w:trHeight w:val="357"/>
        </w:trPr>
        <w:tc>
          <w:tcPr>
            <w:tcW w:w="750" w:type="dxa"/>
          </w:tcPr>
          <w:p w14:paraId="43F8AD44" w14:textId="5562A363" w:rsidR="002B07B2" w:rsidRPr="00273716" w:rsidRDefault="00576FE2" w:rsidP="002B07B2">
            <w:r w:rsidRPr="00273716">
              <w:t>10</w:t>
            </w:r>
          </w:p>
        </w:tc>
        <w:tc>
          <w:tcPr>
            <w:tcW w:w="1518" w:type="dxa"/>
          </w:tcPr>
          <w:p w14:paraId="361BF0E1" w14:textId="77777777" w:rsidR="002B07B2" w:rsidRPr="00273716" w:rsidRDefault="002B07B2" w:rsidP="002B07B2">
            <w:pPr>
              <w:rPr>
                <w:rStyle w:val="SAPEmphasis"/>
              </w:rPr>
            </w:pPr>
            <w:r w:rsidRPr="00273716">
              <w:rPr>
                <w:rStyle w:val="SAPEmphasis"/>
              </w:rPr>
              <w:t>Check Approvers</w:t>
            </w:r>
          </w:p>
        </w:tc>
        <w:tc>
          <w:tcPr>
            <w:tcW w:w="3284" w:type="dxa"/>
          </w:tcPr>
          <w:p w14:paraId="68F4C625" w14:textId="60ABBB76" w:rsidR="002B07B2" w:rsidRPr="00273716" w:rsidRDefault="002B07B2" w:rsidP="002B07B2">
            <w:r w:rsidRPr="00273716">
              <w:t xml:space="preserve">In the dialog box, </w:t>
            </w:r>
            <w:r w:rsidRPr="00273716">
              <w:rPr>
                <w:rFonts w:cs="Arial"/>
                <w:bCs/>
              </w:rPr>
              <w:t xml:space="preserve">select the </w:t>
            </w:r>
            <w:del w:id="1451" w:author="Author" w:date="2018-01-17T10:19:00Z">
              <w:r w:rsidRPr="00273716" w:rsidDel="00EE62BC">
                <w:rPr>
                  <w:rStyle w:val="SAPScreenElement"/>
                </w:rPr>
                <w:delText xml:space="preserve">View </w:delText>
              </w:r>
            </w:del>
            <w:ins w:id="1452" w:author="Author" w:date="2018-01-17T10:19:00Z">
              <w:r w:rsidR="00EE62BC">
                <w:rPr>
                  <w:rStyle w:val="SAPScreenElement"/>
                </w:rPr>
                <w:t>Show</w:t>
              </w:r>
              <w:r w:rsidR="00EE62BC" w:rsidRPr="00273716">
                <w:rPr>
                  <w:rStyle w:val="SAPScreenElement"/>
                </w:rPr>
                <w:t xml:space="preserve"> </w:t>
              </w:r>
            </w:ins>
            <w:r w:rsidRPr="00273716">
              <w:rPr>
                <w:rStyle w:val="SAPScreenElement"/>
              </w:rPr>
              <w:t>Workflow Participants</w:t>
            </w:r>
            <w:r w:rsidRPr="00273716">
              <w:rPr>
                <w:rFonts w:cs="Arial"/>
                <w:bCs/>
              </w:rPr>
              <w:t xml:space="preserve"> link to verify the approvers of the request.</w:t>
            </w:r>
          </w:p>
        </w:tc>
        <w:tc>
          <w:tcPr>
            <w:tcW w:w="3420" w:type="dxa"/>
          </w:tcPr>
          <w:p w14:paraId="1162748D" w14:textId="77777777" w:rsidR="002B07B2" w:rsidRPr="00273716" w:rsidRDefault="002B07B2" w:rsidP="002B07B2"/>
        </w:tc>
        <w:tc>
          <w:tcPr>
            <w:tcW w:w="4050" w:type="dxa"/>
          </w:tcPr>
          <w:p w14:paraId="605BBFDC" w14:textId="0742672D" w:rsidR="002B07B2" w:rsidRPr="00C4343B" w:rsidRDefault="002B07B2" w:rsidP="002B07B2">
            <w:pPr>
              <w:rPr>
                <w:rFonts w:cs="Arial"/>
                <w:bCs/>
              </w:rPr>
            </w:pPr>
            <w:r w:rsidRPr="00E240E9">
              <w:t>The 2</w:t>
            </w:r>
            <w:r w:rsidRPr="00C4343B">
              <w:rPr>
                <w:vertAlign w:val="superscript"/>
              </w:rPr>
              <w:t>nd</w:t>
            </w:r>
            <w:r w:rsidRPr="00C4343B" w:rsidDel="00CD381B">
              <w:t xml:space="preserve"> </w:t>
            </w:r>
            <w:r w:rsidRPr="00C4343B">
              <w:t>level manager and the HR business partner</w:t>
            </w:r>
            <w:r w:rsidRPr="00C4343B" w:rsidDel="004D6316">
              <w:t xml:space="preserve"> </w:t>
            </w:r>
            <w:r w:rsidRPr="00C4343B">
              <w:t>of the employee are shown as approvers.</w:t>
            </w:r>
          </w:p>
        </w:tc>
        <w:tc>
          <w:tcPr>
            <w:tcW w:w="1260" w:type="dxa"/>
          </w:tcPr>
          <w:p w14:paraId="3ADC3609" w14:textId="77777777" w:rsidR="002B07B2" w:rsidRPr="00273716" w:rsidRDefault="002B07B2" w:rsidP="002B07B2"/>
        </w:tc>
      </w:tr>
      <w:tr w:rsidR="002B07B2" w:rsidRPr="00273716" w14:paraId="517DC42D" w14:textId="77777777" w:rsidTr="0096672E">
        <w:trPr>
          <w:trHeight w:val="357"/>
        </w:trPr>
        <w:tc>
          <w:tcPr>
            <w:tcW w:w="750" w:type="dxa"/>
          </w:tcPr>
          <w:p w14:paraId="1ED7F91F" w14:textId="4422F770" w:rsidR="002B07B2" w:rsidRPr="00273716" w:rsidRDefault="00576FE2" w:rsidP="002B07B2">
            <w:r w:rsidRPr="00273716">
              <w:t>11</w:t>
            </w:r>
          </w:p>
        </w:tc>
        <w:tc>
          <w:tcPr>
            <w:tcW w:w="1518" w:type="dxa"/>
          </w:tcPr>
          <w:p w14:paraId="5E7CEEDB" w14:textId="77777777" w:rsidR="002B07B2" w:rsidRPr="00273716" w:rsidRDefault="002B07B2" w:rsidP="002B07B2">
            <w:pPr>
              <w:rPr>
                <w:rStyle w:val="SAPEmphasis"/>
              </w:rPr>
            </w:pPr>
            <w:r w:rsidRPr="00273716">
              <w:rPr>
                <w:rStyle w:val="SAPEmphasis"/>
              </w:rPr>
              <w:t>Confirm Workflow</w:t>
            </w:r>
          </w:p>
        </w:tc>
        <w:tc>
          <w:tcPr>
            <w:tcW w:w="3284" w:type="dxa"/>
          </w:tcPr>
          <w:p w14:paraId="79E4242B" w14:textId="77777777" w:rsidR="002B07B2" w:rsidRPr="00273716" w:rsidRDefault="002B07B2" w:rsidP="002B07B2">
            <w:r w:rsidRPr="00273716">
              <w:rPr>
                <w:rFonts w:cs="Arial"/>
                <w:bCs/>
              </w:rPr>
              <w:t xml:space="preserve">Select the </w:t>
            </w:r>
            <w:r w:rsidRPr="00273716">
              <w:rPr>
                <w:rStyle w:val="SAPScreenElement"/>
              </w:rPr>
              <w:t>Confirm</w:t>
            </w:r>
            <w:r w:rsidRPr="00273716">
              <w:rPr>
                <w:rFonts w:cs="Arial"/>
                <w:bCs/>
              </w:rPr>
              <w:t xml:space="preserve"> button.</w:t>
            </w:r>
          </w:p>
        </w:tc>
        <w:tc>
          <w:tcPr>
            <w:tcW w:w="3420" w:type="dxa"/>
          </w:tcPr>
          <w:p w14:paraId="404C72F1" w14:textId="77777777" w:rsidR="002B07B2" w:rsidRPr="00273716" w:rsidRDefault="002B07B2" w:rsidP="002B07B2"/>
        </w:tc>
        <w:tc>
          <w:tcPr>
            <w:tcW w:w="4050" w:type="dxa"/>
          </w:tcPr>
          <w:p w14:paraId="4FC9DBD1" w14:textId="6D6D7DD9" w:rsidR="002B07B2" w:rsidRPr="00273716" w:rsidRDefault="002B07B2" w:rsidP="002B07B2">
            <w:r w:rsidRPr="00273716">
              <w:t xml:space="preserve">The </w:t>
            </w:r>
            <w:del w:id="1453" w:author="Author" w:date="2018-01-17T10:20:00Z">
              <w:r w:rsidRPr="00AA661E" w:rsidDel="006F1BB3">
                <w:rPr>
                  <w:strike/>
                  <w:highlight w:val="yellow"/>
                  <w:rPrChange w:id="1454" w:author="Author" w:date="2018-01-09T11:48:00Z">
                    <w:rPr/>
                  </w:rPrChange>
                </w:rPr>
                <w:delText>message</w:delText>
              </w:r>
              <w:r w:rsidRPr="00273716" w:rsidDel="006F1BB3">
                <w:delText xml:space="preserve"> </w:delText>
              </w:r>
            </w:del>
            <w:r w:rsidR="00DD1120" w:rsidRPr="00273716">
              <w:t xml:space="preserve">message </w:t>
            </w:r>
            <w:r w:rsidR="00DD1120" w:rsidRPr="00273716">
              <w:rPr>
                <w:rStyle w:val="SAPMonospace"/>
              </w:rPr>
              <w:t>Your changes were successfully saved</w:t>
            </w:r>
            <w:r w:rsidR="00DD1120" w:rsidRPr="00273716">
              <w:t xml:space="preserve"> </w:t>
            </w:r>
            <w:r w:rsidRPr="00273716">
              <w:t xml:space="preserve">is displayed. In the employee’s </w:t>
            </w:r>
            <w:r w:rsidRPr="00273716">
              <w:rPr>
                <w:rStyle w:val="SAPScreenElement"/>
              </w:rPr>
              <w:t>Compensation Information</w:t>
            </w:r>
            <w:r w:rsidRPr="00273716">
              <w:t xml:space="preserve"> block the message </w:t>
            </w:r>
            <w:r w:rsidR="00DD1120" w:rsidRPr="00273716">
              <w:rPr>
                <w:rStyle w:val="SAPMonospace"/>
              </w:rPr>
              <w:t>Promotion – Pay Change pending approval (mm/dd/yy)</w:t>
            </w:r>
            <w:r w:rsidR="00DD1120" w:rsidRPr="00273716">
              <w:t xml:space="preserve"> </w:t>
            </w:r>
            <w:del w:id="1455" w:author="Author" w:date="2018-01-17T10:20:00Z">
              <w:r w:rsidRPr="00273716" w:rsidDel="006F1BB3">
                <w:delText xml:space="preserve"> </w:delText>
              </w:r>
            </w:del>
            <w:r w:rsidRPr="00273716">
              <w:t xml:space="preserve">is displayed. The workflow has been sent to the next processor. </w:t>
            </w:r>
          </w:p>
          <w:p w14:paraId="3AD609F7" w14:textId="27376AB0" w:rsidR="002B07B2" w:rsidRPr="00273716" w:rsidRDefault="002B07B2" w:rsidP="002B07B2">
            <w:r w:rsidRPr="00273716">
              <w:t xml:space="preserve">Continue with process step </w:t>
            </w:r>
            <w:r w:rsidRPr="00273716">
              <w:rPr>
                <w:rStyle w:val="SAPTextReference"/>
              </w:rPr>
              <w:t>4.1.2 Approving Promotion Request</w:t>
            </w:r>
            <w:r w:rsidRPr="00273716">
              <w:t xml:space="preserve"> and subsequent.</w:t>
            </w:r>
          </w:p>
        </w:tc>
        <w:tc>
          <w:tcPr>
            <w:tcW w:w="1260" w:type="dxa"/>
          </w:tcPr>
          <w:p w14:paraId="40492784" w14:textId="77777777" w:rsidR="002B07B2" w:rsidRPr="00273716" w:rsidRDefault="002B07B2" w:rsidP="002B07B2"/>
        </w:tc>
      </w:tr>
    </w:tbl>
    <w:p w14:paraId="731ABAB0" w14:textId="77777777" w:rsidR="003E25DC" w:rsidRPr="00273716" w:rsidRDefault="003E25DC" w:rsidP="000E544F">
      <w:pPr>
        <w:rPr>
          <w:rFonts w:ascii="Calibri" w:eastAsia="Times New Roman" w:hAnsi="Calibri"/>
          <w:sz w:val="22"/>
          <w:szCs w:val="22"/>
        </w:rPr>
      </w:pPr>
      <w:r w:rsidRPr="00273716">
        <w:rPr>
          <w:noProof/>
          <w:lang w:val="de-DE" w:eastAsia="de-DE"/>
        </w:rPr>
        <w:drawing>
          <wp:inline distT="0" distB="0" distL="0" distR="0" wp14:anchorId="316FA684" wp14:editId="2353EBD3">
            <wp:extent cx="228600" cy="228600"/>
            <wp:effectExtent l="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7BA48F4F" w14:textId="3D5C12FF" w:rsidR="003E25DC" w:rsidRPr="00703703" w:rsidDel="006C4FB5" w:rsidRDefault="003E25DC" w:rsidP="000E544F">
      <w:pPr>
        <w:rPr>
          <w:ins w:id="1456" w:author="Author" w:date="2018-01-17T10:04:00Z"/>
          <w:del w:id="1457" w:author="Author" w:date="2018-01-17T14:26:00Z"/>
          <w:strike/>
          <w:rPrChange w:id="1458" w:author="Author" w:date="2018-01-17T14:26:00Z">
            <w:rPr>
              <w:ins w:id="1459" w:author="Author" w:date="2018-01-17T10:04:00Z"/>
              <w:del w:id="1460" w:author="Author" w:date="2018-01-17T14:26:00Z"/>
            </w:rPr>
          </w:rPrChange>
        </w:rPr>
      </w:pPr>
      <w:del w:id="1461" w:author="Author" w:date="2018-01-17T14:26:00Z">
        <w:r w:rsidRPr="00703703" w:rsidDel="006C4FB5">
          <w:rPr>
            <w:strike/>
            <w:rPrChange w:id="1462" w:author="Author" w:date="2018-01-17T14:26:00Z">
              <w:rPr/>
            </w:rPrChange>
          </w:rPr>
          <w:delText xml:space="preserve">In case email is configured and the email address of the employee’s </w:delText>
        </w:r>
        <w:r w:rsidR="00CD381B" w:rsidRPr="00703703" w:rsidDel="006C4FB5">
          <w:rPr>
            <w:strike/>
            <w:rPrChange w:id="1463" w:author="Author" w:date="2018-01-17T14:26:00Z">
              <w:rPr/>
            </w:rPrChange>
          </w:rPr>
          <w:delText>2</w:delText>
        </w:r>
        <w:r w:rsidR="00CD381B" w:rsidRPr="00703703" w:rsidDel="006C4FB5">
          <w:rPr>
            <w:strike/>
            <w:vertAlign w:val="superscript"/>
            <w:rPrChange w:id="1464" w:author="Author" w:date="2018-01-17T14:26:00Z">
              <w:rPr>
                <w:vertAlign w:val="superscript"/>
              </w:rPr>
            </w:rPrChange>
          </w:rPr>
          <w:delText>nd</w:delText>
        </w:r>
        <w:r w:rsidR="00CD381B" w:rsidRPr="00703703" w:rsidDel="006C4FB5">
          <w:rPr>
            <w:strike/>
            <w:rPrChange w:id="1465" w:author="Author" w:date="2018-01-17T14:26:00Z">
              <w:rPr/>
            </w:rPrChange>
          </w:rPr>
          <w:delText xml:space="preserve"> </w:delText>
        </w:r>
        <w:r w:rsidR="00EB08B0" w:rsidRPr="00703703" w:rsidDel="006C4FB5">
          <w:rPr>
            <w:strike/>
            <w:rPrChange w:id="1466" w:author="Author" w:date="2018-01-17T14:26:00Z">
              <w:rPr/>
            </w:rPrChange>
          </w:rPr>
          <w:delText>level manager</w:delText>
        </w:r>
        <w:r w:rsidRPr="00703703" w:rsidDel="006C4FB5">
          <w:rPr>
            <w:strike/>
            <w:rPrChange w:id="1467" w:author="Author" w:date="2018-01-17T14:26:00Z">
              <w:rPr/>
            </w:rPrChange>
          </w:rPr>
          <w:delText xml:space="preserve"> is maintained in the system, he or she receives an automatic email about the workflow item needing his or her attention.</w:delText>
        </w:r>
      </w:del>
    </w:p>
    <w:p w14:paraId="59B289CD" w14:textId="77777777" w:rsidR="006F5A7D" w:rsidRPr="00273716" w:rsidRDefault="006F5A7D" w:rsidP="006F5A7D">
      <w:pPr>
        <w:rPr>
          <w:ins w:id="1468" w:author="Author" w:date="2018-01-17T10:04:00Z"/>
          <w:lang w:eastAsia="zh-CN"/>
        </w:rPr>
      </w:pPr>
      <w:ins w:id="1469" w:author="Author" w:date="2018-01-17T10:04:00Z">
        <w:r w:rsidRPr="00703703">
          <w:rPr>
            <w:rPrChange w:id="1470" w:author="Author" w:date="2018-01-17T14:26:00Z">
              <w:rPr>
                <w:highlight w:val="yellow"/>
              </w:rPr>
            </w:rPrChange>
          </w:rPr>
          <w:t>In order that the employee’s 2</w:t>
        </w:r>
        <w:r w:rsidRPr="00703703">
          <w:rPr>
            <w:vertAlign w:val="superscript"/>
            <w:rPrChange w:id="1471" w:author="Author" w:date="2018-01-17T14:26:00Z">
              <w:rPr>
                <w:highlight w:val="yellow"/>
                <w:vertAlign w:val="superscript"/>
              </w:rPr>
            </w:rPrChange>
          </w:rPr>
          <w:t>nd</w:t>
        </w:r>
        <w:r w:rsidRPr="00703703" w:rsidDel="00CD381B">
          <w:rPr>
            <w:rPrChange w:id="1472" w:author="Author" w:date="2018-01-17T14:26:00Z">
              <w:rPr>
                <w:highlight w:val="yellow"/>
              </w:rPr>
            </w:rPrChange>
          </w:rPr>
          <w:t xml:space="preserve"> </w:t>
        </w:r>
        <w:r w:rsidRPr="00703703">
          <w:rPr>
            <w:rPrChange w:id="1473" w:author="Author" w:date="2018-01-17T14:26:00Z">
              <w:rPr>
                <w:highlight w:val="yellow"/>
              </w:rPr>
            </w:rPrChange>
          </w:rPr>
          <w:t>level manager receives an automatic email about the workflow item, email needs to be configured in the system and the email address of the employee’s 2</w:t>
        </w:r>
        <w:r w:rsidRPr="00703703">
          <w:rPr>
            <w:vertAlign w:val="superscript"/>
            <w:rPrChange w:id="1474" w:author="Author" w:date="2018-01-17T14:26:00Z">
              <w:rPr>
                <w:highlight w:val="yellow"/>
                <w:vertAlign w:val="superscript"/>
              </w:rPr>
            </w:rPrChange>
          </w:rPr>
          <w:t>nd</w:t>
        </w:r>
        <w:r w:rsidRPr="00703703" w:rsidDel="00CD381B">
          <w:rPr>
            <w:rPrChange w:id="1475" w:author="Author" w:date="2018-01-17T14:26:00Z">
              <w:rPr>
                <w:highlight w:val="yellow"/>
              </w:rPr>
            </w:rPrChange>
          </w:rPr>
          <w:t xml:space="preserve"> </w:t>
        </w:r>
        <w:r w:rsidRPr="00703703">
          <w:rPr>
            <w:rPrChange w:id="1476" w:author="Author" w:date="2018-01-17T14:26:00Z">
              <w:rPr>
                <w:highlight w:val="yellow"/>
              </w:rPr>
            </w:rPrChange>
          </w:rPr>
          <w:t>level manager has been maintained in his or her contact information.</w:t>
        </w:r>
      </w:ins>
    </w:p>
    <w:p w14:paraId="426EA8A2" w14:textId="77777777" w:rsidR="006F5A7D" w:rsidRPr="00273716" w:rsidRDefault="006F5A7D" w:rsidP="000E544F">
      <w:pPr>
        <w:rPr>
          <w:lang w:eastAsia="zh-CN"/>
        </w:rPr>
      </w:pPr>
    </w:p>
    <w:p w14:paraId="6A9FA5D5" w14:textId="7F5B7538" w:rsidR="00FB56A9" w:rsidRPr="00273716" w:rsidRDefault="00FB56A9" w:rsidP="00FB56A9">
      <w:pPr>
        <w:pStyle w:val="Heading3"/>
      </w:pPr>
      <w:bookmarkStart w:id="1477" w:name="_Toc447554502"/>
      <w:bookmarkStart w:id="1478" w:name="_Toc447725442"/>
      <w:bookmarkStart w:id="1479" w:name="_Toc447791527"/>
      <w:bookmarkStart w:id="1480" w:name="_Toc447791622"/>
      <w:bookmarkStart w:id="1481" w:name="_Toc447792766"/>
      <w:bookmarkStart w:id="1482" w:name="_Toc449700137"/>
      <w:bookmarkStart w:id="1483" w:name="_Toc447554503"/>
      <w:bookmarkStart w:id="1484" w:name="_Toc447725443"/>
      <w:bookmarkStart w:id="1485" w:name="_Toc447791528"/>
      <w:bookmarkStart w:id="1486" w:name="_Toc447791623"/>
      <w:bookmarkStart w:id="1487" w:name="_Toc447792767"/>
      <w:bookmarkStart w:id="1488" w:name="_Toc449700138"/>
      <w:bookmarkStart w:id="1489" w:name="_Toc445801971"/>
      <w:bookmarkStart w:id="1490" w:name="_Toc474396277"/>
      <w:bookmarkStart w:id="1491" w:name="_Toc507407930"/>
      <w:bookmarkEnd w:id="1477"/>
      <w:bookmarkEnd w:id="1478"/>
      <w:bookmarkEnd w:id="1479"/>
      <w:bookmarkEnd w:id="1480"/>
      <w:bookmarkEnd w:id="1481"/>
      <w:bookmarkEnd w:id="1482"/>
      <w:bookmarkEnd w:id="1483"/>
      <w:bookmarkEnd w:id="1484"/>
      <w:bookmarkEnd w:id="1485"/>
      <w:bookmarkEnd w:id="1486"/>
      <w:bookmarkEnd w:id="1487"/>
      <w:bookmarkEnd w:id="1488"/>
      <w:r w:rsidRPr="00273716">
        <w:t xml:space="preserve">Approving Promotion </w:t>
      </w:r>
      <w:bookmarkEnd w:id="1489"/>
      <w:r w:rsidR="00684975" w:rsidRPr="00273716">
        <w:t>Request</w:t>
      </w:r>
      <w:bookmarkEnd w:id="1490"/>
      <w:bookmarkEnd w:id="1491"/>
    </w:p>
    <w:p w14:paraId="09A9CC40" w14:textId="77777777" w:rsidR="00FB56A9" w:rsidRPr="00273716" w:rsidRDefault="00FB56A9" w:rsidP="00FB56A9">
      <w:pPr>
        <w:pStyle w:val="SAPKeyblockTitle"/>
      </w:pPr>
      <w:r w:rsidRPr="00273716">
        <w:t>Test Administration</w:t>
      </w:r>
    </w:p>
    <w:p w14:paraId="520D6DFE" w14:textId="77777777" w:rsidR="00FB56A9" w:rsidRPr="00273716" w:rsidRDefault="00FB56A9" w:rsidP="00FB56A9">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4FAD8634"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684192B2"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36A5A64F"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0BE9F0E8"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8CB9D58" w14:textId="77777777"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6600120"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C17FF64" w14:textId="2159D2D8" w:rsidR="001665D8" w:rsidRPr="00273716" w:rsidRDefault="00CE4599" w:rsidP="001665D8">
            <w:r w:rsidRPr="00273716">
              <w:t>&lt;date&gt;</w:t>
            </w:r>
            <w:r w:rsidR="001665D8" w:rsidRPr="00273716">
              <w:t xml:space="preserve"> </w:t>
            </w:r>
          </w:p>
        </w:tc>
      </w:tr>
      <w:tr w:rsidR="00FB56A9" w:rsidRPr="00273716" w14:paraId="0B89B4BA"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4F0261CA" w14:textId="77777777" w:rsidR="00FB56A9" w:rsidRPr="00273716" w:rsidRDefault="00FB56A9" w:rsidP="00BE1958">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96E679D" w14:textId="72E9D3DD" w:rsidR="00FB56A9" w:rsidRPr="00273716" w:rsidRDefault="000C750F" w:rsidP="00BE1958">
            <w:r w:rsidRPr="00273716">
              <w:t>2</w:t>
            </w:r>
            <w:r w:rsidRPr="00273716">
              <w:rPr>
                <w:vertAlign w:val="superscript"/>
              </w:rPr>
              <w:t>nd</w:t>
            </w:r>
            <w:r w:rsidRPr="00273716">
              <w:t xml:space="preserve"> Level Manager</w:t>
            </w:r>
          </w:p>
        </w:tc>
      </w:tr>
      <w:tr w:rsidR="00FB56A9" w:rsidRPr="00273716" w14:paraId="4C77884B"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3CE6EA02" w14:textId="77777777" w:rsidR="00FB56A9" w:rsidRPr="00273716" w:rsidRDefault="00FB56A9" w:rsidP="00BE1958">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1AC2F8A" w14:textId="77777777" w:rsidR="00FB56A9" w:rsidRPr="00273716" w:rsidRDefault="00FB56A9" w:rsidP="00BE1958">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45A86852" w14:textId="77777777" w:rsidR="00FB56A9" w:rsidRPr="00273716" w:rsidRDefault="00FB56A9" w:rsidP="00BE1958">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68B6EB8E" w14:textId="1986F3BF" w:rsidR="00FB56A9" w:rsidRPr="00273716" w:rsidRDefault="00545A26" w:rsidP="00BE1958">
            <w:ins w:id="1492" w:author="Author" w:date="2018-01-17T11:09:00Z">
              <w:r>
                <w:t>&lt;duration&gt;</w:t>
              </w:r>
            </w:ins>
            <w:del w:id="1493" w:author="Author" w:date="2018-01-17T11:09:00Z">
              <w:r w:rsidR="00FB56A9" w:rsidRPr="00273716" w:rsidDel="00545A26">
                <w:delText>5 minutes</w:delText>
              </w:r>
            </w:del>
          </w:p>
        </w:tc>
      </w:tr>
    </w:tbl>
    <w:p w14:paraId="20B479B1" w14:textId="77777777" w:rsidR="00FB56A9" w:rsidRPr="00273716" w:rsidRDefault="00FB56A9" w:rsidP="00FB56A9">
      <w:pPr>
        <w:pStyle w:val="SAPKeyblockTitle"/>
      </w:pPr>
      <w:commentRangeStart w:id="1494"/>
      <w:r w:rsidRPr="00273716">
        <w:t>Purpose</w:t>
      </w:r>
      <w:commentRangeEnd w:id="1494"/>
      <w:r w:rsidR="00921F63">
        <w:rPr>
          <w:rStyle w:val="CommentReference"/>
          <w:rFonts w:ascii="BentonSans Book" w:hAnsi="BentonSans Book"/>
          <w:color w:val="auto"/>
        </w:rPr>
        <w:commentReference w:id="1494"/>
      </w:r>
    </w:p>
    <w:p w14:paraId="46AD49FA" w14:textId="42B33322" w:rsidR="00FB56A9" w:rsidRPr="00877456" w:rsidRDefault="00FB56A9" w:rsidP="00FB56A9">
      <w:pPr>
        <w:rPr>
          <w:strike/>
          <w:rPrChange w:id="1495" w:author="Author" w:date="2018-03-01T11:22:00Z">
            <w:rPr/>
          </w:rPrChange>
        </w:rPr>
      </w:pPr>
      <w:r w:rsidRPr="00877456">
        <w:rPr>
          <w:strike/>
          <w:rPrChange w:id="1496" w:author="Author" w:date="2018-03-01T11:22:00Z">
            <w:rPr/>
          </w:rPrChange>
        </w:rPr>
        <w:t xml:space="preserve">If a workflow is configured in the system for a promotion, the approver(s) (i.e. employee’s </w:t>
      </w:r>
      <w:r w:rsidR="00CD381B" w:rsidRPr="00877456">
        <w:rPr>
          <w:strike/>
          <w:rPrChange w:id="1497" w:author="Author" w:date="2018-03-01T11:22:00Z">
            <w:rPr/>
          </w:rPrChange>
        </w:rPr>
        <w:t>2</w:t>
      </w:r>
      <w:r w:rsidR="00CD381B" w:rsidRPr="00877456">
        <w:rPr>
          <w:strike/>
          <w:vertAlign w:val="superscript"/>
          <w:rPrChange w:id="1498" w:author="Author" w:date="2018-03-01T11:22:00Z">
            <w:rPr>
              <w:vertAlign w:val="superscript"/>
            </w:rPr>
          </w:rPrChange>
        </w:rPr>
        <w:t>nd</w:t>
      </w:r>
      <w:r w:rsidR="00CD381B" w:rsidRPr="00877456" w:rsidDel="00CD381B">
        <w:rPr>
          <w:strike/>
          <w:rPrChange w:id="1499" w:author="Author" w:date="2018-03-01T11:22:00Z">
            <w:rPr/>
          </w:rPrChange>
        </w:rPr>
        <w:t xml:space="preserve"> </w:t>
      </w:r>
      <w:r w:rsidR="00EB08B0" w:rsidRPr="00877456">
        <w:rPr>
          <w:strike/>
          <w:rPrChange w:id="1500" w:author="Author" w:date="2018-03-01T11:22:00Z">
            <w:rPr/>
          </w:rPrChange>
        </w:rPr>
        <w:t>level manager</w:t>
      </w:r>
      <w:r w:rsidRPr="00877456">
        <w:rPr>
          <w:strike/>
          <w:rPrChange w:id="1501" w:author="Author" w:date="2018-03-01T11:22:00Z">
            <w:rPr/>
          </w:rPrChange>
        </w:rPr>
        <w:t xml:space="preserve"> and employee’s HR </w:t>
      </w:r>
      <w:r w:rsidR="001A31E3" w:rsidRPr="00877456">
        <w:rPr>
          <w:strike/>
          <w:rPrChange w:id="1502" w:author="Author" w:date="2018-03-01T11:22:00Z">
            <w:rPr/>
          </w:rPrChange>
        </w:rPr>
        <w:t>business partner</w:t>
      </w:r>
      <w:r w:rsidRPr="00877456">
        <w:rPr>
          <w:strike/>
          <w:rPrChange w:id="1503" w:author="Author" w:date="2018-03-01T11:22:00Z">
            <w:rPr/>
          </w:rPrChange>
        </w:rPr>
        <w:t xml:space="preserve">) will need to approve the data change for the employee in order for the changes to take effect in the system. Until the change is approved, the proposed change is pending and the change is displayed in the </w:t>
      </w:r>
      <w:r w:rsidRPr="00877456">
        <w:rPr>
          <w:rStyle w:val="SAPScreenElement"/>
          <w:strike/>
          <w:rPrChange w:id="1504" w:author="Author" w:date="2018-03-01T11:22:00Z">
            <w:rPr>
              <w:rStyle w:val="SAPScreenElement"/>
            </w:rPr>
          </w:rPrChange>
        </w:rPr>
        <w:t xml:space="preserve">Job Information </w:t>
      </w:r>
      <w:r w:rsidR="00D95619" w:rsidRPr="00877456">
        <w:rPr>
          <w:strike/>
          <w:rPrChange w:id="1505" w:author="Author" w:date="2018-03-01T11:22:00Z">
            <w:rPr/>
          </w:rPrChange>
        </w:rPr>
        <w:t>and/</w:t>
      </w:r>
      <w:r w:rsidRPr="00877456">
        <w:rPr>
          <w:strike/>
          <w:rPrChange w:id="1506" w:author="Author" w:date="2018-03-01T11:22:00Z">
            <w:rPr/>
          </w:rPrChange>
        </w:rPr>
        <w:t xml:space="preserve">or </w:t>
      </w:r>
      <w:r w:rsidRPr="00877456">
        <w:rPr>
          <w:rStyle w:val="SAPScreenElement"/>
          <w:strike/>
          <w:rPrChange w:id="1507" w:author="Author" w:date="2018-03-01T11:22:00Z">
            <w:rPr>
              <w:rStyle w:val="SAPScreenElement"/>
            </w:rPr>
          </w:rPrChange>
        </w:rPr>
        <w:t xml:space="preserve">Compensation Information </w:t>
      </w:r>
      <w:r w:rsidR="000D5303" w:rsidRPr="00877456">
        <w:rPr>
          <w:strike/>
          <w:rPrChange w:id="1508" w:author="Author" w:date="2018-03-01T11:22:00Z">
            <w:rPr/>
          </w:rPrChange>
        </w:rPr>
        <w:t>block</w:t>
      </w:r>
      <w:r w:rsidRPr="00877456">
        <w:rPr>
          <w:strike/>
          <w:rPrChange w:id="1509" w:author="Author" w:date="2018-03-01T11:22:00Z">
            <w:rPr/>
          </w:rPrChange>
        </w:rPr>
        <w:t xml:space="preserve"> of the employee.</w:t>
      </w:r>
    </w:p>
    <w:p w14:paraId="00FBCB06" w14:textId="50E5353C" w:rsidR="00FB56A9" w:rsidRPr="00877456" w:rsidRDefault="00FB56A9" w:rsidP="00FB56A9">
      <w:pPr>
        <w:rPr>
          <w:strike/>
          <w:rPrChange w:id="1510" w:author="Author" w:date="2018-03-01T11:22:00Z">
            <w:rPr/>
          </w:rPrChange>
        </w:rPr>
      </w:pPr>
      <w:r w:rsidRPr="00877456">
        <w:rPr>
          <w:strike/>
          <w:rPrChange w:id="1511" w:author="Author" w:date="2018-03-01T11:22:00Z">
            <w:rPr/>
          </w:rPrChange>
        </w:rPr>
        <w:t xml:space="preserve">In this process step, the </w:t>
      </w:r>
      <w:r w:rsidR="00CD381B" w:rsidRPr="00877456">
        <w:rPr>
          <w:strike/>
          <w:rPrChange w:id="1512" w:author="Author" w:date="2018-03-01T11:22:00Z">
            <w:rPr/>
          </w:rPrChange>
        </w:rPr>
        <w:t>2</w:t>
      </w:r>
      <w:r w:rsidR="00CD381B" w:rsidRPr="00877456">
        <w:rPr>
          <w:strike/>
          <w:vertAlign w:val="superscript"/>
          <w:rPrChange w:id="1513" w:author="Author" w:date="2018-03-01T11:22:00Z">
            <w:rPr>
              <w:vertAlign w:val="superscript"/>
            </w:rPr>
          </w:rPrChange>
        </w:rPr>
        <w:t>nd</w:t>
      </w:r>
      <w:r w:rsidR="00CD381B" w:rsidRPr="00877456" w:rsidDel="00CD381B">
        <w:rPr>
          <w:strike/>
          <w:rPrChange w:id="1514" w:author="Author" w:date="2018-03-01T11:22:00Z">
            <w:rPr/>
          </w:rPrChange>
        </w:rPr>
        <w:t xml:space="preserve"> </w:t>
      </w:r>
      <w:r w:rsidR="00EB08B0" w:rsidRPr="00877456">
        <w:rPr>
          <w:strike/>
          <w:rPrChange w:id="1515" w:author="Author" w:date="2018-03-01T11:22:00Z">
            <w:rPr/>
          </w:rPrChange>
        </w:rPr>
        <w:t>level manager</w:t>
      </w:r>
      <w:r w:rsidRPr="00877456">
        <w:rPr>
          <w:strike/>
          <w:rPrChange w:id="1516" w:author="Author" w:date="2018-03-01T11:22:00Z">
            <w:rPr/>
          </w:rPrChange>
        </w:rPr>
        <w:t xml:space="preserve"> will need to process the workflow by selecting the change request, reviewing the changes for the employee and then lastly approving the request.</w:t>
      </w:r>
    </w:p>
    <w:p w14:paraId="56A8586E" w14:textId="77777777" w:rsidR="00FB56A9" w:rsidRPr="00877456" w:rsidRDefault="00FB56A9" w:rsidP="000E544F">
      <w:pPr>
        <w:pStyle w:val="SAPNoteHeading"/>
        <w:ind w:left="0"/>
        <w:rPr>
          <w:strike/>
          <w:rPrChange w:id="1517" w:author="Author" w:date="2018-03-01T11:22:00Z">
            <w:rPr/>
          </w:rPrChange>
        </w:rPr>
      </w:pPr>
      <w:r w:rsidRPr="00877456">
        <w:rPr>
          <w:strike/>
          <w:noProof/>
          <w:lang w:val="de-DE" w:eastAsia="de-DE"/>
          <w:rPrChange w:id="1518" w:author="Author" w:date="2018-03-01T11:22:00Z">
            <w:rPr>
              <w:noProof/>
              <w:lang w:val="de-DE" w:eastAsia="de-DE"/>
            </w:rPr>
          </w:rPrChange>
        </w:rPr>
        <w:drawing>
          <wp:inline distT="0" distB="0" distL="0" distR="0" wp14:anchorId="33B0EE51" wp14:editId="25B365A1">
            <wp:extent cx="228600" cy="228600"/>
            <wp:effectExtent l="0" t="0" r="0" b="0"/>
            <wp:docPr id="2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7456">
        <w:rPr>
          <w:strike/>
          <w:rPrChange w:id="1519" w:author="Author" w:date="2018-03-01T11:22:00Z">
            <w:rPr/>
          </w:rPrChange>
        </w:rPr>
        <w:t> Note</w:t>
      </w:r>
    </w:p>
    <w:p w14:paraId="13555718" w14:textId="76807D9C" w:rsidR="00FB56A9" w:rsidRPr="00877456" w:rsidRDefault="00FB56A9" w:rsidP="000E544F">
      <w:pPr>
        <w:rPr>
          <w:strike/>
          <w:rPrChange w:id="1520" w:author="Author" w:date="2018-03-01T11:22:00Z">
            <w:rPr/>
          </w:rPrChange>
        </w:rPr>
      </w:pPr>
      <w:r w:rsidRPr="00877456">
        <w:rPr>
          <w:strike/>
          <w:rPrChange w:id="1521" w:author="Author" w:date="2018-03-01T11:22:00Z">
            <w:rPr/>
          </w:rPrChange>
        </w:rPr>
        <w:t xml:space="preserve">The employee’s </w:t>
      </w:r>
      <w:r w:rsidR="00CD381B" w:rsidRPr="00877456">
        <w:rPr>
          <w:strike/>
          <w:rPrChange w:id="1522" w:author="Author" w:date="2018-03-01T11:22:00Z">
            <w:rPr/>
          </w:rPrChange>
        </w:rPr>
        <w:t>2</w:t>
      </w:r>
      <w:r w:rsidR="00CD381B" w:rsidRPr="00877456">
        <w:rPr>
          <w:strike/>
          <w:vertAlign w:val="superscript"/>
          <w:rPrChange w:id="1523" w:author="Author" w:date="2018-03-01T11:22:00Z">
            <w:rPr>
              <w:vertAlign w:val="superscript"/>
            </w:rPr>
          </w:rPrChange>
        </w:rPr>
        <w:t>nd</w:t>
      </w:r>
      <w:r w:rsidR="00CD381B" w:rsidRPr="00877456" w:rsidDel="00CD381B">
        <w:rPr>
          <w:strike/>
          <w:rPrChange w:id="1524" w:author="Author" w:date="2018-03-01T11:22:00Z">
            <w:rPr/>
          </w:rPrChange>
        </w:rPr>
        <w:t xml:space="preserve"> </w:t>
      </w:r>
      <w:r w:rsidR="00EB08B0" w:rsidRPr="00877456">
        <w:rPr>
          <w:strike/>
          <w:rPrChange w:id="1525" w:author="Author" w:date="2018-03-01T11:22:00Z">
            <w:rPr/>
          </w:rPrChange>
        </w:rPr>
        <w:t>level manager</w:t>
      </w:r>
      <w:r w:rsidRPr="00877456">
        <w:rPr>
          <w:strike/>
          <w:rPrChange w:id="1526" w:author="Author" w:date="2018-03-01T11:22:00Z">
            <w:rPr/>
          </w:rPrChange>
        </w:rPr>
        <w:t xml:space="preserve"> is the </w:t>
      </w:r>
      <w:r w:rsidR="000C750F" w:rsidRPr="00877456">
        <w:rPr>
          <w:strike/>
          <w:rPrChange w:id="1527" w:author="Author" w:date="2018-03-01T11:22:00Z">
            <w:rPr/>
          </w:rPrChange>
        </w:rPr>
        <w:t>line manager</w:t>
      </w:r>
      <w:r w:rsidR="000C750F" w:rsidRPr="00877456" w:rsidDel="00736368">
        <w:rPr>
          <w:strike/>
          <w:rPrChange w:id="1528" w:author="Author" w:date="2018-03-01T11:22:00Z">
            <w:rPr/>
          </w:rPrChange>
        </w:rPr>
        <w:t xml:space="preserve"> </w:t>
      </w:r>
      <w:r w:rsidRPr="00877456">
        <w:rPr>
          <w:strike/>
          <w:rPrChange w:id="1529" w:author="Author" w:date="2018-03-01T11:22:00Z">
            <w:rPr/>
          </w:rPrChange>
        </w:rPr>
        <w:t xml:space="preserve">of the employee’s </w:t>
      </w:r>
      <w:r w:rsidR="000C750F" w:rsidRPr="00877456">
        <w:rPr>
          <w:strike/>
          <w:rPrChange w:id="1530" w:author="Author" w:date="2018-03-01T11:22:00Z">
            <w:rPr/>
          </w:rPrChange>
        </w:rPr>
        <w:t>line manager</w:t>
      </w:r>
      <w:r w:rsidRPr="00877456">
        <w:rPr>
          <w:strike/>
          <w:rPrChange w:id="1531" w:author="Author" w:date="2018-03-01T11:22:00Z">
            <w:rPr/>
          </w:rPrChange>
        </w:rPr>
        <w:t>.</w:t>
      </w:r>
    </w:p>
    <w:p w14:paraId="4BFAFE92" w14:textId="6A9B6A26" w:rsidR="00FB56A9" w:rsidRPr="00877456" w:rsidRDefault="00D95619" w:rsidP="000E544F">
      <w:pPr>
        <w:rPr>
          <w:ins w:id="1532" w:author="Author" w:date="2018-03-01T11:21:00Z"/>
          <w:strike/>
          <w:rPrChange w:id="1533" w:author="Author" w:date="2018-03-01T11:22:00Z">
            <w:rPr>
              <w:ins w:id="1534" w:author="Author" w:date="2018-03-01T11:21:00Z"/>
            </w:rPr>
          </w:rPrChange>
        </w:rPr>
      </w:pPr>
      <w:del w:id="1535" w:author="Author" w:date="2018-01-17T10:23:00Z">
        <w:r w:rsidRPr="00877456" w:rsidDel="006F1BB3">
          <w:rPr>
            <w:strike/>
            <w:rPrChange w:id="1536" w:author="Author" w:date="2018-03-01T11:22:00Z">
              <w:rPr/>
            </w:rPrChange>
          </w:rPr>
          <w:delText xml:space="preserve">Normally </w:delText>
        </w:r>
      </w:del>
      <w:ins w:id="1537" w:author="Author" w:date="2018-01-17T10:23:00Z">
        <w:r w:rsidR="006F1BB3" w:rsidRPr="00877456">
          <w:rPr>
            <w:strike/>
            <w:rPrChange w:id="1538" w:author="Author" w:date="2018-03-01T11:22:00Z">
              <w:rPr/>
            </w:rPrChange>
          </w:rPr>
          <w:t>T</w:t>
        </w:r>
      </w:ins>
      <w:del w:id="1539" w:author="Author" w:date="2018-01-17T10:23:00Z">
        <w:r w:rsidRPr="00877456" w:rsidDel="006F1BB3">
          <w:rPr>
            <w:strike/>
            <w:rPrChange w:id="1540" w:author="Author" w:date="2018-03-01T11:22:00Z">
              <w:rPr/>
            </w:rPrChange>
          </w:rPr>
          <w:delText>t</w:delText>
        </w:r>
      </w:del>
      <w:r w:rsidRPr="00877456">
        <w:rPr>
          <w:strike/>
          <w:rPrChange w:id="1541" w:author="Author" w:date="2018-03-01T11:22:00Z">
            <w:rPr/>
          </w:rPrChange>
        </w:rPr>
        <w:t xml:space="preserve">his is a two-step-workflow, where both the employee’s </w:t>
      </w:r>
      <w:r w:rsidR="00CD381B" w:rsidRPr="00877456">
        <w:rPr>
          <w:strike/>
          <w:rPrChange w:id="1542" w:author="Author" w:date="2018-03-01T11:22:00Z">
            <w:rPr/>
          </w:rPrChange>
        </w:rPr>
        <w:t>2</w:t>
      </w:r>
      <w:r w:rsidR="00CD381B" w:rsidRPr="00877456">
        <w:rPr>
          <w:strike/>
          <w:vertAlign w:val="superscript"/>
          <w:rPrChange w:id="1543" w:author="Author" w:date="2018-03-01T11:22:00Z">
            <w:rPr>
              <w:vertAlign w:val="superscript"/>
            </w:rPr>
          </w:rPrChange>
        </w:rPr>
        <w:t>nd</w:t>
      </w:r>
      <w:r w:rsidR="00CD381B" w:rsidRPr="00877456" w:rsidDel="00CD381B">
        <w:rPr>
          <w:strike/>
          <w:rPrChange w:id="1544" w:author="Author" w:date="2018-03-01T11:22:00Z">
            <w:rPr/>
          </w:rPrChange>
        </w:rPr>
        <w:t xml:space="preserve"> </w:t>
      </w:r>
      <w:r w:rsidR="00EB08B0" w:rsidRPr="00877456">
        <w:rPr>
          <w:strike/>
          <w:rPrChange w:id="1545" w:author="Author" w:date="2018-03-01T11:22:00Z">
            <w:rPr/>
          </w:rPrChange>
        </w:rPr>
        <w:t>level manager</w:t>
      </w:r>
      <w:r w:rsidRPr="00877456">
        <w:rPr>
          <w:strike/>
          <w:rPrChange w:id="1546" w:author="Author" w:date="2018-03-01T11:22:00Z">
            <w:rPr/>
          </w:rPrChange>
        </w:rPr>
        <w:t xml:space="preserve"> and the </w:t>
      </w:r>
      <w:r w:rsidR="001A31E3" w:rsidRPr="00877456">
        <w:rPr>
          <w:strike/>
          <w:rPrChange w:id="1547" w:author="Author" w:date="2018-03-01T11:22:00Z">
            <w:rPr/>
          </w:rPrChange>
        </w:rPr>
        <w:t xml:space="preserve">employee’s </w:t>
      </w:r>
      <w:r w:rsidRPr="00877456">
        <w:rPr>
          <w:strike/>
          <w:rPrChange w:id="1548" w:author="Author" w:date="2018-03-01T11:22:00Z">
            <w:rPr/>
          </w:rPrChange>
        </w:rPr>
        <w:t xml:space="preserve">HR </w:t>
      </w:r>
      <w:r w:rsidR="001A31E3" w:rsidRPr="00877456">
        <w:rPr>
          <w:strike/>
          <w:rPrChange w:id="1549" w:author="Author" w:date="2018-03-01T11:22:00Z">
            <w:rPr/>
          </w:rPrChange>
        </w:rPr>
        <w:t>business partner</w:t>
      </w:r>
      <w:r w:rsidR="001A31E3" w:rsidRPr="00877456" w:rsidDel="004D6316">
        <w:rPr>
          <w:strike/>
          <w:rPrChange w:id="1550" w:author="Author" w:date="2018-03-01T11:22:00Z">
            <w:rPr/>
          </w:rPrChange>
        </w:rPr>
        <w:t xml:space="preserve"> </w:t>
      </w:r>
      <w:r w:rsidRPr="00877456">
        <w:rPr>
          <w:strike/>
          <w:rPrChange w:id="1551" w:author="Author" w:date="2018-03-01T11:22:00Z">
            <w:rPr/>
          </w:rPrChange>
        </w:rPr>
        <w:t>need to approve the job or compensation changes due to a promotion before the data becomes active in the system.</w:t>
      </w:r>
    </w:p>
    <w:p w14:paraId="7AB5E1BD" w14:textId="4EB7DBB9" w:rsidR="00921F63" w:rsidRPr="00877456" w:rsidRDefault="00921F63" w:rsidP="00921F63">
      <w:pPr>
        <w:rPr>
          <w:ins w:id="1552" w:author="Author" w:date="2018-03-01T11:21:00Z"/>
          <w:highlight w:val="yellow"/>
          <w:rPrChange w:id="1553" w:author="Author" w:date="2018-03-01T11:23:00Z">
            <w:rPr>
              <w:ins w:id="1554" w:author="Author" w:date="2018-03-01T11:21:00Z"/>
            </w:rPr>
          </w:rPrChange>
        </w:rPr>
      </w:pPr>
      <w:ins w:id="1555" w:author="Author" w:date="2018-03-01T11:21:00Z">
        <w:r w:rsidRPr="00877456">
          <w:rPr>
            <w:highlight w:val="yellow"/>
            <w:rPrChange w:id="1556" w:author="Author" w:date="2018-03-01T11:23:00Z">
              <w:rPr/>
            </w:rPrChange>
          </w:rPr>
          <w:t>The 2</w:t>
        </w:r>
        <w:r w:rsidRPr="00877456">
          <w:rPr>
            <w:highlight w:val="yellow"/>
            <w:vertAlign w:val="superscript"/>
            <w:rPrChange w:id="1557" w:author="Author" w:date="2018-03-01T11:23:00Z">
              <w:rPr>
                <w:vertAlign w:val="superscript"/>
              </w:rPr>
            </w:rPrChange>
          </w:rPr>
          <w:t>nd</w:t>
        </w:r>
        <w:r w:rsidRPr="00877456">
          <w:rPr>
            <w:highlight w:val="yellow"/>
            <w:rPrChange w:id="1558" w:author="Author" w:date="2018-03-01T11:23:00Z">
              <w:rPr/>
            </w:rPrChange>
          </w:rPr>
          <w:t xml:space="preserve"> Level Manager of the employee approves the promotion request for the employee in order for the changes to take effect in the system. Until the change is approved, the proposed change is pending and the change is displayed in the </w:t>
        </w:r>
        <w:r w:rsidRPr="00877456">
          <w:rPr>
            <w:rStyle w:val="SAPScreenElement"/>
            <w:highlight w:val="yellow"/>
            <w:rPrChange w:id="1559" w:author="Author" w:date="2018-03-01T11:23:00Z">
              <w:rPr>
                <w:rStyle w:val="SAPScreenElement"/>
              </w:rPr>
            </w:rPrChange>
          </w:rPr>
          <w:t>Job Information</w:t>
        </w:r>
        <w:r w:rsidRPr="00877456">
          <w:rPr>
            <w:highlight w:val="yellow"/>
            <w:rPrChange w:id="1560" w:author="Author" w:date="2018-03-01T11:23:00Z">
              <w:rPr/>
            </w:rPrChange>
          </w:rPr>
          <w:t xml:space="preserve"> and</w:t>
        </w:r>
        <w:r w:rsidRPr="00877456">
          <w:rPr>
            <w:rStyle w:val="SAPScreenElement"/>
            <w:highlight w:val="yellow"/>
            <w:rPrChange w:id="1561" w:author="Author" w:date="2018-03-01T11:23:00Z">
              <w:rPr>
                <w:rStyle w:val="SAPScreenElement"/>
              </w:rPr>
            </w:rPrChange>
          </w:rPr>
          <w:t xml:space="preserve"> </w:t>
        </w:r>
      </w:ins>
      <w:ins w:id="1562" w:author="Author" w:date="2018-03-01T11:22:00Z">
        <w:r w:rsidRPr="00877456">
          <w:rPr>
            <w:highlight w:val="yellow"/>
            <w:rPrChange w:id="1563" w:author="Author" w:date="2018-03-01T11:23:00Z">
              <w:rPr/>
            </w:rPrChange>
          </w:rPr>
          <w:t xml:space="preserve">/or </w:t>
        </w:r>
        <w:r w:rsidRPr="00877456">
          <w:rPr>
            <w:rStyle w:val="SAPScreenElement"/>
            <w:highlight w:val="yellow"/>
            <w:rPrChange w:id="1564" w:author="Author" w:date="2018-03-01T11:23:00Z">
              <w:rPr>
                <w:rStyle w:val="SAPScreenElement"/>
              </w:rPr>
            </w:rPrChange>
          </w:rPr>
          <w:t xml:space="preserve">Compensation Information </w:t>
        </w:r>
      </w:ins>
      <w:ins w:id="1565" w:author="Author" w:date="2018-03-01T11:21:00Z">
        <w:r w:rsidRPr="00877456">
          <w:rPr>
            <w:highlight w:val="yellow"/>
            <w:rPrChange w:id="1566" w:author="Author" w:date="2018-03-01T11:23:00Z">
              <w:rPr/>
            </w:rPrChange>
          </w:rPr>
          <w:t>subsections of the employee’s profile.</w:t>
        </w:r>
      </w:ins>
    </w:p>
    <w:p w14:paraId="2689667B" w14:textId="77777777" w:rsidR="00921F63" w:rsidRPr="00877456" w:rsidRDefault="00921F63" w:rsidP="00921F63">
      <w:pPr>
        <w:pStyle w:val="SAPNoteHeading"/>
        <w:ind w:left="0"/>
        <w:rPr>
          <w:ins w:id="1567" w:author="Author" w:date="2018-03-01T11:21:00Z"/>
          <w:highlight w:val="yellow"/>
          <w:rPrChange w:id="1568" w:author="Author" w:date="2018-03-01T11:23:00Z">
            <w:rPr>
              <w:ins w:id="1569" w:author="Author" w:date="2018-03-01T11:21:00Z"/>
            </w:rPr>
          </w:rPrChange>
        </w:rPr>
      </w:pPr>
      <w:ins w:id="1570" w:author="Author" w:date="2018-03-01T11:21:00Z">
        <w:r w:rsidRPr="00877456">
          <w:rPr>
            <w:noProof/>
            <w:highlight w:val="yellow"/>
            <w:lang w:val="de-DE" w:eastAsia="de-DE"/>
            <w:rPrChange w:id="1571" w:author="Author" w:date="2018-03-01T11:23:00Z">
              <w:rPr>
                <w:noProof/>
                <w:lang w:val="de-DE" w:eastAsia="de-DE"/>
              </w:rPr>
            </w:rPrChange>
          </w:rPr>
          <w:drawing>
            <wp:inline distT="0" distB="0" distL="0" distR="0" wp14:anchorId="6609C81A" wp14:editId="204E6B42">
              <wp:extent cx="228600" cy="228600"/>
              <wp:effectExtent l="0" t="0" r="0" b="0"/>
              <wp:docPr id="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77456">
          <w:rPr>
            <w:highlight w:val="yellow"/>
            <w:rPrChange w:id="1572" w:author="Author" w:date="2018-03-01T11:23:00Z">
              <w:rPr/>
            </w:rPrChange>
          </w:rPr>
          <w:t> Note</w:t>
        </w:r>
      </w:ins>
    </w:p>
    <w:p w14:paraId="62C88825" w14:textId="2EF37474" w:rsidR="00921F63" w:rsidRPr="005F7A67" w:rsidRDefault="00921F63" w:rsidP="00921F63">
      <w:pPr>
        <w:rPr>
          <w:ins w:id="1573" w:author="Author" w:date="2018-03-01T11:21:00Z"/>
        </w:rPr>
      </w:pPr>
      <w:ins w:id="1574" w:author="Author" w:date="2018-03-01T11:21:00Z">
        <w:r w:rsidRPr="00877456">
          <w:rPr>
            <w:highlight w:val="yellow"/>
            <w:rPrChange w:id="1575" w:author="Author" w:date="2018-03-01T11:23:00Z">
              <w:rPr/>
            </w:rPrChange>
          </w:rPr>
          <w:t>The employee’s 2</w:t>
        </w:r>
        <w:r w:rsidRPr="00877456">
          <w:rPr>
            <w:highlight w:val="yellow"/>
            <w:vertAlign w:val="superscript"/>
            <w:rPrChange w:id="1576" w:author="Author" w:date="2018-03-01T11:23:00Z">
              <w:rPr>
                <w:vertAlign w:val="superscript"/>
              </w:rPr>
            </w:rPrChange>
          </w:rPr>
          <w:t>nd</w:t>
        </w:r>
        <w:r w:rsidRPr="00877456" w:rsidDel="00CD381B">
          <w:rPr>
            <w:highlight w:val="yellow"/>
            <w:rPrChange w:id="1577" w:author="Author" w:date="2018-03-01T11:23:00Z">
              <w:rPr/>
            </w:rPrChange>
          </w:rPr>
          <w:t xml:space="preserve"> </w:t>
        </w:r>
        <w:r w:rsidRPr="00877456">
          <w:rPr>
            <w:highlight w:val="yellow"/>
            <w:rPrChange w:id="1578" w:author="Author" w:date="2018-03-01T11:23:00Z">
              <w:rPr/>
            </w:rPrChange>
          </w:rPr>
          <w:t>level manager is the line manager</w:t>
        </w:r>
        <w:r w:rsidRPr="00877456" w:rsidDel="00736368">
          <w:rPr>
            <w:highlight w:val="yellow"/>
            <w:rPrChange w:id="1579" w:author="Author" w:date="2018-03-01T11:23:00Z">
              <w:rPr/>
            </w:rPrChange>
          </w:rPr>
          <w:t xml:space="preserve"> </w:t>
        </w:r>
        <w:r w:rsidRPr="00877456">
          <w:rPr>
            <w:highlight w:val="yellow"/>
            <w:rPrChange w:id="1580" w:author="Author" w:date="2018-03-01T11:23:00Z">
              <w:rPr/>
            </w:rPrChange>
          </w:rPr>
          <w:t>of the employee’s line manager.</w:t>
        </w:r>
      </w:ins>
    </w:p>
    <w:p w14:paraId="674433A1" w14:textId="77777777" w:rsidR="00921F63" w:rsidRPr="00273716" w:rsidRDefault="00921F63" w:rsidP="000E544F">
      <w:pPr>
        <w:rPr>
          <w:rStyle w:val="Object"/>
          <w:rFonts w:ascii="BentonSans Book" w:hAnsi="BentonSans Book" w:cs="Times New Roman"/>
          <w:i w:val="0"/>
          <w:sz w:val="18"/>
        </w:rPr>
      </w:pPr>
    </w:p>
    <w:p w14:paraId="7705127C" w14:textId="77777777" w:rsidR="00FB56A9" w:rsidRPr="00273716" w:rsidRDefault="00FB56A9" w:rsidP="00FB56A9">
      <w:pPr>
        <w:pStyle w:val="SAPKeyblockTitle"/>
      </w:pPr>
      <w:r w:rsidRPr="00273716">
        <w:t>Procedure</w:t>
      </w:r>
    </w:p>
    <w:tbl>
      <w:tblPr>
        <w:tblW w:w="142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2250"/>
        <w:gridCol w:w="4050"/>
        <w:gridCol w:w="5822"/>
        <w:gridCol w:w="1334"/>
      </w:tblGrid>
      <w:tr w:rsidR="00FB56A9" w:rsidRPr="00273716" w14:paraId="1F992A09" w14:textId="77777777" w:rsidTr="00273716">
        <w:trPr>
          <w:trHeight w:val="576"/>
          <w:tblHeader/>
        </w:trPr>
        <w:tc>
          <w:tcPr>
            <w:tcW w:w="828" w:type="dxa"/>
            <w:shd w:val="solid" w:color="999999" w:fill="FFFFFF"/>
            <w:hideMark/>
          </w:tcPr>
          <w:p w14:paraId="18A30B05" w14:textId="77777777" w:rsidR="00FB56A9" w:rsidRPr="00273716" w:rsidRDefault="00FB56A9" w:rsidP="00BE1958">
            <w:pPr>
              <w:rPr>
                <w:rFonts w:ascii="BentonSans Bold" w:hAnsi="BentonSans Bold"/>
                <w:color w:val="FFFFFF"/>
              </w:rPr>
            </w:pPr>
            <w:r w:rsidRPr="00273716">
              <w:rPr>
                <w:rFonts w:ascii="BentonSans Bold" w:hAnsi="BentonSans Bold"/>
                <w:color w:val="FFFFFF"/>
              </w:rPr>
              <w:t>Test Step #</w:t>
            </w:r>
          </w:p>
        </w:tc>
        <w:tc>
          <w:tcPr>
            <w:tcW w:w="2250" w:type="dxa"/>
            <w:shd w:val="solid" w:color="999999" w:fill="FFFFFF"/>
            <w:hideMark/>
          </w:tcPr>
          <w:p w14:paraId="41EA8EEA" w14:textId="77777777" w:rsidR="00FB56A9" w:rsidRPr="00273716" w:rsidRDefault="00FB56A9" w:rsidP="00BE1958">
            <w:pPr>
              <w:rPr>
                <w:rFonts w:ascii="BentonSans Bold" w:hAnsi="BentonSans Bold"/>
                <w:color w:val="FFFFFF"/>
              </w:rPr>
            </w:pPr>
            <w:r w:rsidRPr="00273716">
              <w:rPr>
                <w:rFonts w:ascii="BentonSans Bold" w:hAnsi="BentonSans Bold"/>
                <w:color w:val="FFFFFF"/>
              </w:rPr>
              <w:t>Test Step Name</w:t>
            </w:r>
          </w:p>
        </w:tc>
        <w:tc>
          <w:tcPr>
            <w:tcW w:w="4050" w:type="dxa"/>
            <w:shd w:val="solid" w:color="999999" w:fill="FFFFFF"/>
            <w:hideMark/>
          </w:tcPr>
          <w:p w14:paraId="5E798784" w14:textId="77777777" w:rsidR="00FB56A9" w:rsidRPr="00273716" w:rsidRDefault="00FB56A9" w:rsidP="00BE1958">
            <w:pPr>
              <w:rPr>
                <w:rFonts w:ascii="BentonSans Bold" w:hAnsi="BentonSans Bold"/>
                <w:color w:val="FFFFFF"/>
              </w:rPr>
            </w:pPr>
            <w:r w:rsidRPr="00273716">
              <w:rPr>
                <w:rFonts w:ascii="BentonSans Bold" w:hAnsi="BentonSans Bold"/>
                <w:color w:val="FFFFFF"/>
              </w:rPr>
              <w:t>Instruction</w:t>
            </w:r>
          </w:p>
        </w:tc>
        <w:tc>
          <w:tcPr>
            <w:tcW w:w="5822" w:type="dxa"/>
            <w:shd w:val="solid" w:color="999999" w:fill="FFFFFF"/>
            <w:hideMark/>
          </w:tcPr>
          <w:p w14:paraId="7750AAFE" w14:textId="77777777" w:rsidR="00FB56A9" w:rsidRPr="00273716" w:rsidRDefault="00FB56A9" w:rsidP="00BE1958">
            <w:pPr>
              <w:rPr>
                <w:rFonts w:ascii="BentonSans Bold" w:hAnsi="BentonSans Bold"/>
                <w:color w:val="FFFFFF"/>
              </w:rPr>
            </w:pPr>
            <w:r w:rsidRPr="00273716">
              <w:rPr>
                <w:rFonts w:ascii="BentonSans Bold" w:hAnsi="BentonSans Bold"/>
                <w:color w:val="FFFFFF"/>
              </w:rPr>
              <w:t>Expected Result</w:t>
            </w:r>
          </w:p>
        </w:tc>
        <w:tc>
          <w:tcPr>
            <w:tcW w:w="1334" w:type="dxa"/>
            <w:shd w:val="solid" w:color="999999" w:fill="FFFFFF"/>
            <w:hideMark/>
          </w:tcPr>
          <w:p w14:paraId="6CBCBC85" w14:textId="77777777" w:rsidR="00FB56A9" w:rsidRPr="00273716" w:rsidRDefault="00FB56A9" w:rsidP="00BE1958">
            <w:pPr>
              <w:rPr>
                <w:rFonts w:ascii="BentonSans Bold" w:hAnsi="BentonSans Bold"/>
                <w:color w:val="FFFFFF"/>
              </w:rPr>
            </w:pPr>
            <w:r w:rsidRPr="00273716">
              <w:rPr>
                <w:rFonts w:ascii="BentonSans Bold" w:hAnsi="BentonSans Bold"/>
                <w:color w:val="FFFFFF"/>
              </w:rPr>
              <w:t>Pass / Fail / Comment</w:t>
            </w:r>
          </w:p>
        </w:tc>
      </w:tr>
      <w:tr w:rsidR="00FB56A9" w:rsidRPr="00273716" w14:paraId="26FFF03D" w14:textId="77777777" w:rsidTr="00864F07">
        <w:trPr>
          <w:trHeight w:val="288"/>
        </w:trPr>
        <w:tc>
          <w:tcPr>
            <w:tcW w:w="828" w:type="dxa"/>
            <w:hideMark/>
          </w:tcPr>
          <w:p w14:paraId="51EE6E84" w14:textId="77777777" w:rsidR="00FB56A9" w:rsidRPr="00273716" w:rsidRDefault="00FB56A9" w:rsidP="00BE1958">
            <w:r w:rsidRPr="00273716">
              <w:t>1</w:t>
            </w:r>
          </w:p>
        </w:tc>
        <w:tc>
          <w:tcPr>
            <w:tcW w:w="2250" w:type="dxa"/>
            <w:hideMark/>
          </w:tcPr>
          <w:p w14:paraId="43129039" w14:textId="77777777" w:rsidR="00FB56A9" w:rsidRPr="00273716" w:rsidRDefault="00FB56A9" w:rsidP="00BE1958">
            <w:pPr>
              <w:rPr>
                <w:rStyle w:val="SAPEmphasis"/>
              </w:rPr>
            </w:pPr>
            <w:r w:rsidRPr="00273716">
              <w:rPr>
                <w:rStyle w:val="SAPEmphasis"/>
              </w:rPr>
              <w:t>Log on</w:t>
            </w:r>
          </w:p>
        </w:tc>
        <w:tc>
          <w:tcPr>
            <w:tcW w:w="4050" w:type="dxa"/>
            <w:hideMark/>
          </w:tcPr>
          <w:p w14:paraId="3A33C57B" w14:textId="7557395A" w:rsidR="00FB56A9" w:rsidRPr="00C4343B" w:rsidRDefault="00FB56A9">
            <w:r w:rsidRPr="00E240E9">
              <w:t xml:space="preserve">Log on to </w:t>
            </w:r>
            <w:r w:rsidR="00F41927" w:rsidRPr="00C4343B">
              <w:rPr>
                <w:rStyle w:val="SAPScreenElement"/>
                <w:color w:val="auto"/>
              </w:rPr>
              <w:t>Employee Central</w:t>
            </w:r>
            <w:r w:rsidR="00F41927" w:rsidRPr="00C4343B" w:rsidDel="00765839">
              <w:rPr>
                <w:rStyle w:val="SAPScreenElement"/>
              </w:rPr>
              <w:t xml:space="preserve"> </w:t>
            </w:r>
            <w:r w:rsidRPr="00C4343B">
              <w:t>as 2</w:t>
            </w:r>
            <w:r w:rsidRPr="00C4343B">
              <w:rPr>
                <w:vertAlign w:val="superscript"/>
              </w:rPr>
              <w:t>nd</w:t>
            </w:r>
            <w:r w:rsidRPr="00C4343B">
              <w:t xml:space="preserve"> level manager.</w:t>
            </w:r>
          </w:p>
        </w:tc>
        <w:tc>
          <w:tcPr>
            <w:tcW w:w="5822" w:type="dxa"/>
            <w:hideMark/>
          </w:tcPr>
          <w:p w14:paraId="6F2BD34D" w14:textId="77777777" w:rsidR="00FB56A9" w:rsidRPr="00273716" w:rsidRDefault="00FB56A9" w:rsidP="00BE1958">
            <w:r w:rsidRPr="00273716">
              <w:t xml:space="preserve">The </w:t>
            </w:r>
            <w:r w:rsidRPr="00273716">
              <w:rPr>
                <w:rStyle w:val="SAPScreenElement"/>
              </w:rPr>
              <w:t xml:space="preserve">Home </w:t>
            </w:r>
            <w:r w:rsidRPr="00273716">
              <w:t>page is displayed.</w:t>
            </w:r>
          </w:p>
        </w:tc>
        <w:tc>
          <w:tcPr>
            <w:tcW w:w="1334" w:type="dxa"/>
          </w:tcPr>
          <w:p w14:paraId="7F562615" w14:textId="77777777" w:rsidR="00FB56A9" w:rsidRPr="00273716" w:rsidRDefault="00FB56A9" w:rsidP="00BE1958">
            <w:pPr>
              <w:rPr>
                <w:rFonts w:cs="Arial"/>
                <w:bCs/>
              </w:rPr>
            </w:pPr>
          </w:p>
        </w:tc>
      </w:tr>
      <w:tr w:rsidR="006F20F0" w:rsidRPr="00273716" w14:paraId="0C5404A4" w14:textId="77777777" w:rsidTr="00864F07">
        <w:trPr>
          <w:trHeight w:val="357"/>
        </w:trPr>
        <w:tc>
          <w:tcPr>
            <w:tcW w:w="828" w:type="dxa"/>
          </w:tcPr>
          <w:p w14:paraId="1922941D" w14:textId="6D067BE1" w:rsidR="006F20F0" w:rsidRPr="00273716" w:rsidRDefault="006F20F0" w:rsidP="006F20F0">
            <w:r w:rsidRPr="00273716">
              <w:t>2</w:t>
            </w:r>
          </w:p>
        </w:tc>
        <w:tc>
          <w:tcPr>
            <w:tcW w:w="2250" w:type="dxa"/>
          </w:tcPr>
          <w:p w14:paraId="5E98CB70" w14:textId="2CCB4599" w:rsidR="006F20F0" w:rsidRPr="00273716" w:rsidRDefault="006F20F0" w:rsidP="006F20F0">
            <w:pPr>
              <w:rPr>
                <w:rStyle w:val="SAPEmphasis"/>
              </w:rPr>
            </w:pPr>
            <w:r w:rsidRPr="00273716">
              <w:rPr>
                <w:rStyle w:val="SAPEmphasis"/>
              </w:rPr>
              <w:t>Access Requests Tile</w:t>
            </w:r>
          </w:p>
        </w:tc>
        <w:tc>
          <w:tcPr>
            <w:tcW w:w="4050" w:type="dxa"/>
          </w:tcPr>
          <w:p w14:paraId="26C17CA7" w14:textId="2E4026F6" w:rsidR="006F20F0" w:rsidRPr="00273716" w:rsidRDefault="006F20F0" w:rsidP="006F20F0">
            <w:r w:rsidRPr="00273716">
              <w:t xml:space="preserve">On the </w:t>
            </w:r>
            <w:r w:rsidRPr="00273716">
              <w:rPr>
                <w:rStyle w:val="SAPScreenElement"/>
              </w:rPr>
              <w:t xml:space="preserve">Home </w:t>
            </w:r>
            <w:r w:rsidRPr="00273716">
              <w:t>page</w:t>
            </w:r>
            <w:r w:rsidRPr="00273716">
              <w:rPr>
                <w:rStyle w:val="SAPScreenElement"/>
              </w:rPr>
              <w:t>,</w:t>
            </w:r>
            <w:r w:rsidRPr="00273716">
              <w:t xml:space="preserve"> go to the </w:t>
            </w:r>
            <w:r w:rsidRPr="00273716">
              <w:rPr>
                <w:rStyle w:val="SAPScreenElement"/>
              </w:rPr>
              <w:t>To Do</w:t>
            </w:r>
            <w:r w:rsidRPr="00273716">
              <w:t xml:space="preserve"> section and </w:t>
            </w:r>
            <w:r w:rsidR="004419EB" w:rsidRPr="00273716">
              <w:t>choose</w:t>
            </w:r>
            <w:r w:rsidRPr="00273716">
              <w:t xml:space="preserve"> the </w:t>
            </w:r>
            <w:r w:rsidRPr="00273716">
              <w:rPr>
                <w:rStyle w:val="SAPScreenElement"/>
              </w:rPr>
              <w:t>Approve Requests</w:t>
            </w:r>
            <w:r w:rsidRPr="00273716">
              <w:t xml:space="preserve"> tile.</w:t>
            </w:r>
          </w:p>
        </w:tc>
        <w:tc>
          <w:tcPr>
            <w:tcW w:w="5822" w:type="dxa"/>
          </w:tcPr>
          <w:p w14:paraId="67D7DAE6" w14:textId="363F7196" w:rsidR="006F20F0" w:rsidRPr="00273716" w:rsidRDefault="006F20F0" w:rsidP="006F20F0">
            <w:r w:rsidRPr="00273716">
              <w:t xml:space="preserve">The </w:t>
            </w:r>
            <w:r w:rsidRPr="00273716">
              <w:rPr>
                <w:rStyle w:val="SAPScreenElement"/>
              </w:rPr>
              <w:t>Approve Requests</w:t>
            </w:r>
            <w:r w:rsidRPr="00273716">
              <w:t xml:space="preserve"> dialog box is displayed, containing a list of all </w:t>
            </w:r>
            <w:del w:id="1581" w:author="Author" w:date="2018-01-15T14:16:00Z">
              <w:r w:rsidRPr="00273716" w:rsidDel="00F838B5">
                <w:delText xml:space="preserve">the </w:delText>
              </w:r>
            </w:del>
            <w:r w:rsidRPr="00273716">
              <w:t xml:space="preserve">requests you need to approve. For each request, high level details are given, which depend on the request type. </w:t>
            </w:r>
          </w:p>
        </w:tc>
        <w:tc>
          <w:tcPr>
            <w:tcW w:w="1334" w:type="dxa"/>
          </w:tcPr>
          <w:p w14:paraId="5EF5874A" w14:textId="77777777" w:rsidR="006F20F0" w:rsidRPr="00273716" w:rsidRDefault="006F20F0" w:rsidP="006F20F0"/>
        </w:tc>
      </w:tr>
      <w:tr w:rsidR="006F20F0" w:rsidRPr="00273716" w14:paraId="23C49862" w14:textId="77777777" w:rsidTr="00864F07">
        <w:trPr>
          <w:trHeight w:val="357"/>
        </w:trPr>
        <w:tc>
          <w:tcPr>
            <w:tcW w:w="828" w:type="dxa"/>
            <w:hideMark/>
          </w:tcPr>
          <w:p w14:paraId="43B00A55" w14:textId="79412174" w:rsidR="006F20F0" w:rsidRPr="00273716" w:rsidRDefault="006F20F0" w:rsidP="006F20F0">
            <w:r w:rsidRPr="00273716">
              <w:t>3</w:t>
            </w:r>
          </w:p>
        </w:tc>
        <w:tc>
          <w:tcPr>
            <w:tcW w:w="2250" w:type="dxa"/>
            <w:hideMark/>
          </w:tcPr>
          <w:p w14:paraId="5389453B" w14:textId="77777777" w:rsidR="006F20F0" w:rsidRPr="00273716" w:rsidRDefault="006F20F0" w:rsidP="006F20F0">
            <w:pPr>
              <w:rPr>
                <w:rStyle w:val="SAPEmphasis"/>
              </w:rPr>
            </w:pPr>
            <w:r w:rsidRPr="00273716">
              <w:rPr>
                <w:rStyle w:val="SAPEmphasis"/>
              </w:rPr>
              <w:t>Select Change Request</w:t>
            </w:r>
          </w:p>
        </w:tc>
        <w:tc>
          <w:tcPr>
            <w:tcW w:w="4050" w:type="dxa"/>
            <w:hideMark/>
          </w:tcPr>
          <w:p w14:paraId="21FA22C3" w14:textId="6E23692E" w:rsidR="006F20F0" w:rsidRPr="00273716" w:rsidRDefault="006F20F0" w:rsidP="006F20F0">
            <w:r w:rsidRPr="00273716">
              <w:t xml:space="preserve">In </w:t>
            </w:r>
            <w:r w:rsidRPr="00E240E9">
              <w:t xml:space="preserve">the </w:t>
            </w:r>
            <w:r w:rsidRPr="00C4343B">
              <w:rPr>
                <w:rStyle w:val="SAPScreenElement"/>
              </w:rPr>
              <w:t>Approve Requests</w:t>
            </w:r>
            <w:r w:rsidRPr="00C4343B">
              <w:t xml:space="preserve"> dialog box, </w:t>
            </w:r>
            <w:r w:rsidR="004419EB" w:rsidRPr="00C4343B">
              <w:t>choose</w:t>
            </w:r>
            <w:r w:rsidRPr="00C4343B">
              <w:t xml:space="preserve"> the </w:t>
            </w:r>
            <w:r w:rsidRPr="00C4343B">
              <w:rPr>
                <w:rStyle w:val="SAPScreenElement"/>
              </w:rPr>
              <w:t xml:space="preserve">&lt;Promotion – Pay Change For &lt;Employee Name&gt; </w:t>
            </w:r>
            <w:r w:rsidRPr="00C4343B">
              <w:t>link.</w:t>
            </w:r>
          </w:p>
          <w:p w14:paraId="14145D66" w14:textId="77777777" w:rsidR="006F20F0" w:rsidRPr="00273716" w:rsidRDefault="006F20F0" w:rsidP="000E544F">
            <w:pPr>
              <w:pStyle w:val="SAPNoteHeading"/>
              <w:ind w:left="0"/>
            </w:pPr>
            <w:r w:rsidRPr="00273716">
              <w:rPr>
                <w:noProof/>
                <w:lang w:val="de-DE" w:eastAsia="de-DE"/>
              </w:rPr>
              <w:drawing>
                <wp:inline distT="0" distB="0" distL="0" distR="0" wp14:anchorId="49CFF5CC" wp14:editId="4A1561B5">
                  <wp:extent cx="228600" cy="228600"/>
                  <wp:effectExtent l="0" t="0" r="0" b="0"/>
                  <wp:docPr id="24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4823DB2C" w14:textId="7F7ADE9D" w:rsidR="009664DF" w:rsidRPr="00273716" w:rsidRDefault="006F20F0" w:rsidP="009664DF">
            <w:r w:rsidRPr="00273716">
              <w:t xml:space="preserve">In case you have several requests in the tile, select the </w:t>
            </w:r>
            <w:r w:rsidRPr="00273716">
              <w:rPr>
                <w:rStyle w:val="SAPScreenElement"/>
              </w:rPr>
              <w:t>Go to Workflow Requests</w:t>
            </w:r>
            <w:r w:rsidRPr="00273716">
              <w:t xml:space="preserve"> link located at the bottom right of the </w:t>
            </w:r>
            <w:r w:rsidRPr="00273716">
              <w:rPr>
                <w:rStyle w:val="SAPScreenElement"/>
              </w:rPr>
              <w:t>Approve Requests</w:t>
            </w:r>
            <w:r w:rsidRPr="00273716">
              <w:t xml:space="preserve"> dialog box. The </w:t>
            </w:r>
            <w:r w:rsidRPr="00273716">
              <w:rPr>
                <w:rStyle w:val="SAPScreenElement"/>
              </w:rPr>
              <w:t>My Workflow Requests (#)</w:t>
            </w:r>
            <w:r w:rsidRPr="00273716">
              <w:t xml:space="preserve"> screen is displayed. If appropriate, </w:t>
            </w:r>
            <w:r w:rsidR="004419EB" w:rsidRPr="00273716">
              <w:t>choose</w:t>
            </w:r>
            <w:r w:rsidRPr="00273716">
              <w:t xml:space="preserve"> </w:t>
            </w:r>
            <w:r w:rsidRPr="00273716">
              <w:rPr>
                <w:rStyle w:val="SAPScreenElement"/>
              </w:rPr>
              <w:t>More</w:t>
            </w:r>
            <w:r w:rsidRPr="00273716">
              <w:t xml:space="preserve">, to have the complete list of requests. Select the </w:t>
            </w:r>
            <w:r w:rsidRPr="00273716">
              <w:rPr>
                <w:rStyle w:val="SAPScreenElement"/>
              </w:rPr>
              <w:t>Filter</w:t>
            </w:r>
            <w:r w:rsidRPr="00273716">
              <w:t xml:space="preserve"> </w:t>
            </w:r>
            <w:r w:rsidRPr="00273716">
              <w:rPr>
                <w:noProof/>
                <w:lang w:val="de-DE" w:eastAsia="de-DE"/>
              </w:rPr>
              <w:drawing>
                <wp:inline distT="0" distB="0" distL="0" distR="0" wp14:anchorId="31524B59" wp14:editId="3D217311">
                  <wp:extent cx="333375" cy="2762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276225"/>
                          </a:xfrm>
                          <a:prstGeom prst="rect">
                            <a:avLst/>
                          </a:prstGeom>
                        </pic:spPr>
                      </pic:pic>
                    </a:graphicData>
                  </a:graphic>
                </wp:inline>
              </w:drawing>
            </w:r>
            <w:r w:rsidRPr="00273716">
              <w:t xml:space="preserve"> icon to search for the request you need to approve. In the filter criteria fields, which show up, make entries as appropriate. For example, enter for </w:t>
            </w:r>
            <w:r w:rsidRPr="00273716">
              <w:rPr>
                <w:rStyle w:val="SAPScreenElement"/>
              </w:rPr>
              <w:t>Event Reason</w:t>
            </w:r>
            <w:r w:rsidRPr="00273716">
              <w:t xml:space="preserve"> value</w:t>
            </w:r>
            <w:r w:rsidRPr="00273716">
              <w:rPr>
                <w:rStyle w:val="SAPUserEntry"/>
              </w:rPr>
              <w:t xml:space="preserve"> Promotion – Pay Change </w:t>
            </w:r>
            <w:r w:rsidRPr="00273716">
              <w:t xml:space="preserve">and in </w:t>
            </w:r>
            <w:r w:rsidRPr="00273716">
              <w:rPr>
                <w:rStyle w:val="SAPScreenElement"/>
              </w:rPr>
              <w:t>Requested For</w:t>
            </w:r>
            <w:r w:rsidRPr="00273716">
              <w:t xml:space="preserve"> the name of the employee for whom the change has been requested. Then choose the </w:t>
            </w:r>
            <w:r w:rsidRPr="00273716">
              <w:rPr>
                <w:rStyle w:val="SAPScreenElement"/>
              </w:rPr>
              <w:t>Go</w:t>
            </w:r>
            <w:r w:rsidRPr="00273716">
              <w:t xml:space="preserve"> button. </w:t>
            </w:r>
            <w:r w:rsidR="009664DF" w:rsidRPr="00273716">
              <w:t>In case there are several requests of this type, you can also sort them, for example based on the date you received them</w:t>
            </w:r>
            <w:del w:id="1582" w:author="Author" w:date="2018-01-15T14:18:00Z">
              <w:r w:rsidR="009664DF" w:rsidRPr="00273716" w:rsidDel="00F838B5">
                <w:delText>, in order to ensure a timely completion of them</w:delText>
              </w:r>
            </w:del>
            <w:r w:rsidR="009664DF" w:rsidRPr="00273716">
              <w:t xml:space="preserve">. Select the </w:t>
            </w:r>
            <w:r w:rsidR="009664DF" w:rsidRPr="00273716">
              <w:rPr>
                <w:rStyle w:val="SAPScreenElement"/>
              </w:rPr>
              <w:t>Sort</w:t>
            </w:r>
            <w:r w:rsidR="009664DF" w:rsidRPr="00273716">
              <w:t xml:space="preserve"> </w:t>
            </w:r>
            <w:r w:rsidR="009664DF" w:rsidRPr="00273716">
              <w:rPr>
                <w:noProof/>
                <w:lang w:val="de-DE" w:eastAsia="de-DE"/>
              </w:rPr>
              <w:drawing>
                <wp:inline distT="0" distB="0" distL="0" distR="0" wp14:anchorId="229C0C71" wp14:editId="579607BE">
                  <wp:extent cx="332740" cy="260985"/>
                  <wp:effectExtent l="0" t="0" r="0" b="5715"/>
                  <wp:docPr id="244" name="Picture 244"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64.png@01D2EF17.DB16DA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9664DF" w:rsidRPr="00273716">
              <w:t xml:space="preserve"> icon and in the menu</w:t>
            </w:r>
            <w:del w:id="1583" w:author="Author" w:date="2018-01-15T14:19:00Z">
              <w:r w:rsidR="009664DF" w:rsidRPr="00273716" w:rsidDel="00F838B5">
                <w:delText>,</w:delText>
              </w:r>
            </w:del>
            <w:r w:rsidR="009664DF" w:rsidRPr="00273716">
              <w:t xml:space="preserve"> that expands, check the appropriate radio-buttons and choose </w:t>
            </w:r>
            <w:r w:rsidR="009664DF" w:rsidRPr="00273716">
              <w:rPr>
                <w:rStyle w:val="SAPScreenElement"/>
              </w:rPr>
              <w:t>Apply.</w:t>
            </w:r>
          </w:p>
          <w:p w14:paraId="5431C6EB" w14:textId="59BC9161" w:rsidR="006F20F0" w:rsidRPr="00273716" w:rsidRDefault="006F20F0" w:rsidP="006F20F0">
            <w:r w:rsidRPr="00273716">
              <w:t xml:space="preserve">In the result list, </w:t>
            </w:r>
            <w:r w:rsidR="004419EB" w:rsidRPr="00273716">
              <w:t>choose</w:t>
            </w:r>
            <w:r w:rsidRPr="00273716">
              <w:t xml:space="preserve"> the appropriate </w:t>
            </w:r>
            <w:r w:rsidRPr="00273716">
              <w:rPr>
                <w:rStyle w:val="SAPScreenElement"/>
              </w:rPr>
              <w:t xml:space="preserve">&lt;Job Change Event Reason&gt; For &lt;Employee Name&gt; </w:t>
            </w:r>
            <w:r w:rsidRPr="00273716">
              <w:t>link.</w:t>
            </w:r>
          </w:p>
        </w:tc>
        <w:tc>
          <w:tcPr>
            <w:tcW w:w="5822" w:type="dxa"/>
            <w:hideMark/>
          </w:tcPr>
          <w:p w14:paraId="14A90116" w14:textId="4B54D487" w:rsidR="006F20F0" w:rsidRPr="00273716" w:rsidRDefault="006F20F0" w:rsidP="006F20F0">
            <w:r w:rsidRPr="00273716">
              <w:t xml:space="preserve">The </w:t>
            </w:r>
            <w:r w:rsidRPr="00273716">
              <w:rPr>
                <w:rStyle w:val="SAPScreenElement"/>
              </w:rPr>
              <w:t xml:space="preserve">Employee Files &gt; Workflow Details </w:t>
            </w:r>
            <w:r w:rsidRPr="00273716">
              <w:t>screen is displayed containing details to the change request. The screen is divided in</w:t>
            </w:r>
            <w:ins w:id="1584" w:author="Author" w:date="2018-01-15T14:19:00Z">
              <w:r w:rsidR="00F838B5">
                <w:t>to</w:t>
              </w:r>
            </w:ins>
            <w:r w:rsidRPr="00273716">
              <w:t xml:space="preserve"> several sections:</w:t>
            </w:r>
          </w:p>
          <w:p w14:paraId="329B690F" w14:textId="77777777" w:rsidR="006F20F0" w:rsidRPr="00273716" w:rsidRDefault="006F20F0" w:rsidP="006F20F0">
            <w:pPr>
              <w:pStyle w:val="ListBullet"/>
            </w:pPr>
            <w:r w:rsidRPr="00273716">
              <w:t xml:space="preserve">The </w:t>
            </w:r>
            <w:r w:rsidRPr="00273716">
              <w:rPr>
                <w:rStyle w:val="SAPScreenElement"/>
              </w:rPr>
              <w:t xml:space="preserve">Do you approve this request? </w:t>
            </w:r>
            <w:r w:rsidRPr="00273716">
              <w:t>section contains a short overview of the request, its initiator, and the workflow participants.</w:t>
            </w:r>
          </w:p>
          <w:p w14:paraId="0F1A238B" w14:textId="320C2E29" w:rsidR="006F20F0" w:rsidRPr="00273716" w:rsidRDefault="006F20F0" w:rsidP="006F20F0">
            <w:pPr>
              <w:pStyle w:val="ListBullet"/>
            </w:pPr>
            <w:r w:rsidRPr="00273716">
              <w:t xml:space="preserve">Depending which data </w:t>
            </w:r>
            <w:del w:id="1585" w:author="Author" w:date="2018-01-15T14:20:00Z">
              <w:r w:rsidRPr="00273716" w:rsidDel="00F838B5">
                <w:delText xml:space="preserve">is </w:delText>
              </w:r>
            </w:del>
            <w:ins w:id="1586" w:author="Author" w:date="2018-01-15T14:20:00Z">
              <w:r w:rsidR="00F838B5">
                <w:t>has</w:t>
              </w:r>
              <w:r w:rsidR="00F838B5" w:rsidRPr="00273716">
                <w:t xml:space="preserve"> </w:t>
              </w:r>
            </w:ins>
            <w:r w:rsidRPr="00273716">
              <w:t xml:space="preserve">to be changed as result of the promotion, the </w:t>
            </w:r>
            <w:r w:rsidRPr="00273716">
              <w:rPr>
                <w:rStyle w:val="SAPScreenElement"/>
              </w:rPr>
              <w:t xml:space="preserve">Job Information </w:t>
            </w:r>
            <w:ins w:id="1587" w:author="Author" w:date="2018-01-17T10:27:00Z">
              <w:r w:rsidR="006F1BB3" w:rsidRPr="00D04C2B">
                <w:rPr>
                  <w:rPrChange w:id="1588" w:author="Author" w:date="2018-01-17T10:27:00Z">
                    <w:rPr>
                      <w:rStyle w:val="SAPScreenElement"/>
                    </w:rPr>
                  </w:rPrChange>
                </w:rPr>
                <w:t>and/</w:t>
              </w:r>
            </w:ins>
            <w:del w:id="1589" w:author="Author" w:date="2018-01-15T14:20:00Z">
              <w:r w:rsidRPr="00AA661E" w:rsidDel="00F838B5">
                <w:rPr>
                  <w:strike/>
                  <w:highlight w:val="yellow"/>
                  <w:rPrChange w:id="1590" w:author="Author" w:date="2018-01-09T11:49:00Z">
                    <w:rPr/>
                  </w:rPrChange>
                </w:rPr>
                <w:delText>and</w:delText>
              </w:r>
              <w:r w:rsidRPr="00273716" w:rsidDel="00F838B5">
                <w:delText>/</w:delText>
              </w:r>
            </w:del>
            <w:r w:rsidRPr="00273716">
              <w:t xml:space="preserve">or </w:t>
            </w:r>
            <w:r w:rsidRPr="00273716">
              <w:rPr>
                <w:rStyle w:val="SAPScreenElement"/>
              </w:rPr>
              <w:t xml:space="preserve">Compensation Information </w:t>
            </w:r>
            <w:r w:rsidRPr="00273716">
              <w:t>section is shown with the following information:</w:t>
            </w:r>
          </w:p>
          <w:p w14:paraId="393303DD" w14:textId="38E1C9BF" w:rsidR="006F20F0" w:rsidRPr="00D04C2B" w:rsidRDefault="006F20F0" w:rsidP="00FD5BCD">
            <w:pPr>
              <w:pStyle w:val="ListBullet"/>
              <w:numPr>
                <w:ilvl w:val="0"/>
                <w:numId w:val="46"/>
              </w:numPr>
              <w:rPr>
                <w:ins w:id="1591" w:author="Author" w:date="2018-01-15T14:23:00Z"/>
                <w:rPrChange w:id="1592" w:author="Author" w:date="2018-01-17T10:25:00Z">
                  <w:rPr>
                    <w:ins w:id="1593" w:author="Author" w:date="2018-01-15T14:23:00Z"/>
                    <w:highlight w:val="yellow"/>
                  </w:rPr>
                </w:rPrChange>
              </w:rPr>
            </w:pPr>
            <w:r w:rsidRPr="00D04C2B">
              <w:t xml:space="preserve">In case job information data has changed, these changes can be found in section </w:t>
            </w:r>
            <w:r w:rsidRPr="00D04C2B">
              <w:rPr>
                <w:rStyle w:val="SAPScreenElement"/>
              </w:rPr>
              <w:t>Job Information</w:t>
            </w:r>
            <w:r w:rsidRPr="00D04C2B">
              <w:t xml:space="preserve">. Additionally, depending on the business rules configured, section </w:t>
            </w:r>
            <w:r w:rsidRPr="00D04C2B">
              <w:rPr>
                <w:rStyle w:val="SAPScreenElement"/>
              </w:rPr>
              <w:t>Compensation Information</w:t>
            </w:r>
            <w:r w:rsidRPr="00D04C2B">
              <w:t xml:space="preserve"> might also be shown, where the pay component has been adapted according to the chosen pay scale group and/or pay scale level. </w:t>
            </w:r>
          </w:p>
          <w:p w14:paraId="23820E2B" w14:textId="394B8B2A" w:rsidR="00F838B5" w:rsidRPr="00D04C2B" w:rsidDel="006F1BB3" w:rsidRDefault="00F838B5">
            <w:pPr>
              <w:pStyle w:val="ListBullet"/>
              <w:numPr>
                <w:ilvl w:val="0"/>
                <w:numId w:val="0"/>
              </w:numPr>
              <w:ind w:left="777"/>
              <w:rPr>
                <w:ins w:id="1594" w:author="Author" w:date="2018-01-15T14:23:00Z"/>
                <w:del w:id="1595" w:author="Author" w:date="2018-01-17T10:25:00Z"/>
              </w:rPr>
              <w:pPrChange w:id="1596" w:author="Author" w:date="2018-01-15T14:23:00Z">
                <w:pPr>
                  <w:pStyle w:val="ListBullet"/>
                  <w:numPr>
                    <w:numId w:val="46"/>
                  </w:numPr>
                  <w:ind w:left="777"/>
                </w:pPr>
              </w:pPrChange>
            </w:pPr>
          </w:p>
          <w:p w14:paraId="2212FDC9" w14:textId="062A6B0B" w:rsidR="00F838B5" w:rsidRPr="00D04C2B" w:rsidDel="006F1BB3" w:rsidRDefault="00F838B5">
            <w:pPr>
              <w:pStyle w:val="ListBullet"/>
              <w:numPr>
                <w:ilvl w:val="0"/>
                <w:numId w:val="0"/>
              </w:numPr>
              <w:ind w:left="777"/>
              <w:rPr>
                <w:ins w:id="1597" w:author="Author" w:date="2018-01-15T14:23:00Z"/>
                <w:del w:id="1598" w:author="Author" w:date="2018-01-17T10:25:00Z"/>
              </w:rPr>
              <w:pPrChange w:id="1599" w:author="Author" w:date="2018-01-15T14:23:00Z">
                <w:pPr>
                  <w:pStyle w:val="ListBullet"/>
                  <w:numPr>
                    <w:numId w:val="46"/>
                  </w:numPr>
                  <w:ind w:left="777"/>
                </w:pPr>
              </w:pPrChange>
            </w:pPr>
            <w:ins w:id="1600" w:author="Author" w:date="2018-01-15T14:23:00Z">
              <w:del w:id="1601" w:author="Author" w:date="2018-01-17T10:25:00Z">
                <w:r w:rsidRPr="00D04C2B" w:rsidDel="006F1BB3">
                  <w:delText xml:space="preserve">test </w:delText>
                </w:r>
              </w:del>
            </w:ins>
            <w:ins w:id="1602" w:author="Author" w:date="2018-01-15T14:24:00Z">
              <w:del w:id="1603" w:author="Author" w:date="2018-01-17T10:25:00Z">
                <w:r w:rsidRPr="00D04C2B" w:rsidDel="006F1BB3">
                  <w:delText xml:space="preserve">Job info change </w:delText>
                </w:r>
              </w:del>
            </w:ins>
            <w:ins w:id="1604" w:author="Author" w:date="2018-01-15T14:23:00Z">
              <w:del w:id="1605" w:author="Author" w:date="2018-01-17T10:25:00Z">
                <w:r w:rsidRPr="00D04C2B" w:rsidDel="006F1BB3">
                  <w:delText>mit US Employee Abbott</w:delText>
                </w:r>
              </w:del>
            </w:ins>
            <w:ins w:id="1606" w:author="Author" w:date="2018-01-15T14:24:00Z">
              <w:del w:id="1607" w:author="Author" w:date="2018-01-17T10:25:00Z">
                <w:r w:rsidRPr="00D04C2B" w:rsidDel="006F1BB3">
                  <w:delText xml:space="preserve"> Smith</w:delText>
                </w:r>
              </w:del>
            </w:ins>
          </w:p>
          <w:p w14:paraId="4905886A" w14:textId="24594476" w:rsidR="00F838B5" w:rsidRPr="00D04C2B" w:rsidDel="006F1BB3" w:rsidRDefault="00F838B5">
            <w:pPr>
              <w:pStyle w:val="ListBullet"/>
              <w:numPr>
                <w:ilvl w:val="0"/>
                <w:numId w:val="0"/>
              </w:numPr>
              <w:ind w:left="777"/>
              <w:rPr>
                <w:ins w:id="1608" w:author="Author" w:date="2018-01-15T14:24:00Z"/>
                <w:del w:id="1609" w:author="Author" w:date="2018-01-17T10:25:00Z"/>
                <w:rPrChange w:id="1610" w:author="Author" w:date="2018-01-17T10:25:00Z">
                  <w:rPr>
                    <w:ins w:id="1611" w:author="Author" w:date="2018-01-15T14:24:00Z"/>
                    <w:del w:id="1612" w:author="Author" w:date="2018-01-17T10:25:00Z"/>
                    <w:highlight w:val="yellow"/>
                  </w:rPr>
                </w:rPrChange>
              </w:rPr>
              <w:pPrChange w:id="1613" w:author="Author" w:date="2018-01-15T14:23:00Z">
                <w:pPr>
                  <w:pStyle w:val="ListBullet"/>
                  <w:numPr>
                    <w:numId w:val="46"/>
                  </w:numPr>
                  <w:ind w:left="777"/>
                </w:pPr>
              </w:pPrChange>
            </w:pPr>
            <w:ins w:id="1614" w:author="Author" w:date="2018-01-15T14:23:00Z">
              <w:del w:id="1615" w:author="Author" w:date="2018-01-17T10:25:00Z">
                <w:r w:rsidRPr="003F4CC3" w:rsidDel="006F1BB3">
                  <w:rPr>
                    <w:noProof/>
                    <w:lang w:val="de-DE" w:eastAsia="de-DE"/>
                  </w:rPr>
                  <w:drawing>
                    <wp:inline distT="0" distB="0" distL="0" distR="0" wp14:anchorId="0E3665F6" wp14:editId="12EAAB31">
                      <wp:extent cx="3559810" cy="1224280"/>
                      <wp:effectExtent l="0" t="0" r="254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59810" cy="1224280"/>
                              </a:xfrm>
                              <a:prstGeom prst="rect">
                                <a:avLst/>
                              </a:prstGeom>
                            </pic:spPr>
                          </pic:pic>
                        </a:graphicData>
                      </a:graphic>
                    </wp:inline>
                  </w:drawing>
                </w:r>
              </w:del>
            </w:ins>
          </w:p>
          <w:p w14:paraId="0DBAE054" w14:textId="0E7402A6" w:rsidR="00545B7A" w:rsidRPr="00D04C2B" w:rsidDel="006F1BB3" w:rsidRDefault="00545B7A">
            <w:pPr>
              <w:pStyle w:val="ListBullet"/>
              <w:numPr>
                <w:ilvl w:val="0"/>
                <w:numId w:val="0"/>
              </w:numPr>
              <w:ind w:left="777"/>
              <w:rPr>
                <w:del w:id="1616" w:author="Author" w:date="2018-01-17T10:25:00Z"/>
              </w:rPr>
              <w:pPrChange w:id="1617" w:author="Author" w:date="2018-01-15T14:23:00Z">
                <w:pPr>
                  <w:pStyle w:val="ListBullet"/>
                  <w:numPr>
                    <w:numId w:val="46"/>
                  </w:numPr>
                  <w:ind w:left="777"/>
                </w:pPr>
              </w:pPrChange>
            </w:pPr>
          </w:p>
          <w:p w14:paraId="7527FDE3" w14:textId="687E005D" w:rsidR="006F20F0" w:rsidRDefault="006F20F0" w:rsidP="00FD5BCD">
            <w:pPr>
              <w:pStyle w:val="ListBullet"/>
              <w:numPr>
                <w:ilvl w:val="0"/>
                <w:numId w:val="46"/>
              </w:numPr>
              <w:rPr>
                <w:ins w:id="1618" w:author="Author" w:date="2018-01-17T14:48:00Z"/>
              </w:rPr>
            </w:pPr>
            <w:r w:rsidRPr="00D04C2B">
              <w:t xml:space="preserve">In case compensation information data has changed, only the section </w:t>
            </w:r>
            <w:r w:rsidRPr="00D04C2B">
              <w:rPr>
                <w:rStyle w:val="SAPScreenElement"/>
              </w:rPr>
              <w:t>Compensation Information</w:t>
            </w:r>
            <w:r w:rsidRPr="00D04C2B">
              <w:t xml:space="preserve"> is shown, where the changes can be found.</w:t>
            </w:r>
          </w:p>
          <w:p w14:paraId="44E0D251" w14:textId="54CEFC13" w:rsidR="00436D83" w:rsidDel="00927288" w:rsidRDefault="00436D83">
            <w:pPr>
              <w:pStyle w:val="ListBullet"/>
              <w:numPr>
                <w:ilvl w:val="0"/>
                <w:numId w:val="0"/>
              </w:numPr>
              <w:ind w:left="414"/>
              <w:rPr>
                <w:ins w:id="1619" w:author="Author" w:date="2018-01-17T14:48:00Z"/>
                <w:del w:id="1620" w:author="Author" w:date="2018-01-30T11:04:00Z"/>
              </w:rPr>
              <w:pPrChange w:id="1621" w:author="Author" w:date="2018-02-20T14:05:00Z">
                <w:pPr>
                  <w:pStyle w:val="ListBullet"/>
                  <w:numPr>
                    <w:numId w:val="46"/>
                  </w:numPr>
                  <w:ind w:left="777"/>
                </w:pPr>
              </w:pPrChange>
            </w:pPr>
          </w:p>
          <w:p w14:paraId="3354415D" w14:textId="07E4BD9F" w:rsidR="00436D83" w:rsidRPr="00436D83" w:rsidDel="00927288" w:rsidRDefault="00436D83">
            <w:pPr>
              <w:pStyle w:val="ListBullet"/>
              <w:numPr>
                <w:ilvl w:val="0"/>
                <w:numId w:val="0"/>
              </w:numPr>
              <w:ind w:left="414"/>
              <w:rPr>
                <w:del w:id="1622" w:author="Author" w:date="2018-01-30T11:04:00Z"/>
                <w:lang w:val="de-DE"/>
                <w:rPrChange w:id="1623" w:author="Author" w:date="2018-01-17T14:48:00Z">
                  <w:rPr>
                    <w:del w:id="1624" w:author="Author" w:date="2018-01-30T11:04:00Z"/>
                  </w:rPr>
                </w:rPrChange>
              </w:rPr>
              <w:pPrChange w:id="1625" w:author="Author" w:date="2018-02-20T14:05:00Z">
                <w:pPr>
                  <w:pStyle w:val="ListBullet"/>
                  <w:numPr>
                    <w:numId w:val="46"/>
                  </w:numPr>
                  <w:ind w:left="777"/>
                </w:pPr>
              </w:pPrChange>
            </w:pPr>
            <w:ins w:id="1626" w:author="Author" w:date="2018-01-17T14:48:00Z">
              <w:del w:id="1627" w:author="Author" w:date="2018-01-30T11:04:00Z">
                <w:r w:rsidRPr="00436D83" w:rsidDel="00927288">
                  <w:rPr>
                    <w:highlight w:val="yellow"/>
                    <w:lang w:val="de-DE"/>
                    <w:rPrChange w:id="1628" w:author="Author" w:date="2018-01-17T14:48:00Z">
                      <w:rPr/>
                    </w:rPrChange>
                  </w:rPr>
                  <w:delText>muss die Note hier rein?</w:delText>
                </w:r>
                <w:r w:rsidRPr="00436D83" w:rsidDel="00927288">
                  <w:rPr>
                    <w:highlight w:val="yellow"/>
                    <w:lang w:val="de-DE"/>
                    <w:rPrChange w:id="1629" w:author="Author" w:date="2018-01-17T14:48:00Z">
                      <w:rPr>
                        <w:lang w:val="de-DE"/>
                      </w:rPr>
                    </w:rPrChange>
                  </w:rPr>
                  <w:delText xml:space="preserve"> nur für GB?</w:delText>
                </w:r>
              </w:del>
            </w:ins>
          </w:p>
          <w:p w14:paraId="6BE3B810" w14:textId="77777777" w:rsidR="00436D83" w:rsidRPr="0049257E" w:rsidRDefault="00436D83">
            <w:pPr>
              <w:pStyle w:val="SAPNoteHeading"/>
              <w:ind w:left="414"/>
              <w:rPr>
                <w:ins w:id="1630" w:author="Author" w:date="2018-01-17T14:48:00Z"/>
                <w:highlight w:val="yellow"/>
              </w:rPr>
              <w:pPrChange w:id="1631" w:author="Author" w:date="2018-02-20T14:05:00Z">
                <w:pPr>
                  <w:pStyle w:val="SAPNoteHeading"/>
                  <w:ind w:left="606" w:hanging="249"/>
                </w:pPr>
              </w:pPrChange>
            </w:pPr>
            <w:commentRangeStart w:id="1632"/>
            <w:ins w:id="1633" w:author="Author" w:date="2018-01-17T14:48:00Z">
              <w:r w:rsidRPr="0049257E">
                <w:rPr>
                  <w:noProof/>
                  <w:highlight w:val="yellow"/>
                  <w:lang w:val="de-DE" w:eastAsia="de-DE"/>
                </w:rPr>
                <w:drawing>
                  <wp:inline distT="0" distB="0" distL="0" distR="0" wp14:anchorId="550B3599" wp14:editId="2A14019B">
                    <wp:extent cx="228600" cy="228600"/>
                    <wp:effectExtent l="0" t="0" r="0" b="0"/>
                    <wp:docPr id="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Note</w:t>
              </w:r>
            </w:ins>
          </w:p>
          <w:p w14:paraId="1A193B78" w14:textId="1FE44106" w:rsidR="00436D83" w:rsidRPr="003642A1" w:rsidRDefault="00436D83">
            <w:pPr>
              <w:spacing w:before="0" w:after="0" w:line="240" w:lineRule="auto"/>
              <w:ind w:left="414"/>
              <w:rPr>
                <w:ins w:id="1634" w:author="Author" w:date="2018-01-17T14:48:00Z"/>
                <w:rFonts w:cs="Arial"/>
                <w:bCs/>
              </w:rPr>
              <w:pPrChange w:id="1635" w:author="Author" w:date="2018-02-20T14:05:00Z">
                <w:pPr>
                  <w:spacing w:before="0" w:after="0" w:line="240" w:lineRule="auto"/>
                  <w:ind w:left="357"/>
                </w:pPr>
              </w:pPrChange>
            </w:pPr>
            <w:ins w:id="1636" w:author="Author" w:date="2018-01-17T14:48:00Z">
              <w:r w:rsidRPr="0049257E">
                <w:rPr>
                  <w:highlight w:val="yellow"/>
                </w:rPr>
                <w:t xml:space="preserve">In case the </w:t>
              </w:r>
              <w:r w:rsidRPr="0049257E">
                <w:rPr>
                  <w:rStyle w:val="SAPScreenElement"/>
                  <w:highlight w:val="yellow"/>
                </w:rPr>
                <w:t xml:space="preserve">Compensation Information </w:t>
              </w:r>
              <w:r w:rsidRPr="0049257E">
                <w:rPr>
                  <w:highlight w:val="yellow"/>
                </w:rPr>
                <w:t xml:space="preserve">section is visible, it may contain changes in existing pay component(s). These amount(s) need to be </w:t>
              </w:r>
              <w:del w:id="1637" w:author="Author" w:date="2018-02-20T14:04:00Z">
                <w:r w:rsidRPr="0049257E" w:rsidDel="00D13A27">
                  <w:rPr>
                    <w:highlight w:val="yellow"/>
                  </w:rPr>
                  <w:delText xml:space="preserve">manually </w:delText>
                </w:r>
              </w:del>
              <w:r w:rsidRPr="0049257E">
                <w:rPr>
                  <w:highlight w:val="yellow"/>
                </w:rPr>
                <w:t xml:space="preserve">changed back </w:t>
              </w:r>
            </w:ins>
            <w:ins w:id="1638" w:author="Author" w:date="2018-02-20T14:04:00Z">
              <w:r w:rsidR="00D13A27" w:rsidRPr="0049257E">
                <w:rPr>
                  <w:highlight w:val="yellow"/>
                </w:rPr>
                <w:t xml:space="preserve">manually </w:t>
              </w:r>
            </w:ins>
            <w:ins w:id="1639" w:author="Author" w:date="2018-01-17T14:48:00Z">
              <w:r w:rsidRPr="0049257E">
                <w:rPr>
                  <w:highlight w:val="yellow"/>
                </w:rPr>
                <w:t xml:space="preserve">to the value the pay components had in the preceding record(s). </w:t>
              </w:r>
              <w:r w:rsidRPr="0049257E">
                <w:rPr>
                  <w:highlight w:val="yellow"/>
                </w:rPr>
                <w:br/>
                <w:t xml:space="preserve">For details, refer to the </w:t>
              </w:r>
              <w:r w:rsidRPr="0049257E">
                <w:rPr>
                  <w:noProof/>
                  <w:highlight w:val="yellow"/>
                  <w:lang w:val="de-DE" w:eastAsia="de-DE"/>
                </w:rPr>
                <w:drawing>
                  <wp:inline distT="0" distB="0" distL="0" distR="0" wp14:anchorId="5C8E54AC" wp14:editId="5B53419E">
                    <wp:extent cx="228600" cy="228600"/>
                    <wp:effectExtent l="0" t="0" r="0" b="0"/>
                    <wp:docPr id="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r w:rsidRPr="0049257E">
                <w:rPr>
                  <w:highlight w:val="yellow"/>
                </w:rPr>
                <w:t xml:space="preserve"> </w:t>
              </w:r>
              <w:r w:rsidRPr="0049257E">
                <w:rPr>
                  <w:rFonts w:cs="Arial"/>
                  <w:bCs/>
                  <w:highlight w:val="yellow"/>
                </w:rPr>
                <w:t>section at the end of this process step.</w:t>
              </w:r>
            </w:ins>
            <w:commentRangeEnd w:id="1632"/>
            <w:r w:rsidR="00927288">
              <w:rPr>
                <w:rStyle w:val="CommentReference"/>
              </w:rPr>
              <w:commentReference w:id="1632"/>
            </w:r>
          </w:p>
          <w:p w14:paraId="36923944" w14:textId="7F8ED3F0" w:rsidR="00436D83" w:rsidDel="00D13A27" w:rsidRDefault="00436D83">
            <w:pPr>
              <w:pStyle w:val="ListBullet"/>
              <w:numPr>
                <w:ilvl w:val="0"/>
                <w:numId w:val="0"/>
              </w:numPr>
              <w:ind w:left="417"/>
              <w:rPr>
                <w:ins w:id="1640" w:author="Author" w:date="2018-01-17T14:48:00Z"/>
                <w:del w:id="1641" w:author="Author" w:date="2018-02-20T14:08:00Z"/>
              </w:rPr>
              <w:pPrChange w:id="1642" w:author="Author" w:date="2018-01-17T14:48:00Z">
                <w:pPr>
                  <w:pStyle w:val="ListBullet"/>
                </w:pPr>
              </w:pPrChange>
            </w:pPr>
          </w:p>
          <w:p w14:paraId="78D23CB9" w14:textId="71CF3E34" w:rsidR="006F20F0" w:rsidRPr="00273716" w:rsidRDefault="006F20F0" w:rsidP="006F20F0">
            <w:pPr>
              <w:pStyle w:val="ListBullet"/>
            </w:pPr>
            <w:r w:rsidRPr="00273716">
              <w:t xml:space="preserve">In the </w:t>
            </w:r>
            <w:r w:rsidRPr="00273716">
              <w:rPr>
                <w:rStyle w:val="SAPScreenElement"/>
              </w:rPr>
              <w:t xml:space="preserve">Comment </w:t>
            </w:r>
            <w:r w:rsidRPr="00273716">
              <w:t>section, you can post your remarks to the change request.</w:t>
            </w:r>
          </w:p>
          <w:p w14:paraId="34706C02" w14:textId="77777777" w:rsidR="006F20F0" w:rsidRPr="00273716" w:rsidRDefault="006F20F0" w:rsidP="006F20F0">
            <w:pPr>
              <w:pStyle w:val="ListBullet"/>
            </w:pPr>
            <w:r w:rsidRPr="00273716">
              <w:t>On the right part of the screen a short profile of the employee for whom the change is requested is given, as well as administrative details to the request initiation.</w:t>
            </w:r>
          </w:p>
        </w:tc>
        <w:tc>
          <w:tcPr>
            <w:tcW w:w="1334" w:type="dxa"/>
          </w:tcPr>
          <w:p w14:paraId="57EC6AA8" w14:textId="77777777" w:rsidR="006F20F0" w:rsidRPr="00273716" w:rsidRDefault="006F20F0" w:rsidP="006F20F0"/>
        </w:tc>
      </w:tr>
      <w:tr w:rsidR="006F20F0" w:rsidRPr="00273716" w14:paraId="2EDC0D00" w14:textId="77777777" w:rsidTr="00864F07">
        <w:trPr>
          <w:trHeight w:val="288"/>
        </w:trPr>
        <w:tc>
          <w:tcPr>
            <w:tcW w:w="828" w:type="dxa"/>
            <w:hideMark/>
          </w:tcPr>
          <w:p w14:paraId="4816A9EA" w14:textId="3BFFC4B6" w:rsidR="006F20F0" w:rsidRPr="00273716" w:rsidRDefault="006F20F0" w:rsidP="006F20F0">
            <w:r w:rsidRPr="00273716">
              <w:t>4</w:t>
            </w:r>
          </w:p>
        </w:tc>
        <w:tc>
          <w:tcPr>
            <w:tcW w:w="2250" w:type="dxa"/>
            <w:hideMark/>
          </w:tcPr>
          <w:p w14:paraId="28814655" w14:textId="77777777" w:rsidR="006F20F0" w:rsidRPr="00273716" w:rsidRDefault="006F20F0" w:rsidP="006F20F0">
            <w:pPr>
              <w:rPr>
                <w:rStyle w:val="SAPEmphasis"/>
              </w:rPr>
            </w:pPr>
            <w:r w:rsidRPr="00273716">
              <w:rPr>
                <w:rStyle w:val="SAPEmphasis"/>
              </w:rPr>
              <w:t>Review Changed Information</w:t>
            </w:r>
          </w:p>
        </w:tc>
        <w:tc>
          <w:tcPr>
            <w:tcW w:w="4050" w:type="dxa"/>
            <w:hideMark/>
          </w:tcPr>
          <w:p w14:paraId="0273F9EF" w14:textId="1A43EE0B" w:rsidR="006F20F0" w:rsidRPr="00273716" w:rsidRDefault="006F20F0" w:rsidP="006F20F0">
            <w:r w:rsidRPr="00273716">
              <w:t xml:space="preserve">Review the details in the </w:t>
            </w:r>
            <w:r w:rsidRPr="00273716">
              <w:rPr>
                <w:rStyle w:val="SAPScreenElement"/>
              </w:rPr>
              <w:t xml:space="preserve">Job Information </w:t>
            </w:r>
            <w:r w:rsidRPr="003F3EBD">
              <w:t>and</w:t>
            </w:r>
            <w:r w:rsidRPr="00273716">
              <w:t xml:space="preserve">/or </w:t>
            </w:r>
            <w:r w:rsidRPr="00273716">
              <w:rPr>
                <w:rStyle w:val="SAPScreenElement"/>
              </w:rPr>
              <w:t xml:space="preserve">Compensation Information </w:t>
            </w:r>
            <w:r w:rsidRPr="00273716">
              <w:t>section.</w:t>
            </w:r>
          </w:p>
        </w:tc>
        <w:tc>
          <w:tcPr>
            <w:tcW w:w="5822" w:type="dxa"/>
            <w:hideMark/>
          </w:tcPr>
          <w:p w14:paraId="3647EB24" w14:textId="77777777" w:rsidR="006F20F0" w:rsidRPr="00273716" w:rsidRDefault="006F20F0" w:rsidP="006F20F0">
            <w:r w:rsidRPr="00273716">
              <w:t>The data for the promotion has been reviewed and is ready for approval.</w:t>
            </w:r>
          </w:p>
        </w:tc>
        <w:tc>
          <w:tcPr>
            <w:tcW w:w="1334" w:type="dxa"/>
          </w:tcPr>
          <w:p w14:paraId="00148918" w14:textId="77777777" w:rsidR="006F20F0" w:rsidRPr="00273716" w:rsidRDefault="006F20F0" w:rsidP="006F20F0"/>
        </w:tc>
      </w:tr>
      <w:tr w:rsidR="006F20F0" w:rsidRPr="00273716" w14:paraId="1E154A82" w14:textId="77777777" w:rsidTr="00864F07">
        <w:trPr>
          <w:trHeight w:val="357"/>
        </w:trPr>
        <w:tc>
          <w:tcPr>
            <w:tcW w:w="828" w:type="dxa"/>
            <w:hideMark/>
          </w:tcPr>
          <w:p w14:paraId="4AEB8414" w14:textId="5E2A5082" w:rsidR="006F20F0" w:rsidRPr="00273716" w:rsidRDefault="006F20F0" w:rsidP="006F20F0">
            <w:r w:rsidRPr="00273716">
              <w:t>5</w:t>
            </w:r>
          </w:p>
        </w:tc>
        <w:tc>
          <w:tcPr>
            <w:tcW w:w="2250" w:type="dxa"/>
            <w:hideMark/>
          </w:tcPr>
          <w:p w14:paraId="4836DAE4" w14:textId="77777777" w:rsidR="006F20F0" w:rsidRPr="00273716" w:rsidRDefault="006F20F0" w:rsidP="006F20F0">
            <w:pPr>
              <w:rPr>
                <w:rStyle w:val="SAPEmphasis"/>
              </w:rPr>
            </w:pPr>
            <w:r w:rsidRPr="00273716">
              <w:rPr>
                <w:rStyle w:val="SAPEmphasis"/>
              </w:rPr>
              <w:t>Approve Request</w:t>
            </w:r>
          </w:p>
        </w:tc>
        <w:tc>
          <w:tcPr>
            <w:tcW w:w="4050" w:type="dxa"/>
            <w:hideMark/>
          </w:tcPr>
          <w:p w14:paraId="7B783EAE" w14:textId="77777777" w:rsidR="006F20F0" w:rsidRPr="00273716" w:rsidRDefault="006F20F0" w:rsidP="006F20F0">
            <w:r w:rsidRPr="00273716">
              <w:t xml:space="preserve">If everything is fine, choose the </w:t>
            </w:r>
            <w:r w:rsidRPr="00273716">
              <w:rPr>
                <w:rStyle w:val="SAPScreenElement"/>
              </w:rPr>
              <w:t xml:space="preserve">Approve </w:t>
            </w:r>
            <w:r w:rsidRPr="00273716">
              <w:t xml:space="preserve">button to approve the promotion data. </w:t>
            </w:r>
          </w:p>
        </w:tc>
        <w:tc>
          <w:tcPr>
            <w:tcW w:w="5822" w:type="dxa"/>
            <w:hideMark/>
          </w:tcPr>
          <w:p w14:paraId="4F09A1F4" w14:textId="77777777" w:rsidR="006F20F0" w:rsidRPr="00C4343B" w:rsidRDefault="006F20F0" w:rsidP="006F20F0">
            <w:r w:rsidRPr="00E240E9">
              <w:t xml:space="preserve">The system generates a message about the successful approval of the workflow. The workflow has been sent to the next processor. You are directed back to your </w:t>
            </w:r>
            <w:r w:rsidRPr="00C4343B">
              <w:rPr>
                <w:rStyle w:val="SAPScreenElement"/>
              </w:rPr>
              <w:t xml:space="preserve">Home </w:t>
            </w:r>
            <w:r w:rsidRPr="00C4343B">
              <w:t>page.</w:t>
            </w:r>
          </w:p>
        </w:tc>
        <w:tc>
          <w:tcPr>
            <w:tcW w:w="1334" w:type="dxa"/>
          </w:tcPr>
          <w:p w14:paraId="3F96FA83" w14:textId="77777777" w:rsidR="006F20F0" w:rsidRPr="00C4343B" w:rsidRDefault="006F20F0" w:rsidP="006F20F0"/>
        </w:tc>
      </w:tr>
    </w:tbl>
    <w:p w14:paraId="31D82BAD" w14:textId="77777777" w:rsidR="00FB56A9" w:rsidRPr="00273716" w:rsidRDefault="00FB56A9" w:rsidP="000E544F">
      <w:pPr>
        <w:pStyle w:val="SAPNoteHeading"/>
        <w:ind w:left="0"/>
      </w:pPr>
      <w:r w:rsidRPr="00273716">
        <w:rPr>
          <w:noProof/>
          <w:lang w:val="de-DE" w:eastAsia="de-DE"/>
        </w:rPr>
        <w:drawing>
          <wp:inline distT="0" distB="0" distL="0" distR="0" wp14:anchorId="6E4EA0E9" wp14:editId="597FF92A">
            <wp:extent cx="228600" cy="228600"/>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4D106C81" w14:textId="41EFADC8" w:rsidR="00FB56A9" w:rsidRDefault="00FB56A9" w:rsidP="000E544F">
      <w:pPr>
        <w:pStyle w:val="NoteParagraph"/>
        <w:ind w:left="0"/>
        <w:rPr>
          <w:ins w:id="1643" w:author="Author" w:date="2018-02-20T10:50:00Z"/>
        </w:rPr>
      </w:pPr>
      <w:r w:rsidRPr="00273716">
        <w:t xml:space="preserve">If required, you can also send the change </w:t>
      </w:r>
      <w:r w:rsidRPr="00E240E9">
        <w:t xml:space="preserve">request back to the HR </w:t>
      </w:r>
      <w:r w:rsidR="005E5D2A" w:rsidRPr="00C4343B">
        <w:t xml:space="preserve">administrator </w:t>
      </w:r>
      <w:r w:rsidRPr="00C4343B">
        <w:t>for further</w:t>
      </w:r>
      <w:r w:rsidRPr="00273716">
        <w:t xml:space="preserve"> details. In this case, it is recommended to add a comment explaining your decision.</w:t>
      </w:r>
      <w:r w:rsidR="00961E1C" w:rsidRPr="00273716">
        <w:t xml:space="preserve"> The HR </w:t>
      </w:r>
      <w:r w:rsidR="005E5D2A" w:rsidRPr="00273716">
        <w:t xml:space="preserve">administrator </w:t>
      </w:r>
      <w:r w:rsidR="00961E1C" w:rsidRPr="00273716">
        <w:t>can then either adapt the change request and resubmit it for approval, or cancel it.</w:t>
      </w:r>
    </w:p>
    <w:p w14:paraId="4FA3714F" w14:textId="77777777" w:rsidR="0001742F" w:rsidRDefault="0001742F" w:rsidP="000E544F">
      <w:pPr>
        <w:pStyle w:val="NoteParagraph"/>
        <w:ind w:left="0"/>
        <w:rPr>
          <w:ins w:id="1644" w:author="Author" w:date="2018-02-20T10:51:00Z"/>
        </w:rPr>
      </w:pPr>
    </w:p>
    <w:p w14:paraId="22EA9E63" w14:textId="5E661D6C" w:rsidR="0001742F" w:rsidDel="0001742F" w:rsidRDefault="0001742F" w:rsidP="000E544F">
      <w:pPr>
        <w:pStyle w:val="NoteParagraph"/>
        <w:ind w:left="0"/>
        <w:rPr>
          <w:del w:id="1645" w:author="Author" w:date="2018-02-20T10:51:00Z"/>
          <w:rFonts w:ascii="BentonSans Regular" w:hAnsi="BentonSans Regular"/>
          <w:color w:val="666666"/>
          <w:sz w:val="22"/>
        </w:rPr>
      </w:pPr>
      <w:ins w:id="1646" w:author="Author" w:date="2018-02-20T10:51:00Z">
        <w:r w:rsidRPr="0049257E">
          <w:rPr>
            <w:noProof/>
            <w:highlight w:val="yellow"/>
            <w:lang w:val="de-DE" w:eastAsia="de-DE"/>
          </w:rPr>
          <w:drawing>
            <wp:inline distT="0" distB="0" distL="0" distR="0" wp14:anchorId="2FECEEF5" wp14:editId="2F97F323">
              <wp:extent cx="228600" cy="228600"/>
              <wp:effectExtent l="0" t="0" r="0" b="0"/>
              <wp:docPr id="2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ins>
    </w:p>
    <w:p w14:paraId="0E83985F" w14:textId="77777777" w:rsidR="0001742F" w:rsidRDefault="0001742F" w:rsidP="000E544F">
      <w:pPr>
        <w:pStyle w:val="NoteParagraph"/>
        <w:ind w:left="0"/>
        <w:rPr>
          <w:ins w:id="1647" w:author="Author" w:date="2018-02-20T10:51:00Z"/>
        </w:rPr>
      </w:pPr>
    </w:p>
    <w:p w14:paraId="024FED23" w14:textId="46DC6541" w:rsidR="007D75B5" w:rsidRPr="00273716" w:rsidDel="00D13A27" w:rsidRDefault="007D75B5" w:rsidP="000E544F">
      <w:pPr>
        <w:pStyle w:val="NoteParagraph"/>
        <w:ind w:left="0"/>
        <w:rPr>
          <w:del w:id="1648" w:author="Author" w:date="2018-02-20T14:12:00Z"/>
        </w:rPr>
      </w:pPr>
      <w:ins w:id="1649" w:author="Author" w:date="2018-01-30T11:06:00Z">
        <w:del w:id="1650" w:author="Author" w:date="2018-02-20T14:12:00Z">
          <w:r w:rsidRPr="00975134" w:rsidDel="00D13A27">
            <w:rPr>
              <w:rStyle w:val="SAPEmphasis"/>
              <w:highlight w:val="cyan"/>
            </w:rPr>
            <w:delText>For AU only:</w:delText>
          </w:r>
          <w:r w:rsidRPr="00975134" w:rsidDel="00D13A27">
            <w:rPr>
              <w:highlight w:val="cyan"/>
            </w:rPr>
            <w:delText xml:space="preserve"> </w:delText>
          </w:r>
        </w:del>
      </w:ins>
    </w:p>
    <w:p w14:paraId="0DB0A926" w14:textId="2329DF87" w:rsidR="008232A9" w:rsidRPr="006643D2" w:rsidDel="007D75B5" w:rsidRDefault="008232A9" w:rsidP="000E544F">
      <w:pPr>
        <w:pStyle w:val="SAPNoteHeading"/>
        <w:ind w:left="0"/>
        <w:rPr>
          <w:ins w:id="1651" w:author="Author" w:date="2018-01-10T11:44:00Z"/>
          <w:del w:id="1652" w:author="Author" w:date="2018-01-30T11:07:00Z"/>
          <w:rFonts w:ascii="BentonSans Book" w:hAnsi="BentonSans Book"/>
          <w:color w:val="auto"/>
          <w:sz w:val="18"/>
          <w:highlight w:val="yellow"/>
          <w:rPrChange w:id="1653" w:author="Author" w:date="2018-01-10T11:44:00Z">
            <w:rPr>
              <w:ins w:id="1654" w:author="Author" w:date="2018-01-10T11:44:00Z"/>
              <w:del w:id="1655" w:author="Author" w:date="2018-01-30T11:07:00Z"/>
              <w:highlight w:val="yellow"/>
            </w:rPr>
          </w:rPrChange>
        </w:rPr>
      </w:pPr>
      <w:ins w:id="1656" w:author="Author" w:date="2018-01-10T11:44:00Z">
        <w:del w:id="1657" w:author="Author" w:date="2018-01-30T11:07:00Z">
          <w:r w:rsidRPr="006643D2" w:rsidDel="007D75B5">
            <w:rPr>
              <w:rFonts w:ascii="BentonSans Book" w:hAnsi="BentonSans Book"/>
              <w:color w:val="auto"/>
              <w:sz w:val="18"/>
              <w:highlight w:val="yellow"/>
              <w:rPrChange w:id="1658" w:author="Author" w:date="2018-01-10T11:44:00Z">
                <w:rPr>
                  <w:highlight w:val="yellow"/>
                </w:rPr>
              </w:rPrChange>
            </w:rPr>
            <w:delText>Note is only for AUS:</w:delText>
          </w:r>
        </w:del>
      </w:ins>
    </w:p>
    <w:p w14:paraId="1B39A658" w14:textId="419D7997" w:rsidR="00463A03" w:rsidRPr="00AA661E" w:rsidDel="007D75B5" w:rsidRDefault="00463A03" w:rsidP="000E544F">
      <w:pPr>
        <w:pStyle w:val="SAPNoteHeading"/>
        <w:ind w:left="0"/>
        <w:rPr>
          <w:del w:id="1659" w:author="Author" w:date="2018-01-30T11:07:00Z"/>
          <w:highlight w:val="yellow"/>
          <w:rPrChange w:id="1660" w:author="Author" w:date="2018-01-09T11:24:00Z">
            <w:rPr>
              <w:del w:id="1661" w:author="Author" w:date="2018-01-30T11:07:00Z"/>
            </w:rPr>
          </w:rPrChange>
        </w:rPr>
      </w:pPr>
      <w:del w:id="1662" w:author="Author" w:date="2018-01-30T11:07:00Z">
        <w:r w:rsidRPr="00AA661E" w:rsidDel="007D75B5">
          <w:rPr>
            <w:noProof/>
            <w:highlight w:val="yellow"/>
            <w:lang w:val="de-DE" w:eastAsia="de-DE"/>
            <w:rPrChange w:id="1663" w:author="Author" w:date="2018-01-09T11:24:00Z">
              <w:rPr>
                <w:noProof/>
                <w:lang w:val="de-DE" w:eastAsia="de-DE"/>
              </w:rPr>
            </w:rPrChange>
          </w:rPr>
          <w:drawing>
            <wp:inline distT="0" distB="0" distL="0" distR="0" wp14:anchorId="0DAF3857" wp14:editId="16112831">
              <wp:extent cx="228600" cy="228600"/>
              <wp:effectExtent l="0" t="0" r="0" b="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661E" w:rsidDel="007D75B5">
          <w:rPr>
            <w:highlight w:val="yellow"/>
            <w:rPrChange w:id="1664" w:author="Author" w:date="2018-01-09T11:24:00Z">
              <w:rPr/>
            </w:rPrChange>
          </w:rPr>
          <w:delText> Note</w:delText>
        </w:r>
      </w:del>
    </w:p>
    <w:p w14:paraId="419D157B" w14:textId="596B6BB3" w:rsidR="00463A03" w:rsidRPr="00273716" w:rsidRDefault="00463A03" w:rsidP="000E544F">
      <w:pPr>
        <w:pStyle w:val="NoteParagraph"/>
        <w:ind w:left="0"/>
      </w:pPr>
      <w:commentRangeStart w:id="1665"/>
      <w:commentRangeStart w:id="1666"/>
      <w:r w:rsidRPr="00AA661E">
        <w:rPr>
          <w:highlight w:val="yellow"/>
          <w:rPrChange w:id="1667" w:author="Author" w:date="2018-01-09T11:24:00Z">
            <w:rPr/>
          </w:rPrChange>
        </w:rPr>
        <w:t xml:space="preserve">Cases might exist for which no rule for indirect valuation of the pay component has been configured upon changes performed to the pay scale group and/or pay scale level in the </w:t>
      </w:r>
      <w:r w:rsidR="00D66BFD" w:rsidRPr="00AA661E">
        <w:rPr>
          <w:rStyle w:val="SAPScreenElement"/>
          <w:highlight w:val="yellow"/>
          <w:rPrChange w:id="1668" w:author="Author" w:date="2018-01-09T11:24:00Z">
            <w:rPr>
              <w:rStyle w:val="SAPScreenElement"/>
            </w:rPr>
          </w:rPrChange>
        </w:rPr>
        <w:t>Job Information</w:t>
      </w:r>
      <w:r w:rsidR="00D66BFD" w:rsidRPr="00AA661E">
        <w:rPr>
          <w:highlight w:val="yellow"/>
          <w:rPrChange w:id="1669" w:author="Author" w:date="2018-01-09T11:24:00Z">
            <w:rPr/>
          </w:rPrChange>
        </w:rPr>
        <w:t xml:space="preserve"> section</w:t>
      </w:r>
      <w:r w:rsidRPr="00AA661E">
        <w:rPr>
          <w:highlight w:val="yellow"/>
          <w:rPrChange w:id="1670" w:author="Author" w:date="2018-01-09T11:24:00Z">
            <w:rPr/>
          </w:rPrChange>
        </w:rPr>
        <w:t xml:space="preserve">. In this case, the existing pay components might have been deleted upon the change in job information and </w:t>
      </w:r>
      <w:del w:id="1671" w:author="Author" w:date="2018-02-20T14:07:00Z">
        <w:r w:rsidRPr="00AA661E" w:rsidDel="00D13A27">
          <w:rPr>
            <w:highlight w:val="yellow"/>
            <w:rPrChange w:id="1672" w:author="Author" w:date="2018-01-09T11:24:00Z">
              <w:rPr/>
            </w:rPrChange>
          </w:rPr>
          <w:delText xml:space="preserve">you see </w:delText>
        </w:r>
      </w:del>
      <w:r w:rsidRPr="00AA661E">
        <w:rPr>
          <w:highlight w:val="yellow"/>
          <w:rPrChange w:id="1673" w:author="Author" w:date="2018-01-09T11:24:00Z">
            <w:rPr/>
          </w:rPrChange>
        </w:rPr>
        <w:t xml:space="preserve">in the </w:t>
      </w:r>
      <w:r w:rsidR="00D66BFD" w:rsidRPr="00AA661E">
        <w:rPr>
          <w:rStyle w:val="SAPScreenElement"/>
          <w:highlight w:val="yellow"/>
          <w:rPrChange w:id="1674" w:author="Author" w:date="2018-01-09T11:24:00Z">
            <w:rPr>
              <w:rStyle w:val="SAPScreenElement"/>
            </w:rPr>
          </w:rPrChange>
        </w:rPr>
        <w:t>Compensation Information</w:t>
      </w:r>
      <w:r w:rsidR="00D66BFD" w:rsidRPr="00AA661E">
        <w:rPr>
          <w:highlight w:val="yellow"/>
          <w:rPrChange w:id="1675" w:author="Author" w:date="2018-01-09T11:24:00Z">
            <w:rPr/>
          </w:rPrChange>
        </w:rPr>
        <w:t xml:space="preserve"> </w:t>
      </w:r>
      <w:r w:rsidRPr="00AA661E">
        <w:rPr>
          <w:highlight w:val="yellow"/>
          <w:rPrChange w:id="1676" w:author="Author" w:date="2018-01-09T11:24:00Z">
            <w:rPr/>
          </w:rPrChange>
        </w:rPr>
        <w:t xml:space="preserve">section </w:t>
      </w:r>
      <w:ins w:id="1677" w:author="Author" w:date="2018-02-20T14:07:00Z">
        <w:r w:rsidR="00D13A27" w:rsidRPr="002E7A7B">
          <w:rPr>
            <w:highlight w:val="yellow"/>
          </w:rPr>
          <w:t xml:space="preserve">you see </w:t>
        </w:r>
      </w:ins>
      <w:r w:rsidRPr="00AA661E">
        <w:rPr>
          <w:highlight w:val="yellow"/>
          <w:rPrChange w:id="1678" w:author="Author" w:date="2018-01-09T11:24:00Z">
            <w:rPr/>
          </w:rPrChange>
        </w:rPr>
        <w:t>the values strikethrough.</w:t>
      </w:r>
      <w:r w:rsidR="00D66BFD" w:rsidRPr="00AA661E">
        <w:rPr>
          <w:highlight w:val="yellow"/>
          <w:rPrChange w:id="1679" w:author="Author" w:date="2018-01-09T11:24:00Z">
            <w:rPr/>
          </w:rPrChange>
        </w:rPr>
        <w:t xml:space="preserve"> In this case, you might inform the</w:t>
      </w:r>
      <w:r w:rsidRPr="00AA661E">
        <w:rPr>
          <w:highlight w:val="yellow"/>
          <w:rPrChange w:id="1680" w:author="Author" w:date="2018-01-09T11:24:00Z">
            <w:rPr/>
          </w:rPrChange>
        </w:rPr>
        <w:t xml:space="preserve"> HR </w:t>
      </w:r>
      <w:r w:rsidR="005E5D2A" w:rsidRPr="00AA661E">
        <w:rPr>
          <w:highlight w:val="yellow"/>
          <w:rPrChange w:id="1681" w:author="Author" w:date="2018-01-09T11:24:00Z">
            <w:rPr/>
          </w:rPrChange>
        </w:rPr>
        <w:t xml:space="preserve">administrator </w:t>
      </w:r>
      <w:r w:rsidR="00D66BFD" w:rsidRPr="00AA661E">
        <w:rPr>
          <w:highlight w:val="yellow"/>
          <w:rPrChange w:id="1682" w:author="Author" w:date="2018-01-09T11:24:00Z">
            <w:rPr/>
          </w:rPrChange>
        </w:rPr>
        <w:t>that he/she</w:t>
      </w:r>
      <w:r w:rsidRPr="00AA661E">
        <w:rPr>
          <w:highlight w:val="yellow"/>
          <w:rPrChange w:id="1683" w:author="Author" w:date="2018-01-09T11:24:00Z">
            <w:rPr/>
          </w:rPrChange>
        </w:rPr>
        <w:t xml:space="preserve"> needs to adapt the compensation information manually</w:t>
      </w:r>
      <w:r w:rsidR="00D66BFD" w:rsidRPr="00AA661E">
        <w:rPr>
          <w:highlight w:val="yellow"/>
          <w:rPrChange w:id="1684" w:author="Author" w:date="2018-01-09T11:24:00Z">
            <w:rPr/>
          </w:rPrChange>
        </w:rPr>
        <w:t xml:space="preserve"> after the approval process is finished.</w:t>
      </w:r>
      <w:commentRangeEnd w:id="1665"/>
      <w:r w:rsidR="007D75B5">
        <w:rPr>
          <w:rStyle w:val="CommentReference"/>
        </w:rPr>
        <w:commentReference w:id="1665"/>
      </w:r>
      <w:commentRangeEnd w:id="1666"/>
      <w:r w:rsidR="00877456">
        <w:rPr>
          <w:rStyle w:val="CommentReference"/>
        </w:rPr>
        <w:commentReference w:id="1666"/>
      </w:r>
    </w:p>
    <w:p w14:paraId="0A1F76D8" w14:textId="77777777" w:rsidR="00FB56A9" w:rsidRPr="00273716" w:rsidRDefault="00FB56A9" w:rsidP="000E544F">
      <w:pPr>
        <w:pStyle w:val="SAPNoteHeading"/>
        <w:ind w:left="0"/>
        <w:rPr>
          <w:noProof/>
          <w:lang w:eastAsia="de-DE"/>
        </w:rPr>
      </w:pPr>
      <w:r w:rsidRPr="00273716">
        <w:rPr>
          <w:noProof/>
          <w:lang w:val="de-DE" w:eastAsia="de-DE"/>
        </w:rPr>
        <w:drawing>
          <wp:inline distT="0" distB="0" distL="0" distR="0" wp14:anchorId="1D86971A" wp14:editId="4F5F87ED">
            <wp:extent cx="228600" cy="228600"/>
            <wp:effectExtent l="0" t="0" r="0" b="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rPr>
          <w:noProof/>
          <w:lang w:eastAsia="de-DE"/>
        </w:rPr>
        <w:t> Note</w:t>
      </w:r>
    </w:p>
    <w:p w14:paraId="741EF81C" w14:textId="0712657F" w:rsidR="00FB56A9" w:rsidRPr="00C4343B" w:rsidDel="006C4FB5" w:rsidRDefault="00FB56A9" w:rsidP="000E544F">
      <w:pPr>
        <w:pStyle w:val="NoteParagraph"/>
        <w:ind w:left="0"/>
        <w:rPr>
          <w:ins w:id="1685" w:author="Author" w:date="2018-01-17T10:06:00Z"/>
          <w:del w:id="1686" w:author="Author" w:date="2018-01-17T14:26:00Z"/>
          <w:strike/>
          <w:rPrChange w:id="1687" w:author="Author" w:date="2018-02-20T10:35:00Z">
            <w:rPr>
              <w:ins w:id="1688" w:author="Author" w:date="2018-01-17T10:06:00Z"/>
              <w:del w:id="1689" w:author="Author" w:date="2018-01-17T14:26:00Z"/>
            </w:rPr>
          </w:rPrChange>
        </w:rPr>
      </w:pPr>
      <w:del w:id="1690" w:author="Author" w:date="2018-01-17T14:26:00Z">
        <w:r w:rsidRPr="00C4343B" w:rsidDel="006C4FB5">
          <w:rPr>
            <w:strike/>
            <w:rPrChange w:id="1691" w:author="Author" w:date="2018-02-20T10:35:00Z">
              <w:rPr/>
            </w:rPrChange>
          </w:rPr>
          <w:delText xml:space="preserve">In case email is configured and the email addresses of the </w:delText>
        </w:r>
        <w:r w:rsidR="00451E84" w:rsidRPr="00C4343B" w:rsidDel="006C4FB5">
          <w:rPr>
            <w:strike/>
            <w:rPrChange w:id="1692" w:author="Author" w:date="2018-02-20T10:35:00Z">
              <w:rPr/>
            </w:rPrChange>
          </w:rPr>
          <w:delText xml:space="preserve">employee’s HR </w:delText>
        </w:r>
        <w:r w:rsidR="001A31E3" w:rsidRPr="00C4343B" w:rsidDel="006C4FB5">
          <w:rPr>
            <w:strike/>
            <w:rPrChange w:id="1693" w:author="Author" w:date="2018-02-20T10:35:00Z">
              <w:rPr/>
            </w:rPrChange>
          </w:rPr>
          <w:delText xml:space="preserve">Business Partner </w:delText>
        </w:r>
        <w:r w:rsidR="00451E84" w:rsidRPr="00C4343B" w:rsidDel="006C4FB5">
          <w:rPr>
            <w:strike/>
            <w:rPrChange w:id="1694" w:author="Author" w:date="2018-02-20T10:35:00Z">
              <w:rPr/>
            </w:rPrChange>
          </w:rPr>
          <w:delText xml:space="preserve">is </w:delText>
        </w:r>
        <w:r w:rsidRPr="00C4343B" w:rsidDel="006C4FB5">
          <w:rPr>
            <w:strike/>
            <w:rPrChange w:id="1695" w:author="Author" w:date="2018-02-20T10:35:00Z">
              <w:rPr/>
            </w:rPrChange>
          </w:rPr>
          <w:delText xml:space="preserve">maintained in the system, </w:delText>
        </w:r>
        <w:r w:rsidR="00451E84" w:rsidRPr="00C4343B" w:rsidDel="006C4FB5">
          <w:rPr>
            <w:strike/>
            <w:rPrChange w:id="1696" w:author="Author" w:date="2018-02-20T10:35:00Z">
              <w:rPr/>
            </w:rPrChange>
          </w:rPr>
          <w:delText>he or she</w:delText>
        </w:r>
        <w:r w:rsidRPr="00C4343B" w:rsidDel="006C4FB5">
          <w:rPr>
            <w:strike/>
            <w:rPrChange w:id="1697" w:author="Author" w:date="2018-02-20T10:35:00Z">
              <w:rPr/>
            </w:rPrChange>
          </w:rPr>
          <w:delText xml:space="preserve"> receive</w:delText>
        </w:r>
        <w:r w:rsidR="00451E84" w:rsidRPr="00C4343B" w:rsidDel="006C4FB5">
          <w:rPr>
            <w:strike/>
            <w:rPrChange w:id="1698" w:author="Author" w:date="2018-02-20T10:35:00Z">
              <w:rPr/>
            </w:rPrChange>
          </w:rPr>
          <w:delText>s an</w:delText>
        </w:r>
        <w:r w:rsidRPr="00C4343B" w:rsidDel="006C4FB5">
          <w:rPr>
            <w:strike/>
            <w:rPrChange w:id="1699" w:author="Author" w:date="2018-02-20T10:35:00Z">
              <w:rPr/>
            </w:rPrChange>
          </w:rPr>
          <w:delText xml:space="preserve"> automatic email about the workflow item needing </w:delText>
        </w:r>
        <w:r w:rsidR="00451E84" w:rsidRPr="00C4343B" w:rsidDel="006C4FB5">
          <w:rPr>
            <w:strike/>
            <w:rPrChange w:id="1700" w:author="Author" w:date="2018-02-20T10:35:00Z">
              <w:rPr/>
            </w:rPrChange>
          </w:rPr>
          <w:delText>his or her</w:delText>
        </w:r>
        <w:r w:rsidRPr="00C4343B" w:rsidDel="006C4FB5">
          <w:rPr>
            <w:strike/>
            <w:rPrChange w:id="1701" w:author="Author" w:date="2018-02-20T10:35:00Z">
              <w:rPr/>
            </w:rPrChange>
          </w:rPr>
          <w:delText xml:space="preserve"> attention.</w:delText>
        </w:r>
      </w:del>
    </w:p>
    <w:p w14:paraId="045E1338" w14:textId="604264D0" w:rsidR="006F5A7D" w:rsidRPr="00273716" w:rsidRDefault="006F5A7D" w:rsidP="006F5A7D">
      <w:pPr>
        <w:rPr>
          <w:ins w:id="1702" w:author="Author" w:date="2018-01-17T10:06:00Z"/>
          <w:lang w:eastAsia="zh-CN"/>
        </w:rPr>
      </w:pPr>
      <w:ins w:id="1703" w:author="Author" w:date="2018-01-17T10:06:00Z">
        <w:r w:rsidRPr="00C4343B">
          <w:rPr>
            <w:rPrChange w:id="1704" w:author="Author" w:date="2018-02-20T10:35:00Z">
              <w:rPr>
                <w:highlight w:val="yellow"/>
              </w:rPr>
            </w:rPrChange>
          </w:rPr>
          <w:t xml:space="preserve">In order that the employee’s </w:t>
        </w:r>
        <w:del w:id="1705" w:author="Author" w:date="2018-01-30T11:16:00Z">
          <w:r w:rsidRPr="00C4343B" w:rsidDel="00387139">
            <w:rPr>
              <w:rPrChange w:id="1706" w:author="Author" w:date="2018-02-20T10:35:00Z">
                <w:rPr>
                  <w:highlight w:val="yellow"/>
                </w:rPr>
              </w:rPrChange>
            </w:rPr>
            <w:delText>2</w:delText>
          </w:r>
          <w:r w:rsidRPr="00C4343B" w:rsidDel="00387139">
            <w:rPr>
              <w:vertAlign w:val="superscript"/>
              <w:rPrChange w:id="1707" w:author="Author" w:date="2018-02-20T10:35:00Z">
                <w:rPr>
                  <w:highlight w:val="yellow"/>
                  <w:vertAlign w:val="superscript"/>
                </w:rPr>
              </w:rPrChange>
            </w:rPr>
            <w:delText>nd</w:delText>
          </w:r>
          <w:r w:rsidRPr="00C4343B" w:rsidDel="00387139">
            <w:rPr>
              <w:rPrChange w:id="1708" w:author="Author" w:date="2018-02-20T10:35:00Z">
                <w:rPr>
                  <w:highlight w:val="yellow"/>
                </w:rPr>
              </w:rPrChange>
            </w:rPr>
            <w:delText xml:space="preserve"> </w:delText>
          </w:r>
        </w:del>
        <w:r w:rsidRPr="00E240E9">
          <w:t>HR Business Partner</w:t>
        </w:r>
        <w:r w:rsidRPr="00C4343B" w:rsidDel="004D6316">
          <w:t xml:space="preserve"> </w:t>
        </w:r>
        <w:r w:rsidRPr="00C4343B">
          <w:rPr>
            <w:rPrChange w:id="1709" w:author="Author" w:date="2018-02-20T10:35:00Z">
              <w:rPr>
                <w:highlight w:val="yellow"/>
              </w:rPr>
            </w:rPrChange>
          </w:rPr>
          <w:t xml:space="preserve">receives an automatic email about the workflow item, email needs to be configured in the system and the email address of the employee’s </w:t>
        </w:r>
      </w:ins>
      <w:ins w:id="1710" w:author="Author" w:date="2018-01-17T10:07:00Z">
        <w:r w:rsidRPr="00E240E9">
          <w:t>HR Business Partner</w:t>
        </w:r>
        <w:r w:rsidRPr="00C4343B" w:rsidDel="004D6316">
          <w:t xml:space="preserve"> </w:t>
        </w:r>
      </w:ins>
      <w:ins w:id="1711" w:author="Author" w:date="2018-01-17T10:06:00Z">
        <w:r w:rsidRPr="00C4343B">
          <w:rPr>
            <w:rPrChange w:id="1712" w:author="Author" w:date="2018-02-20T10:35:00Z">
              <w:rPr>
                <w:highlight w:val="yellow"/>
              </w:rPr>
            </w:rPrChange>
          </w:rPr>
          <w:t>has been maintained in his or her contact information.</w:t>
        </w:r>
      </w:ins>
    </w:p>
    <w:p w14:paraId="1FF41D79" w14:textId="77777777" w:rsidR="006F5A7D" w:rsidRPr="00273716" w:rsidRDefault="006F5A7D" w:rsidP="000E544F">
      <w:pPr>
        <w:pStyle w:val="NoteParagraph"/>
        <w:ind w:left="0"/>
      </w:pPr>
    </w:p>
    <w:p w14:paraId="63213A7D" w14:textId="6695E1C0" w:rsidR="00FB56A9" w:rsidRPr="00C4343B" w:rsidRDefault="00FB56A9" w:rsidP="00FB56A9">
      <w:pPr>
        <w:pStyle w:val="Heading3"/>
      </w:pPr>
      <w:bookmarkStart w:id="1713" w:name="_Toc410684954"/>
      <w:bookmarkStart w:id="1714" w:name="_Ref408563675"/>
      <w:bookmarkStart w:id="1715" w:name="_Toc421516480"/>
      <w:bookmarkStart w:id="1716" w:name="_Toc445801972"/>
      <w:bookmarkStart w:id="1717" w:name="_Toc474396278"/>
      <w:bookmarkStart w:id="1718" w:name="_Toc507407931"/>
      <w:r w:rsidRPr="00E240E9">
        <w:t xml:space="preserve">Processing Approved Promotion </w:t>
      </w:r>
      <w:bookmarkEnd w:id="1713"/>
      <w:bookmarkEnd w:id="1714"/>
      <w:bookmarkEnd w:id="1715"/>
      <w:bookmarkEnd w:id="1716"/>
      <w:r w:rsidR="00684975" w:rsidRPr="00C4343B">
        <w:t>Request</w:t>
      </w:r>
      <w:bookmarkEnd w:id="1717"/>
      <w:bookmarkEnd w:id="1718"/>
    </w:p>
    <w:p w14:paraId="0CCDB20B" w14:textId="77777777" w:rsidR="00FB56A9" w:rsidRPr="00273716" w:rsidRDefault="00FB56A9" w:rsidP="00FB56A9">
      <w:pPr>
        <w:pStyle w:val="SAPKeyblockTitle"/>
      </w:pPr>
      <w:r w:rsidRPr="00273716">
        <w:t>Test Administration</w:t>
      </w:r>
    </w:p>
    <w:p w14:paraId="4A34014C" w14:textId="77777777" w:rsidR="00FB56A9" w:rsidRPr="00273716" w:rsidRDefault="00FB56A9" w:rsidP="00FB56A9">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1D4C86C4"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4822AE61"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75889D0C"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14FDBF16"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65986DDB" w14:textId="77777777"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23BB539C"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64835479" w14:textId="6011BDF6" w:rsidR="001665D8" w:rsidRPr="00273716" w:rsidRDefault="00CE4599" w:rsidP="001665D8">
            <w:r w:rsidRPr="00273716">
              <w:t>&lt;date&gt;</w:t>
            </w:r>
            <w:r w:rsidR="001665D8" w:rsidRPr="00273716">
              <w:t xml:space="preserve"> </w:t>
            </w:r>
          </w:p>
        </w:tc>
      </w:tr>
      <w:tr w:rsidR="00FB56A9" w:rsidRPr="00273716" w14:paraId="44603D71"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1BDADAC2" w14:textId="77777777" w:rsidR="00FB56A9" w:rsidRPr="00273716" w:rsidRDefault="00FB56A9" w:rsidP="00BE1958">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3606F7E1" w14:textId="79F9BE87" w:rsidR="00FB56A9" w:rsidRPr="00273716" w:rsidRDefault="00FB56A9" w:rsidP="00BE1958">
            <w:r w:rsidRPr="00273716">
              <w:t xml:space="preserve">HR </w:t>
            </w:r>
            <w:r w:rsidR="001A31E3" w:rsidRPr="00273716">
              <w:t xml:space="preserve">Business Partner </w:t>
            </w:r>
            <w:r w:rsidR="00177D75" w:rsidRPr="00273716">
              <w:t>(of employee)</w:t>
            </w:r>
          </w:p>
        </w:tc>
      </w:tr>
      <w:tr w:rsidR="00FB56A9" w:rsidRPr="00273716" w14:paraId="62A6BEEB" w14:textId="77777777" w:rsidTr="00BE1958">
        <w:tc>
          <w:tcPr>
            <w:tcW w:w="2280" w:type="dxa"/>
            <w:tcBorders>
              <w:top w:val="single" w:sz="8" w:space="0" w:color="999999"/>
              <w:left w:val="single" w:sz="8" w:space="0" w:color="999999"/>
              <w:bottom w:val="single" w:sz="8" w:space="0" w:color="999999"/>
              <w:right w:val="single" w:sz="8" w:space="0" w:color="999999"/>
            </w:tcBorders>
            <w:hideMark/>
          </w:tcPr>
          <w:p w14:paraId="3B21F590" w14:textId="77777777" w:rsidR="00FB56A9" w:rsidRPr="00273716" w:rsidRDefault="00FB56A9" w:rsidP="00BE1958">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20D6632A" w14:textId="77777777" w:rsidR="00FB56A9" w:rsidRPr="00273716" w:rsidRDefault="00FB56A9" w:rsidP="00BE1958">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5BA71188" w14:textId="77777777" w:rsidR="00FB56A9" w:rsidRPr="00273716" w:rsidRDefault="00FB56A9" w:rsidP="00BE1958">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33586EFD" w14:textId="033C6878" w:rsidR="00FB56A9" w:rsidRPr="00273716" w:rsidRDefault="00545A26" w:rsidP="00BE1958">
            <w:ins w:id="1719" w:author="Author" w:date="2018-01-17T11:10:00Z">
              <w:r>
                <w:t>&lt;duration&gt;</w:t>
              </w:r>
            </w:ins>
            <w:del w:id="1720" w:author="Author" w:date="2018-01-17T11:10:00Z">
              <w:r w:rsidR="00FB56A9" w:rsidRPr="00273716" w:rsidDel="00545A26">
                <w:delText>5 minutes</w:delText>
              </w:r>
            </w:del>
          </w:p>
        </w:tc>
      </w:tr>
    </w:tbl>
    <w:p w14:paraId="31F72380" w14:textId="77777777" w:rsidR="00FB56A9" w:rsidRPr="00273716" w:rsidRDefault="00FB56A9" w:rsidP="00FB56A9">
      <w:pPr>
        <w:pStyle w:val="SAPKeyblockTitle"/>
      </w:pPr>
      <w:r w:rsidRPr="00273716">
        <w:t>Purpose</w:t>
      </w:r>
    </w:p>
    <w:p w14:paraId="7119AF14" w14:textId="21305245" w:rsidR="00FB56A9" w:rsidRPr="00273716" w:rsidRDefault="00FB56A9" w:rsidP="00FB56A9">
      <w:r w:rsidRPr="00273716">
        <w:t xml:space="preserve">After the employee’s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has approved the </w:t>
      </w:r>
      <w:r w:rsidR="00451E84" w:rsidRPr="00273716">
        <w:t>promotion data</w:t>
      </w:r>
      <w:r w:rsidRPr="00273716">
        <w:t xml:space="preserve">, the data change for the employee needs to be processed by </w:t>
      </w:r>
      <w:r w:rsidR="00451E84" w:rsidRPr="00273716">
        <w:t xml:space="preserve">the employee’s HR </w:t>
      </w:r>
      <w:r w:rsidR="001A31E3" w:rsidRPr="00273716">
        <w:t>Business Partner</w:t>
      </w:r>
      <w:r w:rsidR="00451E84" w:rsidRPr="00273716">
        <w:t>, too.</w:t>
      </w:r>
      <w:r w:rsidR="00594D19" w:rsidRPr="00273716">
        <w:t xml:space="preserve"> </w:t>
      </w:r>
      <w:r w:rsidRPr="00273716">
        <w:t xml:space="preserve">In particular, he or she needs to approve the data change, in order for the changes to take effect in the system. Until the change is approved, the proposed change is pending and the change is displayed in the </w:t>
      </w:r>
      <w:r w:rsidR="00594D19" w:rsidRPr="00273716">
        <w:rPr>
          <w:rStyle w:val="SAPScreenElement"/>
        </w:rPr>
        <w:t xml:space="preserve">Job Information </w:t>
      </w:r>
      <w:r w:rsidR="00D95619" w:rsidRPr="003F3EBD">
        <w:t>and</w:t>
      </w:r>
      <w:r w:rsidR="00D95619" w:rsidRPr="00273716">
        <w:t>/</w:t>
      </w:r>
      <w:r w:rsidR="00594D19" w:rsidRPr="00273716">
        <w:t xml:space="preserve">or </w:t>
      </w:r>
      <w:r w:rsidRPr="00273716">
        <w:rPr>
          <w:rStyle w:val="SAPScreenElement"/>
        </w:rPr>
        <w:t>Compensation Information</w:t>
      </w:r>
      <w:r w:rsidRPr="00273716">
        <w:t xml:space="preserve"> </w:t>
      </w:r>
      <w:r w:rsidR="000D5303" w:rsidRPr="00273716">
        <w:t>block</w:t>
      </w:r>
      <w:r w:rsidRPr="00273716">
        <w:t xml:space="preserve"> for the employee.</w:t>
      </w:r>
    </w:p>
    <w:p w14:paraId="015E7A58" w14:textId="6DC200A0" w:rsidR="00FB56A9" w:rsidRPr="00776608" w:rsidRDefault="00FB56A9" w:rsidP="00FB56A9">
      <w:pPr>
        <w:rPr>
          <w:strike/>
          <w:rPrChange w:id="1721" w:author="Author" w:date="2018-03-01T11:45:00Z">
            <w:rPr/>
          </w:rPrChange>
        </w:rPr>
      </w:pPr>
      <w:commentRangeStart w:id="1722"/>
      <w:r w:rsidRPr="00776608">
        <w:rPr>
          <w:strike/>
          <w:rPrChange w:id="1723" w:author="Author" w:date="2018-03-01T11:45:00Z">
            <w:rPr/>
          </w:rPrChange>
        </w:rPr>
        <w:t xml:space="preserve">In this process step, </w:t>
      </w:r>
      <w:r w:rsidR="00594D19" w:rsidRPr="00776608">
        <w:rPr>
          <w:strike/>
          <w:rPrChange w:id="1724" w:author="Author" w:date="2018-03-01T11:45:00Z">
            <w:rPr/>
          </w:rPrChange>
        </w:rPr>
        <w:t>the</w:t>
      </w:r>
      <w:r w:rsidR="00451E84" w:rsidRPr="00776608">
        <w:rPr>
          <w:strike/>
          <w:rPrChange w:id="1725" w:author="Author" w:date="2018-03-01T11:45:00Z">
            <w:rPr/>
          </w:rPrChange>
        </w:rPr>
        <w:t xml:space="preserve"> HR </w:t>
      </w:r>
      <w:r w:rsidR="001A31E3" w:rsidRPr="00776608">
        <w:rPr>
          <w:strike/>
          <w:rPrChange w:id="1726" w:author="Author" w:date="2018-03-01T11:45:00Z">
            <w:rPr/>
          </w:rPrChange>
        </w:rPr>
        <w:t>Business Partner of</w:t>
      </w:r>
      <w:r w:rsidR="00451E84" w:rsidRPr="00776608">
        <w:rPr>
          <w:strike/>
          <w:rPrChange w:id="1727" w:author="Author" w:date="2018-03-01T11:45:00Z">
            <w:rPr/>
          </w:rPrChange>
        </w:rPr>
        <w:t xml:space="preserve"> the employee </w:t>
      </w:r>
      <w:r w:rsidRPr="00776608">
        <w:rPr>
          <w:strike/>
          <w:rPrChange w:id="1728" w:author="Author" w:date="2018-03-01T11:45:00Z">
            <w:rPr/>
          </w:rPrChange>
        </w:rPr>
        <w:t xml:space="preserve">will </w:t>
      </w:r>
      <w:del w:id="1729" w:author="Author" w:date="2018-01-17T10:30:00Z">
        <w:r w:rsidRPr="00776608" w:rsidDel="006E0723">
          <w:rPr>
            <w:strike/>
            <w:rPrChange w:id="1730" w:author="Author" w:date="2018-03-01T11:45:00Z">
              <w:rPr/>
            </w:rPrChange>
          </w:rPr>
          <w:delText xml:space="preserve">need to </w:delText>
        </w:r>
      </w:del>
      <w:r w:rsidRPr="00776608">
        <w:rPr>
          <w:strike/>
          <w:rPrChange w:id="1731" w:author="Author" w:date="2018-03-01T11:45:00Z">
            <w:rPr/>
          </w:rPrChange>
        </w:rPr>
        <w:t>complete the workflow by selecting the change request, reviewing the changes for the employee and then lastly approving the request.</w:t>
      </w:r>
      <w:commentRangeEnd w:id="1722"/>
      <w:r w:rsidR="00A26E42">
        <w:rPr>
          <w:rStyle w:val="CommentReference"/>
        </w:rPr>
        <w:commentReference w:id="1722"/>
      </w:r>
    </w:p>
    <w:p w14:paraId="208840FC" w14:textId="77777777" w:rsidR="00FB56A9" w:rsidRPr="00273716" w:rsidRDefault="00FB56A9" w:rsidP="00FB56A9">
      <w:pPr>
        <w:pStyle w:val="SAPKeyblockTitle"/>
      </w:pPr>
      <w:r w:rsidRPr="00273716">
        <w:t>Procedure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01"/>
        <w:gridCol w:w="3810"/>
        <w:gridCol w:w="6552"/>
        <w:gridCol w:w="1370"/>
      </w:tblGrid>
      <w:tr w:rsidR="00FB56A9" w:rsidRPr="00273716" w14:paraId="6D90665C" w14:textId="77777777" w:rsidTr="00864F07">
        <w:trPr>
          <w:trHeight w:val="576"/>
          <w:tblHeader/>
        </w:trPr>
        <w:tc>
          <w:tcPr>
            <w:tcW w:w="851" w:type="dxa"/>
            <w:shd w:val="solid" w:color="999999" w:fill="FFFFFF"/>
            <w:hideMark/>
          </w:tcPr>
          <w:p w14:paraId="2631D42C" w14:textId="77777777" w:rsidR="00FB56A9" w:rsidRPr="00273716" w:rsidRDefault="00FB56A9" w:rsidP="00BE1958">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Test Step #</w:t>
            </w:r>
          </w:p>
        </w:tc>
        <w:tc>
          <w:tcPr>
            <w:tcW w:w="1701" w:type="dxa"/>
            <w:shd w:val="solid" w:color="999999" w:fill="FFFFFF"/>
            <w:hideMark/>
          </w:tcPr>
          <w:p w14:paraId="60A56C0B" w14:textId="77777777" w:rsidR="00FB56A9" w:rsidRPr="00273716" w:rsidRDefault="00FB56A9" w:rsidP="00BE1958">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Test Step Name</w:t>
            </w:r>
          </w:p>
        </w:tc>
        <w:tc>
          <w:tcPr>
            <w:tcW w:w="3810" w:type="dxa"/>
            <w:shd w:val="solid" w:color="999999" w:fill="FFFFFF"/>
            <w:hideMark/>
          </w:tcPr>
          <w:p w14:paraId="452ED234" w14:textId="77777777" w:rsidR="00FB56A9" w:rsidRPr="00273716" w:rsidRDefault="00FB56A9" w:rsidP="00BE1958">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Instruction</w:t>
            </w:r>
          </w:p>
        </w:tc>
        <w:tc>
          <w:tcPr>
            <w:tcW w:w="6552" w:type="dxa"/>
            <w:shd w:val="solid" w:color="999999" w:fill="FFFFFF"/>
            <w:hideMark/>
          </w:tcPr>
          <w:p w14:paraId="3042DBC6" w14:textId="77777777" w:rsidR="00FB56A9" w:rsidRPr="00273716" w:rsidRDefault="00FB56A9" w:rsidP="00BE1958">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Expected Result</w:t>
            </w:r>
          </w:p>
        </w:tc>
        <w:tc>
          <w:tcPr>
            <w:tcW w:w="1370" w:type="dxa"/>
            <w:shd w:val="solid" w:color="999999" w:fill="FFFFFF"/>
            <w:hideMark/>
          </w:tcPr>
          <w:p w14:paraId="0FF60E54" w14:textId="77777777" w:rsidR="00FB56A9" w:rsidRPr="00273716" w:rsidRDefault="00FB56A9" w:rsidP="00BE1958">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Pass / Fail / Comment</w:t>
            </w:r>
          </w:p>
        </w:tc>
      </w:tr>
      <w:tr w:rsidR="00FB56A9" w:rsidRPr="00273716" w14:paraId="58656C8C" w14:textId="77777777" w:rsidTr="003A5A8D">
        <w:trPr>
          <w:trHeight w:val="288"/>
        </w:trPr>
        <w:tc>
          <w:tcPr>
            <w:tcW w:w="851" w:type="dxa"/>
            <w:hideMark/>
          </w:tcPr>
          <w:p w14:paraId="57B3B9F4" w14:textId="77777777" w:rsidR="00FB56A9" w:rsidRPr="00273716" w:rsidRDefault="00FB56A9" w:rsidP="00BE1958">
            <w:r w:rsidRPr="00273716">
              <w:t>1</w:t>
            </w:r>
          </w:p>
        </w:tc>
        <w:tc>
          <w:tcPr>
            <w:tcW w:w="1701" w:type="dxa"/>
            <w:hideMark/>
          </w:tcPr>
          <w:p w14:paraId="24F19A16" w14:textId="77777777" w:rsidR="00FB56A9" w:rsidRPr="00273716" w:rsidRDefault="00FB56A9" w:rsidP="00BE1958">
            <w:pPr>
              <w:rPr>
                <w:rStyle w:val="SAPEmphasis"/>
              </w:rPr>
            </w:pPr>
            <w:r w:rsidRPr="00273716">
              <w:rPr>
                <w:rStyle w:val="SAPEmphasis"/>
              </w:rPr>
              <w:t>Log on</w:t>
            </w:r>
          </w:p>
        </w:tc>
        <w:tc>
          <w:tcPr>
            <w:tcW w:w="3810" w:type="dxa"/>
            <w:hideMark/>
          </w:tcPr>
          <w:p w14:paraId="63B10CAA" w14:textId="4D7B8A5E" w:rsidR="00FB56A9" w:rsidRPr="00273716" w:rsidRDefault="00FB56A9">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w:t>
            </w:r>
            <w:r w:rsidR="00594D19" w:rsidRPr="00273716">
              <w:t xml:space="preserve">HR </w:t>
            </w:r>
            <w:r w:rsidR="001A31E3" w:rsidRPr="00273716">
              <w:t>Business Partner</w:t>
            </w:r>
            <w:r w:rsidRPr="00273716">
              <w:t>.</w:t>
            </w:r>
          </w:p>
        </w:tc>
        <w:tc>
          <w:tcPr>
            <w:tcW w:w="6552" w:type="dxa"/>
            <w:hideMark/>
          </w:tcPr>
          <w:p w14:paraId="1A3FCB53" w14:textId="77777777" w:rsidR="00FB56A9" w:rsidRPr="00273716" w:rsidRDefault="00FB56A9" w:rsidP="00BE1958">
            <w:r w:rsidRPr="00273716">
              <w:t xml:space="preserve">The </w:t>
            </w:r>
            <w:r w:rsidRPr="00273716">
              <w:rPr>
                <w:rStyle w:val="SAPScreenElement"/>
              </w:rPr>
              <w:t xml:space="preserve">Home </w:t>
            </w:r>
            <w:r w:rsidRPr="00273716">
              <w:t>page is displayed.</w:t>
            </w:r>
          </w:p>
        </w:tc>
        <w:tc>
          <w:tcPr>
            <w:tcW w:w="1370" w:type="dxa"/>
          </w:tcPr>
          <w:p w14:paraId="1C67E268" w14:textId="77777777" w:rsidR="00FB56A9" w:rsidRPr="00273716" w:rsidRDefault="00FB56A9" w:rsidP="00BE1958">
            <w:pPr>
              <w:rPr>
                <w:rFonts w:cs="Arial"/>
                <w:bCs/>
              </w:rPr>
            </w:pPr>
          </w:p>
        </w:tc>
      </w:tr>
      <w:tr w:rsidR="00823C8C" w:rsidRPr="00273716" w14:paraId="1240F18D" w14:textId="77777777" w:rsidTr="00864F07">
        <w:trPr>
          <w:trHeight w:val="357"/>
        </w:trPr>
        <w:tc>
          <w:tcPr>
            <w:tcW w:w="851" w:type="dxa"/>
          </w:tcPr>
          <w:p w14:paraId="3EE64141" w14:textId="3A6D07D1" w:rsidR="00823C8C" w:rsidRPr="00273716" w:rsidRDefault="00823C8C" w:rsidP="00823C8C">
            <w:r w:rsidRPr="00273716">
              <w:t>2</w:t>
            </w:r>
          </w:p>
        </w:tc>
        <w:tc>
          <w:tcPr>
            <w:tcW w:w="1701" w:type="dxa"/>
          </w:tcPr>
          <w:p w14:paraId="22622C5D" w14:textId="03D1BEA3" w:rsidR="00823C8C" w:rsidRPr="00273716" w:rsidRDefault="00823C8C" w:rsidP="00823C8C">
            <w:pPr>
              <w:rPr>
                <w:rStyle w:val="SAPEmphasis"/>
              </w:rPr>
            </w:pPr>
            <w:r w:rsidRPr="00273716">
              <w:rPr>
                <w:rStyle w:val="SAPEmphasis"/>
              </w:rPr>
              <w:t>Access Requests Tile</w:t>
            </w:r>
          </w:p>
        </w:tc>
        <w:tc>
          <w:tcPr>
            <w:tcW w:w="3810" w:type="dxa"/>
          </w:tcPr>
          <w:p w14:paraId="2B4CA5C8" w14:textId="17781DC1" w:rsidR="00823C8C" w:rsidRPr="00273716" w:rsidRDefault="00823C8C" w:rsidP="00823C8C">
            <w:r w:rsidRPr="00273716">
              <w:t xml:space="preserve">On the </w:t>
            </w:r>
            <w:r w:rsidRPr="00273716">
              <w:rPr>
                <w:rStyle w:val="SAPScreenElement"/>
              </w:rPr>
              <w:t xml:space="preserve">Home </w:t>
            </w:r>
            <w:r w:rsidRPr="00273716">
              <w:t>page</w:t>
            </w:r>
            <w:r w:rsidRPr="00273716">
              <w:rPr>
                <w:rStyle w:val="SAPScreenElement"/>
              </w:rPr>
              <w:t>,</w:t>
            </w:r>
            <w:r w:rsidRPr="00273716">
              <w:t xml:space="preserve"> go to the </w:t>
            </w:r>
            <w:r w:rsidRPr="00273716">
              <w:rPr>
                <w:rStyle w:val="SAPScreenElement"/>
              </w:rPr>
              <w:t>To Do</w:t>
            </w:r>
            <w:r w:rsidRPr="00273716">
              <w:t xml:space="preserve"> section and </w:t>
            </w:r>
            <w:r w:rsidR="004419EB" w:rsidRPr="00273716">
              <w:t>choose</w:t>
            </w:r>
            <w:r w:rsidRPr="00273716">
              <w:t xml:space="preserve"> the </w:t>
            </w:r>
            <w:r w:rsidRPr="00273716">
              <w:rPr>
                <w:rStyle w:val="SAPScreenElement"/>
              </w:rPr>
              <w:t>Approve Requests</w:t>
            </w:r>
            <w:r w:rsidRPr="00273716">
              <w:t xml:space="preserve"> tile.</w:t>
            </w:r>
          </w:p>
        </w:tc>
        <w:tc>
          <w:tcPr>
            <w:tcW w:w="6552" w:type="dxa"/>
          </w:tcPr>
          <w:p w14:paraId="3680B3C3" w14:textId="0DDA2BED" w:rsidR="00823C8C" w:rsidRPr="00273716" w:rsidRDefault="00823C8C" w:rsidP="00823C8C">
            <w:r w:rsidRPr="00273716">
              <w:t xml:space="preserve">The </w:t>
            </w:r>
            <w:r w:rsidRPr="00273716">
              <w:rPr>
                <w:rStyle w:val="SAPScreenElement"/>
              </w:rPr>
              <w:t>Approve Requests</w:t>
            </w:r>
            <w:r w:rsidRPr="00273716">
              <w:t xml:space="preserve"> dialog box is displayed, containing a list of all </w:t>
            </w:r>
            <w:del w:id="1732" w:author="Author" w:date="2018-01-15T14:28:00Z">
              <w:r w:rsidRPr="00273716" w:rsidDel="00545B7A">
                <w:delText xml:space="preserve">the </w:delText>
              </w:r>
            </w:del>
            <w:r w:rsidRPr="00273716">
              <w:t xml:space="preserve">requests you need to approve. For each request, high level details are given, which depend on the request type. </w:t>
            </w:r>
          </w:p>
        </w:tc>
        <w:tc>
          <w:tcPr>
            <w:tcW w:w="1370" w:type="dxa"/>
          </w:tcPr>
          <w:p w14:paraId="027D0BF9" w14:textId="77777777" w:rsidR="00823C8C" w:rsidRPr="00273716" w:rsidRDefault="00823C8C" w:rsidP="00823C8C"/>
        </w:tc>
      </w:tr>
      <w:tr w:rsidR="00823C8C" w:rsidRPr="00273716" w14:paraId="67155DA1" w14:textId="77777777" w:rsidTr="00864F07">
        <w:trPr>
          <w:trHeight w:val="357"/>
        </w:trPr>
        <w:tc>
          <w:tcPr>
            <w:tcW w:w="851" w:type="dxa"/>
            <w:hideMark/>
          </w:tcPr>
          <w:p w14:paraId="46021C9D" w14:textId="55D0DE0F" w:rsidR="00823C8C" w:rsidRPr="00273716" w:rsidRDefault="00823C8C" w:rsidP="00823C8C">
            <w:r w:rsidRPr="00273716">
              <w:t>3</w:t>
            </w:r>
          </w:p>
        </w:tc>
        <w:tc>
          <w:tcPr>
            <w:tcW w:w="1701" w:type="dxa"/>
            <w:hideMark/>
          </w:tcPr>
          <w:p w14:paraId="5A108023" w14:textId="77777777" w:rsidR="00823C8C" w:rsidRPr="00273716" w:rsidRDefault="00823C8C" w:rsidP="00823C8C">
            <w:pPr>
              <w:rPr>
                <w:rStyle w:val="SAPEmphasis"/>
              </w:rPr>
            </w:pPr>
            <w:r w:rsidRPr="00273716">
              <w:rPr>
                <w:rStyle w:val="SAPEmphasis"/>
              </w:rPr>
              <w:t>Select Change Request</w:t>
            </w:r>
          </w:p>
        </w:tc>
        <w:tc>
          <w:tcPr>
            <w:tcW w:w="3810" w:type="dxa"/>
            <w:hideMark/>
          </w:tcPr>
          <w:p w14:paraId="1044BFF9" w14:textId="761A3446" w:rsidR="00823C8C" w:rsidRPr="00273716" w:rsidRDefault="00823C8C" w:rsidP="00823C8C">
            <w:r w:rsidRPr="00273716">
              <w:t xml:space="preserve">In the </w:t>
            </w:r>
            <w:r w:rsidRPr="00273716">
              <w:rPr>
                <w:rStyle w:val="SAPScreenElement"/>
              </w:rPr>
              <w:t>Approve Requests</w:t>
            </w:r>
            <w:r w:rsidRPr="00273716">
              <w:t xml:space="preserve"> dialog box, </w:t>
            </w:r>
            <w:r w:rsidR="004419EB" w:rsidRPr="00273716">
              <w:t>choose</w:t>
            </w:r>
            <w:r w:rsidRPr="00273716">
              <w:t xml:space="preserve"> the </w:t>
            </w:r>
            <w:r w:rsidRPr="00273716">
              <w:rPr>
                <w:rStyle w:val="SAPScreenElement"/>
              </w:rPr>
              <w:t xml:space="preserve">&lt;Promotion – Pay Change For &lt;Employee Name&gt; </w:t>
            </w:r>
            <w:r w:rsidRPr="00273716">
              <w:t>link.</w:t>
            </w:r>
          </w:p>
          <w:p w14:paraId="38856D27" w14:textId="77777777" w:rsidR="00823C8C" w:rsidRPr="00273716" w:rsidRDefault="00823C8C" w:rsidP="000E544F">
            <w:pPr>
              <w:pStyle w:val="SAPNoteHeading"/>
              <w:ind w:left="0"/>
            </w:pPr>
            <w:r w:rsidRPr="00273716">
              <w:rPr>
                <w:noProof/>
                <w:lang w:val="de-DE" w:eastAsia="de-DE"/>
              </w:rPr>
              <w:drawing>
                <wp:inline distT="0" distB="0" distL="0" distR="0" wp14:anchorId="6BB62673" wp14:editId="45EDF719">
                  <wp:extent cx="228600" cy="228600"/>
                  <wp:effectExtent l="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5629ABC7" w14:textId="765F9A33" w:rsidR="009664DF" w:rsidRPr="00273716" w:rsidRDefault="00823C8C" w:rsidP="009664DF">
            <w:r w:rsidRPr="00273716">
              <w:t xml:space="preserve">In case you have several requests in the tile, select the </w:t>
            </w:r>
            <w:r w:rsidRPr="00273716">
              <w:rPr>
                <w:rStyle w:val="SAPScreenElement"/>
              </w:rPr>
              <w:t>Go to Workflow Requests</w:t>
            </w:r>
            <w:r w:rsidRPr="00273716">
              <w:t xml:space="preserve"> link located at the bottom right of the </w:t>
            </w:r>
            <w:r w:rsidRPr="00273716">
              <w:rPr>
                <w:rStyle w:val="SAPScreenElement"/>
              </w:rPr>
              <w:t>Approve Requests</w:t>
            </w:r>
            <w:r w:rsidRPr="00273716">
              <w:t xml:space="preserve"> dialog box. The </w:t>
            </w:r>
            <w:r w:rsidRPr="00273716">
              <w:rPr>
                <w:rStyle w:val="SAPScreenElement"/>
              </w:rPr>
              <w:t>My Workflow Requests (#)</w:t>
            </w:r>
            <w:r w:rsidRPr="00273716">
              <w:t xml:space="preserve"> screen is displayed. If appropriate, </w:t>
            </w:r>
            <w:r w:rsidR="004419EB" w:rsidRPr="00273716">
              <w:t>choose</w:t>
            </w:r>
            <w:r w:rsidRPr="00273716">
              <w:t xml:space="preserve"> </w:t>
            </w:r>
            <w:r w:rsidRPr="00273716">
              <w:rPr>
                <w:rStyle w:val="SAPScreenElement"/>
              </w:rPr>
              <w:t>More</w:t>
            </w:r>
            <w:r w:rsidRPr="00273716">
              <w:t xml:space="preserve">, to have the complete list of requests. Select the </w:t>
            </w:r>
            <w:r w:rsidRPr="00273716">
              <w:rPr>
                <w:rStyle w:val="SAPScreenElement"/>
              </w:rPr>
              <w:t>Filter</w:t>
            </w:r>
            <w:r w:rsidRPr="00273716">
              <w:t xml:space="preserve"> </w:t>
            </w:r>
            <w:r w:rsidRPr="00273716">
              <w:rPr>
                <w:noProof/>
                <w:lang w:val="de-DE" w:eastAsia="de-DE"/>
              </w:rPr>
              <w:drawing>
                <wp:inline distT="0" distB="0" distL="0" distR="0" wp14:anchorId="552D5485" wp14:editId="4710555F">
                  <wp:extent cx="333375" cy="276225"/>
                  <wp:effectExtent l="0" t="0" r="9525" b="9525"/>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276225"/>
                          </a:xfrm>
                          <a:prstGeom prst="rect">
                            <a:avLst/>
                          </a:prstGeom>
                        </pic:spPr>
                      </pic:pic>
                    </a:graphicData>
                  </a:graphic>
                </wp:inline>
              </w:drawing>
            </w:r>
            <w:r w:rsidRPr="00273716">
              <w:t xml:space="preserve"> icon to search for the request you need to approve. In the filter criteria fields, which show up, make entries as appropriate. For example, enter for </w:t>
            </w:r>
            <w:r w:rsidRPr="00273716">
              <w:rPr>
                <w:rStyle w:val="SAPScreenElement"/>
              </w:rPr>
              <w:t>Event Reason</w:t>
            </w:r>
            <w:r w:rsidRPr="00273716">
              <w:t xml:space="preserve"> value</w:t>
            </w:r>
            <w:r w:rsidRPr="00273716">
              <w:rPr>
                <w:rStyle w:val="SAPUserEntry"/>
              </w:rPr>
              <w:t xml:space="preserve"> Promotion – Pay Change </w:t>
            </w:r>
            <w:r w:rsidRPr="00273716">
              <w:t xml:space="preserve">and in </w:t>
            </w:r>
            <w:r w:rsidRPr="00273716">
              <w:rPr>
                <w:rStyle w:val="SAPScreenElement"/>
              </w:rPr>
              <w:t>Requested For</w:t>
            </w:r>
            <w:r w:rsidRPr="00273716">
              <w:t xml:space="preserve"> the name of the employee for whom the change has been requested. Then choose the </w:t>
            </w:r>
            <w:r w:rsidRPr="00273716">
              <w:rPr>
                <w:rStyle w:val="SAPScreenElement"/>
              </w:rPr>
              <w:t>Go</w:t>
            </w:r>
            <w:r w:rsidRPr="00273716">
              <w:t xml:space="preserve"> button. </w:t>
            </w:r>
            <w:r w:rsidR="009664DF" w:rsidRPr="00273716">
              <w:t>In case there are several requests of this type, you can also sort them, for example based on the date you received them</w:t>
            </w:r>
            <w:del w:id="1733" w:author="Author" w:date="2018-01-15T14:29:00Z">
              <w:r w:rsidR="009664DF" w:rsidRPr="00273716" w:rsidDel="00545B7A">
                <w:delText xml:space="preserve">, in order to ensure a timely completion of them. </w:delText>
              </w:r>
            </w:del>
            <w:ins w:id="1734" w:author="Author" w:date="2018-01-15T14:29:00Z">
              <w:r w:rsidR="00545B7A">
                <w:t xml:space="preserve">. </w:t>
              </w:r>
            </w:ins>
            <w:r w:rsidR="009664DF" w:rsidRPr="00273716">
              <w:t xml:space="preserve">Select the </w:t>
            </w:r>
            <w:r w:rsidR="009664DF" w:rsidRPr="00273716">
              <w:rPr>
                <w:rStyle w:val="SAPScreenElement"/>
              </w:rPr>
              <w:t>Sort</w:t>
            </w:r>
            <w:r w:rsidR="009664DF" w:rsidRPr="00273716">
              <w:t xml:space="preserve"> </w:t>
            </w:r>
            <w:r w:rsidR="009664DF" w:rsidRPr="00273716">
              <w:rPr>
                <w:noProof/>
                <w:lang w:val="de-DE" w:eastAsia="de-DE"/>
              </w:rPr>
              <w:drawing>
                <wp:inline distT="0" distB="0" distL="0" distR="0" wp14:anchorId="17AFD22E" wp14:editId="4F1EDCDE">
                  <wp:extent cx="332740" cy="260985"/>
                  <wp:effectExtent l="0" t="0" r="0" b="5715"/>
                  <wp:docPr id="240" name="Picture 240"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64.png@01D2EF17.DB16DA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9664DF" w:rsidRPr="00273716">
              <w:t xml:space="preserve"> icon and in the menu, that expands, check the appropriate radio-buttons and choose </w:t>
            </w:r>
            <w:r w:rsidR="009664DF" w:rsidRPr="00273716">
              <w:rPr>
                <w:rStyle w:val="SAPScreenElement"/>
              </w:rPr>
              <w:t>Apply.</w:t>
            </w:r>
          </w:p>
          <w:p w14:paraId="46109508" w14:textId="4EE76D86" w:rsidR="00823C8C" w:rsidRPr="00273716" w:rsidRDefault="00823C8C" w:rsidP="00823C8C">
            <w:r w:rsidRPr="00273716">
              <w:t xml:space="preserve">In the result list, </w:t>
            </w:r>
            <w:r w:rsidR="004419EB" w:rsidRPr="00273716">
              <w:t>choose</w:t>
            </w:r>
            <w:r w:rsidRPr="00273716">
              <w:t xml:space="preserve"> the appropriate </w:t>
            </w:r>
            <w:r w:rsidRPr="00273716">
              <w:rPr>
                <w:rStyle w:val="SAPScreenElement"/>
              </w:rPr>
              <w:t xml:space="preserve">&lt;Job Change Event Reason&gt; For &lt;Employee Name&gt; </w:t>
            </w:r>
            <w:r w:rsidRPr="00273716">
              <w:t>link.</w:t>
            </w:r>
          </w:p>
        </w:tc>
        <w:tc>
          <w:tcPr>
            <w:tcW w:w="6552" w:type="dxa"/>
            <w:hideMark/>
          </w:tcPr>
          <w:p w14:paraId="05323757" w14:textId="4A216047" w:rsidR="00823C8C" w:rsidRPr="00273716" w:rsidRDefault="00823C8C" w:rsidP="00823C8C">
            <w:r w:rsidRPr="00273716">
              <w:t xml:space="preserve">The </w:t>
            </w:r>
            <w:r w:rsidRPr="00273716">
              <w:rPr>
                <w:rStyle w:val="SAPScreenElement"/>
              </w:rPr>
              <w:t xml:space="preserve">Employee Files &gt; Workflow Details </w:t>
            </w:r>
            <w:r w:rsidRPr="00273716">
              <w:t>screen is displayed containing details to the change request. The screen is divided in several sections:</w:t>
            </w:r>
          </w:p>
          <w:p w14:paraId="7281B981" w14:textId="77777777" w:rsidR="00823C8C" w:rsidRPr="00273716" w:rsidRDefault="00823C8C" w:rsidP="00FD5BCD">
            <w:pPr>
              <w:pStyle w:val="ListBullet"/>
            </w:pPr>
            <w:r w:rsidRPr="00273716">
              <w:t xml:space="preserve">The </w:t>
            </w:r>
            <w:r w:rsidRPr="00273716">
              <w:rPr>
                <w:rStyle w:val="SAPScreenElement"/>
              </w:rPr>
              <w:t>Do you approve this request?</w:t>
            </w:r>
            <w:r w:rsidRPr="00273716">
              <w:t xml:space="preserve"> section contains a short overview of the request, its initiator, and the workflow participants.</w:t>
            </w:r>
          </w:p>
          <w:p w14:paraId="75B66CD7" w14:textId="03AF38FB" w:rsidR="00823C8C" w:rsidRPr="00273716" w:rsidRDefault="00823C8C" w:rsidP="00FD5BCD">
            <w:pPr>
              <w:pStyle w:val="ListBullet"/>
            </w:pPr>
            <w:r w:rsidRPr="00273716">
              <w:t xml:space="preserve">Depending which data </w:t>
            </w:r>
            <w:del w:id="1735" w:author="Author" w:date="2018-01-17T10:28:00Z">
              <w:r w:rsidRPr="00273716" w:rsidDel="006E0723">
                <w:delText xml:space="preserve">is </w:delText>
              </w:r>
            </w:del>
            <w:ins w:id="1736" w:author="Author" w:date="2018-01-17T10:28:00Z">
              <w:r w:rsidR="006E0723">
                <w:t>has</w:t>
              </w:r>
              <w:r w:rsidR="006E0723" w:rsidRPr="00273716">
                <w:t xml:space="preserve"> </w:t>
              </w:r>
            </w:ins>
            <w:r w:rsidRPr="00273716">
              <w:t xml:space="preserve">to be changed as result of the promotion, the </w:t>
            </w:r>
            <w:r w:rsidRPr="00273716">
              <w:rPr>
                <w:rStyle w:val="SAPScreenElement"/>
              </w:rPr>
              <w:t xml:space="preserve">Job Information </w:t>
            </w:r>
            <w:r w:rsidRPr="00273716">
              <w:t xml:space="preserve">and/or the </w:t>
            </w:r>
            <w:r w:rsidRPr="00273716">
              <w:rPr>
                <w:rStyle w:val="SAPScreenElement"/>
              </w:rPr>
              <w:t>Compensation Information</w:t>
            </w:r>
            <w:r w:rsidRPr="00273716">
              <w:t xml:space="preserve"> section is shown with the following information:</w:t>
            </w:r>
          </w:p>
          <w:p w14:paraId="4C67F44A" w14:textId="6236D0E0" w:rsidR="00823C8C" w:rsidRPr="00D04C2B" w:rsidRDefault="00823C8C" w:rsidP="00FD5BCD">
            <w:pPr>
              <w:pStyle w:val="ListBullet"/>
              <w:numPr>
                <w:ilvl w:val="0"/>
                <w:numId w:val="46"/>
              </w:numPr>
            </w:pPr>
            <w:r w:rsidRPr="00D04C2B">
              <w:t xml:space="preserve">In case job information data has changed, these changes can be found in section </w:t>
            </w:r>
            <w:r w:rsidRPr="00D04C2B">
              <w:rPr>
                <w:rStyle w:val="SAPScreenElement"/>
              </w:rPr>
              <w:t>Job Information</w:t>
            </w:r>
            <w:r w:rsidRPr="00D04C2B">
              <w:t xml:space="preserve">. Additionally, depending on the business rules configured, section </w:t>
            </w:r>
            <w:r w:rsidRPr="00D04C2B">
              <w:rPr>
                <w:rStyle w:val="SAPScreenElement"/>
              </w:rPr>
              <w:t>Compensation Information</w:t>
            </w:r>
            <w:r w:rsidRPr="00D04C2B">
              <w:t xml:space="preserve"> might also be shown, where the pay component has been adapted according to the chosen pay scale group and/or pay scale level. </w:t>
            </w:r>
          </w:p>
          <w:p w14:paraId="4EE50E20" w14:textId="01775D53" w:rsidR="00823C8C" w:rsidRPr="00D04C2B" w:rsidRDefault="00823C8C" w:rsidP="00FD5BCD">
            <w:pPr>
              <w:pStyle w:val="ListBullet"/>
              <w:numPr>
                <w:ilvl w:val="0"/>
                <w:numId w:val="46"/>
              </w:numPr>
              <w:rPr>
                <w:ins w:id="1737" w:author="Author" w:date="2018-01-15T10:52:00Z"/>
                <w:rPrChange w:id="1738" w:author="Author" w:date="2018-01-17T10:32:00Z">
                  <w:rPr>
                    <w:ins w:id="1739" w:author="Author" w:date="2018-01-15T10:52:00Z"/>
                    <w:highlight w:val="yellow"/>
                  </w:rPr>
                </w:rPrChange>
              </w:rPr>
            </w:pPr>
            <w:r w:rsidRPr="00D04C2B">
              <w:t xml:space="preserve">In case compensation information data has changed, only the section </w:t>
            </w:r>
            <w:r w:rsidRPr="00D04C2B">
              <w:rPr>
                <w:rStyle w:val="SAPScreenElement"/>
              </w:rPr>
              <w:t>Compensation Information</w:t>
            </w:r>
            <w:r w:rsidRPr="00D04C2B">
              <w:t xml:space="preserve"> is shown, where the changes can be found.</w:t>
            </w:r>
          </w:p>
          <w:p w14:paraId="5B43EC54" w14:textId="3ED653C0" w:rsidR="00250431" w:rsidDel="003162DF" w:rsidRDefault="00250431">
            <w:pPr>
              <w:pStyle w:val="ListBullet"/>
              <w:numPr>
                <w:ilvl w:val="0"/>
                <w:numId w:val="0"/>
              </w:numPr>
              <w:ind w:left="417" w:hanging="360"/>
              <w:rPr>
                <w:ins w:id="1740" w:author="Author" w:date="2018-01-15T10:52:00Z"/>
                <w:del w:id="1741" w:author="Author" w:date="2018-02-20T14:14:00Z"/>
                <w:highlight w:val="yellow"/>
              </w:rPr>
              <w:pPrChange w:id="1742" w:author="Author" w:date="2018-01-15T10:52:00Z">
                <w:pPr>
                  <w:pStyle w:val="ListBullet"/>
                  <w:numPr>
                    <w:numId w:val="46"/>
                  </w:numPr>
                  <w:ind w:left="777"/>
                </w:pPr>
              </w:pPrChange>
            </w:pPr>
          </w:p>
          <w:p w14:paraId="1F97EA88" w14:textId="3F57CD47" w:rsidR="00250431" w:rsidDel="003162DF" w:rsidRDefault="00250431">
            <w:pPr>
              <w:pStyle w:val="ListBullet"/>
              <w:numPr>
                <w:ilvl w:val="0"/>
                <w:numId w:val="0"/>
              </w:numPr>
              <w:ind w:left="417" w:hanging="360"/>
              <w:rPr>
                <w:ins w:id="1743" w:author="Author" w:date="2018-01-15T10:52:00Z"/>
                <w:del w:id="1744" w:author="Author" w:date="2018-02-20T14:14:00Z"/>
                <w:highlight w:val="yellow"/>
              </w:rPr>
              <w:pPrChange w:id="1745" w:author="Author" w:date="2018-01-15T10:52:00Z">
                <w:pPr>
                  <w:pStyle w:val="ListBullet"/>
                  <w:numPr>
                    <w:numId w:val="46"/>
                  </w:numPr>
                  <w:ind w:left="777"/>
                </w:pPr>
              </w:pPrChange>
            </w:pPr>
            <w:ins w:id="1746" w:author="Author" w:date="2018-01-15T10:52:00Z">
              <w:del w:id="1747" w:author="Author" w:date="2018-02-20T14:14:00Z">
                <w:r w:rsidDel="003162DF">
                  <w:rPr>
                    <w:highlight w:val="yellow"/>
                  </w:rPr>
                  <w:delText>nur im GB:</w:delText>
                </w:r>
              </w:del>
            </w:ins>
          </w:p>
          <w:p w14:paraId="2FCF2202" w14:textId="6F11A734" w:rsidR="00250431" w:rsidRPr="00250431" w:rsidDel="003162DF" w:rsidRDefault="00250431" w:rsidP="00250431">
            <w:pPr>
              <w:pStyle w:val="SAPNoteHeading"/>
              <w:ind w:left="606" w:hanging="249"/>
              <w:rPr>
                <w:ins w:id="1748" w:author="Author" w:date="2018-01-15T10:52:00Z"/>
                <w:del w:id="1749" w:author="Author" w:date="2018-02-20T14:14:00Z"/>
                <w:highlight w:val="yellow"/>
                <w:rPrChange w:id="1750" w:author="Author" w:date="2018-01-15T10:52:00Z">
                  <w:rPr>
                    <w:ins w:id="1751" w:author="Author" w:date="2018-01-15T10:52:00Z"/>
                    <w:del w:id="1752" w:author="Author" w:date="2018-02-20T14:14:00Z"/>
                  </w:rPr>
                </w:rPrChange>
              </w:rPr>
            </w:pPr>
            <w:ins w:id="1753" w:author="Author" w:date="2018-01-15T10:52:00Z">
              <w:del w:id="1754" w:author="Author" w:date="2018-02-20T14:14:00Z">
                <w:r w:rsidRPr="00250431" w:rsidDel="003162DF">
                  <w:rPr>
                    <w:noProof/>
                    <w:highlight w:val="yellow"/>
                    <w:lang w:val="de-DE" w:eastAsia="de-DE"/>
                    <w:rPrChange w:id="1755" w:author="Author" w:date="2018-01-15T10:52:00Z">
                      <w:rPr>
                        <w:noProof/>
                        <w:lang w:val="de-DE" w:eastAsia="de-DE"/>
                      </w:rPr>
                    </w:rPrChange>
                  </w:rPr>
                  <w:drawing>
                    <wp:inline distT="0" distB="0" distL="0" distR="0" wp14:anchorId="35EA309E" wp14:editId="7457E554">
                      <wp:extent cx="228600" cy="228600"/>
                      <wp:effectExtent l="0" t="0" r="0" b="0"/>
                      <wp:docPr id="2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50431" w:rsidDel="003162DF">
                  <w:rPr>
                    <w:highlight w:val="yellow"/>
                    <w:rPrChange w:id="1756" w:author="Author" w:date="2018-01-15T10:52:00Z">
                      <w:rPr/>
                    </w:rPrChange>
                  </w:rPr>
                  <w:delText> Note</w:delText>
                </w:r>
              </w:del>
            </w:ins>
          </w:p>
          <w:p w14:paraId="38587E18" w14:textId="24B9B159" w:rsidR="00250431" w:rsidRPr="003642A1" w:rsidDel="003162DF" w:rsidRDefault="00250431" w:rsidP="00250431">
            <w:pPr>
              <w:spacing w:before="0" w:after="0" w:line="240" w:lineRule="auto"/>
              <w:ind w:left="357"/>
              <w:rPr>
                <w:ins w:id="1757" w:author="Author" w:date="2018-01-15T10:52:00Z"/>
                <w:del w:id="1758" w:author="Author" w:date="2018-02-20T14:14:00Z"/>
                <w:rFonts w:cs="Arial"/>
                <w:bCs/>
              </w:rPr>
            </w:pPr>
            <w:ins w:id="1759" w:author="Author" w:date="2018-01-15T10:52:00Z">
              <w:del w:id="1760" w:author="Author" w:date="2018-02-20T14:14:00Z">
                <w:r w:rsidRPr="00250431" w:rsidDel="003162DF">
                  <w:rPr>
                    <w:highlight w:val="yellow"/>
                    <w:rPrChange w:id="1761" w:author="Author" w:date="2018-01-15T10:52:00Z">
                      <w:rPr/>
                    </w:rPrChange>
                  </w:rPr>
                  <w:delText xml:space="preserve">In case the </w:delText>
                </w:r>
                <w:r w:rsidRPr="00250431" w:rsidDel="003162DF">
                  <w:rPr>
                    <w:rStyle w:val="SAPScreenElement"/>
                    <w:highlight w:val="yellow"/>
                    <w:rPrChange w:id="1762" w:author="Author" w:date="2018-01-15T10:52:00Z">
                      <w:rPr>
                        <w:rStyle w:val="SAPScreenElement"/>
                      </w:rPr>
                    </w:rPrChange>
                  </w:rPr>
                  <w:delText xml:space="preserve">Compensation Information </w:delText>
                </w:r>
                <w:r w:rsidRPr="00250431" w:rsidDel="003162DF">
                  <w:rPr>
                    <w:highlight w:val="yellow"/>
                    <w:rPrChange w:id="1763" w:author="Author" w:date="2018-01-15T10:52:00Z">
                      <w:rPr/>
                    </w:rPrChange>
                  </w:rPr>
                  <w:delText xml:space="preserve">section is visible, it may contain changes in existing pay component(s). These amount(s) need to be manually changed back to the value the pay components had in the preceding record(s). </w:delText>
                </w:r>
                <w:r w:rsidRPr="00250431" w:rsidDel="003162DF">
                  <w:rPr>
                    <w:highlight w:val="yellow"/>
                    <w:rPrChange w:id="1764" w:author="Author" w:date="2018-01-15T10:52:00Z">
                      <w:rPr/>
                    </w:rPrChange>
                  </w:rPr>
                  <w:br/>
                  <w:delText xml:space="preserve">For details, refer to the </w:delText>
                </w:r>
                <w:r w:rsidRPr="00250431" w:rsidDel="003162DF">
                  <w:rPr>
                    <w:noProof/>
                    <w:highlight w:val="yellow"/>
                    <w:lang w:val="de-DE" w:eastAsia="de-DE"/>
                    <w:rPrChange w:id="1765" w:author="Author" w:date="2018-01-15T10:52:00Z">
                      <w:rPr>
                        <w:noProof/>
                        <w:lang w:val="de-DE" w:eastAsia="de-DE"/>
                      </w:rPr>
                    </w:rPrChange>
                  </w:rPr>
                  <w:drawing>
                    <wp:inline distT="0" distB="0" distL="0" distR="0" wp14:anchorId="6B05AFBD" wp14:editId="5433D8F9">
                      <wp:extent cx="228600" cy="228600"/>
                      <wp:effectExtent l="0" t="0" r="0" b="0"/>
                      <wp:docPr id="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50431" w:rsidDel="003162DF">
                  <w:rPr>
                    <w:highlight w:val="yellow"/>
                    <w:rPrChange w:id="1766" w:author="Author" w:date="2018-01-15T10:52:00Z">
                      <w:rPr/>
                    </w:rPrChange>
                  </w:rPr>
                  <w:delText> </w:delText>
                </w:r>
                <w:r w:rsidRPr="00250431" w:rsidDel="003162DF">
                  <w:rPr>
                    <w:rFonts w:ascii="BentonSans Regular" w:hAnsi="BentonSans Regular"/>
                    <w:color w:val="666666"/>
                    <w:sz w:val="22"/>
                    <w:highlight w:val="yellow"/>
                    <w:rPrChange w:id="1767" w:author="Author" w:date="2018-01-15T10:52:00Z">
                      <w:rPr>
                        <w:rFonts w:ascii="BentonSans Regular" w:hAnsi="BentonSans Regular"/>
                        <w:color w:val="666666"/>
                        <w:sz w:val="22"/>
                      </w:rPr>
                    </w:rPrChange>
                  </w:rPr>
                  <w:delText>Caution</w:delText>
                </w:r>
                <w:r w:rsidRPr="00250431" w:rsidDel="003162DF">
                  <w:rPr>
                    <w:highlight w:val="yellow"/>
                    <w:rPrChange w:id="1768" w:author="Author" w:date="2018-01-15T10:52:00Z">
                      <w:rPr/>
                    </w:rPrChange>
                  </w:rPr>
                  <w:delText xml:space="preserve"> </w:delText>
                </w:r>
                <w:r w:rsidRPr="00250431" w:rsidDel="003162DF">
                  <w:rPr>
                    <w:rFonts w:cs="Arial"/>
                    <w:bCs/>
                    <w:highlight w:val="yellow"/>
                    <w:rPrChange w:id="1769" w:author="Author" w:date="2018-01-15T10:52:00Z">
                      <w:rPr>
                        <w:rFonts w:cs="Arial"/>
                        <w:bCs/>
                      </w:rPr>
                    </w:rPrChange>
                  </w:rPr>
                  <w:delText>section at the end of this process step.</w:delText>
                </w:r>
              </w:del>
            </w:ins>
          </w:p>
          <w:p w14:paraId="5354504E" w14:textId="77777777" w:rsidR="003162DF" w:rsidRPr="0049257E" w:rsidRDefault="003162DF" w:rsidP="003162DF">
            <w:pPr>
              <w:pStyle w:val="SAPNoteHeading"/>
              <w:ind w:left="414"/>
              <w:rPr>
                <w:ins w:id="1770" w:author="Author" w:date="2018-02-20T14:14:00Z"/>
                <w:highlight w:val="yellow"/>
              </w:rPr>
            </w:pPr>
            <w:commentRangeStart w:id="1771"/>
            <w:ins w:id="1772" w:author="Author" w:date="2018-02-20T14:14:00Z">
              <w:r w:rsidRPr="0049257E">
                <w:rPr>
                  <w:noProof/>
                  <w:highlight w:val="yellow"/>
                  <w:lang w:val="de-DE" w:eastAsia="de-DE"/>
                </w:rPr>
                <w:drawing>
                  <wp:inline distT="0" distB="0" distL="0" distR="0" wp14:anchorId="72C82D02" wp14:editId="0473AA81">
                    <wp:extent cx="228600" cy="228600"/>
                    <wp:effectExtent l="0" t="0" r="0" b="0"/>
                    <wp:docPr id="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Note</w:t>
              </w:r>
            </w:ins>
          </w:p>
          <w:p w14:paraId="649993CE" w14:textId="77777777" w:rsidR="003162DF" w:rsidRPr="003642A1" w:rsidRDefault="003162DF" w:rsidP="003162DF">
            <w:pPr>
              <w:spacing w:before="0" w:after="0" w:line="240" w:lineRule="auto"/>
              <w:ind w:left="414"/>
              <w:rPr>
                <w:ins w:id="1773" w:author="Author" w:date="2018-02-20T14:14:00Z"/>
                <w:rFonts w:cs="Arial"/>
                <w:bCs/>
              </w:rPr>
            </w:pPr>
            <w:ins w:id="1774" w:author="Author" w:date="2018-02-20T14:14:00Z">
              <w:r w:rsidRPr="0049257E">
                <w:rPr>
                  <w:highlight w:val="yellow"/>
                </w:rPr>
                <w:t xml:space="preserve">In case the </w:t>
              </w:r>
              <w:r w:rsidRPr="0049257E">
                <w:rPr>
                  <w:rStyle w:val="SAPScreenElement"/>
                  <w:highlight w:val="yellow"/>
                </w:rPr>
                <w:t xml:space="preserve">Compensation Information </w:t>
              </w:r>
              <w:r w:rsidRPr="0049257E">
                <w:rPr>
                  <w:highlight w:val="yellow"/>
                </w:rPr>
                <w:t xml:space="preserve">section is visible, it may contain changes in existing pay component(s). These amount(s) need to be changed back manually to the value the pay components had in the preceding record(s). </w:t>
              </w:r>
              <w:r w:rsidRPr="0049257E">
                <w:rPr>
                  <w:highlight w:val="yellow"/>
                </w:rPr>
                <w:br/>
                <w:t xml:space="preserve">For details, refer to the </w:t>
              </w:r>
              <w:r w:rsidRPr="0049257E">
                <w:rPr>
                  <w:noProof/>
                  <w:highlight w:val="yellow"/>
                  <w:lang w:val="de-DE" w:eastAsia="de-DE"/>
                </w:rPr>
                <w:drawing>
                  <wp:inline distT="0" distB="0" distL="0" distR="0" wp14:anchorId="6460C53E" wp14:editId="6F7BC612">
                    <wp:extent cx="228600" cy="228600"/>
                    <wp:effectExtent l="0" t="0" r="0" b="0"/>
                    <wp:docPr id="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r w:rsidRPr="0049257E">
                <w:rPr>
                  <w:highlight w:val="yellow"/>
                </w:rPr>
                <w:t xml:space="preserve"> </w:t>
              </w:r>
              <w:r w:rsidRPr="0049257E">
                <w:rPr>
                  <w:rFonts w:cs="Arial"/>
                  <w:bCs/>
                  <w:highlight w:val="yellow"/>
                </w:rPr>
                <w:t>section at the end of this process step.</w:t>
              </w:r>
              <w:commentRangeEnd w:id="1771"/>
              <w:r>
                <w:rPr>
                  <w:rStyle w:val="CommentReference"/>
                </w:rPr>
                <w:commentReference w:id="1771"/>
              </w:r>
            </w:ins>
          </w:p>
          <w:p w14:paraId="49570392" w14:textId="3141E3B7" w:rsidR="00250431" w:rsidDel="003162DF" w:rsidRDefault="00250431">
            <w:pPr>
              <w:pStyle w:val="ListBullet"/>
              <w:numPr>
                <w:ilvl w:val="0"/>
                <w:numId w:val="0"/>
              </w:numPr>
              <w:ind w:left="417" w:hanging="360"/>
              <w:rPr>
                <w:ins w:id="1775" w:author="Author" w:date="2018-01-15T10:52:00Z"/>
                <w:del w:id="1776" w:author="Author" w:date="2018-02-20T14:14:00Z"/>
                <w:highlight w:val="yellow"/>
              </w:rPr>
              <w:pPrChange w:id="1777" w:author="Author" w:date="2018-01-15T10:52:00Z">
                <w:pPr>
                  <w:pStyle w:val="ListBullet"/>
                  <w:numPr>
                    <w:numId w:val="46"/>
                  </w:numPr>
                  <w:ind w:left="777"/>
                </w:pPr>
              </w:pPrChange>
            </w:pPr>
          </w:p>
          <w:p w14:paraId="54355819" w14:textId="62D57C8A" w:rsidR="00250431" w:rsidRPr="00AA661E" w:rsidDel="003162DF" w:rsidRDefault="00250431">
            <w:pPr>
              <w:pStyle w:val="ListBullet"/>
              <w:numPr>
                <w:ilvl w:val="0"/>
                <w:numId w:val="0"/>
              </w:numPr>
              <w:ind w:left="417" w:hanging="360"/>
              <w:rPr>
                <w:del w:id="1778" w:author="Author" w:date="2018-02-20T14:14:00Z"/>
                <w:highlight w:val="yellow"/>
                <w:rPrChange w:id="1779" w:author="Author" w:date="2018-01-09T11:51:00Z">
                  <w:rPr>
                    <w:del w:id="1780" w:author="Author" w:date="2018-02-20T14:14:00Z"/>
                  </w:rPr>
                </w:rPrChange>
              </w:rPr>
              <w:pPrChange w:id="1781" w:author="Author" w:date="2018-01-15T10:52:00Z">
                <w:pPr>
                  <w:pStyle w:val="ListBullet"/>
                  <w:numPr>
                    <w:numId w:val="46"/>
                  </w:numPr>
                  <w:ind w:left="777"/>
                </w:pPr>
              </w:pPrChange>
            </w:pPr>
          </w:p>
          <w:p w14:paraId="727A725B" w14:textId="77777777" w:rsidR="00823C8C" w:rsidRPr="00273716" w:rsidRDefault="00823C8C" w:rsidP="00FD5BCD">
            <w:pPr>
              <w:pStyle w:val="ListBullet"/>
            </w:pPr>
            <w:r w:rsidRPr="00273716">
              <w:t xml:space="preserve">In the </w:t>
            </w:r>
            <w:r w:rsidRPr="00273716">
              <w:rPr>
                <w:rStyle w:val="SAPScreenElement"/>
              </w:rPr>
              <w:t>Comment</w:t>
            </w:r>
            <w:r w:rsidRPr="00273716">
              <w:t xml:space="preserve"> section, you can post your remarks to the change request.</w:t>
            </w:r>
          </w:p>
          <w:p w14:paraId="5E820FCF" w14:textId="77777777" w:rsidR="00823C8C" w:rsidRPr="00273716" w:rsidRDefault="00823C8C" w:rsidP="00FD5BCD">
            <w:pPr>
              <w:pStyle w:val="ListBullet"/>
            </w:pPr>
            <w:r w:rsidRPr="00273716">
              <w:t>On the right part of the screen a short profile of the employee for whom the change is requested is given, as well as administrative details to the workflow activities until now.</w:t>
            </w:r>
          </w:p>
        </w:tc>
        <w:tc>
          <w:tcPr>
            <w:tcW w:w="1370" w:type="dxa"/>
          </w:tcPr>
          <w:p w14:paraId="3EA550B1" w14:textId="77777777" w:rsidR="00823C8C" w:rsidRPr="00273716" w:rsidRDefault="00823C8C" w:rsidP="00823C8C"/>
        </w:tc>
      </w:tr>
      <w:tr w:rsidR="00823C8C" w:rsidRPr="00273716" w14:paraId="59B6D5AF" w14:textId="77777777" w:rsidTr="00864F07">
        <w:trPr>
          <w:trHeight w:val="357"/>
        </w:trPr>
        <w:tc>
          <w:tcPr>
            <w:tcW w:w="851" w:type="dxa"/>
            <w:hideMark/>
          </w:tcPr>
          <w:p w14:paraId="39B5E6B2" w14:textId="7D775E01" w:rsidR="00823C8C" w:rsidRPr="00273716" w:rsidRDefault="00823C8C" w:rsidP="00823C8C">
            <w:r w:rsidRPr="00273716">
              <w:t>4</w:t>
            </w:r>
          </w:p>
        </w:tc>
        <w:tc>
          <w:tcPr>
            <w:tcW w:w="1701" w:type="dxa"/>
            <w:hideMark/>
          </w:tcPr>
          <w:p w14:paraId="12600226" w14:textId="77777777" w:rsidR="00823C8C" w:rsidRPr="00273716" w:rsidRDefault="00823C8C" w:rsidP="00823C8C">
            <w:pPr>
              <w:rPr>
                <w:rStyle w:val="SAPEmphasis"/>
              </w:rPr>
            </w:pPr>
            <w:r w:rsidRPr="00273716">
              <w:rPr>
                <w:rStyle w:val="SAPEmphasis"/>
              </w:rPr>
              <w:t>Review Changed Information</w:t>
            </w:r>
          </w:p>
        </w:tc>
        <w:tc>
          <w:tcPr>
            <w:tcW w:w="3810" w:type="dxa"/>
            <w:hideMark/>
          </w:tcPr>
          <w:p w14:paraId="083F2A39" w14:textId="46C7C715" w:rsidR="00823C8C" w:rsidRPr="00273716" w:rsidRDefault="00823C8C">
            <w:pPr>
              <w:pStyle w:val="List"/>
              <w:ind w:left="0" w:firstLine="0"/>
              <w:pPrChange w:id="1782" w:author="Author" w:date="2018-01-15T14:34:00Z">
                <w:pPr>
                  <w:pStyle w:val="List"/>
                </w:pPr>
              </w:pPrChange>
            </w:pPr>
            <w:r w:rsidRPr="00273716">
              <w:t xml:space="preserve">Review the details in the </w:t>
            </w:r>
            <w:r w:rsidRPr="00273716">
              <w:rPr>
                <w:rStyle w:val="SAPScreenElement"/>
              </w:rPr>
              <w:t xml:space="preserve">Job Information </w:t>
            </w:r>
            <w:r w:rsidRPr="003F3EBD">
              <w:t>and</w:t>
            </w:r>
            <w:r w:rsidRPr="00273716">
              <w:t xml:space="preserve">/or </w:t>
            </w:r>
            <w:r w:rsidRPr="00273716">
              <w:rPr>
                <w:rStyle w:val="SAPScreenElement"/>
              </w:rPr>
              <w:t>Compensation Information</w:t>
            </w:r>
            <w:r w:rsidRPr="00273716">
              <w:t xml:space="preserve"> section.</w:t>
            </w:r>
          </w:p>
        </w:tc>
        <w:tc>
          <w:tcPr>
            <w:tcW w:w="6552" w:type="dxa"/>
            <w:hideMark/>
          </w:tcPr>
          <w:p w14:paraId="7A438BF1" w14:textId="77777777" w:rsidR="00823C8C" w:rsidRPr="00273716" w:rsidRDefault="00823C8C" w:rsidP="00823C8C">
            <w:r w:rsidRPr="00273716">
              <w:t>The data for the promotion has been reviewed and is ready for approval.</w:t>
            </w:r>
          </w:p>
        </w:tc>
        <w:tc>
          <w:tcPr>
            <w:tcW w:w="1370" w:type="dxa"/>
          </w:tcPr>
          <w:p w14:paraId="0C5CA872" w14:textId="77777777" w:rsidR="00823C8C" w:rsidRPr="00273716" w:rsidRDefault="00823C8C" w:rsidP="00823C8C"/>
        </w:tc>
      </w:tr>
      <w:tr w:rsidR="00823C8C" w:rsidRPr="00273716" w14:paraId="740AB865" w14:textId="77777777" w:rsidTr="00864F07">
        <w:trPr>
          <w:trHeight w:val="357"/>
        </w:trPr>
        <w:tc>
          <w:tcPr>
            <w:tcW w:w="851" w:type="dxa"/>
            <w:hideMark/>
          </w:tcPr>
          <w:p w14:paraId="56308439" w14:textId="675E40E0" w:rsidR="00823C8C" w:rsidRPr="00273716" w:rsidRDefault="00823C8C" w:rsidP="00823C8C">
            <w:r w:rsidRPr="00273716">
              <w:t>5</w:t>
            </w:r>
          </w:p>
        </w:tc>
        <w:tc>
          <w:tcPr>
            <w:tcW w:w="1701" w:type="dxa"/>
            <w:hideMark/>
          </w:tcPr>
          <w:p w14:paraId="1E4D5CE5" w14:textId="77777777" w:rsidR="00823C8C" w:rsidRPr="00273716" w:rsidRDefault="00823C8C" w:rsidP="00823C8C">
            <w:pPr>
              <w:rPr>
                <w:rStyle w:val="SAPEmphasis"/>
              </w:rPr>
            </w:pPr>
            <w:r w:rsidRPr="00273716">
              <w:rPr>
                <w:rStyle w:val="SAPEmphasis"/>
              </w:rPr>
              <w:t>Approve Request</w:t>
            </w:r>
          </w:p>
        </w:tc>
        <w:tc>
          <w:tcPr>
            <w:tcW w:w="3810" w:type="dxa"/>
            <w:hideMark/>
          </w:tcPr>
          <w:p w14:paraId="18F17D08" w14:textId="77777777" w:rsidR="00823C8C" w:rsidRPr="00C4343B" w:rsidRDefault="00823C8C" w:rsidP="00823C8C">
            <w:r w:rsidRPr="00E240E9">
              <w:t>If everything is fi</w:t>
            </w:r>
            <w:r w:rsidRPr="00C4343B">
              <w:t xml:space="preserve">ne, choose the </w:t>
            </w:r>
            <w:r w:rsidRPr="00C4343B">
              <w:rPr>
                <w:rStyle w:val="SAPScreenElement"/>
              </w:rPr>
              <w:t xml:space="preserve">Approve </w:t>
            </w:r>
            <w:r w:rsidRPr="00C4343B">
              <w:t xml:space="preserve">button to approve the promotion data. </w:t>
            </w:r>
          </w:p>
        </w:tc>
        <w:tc>
          <w:tcPr>
            <w:tcW w:w="6552" w:type="dxa"/>
            <w:hideMark/>
          </w:tcPr>
          <w:p w14:paraId="626C4806" w14:textId="77777777" w:rsidR="00823C8C" w:rsidRPr="00C4343B" w:rsidRDefault="00823C8C" w:rsidP="00823C8C">
            <w:r w:rsidRPr="00C4343B">
              <w:t xml:space="preserve">The system generates a message about the successful saving of the data. You are directed back to your </w:t>
            </w:r>
            <w:r w:rsidRPr="00C4343B">
              <w:rPr>
                <w:rStyle w:val="SAPScreenElement"/>
              </w:rPr>
              <w:t>Home</w:t>
            </w:r>
            <w:r w:rsidRPr="00C4343B">
              <w:t xml:space="preserve"> page. </w:t>
            </w:r>
          </w:p>
          <w:p w14:paraId="03566C75" w14:textId="6BF817FC" w:rsidR="00823C8C" w:rsidRPr="00C4343B" w:rsidRDefault="00823C8C" w:rsidP="00823C8C">
            <w:r w:rsidRPr="00C4343B">
              <w:t>The change in job information and/or compensation information due to the promotion becomes effective the date as entered in the system.</w:t>
            </w:r>
          </w:p>
        </w:tc>
        <w:tc>
          <w:tcPr>
            <w:tcW w:w="1370" w:type="dxa"/>
          </w:tcPr>
          <w:p w14:paraId="258B8219" w14:textId="77777777" w:rsidR="00823C8C" w:rsidRPr="00273716" w:rsidRDefault="00823C8C" w:rsidP="00823C8C"/>
        </w:tc>
      </w:tr>
    </w:tbl>
    <w:p w14:paraId="5A50E730" w14:textId="77777777" w:rsidR="00FB56A9" w:rsidRPr="0070179D" w:rsidRDefault="00FB56A9" w:rsidP="000E544F">
      <w:pPr>
        <w:pStyle w:val="SAPNoteHeading"/>
        <w:ind w:left="0"/>
      </w:pPr>
      <w:r w:rsidRPr="00C8393A">
        <w:rPr>
          <w:noProof/>
          <w:lang w:val="de-DE" w:eastAsia="de-DE"/>
        </w:rPr>
        <w:drawing>
          <wp:inline distT="0" distB="0" distL="0" distR="0" wp14:anchorId="1EEE73E1" wp14:editId="3CE03DFA">
            <wp:extent cx="228600" cy="228600"/>
            <wp:effectExtent l="0" t="0" r="0" b="0"/>
            <wp:docPr id="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t> Note</w:t>
      </w:r>
    </w:p>
    <w:p w14:paraId="6828D26E" w14:textId="2C7803ED" w:rsidR="003B5863" w:rsidRPr="00273716" w:rsidRDefault="00FB56A9" w:rsidP="000E544F">
      <w:pPr>
        <w:pStyle w:val="NoteParagraph"/>
        <w:ind w:left="6"/>
      </w:pPr>
      <w:r w:rsidRPr="0070179D">
        <w:t xml:space="preserve">If required, you can also send the change request back to the </w:t>
      </w:r>
      <w:r w:rsidR="00961E1C" w:rsidRPr="0070179D">
        <w:t xml:space="preserve">request initiator (the HR </w:t>
      </w:r>
      <w:r w:rsidR="005E5D2A" w:rsidRPr="0070179D">
        <w:t xml:space="preserve">administrator </w:t>
      </w:r>
      <w:r w:rsidR="00961E1C" w:rsidRPr="0070179D">
        <w:t xml:space="preserve">in this case) </w:t>
      </w:r>
      <w:r w:rsidRPr="0070179D">
        <w:t>for further details. In this case, it is recommended to add a comment explaining your decision.</w:t>
      </w:r>
      <w:r w:rsidR="00961E1C" w:rsidRPr="0070179D">
        <w:t xml:space="preserve"> The HR </w:t>
      </w:r>
      <w:r w:rsidR="005E5D2A" w:rsidRPr="0070179D">
        <w:t xml:space="preserve">administrator </w:t>
      </w:r>
      <w:r w:rsidR="00961E1C" w:rsidRPr="0070179D">
        <w:t>can then either adapt the change request and resubmit it for approval, or cancel it.</w:t>
      </w:r>
    </w:p>
    <w:p w14:paraId="3B41BAB6" w14:textId="77777777" w:rsidR="003C0DB2" w:rsidRPr="00273716" w:rsidRDefault="003C0DB2" w:rsidP="000E544F">
      <w:pPr>
        <w:pStyle w:val="SAPNoteHeading"/>
        <w:ind w:left="6"/>
      </w:pPr>
      <w:commentRangeStart w:id="1783"/>
      <w:r w:rsidRPr="00273716">
        <w:rPr>
          <w:noProof/>
          <w:lang w:val="de-DE" w:eastAsia="de-DE"/>
        </w:rPr>
        <w:drawing>
          <wp:inline distT="0" distB="0" distL="0" distR="0" wp14:anchorId="63A4B40D" wp14:editId="409C520E">
            <wp:extent cx="228600" cy="228600"/>
            <wp:effectExtent l="0" t="0" r="0" b="0"/>
            <wp:docPr id="6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Recommendation</w:t>
      </w:r>
      <w:commentRangeEnd w:id="1783"/>
      <w:r w:rsidR="00A26E42">
        <w:rPr>
          <w:rStyle w:val="CommentReference"/>
          <w:rFonts w:ascii="BentonSans Book" w:hAnsi="BentonSans Book"/>
          <w:color w:val="auto"/>
        </w:rPr>
        <w:commentReference w:id="1783"/>
      </w:r>
    </w:p>
    <w:p w14:paraId="6CDE38D5" w14:textId="40C8EBAA" w:rsidR="001A040B" w:rsidRPr="00273716" w:rsidRDefault="00601114" w:rsidP="000E544F">
      <w:pPr>
        <w:pStyle w:val="NoteParagraph"/>
        <w:ind w:left="6"/>
      </w:pPr>
      <w:r w:rsidRPr="00D04C2B">
        <w:t xml:space="preserve">The HR </w:t>
      </w:r>
      <w:r w:rsidR="005E5D2A" w:rsidRPr="00D04C2B">
        <w:t xml:space="preserve">administrator </w:t>
      </w:r>
      <w:r w:rsidR="003C0DB2" w:rsidRPr="00D04C2B">
        <w:t xml:space="preserve">should </w:t>
      </w:r>
      <w:r w:rsidRPr="00D04C2B">
        <w:t xml:space="preserve">check if the changes in the employee’s job </w:t>
      </w:r>
      <w:r w:rsidR="001A040B" w:rsidRPr="00D04C2B">
        <w:t>and/</w:t>
      </w:r>
      <w:r w:rsidRPr="00D04C2B">
        <w:t>or compensation information are displayed as expected</w:t>
      </w:r>
      <w:ins w:id="1784" w:author="Author" w:date="2018-01-30T11:20:00Z">
        <w:r w:rsidR="00446EB3">
          <w:t>.</w:t>
        </w:r>
      </w:ins>
      <w:del w:id="1785" w:author="Author" w:date="2018-01-30T11:20:00Z">
        <w:r w:rsidR="009B5630" w:rsidRPr="00D04C2B" w:rsidDel="00446EB3">
          <w:delText>!</w:delText>
        </w:r>
      </w:del>
    </w:p>
    <w:p w14:paraId="5974B385" w14:textId="3E7C086C" w:rsidR="00962F9D" w:rsidRPr="00273716" w:rsidRDefault="00601114" w:rsidP="000E544F">
      <w:pPr>
        <w:pStyle w:val="NoteParagraph"/>
        <w:ind w:left="6"/>
      </w:pPr>
      <w:r w:rsidRPr="00273716">
        <w:t xml:space="preserve">For this, he or she can check the </w:t>
      </w:r>
      <w:r w:rsidRPr="00273716">
        <w:rPr>
          <w:rStyle w:val="SAPScreenElement"/>
        </w:rPr>
        <w:t xml:space="preserve">Job Information </w:t>
      </w:r>
      <w:r w:rsidR="000D5303" w:rsidRPr="00273716">
        <w:t>block</w:t>
      </w:r>
      <w:r w:rsidRPr="00273716">
        <w:t xml:space="preserve"> </w:t>
      </w:r>
      <w:r w:rsidR="00D95619" w:rsidRPr="003F3EBD">
        <w:t>and</w:t>
      </w:r>
      <w:r w:rsidR="00D95619" w:rsidRPr="00273716">
        <w:t>/</w:t>
      </w:r>
      <w:r w:rsidRPr="00273716">
        <w:t xml:space="preserve">or </w:t>
      </w:r>
      <w:r w:rsidRPr="00273716">
        <w:rPr>
          <w:rStyle w:val="SAPScreenElement"/>
        </w:rPr>
        <w:t xml:space="preserve">Compensation Information </w:t>
      </w:r>
      <w:r w:rsidR="000D5303" w:rsidRPr="00273716">
        <w:t>block</w:t>
      </w:r>
      <w:r w:rsidRPr="00273716">
        <w:t xml:space="preserve"> of the employee’s </w:t>
      </w:r>
      <w:r w:rsidRPr="00273716">
        <w:rPr>
          <w:rStyle w:val="SAPScreenElement"/>
        </w:rPr>
        <w:t>Employee Files</w:t>
      </w:r>
      <w:r w:rsidRPr="00273716">
        <w:t xml:space="preserve">. </w:t>
      </w:r>
      <w:r w:rsidR="00962F9D" w:rsidRPr="00273716">
        <w:t xml:space="preserve">In case the changes are effective on a future date, select the </w:t>
      </w:r>
      <w:r w:rsidR="00962F9D" w:rsidRPr="00273716">
        <w:rPr>
          <w:rStyle w:val="SAPScreenElement"/>
        </w:rPr>
        <w:t xml:space="preserve">Pending future change in Job Information (mm/dd/yy) </w:t>
      </w:r>
      <w:r w:rsidR="00962F9D" w:rsidRPr="00273716">
        <w:t xml:space="preserve">link and/or the </w:t>
      </w:r>
      <w:r w:rsidR="00962F9D" w:rsidRPr="00273716">
        <w:rPr>
          <w:rStyle w:val="SAPScreenElement"/>
        </w:rPr>
        <w:t xml:space="preserve">Pending future change in Compensation Information (mm/dd/yy) </w:t>
      </w:r>
      <w:r w:rsidR="00962F9D" w:rsidRPr="00273716">
        <w:t>link to view the changes.</w:t>
      </w:r>
    </w:p>
    <w:p w14:paraId="6D17D6F2" w14:textId="25EBBC99" w:rsidR="00962F9D" w:rsidRPr="00273716" w:rsidRDefault="00962F9D" w:rsidP="000E544F">
      <w:pPr>
        <w:pStyle w:val="NoteParagraph"/>
        <w:ind w:left="6"/>
      </w:pPr>
      <w:r w:rsidRPr="00273716">
        <w:t xml:space="preserve">Dependent if job information changes or compensation information changes have been performed due to the promotion, following situations need to be considered, for which the HR </w:t>
      </w:r>
      <w:r w:rsidR="005E5D2A" w:rsidRPr="00273716">
        <w:t xml:space="preserve">administrator </w:t>
      </w:r>
      <w:r w:rsidR="00433729" w:rsidRPr="00273716">
        <w:t>should</w:t>
      </w:r>
      <w:r w:rsidRPr="00273716">
        <w:t xml:space="preserve"> check the data:</w:t>
      </w:r>
    </w:p>
    <w:p w14:paraId="0732862A" w14:textId="00416387" w:rsidR="003C0DB2" w:rsidRPr="00D04C2B" w:rsidRDefault="00962F9D" w:rsidP="00B80EC4">
      <w:pPr>
        <w:pStyle w:val="ListParagraph"/>
        <w:numPr>
          <w:ilvl w:val="0"/>
          <w:numId w:val="17"/>
        </w:numPr>
        <w:ind w:left="366" w:hanging="366"/>
        <w:rPr>
          <w:ins w:id="1786" w:author="Author" w:date="2018-01-17T09:36:00Z"/>
          <w:rPrChange w:id="1787" w:author="Author" w:date="2018-01-17T10:38:00Z">
            <w:rPr>
              <w:ins w:id="1788" w:author="Author" w:date="2018-01-17T09:36:00Z"/>
              <w:highlight w:val="yellow"/>
            </w:rPr>
          </w:rPrChange>
        </w:rPr>
      </w:pPr>
      <w:r w:rsidRPr="00D04C2B">
        <w:rPr>
          <w:u w:val="single"/>
        </w:rPr>
        <w:t>Situation 1</w:t>
      </w:r>
      <w:r w:rsidRPr="00D04C2B">
        <w:t xml:space="preserve">: </w:t>
      </w:r>
      <w:r w:rsidR="003C0DB2" w:rsidRPr="00D04C2B">
        <w:t xml:space="preserve">In case </w:t>
      </w:r>
      <w:r w:rsidR="003C0DB2" w:rsidRPr="00D04C2B">
        <w:rPr>
          <w:rStyle w:val="SAPScreenElement"/>
          <w:color w:val="auto"/>
        </w:rPr>
        <w:t>Job Information</w:t>
      </w:r>
      <w:r w:rsidR="003C0DB2" w:rsidRPr="00D04C2B">
        <w:t xml:space="preserve"> changes have been entered due to a promotion, check both the </w:t>
      </w:r>
      <w:r w:rsidR="003C0DB2" w:rsidRPr="00D04C2B">
        <w:rPr>
          <w:rStyle w:val="SAPScreenElement"/>
        </w:rPr>
        <w:t xml:space="preserve">Job Information </w:t>
      </w:r>
      <w:r w:rsidR="000D5303" w:rsidRPr="00D04C2B">
        <w:t>block</w:t>
      </w:r>
      <w:r w:rsidR="003C0DB2" w:rsidRPr="00D04C2B">
        <w:t xml:space="preserve"> and </w:t>
      </w:r>
      <w:r w:rsidR="003C0DB2" w:rsidRPr="00D04C2B">
        <w:rPr>
          <w:rStyle w:val="SAPScreenElement"/>
        </w:rPr>
        <w:t xml:space="preserve">Compensation Information </w:t>
      </w:r>
      <w:r w:rsidR="000D5303" w:rsidRPr="00D04C2B">
        <w:t>block</w:t>
      </w:r>
      <w:r w:rsidR="003C0DB2" w:rsidRPr="00D04C2B">
        <w:t xml:space="preserve">: </w:t>
      </w:r>
    </w:p>
    <w:p w14:paraId="6793E465" w14:textId="77777777" w:rsidR="00312DE4" w:rsidRPr="00D04C2B" w:rsidRDefault="00312DE4">
      <w:pPr>
        <w:pStyle w:val="ListParagraph"/>
        <w:ind w:left="366"/>
        <w:pPrChange w:id="1789" w:author="Author" w:date="2018-01-17T09:36:00Z">
          <w:pPr>
            <w:pStyle w:val="ListParagraph"/>
            <w:numPr>
              <w:numId w:val="17"/>
            </w:numPr>
            <w:ind w:left="366" w:hanging="270"/>
          </w:pPr>
        </w:pPrChange>
      </w:pPr>
    </w:p>
    <w:p w14:paraId="7E9E1717" w14:textId="045BCDE9" w:rsidR="003C0DB2" w:rsidRPr="00D04C2B" w:rsidRDefault="003C0DB2">
      <w:pPr>
        <w:pStyle w:val="ListParagraph"/>
        <w:numPr>
          <w:ilvl w:val="1"/>
          <w:numId w:val="17"/>
        </w:numPr>
        <w:ind w:left="709"/>
        <w:rPr>
          <w:rFonts w:ascii="BentonSans Medium" w:hAnsi="BentonSans Medium"/>
        </w:rPr>
        <w:pPrChange w:id="1790" w:author="Author" w:date="2018-01-17T09:33:00Z">
          <w:pPr>
            <w:pStyle w:val="ListParagraph"/>
            <w:numPr>
              <w:numId w:val="17"/>
            </w:numPr>
            <w:ind w:left="366" w:hanging="270"/>
          </w:pPr>
        </w:pPrChange>
      </w:pPr>
      <w:r w:rsidRPr="00D04C2B">
        <w:t>Depending on the business rules configured for various combinations of changes done to the Job Info, changes to the pay scale group and/or pay scale level can lead to an automatic adaption of the pay component in the Compensation Info: existing pay components might have been adapted, or new components added.</w:t>
      </w:r>
      <w:r w:rsidR="00D56897" w:rsidRPr="00D04C2B">
        <w:t xml:space="preserve"> Check in the </w:t>
      </w:r>
      <w:r w:rsidR="00D56897" w:rsidRPr="00D04C2B">
        <w:rPr>
          <w:rStyle w:val="SAPScreenElement"/>
        </w:rPr>
        <w:t xml:space="preserve">Compensation Information </w:t>
      </w:r>
      <w:r w:rsidR="000D5303" w:rsidRPr="00D04C2B">
        <w:t>block</w:t>
      </w:r>
      <w:r w:rsidR="00D56897" w:rsidRPr="00D04C2B">
        <w:t xml:space="preserve"> if the changes are shown as expected.</w:t>
      </w:r>
      <w:r w:rsidR="00E46DC7" w:rsidRPr="00D04C2B">
        <w:t xml:space="preserve"> In case the suggested values for </w:t>
      </w:r>
      <w:r w:rsidR="00E46DC7" w:rsidRPr="00D04C2B">
        <w:rPr>
          <w:rStyle w:val="SAPScreenElement"/>
        </w:rPr>
        <w:t>Pay Group</w:t>
      </w:r>
      <w:r w:rsidR="00E46DC7" w:rsidRPr="00D04C2B">
        <w:t xml:space="preserve"> and </w:t>
      </w:r>
      <w:r w:rsidR="00E46DC7" w:rsidRPr="00D04C2B">
        <w:rPr>
          <w:rStyle w:val="SAPScreenElement"/>
        </w:rPr>
        <w:t>(Pay Component)</w:t>
      </w:r>
      <w:r w:rsidR="00E46DC7" w:rsidRPr="00D04C2B">
        <w:t xml:space="preserve"> </w:t>
      </w:r>
      <w:r w:rsidR="00E46DC7" w:rsidRPr="00D04C2B">
        <w:rPr>
          <w:rStyle w:val="SAPScreenElement"/>
        </w:rPr>
        <w:t>Frequency</w:t>
      </w:r>
      <w:r w:rsidR="00E46DC7" w:rsidRPr="00D04C2B">
        <w:t xml:space="preserve"> do not fit to each other, you need to adapt this manually via </w:t>
      </w:r>
      <w:r w:rsidR="00E46DC7" w:rsidRPr="00D04C2B">
        <w:rPr>
          <w:rStyle w:val="SAPScreenElement"/>
        </w:rPr>
        <w:t>Take Action</w:t>
      </w:r>
      <w:r w:rsidR="00E46DC7" w:rsidRPr="00D04C2B">
        <w:t xml:space="preserve"> </w:t>
      </w:r>
      <w:r w:rsidR="00E46DC7" w:rsidRPr="00D04C2B">
        <w:rPr>
          <w:rStyle w:val="SAPScreenElement"/>
        </w:rPr>
        <w:sym w:font="Symbol" w:char="F0AE"/>
      </w:r>
      <w:r w:rsidR="00E46DC7" w:rsidRPr="00D04C2B">
        <w:rPr>
          <w:rStyle w:val="SAPScreenElement"/>
        </w:rPr>
        <w:t xml:space="preserve"> Make Correction. </w:t>
      </w:r>
      <w:r w:rsidR="00E46DC7" w:rsidRPr="00D04C2B">
        <w:t xml:space="preserve">Make sure to adapt also the </w:t>
      </w:r>
      <w:r w:rsidR="00E46DC7" w:rsidRPr="00D04C2B">
        <w:rPr>
          <w:rStyle w:val="SAPScreenElement"/>
        </w:rPr>
        <w:t>(Pay Component) Amount</w:t>
      </w:r>
      <w:r w:rsidR="00E46DC7" w:rsidRPr="00D04C2B">
        <w:t xml:space="preserve"> in this case such that the annual salary of the employee is preserved.</w:t>
      </w:r>
    </w:p>
    <w:p w14:paraId="0285FFC8" w14:textId="1BE97B86" w:rsidR="00303B6C" w:rsidRDefault="00303B6C" w:rsidP="000E544F">
      <w:pPr>
        <w:pStyle w:val="ListParagraph"/>
        <w:ind w:left="366"/>
        <w:rPr>
          <w:ins w:id="1791" w:author="Author" w:date="2018-01-17T15:24:00Z"/>
        </w:rPr>
      </w:pPr>
    </w:p>
    <w:p w14:paraId="67347D99" w14:textId="095FF7C0" w:rsidR="006D2257" w:rsidRPr="00D04C2B" w:rsidDel="00F8415C" w:rsidRDefault="006D2257" w:rsidP="000E544F">
      <w:pPr>
        <w:pStyle w:val="ListParagraph"/>
        <w:ind w:left="366"/>
        <w:rPr>
          <w:del w:id="1792" w:author="Author" w:date="2018-02-26T10:09:00Z"/>
        </w:rPr>
      </w:pPr>
      <w:ins w:id="1793" w:author="Author" w:date="2018-01-17T15:24:00Z">
        <w:del w:id="1794" w:author="Author" w:date="2018-02-26T10:09:00Z">
          <w:r w:rsidRPr="006D2257" w:rsidDel="00F8415C">
            <w:rPr>
              <w:highlight w:val="yellow"/>
              <w:rPrChange w:id="1795" w:author="Author" w:date="2018-01-17T15:24:00Z">
                <w:rPr/>
              </w:rPrChange>
            </w:rPr>
            <w:delText>nur für AUS:</w:delText>
          </w:r>
        </w:del>
      </w:ins>
    </w:p>
    <w:p w14:paraId="3105B274" w14:textId="322EF734" w:rsidR="009B5630" w:rsidRPr="0070179D" w:rsidRDefault="009B5630">
      <w:pPr>
        <w:pStyle w:val="ListParagraph"/>
        <w:numPr>
          <w:ilvl w:val="1"/>
          <w:numId w:val="17"/>
        </w:numPr>
        <w:ind w:left="709"/>
        <w:rPr>
          <w:highlight w:val="yellow"/>
          <w:rPrChange w:id="1796" w:author="Author" w:date="2018-02-26T10:08:00Z">
            <w:rPr>
              <w:rFonts w:ascii="BentonSans Medium" w:hAnsi="BentonSans Medium"/>
            </w:rPr>
          </w:rPrChange>
        </w:rPr>
        <w:pPrChange w:id="1797" w:author="Author" w:date="2018-01-17T09:35:00Z">
          <w:pPr>
            <w:pStyle w:val="NoteParagraph"/>
            <w:ind w:left="6"/>
          </w:pPr>
        </w:pPrChange>
      </w:pPr>
      <w:commentRangeStart w:id="1798"/>
      <w:commentRangeStart w:id="1799"/>
      <w:r w:rsidRPr="0070179D">
        <w:rPr>
          <w:highlight w:val="yellow"/>
          <w:rPrChange w:id="1800" w:author="Author" w:date="2018-02-26T10:08:00Z">
            <w:rPr/>
          </w:rPrChange>
        </w:rPr>
        <w:t xml:space="preserve">Cases might exist for which no rule for indirect valuation of the pay component </w:t>
      </w:r>
      <w:r w:rsidR="00C63D6C" w:rsidRPr="0070179D">
        <w:rPr>
          <w:highlight w:val="yellow"/>
          <w:rPrChange w:id="1801" w:author="Author" w:date="2018-02-26T10:08:00Z">
            <w:rPr/>
          </w:rPrChange>
        </w:rPr>
        <w:t>has been configured upon changes performed to the pay scale group and/or pay scale level in the Job Info</w:t>
      </w:r>
      <w:r w:rsidR="00882153" w:rsidRPr="0070179D">
        <w:rPr>
          <w:highlight w:val="yellow"/>
          <w:rPrChange w:id="1802" w:author="Author" w:date="2018-02-26T10:08:00Z">
            <w:rPr/>
          </w:rPrChange>
        </w:rPr>
        <w:t>. In this case</w:t>
      </w:r>
      <w:r w:rsidR="00AF7DE7" w:rsidRPr="0070179D">
        <w:rPr>
          <w:highlight w:val="yellow"/>
          <w:rPrChange w:id="1803" w:author="Author" w:date="2018-02-26T10:08:00Z">
            <w:rPr/>
          </w:rPrChange>
        </w:rPr>
        <w:t>,</w:t>
      </w:r>
      <w:r w:rsidR="00882153" w:rsidRPr="0070179D">
        <w:rPr>
          <w:highlight w:val="yellow"/>
          <w:rPrChange w:id="1804" w:author="Author" w:date="2018-02-26T10:08:00Z">
            <w:rPr/>
          </w:rPrChange>
        </w:rPr>
        <w:t xml:space="preserve"> the existing pay components might have been deleted upon the change in job information and</w:t>
      </w:r>
      <w:r w:rsidRPr="0070179D">
        <w:rPr>
          <w:highlight w:val="yellow"/>
          <w:rPrChange w:id="1805" w:author="Author" w:date="2018-02-26T10:08:00Z">
            <w:rPr/>
          </w:rPrChange>
        </w:rPr>
        <w:t xml:space="preserve"> the HR </w:t>
      </w:r>
      <w:r w:rsidR="005E5D2A" w:rsidRPr="0070179D">
        <w:rPr>
          <w:highlight w:val="yellow"/>
          <w:rPrChange w:id="1806" w:author="Author" w:date="2018-02-26T10:08:00Z">
            <w:rPr/>
          </w:rPrChange>
        </w:rPr>
        <w:t xml:space="preserve">administrator </w:t>
      </w:r>
      <w:r w:rsidRPr="0070179D">
        <w:rPr>
          <w:highlight w:val="yellow"/>
          <w:rPrChange w:id="1807" w:author="Author" w:date="2018-02-26T10:08:00Z">
            <w:rPr/>
          </w:rPrChange>
        </w:rPr>
        <w:t xml:space="preserve">needs to adapt the compensation information manually. The procedure for </w:t>
      </w:r>
      <w:r w:rsidR="00C63D6C" w:rsidRPr="0070179D">
        <w:rPr>
          <w:highlight w:val="yellow"/>
          <w:rPrChange w:id="1808" w:author="Author" w:date="2018-02-26T10:08:00Z">
            <w:rPr/>
          </w:rPrChange>
        </w:rPr>
        <w:t>doing this</w:t>
      </w:r>
      <w:r w:rsidRPr="0070179D">
        <w:rPr>
          <w:highlight w:val="yellow"/>
          <w:rPrChange w:id="1809" w:author="Author" w:date="2018-02-26T10:08:00Z">
            <w:rPr/>
          </w:rPrChange>
        </w:rPr>
        <w:t xml:space="preserve"> is as follows:</w:t>
      </w:r>
    </w:p>
    <w:p w14:paraId="7C279E68" w14:textId="1B6677BE" w:rsidR="009B5630" w:rsidRPr="0070179D" w:rsidRDefault="009B5630">
      <w:pPr>
        <w:pStyle w:val="ListParagraph"/>
        <w:numPr>
          <w:ilvl w:val="1"/>
          <w:numId w:val="63"/>
        </w:numPr>
        <w:rPr>
          <w:highlight w:val="yellow"/>
          <w:rPrChange w:id="1810" w:author="Author" w:date="2018-02-26T10:08:00Z">
            <w:rPr/>
          </w:rPrChange>
        </w:rPr>
        <w:pPrChange w:id="1811" w:author="Author" w:date="2018-01-17T09:35:00Z">
          <w:pPr>
            <w:pStyle w:val="ListParagraph"/>
            <w:numPr>
              <w:numId w:val="17"/>
            </w:numPr>
            <w:ind w:left="366" w:hanging="270"/>
          </w:pPr>
        </w:pPrChange>
      </w:pPr>
      <w:del w:id="1812" w:author="Author" w:date="2018-01-17T10:55:00Z">
        <w:r w:rsidRPr="0070179D" w:rsidDel="00D04C2B">
          <w:rPr>
            <w:rFonts w:cs="Arial"/>
            <w:bCs/>
            <w:highlight w:val="yellow"/>
            <w:rPrChange w:id="1813" w:author="Author" w:date="2018-02-26T10:08:00Z">
              <w:rPr>
                <w:rFonts w:cs="Arial"/>
                <w:bCs/>
              </w:rPr>
            </w:rPrChange>
          </w:rPr>
          <w:delText xml:space="preserve">Choose </w:delText>
        </w:r>
      </w:del>
      <w:ins w:id="1814" w:author="Author" w:date="2018-01-17T10:55:00Z">
        <w:r w:rsidR="00D04C2B" w:rsidRPr="0070179D">
          <w:rPr>
            <w:rFonts w:cs="Arial"/>
            <w:bCs/>
            <w:highlight w:val="yellow"/>
            <w:rPrChange w:id="1815" w:author="Author" w:date="2018-02-26T10:08:00Z">
              <w:rPr>
                <w:rFonts w:cs="Arial"/>
                <w:bCs/>
              </w:rPr>
            </w:rPrChange>
          </w:rPr>
          <w:t>O</w:t>
        </w:r>
      </w:ins>
      <w:del w:id="1816" w:author="Author" w:date="2018-01-17T10:55:00Z">
        <w:r w:rsidRPr="0070179D" w:rsidDel="00D04C2B">
          <w:rPr>
            <w:rFonts w:cs="Arial"/>
            <w:bCs/>
            <w:highlight w:val="yellow"/>
            <w:rPrChange w:id="1817" w:author="Author" w:date="2018-02-26T10:08:00Z">
              <w:rPr>
                <w:rFonts w:cs="Arial"/>
                <w:bCs/>
              </w:rPr>
            </w:rPrChange>
          </w:rPr>
          <w:delText>o</w:delText>
        </w:r>
      </w:del>
      <w:r w:rsidRPr="0070179D">
        <w:rPr>
          <w:rFonts w:cs="Arial"/>
          <w:bCs/>
          <w:highlight w:val="yellow"/>
          <w:rPrChange w:id="1818" w:author="Author" w:date="2018-02-26T10:08:00Z">
            <w:rPr>
              <w:rFonts w:cs="Arial"/>
              <w:bCs/>
            </w:rPr>
          </w:rPrChange>
        </w:rPr>
        <w:t xml:space="preserve">n the </w:t>
      </w:r>
      <w:r w:rsidRPr="0070179D">
        <w:rPr>
          <w:rStyle w:val="SAPScreenElement"/>
          <w:highlight w:val="yellow"/>
          <w:rPrChange w:id="1819" w:author="Author" w:date="2018-02-26T10:08:00Z">
            <w:rPr>
              <w:rStyle w:val="SAPScreenElement"/>
            </w:rPr>
          </w:rPrChange>
        </w:rPr>
        <w:t>My Employee File</w:t>
      </w:r>
      <w:r w:rsidRPr="0070179D">
        <w:rPr>
          <w:highlight w:val="yellow"/>
          <w:rPrChange w:id="1820" w:author="Author" w:date="2018-02-26T10:08:00Z">
            <w:rPr/>
          </w:rPrChange>
        </w:rPr>
        <w:t xml:space="preserve"> </w:t>
      </w:r>
      <w:r w:rsidRPr="0070179D">
        <w:rPr>
          <w:highlight w:val="yellow"/>
          <w:rPrChange w:id="1821" w:author="Author" w:date="2018-02-26T10:08:00Z">
            <w:rPr/>
          </w:rPrChange>
        </w:rPr>
        <w:sym w:font="Symbol" w:char="F0AE"/>
      </w:r>
      <w:r w:rsidRPr="0070179D">
        <w:rPr>
          <w:highlight w:val="yellow"/>
          <w:rPrChange w:id="1822" w:author="Author" w:date="2018-02-26T10:08:00Z">
            <w:rPr/>
          </w:rPrChange>
        </w:rPr>
        <w:t xml:space="preserve"> </w:t>
      </w:r>
      <w:r w:rsidRPr="0070179D">
        <w:rPr>
          <w:rStyle w:val="SAPScreenElement"/>
          <w:highlight w:val="yellow"/>
          <w:rPrChange w:id="1823" w:author="Author" w:date="2018-02-26T10:08:00Z">
            <w:rPr>
              <w:rStyle w:val="SAPScreenElement"/>
            </w:rPr>
          </w:rPrChange>
        </w:rPr>
        <w:t>&lt;employee name&gt;</w:t>
      </w:r>
      <w:r w:rsidRPr="0070179D">
        <w:rPr>
          <w:highlight w:val="yellow"/>
          <w:rPrChange w:id="1824" w:author="Author" w:date="2018-02-26T10:08:00Z">
            <w:rPr/>
          </w:rPrChange>
        </w:rPr>
        <w:t xml:space="preserve"> </w:t>
      </w:r>
      <w:r w:rsidRPr="0070179D">
        <w:rPr>
          <w:highlight w:val="yellow"/>
          <w:rPrChange w:id="1825" w:author="Author" w:date="2018-02-26T10:08:00Z">
            <w:rPr/>
          </w:rPrChange>
        </w:rPr>
        <w:sym w:font="Symbol" w:char="F0AE"/>
      </w:r>
      <w:r w:rsidRPr="0070179D">
        <w:rPr>
          <w:rStyle w:val="SAPScreenElement"/>
          <w:highlight w:val="yellow"/>
          <w:rPrChange w:id="1826" w:author="Author" w:date="2018-02-26T10:08:00Z">
            <w:rPr>
              <w:rStyle w:val="SAPScreenElement"/>
            </w:rPr>
          </w:rPrChange>
        </w:rPr>
        <w:t xml:space="preserve"> Employment Information</w:t>
      </w:r>
      <w:r w:rsidRPr="0070179D">
        <w:rPr>
          <w:i/>
          <w:highlight w:val="yellow"/>
          <w:rPrChange w:id="1827" w:author="Author" w:date="2018-02-26T10:08:00Z">
            <w:rPr>
              <w:i/>
            </w:rPr>
          </w:rPrChange>
        </w:rPr>
        <w:t xml:space="preserve"> </w:t>
      </w:r>
      <w:r w:rsidRPr="0070179D">
        <w:rPr>
          <w:highlight w:val="yellow"/>
          <w:rPrChange w:id="1828" w:author="Author" w:date="2018-02-26T10:08:00Z">
            <w:rPr/>
          </w:rPrChange>
        </w:rPr>
        <w:t>screen</w:t>
      </w:r>
      <w:r w:rsidRPr="0070179D">
        <w:rPr>
          <w:rFonts w:cs="Arial"/>
          <w:bCs/>
          <w:highlight w:val="yellow"/>
          <w:rPrChange w:id="1829" w:author="Author" w:date="2018-02-26T10:08:00Z">
            <w:rPr>
              <w:rFonts w:cs="Arial"/>
              <w:bCs/>
            </w:rPr>
          </w:rPrChange>
        </w:rPr>
        <w:t xml:space="preserve"> </w:t>
      </w:r>
      <w:ins w:id="1830" w:author="Author" w:date="2018-01-17T10:55:00Z">
        <w:r w:rsidR="00D04C2B" w:rsidRPr="0070179D">
          <w:rPr>
            <w:rFonts w:cs="Arial"/>
            <w:bCs/>
            <w:highlight w:val="yellow"/>
            <w:rPrChange w:id="1831" w:author="Author" w:date="2018-02-26T10:08:00Z">
              <w:rPr>
                <w:rFonts w:cs="Arial"/>
                <w:bCs/>
              </w:rPr>
            </w:rPrChange>
          </w:rPr>
          <w:t xml:space="preserve">choose </w:t>
        </w:r>
      </w:ins>
      <w:r w:rsidRPr="0070179D">
        <w:rPr>
          <w:rFonts w:cs="Arial"/>
          <w:bCs/>
          <w:highlight w:val="yellow"/>
          <w:rPrChange w:id="1832" w:author="Author" w:date="2018-02-26T10:08:00Z">
            <w:rPr>
              <w:rFonts w:cs="Arial"/>
              <w:bCs/>
            </w:rPr>
          </w:rPrChange>
        </w:rPr>
        <w:t xml:space="preserve">the </w:t>
      </w:r>
      <w:ins w:id="1833" w:author="Author" w:date="2018-01-17T10:55:00Z">
        <w:r w:rsidR="00D04C2B" w:rsidRPr="0070179D">
          <w:rPr>
            <w:rStyle w:val="SAPScreenElement"/>
            <w:highlight w:val="yellow"/>
          </w:rPr>
          <w:t>Clock</w:t>
        </w:r>
        <w:r w:rsidR="00D04C2B" w:rsidRPr="0070179D">
          <w:rPr>
            <w:rFonts w:cs="Arial"/>
            <w:bCs/>
            <w:highlight w:val="yellow"/>
          </w:rPr>
          <w:t xml:space="preserve"> (</w:t>
        </w:r>
        <w:r w:rsidR="00D04C2B" w:rsidRPr="0070179D">
          <w:rPr>
            <w:rStyle w:val="SAPScreenElement"/>
            <w:highlight w:val="yellow"/>
          </w:rPr>
          <w:t>History)</w:t>
        </w:r>
        <w:r w:rsidR="00D04C2B" w:rsidRPr="0070179D">
          <w:rPr>
            <w:rFonts w:cs="Arial"/>
            <w:bCs/>
            <w:highlight w:val="yellow"/>
          </w:rPr>
          <w:t xml:space="preserve"> icon</w:t>
        </w:r>
      </w:ins>
      <w:ins w:id="1834" w:author="Author" w:date="2018-01-17T10:56:00Z">
        <w:r w:rsidR="00D04C2B" w:rsidRPr="0070179D">
          <w:rPr>
            <w:rFonts w:cs="Arial"/>
            <w:bCs/>
            <w:highlight w:val="yellow"/>
            <w:rPrChange w:id="1835" w:author="Author" w:date="2018-02-26T10:08:00Z">
              <w:rPr>
                <w:rFonts w:cs="Arial"/>
                <w:bCs/>
              </w:rPr>
            </w:rPrChange>
          </w:rPr>
          <w:t xml:space="preserve"> </w:t>
        </w:r>
      </w:ins>
      <w:del w:id="1836" w:author="Author" w:date="2018-01-17T10:55:00Z">
        <w:r w:rsidRPr="0070179D" w:rsidDel="00D04C2B">
          <w:rPr>
            <w:rStyle w:val="SAPScreenElement"/>
            <w:highlight w:val="yellow"/>
            <w:rPrChange w:id="1837" w:author="Author" w:date="2018-02-26T10:08:00Z">
              <w:rPr>
                <w:rStyle w:val="SAPScreenElement"/>
              </w:rPr>
            </w:rPrChange>
          </w:rPr>
          <w:delText>History</w:delText>
        </w:r>
        <w:r w:rsidRPr="0070179D" w:rsidDel="00D04C2B">
          <w:rPr>
            <w:rFonts w:cs="Arial"/>
            <w:bCs/>
            <w:highlight w:val="yellow"/>
            <w:rPrChange w:id="1838" w:author="Author" w:date="2018-02-26T10:08:00Z">
              <w:rPr>
                <w:rFonts w:cs="Arial"/>
                <w:bCs/>
              </w:rPr>
            </w:rPrChange>
          </w:rPr>
          <w:delText xml:space="preserve"> link </w:delText>
        </w:r>
      </w:del>
      <w:r w:rsidRPr="0070179D">
        <w:rPr>
          <w:rFonts w:cs="Arial"/>
          <w:bCs/>
          <w:highlight w:val="yellow"/>
          <w:rPrChange w:id="1839" w:author="Author" w:date="2018-02-26T10:08:00Z">
            <w:rPr>
              <w:rFonts w:cs="Arial"/>
              <w:bCs/>
            </w:rPr>
          </w:rPrChange>
        </w:rPr>
        <w:t xml:space="preserve">in the </w:t>
      </w:r>
      <w:r w:rsidRPr="0070179D">
        <w:rPr>
          <w:rStyle w:val="SAPScreenElement"/>
          <w:highlight w:val="yellow"/>
          <w:rPrChange w:id="1840" w:author="Author" w:date="2018-02-26T10:08:00Z">
            <w:rPr>
              <w:rStyle w:val="SAPScreenElement"/>
            </w:rPr>
          </w:rPrChange>
        </w:rPr>
        <w:t xml:space="preserve">Compensation Information </w:t>
      </w:r>
      <w:r w:rsidR="000D5303" w:rsidRPr="0070179D">
        <w:rPr>
          <w:rFonts w:cs="Arial"/>
          <w:bCs/>
          <w:highlight w:val="yellow"/>
          <w:rPrChange w:id="1841" w:author="Author" w:date="2018-02-26T10:08:00Z">
            <w:rPr>
              <w:rFonts w:cs="Arial"/>
              <w:bCs/>
            </w:rPr>
          </w:rPrChange>
        </w:rPr>
        <w:t>block</w:t>
      </w:r>
      <w:r w:rsidRPr="0070179D">
        <w:rPr>
          <w:rFonts w:cs="Arial"/>
          <w:bCs/>
          <w:highlight w:val="yellow"/>
          <w:rPrChange w:id="1842" w:author="Author" w:date="2018-02-26T10:08:00Z">
            <w:rPr>
              <w:rFonts w:cs="Arial"/>
              <w:bCs/>
            </w:rPr>
          </w:rPrChange>
        </w:rPr>
        <w:t>.</w:t>
      </w:r>
    </w:p>
    <w:p w14:paraId="16F4F65E" w14:textId="34D425C9" w:rsidR="009B5630" w:rsidRPr="0070179D" w:rsidRDefault="009B5630">
      <w:pPr>
        <w:pStyle w:val="ListParagraph"/>
        <w:numPr>
          <w:ilvl w:val="1"/>
          <w:numId w:val="63"/>
        </w:numPr>
        <w:rPr>
          <w:rStyle w:val="SAPScreenElement"/>
          <w:rFonts w:ascii="BentonSans Book" w:hAnsi="BentonSans Book"/>
          <w:color w:val="auto"/>
          <w:highlight w:val="yellow"/>
          <w:rPrChange w:id="1843" w:author="Author" w:date="2018-02-26T10:08:00Z">
            <w:rPr>
              <w:rStyle w:val="SAPScreenElement"/>
              <w:rFonts w:ascii="BentonSans Book" w:hAnsi="BentonSans Book"/>
              <w:color w:val="auto"/>
            </w:rPr>
          </w:rPrChange>
        </w:rPr>
        <w:pPrChange w:id="1844" w:author="Author" w:date="2018-01-17T09:35:00Z">
          <w:pPr>
            <w:pStyle w:val="ListParagraph"/>
            <w:numPr>
              <w:numId w:val="17"/>
            </w:numPr>
            <w:ind w:left="366" w:hanging="270"/>
          </w:pPr>
        </w:pPrChange>
      </w:pPr>
      <w:r w:rsidRPr="0070179D">
        <w:rPr>
          <w:highlight w:val="yellow"/>
          <w:rPrChange w:id="1845" w:author="Author" w:date="2018-02-26T10:08:00Z">
            <w:rPr>
              <w:rFonts w:ascii="BentonSans Book Italic" w:hAnsi="BentonSans Book Italic"/>
              <w:color w:val="003283"/>
            </w:rPr>
          </w:rPrChange>
        </w:rPr>
        <w:t xml:space="preserve">In the upcoming </w:t>
      </w:r>
      <w:r w:rsidR="00882153" w:rsidRPr="0070179D">
        <w:rPr>
          <w:rStyle w:val="SAPScreenElement"/>
          <w:highlight w:val="yellow"/>
          <w:rPrChange w:id="1846" w:author="Author" w:date="2018-02-26T10:08:00Z">
            <w:rPr>
              <w:rStyle w:val="SAPScreenElement"/>
            </w:rPr>
          </w:rPrChange>
        </w:rPr>
        <w:t xml:space="preserve">History of Compensation Information </w:t>
      </w:r>
      <w:r w:rsidRPr="0070179D">
        <w:rPr>
          <w:highlight w:val="yellow"/>
          <w:rPrChange w:id="1847" w:author="Author" w:date="2018-02-26T10:08:00Z">
            <w:rPr/>
          </w:rPrChange>
        </w:rPr>
        <w:t xml:space="preserve">screen select in the </w:t>
      </w:r>
      <w:r w:rsidRPr="0070179D">
        <w:rPr>
          <w:rStyle w:val="SAPScreenElement"/>
          <w:highlight w:val="yellow"/>
          <w:rPrChange w:id="1848" w:author="Author" w:date="2018-02-26T10:08:00Z">
            <w:rPr>
              <w:rStyle w:val="SAPScreenElement"/>
            </w:rPr>
          </w:rPrChange>
        </w:rPr>
        <w:t>History</w:t>
      </w:r>
      <w:r w:rsidRPr="0070179D">
        <w:rPr>
          <w:highlight w:val="yellow"/>
          <w:rPrChange w:id="1849" w:author="Author" w:date="2018-02-26T10:08:00Z">
            <w:rPr/>
          </w:rPrChange>
        </w:rPr>
        <w:t xml:space="preserve"> </w:t>
      </w:r>
      <w:r w:rsidR="000D5303" w:rsidRPr="0070179D">
        <w:rPr>
          <w:highlight w:val="yellow"/>
          <w:rPrChange w:id="1850" w:author="Author" w:date="2018-02-26T10:08:00Z">
            <w:rPr/>
          </w:rPrChange>
        </w:rPr>
        <w:t>block</w:t>
      </w:r>
      <w:r w:rsidRPr="0070179D">
        <w:rPr>
          <w:highlight w:val="yellow"/>
          <w:rPrChange w:id="1851" w:author="Author" w:date="2018-02-26T10:08:00Z">
            <w:rPr/>
          </w:rPrChange>
        </w:rPr>
        <w:t xml:space="preserve"> on the left side the appropriate record</w:t>
      </w:r>
      <w:r w:rsidR="00882153" w:rsidRPr="0070179D">
        <w:rPr>
          <w:highlight w:val="yellow"/>
          <w:rPrChange w:id="1852" w:author="Author" w:date="2018-02-26T10:08:00Z">
            <w:rPr/>
          </w:rPrChange>
        </w:rPr>
        <w:t xml:space="preserve"> (</w:t>
      </w:r>
      <w:del w:id="1853" w:author="Author" w:date="2018-01-17T15:17:00Z">
        <w:r w:rsidR="00882153" w:rsidRPr="0070179D" w:rsidDel="00143826">
          <w:rPr>
            <w:highlight w:val="yellow"/>
            <w:rPrChange w:id="1854" w:author="Author" w:date="2018-02-26T10:08:00Z">
              <w:rPr/>
            </w:rPrChange>
          </w:rPr>
          <w:delText xml:space="preserve">stating something like </w:delText>
        </w:r>
      </w:del>
      <w:r w:rsidR="00882153" w:rsidRPr="0070179D">
        <w:rPr>
          <w:rStyle w:val="SAPUserEntry"/>
          <w:color w:val="auto"/>
          <w:highlight w:val="yellow"/>
          <w:rPrChange w:id="1855" w:author="Author" w:date="2018-02-26T10:08:00Z">
            <w:rPr>
              <w:rStyle w:val="SAPUserEntry"/>
              <w:color w:val="auto"/>
            </w:rPr>
          </w:rPrChange>
        </w:rPr>
        <w:t>Promotion - Pay Change</w:t>
      </w:r>
      <w:r w:rsidR="00882153" w:rsidRPr="0070179D">
        <w:rPr>
          <w:highlight w:val="yellow"/>
          <w:rPrChange w:id="1856" w:author="Author" w:date="2018-02-26T10:08:00Z">
            <w:rPr/>
          </w:rPrChange>
        </w:rPr>
        <w:t>)</w:t>
      </w:r>
      <w:r w:rsidRPr="0070179D">
        <w:rPr>
          <w:highlight w:val="yellow"/>
          <w:rPrChange w:id="1857" w:author="Author" w:date="2018-02-26T10:08:00Z">
            <w:rPr/>
          </w:rPrChange>
        </w:rPr>
        <w:t xml:space="preserve"> and choose </w:t>
      </w:r>
      <w:del w:id="1858" w:author="Author" w:date="2018-01-17T15:17:00Z">
        <w:r w:rsidRPr="0070179D" w:rsidDel="00143826">
          <w:rPr>
            <w:rStyle w:val="SAPScreenElement"/>
            <w:highlight w:val="yellow"/>
            <w:rPrChange w:id="1859" w:author="Author" w:date="2018-02-26T10:08:00Z">
              <w:rPr>
                <w:rStyle w:val="SAPScreenElement"/>
              </w:rPr>
            </w:rPrChange>
          </w:rPr>
          <w:delText>Take Action</w:delText>
        </w:r>
        <w:r w:rsidRPr="0070179D" w:rsidDel="00143826">
          <w:rPr>
            <w:highlight w:val="yellow"/>
            <w:rPrChange w:id="1860" w:author="Author" w:date="2018-02-26T10:08:00Z">
              <w:rPr/>
            </w:rPrChange>
          </w:rPr>
          <w:delText xml:space="preserve"> </w:delText>
        </w:r>
        <w:r w:rsidRPr="0070179D" w:rsidDel="00143826">
          <w:rPr>
            <w:rStyle w:val="SAPScreenElement"/>
            <w:highlight w:val="yellow"/>
            <w:rPrChange w:id="1861" w:author="Author" w:date="2018-02-26T10:08:00Z">
              <w:rPr>
                <w:rStyle w:val="SAPScreenElement"/>
              </w:rPr>
            </w:rPrChange>
          </w:rPr>
          <w:sym w:font="Symbol" w:char="F0AE"/>
        </w:r>
        <w:r w:rsidRPr="0070179D" w:rsidDel="00143826">
          <w:rPr>
            <w:rStyle w:val="SAPScreenElement"/>
            <w:highlight w:val="yellow"/>
            <w:rPrChange w:id="1862" w:author="Author" w:date="2018-02-26T10:08:00Z">
              <w:rPr>
                <w:rStyle w:val="SAPScreenElement"/>
              </w:rPr>
            </w:rPrChange>
          </w:rPr>
          <w:delText xml:space="preserve"> Make Correction</w:delText>
        </w:r>
      </w:del>
      <w:ins w:id="1863" w:author="Author" w:date="2018-01-17T15:17:00Z">
        <w:r w:rsidR="00143826" w:rsidRPr="0070179D">
          <w:rPr>
            <w:rStyle w:val="SAPScreenElement"/>
            <w:highlight w:val="yellow"/>
            <w:rPrChange w:id="1864" w:author="Author" w:date="2018-02-26T10:08:00Z">
              <w:rPr>
                <w:rStyle w:val="SAPScreenElement"/>
              </w:rPr>
            </w:rPrChange>
          </w:rPr>
          <w:t>Edit</w:t>
        </w:r>
      </w:ins>
      <w:r w:rsidRPr="0070179D">
        <w:rPr>
          <w:rStyle w:val="SAPScreenElement"/>
          <w:highlight w:val="yellow"/>
          <w:rPrChange w:id="1865" w:author="Author" w:date="2018-02-26T10:08:00Z">
            <w:rPr>
              <w:rStyle w:val="SAPScreenElement"/>
            </w:rPr>
          </w:rPrChange>
        </w:rPr>
        <w:t>.</w:t>
      </w:r>
    </w:p>
    <w:p w14:paraId="4E9C2DEB" w14:textId="0981C311" w:rsidR="009B5630" w:rsidRPr="0070179D" w:rsidRDefault="00882153">
      <w:pPr>
        <w:pStyle w:val="ListParagraph"/>
        <w:numPr>
          <w:ilvl w:val="1"/>
          <w:numId w:val="63"/>
        </w:numPr>
        <w:rPr>
          <w:rStyle w:val="SAPScreenElement"/>
          <w:rFonts w:ascii="BentonSans Book" w:hAnsi="BentonSans Book"/>
          <w:color w:val="auto"/>
          <w:highlight w:val="yellow"/>
          <w:rPrChange w:id="1866" w:author="Author" w:date="2018-02-26T10:08:00Z">
            <w:rPr>
              <w:rStyle w:val="SAPScreenElement"/>
              <w:rFonts w:ascii="BentonSans Book" w:hAnsi="BentonSans Book"/>
              <w:color w:val="auto"/>
            </w:rPr>
          </w:rPrChange>
        </w:rPr>
        <w:pPrChange w:id="1867" w:author="Author" w:date="2018-01-17T09:35:00Z">
          <w:pPr>
            <w:pStyle w:val="ListParagraph"/>
            <w:numPr>
              <w:numId w:val="17"/>
            </w:numPr>
            <w:ind w:left="366" w:hanging="270"/>
          </w:pPr>
        </w:pPrChange>
      </w:pPr>
      <w:r w:rsidRPr="0070179D">
        <w:rPr>
          <w:highlight w:val="yellow"/>
          <w:rPrChange w:id="1868" w:author="Author" w:date="2018-02-26T10:08:00Z">
            <w:rPr>
              <w:rFonts w:ascii="BentonSans Book Italic" w:hAnsi="BentonSans Book Italic"/>
              <w:color w:val="003283"/>
            </w:rPr>
          </w:rPrChange>
        </w:rPr>
        <w:t xml:space="preserve">Select the pay component(s) </w:t>
      </w:r>
      <w:r w:rsidR="009B5630" w:rsidRPr="0070179D">
        <w:rPr>
          <w:highlight w:val="yellow"/>
          <w:rPrChange w:id="1869" w:author="Author" w:date="2018-02-26T10:08:00Z">
            <w:rPr/>
          </w:rPrChange>
        </w:rPr>
        <w:t>a</w:t>
      </w:r>
      <w:r w:rsidRPr="0070179D">
        <w:rPr>
          <w:highlight w:val="yellow"/>
          <w:rPrChange w:id="1870" w:author="Author" w:date="2018-02-26T10:08:00Z">
            <w:rPr/>
          </w:rPrChange>
        </w:rPr>
        <w:t xml:space="preserve">s appropriate, enter the data as appropriate, </w:t>
      </w:r>
      <w:r w:rsidR="009B5630" w:rsidRPr="0070179D">
        <w:rPr>
          <w:highlight w:val="yellow"/>
          <w:rPrChange w:id="1871" w:author="Author" w:date="2018-02-26T10:08:00Z">
            <w:rPr/>
          </w:rPrChange>
        </w:rPr>
        <w:t>and choose the</w:t>
      </w:r>
      <w:r w:rsidR="009B5630" w:rsidRPr="0070179D">
        <w:rPr>
          <w:rStyle w:val="SAPScreenElement"/>
          <w:highlight w:val="yellow"/>
          <w:rPrChange w:id="1872" w:author="Author" w:date="2018-02-26T10:08:00Z">
            <w:rPr>
              <w:rStyle w:val="SAPScreenElement"/>
            </w:rPr>
          </w:rPrChange>
        </w:rPr>
        <w:t xml:space="preserve"> Save </w:t>
      </w:r>
      <w:r w:rsidR="009B5630" w:rsidRPr="0070179D">
        <w:rPr>
          <w:highlight w:val="yellow"/>
          <w:rPrChange w:id="1873" w:author="Author" w:date="2018-02-26T10:08:00Z">
            <w:rPr/>
          </w:rPrChange>
        </w:rPr>
        <w:t>button</w:t>
      </w:r>
      <w:r w:rsidR="009B5630" w:rsidRPr="0070179D">
        <w:rPr>
          <w:rStyle w:val="SAPScreenElement"/>
          <w:highlight w:val="yellow"/>
          <w:rPrChange w:id="1874" w:author="Author" w:date="2018-02-26T10:08:00Z">
            <w:rPr>
              <w:rStyle w:val="SAPScreenElement"/>
            </w:rPr>
          </w:rPrChange>
        </w:rPr>
        <w:t>.</w:t>
      </w:r>
    </w:p>
    <w:p w14:paraId="5E6CE776" w14:textId="77777777" w:rsidR="00882153" w:rsidRPr="0070179D" w:rsidRDefault="00882153">
      <w:pPr>
        <w:pStyle w:val="SAPNoteHeading"/>
        <w:ind w:left="1080"/>
        <w:rPr>
          <w:highlight w:val="yellow"/>
          <w:rPrChange w:id="1875" w:author="Author" w:date="2018-02-26T10:08:00Z">
            <w:rPr/>
          </w:rPrChange>
        </w:rPr>
        <w:pPrChange w:id="1876" w:author="Author" w:date="2018-01-17T09:35:00Z">
          <w:pPr>
            <w:pStyle w:val="SAPNoteHeading"/>
            <w:ind w:left="338"/>
          </w:pPr>
        </w:pPrChange>
      </w:pPr>
      <w:r w:rsidRPr="0070179D">
        <w:rPr>
          <w:noProof/>
          <w:highlight w:val="yellow"/>
          <w:lang w:val="de-DE" w:eastAsia="de-DE"/>
          <w:rPrChange w:id="1877" w:author="Author" w:date="2018-02-26T10:08:00Z">
            <w:rPr>
              <w:noProof/>
              <w:lang w:val="de-DE" w:eastAsia="de-DE"/>
            </w:rPr>
          </w:rPrChange>
        </w:rPr>
        <w:drawing>
          <wp:inline distT="0" distB="0" distL="0" distR="0" wp14:anchorId="6594BDB6" wp14:editId="163ED15A">
            <wp:extent cx="228600" cy="228600"/>
            <wp:effectExtent l="0" t="0" r="0" b="0"/>
            <wp:docPr id="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rPr>
          <w:highlight w:val="yellow"/>
          <w:rPrChange w:id="1878" w:author="Author" w:date="2018-02-26T10:08:00Z">
            <w:rPr/>
          </w:rPrChange>
        </w:rPr>
        <w:t> Note</w:t>
      </w:r>
    </w:p>
    <w:p w14:paraId="31C54880" w14:textId="1571E117" w:rsidR="009B5630" w:rsidRPr="00D04C2B" w:rsidRDefault="00882153">
      <w:pPr>
        <w:pStyle w:val="ListContinue2"/>
        <w:ind w:left="1080"/>
        <w:rPr>
          <w:ins w:id="1879" w:author="Author" w:date="2018-01-17T09:36:00Z"/>
          <w:rPrChange w:id="1880" w:author="Author" w:date="2018-01-17T10:38:00Z">
            <w:rPr>
              <w:ins w:id="1881" w:author="Author" w:date="2018-01-17T09:36:00Z"/>
              <w:highlight w:val="yellow"/>
            </w:rPr>
          </w:rPrChange>
        </w:rPr>
        <w:pPrChange w:id="1882" w:author="Author" w:date="2018-01-17T09:35:00Z">
          <w:pPr>
            <w:pStyle w:val="ListContinue2"/>
            <w:ind w:left="338"/>
          </w:pPr>
        </w:pPrChange>
      </w:pPr>
      <w:r w:rsidRPr="0070179D">
        <w:rPr>
          <w:highlight w:val="yellow"/>
          <w:rPrChange w:id="1883" w:author="Author" w:date="2018-02-26T10:08:00Z">
            <w:rPr>
              <w:rFonts w:ascii="BentonSans Medium" w:hAnsi="BentonSans Medium"/>
            </w:rPr>
          </w:rPrChange>
        </w:rPr>
        <w:t xml:space="preserve">Refer to the </w:t>
      </w:r>
      <w:r w:rsidR="009B4F6A" w:rsidRPr="0070179D">
        <w:rPr>
          <w:highlight w:val="yellow"/>
          <w:rPrChange w:id="1884" w:author="Author" w:date="2018-02-26T10:08:00Z">
            <w:rPr/>
          </w:rPrChange>
        </w:rPr>
        <w:t xml:space="preserve">configuration guide of building block </w:t>
      </w:r>
      <w:r w:rsidR="009B4F6A" w:rsidRPr="0070179D">
        <w:rPr>
          <w:rStyle w:val="SAPEmphasis"/>
          <w:highlight w:val="yellow"/>
          <w:rPrChange w:id="1885" w:author="Author" w:date="2018-02-26T10:08:00Z">
            <w:rPr>
              <w:rStyle w:val="SAPEmphasis"/>
            </w:rPr>
          </w:rPrChange>
        </w:rPr>
        <w:t>15T</w:t>
      </w:r>
      <w:r w:rsidR="009B4F6A" w:rsidRPr="0070179D">
        <w:rPr>
          <w:highlight w:val="yellow"/>
          <w:rPrChange w:id="1886" w:author="Author" w:date="2018-02-26T10:08:00Z">
            <w:rPr/>
          </w:rPrChange>
        </w:rPr>
        <w:t xml:space="preserve">, where in chapter </w:t>
      </w:r>
      <w:r w:rsidR="009B4F6A" w:rsidRPr="0070179D">
        <w:rPr>
          <w:rStyle w:val="SAPTextReference"/>
          <w:highlight w:val="yellow"/>
          <w:rPrChange w:id="1887" w:author="Author" w:date="2018-02-26T10:08:00Z">
            <w:rPr>
              <w:rStyle w:val="SAPTextReference"/>
            </w:rPr>
          </w:rPrChange>
        </w:rPr>
        <w:t>Preparation / Prerequisites</w:t>
      </w:r>
      <w:r w:rsidR="009B4F6A" w:rsidRPr="0070179D">
        <w:rPr>
          <w:highlight w:val="yellow"/>
          <w:rPrChange w:id="1888" w:author="Author" w:date="2018-02-26T10:08:00Z">
            <w:rPr/>
          </w:rPrChange>
        </w:rPr>
        <w:t xml:space="preserve"> the reference to the appropriate </w:t>
      </w:r>
      <w:r w:rsidR="009B4F6A" w:rsidRPr="0070179D">
        <w:rPr>
          <w:rStyle w:val="SAPScreenElement"/>
          <w:color w:val="auto"/>
          <w:highlight w:val="yellow"/>
          <w:rPrChange w:id="1889" w:author="Author" w:date="2018-02-26T10:08:00Z">
            <w:rPr>
              <w:rStyle w:val="SAPScreenElement"/>
              <w:color w:val="auto"/>
            </w:rPr>
          </w:rPrChange>
        </w:rPr>
        <w:t>Pay Structure</w:t>
      </w:r>
      <w:r w:rsidR="009B4F6A" w:rsidRPr="0070179D">
        <w:rPr>
          <w:highlight w:val="yellow"/>
          <w:rPrChange w:id="1890" w:author="Author" w:date="2018-02-26T10:08:00Z">
            <w:rPr/>
          </w:rPrChange>
        </w:rPr>
        <w:t xml:space="preserve"> workbook is given,</w:t>
      </w:r>
      <w:r w:rsidRPr="0070179D">
        <w:rPr>
          <w:highlight w:val="yellow"/>
          <w:rPrChange w:id="1891" w:author="Author" w:date="2018-02-26T10:08:00Z">
            <w:rPr/>
          </w:rPrChange>
        </w:rPr>
        <w:t xml:space="preserve"> to see which pay component is relevant for </w:t>
      </w:r>
      <w:r w:rsidR="00D56897" w:rsidRPr="0070179D">
        <w:rPr>
          <w:highlight w:val="yellow"/>
          <w:rPrChange w:id="1892" w:author="Author" w:date="2018-02-26T10:08:00Z">
            <w:rPr/>
          </w:rPrChange>
        </w:rPr>
        <w:t>the</w:t>
      </w:r>
      <w:r w:rsidRPr="0070179D">
        <w:rPr>
          <w:highlight w:val="yellow"/>
          <w:rPrChange w:id="1893" w:author="Author" w:date="2018-02-26T10:08:00Z">
            <w:rPr/>
          </w:rPrChange>
        </w:rPr>
        <w:t xml:space="preserve"> pay scale group </w:t>
      </w:r>
      <w:r w:rsidR="00D56897" w:rsidRPr="0070179D">
        <w:rPr>
          <w:highlight w:val="yellow"/>
          <w:rPrChange w:id="1894" w:author="Author" w:date="2018-02-26T10:08:00Z">
            <w:rPr/>
          </w:rPrChange>
        </w:rPr>
        <w:t xml:space="preserve">and pay scale level chosen in the job information. Check in the </w:t>
      </w:r>
      <w:r w:rsidR="009B4F6A" w:rsidRPr="0070179D">
        <w:rPr>
          <w:highlight w:val="yellow"/>
          <w:rPrChange w:id="1895" w:author="Author" w:date="2018-02-26T10:08:00Z">
            <w:rPr/>
          </w:rPrChange>
        </w:rPr>
        <w:t>appropriate workbook sheet</w:t>
      </w:r>
      <w:r w:rsidR="00D56897" w:rsidRPr="0070179D">
        <w:rPr>
          <w:highlight w:val="yellow"/>
          <w:rPrChange w:id="1896" w:author="Author" w:date="2018-02-26T10:08:00Z">
            <w:rPr/>
          </w:rPrChange>
        </w:rPr>
        <w:t xml:space="preserve"> also </w:t>
      </w:r>
      <w:r w:rsidRPr="0070179D">
        <w:rPr>
          <w:highlight w:val="yellow"/>
          <w:rPrChange w:id="1897" w:author="Author" w:date="2018-02-26T10:08:00Z">
            <w:rPr/>
          </w:rPrChange>
        </w:rPr>
        <w:t xml:space="preserve">the amount </w:t>
      </w:r>
      <w:r w:rsidR="00D56897" w:rsidRPr="0070179D">
        <w:rPr>
          <w:highlight w:val="yellow"/>
          <w:rPrChange w:id="1898" w:author="Author" w:date="2018-02-26T10:08:00Z">
            <w:rPr/>
          </w:rPrChange>
        </w:rPr>
        <w:t xml:space="preserve">and frequency </w:t>
      </w:r>
      <w:r w:rsidRPr="0070179D">
        <w:rPr>
          <w:highlight w:val="yellow"/>
          <w:rPrChange w:id="1899" w:author="Author" w:date="2018-02-26T10:08:00Z">
            <w:rPr/>
          </w:rPrChange>
        </w:rPr>
        <w:t>valid for the pay scale level</w:t>
      </w:r>
      <w:r w:rsidR="00D56897" w:rsidRPr="0070179D">
        <w:rPr>
          <w:highlight w:val="yellow"/>
          <w:rPrChange w:id="1900" w:author="Author" w:date="2018-02-26T10:08:00Z">
            <w:rPr/>
          </w:rPrChange>
        </w:rPr>
        <w:t xml:space="preserve"> and maintain it for the pay component.</w:t>
      </w:r>
      <w:commentRangeEnd w:id="1798"/>
      <w:r w:rsidR="00F8415C">
        <w:rPr>
          <w:rStyle w:val="CommentReference"/>
        </w:rPr>
        <w:commentReference w:id="1798"/>
      </w:r>
      <w:commentRangeEnd w:id="1799"/>
      <w:r w:rsidR="008D423C">
        <w:rPr>
          <w:rStyle w:val="CommentReference"/>
        </w:rPr>
        <w:commentReference w:id="1799"/>
      </w:r>
    </w:p>
    <w:p w14:paraId="4CD4FEA1" w14:textId="77777777" w:rsidR="00312DE4" w:rsidRPr="00EE62BC" w:rsidRDefault="00312DE4">
      <w:pPr>
        <w:pStyle w:val="ListParagraph"/>
        <w:ind w:left="366"/>
        <w:rPr>
          <w:rPrChange w:id="1901" w:author="Author" w:date="2018-01-17T09:36:00Z">
            <w:rPr>
              <w:rStyle w:val="SAPEmphasis"/>
              <w:color w:val="666666"/>
              <w:sz w:val="22"/>
            </w:rPr>
          </w:rPrChange>
        </w:rPr>
        <w:pPrChange w:id="1902" w:author="Author" w:date="2018-01-17T09:36:00Z">
          <w:pPr>
            <w:pStyle w:val="ListContinue2"/>
            <w:ind w:left="338"/>
          </w:pPr>
        </w:pPrChange>
      </w:pPr>
    </w:p>
    <w:p w14:paraId="01C4DCCD" w14:textId="4D33A156" w:rsidR="003C0DB2" w:rsidRPr="00D04C2B" w:rsidRDefault="00962F9D" w:rsidP="00B80EC4">
      <w:pPr>
        <w:pStyle w:val="ListParagraph"/>
        <w:numPr>
          <w:ilvl w:val="0"/>
          <w:numId w:val="17"/>
        </w:numPr>
        <w:ind w:left="426" w:hanging="426"/>
        <w:rPr>
          <w:ins w:id="1903" w:author="Author" w:date="2018-01-17T09:36:00Z"/>
          <w:rPrChange w:id="1904" w:author="Author" w:date="2018-01-17T10:40:00Z">
            <w:rPr>
              <w:ins w:id="1905" w:author="Author" w:date="2018-01-17T09:36:00Z"/>
              <w:highlight w:val="yellow"/>
            </w:rPr>
          </w:rPrChange>
        </w:rPr>
      </w:pPr>
      <w:r w:rsidRPr="00D04C2B">
        <w:rPr>
          <w:u w:val="single"/>
          <w:rPrChange w:id="1906" w:author="Author" w:date="2018-01-17T10:40:00Z">
            <w:rPr>
              <w:rFonts w:ascii="BentonSans Medium" w:hAnsi="BentonSans Medium"/>
              <w:u w:val="single"/>
            </w:rPr>
          </w:rPrChange>
        </w:rPr>
        <w:t>Situation 2</w:t>
      </w:r>
      <w:r w:rsidRPr="00D04C2B">
        <w:t xml:space="preserve">: </w:t>
      </w:r>
      <w:r w:rsidR="003C0DB2" w:rsidRPr="00D04C2B">
        <w:t xml:space="preserve">In case </w:t>
      </w:r>
      <w:r w:rsidR="003C0DB2" w:rsidRPr="00D04C2B">
        <w:rPr>
          <w:rStyle w:val="SAPScreenElement"/>
          <w:color w:val="auto"/>
        </w:rPr>
        <w:t>Compensation Information</w:t>
      </w:r>
      <w:r w:rsidR="003C0DB2" w:rsidRPr="00D04C2B">
        <w:t xml:space="preserve"> changes have been entered </w:t>
      </w:r>
      <w:r w:rsidRPr="00D04C2B">
        <w:t xml:space="preserve">due to a </w:t>
      </w:r>
      <w:r w:rsidR="003C0DB2" w:rsidRPr="00D04C2B">
        <w:t xml:space="preserve">promotion, check </w:t>
      </w:r>
      <w:r w:rsidRPr="00D04C2B">
        <w:t xml:space="preserve">in </w:t>
      </w:r>
      <w:r w:rsidR="003C0DB2" w:rsidRPr="00D04C2B">
        <w:t xml:space="preserve">the </w:t>
      </w:r>
      <w:r w:rsidR="003C0DB2" w:rsidRPr="00D04C2B">
        <w:rPr>
          <w:rStyle w:val="SAPScreenElement"/>
        </w:rPr>
        <w:t>Compensation Information</w:t>
      </w:r>
      <w:r w:rsidR="003C0DB2" w:rsidRPr="00D04C2B">
        <w:t xml:space="preserve"> </w:t>
      </w:r>
      <w:r w:rsidR="000D5303" w:rsidRPr="00D04C2B">
        <w:t>block</w:t>
      </w:r>
      <w:r w:rsidR="003C0DB2" w:rsidRPr="00D04C2B">
        <w:t xml:space="preserve"> if the changes are shown.</w:t>
      </w:r>
    </w:p>
    <w:p w14:paraId="50C13A3B" w14:textId="77777777" w:rsidR="00312DE4" w:rsidRPr="00AA661E" w:rsidRDefault="00312DE4">
      <w:pPr>
        <w:pStyle w:val="ListParagraph"/>
        <w:ind w:left="310"/>
        <w:rPr>
          <w:highlight w:val="yellow"/>
          <w:rPrChange w:id="1907" w:author="Author" w:date="2018-01-09T11:53:00Z">
            <w:rPr/>
          </w:rPrChange>
        </w:rPr>
        <w:pPrChange w:id="1908" w:author="Author" w:date="2018-01-17T09:36:00Z">
          <w:pPr>
            <w:pStyle w:val="ListParagraph"/>
            <w:numPr>
              <w:numId w:val="17"/>
            </w:numPr>
            <w:ind w:left="310" w:hanging="270"/>
          </w:pPr>
        </w:pPrChange>
      </w:pPr>
    </w:p>
    <w:p w14:paraId="2718D3AE" w14:textId="77777777" w:rsidR="00C86054" w:rsidRPr="0070179D" w:rsidRDefault="00C86054">
      <w:pPr>
        <w:pStyle w:val="SAPNoteHeading"/>
        <w:ind w:left="0"/>
        <w:rPr>
          <w:noProof/>
          <w:lang w:eastAsia="de-DE"/>
          <w:rPrChange w:id="1909" w:author="Author" w:date="2018-02-26T10:09:00Z">
            <w:rPr/>
          </w:rPrChange>
        </w:rPr>
        <w:pPrChange w:id="1910" w:author="Author" w:date="2018-01-17T10:38:00Z">
          <w:pPr>
            <w:pStyle w:val="SAPNoteHeading"/>
            <w:ind w:left="310"/>
          </w:pPr>
        </w:pPrChange>
      </w:pPr>
      <w:commentRangeStart w:id="1911"/>
      <w:r w:rsidRPr="00C8393A">
        <w:rPr>
          <w:noProof/>
          <w:lang w:val="de-DE" w:eastAsia="de-DE"/>
        </w:rPr>
        <w:drawing>
          <wp:inline distT="0" distB="0" distL="0" distR="0" wp14:anchorId="31BF92BE" wp14:editId="1D6D4CFB">
            <wp:extent cx="228600" cy="228600"/>
            <wp:effectExtent l="0" t="0" r="0" b="0"/>
            <wp:docPr id="5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rPr>
          <w:noProof/>
          <w:lang w:eastAsia="de-DE"/>
          <w:rPrChange w:id="1912" w:author="Author" w:date="2018-02-26T10:09:00Z">
            <w:rPr/>
          </w:rPrChange>
        </w:rPr>
        <w:t> Note</w:t>
      </w:r>
      <w:commentRangeEnd w:id="1911"/>
      <w:r w:rsidR="00A26E42">
        <w:rPr>
          <w:rStyle w:val="CommentReference"/>
          <w:rFonts w:ascii="BentonSans Book" w:hAnsi="BentonSans Book"/>
          <w:color w:val="auto"/>
        </w:rPr>
        <w:commentReference w:id="1911"/>
      </w:r>
    </w:p>
    <w:p w14:paraId="6F5F79F3" w14:textId="4ECE54A4" w:rsidR="00616231" w:rsidRPr="0070179D" w:rsidRDefault="00616231">
      <w:pPr>
        <w:pPrChange w:id="1913" w:author="Author" w:date="2018-01-17T10:38:00Z">
          <w:pPr>
            <w:ind w:left="422"/>
          </w:pPr>
        </w:pPrChange>
      </w:pPr>
      <w:r w:rsidRPr="0070179D">
        <w:t>In case correction</w:t>
      </w:r>
      <w:r w:rsidR="0044357E" w:rsidRPr="0070179D">
        <w:t>s to the job information</w:t>
      </w:r>
      <w:r w:rsidR="00A20A55" w:rsidRPr="0070179D">
        <w:t xml:space="preserve"> of an employee</w:t>
      </w:r>
      <w:r w:rsidR="0044357E" w:rsidRPr="0070179D">
        <w:t xml:space="preserve"> </w:t>
      </w:r>
      <w:r w:rsidR="00A20A55" w:rsidRPr="0070179D">
        <w:t xml:space="preserve">need to be </w:t>
      </w:r>
      <w:r w:rsidR="004D0CC5" w:rsidRPr="0070179D">
        <w:t>made</w:t>
      </w:r>
      <w:r w:rsidR="00A20A55" w:rsidRPr="0070179D">
        <w:t xml:space="preserve"> without going through any approval processes, the HR </w:t>
      </w:r>
      <w:r w:rsidR="005E5D2A" w:rsidRPr="0070179D">
        <w:t xml:space="preserve">administrator </w:t>
      </w:r>
      <w:r w:rsidR="00A20A55" w:rsidRPr="0070179D">
        <w:t>can do so as follows:</w:t>
      </w:r>
    </w:p>
    <w:p w14:paraId="7B963471" w14:textId="7B051C1A" w:rsidR="000E39E6" w:rsidRPr="0070179D" w:rsidRDefault="000E39E6">
      <w:pPr>
        <w:pStyle w:val="ListParagraph"/>
        <w:numPr>
          <w:ilvl w:val="0"/>
          <w:numId w:val="17"/>
        </w:numPr>
        <w:ind w:left="438" w:hanging="270"/>
        <w:pPrChange w:id="1914" w:author="Author" w:date="2018-01-17T10:38:00Z">
          <w:pPr>
            <w:pStyle w:val="ListParagraph"/>
            <w:numPr>
              <w:numId w:val="17"/>
            </w:numPr>
            <w:ind w:left="748" w:hanging="270"/>
          </w:pPr>
        </w:pPrChange>
      </w:pPr>
      <w:r w:rsidRPr="0070179D">
        <w:rPr>
          <w:noProof/>
        </w:rPr>
        <w:t xml:space="preserve">Log on to </w:t>
      </w:r>
      <w:r w:rsidR="00F41927" w:rsidRPr="0070179D">
        <w:rPr>
          <w:rStyle w:val="SAPScreenElement"/>
          <w:color w:val="auto"/>
        </w:rPr>
        <w:t>Employee Central</w:t>
      </w:r>
      <w:r w:rsidR="00F41927" w:rsidRPr="0070179D" w:rsidDel="00765839">
        <w:rPr>
          <w:rStyle w:val="SAPScreenElement"/>
        </w:rPr>
        <w:t xml:space="preserve"> </w:t>
      </w:r>
      <w:r w:rsidRPr="0070179D">
        <w:rPr>
          <w:noProof/>
        </w:rPr>
        <w:t xml:space="preserve">as HR </w:t>
      </w:r>
      <w:r w:rsidR="005E5D2A" w:rsidRPr="0070179D">
        <w:rPr>
          <w:noProof/>
        </w:rPr>
        <w:t>A</w:t>
      </w:r>
      <w:r w:rsidR="005E5D2A" w:rsidRPr="0070179D">
        <w:t>dministrator</w:t>
      </w:r>
      <w:r w:rsidR="004D0CC5" w:rsidRPr="0070179D">
        <w:rPr>
          <w:noProof/>
        </w:rPr>
        <w:t>.</w:t>
      </w:r>
    </w:p>
    <w:p w14:paraId="4C66C8FD" w14:textId="32240891" w:rsidR="000E39E6" w:rsidRPr="0070179D" w:rsidRDefault="000E39E6">
      <w:pPr>
        <w:pStyle w:val="ListParagraph"/>
        <w:numPr>
          <w:ilvl w:val="0"/>
          <w:numId w:val="17"/>
        </w:numPr>
        <w:ind w:left="438" w:hanging="270"/>
        <w:pPrChange w:id="1915" w:author="Author" w:date="2018-01-17T10:38:00Z">
          <w:pPr>
            <w:pStyle w:val="ListParagraph"/>
            <w:numPr>
              <w:numId w:val="17"/>
            </w:numPr>
            <w:ind w:left="748" w:hanging="270"/>
          </w:pPr>
        </w:pPrChange>
      </w:pPr>
      <w:r w:rsidRPr="0070179D">
        <w:rPr>
          <w:noProof/>
        </w:rPr>
        <w:t xml:space="preserve">Select from the </w:t>
      </w:r>
      <w:r w:rsidRPr="0070179D">
        <w:rPr>
          <w:rStyle w:val="SAPScreenElement"/>
        </w:rPr>
        <w:t xml:space="preserve">Home </w:t>
      </w:r>
      <w:r w:rsidRPr="0070179D">
        <w:rPr>
          <w:noProof/>
        </w:rPr>
        <w:t xml:space="preserve">drop-down </w:t>
      </w:r>
      <w:r w:rsidRPr="0070179D">
        <w:rPr>
          <w:rStyle w:val="SAPScreenElement"/>
        </w:rPr>
        <w:t>My Employee Files</w:t>
      </w:r>
      <w:r w:rsidRPr="0070179D">
        <w:rPr>
          <w:noProof/>
        </w:rPr>
        <w:t xml:space="preserve">, enter the employee’s name in the search box, and </w:t>
      </w:r>
      <w:r w:rsidR="004419EB" w:rsidRPr="0070179D">
        <w:rPr>
          <w:noProof/>
        </w:rPr>
        <w:t>choose</w:t>
      </w:r>
      <w:r w:rsidRPr="0070179D">
        <w:t xml:space="preserve"> in the list of employees matching the search criteria the appropriate employee.</w:t>
      </w:r>
    </w:p>
    <w:p w14:paraId="1E39738B" w14:textId="77777777" w:rsidR="000E39E6" w:rsidRPr="0070179D" w:rsidRDefault="000E39E6">
      <w:pPr>
        <w:pStyle w:val="ListParagraph"/>
        <w:numPr>
          <w:ilvl w:val="0"/>
          <w:numId w:val="17"/>
        </w:numPr>
        <w:ind w:left="438" w:hanging="270"/>
        <w:pPrChange w:id="1916" w:author="Author" w:date="2018-01-17T10:38:00Z">
          <w:pPr>
            <w:pStyle w:val="ListParagraph"/>
            <w:numPr>
              <w:numId w:val="17"/>
            </w:numPr>
            <w:ind w:left="748" w:hanging="270"/>
          </w:pPr>
        </w:pPrChange>
      </w:pPr>
      <w:r w:rsidRPr="0070179D">
        <w:t xml:space="preserve">Select from the Profile drop-down </w:t>
      </w:r>
      <w:r w:rsidRPr="0070179D">
        <w:rPr>
          <w:rStyle w:val="SAPScreenElement"/>
        </w:rPr>
        <w:t>Employment Information</w:t>
      </w:r>
      <w:r w:rsidRPr="0070179D">
        <w:t>.</w:t>
      </w:r>
    </w:p>
    <w:p w14:paraId="389890E2" w14:textId="22AF4591" w:rsidR="00A20A55" w:rsidRPr="0070179D" w:rsidRDefault="000E39E6">
      <w:pPr>
        <w:pStyle w:val="ListParagraph"/>
        <w:numPr>
          <w:ilvl w:val="0"/>
          <w:numId w:val="17"/>
        </w:numPr>
        <w:ind w:left="438" w:hanging="270"/>
        <w:pPrChange w:id="1917" w:author="Author" w:date="2018-01-17T10:38:00Z">
          <w:pPr>
            <w:pStyle w:val="ListParagraph"/>
            <w:numPr>
              <w:numId w:val="17"/>
            </w:numPr>
            <w:ind w:left="748" w:hanging="270"/>
          </w:pPr>
        </w:pPrChange>
      </w:pPr>
      <w:r w:rsidRPr="0070179D">
        <w:rPr>
          <w:rFonts w:cs="Arial"/>
          <w:bCs/>
        </w:rPr>
        <w:t xml:space="preserve">In the </w:t>
      </w:r>
      <w:r w:rsidRPr="0070179D">
        <w:rPr>
          <w:rStyle w:val="SAPScreenElement"/>
        </w:rPr>
        <w:t xml:space="preserve">Job Information </w:t>
      </w:r>
      <w:r w:rsidR="000D5303" w:rsidRPr="0070179D">
        <w:rPr>
          <w:rFonts w:cs="Arial"/>
          <w:bCs/>
        </w:rPr>
        <w:t>block</w:t>
      </w:r>
      <w:r w:rsidRPr="0070179D">
        <w:rPr>
          <w:rFonts w:cs="Arial"/>
          <w:bCs/>
        </w:rPr>
        <w:t xml:space="preserve"> c</w:t>
      </w:r>
      <w:r w:rsidR="00A20A55" w:rsidRPr="0070179D">
        <w:rPr>
          <w:rFonts w:cs="Arial"/>
          <w:bCs/>
        </w:rPr>
        <w:t xml:space="preserve">hoose the </w:t>
      </w:r>
      <w:ins w:id="1918" w:author="Author" w:date="2018-01-17T10:43:00Z">
        <w:r w:rsidR="00B80EC4" w:rsidRPr="0070179D">
          <w:rPr>
            <w:rStyle w:val="SAPScreenElement"/>
            <w:rPrChange w:id="1919" w:author="Author" w:date="2018-02-26T10:09:00Z">
              <w:rPr>
                <w:rFonts w:cs="Arial"/>
                <w:bCs/>
                <w:highlight w:val="yellow"/>
              </w:rPr>
            </w:rPrChange>
          </w:rPr>
          <w:t>Clock</w:t>
        </w:r>
        <w:r w:rsidR="00B80EC4" w:rsidRPr="0070179D">
          <w:rPr>
            <w:rFonts w:cs="Arial"/>
            <w:bCs/>
            <w:rPrChange w:id="1920" w:author="Author" w:date="2018-02-26T10:09:00Z">
              <w:rPr>
                <w:rFonts w:cs="Arial"/>
                <w:bCs/>
                <w:highlight w:val="yellow"/>
              </w:rPr>
            </w:rPrChange>
          </w:rPr>
          <w:t xml:space="preserve"> (</w:t>
        </w:r>
      </w:ins>
      <w:r w:rsidR="00A20A55" w:rsidRPr="0070179D">
        <w:rPr>
          <w:rStyle w:val="SAPScreenElement"/>
        </w:rPr>
        <w:t>History</w:t>
      </w:r>
      <w:ins w:id="1921" w:author="Author" w:date="2018-01-17T10:43:00Z">
        <w:r w:rsidR="00B80EC4" w:rsidRPr="0070179D">
          <w:rPr>
            <w:rStyle w:val="SAPScreenElement"/>
            <w:rPrChange w:id="1922" w:author="Author" w:date="2018-02-26T10:09:00Z">
              <w:rPr>
                <w:rStyle w:val="SAPScreenElement"/>
                <w:highlight w:val="yellow"/>
              </w:rPr>
            </w:rPrChange>
          </w:rPr>
          <w:t>)</w:t>
        </w:r>
      </w:ins>
      <w:r w:rsidR="00A20A55" w:rsidRPr="0070179D">
        <w:rPr>
          <w:rFonts w:cs="Arial"/>
          <w:bCs/>
        </w:rPr>
        <w:t xml:space="preserve"> </w:t>
      </w:r>
      <w:ins w:id="1923" w:author="Author" w:date="2018-01-17T10:43:00Z">
        <w:r w:rsidR="00B80EC4" w:rsidRPr="0070179D">
          <w:rPr>
            <w:rFonts w:cs="Arial"/>
            <w:bCs/>
            <w:rPrChange w:id="1924" w:author="Author" w:date="2018-02-26T10:09:00Z">
              <w:rPr>
                <w:rFonts w:cs="Arial"/>
                <w:bCs/>
                <w:highlight w:val="yellow"/>
              </w:rPr>
            </w:rPrChange>
          </w:rPr>
          <w:t>icon</w:t>
        </w:r>
      </w:ins>
      <w:del w:id="1925" w:author="Author" w:date="2018-01-17T10:43:00Z">
        <w:r w:rsidR="00A20A55" w:rsidRPr="0070179D" w:rsidDel="00B80EC4">
          <w:rPr>
            <w:rFonts w:cs="Arial"/>
            <w:bCs/>
          </w:rPr>
          <w:delText>link</w:delText>
        </w:r>
      </w:del>
      <w:r w:rsidR="00A20A55" w:rsidRPr="0070179D">
        <w:rPr>
          <w:rFonts w:cs="Arial"/>
          <w:bCs/>
        </w:rPr>
        <w:t xml:space="preserve">. </w:t>
      </w:r>
      <w:r w:rsidRPr="0070179D">
        <w:rPr>
          <w:rFonts w:cs="Arial"/>
          <w:bCs/>
        </w:rPr>
        <w:t xml:space="preserve">Select the appropriate record in the </w:t>
      </w:r>
      <w:ins w:id="1926" w:author="Author" w:date="2018-01-17T10:44:00Z">
        <w:r w:rsidR="00B80EC4" w:rsidRPr="0070179D">
          <w:rPr>
            <w:rStyle w:val="SAPScreenElement"/>
            <w:rPrChange w:id="1927" w:author="Author" w:date="2018-02-26T10:09:00Z">
              <w:rPr>
                <w:rFonts w:cs="Arial"/>
                <w:bCs/>
                <w:highlight w:val="yellow"/>
              </w:rPr>
            </w:rPrChange>
          </w:rPr>
          <w:t>Change</w:t>
        </w:r>
        <w:r w:rsidR="00B80EC4" w:rsidRPr="0070179D">
          <w:rPr>
            <w:rFonts w:cs="Arial"/>
            <w:bCs/>
            <w:rPrChange w:id="1928" w:author="Author" w:date="2018-02-26T10:09:00Z">
              <w:rPr>
                <w:rFonts w:cs="Arial"/>
                <w:bCs/>
                <w:highlight w:val="yellow"/>
              </w:rPr>
            </w:rPrChange>
          </w:rPr>
          <w:t xml:space="preserve"> </w:t>
        </w:r>
      </w:ins>
      <w:r w:rsidR="004D0CC5" w:rsidRPr="0070179D">
        <w:rPr>
          <w:rStyle w:val="SAPScreenElement"/>
        </w:rPr>
        <w:t>History</w:t>
      </w:r>
      <w:r w:rsidR="004D0CC5" w:rsidRPr="0070179D">
        <w:rPr>
          <w:rFonts w:cs="Arial"/>
          <w:bCs/>
        </w:rPr>
        <w:t xml:space="preserve"> </w:t>
      </w:r>
      <w:r w:rsidR="000D5303" w:rsidRPr="0070179D">
        <w:rPr>
          <w:rFonts w:cs="Arial"/>
          <w:bCs/>
        </w:rPr>
        <w:t>block</w:t>
      </w:r>
      <w:r w:rsidRPr="0070179D">
        <w:rPr>
          <w:rFonts w:cs="Arial"/>
          <w:bCs/>
        </w:rPr>
        <w:t xml:space="preserve"> on the left of the screen and choose</w:t>
      </w:r>
      <w:ins w:id="1929" w:author="Author" w:date="2018-01-17T14:27:00Z">
        <w:r w:rsidR="006C4FB5" w:rsidRPr="0070179D">
          <w:rPr>
            <w:rFonts w:cs="Arial"/>
            <w:bCs/>
          </w:rPr>
          <w:t xml:space="preserve"> </w:t>
        </w:r>
      </w:ins>
      <w:del w:id="1930" w:author="Author" w:date="2018-01-17T14:27:00Z">
        <w:r w:rsidRPr="0070179D" w:rsidDel="006C4FB5">
          <w:rPr>
            <w:rFonts w:cs="Arial"/>
            <w:bCs/>
          </w:rPr>
          <w:delText xml:space="preserve"> </w:delText>
        </w:r>
        <w:r w:rsidRPr="0070179D" w:rsidDel="006C4FB5">
          <w:rPr>
            <w:rStyle w:val="SAPScreenElement"/>
            <w:strike/>
            <w:rPrChange w:id="1931" w:author="Author" w:date="2018-02-26T10:09:00Z">
              <w:rPr>
                <w:rStyle w:val="SAPScreenElement"/>
              </w:rPr>
            </w:rPrChange>
          </w:rPr>
          <w:delText>Take Action</w:delText>
        </w:r>
        <w:r w:rsidRPr="0070179D" w:rsidDel="006C4FB5">
          <w:rPr>
            <w:strike/>
            <w:rPrChange w:id="1932" w:author="Author" w:date="2018-02-26T10:09:00Z">
              <w:rPr/>
            </w:rPrChange>
          </w:rPr>
          <w:delText xml:space="preserve"> </w:delText>
        </w:r>
        <w:r w:rsidRPr="0070179D" w:rsidDel="006C4FB5">
          <w:rPr>
            <w:rStyle w:val="SAPScreenElement"/>
            <w:strike/>
            <w:rPrChange w:id="1933" w:author="Author" w:date="2018-02-26T10:09:00Z">
              <w:rPr>
                <w:rStyle w:val="SAPScreenElement"/>
              </w:rPr>
            </w:rPrChange>
          </w:rPr>
          <w:sym w:font="Symbol" w:char="F0AE"/>
        </w:r>
        <w:r w:rsidRPr="0070179D" w:rsidDel="006C4FB5">
          <w:rPr>
            <w:rStyle w:val="SAPScreenElement"/>
            <w:strike/>
            <w:rPrChange w:id="1934" w:author="Author" w:date="2018-02-26T10:09:00Z">
              <w:rPr>
                <w:rStyle w:val="SAPScreenElement"/>
              </w:rPr>
            </w:rPrChange>
          </w:rPr>
          <w:delText xml:space="preserve"> Make Correction</w:delText>
        </w:r>
        <w:r w:rsidRPr="0070179D" w:rsidDel="006C4FB5">
          <w:rPr>
            <w:rStyle w:val="SAPScreenElement"/>
          </w:rPr>
          <w:delText>.</w:delText>
        </w:r>
      </w:del>
      <w:ins w:id="1935" w:author="Author" w:date="2018-01-17T10:49:00Z">
        <w:del w:id="1936" w:author="Author" w:date="2018-01-17T14:27:00Z">
          <w:r w:rsidR="00D04C2B" w:rsidRPr="0070179D" w:rsidDel="006C4FB5">
            <w:rPr>
              <w:rStyle w:val="SAPScreenElement"/>
              <w:rPrChange w:id="1937" w:author="Author" w:date="2018-02-26T10:09:00Z">
                <w:rPr>
                  <w:rStyle w:val="SAPScreenElement"/>
                  <w:highlight w:val="yellow"/>
                </w:rPr>
              </w:rPrChange>
            </w:rPr>
            <w:delText xml:space="preserve"> </w:delText>
          </w:r>
        </w:del>
        <w:r w:rsidR="00D04C2B" w:rsidRPr="0070179D">
          <w:rPr>
            <w:rStyle w:val="SAPScreenElement"/>
            <w:rPrChange w:id="1938" w:author="Author" w:date="2018-02-26T10:09:00Z">
              <w:rPr>
                <w:rStyle w:val="SAPScreenElement"/>
                <w:highlight w:val="yellow"/>
              </w:rPr>
            </w:rPrChange>
          </w:rPr>
          <w:t>Edit</w:t>
        </w:r>
      </w:ins>
      <w:ins w:id="1939" w:author="Author" w:date="2018-01-17T14:27:00Z">
        <w:r w:rsidR="006C4FB5" w:rsidRPr="0070179D">
          <w:rPr>
            <w:rStyle w:val="SAPScreenElement"/>
          </w:rPr>
          <w:t>.</w:t>
        </w:r>
      </w:ins>
    </w:p>
    <w:p w14:paraId="7F59225F" w14:textId="011DA522" w:rsidR="004D0CC5" w:rsidRPr="0070179D" w:rsidRDefault="000E39E6">
      <w:pPr>
        <w:pStyle w:val="ListParagraph"/>
        <w:numPr>
          <w:ilvl w:val="0"/>
          <w:numId w:val="17"/>
        </w:numPr>
        <w:ind w:left="438" w:hanging="270"/>
        <w:pPrChange w:id="1940" w:author="Author" w:date="2018-01-17T10:38:00Z">
          <w:pPr>
            <w:pStyle w:val="ListParagraph"/>
            <w:numPr>
              <w:numId w:val="17"/>
            </w:numPr>
            <w:ind w:left="748" w:hanging="270"/>
          </w:pPr>
        </w:pPrChange>
      </w:pPr>
      <w:r w:rsidRPr="0070179D">
        <w:t xml:space="preserve">Make the correction as appropriate, for example </w:t>
      </w:r>
      <w:r w:rsidR="004D0CC5" w:rsidRPr="0070179D">
        <w:t xml:space="preserve">adapt </w:t>
      </w:r>
      <w:r w:rsidRPr="0070179D">
        <w:t xml:space="preserve">the </w:t>
      </w:r>
      <w:r w:rsidRPr="0070179D">
        <w:rPr>
          <w:rStyle w:val="SAPScreenElement"/>
        </w:rPr>
        <w:t>(Local) Job Title</w:t>
      </w:r>
      <w:r w:rsidRPr="0070179D">
        <w:t xml:space="preserve">. In the </w:t>
      </w:r>
      <w:r w:rsidRPr="0070179D">
        <w:rPr>
          <w:rStyle w:val="SAPScreenElement"/>
        </w:rPr>
        <w:t>Notes</w:t>
      </w:r>
      <w:r w:rsidRPr="0070179D">
        <w:t xml:space="preserve"> </w:t>
      </w:r>
      <w:r w:rsidR="004D0CC5" w:rsidRPr="0070179D">
        <w:t>field,</w:t>
      </w:r>
      <w:r w:rsidRPr="0070179D">
        <w:t xml:space="preserve"> make a</w:t>
      </w:r>
      <w:r w:rsidR="007F4EB9" w:rsidRPr="0070179D">
        <w:t xml:space="preserve"> note to record the data changes done on the employee</w:t>
      </w:r>
      <w:r w:rsidR="004D0CC5" w:rsidRPr="0070179D">
        <w:t xml:space="preserve">. For a correct change tracking, it is </w:t>
      </w:r>
      <w:r w:rsidRPr="0070179D">
        <w:t>recommend</w:t>
      </w:r>
      <w:r w:rsidR="004D0CC5" w:rsidRPr="0070179D">
        <w:t>ed</w:t>
      </w:r>
      <w:r w:rsidRPr="0070179D">
        <w:t xml:space="preserve"> </w:t>
      </w:r>
      <w:r w:rsidR="004D0CC5" w:rsidRPr="0070179D">
        <w:t xml:space="preserve">that you </w:t>
      </w:r>
      <w:r w:rsidRPr="0070179D">
        <w:t xml:space="preserve">add to your note </w:t>
      </w:r>
      <w:r w:rsidR="007F4EB9" w:rsidRPr="0070179D">
        <w:t xml:space="preserve">also the date </w:t>
      </w:r>
      <w:r w:rsidR="004D0CC5" w:rsidRPr="0070179D">
        <w:t xml:space="preserve">on which </w:t>
      </w:r>
      <w:r w:rsidR="007F4EB9" w:rsidRPr="0070179D">
        <w:t>you made the change</w:t>
      </w:r>
      <w:r w:rsidRPr="0070179D">
        <w:t>.</w:t>
      </w:r>
      <w:r w:rsidR="004D0CC5" w:rsidRPr="0070179D">
        <w:t xml:space="preserve"> </w:t>
      </w:r>
    </w:p>
    <w:p w14:paraId="05F50B5F" w14:textId="5D02B570" w:rsidR="007F4EB9" w:rsidRPr="0070179D" w:rsidRDefault="007F4EB9">
      <w:pPr>
        <w:pStyle w:val="ListParagraph"/>
        <w:numPr>
          <w:ilvl w:val="0"/>
          <w:numId w:val="17"/>
        </w:numPr>
        <w:ind w:left="438" w:hanging="270"/>
        <w:rPr>
          <w:ins w:id="1941" w:author="Author" w:date="2018-01-17T10:41:00Z"/>
          <w:rPrChange w:id="1942" w:author="Author" w:date="2018-02-26T10:09:00Z">
            <w:rPr>
              <w:ins w:id="1943" w:author="Author" w:date="2018-01-17T10:41:00Z"/>
              <w:highlight w:val="yellow"/>
            </w:rPr>
          </w:rPrChange>
        </w:rPr>
        <w:pPrChange w:id="1944" w:author="Author" w:date="2018-01-17T10:38:00Z">
          <w:pPr>
            <w:pStyle w:val="ListParagraph"/>
            <w:numPr>
              <w:numId w:val="17"/>
            </w:numPr>
            <w:ind w:left="748" w:hanging="270"/>
          </w:pPr>
        </w:pPrChange>
      </w:pPr>
      <w:r w:rsidRPr="0070179D">
        <w:t>Save</w:t>
      </w:r>
      <w:r w:rsidR="000E39E6" w:rsidRPr="0070179D">
        <w:t xml:space="preserve"> the correction.</w:t>
      </w:r>
    </w:p>
    <w:p w14:paraId="4BF76EC4" w14:textId="77777777" w:rsidR="00B80EC4" w:rsidRPr="0070179D" w:rsidRDefault="00B80EC4">
      <w:pPr>
        <w:pPrChange w:id="1945" w:author="Author" w:date="2018-01-17T10:41:00Z">
          <w:pPr>
            <w:pStyle w:val="ListParagraph"/>
            <w:numPr>
              <w:numId w:val="17"/>
            </w:numPr>
            <w:ind w:left="748" w:hanging="270"/>
          </w:pPr>
        </w:pPrChange>
      </w:pPr>
    </w:p>
    <w:p w14:paraId="29CC0AFA" w14:textId="77777777" w:rsidR="00FB56A9" w:rsidRPr="0070179D" w:rsidRDefault="00FB56A9" w:rsidP="000E544F">
      <w:pPr>
        <w:pStyle w:val="SAPNoteHeading"/>
        <w:ind w:left="0"/>
      </w:pPr>
      <w:r w:rsidRPr="00C8393A">
        <w:rPr>
          <w:noProof/>
          <w:lang w:val="de-DE" w:eastAsia="de-DE"/>
        </w:rPr>
        <w:drawing>
          <wp:inline distT="0" distB="0" distL="0" distR="0" wp14:anchorId="01B6855A" wp14:editId="522685E4">
            <wp:extent cx="228600" cy="228600"/>
            <wp:effectExtent l="0" t="0" r="0" b="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t> Caution</w:t>
      </w:r>
    </w:p>
    <w:p w14:paraId="13CDF25D" w14:textId="570FC2F6" w:rsidR="00594D19" w:rsidRDefault="00372946" w:rsidP="000E544F">
      <w:pPr>
        <w:pStyle w:val="NoteParagraph"/>
        <w:ind w:left="0"/>
        <w:rPr>
          <w:ins w:id="1946" w:author="Author" w:date="2018-01-15T11:15:00Z"/>
        </w:rPr>
      </w:pPr>
      <w:r w:rsidRPr="0070179D">
        <w:rPr>
          <w:b/>
        </w:rPr>
        <w:t>I</w:t>
      </w:r>
      <w:r w:rsidR="00FB56A9" w:rsidRPr="0070179D">
        <w:rPr>
          <w:b/>
        </w:rPr>
        <w:t>n case integration with Employee Central</w:t>
      </w:r>
      <w:r w:rsidR="00FB56A9" w:rsidRPr="0070179D">
        <w:t xml:space="preserve"> </w:t>
      </w:r>
      <w:r w:rsidR="00FB56A9" w:rsidRPr="0070179D">
        <w:rPr>
          <w:b/>
        </w:rPr>
        <w:t>Payroll is in place</w:t>
      </w:r>
      <w:r w:rsidR="00FB56A9" w:rsidRPr="0070179D">
        <w:t xml:space="preserve">, the </w:t>
      </w:r>
      <w:r w:rsidR="00594D19" w:rsidRPr="0070179D">
        <w:t>promotion data</w:t>
      </w:r>
      <w:r w:rsidR="00FB56A9" w:rsidRPr="0070179D">
        <w:t xml:space="preserve"> is replicated to Employee Central Payroll. In order to check the correctness of the replicated data, proceed as described in test script of scope item </w:t>
      </w:r>
      <w:r w:rsidR="00FB56A9" w:rsidRPr="0070179D">
        <w:rPr>
          <w:rFonts w:ascii="BentonSans Book Italic" w:hAnsi="BentonSans Book Italic"/>
        </w:rPr>
        <w:t xml:space="preserve">Integration with </w:t>
      </w:r>
      <w:r w:rsidR="00BF26B9" w:rsidRPr="0070179D">
        <w:rPr>
          <w:rFonts w:ascii="BentonSans Book Italic" w:hAnsi="BentonSans Book Italic"/>
        </w:rPr>
        <w:t xml:space="preserve">SAP </w:t>
      </w:r>
      <w:r w:rsidR="00FB56A9" w:rsidRPr="0070179D">
        <w:rPr>
          <w:rFonts w:ascii="BentonSans Book Italic" w:hAnsi="BentonSans Book Italic"/>
        </w:rPr>
        <w:t>SuccessFactors Employee Central Payroll (</w:t>
      </w:r>
      <w:r w:rsidR="00FB56A9" w:rsidRPr="0070179D">
        <w:rPr>
          <w:rStyle w:val="SAPScreenElement"/>
          <w:color w:val="auto"/>
        </w:rPr>
        <w:t>15O)</w:t>
      </w:r>
      <w:r w:rsidR="00FB56A9" w:rsidRPr="0070179D">
        <w:t>.</w:t>
      </w:r>
    </w:p>
    <w:p w14:paraId="12B73D6C" w14:textId="4553B3A4" w:rsidR="00F82448" w:rsidDel="00F8415C" w:rsidRDefault="00F82448">
      <w:pPr>
        <w:rPr>
          <w:ins w:id="1947" w:author="Author" w:date="2018-01-15T11:15:00Z"/>
          <w:del w:id="1948" w:author="Author" w:date="2018-02-26T10:14:00Z"/>
        </w:rPr>
        <w:pPrChange w:id="1949" w:author="Author" w:date="2018-02-26T10:15:00Z">
          <w:pPr>
            <w:pStyle w:val="NoteParagraph"/>
            <w:ind w:left="0"/>
          </w:pPr>
        </w:pPrChange>
      </w:pPr>
    </w:p>
    <w:p w14:paraId="5912E372" w14:textId="40F8B4FD" w:rsidR="00F82448" w:rsidDel="00F8415C" w:rsidRDefault="00F82448">
      <w:pPr>
        <w:rPr>
          <w:ins w:id="1950" w:author="Author" w:date="2018-01-15T11:15:00Z"/>
          <w:del w:id="1951" w:author="Author" w:date="2018-02-26T10:14:00Z"/>
        </w:rPr>
        <w:pPrChange w:id="1952" w:author="Author" w:date="2018-02-26T10:15:00Z">
          <w:pPr>
            <w:pStyle w:val="NoteParagraph"/>
            <w:ind w:left="0"/>
          </w:pPr>
        </w:pPrChange>
      </w:pPr>
      <w:ins w:id="1953" w:author="Author" w:date="2018-01-15T11:15:00Z">
        <w:del w:id="1954" w:author="Author" w:date="2018-02-26T10:14:00Z">
          <w:r w:rsidRPr="0070179D" w:rsidDel="00F8415C">
            <w:delText>nur im SA doc:</w:delText>
          </w:r>
        </w:del>
      </w:ins>
    </w:p>
    <w:p w14:paraId="10863B5A" w14:textId="77777777" w:rsidR="00F8415C" w:rsidRPr="0070179D" w:rsidRDefault="00F8415C">
      <w:pPr>
        <w:rPr>
          <w:ins w:id="1955" w:author="Author" w:date="2018-02-26T10:14:00Z"/>
          <w:rPrChange w:id="1956" w:author="Author" w:date="2018-02-26T10:15:00Z">
            <w:rPr>
              <w:ins w:id="1957" w:author="Author" w:date="2018-02-26T10:14:00Z"/>
              <w:highlight w:val="yellow"/>
            </w:rPr>
          </w:rPrChange>
        </w:rPr>
        <w:pPrChange w:id="1958" w:author="Author" w:date="2018-02-26T10:15:00Z">
          <w:pPr>
            <w:pStyle w:val="SAPNoteHeading"/>
            <w:ind w:left="0"/>
          </w:pPr>
        </w:pPrChange>
      </w:pPr>
    </w:p>
    <w:p w14:paraId="5C84020C" w14:textId="027D006E" w:rsidR="00F82448" w:rsidRPr="00F82448" w:rsidRDefault="00F82448" w:rsidP="00F82448">
      <w:pPr>
        <w:pStyle w:val="SAPNoteHeading"/>
        <w:ind w:left="0"/>
        <w:rPr>
          <w:ins w:id="1959" w:author="Author" w:date="2018-01-15T11:15:00Z"/>
          <w:highlight w:val="yellow"/>
          <w:rPrChange w:id="1960" w:author="Author" w:date="2018-01-15T11:15:00Z">
            <w:rPr>
              <w:ins w:id="1961" w:author="Author" w:date="2018-01-15T11:15:00Z"/>
            </w:rPr>
          </w:rPrChange>
        </w:rPr>
      </w:pPr>
      <w:commentRangeStart w:id="1962"/>
      <w:commentRangeStart w:id="1963"/>
      <w:commentRangeStart w:id="1964"/>
      <w:ins w:id="1965" w:author="Author" w:date="2018-01-15T11:15:00Z">
        <w:r w:rsidRPr="00F82448">
          <w:rPr>
            <w:noProof/>
            <w:highlight w:val="yellow"/>
            <w:lang w:val="de-DE" w:eastAsia="de-DE"/>
            <w:rPrChange w:id="1966" w:author="Author" w:date="2018-01-15T11:15:00Z">
              <w:rPr>
                <w:noProof/>
                <w:lang w:val="de-DE" w:eastAsia="de-DE"/>
              </w:rPr>
            </w:rPrChange>
          </w:rPr>
          <w:drawing>
            <wp:inline distT="0" distB="0" distL="0" distR="0" wp14:anchorId="7F9A588A" wp14:editId="5F439C12">
              <wp:extent cx="228600" cy="228600"/>
              <wp:effectExtent l="0" t="0" r="0" b="0"/>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82448">
          <w:rPr>
            <w:highlight w:val="yellow"/>
            <w:rPrChange w:id="1967" w:author="Author" w:date="2018-01-15T11:15:00Z">
              <w:rPr/>
            </w:rPrChange>
          </w:rPr>
          <w:t> Caution</w:t>
        </w:r>
      </w:ins>
      <w:commentRangeEnd w:id="1962"/>
      <w:r w:rsidR="00A26E42">
        <w:rPr>
          <w:rStyle w:val="CommentReference"/>
          <w:rFonts w:ascii="BentonSans Book" w:hAnsi="BentonSans Book"/>
          <w:color w:val="auto"/>
        </w:rPr>
        <w:commentReference w:id="1962"/>
      </w:r>
    </w:p>
    <w:p w14:paraId="5DCC8CC1" w14:textId="0533AEF5" w:rsidR="00F8415C" w:rsidRPr="0070179D" w:rsidRDefault="00F8415C" w:rsidP="00F82448">
      <w:pPr>
        <w:rPr>
          <w:ins w:id="1968" w:author="Author" w:date="2018-02-26T10:13:00Z"/>
          <w:highlight w:val="yellow"/>
        </w:rPr>
      </w:pPr>
      <w:ins w:id="1969" w:author="Author" w:date="2018-02-26T10:13:00Z">
        <w:r w:rsidRPr="0070179D">
          <w:rPr>
            <w:highlight w:val="yellow"/>
            <w:rPrChange w:id="1970" w:author="Author" w:date="2018-02-26T10:19:00Z">
              <w:rPr/>
            </w:rPrChange>
          </w:rPr>
          <w:t xml:space="preserve">This </w:t>
        </w:r>
      </w:ins>
      <w:ins w:id="1971" w:author="Author" w:date="2018-02-26T10:14:00Z">
        <w:r w:rsidRPr="0070179D">
          <w:rPr>
            <w:highlight w:val="yellow"/>
            <w:rPrChange w:id="1972" w:author="Author" w:date="2018-02-26T10:19:00Z">
              <w:rPr/>
            </w:rPrChange>
          </w:rPr>
          <w:t>caution</w:t>
        </w:r>
      </w:ins>
      <w:ins w:id="1973" w:author="Author" w:date="2018-02-26T10:13:00Z">
        <w:r w:rsidRPr="0070179D">
          <w:rPr>
            <w:highlight w:val="yellow"/>
            <w:rPrChange w:id="1974" w:author="Author" w:date="2018-02-26T10:19:00Z">
              <w:rPr/>
            </w:rPrChange>
          </w:rPr>
          <w:t xml:space="preserve"> is only relevant for the following countr</w:t>
        </w:r>
      </w:ins>
      <w:ins w:id="1975" w:author="Author" w:date="2018-02-26T10:14:00Z">
        <w:r w:rsidRPr="0070179D">
          <w:rPr>
            <w:highlight w:val="yellow"/>
            <w:rPrChange w:id="1976" w:author="Author" w:date="2018-02-26T10:19:00Z">
              <w:rPr/>
            </w:rPrChange>
          </w:rPr>
          <w:t>ies</w:t>
        </w:r>
      </w:ins>
      <w:ins w:id="1977" w:author="Author" w:date="2018-02-26T10:13:00Z">
        <w:r w:rsidRPr="0070179D">
          <w:rPr>
            <w:highlight w:val="yellow"/>
            <w:rPrChange w:id="1978" w:author="Author" w:date="2018-02-26T10:19:00Z">
              <w:rPr/>
            </w:rPrChange>
          </w:rPr>
          <w:t xml:space="preserve">: </w:t>
        </w:r>
      </w:ins>
      <w:ins w:id="1979" w:author="Author" w:date="2018-02-26T10:14:00Z">
        <w:r w:rsidRPr="0070179D">
          <w:rPr>
            <w:highlight w:val="yellow"/>
            <w:rPrChange w:id="1980" w:author="Author" w:date="2018-02-26T10:19:00Z">
              <w:rPr/>
            </w:rPrChange>
          </w:rPr>
          <w:t>SA, AE, GB and DE</w:t>
        </w:r>
      </w:ins>
      <w:ins w:id="1981" w:author="Author" w:date="2018-02-26T10:13:00Z">
        <w:r w:rsidRPr="0070179D">
          <w:rPr>
            <w:highlight w:val="yellow"/>
            <w:rPrChange w:id="1982" w:author="Author" w:date="2018-02-26T10:19:00Z">
              <w:rPr/>
            </w:rPrChange>
          </w:rPr>
          <w:t>.</w:t>
        </w:r>
      </w:ins>
    </w:p>
    <w:p w14:paraId="4F4F5EB3" w14:textId="028D300E" w:rsidR="00F82448" w:rsidRPr="00F82448" w:rsidRDefault="00F82448" w:rsidP="00F82448">
      <w:pPr>
        <w:rPr>
          <w:ins w:id="1983" w:author="Author" w:date="2018-01-15T11:15:00Z"/>
          <w:highlight w:val="yellow"/>
          <w:rPrChange w:id="1984" w:author="Author" w:date="2018-01-15T11:15:00Z">
            <w:rPr>
              <w:ins w:id="1985" w:author="Author" w:date="2018-01-15T11:15:00Z"/>
            </w:rPr>
          </w:rPrChange>
        </w:rPr>
      </w:pPr>
      <w:ins w:id="1986" w:author="Author" w:date="2018-01-15T11:15:00Z">
        <w:r w:rsidRPr="00F82448">
          <w:rPr>
            <w:highlight w:val="yellow"/>
            <w:rPrChange w:id="1987" w:author="Author" w:date="2018-01-15T11:15:00Z">
              <w:rPr/>
            </w:rPrChange>
          </w:rPr>
          <w:t xml:space="preserve">During hiring or rehiring of the employee, </w:t>
        </w:r>
      </w:ins>
      <w:ins w:id="1988" w:author="Author" w:date="2018-02-26T10:15:00Z">
        <w:r w:rsidR="00F8415C" w:rsidRPr="0070179D">
          <w:rPr>
            <w:highlight w:val="red"/>
            <w:rPrChange w:id="1989" w:author="Author" w:date="2018-02-26T10:15:00Z">
              <w:rPr>
                <w:highlight w:val="yellow"/>
              </w:rPr>
            </w:rPrChange>
          </w:rPr>
          <w:t>a country-specific</w:t>
        </w:r>
      </w:ins>
      <w:ins w:id="1990" w:author="Author" w:date="2018-02-26T10:16:00Z">
        <w:r w:rsidR="00F8415C">
          <w:rPr>
            <w:highlight w:val="red"/>
          </w:rPr>
          <w:t xml:space="preserve"> </w:t>
        </w:r>
      </w:ins>
      <w:ins w:id="1991" w:author="Author" w:date="2018-02-26T10:15:00Z">
        <w:r w:rsidR="00F8415C" w:rsidRPr="0070179D">
          <w:rPr>
            <w:highlight w:val="red"/>
            <w:rPrChange w:id="1992" w:author="Author" w:date="2018-02-26T10:15:00Z">
              <w:rPr>
                <w:highlight w:val="yellow"/>
              </w:rPr>
            </w:rPrChange>
          </w:rPr>
          <w:t xml:space="preserve"> </w:t>
        </w:r>
      </w:ins>
      <w:ins w:id="1993" w:author="Author" w:date="2018-01-15T11:15:00Z">
        <w:r w:rsidRPr="00F82448">
          <w:rPr>
            <w:rStyle w:val="SAPScreenElement"/>
            <w:highlight w:val="yellow"/>
            <w:rPrChange w:id="1994" w:author="Author" w:date="2018-01-15T11:15:00Z">
              <w:rPr>
                <w:rStyle w:val="SAPScreenElement"/>
              </w:rPr>
            </w:rPrChange>
          </w:rPr>
          <w:t xml:space="preserve">Pay Component </w:t>
        </w:r>
        <w:r w:rsidRPr="0070179D">
          <w:rPr>
            <w:rStyle w:val="SAPUserEntry"/>
            <w:strike/>
            <w:highlight w:val="red"/>
            <w:rPrChange w:id="1995" w:author="Author" w:date="2018-02-26T10:15:00Z">
              <w:rPr>
                <w:rStyle w:val="SAPUserEntry"/>
              </w:rPr>
            </w:rPrChange>
          </w:rPr>
          <w:t>SA - Basic Pay(1000SA)</w:t>
        </w:r>
        <w:r w:rsidRPr="0070179D">
          <w:rPr>
            <w:highlight w:val="red"/>
            <w:rPrChange w:id="1996" w:author="Author" w:date="2018-02-26T10:15:00Z">
              <w:rPr/>
            </w:rPrChange>
          </w:rPr>
          <w:t xml:space="preserve"> </w:t>
        </w:r>
        <w:r w:rsidRPr="00F82448">
          <w:rPr>
            <w:highlight w:val="yellow"/>
            <w:rPrChange w:id="1997" w:author="Author" w:date="2018-01-15T11:15:00Z">
              <w:rPr/>
            </w:rPrChange>
          </w:rPr>
          <w:t xml:space="preserve">has been generated automatically with a predefined amount, based on a preconfigured business rule from the values maintained for fields </w:t>
        </w:r>
        <w:r w:rsidRPr="00F82448">
          <w:rPr>
            <w:rStyle w:val="SAPScreenElement"/>
            <w:highlight w:val="yellow"/>
            <w:rPrChange w:id="1998" w:author="Author" w:date="2018-01-15T11:15:00Z">
              <w:rPr>
                <w:rStyle w:val="SAPScreenElement"/>
              </w:rPr>
            </w:rPrChange>
          </w:rPr>
          <w:t>Pay Scale Group</w:t>
        </w:r>
        <w:r w:rsidRPr="00F82448">
          <w:rPr>
            <w:highlight w:val="yellow"/>
            <w:rPrChange w:id="1999" w:author="Author" w:date="2018-01-15T11:15:00Z">
              <w:rPr/>
            </w:rPrChange>
          </w:rPr>
          <w:t xml:space="preserve"> and </w:t>
        </w:r>
        <w:r w:rsidRPr="00F82448">
          <w:rPr>
            <w:rStyle w:val="SAPScreenElement"/>
            <w:highlight w:val="yellow"/>
            <w:rPrChange w:id="2000" w:author="Author" w:date="2018-01-15T11:15:00Z">
              <w:rPr>
                <w:rStyle w:val="SAPScreenElement"/>
              </w:rPr>
            </w:rPrChange>
          </w:rPr>
          <w:t>Pay Scale Level</w:t>
        </w:r>
        <w:r w:rsidRPr="00F82448">
          <w:rPr>
            <w:highlight w:val="yellow"/>
            <w:rPrChange w:id="2001" w:author="Author" w:date="2018-01-15T11:15:00Z">
              <w:rPr/>
            </w:rPrChange>
          </w:rPr>
          <w:t xml:space="preserve">. Most likely, the HR Administrator has adapted this defaulted amount. Also, during hiring or rehiring, HR Administrator might have added a </w:t>
        </w:r>
        <w:r w:rsidRPr="00F82448">
          <w:rPr>
            <w:rStyle w:val="SAPScreenElement"/>
            <w:highlight w:val="yellow"/>
            <w:rPrChange w:id="2002" w:author="Author" w:date="2018-01-15T11:15:00Z">
              <w:rPr>
                <w:rStyle w:val="SAPScreenElement"/>
              </w:rPr>
            </w:rPrChange>
          </w:rPr>
          <w:t xml:space="preserve">Pay Component </w:t>
        </w:r>
        <w:r w:rsidRPr="00F82448">
          <w:rPr>
            <w:highlight w:val="yellow"/>
            <w:rPrChange w:id="2003" w:author="Author" w:date="2018-01-15T11:15:00Z">
              <w:rPr/>
            </w:rPrChange>
          </w:rPr>
          <w:t>related to recurring payments. In addition, the employee might have experienced a possible job change, in which recurring payments have been adapted, too.</w:t>
        </w:r>
      </w:ins>
    </w:p>
    <w:p w14:paraId="32F0D8C9" w14:textId="370FA1F5" w:rsidR="00F82448" w:rsidRPr="00F82448" w:rsidRDefault="00F82448" w:rsidP="00F82448">
      <w:pPr>
        <w:pStyle w:val="NoteParagraph"/>
        <w:ind w:left="0"/>
        <w:rPr>
          <w:ins w:id="2004" w:author="Author" w:date="2018-01-15T11:15:00Z"/>
          <w:highlight w:val="yellow"/>
          <w:rPrChange w:id="2005" w:author="Author" w:date="2018-01-15T11:15:00Z">
            <w:rPr>
              <w:ins w:id="2006" w:author="Author" w:date="2018-01-15T11:15:00Z"/>
            </w:rPr>
          </w:rPrChange>
        </w:rPr>
      </w:pPr>
      <w:ins w:id="2007" w:author="Author" w:date="2018-01-15T11:15:00Z">
        <w:r w:rsidRPr="00F82448">
          <w:rPr>
            <w:highlight w:val="yellow"/>
            <w:rPrChange w:id="2008" w:author="Author" w:date="2018-01-15T11:15:00Z">
              <w:rPr/>
            </w:rPrChange>
          </w:rPr>
          <w:t>Due to the Job Information Changes performed in this Promotion process, the preconfigured business rule will re-generate again automatically the same predefined (initial) amount for</w:t>
        </w:r>
      </w:ins>
      <w:ins w:id="2009" w:author="Author" w:date="2018-02-26T10:17:00Z">
        <w:r w:rsidR="00F8415C">
          <w:rPr>
            <w:highlight w:val="yellow"/>
          </w:rPr>
          <w:t xml:space="preserve"> </w:t>
        </w:r>
        <w:r w:rsidR="00F8415C" w:rsidRPr="0070179D">
          <w:rPr>
            <w:highlight w:val="red"/>
            <w:rPrChange w:id="2010" w:author="Author" w:date="2018-02-26T10:17:00Z">
              <w:rPr>
                <w:highlight w:val="yellow"/>
              </w:rPr>
            </w:rPrChange>
          </w:rPr>
          <w:t>the country-specific</w:t>
        </w:r>
      </w:ins>
      <w:ins w:id="2011" w:author="Author" w:date="2018-01-15T11:15:00Z">
        <w:r w:rsidRPr="0070179D">
          <w:rPr>
            <w:highlight w:val="red"/>
            <w:rPrChange w:id="2012" w:author="Author" w:date="2018-02-26T10:17:00Z">
              <w:rPr/>
            </w:rPrChange>
          </w:rPr>
          <w:t xml:space="preserve"> </w:t>
        </w:r>
        <w:r w:rsidRPr="00F82448">
          <w:rPr>
            <w:rStyle w:val="SAPScreenElement"/>
            <w:highlight w:val="yellow"/>
            <w:rPrChange w:id="2013" w:author="Author" w:date="2018-01-15T11:15:00Z">
              <w:rPr>
                <w:rStyle w:val="SAPScreenElement"/>
              </w:rPr>
            </w:rPrChange>
          </w:rPr>
          <w:t xml:space="preserve">Pay Component </w:t>
        </w:r>
        <w:r w:rsidRPr="0070179D">
          <w:rPr>
            <w:rStyle w:val="SAPUserEntry"/>
            <w:strike/>
            <w:highlight w:val="red"/>
            <w:rPrChange w:id="2014" w:author="Author" w:date="2018-02-26T10:17:00Z">
              <w:rPr>
                <w:rStyle w:val="SAPUserEntry"/>
              </w:rPr>
            </w:rPrChange>
          </w:rPr>
          <w:t>SA - Basic Pay(1000SA)</w:t>
        </w:r>
        <w:r w:rsidRPr="0070179D">
          <w:rPr>
            <w:rStyle w:val="SAPUserEntry"/>
            <w:highlight w:val="red"/>
            <w:rPrChange w:id="2015" w:author="Author" w:date="2018-02-26T10:17:00Z">
              <w:rPr>
                <w:rStyle w:val="SAPUserEntry"/>
              </w:rPr>
            </w:rPrChange>
          </w:rPr>
          <w:t xml:space="preserve"> </w:t>
        </w:r>
        <w:r w:rsidRPr="00F82448">
          <w:rPr>
            <w:highlight w:val="yellow"/>
            <w:rPrChange w:id="2016" w:author="Author" w:date="2018-01-15T11:15:00Z">
              <w:rPr/>
            </w:rPrChange>
          </w:rPr>
          <w:t xml:space="preserve">like during hiring or rehiring of the employee. Also, additional recurring pay components maintained might disappear. </w:t>
        </w:r>
      </w:ins>
    </w:p>
    <w:p w14:paraId="5CB9761A" w14:textId="3D68EDBD" w:rsidR="00F82448" w:rsidRPr="00F82448" w:rsidRDefault="00F82448" w:rsidP="00F82448">
      <w:pPr>
        <w:rPr>
          <w:ins w:id="2017" w:author="Author" w:date="2018-01-15T11:15:00Z"/>
          <w:highlight w:val="yellow"/>
          <w:rPrChange w:id="2018" w:author="Author" w:date="2018-01-15T11:15:00Z">
            <w:rPr>
              <w:ins w:id="2019" w:author="Author" w:date="2018-01-15T11:15:00Z"/>
            </w:rPr>
          </w:rPrChange>
        </w:rPr>
      </w:pPr>
      <w:ins w:id="2020" w:author="Author" w:date="2018-01-15T11:15:00Z">
        <w:r w:rsidRPr="00F82448">
          <w:rPr>
            <w:highlight w:val="yellow"/>
            <w:rPrChange w:id="2021" w:author="Author" w:date="2018-01-15T11:15:00Z">
              <w:rPr/>
            </w:rPrChange>
          </w:rPr>
          <w:t>In this case, the HR Administrator needs to manually change back</w:t>
        </w:r>
      </w:ins>
      <w:ins w:id="2022" w:author="Author" w:date="2018-02-26T10:18:00Z">
        <w:r w:rsidR="00A538F9">
          <w:rPr>
            <w:highlight w:val="yellow"/>
          </w:rPr>
          <w:t xml:space="preserve"> </w:t>
        </w:r>
        <w:r w:rsidR="00A538F9" w:rsidRPr="0070179D">
          <w:rPr>
            <w:highlight w:val="red"/>
            <w:rPrChange w:id="2023" w:author="Author" w:date="2018-02-26T10:18:00Z">
              <w:rPr>
                <w:highlight w:val="yellow"/>
              </w:rPr>
            </w:rPrChange>
          </w:rPr>
          <w:t>this</w:t>
        </w:r>
      </w:ins>
      <w:ins w:id="2024" w:author="Author" w:date="2018-01-15T11:15:00Z">
        <w:r w:rsidRPr="0070179D">
          <w:rPr>
            <w:highlight w:val="red"/>
            <w:rPrChange w:id="2025" w:author="Author" w:date="2018-02-26T10:18:00Z">
              <w:rPr/>
            </w:rPrChange>
          </w:rPr>
          <w:t xml:space="preserve"> </w:t>
        </w:r>
        <w:r w:rsidRPr="00F82448">
          <w:rPr>
            <w:rStyle w:val="SAPScreenElement"/>
            <w:highlight w:val="yellow"/>
            <w:rPrChange w:id="2026" w:author="Author" w:date="2018-01-15T11:15:00Z">
              <w:rPr>
                <w:rStyle w:val="SAPScreenElement"/>
              </w:rPr>
            </w:rPrChange>
          </w:rPr>
          <w:t xml:space="preserve">Pay Component </w:t>
        </w:r>
        <w:r w:rsidRPr="0070179D">
          <w:rPr>
            <w:rStyle w:val="SAPUserEntry"/>
            <w:strike/>
            <w:highlight w:val="red"/>
            <w:rPrChange w:id="2027" w:author="Author" w:date="2018-02-26T10:18:00Z">
              <w:rPr>
                <w:rStyle w:val="SAPUserEntry"/>
              </w:rPr>
            </w:rPrChange>
          </w:rPr>
          <w:t>SA - Basic Pay(1000SA)</w:t>
        </w:r>
        <w:r w:rsidRPr="0070179D">
          <w:rPr>
            <w:strike/>
            <w:highlight w:val="red"/>
            <w:rPrChange w:id="2028" w:author="Author" w:date="2018-02-26T10:18:00Z">
              <w:rPr/>
            </w:rPrChange>
          </w:rPr>
          <w:t>,</w:t>
        </w:r>
        <w:r w:rsidRPr="0070179D">
          <w:rPr>
            <w:highlight w:val="red"/>
            <w:rPrChange w:id="2029" w:author="Author" w:date="2018-02-26T10:18:00Z">
              <w:rPr/>
            </w:rPrChange>
          </w:rPr>
          <w:t xml:space="preserve"> </w:t>
        </w:r>
        <w:r w:rsidRPr="00F82448">
          <w:rPr>
            <w:highlight w:val="yellow"/>
            <w:rPrChange w:id="2030" w:author="Author" w:date="2018-01-15T11:15:00Z">
              <w:rPr/>
            </w:rPrChange>
          </w:rPr>
          <w:t>and possibly add missing recurring payments in that way that the correct compensation information for the employee is obtained. For this, the HR Administrator can proceed as follows:</w:t>
        </w:r>
      </w:ins>
    </w:p>
    <w:p w14:paraId="51F4B08A" w14:textId="77777777" w:rsidR="00F82448" w:rsidRPr="00F82448" w:rsidRDefault="00F82448" w:rsidP="00F82448">
      <w:pPr>
        <w:pStyle w:val="ListBullet3"/>
        <w:numPr>
          <w:ilvl w:val="0"/>
          <w:numId w:val="17"/>
        </w:numPr>
        <w:ind w:left="276" w:hanging="270"/>
        <w:rPr>
          <w:ins w:id="2031" w:author="Author" w:date="2018-01-15T11:15:00Z"/>
          <w:highlight w:val="yellow"/>
          <w:rPrChange w:id="2032" w:author="Author" w:date="2018-01-15T11:15:00Z">
            <w:rPr>
              <w:ins w:id="2033" w:author="Author" w:date="2018-01-15T11:15:00Z"/>
            </w:rPr>
          </w:rPrChange>
        </w:rPr>
      </w:pPr>
      <w:ins w:id="2034" w:author="Author" w:date="2018-01-15T11:15:00Z">
        <w:r w:rsidRPr="00F82448">
          <w:rPr>
            <w:noProof/>
            <w:highlight w:val="yellow"/>
            <w:rPrChange w:id="2035" w:author="Author" w:date="2018-01-15T11:15:00Z">
              <w:rPr>
                <w:noProof/>
              </w:rPr>
            </w:rPrChange>
          </w:rPr>
          <w:t xml:space="preserve">Log on to </w:t>
        </w:r>
        <w:r w:rsidRPr="00F82448">
          <w:rPr>
            <w:i/>
            <w:highlight w:val="yellow"/>
            <w:rPrChange w:id="2036" w:author="Author" w:date="2018-01-15T11:15:00Z">
              <w:rPr>
                <w:i/>
              </w:rPr>
            </w:rPrChange>
          </w:rPr>
          <w:t>Employee Central</w:t>
        </w:r>
        <w:r w:rsidRPr="00F82448">
          <w:rPr>
            <w:noProof/>
            <w:highlight w:val="yellow"/>
            <w:rPrChange w:id="2037" w:author="Author" w:date="2018-01-15T11:15:00Z">
              <w:rPr>
                <w:noProof/>
              </w:rPr>
            </w:rPrChange>
          </w:rPr>
          <w:t xml:space="preserve"> as HR </w:t>
        </w:r>
        <w:r w:rsidRPr="00F82448">
          <w:rPr>
            <w:highlight w:val="yellow"/>
            <w:rPrChange w:id="2038" w:author="Author" w:date="2018-01-15T11:15:00Z">
              <w:rPr/>
            </w:rPrChange>
          </w:rPr>
          <w:t>Administrator</w:t>
        </w:r>
        <w:r w:rsidRPr="00F82448">
          <w:rPr>
            <w:noProof/>
            <w:highlight w:val="yellow"/>
            <w:rPrChange w:id="2039" w:author="Author" w:date="2018-01-15T11:15:00Z">
              <w:rPr>
                <w:noProof/>
              </w:rPr>
            </w:rPrChange>
          </w:rPr>
          <w:t>.</w:t>
        </w:r>
      </w:ins>
    </w:p>
    <w:p w14:paraId="332589F5" w14:textId="77777777" w:rsidR="00F82448" w:rsidRPr="00F82448" w:rsidRDefault="00F82448" w:rsidP="00F82448">
      <w:pPr>
        <w:pStyle w:val="ListBullet3"/>
        <w:numPr>
          <w:ilvl w:val="0"/>
          <w:numId w:val="17"/>
        </w:numPr>
        <w:ind w:left="276" w:hanging="270"/>
        <w:rPr>
          <w:ins w:id="2040" w:author="Author" w:date="2018-01-15T11:15:00Z"/>
          <w:highlight w:val="yellow"/>
          <w:rPrChange w:id="2041" w:author="Author" w:date="2018-01-15T11:15:00Z">
            <w:rPr>
              <w:ins w:id="2042" w:author="Author" w:date="2018-01-15T11:15:00Z"/>
            </w:rPr>
          </w:rPrChange>
        </w:rPr>
      </w:pPr>
      <w:ins w:id="2043" w:author="Author" w:date="2018-01-15T11:15:00Z">
        <w:r w:rsidRPr="00F82448">
          <w:rPr>
            <w:noProof/>
            <w:highlight w:val="yellow"/>
            <w:rPrChange w:id="2044" w:author="Author" w:date="2018-01-15T11:15:00Z">
              <w:rPr>
                <w:noProof/>
              </w:rPr>
            </w:rPrChange>
          </w:rPr>
          <w:t xml:space="preserve">Select from the </w:t>
        </w:r>
        <w:r w:rsidRPr="00F82448">
          <w:rPr>
            <w:rStyle w:val="SAPScreenElement"/>
            <w:highlight w:val="yellow"/>
            <w:rPrChange w:id="2045" w:author="Author" w:date="2018-01-15T11:15:00Z">
              <w:rPr>
                <w:rStyle w:val="SAPScreenElement"/>
              </w:rPr>
            </w:rPrChange>
          </w:rPr>
          <w:t xml:space="preserve">Home </w:t>
        </w:r>
        <w:r w:rsidRPr="00F82448">
          <w:rPr>
            <w:noProof/>
            <w:highlight w:val="yellow"/>
            <w:rPrChange w:id="2046" w:author="Author" w:date="2018-01-15T11:15:00Z">
              <w:rPr>
                <w:noProof/>
              </w:rPr>
            </w:rPrChange>
          </w:rPr>
          <w:t xml:space="preserve">drop-down </w:t>
        </w:r>
        <w:r w:rsidRPr="00F82448">
          <w:rPr>
            <w:rStyle w:val="SAPScreenElement"/>
            <w:highlight w:val="yellow"/>
            <w:rPrChange w:id="2047" w:author="Author" w:date="2018-01-15T11:15:00Z">
              <w:rPr>
                <w:rStyle w:val="SAPScreenElement"/>
              </w:rPr>
            </w:rPrChange>
          </w:rPr>
          <w:t>My Employee Files</w:t>
        </w:r>
        <w:r w:rsidRPr="00F82448">
          <w:rPr>
            <w:noProof/>
            <w:highlight w:val="yellow"/>
            <w:rPrChange w:id="2048" w:author="Author" w:date="2018-01-15T11:15:00Z">
              <w:rPr>
                <w:noProof/>
              </w:rPr>
            </w:rPrChange>
          </w:rPr>
          <w:t xml:space="preserve">, enter the employee’s name in the search box, and </w:t>
        </w:r>
        <w:r w:rsidRPr="00F82448">
          <w:rPr>
            <w:highlight w:val="yellow"/>
            <w:rPrChange w:id="2049" w:author="Author" w:date="2018-01-15T11:15:00Z">
              <w:rPr/>
            </w:rPrChange>
          </w:rPr>
          <w:t xml:space="preserve">in the list of employees </w:t>
        </w:r>
        <w:r w:rsidRPr="00F82448">
          <w:rPr>
            <w:noProof/>
            <w:highlight w:val="yellow"/>
            <w:rPrChange w:id="2050" w:author="Author" w:date="2018-01-15T11:15:00Z">
              <w:rPr>
                <w:noProof/>
              </w:rPr>
            </w:rPrChange>
          </w:rPr>
          <w:t xml:space="preserve">select </w:t>
        </w:r>
        <w:r w:rsidRPr="00F82448">
          <w:rPr>
            <w:highlight w:val="yellow"/>
            <w:rPrChange w:id="2051" w:author="Author" w:date="2018-01-15T11:15:00Z">
              <w:rPr/>
            </w:rPrChange>
          </w:rPr>
          <w:t>the appropriate employee matching the search criteria.</w:t>
        </w:r>
      </w:ins>
    </w:p>
    <w:p w14:paraId="422A3E17" w14:textId="77777777" w:rsidR="00F82448" w:rsidRPr="00F82448" w:rsidRDefault="00F82448" w:rsidP="00F82448">
      <w:pPr>
        <w:pStyle w:val="ListBullet3"/>
        <w:numPr>
          <w:ilvl w:val="0"/>
          <w:numId w:val="17"/>
        </w:numPr>
        <w:ind w:left="276" w:hanging="270"/>
        <w:rPr>
          <w:ins w:id="2052" w:author="Author" w:date="2018-01-15T11:15:00Z"/>
          <w:highlight w:val="yellow"/>
          <w:rPrChange w:id="2053" w:author="Author" w:date="2018-01-15T11:15:00Z">
            <w:rPr>
              <w:ins w:id="2054" w:author="Author" w:date="2018-01-15T11:15:00Z"/>
            </w:rPr>
          </w:rPrChange>
        </w:rPr>
      </w:pPr>
      <w:ins w:id="2055" w:author="Author" w:date="2018-01-15T11:15:00Z">
        <w:r w:rsidRPr="00F82448">
          <w:rPr>
            <w:highlight w:val="yellow"/>
            <w:rPrChange w:id="2056" w:author="Author" w:date="2018-01-15T11:15:00Z">
              <w:rPr/>
            </w:rPrChange>
          </w:rPr>
          <w:t xml:space="preserve">Go to the </w:t>
        </w:r>
        <w:r w:rsidRPr="00F82448">
          <w:rPr>
            <w:rStyle w:val="SAPScreenElement"/>
            <w:highlight w:val="yellow"/>
            <w:rPrChange w:id="2057" w:author="Author" w:date="2018-01-15T11:15:00Z">
              <w:rPr>
                <w:rStyle w:val="SAPScreenElement"/>
              </w:rPr>
            </w:rPrChange>
          </w:rPr>
          <w:t xml:space="preserve">Employment Information </w:t>
        </w:r>
        <w:r w:rsidRPr="00F82448">
          <w:rPr>
            <w:highlight w:val="yellow"/>
            <w:rPrChange w:id="2058" w:author="Author" w:date="2018-01-15T11:15:00Z">
              <w:rPr/>
            </w:rPrChange>
          </w:rPr>
          <w:t xml:space="preserve">section and there scroll </w:t>
        </w:r>
        <w:r w:rsidRPr="00F82448">
          <w:rPr>
            <w:rFonts w:cs="Arial"/>
            <w:bCs/>
            <w:highlight w:val="yellow"/>
            <w:rPrChange w:id="2059" w:author="Author" w:date="2018-01-15T11:15:00Z">
              <w:rPr>
                <w:rFonts w:cs="Arial"/>
                <w:bCs/>
              </w:rPr>
            </w:rPrChange>
          </w:rPr>
          <w:t xml:space="preserve">to the </w:t>
        </w:r>
        <w:r w:rsidRPr="00F82448">
          <w:rPr>
            <w:rStyle w:val="SAPScreenElement"/>
            <w:highlight w:val="yellow"/>
            <w:rPrChange w:id="2060" w:author="Author" w:date="2018-01-15T11:15:00Z">
              <w:rPr>
                <w:rStyle w:val="SAPScreenElement"/>
              </w:rPr>
            </w:rPrChange>
          </w:rPr>
          <w:t>Compensation Information</w:t>
        </w:r>
        <w:r w:rsidRPr="00F82448">
          <w:rPr>
            <w:rFonts w:cs="Arial"/>
            <w:bCs/>
            <w:highlight w:val="yellow"/>
            <w:rPrChange w:id="2061" w:author="Author" w:date="2018-01-15T11:15:00Z">
              <w:rPr>
                <w:rFonts w:cs="Arial"/>
                <w:bCs/>
              </w:rPr>
            </w:rPrChange>
          </w:rPr>
          <w:t xml:space="preserve"> subsection</w:t>
        </w:r>
        <w:r w:rsidRPr="00F82448">
          <w:rPr>
            <w:highlight w:val="yellow"/>
            <w:rPrChange w:id="2062" w:author="Author" w:date="2018-01-15T11:15:00Z">
              <w:rPr/>
            </w:rPrChange>
          </w:rPr>
          <w:t>.</w:t>
        </w:r>
      </w:ins>
    </w:p>
    <w:p w14:paraId="699CDA22" w14:textId="77777777" w:rsidR="00F82448" w:rsidRPr="00F82448" w:rsidRDefault="00F82448" w:rsidP="00F82448">
      <w:pPr>
        <w:pStyle w:val="NoteParagraph"/>
        <w:numPr>
          <w:ilvl w:val="0"/>
          <w:numId w:val="17"/>
        </w:numPr>
        <w:ind w:left="276" w:hanging="270"/>
        <w:rPr>
          <w:ins w:id="2063" w:author="Author" w:date="2018-01-15T11:15:00Z"/>
          <w:highlight w:val="yellow"/>
          <w:rPrChange w:id="2064" w:author="Author" w:date="2018-01-15T11:15:00Z">
            <w:rPr>
              <w:ins w:id="2065" w:author="Author" w:date="2018-01-15T11:15:00Z"/>
            </w:rPr>
          </w:rPrChange>
        </w:rPr>
      </w:pPr>
      <w:ins w:id="2066" w:author="Author" w:date="2018-01-15T11:15:00Z">
        <w:r w:rsidRPr="00F82448">
          <w:rPr>
            <w:highlight w:val="yellow"/>
            <w:rPrChange w:id="2067" w:author="Author" w:date="2018-01-15T11:15:00Z">
              <w:rPr/>
            </w:rPrChange>
          </w:rPr>
          <w:t xml:space="preserve">Select the </w:t>
        </w:r>
        <w:r w:rsidRPr="00F82448">
          <w:rPr>
            <w:rStyle w:val="SAPScreenElement"/>
            <w:highlight w:val="yellow"/>
            <w:rPrChange w:id="2068" w:author="Author" w:date="2018-01-15T11:15:00Z">
              <w:rPr>
                <w:rStyle w:val="SAPScreenElement"/>
              </w:rPr>
            </w:rPrChange>
          </w:rPr>
          <w:t>Clock (History)</w:t>
        </w:r>
        <w:r w:rsidRPr="00F82448">
          <w:rPr>
            <w:highlight w:val="yellow"/>
            <w:rPrChange w:id="2069" w:author="Author" w:date="2018-01-15T11:15:00Z">
              <w:rPr/>
            </w:rPrChange>
          </w:rPr>
          <w:t xml:space="preserve"> icon next to the </w:t>
        </w:r>
        <w:r w:rsidRPr="00F82448">
          <w:rPr>
            <w:rStyle w:val="SAPScreenElement"/>
            <w:highlight w:val="yellow"/>
            <w:rPrChange w:id="2070" w:author="Author" w:date="2018-01-15T11:15:00Z">
              <w:rPr>
                <w:rStyle w:val="SAPScreenElement"/>
              </w:rPr>
            </w:rPrChange>
          </w:rPr>
          <w:t>Compensation Information</w:t>
        </w:r>
        <w:r w:rsidRPr="00F82448">
          <w:rPr>
            <w:highlight w:val="yellow"/>
            <w:rPrChange w:id="2071" w:author="Author" w:date="2018-01-15T11:15:00Z">
              <w:rPr/>
            </w:rPrChange>
          </w:rPr>
          <w:t xml:space="preserve"> block. In the </w:t>
        </w:r>
        <w:r w:rsidRPr="00F82448">
          <w:rPr>
            <w:rStyle w:val="SAPScreenElement"/>
            <w:highlight w:val="yellow"/>
            <w:rPrChange w:id="2072" w:author="Author" w:date="2018-01-15T11:15:00Z">
              <w:rPr>
                <w:rStyle w:val="SAPScreenElement"/>
              </w:rPr>
            </w:rPrChange>
          </w:rPr>
          <w:t>Change History</w:t>
        </w:r>
        <w:r w:rsidRPr="00F82448">
          <w:rPr>
            <w:highlight w:val="yellow"/>
            <w:rPrChange w:id="2073" w:author="Author" w:date="2018-01-15T11:15:00Z">
              <w:rPr/>
            </w:rPrChange>
          </w:rPr>
          <w:t xml:space="preserve"> part of the upcoming </w:t>
        </w:r>
        <w:r w:rsidRPr="00F82448">
          <w:rPr>
            <w:rStyle w:val="SAPScreenElement"/>
            <w:highlight w:val="yellow"/>
            <w:rPrChange w:id="2074" w:author="Author" w:date="2018-01-15T11:15:00Z">
              <w:rPr>
                <w:rStyle w:val="SAPScreenElement"/>
              </w:rPr>
            </w:rPrChange>
          </w:rPr>
          <w:t>Compensation Information Changes</w:t>
        </w:r>
        <w:r w:rsidRPr="00F82448">
          <w:rPr>
            <w:highlight w:val="yellow"/>
            <w:rPrChange w:id="2075" w:author="Author" w:date="2018-01-15T11:15:00Z">
              <w:rPr/>
            </w:rPrChange>
          </w:rPr>
          <w:t xml:space="preserve"> dialog box, select the appropriate record (most likely the one due to Promotion) and choose the </w:t>
        </w:r>
        <w:r w:rsidRPr="00F82448">
          <w:rPr>
            <w:rStyle w:val="SAPScreenElement"/>
            <w:highlight w:val="yellow"/>
            <w:rPrChange w:id="2076" w:author="Author" w:date="2018-01-15T11:15:00Z">
              <w:rPr>
                <w:rStyle w:val="SAPScreenElement"/>
              </w:rPr>
            </w:rPrChange>
          </w:rPr>
          <w:t>Edit</w:t>
        </w:r>
        <w:r w:rsidRPr="00F82448">
          <w:rPr>
            <w:highlight w:val="yellow"/>
            <w:rPrChange w:id="2077" w:author="Author" w:date="2018-01-15T11:15:00Z">
              <w:rPr/>
            </w:rPrChange>
          </w:rPr>
          <w:t xml:space="preserve"> button.</w:t>
        </w:r>
        <w:r w:rsidRPr="00F82448">
          <w:rPr>
            <w:rStyle w:val="SAPScreenElement"/>
            <w:highlight w:val="yellow"/>
            <w:rPrChange w:id="2078" w:author="Author" w:date="2018-01-15T11:15:00Z">
              <w:rPr>
                <w:rStyle w:val="SAPScreenElement"/>
              </w:rPr>
            </w:rPrChange>
          </w:rPr>
          <w:t xml:space="preserve"> </w:t>
        </w:r>
        <w:r w:rsidRPr="00F82448">
          <w:rPr>
            <w:highlight w:val="yellow"/>
            <w:rPrChange w:id="2079" w:author="Author" w:date="2018-01-15T11:15:00Z">
              <w:rPr/>
            </w:rPrChange>
          </w:rPr>
          <w:t xml:space="preserve">In the upcoming </w:t>
        </w:r>
        <w:r w:rsidRPr="00F82448">
          <w:rPr>
            <w:rStyle w:val="SAPScreenElement"/>
            <w:highlight w:val="yellow"/>
            <w:rPrChange w:id="2080" w:author="Author" w:date="2018-01-15T11:15:00Z">
              <w:rPr>
                <w:rStyle w:val="SAPScreenElement"/>
              </w:rPr>
            </w:rPrChange>
          </w:rPr>
          <w:t>Edit History of Compensation Information on &lt;validity start date&gt;</w:t>
        </w:r>
        <w:r w:rsidRPr="00F82448">
          <w:rPr>
            <w:highlight w:val="yellow"/>
            <w:rPrChange w:id="2081" w:author="Author" w:date="2018-01-15T11:15:00Z">
              <w:rPr/>
            </w:rPrChange>
          </w:rPr>
          <w:t xml:space="preserve"> dialog box, make sure to adapt the </w:t>
        </w:r>
        <w:r w:rsidRPr="00F82448">
          <w:rPr>
            <w:rStyle w:val="SAPScreenElement"/>
            <w:highlight w:val="yellow"/>
            <w:rPrChange w:id="2082" w:author="Author" w:date="2018-01-15T11:15:00Z">
              <w:rPr>
                <w:rStyle w:val="SAPScreenElement"/>
              </w:rPr>
            </w:rPrChange>
          </w:rPr>
          <w:t>When would you like your changes to take effect?</w:t>
        </w:r>
        <w:r w:rsidRPr="00F82448">
          <w:rPr>
            <w:highlight w:val="yellow"/>
            <w:rPrChange w:id="2083" w:author="Author" w:date="2018-01-15T11:15:00Z">
              <w:rPr/>
            </w:rPrChange>
          </w:rPr>
          <w:t xml:space="preserve"> date to the </w:t>
        </w:r>
        <w:r w:rsidRPr="00F82448">
          <w:rPr>
            <w:rStyle w:val="SAPScreenElement"/>
            <w:highlight w:val="yellow"/>
            <w:rPrChange w:id="2084" w:author="Author" w:date="2018-01-15T11:15:00Z">
              <w:rPr>
                <w:rStyle w:val="SAPScreenElement"/>
              </w:rPr>
            </w:rPrChange>
          </w:rPr>
          <w:t>&lt;validity start date&gt;</w:t>
        </w:r>
        <w:r w:rsidRPr="00F82448">
          <w:rPr>
            <w:highlight w:val="yellow"/>
            <w:rPrChange w:id="2085" w:author="Author" w:date="2018-01-15T11:15:00Z">
              <w:rPr/>
            </w:rPrChange>
          </w:rPr>
          <w:t xml:space="preserve"> and make the appropriate adaptions.</w:t>
        </w:r>
        <w:r w:rsidRPr="00F82448">
          <w:rPr>
            <w:rStyle w:val="SAPScreenElement"/>
            <w:highlight w:val="yellow"/>
            <w:rPrChange w:id="2086" w:author="Author" w:date="2018-01-15T11:15:00Z">
              <w:rPr>
                <w:rStyle w:val="SAPScreenElement"/>
              </w:rPr>
            </w:rPrChange>
          </w:rPr>
          <w:t xml:space="preserve"> </w:t>
        </w:r>
        <w:r w:rsidRPr="00F82448">
          <w:rPr>
            <w:highlight w:val="yellow"/>
            <w:rPrChange w:id="2087" w:author="Author" w:date="2018-01-15T11:15:00Z">
              <w:rPr/>
            </w:rPrChange>
          </w:rPr>
          <w:t xml:space="preserve">For entering the employee’s previous data you might consider the preceding history record. </w:t>
        </w:r>
      </w:ins>
    </w:p>
    <w:p w14:paraId="41694C21" w14:textId="77777777" w:rsidR="00F82448" w:rsidRPr="00F82448" w:rsidRDefault="00F82448" w:rsidP="00F82448">
      <w:pPr>
        <w:pStyle w:val="NoteParagraph"/>
        <w:numPr>
          <w:ilvl w:val="0"/>
          <w:numId w:val="17"/>
        </w:numPr>
        <w:ind w:left="276" w:hanging="270"/>
        <w:rPr>
          <w:ins w:id="2088" w:author="Author" w:date="2018-01-15T11:15:00Z"/>
          <w:rStyle w:val="SAPScreenElement"/>
          <w:rFonts w:ascii="BentonSans Book" w:hAnsi="BentonSans Book"/>
          <w:highlight w:val="yellow"/>
          <w:rPrChange w:id="2089" w:author="Author" w:date="2018-01-15T11:15:00Z">
            <w:rPr>
              <w:ins w:id="2090" w:author="Author" w:date="2018-01-15T11:15:00Z"/>
              <w:rStyle w:val="SAPScreenElement"/>
              <w:rFonts w:ascii="BentonSans Book" w:hAnsi="BentonSans Book"/>
            </w:rPr>
          </w:rPrChange>
        </w:rPr>
      </w:pPr>
      <w:ins w:id="2091" w:author="Author" w:date="2018-01-15T11:15:00Z">
        <w:r w:rsidRPr="00F82448">
          <w:rPr>
            <w:highlight w:val="yellow"/>
            <w:rPrChange w:id="2092" w:author="Author" w:date="2018-01-15T11:15:00Z">
              <w:rPr>
                <w:rFonts w:ascii="BentonSans Book Italic" w:hAnsi="BentonSans Book Italic"/>
                <w:color w:val="003283"/>
              </w:rPr>
            </w:rPrChange>
          </w:rPr>
          <w:t>Save the data.</w:t>
        </w:r>
      </w:ins>
      <w:commentRangeEnd w:id="1963"/>
      <w:r w:rsidR="00A538F9">
        <w:rPr>
          <w:rStyle w:val="CommentReference"/>
        </w:rPr>
        <w:commentReference w:id="1963"/>
      </w:r>
      <w:commentRangeEnd w:id="1964"/>
      <w:r w:rsidR="008D423C">
        <w:rPr>
          <w:rStyle w:val="CommentReference"/>
        </w:rPr>
        <w:commentReference w:id="1964"/>
      </w:r>
    </w:p>
    <w:p w14:paraId="0190F108" w14:textId="77777777" w:rsidR="00F82448" w:rsidRPr="00273716" w:rsidRDefault="00F82448" w:rsidP="000E544F">
      <w:pPr>
        <w:pStyle w:val="NoteParagraph"/>
        <w:ind w:left="0"/>
      </w:pPr>
    </w:p>
    <w:p w14:paraId="5ED78F95" w14:textId="77777777" w:rsidR="00FB56A9" w:rsidRPr="00273716" w:rsidRDefault="00FB56A9" w:rsidP="00B357F2">
      <w:pPr>
        <w:pStyle w:val="Heading2"/>
      </w:pPr>
      <w:bookmarkStart w:id="2093" w:name="_Toc433817299"/>
      <w:bookmarkStart w:id="2094" w:name="_Toc433817301"/>
      <w:bookmarkStart w:id="2095" w:name="_Toc433817303"/>
      <w:bookmarkStart w:id="2096" w:name="_Toc433817305"/>
      <w:bookmarkStart w:id="2097" w:name="_Toc433817307"/>
      <w:bookmarkStart w:id="2098" w:name="_Toc433817309"/>
      <w:bookmarkStart w:id="2099" w:name="_Toc433817311"/>
      <w:bookmarkStart w:id="2100" w:name="_Toc433817313"/>
      <w:bookmarkStart w:id="2101" w:name="_Toc433817315"/>
      <w:bookmarkStart w:id="2102" w:name="_Toc433817316"/>
      <w:bookmarkStart w:id="2103" w:name="_Toc433817319"/>
      <w:bookmarkStart w:id="2104" w:name="_Toc433817320"/>
      <w:bookmarkStart w:id="2105" w:name="_Toc433817321"/>
      <w:bookmarkStart w:id="2106" w:name="_Toc433817324"/>
      <w:bookmarkStart w:id="2107" w:name="_Toc433817342"/>
      <w:bookmarkStart w:id="2108" w:name="_Toc433817343"/>
      <w:bookmarkStart w:id="2109" w:name="_Toc417388367"/>
      <w:bookmarkStart w:id="2110" w:name="_Toc409446023"/>
      <w:bookmarkStart w:id="2111" w:name="_Toc408417727"/>
      <w:bookmarkStart w:id="2112" w:name="_Toc409446024"/>
      <w:bookmarkStart w:id="2113" w:name="_Toc474396279"/>
      <w:bookmarkStart w:id="2114" w:name="_Toc507407932"/>
      <w:bookmarkStart w:id="2115" w:name="_Ref406766079"/>
      <w:bookmarkStart w:id="2116" w:name="_Toc410684981"/>
      <w:bookmarkStart w:id="2117" w:name="_Toc417388368"/>
      <w:bookmarkEnd w:id="1234"/>
      <w:bookmarkEnd w:id="1235"/>
      <w:bookmarkEnd w:id="1236"/>
      <w:bookmarkEnd w:id="1237"/>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r w:rsidRPr="00273716">
        <w:t>Take Action: Demotion</w:t>
      </w:r>
      <w:bookmarkEnd w:id="2113"/>
      <w:bookmarkEnd w:id="2114"/>
    </w:p>
    <w:p w14:paraId="7D67F79E" w14:textId="42007162" w:rsidR="00C03F3F" w:rsidRPr="00273716" w:rsidRDefault="00B357F2" w:rsidP="00CD63C9">
      <w:pPr>
        <w:pStyle w:val="Heading3"/>
      </w:pPr>
      <w:bookmarkStart w:id="2118" w:name="_Toc474396280"/>
      <w:bookmarkStart w:id="2119" w:name="_Toc507407933"/>
      <w:r w:rsidRPr="00273716">
        <w:t>Entering Demotion Data</w:t>
      </w:r>
      <w:bookmarkEnd w:id="1238"/>
      <w:bookmarkEnd w:id="2115"/>
      <w:bookmarkEnd w:id="2116"/>
      <w:bookmarkEnd w:id="2117"/>
      <w:bookmarkEnd w:id="2118"/>
      <w:bookmarkEnd w:id="2119"/>
    </w:p>
    <w:p w14:paraId="7EEF8215" w14:textId="77777777" w:rsidR="00C03F3F" w:rsidRPr="00273716" w:rsidRDefault="00C03F3F" w:rsidP="00C03F3F">
      <w:pPr>
        <w:pStyle w:val="SAPKeyblockTitle"/>
      </w:pPr>
      <w:r w:rsidRPr="00273716">
        <w:t>Purpose</w:t>
      </w:r>
    </w:p>
    <w:p w14:paraId="455E5770" w14:textId="604E99FB" w:rsidR="00C03F3F" w:rsidRPr="00273716" w:rsidRDefault="00C03F3F" w:rsidP="00C03F3F">
      <w:r w:rsidRPr="00273716">
        <w:t xml:space="preserve">The reasons for an employee’s </w:t>
      </w:r>
      <w:r w:rsidR="00A27317" w:rsidRPr="00273716">
        <w:t>de</w:t>
      </w:r>
      <w:r w:rsidRPr="00273716">
        <w:t xml:space="preserve">motion can be due to </w:t>
      </w:r>
      <w:r w:rsidR="00A27317" w:rsidRPr="00273716">
        <w:t>lacking performance, lacking qualifications o</w:t>
      </w:r>
      <w:r w:rsidRPr="00273716">
        <w:t xml:space="preserve">r for other reasons. This may or may not affect the pay component or pay grade of the employee. The employee’s </w:t>
      </w:r>
      <w:r w:rsidR="00427C80" w:rsidRPr="00273716">
        <w:t>de</w:t>
      </w:r>
      <w:r w:rsidRPr="00273716">
        <w:t xml:space="preserve">motion is reflected in the update of the job information or compensation information. </w:t>
      </w:r>
    </w:p>
    <w:p w14:paraId="046CFED8" w14:textId="4D76F86D" w:rsidR="009025DB" w:rsidRPr="00273716" w:rsidRDefault="00471B47" w:rsidP="009025DB">
      <w:pPr>
        <w:rPr>
          <w:rFonts w:asciiTheme="minorHAnsi" w:eastAsiaTheme="minorHAnsi" w:hAnsiTheme="minorHAnsi"/>
          <w:strike/>
          <w:sz w:val="22"/>
          <w:szCs w:val="22"/>
        </w:rPr>
      </w:pPr>
      <w:r w:rsidRPr="00273716">
        <w:t xml:space="preserve">The HR </w:t>
      </w:r>
      <w:r w:rsidR="005E5D2A" w:rsidRPr="00273716">
        <w:t xml:space="preserve">Administrator </w:t>
      </w:r>
      <w:r w:rsidRPr="00273716">
        <w:t>can maintain the demotion data reflected as change in the employee’s job information or as change in the employee’s compensation information. In the present document, we consider both cases.</w:t>
      </w:r>
      <w:r w:rsidR="00BD3DF0" w:rsidRPr="00273716">
        <w:t xml:space="preserve"> </w:t>
      </w:r>
    </w:p>
    <w:p w14:paraId="63CD983A" w14:textId="3414801A" w:rsidR="00C03F3F" w:rsidRPr="00273716" w:rsidRDefault="00C03F3F" w:rsidP="00C03F3F">
      <w:r w:rsidRPr="00273716">
        <w:t>In addition, for the combination of event</w:t>
      </w:r>
      <w:r w:rsidRPr="00273716">
        <w:rPr>
          <w:rStyle w:val="SAPUserEntry"/>
        </w:rPr>
        <w:t xml:space="preserve"> </w:t>
      </w:r>
      <w:r w:rsidR="00F32DE2" w:rsidRPr="00273716">
        <w:rPr>
          <w:rStyle w:val="SAPUserEntry"/>
          <w:color w:val="auto"/>
        </w:rPr>
        <w:t>De</w:t>
      </w:r>
      <w:r w:rsidRPr="00273716">
        <w:rPr>
          <w:rStyle w:val="SAPUserEntry"/>
          <w:color w:val="auto"/>
        </w:rPr>
        <w:t>motion</w:t>
      </w:r>
      <w:r w:rsidRPr="00273716">
        <w:rPr>
          <w:rStyle w:val="SAPUserEntry"/>
        </w:rPr>
        <w:t xml:space="preserve"> </w:t>
      </w:r>
      <w:r w:rsidRPr="00273716">
        <w:t>and event reason</w:t>
      </w:r>
      <w:r w:rsidRPr="00273716">
        <w:rPr>
          <w:rStyle w:val="SAPUserEntry"/>
        </w:rPr>
        <w:t xml:space="preserve"> </w:t>
      </w:r>
      <w:r w:rsidR="00F32DE2" w:rsidRPr="00273716">
        <w:rPr>
          <w:rStyle w:val="SAPUserEntry"/>
          <w:color w:val="auto"/>
        </w:rPr>
        <w:t>De</w:t>
      </w:r>
      <w:r w:rsidRPr="00273716">
        <w:rPr>
          <w:rStyle w:val="SAPUserEntry"/>
          <w:color w:val="auto"/>
        </w:rPr>
        <w:t>motion</w:t>
      </w:r>
      <w:r w:rsidRPr="00273716">
        <w:rPr>
          <w:b/>
        </w:rPr>
        <w:t xml:space="preserve"> </w:t>
      </w:r>
      <w:r w:rsidRPr="00273716">
        <w:rPr>
          <w:rStyle w:val="SAPUserEntry"/>
          <w:color w:val="auto"/>
        </w:rPr>
        <w:t>-</w:t>
      </w:r>
      <w:r w:rsidRPr="00273716">
        <w:rPr>
          <w:b/>
        </w:rPr>
        <w:t xml:space="preserve"> </w:t>
      </w:r>
      <w:r w:rsidRPr="00273716">
        <w:rPr>
          <w:rStyle w:val="SAPUserEntry"/>
          <w:color w:val="auto"/>
        </w:rPr>
        <w:t>Pay</w:t>
      </w:r>
      <w:r w:rsidRPr="00273716">
        <w:rPr>
          <w:b/>
        </w:rPr>
        <w:t xml:space="preserve"> </w:t>
      </w:r>
      <w:r w:rsidRPr="00273716">
        <w:rPr>
          <w:rStyle w:val="SAPUserEntry"/>
          <w:color w:val="auto"/>
        </w:rPr>
        <w:t>Change</w:t>
      </w:r>
      <w:r w:rsidRPr="00273716">
        <w:rPr>
          <w:rStyle w:val="SAPUserEntry"/>
        </w:rPr>
        <w:t xml:space="preserve"> </w:t>
      </w:r>
      <w:r w:rsidRPr="00273716">
        <w:t xml:space="preserve">a two-step workflow is configured in the system: an approval request will be triggered upon submitting the </w:t>
      </w:r>
      <w:r w:rsidR="00F32DE2" w:rsidRPr="00273716">
        <w:t>de</w:t>
      </w:r>
      <w:r w:rsidRPr="00273716">
        <w:t xml:space="preserve">motion for an employee. </w:t>
      </w:r>
    </w:p>
    <w:p w14:paraId="6155D5F0" w14:textId="7BFA45A7" w:rsidR="00C03F3F" w:rsidRPr="00273716" w:rsidRDefault="00C03F3F" w:rsidP="00C03F3F">
      <w:r w:rsidRPr="00273716">
        <w:t>Dependent on the configuration, also other event reasons may be available for event</w:t>
      </w:r>
      <w:r w:rsidRPr="00273716">
        <w:rPr>
          <w:rStyle w:val="SAPUserEntry"/>
        </w:rPr>
        <w:t xml:space="preserve"> </w:t>
      </w:r>
      <w:r w:rsidR="00F32DE2" w:rsidRPr="00273716">
        <w:rPr>
          <w:rStyle w:val="SAPUserEntry"/>
          <w:color w:val="auto"/>
        </w:rPr>
        <w:t>De</w:t>
      </w:r>
      <w:r w:rsidRPr="00273716">
        <w:rPr>
          <w:rStyle w:val="SAPUserEntry"/>
          <w:color w:val="auto"/>
        </w:rPr>
        <w:t>motion</w:t>
      </w:r>
      <w:r w:rsidRPr="00273716">
        <w:rPr>
          <w:rStyle w:val="SAPUserEntry"/>
        </w:rPr>
        <w:t xml:space="preserve"> </w:t>
      </w:r>
      <w:r w:rsidRPr="00273716">
        <w:t xml:space="preserve">for which no workflow is triggered. If needed, the workflow delivered within this </w:t>
      </w:r>
      <w:ins w:id="2120" w:author="Author" w:date="2018-03-01T10:41:00Z">
        <w:r w:rsidR="00FC5E09">
          <w:t xml:space="preserve">SAP </w:t>
        </w:r>
      </w:ins>
      <w:del w:id="2121" w:author="Author" w:date="2018-03-01T10:41:00Z">
        <w:r w:rsidR="0053119E" w:rsidRPr="00273716" w:rsidDel="00FC5E09">
          <w:delText>b</w:delText>
        </w:r>
      </w:del>
      <w:ins w:id="2122" w:author="Author" w:date="2018-03-01T10:41:00Z">
        <w:r w:rsidR="00FC5E09">
          <w:t>B</w:t>
        </w:r>
      </w:ins>
      <w:r w:rsidR="0053119E" w:rsidRPr="00273716">
        <w:t xml:space="preserve">est </w:t>
      </w:r>
      <w:del w:id="2123" w:author="Author" w:date="2018-03-01T10:41:00Z">
        <w:r w:rsidR="0053119E" w:rsidRPr="00273716" w:rsidDel="00FC5E09">
          <w:delText>p</w:delText>
        </w:r>
      </w:del>
      <w:ins w:id="2124" w:author="Author" w:date="2018-03-01T10:41:00Z">
        <w:r w:rsidR="00FC5E09">
          <w:t>P</w:t>
        </w:r>
      </w:ins>
      <w:r w:rsidR="0053119E" w:rsidRPr="00273716">
        <w:t xml:space="preserve">ractices </w:t>
      </w:r>
      <w:del w:id="2125" w:author="Author" w:date="2018-03-01T10:41:00Z">
        <w:r w:rsidRPr="00273716" w:rsidDel="00FC5E09">
          <w:delText xml:space="preserve">solution </w:delText>
        </w:r>
      </w:del>
      <w:r w:rsidRPr="00273716">
        <w:t>can be adapted to other event reasons, too, as per your requirement.</w:t>
      </w:r>
    </w:p>
    <w:p w14:paraId="0D2BA93F" w14:textId="77777777" w:rsidR="00BB78B7" w:rsidRPr="00273716" w:rsidRDefault="00BB78B7" w:rsidP="000E544F">
      <w:pPr>
        <w:pStyle w:val="SAPNoteHeading"/>
        <w:ind w:left="0"/>
      </w:pPr>
      <w:r w:rsidRPr="00273716">
        <w:rPr>
          <w:noProof/>
          <w:lang w:val="de-DE" w:eastAsia="de-DE"/>
        </w:rPr>
        <w:drawing>
          <wp:inline distT="0" distB="0" distL="0" distR="0" wp14:anchorId="68CC20F3" wp14:editId="7A19042F">
            <wp:extent cx="231775" cy="2317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273716">
        <w:t xml:space="preserve"> Note</w:t>
      </w:r>
    </w:p>
    <w:p w14:paraId="5F089F17" w14:textId="716B07AB" w:rsidR="00BB78B7" w:rsidRPr="00273716" w:rsidRDefault="00BB78B7" w:rsidP="000E544F">
      <w:pPr>
        <w:pStyle w:val="NoteParagraph"/>
        <w:ind w:left="0"/>
      </w:pPr>
      <w:r w:rsidRPr="00273716">
        <w:t>But pay attention to execute either process step Entering Job Information Changes due to Demotion or process step Entering Compensation Information Changes due to Demotion since it is necessary to perform those steps separately</w:t>
      </w:r>
      <w:r w:rsidR="00AC09C0" w:rsidRPr="00273716">
        <w:t xml:space="preserve"> to obtain the desired result</w:t>
      </w:r>
      <w:r w:rsidRPr="00273716">
        <w:t>.</w:t>
      </w:r>
    </w:p>
    <w:p w14:paraId="09DE3412" w14:textId="5D18C995" w:rsidR="00A8046E" w:rsidRPr="00273716" w:rsidRDefault="00A8046E" w:rsidP="000B06D9">
      <w:pPr>
        <w:pStyle w:val="Heading4"/>
      </w:pPr>
      <w:bookmarkStart w:id="2126" w:name="_Toc479680589"/>
      <w:bookmarkStart w:id="2127" w:name="_Toc479680776"/>
      <w:bookmarkStart w:id="2128" w:name="_Toc479848291"/>
      <w:bookmarkStart w:id="2129" w:name="_Toc447791628"/>
      <w:bookmarkStart w:id="2130" w:name="_Toc447792772"/>
      <w:bookmarkStart w:id="2131" w:name="_Toc449700143"/>
      <w:bookmarkStart w:id="2132" w:name="_Toc474396281"/>
      <w:bookmarkStart w:id="2133" w:name="_Toc507407934"/>
      <w:bookmarkEnd w:id="2126"/>
      <w:bookmarkEnd w:id="2127"/>
      <w:bookmarkEnd w:id="2128"/>
      <w:bookmarkEnd w:id="2129"/>
      <w:bookmarkEnd w:id="2130"/>
      <w:bookmarkEnd w:id="2131"/>
      <w:commentRangeStart w:id="2134"/>
      <w:r w:rsidRPr="00273716">
        <w:t>Entering Job Information Changes due to Demotion</w:t>
      </w:r>
      <w:bookmarkEnd w:id="2132"/>
      <w:bookmarkEnd w:id="2133"/>
      <w:commentRangeEnd w:id="2134"/>
      <w:r w:rsidR="00A26E42">
        <w:rPr>
          <w:rStyle w:val="CommentReference"/>
          <w:rFonts w:ascii="BentonSans Book" w:eastAsia="MS Mincho" w:hAnsi="BentonSans Book"/>
          <w:bCs w:val="0"/>
          <w:iCs w:val="0"/>
          <w:color w:val="auto"/>
        </w:rPr>
        <w:commentReference w:id="2134"/>
      </w:r>
    </w:p>
    <w:p w14:paraId="7EE0C016" w14:textId="77777777" w:rsidR="009F2928" w:rsidRPr="00273716" w:rsidRDefault="009F2928" w:rsidP="009F2928">
      <w:pPr>
        <w:pStyle w:val="SAPKeyblockTitle"/>
      </w:pPr>
      <w:r w:rsidRPr="00273716">
        <w:t>Test Administration</w:t>
      </w:r>
    </w:p>
    <w:p w14:paraId="0567C554" w14:textId="77777777" w:rsidR="00657573" w:rsidRPr="00273716" w:rsidRDefault="00657573" w:rsidP="00657573">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2FC44CCB"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4195EA01"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F3EF278"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1CE8B1B9"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5F6CEAA" w14:textId="0B8C177E"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8631C0A"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D375BA9" w14:textId="7F8409CF" w:rsidR="001665D8" w:rsidRPr="00273716" w:rsidRDefault="00CE4599" w:rsidP="001665D8">
            <w:r w:rsidRPr="00273716">
              <w:t>&lt;date&gt;</w:t>
            </w:r>
            <w:r w:rsidR="001665D8" w:rsidRPr="00273716">
              <w:t xml:space="preserve"> </w:t>
            </w:r>
          </w:p>
        </w:tc>
      </w:tr>
      <w:tr w:rsidR="00B6051D" w:rsidRPr="00273716" w14:paraId="62668595"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18C2DEE4" w14:textId="77777777" w:rsidR="00B6051D" w:rsidRPr="00273716" w:rsidRDefault="00B6051D" w:rsidP="00B6051D">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06ED8DD3" w14:textId="553720BD" w:rsidR="00B6051D" w:rsidRPr="00273716" w:rsidRDefault="00B6051D" w:rsidP="00B6051D">
            <w:r w:rsidRPr="00273716">
              <w:t xml:space="preserve">HR </w:t>
            </w:r>
            <w:r w:rsidR="005E5D2A" w:rsidRPr="00273716">
              <w:t>Administrator</w:t>
            </w:r>
          </w:p>
        </w:tc>
      </w:tr>
      <w:tr w:rsidR="00B6051D" w:rsidRPr="00273716" w14:paraId="4855A77B" w14:textId="77777777" w:rsidTr="009F2928">
        <w:tc>
          <w:tcPr>
            <w:tcW w:w="2280" w:type="dxa"/>
            <w:tcBorders>
              <w:top w:val="single" w:sz="8" w:space="0" w:color="999999"/>
              <w:left w:val="single" w:sz="8" w:space="0" w:color="999999"/>
              <w:bottom w:val="single" w:sz="8" w:space="0" w:color="999999"/>
              <w:right w:val="single" w:sz="8" w:space="0" w:color="999999"/>
            </w:tcBorders>
            <w:hideMark/>
          </w:tcPr>
          <w:p w14:paraId="121F8C3C" w14:textId="77777777" w:rsidR="00B6051D" w:rsidRPr="00273716" w:rsidRDefault="00B6051D" w:rsidP="00B6051D">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5F538AE0" w14:textId="77777777" w:rsidR="00B6051D" w:rsidRPr="00273716" w:rsidRDefault="00B6051D" w:rsidP="00B6051D">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23038C3E" w14:textId="77777777" w:rsidR="00B6051D" w:rsidRPr="00273716" w:rsidRDefault="00B6051D" w:rsidP="00B6051D">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5A27EA55" w14:textId="0707F3E9" w:rsidR="00B6051D" w:rsidRPr="00273716" w:rsidRDefault="00545A26" w:rsidP="00B6051D">
            <w:ins w:id="2135" w:author="Author" w:date="2018-01-17T11:10:00Z">
              <w:r>
                <w:t>&lt;duration&gt;</w:t>
              </w:r>
            </w:ins>
            <w:del w:id="2136" w:author="Author" w:date="2018-01-17T11:10:00Z">
              <w:r w:rsidR="00B6051D" w:rsidRPr="00273716" w:rsidDel="00545A26">
                <w:delText>15 minutes</w:delText>
              </w:r>
            </w:del>
          </w:p>
        </w:tc>
      </w:tr>
    </w:tbl>
    <w:p w14:paraId="1906E30B" w14:textId="77777777" w:rsidR="00B357F2" w:rsidRPr="00273716" w:rsidRDefault="00B357F2" w:rsidP="00356AB5">
      <w:pPr>
        <w:pStyle w:val="SAPKeyblockTitle"/>
      </w:pPr>
      <w:r w:rsidRPr="00273716">
        <w:t>Purpose</w:t>
      </w:r>
    </w:p>
    <w:p w14:paraId="02ACBA55" w14:textId="11D56D0B" w:rsidR="00C03F3F" w:rsidRPr="00273716" w:rsidRDefault="00C03F3F" w:rsidP="00C03F3F">
      <w:r w:rsidRPr="00273716">
        <w:t xml:space="preserve">The </w:t>
      </w:r>
      <w:r w:rsidR="00471B47" w:rsidRPr="00273716">
        <w:t xml:space="preserve">HR </w:t>
      </w:r>
      <w:r w:rsidR="005E5D2A" w:rsidRPr="00273716">
        <w:t xml:space="preserve">Administrator </w:t>
      </w:r>
      <w:r w:rsidRPr="00273716">
        <w:t xml:space="preserve">enters job information changes into the system for </w:t>
      </w:r>
      <w:r w:rsidR="00471B47" w:rsidRPr="00273716">
        <w:t>an employee</w:t>
      </w:r>
      <w:r w:rsidRPr="00273716">
        <w:t xml:space="preserve">, </w:t>
      </w:r>
      <w:r w:rsidR="0061724C" w:rsidRPr="00273716">
        <w:t xml:space="preserve">since a demotion will take place </w:t>
      </w:r>
      <w:r w:rsidRPr="00273716">
        <w:t>due to unsatisfactory performance, lack of skills or other reasons.</w:t>
      </w:r>
    </w:p>
    <w:p w14:paraId="6C82F3EA" w14:textId="77777777" w:rsidR="00B357F2" w:rsidRPr="00273716" w:rsidRDefault="00B357F2" w:rsidP="00B357F2">
      <w:pPr>
        <w:pStyle w:val="SAPKeyblockTitle"/>
      </w:pPr>
      <w:r w:rsidRPr="00273716">
        <w:t>Procedure</w:t>
      </w:r>
    </w:p>
    <w:p w14:paraId="32793027" w14:textId="77777777" w:rsidR="00E965FA" w:rsidRPr="00273716" w:rsidRDefault="008434A7" w:rsidP="000E544F">
      <w:pPr>
        <w:pStyle w:val="SAPNoteHeading"/>
        <w:ind w:left="0"/>
      </w:pPr>
      <w:r w:rsidRPr="00273716">
        <w:rPr>
          <w:noProof/>
          <w:lang w:val="de-DE" w:eastAsia="de-DE"/>
        </w:rPr>
        <w:drawing>
          <wp:inline distT="0" distB="0" distL="0" distR="0" wp14:anchorId="4290771E" wp14:editId="3B36880D">
            <wp:extent cx="228600" cy="2286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E965FA" w:rsidRPr="00273716">
        <w:t>Note</w:t>
      </w:r>
    </w:p>
    <w:p w14:paraId="6E391A23" w14:textId="2727BEC8" w:rsidR="002B1B0A" w:rsidRPr="00273716" w:rsidRDefault="00372946" w:rsidP="00FD5BCD">
      <w:pPr>
        <w:spacing w:before="0" w:after="0" w:line="240" w:lineRule="auto"/>
      </w:pPr>
      <w:r w:rsidRPr="00273716">
        <w:rPr>
          <w:rStyle w:val="SAPEmphasis"/>
        </w:rPr>
        <w:t xml:space="preserve">In case </w:t>
      </w:r>
      <w:r w:rsidR="00794AB8" w:rsidRPr="00273716">
        <w:rPr>
          <w:rStyle w:val="SAPEmphasis"/>
        </w:rPr>
        <w:t xml:space="preserve">Position Management is </w:t>
      </w:r>
      <w:del w:id="2137" w:author="Author" w:date="2018-02-26T11:19:00Z">
        <w:r w:rsidR="00794AB8" w:rsidRPr="007055F5" w:rsidDel="003D140F">
          <w:rPr>
            <w:rStyle w:val="SAPEmphasis"/>
            <w:strike/>
            <w:rPrChange w:id="2138" w:author="Author" w:date="2018-02-26T11:19:00Z">
              <w:rPr>
                <w:rStyle w:val="SAPEmphasis"/>
              </w:rPr>
            </w:rPrChange>
          </w:rPr>
          <w:delText>enabled</w:delText>
        </w:r>
      </w:del>
      <w:ins w:id="2139" w:author="Author" w:date="2018-01-24T11:52:00Z">
        <w:del w:id="2140" w:author="Author" w:date="2018-02-26T11:19:00Z">
          <w:r w:rsidR="00AD4286" w:rsidRPr="007055F5" w:rsidDel="003D140F">
            <w:rPr>
              <w:rStyle w:val="SAPEmphasis"/>
            </w:rPr>
            <w:delText xml:space="preserve"> </w:delText>
          </w:r>
        </w:del>
        <w:r w:rsidR="00AD4286" w:rsidRPr="007055F5">
          <w:rPr>
            <w:rStyle w:val="SAPEmphasis"/>
            <w:rPrChange w:id="2141" w:author="Author" w:date="2018-02-26T11:19:00Z">
              <w:rPr>
                <w:highlight w:val="yellow"/>
              </w:rPr>
            </w:rPrChange>
          </w:rPr>
          <w:t>implemented</w:t>
        </w:r>
      </w:ins>
      <w:r w:rsidR="00794AB8" w:rsidRPr="00273716">
        <w:rPr>
          <w:rStyle w:val="SAPEmphasis"/>
        </w:rPr>
        <w:t xml:space="preserve"> in your Employee Central instance</w:t>
      </w:r>
      <w:r w:rsidR="00794AB8" w:rsidRPr="00273716">
        <w:t xml:space="preserve">, in the </w:t>
      </w:r>
      <w:r w:rsidR="00794AB8" w:rsidRPr="00273716">
        <w:rPr>
          <w:rStyle w:val="SAPScreenElement"/>
        </w:rPr>
        <w:t>Organizational Information</w:t>
      </w:r>
      <w:r w:rsidR="00794AB8" w:rsidRPr="00273716">
        <w:t xml:space="preserve"> subsection an additional </w:t>
      </w:r>
      <w:r w:rsidR="00F67763" w:rsidRPr="00273716">
        <w:t>block</w:t>
      </w:r>
      <w:r w:rsidR="00794AB8" w:rsidRPr="00273716">
        <w:t xml:space="preserve">, </w:t>
      </w:r>
      <w:r w:rsidR="00794AB8" w:rsidRPr="00273716">
        <w:rPr>
          <w:rStyle w:val="SAPScreenElement"/>
        </w:rPr>
        <w:t>Position Information</w:t>
      </w:r>
      <w:r w:rsidR="00794AB8" w:rsidRPr="00273716">
        <w:t xml:space="preserve">, is displayed, containing following editable fields: </w:t>
      </w:r>
      <w:r w:rsidR="00794AB8" w:rsidRPr="00273716">
        <w:rPr>
          <w:rStyle w:val="SAPScreenElement"/>
        </w:rPr>
        <w:t>Position</w:t>
      </w:r>
      <w:r w:rsidR="00794AB8" w:rsidRPr="00273716">
        <w:t xml:space="preserve"> and </w:t>
      </w:r>
      <w:r w:rsidR="00794AB8" w:rsidRPr="00273716">
        <w:rPr>
          <w:rStyle w:val="SAPScreenElement"/>
        </w:rPr>
        <w:t>Position Entry Date</w:t>
      </w:r>
      <w:r w:rsidR="00794AB8" w:rsidRPr="00273716">
        <w:t xml:space="preserve">. </w:t>
      </w:r>
    </w:p>
    <w:p w14:paraId="1FACA5FB" w14:textId="58064EF1" w:rsidR="002B1B0A" w:rsidRPr="00273716" w:rsidRDefault="002B1B0A" w:rsidP="000E544F">
      <w:r w:rsidRPr="00273716">
        <w:t xml:space="preserve">Validate if the rule for </w:t>
      </w:r>
      <w:r w:rsidRPr="00273716">
        <w:rPr>
          <w:rStyle w:val="SAPScreenElement"/>
          <w:color w:val="auto"/>
        </w:rPr>
        <w:t>Synchronization of JobInfo to Position Object</w:t>
      </w:r>
      <w:r w:rsidRPr="00273716">
        <w:t xml:space="preserve"> is as per your business process</w:t>
      </w:r>
      <w:r w:rsidR="00471B47" w:rsidRPr="00273716">
        <w:t xml:space="preserve"> common for your company</w:t>
      </w:r>
      <w:r w:rsidRPr="00273716">
        <w:t xml:space="preserve">. For example, in case of demotion with pay grade change, you </w:t>
      </w:r>
      <w:r w:rsidR="00B0376E" w:rsidRPr="00273716">
        <w:t>could</w:t>
      </w:r>
      <w:r w:rsidRPr="00273716">
        <w:t xml:space="preserve"> consider assigning the employee to another position, instead of changing the </w:t>
      </w:r>
      <w:r w:rsidRPr="00273716">
        <w:rPr>
          <w:rStyle w:val="SAPScreenElement"/>
        </w:rPr>
        <w:t>Pay Grade</w:t>
      </w:r>
      <w:r w:rsidRPr="00273716">
        <w:t xml:space="preserve"> field in </w:t>
      </w:r>
      <w:r w:rsidRPr="00273716">
        <w:rPr>
          <w:rStyle w:val="SAPScreenElement"/>
        </w:rPr>
        <w:t>Job Information</w:t>
      </w:r>
      <w:r w:rsidRPr="00273716">
        <w:t xml:space="preserve"> </w:t>
      </w:r>
      <w:r w:rsidR="000D5303" w:rsidRPr="00273716">
        <w:t>block</w:t>
      </w:r>
      <w:r w:rsidRPr="00273716">
        <w:t xml:space="preserve"> without changing the position.</w:t>
      </w:r>
    </w:p>
    <w:p w14:paraId="3D684C00" w14:textId="77777777" w:rsidR="006F3FE3" w:rsidRPr="00273716" w:rsidRDefault="008434A7" w:rsidP="000E544F">
      <w:pPr>
        <w:pStyle w:val="SAPNoteHeading"/>
        <w:ind w:left="0"/>
      </w:pPr>
      <w:r w:rsidRPr="00273716">
        <w:rPr>
          <w:noProof/>
          <w:lang w:val="de-DE" w:eastAsia="de-DE"/>
        </w:rPr>
        <w:drawing>
          <wp:inline distT="0" distB="0" distL="0" distR="0" wp14:anchorId="360E1F82" wp14:editId="56DB8E53">
            <wp:extent cx="228600" cy="228600"/>
            <wp:effectExtent l="0" t="0" r="0" b="0"/>
            <wp:docPr id="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3FE3" w:rsidRPr="00273716">
        <w:t> </w:t>
      </w:r>
      <w:commentRangeStart w:id="2142"/>
      <w:r w:rsidR="006F3FE3" w:rsidRPr="00273716">
        <w:t>Recommendation</w:t>
      </w:r>
      <w:commentRangeEnd w:id="2142"/>
      <w:r w:rsidR="00EF61AA">
        <w:rPr>
          <w:rStyle w:val="CommentReference"/>
          <w:rFonts w:ascii="BentonSans Book" w:hAnsi="BentonSans Book"/>
          <w:color w:val="auto"/>
        </w:rPr>
        <w:commentReference w:id="2142"/>
      </w:r>
    </w:p>
    <w:p w14:paraId="65387038" w14:textId="749475E0" w:rsidR="006F3FE3" w:rsidRPr="00273716" w:rsidRDefault="00EF61AA" w:rsidP="000E544F">
      <w:ins w:id="2143" w:author="Author" w:date="2018-03-01T11:02:00Z">
        <w:r>
          <w:t>For a complete list of</w:t>
        </w:r>
        <w:r w:rsidRPr="005F7A67">
          <w:t xml:space="preserve"> event reasons </w:t>
        </w:r>
        <w:r>
          <w:t>relevant for the country where your company is located</w:t>
        </w:r>
        <w:r w:rsidRPr="00273716">
          <w:t xml:space="preserve">, you can refer to the </w:t>
        </w:r>
        <w:r w:rsidRPr="00273716">
          <w:rPr>
            <w:rStyle w:val="SAPScreenElement"/>
            <w:color w:val="auto"/>
          </w:rPr>
          <w:t>HR Transactions</w:t>
        </w:r>
        <w:r w:rsidRPr="00273716">
          <w:t xml:space="preserve"> workbook </w:t>
        </w:r>
        <w:r w:rsidRPr="005F7A67">
          <w:t xml:space="preserve">appropriate </w:t>
        </w:r>
        <w:r>
          <w:t xml:space="preserve">for </w:t>
        </w:r>
        <w:r w:rsidRPr="00DD6484">
          <w:rPr>
            <w:rStyle w:val="SAPScreenElement"/>
            <w:color w:val="auto"/>
          </w:rPr>
          <w:t>&lt;YourCountry&gt;</w:t>
        </w:r>
      </w:ins>
      <w:del w:id="2144" w:author="Author" w:date="2018-03-01T11:02:00Z">
        <w:r w:rsidR="006F3FE3" w:rsidRPr="00273716" w:rsidDel="00EF61AA">
          <w:delText xml:space="preserve">In case you are interested in additional event reasons than the ones given in this test script, you can refer to the </w:delText>
        </w:r>
        <w:r w:rsidR="009B4F6A" w:rsidRPr="00273716" w:rsidDel="00EF61AA">
          <w:delText xml:space="preserve">configuration guide of building block </w:delText>
        </w:r>
        <w:r w:rsidR="009B4F6A" w:rsidRPr="00273716" w:rsidDel="00EF61AA">
          <w:rPr>
            <w:b/>
          </w:rPr>
          <w:delText>15T</w:delText>
        </w:r>
        <w:r w:rsidR="009B4F6A" w:rsidRPr="00273716" w:rsidDel="00EF61AA">
          <w:delText xml:space="preserve">, where in chapter </w:delText>
        </w:r>
        <w:r w:rsidR="009B4F6A" w:rsidRPr="00273716" w:rsidDel="00EF61AA">
          <w:rPr>
            <w:rStyle w:val="SAPTextReference"/>
          </w:rPr>
          <w:delText>Preparation / Prerequisites</w:delText>
        </w:r>
        <w:r w:rsidR="009B4F6A" w:rsidRPr="00273716" w:rsidDel="00EF61AA">
          <w:delText xml:space="preserve"> the reference to the appropriate </w:delText>
        </w:r>
        <w:r w:rsidR="009B4F6A" w:rsidRPr="00273716" w:rsidDel="00EF61AA">
          <w:rPr>
            <w:rStyle w:val="SAPScreenElement"/>
            <w:color w:val="auto"/>
          </w:rPr>
          <w:delText>HR Transactions</w:delText>
        </w:r>
        <w:r w:rsidR="009B4F6A" w:rsidRPr="00273716" w:rsidDel="00EF61AA">
          <w:delText xml:space="preserve"> workbook is given</w:delText>
        </w:r>
      </w:del>
      <w:r w:rsidR="006F3FE3" w:rsidRPr="00273716">
        <w:t>.</w:t>
      </w:r>
    </w:p>
    <w:p w14:paraId="4135F47A" w14:textId="77777777" w:rsidR="00B357F2" w:rsidRPr="00273716" w:rsidRDefault="00B357F2" w:rsidP="002B1B0A">
      <w:pPr>
        <w:ind w:left="619"/>
      </w:pPr>
    </w:p>
    <w:tbl>
      <w:tblPr>
        <w:tblW w:w="1377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13"/>
        <w:gridCol w:w="1689"/>
        <w:gridCol w:w="2638"/>
        <w:gridCol w:w="3392"/>
        <w:gridCol w:w="4050"/>
        <w:gridCol w:w="1292"/>
      </w:tblGrid>
      <w:tr w:rsidR="00854DB9" w:rsidRPr="00273716" w14:paraId="7332175F" w14:textId="77777777" w:rsidTr="00C3410B">
        <w:trPr>
          <w:trHeight w:val="848"/>
          <w:tblHeader/>
        </w:trPr>
        <w:tc>
          <w:tcPr>
            <w:tcW w:w="713" w:type="dxa"/>
            <w:shd w:val="clear" w:color="auto" w:fill="999999"/>
            <w:hideMark/>
          </w:tcPr>
          <w:p w14:paraId="4DF0C7E2" w14:textId="77777777" w:rsidR="00854DB9" w:rsidRPr="00273716" w:rsidRDefault="00854DB9" w:rsidP="00C3407E">
            <w:pPr>
              <w:pStyle w:val="SAPTableHeader"/>
            </w:pPr>
            <w:r w:rsidRPr="00273716">
              <w:t>Test Step #</w:t>
            </w:r>
          </w:p>
        </w:tc>
        <w:tc>
          <w:tcPr>
            <w:tcW w:w="1689" w:type="dxa"/>
            <w:shd w:val="clear" w:color="auto" w:fill="999999"/>
            <w:hideMark/>
          </w:tcPr>
          <w:p w14:paraId="29310198" w14:textId="77777777" w:rsidR="00854DB9" w:rsidRPr="00273716" w:rsidRDefault="00854DB9" w:rsidP="00C3407E">
            <w:pPr>
              <w:pStyle w:val="SAPTableHeader"/>
            </w:pPr>
            <w:r w:rsidRPr="00273716">
              <w:t>Test Step Name</w:t>
            </w:r>
          </w:p>
        </w:tc>
        <w:tc>
          <w:tcPr>
            <w:tcW w:w="2638" w:type="dxa"/>
            <w:shd w:val="clear" w:color="auto" w:fill="999999"/>
            <w:hideMark/>
          </w:tcPr>
          <w:p w14:paraId="5816EB8D" w14:textId="77777777" w:rsidR="00854DB9" w:rsidRPr="00273716" w:rsidRDefault="00854DB9" w:rsidP="00C3407E">
            <w:pPr>
              <w:pStyle w:val="SAPTableHeader"/>
            </w:pPr>
            <w:r w:rsidRPr="00273716">
              <w:t>Instruction</w:t>
            </w:r>
          </w:p>
        </w:tc>
        <w:tc>
          <w:tcPr>
            <w:tcW w:w="3392" w:type="dxa"/>
            <w:shd w:val="clear" w:color="auto" w:fill="999999"/>
            <w:hideMark/>
          </w:tcPr>
          <w:p w14:paraId="02575712" w14:textId="77777777" w:rsidR="00854DB9" w:rsidRPr="00273716" w:rsidRDefault="00854DB9" w:rsidP="00C3407E">
            <w:pPr>
              <w:pStyle w:val="SAPTableHeader"/>
            </w:pPr>
            <w:r w:rsidRPr="00273716">
              <w:t>User Entries:</w:t>
            </w:r>
            <w:r w:rsidRPr="00273716">
              <w:br/>
              <w:t>Field Name: User Action and Value</w:t>
            </w:r>
          </w:p>
        </w:tc>
        <w:tc>
          <w:tcPr>
            <w:tcW w:w="4050" w:type="dxa"/>
            <w:shd w:val="clear" w:color="auto" w:fill="999999"/>
            <w:hideMark/>
          </w:tcPr>
          <w:p w14:paraId="70D787CF" w14:textId="77777777" w:rsidR="00854DB9" w:rsidRPr="00273716" w:rsidRDefault="00854DB9" w:rsidP="00C3407E">
            <w:pPr>
              <w:pStyle w:val="SAPTableHeader"/>
            </w:pPr>
            <w:r w:rsidRPr="00273716">
              <w:t>Expected Result</w:t>
            </w:r>
          </w:p>
        </w:tc>
        <w:tc>
          <w:tcPr>
            <w:tcW w:w="1292" w:type="dxa"/>
            <w:shd w:val="clear" w:color="auto" w:fill="999999"/>
            <w:hideMark/>
          </w:tcPr>
          <w:p w14:paraId="17820CCF" w14:textId="77777777" w:rsidR="00854DB9" w:rsidRPr="00273716" w:rsidRDefault="00854DB9" w:rsidP="00C3407E">
            <w:pPr>
              <w:pStyle w:val="SAPTableHeader"/>
            </w:pPr>
            <w:r w:rsidRPr="00273716">
              <w:t>Pass / Fail / Comment</w:t>
            </w:r>
          </w:p>
        </w:tc>
      </w:tr>
      <w:tr w:rsidR="00854DB9" w:rsidRPr="00273716" w14:paraId="285D6E21" w14:textId="77777777" w:rsidTr="00C3410B">
        <w:trPr>
          <w:trHeight w:val="357"/>
        </w:trPr>
        <w:tc>
          <w:tcPr>
            <w:tcW w:w="713" w:type="dxa"/>
            <w:hideMark/>
          </w:tcPr>
          <w:p w14:paraId="63B77DDD" w14:textId="77777777" w:rsidR="00854DB9" w:rsidRPr="00273716" w:rsidRDefault="00854DB9" w:rsidP="00C3407E">
            <w:r w:rsidRPr="00273716">
              <w:t>1</w:t>
            </w:r>
          </w:p>
        </w:tc>
        <w:tc>
          <w:tcPr>
            <w:tcW w:w="1689" w:type="dxa"/>
            <w:hideMark/>
          </w:tcPr>
          <w:p w14:paraId="116465EC" w14:textId="77777777" w:rsidR="00854DB9" w:rsidRPr="00273716" w:rsidRDefault="00854DB9" w:rsidP="00C3407E">
            <w:pPr>
              <w:rPr>
                <w:rStyle w:val="SAPEmphasis"/>
              </w:rPr>
            </w:pPr>
            <w:r w:rsidRPr="00273716">
              <w:rPr>
                <w:rStyle w:val="SAPEmphasis"/>
              </w:rPr>
              <w:t>Log on, search and select employee</w:t>
            </w:r>
          </w:p>
        </w:tc>
        <w:tc>
          <w:tcPr>
            <w:tcW w:w="2638" w:type="dxa"/>
            <w:hideMark/>
          </w:tcPr>
          <w:p w14:paraId="53A6D205" w14:textId="552FCBA7" w:rsidR="00854DB9" w:rsidRPr="00273716" w:rsidRDefault="00854DB9">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00471B47" w:rsidRPr="00273716">
              <w:t xml:space="preserve">as HR </w:t>
            </w:r>
            <w:r w:rsidR="005E5D2A" w:rsidRPr="00273716">
              <w:t>Administrator</w:t>
            </w:r>
            <w:r w:rsidRPr="00273716">
              <w:t>. Search and select an employee as described in the</w:t>
            </w:r>
            <w:del w:id="2145" w:author="Author" w:date="2018-01-15T14:11:00Z">
              <w:r w:rsidRPr="00273716" w:rsidDel="00111251">
                <w:rPr>
                  <w:noProof/>
                  <w:lang w:val="de-DE" w:eastAsia="de-DE"/>
                </w:rPr>
                <w:drawing>
                  <wp:inline distT="0" distB="0" distL="0" distR="0" wp14:anchorId="3FEFE6A9" wp14:editId="15C9BFAE">
                    <wp:extent cx="228600" cy="228600"/>
                    <wp:effectExtent l="0" t="0" r="0" b="0"/>
                    <wp:docPr id="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del>
            <w:ins w:id="2146" w:author="Author" w:date="2018-01-15T14:11:00Z">
              <w:r w:rsidR="00111251">
                <w:t xml:space="preserve"> </w:t>
              </w:r>
            </w:ins>
            <w:ins w:id="2147" w:author="Author" w:date="2018-01-15T14:12:00Z">
              <w:r w:rsidR="00111251" w:rsidRPr="00273716">
                <w:rPr>
                  <w:rFonts w:ascii="BentonSans Regular" w:hAnsi="BentonSans Regular"/>
                  <w:color w:val="666666"/>
                </w:rPr>
                <w:t>Note</w:t>
              </w:r>
              <w:r w:rsidR="00111251" w:rsidRPr="00273716">
                <w:t xml:space="preserve"> </w:t>
              </w:r>
            </w:ins>
            <w:del w:id="2148" w:author="Author" w:date="2018-01-15T14:12:00Z">
              <w:r w:rsidRPr="00273716" w:rsidDel="00111251">
                <w:rPr>
                  <w:rFonts w:ascii="BentonSans Regular" w:hAnsi="BentonSans Regular"/>
                  <w:color w:val="666666"/>
                  <w:sz w:val="22"/>
                </w:rPr>
                <w:delText>Note</w:delText>
              </w:r>
              <w:r w:rsidRPr="00273716" w:rsidDel="00111251">
                <w:delText xml:space="preserve"> </w:delText>
              </w:r>
            </w:del>
            <w:r w:rsidRPr="00273716">
              <w:t>at the beginning of chapter</w:t>
            </w:r>
            <w:r w:rsidR="00BC39D3" w:rsidRPr="00273716">
              <w:t xml:space="preserve"> </w:t>
            </w:r>
            <w:r w:rsidR="00BC39D3" w:rsidRPr="00273716">
              <w:rPr>
                <w:rStyle w:val="SAPTextReference"/>
              </w:rPr>
              <w:t>Testing the Process Steps</w:t>
            </w:r>
            <w:r w:rsidRPr="00273716">
              <w:t>.</w:t>
            </w:r>
          </w:p>
        </w:tc>
        <w:tc>
          <w:tcPr>
            <w:tcW w:w="3392" w:type="dxa"/>
          </w:tcPr>
          <w:p w14:paraId="41D3E800" w14:textId="77777777" w:rsidR="00854DB9" w:rsidRPr="00273716" w:rsidRDefault="00854DB9" w:rsidP="00C3407E"/>
        </w:tc>
        <w:tc>
          <w:tcPr>
            <w:tcW w:w="4050" w:type="dxa"/>
          </w:tcPr>
          <w:p w14:paraId="12915171" w14:textId="77777777" w:rsidR="00854DB9" w:rsidRPr="00273716" w:rsidRDefault="00854DB9" w:rsidP="00C3407E"/>
        </w:tc>
        <w:tc>
          <w:tcPr>
            <w:tcW w:w="1292" w:type="dxa"/>
          </w:tcPr>
          <w:p w14:paraId="6BEE19B7" w14:textId="77777777" w:rsidR="00854DB9" w:rsidRPr="00273716" w:rsidRDefault="00854DB9" w:rsidP="00C3407E"/>
        </w:tc>
      </w:tr>
      <w:tr w:rsidR="00854DB9" w:rsidRPr="00273716" w14:paraId="2ACB7623" w14:textId="77777777" w:rsidTr="00C3410B">
        <w:trPr>
          <w:trHeight w:val="357"/>
        </w:trPr>
        <w:tc>
          <w:tcPr>
            <w:tcW w:w="713" w:type="dxa"/>
            <w:hideMark/>
          </w:tcPr>
          <w:p w14:paraId="2356AA27" w14:textId="77777777" w:rsidR="00854DB9" w:rsidRPr="00273716" w:rsidRDefault="00854DB9" w:rsidP="00C3407E">
            <w:r w:rsidRPr="00273716">
              <w:t>2</w:t>
            </w:r>
          </w:p>
        </w:tc>
        <w:tc>
          <w:tcPr>
            <w:tcW w:w="1689" w:type="dxa"/>
            <w:hideMark/>
          </w:tcPr>
          <w:p w14:paraId="4ECA5C8E" w14:textId="77777777" w:rsidR="00854DB9" w:rsidRPr="00273716" w:rsidRDefault="00854DB9" w:rsidP="00C3407E">
            <w:pPr>
              <w:rPr>
                <w:rStyle w:val="SAPEmphasis"/>
              </w:rPr>
            </w:pPr>
            <w:r w:rsidRPr="00273716">
              <w:rPr>
                <w:rStyle w:val="SAPEmphasis"/>
              </w:rPr>
              <w:t>Select Action to be Performed</w:t>
            </w:r>
          </w:p>
        </w:tc>
        <w:tc>
          <w:tcPr>
            <w:tcW w:w="2638" w:type="dxa"/>
            <w:hideMark/>
          </w:tcPr>
          <w:p w14:paraId="444D8AE1" w14:textId="2AF6DEDB" w:rsidR="00854DB9" w:rsidRPr="00273716" w:rsidRDefault="00854DB9" w:rsidP="00273716">
            <w:r w:rsidRPr="00273716">
              <w:t xml:space="preserve">From the </w:t>
            </w:r>
            <w:r w:rsidRPr="0036712C">
              <w:rPr>
                <w:rStyle w:val="SAPScreenElement"/>
                <w:strike/>
                <w:highlight w:val="yellow"/>
                <w:rPrChange w:id="2149" w:author="Author" w:date="2018-03-07T10:08:00Z">
                  <w:rPr>
                    <w:rStyle w:val="SAPScreenElement"/>
                  </w:rPr>
                </w:rPrChange>
              </w:rPr>
              <w:t>Take</w:t>
            </w:r>
            <w:r w:rsidRPr="0036712C">
              <w:rPr>
                <w:rStyle w:val="SAPScreenElement"/>
                <w:highlight w:val="yellow"/>
                <w:rPrChange w:id="2150" w:author="Author" w:date="2018-03-07T10:08:00Z">
                  <w:rPr>
                    <w:rStyle w:val="SAPScreenElement"/>
                  </w:rPr>
                </w:rPrChange>
              </w:rPr>
              <w:t xml:space="preserve"> Action</w:t>
            </w:r>
            <w:ins w:id="2151" w:author="Author" w:date="2018-03-07T10:08:00Z">
              <w:r w:rsidR="0036712C">
                <w:rPr>
                  <w:rStyle w:val="SAPScreenElement"/>
                  <w:highlight w:val="yellow"/>
                </w:rPr>
                <w:t>s</w:t>
              </w:r>
            </w:ins>
            <w:r w:rsidRPr="0036712C">
              <w:rPr>
                <w:rStyle w:val="SAPScreenElement"/>
                <w:highlight w:val="yellow"/>
                <w:rPrChange w:id="2152" w:author="Author" w:date="2018-03-07T10:08:00Z">
                  <w:rPr>
                    <w:rStyle w:val="SAPScreenElement"/>
                  </w:rPr>
                </w:rPrChange>
              </w:rPr>
              <w:t xml:space="preserve"> </w:t>
            </w:r>
            <w:r w:rsidRPr="0036712C">
              <w:rPr>
                <w:highlight w:val="yellow"/>
                <w:rPrChange w:id="2153" w:author="Author" w:date="2018-03-07T10:08:00Z">
                  <w:rPr/>
                </w:rPrChange>
              </w:rPr>
              <w:t>drop down menu</w:t>
            </w:r>
            <w:r w:rsidR="00AD0783" w:rsidRPr="00273716">
              <w:t>,</w:t>
            </w:r>
            <w:r w:rsidRPr="00273716">
              <w:t xml:space="preserve"> select </w:t>
            </w:r>
            <w:r w:rsidRPr="00273716">
              <w:rPr>
                <w:rStyle w:val="SAPScreenElement"/>
              </w:rPr>
              <w:t>Change Job and Compensation Info.</w:t>
            </w:r>
          </w:p>
        </w:tc>
        <w:tc>
          <w:tcPr>
            <w:tcW w:w="3392" w:type="dxa"/>
          </w:tcPr>
          <w:p w14:paraId="6DD5A4AA" w14:textId="77777777" w:rsidR="00854DB9" w:rsidRPr="00273716" w:rsidRDefault="00854DB9" w:rsidP="00C3407E"/>
        </w:tc>
        <w:tc>
          <w:tcPr>
            <w:tcW w:w="4050" w:type="dxa"/>
            <w:hideMark/>
          </w:tcPr>
          <w:p w14:paraId="37B84AA9" w14:textId="77777777" w:rsidR="00854DB9" w:rsidRPr="00273716" w:rsidRDefault="005535C3">
            <w:r w:rsidRPr="00273716">
              <w:t xml:space="preserve">The </w:t>
            </w:r>
            <w:r w:rsidRPr="00273716">
              <w:rPr>
                <w:i/>
              </w:rPr>
              <w:t>Change Job and Compensation Info</w:t>
            </w:r>
            <w:r w:rsidRPr="00273716">
              <w:t xml:space="preserve"> screen is displayed.</w:t>
            </w:r>
          </w:p>
          <w:p w14:paraId="2EB194F9" w14:textId="77777777" w:rsidR="002B07B2" w:rsidRPr="00273716" w:rsidRDefault="002B07B2" w:rsidP="002B07B2">
            <w:pPr>
              <w:rPr>
                <w:rFonts w:ascii="Calibri" w:eastAsia="Times New Roman" w:hAnsi="Calibri"/>
                <w:sz w:val="22"/>
                <w:szCs w:val="22"/>
              </w:rPr>
            </w:pPr>
            <w:r w:rsidRPr="00273716">
              <w:rPr>
                <w:noProof/>
                <w:lang w:val="de-DE" w:eastAsia="de-DE"/>
              </w:rPr>
              <w:drawing>
                <wp:inline distT="0" distB="0" distL="0" distR="0" wp14:anchorId="195963AC" wp14:editId="15516A5F">
                  <wp:extent cx="225425" cy="225425"/>
                  <wp:effectExtent l="0" t="0" r="3175" b="3175"/>
                  <wp:docPr id="238" name="Picture 238"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7EE27FE8" w14:textId="6DACCDA0" w:rsidR="002B07B2" w:rsidRPr="00273716" w:rsidRDefault="002B07B2" w:rsidP="002B07B2">
            <w:r w:rsidRPr="00273716">
              <w:t xml:space="preserve">In case you have chosen to execute the job information change directly from the </w:t>
            </w:r>
            <w:r w:rsidRPr="00273716">
              <w:rPr>
                <w:rStyle w:val="SAPScreenElement"/>
              </w:rPr>
              <w:t xml:space="preserve">Job Information </w:t>
            </w:r>
            <w:r w:rsidRPr="00273716">
              <w:rPr>
                <w:rFonts w:cs="Arial"/>
                <w:bCs/>
              </w:rPr>
              <w:t xml:space="preserve">block, </w:t>
            </w:r>
            <w:r w:rsidRPr="00273716">
              <w:t xml:space="preserve">the </w:t>
            </w:r>
            <w:r w:rsidRPr="00273716">
              <w:rPr>
                <w:rStyle w:val="SAPScreenElement"/>
              </w:rPr>
              <w:t xml:space="preserve">Job Information </w:t>
            </w:r>
            <w:r w:rsidRPr="00273716">
              <w:t>dialog box is displayed. You can skip test step # 3 and continue directly with test step # 4.</w:t>
            </w:r>
          </w:p>
        </w:tc>
        <w:tc>
          <w:tcPr>
            <w:tcW w:w="1292" w:type="dxa"/>
          </w:tcPr>
          <w:p w14:paraId="5251E503" w14:textId="77777777" w:rsidR="00854DB9" w:rsidRPr="00273716" w:rsidRDefault="00854DB9" w:rsidP="00C3407E"/>
        </w:tc>
      </w:tr>
      <w:tr w:rsidR="002B07B2" w:rsidRPr="00273716" w14:paraId="4B7ADCB8" w14:textId="77777777" w:rsidTr="00C3410B">
        <w:trPr>
          <w:trHeight w:val="823"/>
        </w:trPr>
        <w:tc>
          <w:tcPr>
            <w:tcW w:w="713" w:type="dxa"/>
          </w:tcPr>
          <w:p w14:paraId="6ED093E7" w14:textId="21D36468" w:rsidR="002B07B2" w:rsidRPr="00273716" w:rsidRDefault="002B07B2" w:rsidP="002B07B2">
            <w:r w:rsidRPr="00273716">
              <w:t>3</w:t>
            </w:r>
          </w:p>
        </w:tc>
        <w:tc>
          <w:tcPr>
            <w:tcW w:w="1689" w:type="dxa"/>
          </w:tcPr>
          <w:p w14:paraId="52C6FF80" w14:textId="45BFB04A" w:rsidR="002B07B2" w:rsidRPr="00273716" w:rsidRDefault="002B07B2" w:rsidP="002B07B2">
            <w:pPr>
              <w:rPr>
                <w:rStyle w:val="SAPEmphasis"/>
              </w:rPr>
            </w:pPr>
            <w:r w:rsidRPr="00273716">
              <w:rPr>
                <w:rStyle w:val="SAPEmphasis"/>
              </w:rPr>
              <w:t xml:space="preserve">Select Type of </w:t>
            </w:r>
            <w:r w:rsidRPr="00273716">
              <w:rPr>
                <w:rStyle w:val="SAPScreenElement"/>
                <w:b/>
                <w:color w:val="auto"/>
              </w:rPr>
              <w:t>Change Job and Compensation Info</w:t>
            </w:r>
          </w:p>
        </w:tc>
        <w:tc>
          <w:tcPr>
            <w:tcW w:w="2638" w:type="dxa"/>
          </w:tcPr>
          <w:p w14:paraId="3744B1A2" w14:textId="7B253FAB" w:rsidR="002B07B2" w:rsidRPr="00273716" w:rsidRDefault="002B07B2" w:rsidP="002B07B2">
            <w:r w:rsidRPr="00273716">
              <w:t xml:space="preserve">In the </w:t>
            </w:r>
            <w:ins w:id="2154" w:author="Author" w:date="2018-03-07T10:16:00Z">
              <w:r w:rsidR="00731707" w:rsidRPr="0042253F">
                <w:rPr>
                  <w:rStyle w:val="SAPScreenElement"/>
                  <w:strike/>
                  <w:highlight w:val="yellow"/>
                </w:rPr>
                <w:t>You May Also Change</w:t>
              </w:r>
              <w:r w:rsidR="00731707" w:rsidRPr="00273716">
                <w:rPr>
                  <w:rStyle w:val="SAPScreenElement"/>
                </w:rPr>
                <w:t xml:space="preserve"> </w:t>
              </w:r>
              <w:r w:rsidR="00731707" w:rsidRPr="0042253F">
                <w:rPr>
                  <w:rStyle w:val="SAPScreenElement"/>
                  <w:highlight w:val="yellow"/>
                </w:rPr>
                <w:t>Choose what you want to change</w:t>
              </w:r>
              <w:r w:rsidR="00731707" w:rsidRPr="00731707">
                <w:rPr>
                  <w:rStyle w:val="SAPScreenElement"/>
                </w:rPr>
                <w:t xml:space="preserve"> </w:t>
              </w:r>
            </w:ins>
            <w:del w:id="2155" w:author="Author" w:date="2018-03-07T10:16:00Z">
              <w:r w:rsidRPr="00273716" w:rsidDel="00731707">
                <w:rPr>
                  <w:rStyle w:val="SAPScreenElement"/>
                </w:rPr>
                <w:delText xml:space="preserve">You May Also Change </w:delText>
              </w:r>
            </w:del>
            <w:r w:rsidRPr="00273716">
              <w:t xml:space="preserve">block, flag the </w:t>
            </w:r>
            <w:r w:rsidRPr="00273716">
              <w:rPr>
                <w:rStyle w:val="SAPScreenElement"/>
              </w:rPr>
              <w:t>Job Information</w:t>
            </w:r>
            <w:r w:rsidRPr="00273716">
              <w:t xml:space="preserve"> check box.</w:t>
            </w:r>
          </w:p>
        </w:tc>
        <w:tc>
          <w:tcPr>
            <w:tcW w:w="3392" w:type="dxa"/>
          </w:tcPr>
          <w:p w14:paraId="615F6F6A" w14:textId="77777777" w:rsidR="002B07B2" w:rsidRPr="00273716" w:rsidRDefault="002B07B2" w:rsidP="002B07B2">
            <w:pPr>
              <w:rPr>
                <w:rStyle w:val="SAPScreenElement"/>
              </w:rPr>
            </w:pPr>
          </w:p>
        </w:tc>
        <w:tc>
          <w:tcPr>
            <w:tcW w:w="4050" w:type="dxa"/>
          </w:tcPr>
          <w:p w14:paraId="25420E00" w14:textId="60E47164" w:rsidR="002B07B2" w:rsidRPr="00273716" w:rsidRDefault="002B07B2" w:rsidP="002B07B2">
            <w:r w:rsidRPr="00273716">
              <w:t xml:space="preserve">The </w:t>
            </w:r>
            <w:r w:rsidRPr="00273716">
              <w:rPr>
                <w:rStyle w:val="SAPScreenElement"/>
              </w:rPr>
              <w:t>When would you like your changes to take effect?</w:t>
            </w:r>
            <w:r w:rsidRPr="00273716">
              <w:rPr>
                <w:rFonts w:cs="Arial"/>
              </w:rPr>
              <w:t xml:space="preserve"> </w:t>
            </w:r>
            <w:r w:rsidRPr="00273716">
              <w:t>field is displayed.</w:t>
            </w:r>
          </w:p>
        </w:tc>
        <w:tc>
          <w:tcPr>
            <w:tcW w:w="1292" w:type="dxa"/>
          </w:tcPr>
          <w:p w14:paraId="721FDD54" w14:textId="77777777" w:rsidR="002B07B2" w:rsidRPr="00273716" w:rsidRDefault="002B07B2" w:rsidP="002B07B2"/>
        </w:tc>
      </w:tr>
      <w:tr w:rsidR="00DD1120" w:rsidRPr="00273716" w14:paraId="2D2DA6E5" w14:textId="77777777" w:rsidTr="00C3410B">
        <w:trPr>
          <w:trHeight w:val="823"/>
        </w:trPr>
        <w:tc>
          <w:tcPr>
            <w:tcW w:w="713" w:type="dxa"/>
            <w:hideMark/>
          </w:tcPr>
          <w:p w14:paraId="6B13E1DD" w14:textId="34AB4DE3" w:rsidR="00DD1120" w:rsidRPr="00273716" w:rsidRDefault="00DD1120" w:rsidP="00DD1120">
            <w:r w:rsidRPr="00273716">
              <w:t>4</w:t>
            </w:r>
          </w:p>
        </w:tc>
        <w:tc>
          <w:tcPr>
            <w:tcW w:w="1689" w:type="dxa"/>
            <w:hideMark/>
          </w:tcPr>
          <w:p w14:paraId="74CCB87E" w14:textId="77777777" w:rsidR="00DD1120" w:rsidRPr="00273716" w:rsidRDefault="00DD1120" w:rsidP="00DD1120">
            <w:r w:rsidRPr="00273716">
              <w:rPr>
                <w:rStyle w:val="SAPEmphasis"/>
              </w:rPr>
              <w:t>Enter Effective Date</w:t>
            </w:r>
          </w:p>
        </w:tc>
        <w:tc>
          <w:tcPr>
            <w:tcW w:w="2638" w:type="dxa"/>
            <w:hideMark/>
          </w:tcPr>
          <w:p w14:paraId="6CCEB87A" w14:textId="77777777" w:rsidR="00DD1120" w:rsidRPr="00273716" w:rsidRDefault="00DD1120" w:rsidP="00DD1120">
            <w:r w:rsidRPr="00273716">
              <w:t>Enter effective date of change</w:t>
            </w:r>
          </w:p>
        </w:tc>
        <w:tc>
          <w:tcPr>
            <w:tcW w:w="3392" w:type="dxa"/>
            <w:hideMark/>
          </w:tcPr>
          <w:p w14:paraId="51880027" w14:textId="59D300A5" w:rsidR="00DD1120" w:rsidRPr="00273716" w:rsidRDefault="00DD1120" w:rsidP="00DD1120">
            <w:r w:rsidRPr="00273716">
              <w:rPr>
                <w:rStyle w:val="SAPScreenElement"/>
              </w:rPr>
              <w:t xml:space="preserve">When would you like your changes to take effect?: </w:t>
            </w:r>
            <w:r w:rsidRPr="00273716">
              <w:t>select from calendar help</w:t>
            </w:r>
          </w:p>
        </w:tc>
        <w:tc>
          <w:tcPr>
            <w:tcW w:w="4050" w:type="dxa"/>
          </w:tcPr>
          <w:p w14:paraId="24E33331" w14:textId="0FF6C004" w:rsidR="00DD1120" w:rsidRPr="00273716" w:rsidRDefault="00DD1120" w:rsidP="00DD1120">
            <w:r w:rsidRPr="00273716">
              <w:t xml:space="preserve">The </w:t>
            </w:r>
            <w:r w:rsidRPr="00273716">
              <w:rPr>
                <w:rStyle w:val="SAPScreenElement"/>
              </w:rPr>
              <w:t xml:space="preserve">Event </w:t>
            </w:r>
            <w:r w:rsidRPr="00273716">
              <w:t>field, and several blocks related to organizational and job information are displayed.</w:t>
            </w:r>
          </w:p>
        </w:tc>
        <w:tc>
          <w:tcPr>
            <w:tcW w:w="1292" w:type="dxa"/>
          </w:tcPr>
          <w:p w14:paraId="3B2FA083" w14:textId="77777777" w:rsidR="00DD1120" w:rsidRPr="00273716" w:rsidRDefault="00DD1120" w:rsidP="00DD1120"/>
        </w:tc>
      </w:tr>
      <w:tr w:rsidR="002B07B2" w:rsidRPr="00273716" w14:paraId="4442830A" w14:textId="77777777" w:rsidTr="00C3410B">
        <w:trPr>
          <w:trHeight w:val="720"/>
        </w:trPr>
        <w:tc>
          <w:tcPr>
            <w:tcW w:w="713" w:type="dxa"/>
            <w:hideMark/>
          </w:tcPr>
          <w:p w14:paraId="4B6868D8" w14:textId="2AD7D608" w:rsidR="002B07B2" w:rsidRPr="00273716" w:rsidRDefault="002B07B2" w:rsidP="002B07B2">
            <w:r w:rsidRPr="00273716">
              <w:t>5</w:t>
            </w:r>
          </w:p>
        </w:tc>
        <w:tc>
          <w:tcPr>
            <w:tcW w:w="1689" w:type="dxa"/>
            <w:hideMark/>
          </w:tcPr>
          <w:p w14:paraId="7F8B1582" w14:textId="77777777" w:rsidR="002B07B2" w:rsidRPr="00273716" w:rsidRDefault="002B07B2" w:rsidP="002B07B2">
            <w:pPr>
              <w:rPr>
                <w:rStyle w:val="SAPEmphasis"/>
              </w:rPr>
            </w:pPr>
            <w:r w:rsidRPr="00273716">
              <w:rPr>
                <w:rStyle w:val="SAPEmphasis"/>
              </w:rPr>
              <w:t xml:space="preserve">Enter Event </w:t>
            </w:r>
          </w:p>
        </w:tc>
        <w:tc>
          <w:tcPr>
            <w:tcW w:w="2638" w:type="dxa"/>
            <w:hideMark/>
          </w:tcPr>
          <w:p w14:paraId="15C523C6" w14:textId="77777777" w:rsidR="002B07B2" w:rsidRPr="00273716" w:rsidRDefault="002B07B2" w:rsidP="002B07B2">
            <w:r w:rsidRPr="00273716">
              <w:t xml:space="preserve">Select the event for the change. </w:t>
            </w:r>
          </w:p>
        </w:tc>
        <w:tc>
          <w:tcPr>
            <w:tcW w:w="3392" w:type="dxa"/>
            <w:hideMark/>
          </w:tcPr>
          <w:p w14:paraId="46FA2D09" w14:textId="77777777" w:rsidR="002B07B2" w:rsidRPr="00273716" w:rsidRDefault="002B07B2" w:rsidP="002B07B2">
            <w:r w:rsidRPr="00273716">
              <w:rPr>
                <w:rStyle w:val="SAPScreenElement"/>
              </w:rPr>
              <w:t>Event:</w:t>
            </w:r>
            <w:r w:rsidRPr="00273716">
              <w:t xml:space="preserve"> select </w:t>
            </w:r>
            <w:r w:rsidRPr="00273716">
              <w:rPr>
                <w:rStyle w:val="SAPUserEntry"/>
              </w:rPr>
              <w:t>Demotion</w:t>
            </w:r>
            <w:r w:rsidRPr="00273716">
              <w:t xml:space="preserve"> from drop-down</w:t>
            </w:r>
          </w:p>
        </w:tc>
        <w:tc>
          <w:tcPr>
            <w:tcW w:w="4050" w:type="dxa"/>
            <w:hideMark/>
          </w:tcPr>
          <w:p w14:paraId="0963D784" w14:textId="1F3E0FEA" w:rsidR="002B07B2" w:rsidRPr="00273716" w:rsidRDefault="002B07B2" w:rsidP="002B07B2">
            <w:r w:rsidRPr="00273716">
              <w:t xml:space="preserve">Once you enter the </w:t>
            </w:r>
            <w:r w:rsidRPr="00273716">
              <w:rPr>
                <w:rStyle w:val="SAPScreenElement"/>
              </w:rPr>
              <w:t>Event</w:t>
            </w:r>
            <w:r w:rsidRPr="00273716">
              <w:t xml:space="preserve">, the </w:t>
            </w:r>
            <w:r w:rsidRPr="00273716">
              <w:rPr>
                <w:rStyle w:val="SAPScreenElement"/>
              </w:rPr>
              <w:t xml:space="preserve">Event Reason </w:t>
            </w:r>
            <w:del w:id="2156" w:author="Author" w:date="2018-01-17T14:27:00Z">
              <w:r w:rsidRPr="00703703" w:rsidDel="006C4FB5">
                <w:delText xml:space="preserve">is </w:delText>
              </w:r>
              <w:r w:rsidRPr="00703703" w:rsidDel="006C4FB5">
                <w:rPr>
                  <w:strike/>
                  <w:rPrChange w:id="2157" w:author="Author" w:date="2018-01-17T14:27:00Z">
                    <w:rPr/>
                  </w:rPrChange>
                </w:rPr>
                <w:delText>able to</w:delText>
              </w:r>
            </w:del>
            <w:ins w:id="2158" w:author="Author" w:date="2018-01-10T10:36:00Z">
              <w:del w:id="2159" w:author="Author" w:date="2018-01-17T14:27:00Z">
                <w:r w:rsidR="001D5EC2" w:rsidRPr="00703703" w:rsidDel="006C4FB5">
                  <w:delText xml:space="preserve"> </w:delText>
                </w:r>
              </w:del>
              <w:r w:rsidR="001D5EC2" w:rsidRPr="00703703">
                <w:t>can</w:t>
              </w:r>
            </w:ins>
            <w:r w:rsidRPr="00273716">
              <w:t xml:space="preserve"> be selected.</w:t>
            </w:r>
          </w:p>
        </w:tc>
        <w:tc>
          <w:tcPr>
            <w:tcW w:w="1292" w:type="dxa"/>
          </w:tcPr>
          <w:p w14:paraId="564F88DE" w14:textId="77777777" w:rsidR="002B07B2" w:rsidRPr="00273716" w:rsidRDefault="002B07B2" w:rsidP="002B07B2"/>
        </w:tc>
      </w:tr>
      <w:tr w:rsidR="006439BD" w:rsidRPr="00273716" w14:paraId="75A2B495" w14:textId="77777777" w:rsidTr="00C3410B">
        <w:trPr>
          <w:trHeight w:val="357"/>
        </w:trPr>
        <w:tc>
          <w:tcPr>
            <w:tcW w:w="713" w:type="dxa"/>
            <w:hideMark/>
          </w:tcPr>
          <w:p w14:paraId="46AA0108" w14:textId="29C626FA" w:rsidR="006439BD" w:rsidRPr="00273716" w:rsidRDefault="006439BD" w:rsidP="006439BD">
            <w:r w:rsidRPr="00273716">
              <w:t>6</w:t>
            </w:r>
          </w:p>
        </w:tc>
        <w:tc>
          <w:tcPr>
            <w:tcW w:w="1689" w:type="dxa"/>
            <w:hideMark/>
          </w:tcPr>
          <w:p w14:paraId="02F6670D" w14:textId="77777777" w:rsidR="006439BD" w:rsidRPr="00273716" w:rsidRDefault="006439BD" w:rsidP="006439BD">
            <w:pPr>
              <w:rPr>
                <w:rStyle w:val="SAPEmphasis"/>
              </w:rPr>
            </w:pPr>
            <w:r w:rsidRPr="00273716">
              <w:rPr>
                <w:rStyle w:val="SAPEmphasis"/>
              </w:rPr>
              <w:t>Enter Event Reason</w:t>
            </w:r>
          </w:p>
        </w:tc>
        <w:tc>
          <w:tcPr>
            <w:tcW w:w="2638" w:type="dxa"/>
            <w:hideMark/>
          </w:tcPr>
          <w:p w14:paraId="41DC1AB7" w14:textId="77777777" w:rsidR="006439BD" w:rsidRPr="00273716" w:rsidRDefault="006439BD" w:rsidP="006439BD">
            <w:r w:rsidRPr="00273716">
              <w:t xml:space="preserve">Select the event reason for the change. </w:t>
            </w:r>
          </w:p>
        </w:tc>
        <w:tc>
          <w:tcPr>
            <w:tcW w:w="3392" w:type="dxa"/>
            <w:hideMark/>
          </w:tcPr>
          <w:p w14:paraId="33F9B2C7" w14:textId="1E0A3B9D" w:rsidR="006439BD" w:rsidRPr="00273716" w:rsidRDefault="006439BD" w:rsidP="006439BD">
            <w:r w:rsidRPr="00273716">
              <w:rPr>
                <w:rStyle w:val="SAPScreenElement"/>
              </w:rPr>
              <w:t>Event Reason:</w:t>
            </w:r>
            <w:r w:rsidRPr="00273716">
              <w:t xml:space="preserve"> select </w:t>
            </w:r>
            <w:r w:rsidRPr="00273716">
              <w:rPr>
                <w:rStyle w:val="SAPUserEntry"/>
              </w:rPr>
              <w:t>Demotion – Pay Change (DEMORPAY)</w:t>
            </w:r>
            <w:r w:rsidRPr="00273716">
              <w:t xml:space="preserve"> from drop-down</w:t>
            </w:r>
          </w:p>
        </w:tc>
        <w:tc>
          <w:tcPr>
            <w:tcW w:w="4050" w:type="dxa"/>
          </w:tcPr>
          <w:p w14:paraId="4440ABA5" w14:textId="1E8FFBF5" w:rsidR="006439BD" w:rsidRPr="00273716" w:rsidRDefault="006439BD" w:rsidP="006439BD">
            <w:r w:rsidRPr="00273716">
              <w:t xml:space="preserve">The </w:t>
            </w:r>
            <w:r w:rsidRPr="00273716">
              <w:rPr>
                <w:rStyle w:val="SAPScreenElement"/>
              </w:rPr>
              <w:t>Job Information Change</w:t>
            </w:r>
            <w:r w:rsidRPr="00273716">
              <w:t xml:space="preserve"> event reasons depend on what is configured in your system.</w:t>
            </w:r>
          </w:p>
        </w:tc>
        <w:tc>
          <w:tcPr>
            <w:tcW w:w="1292" w:type="dxa"/>
          </w:tcPr>
          <w:p w14:paraId="0005B2A3" w14:textId="77777777" w:rsidR="006439BD" w:rsidRPr="00273716" w:rsidRDefault="006439BD" w:rsidP="006439BD"/>
        </w:tc>
      </w:tr>
      <w:tr w:rsidR="006C4FB5" w:rsidRPr="00273716" w14:paraId="45430C09" w14:textId="77777777" w:rsidTr="006C4FB5">
        <w:trPr>
          <w:trHeight w:val="3639"/>
        </w:trPr>
        <w:tc>
          <w:tcPr>
            <w:tcW w:w="713" w:type="dxa"/>
            <w:hideMark/>
          </w:tcPr>
          <w:p w14:paraId="7DF6C01F" w14:textId="31D20CAE" w:rsidR="006C4FB5" w:rsidRPr="00273716" w:rsidRDefault="006C4FB5" w:rsidP="006C4FB5">
            <w:r w:rsidRPr="00273716">
              <w:t>7</w:t>
            </w:r>
          </w:p>
        </w:tc>
        <w:tc>
          <w:tcPr>
            <w:tcW w:w="1689" w:type="dxa"/>
            <w:hideMark/>
          </w:tcPr>
          <w:p w14:paraId="7E3566F6" w14:textId="77777777" w:rsidR="006C4FB5" w:rsidRPr="00273716" w:rsidRDefault="006C4FB5" w:rsidP="006C4FB5">
            <w:pPr>
              <w:rPr>
                <w:rStyle w:val="SAPEmphasis"/>
              </w:rPr>
            </w:pPr>
            <w:r w:rsidRPr="00273716">
              <w:rPr>
                <w:rStyle w:val="SAPEmphasis"/>
              </w:rPr>
              <w:t>Enter Job Information</w:t>
            </w:r>
          </w:p>
        </w:tc>
        <w:tc>
          <w:tcPr>
            <w:tcW w:w="2638" w:type="dxa"/>
            <w:hideMark/>
          </w:tcPr>
          <w:p w14:paraId="060A2233" w14:textId="77777777" w:rsidR="006C4FB5" w:rsidRDefault="006C4FB5" w:rsidP="006C4FB5">
            <w:pPr>
              <w:rPr>
                <w:ins w:id="2160" w:author="Author" w:date="2018-01-17T14:29:00Z"/>
              </w:rPr>
            </w:pPr>
            <w:ins w:id="2161" w:author="Author" w:date="2018-01-17T14:29:00Z">
              <w:r w:rsidRPr="00273716">
                <w:t xml:space="preserve">Make changes in the </w:t>
              </w:r>
              <w:r w:rsidRPr="00273716">
                <w:rPr>
                  <w:rStyle w:val="SAPScreenElement"/>
                </w:rPr>
                <w:t xml:space="preserve">Job Information </w:t>
              </w:r>
              <w:r w:rsidRPr="00273716">
                <w:t xml:space="preserve">block as appropriate. </w:t>
              </w:r>
            </w:ins>
          </w:p>
          <w:p w14:paraId="4DCE9FB8" w14:textId="77777777" w:rsidR="006C4FB5" w:rsidRPr="00B04D6E" w:rsidRDefault="006C4FB5" w:rsidP="006C4FB5">
            <w:pPr>
              <w:pStyle w:val="SAPNoteHeading"/>
              <w:ind w:left="0"/>
              <w:rPr>
                <w:ins w:id="2162" w:author="Author" w:date="2018-01-17T14:29:00Z"/>
                <w:highlight w:val="cyan"/>
              </w:rPr>
            </w:pPr>
            <w:ins w:id="2163" w:author="Author" w:date="2018-01-17T14:29:00Z">
              <w:r w:rsidRPr="00B04D6E">
                <w:rPr>
                  <w:noProof/>
                  <w:highlight w:val="cyan"/>
                  <w:lang w:val="de-DE" w:eastAsia="de-DE"/>
                </w:rPr>
                <w:drawing>
                  <wp:inline distT="0" distB="0" distL="0" distR="0" wp14:anchorId="5704C27A" wp14:editId="6CA5B6D5">
                    <wp:extent cx="225425" cy="2254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Pr>
                  <w:highlight w:val="cyan"/>
                </w:rPr>
                <w:t> Note</w:t>
              </w:r>
            </w:ins>
          </w:p>
          <w:p w14:paraId="0AD24198" w14:textId="77777777" w:rsidR="006C4FB5" w:rsidRPr="00BA74AF" w:rsidRDefault="006C4FB5" w:rsidP="006C4FB5">
            <w:pPr>
              <w:rPr>
                <w:ins w:id="2164" w:author="Author" w:date="2018-01-17T14:29:00Z"/>
              </w:rPr>
            </w:pPr>
            <w:ins w:id="2165" w:author="Author" w:date="2018-01-17T14:29:00Z">
              <w:r w:rsidRPr="00B04D6E">
                <w:rPr>
                  <w:highlight w:val="cyan"/>
                </w:rPr>
                <w:t>This information is country-specific.</w:t>
              </w:r>
            </w:ins>
          </w:p>
          <w:p w14:paraId="3F2B1F56" w14:textId="77777777" w:rsidR="006C4FB5" w:rsidRPr="00273716" w:rsidRDefault="006C4FB5" w:rsidP="006C4FB5">
            <w:pPr>
              <w:pStyle w:val="SAPNoteHeading"/>
              <w:ind w:left="0"/>
              <w:rPr>
                <w:ins w:id="2166" w:author="Author" w:date="2018-01-17T14:29:00Z"/>
              </w:rPr>
            </w:pPr>
            <w:ins w:id="2167" w:author="Author" w:date="2018-01-17T14:29:00Z">
              <w:r w:rsidRPr="00273716">
                <w:rPr>
                  <w:noProof/>
                  <w:lang w:val="de-DE" w:eastAsia="de-DE"/>
                </w:rPr>
                <w:drawing>
                  <wp:inline distT="0" distB="0" distL="0" distR="0" wp14:anchorId="2C63F487" wp14:editId="11A8AF4B">
                    <wp:extent cx="226060" cy="226060"/>
                    <wp:effectExtent l="0" t="0" r="0" b="0"/>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t> Note</w:t>
              </w:r>
            </w:ins>
          </w:p>
          <w:p w14:paraId="1A838DE0" w14:textId="745E0C24" w:rsidR="006C4FB5" w:rsidDel="00183D36" w:rsidRDefault="006C4FB5" w:rsidP="006C4FB5">
            <w:pPr>
              <w:rPr>
                <w:ins w:id="2168" w:author="Author" w:date="2018-01-10T11:47:00Z"/>
                <w:del w:id="2169" w:author="Author" w:date="2018-01-17T14:29:00Z"/>
              </w:rPr>
            </w:pPr>
            <w:ins w:id="2170" w:author="Author" w:date="2018-01-17T14:29:00Z">
              <w:r w:rsidRPr="00273716">
                <w:t>After entering the new values, the old values are displayed crossed out.</w:t>
              </w:r>
            </w:ins>
            <w:del w:id="2171" w:author="Author" w:date="2018-01-17T14:29:00Z">
              <w:r w:rsidRPr="00273716" w:rsidDel="00183D36">
                <w:delText xml:space="preserve">Make changes in the </w:delText>
              </w:r>
              <w:r w:rsidRPr="00273716" w:rsidDel="00183D36">
                <w:rPr>
                  <w:rStyle w:val="SAPScreenElement"/>
                </w:rPr>
                <w:delText xml:space="preserve">Job Information </w:delText>
              </w:r>
              <w:r w:rsidRPr="00273716" w:rsidDel="00183D36">
                <w:delText xml:space="preserve">block as appropriate. </w:delText>
              </w:r>
            </w:del>
            <w:ins w:id="2172" w:author="Author" w:date="2018-01-10T11:46:00Z">
              <w:del w:id="2173" w:author="Author" w:date="2018-01-17T14:29:00Z">
                <w:r w:rsidRPr="006643D2" w:rsidDel="00183D36">
                  <w:rPr>
                    <w:highlight w:val="yellow"/>
                    <w:rPrChange w:id="2174" w:author="Author" w:date="2018-01-10T11:47:00Z">
                      <w:rPr/>
                    </w:rPrChange>
                  </w:rPr>
                  <w:delText>not for FR:</w:delText>
                </w:r>
                <w:r w:rsidDel="00183D36">
                  <w:delText xml:space="preserve"> </w:delText>
                </w:r>
              </w:del>
            </w:ins>
            <w:del w:id="2175" w:author="Author" w:date="2018-01-17T14:29:00Z">
              <w:r w:rsidRPr="00273716" w:rsidDel="00183D36">
                <w:delText>Example fields could include:</w:delText>
              </w:r>
            </w:del>
          </w:p>
          <w:p w14:paraId="7506BCF6" w14:textId="5E64CE80" w:rsidR="006C4FB5" w:rsidDel="00183D36" w:rsidRDefault="006C4FB5" w:rsidP="006C4FB5">
            <w:pPr>
              <w:rPr>
                <w:ins w:id="2176" w:author="Author" w:date="2018-01-10T11:47:00Z"/>
                <w:del w:id="2177" w:author="Author" w:date="2018-01-17T14:29:00Z"/>
              </w:rPr>
            </w:pPr>
          </w:p>
          <w:p w14:paraId="5B8438CA" w14:textId="7558DC8C" w:rsidR="006C4FB5" w:rsidRPr="006643D2" w:rsidDel="00183D36" w:rsidRDefault="006C4FB5" w:rsidP="006C4FB5">
            <w:pPr>
              <w:rPr>
                <w:ins w:id="2178" w:author="Author" w:date="2018-01-10T11:47:00Z"/>
                <w:del w:id="2179" w:author="Author" w:date="2018-01-17T14:29:00Z"/>
                <w:highlight w:val="yellow"/>
                <w:rPrChange w:id="2180" w:author="Author" w:date="2018-01-10T11:47:00Z">
                  <w:rPr>
                    <w:ins w:id="2181" w:author="Author" w:date="2018-01-10T11:47:00Z"/>
                    <w:del w:id="2182" w:author="Author" w:date="2018-01-17T14:29:00Z"/>
                  </w:rPr>
                </w:rPrChange>
              </w:rPr>
            </w:pPr>
            <w:ins w:id="2183" w:author="Author" w:date="2018-01-10T11:47:00Z">
              <w:del w:id="2184" w:author="Author" w:date="2018-01-17T14:29:00Z">
                <w:r w:rsidRPr="006643D2" w:rsidDel="00183D36">
                  <w:rPr>
                    <w:highlight w:val="yellow"/>
                    <w:rPrChange w:id="2185" w:author="Author" w:date="2018-01-10T11:47:00Z">
                      <w:rPr/>
                    </w:rPrChange>
                  </w:rPr>
                  <w:delText>for FR only:</w:delText>
                </w:r>
              </w:del>
            </w:ins>
          </w:p>
          <w:p w14:paraId="284A7EB4" w14:textId="585C54B3" w:rsidR="006C4FB5" w:rsidRPr="001046D8" w:rsidDel="00183D36" w:rsidRDefault="006C4FB5" w:rsidP="006C4FB5">
            <w:pPr>
              <w:rPr>
                <w:ins w:id="2186" w:author="Author" w:date="2018-01-10T11:47:00Z"/>
                <w:del w:id="2187" w:author="Author" w:date="2018-01-17T14:29:00Z"/>
              </w:rPr>
            </w:pPr>
            <w:ins w:id="2188" w:author="Author" w:date="2018-01-10T11:47:00Z">
              <w:del w:id="2189" w:author="Author" w:date="2018-01-17T14:29:00Z">
                <w:r w:rsidRPr="006643D2" w:rsidDel="00183D36">
                  <w:rPr>
                    <w:highlight w:val="yellow"/>
                    <w:rPrChange w:id="2190" w:author="Author" w:date="2018-01-10T11:47:00Z">
                      <w:rPr/>
                    </w:rPrChange>
                  </w:rPr>
                  <w:delText xml:space="preserve">For this example, you will need to expand the </w:delText>
                </w:r>
                <w:r w:rsidRPr="006643D2" w:rsidDel="00183D36">
                  <w:rPr>
                    <w:rStyle w:val="SAPScreenElement"/>
                    <w:highlight w:val="yellow"/>
                    <w:rPrChange w:id="2191" w:author="Author" w:date="2018-01-10T11:47:00Z">
                      <w:rPr>
                        <w:rStyle w:val="SAPScreenElement"/>
                      </w:rPr>
                    </w:rPrChange>
                  </w:rPr>
                  <w:delText>Show more fields</w:delText>
                </w:r>
                <w:r w:rsidRPr="006643D2" w:rsidDel="00183D36">
                  <w:rPr>
                    <w:highlight w:val="yellow"/>
                    <w:rPrChange w:id="2192" w:author="Author" w:date="2018-01-10T11:47:00Z">
                      <w:rPr/>
                    </w:rPrChange>
                  </w:rPr>
                  <w:delText xml:space="preserve"> button.</w:delText>
                </w:r>
              </w:del>
            </w:ins>
          </w:p>
          <w:p w14:paraId="6C29CED7" w14:textId="692A4146" w:rsidR="006C4FB5" w:rsidDel="00183D36" w:rsidRDefault="006C4FB5" w:rsidP="006C4FB5">
            <w:pPr>
              <w:rPr>
                <w:ins w:id="2193" w:author="Author" w:date="2018-01-10T11:47:00Z"/>
                <w:del w:id="2194" w:author="Author" w:date="2018-01-17T14:29:00Z"/>
              </w:rPr>
            </w:pPr>
          </w:p>
          <w:p w14:paraId="15329270" w14:textId="2FE7673C" w:rsidR="006C4FB5" w:rsidRPr="006643D2" w:rsidDel="00183D36" w:rsidRDefault="006C4FB5" w:rsidP="006C4FB5">
            <w:pPr>
              <w:rPr>
                <w:ins w:id="2195" w:author="Author" w:date="2018-01-10T11:47:00Z"/>
                <w:del w:id="2196" w:author="Author" w:date="2018-01-17T14:29:00Z"/>
                <w:highlight w:val="yellow"/>
                <w:rPrChange w:id="2197" w:author="Author" w:date="2018-01-10T11:47:00Z">
                  <w:rPr>
                    <w:ins w:id="2198" w:author="Author" w:date="2018-01-10T11:47:00Z"/>
                    <w:del w:id="2199" w:author="Author" w:date="2018-01-17T14:29:00Z"/>
                  </w:rPr>
                </w:rPrChange>
              </w:rPr>
            </w:pPr>
            <w:ins w:id="2200" w:author="Author" w:date="2018-01-10T11:47:00Z">
              <w:del w:id="2201" w:author="Author" w:date="2018-01-17T14:29:00Z">
                <w:r w:rsidRPr="006643D2" w:rsidDel="00183D36">
                  <w:rPr>
                    <w:highlight w:val="yellow"/>
                    <w:rPrChange w:id="2202" w:author="Author" w:date="2018-01-10T11:47:00Z">
                      <w:rPr/>
                    </w:rPrChange>
                  </w:rPr>
                  <w:delText>for FR only:</w:delText>
                </w:r>
              </w:del>
            </w:ins>
          </w:p>
          <w:p w14:paraId="4E03C8D4" w14:textId="39AD770A" w:rsidR="006C4FB5" w:rsidRPr="006643D2" w:rsidDel="00183D36" w:rsidRDefault="006C4FB5" w:rsidP="006C4FB5">
            <w:pPr>
              <w:rPr>
                <w:ins w:id="2203" w:author="Author" w:date="2018-01-10T11:47:00Z"/>
                <w:del w:id="2204" w:author="Author" w:date="2018-01-17T14:29:00Z"/>
                <w:highlight w:val="yellow"/>
                <w:rPrChange w:id="2205" w:author="Author" w:date="2018-01-10T11:47:00Z">
                  <w:rPr>
                    <w:ins w:id="2206" w:author="Author" w:date="2018-01-10T11:47:00Z"/>
                    <w:del w:id="2207" w:author="Author" w:date="2018-01-17T14:29:00Z"/>
                  </w:rPr>
                </w:rPrChange>
              </w:rPr>
            </w:pPr>
            <w:ins w:id="2208" w:author="Author" w:date="2018-01-10T11:47:00Z">
              <w:del w:id="2209" w:author="Author" w:date="2018-01-17T14:29:00Z">
                <w:r w:rsidRPr="006643D2" w:rsidDel="00183D36">
                  <w:rPr>
                    <w:noProof/>
                    <w:highlight w:val="yellow"/>
                    <w:lang w:val="de-DE" w:eastAsia="de-DE"/>
                    <w:rPrChange w:id="2210" w:author="Author" w:date="2018-01-10T11:47:00Z">
                      <w:rPr>
                        <w:noProof/>
                        <w:lang w:val="de-DE" w:eastAsia="de-DE"/>
                      </w:rPr>
                    </w:rPrChange>
                  </w:rPr>
                  <w:drawing>
                    <wp:inline distT="0" distB="0" distL="0" distR="0" wp14:anchorId="5F7C79F3" wp14:editId="455F5225">
                      <wp:extent cx="228600" cy="228600"/>
                      <wp:effectExtent l="0" t="0" r="0" b="0"/>
                      <wp:docPr id="2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643D2" w:rsidDel="00183D36">
                  <w:rPr>
                    <w:rFonts w:ascii="BentonSans Regular" w:hAnsi="BentonSans Regular"/>
                    <w:color w:val="666666"/>
                    <w:sz w:val="22"/>
                    <w:highlight w:val="yellow"/>
                    <w:rPrChange w:id="2211" w:author="Author" w:date="2018-01-10T11:47:00Z">
                      <w:rPr>
                        <w:rFonts w:ascii="BentonSans Regular" w:hAnsi="BentonSans Regular"/>
                        <w:color w:val="666666"/>
                        <w:sz w:val="22"/>
                      </w:rPr>
                    </w:rPrChange>
                  </w:rPr>
                  <w:delText>Note</w:delText>
                </w:r>
              </w:del>
            </w:ins>
          </w:p>
          <w:p w14:paraId="436D49DA" w14:textId="54B92E5B" w:rsidR="006C4FB5" w:rsidRPr="00273716" w:rsidDel="00183D36" w:rsidRDefault="006C4FB5" w:rsidP="006C4FB5">
            <w:pPr>
              <w:rPr>
                <w:del w:id="2212" w:author="Author" w:date="2018-01-17T14:29:00Z"/>
              </w:rPr>
            </w:pPr>
            <w:ins w:id="2213" w:author="Author" w:date="2018-01-10T11:47:00Z">
              <w:del w:id="2214" w:author="Author" w:date="2018-01-17T14:29:00Z">
                <w:r w:rsidRPr="006643D2" w:rsidDel="00183D36">
                  <w:rPr>
                    <w:highlight w:val="yellow"/>
                    <w:rPrChange w:id="2215" w:author="Author" w:date="2018-01-10T11:47:00Z">
                      <w:rPr/>
                    </w:rPrChange>
                  </w:rPr>
                  <w:delText xml:space="preserve">In this document we assume that during hiring/rehiring of the employee Pay scale type </w:delText>
                </w:r>
                <w:r w:rsidRPr="006643D2" w:rsidDel="00183D36">
                  <w:rPr>
                    <w:rStyle w:val="SAPUserEntry"/>
                    <w:highlight w:val="yellow"/>
                    <w:rPrChange w:id="2216" w:author="Author" w:date="2018-01-10T11:47:00Z">
                      <w:rPr>
                        <w:rStyle w:val="SAPUserEntry"/>
                      </w:rPr>
                    </w:rPrChange>
                  </w:rPr>
                  <w:delText xml:space="preserve">National Collective Agreement for the Personnel of Engineering Design Offices, Consulting Engineers (FRA/1486) </w:delText>
                </w:r>
                <w:r w:rsidRPr="006643D2" w:rsidDel="00183D36">
                  <w:rPr>
                    <w:highlight w:val="yellow"/>
                    <w:rPrChange w:id="2217" w:author="Author" w:date="2018-01-10T11:47:00Z">
                      <w:rPr/>
                    </w:rPrChange>
                  </w:rPr>
                  <w:delText xml:space="preserve">and pay scale area </w:delText>
                </w:r>
                <w:r w:rsidRPr="006643D2" w:rsidDel="00183D36">
                  <w:rPr>
                    <w:rStyle w:val="SAPUserEntry"/>
                    <w:highlight w:val="yellow"/>
                    <w:rPrChange w:id="2218" w:author="Author" w:date="2018-01-10T11:47:00Z">
                      <w:rPr>
                        <w:rStyle w:val="SAPUserEntry"/>
                      </w:rPr>
                    </w:rPrChange>
                  </w:rPr>
                  <w:delText xml:space="preserve">Île-de-France (FRA/11) </w:delText>
                </w:r>
                <w:r w:rsidRPr="006643D2" w:rsidDel="00183D36">
                  <w:rPr>
                    <w:highlight w:val="yellow"/>
                    <w:rPrChange w:id="2219" w:author="Author" w:date="2018-01-10T11:47:00Z">
                      <w:rPr/>
                    </w:rPrChange>
                  </w:rPr>
                  <w:delText xml:space="preserve">have been selected. For details refer to test script of scope item </w:delText>
                </w:r>
                <w:r w:rsidRPr="006643D2" w:rsidDel="00183D36">
                  <w:rPr>
                    <w:rStyle w:val="SAPScreenElement"/>
                    <w:color w:val="auto"/>
                    <w:highlight w:val="yellow"/>
                    <w:rPrChange w:id="2220" w:author="Author" w:date="2018-01-10T11:47:00Z">
                      <w:rPr>
                        <w:rStyle w:val="SAPScreenElement"/>
                        <w:color w:val="auto"/>
                      </w:rPr>
                    </w:rPrChange>
                  </w:rPr>
                  <w:delText>Add New Employee / Rehire (FJ0).</w:delText>
                </w:r>
              </w:del>
            </w:ins>
          </w:p>
          <w:p w14:paraId="2727654D" w14:textId="1CB2FDA7" w:rsidR="006C4FB5" w:rsidRPr="00273716" w:rsidDel="00183D36" w:rsidRDefault="006C4FB5" w:rsidP="006C4FB5">
            <w:pPr>
              <w:pStyle w:val="SAPNoteHeading"/>
              <w:ind w:left="0"/>
              <w:rPr>
                <w:del w:id="2221" w:author="Author" w:date="2018-01-17T14:29:00Z"/>
              </w:rPr>
            </w:pPr>
            <w:del w:id="2222" w:author="Author" w:date="2018-01-17T14:29:00Z">
              <w:r w:rsidRPr="00273716" w:rsidDel="00183D36">
                <w:rPr>
                  <w:noProof/>
                  <w:lang w:val="de-DE" w:eastAsia="de-DE"/>
                </w:rPr>
                <w:drawing>
                  <wp:inline distT="0" distB="0" distL="0" distR="0" wp14:anchorId="3AE99E68" wp14:editId="2F6ECDE7">
                    <wp:extent cx="226060" cy="226060"/>
                    <wp:effectExtent l="0" t="0" r="0" b="0"/>
                    <wp:docPr id="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rsidDel="00183D36">
                <w:delText> Note</w:delText>
              </w:r>
            </w:del>
          </w:p>
          <w:p w14:paraId="61BBD564" w14:textId="19B9C012" w:rsidR="006C4FB5" w:rsidRPr="00273716" w:rsidRDefault="006C4FB5" w:rsidP="006C4FB5">
            <w:pPr>
              <w:pStyle w:val="ListContinue2"/>
              <w:ind w:left="0"/>
            </w:pPr>
            <w:del w:id="2223" w:author="Author" w:date="2018-01-17T14:29:00Z">
              <w:r w:rsidRPr="00273716" w:rsidDel="00183D36">
                <w:delText>After entering the new values, the old values are displayed crossed out.</w:delText>
              </w:r>
            </w:del>
          </w:p>
        </w:tc>
        <w:tc>
          <w:tcPr>
            <w:tcW w:w="3392" w:type="dxa"/>
            <w:hideMark/>
          </w:tcPr>
          <w:p w14:paraId="695D53D7" w14:textId="77777777" w:rsidR="006C4FB5" w:rsidRDefault="006C4FB5" w:rsidP="006C4FB5">
            <w:pPr>
              <w:rPr>
                <w:ins w:id="2224" w:author="Author" w:date="2018-01-17T14:29:00Z"/>
                <w:highlight w:val="cyan"/>
              </w:rPr>
            </w:pPr>
            <w:ins w:id="2225" w:author="Author" w:date="2018-01-17T14:29:00Z">
              <w:r w:rsidRPr="0000527E">
                <w:rPr>
                  <w:highlight w:val="cyan"/>
                </w:rPr>
                <w:t xml:space="preserve">Enter data as required in the country where </w:t>
              </w:r>
              <w:r>
                <w:rPr>
                  <w:highlight w:val="cyan"/>
                </w:rPr>
                <w:t>your</w:t>
              </w:r>
              <w:r w:rsidRPr="0000527E">
                <w:rPr>
                  <w:highlight w:val="cyan"/>
                </w:rPr>
                <w:t xml:space="preserve"> company is located.</w:t>
              </w:r>
            </w:ins>
          </w:p>
          <w:p w14:paraId="3C664396" w14:textId="77777777" w:rsidR="006C4FB5" w:rsidRPr="0094035B" w:rsidRDefault="006C4FB5" w:rsidP="006C4FB5">
            <w:pPr>
              <w:pStyle w:val="SAPNoteHeading"/>
              <w:spacing w:before="60"/>
              <w:ind w:left="0"/>
              <w:rPr>
                <w:ins w:id="2226" w:author="Author" w:date="2018-01-17T14:29:00Z"/>
                <w:highlight w:val="cyan"/>
              </w:rPr>
            </w:pPr>
            <w:ins w:id="2227" w:author="Author" w:date="2018-01-17T14:29:00Z">
              <w:r w:rsidRPr="0094035B">
                <w:rPr>
                  <w:noProof/>
                  <w:highlight w:val="cyan"/>
                  <w:lang w:val="de-DE" w:eastAsia="de-DE"/>
                </w:rPr>
                <w:drawing>
                  <wp:inline distT="0" distB="0" distL="0" distR="0" wp14:anchorId="1BBEA95C" wp14:editId="7C73E51E">
                    <wp:extent cx="219075" cy="238125"/>
                    <wp:effectExtent l="0" t="0" r="9525" b="9525"/>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Pr>
                  <w:highlight w:val="cyan"/>
                </w:rPr>
                <w:t> Caution</w:t>
              </w:r>
            </w:ins>
          </w:p>
          <w:p w14:paraId="7DF63810" w14:textId="7F27102A" w:rsidR="006C4FB5" w:rsidRPr="00273716" w:rsidDel="008B097C" w:rsidRDefault="006C4FB5">
            <w:pPr>
              <w:rPr>
                <w:del w:id="2228" w:author="Author" w:date="2018-01-17T14:29:00Z"/>
              </w:rPr>
            </w:pPr>
            <w:ins w:id="2229" w:author="Author" w:date="2018-01-17T14:29:00Z">
              <w:r w:rsidRPr="0000527E">
                <w:rPr>
                  <w:highlight w:val="cyan"/>
                </w:rPr>
                <w:t>For a detailed list refer to chapter</w:t>
              </w:r>
              <w:r>
                <w:t xml:space="preserve"> </w:t>
              </w:r>
            </w:ins>
            <w:ins w:id="2230" w:author="Author" w:date="2018-01-24T11:41:00Z">
              <w:r w:rsidR="002A5997" w:rsidRPr="002A5997">
                <w:rPr>
                  <w:rFonts w:ascii="BentonSans Bold" w:hAnsi="BentonSans Bold"/>
                  <w:highlight w:val="cyan"/>
                  <w:u w:val="single"/>
                  <w:rPrChange w:id="2231" w:author="Author" w:date="2018-01-24T11:41:00Z">
                    <w:rPr>
                      <w:rFonts w:ascii="BentonSans Bold" w:hAnsi="BentonSans Bold"/>
                      <w:highlight w:val="cyan"/>
                    </w:rPr>
                  </w:rPrChange>
                </w:rPr>
                <w:fldChar w:fldCharType="begin"/>
              </w:r>
              <w:r w:rsidR="002A5997" w:rsidRPr="002A5997">
                <w:rPr>
                  <w:rFonts w:ascii="BentonSans Bold" w:hAnsi="BentonSans Bold"/>
                  <w:highlight w:val="cyan"/>
                  <w:u w:val="single"/>
                  <w:rPrChange w:id="2232" w:author="Author" w:date="2018-01-24T11:41:00Z">
                    <w:rPr>
                      <w:rFonts w:ascii="BentonSans Bold" w:hAnsi="BentonSans Bold"/>
                      <w:highlight w:val="cyan"/>
                    </w:rPr>
                  </w:rPrChange>
                </w:rPr>
                <w:instrText>HYPERLINK  \l "_Job_Information"</w:instrText>
              </w:r>
              <w:r w:rsidR="002A5997" w:rsidRPr="002A5997">
                <w:rPr>
                  <w:rFonts w:ascii="BentonSans Bold" w:hAnsi="BentonSans Bold"/>
                  <w:highlight w:val="cyan"/>
                  <w:u w:val="single"/>
                  <w:rPrChange w:id="2233" w:author="Author" w:date="2018-01-24T11:41:00Z">
                    <w:rPr>
                      <w:rFonts w:ascii="BentonSans Bold" w:hAnsi="BentonSans Bold"/>
                      <w:highlight w:val="cyan"/>
                    </w:rPr>
                  </w:rPrChange>
                </w:rPr>
                <w:fldChar w:fldCharType="separate"/>
              </w:r>
              <w:r w:rsidR="002A5997" w:rsidRPr="002A5997">
                <w:rPr>
                  <w:rStyle w:val="Hyperlink"/>
                  <w:rFonts w:ascii="BentonSans Bold" w:hAnsi="BentonSans Bold"/>
                  <w:highlight w:val="cyan"/>
                  <w:u w:val="single"/>
                  <w:rPrChange w:id="2234" w:author="Author" w:date="2018-01-24T11:41:00Z">
                    <w:rPr>
                      <w:rStyle w:val="Hyperlink"/>
                      <w:rFonts w:ascii="BentonSans Bold" w:hAnsi="BentonSans Bold"/>
                      <w:highlight w:val="cyan"/>
                    </w:rPr>
                  </w:rPrChange>
                </w:rPr>
                <w:t xml:space="preserve">Country-Specific Fields </w:t>
              </w:r>
              <w:r w:rsidR="002A5997" w:rsidRPr="002A5997">
                <w:rPr>
                  <w:rStyle w:val="Hyperlink"/>
                  <w:rFonts w:ascii="BentonSans Bold" w:hAnsi="BentonSans Bold"/>
                  <w:highlight w:val="cyan"/>
                  <w:u w:val="single"/>
                  <w:rPrChange w:id="2235" w:author="Author" w:date="2018-01-24T11:41:00Z">
                    <w:rPr>
                      <w:rStyle w:val="Hyperlink"/>
                      <w:rFonts w:ascii="BentonSans Bold" w:hAnsi="BentonSans Bold"/>
                      <w:highlight w:val="cyan"/>
                    </w:rPr>
                  </w:rPrChange>
                </w:rPr>
                <w:sym w:font="Wingdings" w:char="F0E0"/>
              </w:r>
              <w:r w:rsidR="002A5997" w:rsidRPr="002A5997">
                <w:rPr>
                  <w:rStyle w:val="Hyperlink"/>
                  <w:rFonts w:ascii="BentonSans Bold" w:hAnsi="BentonSans Bold"/>
                  <w:highlight w:val="cyan"/>
                  <w:u w:val="single"/>
                  <w:rPrChange w:id="2236" w:author="Author" w:date="2018-01-24T11:41:00Z">
                    <w:rPr>
                      <w:rStyle w:val="Hyperlink"/>
                      <w:rFonts w:ascii="BentonSans Bold" w:hAnsi="BentonSans Bold"/>
                      <w:highlight w:val="cyan"/>
                    </w:rPr>
                  </w:rPrChange>
                </w:rPr>
                <w:t xml:space="preserve"> Job Information</w:t>
              </w:r>
              <w:r w:rsidR="002A5997" w:rsidRPr="002A5997">
                <w:rPr>
                  <w:rFonts w:ascii="BentonSans Bold" w:hAnsi="BentonSans Bold"/>
                  <w:highlight w:val="cyan"/>
                  <w:u w:val="single"/>
                  <w:rPrChange w:id="2237" w:author="Author" w:date="2018-01-24T11:41:00Z">
                    <w:rPr>
                      <w:rFonts w:ascii="BentonSans Bold" w:hAnsi="BentonSans Bold"/>
                      <w:highlight w:val="cyan"/>
                    </w:rPr>
                  </w:rPrChange>
                </w:rPr>
                <w:fldChar w:fldCharType="end"/>
              </w:r>
            </w:ins>
            <w:ins w:id="2238" w:author="Author" w:date="2018-01-17T14:29:00Z">
              <w:del w:id="2239" w:author="Author" w:date="2018-01-24T11:41:00Z">
                <w:r w:rsidRPr="0049257E" w:rsidDel="002A5997">
                  <w:rPr>
                    <w:highlight w:val="cyan"/>
                  </w:rPr>
                  <w:fldChar w:fldCharType="begin"/>
                </w:r>
                <w:r w:rsidRPr="0049257E" w:rsidDel="002A5997">
                  <w:rPr>
                    <w:highlight w:val="cyan"/>
                  </w:rPr>
                  <w:delInstrText xml:space="preserve"> HYPERLINK \l "_Country-Specific_Fields" </w:delInstrText>
                </w:r>
                <w:r w:rsidRPr="0049257E" w:rsidDel="002A5997">
                  <w:rPr>
                    <w:highlight w:val="cyan"/>
                  </w:rPr>
                  <w:fldChar w:fldCharType="separate"/>
                </w:r>
                <w:r w:rsidRPr="0049257E" w:rsidDel="002A5997">
                  <w:rPr>
                    <w:rStyle w:val="Hyperlink"/>
                    <w:rFonts w:ascii="BentonSans Bold" w:hAnsi="BentonSans Bold"/>
                    <w:highlight w:val="cyan"/>
                  </w:rPr>
                  <w:delText>Country-Specific Fields</w:delText>
                </w:r>
                <w:r w:rsidRPr="0049257E" w:rsidDel="002A5997">
                  <w:rPr>
                    <w:rStyle w:val="Hyperlink"/>
                    <w:rFonts w:ascii="BentonSans Bold" w:hAnsi="BentonSans Bold"/>
                    <w:highlight w:val="cyan"/>
                  </w:rPr>
                  <w:fldChar w:fldCharType="end"/>
                </w:r>
              </w:del>
              <w:r w:rsidRPr="0049257E">
                <w:rPr>
                  <w:rFonts w:ascii="BentonSans Bold" w:hAnsi="BentonSans Bold"/>
                  <w:highlight w:val="cyan"/>
                </w:rPr>
                <w:t>.</w:t>
              </w:r>
            </w:ins>
            <w:del w:id="2240" w:author="Author" w:date="2018-01-17T14:29:00Z">
              <w:r w:rsidRPr="00273716" w:rsidDel="008B097C">
                <w:rPr>
                  <w:rStyle w:val="SAPScreenElement"/>
                </w:rPr>
                <w:delText xml:space="preserve">Pay Grade: </w:delText>
              </w:r>
              <w:r w:rsidRPr="00273716" w:rsidDel="008B097C">
                <w:delText>select from drop down a lower grade</w:delText>
              </w:r>
            </w:del>
          </w:p>
          <w:p w14:paraId="0740CA8F" w14:textId="42DE8816" w:rsidR="006C4FB5" w:rsidRPr="00273716" w:rsidDel="008B097C" w:rsidRDefault="006C4FB5">
            <w:pPr>
              <w:rPr>
                <w:del w:id="2241" w:author="Author" w:date="2018-01-17T14:29:00Z"/>
              </w:rPr>
              <w:pPrChange w:id="2242" w:author="Author" w:date="2018-01-17T14:33:00Z">
                <w:pPr>
                  <w:pStyle w:val="SAPNoteHeading"/>
                  <w:ind w:left="0"/>
                </w:pPr>
              </w:pPrChange>
            </w:pPr>
            <w:del w:id="2243" w:author="Author" w:date="2018-01-17T14:29:00Z">
              <w:r w:rsidRPr="00273716" w:rsidDel="008B097C">
                <w:rPr>
                  <w:noProof/>
                  <w:lang w:val="de-DE" w:eastAsia="de-DE"/>
                </w:rPr>
                <w:drawing>
                  <wp:inline distT="0" distB="0" distL="0" distR="0" wp14:anchorId="43AEE6AD" wp14:editId="27D45391">
                    <wp:extent cx="226060" cy="226060"/>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rsidDel="008B097C">
                <w:delText> Recommendation</w:delText>
              </w:r>
            </w:del>
          </w:p>
          <w:p w14:paraId="25218A99" w14:textId="66036814" w:rsidR="006C4FB5" w:rsidRPr="00273716" w:rsidDel="006C4FB5" w:rsidRDefault="006C4FB5">
            <w:pPr>
              <w:rPr>
                <w:del w:id="2244" w:author="Author" w:date="2018-01-17T14:33:00Z"/>
                <w:rStyle w:val="SAPScreenElement"/>
                <w:sz w:val="22"/>
              </w:rPr>
              <w:pPrChange w:id="2245" w:author="Author" w:date="2018-01-17T14:33:00Z">
                <w:pPr>
                  <w:pStyle w:val="ListContinue2"/>
                  <w:ind w:left="0"/>
                </w:pPr>
              </w:pPrChange>
            </w:pPr>
            <w:del w:id="2246" w:author="Author" w:date="2018-01-17T14:29:00Z">
              <w:r w:rsidRPr="00273716" w:rsidDel="008B097C">
                <w:rPr>
                  <w:rStyle w:val="SAPEmphasis"/>
                </w:rPr>
                <w:delText>In case Position Management is enabled in your Employee Central instance</w:delText>
              </w:r>
              <w:r w:rsidRPr="00273716" w:rsidDel="008B097C">
                <w:delText xml:space="preserve">, you might consider also the </w:delText>
              </w:r>
              <w:r w:rsidRPr="00273716" w:rsidDel="008B097C">
                <w:rPr>
                  <w:rFonts w:ascii="BentonSans Regular" w:hAnsi="BentonSans Regular"/>
                  <w:color w:val="666666"/>
                </w:rPr>
                <w:delText>Note</w:delText>
              </w:r>
              <w:r w:rsidRPr="00273716" w:rsidDel="008B097C">
                <w:delText xml:space="preserve"> ahead of this table.</w:delText>
              </w:r>
            </w:del>
          </w:p>
          <w:p w14:paraId="12CEC396" w14:textId="77777777" w:rsidR="006C4FB5" w:rsidDel="006C4FB5" w:rsidRDefault="006C4FB5">
            <w:pPr>
              <w:rPr>
                <w:ins w:id="2247" w:author="Author" w:date="2018-01-10T11:48:00Z"/>
                <w:del w:id="2248" w:author="Author" w:date="2018-01-17T14:30:00Z"/>
                <w:rStyle w:val="SAPScreenElement"/>
                <w:highlight w:val="yellow"/>
              </w:rPr>
            </w:pPr>
            <w:ins w:id="2249" w:author="Author" w:date="2018-01-10T11:48:00Z">
              <w:del w:id="2250" w:author="Author" w:date="2018-01-17T14:30:00Z">
                <w:r w:rsidDel="006C4FB5">
                  <w:rPr>
                    <w:rStyle w:val="SAPScreenElement"/>
                    <w:highlight w:val="yellow"/>
                  </w:rPr>
                  <w:delText>for FR only:</w:delText>
                </w:r>
              </w:del>
            </w:ins>
          </w:p>
          <w:p w14:paraId="21320738" w14:textId="05EC937A" w:rsidR="006C4FB5" w:rsidRPr="00B01E22" w:rsidDel="006C4FB5" w:rsidRDefault="006C4FB5">
            <w:pPr>
              <w:rPr>
                <w:ins w:id="2251" w:author="Author" w:date="2018-01-10T11:48:00Z"/>
                <w:del w:id="2252" w:author="Author" w:date="2018-01-17T14:33:00Z"/>
                <w:rStyle w:val="SAPScreenElement"/>
                <w:highlight w:val="yellow"/>
              </w:rPr>
            </w:pPr>
            <w:ins w:id="2253" w:author="Author" w:date="2018-01-10T11:48:00Z">
              <w:del w:id="2254" w:author="Author" w:date="2018-01-17T14:30:00Z">
                <w:r w:rsidRPr="006643D2" w:rsidDel="006C4FB5">
                  <w:rPr>
                    <w:rStyle w:val="SAPScreenElement"/>
                    <w:highlight w:val="yellow"/>
                    <w:rPrChange w:id="2255" w:author="Author" w:date="2018-01-10T11:48:00Z">
                      <w:rPr>
                        <w:rStyle w:val="SAPScreenElement"/>
                      </w:rPr>
                    </w:rPrChange>
                  </w:rPr>
                  <w:delText xml:space="preserve">Pay Scale Type: </w:delText>
                </w:r>
                <w:r w:rsidRPr="006643D2" w:rsidDel="006C4FB5">
                  <w:rPr>
                    <w:highlight w:val="yellow"/>
                    <w:rPrChange w:id="2256" w:author="Author" w:date="2018-01-10T11:48:00Z">
                      <w:rPr/>
                    </w:rPrChange>
                  </w:rPr>
                  <w:delText>select from drop down for example</w:delText>
                </w:r>
                <w:r w:rsidRPr="006643D2" w:rsidDel="006C4FB5">
                  <w:rPr>
                    <w:rStyle w:val="SAPScreenElement"/>
                    <w:highlight w:val="yellow"/>
                    <w:rPrChange w:id="2257" w:author="Author" w:date="2018-01-10T11:48:00Z">
                      <w:rPr>
                        <w:rStyle w:val="SAPScreenElement"/>
                      </w:rPr>
                    </w:rPrChange>
                  </w:rPr>
                  <w:delText xml:space="preserve"> </w:delText>
                </w:r>
                <w:r w:rsidRPr="006643D2" w:rsidDel="006C4FB5">
                  <w:rPr>
                    <w:rStyle w:val="SAPUserEntry"/>
                    <w:highlight w:val="yellow"/>
                    <w:rPrChange w:id="2258" w:author="Author" w:date="2018-01-10T11:48:00Z">
                      <w:rPr>
                        <w:rStyle w:val="SAPUserEntry"/>
                      </w:rPr>
                    </w:rPrChange>
                  </w:rPr>
                  <w:delText xml:space="preserve">National Collective Agreement for the Personnel of Engineering Design Offices, Consulting Engineers (FRA/1486) </w:delText>
                </w:r>
                <w:r w:rsidRPr="006643D2" w:rsidDel="006C4FB5">
                  <w:rPr>
                    <w:highlight w:val="yellow"/>
                    <w:rPrChange w:id="2259" w:author="Author" w:date="2018-01-10T11:48:00Z">
                      <w:rPr/>
                    </w:rPrChange>
                  </w:rPr>
                  <w:delText>in case it has not already been selected during hiring/rehiring of the employee.</w:delText>
                </w:r>
              </w:del>
            </w:ins>
          </w:p>
          <w:p w14:paraId="174BABE3" w14:textId="77777777" w:rsidR="006C4FB5" w:rsidRPr="006643D2" w:rsidDel="006C4FB5" w:rsidRDefault="006C4FB5">
            <w:pPr>
              <w:rPr>
                <w:ins w:id="2260" w:author="Author" w:date="2018-01-10T11:48:00Z"/>
                <w:del w:id="2261" w:author="Author" w:date="2018-01-17T14:30:00Z"/>
                <w:rStyle w:val="SAPScreenElement"/>
                <w:highlight w:val="yellow"/>
                <w:rPrChange w:id="2262" w:author="Author" w:date="2018-01-10T11:48:00Z">
                  <w:rPr>
                    <w:ins w:id="2263" w:author="Author" w:date="2018-01-10T11:48:00Z"/>
                    <w:del w:id="2264" w:author="Author" w:date="2018-01-17T14:30:00Z"/>
                    <w:rStyle w:val="SAPScreenElement"/>
                  </w:rPr>
                </w:rPrChange>
              </w:rPr>
            </w:pPr>
            <w:commentRangeStart w:id="2265"/>
            <w:ins w:id="2266" w:author="Author" w:date="2018-01-10T11:48:00Z">
              <w:del w:id="2267" w:author="Author" w:date="2018-01-17T14:30:00Z">
                <w:r w:rsidRPr="006643D2" w:rsidDel="006C4FB5">
                  <w:rPr>
                    <w:rStyle w:val="SAPScreenElement"/>
                    <w:highlight w:val="yellow"/>
                    <w:rPrChange w:id="2268" w:author="Author" w:date="2018-01-10T11:48:00Z">
                      <w:rPr>
                        <w:rStyle w:val="SAPScreenElement"/>
                      </w:rPr>
                    </w:rPrChange>
                  </w:rPr>
                  <w:delText>for FR only:</w:delText>
                </w:r>
              </w:del>
            </w:ins>
          </w:p>
          <w:p w14:paraId="4D0DF450" w14:textId="77777777" w:rsidR="006C4FB5" w:rsidRPr="006643D2" w:rsidDel="006C4FB5" w:rsidRDefault="006C4FB5">
            <w:pPr>
              <w:rPr>
                <w:ins w:id="2269" w:author="Author" w:date="2018-01-10T11:48:00Z"/>
                <w:del w:id="2270" w:author="Author" w:date="2018-01-17T14:30:00Z"/>
                <w:rStyle w:val="SAPUserEntry"/>
                <w:highlight w:val="yellow"/>
                <w:rPrChange w:id="2271" w:author="Author" w:date="2018-01-10T11:48:00Z">
                  <w:rPr>
                    <w:ins w:id="2272" w:author="Author" w:date="2018-01-10T11:48:00Z"/>
                    <w:del w:id="2273" w:author="Author" w:date="2018-01-17T14:30:00Z"/>
                    <w:rStyle w:val="SAPUserEntry"/>
                  </w:rPr>
                </w:rPrChange>
              </w:rPr>
            </w:pPr>
            <w:ins w:id="2274" w:author="Author" w:date="2018-01-10T11:48:00Z">
              <w:del w:id="2275" w:author="Author" w:date="2018-01-17T14:30:00Z">
                <w:r w:rsidRPr="006643D2" w:rsidDel="006C4FB5">
                  <w:rPr>
                    <w:rStyle w:val="SAPScreenElement"/>
                    <w:highlight w:val="yellow"/>
                    <w:rPrChange w:id="2276" w:author="Author" w:date="2018-01-10T11:48:00Z">
                      <w:rPr>
                        <w:rStyle w:val="SAPScreenElement"/>
                      </w:rPr>
                    </w:rPrChange>
                  </w:rPr>
                  <w:delText>Pay Scale Area:</w:delText>
                </w:r>
                <w:r w:rsidRPr="006643D2" w:rsidDel="006C4FB5">
                  <w:rPr>
                    <w:highlight w:val="yellow"/>
                    <w:rPrChange w:id="2277" w:author="Author" w:date="2018-01-10T11:48:00Z">
                      <w:rPr/>
                    </w:rPrChange>
                  </w:rPr>
                  <w:delText xml:space="preserve"> select from drop down for example </w:delText>
                </w:r>
                <w:r w:rsidRPr="006643D2" w:rsidDel="006C4FB5">
                  <w:rPr>
                    <w:rStyle w:val="SAPUserEntry"/>
                    <w:highlight w:val="yellow"/>
                    <w:rPrChange w:id="2278" w:author="Author" w:date="2018-01-10T11:48:00Z">
                      <w:rPr>
                        <w:rStyle w:val="SAPUserEntry"/>
                      </w:rPr>
                    </w:rPrChange>
                  </w:rPr>
                  <w:delText xml:space="preserve">Île-de-France (FRA/11) </w:delText>
                </w:r>
                <w:r w:rsidRPr="006643D2" w:rsidDel="006C4FB5">
                  <w:rPr>
                    <w:highlight w:val="yellow"/>
                    <w:rPrChange w:id="2279" w:author="Author" w:date="2018-01-10T11:48:00Z">
                      <w:rPr/>
                    </w:rPrChange>
                  </w:rPr>
                  <w:delText>in case it has not already been selected during hiring/rehiring of the employee.</w:delText>
                </w:r>
              </w:del>
            </w:ins>
          </w:p>
          <w:p w14:paraId="2B627A87" w14:textId="77777777" w:rsidR="006C4FB5" w:rsidRPr="006643D2" w:rsidDel="006C4FB5" w:rsidRDefault="006C4FB5">
            <w:pPr>
              <w:rPr>
                <w:ins w:id="2280" w:author="Author" w:date="2018-01-10T11:48:00Z"/>
                <w:del w:id="2281" w:author="Author" w:date="2018-01-17T14:30:00Z"/>
                <w:highlight w:val="yellow"/>
                <w:rPrChange w:id="2282" w:author="Author" w:date="2018-01-10T11:48:00Z">
                  <w:rPr>
                    <w:ins w:id="2283" w:author="Author" w:date="2018-01-10T11:48:00Z"/>
                    <w:del w:id="2284" w:author="Author" w:date="2018-01-17T14:30:00Z"/>
                  </w:rPr>
                </w:rPrChange>
              </w:rPr>
              <w:pPrChange w:id="2285" w:author="Author" w:date="2018-01-17T14:33:00Z">
                <w:pPr>
                  <w:pStyle w:val="SAPNoteHeading"/>
                  <w:ind w:left="0"/>
                </w:pPr>
              </w:pPrChange>
            </w:pPr>
            <w:ins w:id="2286" w:author="Author" w:date="2018-01-10T11:48:00Z">
              <w:del w:id="2287" w:author="Author" w:date="2018-01-17T14:30:00Z">
                <w:r w:rsidRPr="006643D2" w:rsidDel="006C4FB5">
                  <w:rPr>
                    <w:noProof/>
                    <w:highlight w:val="yellow"/>
                    <w:lang w:val="de-DE" w:eastAsia="de-DE"/>
                    <w:rPrChange w:id="2288" w:author="Author" w:date="2018-01-10T11:48:00Z">
                      <w:rPr>
                        <w:noProof/>
                        <w:lang w:val="de-DE" w:eastAsia="de-DE"/>
                      </w:rPr>
                    </w:rPrChange>
                  </w:rPr>
                  <w:drawing>
                    <wp:inline distT="0" distB="0" distL="0" distR="0" wp14:anchorId="3182D07D" wp14:editId="02850BC7">
                      <wp:extent cx="228600" cy="228600"/>
                      <wp:effectExtent l="0" t="0" r="0" b="0"/>
                      <wp:docPr id="2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6643D2" w:rsidDel="006C4FB5">
                  <w:rPr>
                    <w:highlight w:val="yellow"/>
                    <w:rPrChange w:id="2289" w:author="Author" w:date="2018-01-10T11:48:00Z">
                      <w:rPr/>
                    </w:rPrChange>
                  </w:rPr>
                  <w:delText> Recommendation</w:delText>
                </w:r>
              </w:del>
            </w:ins>
          </w:p>
          <w:p w14:paraId="7C03623C" w14:textId="3743ADCF" w:rsidR="006C4FB5" w:rsidRPr="00B01E22" w:rsidDel="006C4FB5" w:rsidRDefault="006C4FB5">
            <w:pPr>
              <w:rPr>
                <w:ins w:id="2290" w:author="Author" w:date="2018-01-10T11:48:00Z"/>
                <w:del w:id="2291" w:author="Author" w:date="2018-01-17T14:33:00Z"/>
                <w:rStyle w:val="SAPScreenElement"/>
                <w:highlight w:val="yellow"/>
              </w:rPr>
            </w:pPr>
            <w:ins w:id="2292" w:author="Author" w:date="2018-01-10T11:48:00Z">
              <w:del w:id="2293" w:author="Author" w:date="2018-01-17T14:30:00Z">
                <w:r w:rsidRPr="006643D2" w:rsidDel="006C4FB5">
                  <w:rPr>
                    <w:highlight w:val="yellow"/>
                    <w:rPrChange w:id="2294" w:author="Author" w:date="2018-01-10T11:48:00Z">
                      <w:rPr>
                        <w:rFonts w:ascii="BentonSans Book Italic" w:hAnsi="BentonSans Book Italic"/>
                        <w:color w:val="003283"/>
                      </w:rPr>
                    </w:rPrChange>
                  </w:rPr>
                  <w:delText>Required if integration with Employee Central Payroll is in place.</w:delText>
                </w:r>
              </w:del>
            </w:ins>
            <w:commentRangeEnd w:id="2265"/>
            <w:del w:id="2295" w:author="Author" w:date="2018-01-17T14:30:00Z">
              <w:r w:rsidDel="006C4FB5">
                <w:rPr>
                  <w:rStyle w:val="CommentReference"/>
                </w:rPr>
                <w:commentReference w:id="2265"/>
              </w:r>
            </w:del>
          </w:p>
          <w:p w14:paraId="28DC85CB" w14:textId="77777777" w:rsidR="006C4FB5" w:rsidDel="006C4FB5" w:rsidRDefault="006C4FB5">
            <w:pPr>
              <w:rPr>
                <w:ins w:id="2296" w:author="Author" w:date="2018-01-10T11:49:00Z"/>
                <w:del w:id="2297" w:author="Author" w:date="2018-01-17T14:30:00Z"/>
                <w:highlight w:val="yellow"/>
              </w:rPr>
            </w:pPr>
            <w:del w:id="2298" w:author="Author" w:date="2018-01-17T14:30:00Z">
              <w:r w:rsidRPr="00B01E22" w:rsidDel="006C4FB5">
                <w:rPr>
                  <w:rStyle w:val="SAPScreenElement"/>
                  <w:highlight w:val="yellow"/>
                  <w:rPrChange w:id="2299" w:author="Author" w:date="2018-01-09T14:00:00Z">
                    <w:rPr>
                      <w:rStyle w:val="SAPScreenElement"/>
                    </w:rPr>
                  </w:rPrChange>
                </w:rPr>
                <w:delText>Pay Scale Group:</w:delText>
              </w:r>
              <w:r w:rsidRPr="00B01E22" w:rsidDel="006C4FB5">
                <w:rPr>
                  <w:highlight w:val="yellow"/>
                  <w:rPrChange w:id="2300" w:author="Author" w:date="2018-01-09T14:00:00Z">
                    <w:rPr/>
                  </w:rPrChange>
                </w:rPr>
                <w:delText xml:space="preserve"> select from drop down a lower group, if appropriate</w:delText>
              </w:r>
            </w:del>
          </w:p>
          <w:p w14:paraId="2F058919" w14:textId="77777777" w:rsidR="006C4FB5" w:rsidDel="006C4FB5" w:rsidRDefault="006C4FB5">
            <w:pPr>
              <w:rPr>
                <w:ins w:id="2301" w:author="Author" w:date="2018-01-10T11:49:00Z"/>
                <w:del w:id="2302" w:author="Author" w:date="2018-01-17T14:30:00Z"/>
                <w:highlight w:val="yellow"/>
              </w:rPr>
            </w:pPr>
          </w:p>
          <w:p w14:paraId="02696172" w14:textId="77777777" w:rsidR="006C4FB5" w:rsidDel="006C4FB5" w:rsidRDefault="006C4FB5">
            <w:pPr>
              <w:rPr>
                <w:ins w:id="2303" w:author="Author" w:date="2018-01-10T11:49:00Z"/>
                <w:del w:id="2304" w:author="Author" w:date="2018-01-17T14:30:00Z"/>
                <w:highlight w:val="yellow"/>
              </w:rPr>
            </w:pPr>
            <w:ins w:id="2305" w:author="Author" w:date="2018-01-10T11:49:00Z">
              <w:del w:id="2306" w:author="Author" w:date="2018-01-17T14:30:00Z">
                <w:r w:rsidDel="006C4FB5">
                  <w:rPr>
                    <w:highlight w:val="yellow"/>
                  </w:rPr>
                  <w:delText>for FR:</w:delText>
                </w:r>
              </w:del>
            </w:ins>
          </w:p>
          <w:p w14:paraId="1FCC1255" w14:textId="32F04075" w:rsidR="006C4FB5" w:rsidRPr="00B01E22" w:rsidDel="006C4FB5" w:rsidRDefault="006C4FB5">
            <w:pPr>
              <w:rPr>
                <w:del w:id="2307" w:author="Author" w:date="2018-01-17T14:33:00Z"/>
                <w:rStyle w:val="SAPScreenElement"/>
                <w:highlight w:val="yellow"/>
              </w:rPr>
            </w:pPr>
            <w:ins w:id="2308" w:author="Author" w:date="2018-01-10T11:49:00Z">
              <w:del w:id="2309" w:author="Author" w:date="2018-01-17T14:30:00Z">
                <w:r w:rsidRPr="006643D2" w:rsidDel="006C4FB5">
                  <w:rPr>
                    <w:rStyle w:val="SAPScreenElement"/>
                    <w:highlight w:val="yellow"/>
                    <w:rPrChange w:id="2310" w:author="Author" w:date="2018-01-10T11:49:00Z">
                      <w:rPr>
                        <w:rStyle w:val="SAPScreenElement"/>
                      </w:rPr>
                    </w:rPrChange>
                  </w:rPr>
                  <w:delText>Pay Scale Group</w:delText>
                </w:r>
                <w:r w:rsidRPr="006643D2" w:rsidDel="006C4FB5">
                  <w:rPr>
                    <w:rStyle w:val="SAPScreenElement"/>
                    <w:color w:val="auto"/>
                    <w:highlight w:val="yellow"/>
                    <w:rPrChange w:id="2311" w:author="Author" w:date="2018-01-10T11:49:00Z">
                      <w:rPr>
                        <w:rStyle w:val="SAPScreenElement"/>
                        <w:color w:val="auto"/>
                      </w:rPr>
                    </w:rPrChange>
                  </w:rPr>
                  <w:delText>:</w:delText>
                </w:r>
                <w:r w:rsidRPr="006643D2" w:rsidDel="006C4FB5">
                  <w:rPr>
                    <w:highlight w:val="yellow"/>
                    <w:rPrChange w:id="2312" w:author="Author" w:date="2018-01-10T11:49:00Z">
                      <w:rPr/>
                    </w:rPrChange>
                  </w:rPr>
                  <w:delText xml:space="preserve"> select from drop down for example </w:delText>
                </w:r>
                <w:r w:rsidRPr="006643D2" w:rsidDel="006C4FB5">
                  <w:rPr>
                    <w:rStyle w:val="SAPUserEntry"/>
                    <w:highlight w:val="yellow"/>
                    <w:rPrChange w:id="2313" w:author="Author" w:date="2018-01-10T11:49:00Z">
                      <w:rPr>
                        <w:rStyle w:val="SAPUserEntry"/>
                      </w:rPr>
                    </w:rPrChange>
                  </w:rPr>
                  <w:delText>IC(FRA/11/1486/IC)</w:delText>
                </w:r>
                <w:r w:rsidRPr="006643D2" w:rsidDel="006C4FB5">
                  <w:rPr>
                    <w:highlight w:val="yellow"/>
                    <w:rPrChange w:id="2314" w:author="Author" w:date="2018-01-10T11:49:00Z">
                      <w:rPr/>
                    </w:rPrChange>
                  </w:rPr>
                  <w:delText xml:space="preserve"> (employee is a manager), or </w:delText>
                </w:r>
                <w:r w:rsidRPr="006643D2" w:rsidDel="006C4FB5">
                  <w:rPr>
                    <w:rStyle w:val="SAPUserEntry"/>
                    <w:highlight w:val="yellow"/>
                    <w:rPrChange w:id="2315" w:author="Author" w:date="2018-01-10T11:49:00Z">
                      <w:rPr>
                        <w:rStyle w:val="SAPUserEntry"/>
                      </w:rPr>
                    </w:rPrChange>
                  </w:rPr>
                  <w:delText>ETAM(FRA/11/1486/ETAM)</w:delText>
                </w:r>
                <w:r w:rsidRPr="006643D2" w:rsidDel="006C4FB5">
                  <w:rPr>
                    <w:highlight w:val="yellow"/>
                    <w:rPrChange w:id="2316" w:author="Author" w:date="2018-01-10T11:49:00Z">
                      <w:rPr/>
                    </w:rPrChange>
                  </w:rPr>
                  <w:delText xml:space="preserve"> (employee is a non-manager) in case it has not already been selected during hiring/rehiring of the employee</w:delText>
                </w:r>
              </w:del>
            </w:ins>
          </w:p>
          <w:p w14:paraId="72E7F808" w14:textId="77777777" w:rsidR="006C4FB5" w:rsidDel="006C4FB5" w:rsidRDefault="006C4FB5">
            <w:pPr>
              <w:rPr>
                <w:ins w:id="2317" w:author="Author" w:date="2018-01-10T11:49:00Z"/>
                <w:del w:id="2318" w:author="Author" w:date="2018-01-17T14:30:00Z"/>
                <w:highlight w:val="yellow"/>
              </w:rPr>
            </w:pPr>
            <w:del w:id="2319" w:author="Author" w:date="2018-01-17T14:30:00Z">
              <w:r w:rsidRPr="00B01E22" w:rsidDel="006C4FB5">
                <w:rPr>
                  <w:rStyle w:val="SAPScreenElement"/>
                  <w:highlight w:val="yellow"/>
                  <w:rPrChange w:id="2320" w:author="Author" w:date="2018-01-09T14:00:00Z">
                    <w:rPr>
                      <w:rStyle w:val="SAPScreenElement"/>
                    </w:rPr>
                  </w:rPrChange>
                </w:rPr>
                <w:delText xml:space="preserve">Pay Scale Level: </w:delText>
              </w:r>
              <w:r w:rsidRPr="00B01E22" w:rsidDel="006C4FB5">
                <w:rPr>
                  <w:highlight w:val="yellow"/>
                  <w:rPrChange w:id="2321" w:author="Author" w:date="2018-01-09T14:00:00Z">
                    <w:rPr/>
                  </w:rPrChange>
                </w:rPr>
                <w:delText>select from drop down a lower level, if appropriate</w:delText>
              </w:r>
            </w:del>
          </w:p>
          <w:p w14:paraId="482341BE" w14:textId="77777777" w:rsidR="006C4FB5" w:rsidDel="006C4FB5" w:rsidRDefault="006C4FB5">
            <w:pPr>
              <w:rPr>
                <w:ins w:id="2322" w:author="Author" w:date="2018-01-10T11:49:00Z"/>
                <w:del w:id="2323" w:author="Author" w:date="2018-01-17T14:30:00Z"/>
                <w:highlight w:val="yellow"/>
              </w:rPr>
            </w:pPr>
          </w:p>
          <w:p w14:paraId="0B9DF32A" w14:textId="77777777" w:rsidR="006C4FB5" w:rsidDel="006C4FB5" w:rsidRDefault="006C4FB5">
            <w:pPr>
              <w:rPr>
                <w:ins w:id="2324" w:author="Author" w:date="2018-01-10T11:49:00Z"/>
                <w:del w:id="2325" w:author="Author" w:date="2018-01-17T14:30:00Z"/>
                <w:highlight w:val="yellow"/>
              </w:rPr>
            </w:pPr>
            <w:ins w:id="2326" w:author="Author" w:date="2018-01-10T11:49:00Z">
              <w:del w:id="2327" w:author="Author" w:date="2018-01-17T14:30:00Z">
                <w:r w:rsidDel="006C4FB5">
                  <w:rPr>
                    <w:highlight w:val="yellow"/>
                  </w:rPr>
                  <w:delText>for FR:</w:delText>
                </w:r>
              </w:del>
            </w:ins>
          </w:p>
          <w:p w14:paraId="45863D44" w14:textId="38C114C9" w:rsidR="006C4FB5" w:rsidRPr="00B01E22" w:rsidDel="006C4FB5" w:rsidRDefault="006C4FB5">
            <w:pPr>
              <w:rPr>
                <w:del w:id="2328" w:author="Author" w:date="2018-01-17T14:33:00Z"/>
                <w:rStyle w:val="SAPScreenElement"/>
                <w:rFonts w:asciiTheme="minorHAnsi" w:eastAsiaTheme="minorHAnsi" w:hAnsiTheme="minorHAnsi"/>
                <w:color w:val="auto"/>
                <w:sz w:val="22"/>
                <w:szCs w:val="22"/>
                <w:highlight w:val="yellow"/>
              </w:rPr>
            </w:pPr>
            <w:ins w:id="2329" w:author="Author" w:date="2018-01-10T11:49:00Z">
              <w:del w:id="2330" w:author="Author" w:date="2018-01-17T14:30:00Z">
                <w:r w:rsidRPr="006643D2" w:rsidDel="006C4FB5">
                  <w:rPr>
                    <w:rStyle w:val="SAPScreenElement"/>
                    <w:highlight w:val="yellow"/>
                    <w:rPrChange w:id="2331" w:author="Author" w:date="2018-01-10T11:49:00Z">
                      <w:rPr>
                        <w:rStyle w:val="SAPScreenElement"/>
                      </w:rPr>
                    </w:rPrChange>
                  </w:rPr>
                  <w:delText>Pay Scale Level</w:delText>
                </w:r>
                <w:r w:rsidRPr="006643D2" w:rsidDel="006C4FB5">
                  <w:rPr>
                    <w:rStyle w:val="SAPScreenElement"/>
                    <w:color w:val="auto"/>
                    <w:highlight w:val="yellow"/>
                    <w:rPrChange w:id="2332" w:author="Author" w:date="2018-01-10T11:49:00Z">
                      <w:rPr>
                        <w:rStyle w:val="SAPScreenElement"/>
                        <w:color w:val="auto"/>
                      </w:rPr>
                    </w:rPrChange>
                  </w:rPr>
                  <w:delText xml:space="preserve">: </w:delText>
                </w:r>
                <w:r w:rsidRPr="006643D2" w:rsidDel="006C4FB5">
                  <w:rPr>
                    <w:highlight w:val="yellow"/>
                    <w:rPrChange w:id="2333" w:author="Author" w:date="2018-01-10T11:49:00Z">
                      <w:rPr/>
                    </w:rPrChange>
                  </w:rPr>
                  <w:delText xml:space="preserve">select from drop down a lower grade, for example </w:delText>
                </w:r>
                <w:r w:rsidRPr="006643D2" w:rsidDel="006C4FB5">
                  <w:rPr>
                    <w:rStyle w:val="SAPUserEntry"/>
                    <w:highlight w:val="yellow"/>
                    <w:rPrChange w:id="2334" w:author="Author" w:date="2018-01-10T11:49:00Z">
                      <w:rPr>
                        <w:rStyle w:val="SAPUserEntry"/>
                      </w:rPr>
                    </w:rPrChange>
                  </w:rPr>
                  <w:delText>Position 1.3.1 (FRA/11/1486/ETAM/1.3.1)</w:delText>
                </w:r>
              </w:del>
            </w:ins>
          </w:p>
          <w:p w14:paraId="49E93D95" w14:textId="77777777" w:rsidR="006C4FB5" w:rsidRPr="00E72EDE" w:rsidDel="006C4FB5" w:rsidRDefault="006C4FB5">
            <w:pPr>
              <w:rPr>
                <w:ins w:id="2335" w:author="Author" w:date="2018-01-10T11:52:00Z"/>
                <w:del w:id="2336" w:author="Author" w:date="2018-01-17T14:31:00Z"/>
                <w:highlight w:val="yellow"/>
                <w:rPrChange w:id="2337" w:author="Author" w:date="2018-01-17T15:25:00Z">
                  <w:rPr>
                    <w:ins w:id="2338" w:author="Author" w:date="2018-01-10T11:52:00Z"/>
                    <w:del w:id="2339" w:author="Author" w:date="2018-01-17T14:31:00Z"/>
                    <w:highlight w:val="yellow"/>
                    <w:lang w:val="de-DE"/>
                  </w:rPr>
                </w:rPrChange>
              </w:rPr>
            </w:pPr>
            <w:ins w:id="2340" w:author="Author" w:date="2018-01-10T11:50:00Z">
              <w:del w:id="2341" w:author="Author" w:date="2018-01-17T14:31:00Z">
                <w:r w:rsidRPr="00E72EDE" w:rsidDel="006C4FB5">
                  <w:rPr>
                    <w:highlight w:val="yellow"/>
                  </w:rPr>
                  <w:delText>steht nicht im FR (fehlt?):</w:delText>
                </w:r>
              </w:del>
            </w:ins>
          </w:p>
          <w:p w14:paraId="13EC5BD7" w14:textId="77777777" w:rsidR="006C4FB5" w:rsidRPr="00E72EDE" w:rsidDel="006C4FB5" w:rsidRDefault="006C4FB5">
            <w:pPr>
              <w:rPr>
                <w:ins w:id="2342" w:author="Author" w:date="2018-01-10T11:50:00Z"/>
                <w:del w:id="2343" w:author="Author" w:date="2018-01-17T14:31:00Z"/>
                <w:highlight w:val="yellow"/>
              </w:rPr>
            </w:pPr>
          </w:p>
          <w:p w14:paraId="2E42937A" w14:textId="6D8C115B" w:rsidR="006C4FB5" w:rsidRPr="00273716" w:rsidRDefault="006C4FB5">
            <w:pPr>
              <w:rPr>
                <w:rStyle w:val="SAPScreenElement"/>
                <w:sz w:val="22"/>
              </w:rPr>
            </w:pPr>
            <w:del w:id="2344" w:author="Author" w:date="2018-01-17T14:31:00Z">
              <w:r w:rsidRPr="00B01E22" w:rsidDel="006C4FB5">
                <w:rPr>
                  <w:highlight w:val="yellow"/>
                  <w:rPrChange w:id="2345" w:author="Author" w:date="2018-01-09T14:00:00Z">
                    <w:rPr>
                      <w:rFonts w:ascii="BentonSans Book Italic" w:hAnsi="BentonSans Book Italic"/>
                      <w:color w:val="003283"/>
                    </w:rPr>
                  </w:rPrChange>
                </w:rPr>
                <w:delText>Optionally, you can attach a supporting document</w:delText>
              </w:r>
              <w:r w:rsidRPr="00B01E22" w:rsidDel="006C4FB5">
                <w:rPr>
                  <w:color w:val="1F497D"/>
                  <w:highlight w:val="yellow"/>
                  <w:rPrChange w:id="2346" w:author="Author" w:date="2018-01-09T14:00:00Z">
                    <w:rPr>
                      <w:color w:val="1F497D"/>
                    </w:rPr>
                  </w:rPrChange>
                </w:rPr>
                <w:delText xml:space="preserve"> </w:delText>
              </w:r>
              <w:r w:rsidRPr="00B01E22" w:rsidDel="006C4FB5">
                <w:rPr>
                  <w:highlight w:val="yellow"/>
                  <w:rPrChange w:id="2347" w:author="Author" w:date="2018-01-09T14:00:00Z">
                    <w:rPr/>
                  </w:rPrChange>
                </w:rPr>
                <w:delText>on the pay grade change</w:delText>
              </w:r>
              <w:r w:rsidRPr="00B01E22" w:rsidDel="006C4FB5">
                <w:rPr>
                  <w:color w:val="1F497D"/>
                  <w:highlight w:val="yellow"/>
                  <w:rPrChange w:id="2348" w:author="Author" w:date="2018-01-09T14:00:00Z">
                    <w:rPr>
                      <w:color w:val="1F497D"/>
                    </w:rPr>
                  </w:rPrChange>
                </w:rPr>
                <w:delText>.</w:delText>
              </w:r>
              <w:r w:rsidRPr="00B01E22" w:rsidDel="006C4FB5">
                <w:rPr>
                  <w:highlight w:val="yellow"/>
                  <w:rPrChange w:id="2349" w:author="Author" w:date="2018-01-09T14:00:00Z">
                    <w:rPr/>
                  </w:rPrChange>
                </w:rPr>
                <w:delText xml:space="preserve"> For this, select the </w:delText>
              </w:r>
              <w:r w:rsidRPr="00B01E22" w:rsidDel="006C4FB5">
                <w:rPr>
                  <w:rStyle w:val="SAPScreenElement"/>
                  <w:highlight w:val="yellow"/>
                  <w:rPrChange w:id="2350" w:author="Author" w:date="2018-01-09T14:00:00Z">
                    <w:rPr>
                      <w:rStyle w:val="SAPScreenElement"/>
                    </w:rPr>
                  </w:rPrChange>
                </w:rPr>
                <w:delText>Upload attachment</w:delText>
              </w:r>
              <w:r w:rsidRPr="00B01E22" w:rsidDel="006C4FB5">
                <w:rPr>
                  <w:highlight w:val="yellow"/>
                  <w:rPrChange w:id="2351" w:author="Author" w:date="2018-01-09T14:00:00Z">
                    <w:rPr/>
                  </w:rPrChange>
                </w:rPr>
                <w:delText xml:space="preserve"> link. In the </w:delText>
              </w:r>
              <w:r w:rsidRPr="00B01E22" w:rsidDel="006C4FB5">
                <w:rPr>
                  <w:rStyle w:val="SAPScreenElement"/>
                  <w:highlight w:val="yellow"/>
                  <w:rPrChange w:id="2352" w:author="Author" w:date="2018-01-09T14:00:00Z">
                    <w:rPr>
                      <w:rStyle w:val="SAPScreenElement"/>
                    </w:rPr>
                  </w:rPrChange>
                </w:rPr>
                <w:delText>Upload attachment</w:delText>
              </w:r>
              <w:r w:rsidRPr="00B01E22" w:rsidDel="006C4FB5">
                <w:rPr>
                  <w:highlight w:val="yellow"/>
                  <w:rPrChange w:id="2353" w:author="Author" w:date="2018-01-09T14:00:00Z">
                    <w:rPr/>
                  </w:rPrChange>
                </w:rPr>
                <w:delText xml:space="preserve"> dialog box, browse for the document you want to upload, and then choose </w:delText>
              </w:r>
              <w:r w:rsidRPr="00B01E22" w:rsidDel="006C4FB5">
                <w:rPr>
                  <w:rStyle w:val="SAPScreenElement"/>
                  <w:highlight w:val="yellow"/>
                  <w:rPrChange w:id="2354" w:author="Author" w:date="2018-01-09T14:00:00Z">
                    <w:rPr>
                      <w:rStyle w:val="SAPScreenElement"/>
                    </w:rPr>
                  </w:rPrChange>
                </w:rPr>
                <w:delText>Upload</w:delText>
              </w:r>
              <w:r w:rsidRPr="00B01E22" w:rsidDel="006C4FB5">
                <w:rPr>
                  <w:highlight w:val="yellow"/>
                  <w:rPrChange w:id="2355" w:author="Author" w:date="2018-01-09T14:00:00Z">
                    <w:rPr/>
                  </w:rPrChange>
                </w:rPr>
                <w:delText>.</w:delText>
              </w:r>
            </w:del>
          </w:p>
        </w:tc>
        <w:tc>
          <w:tcPr>
            <w:tcW w:w="4050" w:type="dxa"/>
            <w:hideMark/>
          </w:tcPr>
          <w:p w14:paraId="0C22DE42" w14:textId="77777777" w:rsidR="006C4FB5" w:rsidRPr="006643D2" w:rsidDel="006C4FB5" w:rsidRDefault="006C4FB5" w:rsidP="008232A9">
            <w:pPr>
              <w:pStyle w:val="SAPNoteHeading"/>
              <w:ind w:left="0"/>
              <w:rPr>
                <w:ins w:id="2356" w:author="Author" w:date="2018-01-10T11:51:00Z"/>
                <w:del w:id="2357" w:author="Author" w:date="2018-01-17T14:30:00Z"/>
                <w:highlight w:val="yellow"/>
                <w:rPrChange w:id="2358" w:author="Author" w:date="2018-01-10T11:51:00Z">
                  <w:rPr>
                    <w:ins w:id="2359" w:author="Author" w:date="2018-01-10T11:51:00Z"/>
                    <w:del w:id="2360" w:author="Author" w:date="2018-01-17T14:30:00Z"/>
                  </w:rPr>
                </w:rPrChange>
              </w:rPr>
            </w:pPr>
            <w:ins w:id="2361" w:author="Author" w:date="2018-01-10T11:51:00Z">
              <w:del w:id="2362" w:author="Author" w:date="2018-01-17T14:30:00Z">
                <w:r w:rsidRPr="006643D2" w:rsidDel="006C4FB5">
                  <w:rPr>
                    <w:highlight w:val="yellow"/>
                    <w:rPrChange w:id="2363" w:author="Author" w:date="2018-01-10T11:51:00Z">
                      <w:rPr/>
                    </w:rPrChange>
                  </w:rPr>
                  <w:delText>for FR only:</w:delText>
                </w:r>
              </w:del>
            </w:ins>
          </w:p>
          <w:p w14:paraId="30B544DF" w14:textId="77777777" w:rsidR="006C4FB5" w:rsidRPr="006643D2" w:rsidDel="006C4FB5" w:rsidRDefault="006C4FB5" w:rsidP="008232A9">
            <w:pPr>
              <w:pStyle w:val="SAPNoteHeading"/>
              <w:ind w:left="0"/>
              <w:rPr>
                <w:ins w:id="2364" w:author="Author" w:date="2018-01-10T11:51:00Z"/>
                <w:del w:id="2365" w:author="Author" w:date="2018-01-17T14:30:00Z"/>
                <w:highlight w:val="yellow"/>
                <w:rPrChange w:id="2366" w:author="Author" w:date="2018-01-10T11:51:00Z">
                  <w:rPr>
                    <w:ins w:id="2367" w:author="Author" w:date="2018-01-10T11:51:00Z"/>
                    <w:del w:id="2368" w:author="Author" w:date="2018-01-17T14:30:00Z"/>
                  </w:rPr>
                </w:rPrChange>
              </w:rPr>
            </w:pPr>
            <w:ins w:id="2369" w:author="Author" w:date="2018-01-10T11:51:00Z">
              <w:del w:id="2370" w:author="Author" w:date="2018-01-17T14:30:00Z">
                <w:r w:rsidRPr="006643D2" w:rsidDel="006C4FB5">
                  <w:rPr>
                    <w:noProof/>
                    <w:highlight w:val="yellow"/>
                    <w:lang w:val="de-DE" w:eastAsia="de-DE"/>
                    <w:rPrChange w:id="2371" w:author="Author" w:date="2018-01-10T11:51:00Z">
                      <w:rPr>
                        <w:noProof/>
                        <w:lang w:val="de-DE" w:eastAsia="de-DE"/>
                      </w:rPr>
                    </w:rPrChange>
                  </w:rPr>
                  <w:drawing>
                    <wp:inline distT="0" distB="0" distL="0" distR="0" wp14:anchorId="05BC4388" wp14:editId="22776B23">
                      <wp:extent cx="226060" cy="226060"/>
                      <wp:effectExtent l="0" t="0" r="0" b="0"/>
                      <wp:docPr id="2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6643D2" w:rsidDel="006C4FB5">
                  <w:rPr>
                    <w:highlight w:val="yellow"/>
                    <w:rPrChange w:id="2372" w:author="Author" w:date="2018-01-10T11:51:00Z">
                      <w:rPr/>
                    </w:rPrChange>
                  </w:rPr>
                  <w:delText> Note</w:delText>
                </w:r>
              </w:del>
            </w:ins>
          </w:p>
          <w:p w14:paraId="351FF003" w14:textId="77777777" w:rsidR="006C4FB5" w:rsidRPr="006643D2" w:rsidDel="006C4FB5" w:rsidRDefault="006C4FB5" w:rsidP="008232A9">
            <w:pPr>
              <w:rPr>
                <w:ins w:id="2373" w:author="Author" w:date="2018-01-10T11:51:00Z"/>
                <w:del w:id="2374" w:author="Author" w:date="2018-01-17T14:30:00Z"/>
                <w:highlight w:val="yellow"/>
                <w:rPrChange w:id="2375" w:author="Author" w:date="2018-01-10T11:51:00Z">
                  <w:rPr>
                    <w:ins w:id="2376" w:author="Author" w:date="2018-01-10T11:51:00Z"/>
                    <w:del w:id="2377" w:author="Author" w:date="2018-01-17T14:30:00Z"/>
                  </w:rPr>
                </w:rPrChange>
              </w:rPr>
            </w:pPr>
            <w:ins w:id="2378" w:author="Author" w:date="2018-01-10T11:51:00Z">
              <w:del w:id="2379" w:author="Author" w:date="2018-01-17T14:30:00Z">
                <w:r w:rsidRPr="006643D2" w:rsidDel="006C4FB5">
                  <w:rPr>
                    <w:highlight w:val="yellow"/>
                    <w:rPrChange w:id="2380" w:author="Author" w:date="2018-01-10T11:51:00Z">
                      <w:rPr/>
                    </w:rPrChange>
                  </w:rPr>
                  <w:delText xml:space="preserve">In case the combination of pay scale type </w:delText>
                </w:r>
                <w:r w:rsidRPr="006643D2" w:rsidDel="006C4FB5">
                  <w:rPr>
                    <w:rStyle w:val="SAPUserEntry"/>
                    <w:highlight w:val="yellow"/>
                    <w:rPrChange w:id="2381" w:author="Author" w:date="2018-01-10T11:51:00Z">
                      <w:rPr>
                        <w:rStyle w:val="SAPUserEntry"/>
                      </w:rPr>
                    </w:rPrChange>
                  </w:rPr>
                  <w:delText>National Collective Agreement for the Personnel of Engineering Design Offices, Consulting Engineers (FRA/1486)</w:delText>
                </w:r>
                <w:r w:rsidRPr="006643D2" w:rsidDel="006C4FB5">
                  <w:rPr>
                    <w:highlight w:val="yellow"/>
                    <w:rPrChange w:id="2382" w:author="Author" w:date="2018-01-10T11:51:00Z">
                      <w:rPr/>
                    </w:rPrChange>
                  </w:rPr>
                  <w:delText xml:space="preserve"> and pay scale area</w:delText>
                </w:r>
                <w:r w:rsidRPr="006643D2" w:rsidDel="006C4FB5">
                  <w:rPr>
                    <w:rStyle w:val="SAPUserEntry"/>
                    <w:highlight w:val="yellow"/>
                    <w:rPrChange w:id="2383" w:author="Author" w:date="2018-01-10T11:51:00Z">
                      <w:rPr>
                        <w:rStyle w:val="SAPUserEntry"/>
                      </w:rPr>
                    </w:rPrChange>
                  </w:rPr>
                  <w:delText xml:space="preserve"> Île-de-France</w:delText>
                </w:r>
                <w:r w:rsidRPr="006643D2" w:rsidDel="006C4FB5">
                  <w:rPr>
                    <w:highlight w:val="yellow"/>
                    <w:rPrChange w:id="2384" w:author="Author" w:date="2018-01-10T11:51:00Z">
                      <w:rPr/>
                    </w:rPrChange>
                  </w:rPr>
                  <w:delText xml:space="preserve"> </w:delText>
                </w:r>
                <w:r w:rsidRPr="006643D2" w:rsidDel="006C4FB5">
                  <w:rPr>
                    <w:rStyle w:val="SAPUserEntry"/>
                    <w:highlight w:val="yellow"/>
                    <w:rPrChange w:id="2385" w:author="Author" w:date="2018-01-10T11:51:00Z">
                      <w:rPr>
                        <w:rStyle w:val="SAPUserEntry"/>
                      </w:rPr>
                    </w:rPrChange>
                  </w:rPr>
                  <w:delText>(FRA/11)</w:delText>
                </w:r>
                <w:r w:rsidRPr="006643D2" w:rsidDel="006C4FB5">
                  <w:rPr>
                    <w:highlight w:val="yellow"/>
                    <w:rPrChange w:id="2386" w:author="Author" w:date="2018-01-10T11:51:00Z">
                      <w:rPr/>
                    </w:rPrChange>
                  </w:rPr>
                  <w:delText xml:space="preserve"> is used, changes to pay scale group and pay scale level lead to an automatic adaption of the pay component in the compensation information.</w:delText>
                </w:r>
              </w:del>
            </w:ins>
          </w:p>
          <w:p w14:paraId="25476421" w14:textId="77777777" w:rsidR="006C4FB5" w:rsidRPr="006643D2" w:rsidDel="006C4FB5" w:rsidRDefault="006C4FB5" w:rsidP="008232A9">
            <w:pPr>
              <w:pStyle w:val="SAPNoteHeading"/>
              <w:ind w:left="0"/>
              <w:rPr>
                <w:ins w:id="2387" w:author="Author" w:date="2018-01-10T11:51:00Z"/>
                <w:del w:id="2388" w:author="Author" w:date="2018-01-17T14:30:00Z"/>
                <w:highlight w:val="yellow"/>
                <w:rPrChange w:id="2389" w:author="Author" w:date="2018-01-10T11:51:00Z">
                  <w:rPr>
                    <w:ins w:id="2390" w:author="Author" w:date="2018-01-10T11:51:00Z"/>
                    <w:del w:id="2391" w:author="Author" w:date="2018-01-17T14:30:00Z"/>
                  </w:rPr>
                </w:rPrChange>
              </w:rPr>
            </w:pPr>
            <w:ins w:id="2392" w:author="Author" w:date="2018-01-10T11:51:00Z">
              <w:del w:id="2393" w:author="Author" w:date="2018-01-17T14:30:00Z">
                <w:r w:rsidRPr="006643D2" w:rsidDel="006C4FB5">
                  <w:rPr>
                    <w:noProof/>
                    <w:highlight w:val="yellow"/>
                    <w:lang w:val="de-DE" w:eastAsia="de-DE"/>
                    <w:rPrChange w:id="2394" w:author="Author" w:date="2018-01-10T11:51:00Z">
                      <w:rPr>
                        <w:noProof/>
                        <w:lang w:val="de-DE" w:eastAsia="de-DE"/>
                      </w:rPr>
                    </w:rPrChange>
                  </w:rPr>
                  <w:drawing>
                    <wp:inline distT="0" distB="0" distL="0" distR="0" wp14:anchorId="5A55D011" wp14:editId="291BF86A">
                      <wp:extent cx="226060" cy="226060"/>
                      <wp:effectExtent l="0" t="0" r="0" b="0"/>
                      <wp:docPr id="2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6643D2" w:rsidDel="006C4FB5">
                  <w:rPr>
                    <w:highlight w:val="yellow"/>
                    <w:rPrChange w:id="2395" w:author="Author" w:date="2018-01-10T11:51:00Z">
                      <w:rPr/>
                    </w:rPrChange>
                  </w:rPr>
                  <w:delText> Note</w:delText>
                </w:r>
              </w:del>
            </w:ins>
          </w:p>
          <w:p w14:paraId="3ED912F1" w14:textId="77777777" w:rsidR="006C4FB5" w:rsidRPr="006643D2" w:rsidDel="006C4FB5" w:rsidRDefault="006C4FB5" w:rsidP="008232A9">
            <w:pPr>
              <w:rPr>
                <w:ins w:id="2396" w:author="Author" w:date="2018-01-10T11:51:00Z"/>
                <w:del w:id="2397" w:author="Author" w:date="2018-01-17T14:30:00Z"/>
                <w:rStyle w:val="SAPEmphasis"/>
                <w:highlight w:val="yellow"/>
                <w:rPrChange w:id="2398" w:author="Author" w:date="2018-01-10T11:51:00Z">
                  <w:rPr>
                    <w:ins w:id="2399" w:author="Author" w:date="2018-01-10T11:51:00Z"/>
                    <w:del w:id="2400" w:author="Author" w:date="2018-01-17T14:30:00Z"/>
                    <w:rStyle w:val="SAPEmphasis"/>
                    <w:color w:val="666666"/>
                    <w:sz w:val="22"/>
                  </w:rPr>
                </w:rPrChange>
              </w:rPr>
            </w:pPr>
            <w:ins w:id="2401" w:author="Author" w:date="2018-01-10T11:51:00Z">
              <w:del w:id="2402" w:author="Author" w:date="2018-01-17T14:30:00Z">
                <w:r w:rsidRPr="006643D2" w:rsidDel="006C4FB5">
                  <w:rPr>
                    <w:highlight w:val="yellow"/>
                    <w:rPrChange w:id="2403" w:author="Author" w:date="2018-01-10T11:51:00Z">
                      <w:rPr>
                        <w:rFonts w:ascii="BentonSans Medium" w:hAnsi="BentonSans Medium"/>
                      </w:rPr>
                    </w:rPrChange>
                  </w:rPr>
                  <w:delText>In general, pay scale groups and pay scale levels should be available for each combination of pay scale type and pay scale area. Within this best practices solution, only one combination of pay scale type and pay scale area is considered, for which values of pay scale group and pay scale level have been defined. For the other pay scale types and pay scale areas delivered in the best practices solution, pay scale groups and levels can be defined in a similar way.</w:delText>
                </w:r>
              </w:del>
            </w:ins>
          </w:p>
          <w:p w14:paraId="28B86FEF" w14:textId="77777777" w:rsidR="006C4FB5" w:rsidRPr="006643D2" w:rsidDel="006C4FB5" w:rsidRDefault="006C4FB5" w:rsidP="008232A9">
            <w:pPr>
              <w:pStyle w:val="SAPNoteHeading"/>
              <w:ind w:left="0"/>
              <w:rPr>
                <w:ins w:id="2404" w:author="Author" w:date="2018-01-10T11:51:00Z"/>
                <w:del w:id="2405" w:author="Author" w:date="2018-01-17T14:30:00Z"/>
                <w:color w:val="auto"/>
                <w:highlight w:val="yellow"/>
                <w:rPrChange w:id="2406" w:author="Author" w:date="2018-01-10T11:51:00Z">
                  <w:rPr>
                    <w:ins w:id="2407" w:author="Author" w:date="2018-01-10T11:51:00Z"/>
                    <w:del w:id="2408" w:author="Author" w:date="2018-01-17T14:30:00Z"/>
                    <w:color w:val="auto"/>
                  </w:rPr>
                </w:rPrChange>
              </w:rPr>
            </w:pPr>
            <w:ins w:id="2409" w:author="Author" w:date="2018-01-10T11:51:00Z">
              <w:del w:id="2410" w:author="Author" w:date="2018-01-17T14:30:00Z">
                <w:r w:rsidRPr="006643D2" w:rsidDel="006C4FB5">
                  <w:rPr>
                    <w:noProof/>
                    <w:highlight w:val="yellow"/>
                    <w:lang w:val="de-DE" w:eastAsia="de-DE"/>
                    <w:rPrChange w:id="2411" w:author="Author" w:date="2018-01-10T11:51:00Z">
                      <w:rPr>
                        <w:noProof/>
                        <w:lang w:val="de-DE" w:eastAsia="de-DE"/>
                      </w:rPr>
                    </w:rPrChange>
                  </w:rPr>
                  <w:drawing>
                    <wp:inline distT="0" distB="0" distL="0" distR="0" wp14:anchorId="3115C4FD" wp14:editId="2B32E684">
                      <wp:extent cx="224155" cy="224155"/>
                      <wp:effectExtent l="0" t="0" r="4445" b="4445"/>
                      <wp:docPr id="2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6643D2" w:rsidDel="006C4FB5">
                  <w:rPr>
                    <w:noProof/>
                    <w:highlight w:val="yellow"/>
                    <w:lang w:eastAsia="zh-CN"/>
                    <w:rPrChange w:id="2412" w:author="Author" w:date="2018-01-10T11:51:00Z">
                      <w:rPr>
                        <w:noProof/>
                        <w:lang w:eastAsia="zh-CN"/>
                      </w:rPr>
                    </w:rPrChange>
                  </w:rPr>
                  <w:delText xml:space="preserve"> </w:delText>
                </w:r>
                <w:r w:rsidRPr="006643D2" w:rsidDel="006C4FB5">
                  <w:rPr>
                    <w:highlight w:val="yellow"/>
                    <w:rPrChange w:id="2413" w:author="Author" w:date="2018-01-10T11:51:00Z">
                      <w:rPr/>
                    </w:rPrChange>
                  </w:rPr>
                  <w:delText>Recommendation</w:delText>
                </w:r>
              </w:del>
            </w:ins>
          </w:p>
          <w:p w14:paraId="46AAE922" w14:textId="77777777" w:rsidR="006C4FB5" w:rsidRPr="006643D2" w:rsidRDefault="006C4FB5" w:rsidP="008232A9">
            <w:pPr>
              <w:rPr>
                <w:ins w:id="2414" w:author="Author" w:date="2018-01-10T11:48:00Z"/>
                <w:highlight w:val="yellow"/>
              </w:rPr>
            </w:pPr>
            <w:ins w:id="2415" w:author="Author" w:date="2018-01-10T11:51:00Z">
              <w:del w:id="2416" w:author="Author" w:date="2018-01-17T14:30:00Z">
                <w:r w:rsidRPr="006643D2" w:rsidDel="006C4FB5">
                  <w:rPr>
                    <w:highlight w:val="yellow"/>
                    <w:rPrChange w:id="2417" w:author="Author" w:date="2018-01-10T11:51:00Z">
                      <w:rPr/>
                    </w:rPrChange>
                  </w:rPr>
                  <w:delText xml:space="preserve">For details to pay scale group and pay scale level values defined for the combination of pay scale type </w:delText>
                </w:r>
                <w:r w:rsidRPr="006643D2" w:rsidDel="006C4FB5">
                  <w:rPr>
                    <w:rStyle w:val="SAPUserEntry"/>
                    <w:highlight w:val="yellow"/>
                    <w:rPrChange w:id="2418" w:author="Author" w:date="2018-01-10T11:51:00Z">
                      <w:rPr>
                        <w:rStyle w:val="SAPUserEntry"/>
                      </w:rPr>
                    </w:rPrChange>
                  </w:rPr>
                  <w:delText>National Collective Agreement for the Personnel of Engineering Design Offices, Consulting Engineers (FRA/1486)</w:delText>
                </w:r>
                <w:r w:rsidRPr="006643D2" w:rsidDel="006C4FB5">
                  <w:rPr>
                    <w:highlight w:val="yellow"/>
                    <w:rPrChange w:id="2419" w:author="Author" w:date="2018-01-10T11:51:00Z">
                      <w:rPr/>
                    </w:rPrChange>
                  </w:rPr>
                  <w:delText xml:space="preserve"> and pay scale area</w:delText>
                </w:r>
                <w:r w:rsidRPr="006643D2" w:rsidDel="006C4FB5">
                  <w:rPr>
                    <w:rStyle w:val="SAPUserEntry"/>
                    <w:highlight w:val="yellow"/>
                    <w:rPrChange w:id="2420" w:author="Author" w:date="2018-01-10T11:51:00Z">
                      <w:rPr>
                        <w:rStyle w:val="SAPUserEntry"/>
                      </w:rPr>
                    </w:rPrChange>
                  </w:rPr>
                  <w:delText xml:space="preserve"> Île-de-France</w:delText>
                </w:r>
                <w:r w:rsidRPr="006643D2" w:rsidDel="006C4FB5">
                  <w:rPr>
                    <w:highlight w:val="yellow"/>
                    <w:rPrChange w:id="2421" w:author="Author" w:date="2018-01-10T11:51:00Z">
                      <w:rPr/>
                    </w:rPrChange>
                  </w:rPr>
                  <w:delText xml:space="preserve"> </w:delText>
                </w:r>
                <w:r w:rsidRPr="006643D2" w:rsidDel="006C4FB5">
                  <w:rPr>
                    <w:rStyle w:val="SAPUserEntry"/>
                    <w:highlight w:val="yellow"/>
                    <w:rPrChange w:id="2422" w:author="Author" w:date="2018-01-10T11:51:00Z">
                      <w:rPr>
                        <w:rStyle w:val="SAPUserEntry"/>
                      </w:rPr>
                    </w:rPrChange>
                  </w:rPr>
                  <w:delText>(FRA/11)</w:delText>
                </w:r>
                <w:r w:rsidRPr="006643D2" w:rsidDel="006C4FB5">
                  <w:rPr>
                    <w:highlight w:val="yellow"/>
                    <w:rPrChange w:id="2423" w:author="Author" w:date="2018-01-10T11:51:00Z">
                      <w:rPr/>
                    </w:rPrChange>
                  </w:rPr>
                  <w:delText xml:space="preserve"> refer to the configuration guide of building block </w:delText>
                </w:r>
                <w:r w:rsidRPr="006643D2" w:rsidDel="006C4FB5">
                  <w:rPr>
                    <w:rStyle w:val="SAPEmphasis"/>
                    <w:highlight w:val="yellow"/>
                    <w:rPrChange w:id="2424" w:author="Author" w:date="2018-01-10T11:51:00Z">
                      <w:rPr>
                        <w:rStyle w:val="SAPEmphasis"/>
                      </w:rPr>
                    </w:rPrChange>
                  </w:rPr>
                  <w:delText>15T</w:delText>
                </w:r>
                <w:r w:rsidRPr="006643D2" w:rsidDel="006C4FB5">
                  <w:rPr>
                    <w:highlight w:val="yellow"/>
                    <w:rPrChange w:id="2425" w:author="Author" w:date="2018-01-10T11:51:00Z">
                      <w:rPr/>
                    </w:rPrChange>
                  </w:rPr>
                  <w:delText xml:space="preserve">, where in chapter </w:delText>
                </w:r>
                <w:r w:rsidRPr="006643D2" w:rsidDel="006C4FB5">
                  <w:rPr>
                    <w:rStyle w:val="SAPTextReference"/>
                    <w:highlight w:val="yellow"/>
                    <w:rPrChange w:id="2426" w:author="Author" w:date="2018-01-10T11:51:00Z">
                      <w:rPr>
                        <w:rStyle w:val="SAPTextReference"/>
                      </w:rPr>
                    </w:rPrChange>
                  </w:rPr>
                  <w:delText>Preparation / Prerequisites</w:delText>
                </w:r>
                <w:r w:rsidRPr="006643D2" w:rsidDel="006C4FB5">
                  <w:rPr>
                    <w:highlight w:val="yellow"/>
                    <w:rPrChange w:id="2427" w:author="Author" w:date="2018-01-10T11:51:00Z">
                      <w:rPr/>
                    </w:rPrChange>
                  </w:rPr>
                  <w:delText xml:space="preserve"> the reference to the appropriate </w:delText>
                </w:r>
                <w:r w:rsidRPr="006643D2" w:rsidDel="006C4FB5">
                  <w:rPr>
                    <w:rStyle w:val="SAPScreenElement"/>
                    <w:color w:val="auto"/>
                    <w:highlight w:val="yellow"/>
                    <w:rPrChange w:id="2428" w:author="Author" w:date="2018-01-10T11:51:00Z">
                      <w:rPr>
                        <w:rStyle w:val="SAPScreenElement"/>
                        <w:color w:val="auto"/>
                      </w:rPr>
                    </w:rPrChange>
                  </w:rPr>
                  <w:delText>Pay Structure</w:delText>
                </w:r>
                <w:r w:rsidRPr="006643D2" w:rsidDel="006C4FB5">
                  <w:rPr>
                    <w:highlight w:val="yellow"/>
                    <w:rPrChange w:id="2429" w:author="Author" w:date="2018-01-10T11:51:00Z">
                      <w:rPr/>
                    </w:rPrChange>
                  </w:rPr>
                  <w:delText xml:space="preserve"> workbook is given.</w:delText>
                </w:r>
              </w:del>
            </w:ins>
          </w:p>
          <w:p w14:paraId="25BE97DE" w14:textId="77777777" w:rsidR="006C4FB5" w:rsidDel="006C4FB5" w:rsidRDefault="006C4FB5" w:rsidP="008232A9">
            <w:pPr>
              <w:rPr>
                <w:ins w:id="2430" w:author="Author" w:date="2018-01-10T11:51:00Z"/>
                <w:del w:id="2431" w:author="Author" w:date="2018-01-17T14:32:00Z"/>
                <w:highlight w:val="yellow"/>
              </w:rPr>
            </w:pPr>
            <w:ins w:id="2432" w:author="Author" w:date="2018-01-10T11:51:00Z">
              <w:del w:id="2433" w:author="Author" w:date="2018-01-17T14:32:00Z">
                <w:r w:rsidDel="006C4FB5">
                  <w:rPr>
                    <w:highlight w:val="yellow"/>
                  </w:rPr>
                  <w:delText>steht nicht bei FR:</w:delText>
                </w:r>
              </w:del>
            </w:ins>
          </w:p>
          <w:p w14:paraId="1BD4E350" w14:textId="77777777" w:rsidR="006C4FB5" w:rsidDel="006C4FB5" w:rsidRDefault="006C4FB5" w:rsidP="008232A9">
            <w:pPr>
              <w:rPr>
                <w:ins w:id="2434" w:author="Author" w:date="2018-01-10T11:51:00Z"/>
                <w:del w:id="2435" w:author="Author" w:date="2018-01-17T14:32:00Z"/>
                <w:highlight w:val="yellow"/>
              </w:rPr>
            </w:pPr>
          </w:p>
          <w:p w14:paraId="5121285D" w14:textId="77777777" w:rsidR="006C4FB5" w:rsidRPr="00B01E22" w:rsidDel="006C4FB5" w:rsidRDefault="006C4FB5" w:rsidP="008232A9">
            <w:pPr>
              <w:rPr>
                <w:del w:id="2436" w:author="Author" w:date="2018-01-17T14:32:00Z"/>
                <w:rStyle w:val="SAPEmphasis"/>
                <w:rFonts w:eastAsiaTheme="minorHAnsi"/>
                <w:sz w:val="22"/>
                <w:szCs w:val="22"/>
                <w:highlight w:val="yellow"/>
                <w:rPrChange w:id="2437" w:author="Author" w:date="2018-01-09T14:00:00Z">
                  <w:rPr>
                    <w:del w:id="2438" w:author="Author" w:date="2018-01-17T14:32:00Z"/>
                    <w:rStyle w:val="SAPEmphasis"/>
                    <w:rFonts w:eastAsiaTheme="minorHAnsi"/>
                    <w:sz w:val="22"/>
                    <w:szCs w:val="22"/>
                  </w:rPr>
                </w:rPrChange>
              </w:rPr>
            </w:pPr>
            <w:del w:id="2439" w:author="Author" w:date="2018-01-17T14:32:00Z">
              <w:r w:rsidRPr="00B01E22" w:rsidDel="006C4FB5">
                <w:rPr>
                  <w:highlight w:val="yellow"/>
                  <w:rPrChange w:id="2440" w:author="Author" w:date="2018-01-09T14:00:00Z">
                    <w:rPr>
                      <w:rFonts w:ascii="BentonSans Medium" w:hAnsi="BentonSans Medium"/>
                    </w:rPr>
                  </w:rPrChange>
                </w:rPr>
                <w:delText>Depending on the business rules configured for various combinations of changes done to the Job Info, changes to the pay scale group and/or pay scale level can lead to an automatic adaption of the existing pay component in the Compensation Info.</w:delText>
              </w:r>
            </w:del>
          </w:p>
          <w:p w14:paraId="00164963" w14:textId="77777777" w:rsidR="006C4FB5" w:rsidRPr="00B01E22" w:rsidDel="006C4FB5" w:rsidRDefault="006C4FB5" w:rsidP="008232A9">
            <w:pPr>
              <w:pStyle w:val="SAPNoteHeading"/>
              <w:ind w:left="0"/>
              <w:rPr>
                <w:del w:id="2441" w:author="Author" w:date="2018-01-17T14:32:00Z"/>
                <w:highlight w:val="yellow"/>
                <w:rPrChange w:id="2442" w:author="Author" w:date="2018-01-09T14:00:00Z">
                  <w:rPr>
                    <w:del w:id="2443" w:author="Author" w:date="2018-01-17T14:32:00Z"/>
                  </w:rPr>
                </w:rPrChange>
              </w:rPr>
            </w:pPr>
            <w:del w:id="2444" w:author="Author" w:date="2018-01-17T14:32:00Z">
              <w:r w:rsidRPr="00B01E22" w:rsidDel="006C4FB5">
                <w:rPr>
                  <w:noProof/>
                  <w:highlight w:val="yellow"/>
                  <w:lang w:val="de-DE" w:eastAsia="de-DE"/>
                  <w:rPrChange w:id="2445" w:author="Author" w:date="2018-01-09T14:00:00Z">
                    <w:rPr>
                      <w:noProof/>
                      <w:lang w:val="de-DE" w:eastAsia="de-DE"/>
                    </w:rPr>
                  </w:rPrChange>
                </w:rPr>
                <w:drawing>
                  <wp:inline distT="0" distB="0" distL="0" distR="0" wp14:anchorId="5AC2302A" wp14:editId="66BEAFC5">
                    <wp:extent cx="226060" cy="226060"/>
                    <wp:effectExtent l="0" t="0" r="0" b="0"/>
                    <wp:docPr id="22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B01E22" w:rsidDel="006C4FB5">
                <w:rPr>
                  <w:highlight w:val="yellow"/>
                  <w:rPrChange w:id="2446" w:author="Author" w:date="2018-01-09T14:00:00Z">
                    <w:rPr/>
                  </w:rPrChange>
                </w:rPr>
                <w:delText> Recommendation</w:delText>
              </w:r>
            </w:del>
          </w:p>
          <w:p w14:paraId="35809203" w14:textId="720A0705" w:rsidR="006C4FB5" w:rsidRPr="00273716" w:rsidRDefault="006C4FB5" w:rsidP="008232A9">
            <w:pPr>
              <w:pStyle w:val="ListContinue2"/>
              <w:ind w:left="0"/>
            </w:pPr>
            <w:del w:id="2447" w:author="Author" w:date="2018-01-17T14:32:00Z">
              <w:r w:rsidRPr="00B01E22" w:rsidDel="006C4FB5">
                <w:rPr>
                  <w:highlight w:val="yellow"/>
                  <w:rPrChange w:id="2448" w:author="Author" w:date="2018-01-09T14:00:00Z">
                    <w:rPr/>
                  </w:rPrChange>
                </w:rPr>
                <w:delText xml:space="preserve">For information related to the preconfigured business rules, refer to the configuration guide of building block </w:delText>
              </w:r>
              <w:r w:rsidRPr="00B01E22" w:rsidDel="006C4FB5">
                <w:rPr>
                  <w:rStyle w:val="SAPEmphasis"/>
                  <w:highlight w:val="yellow"/>
                  <w:rPrChange w:id="2449" w:author="Author" w:date="2018-01-09T14:00:00Z">
                    <w:rPr>
                      <w:rStyle w:val="SAPEmphasis"/>
                    </w:rPr>
                  </w:rPrChange>
                </w:rPr>
                <w:delText>15T</w:delText>
              </w:r>
              <w:r w:rsidRPr="00B01E22" w:rsidDel="006C4FB5">
                <w:rPr>
                  <w:highlight w:val="yellow"/>
                  <w:rPrChange w:id="2450" w:author="Author" w:date="2018-01-09T14:00:00Z">
                    <w:rPr/>
                  </w:rPrChange>
                </w:rPr>
                <w:delText xml:space="preserve">, where in chapter </w:delText>
              </w:r>
              <w:r w:rsidRPr="00B01E22" w:rsidDel="006C4FB5">
                <w:rPr>
                  <w:rStyle w:val="SAPTextReference"/>
                  <w:highlight w:val="yellow"/>
                  <w:rPrChange w:id="2451" w:author="Author" w:date="2018-01-09T14:00:00Z">
                    <w:rPr>
                      <w:rStyle w:val="SAPTextReference"/>
                    </w:rPr>
                  </w:rPrChange>
                </w:rPr>
                <w:delText>Preparation / Prerequisites</w:delText>
              </w:r>
              <w:r w:rsidRPr="00B01E22" w:rsidDel="006C4FB5">
                <w:rPr>
                  <w:highlight w:val="yellow"/>
                  <w:rPrChange w:id="2452" w:author="Author" w:date="2018-01-09T14:00:00Z">
                    <w:rPr/>
                  </w:rPrChange>
                </w:rPr>
                <w:delText xml:space="preserve"> the reference to the appropriate </w:delText>
              </w:r>
              <w:r w:rsidRPr="00B01E22" w:rsidDel="006C4FB5">
                <w:rPr>
                  <w:rStyle w:val="SAPScreenElement"/>
                  <w:color w:val="auto"/>
                  <w:highlight w:val="yellow"/>
                  <w:rPrChange w:id="2453" w:author="Author" w:date="2018-01-09T14:00:00Z">
                    <w:rPr>
                      <w:rStyle w:val="SAPScreenElement"/>
                      <w:color w:val="auto"/>
                    </w:rPr>
                  </w:rPrChange>
                </w:rPr>
                <w:delText>Pay Structure</w:delText>
              </w:r>
              <w:r w:rsidRPr="00B01E22" w:rsidDel="006C4FB5">
                <w:rPr>
                  <w:highlight w:val="yellow"/>
                  <w:rPrChange w:id="2454" w:author="Author" w:date="2018-01-09T14:00:00Z">
                    <w:rPr/>
                  </w:rPrChange>
                </w:rPr>
                <w:delText xml:space="preserve"> workbook is given</w:delText>
              </w:r>
              <w:r w:rsidRPr="00B01E22" w:rsidDel="006C4FB5">
                <w:rPr>
                  <w:rStyle w:val="SAPScreenElement"/>
                  <w:highlight w:val="yellow"/>
                  <w:rPrChange w:id="2455" w:author="Author" w:date="2018-01-09T14:00:00Z">
                    <w:rPr>
                      <w:rStyle w:val="SAPScreenElement"/>
                    </w:rPr>
                  </w:rPrChange>
                </w:rPr>
                <w:delText xml:space="preserve">. </w:delText>
              </w:r>
              <w:r w:rsidRPr="00B01E22" w:rsidDel="006C4FB5">
                <w:rPr>
                  <w:highlight w:val="yellow"/>
                  <w:rPrChange w:id="2456" w:author="Author" w:date="2018-01-09T14:00:00Z">
                    <w:rPr/>
                  </w:rPrChange>
                </w:rPr>
                <w:delText>If required, you can configure additional rules based on your requirements.</w:delText>
              </w:r>
            </w:del>
          </w:p>
        </w:tc>
        <w:tc>
          <w:tcPr>
            <w:tcW w:w="1292" w:type="dxa"/>
          </w:tcPr>
          <w:p w14:paraId="206E5F19" w14:textId="77777777" w:rsidR="006C4FB5" w:rsidRPr="00273716" w:rsidRDefault="006C4FB5" w:rsidP="006C4FB5"/>
        </w:tc>
      </w:tr>
      <w:tr w:rsidR="008232A9" w:rsidRPr="00273716" w14:paraId="1D772C7B" w14:textId="77777777" w:rsidTr="00C3410B">
        <w:trPr>
          <w:trHeight w:val="357"/>
        </w:trPr>
        <w:tc>
          <w:tcPr>
            <w:tcW w:w="713" w:type="dxa"/>
            <w:hideMark/>
          </w:tcPr>
          <w:p w14:paraId="23403393" w14:textId="1FE25882" w:rsidR="008232A9" w:rsidRPr="00273716" w:rsidRDefault="008232A9" w:rsidP="008232A9">
            <w:r w:rsidRPr="00273716">
              <w:t>8</w:t>
            </w:r>
          </w:p>
        </w:tc>
        <w:tc>
          <w:tcPr>
            <w:tcW w:w="1689" w:type="dxa"/>
            <w:hideMark/>
          </w:tcPr>
          <w:p w14:paraId="71074339" w14:textId="3FA3595D" w:rsidR="008232A9" w:rsidRPr="00273716" w:rsidRDefault="008232A9" w:rsidP="008232A9">
            <w:r w:rsidRPr="00273716">
              <w:rPr>
                <w:rStyle w:val="SAPEmphasis"/>
              </w:rPr>
              <w:t>Save Data</w:t>
            </w:r>
          </w:p>
        </w:tc>
        <w:tc>
          <w:tcPr>
            <w:tcW w:w="2638" w:type="dxa"/>
          </w:tcPr>
          <w:p w14:paraId="3CFCD591" w14:textId="3BD9155F" w:rsidR="008232A9" w:rsidRPr="00273716" w:rsidRDefault="008232A9" w:rsidP="008232A9">
            <w:r w:rsidRPr="00273716">
              <w:t xml:space="preserve">Choose the </w:t>
            </w:r>
            <w:r w:rsidRPr="00273716">
              <w:rPr>
                <w:rStyle w:val="SAPScreenElement"/>
              </w:rPr>
              <w:t xml:space="preserve">Save </w:t>
            </w:r>
            <w:del w:id="2457" w:author="Author" w:date="2018-01-15T11:29:00Z">
              <w:r w:rsidRPr="00273716" w:rsidDel="004452EF">
                <w:delText>pushbutton</w:delText>
              </w:r>
            </w:del>
            <w:ins w:id="2458" w:author="Author" w:date="2018-01-15T11:29:00Z">
              <w:r w:rsidR="004452EF">
                <w:t>button</w:t>
              </w:r>
            </w:ins>
            <w:r w:rsidRPr="00273716">
              <w:t xml:space="preserve">. </w:t>
            </w:r>
          </w:p>
        </w:tc>
        <w:tc>
          <w:tcPr>
            <w:tcW w:w="3392" w:type="dxa"/>
          </w:tcPr>
          <w:p w14:paraId="4A99F0A5" w14:textId="77777777" w:rsidR="008232A9" w:rsidRPr="00273716" w:rsidRDefault="008232A9" w:rsidP="008232A9"/>
        </w:tc>
        <w:tc>
          <w:tcPr>
            <w:tcW w:w="4050" w:type="dxa"/>
            <w:hideMark/>
          </w:tcPr>
          <w:p w14:paraId="5493E29F" w14:textId="4190A7DF" w:rsidR="008232A9" w:rsidRPr="00273716" w:rsidRDefault="008232A9" w:rsidP="008232A9">
            <w:r w:rsidRPr="00273716">
              <w:rPr>
                <w:rFonts w:cs="Arial"/>
                <w:bCs/>
              </w:rPr>
              <w:t xml:space="preserve">A workflow is triggered. </w:t>
            </w:r>
            <w:r w:rsidRPr="00273716">
              <w:t xml:space="preserve">The </w:t>
            </w:r>
            <w:r w:rsidRPr="00273716">
              <w:rPr>
                <w:rStyle w:val="SAPScreenElement"/>
              </w:rPr>
              <w:t>Please confirm your request</w:t>
            </w:r>
            <w:r w:rsidRPr="00273716">
              <w:t xml:space="preserve"> dialog box appears on the screen.</w:t>
            </w:r>
          </w:p>
        </w:tc>
        <w:tc>
          <w:tcPr>
            <w:tcW w:w="1292" w:type="dxa"/>
          </w:tcPr>
          <w:p w14:paraId="4869CA00" w14:textId="77777777" w:rsidR="008232A9" w:rsidRPr="00273716" w:rsidRDefault="008232A9" w:rsidP="008232A9"/>
        </w:tc>
      </w:tr>
      <w:tr w:rsidR="008232A9" w:rsidRPr="00273716" w14:paraId="64DFCA15" w14:textId="77777777" w:rsidTr="00C3410B">
        <w:trPr>
          <w:trHeight w:val="357"/>
        </w:trPr>
        <w:tc>
          <w:tcPr>
            <w:tcW w:w="713" w:type="dxa"/>
          </w:tcPr>
          <w:p w14:paraId="7FF23349" w14:textId="496A365D" w:rsidR="008232A9" w:rsidRPr="00273716" w:rsidRDefault="008232A9" w:rsidP="008232A9">
            <w:r w:rsidRPr="00273716">
              <w:t>9</w:t>
            </w:r>
          </w:p>
        </w:tc>
        <w:tc>
          <w:tcPr>
            <w:tcW w:w="1689" w:type="dxa"/>
          </w:tcPr>
          <w:p w14:paraId="09A6781A" w14:textId="7B954C61" w:rsidR="008232A9" w:rsidRPr="00273716" w:rsidRDefault="008232A9" w:rsidP="008232A9">
            <w:pPr>
              <w:rPr>
                <w:rStyle w:val="SAPEmphasis"/>
              </w:rPr>
            </w:pPr>
            <w:r w:rsidRPr="00273716">
              <w:rPr>
                <w:rStyle w:val="SAPEmphasis"/>
              </w:rPr>
              <w:t>Enter Comment to Request</w:t>
            </w:r>
          </w:p>
        </w:tc>
        <w:tc>
          <w:tcPr>
            <w:tcW w:w="2638" w:type="dxa"/>
          </w:tcPr>
          <w:p w14:paraId="525A253B" w14:textId="15B72955" w:rsidR="008232A9" w:rsidRPr="00273716" w:rsidRDefault="008232A9" w:rsidP="008232A9">
            <w:r w:rsidRPr="00273716">
              <w:t xml:space="preserve">In the dialog box, </w:t>
            </w:r>
            <w:r w:rsidRPr="00273716">
              <w:rPr>
                <w:rFonts w:cs="Arial"/>
                <w:bCs/>
              </w:rPr>
              <w:t>enter an appropriate comment to your request.</w:t>
            </w:r>
          </w:p>
        </w:tc>
        <w:tc>
          <w:tcPr>
            <w:tcW w:w="3392" w:type="dxa"/>
          </w:tcPr>
          <w:p w14:paraId="67533394" w14:textId="77777777" w:rsidR="008232A9" w:rsidRPr="00273716" w:rsidRDefault="008232A9" w:rsidP="008232A9"/>
        </w:tc>
        <w:tc>
          <w:tcPr>
            <w:tcW w:w="4050" w:type="dxa"/>
          </w:tcPr>
          <w:p w14:paraId="482BB094" w14:textId="77777777" w:rsidR="008232A9" w:rsidRPr="00273716" w:rsidRDefault="008232A9" w:rsidP="008232A9">
            <w:pPr>
              <w:rPr>
                <w:rFonts w:cs="Arial"/>
                <w:bCs/>
              </w:rPr>
            </w:pPr>
          </w:p>
        </w:tc>
        <w:tc>
          <w:tcPr>
            <w:tcW w:w="1292" w:type="dxa"/>
          </w:tcPr>
          <w:p w14:paraId="4F21F5CE" w14:textId="77777777" w:rsidR="008232A9" w:rsidRPr="00273716" w:rsidRDefault="008232A9" w:rsidP="008232A9"/>
        </w:tc>
      </w:tr>
      <w:tr w:rsidR="008232A9" w:rsidRPr="00273716" w14:paraId="27640E3F" w14:textId="77777777" w:rsidTr="00C3410B">
        <w:trPr>
          <w:trHeight w:val="357"/>
        </w:trPr>
        <w:tc>
          <w:tcPr>
            <w:tcW w:w="713" w:type="dxa"/>
          </w:tcPr>
          <w:p w14:paraId="0F82755E" w14:textId="0AB45E09" w:rsidR="008232A9" w:rsidRPr="00273716" w:rsidRDefault="008232A9" w:rsidP="008232A9">
            <w:r w:rsidRPr="00273716">
              <w:t>10</w:t>
            </w:r>
          </w:p>
        </w:tc>
        <w:tc>
          <w:tcPr>
            <w:tcW w:w="1689" w:type="dxa"/>
          </w:tcPr>
          <w:p w14:paraId="1ADD490E" w14:textId="72A931EF" w:rsidR="008232A9" w:rsidRPr="00273716" w:rsidDel="00854DB9" w:rsidRDefault="008232A9" w:rsidP="008232A9">
            <w:pPr>
              <w:rPr>
                <w:rStyle w:val="SAPEmphasis"/>
              </w:rPr>
            </w:pPr>
            <w:r w:rsidRPr="00273716">
              <w:rPr>
                <w:rStyle w:val="SAPEmphasis"/>
              </w:rPr>
              <w:t>Check Approvers</w:t>
            </w:r>
          </w:p>
        </w:tc>
        <w:tc>
          <w:tcPr>
            <w:tcW w:w="2638" w:type="dxa"/>
          </w:tcPr>
          <w:p w14:paraId="36485083" w14:textId="120BB21C" w:rsidR="008232A9" w:rsidRPr="00273716" w:rsidDel="00854DB9" w:rsidRDefault="008232A9" w:rsidP="008232A9">
            <w:r w:rsidRPr="00273716">
              <w:t xml:space="preserve">In the dialog box, </w:t>
            </w:r>
            <w:r w:rsidRPr="00273716">
              <w:rPr>
                <w:rFonts w:cs="Arial"/>
                <w:bCs/>
              </w:rPr>
              <w:t xml:space="preserve">select the </w:t>
            </w:r>
            <w:r w:rsidRPr="00273716">
              <w:rPr>
                <w:rStyle w:val="SAPScreenElement"/>
              </w:rPr>
              <w:t>Show workflow participants</w:t>
            </w:r>
            <w:r w:rsidRPr="00273716">
              <w:rPr>
                <w:rFonts w:cs="Arial"/>
                <w:bCs/>
              </w:rPr>
              <w:t xml:space="preserve"> link to verify the approvers of the request.</w:t>
            </w:r>
          </w:p>
        </w:tc>
        <w:tc>
          <w:tcPr>
            <w:tcW w:w="3392" w:type="dxa"/>
          </w:tcPr>
          <w:p w14:paraId="0F4594CC" w14:textId="77777777" w:rsidR="008232A9" w:rsidRPr="00273716" w:rsidRDefault="008232A9" w:rsidP="008232A9"/>
        </w:tc>
        <w:tc>
          <w:tcPr>
            <w:tcW w:w="4050" w:type="dxa"/>
          </w:tcPr>
          <w:p w14:paraId="7B6A1C77" w14:textId="0CA9DCB1" w:rsidR="008232A9" w:rsidRPr="00273716" w:rsidRDefault="008232A9" w:rsidP="008232A9">
            <w:pPr>
              <w:rPr>
                <w:rFonts w:cs="Arial"/>
                <w:bCs/>
              </w:rPr>
            </w:pPr>
            <w:r w:rsidRPr="00273716">
              <w:rPr>
                <w:rFonts w:cs="Arial"/>
                <w:bCs/>
              </w:rPr>
              <w:t xml:space="preserve">The </w:t>
            </w:r>
            <w:r w:rsidRPr="00273716">
              <w:t>2</w:t>
            </w:r>
            <w:r w:rsidRPr="00273716">
              <w:rPr>
                <w:vertAlign w:val="superscript"/>
              </w:rPr>
              <w:t>nd</w:t>
            </w:r>
            <w:r w:rsidRPr="00273716" w:rsidDel="00CD381B">
              <w:rPr>
                <w:rFonts w:cs="Arial"/>
                <w:bCs/>
              </w:rPr>
              <w:t xml:space="preserve"> </w:t>
            </w:r>
            <w:r w:rsidRPr="00273716">
              <w:rPr>
                <w:rFonts w:cs="Arial"/>
                <w:bCs/>
              </w:rPr>
              <w:t xml:space="preserve">level manager and the HR </w:t>
            </w:r>
            <w:r w:rsidRPr="00273716">
              <w:t xml:space="preserve">business partner </w:t>
            </w:r>
            <w:r w:rsidRPr="00273716">
              <w:rPr>
                <w:rFonts w:cs="Arial"/>
                <w:bCs/>
              </w:rPr>
              <w:t>of the employee are shown as approvers.</w:t>
            </w:r>
          </w:p>
        </w:tc>
        <w:tc>
          <w:tcPr>
            <w:tcW w:w="1292" w:type="dxa"/>
          </w:tcPr>
          <w:p w14:paraId="30D2F093" w14:textId="77777777" w:rsidR="008232A9" w:rsidRPr="00273716" w:rsidRDefault="008232A9" w:rsidP="008232A9"/>
        </w:tc>
      </w:tr>
      <w:tr w:rsidR="008232A9" w:rsidRPr="00273716" w14:paraId="677E12ED" w14:textId="77777777" w:rsidTr="00C3410B">
        <w:trPr>
          <w:trHeight w:val="357"/>
        </w:trPr>
        <w:tc>
          <w:tcPr>
            <w:tcW w:w="713" w:type="dxa"/>
          </w:tcPr>
          <w:p w14:paraId="5492E473" w14:textId="4488475A" w:rsidR="008232A9" w:rsidRPr="00273716" w:rsidRDefault="008232A9" w:rsidP="008232A9">
            <w:r w:rsidRPr="00273716">
              <w:t>11</w:t>
            </w:r>
          </w:p>
        </w:tc>
        <w:tc>
          <w:tcPr>
            <w:tcW w:w="1689" w:type="dxa"/>
          </w:tcPr>
          <w:p w14:paraId="2252E6B2" w14:textId="69EE0A98" w:rsidR="008232A9" w:rsidRPr="00273716" w:rsidDel="00854DB9" w:rsidRDefault="008232A9" w:rsidP="008232A9">
            <w:pPr>
              <w:rPr>
                <w:rStyle w:val="SAPEmphasis"/>
              </w:rPr>
            </w:pPr>
            <w:r w:rsidRPr="00273716">
              <w:rPr>
                <w:rStyle w:val="SAPEmphasis"/>
              </w:rPr>
              <w:t>Confirm Workflow</w:t>
            </w:r>
          </w:p>
        </w:tc>
        <w:tc>
          <w:tcPr>
            <w:tcW w:w="2638" w:type="dxa"/>
          </w:tcPr>
          <w:p w14:paraId="6169091D" w14:textId="6C195DF4" w:rsidR="008232A9" w:rsidRPr="00273716" w:rsidDel="00854DB9" w:rsidRDefault="008232A9" w:rsidP="008232A9">
            <w:r w:rsidRPr="00273716">
              <w:rPr>
                <w:rFonts w:cs="Arial"/>
                <w:bCs/>
              </w:rPr>
              <w:t xml:space="preserve">Select the </w:t>
            </w:r>
            <w:r w:rsidRPr="00273716">
              <w:rPr>
                <w:rStyle w:val="SAPScreenElement"/>
              </w:rPr>
              <w:t>Confirm</w:t>
            </w:r>
            <w:r w:rsidRPr="00273716">
              <w:rPr>
                <w:rFonts w:cs="Arial"/>
                <w:bCs/>
              </w:rPr>
              <w:t xml:space="preserve"> button.</w:t>
            </w:r>
          </w:p>
        </w:tc>
        <w:tc>
          <w:tcPr>
            <w:tcW w:w="3392" w:type="dxa"/>
          </w:tcPr>
          <w:p w14:paraId="158F7E32" w14:textId="77777777" w:rsidR="008232A9" w:rsidRPr="00273716" w:rsidRDefault="008232A9" w:rsidP="008232A9"/>
        </w:tc>
        <w:tc>
          <w:tcPr>
            <w:tcW w:w="4050" w:type="dxa"/>
          </w:tcPr>
          <w:p w14:paraId="395C04E0" w14:textId="77777777" w:rsidR="008232A9" w:rsidRPr="00273716" w:rsidRDefault="008232A9" w:rsidP="008232A9">
            <w:r w:rsidRPr="00273716">
              <w:t>The message</w:t>
            </w:r>
            <w:r w:rsidRPr="00CC4552">
              <w:rPr>
                <w:rStyle w:val="SAPMonospace"/>
                <w:rPrChange w:id="2459" w:author="Author" w:date="2018-03-01T13:39:00Z">
                  <w:rPr/>
                </w:rPrChange>
              </w:rPr>
              <w:t xml:space="preserve"> </w:t>
            </w:r>
            <w:r w:rsidRPr="00273716">
              <w:rPr>
                <w:rStyle w:val="SAPMonospace"/>
              </w:rPr>
              <w:t xml:space="preserve">Your changes were successfully saved </w:t>
            </w:r>
            <w:r w:rsidRPr="00273716">
              <w:t xml:space="preserve">is displayed. In the employee’s </w:t>
            </w:r>
            <w:r w:rsidRPr="00273716">
              <w:rPr>
                <w:rStyle w:val="SAPScreenElement"/>
              </w:rPr>
              <w:t>Job Information</w:t>
            </w:r>
            <w:r w:rsidRPr="00273716">
              <w:t xml:space="preserve"> block the message</w:t>
            </w:r>
            <w:r w:rsidRPr="00CC4552">
              <w:rPr>
                <w:rStyle w:val="SAPMonospace"/>
                <w:rPrChange w:id="2460" w:author="Author" w:date="2018-03-01T13:39:00Z">
                  <w:rPr/>
                </w:rPrChange>
              </w:rPr>
              <w:t xml:space="preserve"> </w:t>
            </w:r>
            <w:r w:rsidRPr="00273716">
              <w:rPr>
                <w:rStyle w:val="SAPMonospace"/>
              </w:rPr>
              <w:t>Demotion</w:t>
            </w:r>
            <w:r w:rsidRPr="00CC4552">
              <w:rPr>
                <w:rPrChange w:id="2461" w:author="Author" w:date="2018-03-01T13:39:00Z">
                  <w:rPr>
                    <w:rStyle w:val="SAPMonospace"/>
                  </w:rPr>
                </w:rPrChange>
              </w:rPr>
              <w:t xml:space="preserve"> </w:t>
            </w:r>
            <w:r w:rsidRPr="00273716">
              <w:rPr>
                <w:rStyle w:val="SAPMonospace"/>
              </w:rPr>
              <w:t>–</w:t>
            </w:r>
            <w:r w:rsidRPr="00CC4552">
              <w:rPr>
                <w:rPrChange w:id="2462" w:author="Author" w:date="2018-03-01T13:39:00Z">
                  <w:rPr>
                    <w:rStyle w:val="SAPMonospace"/>
                  </w:rPr>
                </w:rPrChange>
              </w:rPr>
              <w:t xml:space="preserve"> </w:t>
            </w:r>
            <w:r w:rsidRPr="00273716">
              <w:rPr>
                <w:rStyle w:val="SAPMonospace"/>
              </w:rPr>
              <w:t>Pay Change pending approval</w:t>
            </w:r>
            <w:r w:rsidRPr="00CC4552">
              <w:rPr>
                <w:rPrChange w:id="2463" w:author="Author" w:date="2018-03-01T13:39:00Z">
                  <w:rPr>
                    <w:rStyle w:val="SAPMonospace"/>
                  </w:rPr>
                </w:rPrChange>
              </w:rPr>
              <w:t xml:space="preserve"> </w:t>
            </w:r>
            <w:r w:rsidRPr="00273716">
              <w:rPr>
                <w:rStyle w:val="SAPMonospace"/>
              </w:rPr>
              <w:t>(mm/dd/yy)</w:t>
            </w:r>
            <w:r w:rsidRPr="00273716">
              <w:t xml:space="preserve"> is displayed. The workflow has been sent to the next processor.</w:t>
            </w:r>
          </w:p>
          <w:p w14:paraId="01F2A0E3" w14:textId="42B9140E" w:rsidR="008232A9" w:rsidRPr="00273716" w:rsidRDefault="008232A9" w:rsidP="008232A9">
            <w:r w:rsidRPr="00273716">
              <w:t xml:space="preserve">Continue with process step </w:t>
            </w:r>
            <w:r w:rsidRPr="00273716">
              <w:rPr>
                <w:rStyle w:val="SAPTextReference"/>
              </w:rPr>
              <w:t>4.2.2 Approving Demotion Request</w:t>
            </w:r>
            <w:r w:rsidRPr="00273716">
              <w:t xml:space="preserve"> and subsequent.</w:t>
            </w:r>
          </w:p>
          <w:p w14:paraId="143F8560" w14:textId="09D31A89" w:rsidR="008232A9" w:rsidRPr="00703703" w:rsidDel="001D5997" w:rsidRDefault="008232A9" w:rsidP="008232A9">
            <w:pPr>
              <w:rPr>
                <w:ins w:id="2464" w:author="Author" w:date="2018-01-10T11:52:00Z"/>
                <w:del w:id="2465" w:author="Author" w:date="2018-01-17T14:36:00Z"/>
                <w:rPrChange w:id="2466" w:author="Author" w:date="2018-01-17T14:36:00Z">
                  <w:rPr>
                    <w:ins w:id="2467" w:author="Author" w:date="2018-01-10T11:52:00Z"/>
                    <w:del w:id="2468" w:author="Author" w:date="2018-01-17T14:36:00Z"/>
                    <w:highlight w:val="yellow"/>
                  </w:rPr>
                </w:rPrChange>
              </w:rPr>
            </w:pPr>
          </w:p>
          <w:p w14:paraId="7A2FCCBB" w14:textId="042C977D" w:rsidR="008232A9" w:rsidRPr="00703703" w:rsidDel="001D5997" w:rsidRDefault="008232A9" w:rsidP="008232A9">
            <w:pPr>
              <w:rPr>
                <w:ins w:id="2469" w:author="Author" w:date="2018-01-10T11:52:00Z"/>
                <w:del w:id="2470" w:author="Author" w:date="2018-01-17T14:36:00Z"/>
                <w:rPrChange w:id="2471" w:author="Author" w:date="2018-01-17T14:36:00Z">
                  <w:rPr>
                    <w:ins w:id="2472" w:author="Author" w:date="2018-01-10T11:52:00Z"/>
                    <w:del w:id="2473" w:author="Author" w:date="2018-01-17T14:36:00Z"/>
                    <w:highlight w:val="yellow"/>
                  </w:rPr>
                </w:rPrChange>
              </w:rPr>
            </w:pPr>
            <w:ins w:id="2474" w:author="Author" w:date="2018-01-10T11:52:00Z">
              <w:del w:id="2475" w:author="Author" w:date="2018-01-17T14:36:00Z">
                <w:r w:rsidRPr="00703703" w:rsidDel="001D5997">
                  <w:rPr>
                    <w:rPrChange w:id="2476" w:author="Author" w:date="2018-01-17T14:36:00Z">
                      <w:rPr>
                        <w:highlight w:val="yellow"/>
                      </w:rPr>
                    </w:rPrChange>
                  </w:rPr>
                  <w:delText>steht nicht im FR:</w:delText>
                </w:r>
              </w:del>
            </w:ins>
          </w:p>
          <w:p w14:paraId="70821BB5" w14:textId="100B155F" w:rsidR="008232A9" w:rsidRPr="00703703" w:rsidRDefault="008232A9" w:rsidP="008232A9">
            <w:pPr>
              <w:rPr>
                <w:rFonts w:ascii="Calibri" w:eastAsia="Times New Roman" w:hAnsi="Calibri"/>
                <w:sz w:val="22"/>
                <w:szCs w:val="22"/>
              </w:rPr>
            </w:pPr>
            <w:r w:rsidRPr="003F4CC3">
              <w:rPr>
                <w:noProof/>
                <w:lang w:val="de-DE" w:eastAsia="de-DE"/>
              </w:rPr>
              <w:drawing>
                <wp:inline distT="0" distB="0" distL="0" distR="0" wp14:anchorId="76FEF88A" wp14:editId="2E91C6DC">
                  <wp:extent cx="228600" cy="228600"/>
                  <wp:effectExtent l="0" t="0" r="0" b="0"/>
                  <wp:docPr id="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3703">
              <w:t> </w:t>
            </w:r>
            <w:r w:rsidRPr="00703703">
              <w:rPr>
                <w:rFonts w:ascii="BentonSans Regular" w:hAnsi="BentonSans Regular"/>
                <w:color w:val="666666"/>
                <w:sz w:val="22"/>
              </w:rPr>
              <w:t>Note</w:t>
            </w:r>
          </w:p>
          <w:p w14:paraId="3CE903C7" w14:textId="495F014F" w:rsidR="008232A9" w:rsidRPr="00273716" w:rsidRDefault="008232A9" w:rsidP="008232A9">
            <w:pPr>
              <w:rPr>
                <w:rFonts w:cs="Arial"/>
                <w:bCs/>
              </w:rPr>
            </w:pPr>
            <w:r w:rsidRPr="00703703">
              <w:t>In case the change in job information leads to an update of the compensation information, too, the message</w:t>
            </w:r>
            <w:r w:rsidRPr="00CC4552">
              <w:rPr>
                <w:rStyle w:val="SAPMonospace"/>
                <w:rPrChange w:id="2477" w:author="Author" w:date="2018-03-01T13:38:00Z">
                  <w:rPr/>
                </w:rPrChange>
              </w:rPr>
              <w:t xml:space="preserve"> </w:t>
            </w:r>
            <w:r w:rsidRPr="00CC4552">
              <w:rPr>
                <w:rStyle w:val="SAPMonospace"/>
                <w:rPrChange w:id="2478" w:author="Author" w:date="2018-03-01T13:38:00Z">
                  <w:rPr>
                    <w:rStyle w:val="SAPScreenElement"/>
                  </w:rPr>
                </w:rPrChange>
              </w:rPr>
              <w:t>Demotion</w:t>
            </w:r>
            <w:r w:rsidRPr="00CC4552">
              <w:rPr>
                <w:rPrChange w:id="2479" w:author="Author" w:date="2018-03-01T13:39:00Z">
                  <w:rPr>
                    <w:rStyle w:val="SAPScreenElement"/>
                  </w:rPr>
                </w:rPrChange>
              </w:rPr>
              <w:t xml:space="preserve"> </w:t>
            </w:r>
            <w:r w:rsidRPr="00CC4552">
              <w:rPr>
                <w:rStyle w:val="SAPMonospace"/>
                <w:rPrChange w:id="2480" w:author="Author" w:date="2018-03-01T13:38:00Z">
                  <w:rPr>
                    <w:rStyle w:val="SAPScreenElement"/>
                  </w:rPr>
                </w:rPrChange>
              </w:rPr>
              <w:t>–</w:t>
            </w:r>
            <w:r w:rsidRPr="00CC4552">
              <w:rPr>
                <w:rPrChange w:id="2481" w:author="Author" w:date="2018-03-01T13:39:00Z">
                  <w:rPr>
                    <w:rStyle w:val="SAPScreenElement"/>
                  </w:rPr>
                </w:rPrChange>
              </w:rPr>
              <w:t xml:space="preserve"> </w:t>
            </w:r>
            <w:r w:rsidRPr="00CC4552">
              <w:rPr>
                <w:rStyle w:val="SAPMonospace"/>
                <w:rPrChange w:id="2482" w:author="Author" w:date="2018-03-01T13:38:00Z">
                  <w:rPr>
                    <w:rStyle w:val="SAPScreenElement"/>
                  </w:rPr>
                </w:rPrChange>
              </w:rPr>
              <w:t>Pay Change pending approval</w:t>
            </w:r>
            <w:r w:rsidRPr="00CC4552">
              <w:rPr>
                <w:rPrChange w:id="2483" w:author="Author" w:date="2018-03-01T13:39:00Z">
                  <w:rPr>
                    <w:rStyle w:val="SAPScreenElement"/>
                  </w:rPr>
                </w:rPrChange>
              </w:rPr>
              <w:t xml:space="preserve"> </w:t>
            </w:r>
            <w:r w:rsidRPr="00CC4552">
              <w:rPr>
                <w:rStyle w:val="SAPMonospace"/>
                <w:rPrChange w:id="2484" w:author="Author" w:date="2018-03-01T13:38:00Z">
                  <w:rPr>
                    <w:rStyle w:val="SAPScreenElement"/>
                  </w:rPr>
                </w:rPrChange>
              </w:rPr>
              <w:t>(mm/dd/yy)</w:t>
            </w:r>
            <w:r w:rsidRPr="00703703">
              <w:t xml:space="preserve"> is displayed also in the </w:t>
            </w:r>
            <w:r w:rsidRPr="00703703">
              <w:rPr>
                <w:rStyle w:val="SAPScreenElement"/>
              </w:rPr>
              <w:t>Compensation Information</w:t>
            </w:r>
            <w:r w:rsidRPr="00703703">
              <w:t xml:space="preserve"> block.</w:t>
            </w:r>
          </w:p>
        </w:tc>
        <w:tc>
          <w:tcPr>
            <w:tcW w:w="1292" w:type="dxa"/>
          </w:tcPr>
          <w:p w14:paraId="5242CB4C" w14:textId="77777777" w:rsidR="008232A9" w:rsidRPr="00273716" w:rsidRDefault="008232A9" w:rsidP="008232A9"/>
        </w:tc>
      </w:tr>
    </w:tbl>
    <w:p w14:paraId="79BD7103" w14:textId="1983A923" w:rsidR="006643D2" w:rsidRPr="00B44967" w:rsidDel="00B44967" w:rsidRDefault="006643D2">
      <w:pPr>
        <w:rPr>
          <w:ins w:id="2485" w:author="Author" w:date="2018-01-10T11:53:00Z"/>
          <w:del w:id="2486" w:author="Author" w:date="2018-02-20T14:25:00Z"/>
          <w:rPrChange w:id="2487" w:author="Author" w:date="2018-02-20T14:25:00Z">
            <w:rPr>
              <w:ins w:id="2488" w:author="Author" w:date="2018-01-10T11:53:00Z"/>
              <w:del w:id="2489" w:author="Author" w:date="2018-02-20T14:25:00Z"/>
              <w:highlight w:val="yellow"/>
            </w:rPr>
          </w:rPrChange>
        </w:rPr>
        <w:pPrChange w:id="2490" w:author="Author" w:date="2018-02-20T14:25:00Z">
          <w:pPr>
            <w:pStyle w:val="SAPNoteHeading"/>
            <w:ind w:left="0"/>
          </w:pPr>
        </w:pPrChange>
      </w:pPr>
      <w:bookmarkStart w:id="2491" w:name="_Toc417388369"/>
      <w:bookmarkStart w:id="2492" w:name="_Toc410684982"/>
      <w:bookmarkStart w:id="2493" w:name="_Toc417388370"/>
      <w:bookmarkStart w:id="2494" w:name="_Toc391914253"/>
      <w:bookmarkStart w:id="2495" w:name="_Toc391746546"/>
      <w:bookmarkStart w:id="2496" w:name="_Toc379273905"/>
      <w:bookmarkStart w:id="2497" w:name="_Toc364081987"/>
      <w:bookmarkStart w:id="2498" w:name="_Toc352681909"/>
      <w:bookmarkStart w:id="2499" w:name="_Ref357250331"/>
      <w:bookmarkEnd w:id="2491"/>
      <w:ins w:id="2500" w:author="Author" w:date="2018-01-10T11:53:00Z">
        <w:del w:id="2501" w:author="Author" w:date="2018-02-20T14:25:00Z">
          <w:r w:rsidRPr="00B44967" w:rsidDel="00B44967">
            <w:rPr>
              <w:rPrChange w:id="2502" w:author="Author" w:date="2018-02-20T14:25:00Z">
                <w:rPr>
                  <w:highlight w:val="yellow"/>
                </w:rPr>
              </w:rPrChange>
            </w:rPr>
            <w:delText>Note steht nicht im FR:</w:delText>
          </w:r>
        </w:del>
      </w:ins>
    </w:p>
    <w:p w14:paraId="39CB8C88" w14:textId="77777777" w:rsidR="00B44967" w:rsidRPr="00B44967" w:rsidRDefault="00B44967">
      <w:pPr>
        <w:rPr>
          <w:ins w:id="2503" w:author="Author" w:date="2018-02-20T14:25:00Z"/>
          <w:rPrChange w:id="2504" w:author="Author" w:date="2018-02-20T14:25:00Z">
            <w:rPr>
              <w:ins w:id="2505" w:author="Author" w:date="2018-02-20T14:25:00Z"/>
              <w:highlight w:val="yellow"/>
            </w:rPr>
          </w:rPrChange>
        </w:rPr>
        <w:pPrChange w:id="2506" w:author="Author" w:date="2018-02-20T14:25:00Z">
          <w:pPr>
            <w:pStyle w:val="SAPNoteHeading"/>
            <w:ind w:left="0"/>
          </w:pPr>
        </w:pPrChange>
      </w:pPr>
    </w:p>
    <w:p w14:paraId="0965522E" w14:textId="4F0CD170" w:rsidR="00054672" w:rsidRPr="008F51EF" w:rsidRDefault="00054672" w:rsidP="00F451BE">
      <w:pPr>
        <w:pStyle w:val="SAPNoteHeading"/>
        <w:ind w:left="0"/>
      </w:pPr>
      <w:r w:rsidRPr="00C8393A">
        <w:rPr>
          <w:noProof/>
          <w:lang w:val="de-DE" w:eastAsia="de-DE"/>
        </w:rPr>
        <w:drawing>
          <wp:inline distT="0" distB="0" distL="0" distR="0" wp14:anchorId="6304D36E" wp14:editId="4B300AF6">
            <wp:extent cx="228600" cy="228600"/>
            <wp:effectExtent l="0" t="0" r="0" b="0"/>
            <wp:docPr id="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8F51EF">
        <w:t>Note</w:t>
      </w:r>
    </w:p>
    <w:p w14:paraId="6AB6FF19" w14:textId="308E59AF" w:rsidR="00054672" w:rsidRPr="008F51EF" w:rsidDel="00B44967" w:rsidRDefault="00054672" w:rsidP="00F451BE">
      <w:pPr>
        <w:rPr>
          <w:ins w:id="2507" w:author="Author" w:date="2018-01-17T14:37:00Z"/>
          <w:del w:id="2508" w:author="Author" w:date="2018-02-20T14:25:00Z"/>
        </w:rPr>
      </w:pPr>
      <w:del w:id="2509" w:author="Author" w:date="2018-02-20T14:25:00Z">
        <w:r w:rsidRPr="008F51EF" w:rsidDel="00B44967">
          <w:delText xml:space="preserve">A change in value of field </w:delText>
        </w:r>
        <w:r w:rsidRPr="008F51EF" w:rsidDel="00B44967">
          <w:rPr>
            <w:rStyle w:val="SAPScreenElement"/>
          </w:rPr>
          <w:delText>FTE</w:delText>
        </w:r>
        <w:r w:rsidRPr="008F51EF" w:rsidDel="00B44967">
          <w:delText xml:space="preserve"> leads also to an automatic adaption of the pay component in the </w:delText>
        </w:r>
        <w:r w:rsidRPr="008F51EF" w:rsidDel="00B44967">
          <w:rPr>
            <w:rStyle w:val="SAPScreenElement"/>
          </w:rPr>
          <w:delText>Compensation Information</w:delText>
        </w:r>
        <w:r w:rsidRPr="008F51EF" w:rsidDel="00B44967">
          <w:delText xml:space="preserve"> </w:delText>
        </w:r>
        <w:r w:rsidR="000D5303" w:rsidRPr="008F51EF" w:rsidDel="00B44967">
          <w:delText>block</w:delText>
        </w:r>
        <w:r w:rsidRPr="008F51EF" w:rsidDel="00B44967">
          <w:delText>.</w:delText>
        </w:r>
      </w:del>
    </w:p>
    <w:p w14:paraId="6659C495" w14:textId="60135707" w:rsidR="001D5997" w:rsidRPr="008F51EF" w:rsidDel="00B44967" w:rsidRDefault="001D5997" w:rsidP="00F451BE">
      <w:pPr>
        <w:rPr>
          <w:ins w:id="2510" w:author="Author" w:date="2018-01-17T14:37:00Z"/>
          <w:del w:id="2511" w:author="Author" w:date="2018-02-20T14:25:00Z"/>
        </w:rPr>
      </w:pPr>
    </w:p>
    <w:p w14:paraId="6D64EACF" w14:textId="60FE9A2E" w:rsidR="001D5997" w:rsidRPr="008F51EF" w:rsidDel="00B44967" w:rsidRDefault="001D5997" w:rsidP="00F451BE">
      <w:pPr>
        <w:rPr>
          <w:ins w:id="2512" w:author="Author" w:date="2018-01-17T14:37:00Z"/>
          <w:del w:id="2513" w:author="Author" w:date="2018-02-20T14:25:00Z"/>
          <w:lang w:val="de-DE"/>
          <w:rPrChange w:id="2514" w:author="Author" w:date="2018-02-26T11:31:00Z">
            <w:rPr>
              <w:ins w:id="2515" w:author="Author" w:date="2018-01-17T14:37:00Z"/>
              <w:del w:id="2516" w:author="Author" w:date="2018-02-20T14:25:00Z"/>
            </w:rPr>
          </w:rPrChange>
        </w:rPr>
      </w:pPr>
      <w:ins w:id="2517" w:author="Author" w:date="2018-01-17T14:37:00Z">
        <w:del w:id="2518" w:author="Author" w:date="2018-02-20T14:25:00Z">
          <w:r w:rsidRPr="008F51EF" w:rsidDel="00B44967">
            <w:rPr>
              <w:lang w:val="de-DE"/>
              <w:rPrChange w:id="2519" w:author="Author" w:date="2018-02-26T11:31:00Z">
                <w:rPr/>
              </w:rPrChange>
            </w:rPr>
            <w:delText>oder (stimmt die folgende Aussage auch für Demotion?)</w:delText>
          </w:r>
        </w:del>
      </w:ins>
    </w:p>
    <w:p w14:paraId="24FF96B8" w14:textId="5FBEC34D" w:rsidR="001D5997" w:rsidRPr="008F51EF" w:rsidDel="00B44967" w:rsidRDefault="001D5997" w:rsidP="00F451BE">
      <w:pPr>
        <w:rPr>
          <w:ins w:id="2520" w:author="Author" w:date="2018-01-17T14:37:00Z"/>
          <w:del w:id="2521" w:author="Author" w:date="2018-02-20T14:25:00Z"/>
          <w:lang w:val="de-DE"/>
          <w:rPrChange w:id="2522" w:author="Author" w:date="2018-02-26T11:31:00Z">
            <w:rPr>
              <w:ins w:id="2523" w:author="Author" w:date="2018-01-17T14:37:00Z"/>
              <w:del w:id="2524" w:author="Author" w:date="2018-02-20T14:25:00Z"/>
            </w:rPr>
          </w:rPrChange>
        </w:rPr>
      </w:pPr>
    </w:p>
    <w:p w14:paraId="4ABC42B5" w14:textId="343B41F0" w:rsidR="001D5997" w:rsidRPr="008F51EF" w:rsidRDefault="001D5997" w:rsidP="001D5997">
      <w:pPr>
        <w:rPr>
          <w:ins w:id="2525" w:author="Author" w:date="2018-01-17T14:37:00Z"/>
        </w:rPr>
      </w:pPr>
      <w:ins w:id="2526" w:author="Author" w:date="2018-01-17T14:37:00Z">
        <w:r w:rsidRPr="008F51EF">
          <w:t xml:space="preserve">If appropriate, you can also change the value of field </w:t>
        </w:r>
        <w:r w:rsidRPr="008F51EF">
          <w:rPr>
            <w:rStyle w:val="SAPScreenElement"/>
          </w:rPr>
          <w:t>FTE</w:t>
        </w:r>
        <w:r w:rsidRPr="008F51EF">
          <w:t xml:space="preserve"> and related fields. Based on the business rule delivered within this </w:t>
        </w:r>
      </w:ins>
      <w:ins w:id="2527" w:author="Author" w:date="2018-03-01T10:41:00Z">
        <w:r w:rsidR="00FC5E09">
          <w:t xml:space="preserve">SAP </w:t>
        </w:r>
      </w:ins>
      <w:ins w:id="2528" w:author="Author" w:date="2018-01-17T14:37:00Z">
        <w:r w:rsidRPr="008F51EF">
          <w:t>Best Practices</w:t>
        </w:r>
        <w:del w:id="2529" w:author="Author" w:date="2018-03-01T10:41:00Z">
          <w:r w:rsidRPr="008F51EF" w:rsidDel="00FC5E09">
            <w:delText xml:space="preserve"> Solution</w:delText>
          </w:r>
        </w:del>
        <w:r w:rsidRPr="008F51EF">
          <w:t xml:space="preserve">, a change of FTE value leads to an automatic adaption of the pay component in the </w:t>
        </w:r>
        <w:r w:rsidRPr="008F51EF">
          <w:rPr>
            <w:rStyle w:val="SAPScreenElement"/>
          </w:rPr>
          <w:t>Compensation Information</w:t>
        </w:r>
        <w:r w:rsidRPr="008F51EF">
          <w:t xml:space="preserve"> block. For information related to the preconfigured business rules, refer to the configuration guide of building block </w:t>
        </w:r>
        <w:r w:rsidRPr="008F51EF">
          <w:rPr>
            <w:b/>
          </w:rPr>
          <w:t>15T</w:t>
        </w:r>
        <w:r w:rsidRPr="008F51EF">
          <w:t xml:space="preserve">, where in chapter </w:t>
        </w:r>
        <w:r w:rsidRPr="008F51EF">
          <w:rPr>
            <w:rStyle w:val="SAPTextReference"/>
          </w:rPr>
          <w:t>Preparation / Prerequisites</w:t>
        </w:r>
        <w:r w:rsidRPr="008F51EF">
          <w:t xml:space="preserve"> the reference to the appropriate </w:t>
        </w:r>
        <w:r w:rsidRPr="008F51EF">
          <w:rPr>
            <w:rStyle w:val="SAPScreenElement"/>
            <w:color w:val="auto"/>
          </w:rPr>
          <w:t>Pay Structure</w:t>
        </w:r>
        <w:r w:rsidRPr="008F51EF">
          <w:t xml:space="preserve"> workbook is given. If required, you can configure additional rules based on your requirements.</w:t>
        </w:r>
      </w:ins>
    </w:p>
    <w:p w14:paraId="3358086D" w14:textId="21F37ADE" w:rsidR="001D5997" w:rsidRPr="003642A1" w:rsidRDefault="001D5997" w:rsidP="001D5997">
      <w:pPr>
        <w:rPr>
          <w:ins w:id="2530" w:author="Author" w:date="2018-01-17T14:37:00Z"/>
        </w:rPr>
      </w:pPr>
      <w:ins w:id="2531" w:author="Author" w:date="2018-01-17T14:37:00Z">
        <w:r w:rsidRPr="008F51EF">
          <w:t xml:space="preserve">In this situation, upon confirming the workflow request (test step # 11 in above </w:t>
        </w:r>
        <w:r w:rsidRPr="008F51EF">
          <w:rPr>
            <w:rStyle w:val="SAPEmphasis"/>
          </w:rPr>
          <w:t>Procedure</w:t>
        </w:r>
        <w:r w:rsidRPr="008F51EF">
          <w:t xml:space="preserve"> table), the message </w:t>
        </w:r>
        <w:del w:id="2532" w:author="Author" w:date="2018-02-20T14:26:00Z">
          <w:r w:rsidRPr="008F51EF" w:rsidDel="00B44967">
            <w:rPr>
              <w:rStyle w:val="SAPScreenElement"/>
            </w:rPr>
            <w:delText>P</w:delText>
          </w:r>
        </w:del>
      </w:ins>
      <w:ins w:id="2533" w:author="Author" w:date="2018-02-20T14:26:00Z">
        <w:r w:rsidR="00B44967" w:rsidRPr="008F51EF">
          <w:rPr>
            <w:rStyle w:val="SAPScreenElement"/>
            <w:rPrChange w:id="2534" w:author="Author" w:date="2018-02-26T11:31:00Z">
              <w:rPr>
                <w:rStyle w:val="SAPScreenElement"/>
                <w:highlight w:val="yellow"/>
              </w:rPr>
            </w:rPrChange>
          </w:rPr>
          <w:t>De</w:t>
        </w:r>
      </w:ins>
      <w:ins w:id="2535" w:author="Author" w:date="2018-01-17T14:37:00Z">
        <w:del w:id="2536" w:author="Author" w:date="2018-02-20T14:26:00Z">
          <w:r w:rsidRPr="008F51EF" w:rsidDel="00B44967">
            <w:rPr>
              <w:rStyle w:val="SAPScreenElement"/>
            </w:rPr>
            <w:delText>ro</w:delText>
          </w:r>
        </w:del>
        <w:r w:rsidRPr="008F51EF">
          <w:rPr>
            <w:rStyle w:val="SAPScreenElement"/>
          </w:rPr>
          <w:t>motion – Pay Change pending approval (mm/dd/yy)</w:t>
        </w:r>
        <w:r w:rsidRPr="008F51EF">
          <w:t xml:space="preserve"> is displayed also in the </w:t>
        </w:r>
        <w:r w:rsidRPr="008F51EF">
          <w:rPr>
            <w:rStyle w:val="SAPScreenElement"/>
          </w:rPr>
          <w:t>Compensation Information</w:t>
        </w:r>
        <w:r w:rsidRPr="008F51EF">
          <w:t xml:space="preserve"> block.</w:t>
        </w:r>
      </w:ins>
    </w:p>
    <w:p w14:paraId="425C92A8" w14:textId="77777777" w:rsidR="001D5997" w:rsidRPr="00273716" w:rsidRDefault="001D5997" w:rsidP="00F451BE"/>
    <w:p w14:paraId="51B95EA9" w14:textId="77777777" w:rsidR="007A0ABF" w:rsidRPr="00273716" w:rsidRDefault="007A0ABF" w:rsidP="00F451BE">
      <w:pPr>
        <w:rPr>
          <w:rFonts w:ascii="Calibri" w:eastAsia="Times New Roman" w:hAnsi="Calibri"/>
          <w:sz w:val="22"/>
          <w:szCs w:val="22"/>
        </w:rPr>
      </w:pPr>
      <w:r w:rsidRPr="00273716">
        <w:rPr>
          <w:noProof/>
          <w:lang w:val="de-DE" w:eastAsia="de-DE"/>
        </w:rPr>
        <w:drawing>
          <wp:inline distT="0" distB="0" distL="0" distR="0" wp14:anchorId="48DAFEBF" wp14:editId="146BB9FC">
            <wp:extent cx="228600" cy="228600"/>
            <wp:effectExtent l="0" t="0" r="0" b="0"/>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4F714E70" w14:textId="1F070D1B" w:rsidR="007A0ABF" w:rsidRPr="00703703" w:rsidDel="006C4FB5" w:rsidRDefault="007A0ABF" w:rsidP="00F451BE">
      <w:pPr>
        <w:rPr>
          <w:ins w:id="2537" w:author="Author" w:date="2018-01-17T10:06:00Z"/>
          <w:del w:id="2538" w:author="Author" w:date="2018-01-17T14:33:00Z"/>
          <w:strike/>
          <w:rPrChange w:id="2539" w:author="Author" w:date="2018-01-17T14:33:00Z">
            <w:rPr>
              <w:ins w:id="2540" w:author="Author" w:date="2018-01-17T10:06:00Z"/>
              <w:del w:id="2541" w:author="Author" w:date="2018-01-17T14:33:00Z"/>
            </w:rPr>
          </w:rPrChange>
        </w:rPr>
      </w:pPr>
      <w:del w:id="2542" w:author="Author" w:date="2018-01-17T14:33:00Z">
        <w:r w:rsidRPr="00703703" w:rsidDel="006C4FB5">
          <w:rPr>
            <w:strike/>
            <w:rPrChange w:id="2543" w:author="Author" w:date="2018-01-17T14:33:00Z">
              <w:rPr/>
            </w:rPrChange>
          </w:rPr>
          <w:delText xml:space="preserve">In case email is configured and the email address of the employee’s </w:delText>
        </w:r>
        <w:r w:rsidR="00CD381B" w:rsidRPr="00703703" w:rsidDel="006C4FB5">
          <w:rPr>
            <w:strike/>
            <w:rPrChange w:id="2544" w:author="Author" w:date="2018-01-17T14:33:00Z">
              <w:rPr/>
            </w:rPrChange>
          </w:rPr>
          <w:delText>2</w:delText>
        </w:r>
        <w:r w:rsidR="00CD381B" w:rsidRPr="00703703" w:rsidDel="006C4FB5">
          <w:rPr>
            <w:strike/>
            <w:vertAlign w:val="superscript"/>
            <w:rPrChange w:id="2545" w:author="Author" w:date="2018-01-17T14:33:00Z">
              <w:rPr>
                <w:vertAlign w:val="superscript"/>
              </w:rPr>
            </w:rPrChange>
          </w:rPr>
          <w:delText>nd</w:delText>
        </w:r>
        <w:r w:rsidR="00CD381B" w:rsidRPr="00703703" w:rsidDel="006C4FB5">
          <w:rPr>
            <w:strike/>
            <w:rPrChange w:id="2546" w:author="Author" w:date="2018-01-17T14:33:00Z">
              <w:rPr/>
            </w:rPrChange>
          </w:rPr>
          <w:delText xml:space="preserve"> </w:delText>
        </w:r>
        <w:r w:rsidR="00EB08B0" w:rsidRPr="00703703" w:rsidDel="006C4FB5">
          <w:rPr>
            <w:strike/>
            <w:rPrChange w:id="2547" w:author="Author" w:date="2018-01-17T14:33:00Z">
              <w:rPr/>
            </w:rPrChange>
          </w:rPr>
          <w:delText>level manager</w:delText>
        </w:r>
        <w:r w:rsidRPr="00703703" w:rsidDel="006C4FB5">
          <w:rPr>
            <w:strike/>
            <w:rPrChange w:id="2548" w:author="Author" w:date="2018-01-17T14:33:00Z">
              <w:rPr/>
            </w:rPrChange>
          </w:rPr>
          <w:delText xml:space="preserve"> is maintained in the system, he or s</w:delText>
        </w:r>
        <w:r w:rsidR="009C3093" w:rsidRPr="00703703" w:rsidDel="006C4FB5">
          <w:rPr>
            <w:strike/>
            <w:rPrChange w:id="2549" w:author="Author" w:date="2018-01-17T14:33:00Z">
              <w:rPr/>
            </w:rPrChange>
          </w:rPr>
          <w:delText>he receives an automatic email</w:delText>
        </w:r>
        <w:r w:rsidRPr="00703703" w:rsidDel="006C4FB5">
          <w:rPr>
            <w:strike/>
            <w:rPrChange w:id="2550" w:author="Author" w:date="2018-01-17T14:33:00Z">
              <w:rPr/>
            </w:rPrChange>
          </w:rPr>
          <w:delText xml:space="preserve"> about the workflow item needing his or her attention.</w:delText>
        </w:r>
      </w:del>
    </w:p>
    <w:p w14:paraId="1204A8D2" w14:textId="46A8991F" w:rsidR="006F5A7D" w:rsidRPr="00273716" w:rsidDel="006C4FB5" w:rsidRDefault="006F5A7D" w:rsidP="006F5A7D">
      <w:pPr>
        <w:rPr>
          <w:ins w:id="2551" w:author="Author" w:date="2018-01-17T10:06:00Z"/>
          <w:del w:id="2552" w:author="Author" w:date="2018-01-17T14:33:00Z"/>
          <w:lang w:eastAsia="zh-CN"/>
        </w:rPr>
      </w:pPr>
      <w:ins w:id="2553" w:author="Author" w:date="2018-01-17T10:06:00Z">
        <w:r w:rsidRPr="00703703">
          <w:rPr>
            <w:rPrChange w:id="2554" w:author="Author" w:date="2018-01-17T14:33:00Z">
              <w:rPr>
                <w:highlight w:val="yellow"/>
              </w:rPr>
            </w:rPrChange>
          </w:rPr>
          <w:t>In order that the employee’s 2</w:t>
        </w:r>
        <w:r w:rsidRPr="00703703">
          <w:rPr>
            <w:vertAlign w:val="superscript"/>
            <w:rPrChange w:id="2555" w:author="Author" w:date="2018-01-17T14:33:00Z">
              <w:rPr>
                <w:highlight w:val="yellow"/>
                <w:vertAlign w:val="superscript"/>
              </w:rPr>
            </w:rPrChange>
          </w:rPr>
          <w:t>nd</w:t>
        </w:r>
        <w:r w:rsidRPr="00703703" w:rsidDel="00CD381B">
          <w:rPr>
            <w:rPrChange w:id="2556" w:author="Author" w:date="2018-01-17T14:33:00Z">
              <w:rPr>
                <w:highlight w:val="yellow"/>
              </w:rPr>
            </w:rPrChange>
          </w:rPr>
          <w:t xml:space="preserve"> </w:t>
        </w:r>
        <w:r w:rsidRPr="00703703">
          <w:rPr>
            <w:rPrChange w:id="2557" w:author="Author" w:date="2018-01-17T14:33:00Z">
              <w:rPr>
                <w:highlight w:val="yellow"/>
              </w:rPr>
            </w:rPrChange>
          </w:rPr>
          <w:t>level manager receives an automatic email about the workflow item, email needs to be configured in the system and the email address of the employee’s 2</w:t>
        </w:r>
        <w:r w:rsidRPr="00703703">
          <w:rPr>
            <w:vertAlign w:val="superscript"/>
            <w:rPrChange w:id="2558" w:author="Author" w:date="2018-01-17T14:33:00Z">
              <w:rPr>
                <w:highlight w:val="yellow"/>
                <w:vertAlign w:val="superscript"/>
              </w:rPr>
            </w:rPrChange>
          </w:rPr>
          <w:t>nd</w:t>
        </w:r>
        <w:r w:rsidRPr="00703703" w:rsidDel="00CD381B">
          <w:rPr>
            <w:rPrChange w:id="2559" w:author="Author" w:date="2018-01-17T14:33:00Z">
              <w:rPr>
                <w:highlight w:val="yellow"/>
              </w:rPr>
            </w:rPrChange>
          </w:rPr>
          <w:t xml:space="preserve"> </w:t>
        </w:r>
        <w:r w:rsidRPr="00703703">
          <w:rPr>
            <w:rPrChange w:id="2560" w:author="Author" w:date="2018-01-17T14:33:00Z">
              <w:rPr>
                <w:highlight w:val="yellow"/>
              </w:rPr>
            </w:rPrChange>
          </w:rPr>
          <w:t>level manager has been maintained in his or her contact information.</w:t>
        </w:r>
      </w:ins>
    </w:p>
    <w:p w14:paraId="187DBB5B" w14:textId="77777777" w:rsidR="006F5A7D" w:rsidRPr="00273716" w:rsidRDefault="006F5A7D" w:rsidP="00F451BE"/>
    <w:p w14:paraId="623AB040" w14:textId="70093B42" w:rsidR="007A0ABF" w:rsidRPr="00273716" w:rsidRDefault="007A0ABF" w:rsidP="007A0ABF">
      <w:pPr>
        <w:pStyle w:val="Heading4"/>
      </w:pPr>
      <w:bookmarkStart w:id="2561" w:name="_Toc474396282"/>
      <w:bookmarkStart w:id="2562" w:name="_Toc507407935"/>
      <w:r w:rsidRPr="00273716">
        <w:t>Entering Compensation Information Changes due to Demotion</w:t>
      </w:r>
      <w:bookmarkEnd w:id="2561"/>
      <w:bookmarkEnd w:id="2562"/>
    </w:p>
    <w:p w14:paraId="2FC36FE4" w14:textId="77777777" w:rsidR="007A0ABF" w:rsidRPr="00273716" w:rsidRDefault="007A0ABF" w:rsidP="007A0ABF">
      <w:pPr>
        <w:pStyle w:val="SAPKeyblockTitle"/>
      </w:pPr>
      <w:r w:rsidRPr="00273716">
        <w:t>Test Administration</w:t>
      </w:r>
    </w:p>
    <w:p w14:paraId="2846341C" w14:textId="77777777" w:rsidR="00657573" w:rsidRPr="00273716" w:rsidRDefault="00657573" w:rsidP="00657573">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2ECB3756"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3C63D495"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5CDF3962"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7AA95BF6"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4E39D3C5" w14:textId="2135C52E"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1B7DF985"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ADA2BB2" w14:textId="191C09EE" w:rsidR="001665D8" w:rsidRPr="00273716" w:rsidRDefault="00CE4599" w:rsidP="001665D8">
            <w:r w:rsidRPr="00273716">
              <w:t>&lt;date&gt;</w:t>
            </w:r>
            <w:r w:rsidR="001665D8" w:rsidRPr="00273716">
              <w:t xml:space="preserve"> </w:t>
            </w:r>
          </w:p>
        </w:tc>
      </w:tr>
      <w:tr w:rsidR="00B6051D" w:rsidRPr="00273716" w14:paraId="7BB74F60"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4516B8C1" w14:textId="77777777" w:rsidR="00B6051D" w:rsidRPr="00273716" w:rsidRDefault="00B6051D" w:rsidP="00B6051D">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13BAAE24" w14:textId="4488628B" w:rsidR="00B6051D" w:rsidRPr="00273716" w:rsidRDefault="00B6051D" w:rsidP="00B6051D">
            <w:r w:rsidRPr="00273716">
              <w:t xml:space="preserve">HR </w:t>
            </w:r>
            <w:r w:rsidR="005E5D2A" w:rsidRPr="00273716">
              <w:t>Administrator</w:t>
            </w:r>
          </w:p>
        </w:tc>
      </w:tr>
      <w:tr w:rsidR="00B6051D" w:rsidRPr="00273716" w14:paraId="15F526A5"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426D0DD6" w14:textId="77777777" w:rsidR="00B6051D" w:rsidRPr="00273716" w:rsidRDefault="00B6051D" w:rsidP="00B6051D">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6CB89D3C" w14:textId="77777777" w:rsidR="00B6051D" w:rsidRPr="00273716" w:rsidRDefault="00B6051D" w:rsidP="00B6051D">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175067B" w14:textId="77777777" w:rsidR="00B6051D" w:rsidRPr="00273716" w:rsidRDefault="00B6051D" w:rsidP="00B6051D">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01863D95" w14:textId="483CD639" w:rsidR="00B6051D" w:rsidRPr="00273716" w:rsidRDefault="00545A26" w:rsidP="00B6051D">
            <w:ins w:id="2563" w:author="Author" w:date="2018-01-17T11:10:00Z">
              <w:r>
                <w:t>&lt;duration&gt;</w:t>
              </w:r>
            </w:ins>
            <w:del w:id="2564" w:author="Author" w:date="2018-01-17T11:10:00Z">
              <w:r w:rsidR="00B6051D" w:rsidRPr="00273716" w:rsidDel="00545A26">
                <w:delText>15 minutes</w:delText>
              </w:r>
            </w:del>
          </w:p>
        </w:tc>
      </w:tr>
    </w:tbl>
    <w:p w14:paraId="78D838AD" w14:textId="77777777" w:rsidR="007A0ABF" w:rsidRPr="00273716" w:rsidRDefault="007A0ABF" w:rsidP="007A0ABF">
      <w:pPr>
        <w:pStyle w:val="SAPKeyblockTitle"/>
      </w:pPr>
      <w:r w:rsidRPr="00273716">
        <w:t>Purpose</w:t>
      </w:r>
    </w:p>
    <w:p w14:paraId="1A034743" w14:textId="3F3947D0" w:rsidR="007A0ABF" w:rsidRPr="00273716" w:rsidRDefault="007A0ABF" w:rsidP="007A0ABF">
      <w:r w:rsidRPr="00273716">
        <w:t xml:space="preserve">The HR </w:t>
      </w:r>
      <w:r w:rsidR="005E5D2A" w:rsidRPr="00273716">
        <w:t xml:space="preserve">Administrator </w:t>
      </w:r>
      <w:r w:rsidRPr="00273716">
        <w:t xml:space="preserve">enters compensation information changes into the system for an employee, </w:t>
      </w:r>
      <w:r w:rsidR="00DB572C" w:rsidRPr="00273716">
        <w:t>since a demotion will take place due to unsatisfactory performance, lack of skills or other reasons.</w:t>
      </w:r>
    </w:p>
    <w:p w14:paraId="0AD1A1B2" w14:textId="77777777" w:rsidR="007A0ABF" w:rsidRPr="00273716" w:rsidRDefault="007A0ABF" w:rsidP="007A0ABF">
      <w:pPr>
        <w:pStyle w:val="SAPKeyblockTitle"/>
      </w:pPr>
      <w:r w:rsidRPr="00273716">
        <w:t>Procedure</w:t>
      </w:r>
    </w:p>
    <w:p w14:paraId="2734E0AA" w14:textId="77777777" w:rsidR="007A0ABF" w:rsidRPr="00273716" w:rsidRDefault="007A0ABF" w:rsidP="000E544F">
      <w:pPr>
        <w:pStyle w:val="SAPNoteHeading"/>
        <w:ind w:left="0"/>
      </w:pPr>
      <w:r w:rsidRPr="00273716">
        <w:rPr>
          <w:noProof/>
          <w:lang w:val="de-DE" w:eastAsia="de-DE"/>
        </w:rPr>
        <w:drawing>
          <wp:inline distT="0" distB="0" distL="0" distR="0" wp14:anchorId="16633301" wp14:editId="76A866D5">
            <wp:extent cx="228600" cy="228600"/>
            <wp:effectExtent l="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commentRangeStart w:id="2565"/>
      <w:r w:rsidRPr="00273716">
        <w:t>Recommendation</w:t>
      </w:r>
      <w:commentRangeEnd w:id="2565"/>
      <w:r w:rsidR="00EF61AA">
        <w:rPr>
          <w:rStyle w:val="CommentReference"/>
          <w:rFonts w:ascii="BentonSans Book" w:hAnsi="BentonSans Book"/>
          <w:color w:val="auto"/>
        </w:rPr>
        <w:commentReference w:id="2565"/>
      </w:r>
    </w:p>
    <w:p w14:paraId="329B99AC" w14:textId="22574EB8" w:rsidR="007A0ABF" w:rsidRDefault="00EF61AA" w:rsidP="000E544F">
      <w:pPr>
        <w:rPr>
          <w:ins w:id="2566" w:author="Author" w:date="2018-03-01T11:02:00Z"/>
        </w:rPr>
      </w:pPr>
      <w:ins w:id="2567" w:author="Author" w:date="2018-03-01T11:02:00Z">
        <w:r>
          <w:t>For a complete list of</w:t>
        </w:r>
        <w:r w:rsidRPr="005F7A67">
          <w:t xml:space="preserve"> event reasons </w:t>
        </w:r>
        <w:r>
          <w:t>relevant for the country where your company is located</w:t>
        </w:r>
        <w:r w:rsidRPr="00273716">
          <w:t xml:space="preserve">, you can refer to the </w:t>
        </w:r>
        <w:r w:rsidRPr="00273716">
          <w:rPr>
            <w:rStyle w:val="SAPScreenElement"/>
            <w:color w:val="auto"/>
          </w:rPr>
          <w:t>HR Transactions</w:t>
        </w:r>
        <w:r w:rsidRPr="00273716">
          <w:t xml:space="preserve"> workbook </w:t>
        </w:r>
        <w:r w:rsidRPr="005F7A67">
          <w:t xml:space="preserve">appropriate </w:t>
        </w:r>
        <w:r>
          <w:t xml:space="preserve">for </w:t>
        </w:r>
        <w:r w:rsidRPr="00DD6484">
          <w:rPr>
            <w:rStyle w:val="SAPScreenElement"/>
            <w:color w:val="auto"/>
          </w:rPr>
          <w:t>&lt;YourCountry&gt;</w:t>
        </w:r>
      </w:ins>
      <w:del w:id="2568" w:author="Author" w:date="2018-03-01T11:02:00Z">
        <w:r w:rsidR="007A0ABF" w:rsidRPr="00273716" w:rsidDel="00EF61AA">
          <w:delText xml:space="preserve">In case you are interested in additional event reasons than the ones given in this test script, you can refer to the </w:delText>
        </w:r>
        <w:r w:rsidR="009B4F6A" w:rsidRPr="00273716" w:rsidDel="00EF61AA">
          <w:delText xml:space="preserve">configuration guide of building block </w:delText>
        </w:r>
        <w:r w:rsidR="009B4F6A" w:rsidRPr="00273716" w:rsidDel="00EF61AA">
          <w:rPr>
            <w:b/>
          </w:rPr>
          <w:delText>15T</w:delText>
        </w:r>
        <w:r w:rsidR="009B4F6A" w:rsidRPr="00273716" w:rsidDel="00EF61AA">
          <w:delText xml:space="preserve">, where in chapter </w:delText>
        </w:r>
        <w:r w:rsidR="009B4F6A" w:rsidRPr="00273716" w:rsidDel="00EF61AA">
          <w:rPr>
            <w:rStyle w:val="SAPTextReference"/>
          </w:rPr>
          <w:delText xml:space="preserve">Preparation / Prerequisites </w:delText>
        </w:r>
        <w:r w:rsidR="009B4F6A" w:rsidRPr="00273716" w:rsidDel="00EF61AA">
          <w:delText xml:space="preserve">the reference to the appropriate </w:delText>
        </w:r>
        <w:r w:rsidR="009B4F6A" w:rsidRPr="00273716" w:rsidDel="00EF61AA">
          <w:rPr>
            <w:rStyle w:val="SAPScreenElement"/>
            <w:color w:val="auto"/>
          </w:rPr>
          <w:delText>HR Transactions</w:delText>
        </w:r>
        <w:r w:rsidR="009B4F6A" w:rsidRPr="00273716" w:rsidDel="00EF61AA">
          <w:delText xml:space="preserve"> workbook is given</w:delText>
        </w:r>
      </w:del>
      <w:r w:rsidR="007A0ABF" w:rsidRPr="00273716">
        <w:t>.</w:t>
      </w:r>
    </w:p>
    <w:p w14:paraId="0A73B80C" w14:textId="77777777" w:rsidR="00EF61AA" w:rsidRPr="00273716" w:rsidRDefault="00EF61AA" w:rsidP="000E544F"/>
    <w:tbl>
      <w:tblPr>
        <w:tblW w:w="1428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750"/>
        <w:gridCol w:w="1518"/>
        <w:gridCol w:w="3194"/>
        <w:gridCol w:w="3420"/>
        <w:gridCol w:w="4140"/>
        <w:gridCol w:w="1260"/>
      </w:tblGrid>
      <w:tr w:rsidR="007A0ABF" w:rsidRPr="00273716" w14:paraId="50BF7DFF" w14:textId="77777777" w:rsidTr="00C3410B">
        <w:trPr>
          <w:trHeight w:val="848"/>
          <w:tblHeader/>
        </w:trPr>
        <w:tc>
          <w:tcPr>
            <w:tcW w:w="750" w:type="dxa"/>
            <w:shd w:val="clear" w:color="auto" w:fill="999999"/>
            <w:hideMark/>
          </w:tcPr>
          <w:p w14:paraId="48595A13" w14:textId="77777777" w:rsidR="007A0ABF" w:rsidRPr="00273716" w:rsidRDefault="007A0ABF" w:rsidP="00DB572C">
            <w:pPr>
              <w:pStyle w:val="SAPTableHeader"/>
            </w:pPr>
            <w:r w:rsidRPr="00273716">
              <w:t>Test Step #</w:t>
            </w:r>
          </w:p>
        </w:tc>
        <w:tc>
          <w:tcPr>
            <w:tcW w:w="1518" w:type="dxa"/>
            <w:shd w:val="clear" w:color="auto" w:fill="999999"/>
            <w:hideMark/>
          </w:tcPr>
          <w:p w14:paraId="26E164AB" w14:textId="77777777" w:rsidR="007A0ABF" w:rsidRPr="00273716" w:rsidRDefault="007A0ABF" w:rsidP="00DB572C">
            <w:pPr>
              <w:pStyle w:val="SAPTableHeader"/>
            </w:pPr>
            <w:r w:rsidRPr="00273716">
              <w:t>Test Step Name</w:t>
            </w:r>
          </w:p>
        </w:tc>
        <w:tc>
          <w:tcPr>
            <w:tcW w:w="3194" w:type="dxa"/>
            <w:shd w:val="clear" w:color="auto" w:fill="999999"/>
            <w:hideMark/>
          </w:tcPr>
          <w:p w14:paraId="2FDFBED3" w14:textId="77777777" w:rsidR="007A0ABF" w:rsidRPr="00273716" w:rsidRDefault="007A0ABF" w:rsidP="00DB572C">
            <w:pPr>
              <w:pStyle w:val="SAPTableHeader"/>
            </w:pPr>
            <w:r w:rsidRPr="00273716">
              <w:t>Instruction</w:t>
            </w:r>
          </w:p>
        </w:tc>
        <w:tc>
          <w:tcPr>
            <w:tcW w:w="3420" w:type="dxa"/>
            <w:shd w:val="clear" w:color="auto" w:fill="999999"/>
            <w:hideMark/>
          </w:tcPr>
          <w:p w14:paraId="35A8822A" w14:textId="77777777" w:rsidR="007A0ABF" w:rsidRPr="00273716" w:rsidRDefault="007A0ABF" w:rsidP="00DB572C">
            <w:pPr>
              <w:pStyle w:val="SAPTableHeader"/>
            </w:pPr>
            <w:r w:rsidRPr="00273716">
              <w:t>User Entries:</w:t>
            </w:r>
            <w:r w:rsidRPr="00273716">
              <w:br/>
              <w:t>Field Name: User Action and Value</w:t>
            </w:r>
          </w:p>
        </w:tc>
        <w:tc>
          <w:tcPr>
            <w:tcW w:w="4140" w:type="dxa"/>
            <w:shd w:val="clear" w:color="auto" w:fill="999999"/>
            <w:hideMark/>
          </w:tcPr>
          <w:p w14:paraId="1C96531C" w14:textId="77777777" w:rsidR="007A0ABF" w:rsidRPr="00273716" w:rsidRDefault="007A0ABF" w:rsidP="00DB572C">
            <w:pPr>
              <w:pStyle w:val="SAPTableHeader"/>
            </w:pPr>
            <w:r w:rsidRPr="00273716">
              <w:t>Expected Result</w:t>
            </w:r>
          </w:p>
        </w:tc>
        <w:tc>
          <w:tcPr>
            <w:tcW w:w="1260" w:type="dxa"/>
            <w:shd w:val="clear" w:color="auto" w:fill="999999"/>
            <w:hideMark/>
          </w:tcPr>
          <w:p w14:paraId="4DFF2872" w14:textId="77777777" w:rsidR="007A0ABF" w:rsidRPr="00273716" w:rsidRDefault="007A0ABF" w:rsidP="00DB572C">
            <w:pPr>
              <w:pStyle w:val="SAPTableHeader"/>
            </w:pPr>
            <w:r w:rsidRPr="00273716">
              <w:t>Pass / Fail / Comment</w:t>
            </w:r>
          </w:p>
        </w:tc>
      </w:tr>
      <w:tr w:rsidR="007A0ABF" w:rsidRPr="00273716" w14:paraId="6ABB39B5" w14:textId="77777777" w:rsidTr="00C3410B">
        <w:trPr>
          <w:trHeight w:val="357"/>
        </w:trPr>
        <w:tc>
          <w:tcPr>
            <w:tcW w:w="750" w:type="dxa"/>
            <w:hideMark/>
          </w:tcPr>
          <w:p w14:paraId="5D517EA5" w14:textId="77777777" w:rsidR="007A0ABF" w:rsidRPr="00273716" w:rsidRDefault="007A0ABF" w:rsidP="00DB572C">
            <w:r w:rsidRPr="00273716">
              <w:t>1</w:t>
            </w:r>
          </w:p>
        </w:tc>
        <w:tc>
          <w:tcPr>
            <w:tcW w:w="1518" w:type="dxa"/>
            <w:hideMark/>
          </w:tcPr>
          <w:p w14:paraId="1A746612" w14:textId="77777777" w:rsidR="007A0ABF" w:rsidRPr="00273716" w:rsidRDefault="007A0ABF" w:rsidP="00DB572C">
            <w:pPr>
              <w:rPr>
                <w:rStyle w:val="SAPEmphasis"/>
              </w:rPr>
            </w:pPr>
            <w:r w:rsidRPr="00273716">
              <w:rPr>
                <w:rStyle w:val="SAPEmphasis"/>
              </w:rPr>
              <w:t>Log on, search and select employee</w:t>
            </w:r>
          </w:p>
        </w:tc>
        <w:tc>
          <w:tcPr>
            <w:tcW w:w="3194" w:type="dxa"/>
            <w:hideMark/>
          </w:tcPr>
          <w:p w14:paraId="7E7C8A1D" w14:textId="798922D0" w:rsidR="007A0ABF" w:rsidRPr="00273716" w:rsidRDefault="007A0ABF">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HR </w:t>
            </w:r>
            <w:r w:rsidR="005E5D2A" w:rsidRPr="00273716">
              <w:t>Administrator</w:t>
            </w:r>
            <w:r w:rsidRPr="00273716">
              <w:t xml:space="preserve">. Search and select an employee as described in the </w:t>
            </w:r>
            <w:ins w:id="2569" w:author="Author" w:date="2018-01-15T14:12:00Z">
              <w:r w:rsidR="00111251" w:rsidRPr="00273716">
                <w:rPr>
                  <w:rFonts w:ascii="BentonSans Regular" w:hAnsi="BentonSans Regular"/>
                  <w:color w:val="666666"/>
                </w:rPr>
                <w:t>Note</w:t>
              </w:r>
              <w:r w:rsidR="00111251" w:rsidRPr="00273716">
                <w:t xml:space="preserve"> </w:t>
              </w:r>
            </w:ins>
            <w:del w:id="2570" w:author="Author" w:date="2018-01-15T14:11:00Z">
              <w:r w:rsidRPr="00273716" w:rsidDel="00111251">
                <w:rPr>
                  <w:noProof/>
                  <w:lang w:val="de-DE" w:eastAsia="de-DE"/>
                </w:rPr>
                <w:drawing>
                  <wp:inline distT="0" distB="0" distL="0" distR="0" wp14:anchorId="4F0BCBF7" wp14:editId="550A8699">
                    <wp:extent cx="228600" cy="228600"/>
                    <wp:effectExtent l="0" t="0" r="0" b="0"/>
                    <wp:docPr id="4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rsidDel="00111251">
                <w:rPr>
                  <w:rFonts w:ascii="BentonSans Regular" w:hAnsi="BentonSans Regular"/>
                  <w:color w:val="666666"/>
                  <w:sz w:val="22"/>
                </w:rPr>
                <w:delText xml:space="preserve"> </w:delText>
              </w:r>
            </w:del>
            <w:del w:id="2571" w:author="Author" w:date="2018-01-15T14:12:00Z">
              <w:r w:rsidRPr="00273716" w:rsidDel="00111251">
                <w:rPr>
                  <w:rFonts w:ascii="BentonSans Regular" w:hAnsi="BentonSans Regular"/>
                  <w:color w:val="666666"/>
                  <w:sz w:val="22"/>
                </w:rPr>
                <w:delText>Note</w:delText>
              </w:r>
              <w:r w:rsidRPr="00273716" w:rsidDel="00111251">
                <w:delText xml:space="preserve"> </w:delText>
              </w:r>
            </w:del>
            <w:r w:rsidRPr="00273716">
              <w:t>at the beginning of chapter</w:t>
            </w:r>
            <w:r w:rsidR="00BC39D3" w:rsidRPr="00273716">
              <w:t xml:space="preserve"> </w:t>
            </w:r>
            <w:r w:rsidR="00BC39D3" w:rsidRPr="00273716">
              <w:rPr>
                <w:rStyle w:val="SAPTextReference"/>
              </w:rPr>
              <w:t>Testing the Process Steps</w:t>
            </w:r>
            <w:r w:rsidRPr="00273716">
              <w:t>.</w:t>
            </w:r>
          </w:p>
        </w:tc>
        <w:tc>
          <w:tcPr>
            <w:tcW w:w="3420" w:type="dxa"/>
          </w:tcPr>
          <w:p w14:paraId="0ACB88FA" w14:textId="77777777" w:rsidR="007A0ABF" w:rsidRPr="00273716" w:rsidRDefault="007A0ABF" w:rsidP="00DB572C"/>
        </w:tc>
        <w:tc>
          <w:tcPr>
            <w:tcW w:w="4140" w:type="dxa"/>
          </w:tcPr>
          <w:p w14:paraId="3D529DD6" w14:textId="77777777" w:rsidR="007A0ABF" w:rsidRPr="00273716" w:rsidRDefault="007A0ABF" w:rsidP="00DB572C"/>
        </w:tc>
        <w:tc>
          <w:tcPr>
            <w:tcW w:w="1260" w:type="dxa"/>
          </w:tcPr>
          <w:p w14:paraId="257DEB5E" w14:textId="77777777" w:rsidR="007A0ABF" w:rsidRPr="00273716" w:rsidRDefault="007A0ABF" w:rsidP="00DB572C"/>
        </w:tc>
      </w:tr>
      <w:tr w:rsidR="007A0ABF" w:rsidRPr="00273716" w14:paraId="32424732" w14:textId="77777777" w:rsidTr="00C3410B">
        <w:trPr>
          <w:trHeight w:val="357"/>
        </w:trPr>
        <w:tc>
          <w:tcPr>
            <w:tcW w:w="750" w:type="dxa"/>
            <w:hideMark/>
          </w:tcPr>
          <w:p w14:paraId="2BA1B650" w14:textId="77777777" w:rsidR="007A0ABF" w:rsidRPr="00273716" w:rsidRDefault="007A0ABF" w:rsidP="00DB572C">
            <w:r w:rsidRPr="00273716">
              <w:t>2</w:t>
            </w:r>
          </w:p>
        </w:tc>
        <w:tc>
          <w:tcPr>
            <w:tcW w:w="1518" w:type="dxa"/>
            <w:hideMark/>
          </w:tcPr>
          <w:p w14:paraId="75DBE191" w14:textId="77777777" w:rsidR="007A0ABF" w:rsidRPr="00273716" w:rsidRDefault="007A0ABF" w:rsidP="00DB572C">
            <w:pPr>
              <w:rPr>
                <w:rStyle w:val="SAPEmphasis"/>
              </w:rPr>
            </w:pPr>
            <w:r w:rsidRPr="00273716">
              <w:rPr>
                <w:rStyle w:val="SAPEmphasis"/>
              </w:rPr>
              <w:t>Select Action to be Performed</w:t>
            </w:r>
          </w:p>
        </w:tc>
        <w:tc>
          <w:tcPr>
            <w:tcW w:w="3194" w:type="dxa"/>
            <w:hideMark/>
          </w:tcPr>
          <w:p w14:paraId="5649A7CC" w14:textId="59DF40C2" w:rsidR="007A0ABF" w:rsidRPr="00273716" w:rsidRDefault="007A0ABF" w:rsidP="00273716">
            <w:r w:rsidRPr="00273716">
              <w:t xml:space="preserve">From the </w:t>
            </w:r>
            <w:r w:rsidRPr="0036712C">
              <w:rPr>
                <w:rStyle w:val="SAPScreenElement"/>
                <w:strike/>
                <w:highlight w:val="yellow"/>
                <w:rPrChange w:id="2572" w:author="Author" w:date="2018-03-07T10:09:00Z">
                  <w:rPr>
                    <w:rStyle w:val="SAPScreenElement"/>
                  </w:rPr>
                </w:rPrChange>
              </w:rPr>
              <w:t>Take</w:t>
            </w:r>
            <w:r w:rsidRPr="0036712C">
              <w:rPr>
                <w:rStyle w:val="SAPScreenElement"/>
                <w:highlight w:val="yellow"/>
                <w:rPrChange w:id="2573" w:author="Author" w:date="2018-03-07T10:08:00Z">
                  <w:rPr>
                    <w:rStyle w:val="SAPScreenElement"/>
                  </w:rPr>
                </w:rPrChange>
              </w:rPr>
              <w:t xml:space="preserve"> Action</w:t>
            </w:r>
            <w:ins w:id="2574" w:author="Author" w:date="2018-03-07T10:09:00Z">
              <w:r w:rsidR="0036712C">
                <w:rPr>
                  <w:rStyle w:val="SAPScreenElement"/>
                  <w:highlight w:val="yellow"/>
                </w:rPr>
                <w:t>s</w:t>
              </w:r>
            </w:ins>
            <w:r w:rsidRPr="0036712C">
              <w:rPr>
                <w:rStyle w:val="SAPScreenElement"/>
                <w:highlight w:val="yellow"/>
                <w:rPrChange w:id="2575" w:author="Author" w:date="2018-03-07T10:08:00Z">
                  <w:rPr>
                    <w:rStyle w:val="SAPScreenElement"/>
                  </w:rPr>
                </w:rPrChange>
              </w:rPr>
              <w:t xml:space="preserve"> </w:t>
            </w:r>
            <w:r w:rsidRPr="0036712C">
              <w:rPr>
                <w:highlight w:val="yellow"/>
                <w:rPrChange w:id="2576" w:author="Author" w:date="2018-03-07T10:08:00Z">
                  <w:rPr/>
                </w:rPrChange>
              </w:rPr>
              <w:t>drop down menu</w:t>
            </w:r>
            <w:r w:rsidRPr="00273716">
              <w:t xml:space="preserve"> and from the value list select </w:t>
            </w:r>
            <w:r w:rsidRPr="00273716">
              <w:rPr>
                <w:rStyle w:val="SAPScreenElement"/>
              </w:rPr>
              <w:t>Change Job and Compensation Info.</w:t>
            </w:r>
          </w:p>
        </w:tc>
        <w:tc>
          <w:tcPr>
            <w:tcW w:w="3420" w:type="dxa"/>
          </w:tcPr>
          <w:p w14:paraId="62B72316" w14:textId="77777777" w:rsidR="007A0ABF" w:rsidRPr="00273716" w:rsidRDefault="007A0ABF" w:rsidP="00DB572C"/>
        </w:tc>
        <w:tc>
          <w:tcPr>
            <w:tcW w:w="4140" w:type="dxa"/>
            <w:hideMark/>
          </w:tcPr>
          <w:p w14:paraId="7E52C285" w14:textId="77777777" w:rsidR="00573A5F" w:rsidRPr="00273716" w:rsidRDefault="00573A5F" w:rsidP="00573A5F">
            <w:r w:rsidRPr="00273716">
              <w:t xml:space="preserve">The </w:t>
            </w:r>
            <w:r w:rsidRPr="00273716">
              <w:rPr>
                <w:i/>
              </w:rPr>
              <w:t>Change Job and Compensation Info</w:t>
            </w:r>
            <w:r w:rsidRPr="00273716">
              <w:t xml:space="preserve"> screen is displayed.</w:t>
            </w:r>
          </w:p>
          <w:p w14:paraId="12F17B5E" w14:textId="77777777" w:rsidR="002B07B2" w:rsidRPr="00273716" w:rsidRDefault="002B07B2" w:rsidP="002B07B2">
            <w:pPr>
              <w:rPr>
                <w:rFonts w:ascii="Calibri" w:eastAsia="Times New Roman" w:hAnsi="Calibri"/>
                <w:sz w:val="22"/>
                <w:szCs w:val="22"/>
              </w:rPr>
            </w:pPr>
            <w:r w:rsidRPr="00273716">
              <w:rPr>
                <w:noProof/>
                <w:lang w:val="de-DE" w:eastAsia="de-DE"/>
              </w:rPr>
              <w:drawing>
                <wp:inline distT="0" distB="0" distL="0" distR="0" wp14:anchorId="5AB3DD12" wp14:editId="4134E4D0">
                  <wp:extent cx="225425" cy="225425"/>
                  <wp:effectExtent l="0" t="0" r="3175" b="3175"/>
                  <wp:docPr id="239" name="Picture 239" descr="cid:image034.png@01D2E412.52428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34.png@01D2E412.524280C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26C9E500" w14:textId="55167C85" w:rsidR="007A0ABF" w:rsidRPr="00273716" w:rsidRDefault="002B07B2" w:rsidP="002B07B2">
            <w:r w:rsidRPr="00273716">
              <w:t xml:space="preserve">In case you have chosen to execute the compensation information change directly from the </w:t>
            </w:r>
            <w:r w:rsidRPr="00273716">
              <w:rPr>
                <w:rStyle w:val="SAPScreenElement"/>
              </w:rPr>
              <w:t xml:space="preserve">Compensation Information </w:t>
            </w:r>
            <w:r w:rsidRPr="00273716">
              <w:rPr>
                <w:rFonts w:cs="Arial"/>
                <w:bCs/>
              </w:rPr>
              <w:t xml:space="preserve">block, </w:t>
            </w:r>
            <w:r w:rsidRPr="00273716">
              <w:t xml:space="preserve">the </w:t>
            </w:r>
            <w:r w:rsidRPr="00273716">
              <w:rPr>
                <w:rStyle w:val="SAPScreenElement"/>
              </w:rPr>
              <w:t xml:space="preserve">Compensation Information </w:t>
            </w:r>
            <w:r w:rsidRPr="00273716">
              <w:t>dialog box is displayed. You can skip test step # 3 and continue directly with test step # 4.</w:t>
            </w:r>
          </w:p>
        </w:tc>
        <w:tc>
          <w:tcPr>
            <w:tcW w:w="1260" w:type="dxa"/>
          </w:tcPr>
          <w:p w14:paraId="2A62FAF5" w14:textId="77777777" w:rsidR="007A0ABF" w:rsidRPr="00273716" w:rsidRDefault="007A0ABF" w:rsidP="00DB572C"/>
        </w:tc>
      </w:tr>
      <w:tr w:rsidR="002B07B2" w:rsidRPr="00273716" w14:paraId="1C78992A" w14:textId="77777777" w:rsidTr="00C3410B">
        <w:trPr>
          <w:trHeight w:val="357"/>
        </w:trPr>
        <w:tc>
          <w:tcPr>
            <w:tcW w:w="750" w:type="dxa"/>
          </w:tcPr>
          <w:p w14:paraId="79FD0683" w14:textId="207145AF" w:rsidR="002B07B2" w:rsidRPr="00273716" w:rsidRDefault="002B07B2" w:rsidP="002B07B2">
            <w:r w:rsidRPr="00273716">
              <w:t>3</w:t>
            </w:r>
          </w:p>
        </w:tc>
        <w:tc>
          <w:tcPr>
            <w:tcW w:w="1518" w:type="dxa"/>
          </w:tcPr>
          <w:p w14:paraId="7AEFB856" w14:textId="348B0060" w:rsidR="002B07B2" w:rsidRPr="00273716" w:rsidRDefault="002B07B2" w:rsidP="002B07B2">
            <w:pPr>
              <w:rPr>
                <w:rStyle w:val="SAPEmphasis"/>
              </w:rPr>
            </w:pPr>
            <w:r w:rsidRPr="00273716">
              <w:rPr>
                <w:rStyle w:val="SAPEmphasis"/>
              </w:rPr>
              <w:t xml:space="preserve">Select Type of </w:t>
            </w:r>
            <w:r w:rsidRPr="00273716">
              <w:rPr>
                <w:rStyle w:val="SAPScreenElement"/>
                <w:b/>
                <w:color w:val="auto"/>
              </w:rPr>
              <w:t>Change Job and Compensation Info</w:t>
            </w:r>
          </w:p>
        </w:tc>
        <w:tc>
          <w:tcPr>
            <w:tcW w:w="3194" w:type="dxa"/>
          </w:tcPr>
          <w:p w14:paraId="597FB90C" w14:textId="4F132CDF" w:rsidR="002B07B2" w:rsidRPr="00273716" w:rsidRDefault="002B07B2" w:rsidP="002B07B2">
            <w:r w:rsidRPr="00273716">
              <w:t xml:space="preserve">In the </w:t>
            </w:r>
            <w:ins w:id="2577" w:author="Author" w:date="2018-03-07T10:16:00Z">
              <w:r w:rsidR="00731707" w:rsidRPr="0042253F">
                <w:rPr>
                  <w:rStyle w:val="SAPScreenElement"/>
                  <w:strike/>
                  <w:highlight w:val="yellow"/>
                </w:rPr>
                <w:t>You May Also Change</w:t>
              </w:r>
              <w:r w:rsidR="00731707" w:rsidRPr="00273716">
                <w:rPr>
                  <w:rStyle w:val="SAPScreenElement"/>
                </w:rPr>
                <w:t xml:space="preserve"> </w:t>
              </w:r>
              <w:r w:rsidR="00731707" w:rsidRPr="0042253F">
                <w:rPr>
                  <w:rStyle w:val="SAPScreenElement"/>
                  <w:highlight w:val="yellow"/>
                </w:rPr>
                <w:t>Choose what you want to change</w:t>
              </w:r>
              <w:r w:rsidR="00731707" w:rsidRPr="00731707">
                <w:rPr>
                  <w:rStyle w:val="SAPScreenElement"/>
                </w:rPr>
                <w:t xml:space="preserve"> </w:t>
              </w:r>
            </w:ins>
            <w:del w:id="2578" w:author="Author" w:date="2018-03-07T10:16:00Z">
              <w:r w:rsidRPr="00273716" w:rsidDel="00731707">
                <w:rPr>
                  <w:rStyle w:val="SAPScreenElement"/>
                </w:rPr>
                <w:delText xml:space="preserve">You May Also Change </w:delText>
              </w:r>
            </w:del>
            <w:r w:rsidRPr="00273716">
              <w:t xml:space="preserve">block, flag the </w:t>
            </w:r>
            <w:r w:rsidRPr="00273716">
              <w:rPr>
                <w:rStyle w:val="SAPScreenElement"/>
              </w:rPr>
              <w:t>Compensation Information</w:t>
            </w:r>
            <w:r w:rsidRPr="00273716">
              <w:t xml:space="preserve"> check box.</w:t>
            </w:r>
          </w:p>
        </w:tc>
        <w:tc>
          <w:tcPr>
            <w:tcW w:w="3420" w:type="dxa"/>
          </w:tcPr>
          <w:p w14:paraId="13EADA4D" w14:textId="77777777" w:rsidR="002B07B2" w:rsidRPr="00273716" w:rsidRDefault="002B07B2" w:rsidP="002B07B2"/>
        </w:tc>
        <w:tc>
          <w:tcPr>
            <w:tcW w:w="4140" w:type="dxa"/>
          </w:tcPr>
          <w:p w14:paraId="33C586C1" w14:textId="5A531023" w:rsidR="002B07B2" w:rsidRPr="00273716" w:rsidRDefault="002B07B2" w:rsidP="002B07B2">
            <w:r w:rsidRPr="00273716">
              <w:t xml:space="preserve">The </w:t>
            </w:r>
            <w:r w:rsidRPr="00273716">
              <w:rPr>
                <w:rStyle w:val="SAPScreenElement"/>
              </w:rPr>
              <w:t>When would you like your changes to take effect?</w:t>
            </w:r>
            <w:r w:rsidRPr="00273716">
              <w:rPr>
                <w:rFonts w:cs="Arial"/>
              </w:rPr>
              <w:t xml:space="preserve"> </w:t>
            </w:r>
            <w:r w:rsidRPr="00273716">
              <w:t>field is displayed.</w:t>
            </w:r>
          </w:p>
        </w:tc>
        <w:tc>
          <w:tcPr>
            <w:tcW w:w="1260" w:type="dxa"/>
          </w:tcPr>
          <w:p w14:paraId="3BCF583B" w14:textId="77777777" w:rsidR="002B07B2" w:rsidRPr="00273716" w:rsidRDefault="002B07B2" w:rsidP="002B07B2"/>
        </w:tc>
      </w:tr>
      <w:tr w:rsidR="00DD1120" w:rsidRPr="00273716" w14:paraId="6D60551C" w14:textId="77777777" w:rsidTr="00C3410B">
        <w:trPr>
          <w:trHeight w:val="823"/>
        </w:trPr>
        <w:tc>
          <w:tcPr>
            <w:tcW w:w="750" w:type="dxa"/>
            <w:hideMark/>
          </w:tcPr>
          <w:p w14:paraId="7461F2DE" w14:textId="49AA36A3" w:rsidR="00DD1120" w:rsidRPr="00273716" w:rsidRDefault="00DD1120" w:rsidP="00DD1120">
            <w:r w:rsidRPr="00273716">
              <w:t>4</w:t>
            </w:r>
          </w:p>
        </w:tc>
        <w:tc>
          <w:tcPr>
            <w:tcW w:w="1518" w:type="dxa"/>
            <w:hideMark/>
          </w:tcPr>
          <w:p w14:paraId="6CAF1CB7" w14:textId="77777777" w:rsidR="00DD1120" w:rsidRPr="00273716" w:rsidRDefault="00DD1120" w:rsidP="00DD1120">
            <w:r w:rsidRPr="00273716">
              <w:rPr>
                <w:rStyle w:val="SAPEmphasis"/>
              </w:rPr>
              <w:t>Enter Effective Date</w:t>
            </w:r>
          </w:p>
        </w:tc>
        <w:tc>
          <w:tcPr>
            <w:tcW w:w="3194" w:type="dxa"/>
            <w:hideMark/>
          </w:tcPr>
          <w:p w14:paraId="14ED923E" w14:textId="77777777" w:rsidR="00DD1120" w:rsidRPr="00273716" w:rsidRDefault="00DD1120" w:rsidP="00DD1120">
            <w:r w:rsidRPr="00273716">
              <w:t>Enter effective date of change</w:t>
            </w:r>
          </w:p>
        </w:tc>
        <w:tc>
          <w:tcPr>
            <w:tcW w:w="3420" w:type="dxa"/>
            <w:hideMark/>
          </w:tcPr>
          <w:p w14:paraId="79100E71" w14:textId="15283826" w:rsidR="00DD1120" w:rsidRPr="00273716" w:rsidRDefault="00DD1120" w:rsidP="00DD1120">
            <w:r w:rsidRPr="00273716">
              <w:rPr>
                <w:rStyle w:val="SAPScreenElement"/>
              </w:rPr>
              <w:t xml:space="preserve">When would you like your changes to take effect?: </w:t>
            </w:r>
            <w:r w:rsidRPr="00273716">
              <w:t>select from calendar help</w:t>
            </w:r>
          </w:p>
        </w:tc>
        <w:tc>
          <w:tcPr>
            <w:tcW w:w="4140" w:type="dxa"/>
          </w:tcPr>
          <w:p w14:paraId="7806EE8C" w14:textId="34E007EC" w:rsidR="00DD1120" w:rsidRPr="00273716" w:rsidRDefault="00DD1120" w:rsidP="00DD1120">
            <w:r w:rsidRPr="00273716">
              <w:t xml:space="preserve">The </w:t>
            </w:r>
            <w:r w:rsidRPr="00273716">
              <w:rPr>
                <w:rStyle w:val="SAPScreenElement"/>
              </w:rPr>
              <w:t xml:space="preserve">Event </w:t>
            </w:r>
            <w:r w:rsidRPr="00273716">
              <w:t>field, and several blocks related to compensation information are displayed.</w:t>
            </w:r>
          </w:p>
        </w:tc>
        <w:tc>
          <w:tcPr>
            <w:tcW w:w="1260" w:type="dxa"/>
          </w:tcPr>
          <w:p w14:paraId="3CFA6779" w14:textId="77777777" w:rsidR="00DD1120" w:rsidRPr="00273716" w:rsidRDefault="00DD1120" w:rsidP="00DD1120"/>
        </w:tc>
      </w:tr>
      <w:tr w:rsidR="002B07B2" w:rsidRPr="00273716" w14:paraId="02EAAC1B" w14:textId="77777777" w:rsidTr="00C3410B">
        <w:trPr>
          <w:trHeight w:val="576"/>
        </w:trPr>
        <w:tc>
          <w:tcPr>
            <w:tcW w:w="750" w:type="dxa"/>
            <w:hideMark/>
          </w:tcPr>
          <w:p w14:paraId="23AE104E" w14:textId="21FEECB3" w:rsidR="002B07B2" w:rsidRPr="00273716" w:rsidRDefault="002B07B2" w:rsidP="002B07B2">
            <w:r w:rsidRPr="00273716">
              <w:t>5</w:t>
            </w:r>
          </w:p>
        </w:tc>
        <w:tc>
          <w:tcPr>
            <w:tcW w:w="1518" w:type="dxa"/>
            <w:hideMark/>
          </w:tcPr>
          <w:p w14:paraId="67B440FF" w14:textId="77777777" w:rsidR="002B07B2" w:rsidRPr="00273716" w:rsidRDefault="002B07B2" w:rsidP="002B07B2">
            <w:pPr>
              <w:rPr>
                <w:rStyle w:val="SAPEmphasis"/>
              </w:rPr>
            </w:pPr>
            <w:r w:rsidRPr="00273716">
              <w:rPr>
                <w:rStyle w:val="SAPEmphasis"/>
              </w:rPr>
              <w:t xml:space="preserve">Enter Event </w:t>
            </w:r>
          </w:p>
        </w:tc>
        <w:tc>
          <w:tcPr>
            <w:tcW w:w="3194" w:type="dxa"/>
            <w:hideMark/>
          </w:tcPr>
          <w:p w14:paraId="092E6D7A" w14:textId="77777777" w:rsidR="002B07B2" w:rsidRPr="00273716" w:rsidRDefault="002B07B2" w:rsidP="002B07B2">
            <w:r w:rsidRPr="00273716">
              <w:t xml:space="preserve">Select the event for the change. </w:t>
            </w:r>
          </w:p>
        </w:tc>
        <w:tc>
          <w:tcPr>
            <w:tcW w:w="3420" w:type="dxa"/>
            <w:hideMark/>
          </w:tcPr>
          <w:p w14:paraId="552A97F1" w14:textId="09581AFC" w:rsidR="002B07B2" w:rsidRPr="00273716" w:rsidRDefault="002B07B2" w:rsidP="002B07B2">
            <w:r w:rsidRPr="00273716">
              <w:rPr>
                <w:rStyle w:val="SAPScreenElement"/>
              </w:rPr>
              <w:t>Event:</w:t>
            </w:r>
            <w:r w:rsidRPr="00273716">
              <w:t xml:space="preserve"> select</w:t>
            </w:r>
            <w:r w:rsidRPr="00273716">
              <w:rPr>
                <w:rStyle w:val="SAPUserEntry"/>
              </w:rPr>
              <w:t xml:space="preserve"> Demotion </w:t>
            </w:r>
            <w:r w:rsidRPr="00273716">
              <w:t>from drop-down</w:t>
            </w:r>
          </w:p>
        </w:tc>
        <w:tc>
          <w:tcPr>
            <w:tcW w:w="4140" w:type="dxa"/>
            <w:hideMark/>
          </w:tcPr>
          <w:p w14:paraId="5E13E259" w14:textId="4BCB4E91" w:rsidR="002B07B2" w:rsidRPr="00273716" w:rsidRDefault="002B07B2" w:rsidP="002B07B2">
            <w:r w:rsidRPr="00273716">
              <w:t xml:space="preserve">Once you enter the </w:t>
            </w:r>
            <w:r w:rsidRPr="00273716">
              <w:rPr>
                <w:rStyle w:val="SAPScreenElement"/>
              </w:rPr>
              <w:t>Event</w:t>
            </w:r>
            <w:r w:rsidRPr="00273716">
              <w:t xml:space="preserve">, the </w:t>
            </w:r>
            <w:r w:rsidRPr="00273716">
              <w:rPr>
                <w:rStyle w:val="SAPScreenElement"/>
              </w:rPr>
              <w:t xml:space="preserve">Event Reason </w:t>
            </w:r>
            <w:r w:rsidRPr="00273716">
              <w:t>can be selected.</w:t>
            </w:r>
          </w:p>
        </w:tc>
        <w:tc>
          <w:tcPr>
            <w:tcW w:w="1260" w:type="dxa"/>
          </w:tcPr>
          <w:p w14:paraId="3BDF5C74" w14:textId="77777777" w:rsidR="002B07B2" w:rsidRPr="00273716" w:rsidRDefault="002B07B2" w:rsidP="002B07B2"/>
        </w:tc>
      </w:tr>
      <w:tr w:rsidR="006439BD" w:rsidRPr="00273716" w14:paraId="4B67AE6B" w14:textId="77777777" w:rsidTr="00C3410B">
        <w:trPr>
          <w:trHeight w:val="357"/>
        </w:trPr>
        <w:tc>
          <w:tcPr>
            <w:tcW w:w="750" w:type="dxa"/>
            <w:hideMark/>
          </w:tcPr>
          <w:p w14:paraId="7FD932BD" w14:textId="5191EBB7" w:rsidR="006439BD" w:rsidRPr="00273716" w:rsidRDefault="006439BD" w:rsidP="006439BD">
            <w:r w:rsidRPr="00273716">
              <w:t>6</w:t>
            </w:r>
          </w:p>
        </w:tc>
        <w:tc>
          <w:tcPr>
            <w:tcW w:w="1518" w:type="dxa"/>
            <w:hideMark/>
          </w:tcPr>
          <w:p w14:paraId="4A7C7FF0" w14:textId="77777777" w:rsidR="006439BD" w:rsidRPr="00273716" w:rsidRDefault="006439BD" w:rsidP="006439BD">
            <w:pPr>
              <w:rPr>
                <w:rStyle w:val="SAPEmphasis"/>
              </w:rPr>
            </w:pPr>
            <w:r w:rsidRPr="00273716">
              <w:rPr>
                <w:rStyle w:val="SAPEmphasis"/>
              </w:rPr>
              <w:t>Enter Event Reason</w:t>
            </w:r>
          </w:p>
        </w:tc>
        <w:tc>
          <w:tcPr>
            <w:tcW w:w="3194" w:type="dxa"/>
            <w:hideMark/>
          </w:tcPr>
          <w:p w14:paraId="2544EDBC" w14:textId="77777777" w:rsidR="006439BD" w:rsidRPr="00273716" w:rsidRDefault="006439BD" w:rsidP="006439BD">
            <w:r w:rsidRPr="00273716">
              <w:t xml:space="preserve">Select the event reason for the change. </w:t>
            </w:r>
          </w:p>
        </w:tc>
        <w:tc>
          <w:tcPr>
            <w:tcW w:w="3420" w:type="dxa"/>
            <w:hideMark/>
          </w:tcPr>
          <w:p w14:paraId="60610D14" w14:textId="1450886D" w:rsidR="006439BD" w:rsidRPr="00273716" w:rsidRDefault="006439BD" w:rsidP="006439BD">
            <w:r w:rsidRPr="00273716">
              <w:rPr>
                <w:rStyle w:val="SAPScreenElement"/>
              </w:rPr>
              <w:t>Event Reason:</w:t>
            </w:r>
            <w:r w:rsidRPr="00273716">
              <w:t xml:space="preserve"> select</w:t>
            </w:r>
            <w:r w:rsidRPr="00273716">
              <w:rPr>
                <w:rStyle w:val="SAPUserEntry"/>
              </w:rPr>
              <w:t xml:space="preserve"> Demotion</w:t>
            </w:r>
            <w:r w:rsidRPr="00273716">
              <w:rPr>
                <w:b/>
              </w:rPr>
              <w:t xml:space="preserve"> </w:t>
            </w:r>
            <w:r w:rsidRPr="00273716">
              <w:rPr>
                <w:rStyle w:val="SAPUserEntry"/>
              </w:rPr>
              <w:t>–</w:t>
            </w:r>
            <w:r w:rsidRPr="00273716">
              <w:t xml:space="preserve"> </w:t>
            </w:r>
            <w:r w:rsidRPr="00273716">
              <w:rPr>
                <w:rStyle w:val="SAPUserEntry"/>
              </w:rPr>
              <w:t>Pay Change</w:t>
            </w:r>
            <w:r w:rsidRPr="00273716">
              <w:t xml:space="preserve"> </w:t>
            </w:r>
            <w:r w:rsidRPr="00273716">
              <w:rPr>
                <w:rStyle w:val="SAPUserEntry"/>
              </w:rPr>
              <w:t>(DEMORPAY)</w:t>
            </w:r>
            <w:r w:rsidRPr="00273716">
              <w:t xml:space="preserve"> from drop-down</w:t>
            </w:r>
            <w:r w:rsidRPr="00273716" w:rsidDel="008406CA">
              <w:rPr>
                <w:rStyle w:val="SAPUserEntry"/>
              </w:rPr>
              <w:t xml:space="preserve"> </w:t>
            </w:r>
          </w:p>
        </w:tc>
        <w:tc>
          <w:tcPr>
            <w:tcW w:w="4140" w:type="dxa"/>
          </w:tcPr>
          <w:p w14:paraId="063F928F" w14:textId="17EDF39E" w:rsidR="006439BD" w:rsidRPr="00273716" w:rsidRDefault="006439BD" w:rsidP="006439BD">
            <w:r w:rsidRPr="00273716">
              <w:t xml:space="preserve">The </w:t>
            </w:r>
            <w:r w:rsidRPr="00273716">
              <w:rPr>
                <w:rStyle w:val="SAPScreenElement"/>
              </w:rPr>
              <w:t>Compensation Information Change</w:t>
            </w:r>
            <w:r w:rsidRPr="00273716">
              <w:t xml:space="preserve"> event reasons depend on what is configured in your system.</w:t>
            </w:r>
          </w:p>
        </w:tc>
        <w:tc>
          <w:tcPr>
            <w:tcW w:w="1260" w:type="dxa"/>
          </w:tcPr>
          <w:p w14:paraId="4FE626B4" w14:textId="77777777" w:rsidR="006439BD" w:rsidRPr="00273716" w:rsidRDefault="006439BD" w:rsidP="006439BD"/>
        </w:tc>
      </w:tr>
      <w:tr w:rsidR="00703703" w:rsidRPr="00273716" w14:paraId="2B58AA29" w14:textId="77777777" w:rsidTr="003F4CC3">
        <w:trPr>
          <w:trHeight w:val="3875"/>
        </w:trPr>
        <w:tc>
          <w:tcPr>
            <w:tcW w:w="750" w:type="dxa"/>
            <w:hideMark/>
          </w:tcPr>
          <w:p w14:paraId="639B0F58" w14:textId="660C998E" w:rsidR="00703703" w:rsidRPr="00273716" w:rsidRDefault="00703703" w:rsidP="002B07B2">
            <w:r w:rsidRPr="00273716">
              <w:t>7</w:t>
            </w:r>
          </w:p>
        </w:tc>
        <w:tc>
          <w:tcPr>
            <w:tcW w:w="1518" w:type="dxa"/>
            <w:hideMark/>
          </w:tcPr>
          <w:p w14:paraId="4EA87FF4" w14:textId="77777777" w:rsidR="00703703" w:rsidRPr="00273716" w:rsidRDefault="00703703" w:rsidP="002B07B2">
            <w:pPr>
              <w:rPr>
                <w:rStyle w:val="SAPEmphasis"/>
              </w:rPr>
            </w:pPr>
            <w:r w:rsidRPr="00273716">
              <w:rPr>
                <w:rStyle w:val="SAPEmphasis"/>
              </w:rPr>
              <w:t>Enter Compensation Information</w:t>
            </w:r>
          </w:p>
        </w:tc>
        <w:tc>
          <w:tcPr>
            <w:tcW w:w="3194" w:type="dxa"/>
          </w:tcPr>
          <w:p w14:paraId="31419D71" w14:textId="2941F515" w:rsidR="00703703" w:rsidRPr="00273716" w:rsidRDefault="00703703" w:rsidP="002B07B2">
            <w:r w:rsidRPr="00273716">
              <w:t xml:space="preserve">Make changes in the </w:t>
            </w:r>
            <w:r w:rsidRPr="00273716">
              <w:rPr>
                <w:rStyle w:val="SAPScreenElement"/>
              </w:rPr>
              <w:t xml:space="preserve">Compensation Information </w:t>
            </w:r>
            <w:r w:rsidRPr="00273716">
              <w:t xml:space="preserve">block as appropriate. </w:t>
            </w:r>
          </w:p>
          <w:p w14:paraId="44E5A197" w14:textId="77777777" w:rsidR="00703703" w:rsidRPr="00B04D6E" w:rsidRDefault="00703703" w:rsidP="001D5997">
            <w:pPr>
              <w:pStyle w:val="SAPNoteHeading"/>
              <w:ind w:left="0"/>
              <w:rPr>
                <w:ins w:id="2579" w:author="Author" w:date="2018-01-17T14:37:00Z"/>
                <w:highlight w:val="cyan"/>
              </w:rPr>
            </w:pPr>
            <w:ins w:id="2580" w:author="Author" w:date="2018-01-17T14:37:00Z">
              <w:r w:rsidRPr="00B04D6E">
                <w:rPr>
                  <w:noProof/>
                  <w:highlight w:val="cyan"/>
                  <w:lang w:val="de-DE" w:eastAsia="de-DE"/>
                </w:rPr>
                <w:drawing>
                  <wp:inline distT="0" distB="0" distL="0" distR="0" wp14:anchorId="79CDDF27" wp14:editId="69F6D48D">
                    <wp:extent cx="225425" cy="2254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B04D6E">
                <w:rPr>
                  <w:highlight w:val="cyan"/>
                </w:rPr>
                <w:t> Note</w:t>
              </w:r>
            </w:ins>
          </w:p>
          <w:p w14:paraId="3874F453" w14:textId="77777777" w:rsidR="00703703" w:rsidRPr="00BA74AF" w:rsidRDefault="00703703" w:rsidP="001D5997">
            <w:pPr>
              <w:rPr>
                <w:ins w:id="2581" w:author="Author" w:date="2018-01-17T14:37:00Z"/>
              </w:rPr>
            </w:pPr>
            <w:ins w:id="2582" w:author="Author" w:date="2018-01-17T14:37:00Z">
              <w:r w:rsidRPr="00B04D6E">
                <w:rPr>
                  <w:highlight w:val="cyan"/>
                </w:rPr>
                <w:t>This information is country-specific.</w:t>
              </w:r>
            </w:ins>
          </w:p>
          <w:p w14:paraId="2E01EFEB" w14:textId="77777777" w:rsidR="00703703" w:rsidRPr="00273716" w:rsidRDefault="00703703" w:rsidP="002B07B2">
            <w:pPr>
              <w:pStyle w:val="SAPNoteHeading"/>
              <w:ind w:left="0"/>
            </w:pPr>
            <w:r w:rsidRPr="00273716">
              <w:rPr>
                <w:noProof/>
                <w:lang w:val="de-DE" w:eastAsia="de-DE"/>
              </w:rPr>
              <w:drawing>
                <wp:inline distT="0" distB="0" distL="0" distR="0" wp14:anchorId="7B0EA889" wp14:editId="7C649CC8">
                  <wp:extent cx="226060" cy="226060"/>
                  <wp:effectExtent l="0" t="0" r="0" b="0"/>
                  <wp:docPr id="22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273716">
              <w:t> Note</w:t>
            </w:r>
          </w:p>
          <w:p w14:paraId="1E1B8C29" w14:textId="77777777" w:rsidR="00703703" w:rsidRPr="00273716" w:rsidRDefault="00703703" w:rsidP="002B07B2">
            <w:pPr>
              <w:pStyle w:val="ListContinue2"/>
              <w:ind w:left="0"/>
            </w:pPr>
            <w:r w:rsidRPr="00273716">
              <w:t>After entering the new values, the old values are displayed crossed out.</w:t>
            </w:r>
          </w:p>
        </w:tc>
        <w:tc>
          <w:tcPr>
            <w:tcW w:w="3420" w:type="dxa"/>
            <w:hideMark/>
          </w:tcPr>
          <w:p w14:paraId="2BE3D0C6" w14:textId="77777777" w:rsidR="00703703" w:rsidRDefault="00703703" w:rsidP="001D5997">
            <w:pPr>
              <w:rPr>
                <w:ins w:id="2583" w:author="Author" w:date="2018-01-17T14:38:00Z"/>
                <w:highlight w:val="cyan"/>
              </w:rPr>
            </w:pPr>
            <w:ins w:id="2584" w:author="Author" w:date="2018-01-17T14:38:00Z">
              <w:r w:rsidRPr="0000527E">
                <w:rPr>
                  <w:highlight w:val="cyan"/>
                </w:rPr>
                <w:t xml:space="preserve">Enter data as required in the country where </w:t>
              </w:r>
              <w:r>
                <w:rPr>
                  <w:highlight w:val="cyan"/>
                </w:rPr>
                <w:t>your</w:t>
              </w:r>
              <w:r w:rsidRPr="0000527E">
                <w:rPr>
                  <w:highlight w:val="cyan"/>
                </w:rPr>
                <w:t xml:space="preserve"> company is located.</w:t>
              </w:r>
            </w:ins>
          </w:p>
          <w:p w14:paraId="5DCD032F" w14:textId="77777777" w:rsidR="00703703" w:rsidRPr="0094035B" w:rsidRDefault="00703703" w:rsidP="001D5997">
            <w:pPr>
              <w:pStyle w:val="SAPNoteHeading"/>
              <w:spacing w:before="60"/>
              <w:ind w:left="0"/>
              <w:rPr>
                <w:ins w:id="2585" w:author="Author" w:date="2018-01-17T14:38:00Z"/>
                <w:highlight w:val="cyan"/>
              </w:rPr>
            </w:pPr>
            <w:ins w:id="2586" w:author="Author" w:date="2018-01-17T14:38:00Z">
              <w:r w:rsidRPr="0094035B">
                <w:rPr>
                  <w:noProof/>
                  <w:highlight w:val="cyan"/>
                  <w:lang w:val="de-DE" w:eastAsia="de-DE"/>
                </w:rPr>
                <w:drawing>
                  <wp:inline distT="0" distB="0" distL="0" distR="0" wp14:anchorId="27B180AB" wp14:editId="5FA1DE29">
                    <wp:extent cx="219075" cy="238125"/>
                    <wp:effectExtent l="0" t="0" r="9525" b="9525"/>
                    <wp:docPr id="2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238125"/>
                            </a:xfrm>
                            <a:prstGeom prst="rect">
                              <a:avLst/>
                            </a:prstGeom>
                            <a:noFill/>
                            <a:ln>
                              <a:noFill/>
                            </a:ln>
                          </pic:spPr>
                        </pic:pic>
                      </a:graphicData>
                    </a:graphic>
                  </wp:inline>
                </w:drawing>
              </w:r>
              <w:r w:rsidRPr="0094035B">
                <w:rPr>
                  <w:highlight w:val="cyan"/>
                </w:rPr>
                <w:t> Caution</w:t>
              </w:r>
            </w:ins>
          </w:p>
          <w:p w14:paraId="68DC72B0" w14:textId="5D13BD8F" w:rsidR="00703703" w:rsidRDefault="00703703" w:rsidP="001D5997">
            <w:pPr>
              <w:rPr>
                <w:ins w:id="2587" w:author="Author" w:date="2018-01-24T11:40:00Z"/>
                <w:rFonts w:ascii="BentonSans Bold" w:hAnsi="BentonSans Bold"/>
              </w:rPr>
            </w:pPr>
            <w:ins w:id="2588" w:author="Author" w:date="2018-01-17T14:38:00Z">
              <w:r w:rsidRPr="0000527E">
                <w:rPr>
                  <w:highlight w:val="cyan"/>
                </w:rPr>
                <w:t>For a detailed list refer to chapter</w:t>
              </w:r>
              <w:del w:id="2589" w:author="Author" w:date="2018-01-24T11:41:00Z">
                <w:r w:rsidDel="002A5997">
                  <w:delText xml:space="preserve"> </w:delText>
                </w:r>
                <w:r w:rsidRPr="0049257E" w:rsidDel="002A5997">
                  <w:rPr>
                    <w:highlight w:val="cyan"/>
                  </w:rPr>
                  <w:fldChar w:fldCharType="begin"/>
                </w:r>
                <w:r w:rsidRPr="0049257E" w:rsidDel="002A5997">
                  <w:rPr>
                    <w:highlight w:val="cyan"/>
                  </w:rPr>
                  <w:delInstrText xml:space="preserve"> HYPERLINK \l "_Country-Specific_Fields" </w:delInstrText>
                </w:r>
                <w:r w:rsidRPr="0049257E" w:rsidDel="002A5997">
                  <w:rPr>
                    <w:highlight w:val="cyan"/>
                  </w:rPr>
                  <w:fldChar w:fldCharType="separate"/>
                </w:r>
                <w:r w:rsidRPr="0049257E" w:rsidDel="002A5997">
                  <w:rPr>
                    <w:rStyle w:val="Hyperlink"/>
                    <w:rFonts w:ascii="BentonSans Bold" w:hAnsi="BentonSans Bold"/>
                    <w:highlight w:val="cyan"/>
                  </w:rPr>
                  <w:delText>Country-Specific Fields</w:delText>
                </w:r>
                <w:r w:rsidRPr="0049257E" w:rsidDel="002A5997">
                  <w:rPr>
                    <w:rStyle w:val="Hyperlink"/>
                    <w:rFonts w:ascii="BentonSans Bold" w:hAnsi="BentonSans Bold"/>
                    <w:highlight w:val="cyan"/>
                  </w:rPr>
                  <w:fldChar w:fldCharType="end"/>
                </w:r>
                <w:r w:rsidRPr="0049257E" w:rsidDel="002A5997">
                  <w:rPr>
                    <w:rFonts w:ascii="BentonSans Bold" w:hAnsi="BentonSans Bold"/>
                    <w:highlight w:val="cyan"/>
                  </w:rPr>
                  <w:delText>.</w:delText>
                </w:r>
              </w:del>
            </w:ins>
          </w:p>
          <w:p w14:paraId="49C162EA" w14:textId="75AB4065" w:rsidR="002A5997" w:rsidDel="002A5997" w:rsidRDefault="002A5997" w:rsidP="001D5997">
            <w:pPr>
              <w:rPr>
                <w:ins w:id="2590" w:author="Author" w:date="2018-01-17T14:38:00Z"/>
                <w:del w:id="2591" w:author="Author" w:date="2018-01-24T11:41:00Z"/>
                <w:rFonts w:ascii="BentonSans Bold" w:hAnsi="BentonSans Bold"/>
              </w:rPr>
            </w:pPr>
            <w:ins w:id="2592" w:author="Author" w:date="2018-01-24T11:40:00Z">
              <w:r w:rsidRPr="002A5997">
                <w:rPr>
                  <w:rFonts w:ascii="BentonSans Bold" w:hAnsi="BentonSans Bold"/>
                  <w:highlight w:val="cyan"/>
                  <w:u w:val="single"/>
                  <w:rPrChange w:id="2593" w:author="Author" w:date="2018-01-24T11:42:00Z">
                    <w:rPr>
                      <w:rFonts w:ascii="BentonSans Bold" w:hAnsi="BentonSans Bold"/>
                      <w:highlight w:val="cyan"/>
                    </w:rPr>
                  </w:rPrChange>
                </w:rPr>
                <w:fldChar w:fldCharType="begin"/>
              </w:r>
              <w:r w:rsidRPr="002A5997">
                <w:rPr>
                  <w:rFonts w:ascii="BentonSans Bold" w:hAnsi="BentonSans Bold"/>
                  <w:highlight w:val="cyan"/>
                  <w:u w:val="single"/>
                  <w:rPrChange w:id="2594" w:author="Author" w:date="2018-01-24T11:42:00Z">
                    <w:rPr>
                      <w:rFonts w:ascii="BentonSans Bold" w:hAnsi="BentonSans Bold"/>
                      <w:highlight w:val="cyan"/>
                    </w:rPr>
                  </w:rPrChange>
                </w:rPr>
                <w:instrText xml:space="preserve"> HYPERLINK  \l "_Compensation_Information" </w:instrText>
              </w:r>
              <w:r w:rsidRPr="002A5997">
                <w:rPr>
                  <w:rFonts w:ascii="BentonSans Bold" w:hAnsi="BentonSans Bold"/>
                  <w:highlight w:val="cyan"/>
                  <w:u w:val="single"/>
                  <w:rPrChange w:id="2595" w:author="Author" w:date="2018-01-24T11:42:00Z">
                    <w:rPr>
                      <w:rFonts w:ascii="BentonSans Bold" w:hAnsi="BentonSans Bold"/>
                      <w:highlight w:val="cyan"/>
                    </w:rPr>
                  </w:rPrChange>
                </w:rPr>
                <w:fldChar w:fldCharType="separate"/>
              </w:r>
              <w:r w:rsidRPr="002A5997">
                <w:rPr>
                  <w:rStyle w:val="Hyperlink"/>
                  <w:rFonts w:ascii="BentonSans Bold" w:hAnsi="BentonSans Bold"/>
                  <w:highlight w:val="cyan"/>
                  <w:u w:val="single"/>
                  <w:rPrChange w:id="2596" w:author="Author" w:date="2018-01-24T11:42:00Z">
                    <w:rPr>
                      <w:rStyle w:val="Hyperlink"/>
                      <w:rFonts w:ascii="BentonSans Bold" w:hAnsi="BentonSans Bold"/>
                      <w:highlight w:val="cyan"/>
                    </w:rPr>
                  </w:rPrChange>
                </w:rPr>
                <w:t xml:space="preserve">Country-Specific Fields </w:t>
              </w:r>
              <w:r w:rsidRPr="002A5997">
                <w:rPr>
                  <w:rStyle w:val="Hyperlink"/>
                  <w:rFonts w:ascii="BentonSans Bold" w:hAnsi="BentonSans Bold"/>
                  <w:highlight w:val="cyan"/>
                  <w:u w:val="single"/>
                  <w:rPrChange w:id="2597" w:author="Author" w:date="2018-01-24T11:42:00Z">
                    <w:rPr>
                      <w:rStyle w:val="Hyperlink"/>
                      <w:rFonts w:ascii="BentonSans Bold" w:hAnsi="BentonSans Bold"/>
                      <w:highlight w:val="cyan"/>
                    </w:rPr>
                  </w:rPrChange>
                </w:rPr>
                <w:sym w:font="Wingdings" w:char="F0E0"/>
              </w:r>
              <w:r w:rsidRPr="002A5997">
                <w:rPr>
                  <w:rStyle w:val="Hyperlink"/>
                  <w:rFonts w:ascii="BentonSans Bold" w:hAnsi="BentonSans Bold"/>
                  <w:highlight w:val="cyan"/>
                  <w:u w:val="single"/>
                  <w:rPrChange w:id="2598" w:author="Author" w:date="2018-01-24T11:42:00Z">
                    <w:rPr>
                      <w:rStyle w:val="Hyperlink"/>
                      <w:rFonts w:ascii="BentonSans Bold" w:hAnsi="BentonSans Bold"/>
                      <w:highlight w:val="cyan"/>
                    </w:rPr>
                  </w:rPrChange>
                </w:rPr>
                <w:t xml:space="preserve"> Compensation Information</w:t>
              </w:r>
              <w:r w:rsidRPr="002A5997">
                <w:rPr>
                  <w:rFonts w:ascii="BentonSans Bold" w:hAnsi="BentonSans Bold"/>
                  <w:highlight w:val="cyan"/>
                  <w:u w:val="single"/>
                  <w:rPrChange w:id="2599" w:author="Author" w:date="2018-01-24T11:42:00Z">
                    <w:rPr>
                      <w:rFonts w:ascii="BentonSans Bold" w:hAnsi="BentonSans Bold"/>
                      <w:highlight w:val="cyan"/>
                    </w:rPr>
                  </w:rPrChange>
                </w:rPr>
                <w:fldChar w:fldCharType="end"/>
              </w:r>
            </w:ins>
            <w:ins w:id="2600" w:author="Author" w:date="2018-01-24T11:41:00Z">
              <w:r>
                <w:rPr>
                  <w:rFonts w:ascii="BentonSans Bold" w:hAnsi="BentonSans Bold"/>
                </w:rPr>
                <w:t>.</w:t>
              </w:r>
            </w:ins>
          </w:p>
          <w:p w14:paraId="20A753FA" w14:textId="3619BEDB" w:rsidR="00703703" w:rsidDel="001D5997" w:rsidRDefault="00703703" w:rsidP="001D5997">
            <w:pPr>
              <w:rPr>
                <w:ins w:id="2601" w:author="Author" w:date="2018-01-10T10:43:00Z"/>
                <w:del w:id="2602" w:author="Author" w:date="2018-01-17T14:39:00Z"/>
              </w:rPr>
            </w:pPr>
            <w:del w:id="2603" w:author="Author" w:date="2018-01-17T14:39:00Z">
              <w:r w:rsidRPr="00273716" w:rsidDel="001D5997">
                <w:rPr>
                  <w:rStyle w:val="SAPScreenElement"/>
                </w:rPr>
                <w:delText xml:space="preserve">Pay Group: </w:delText>
              </w:r>
              <w:r w:rsidRPr="00273716" w:rsidDel="001D5997">
                <w:delText>select from drop-down if appropriate, else leave as is</w:delText>
              </w:r>
            </w:del>
          </w:p>
          <w:p w14:paraId="3826665A" w14:textId="14BBB898" w:rsidR="00703703" w:rsidDel="001D5997" w:rsidRDefault="00703703" w:rsidP="002B07B2">
            <w:pPr>
              <w:rPr>
                <w:ins w:id="2604" w:author="Author" w:date="2018-01-10T11:09:00Z"/>
                <w:del w:id="2605" w:author="Author" w:date="2018-01-17T14:39:00Z"/>
              </w:rPr>
            </w:pPr>
          </w:p>
          <w:p w14:paraId="2BB441F7" w14:textId="1C1F7610" w:rsidR="00703703" w:rsidDel="001D5997" w:rsidRDefault="00703703" w:rsidP="002B07B2">
            <w:pPr>
              <w:rPr>
                <w:ins w:id="2606" w:author="Author" w:date="2018-01-10T11:09:00Z"/>
                <w:del w:id="2607" w:author="Author" w:date="2018-01-17T14:39:00Z"/>
              </w:rPr>
            </w:pPr>
            <w:ins w:id="2608" w:author="Author" w:date="2018-01-10T11:09:00Z">
              <w:del w:id="2609" w:author="Author" w:date="2018-01-17T14:39:00Z">
                <w:r w:rsidRPr="00CE13C3" w:rsidDel="001D5997">
                  <w:rPr>
                    <w:highlight w:val="yellow"/>
                    <w:rPrChange w:id="2610" w:author="Author" w:date="2018-01-10T12:17:00Z">
                      <w:rPr/>
                    </w:rPrChange>
                  </w:rPr>
                  <w:delText>AU:</w:delText>
                </w:r>
              </w:del>
            </w:ins>
            <w:ins w:id="2611" w:author="Author" w:date="2018-01-10T12:17:00Z">
              <w:del w:id="2612" w:author="Author" w:date="2018-01-17T14:39:00Z">
                <w:r w:rsidRPr="00CE13C3" w:rsidDel="001D5997">
                  <w:rPr>
                    <w:highlight w:val="yellow"/>
                    <w:rPrChange w:id="2613" w:author="Author" w:date="2018-01-10T12:17:00Z">
                      <w:rPr/>
                    </w:rPrChange>
                  </w:rPr>
                  <w:delText xml:space="preserve"> select from drop-down if appropriate, else leave as is</w:delText>
                </w:r>
              </w:del>
            </w:ins>
          </w:p>
          <w:p w14:paraId="619C635F" w14:textId="7E00FBDB" w:rsidR="00703703" w:rsidDel="001D5997" w:rsidRDefault="00703703" w:rsidP="002B07B2">
            <w:pPr>
              <w:rPr>
                <w:ins w:id="2614" w:author="Author" w:date="2018-01-10T11:09:00Z"/>
                <w:del w:id="2615" w:author="Author" w:date="2018-01-17T14:39:00Z"/>
              </w:rPr>
            </w:pPr>
          </w:p>
          <w:p w14:paraId="0F1A5352" w14:textId="2093DC4A" w:rsidR="00703703" w:rsidRPr="00E72EDE" w:rsidDel="001D5997" w:rsidRDefault="00703703" w:rsidP="002B07B2">
            <w:pPr>
              <w:rPr>
                <w:ins w:id="2616" w:author="Author" w:date="2018-01-10T11:09:00Z"/>
                <w:del w:id="2617" w:author="Author" w:date="2018-01-17T14:39:00Z"/>
              </w:rPr>
            </w:pPr>
            <w:ins w:id="2618" w:author="Author" w:date="2018-01-10T11:09:00Z">
              <w:del w:id="2619" w:author="Author" w:date="2018-01-17T14:39:00Z">
                <w:r w:rsidRPr="00E72EDE" w:rsidDel="001D5997">
                  <w:rPr>
                    <w:highlight w:val="yellow"/>
                    <w:rPrChange w:id="2620" w:author="Author" w:date="2018-01-17T15:25:00Z">
                      <w:rPr/>
                    </w:rPrChange>
                  </w:rPr>
                  <w:delText>US:</w:delText>
                </w:r>
              </w:del>
            </w:ins>
            <w:ins w:id="2621" w:author="Author" w:date="2018-01-10T11:11:00Z">
              <w:del w:id="2622" w:author="Author" w:date="2018-01-17T14:39:00Z">
                <w:r w:rsidRPr="00E72EDE" w:rsidDel="001D5997">
                  <w:rPr>
                    <w:highlight w:val="yellow"/>
                    <w:rPrChange w:id="2623" w:author="Author" w:date="2018-01-17T15:25:00Z">
                      <w:rPr/>
                    </w:rPrChange>
                  </w:rPr>
                  <w:delText>steht nichts drin</w:delText>
                </w:r>
              </w:del>
            </w:ins>
          </w:p>
          <w:p w14:paraId="6C594D8B" w14:textId="6376B382" w:rsidR="00703703" w:rsidRPr="00E72EDE" w:rsidDel="001D5997" w:rsidRDefault="00703703" w:rsidP="002B07B2">
            <w:pPr>
              <w:rPr>
                <w:ins w:id="2624" w:author="Author" w:date="2018-01-10T10:43:00Z"/>
                <w:del w:id="2625" w:author="Author" w:date="2018-01-17T14:39:00Z"/>
              </w:rPr>
            </w:pPr>
          </w:p>
          <w:p w14:paraId="4DD7727D" w14:textId="2676C3B2" w:rsidR="00703703" w:rsidRPr="00E72EDE" w:rsidDel="001D5997" w:rsidRDefault="00703703" w:rsidP="002B07B2">
            <w:pPr>
              <w:rPr>
                <w:ins w:id="2626" w:author="Author" w:date="2018-01-10T11:10:00Z"/>
                <w:del w:id="2627" w:author="Author" w:date="2018-01-17T14:39:00Z"/>
              </w:rPr>
            </w:pPr>
            <w:ins w:id="2628" w:author="Author" w:date="2018-01-10T10:43:00Z">
              <w:del w:id="2629" w:author="Author" w:date="2018-01-17T14:39:00Z">
                <w:r w:rsidRPr="00E72EDE" w:rsidDel="001D5997">
                  <w:rPr>
                    <w:rStyle w:val="SAPUserEntry"/>
                    <w:color w:val="auto"/>
                    <w:highlight w:val="yellow"/>
                    <w:rPrChange w:id="2630" w:author="Author" w:date="2018-01-17T15:25:00Z">
                      <w:rPr>
                        <w:rStyle w:val="SAPUserEntry"/>
                        <w:color w:val="auto"/>
                      </w:rPr>
                    </w:rPrChange>
                  </w:rPr>
                  <w:delText>AE-Monthly(AE)</w:delText>
                </w:r>
                <w:r w:rsidRPr="00E72EDE" w:rsidDel="001D5997">
                  <w:rPr>
                    <w:highlight w:val="yellow"/>
                    <w:rPrChange w:id="2631" w:author="Author" w:date="2018-01-17T15:25:00Z">
                      <w:rPr/>
                    </w:rPrChange>
                  </w:rPr>
                  <w:delText>)</w:delText>
                </w:r>
              </w:del>
            </w:ins>
          </w:p>
          <w:p w14:paraId="3BD55A89" w14:textId="353E3BC9" w:rsidR="00703703" w:rsidRPr="00E72EDE" w:rsidDel="001D5997" w:rsidRDefault="00703703" w:rsidP="002B07B2">
            <w:pPr>
              <w:rPr>
                <w:ins w:id="2632" w:author="Author" w:date="2018-01-10T11:10:00Z"/>
                <w:del w:id="2633" w:author="Author" w:date="2018-01-17T14:39:00Z"/>
              </w:rPr>
            </w:pPr>
          </w:p>
          <w:p w14:paraId="5585A561" w14:textId="6A9FDBDF" w:rsidR="00703703" w:rsidDel="001D5997" w:rsidRDefault="00703703" w:rsidP="002B07B2">
            <w:pPr>
              <w:rPr>
                <w:ins w:id="2634" w:author="Author" w:date="2018-01-10T11:54:00Z"/>
                <w:del w:id="2635" w:author="Author" w:date="2018-01-17T14:39:00Z"/>
              </w:rPr>
            </w:pPr>
            <w:ins w:id="2636" w:author="Author" w:date="2018-01-10T11:10:00Z">
              <w:del w:id="2637" w:author="Author" w:date="2018-01-17T14:39:00Z">
                <w:r w:rsidRPr="00CE13C3" w:rsidDel="001D5997">
                  <w:rPr>
                    <w:highlight w:val="yellow"/>
                    <w:rPrChange w:id="2638" w:author="Author" w:date="2018-01-10T12:17:00Z">
                      <w:rPr/>
                    </w:rPrChange>
                  </w:rPr>
                  <w:delText>DE</w:delText>
                </w:r>
              </w:del>
            </w:ins>
            <w:ins w:id="2639" w:author="Author" w:date="2018-01-10T12:16:00Z">
              <w:del w:id="2640" w:author="Author" w:date="2018-01-17T14:39:00Z">
                <w:r w:rsidRPr="00CE13C3" w:rsidDel="001D5997">
                  <w:rPr>
                    <w:highlight w:val="yellow"/>
                    <w:rPrChange w:id="2641" w:author="Author" w:date="2018-01-10T12:17:00Z">
                      <w:rPr/>
                    </w:rPrChange>
                  </w:rPr>
                  <w:delText>: select from drop-down if appropriate, else leave as is</w:delText>
                </w:r>
              </w:del>
            </w:ins>
          </w:p>
          <w:p w14:paraId="0335024E" w14:textId="11C2F7F8" w:rsidR="00703703" w:rsidDel="001D5997" w:rsidRDefault="00703703" w:rsidP="002B07B2">
            <w:pPr>
              <w:rPr>
                <w:ins w:id="2642" w:author="Author" w:date="2018-01-10T11:54:00Z"/>
                <w:del w:id="2643" w:author="Author" w:date="2018-01-17T14:39:00Z"/>
              </w:rPr>
            </w:pPr>
          </w:p>
          <w:p w14:paraId="4CBD50AC" w14:textId="56B85966" w:rsidR="00703703" w:rsidDel="001D5997" w:rsidRDefault="00703703" w:rsidP="002B07B2">
            <w:pPr>
              <w:rPr>
                <w:ins w:id="2644" w:author="Author" w:date="2018-01-15T10:55:00Z"/>
                <w:del w:id="2645" w:author="Author" w:date="2018-01-17T14:39:00Z"/>
              </w:rPr>
            </w:pPr>
            <w:ins w:id="2646" w:author="Author" w:date="2018-01-10T11:54:00Z">
              <w:del w:id="2647" w:author="Author" w:date="2018-01-17T14:39:00Z">
                <w:r w:rsidRPr="00FF2309" w:rsidDel="001D5997">
                  <w:rPr>
                    <w:highlight w:val="yellow"/>
                    <w:rPrChange w:id="2648" w:author="Author" w:date="2018-01-10T11:54:00Z">
                      <w:rPr/>
                    </w:rPrChange>
                  </w:rPr>
                  <w:delText>FR: leave as is (</w:delText>
                </w:r>
                <w:r w:rsidRPr="00FF2309" w:rsidDel="001D5997">
                  <w:rPr>
                    <w:rStyle w:val="SAPUserEntry"/>
                    <w:color w:val="auto"/>
                    <w:highlight w:val="yellow"/>
                    <w:rPrChange w:id="2649" w:author="Author" w:date="2018-01-10T11:54:00Z">
                      <w:rPr>
                        <w:rStyle w:val="SAPUserEntry"/>
                        <w:color w:val="auto"/>
                      </w:rPr>
                    </w:rPrChange>
                  </w:rPr>
                  <w:delText>FR - Monthly(FR)</w:delText>
                </w:r>
                <w:r w:rsidRPr="00FF2309" w:rsidDel="001D5997">
                  <w:rPr>
                    <w:highlight w:val="yellow"/>
                    <w:rPrChange w:id="2650" w:author="Author" w:date="2018-01-10T11:54:00Z">
                      <w:rPr/>
                    </w:rPrChange>
                  </w:rPr>
                  <w:delText>)</w:delText>
                </w:r>
              </w:del>
            </w:ins>
          </w:p>
          <w:p w14:paraId="635D22C4" w14:textId="794A90C4" w:rsidR="00703703" w:rsidDel="001D5997" w:rsidRDefault="00703703" w:rsidP="002B07B2">
            <w:pPr>
              <w:rPr>
                <w:ins w:id="2651" w:author="Author" w:date="2018-01-15T10:55:00Z"/>
                <w:del w:id="2652" w:author="Author" w:date="2018-01-17T14:39:00Z"/>
              </w:rPr>
            </w:pPr>
          </w:p>
          <w:p w14:paraId="15182782" w14:textId="7BFD1485" w:rsidR="00703703" w:rsidDel="001D5997" w:rsidRDefault="00703703" w:rsidP="002B07B2">
            <w:pPr>
              <w:rPr>
                <w:ins w:id="2653" w:author="Author" w:date="2018-01-15T11:11:00Z"/>
                <w:del w:id="2654" w:author="Author" w:date="2018-01-17T14:39:00Z"/>
                <w:rStyle w:val="SAPScreenElement"/>
              </w:rPr>
            </w:pPr>
            <w:ins w:id="2655" w:author="Author" w:date="2018-01-15T10:55:00Z">
              <w:del w:id="2656" w:author="Author" w:date="2018-01-17T14:39:00Z">
                <w:r w:rsidRPr="00250431" w:rsidDel="001D5997">
                  <w:rPr>
                    <w:rStyle w:val="SAPScreenElement"/>
                    <w:highlight w:val="yellow"/>
                    <w:rPrChange w:id="2657" w:author="Author" w:date="2018-01-15T10:55:00Z">
                      <w:rPr>
                        <w:rStyle w:val="SAPScreenElement"/>
                      </w:rPr>
                    </w:rPrChange>
                  </w:rPr>
                  <w:delText>GB: steht nichts drin</w:delText>
                </w:r>
              </w:del>
            </w:ins>
          </w:p>
          <w:p w14:paraId="0A52E2FA" w14:textId="37093E22" w:rsidR="00703703" w:rsidDel="001D5997" w:rsidRDefault="00703703" w:rsidP="002B07B2">
            <w:pPr>
              <w:rPr>
                <w:ins w:id="2658" w:author="Author" w:date="2018-01-15T11:11:00Z"/>
                <w:del w:id="2659" w:author="Author" w:date="2018-01-17T14:39:00Z"/>
                <w:rStyle w:val="SAPScreenElement"/>
              </w:rPr>
            </w:pPr>
          </w:p>
          <w:p w14:paraId="757F9F5D" w14:textId="73352CC7" w:rsidR="00703703" w:rsidRPr="00273716" w:rsidDel="00703703" w:rsidRDefault="00703703" w:rsidP="002B07B2">
            <w:pPr>
              <w:rPr>
                <w:del w:id="2660" w:author="Author" w:date="2018-01-17T14:45:00Z"/>
                <w:rStyle w:val="SAPScreenElement"/>
              </w:rPr>
            </w:pPr>
            <w:ins w:id="2661" w:author="Author" w:date="2018-01-15T11:11:00Z">
              <w:del w:id="2662" w:author="Author" w:date="2018-01-17T14:39:00Z">
                <w:r w:rsidRPr="00F82448" w:rsidDel="001D5997">
                  <w:rPr>
                    <w:rStyle w:val="SAPScreenElement"/>
                    <w:highlight w:val="yellow"/>
                    <w:rPrChange w:id="2663" w:author="Author" w:date="2018-01-15T11:11:00Z">
                      <w:rPr>
                        <w:rStyle w:val="SAPScreenElement"/>
                      </w:rPr>
                    </w:rPrChange>
                  </w:rPr>
                  <w:delText xml:space="preserve">SA: </w:delText>
                </w:r>
                <w:r w:rsidRPr="00F82448" w:rsidDel="001D5997">
                  <w:rPr>
                    <w:highlight w:val="yellow"/>
                    <w:rPrChange w:id="2664" w:author="Author" w:date="2018-01-15T11:11:00Z">
                      <w:rPr/>
                    </w:rPrChange>
                  </w:rPr>
                  <w:delText>leave as is (</w:delText>
                </w:r>
                <w:r w:rsidRPr="00F82448" w:rsidDel="001D5997">
                  <w:rPr>
                    <w:rStyle w:val="SAPUserEntry"/>
                    <w:color w:val="auto"/>
                    <w:highlight w:val="yellow"/>
                    <w:rPrChange w:id="2665" w:author="Author" w:date="2018-01-15T11:11:00Z">
                      <w:rPr>
                        <w:rStyle w:val="SAPUserEntry"/>
                        <w:color w:val="auto"/>
                      </w:rPr>
                    </w:rPrChange>
                  </w:rPr>
                  <w:delText>SA-Monthly(SA)</w:delText>
                </w:r>
                <w:r w:rsidRPr="00F82448" w:rsidDel="001D5997">
                  <w:rPr>
                    <w:highlight w:val="yellow"/>
                    <w:rPrChange w:id="2666" w:author="Author" w:date="2018-01-15T11:11:00Z">
                      <w:rPr/>
                    </w:rPrChange>
                  </w:rPr>
                  <w:delText>)</w:delText>
                </w:r>
              </w:del>
            </w:ins>
          </w:p>
          <w:p w14:paraId="3C11B53C" w14:textId="0498373D" w:rsidR="00703703" w:rsidRPr="00273716" w:rsidDel="00703703" w:rsidRDefault="00703703" w:rsidP="002B07B2">
            <w:pPr>
              <w:rPr>
                <w:del w:id="2667" w:author="Author" w:date="2018-01-17T14:45:00Z"/>
                <w:rStyle w:val="SAPScreenElement"/>
              </w:rPr>
            </w:pPr>
            <w:del w:id="2668" w:author="Author" w:date="2018-01-17T14:39:00Z">
              <w:r w:rsidRPr="00273716" w:rsidDel="001D5997">
                <w:rPr>
                  <w:rStyle w:val="SAPScreenElement"/>
                </w:rPr>
                <w:delText xml:space="preserve">Pay Component: </w:delText>
              </w:r>
              <w:r w:rsidRPr="00273716" w:rsidDel="001D5997">
                <w:delText>select from drop-down if appropriate, else leave as is</w:delText>
              </w:r>
            </w:del>
          </w:p>
          <w:p w14:paraId="0E62A1C8" w14:textId="1C1481C7" w:rsidR="00703703" w:rsidRPr="00273716" w:rsidDel="00703703" w:rsidRDefault="00703703" w:rsidP="002B07B2">
            <w:pPr>
              <w:rPr>
                <w:del w:id="2669" w:author="Author" w:date="2018-01-17T14:45:00Z"/>
                <w:rStyle w:val="SAPScreenElement"/>
              </w:rPr>
            </w:pPr>
            <w:del w:id="2670" w:author="Author" w:date="2018-01-17T14:39:00Z">
              <w:r w:rsidRPr="00273716" w:rsidDel="001D5997">
                <w:rPr>
                  <w:rStyle w:val="SAPScreenElement"/>
                </w:rPr>
                <w:delText xml:space="preserve">Amount </w:delText>
              </w:r>
              <w:r w:rsidRPr="00273716" w:rsidDel="001D5997">
                <w:delText>(of existing pay component)</w:delText>
              </w:r>
              <w:r w:rsidRPr="00273716" w:rsidDel="001D5997">
                <w:rPr>
                  <w:rStyle w:val="SAPScreenElement"/>
                </w:rPr>
                <w:delText xml:space="preserve">: </w:delText>
              </w:r>
              <w:r w:rsidRPr="00273716" w:rsidDel="001D5997">
                <w:delText>adapt as appropriate, for example by entering a lower amount</w:delText>
              </w:r>
            </w:del>
          </w:p>
          <w:p w14:paraId="78E5271B" w14:textId="77777777" w:rsidR="00703703" w:rsidRPr="00E72EDE" w:rsidDel="001D5997" w:rsidRDefault="00703703" w:rsidP="002B07B2">
            <w:pPr>
              <w:rPr>
                <w:ins w:id="2671" w:author="Author" w:date="2018-01-10T10:43:00Z"/>
                <w:del w:id="2672" w:author="Author" w:date="2018-01-17T14:39:00Z"/>
              </w:rPr>
            </w:pPr>
            <w:del w:id="2673" w:author="Author" w:date="2018-01-17T14:39:00Z">
              <w:r w:rsidRPr="00E72EDE" w:rsidDel="001D5997">
                <w:rPr>
                  <w:rStyle w:val="SAPScreenElement"/>
                </w:rPr>
                <w:delText xml:space="preserve">Currency: </w:delText>
              </w:r>
              <w:r w:rsidRPr="00E72EDE" w:rsidDel="001D5997">
                <w:delText>leave as is</w:delText>
              </w:r>
            </w:del>
          </w:p>
          <w:p w14:paraId="0A1A3285" w14:textId="77777777" w:rsidR="00703703" w:rsidRPr="00E72EDE" w:rsidDel="001D5997" w:rsidRDefault="00703703" w:rsidP="002A6C36">
            <w:pPr>
              <w:rPr>
                <w:ins w:id="2674" w:author="Author" w:date="2018-01-10T11:13:00Z"/>
                <w:del w:id="2675" w:author="Author" w:date="2018-01-17T14:39:00Z"/>
              </w:rPr>
            </w:pPr>
            <w:ins w:id="2676" w:author="Author" w:date="2018-01-10T11:13:00Z">
              <w:del w:id="2677" w:author="Author" w:date="2018-01-17T14:39:00Z">
                <w:r w:rsidRPr="00E72EDE" w:rsidDel="001D5997">
                  <w:rPr>
                    <w:highlight w:val="yellow"/>
                  </w:rPr>
                  <w:delText>AU: steht nichts drin</w:delText>
                </w:r>
              </w:del>
            </w:ins>
          </w:p>
          <w:p w14:paraId="2A10C799" w14:textId="77777777" w:rsidR="00703703" w:rsidRPr="00E72EDE" w:rsidDel="001D5997" w:rsidRDefault="00703703" w:rsidP="002B07B2">
            <w:pPr>
              <w:rPr>
                <w:ins w:id="2678" w:author="Author" w:date="2018-01-10T11:11:00Z"/>
                <w:del w:id="2679" w:author="Author" w:date="2018-01-17T14:39:00Z"/>
              </w:rPr>
            </w:pPr>
            <w:ins w:id="2680" w:author="Author" w:date="2018-01-10T11:11:00Z">
              <w:del w:id="2681" w:author="Author" w:date="2018-01-17T14:39:00Z">
                <w:r w:rsidRPr="00E72EDE" w:rsidDel="001D5997">
                  <w:delText>AU:</w:delText>
                </w:r>
              </w:del>
            </w:ins>
          </w:p>
          <w:p w14:paraId="60C603A9" w14:textId="77777777" w:rsidR="00703703" w:rsidRPr="00E72EDE" w:rsidDel="001D5997" w:rsidRDefault="00703703" w:rsidP="002B07B2">
            <w:pPr>
              <w:rPr>
                <w:ins w:id="2682" w:author="Author" w:date="2018-01-10T11:11:00Z"/>
                <w:del w:id="2683" w:author="Author" w:date="2018-01-17T14:39:00Z"/>
              </w:rPr>
            </w:pPr>
          </w:p>
          <w:p w14:paraId="27874463" w14:textId="77777777" w:rsidR="00703703" w:rsidRPr="00E72EDE" w:rsidDel="001D5997" w:rsidRDefault="00703703" w:rsidP="002B07B2">
            <w:pPr>
              <w:rPr>
                <w:ins w:id="2684" w:author="Author" w:date="2018-01-10T11:11:00Z"/>
                <w:del w:id="2685" w:author="Author" w:date="2018-01-17T14:39:00Z"/>
              </w:rPr>
            </w:pPr>
            <w:ins w:id="2686" w:author="Author" w:date="2018-01-10T11:11:00Z">
              <w:del w:id="2687" w:author="Author" w:date="2018-01-17T14:39:00Z">
                <w:r w:rsidRPr="00E72EDE" w:rsidDel="001D5997">
                  <w:rPr>
                    <w:highlight w:val="yellow"/>
                    <w:rPrChange w:id="2688" w:author="Author" w:date="2018-01-17T15:25:00Z">
                      <w:rPr/>
                    </w:rPrChange>
                  </w:rPr>
                  <w:delText>US: steht nichts drin</w:delText>
                </w:r>
              </w:del>
            </w:ins>
          </w:p>
          <w:p w14:paraId="0B574337" w14:textId="77777777" w:rsidR="00703703" w:rsidRPr="00E72EDE" w:rsidDel="001D5997" w:rsidRDefault="00703703" w:rsidP="002B07B2">
            <w:pPr>
              <w:rPr>
                <w:ins w:id="2689" w:author="Author" w:date="2018-01-10T10:43:00Z"/>
                <w:del w:id="2690" w:author="Author" w:date="2018-01-17T14:39:00Z"/>
              </w:rPr>
            </w:pPr>
          </w:p>
          <w:p w14:paraId="2DBA3FC4" w14:textId="77777777" w:rsidR="00703703" w:rsidDel="001D5997" w:rsidRDefault="00703703" w:rsidP="002B07B2">
            <w:pPr>
              <w:rPr>
                <w:ins w:id="2691" w:author="Author" w:date="2018-01-10T11:11:00Z"/>
                <w:del w:id="2692" w:author="Author" w:date="2018-01-17T14:39:00Z"/>
              </w:rPr>
            </w:pPr>
            <w:ins w:id="2693" w:author="Author" w:date="2018-01-10T10:43:00Z">
              <w:del w:id="2694" w:author="Author" w:date="2018-01-17T14:39:00Z">
                <w:r w:rsidRPr="009602C9" w:rsidDel="001D5997">
                  <w:rPr>
                    <w:rStyle w:val="SAPUserEntry"/>
                    <w:color w:val="auto"/>
                    <w:highlight w:val="yellow"/>
                    <w:rPrChange w:id="2695" w:author="Author" w:date="2018-01-10T10:44:00Z">
                      <w:rPr>
                        <w:rStyle w:val="SAPUserEntry"/>
                        <w:color w:val="auto"/>
                      </w:rPr>
                    </w:rPrChange>
                  </w:rPr>
                  <w:delText>AED</w:delText>
                </w:r>
                <w:r w:rsidRPr="009602C9" w:rsidDel="001D5997">
                  <w:rPr>
                    <w:highlight w:val="yellow"/>
                    <w:rPrChange w:id="2696" w:author="Author" w:date="2018-01-10T10:44:00Z">
                      <w:rPr/>
                    </w:rPrChange>
                  </w:rPr>
                  <w:delText>)</w:delText>
                </w:r>
              </w:del>
            </w:ins>
          </w:p>
          <w:p w14:paraId="5D2D112D" w14:textId="77777777" w:rsidR="00703703" w:rsidDel="001D5997" w:rsidRDefault="00703703" w:rsidP="002B07B2">
            <w:pPr>
              <w:rPr>
                <w:ins w:id="2697" w:author="Author" w:date="2018-01-10T11:11:00Z"/>
                <w:del w:id="2698" w:author="Author" w:date="2018-01-17T14:39:00Z"/>
              </w:rPr>
            </w:pPr>
          </w:p>
          <w:p w14:paraId="24F8D66C" w14:textId="77777777" w:rsidR="00703703" w:rsidDel="001D5997" w:rsidRDefault="00703703" w:rsidP="002B07B2">
            <w:pPr>
              <w:rPr>
                <w:ins w:id="2699" w:author="Author" w:date="2018-01-10T11:55:00Z"/>
                <w:del w:id="2700" w:author="Author" w:date="2018-01-17T14:39:00Z"/>
              </w:rPr>
            </w:pPr>
            <w:ins w:id="2701" w:author="Author" w:date="2018-01-10T11:11:00Z">
              <w:del w:id="2702" w:author="Author" w:date="2018-01-17T14:39:00Z">
                <w:r w:rsidRPr="002A6C36" w:rsidDel="001D5997">
                  <w:rPr>
                    <w:highlight w:val="yellow"/>
                    <w:rPrChange w:id="2703" w:author="Author" w:date="2018-01-10T11:16:00Z">
                      <w:rPr/>
                    </w:rPrChange>
                  </w:rPr>
                  <w:delText>DE</w:delText>
                </w:r>
              </w:del>
            </w:ins>
            <w:ins w:id="2704" w:author="Author" w:date="2018-01-10T11:16:00Z">
              <w:del w:id="2705" w:author="Author" w:date="2018-01-17T14:39:00Z">
                <w:r w:rsidRPr="002A6C36" w:rsidDel="001D5997">
                  <w:rPr>
                    <w:highlight w:val="yellow"/>
                    <w:rPrChange w:id="2706" w:author="Author" w:date="2018-01-10T11:16:00Z">
                      <w:rPr/>
                    </w:rPrChange>
                  </w:rPr>
                  <w:delText xml:space="preserve">: </w:delText>
                </w:r>
                <w:r w:rsidRPr="002A6C36" w:rsidDel="001D5997">
                  <w:rPr>
                    <w:rStyle w:val="SAPUserEntry"/>
                    <w:color w:val="auto"/>
                    <w:highlight w:val="yellow"/>
                    <w:rPrChange w:id="2707" w:author="Author" w:date="2018-01-10T11:16:00Z">
                      <w:rPr>
                        <w:rStyle w:val="SAPUserEntry"/>
                        <w:color w:val="auto"/>
                      </w:rPr>
                    </w:rPrChange>
                  </w:rPr>
                  <w:delText>EUR</w:delText>
                </w:r>
                <w:r w:rsidRPr="002A6C36" w:rsidDel="001D5997">
                  <w:rPr>
                    <w:rStyle w:val="SAPUserEntry"/>
                    <w:highlight w:val="yellow"/>
                    <w:rPrChange w:id="2708" w:author="Author" w:date="2018-01-10T11:16:00Z">
                      <w:rPr>
                        <w:rStyle w:val="SAPUserEntry"/>
                      </w:rPr>
                    </w:rPrChange>
                  </w:rPr>
                  <w:delText xml:space="preserve"> </w:delText>
                </w:r>
                <w:r w:rsidRPr="002A6C36" w:rsidDel="001D5997">
                  <w:rPr>
                    <w:highlight w:val="yellow"/>
                    <w:rPrChange w:id="2709" w:author="Author" w:date="2018-01-10T11:16:00Z">
                      <w:rPr/>
                    </w:rPrChange>
                  </w:rPr>
                  <w:delText>is proposed, leave as is</w:delText>
                </w:r>
              </w:del>
            </w:ins>
          </w:p>
          <w:p w14:paraId="7946B65C" w14:textId="77777777" w:rsidR="00703703" w:rsidDel="001D5997" w:rsidRDefault="00703703" w:rsidP="002B07B2">
            <w:pPr>
              <w:rPr>
                <w:ins w:id="2710" w:author="Author" w:date="2018-01-10T11:55:00Z"/>
                <w:del w:id="2711" w:author="Author" w:date="2018-01-17T14:39:00Z"/>
              </w:rPr>
            </w:pPr>
          </w:p>
          <w:p w14:paraId="28CEF26A" w14:textId="77777777" w:rsidR="00703703" w:rsidDel="001D5997" w:rsidRDefault="00703703" w:rsidP="002B07B2">
            <w:pPr>
              <w:rPr>
                <w:ins w:id="2712" w:author="Author" w:date="2018-01-15T10:55:00Z"/>
                <w:del w:id="2713" w:author="Author" w:date="2018-01-17T14:39:00Z"/>
              </w:rPr>
            </w:pPr>
            <w:ins w:id="2714" w:author="Author" w:date="2018-01-10T11:55:00Z">
              <w:del w:id="2715" w:author="Author" w:date="2018-01-17T14:39:00Z">
                <w:r w:rsidRPr="00FF2309" w:rsidDel="001D5997">
                  <w:rPr>
                    <w:highlight w:val="yellow"/>
                    <w:rPrChange w:id="2716" w:author="Author" w:date="2018-01-10T11:55:00Z">
                      <w:rPr/>
                    </w:rPrChange>
                  </w:rPr>
                  <w:delText>FR: leave as is (</w:delText>
                </w:r>
                <w:r w:rsidRPr="00FF2309" w:rsidDel="001D5997">
                  <w:rPr>
                    <w:rStyle w:val="SAPUserEntry"/>
                    <w:color w:val="auto"/>
                    <w:highlight w:val="yellow"/>
                    <w:rPrChange w:id="2717" w:author="Author" w:date="2018-01-10T11:55:00Z">
                      <w:rPr>
                        <w:rStyle w:val="SAPUserEntry"/>
                        <w:color w:val="auto"/>
                      </w:rPr>
                    </w:rPrChange>
                  </w:rPr>
                  <w:delText>EUR</w:delText>
                </w:r>
                <w:r w:rsidRPr="00FF2309" w:rsidDel="001D5997">
                  <w:rPr>
                    <w:highlight w:val="yellow"/>
                    <w:rPrChange w:id="2718" w:author="Author" w:date="2018-01-10T11:55:00Z">
                      <w:rPr/>
                    </w:rPrChange>
                  </w:rPr>
                  <w:delText>)</w:delText>
                </w:r>
              </w:del>
            </w:ins>
          </w:p>
          <w:p w14:paraId="2636A440" w14:textId="77777777" w:rsidR="00703703" w:rsidDel="001D5997" w:rsidRDefault="00703703" w:rsidP="002B07B2">
            <w:pPr>
              <w:rPr>
                <w:ins w:id="2719" w:author="Author" w:date="2018-01-15T10:55:00Z"/>
                <w:del w:id="2720" w:author="Author" w:date="2018-01-17T14:39:00Z"/>
              </w:rPr>
            </w:pPr>
          </w:p>
          <w:p w14:paraId="1947F9A1" w14:textId="77777777" w:rsidR="00703703" w:rsidDel="001D5997" w:rsidRDefault="00703703" w:rsidP="002B07B2">
            <w:pPr>
              <w:rPr>
                <w:ins w:id="2721" w:author="Author" w:date="2018-01-15T11:11:00Z"/>
                <w:del w:id="2722" w:author="Author" w:date="2018-01-17T14:39:00Z"/>
                <w:rStyle w:val="SAPScreenElement"/>
              </w:rPr>
            </w:pPr>
            <w:ins w:id="2723" w:author="Author" w:date="2018-01-15T10:56:00Z">
              <w:del w:id="2724" w:author="Author" w:date="2018-01-17T14:39:00Z">
                <w:r w:rsidRPr="00654B67" w:rsidDel="001D5997">
                  <w:rPr>
                    <w:rStyle w:val="SAPScreenElement"/>
                    <w:highlight w:val="yellow"/>
                  </w:rPr>
                  <w:delText>GB: steht nichts drin</w:delText>
                </w:r>
              </w:del>
            </w:ins>
          </w:p>
          <w:p w14:paraId="794048D0" w14:textId="77777777" w:rsidR="00703703" w:rsidDel="001D5997" w:rsidRDefault="00703703" w:rsidP="002B07B2">
            <w:pPr>
              <w:rPr>
                <w:ins w:id="2725" w:author="Author" w:date="2018-01-15T11:11:00Z"/>
                <w:del w:id="2726" w:author="Author" w:date="2018-01-17T14:39:00Z"/>
                <w:rStyle w:val="SAPScreenElement"/>
              </w:rPr>
            </w:pPr>
          </w:p>
          <w:p w14:paraId="32363DAA" w14:textId="2CAA7B1C" w:rsidR="00703703" w:rsidRPr="00273716" w:rsidDel="00703703" w:rsidRDefault="00703703" w:rsidP="002B07B2">
            <w:pPr>
              <w:rPr>
                <w:del w:id="2727" w:author="Author" w:date="2018-01-17T14:45:00Z"/>
                <w:rStyle w:val="SAPScreenElement"/>
              </w:rPr>
            </w:pPr>
            <w:ins w:id="2728" w:author="Author" w:date="2018-01-15T11:11:00Z">
              <w:del w:id="2729" w:author="Author" w:date="2018-01-17T14:39:00Z">
                <w:r w:rsidRPr="00F82448" w:rsidDel="001D5997">
                  <w:rPr>
                    <w:highlight w:val="yellow"/>
                    <w:rPrChange w:id="2730" w:author="Author" w:date="2018-01-15T11:11:00Z">
                      <w:rPr/>
                    </w:rPrChange>
                  </w:rPr>
                  <w:delText>SA: leave as is (</w:delText>
                </w:r>
                <w:r w:rsidRPr="00F82448" w:rsidDel="001D5997">
                  <w:rPr>
                    <w:rStyle w:val="SAPUserEntry"/>
                    <w:color w:val="auto"/>
                    <w:highlight w:val="yellow"/>
                    <w:rPrChange w:id="2731" w:author="Author" w:date="2018-01-15T11:11:00Z">
                      <w:rPr>
                        <w:rStyle w:val="SAPUserEntry"/>
                        <w:color w:val="auto"/>
                      </w:rPr>
                    </w:rPrChange>
                  </w:rPr>
                  <w:delText>SAR</w:delText>
                </w:r>
                <w:r w:rsidRPr="00F82448" w:rsidDel="001D5997">
                  <w:rPr>
                    <w:highlight w:val="yellow"/>
                    <w:rPrChange w:id="2732" w:author="Author" w:date="2018-01-15T11:11:00Z">
                      <w:rPr/>
                    </w:rPrChange>
                  </w:rPr>
                  <w:delText>)</w:delText>
                </w:r>
              </w:del>
            </w:ins>
          </w:p>
          <w:p w14:paraId="65E85E06" w14:textId="77777777" w:rsidR="00703703" w:rsidRPr="00E72EDE" w:rsidDel="001D5997" w:rsidRDefault="00703703" w:rsidP="002B07B2">
            <w:pPr>
              <w:rPr>
                <w:ins w:id="2733" w:author="Author" w:date="2018-01-10T10:44:00Z"/>
                <w:del w:id="2734" w:author="Author" w:date="2018-01-17T14:39:00Z"/>
              </w:rPr>
            </w:pPr>
            <w:del w:id="2735" w:author="Author" w:date="2018-01-17T14:39:00Z">
              <w:r w:rsidRPr="00E72EDE" w:rsidDel="001D5997">
                <w:rPr>
                  <w:rStyle w:val="SAPScreenElement"/>
                </w:rPr>
                <w:delText xml:space="preserve">Frequency: </w:delText>
              </w:r>
              <w:r w:rsidRPr="00E72EDE" w:rsidDel="001D5997">
                <w:delText>leave as is</w:delText>
              </w:r>
            </w:del>
          </w:p>
          <w:p w14:paraId="1E6C0005" w14:textId="77777777" w:rsidR="00703703" w:rsidRPr="00E72EDE" w:rsidDel="001D5997" w:rsidRDefault="00703703" w:rsidP="002B07B2">
            <w:pPr>
              <w:rPr>
                <w:ins w:id="2736" w:author="Author" w:date="2018-01-10T11:11:00Z"/>
                <w:del w:id="2737" w:author="Author" w:date="2018-01-17T14:39:00Z"/>
              </w:rPr>
            </w:pPr>
          </w:p>
          <w:p w14:paraId="3049929D" w14:textId="77777777" w:rsidR="00703703" w:rsidRPr="00E72EDE" w:rsidDel="001D5997" w:rsidRDefault="00703703" w:rsidP="002B07B2">
            <w:pPr>
              <w:rPr>
                <w:ins w:id="2738" w:author="Author" w:date="2018-01-10T11:11:00Z"/>
                <w:del w:id="2739" w:author="Author" w:date="2018-01-17T14:39:00Z"/>
              </w:rPr>
            </w:pPr>
            <w:ins w:id="2740" w:author="Author" w:date="2018-01-10T11:11:00Z">
              <w:del w:id="2741" w:author="Author" w:date="2018-01-17T14:39:00Z">
                <w:r w:rsidRPr="00E72EDE" w:rsidDel="001D5997">
                  <w:rPr>
                    <w:highlight w:val="yellow"/>
                    <w:rPrChange w:id="2742" w:author="Author" w:date="2018-01-17T15:25:00Z">
                      <w:rPr/>
                    </w:rPrChange>
                  </w:rPr>
                  <w:delText>AU</w:delText>
                </w:r>
              </w:del>
            </w:ins>
            <w:ins w:id="2743" w:author="Author" w:date="2018-01-10T11:12:00Z">
              <w:del w:id="2744" w:author="Author" w:date="2018-01-17T14:39:00Z">
                <w:r w:rsidRPr="00E72EDE" w:rsidDel="001D5997">
                  <w:rPr>
                    <w:highlight w:val="yellow"/>
                    <w:rPrChange w:id="2745" w:author="Author" w:date="2018-01-17T15:25:00Z">
                      <w:rPr/>
                    </w:rPrChange>
                  </w:rPr>
                  <w:delText>: steht nichts drin</w:delText>
                </w:r>
              </w:del>
            </w:ins>
          </w:p>
          <w:p w14:paraId="118A5FDD" w14:textId="77777777" w:rsidR="00703703" w:rsidRPr="00E72EDE" w:rsidDel="001D5997" w:rsidRDefault="00703703" w:rsidP="002B07B2">
            <w:pPr>
              <w:rPr>
                <w:ins w:id="2746" w:author="Author" w:date="2018-01-10T11:11:00Z"/>
                <w:del w:id="2747" w:author="Author" w:date="2018-01-17T14:39:00Z"/>
              </w:rPr>
            </w:pPr>
          </w:p>
          <w:p w14:paraId="048C5810" w14:textId="77777777" w:rsidR="00703703" w:rsidRPr="00E72EDE" w:rsidDel="001D5997" w:rsidRDefault="00703703" w:rsidP="0098528F">
            <w:pPr>
              <w:rPr>
                <w:ins w:id="2748" w:author="Author" w:date="2018-01-10T11:11:00Z"/>
                <w:del w:id="2749" w:author="Author" w:date="2018-01-17T14:39:00Z"/>
              </w:rPr>
            </w:pPr>
            <w:ins w:id="2750" w:author="Author" w:date="2018-01-10T11:11:00Z">
              <w:del w:id="2751" w:author="Author" w:date="2018-01-17T14:39:00Z">
                <w:r w:rsidRPr="00E72EDE" w:rsidDel="001D5997">
                  <w:rPr>
                    <w:highlight w:val="yellow"/>
                  </w:rPr>
                  <w:delText>US: steht nichts drin</w:delText>
                </w:r>
              </w:del>
            </w:ins>
          </w:p>
          <w:p w14:paraId="171B08D3" w14:textId="77777777" w:rsidR="00703703" w:rsidRPr="00E72EDE" w:rsidDel="001D5997" w:rsidRDefault="00703703" w:rsidP="002B07B2">
            <w:pPr>
              <w:rPr>
                <w:ins w:id="2752" w:author="Author" w:date="2018-01-10T10:44:00Z"/>
                <w:del w:id="2753" w:author="Author" w:date="2018-01-17T14:39:00Z"/>
              </w:rPr>
            </w:pPr>
          </w:p>
          <w:p w14:paraId="032E442C" w14:textId="77777777" w:rsidR="00703703" w:rsidDel="001D5997" w:rsidRDefault="00703703" w:rsidP="002B07B2">
            <w:pPr>
              <w:rPr>
                <w:ins w:id="2754" w:author="Author" w:date="2018-01-10T11:12:00Z"/>
                <w:del w:id="2755" w:author="Author" w:date="2018-01-17T14:39:00Z"/>
              </w:rPr>
            </w:pPr>
            <w:ins w:id="2756" w:author="Author" w:date="2018-01-10T10:44:00Z">
              <w:del w:id="2757" w:author="Author" w:date="2018-01-17T14:39:00Z">
                <w:r w:rsidRPr="009602C9" w:rsidDel="001D5997">
                  <w:rPr>
                    <w:highlight w:val="yellow"/>
                    <w:rPrChange w:id="2758" w:author="Author" w:date="2018-01-10T10:44:00Z">
                      <w:rPr/>
                    </w:rPrChange>
                  </w:rPr>
                  <w:delText>AE: (</w:delText>
                </w:r>
                <w:r w:rsidRPr="009602C9" w:rsidDel="001D5997">
                  <w:rPr>
                    <w:rStyle w:val="SAPUserEntry"/>
                    <w:color w:val="auto"/>
                    <w:highlight w:val="yellow"/>
                    <w:rPrChange w:id="2759" w:author="Author" w:date="2018-01-10T10:44:00Z">
                      <w:rPr>
                        <w:rStyle w:val="SAPUserEntry"/>
                        <w:color w:val="auto"/>
                      </w:rPr>
                    </w:rPrChange>
                  </w:rPr>
                  <w:delText>Monthly(MON)</w:delText>
                </w:r>
                <w:r w:rsidRPr="009602C9" w:rsidDel="001D5997">
                  <w:rPr>
                    <w:highlight w:val="yellow"/>
                    <w:rPrChange w:id="2760" w:author="Author" w:date="2018-01-10T10:44:00Z">
                      <w:rPr/>
                    </w:rPrChange>
                  </w:rPr>
                  <w:delText>)</w:delText>
                </w:r>
              </w:del>
            </w:ins>
          </w:p>
          <w:p w14:paraId="20FA0455" w14:textId="77777777" w:rsidR="00703703" w:rsidDel="001D5997" w:rsidRDefault="00703703" w:rsidP="002B07B2">
            <w:pPr>
              <w:rPr>
                <w:ins w:id="2761" w:author="Author" w:date="2018-01-10T11:12:00Z"/>
                <w:del w:id="2762" w:author="Author" w:date="2018-01-17T14:39:00Z"/>
              </w:rPr>
            </w:pPr>
          </w:p>
          <w:p w14:paraId="3284FB23" w14:textId="77777777" w:rsidR="00703703" w:rsidDel="001D5997" w:rsidRDefault="00703703" w:rsidP="002B07B2">
            <w:pPr>
              <w:rPr>
                <w:ins w:id="2763" w:author="Author" w:date="2018-01-10T11:55:00Z"/>
                <w:del w:id="2764" w:author="Author" w:date="2018-01-17T14:39:00Z"/>
              </w:rPr>
            </w:pPr>
            <w:ins w:id="2765" w:author="Author" w:date="2018-01-10T11:12:00Z">
              <w:del w:id="2766" w:author="Author" w:date="2018-01-17T14:39:00Z">
                <w:r w:rsidRPr="00CE13C3" w:rsidDel="001D5997">
                  <w:rPr>
                    <w:highlight w:val="yellow"/>
                    <w:rPrChange w:id="2767" w:author="Author" w:date="2018-01-10T12:17:00Z">
                      <w:rPr/>
                    </w:rPrChange>
                  </w:rPr>
                  <w:delText>DE</w:delText>
                </w:r>
              </w:del>
            </w:ins>
            <w:ins w:id="2768" w:author="Author" w:date="2018-01-10T12:17:00Z">
              <w:del w:id="2769" w:author="Author" w:date="2018-01-17T14:39:00Z">
                <w:r w:rsidRPr="00CE13C3" w:rsidDel="001D5997">
                  <w:rPr>
                    <w:highlight w:val="yellow"/>
                    <w:rPrChange w:id="2770" w:author="Author" w:date="2018-01-10T12:17:00Z">
                      <w:rPr/>
                    </w:rPrChange>
                  </w:rPr>
                  <w:delText>: leave as is</w:delText>
                </w:r>
              </w:del>
            </w:ins>
          </w:p>
          <w:p w14:paraId="32A3386B" w14:textId="77777777" w:rsidR="00703703" w:rsidDel="001D5997" w:rsidRDefault="00703703" w:rsidP="002B07B2">
            <w:pPr>
              <w:rPr>
                <w:ins w:id="2771" w:author="Author" w:date="2018-01-10T11:55:00Z"/>
                <w:del w:id="2772" w:author="Author" w:date="2018-01-17T14:39:00Z"/>
              </w:rPr>
            </w:pPr>
          </w:p>
          <w:p w14:paraId="3AB83E62" w14:textId="77777777" w:rsidR="00703703" w:rsidDel="001D5997" w:rsidRDefault="00703703" w:rsidP="002B07B2">
            <w:pPr>
              <w:rPr>
                <w:ins w:id="2773" w:author="Author" w:date="2018-01-15T10:56:00Z"/>
                <w:del w:id="2774" w:author="Author" w:date="2018-01-17T14:39:00Z"/>
              </w:rPr>
            </w:pPr>
            <w:ins w:id="2775" w:author="Author" w:date="2018-01-10T11:55:00Z">
              <w:del w:id="2776" w:author="Author" w:date="2018-01-17T14:39:00Z">
                <w:r w:rsidRPr="00FF2309" w:rsidDel="001D5997">
                  <w:rPr>
                    <w:highlight w:val="yellow"/>
                    <w:rPrChange w:id="2777" w:author="Author" w:date="2018-01-10T11:55:00Z">
                      <w:rPr/>
                    </w:rPrChange>
                  </w:rPr>
                  <w:delText>FR: leave as is (</w:delText>
                </w:r>
                <w:r w:rsidRPr="00FF2309" w:rsidDel="001D5997">
                  <w:rPr>
                    <w:rStyle w:val="SAPUserEntry"/>
                    <w:color w:val="auto"/>
                    <w:highlight w:val="yellow"/>
                    <w:rPrChange w:id="2778" w:author="Author" w:date="2018-01-10T11:55:00Z">
                      <w:rPr>
                        <w:rStyle w:val="SAPUserEntry"/>
                        <w:color w:val="auto"/>
                      </w:rPr>
                    </w:rPrChange>
                  </w:rPr>
                  <w:delText>Monthly(MON)</w:delText>
                </w:r>
                <w:r w:rsidRPr="00FF2309" w:rsidDel="001D5997">
                  <w:rPr>
                    <w:highlight w:val="yellow"/>
                    <w:rPrChange w:id="2779" w:author="Author" w:date="2018-01-10T11:55:00Z">
                      <w:rPr/>
                    </w:rPrChange>
                  </w:rPr>
                  <w:delText>)</w:delText>
                </w:r>
              </w:del>
            </w:ins>
          </w:p>
          <w:p w14:paraId="493E0374" w14:textId="77777777" w:rsidR="00703703" w:rsidDel="001D5997" w:rsidRDefault="00703703" w:rsidP="002B07B2">
            <w:pPr>
              <w:rPr>
                <w:ins w:id="2780" w:author="Author" w:date="2018-01-15T10:56:00Z"/>
                <w:del w:id="2781" w:author="Author" w:date="2018-01-17T14:39:00Z"/>
              </w:rPr>
            </w:pPr>
          </w:p>
          <w:p w14:paraId="6B17486A" w14:textId="77777777" w:rsidR="00703703" w:rsidDel="001D5997" w:rsidRDefault="00703703" w:rsidP="002B07B2">
            <w:pPr>
              <w:rPr>
                <w:ins w:id="2782" w:author="Author" w:date="2018-01-15T11:11:00Z"/>
                <w:del w:id="2783" w:author="Author" w:date="2018-01-17T14:39:00Z"/>
                <w:rStyle w:val="SAPScreenElement"/>
              </w:rPr>
            </w:pPr>
            <w:ins w:id="2784" w:author="Author" w:date="2018-01-15T10:56:00Z">
              <w:del w:id="2785" w:author="Author" w:date="2018-01-17T14:39:00Z">
                <w:r w:rsidRPr="00654B67" w:rsidDel="001D5997">
                  <w:rPr>
                    <w:rStyle w:val="SAPScreenElement"/>
                    <w:highlight w:val="yellow"/>
                  </w:rPr>
                  <w:delText>GB: steht nichts drin</w:delText>
                </w:r>
              </w:del>
            </w:ins>
          </w:p>
          <w:p w14:paraId="7741EB16" w14:textId="77777777" w:rsidR="00703703" w:rsidDel="001D5997" w:rsidRDefault="00703703" w:rsidP="002B07B2">
            <w:pPr>
              <w:rPr>
                <w:ins w:id="2786" w:author="Author" w:date="2018-01-15T11:11:00Z"/>
                <w:del w:id="2787" w:author="Author" w:date="2018-01-17T14:39:00Z"/>
                <w:rStyle w:val="SAPScreenElement"/>
              </w:rPr>
            </w:pPr>
          </w:p>
          <w:p w14:paraId="36E4B071" w14:textId="5EFEEE7A" w:rsidR="00703703" w:rsidRPr="00273716" w:rsidDel="00703703" w:rsidRDefault="00703703" w:rsidP="002B07B2">
            <w:pPr>
              <w:rPr>
                <w:del w:id="2788" w:author="Author" w:date="2018-01-17T14:45:00Z"/>
                <w:rStyle w:val="SAPScreenElement"/>
                <w:rFonts w:ascii="BentonSans Book" w:hAnsi="BentonSans Book"/>
                <w:color w:val="auto"/>
              </w:rPr>
            </w:pPr>
            <w:ins w:id="2789" w:author="Author" w:date="2018-01-15T11:11:00Z">
              <w:del w:id="2790" w:author="Author" w:date="2018-01-17T14:39:00Z">
                <w:r w:rsidRPr="00F82448" w:rsidDel="001D5997">
                  <w:rPr>
                    <w:rStyle w:val="SAPScreenElement"/>
                    <w:highlight w:val="yellow"/>
                    <w:rPrChange w:id="2791" w:author="Author" w:date="2018-01-15T11:11:00Z">
                      <w:rPr>
                        <w:rStyle w:val="SAPScreenElement"/>
                      </w:rPr>
                    </w:rPrChange>
                  </w:rPr>
                  <w:delText xml:space="preserve">SA: </w:delText>
                </w:r>
                <w:r w:rsidRPr="00F82448" w:rsidDel="001D5997">
                  <w:rPr>
                    <w:highlight w:val="yellow"/>
                    <w:rPrChange w:id="2792" w:author="Author" w:date="2018-01-15T11:11:00Z">
                      <w:rPr/>
                    </w:rPrChange>
                  </w:rPr>
                  <w:delText>leave as is (</w:delText>
                </w:r>
                <w:r w:rsidRPr="00F82448" w:rsidDel="001D5997">
                  <w:rPr>
                    <w:rStyle w:val="SAPUserEntry"/>
                    <w:color w:val="auto"/>
                    <w:highlight w:val="yellow"/>
                    <w:rPrChange w:id="2793" w:author="Author" w:date="2018-01-15T11:11:00Z">
                      <w:rPr>
                        <w:rStyle w:val="SAPUserEntry"/>
                        <w:color w:val="auto"/>
                      </w:rPr>
                    </w:rPrChange>
                  </w:rPr>
                  <w:delText>Monthly(MON)</w:delText>
                </w:r>
                <w:r w:rsidRPr="00F82448" w:rsidDel="001D5997">
                  <w:rPr>
                    <w:highlight w:val="yellow"/>
                    <w:rPrChange w:id="2794" w:author="Author" w:date="2018-01-15T11:11:00Z">
                      <w:rPr/>
                    </w:rPrChange>
                  </w:rPr>
                  <w:delText>)</w:delText>
                </w:r>
              </w:del>
            </w:ins>
          </w:p>
          <w:p w14:paraId="7E51A5DB" w14:textId="77777777" w:rsidR="00703703" w:rsidDel="00703703" w:rsidRDefault="00703703" w:rsidP="002B07B2">
            <w:pPr>
              <w:rPr>
                <w:ins w:id="2795" w:author="Author" w:date="2018-01-10T10:44:00Z"/>
                <w:del w:id="2796" w:author="Author" w:date="2018-01-17T14:44:00Z"/>
              </w:rPr>
            </w:pPr>
            <w:del w:id="2797" w:author="Author" w:date="2018-01-17T14:44:00Z">
              <w:r w:rsidRPr="00B01E22" w:rsidDel="00703703">
                <w:rPr>
                  <w:highlight w:val="yellow"/>
                  <w:rPrChange w:id="2798" w:author="Author" w:date="2018-01-09T14:01:00Z">
                    <w:rPr/>
                  </w:rPrChange>
                </w:rPr>
                <w:delText>If appropriate, adapt an existing</w:delText>
              </w:r>
              <w:r w:rsidRPr="00B01E22" w:rsidDel="00703703">
                <w:rPr>
                  <w:rStyle w:val="SAPScreenElement"/>
                  <w:highlight w:val="yellow"/>
                  <w:rPrChange w:id="2799" w:author="Author" w:date="2018-01-09T14:01:00Z">
                    <w:rPr>
                      <w:rStyle w:val="SAPScreenElement"/>
                    </w:rPr>
                  </w:rPrChange>
                </w:rPr>
                <w:delText xml:space="preserve"> Pay Component </w:delText>
              </w:r>
              <w:r w:rsidRPr="00B01E22" w:rsidDel="00703703">
                <w:rPr>
                  <w:highlight w:val="yellow"/>
                  <w:rPrChange w:id="2800" w:author="Author" w:date="2018-01-09T14:01:00Z">
                    <w:rPr/>
                  </w:rPrChange>
                </w:rPr>
                <w:delText>related to recurring payments, for example</w:delText>
              </w:r>
              <w:r w:rsidRPr="00B01E22" w:rsidDel="00703703">
                <w:rPr>
                  <w:rStyle w:val="SAPUserEntry"/>
                  <w:highlight w:val="yellow"/>
                  <w:rPrChange w:id="2801" w:author="Author" w:date="2018-01-09T14:01:00Z">
                    <w:rPr>
                      <w:rStyle w:val="SAPUserEntry"/>
                    </w:rPr>
                  </w:rPrChange>
                </w:rPr>
                <w:delText xml:space="preserve"> AU</w:delText>
              </w:r>
              <w:r w:rsidRPr="00B01E22" w:rsidDel="00703703">
                <w:rPr>
                  <w:highlight w:val="yellow"/>
                  <w:rPrChange w:id="2802" w:author="Author" w:date="2018-01-09T14:01:00Z">
                    <w:rPr/>
                  </w:rPrChange>
                </w:rPr>
                <w:delText xml:space="preserve"> </w:delText>
              </w:r>
              <w:r w:rsidRPr="00B01E22" w:rsidDel="00703703">
                <w:rPr>
                  <w:rStyle w:val="SAPUserEntry"/>
                  <w:highlight w:val="yellow"/>
                  <w:rPrChange w:id="2803" w:author="Author" w:date="2018-01-09T14:01:00Z">
                    <w:rPr>
                      <w:rStyle w:val="SAPUserEntry"/>
                    </w:rPr>
                  </w:rPrChange>
                </w:rPr>
                <w:delText>-</w:delText>
              </w:r>
              <w:r w:rsidRPr="00B01E22" w:rsidDel="00703703">
                <w:rPr>
                  <w:rStyle w:val="SAPScreenElement"/>
                  <w:highlight w:val="yellow"/>
                  <w:rPrChange w:id="2804" w:author="Author" w:date="2018-01-09T14:01:00Z">
                    <w:rPr>
                      <w:rStyle w:val="SAPScreenElement"/>
                    </w:rPr>
                  </w:rPrChange>
                </w:rPr>
                <w:delText xml:space="preserve"> </w:delText>
              </w:r>
              <w:r w:rsidRPr="00B01E22" w:rsidDel="00703703">
                <w:rPr>
                  <w:rStyle w:val="SAPUserEntry"/>
                  <w:highlight w:val="yellow"/>
                  <w:rPrChange w:id="2805" w:author="Author" w:date="2018-01-09T14:01:00Z">
                    <w:rPr>
                      <w:rStyle w:val="SAPUserEntry"/>
                    </w:rPr>
                  </w:rPrChange>
                </w:rPr>
                <w:delText>Uniform Allowance</w:delText>
              </w:r>
              <w:r w:rsidRPr="00B01E22" w:rsidDel="00703703">
                <w:rPr>
                  <w:b/>
                  <w:highlight w:val="yellow"/>
                  <w:rPrChange w:id="2806" w:author="Author" w:date="2018-01-09T14:01:00Z">
                    <w:rPr>
                      <w:b/>
                    </w:rPr>
                  </w:rPrChange>
                </w:rPr>
                <w:delText xml:space="preserve"> </w:delText>
              </w:r>
              <w:r w:rsidRPr="00B01E22" w:rsidDel="00703703">
                <w:rPr>
                  <w:rStyle w:val="SAPUserEntry"/>
                  <w:highlight w:val="yellow"/>
                  <w:rPrChange w:id="2807" w:author="Author" w:date="2018-01-09T14:01:00Z">
                    <w:rPr>
                      <w:rStyle w:val="SAPUserEntry"/>
                    </w:rPr>
                  </w:rPrChange>
                </w:rPr>
                <w:delText>(1120AU)</w:delText>
              </w:r>
            </w:del>
            <w:ins w:id="2808" w:author="Author" w:date="2018-01-15T11:43:00Z">
              <w:del w:id="2809" w:author="Author" w:date="2018-01-17T14:44:00Z">
                <w:r w:rsidRPr="005F6751" w:rsidDel="00703703">
                  <w:delText xml:space="preserve"> </w:delText>
                </w:r>
                <w:r w:rsidRPr="0049044B" w:rsidDel="00703703">
                  <w:rPr>
                    <w:highlight w:val="cyan"/>
                    <w:rPrChange w:id="2810" w:author="Author" w:date="2018-01-15T11:43:00Z">
                      <w:rPr/>
                    </w:rPrChange>
                  </w:rPr>
                  <w:delText>(in case of an employee who is with a China company)</w:delText>
                </w:r>
              </w:del>
            </w:ins>
            <w:del w:id="2811" w:author="Author" w:date="2018-01-17T14:44:00Z">
              <w:r w:rsidRPr="0049044B" w:rsidDel="00703703">
                <w:rPr>
                  <w:b/>
                  <w:highlight w:val="cyan"/>
                  <w:rPrChange w:id="2812" w:author="Author" w:date="2018-01-15T11:43:00Z">
                    <w:rPr>
                      <w:b/>
                    </w:rPr>
                  </w:rPrChange>
                </w:rPr>
                <w:delText xml:space="preserve"> </w:delText>
              </w:r>
              <w:r w:rsidRPr="0049044B" w:rsidDel="00703703">
                <w:rPr>
                  <w:strike/>
                  <w:highlight w:val="yellow"/>
                  <w:rPrChange w:id="2813" w:author="Author" w:date="2018-01-15T11:43:00Z">
                    <w:rPr/>
                  </w:rPrChange>
                </w:rPr>
                <w:delText>if maintained</w:delText>
              </w:r>
              <w:r w:rsidRPr="00B01E22" w:rsidDel="00703703">
                <w:rPr>
                  <w:highlight w:val="yellow"/>
                  <w:rPrChange w:id="2814" w:author="Author" w:date="2018-01-09T14:01:00Z">
                    <w:rPr/>
                  </w:rPrChange>
                </w:rPr>
                <w:delText>, by reducing the amount.</w:delText>
              </w:r>
            </w:del>
          </w:p>
          <w:p w14:paraId="1D54B55A" w14:textId="77777777" w:rsidR="00703703" w:rsidDel="00703703" w:rsidRDefault="00703703" w:rsidP="002B07B2">
            <w:pPr>
              <w:rPr>
                <w:ins w:id="2815" w:author="Author" w:date="2018-01-10T11:10:00Z"/>
                <w:del w:id="2816" w:author="Author" w:date="2018-01-17T14:44:00Z"/>
              </w:rPr>
            </w:pPr>
          </w:p>
          <w:p w14:paraId="55BDFBA9" w14:textId="77777777" w:rsidR="00703703" w:rsidDel="001D5997" w:rsidRDefault="00703703" w:rsidP="002B07B2">
            <w:pPr>
              <w:rPr>
                <w:ins w:id="2817" w:author="Author" w:date="2018-01-10T11:10:00Z"/>
                <w:del w:id="2818" w:author="Author" w:date="2018-01-17T14:43:00Z"/>
              </w:rPr>
            </w:pPr>
            <w:ins w:id="2819" w:author="Author" w:date="2018-01-10T11:10:00Z">
              <w:del w:id="2820" w:author="Author" w:date="2018-01-17T14:43:00Z">
                <w:r w:rsidRPr="0098528F" w:rsidDel="001D5997">
                  <w:rPr>
                    <w:rStyle w:val="SAPUserEntry"/>
                    <w:highlight w:val="yellow"/>
                    <w:rPrChange w:id="2821" w:author="Author" w:date="2018-01-10T11:11:00Z">
                      <w:rPr>
                        <w:rStyle w:val="SAPUserEntry"/>
                      </w:rPr>
                    </w:rPrChange>
                  </w:rPr>
                  <w:delText>US</w:delText>
                </w:r>
                <w:r w:rsidRPr="0098528F" w:rsidDel="001D5997">
                  <w:rPr>
                    <w:highlight w:val="yellow"/>
                    <w:rPrChange w:id="2822" w:author="Author" w:date="2018-01-10T11:11:00Z">
                      <w:rPr/>
                    </w:rPrChange>
                  </w:rPr>
                  <w:delText xml:space="preserve"> </w:delText>
                </w:r>
                <w:r w:rsidRPr="0098528F" w:rsidDel="001D5997">
                  <w:rPr>
                    <w:rStyle w:val="SAPUserEntry"/>
                    <w:highlight w:val="yellow"/>
                    <w:rPrChange w:id="2823" w:author="Author" w:date="2018-01-10T11:11:00Z">
                      <w:rPr>
                        <w:rStyle w:val="SAPUserEntry"/>
                      </w:rPr>
                    </w:rPrChange>
                  </w:rPr>
                  <w:delText>-</w:delText>
                </w:r>
                <w:r w:rsidRPr="0098528F" w:rsidDel="001D5997">
                  <w:rPr>
                    <w:highlight w:val="yellow"/>
                    <w:rPrChange w:id="2824" w:author="Author" w:date="2018-01-10T11:11:00Z">
                      <w:rPr/>
                    </w:rPrChange>
                  </w:rPr>
                  <w:delText xml:space="preserve"> </w:delText>
                </w:r>
                <w:r w:rsidRPr="0098528F" w:rsidDel="001D5997">
                  <w:rPr>
                    <w:rStyle w:val="SAPUserEntry"/>
                    <w:highlight w:val="yellow"/>
                    <w:rPrChange w:id="2825" w:author="Author" w:date="2018-01-10T11:11:00Z">
                      <w:rPr>
                        <w:rStyle w:val="SAPUserEntry"/>
                      </w:rPr>
                    </w:rPrChange>
                  </w:rPr>
                  <w:delText>Uniform Allowance (1120US)</w:delText>
                </w:r>
              </w:del>
            </w:ins>
          </w:p>
          <w:p w14:paraId="746C648C" w14:textId="77777777" w:rsidR="00703703" w:rsidDel="001D5997" w:rsidRDefault="00703703" w:rsidP="002B07B2">
            <w:pPr>
              <w:rPr>
                <w:ins w:id="2826" w:author="Author" w:date="2018-01-10T10:44:00Z"/>
                <w:del w:id="2827" w:author="Author" w:date="2018-01-17T14:43:00Z"/>
              </w:rPr>
            </w:pPr>
          </w:p>
          <w:p w14:paraId="7D5A4D1C" w14:textId="77777777" w:rsidR="00703703" w:rsidDel="001D5997" w:rsidRDefault="00703703" w:rsidP="002B07B2">
            <w:pPr>
              <w:rPr>
                <w:ins w:id="2828" w:author="Author" w:date="2018-01-10T10:44:00Z"/>
                <w:del w:id="2829" w:author="Author" w:date="2018-01-17T14:43:00Z"/>
                <w:rStyle w:val="SAPUserEntry"/>
              </w:rPr>
            </w:pPr>
            <w:ins w:id="2830" w:author="Author" w:date="2018-01-10T10:44:00Z">
              <w:del w:id="2831" w:author="Author" w:date="2018-01-17T14:43:00Z">
                <w:r w:rsidRPr="009602C9" w:rsidDel="001D5997">
                  <w:rPr>
                    <w:rStyle w:val="SAPUserEntry"/>
                    <w:highlight w:val="yellow"/>
                    <w:rPrChange w:id="2832" w:author="Author" w:date="2018-01-10T10:45:00Z">
                      <w:rPr>
                        <w:rStyle w:val="SAPUserEntry"/>
                      </w:rPr>
                    </w:rPrChange>
                  </w:rPr>
                  <w:delText>AE</w:delText>
                </w:r>
                <w:r w:rsidRPr="009602C9" w:rsidDel="001D5997">
                  <w:rPr>
                    <w:b/>
                    <w:highlight w:val="yellow"/>
                    <w:rPrChange w:id="2833" w:author="Author" w:date="2018-01-10T10:45:00Z">
                      <w:rPr>
                        <w:b/>
                      </w:rPr>
                    </w:rPrChange>
                  </w:rPr>
                  <w:delText xml:space="preserve"> </w:delText>
                </w:r>
                <w:r w:rsidRPr="009602C9" w:rsidDel="001D5997">
                  <w:rPr>
                    <w:rStyle w:val="SAPUserEntry"/>
                    <w:highlight w:val="yellow"/>
                    <w:rPrChange w:id="2834" w:author="Author" w:date="2018-01-10T10:45:00Z">
                      <w:rPr>
                        <w:rStyle w:val="SAPUserEntry"/>
                      </w:rPr>
                    </w:rPrChange>
                  </w:rPr>
                  <w:delText>–</w:delText>
                </w:r>
                <w:r w:rsidRPr="009602C9" w:rsidDel="001D5997">
                  <w:rPr>
                    <w:highlight w:val="yellow"/>
                    <w:rPrChange w:id="2835" w:author="Author" w:date="2018-01-10T10:45:00Z">
                      <w:rPr/>
                    </w:rPrChange>
                  </w:rPr>
                  <w:delText xml:space="preserve"> </w:delText>
                </w:r>
                <w:r w:rsidRPr="009602C9" w:rsidDel="001D5997">
                  <w:rPr>
                    <w:rStyle w:val="SAPUserEntry"/>
                    <w:highlight w:val="yellow"/>
                    <w:rPrChange w:id="2836" w:author="Author" w:date="2018-01-10T10:45:00Z">
                      <w:rPr>
                        <w:rStyle w:val="SAPUserEntry"/>
                      </w:rPr>
                    </w:rPrChange>
                  </w:rPr>
                  <w:delText>Monthly housing</w:delText>
                </w:r>
                <w:r w:rsidRPr="009602C9" w:rsidDel="001D5997">
                  <w:rPr>
                    <w:b/>
                    <w:highlight w:val="yellow"/>
                    <w:rPrChange w:id="2837" w:author="Author" w:date="2018-01-10T10:45:00Z">
                      <w:rPr>
                        <w:b/>
                      </w:rPr>
                    </w:rPrChange>
                  </w:rPr>
                  <w:delText xml:space="preserve"> </w:delText>
                </w:r>
                <w:r w:rsidRPr="009602C9" w:rsidDel="001D5997">
                  <w:rPr>
                    <w:rStyle w:val="SAPUserEntry"/>
                    <w:highlight w:val="yellow"/>
                    <w:rPrChange w:id="2838" w:author="Author" w:date="2018-01-10T10:45:00Z">
                      <w:rPr>
                        <w:rStyle w:val="SAPUserEntry"/>
                      </w:rPr>
                    </w:rPrChange>
                  </w:rPr>
                  <w:delText>(1010AE)</w:delText>
                </w:r>
              </w:del>
            </w:ins>
          </w:p>
          <w:p w14:paraId="0C4D2DED" w14:textId="77777777" w:rsidR="00703703" w:rsidDel="00703703" w:rsidRDefault="00703703" w:rsidP="002B07B2">
            <w:pPr>
              <w:rPr>
                <w:ins w:id="2839" w:author="Author" w:date="2018-01-10T10:44:00Z"/>
                <w:del w:id="2840" w:author="Author" w:date="2018-01-17T14:44:00Z"/>
                <w:rStyle w:val="SAPUserEntry"/>
              </w:rPr>
            </w:pPr>
          </w:p>
          <w:p w14:paraId="07E78F3A" w14:textId="77777777" w:rsidR="00703703" w:rsidDel="00703703" w:rsidRDefault="00703703" w:rsidP="002B07B2">
            <w:pPr>
              <w:rPr>
                <w:ins w:id="2841" w:author="Author" w:date="2018-01-10T11:55:00Z"/>
                <w:del w:id="2842" w:author="Author" w:date="2018-01-17T14:44:00Z"/>
                <w:rStyle w:val="SAPUserEntry"/>
              </w:rPr>
            </w:pPr>
            <w:ins w:id="2843" w:author="Author" w:date="2018-01-10T10:44:00Z">
              <w:del w:id="2844" w:author="Author" w:date="2018-01-17T14:44:00Z">
                <w:r w:rsidRPr="002A6C36" w:rsidDel="00703703">
                  <w:rPr>
                    <w:rStyle w:val="SAPUserEntry"/>
                    <w:highlight w:val="yellow"/>
                  </w:rPr>
                  <w:delText>DE: AU</w:delText>
                </w:r>
                <w:r w:rsidRPr="002A6C36" w:rsidDel="00703703">
                  <w:rPr>
                    <w:highlight w:val="yellow"/>
                  </w:rPr>
                  <w:delText xml:space="preserve"> </w:delText>
                </w:r>
                <w:r w:rsidRPr="002A6C36" w:rsidDel="00703703">
                  <w:rPr>
                    <w:rStyle w:val="SAPUserEntry"/>
                    <w:highlight w:val="yellow"/>
                  </w:rPr>
                  <w:delText>-</w:delText>
                </w:r>
                <w:r w:rsidRPr="002A6C36" w:rsidDel="00703703">
                  <w:rPr>
                    <w:rStyle w:val="SAPScreenElement"/>
                    <w:highlight w:val="yellow"/>
                  </w:rPr>
                  <w:delText xml:space="preserve"> </w:delText>
                </w:r>
                <w:r w:rsidRPr="002A6C36" w:rsidDel="00703703">
                  <w:rPr>
                    <w:rStyle w:val="SAPUserEntry"/>
                    <w:highlight w:val="yellow"/>
                  </w:rPr>
                  <w:delText>Uniform Allowance</w:delText>
                </w:r>
                <w:r w:rsidRPr="002A6C36" w:rsidDel="00703703">
                  <w:rPr>
                    <w:b/>
                    <w:highlight w:val="yellow"/>
                  </w:rPr>
                  <w:delText xml:space="preserve"> </w:delText>
                </w:r>
                <w:r w:rsidRPr="002A6C36" w:rsidDel="00703703">
                  <w:rPr>
                    <w:rStyle w:val="SAPUserEntry"/>
                    <w:highlight w:val="yellow"/>
                  </w:rPr>
                  <w:delText>(1120AU)</w:delText>
                </w:r>
                <w:r w:rsidRPr="002A6C36" w:rsidDel="00703703">
                  <w:rPr>
                    <w:rStyle w:val="SAPUserEntry"/>
                    <w:highlight w:val="yellow"/>
                    <w:rPrChange w:id="2845" w:author="Author" w:date="2018-01-10T11:17:00Z">
                      <w:rPr>
                        <w:rStyle w:val="SAPUserEntry"/>
                      </w:rPr>
                    </w:rPrChange>
                  </w:rPr>
                  <w:delText xml:space="preserve"> not mentioned in </w:delText>
                </w:r>
                <w:r w:rsidRPr="002A6C36" w:rsidDel="00703703">
                  <w:rPr>
                    <w:rStyle w:val="SAPUserEntry"/>
                    <w:highlight w:val="yellow"/>
                    <w:rPrChange w:id="2846" w:author="Author" w:date="2018-01-10T11:18:00Z">
                      <w:rPr>
                        <w:rStyle w:val="SAPUserEntry"/>
                      </w:rPr>
                    </w:rPrChange>
                  </w:rPr>
                  <w:delText>DE</w:delText>
                </w:r>
              </w:del>
            </w:ins>
            <w:ins w:id="2847" w:author="Author" w:date="2018-01-10T11:17:00Z">
              <w:del w:id="2848" w:author="Author" w:date="2018-01-17T14:44:00Z">
                <w:r w:rsidRPr="002A6C36" w:rsidDel="00703703">
                  <w:rPr>
                    <w:rStyle w:val="SAPUserEntry"/>
                    <w:highlight w:val="yellow"/>
                    <w:rPrChange w:id="2849" w:author="Author" w:date="2018-01-10T11:18:00Z">
                      <w:rPr>
                        <w:rStyle w:val="SAPUserEntry"/>
                      </w:rPr>
                    </w:rPrChange>
                  </w:rPr>
                  <w:delText xml:space="preserve"> since recurring payment not installed for DE</w:delText>
                </w:r>
              </w:del>
            </w:ins>
          </w:p>
          <w:p w14:paraId="596E6B67" w14:textId="77777777" w:rsidR="00703703" w:rsidDel="00703703" w:rsidRDefault="00703703" w:rsidP="002B07B2">
            <w:pPr>
              <w:rPr>
                <w:ins w:id="2850" w:author="Author" w:date="2018-01-10T11:55:00Z"/>
                <w:del w:id="2851" w:author="Author" w:date="2018-01-17T14:44:00Z"/>
                <w:rStyle w:val="SAPUserEntry"/>
              </w:rPr>
            </w:pPr>
          </w:p>
          <w:p w14:paraId="7C1B2542" w14:textId="77777777" w:rsidR="00703703" w:rsidDel="00703703" w:rsidRDefault="00703703" w:rsidP="002B07B2">
            <w:pPr>
              <w:rPr>
                <w:ins w:id="2852" w:author="Author" w:date="2018-01-15T10:56:00Z"/>
                <w:del w:id="2853" w:author="Author" w:date="2018-01-17T14:44:00Z"/>
                <w:rStyle w:val="SAPUserEntry"/>
              </w:rPr>
            </w:pPr>
            <w:ins w:id="2854" w:author="Author" w:date="2018-01-10T11:55:00Z">
              <w:del w:id="2855" w:author="Author" w:date="2018-01-17T14:44:00Z">
                <w:r w:rsidRPr="00FF2309" w:rsidDel="00703703">
                  <w:rPr>
                    <w:rStyle w:val="SAPUserEntry"/>
                    <w:highlight w:val="yellow"/>
                    <w:rPrChange w:id="2856" w:author="Author" w:date="2018-01-10T11:56:00Z">
                      <w:rPr>
                        <w:rStyle w:val="SAPUserEntry"/>
                      </w:rPr>
                    </w:rPrChange>
                  </w:rPr>
                  <w:delText xml:space="preserve">FR: </w:delText>
                </w:r>
              </w:del>
            </w:ins>
            <w:ins w:id="2857" w:author="Author" w:date="2018-01-10T11:56:00Z">
              <w:del w:id="2858" w:author="Author" w:date="2018-01-17T14:44:00Z">
                <w:r w:rsidRPr="00FF2309" w:rsidDel="00703703">
                  <w:rPr>
                    <w:rStyle w:val="SAPUserEntry"/>
                    <w:highlight w:val="yellow"/>
                    <w:rPrChange w:id="2859" w:author="Author" w:date="2018-01-10T11:56:00Z">
                      <w:rPr>
                        <w:rStyle w:val="SAPUserEntry"/>
                      </w:rPr>
                    </w:rPrChange>
                  </w:rPr>
                  <w:delText>FR</w:delText>
                </w:r>
                <w:r w:rsidRPr="00FF2309" w:rsidDel="00703703">
                  <w:rPr>
                    <w:b/>
                    <w:highlight w:val="yellow"/>
                    <w:rPrChange w:id="2860" w:author="Author" w:date="2018-01-10T11:56:00Z">
                      <w:rPr>
                        <w:b/>
                      </w:rPr>
                    </w:rPrChange>
                  </w:rPr>
                  <w:delText xml:space="preserve"> </w:delText>
                </w:r>
                <w:r w:rsidRPr="00FF2309" w:rsidDel="00703703">
                  <w:rPr>
                    <w:rStyle w:val="SAPUserEntry"/>
                    <w:highlight w:val="yellow"/>
                    <w:rPrChange w:id="2861" w:author="Author" w:date="2018-01-10T11:56:00Z">
                      <w:rPr>
                        <w:rStyle w:val="SAPUserEntry"/>
                      </w:rPr>
                    </w:rPrChange>
                  </w:rPr>
                  <w:delText>–</w:delText>
                </w:r>
                <w:r w:rsidRPr="00FF2309" w:rsidDel="00703703">
                  <w:rPr>
                    <w:highlight w:val="yellow"/>
                    <w:rPrChange w:id="2862" w:author="Author" w:date="2018-01-10T11:56:00Z">
                      <w:rPr/>
                    </w:rPrChange>
                  </w:rPr>
                  <w:delText xml:space="preserve"> </w:delText>
                </w:r>
                <w:r w:rsidRPr="00FF2309" w:rsidDel="00703703">
                  <w:rPr>
                    <w:rStyle w:val="SAPUserEntry"/>
                    <w:highlight w:val="yellow"/>
                    <w:rPrChange w:id="2863" w:author="Author" w:date="2018-01-10T11:56:00Z">
                      <w:rPr>
                        <w:rStyle w:val="SAPUserEntry"/>
                      </w:rPr>
                    </w:rPrChange>
                  </w:rPr>
                  <w:delText>Car Allowance</w:delText>
                </w:r>
                <w:r w:rsidRPr="00FF2309" w:rsidDel="00703703">
                  <w:rPr>
                    <w:b/>
                    <w:highlight w:val="yellow"/>
                    <w:rPrChange w:id="2864" w:author="Author" w:date="2018-01-10T11:56:00Z">
                      <w:rPr>
                        <w:b/>
                      </w:rPr>
                    </w:rPrChange>
                  </w:rPr>
                  <w:delText xml:space="preserve"> </w:delText>
                </w:r>
                <w:r w:rsidRPr="00FF2309" w:rsidDel="00703703">
                  <w:rPr>
                    <w:rStyle w:val="SAPUserEntry"/>
                    <w:highlight w:val="yellow"/>
                    <w:rPrChange w:id="2865" w:author="Author" w:date="2018-01-10T11:56:00Z">
                      <w:rPr>
                        <w:rStyle w:val="SAPUserEntry"/>
                      </w:rPr>
                    </w:rPrChange>
                  </w:rPr>
                  <w:delText>(1100FR)</w:delText>
                </w:r>
              </w:del>
            </w:ins>
          </w:p>
          <w:p w14:paraId="387142D2" w14:textId="77777777" w:rsidR="00703703" w:rsidDel="00703703" w:rsidRDefault="00703703" w:rsidP="002B07B2">
            <w:pPr>
              <w:rPr>
                <w:ins w:id="2866" w:author="Author" w:date="2018-01-15T10:56:00Z"/>
                <w:del w:id="2867" w:author="Author" w:date="2018-01-17T14:44:00Z"/>
                <w:rStyle w:val="SAPUserEntry"/>
              </w:rPr>
            </w:pPr>
          </w:p>
          <w:p w14:paraId="6C1D5737" w14:textId="77777777" w:rsidR="00703703" w:rsidDel="00703703" w:rsidRDefault="00703703" w:rsidP="002B07B2">
            <w:pPr>
              <w:rPr>
                <w:ins w:id="2868" w:author="Author" w:date="2018-01-15T11:12:00Z"/>
                <w:del w:id="2869" w:author="Author" w:date="2018-01-17T14:44:00Z"/>
                <w:rStyle w:val="SAPUserEntry"/>
              </w:rPr>
            </w:pPr>
            <w:ins w:id="2870" w:author="Author" w:date="2018-01-15T10:56:00Z">
              <w:del w:id="2871" w:author="Author" w:date="2018-01-17T14:44:00Z">
                <w:r w:rsidRPr="00250431" w:rsidDel="00703703">
                  <w:rPr>
                    <w:rStyle w:val="SAPUserEntry"/>
                    <w:highlight w:val="yellow"/>
                    <w:rPrChange w:id="2872" w:author="Author" w:date="2018-01-15T10:56:00Z">
                      <w:rPr>
                        <w:rStyle w:val="SAPUserEntry"/>
                      </w:rPr>
                    </w:rPrChange>
                  </w:rPr>
                  <w:delText>GB - Monthly Bonus</w:delText>
                </w:r>
                <w:r w:rsidRPr="00250431" w:rsidDel="00703703">
                  <w:rPr>
                    <w:highlight w:val="yellow"/>
                    <w:rPrChange w:id="2873" w:author="Author" w:date="2018-01-15T10:56:00Z">
                      <w:rPr/>
                    </w:rPrChange>
                  </w:rPr>
                  <w:delText xml:space="preserve"> </w:delText>
                </w:r>
                <w:r w:rsidRPr="00250431" w:rsidDel="00703703">
                  <w:rPr>
                    <w:rStyle w:val="SAPUserEntry"/>
                    <w:highlight w:val="yellow"/>
                    <w:rPrChange w:id="2874" w:author="Author" w:date="2018-01-15T10:56:00Z">
                      <w:rPr>
                        <w:rStyle w:val="SAPUserEntry"/>
                      </w:rPr>
                    </w:rPrChange>
                  </w:rPr>
                  <w:delText>%</w:delText>
                </w:r>
                <w:r w:rsidRPr="00250431" w:rsidDel="00703703">
                  <w:rPr>
                    <w:highlight w:val="yellow"/>
                    <w:rPrChange w:id="2875" w:author="Author" w:date="2018-01-15T10:56:00Z">
                      <w:rPr/>
                    </w:rPrChange>
                  </w:rPr>
                  <w:delText xml:space="preserve"> </w:delText>
                </w:r>
                <w:r w:rsidRPr="00250431" w:rsidDel="00703703">
                  <w:rPr>
                    <w:rStyle w:val="SAPUserEntry"/>
                    <w:highlight w:val="yellow"/>
                    <w:rPrChange w:id="2876" w:author="Author" w:date="2018-01-15T10:56:00Z">
                      <w:rPr>
                        <w:rStyle w:val="SAPUserEntry"/>
                      </w:rPr>
                    </w:rPrChange>
                  </w:rPr>
                  <w:delText>(1120GB)</w:delText>
                </w:r>
              </w:del>
            </w:ins>
          </w:p>
          <w:p w14:paraId="3CA7CC85" w14:textId="77777777" w:rsidR="00703703" w:rsidDel="00703703" w:rsidRDefault="00703703" w:rsidP="002B07B2">
            <w:pPr>
              <w:rPr>
                <w:ins w:id="2877" w:author="Author" w:date="2018-01-15T11:12:00Z"/>
                <w:del w:id="2878" w:author="Author" w:date="2018-01-17T14:44:00Z"/>
                <w:rStyle w:val="SAPUserEntry"/>
              </w:rPr>
            </w:pPr>
          </w:p>
          <w:p w14:paraId="0C5DE7C1" w14:textId="77777777" w:rsidR="00703703" w:rsidDel="00703703" w:rsidRDefault="00703703" w:rsidP="002B07B2">
            <w:pPr>
              <w:rPr>
                <w:ins w:id="2879" w:author="Author" w:date="2018-01-15T11:41:00Z"/>
                <w:del w:id="2880" w:author="Author" w:date="2018-01-17T14:44:00Z"/>
                <w:rStyle w:val="SAPUserEntry"/>
              </w:rPr>
            </w:pPr>
            <w:ins w:id="2881" w:author="Author" w:date="2018-01-15T11:12:00Z">
              <w:del w:id="2882" w:author="Author" w:date="2018-01-17T14:44:00Z">
                <w:r w:rsidRPr="00F82448" w:rsidDel="00703703">
                  <w:rPr>
                    <w:rStyle w:val="SAPUserEntry"/>
                    <w:highlight w:val="yellow"/>
                    <w:rPrChange w:id="2883" w:author="Author" w:date="2018-01-15T11:12:00Z">
                      <w:rPr>
                        <w:rStyle w:val="SAPUserEntry"/>
                      </w:rPr>
                    </w:rPrChange>
                  </w:rPr>
                  <w:delText>SA</w:delText>
                </w:r>
                <w:r w:rsidRPr="00F82448" w:rsidDel="00703703">
                  <w:rPr>
                    <w:b/>
                    <w:highlight w:val="yellow"/>
                    <w:rPrChange w:id="2884" w:author="Author" w:date="2018-01-15T11:12:00Z">
                      <w:rPr>
                        <w:b/>
                      </w:rPr>
                    </w:rPrChange>
                  </w:rPr>
                  <w:delText xml:space="preserve"> </w:delText>
                </w:r>
                <w:r w:rsidRPr="00F82448" w:rsidDel="00703703">
                  <w:rPr>
                    <w:rStyle w:val="SAPUserEntry"/>
                    <w:highlight w:val="yellow"/>
                    <w:rPrChange w:id="2885" w:author="Author" w:date="2018-01-15T11:12:00Z">
                      <w:rPr>
                        <w:rStyle w:val="SAPUserEntry"/>
                      </w:rPr>
                    </w:rPrChange>
                  </w:rPr>
                  <w:delText>–</w:delText>
                </w:r>
                <w:r w:rsidRPr="00F82448" w:rsidDel="00703703">
                  <w:rPr>
                    <w:highlight w:val="yellow"/>
                    <w:rPrChange w:id="2886" w:author="Author" w:date="2018-01-15T11:12:00Z">
                      <w:rPr/>
                    </w:rPrChange>
                  </w:rPr>
                  <w:delText xml:space="preserve"> </w:delText>
                </w:r>
                <w:r w:rsidRPr="00F82448" w:rsidDel="00703703">
                  <w:rPr>
                    <w:rStyle w:val="SAPUserEntry"/>
                    <w:highlight w:val="yellow"/>
                    <w:rPrChange w:id="2887" w:author="Author" w:date="2018-01-15T11:12:00Z">
                      <w:rPr>
                        <w:rStyle w:val="SAPUserEntry"/>
                      </w:rPr>
                    </w:rPrChange>
                  </w:rPr>
                  <w:delText>Allowance</w:delText>
                </w:r>
                <w:r w:rsidRPr="00F82448" w:rsidDel="00703703">
                  <w:rPr>
                    <w:b/>
                    <w:highlight w:val="yellow"/>
                    <w:rPrChange w:id="2888" w:author="Author" w:date="2018-01-15T11:12:00Z">
                      <w:rPr>
                        <w:b/>
                      </w:rPr>
                    </w:rPrChange>
                  </w:rPr>
                  <w:delText xml:space="preserve"> </w:delText>
                </w:r>
                <w:r w:rsidRPr="00F82448" w:rsidDel="00703703">
                  <w:rPr>
                    <w:rStyle w:val="SAPUserEntry"/>
                    <w:highlight w:val="yellow"/>
                    <w:rPrChange w:id="2889" w:author="Author" w:date="2018-01-15T11:12:00Z">
                      <w:rPr>
                        <w:rStyle w:val="SAPUserEntry"/>
                      </w:rPr>
                    </w:rPrChange>
                  </w:rPr>
                  <w:delText>(2130SA)</w:delText>
                </w:r>
              </w:del>
            </w:ins>
          </w:p>
          <w:p w14:paraId="09909E00" w14:textId="77777777" w:rsidR="00703703" w:rsidDel="00703703" w:rsidRDefault="00703703" w:rsidP="002B07B2">
            <w:pPr>
              <w:rPr>
                <w:ins w:id="2890" w:author="Author" w:date="2018-01-15T11:41:00Z"/>
                <w:del w:id="2891" w:author="Author" w:date="2018-01-17T14:44:00Z"/>
                <w:rStyle w:val="SAPUserEntry"/>
              </w:rPr>
            </w:pPr>
          </w:p>
          <w:p w14:paraId="21DCD232" w14:textId="0C0A1309" w:rsidR="00703703" w:rsidRPr="00273716" w:rsidRDefault="00703703" w:rsidP="002B07B2">
            <w:pPr>
              <w:rPr>
                <w:rStyle w:val="SAPScreenElement"/>
              </w:rPr>
            </w:pPr>
            <w:ins w:id="2892" w:author="Author" w:date="2018-01-15T11:41:00Z">
              <w:del w:id="2893" w:author="Author" w:date="2018-01-17T14:44:00Z">
                <w:r w:rsidRPr="0049044B" w:rsidDel="00703703">
                  <w:rPr>
                    <w:rStyle w:val="SAPUserEntry"/>
                    <w:highlight w:val="cyan"/>
                    <w:rPrChange w:id="2894" w:author="Author" w:date="2018-01-15T11:41:00Z">
                      <w:rPr>
                        <w:rStyle w:val="SAPUserEntry"/>
                      </w:rPr>
                    </w:rPrChange>
                  </w:rPr>
                  <w:delText>CN - Car Allowance (1100CN)</w:delText>
                </w:r>
              </w:del>
            </w:ins>
          </w:p>
        </w:tc>
        <w:tc>
          <w:tcPr>
            <w:tcW w:w="4140" w:type="dxa"/>
            <w:hideMark/>
          </w:tcPr>
          <w:p w14:paraId="2F787EB7" w14:textId="68B21888" w:rsidR="00703703" w:rsidRPr="00273716" w:rsidRDefault="00703703" w:rsidP="002B07B2">
            <w:ins w:id="2895" w:author="Author" w:date="2018-01-10T10:38:00Z">
              <w:del w:id="2896" w:author="Author" w:date="2018-01-10T10:44:00Z">
                <w:r w:rsidRPr="00240442" w:rsidDel="009602C9">
                  <w:rPr>
                    <w:rStyle w:val="SAPUserEntry"/>
                    <w:highlight w:val="yellow"/>
                  </w:rPr>
                  <w:delText>AU</w:delText>
                </w:r>
                <w:r w:rsidRPr="00240442" w:rsidDel="009602C9">
                  <w:rPr>
                    <w:highlight w:val="yellow"/>
                  </w:rPr>
                  <w:delText xml:space="preserve"> </w:delText>
                </w:r>
                <w:r w:rsidRPr="00240442" w:rsidDel="009602C9">
                  <w:rPr>
                    <w:rStyle w:val="SAPUserEntry"/>
                    <w:highlight w:val="yellow"/>
                  </w:rPr>
                  <w:delText>-</w:delText>
                </w:r>
                <w:r w:rsidRPr="00240442" w:rsidDel="009602C9">
                  <w:rPr>
                    <w:rStyle w:val="SAPScreenElement"/>
                    <w:highlight w:val="yellow"/>
                  </w:rPr>
                  <w:delText xml:space="preserve"> </w:delText>
                </w:r>
                <w:r w:rsidRPr="00240442" w:rsidDel="009602C9">
                  <w:rPr>
                    <w:rStyle w:val="SAPUserEntry"/>
                    <w:highlight w:val="yellow"/>
                  </w:rPr>
                  <w:delText>Uniform Allowance</w:delText>
                </w:r>
                <w:r w:rsidRPr="00240442" w:rsidDel="009602C9">
                  <w:rPr>
                    <w:b/>
                    <w:highlight w:val="yellow"/>
                  </w:rPr>
                  <w:delText xml:space="preserve"> </w:delText>
                </w:r>
                <w:r w:rsidRPr="00240442" w:rsidDel="009602C9">
                  <w:rPr>
                    <w:rStyle w:val="SAPUserEntry"/>
                    <w:highlight w:val="yellow"/>
                  </w:rPr>
                  <w:delText>(1120AU)</w:delText>
                </w:r>
                <w:r w:rsidDel="009602C9">
                  <w:rPr>
                    <w:rStyle w:val="SAPUserEntry"/>
                  </w:rPr>
                  <w:delText xml:space="preserve"> </w:delText>
                </w:r>
                <w:r w:rsidDel="009602C9">
                  <w:rPr>
                    <w:rStyle w:val="SAPUserEntry"/>
                  </w:rPr>
                  <w:br/>
                  <w:delText>not mentioned in DE</w:delText>
                </w:r>
              </w:del>
            </w:ins>
          </w:p>
        </w:tc>
        <w:tc>
          <w:tcPr>
            <w:tcW w:w="1260" w:type="dxa"/>
          </w:tcPr>
          <w:p w14:paraId="3CA1EEF3" w14:textId="77777777" w:rsidR="00703703" w:rsidRPr="00273716" w:rsidRDefault="00703703" w:rsidP="002B07B2"/>
        </w:tc>
      </w:tr>
      <w:tr w:rsidR="002B07B2" w:rsidRPr="00273716" w14:paraId="5F592803" w14:textId="77777777" w:rsidTr="00C3410B">
        <w:trPr>
          <w:trHeight w:val="357"/>
        </w:trPr>
        <w:tc>
          <w:tcPr>
            <w:tcW w:w="750" w:type="dxa"/>
            <w:hideMark/>
          </w:tcPr>
          <w:p w14:paraId="23F37631" w14:textId="1EA7B331" w:rsidR="002B07B2" w:rsidRPr="00273716" w:rsidRDefault="00576FE2" w:rsidP="002B07B2">
            <w:r w:rsidRPr="00273716">
              <w:t>8</w:t>
            </w:r>
          </w:p>
        </w:tc>
        <w:tc>
          <w:tcPr>
            <w:tcW w:w="1518" w:type="dxa"/>
            <w:hideMark/>
          </w:tcPr>
          <w:p w14:paraId="4E09EDC6" w14:textId="03018479" w:rsidR="002B07B2" w:rsidRPr="00273716" w:rsidRDefault="002B07B2" w:rsidP="002B07B2">
            <w:r w:rsidRPr="00273716">
              <w:rPr>
                <w:rStyle w:val="SAPEmphasis"/>
              </w:rPr>
              <w:t>Save Data</w:t>
            </w:r>
          </w:p>
        </w:tc>
        <w:tc>
          <w:tcPr>
            <w:tcW w:w="3194" w:type="dxa"/>
            <w:hideMark/>
          </w:tcPr>
          <w:p w14:paraId="6DF392B4" w14:textId="65DAD8F8" w:rsidR="002B07B2" w:rsidRPr="00273716" w:rsidRDefault="002B07B2" w:rsidP="002B07B2">
            <w:r w:rsidRPr="00273716">
              <w:t xml:space="preserve">Choose the </w:t>
            </w:r>
            <w:r w:rsidRPr="00273716">
              <w:rPr>
                <w:rStyle w:val="SAPScreenElement"/>
              </w:rPr>
              <w:t xml:space="preserve">Save </w:t>
            </w:r>
            <w:del w:id="2897" w:author="Author" w:date="2018-01-15T11:29:00Z">
              <w:r w:rsidRPr="00273716" w:rsidDel="004452EF">
                <w:delText>pushbutton</w:delText>
              </w:r>
            </w:del>
            <w:ins w:id="2898" w:author="Author" w:date="2018-01-15T11:29:00Z">
              <w:r w:rsidR="004452EF">
                <w:t>button</w:t>
              </w:r>
            </w:ins>
            <w:r w:rsidRPr="00273716">
              <w:t>.</w:t>
            </w:r>
          </w:p>
        </w:tc>
        <w:tc>
          <w:tcPr>
            <w:tcW w:w="3420" w:type="dxa"/>
          </w:tcPr>
          <w:p w14:paraId="344FF210" w14:textId="77777777" w:rsidR="002B07B2" w:rsidRPr="00273716" w:rsidRDefault="002B07B2" w:rsidP="002B07B2"/>
        </w:tc>
        <w:tc>
          <w:tcPr>
            <w:tcW w:w="4140" w:type="dxa"/>
            <w:hideMark/>
          </w:tcPr>
          <w:p w14:paraId="7A060E39" w14:textId="77777777" w:rsidR="002B07B2" w:rsidRPr="00273716" w:rsidRDefault="002B07B2" w:rsidP="002B07B2">
            <w:r w:rsidRPr="00273716">
              <w:rPr>
                <w:rFonts w:cs="Arial"/>
                <w:bCs/>
              </w:rPr>
              <w:t xml:space="preserve">A workflow is triggered. </w:t>
            </w:r>
            <w:r w:rsidRPr="00273716">
              <w:t xml:space="preserve">The </w:t>
            </w:r>
            <w:r w:rsidRPr="00273716">
              <w:rPr>
                <w:rStyle w:val="SAPScreenElement"/>
              </w:rPr>
              <w:t>Please confirm your request</w:t>
            </w:r>
            <w:r w:rsidRPr="00273716">
              <w:t xml:space="preserve"> dialog box appears on the screen.</w:t>
            </w:r>
          </w:p>
        </w:tc>
        <w:tc>
          <w:tcPr>
            <w:tcW w:w="1260" w:type="dxa"/>
          </w:tcPr>
          <w:p w14:paraId="555CACAC" w14:textId="77777777" w:rsidR="002B07B2" w:rsidRPr="00273716" w:rsidRDefault="002B07B2" w:rsidP="002B07B2"/>
        </w:tc>
      </w:tr>
      <w:tr w:rsidR="002B07B2" w:rsidRPr="00273716" w14:paraId="67F7A4DD" w14:textId="77777777" w:rsidTr="00C3410B">
        <w:trPr>
          <w:trHeight w:val="357"/>
        </w:trPr>
        <w:tc>
          <w:tcPr>
            <w:tcW w:w="750" w:type="dxa"/>
          </w:tcPr>
          <w:p w14:paraId="7A60D9A5" w14:textId="22921A85" w:rsidR="002B07B2" w:rsidRPr="00273716" w:rsidRDefault="00576FE2" w:rsidP="002B07B2">
            <w:r w:rsidRPr="00273716">
              <w:t>9</w:t>
            </w:r>
          </w:p>
        </w:tc>
        <w:tc>
          <w:tcPr>
            <w:tcW w:w="1518" w:type="dxa"/>
          </w:tcPr>
          <w:p w14:paraId="708A97FC" w14:textId="77777777" w:rsidR="002B07B2" w:rsidRPr="00273716" w:rsidRDefault="002B07B2" w:rsidP="002B07B2">
            <w:pPr>
              <w:rPr>
                <w:rStyle w:val="SAPEmphasis"/>
              </w:rPr>
            </w:pPr>
            <w:r w:rsidRPr="00273716">
              <w:rPr>
                <w:rStyle w:val="SAPEmphasis"/>
              </w:rPr>
              <w:t>Enter Comment to Request</w:t>
            </w:r>
          </w:p>
        </w:tc>
        <w:tc>
          <w:tcPr>
            <w:tcW w:w="3194" w:type="dxa"/>
          </w:tcPr>
          <w:p w14:paraId="0FF580EE" w14:textId="77777777" w:rsidR="002B07B2" w:rsidRPr="00273716" w:rsidRDefault="002B07B2" w:rsidP="002B07B2">
            <w:r w:rsidRPr="00273716">
              <w:t xml:space="preserve">In the dialog box, </w:t>
            </w:r>
            <w:r w:rsidRPr="00273716">
              <w:rPr>
                <w:rFonts w:cs="Arial"/>
                <w:bCs/>
              </w:rPr>
              <w:t>enter an appropriate comment to your request.</w:t>
            </w:r>
          </w:p>
        </w:tc>
        <w:tc>
          <w:tcPr>
            <w:tcW w:w="3420" w:type="dxa"/>
          </w:tcPr>
          <w:p w14:paraId="585FF0F8" w14:textId="77777777" w:rsidR="002B07B2" w:rsidRPr="00273716" w:rsidRDefault="002B07B2" w:rsidP="002B07B2"/>
        </w:tc>
        <w:tc>
          <w:tcPr>
            <w:tcW w:w="4140" w:type="dxa"/>
          </w:tcPr>
          <w:p w14:paraId="73AC3102" w14:textId="77777777" w:rsidR="002B07B2" w:rsidRPr="00273716" w:rsidRDefault="002B07B2" w:rsidP="002B07B2">
            <w:pPr>
              <w:rPr>
                <w:rFonts w:cs="Arial"/>
                <w:bCs/>
              </w:rPr>
            </w:pPr>
          </w:p>
        </w:tc>
        <w:tc>
          <w:tcPr>
            <w:tcW w:w="1260" w:type="dxa"/>
          </w:tcPr>
          <w:p w14:paraId="2FE10E8B" w14:textId="77777777" w:rsidR="002B07B2" w:rsidRPr="00273716" w:rsidRDefault="002B07B2" w:rsidP="002B07B2"/>
        </w:tc>
      </w:tr>
      <w:tr w:rsidR="002B07B2" w:rsidRPr="00273716" w14:paraId="22221EC2" w14:textId="77777777" w:rsidTr="00C3410B">
        <w:trPr>
          <w:trHeight w:val="357"/>
        </w:trPr>
        <w:tc>
          <w:tcPr>
            <w:tcW w:w="750" w:type="dxa"/>
          </w:tcPr>
          <w:p w14:paraId="227C9F3C" w14:textId="5A10313D" w:rsidR="002B07B2" w:rsidRPr="00273716" w:rsidRDefault="00576FE2" w:rsidP="002B07B2">
            <w:r w:rsidRPr="00273716">
              <w:t>10</w:t>
            </w:r>
          </w:p>
        </w:tc>
        <w:tc>
          <w:tcPr>
            <w:tcW w:w="1518" w:type="dxa"/>
          </w:tcPr>
          <w:p w14:paraId="21F57852" w14:textId="77777777" w:rsidR="002B07B2" w:rsidRPr="00273716" w:rsidRDefault="002B07B2" w:rsidP="002B07B2">
            <w:pPr>
              <w:rPr>
                <w:rStyle w:val="SAPEmphasis"/>
              </w:rPr>
            </w:pPr>
            <w:r w:rsidRPr="00273716">
              <w:rPr>
                <w:rStyle w:val="SAPEmphasis"/>
              </w:rPr>
              <w:t>Check Approvers</w:t>
            </w:r>
          </w:p>
        </w:tc>
        <w:tc>
          <w:tcPr>
            <w:tcW w:w="3194" w:type="dxa"/>
          </w:tcPr>
          <w:p w14:paraId="6115AC1E" w14:textId="1F52856F" w:rsidR="002B07B2" w:rsidRPr="00273716" w:rsidRDefault="002B07B2" w:rsidP="002B07B2">
            <w:r w:rsidRPr="00273716">
              <w:t xml:space="preserve">In the dialog box, </w:t>
            </w:r>
            <w:r w:rsidRPr="00273716">
              <w:rPr>
                <w:rFonts w:cs="Arial"/>
                <w:bCs/>
              </w:rPr>
              <w:t xml:space="preserve">select the </w:t>
            </w:r>
            <w:del w:id="2899" w:author="Author" w:date="2018-01-17T10:19:00Z">
              <w:r w:rsidRPr="00273716" w:rsidDel="00EE62BC">
                <w:rPr>
                  <w:rStyle w:val="SAPScreenElement"/>
                </w:rPr>
                <w:delText xml:space="preserve">View </w:delText>
              </w:r>
            </w:del>
            <w:ins w:id="2900" w:author="Author" w:date="2018-01-17T10:19:00Z">
              <w:r w:rsidR="00EE62BC">
                <w:rPr>
                  <w:rStyle w:val="SAPScreenElement"/>
                </w:rPr>
                <w:t>Show</w:t>
              </w:r>
              <w:r w:rsidR="00EE62BC" w:rsidRPr="00273716">
                <w:rPr>
                  <w:rStyle w:val="SAPScreenElement"/>
                </w:rPr>
                <w:t xml:space="preserve"> </w:t>
              </w:r>
            </w:ins>
            <w:r w:rsidRPr="00273716">
              <w:rPr>
                <w:rStyle w:val="SAPScreenElement"/>
              </w:rPr>
              <w:t>Workflow Participants</w:t>
            </w:r>
            <w:r w:rsidRPr="00273716">
              <w:rPr>
                <w:rFonts w:cs="Arial"/>
                <w:bCs/>
              </w:rPr>
              <w:t xml:space="preserve"> link to verify the approvers of the request.</w:t>
            </w:r>
          </w:p>
        </w:tc>
        <w:tc>
          <w:tcPr>
            <w:tcW w:w="3420" w:type="dxa"/>
          </w:tcPr>
          <w:p w14:paraId="1778DBEF" w14:textId="77777777" w:rsidR="002B07B2" w:rsidRPr="00273716" w:rsidRDefault="002B07B2" w:rsidP="002B07B2"/>
        </w:tc>
        <w:tc>
          <w:tcPr>
            <w:tcW w:w="4140" w:type="dxa"/>
          </w:tcPr>
          <w:p w14:paraId="129A1BEB" w14:textId="2A036C6C" w:rsidR="002B07B2" w:rsidRPr="00273716" w:rsidRDefault="002B07B2" w:rsidP="002B07B2">
            <w:pPr>
              <w:rPr>
                <w:rFonts w:cs="Arial"/>
                <w:bCs/>
              </w:rPr>
            </w:pPr>
            <w:r w:rsidRPr="00273716">
              <w:t>The 2</w:t>
            </w:r>
            <w:r w:rsidRPr="00273716">
              <w:rPr>
                <w:vertAlign w:val="superscript"/>
              </w:rPr>
              <w:t>nd</w:t>
            </w:r>
            <w:r w:rsidRPr="00273716" w:rsidDel="00CD381B">
              <w:t xml:space="preserve"> </w:t>
            </w:r>
            <w:r w:rsidRPr="00273716">
              <w:t>level manager and the HR business partner of the employee are shown as approvers.</w:t>
            </w:r>
          </w:p>
        </w:tc>
        <w:tc>
          <w:tcPr>
            <w:tcW w:w="1260" w:type="dxa"/>
          </w:tcPr>
          <w:p w14:paraId="3D2DD3C6" w14:textId="77777777" w:rsidR="002B07B2" w:rsidRPr="00273716" w:rsidRDefault="002B07B2" w:rsidP="002B07B2"/>
        </w:tc>
      </w:tr>
      <w:tr w:rsidR="00DD1120" w:rsidRPr="00273716" w14:paraId="5AF04820" w14:textId="77777777" w:rsidTr="00C3410B">
        <w:trPr>
          <w:trHeight w:val="357"/>
        </w:trPr>
        <w:tc>
          <w:tcPr>
            <w:tcW w:w="750" w:type="dxa"/>
          </w:tcPr>
          <w:p w14:paraId="1202CB6D" w14:textId="3A3DD198" w:rsidR="00DD1120" w:rsidRPr="00273716" w:rsidRDefault="00576FE2" w:rsidP="00DD1120">
            <w:r w:rsidRPr="00273716">
              <w:t>11</w:t>
            </w:r>
          </w:p>
        </w:tc>
        <w:tc>
          <w:tcPr>
            <w:tcW w:w="1518" w:type="dxa"/>
          </w:tcPr>
          <w:p w14:paraId="1042CB00" w14:textId="77777777" w:rsidR="00DD1120" w:rsidRPr="00273716" w:rsidRDefault="00DD1120" w:rsidP="00DD1120">
            <w:pPr>
              <w:rPr>
                <w:rStyle w:val="SAPEmphasis"/>
              </w:rPr>
            </w:pPr>
            <w:r w:rsidRPr="00273716">
              <w:rPr>
                <w:rStyle w:val="SAPEmphasis"/>
              </w:rPr>
              <w:t>Confirm Workflow</w:t>
            </w:r>
          </w:p>
        </w:tc>
        <w:tc>
          <w:tcPr>
            <w:tcW w:w="3194" w:type="dxa"/>
          </w:tcPr>
          <w:p w14:paraId="6D726D87" w14:textId="77777777" w:rsidR="00DD1120" w:rsidRPr="00273716" w:rsidRDefault="00DD1120" w:rsidP="00DD1120">
            <w:r w:rsidRPr="00273716">
              <w:rPr>
                <w:rFonts w:cs="Arial"/>
                <w:bCs/>
              </w:rPr>
              <w:t xml:space="preserve">Select the </w:t>
            </w:r>
            <w:r w:rsidRPr="00273716">
              <w:rPr>
                <w:rStyle w:val="SAPScreenElement"/>
              </w:rPr>
              <w:t>Confirm</w:t>
            </w:r>
            <w:r w:rsidRPr="00273716">
              <w:rPr>
                <w:rFonts w:cs="Arial"/>
                <w:bCs/>
              </w:rPr>
              <w:t xml:space="preserve"> button.</w:t>
            </w:r>
          </w:p>
        </w:tc>
        <w:tc>
          <w:tcPr>
            <w:tcW w:w="3420" w:type="dxa"/>
          </w:tcPr>
          <w:p w14:paraId="59E0CC87" w14:textId="77777777" w:rsidR="00DD1120" w:rsidRPr="00273716" w:rsidRDefault="00DD1120" w:rsidP="00DD1120"/>
        </w:tc>
        <w:tc>
          <w:tcPr>
            <w:tcW w:w="4140" w:type="dxa"/>
          </w:tcPr>
          <w:p w14:paraId="2645DA5F" w14:textId="77777777" w:rsidR="00DD1120" w:rsidRPr="00273716" w:rsidRDefault="00DD1120" w:rsidP="00DD1120">
            <w:r w:rsidRPr="00273716">
              <w:t xml:space="preserve">The message </w:t>
            </w:r>
            <w:r w:rsidRPr="00273716">
              <w:rPr>
                <w:rStyle w:val="SAPMonospace"/>
              </w:rPr>
              <w:t>Your changes were successfully saved</w:t>
            </w:r>
            <w:r w:rsidRPr="00273716">
              <w:t xml:space="preserve"> is displayed.In the employee’s </w:t>
            </w:r>
            <w:r w:rsidRPr="00273716">
              <w:rPr>
                <w:rStyle w:val="SAPScreenElement"/>
              </w:rPr>
              <w:t>Compensation Information</w:t>
            </w:r>
            <w:r w:rsidRPr="00273716">
              <w:t xml:space="preserve"> block the message </w:t>
            </w:r>
            <w:r w:rsidRPr="00273716">
              <w:rPr>
                <w:rStyle w:val="SAPMonospace"/>
              </w:rPr>
              <w:t>Demotion – Pay Change pending approval (mm/dd/yy)</w:t>
            </w:r>
            <w:r w:rsidRPr="00273716">
              <w:t xml:space="preserve"> is displayed. The workflow has been sent to the next processor. </w:t>
            </w:r>
          </w:p>
          <w:p w14:paraId="1BBA1A9A" w14:textId="5B9592C0" w:rsidR="00DD1120" w:rsidRPr="00273716" w:rsidRDefault="007460BE" w:rsidP="00DD1120">
            <w:r w:rsidRPr="00273716">
              <w:t xml:space="preserve">Continue with process step </w:t>
            </w:r>
            <w:r w:rsidRPr="00273716">
              <w:rPr>
                <w:rStyle w:val="SAPTextReference"/>
              </w:rPr>
              <w:t>4.2.2 Approving Demotion Request</w:t>
            </w:r>
            <w:r w:rsidRPr="00273716">
              <w:t xml:space="preserve"> and subsequent.</w:t>
            </w:r>
          </w:p>
        </w:tc>
        <w:tc>
          <w:tcPr>
            <w:tcW w:w="1260" w:type="dxa"/>
          </w:tcPr>
          <w:p w14:paraId="4D9B53F2" w14:textId="77777777" w:rsidR="00DD1120" w:rsidRPr="00273716" w:rsidRDefault="00DD1120" w:rsidP="00DD1120"/>
        </w:tc>
      </w:tr>
    </w:tbl>
    <w:p w14:paraId="2822C0B8" w14:textId="77777777" w:rsidR="007A0ABF" w:rsidRPr="00273716" w:rsidRDefault="007A0ABF" w:rsidP="00F451BE">
      <w:pPr>
        <w:rPr>
          <w:rFonts w:ascii="Calibri" w:eastAsia="Times New Roman" w:hAnsi="Calibri"/>
          <w:sz w:val="22"/>
          <w:szCs w:val="22"/>
        </w:rPr>
      </w:pPr>
      <w:r w:rsidRPr="00273716">
        <w:rPr>
          <w:noProof/>
          <w:lang w:val="de-DE" w:eastAsia="de-DE"/>
        </w:rPr>
        <w:drawing>
          <wp:inline distT="0" distB="0" distL="0" distR="0" wp14:anchorId="60B6ABF9" wp14:editId="5AF05C54">
            <wp:extent cx="228600" cy="228600"/>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58481767" w14:textId="49903AB7" w:rsidR="007A0ABF" w:rsidRPr="00703703" w:rsidDel="001D5997" w:rsidRDefault="007A0ABF" w:rsidP="00F451BE">
      <w:pPr>
        <w:rPr>
          <w:ins w:id="2901" w:author="Author" w:date="2018-01-17T10:04:00Z"/>
          <w:del w:id="2902" w:author="Author" w:date="2018-01-17T14:38:00Z"/>
          <w:strike/>
          <w:rPrChange w:id="2903" w:author="Author" w:date="2018-01-17T14:38:00Z">
            <w:rPr>
              <w:ins w:id="2904" w:author="Author" w:date="2018-01-17T10:04:00Z"/>
              <w:del w:id="2905" w:author="Author" w:date="2018-01-17T14:38:00Z"/>
            </w:rPr>
          </w:rPrChange>
        </w:rPr>
      </w:pPr>
      <w:del w:id="2906" w:author="Author" w:date="2018-01-17T14:38:00Z">
        <w:r w:rsidRPr="00703703" w:rsidDel="001D5997">
          <w:rPr>
            <w:strike/>
            <w:rPrChange w:id="2907" w:author="Author" w:date="2018-01-17T14:38:00Z">
              <w:rPr/>
            </w:rPrChange>
          </w:rPr>
          <w:delText xml:space="preserve">In case email is configured and the email address of the employee’s </w:delText>
        </w:r>
        <w:r w:rsidR="00CD381B" w:rsidRPr="00703703" w:rsidDel="001D5997">
          <w:rPr>
            <w:strike/>
            <w:rPrChange w:id="2908" w:author="Author" w:date="2018-01-17T14:38:00Z">
              <w:rPr/>
            </w:rPrChange>
          </w:rPr>
          <w:delText>2</w:delText>
        </w:r>
        <w:r w:rsidR="00CD381B" w:rsidRPr="00703703" w:rsidDel="001D5997">
          <w:rPr>
            <w:strike/>
            <w:vertAlign w:val="superscript"/>
            <w:rPrChange w:id="2909" w:author="Author" w:date="2018-01-17T14:38:00Z">
              <w:rPr>
                <w:vertAlign w:val="superscript"/>
              </w:rPr>
            </w:rPrChange>
          </w:rPr>
          <w:delText>nd</w:delText>
        </w:r>
        <w:r w:rsidR="00CD381B" w:rsidRPr="00703703" w:rsidDel="001D5997">
          <w:rPr>
            <w:strike/>
            <w:rPrChange w:id="2910" w:author="Author" w:date="2018-01-17T14:38:00Z">
              <w:rPr/>
            </w:rPrChange>
          </w:rPr>
          <w:delText xml:space="preserve"> </w:delText>
        </w:r>
        <w:r w:rsidR="00EB08B0" w:rsidRPr="00703703" w:rsidDel="001D5997">
          <w:rPr>
            <w:strike/>
            <w:rPrChange w:id="2911" w:author="Author" w:date="2018-01-17T14:38:00Z">
              <w:rPr/>
            </w:rPrChange>
          </w:rPr>
          <w:delText>level manager</w:delText>
        </w:r>
        <w:r w:rsidRPr="00703703" w:rsidDel="001D5997">
          <w:rPr>
            <w:strike/>
            <w:rPrChange w:id="2912" w:author="Author" w:date="2018-01-17T14:38:00Z">
              <w:rPr/>
            </w:rPrChange>
          </w:rPr>
          <w:delText xml:space="preserve"> is maintained in the system, he or she receives an automatic email about the workflow item needing his or her attention.</w:delText>
        </w:r>
      </w:del>
    </w:p>
    <w:p w14:paraId="3EA2C178" w14:textId="77777777" w:rsidR="006F5A7D" w:rsidRPr="00273716" w:rsidRDefault="006F5A7D" w:rsidP="006F5A7D">
      <w:pPr>
        <w:rPr>
          <w:ins w:id="2913" w:author="Author" w:date="2018-01-17T10:04:00Z"/>
          <w:lang w:eastAsia="zh-CN"/>
        </w:rPr>
      </w:pPr>
      <w:ins w:id="2914" w:author="Author" w:date="2018-01-17T10:04:00Z">
        <w:r w:rsidRPr="00703703">
          <w:rPr>
            <w:rPrChange w:id="2915" w:author="Author" w:date="2018-01-17T14:38:00Z">
              <w:rPr>
                <w:highlight w:val="yellow"/>
              </w:rPr>
            </w:rPrChange>
          </w:rPr>
          <w:t>In order that the employee’s 2</w:t>
        </w:r>
        <w:r w:rsidRPr="00703703">
          <w:rPr>
            <w:vertAlign w:val="superscript"/>
            <w:rPrChange w:id="2916" w:author="Author" w:date="2018-01-17T14:38:00Z">
              <w:rPr>
                <w:highlight w:val="yellow"/>
                <w:vertAlign w:val="superscript"/>
              </w:rPr>
            </w:rPrChange>
          </w:rPr>
          <w:t>nd</w:t>
        </w:r>
        <w:r w:rsidRPr="00703703" w:rsidDel="00CD381B">
          <w:rPr>
            <w:rPrChange w:id="2917" w:author="Author" w:date="2018-01-17T14:38:00Z">
              <w:rPr>
                <w:highlight w:val="yellow"/>
              </w:rPr>
            </w:rPrChange>
          </w:rPr>
          <w:t xml:space="preserve"> </w:t>
        </w:r>
        <w:r w:rsidRPr="00703703">
          <w:rPr>
            <w:rPrChange w:id="2918" w:author="Author" w:date="2018-01-17T14:38:00Z">
              <w:rPr>
                <w:highlight w:val="yellow"/>
              </w:rPr>
            </w:rPrChange>
          </w:rPr>
          <w:t>level manager receives an automatic email about the workflow item, email needs to be configured in the system and the email address of the employee’s 2</w:t>
        </w:r>
        <w:r w:rsidRPr="00703703">
          <w:rPr>
            <w:vertAlign w:val="superscript"/>
            <w:rPrChange w:id="2919" w:author="Author" w:date="2018-01-17T14:38:00Z">
              <w:rPr>
                <w:highlight w:val="yellow"/>
                <w:vertAlign w:val="superscript"/>
              </w:rPr>
            </w:rPrChange>
          </w:rPr>
          <w:t>nd</w:t>
        </w:r>
        <w:r w:rsidRPr="00703703" w:rsidDel="00CD381B">
          <w:rPr>
            <w:rPrChange w:id="2920" w:author="Author" w:date="2018-01-17T14:38:00Z">
              <w:rPr>
                <w:highlight w:val="yellow"/>
              </w:rPr>
            </w:rPrChange>
          </w:rPr>
          <w:t xml:space="preserve"> </w:t>
        </w:r>
        <w:r w:rsidRPr="00703703">
          <w:rPr>
            <w:rPrChange w:id="2921" w:author="Author" w:date="2018-01-17T14:38:00Z">
              <w:rPr>
                <w:highlight w:val="yellow"/>
              </w:rPr>
            </w:rPrChange>
          </w:rPr>
          <w:t>level manager has been maintained in his or her contact information.</w:t>
        </w:r>
      </w:ins>
    </w:p>
    <w:p w14:paraId="0CE8EE7F" w14:textId="77777777" w:rsidR="006F5A7D" w:rsidRPr="00273716" w:rsidRDefault="006F5A7D" w:rsidP="00F451BE">
      <w:pPr>
        <w:rPr>
          <w:lang w:eastAsia="zh-CN"/>
        </w:rPr>
      </w:pPr>
    </w:p>
    <w:p w14:paraId="157D9D97" w14:textId="41D2372F" w:rsidR="007A0ABF" w:rsidRPr="00273716" w:rsidRDefault="007A0ABF" w:rsidP="007A0ABF">
      <w:pPr>
        <w:pStyle w:val="Heading3"/>
      </w:pPr>
      <w:bookmarkStart w:id="2922" w:name="_Toc474396283"/>
      <w:bookmarkStart w:id="2923" w:name="_Toc507407936"/>
      <w:r w:rsidRPr="00273716">
        <w:t>Approving Demotion Request</w:t>
      </w:r>
      <w:bookmarkEnd w:id="2922"/>
      <w:bookmarkEnd w:id="2923"/>
    </w:p>
    <w:p w14:paraId="5608A91B" w14:textId="77777777" w:rsidR="007A0ABF" w:rsidRPr="00273716" w:rsidRDefault="007A0ABF" w:rsidP="007A0ABF">
      <w:pPr>
        <w:pStyle w:val="SAPKeyblockTitle"/>
      </w:pPr>
      <w:r w:rsidRPr="00273716">
        <w:t>Test Administration</w:t>
      </w:r>
    </w:p>
    <w:p w14:paraId="254C5298" w14:textId="77777777" w:rsidR="007A0ABF" w:rsidRPr="00273716" w:rsidRDefault="007A0ABF" w:rsidP="007A0ABF">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7859F83D"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7C094644"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0AD98FA0"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57679669"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3C021735" w14:textId="77777777"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374116A9"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570F1308" w14:textId="381C0D12" w:rsidR="001665D8" w:rsidRPr="00273716" w:rsidRDefault="00CE4599" w:rsidP="001665D8">
            <w:r w:rsidRPr="00273716">
              <w:t>&lt;date&gt;</w:t>
            </w:r>
            <w:r w:rsidR="001665D8" w:rsidRPr="00273716">
              <w:t xml:space="preserve"> </w:t>
            </w:r>
          </w:p>
        </w:tc>
      </w:tr>
      <w:tr w:rsidR="007A0ABF" w:rsidRPr="00273716" w14:paraId="16B1C23E"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2E95304D" w14:textId="77777777" w:rsidR="007A0ABF" w:rsidRPr="00273716" w:rsidRDefault="007A0ABF" w:rsidP="00DB572C">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C6AC26E" w14:textId="6873C419" w:rsidR="007A0ABF" w:rsidRPr="00273716" w:rsidRDefault="000C750F" w:rsidP="00DB572C">
            <w:r w:rsidRPr="00273716">
              <w:t>2</w:t>
            </w:r>
            <w:r w:rsidRPr="00273716">
              <w:rPr>
                <w:vertAlign w:val="superscript"/>
              </w:rPr>
              <w:t>nd</w:t>
            </w:r>
            <w:r w:rsidRPr="00273716">
              <w:t xml:space="preserve"> Level Manager</w:t>
            </w:r>
          </w:p>
        </w:tc>
      </w:tr>
      <w:tr w:rsidR="007A0ABF" w:rsidRPr="00273716" w14:paraId="0E9C9F31"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3C75748E" w14:textId="77777777" w:rsidR="007A0ABF" w:rsidRPr="00273716" w:rsidRDefault="007A0ABF" w:rsidP="00DB572C">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1052FA0" w14:textId="77777777" w:rsidR="007A0ABF" w:rsidRPr="00273716" w:rsidRDefault="007A0ABF" w:rsidP="00DB572C">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3F00BDE7" w14:textId="77777777" w:rsidR="007A0ABF" w:rsidRPr="00273716" w:rsidRDefault="007A0ABF" w:rsidP="00DB572C">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A822A47" w14:textId="00F2A36A" w:rsidR="007A0ABF" w:rsidRPr="00273716" w:rsidRDefault="00545A26" w:rsidP="00DB572C">
            <w:ins w:id="2924" w:author="Author" w:date="2018-01-17T11:10:00Z">
              <w:r>
                <w:t>&lt;duration&gt;</w:t>
              </w:r>
            </w:ins>
            <w:del w:id="2925" w:author="Author" w:date="2018-01-17T11:10:00Z">
              <w:r w:rsidR="007A0ABF" w:rsidRPr="00273716" w:rsidDel="00545A26">
                <w:delText>5 minutes</w:delText>
              </w:r>
            </w:del>
          </w:p>
        </w:tc>
      </w:tr>
    </w:tbl>
    <w:p w14:paraId="2993D386" w14:textId="77777777" w:rsidR="007A0ABF" w:rsidRPr="00273716" w:rsidRDefault="007A0ABF" w:rsidP="007A0ABF">
      <w:pPr>
        <w:pStyle w:val="SAPKeyblockTitle"/>
      </w:pPr>
      <w:r w:rsidRPr="00273716">
        <w:t>Purpose</w:t>
      </w:r>
    </w:p>
    <w:p w14:paraId="2726826A" w14:textId="4880B0F4" w:rsidR="007A0ABF" w:rsidRPr="00273716" w:rsidRDefault="007A0ABF" w:rsidP="007A0ABF">
      <w:r w:rsidRPr="00273716">
        <w:t xml:space="preserve">If a workflow is configured in the system for a </w:t>
      </w:r>
      <w:r w:rsidR="00971BE1" w:rsidRPr="00273716">
        <w:t>de</w:t>
      </w:r>
      <w:r w:rsidRPr="00273716">
        <w:t xml:space="preserve">motion, the approver(s) (i.e. employee’s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and employee’s HR </w:t>
      </w:r>
      <w:r w:rsidR="006F39DF" w:rsidRPr="00273716">
        <w:t>business partner</w:t>
      </w:r>
      <w:r w:rsidRPr="00273716">
        <w:t xml:space="preserve">) will need to approve the data change for the employee in order for the changes to take effect in the system. Until the change is approved, the proposed change is pending and the change is displayed in the </w:t>
      </w:r>
      <w:r w:rsidRPr="00273716">
        <w:rPr>
          <w:rStyle w:val="SAPScreenElement"/>
        </w:rPr>
        <w:t xml:space="preserve">Job Information </w:t>
      </w:r>
      <w:r w:rsidR="00204BF8" w:rsidRPr="00273716">
        <w:t xml:space="preserve">and/or </w:t>
      </w:r>
      <w:r w:rsidRPr="00273716">
        <w:rPr>
          <w:rStyle w:val="SAPScreenElement"/>
        </w:rPr>
        <w:t xml:space="preserve">Compensation Information </w:t>
      </w:r>
      <w:r w:rsidR="000D5303" w:rsidRPr="00273716">
        <w:t>block</w:t>
      </w:r>
      <w:r w:rsidRPr="00273716">
        <w:t xml:space="preserve"> of the employee.</w:t>
      </w:r>
    </w:p>
    <w:p w14:paraId="0B65E1F8" w14:textId="0FA97F4B" w:rsidR="007A0ABF" w:rsidRPr="00273716" w:rsidRDefault="007A0ABF" w:rsidP="007A0ABF">
      <w:r w:rsidRPr="00273716">
        <w:t xml:space="preserve">In this process step, the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will need to process the workflow by selecting the change request, reviewing the changes for the employee and then lastly approving the request.</w:t>
      </w:r>
    </w:p>
    <w:p w14:paraId="5E9AA92E" w14:textId="77777777" w:rsidR="007A0ABF" w:rsidRPr="00273716" w:rsidRDefault="007A0ABF" w:rsidP="00F451BE">
      <w:pPr>
        <w:pStyle w:val="SAPNoteHeading"/>
        <w:ind w:left="0"/>
      </w:pPr>
      <w:r w:rsidRPr="00273716">
        <w:rPr>
          <w:noProof/>
          <w:lang w:val="de-DE" w:eastAsia="de-DE"/>
        </w:rPr>
        <w:drawing>
          <wp:inline distT="0" distB="0" distL="0" distR="0" wp14:anchorId="68814AEC" wp14:editId="43241CCC">
            <wp:extent cx="228600" cy="228600"/>
            <wp:effectExtent l="0" t="0" r="0" b="0"/>
            <wp:docPr id="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6E592B7D" w14:textId="2EC5C3BA" w:rsidR="007A0ABF" w:rsidRPr="00273716" w:rsidRDefault="007A0ABF" w:rsidP="00F451BE">
      <w:r w:rsidRPr="00273716">
        <w:t xml:space="preserve">The employee’s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is the </w:t>
      </w:r>
      <w:r w:rsidR="000C750F" w:rsidRPr="00273716">
        <w:t xml:space="preserve">line manager </w:t>
      </w:r>
      <w:r w:rsidRPr="00273716">
        <w:t xml:space="preserve">of the employee’s </w:t>
      </w:r>
      <w:r w:rsidR="000C750F" w:rsidRPr="00273716">
        <w:t>line manager</w:t>
      </w:r>
      <w:r w:rsidRPr="00273716">
        <w:t>.</w:t>
      </w:r>
    </w:p>
    <w:p w14:paraId="6DE65C2F" w14:textId="44BAA203" w:rsidR="007A0ABF" w:rsidRPr="00273716" w:rsidRDefault="007A0ABF" w:rsidP="00F451BE">
      <w:pPr>
        <w:pStyle w:val="NoteParagraph"/>
        <w:ind w:left="0"/>
        <w:rPr>
          <w:rStyle w:val="Object"/>
          <w:rFonts w:ascii="BentonSans Book" w:hAnsi="BentonSans Book" w:cs="Times New Roman"/>
          <w:i w:val="0"/>
          <w:sz w:val="18"/>
        </w:rPr>
      </w:pPr>
      <w:del w:id="2926" w:author="Author" w:date="2018-01-17T10:24:00Z">
        <w:r w:rsidRPr="00273716" w:rsidDel="006F1BB3">
          <w:delText>Normally t</w:delText>
        </w:r>
      </w:del>
      <w:ins w:id="2927" w:author="Author" w:date="2018-01-17T10:24:00Z">
        <w:r w:rsidR="006F1BB3">
          <w:t>T</w:t>
        </w:r>
      </w:ins>
      <w:r w:rsidRPr="00273716">
        <w:t xml:space="preserve">his is a two-step-workflow, where both the employee’s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and the</w:t>
      </w:r>
      <w:r w:rsidR="001A31E3" w:rsidRPr="00273716">
        <w:t xml:space="preserve"> employee’s</w:t>
      </w:r>
      <w:r w:rsidRPr="00273716">
        <w:t xml:space="preserve"> HR </w:t>
      </w:r>
      <w:r w:rsidR="001A31E3" w:rsidRPr="00273716">
        <w:t xml:space="preserve">business partner </w:t>
      </w:r>
      <w:r w:rsidRPr="00273716">
        <w:t xml:space="preserve">need to approve the job or compensation changes due to a </w:t>
      </w:r>
      <w:r w:rsidR="00971BE1" w:rsidRPr="00273716">
        <w:t>de</w:t>
      </w:r>
      <w:r w:rsidRPr="00273716">
        <w:t>motion before the data becomes active in the system.</w:t>
      </w:r>
    </w:p>
    <w:p w14:paraId="396B67FE" w14:textId="77777777" w:rsidR="007A0ABF" w:rsidRPr="00273716" w:rsidRDefault="007A0ABF" w:rsidP="007A0ABF">
      <w:pPr>
        <w:pStyle w:val="SAPKeyblockTitle"/>
      </w:pPr>
      <w:r w:rsidRPr="00273716">
        <w:t>Procedure</w:t>
      </w:r>
    </w:p>
    <w:tbl>
      <w:tblPr>
        <w:tblW w:w="14284"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28"/>
        <w:gridCol w:w="2250"/>
        <w:gridCol w:w="4050"/>
        <w:gridCol w:w="5822"/>
        <w:gridCol w:w="1334"/>
      </w:tblGrid>
      <w:tr w:rsidR="007A0ABF" w:rsidRPr="00273716" w14:paraId="63E41288" w14:textId="77777777" w:rsidTr="00273716">
        <w:trPr>
          <w:trHeight w:val="576"/>
          <w:tblHeader/>
        </w:trPr>
        <w:tc>
          <w:tcPr>
            <w:tcW w:w="828" w:type="dxa"/>
            <w:shd w:val="solid" w:color="999999" w:fill="FFFFFF"/>
            <w:hideMark/>
          </w:tcPr>
          <w:p w14:paraId="2D4989E2" w14:textId="77777777" w:rsidR="007A0ABF" w:rsidRPr="00273716" w:rsidRDefault="007A0ABF" w:rsidP="00DB572C">
            <w:pPr>
              <w:rPr>
                <w:rFonts w:ascii="BentonSans Bold" w:hAnsi="BentonSans Bold"/>
                <w:color w:val="FFFFFF"/>
              </w:rPr>
            </w:pPr>
            <w:r w:rsidRPr="00273716">
              <w:rPr>
                <w:rFonts w:ascii="BentonSans Bold" w:hAnsi="BentonSans Bold"/>
                <w:color w:val="FFFFFF"/>
              </w:rPr>
              <w:t>Test Step #</w:t>
            </w:r>
          </w:p>
        </w:tc>
        <w:tc>
          <w:tcPr>
            <w:tcW w:w="2250" w:type="dxa"/>
            <w:shd w:val="solid" w:color="999999" w:fill="FFFFFF"/>
            <w:hideMark/>
          </w:tcPr>
          <w:p w14:paraId="793B7DD6" w14:textId="77777777" w:rsidR="007A0ABF" w:rsidRPr="00273716" w:rsidRDefault="007A0ABF" w:rsidP="00DB572C">
            <w:pPr>
              <w:rPr>
                <w:rFonts w:ascii="BentonSans Bold" w:hAnsi="BentonSans Bold"/>
                <w:color w:val="FFFFFF"/>
              </w:rPr>
            </w:pPr>
            <w:r w:rsidRPr="00273716">
              <w:rPr>
                <w:rFonts w:ascii="BentonSans Bold" w:hAnsi="BentonSans Bold"/>
                <w:color w:val="FFFFFF"/>
              </w:rPr>
              <w:t>Test Step Name</w:t>
            </w:r>
          </w:p>
        </w:tc>
        <w:tc>
          <w:tcPr>
            <w:tcW w:w="4050" w:type="dxa"/>
            <w:shd w:val="solid" w:color="999999" w:fill="FFFFFF"/>
            <w:hideMark/>
          </w:tcPr>
          <w:p w14:paraId="7A5779AB" w14:textId="77777777" w:rsidR="007A0ABF" w:rsidRPr="00273716" w:rsidRDefault="007A0ABF" w:rsidP="00DB572C">
            <w:pPr>
              <w:rPr>
                <w:rFonts w:ascii="BentonSans Bold" w:hAnsi="BentonSans Bold"/>
                <w:color w:val="FFFFFF"/>
              </w:rPr>
            </w:pPr>
            <w:r w:rsidRPr="00273716">
              <w:rPr>
                <w:rFonts w:ascii="BentonSans Bold" w:hAnsi="BentonSans Bold"/>
                <w:color w:val="FFFFFF"/>
              </w:rPr>
              <w:t>Instruction</w:t>
            </w:r>
          </w:p>
        </w:tc>
        <w:tc>
          <w:tcPr>
            <w:tcW w:w="5822" w:type="dxa"/>
            <w:shd w:val="solid" w:color="999999" w:fill="FFFFFF"/>
            <w:hideMark/>
          </w:tcPr>
          <w:p w14:paraId="08E389F0" w14:textId="77777777" w:rsidR="007A0ABF" w:rsidRPr="00273716" w:rsidRDefault="007A0ABF" w:rsidP="00DB572C">
            <w:pPr>
              <w:rPr>
                <w:rFonts w:ascii="BentonSans Bold" w:hAnsi="BentonSans Bold"/>
                <w:color w:val="FFFFFF"/>
              </w:rPr>
            </w:pPr>
            <w:r w:rsidRPr="00273716">
              <w:rPr>
                <w:rFonts w:ascii="BentonSans Bold" w:hAnsi="BentonSans Bold"/>
                <w:color w:val="FFFFFF"/>
              </w:rPr>
              <w:t>Expected Result</w:t>
            </w:r>
          </w:p>
        </w:tc>
        <w:tc>
          <w:tcPr>
            <w:tcW w:w="1334" w:type="dxa"/>
            <w:shd w:val="solid" w:color="999999" w:fill="FFFFFF"/>
            <w:hideMark/>
          </w:tcPr>
          <w:p w14:paraId="1C2F768F" w14:textId="77777777" w:rsidR="007A0ABF" w:rsidRPr="00273716" w:rsidRDefault="007A0ABF" w:rsidP="00DB572C">
            <w:pPr>
              <w:rPr>
                <w:rFonts w:ascii="BentonSans Bold" w:hAnsi="BentonSans Bold"/>
                <w:color w:val="FFFFFF"/>
              </w:rPr>
            </w:pPr>
            <w:r w:rsidRPr="00273716">
              <w:rPr>
                <w:rFonts w:ascii="BentonSans Bold" w:hAnsi="BentonSans Bold"/>
                <w:color w:val="FFFFFF"/>
              </w:rPr>
              <w:t>Pass / Fail / Comment</w:t>
            </w:r>
          </w:p>
        </w:tc>
      </w:tr>
      <w:tr w:rsidR="007A0ABF" w:rsidRPr="00273716" w14:paraId="55EBF147" w14:textId="77777777" w:rsidTr="00DB572C">
        <w:trPr>
          <w:trHeight w:val="288"/>
        </w:trPr>
        <w:tc>
          <w:tcPr>
            <w:tcW w:w="828" w:type="dxa"/>
            <w:hideMark/>
          </w:tcPr>
          <w:p w14:paraId="3FA7C94B" w14:textId="77777777" w:rsidR="007A0ABF" w:rsidRPr="00273716" w:rsidRDefault="007A0ABF" w:rsidP="00DB572C">
            <w:r w:rsidRPr="00273716">
              <w:t>1</w:t>
            </w:r>
          </w:p>
        </w:tc>
        <w:tc>
          <w:tcPr>
            <w:tcW w:w="2250" w:type="dxa"/>
            <w:hideMark/>
          </w:tcPr>
          <w:p w14:paraId="22E20C94" w14:textId="77777777" w:rsidR="007A0ABF" w:rsidRPr="00273716" w:rsidRDefault="007A0ABF" w:rsidP="00DB572C">
            <w:pPr>
              <w:rPr>
                <w:rStyle w:val="SAPEmphasis"/>
              </w:rPr>
            </w:pPr>
            <w:r w:rsidRPr="00273716">
              <w:rPr>
                <w:rStyle w:val="SAPEmphasis"/>
              </w:rPr>
              <w:t>Log on</w:t>
            </w:r>
          </w:p>
        </w:tc>
        <w:tc>
          <w:tcPr>
            <w:tcW w:w="4050" w:type="dxa"/>
            <w:hideMark/>
          </w:tcPr>
          <w:p w14:paraId="5509446F" w14:textId="6A48CE3C" w:rsidR="007A0ABF" w:rsidRPr="00273716" w:rsidRDefault="007A0ABF">
            <w:r w:rsidRPr="00E240E9">
              <w:t xml:space="preserve">Log on to </w:t>
            </w:r>
            <w:r w:rsidR="00F41927" w:rsidRPr="00C4343B">
              <w:rPr>
                <w:rStyle w:val="SAPScreenElement"/>
                <w:color w:val="auto"/>
              </w:rPr>
              <w:t>Employee Central</w:t>
            </w:r>
            <w:r w:rsidR="00F41927" w:rsidRPr="00C4343B" w:rsidDel="00765839">
              <w:rPr>
                <w:rStyle w:val="SAPScreenElement"/>
              </w:rPr>
              <w:t xml:space="preserve"> </w:t>
            </w:r>
            <w:r w:rsidRPr="00C4343B">
              <w:t>as 2</w:t>
            </w:r>
            <w:r w:rsidRPr="00C4343B">
              <w:rPr>
                <w:vertAlign w:val="superscript"/>
              </w:rPr>
              <w:t>nd</w:t>
            </w:r>
            <w:r w:rsidRPr="00C4343B">
              <w:t xml:space="preserve"> level manager.</w:t>
            </w:r>
          </w:p>
        </w:tc>
        <w:tc>
          <w:tcPr>
            <w:tcW w:w="5822" w:type="dxa"/>
            <w:hideMark/>
          </w:tcPr>
          <w:p w14:paraId="5F9338C7" w14:textId="77777777" w:rsidR="007A0ABF" w:rsidRPr="00273716" w:rsidRDefault="007A0ABF" w:rsidP="00DB572C">
            <w:r w:rsidRPr="00273716">
              <w:t xml:space="preserve">The </w:t>
            </w:r>
            <w:r w:rsidRPr="00273716">
              <w:rPr>
                <w:rStyle w:val="SAPScreenElement"/>
              </w:rPr>
              <w:t xml:space="preserve">Home </w:t>
            </w:r>
            <w:r w:rsidRPr="00273716">
              <w:t>page is displayed.</w:t>
            </w:r>
          </w:p>
        </w:tc>
        <w:tc>
          <w:tcPr>
            <w:tcW w:w="1334" w:type="dxa"/>
          </w:tcPr>
          <w:p w14:paraId="2DF61E0F" w14:textId="77777777" w:rsidR="007A0ABF" w:rsidRPr="00273716" w:rsidRDefault="007A0ABF" w:rsidP="00DB572C">
            <w:pPr>
              <w:rPr>
                <w:rFonts w:cs="Arial"/>
                <w:bCs/>
              </w:rPr>
            </w:pPr>
          </w:p>
        </w:tc>
      </w:tr>
      <w:tr w:rsidR="00035DCA" w:rsidRPr="00273716" w14:paraId="62608803" w14:textId="77777777" w:rsidTr="00DB572C">
        <w:trPr>
          <w:trHeight w:val="357"/>
        </w:trPr>
        <w:tc>
          <w:tcPr>
            <w:tcW w:w="828" w:type="dxa"/>
          </w:tcPr>
          <w:p w14:paraId="75159676" w14:textId="7664A9D4" w:rsidR="00035DCA" w:rsidRPr="00273716" w:rsidRDefault="00035DCA" w:rsidP="00035DCA">
            <w:r w:rsidRPr="00273716">
              <w:t>2</w:t>
            </w:r>
          </w:p>
        </w:tc>
        <w:tc>
          <w:tcPr>
            <w:tcW w:w="2250" w:type="dxa"/>
          </w:tcPr>
          <w:p w14:paraId="583A1744" w14:textId="0ED4141E" w:rsidR="00035DCA" w:rsidRPr="00273716" w:rsidRDefault="00035DCA" w:rsidP="00035DCA">
            <w:pPr>
              <w:rPr>
                <w:rStyle w:val="SAPEmphasis"/>
              </w:rPr>
            </w:pPr>
            <w:r w:rsidRPr="00273716">
              <w:rPr>
                <w:rStyle w:val="SAPEmphasis"/>
              </w:rPr>
              <w:t>Access Requests Tile</w:t>
            </w:r>
          </w:p>
        </w:tc>
        <w:tc>
          <w:tcPr>
            <w:tcW w:w="4050" w:type="dxa"/>
          </w:tcPr>
          <w:p w14:paraId="479B62D8" w14:textId="061CC012" w:rsidR="00035DCA" w:rsidRPr="00273716" w:rsidRDefault="00035DCA" w:rsidP="00035DCA">
            <w:r w:rsidRPr="00273716">
              <w:t xml:space="preserve">On the </w:t>
            </w:r>
            <w:r w:rsidRPr="00273716">
              <w:rPr>
                <w:rStyle w:val="SAPScreenElement"/>
              </w:rPr>
              <w:t xml:space="preserve">Home </w:t>
            </w:r>
            <w:r w:rsidRPr="00273716">
              <w:t>page</w:t>
            </w:r>
            <w:r w:rsidRPr="00273716">
              <w:rPr>
                <w:rStyle w:val="SAPScreenElement"/>
              </w:rPr>
              <w:t>,</w:t>
            </w:r>
            <w:r w:rsidRPr="00273716">
              <w:t xml:space="preserve"> go to the </w:t>
            </w:r>
            <w:r w:rsidRPr="00273716">
              <w:rPr>
                <w:rStyle w:val="SAPScreenElement"/>
              </w:rPr>
              <w:t>To Do</w:t>
            </w:r>
            <w:r w:rsidRPr="00273716">
              <w:t xml:space="preserve"> section and </w:t>
            </w:r>
            <w:r w:rsidR="004419EB" w:rsidRPr="00273716">
              <w:t>choose</w:t>
            </w:r>
            <w:r w:rsidRPr="00273716">
              <w:t xml:space="preserve"> the </w:t>
            </w:r>
            <w:r w:rsidRPr="00273716">
              <w:rPr>
                <w:rStyle w:val="SAPScreenElement"/>
              </w:rPr>
              <w:t>Approve Requests</w:t>
            </w:r>
            <w:r w:rsidRPr="00273716">
              <w:t xml:space="preserve"> tile.</w:t>
            </w:r>
          </w:p>
        </w:tc>
        <w:tc>
          <w:tcPr>
            <w:tcW w:w="5822" w:type="dxa"/>
          </w:tcPr>
          <w:p w14:paraId="2F2BDBD3" w14:textId="19151E26" w:rsidR="00035DCA" w:rsidRPr="00273716" w:rsidRDefault="00035DCA" w:rsidP="00035DCA">
            <w:r w:rsidRPr="00273716">
              <w:t xml:space="preserve">The </w:t>
            </w:r>
            <w:r w:rsidRPr="00273716">
              <w:rPr>
                <w:rStyle w:val="SAPScreenElement"/>
              </w:rPr>
              <w:t>Approve Requests</w:t>
            </w:r>
            <w:r w:rsidRPr="00273716">
              <w:t xml:space="preserve"> dialog box is displayed, containing a list of all </w:t>
            </w:r>
            <w:del w:id="2928" w:author="Author" w:date="2018-01-15T14:28:00Z">
              <w:r w:rsidRPr="00273716" w:rsidDel="00545B7A">
                <w:delText xml:space="preserve">the </w:delText>
              </w:r>
            </w:del>
            <w:r w:rsidRPr="00273716">
              <w:t xml:space="preserve">requests you need to approve. For each request, high level details are given, which depend on the request type. </w:t>
            </w:r>
          </w:p>
        </w:tc>
        <w:tc>
          <w:tcPr>
            <w:tcW w:w="1334" w:type="dxa"/>
          </w:tcPr>
          <w:p w14:paraId="409D01F2" w14:textId="77777777" w:rsidR="00035DCA" w:rsidRPr="00273716" w:rsidRDefault="00035DCA" w:rsidP="00035DCA"/>
        </w:tc>
      </w:tr>
      <w:tr w:rsidR="00035DCA" w:rsidRPr="00273716" w14:paraId="76E80641" w14:textId="77777777" w:rsidTr="00DB572C">
        <w:trPr>
          <w:trHeight w:val="357"/>
        </w:trPr>
        <w:tc>
          <w:tcPr>
            <w:tcW w:w="828" w:type="dxa"/>
            <w:hideMark/>
          </w:tcPr>
          <w:p w14:paraId="579403BD" w14:textId="64D4BEF6" w:rsidR="00035DCA" w:rsidRPr="00273716" w:rsidRDefault="00035DCA" w:rsidP="00035DCA">
            <w:r w:rsidRPr="00273716">
              <w:t>3</w:t>
            </w:r>
          </w:p>
        </w:tc>
        <w:tc>
          <w:tcPr>
            <w:tcW w:w="2250" w:type="dxa"/>
            <w:hideMark/>
          </w:tcPr>
          <w:p w14:paraId="6460466B" w14:textId="77777777" w:rsidR="00035DCA" w:rsidRPr="00273716" w:rsidRDefault="00035DCA" w:rsidP="00035DCA">
            <w:pPr>
              <w:rPr>
                <w:rStyle w:val="SAPEmphasis"/>
              </w:rPr>
            </w:pPr>
            <w:r w:rsidRPr="00273716">
              <w:rPr>
                <w:rStyle w:val="SAPEmphasis"/>
              </w:rPr>
              <w:t>Select Change Request</w:t>
            </w:r>
          </w:p>
        </w:tc>
        <w:tc>
          <w:tcPr>
            <w:tcW w:w="4050" w:type="dxa"/>
            <w:hideMark/>
          </w:tcPr>
          <w:p w14:paraId="1D13FF6E" w14:textId="18013813" w:rsidR="00035DCA" w:rsidRPr="00273716" w:rsidRDefault="00035DCA" w:rsidP="00035DCA">
            <w:r w:rsidRPr="00273716">
              <w:t xml:space="preserve">In the </w:t>
            </w:r>
            <w:r w:rsidRPr="00273716">
              <w:rPr>
                <w:rStyle w:val="SAPScreenElement"/>
              </w:rPr>
              <w:t>Approve Requests</w:t>
            </w:r>
            <w:r w:rsidRPr="00273716">
              <w:t xml:space="preserve"> dialog box, </w:t>
            </w:r>
            <w:r w:rsidR="004419EB" w:rsidRPr="00273716">
              <w:t>choose</w:t>
            </w:r>
            <w:r w:rsidRPr="00273716">
              <w:t xml:space="preserve"> </w:t>
            </w:r>
            <w:r w:rsidRPr="00E240E9">
              <w:t xml:space="preserve">the </w:t>
            </w:r>
            <w:r w:rsidRPr="00C4343B">
              <w:rPr>
                <w:rStyle w:val="SAPScreenElement"/>
              </w:rPr>
              <w:t xml:space="preserve">&lt; Demotion – Pay Change For &lt;Employee Name&gt; </w:t>
            </w:r>
            <w:r w:rsidRPr="00C4343B">
              <w:t>link.</w:t>
            </w:r>
          </w:p>
          <w:p w14:paraId="233AE7B8" w14:textId="77777777" w:rsidR="00035DCA" w:rsidRPr="00273716" w:rsidRDefault="00035DCA" w:rsidP="000E544F">
            <w:pPr>
              <w:pStyle w:val="SAPNoteHeading"/>
              <w:ind w:left="0"/>
            </w:pPr>
            <w:r w:rsidRPr="00273716">
              <w:rPr>
                <w:noProof/>
                <w:lang w:val="de-DE" w:eastAsia="de-DE"/>
              </w:rPr>
              <w:drawing>
                <wp:inline distT="0" distB="0" distL="0" distR="0" wp14:anchorId="740DEFC2" wp14:editId="55B3D15F">
                  <wp:extent cx="228600" cy="228600"/>
                  <wp:effectExtent l="0" t="0" r="0" b="0"/>
                  <wp:docPr id="2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3D83A4A6" w14:textId="04B2CF99" w:rsidR="009664DF" w:rsidRPr="00273716" w:rsidRDefault="00035DCA" w:rsidP="009664DF">
            <w:r w:rsidRPr="00273716">
              <w:t xml:space="preserve">In case you have several requests in the tile, select the </w:t>
            </w:r>
            <w:r w:rsidRPr="00273716">
              <w:rPr>
                <w:rStyle w:val="SAPScreenElement"/>
              </w:rPr>
              <w:t>Go to Workflow Requests</w:t>
            </w:r>
            <w:r w:rsidRPr="00273716">
              <w:t xml:space="preserve"> link located at the bottom right of the </w:t>
            </w:r>
            <w:r w:rsidRPr="00273716">
              <w:rPr>
                <w:rStyle w:val="SAPScreenElement"/>
              </w:rPr>
              <w:t>Approve Requests</w:t>
            </w:r>
            <w:r w:rsidRPr="00273716">
              <w:t xml:space="preserve"> dialog box. The </w:t>
            </w:r>
            <w:r w:rsidRPr="00273716">
              <w:rPr>
                <w:rStyle w:val="SAPScreenElement"/>
              </w:rPr>
              <w:t>My Workflow Requests (#)</w:t>
            </w:r>
            <w:r w:rsidRPr="00273716">
              <w:t xml:space="preserve"> screen is displayed. If appropriate, </w:t>
            </w:r>
            <w:r w:rsidR="004419EB" w:rsidRPr="00273716">
              <w:t>choose</w:t>
            </w:r>
            <w:r w:rsidRPr="00273716">
              <w:t xml:space="preserve"> </w:t>
            </w:r>
            <w:r w:rsidRPr="00273716">
              <w:rPr>
                <w:rStyle w:val="SAPScreenElement"/>
              </w:rPr>
              <w:t>More</w:t>
            </w:r>
            <w:r w:rsidRPr="00273716">
              <w:t xml:space="preserve">, to have the complete list of requests. Select the </w:t>
            </w:r>
            <w:r w:rsidRPr="00273716">
              <w:rPr>
                <w:rStyle w:val="SAPScreenElement"/>
              </w:rPr>
              <w:t>Filter</w:t>
            </w:r>
            <w:r w:rsidRPr="00273716">
              <w:t xml:space="preserve"> </w:t>
            </w:r>
            <w:r w:rsidRPr="00273716">
              <w:rPr>
                <w:noProof/>
                <w:lang w:val="de-DE" w:eastAsia="de-DE"/>
              </w:rPr>
              <w:drawing>
                <wp:inline distT="0" distB="0" distL="0" distR="0" wp14:anchorId="6E7418ED" wp14:editId="76ED401E">
                  <wp:extent cx="333375" cy="276225"/>
                  <wp:effectExtent l="0" t="0" r="9525"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276225"/>
                          </a:xfrm>
                          <a:prstGeom prst="rect">
                            <a:avLst/>
                          </a:prstGeom>
                        </pic:spPr>
                      </pic:pic>
                    </a:graphicData>
                  </a:graphic>
                </wp:inline>
              </w:drawing>
            </w:r>
            <w:r w:rsidRPr="00273716">
              <w:t xml:space="preserve"> icon to search for the request you need to approve. In the filter criteria fields, which show up, make entries as appropriate. For example, enter for </w:t>
            </w:r>
            <w:r w:rsidRPr="00273716">
              <w:rPr>
                <w:rStyle w:val="SAPScreenElement"/>
              </w:rPr>
              <w:t>Event Reason</w:t>
            </w:r>
            <w:r w:rsidRPr="00273716">
              <w:t xml:space="preserve"> value</w:t>
            </w:r>
            <w:r w:rsidRPr="00273716">
              <w:rPr>
                <w:rStyle w:val="SAPUserEntry"/>
              </w:rPr>
              <w:t xml:space="preserve"> Demotion – Pay Change </w:t>
            </w:r>
            <w:r w:rsidRPr="00273716">
              <w:t xml:space="preserve">and in </w:t>
            </w:r>
            <w:r w:rsidRPr="00273716">
              <w:rPr>
                <w:rStyle w:val="SAPScreenElement"/>
              </w:rPr>
              <w:t>Requested For</w:t>
            </w:r>
            <w:r w:rsidRPr="00273716">
              <w:t xml:space="preserve"> the name of the employee for whom the change has been requested. Then choose the </w:t>
            </w:r>
            <w:r w:rsidRPr="00273716">
              <w:rPr>
                <w:rStyle w:val="SAPScreenElement"/>
              </w:rPr>
              <w:t>Go</w:t>
            </w:r>
            <w:r w:rsidRPr="00273716">
              <w:t xml:space="preserve"> button. </w:t>
            </w:r>
            <w:r w:rsidR="009664DF" w:rsidRPr="00273716">
              <w:t>In case there are several requests of this type, you can also sort them, for example based on the date you received them</w:t>
            </w:r>
            <w:ins w:id="2929" w:author="Author" w:date="2018-01-15T14:31:00Z">
              <w:r w:rsidR="00545B7A">
                <w:t xml:space="preserve">. </w:t>
              </w:r>
            </w:ins>
            <w:del w:id="2930" w:author="Author" w:date="2018-01-15T14:31:00Z">
              <w:r w:rsidR="009664DF" w:rsidRPr="00273716" w:rsidDel="00545B7A">
                <w:delText xml:space="preserve">, in order to ensure a timely completion of them. </w:delText>
              </w:r>
            </w:del>
            <w:r w:rsidR="009664DF" w:rsidRPr="00273716">
              <w:t xml:space="preserve">Select the </w:t>
            </w:r>
            <w:r w:rsidR="009664DF" w:rsidRPr="00273716">
              <w:rPr>
                <w:rStyle w:val="SAPScreenElement"/>
              </w:rPr>
              <w:t>Sort</w:t>
            </w:r>
            <w:r w:rsidR="009664DF" w:rsidRPr="00273716">
              <w:t xml:space="preserve"> </w:t>
            </w:r>
            <w:r w:rsidR="009664DF" w:rsidRPr="00273716">
              <w:rPr>
                <w:noProof/>
                <w:lang w:val="de-DE" w:eastAsia="de-DE"/>
              </w:rPr>
              <w:drawing>
                <wp:inline distT="0" distB="0" distL="0" distR="0" wp14:anchorId="7E504479" wp14:editId="685FE3CB">
                  <wp:extent cx="332740" cy="260985"/>
                  <wp:effectExtent l="0" t="0" r="0" b="5715"/>
                  <wp:docPr id="241" name="Picture 241"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64.png@01D2EF17.DB16DA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9664DF" w:rsidRPr="00273716">
              <w:t xml:space="preserve"> icon and in the menu, that expands, check the appropriate radio-buttons and choose </w:t>
            </w:r>
            <w:r w:rsidR="009664DF" w:rsidRPr="00273716">
              <w:rPr>
                <w:rStyle w:val="SAPScreenElement"/>
              </w:rPr>
              <w:t>Apply.</w:t>
            </w:r>
          </w:p>
          <w:p w14:paraId="5C7A7220" w14:textId="491209AA" w:rsidR="00035DCA" w:rsidRPr="00273716" w:rsidRDefault="00035DCA" w:rsidP="00035DCA">
            <w:r w:rsidRPr="00273716">
              <w:t xml:space="preserve">In the result list, </w:t>
            </w:r>
            <w:r w:rsidR="004419EB" w:rsidRPr="00273716">
              <w:t>choose</w:t>
            </w:r>
            <w:r w:rsidRPr="00273716">
              <w:t xml:space="preserve"> the appropriate </w:t>
            </w:r>
            <w:r w:rsidRPr="00273716">
              <w:rPr>
                <w:rStyle w:val="SAPScreenElement"/>
              </w:rPr>
              <w:t xml:space="preserve">&lt;Job Change Event Reason&gt; For &lt;Employee Name&gt; </w:t>
            </w:r>
            <w:r w:rsidRPr="00273716">
              <w:t>link.</w:t>
            </w:r>
          </w:p>
        </w:tc>
        <w:tc>
          <w:tcPr>
            <w:tcW w:w="5822" w:type="dxa"/>
            <w:hideMark/>
          </w:tcPr>
          <w:p w14:paraId="60792E1C" w14:textId="73C84702" w:rsidR="00035DCA" w:rsidRPr="00273716" w:rsidRDefault="00035DCA" w:rsidP="00035DCA">
            <w:r w:rsidRPr="00273716">
              <w:t xml:space="preserve">The </w:t>
            </w:r>
            <w:r w:rsidRPr="00273716">
              <w:rPr>
                <w:rStyle w:val="SAPScreenElement"/>
              </w:rPr>
              <w:t xml:space="preserve">Employee Files &gt; Workflow Details </w:t>
            </w:r>
            <w:r w:rsidRPr="00273716">
              <w:t>screen is displayed containing details to the change request. The screen is divided in several sections:</w:t>
            </w:r>
          </w:p>
          <w:p w14:paraId="23EAC503" w14:textId="77777777" w:rsidR="00035DCA" w:rsidRPr="00273716" w:rsidRDefault="00035DCA" w:rsidP="00035DCA">
            <w:pPr>
              <w:pStyle w:val="ListBullet"/>
            </w:pPr>
            <w:r w:rsidRPr="00273716">
              <w:t xml:space="preserve">The </w:t>
            </w:r>
            <w:r w:rsidRPr="00273716">
              <w:rPr>
                <w:rStyle w:val="SAPScreenElement"/>
              </w:rPr>
              <w:t xml:space="preserve">Do you approve this request? </w:t>
            </w:r>
            <w:r w:rsidRPr="00273716">
              <w:t>section contains a short overview of the request, its initiator, and the workflow participants.</w:t>
            </w:r>
          </w:p>
          <w:p w14:paraId="0094B998" w14:textId="76FAFA26" w:rsidR="00035DCA" w:rsidRPr="00D04C2B" w:rsidRDefault="00035DCA" w:rsidP="00035DCA">
            <w:pPr>
              <w:pStyle w:val="ListBullet"/>
            </w:pPr>
            <w:r w:rsidRPr="00D04C2B">
              <w:t xml:space="preserve">Depending which data </w:t>
            </w:r>
            <w:del w:id="2931" w:author="Author" w:date="2018-01-17T10:27:00Z">
              <w:r w:rsidRPr="00D04C2B" w:rsidDel="006F1BB3">
                <w:delText xml:space="preserve">is </w:delText>
              </w:r>
            </w:del>
            <w:ins w:id="2932" w:author="Author" w:date="2018-01-17T10:27:00Z">
              <w:r w:rsidR="006F1BB3" w:rsidRPr="00D04C2B">
                <w:rPr>
                  <w:rPrChange w:id="2933" w:author="Author" w:date="2018-01-17T10:33:00Z">
                    <w:rPr>
                      <w:highlight w:val="yellow"/>
                    </w:rPr>
                  </w:rPrChange>
                </w:rPr>
                <w:t>has</w:t>
              </w:r>
              <w:r w:rsidR="006F1BB3" w:rsidRPr="00D04C2B">
                <w:t xml:space="preserve"> </w:t>
              </w:r>
            </w:ins>
            <w:r w:rsidRPr="00D04C2B">
              <w:t xml:space="preserve">to be changed as result of the demotion, the </w:t>
            </w:r>
            <w:r w:rsidRPr="00D04C2B">
              <w:rPr>
                <w:rStyle w:val="SAPScreenElement"/>
              </w:rPr>
              <w:t xml:space="preserve">Job Information </w:t>
            </w:r>
            <w:r w:rsidRPr="00D04C2B">
              <w:t xml:space="preserve">and/or </w:t>
            </w:r>
            <w:r w:rsidRPr="00D04C2B">
              <w:rPr>
                <w:rStyle w:val="SAPScreenElement"/>
              </w:rPr>
              <w:t xml:space="preserve">Compensation Information </w:t>
            </w:r>
            <w:r w:rsidRPr="00D04C2B">
              <w:t>section is shown with the following information:</w:t>
            </w:r>
          </w:p>
          <w:p w14:paraId="0035BC64" w14:textId="77777777" w:rsidR="00035DCA" w:rsidRPr="00D04C2B" w:rsidRDefault="00035DCA" w:rsidP="00FD5BCD">
            <w:pPr>
              <w:pStyle w:val="ListBullet"/>
              <w:numPr>
                <w:ilvl w:val="0"/>
                <w:numId w:val="46"/>
              </w:numPr>
            </w:pPr>
            <w:r w:rsidRPr="00D04C2B">
              <w:t xml:space="preserve">In case job information data has changed, these changes can be found in section </w:t>
            </w:r>
            <w:r w:rsidRPr="00D04C2B">
              <w:rPr>
                <w:rStyle w:val="SAPScreenElement"/>
              </w:rPr>
              <w:t>Job Information</w:t>
            </w:r>
            <w:r w:rsidRPr="00D04C2B">
              <w:t xml:space="preserve">. Additionally, depending on the business rules configured, section </w:t>
            </w:r>
            <w:r w:rsidRPr="00D04C2B">
              <w:rPr>
                <w:rStyle w:val="SAPScreenElement"/>
              </w:rPr>
              <w:t>Compensation Information</w:t>
            </w:r>
            <w:r w:rsidRPr="00D04C2B">
              <w:t xml:space="preserve"> might also be shown, where the pay component has been adapted according to the chosen pay scale group and/or pay scale level. </w:t>
            </w:r>
          </w:p>
          <w:p w14:paraId="2888F656" w14:textId="14E698D9" w:rsidR="00035DCA" w:rsidRPr="00D04C2B" w:rsidRDefault="00035DCA" w:rsidP="00FD5BCD">
            <w:pPr>
              <w:pStyle w:val="ListBullet"/>
              <w:numPr>
                <w:ilvl w:val="0"/>
                <w:numId w:val="46"/>
              </w:numPr>
              <w:rPr>
                <w:ins w:id="2934" w:author="Author" w:date="2018-01-15T10:57:00Z"/>
                <w:rPrChange w:id="2935" w:author="Author" w:date="2018-01-17T10:33:00Z">
                  <w:rPr>
                    <w:ins w:id="2936" w:author="Author" w:date="2018-01-15T10:57:00Z"/>
                    <w:highlight w:val="yellow"/>
                  </w:rPr>
                </w:rPrChange>
              </w:rPr>
            </w:pPr>
            <w:r w:rsidRPr="00D04C2B">
              <w:t xml:space="preserve">In case compensation information data has changed, only the section </w:t>
            </w:r>
            <w:r w:rsidRPr="00D04C2B">
              <w:rPr>
                <w:rStyle w:val="SAPScreenElement"/>
              </w:rPr>
              <w:t>Compensation Information</w:t>
            </w:r>
            <w:r w:rsidRPr="00D04C2B">
              <w:t xml:space="preserve"> is shown, where the changes can be found.</w:t>
            </w:r>
          </w:p>
          <w:p w14:paraId="6D82800A" w14:textId="0802887E" w:rsidR="00B86B85" w:rsidDel="00B44967" w:rsidRDefault="00B86B85">
            <w:pPr>
              <w:pStyle w:val="ListBullet"/>
              <w:numPr>
                <w:ilvl w:val="0"/>
                <w:numId w:val="0"/>
              </w:numPr>
              <w:ind w:left="417" w:hanging="360"/>
              <w:rPr>
                <w:ins w:id="2937" w:author="Author" w:date="2018-01-15T10:57:00Z"/>
                <w:del w:id="2938" w:author="Author" w:date="2018-02-20T14:27:00Z"/>
                <w:highlight w:val="yellow"/>
              </w:rPr>
              <w:pPrChange w:id="2939" w:author="Author" w:date="2018-01-15T10:57:00Z">
                <w:pPr>
                  <w:pStyle w:val="ListBullet"/>
                  <w:numPr>
                    <w:numId w:val="46"/>
                  </w:numPr>
                  <w:ind w:left="777"/>
                </w:pPr>
              </w:pPrChange>
            </w:pPr>
          </w:p>
          <w:p w14:paraId="2CDA115F" w14:textId="643AF0F6" w:rsidR="00B86B85" w:rsidRPr="00B86B85" w:rsidDel="00B44967" w:rsidRDefault="00B86B85">
            <w:pPr>
              <w:pStyle w:val="ListBullet"/>
              <w:numPr>
                <w:ilvl w:val="0"/>
                <w:numId w:val="0"/>
              </w:numPr>
              <w:ind w:left="417" w:hanging="360"/>
              <w:rPr>
                <w:ins w:id="2940" w:author="Author" w:date="2018-01-15T10:57:00Z"/>
                <w:del w:id="2941" w:author="Author" w:date="2018-02-20T14:27:00Z"/>
                <w:highlight w:val="yellow"/>
                <w:lang w:val="de-DE"/>
                <w:rPrChange w:id="2942" w:author="Author" w:date="2018-01-15T10:57:00Z">
                  <w:rPr>
                    <w:ins w:id="2943" w:author="Author" w:date="2018-01-15T10:57:00Z"/>
                    <w:del w:id="2944" w:author="Author" w:date="2018-02-20T14:27:00Z"/>
                    <w:highlight w:val="yellow"/>
                  </w:rPr>
                </w:rPrChange>
              </w:rPr>
              <w:pPrChange w:id="2945" w:author="Author" w:date="2018-01-15T10:57:00Z">
                <w:pPr>
                  <w:pStyle w:val="ListBullet"/>
                  <w:numPr>
                    <w:numId w:val="46"/>
                  </w:numPr>
                  <w:ind w:left="777"/>
                </w:pPr>
              </w:pPrChange>
            </w:pPr>
            <w:ins w:id="2946" w:author="Author" w:date="2018-01-15T10:57:00Z">
              <w:del w:id="2947" w:author="Author" w:date="2018-02-20T14:27:00Z">
                <w:r w:rsidRPr="00B86B85" w:rsidDel="00B44967">
                  <w:rPr>
                    <w:highlight w:val="yellow"/>
                    <w:lang w:val="de-DE"/>
                    <w:rPrChange w:id="2948" w:author="Author" w:date="2018-01-15T10:57:00Z">
                      <w:rPr>
                        <w:highlight w:val="yellow"/>
                      </w:rPr>
                    </w:rPrChange>
                  </w:rPr>
                  <w:delText>folgende Note steht nur in GB:</w:delText>
                </w:r>
              </w:del>
            </w:ins>
          </w:p>
          <w:p w14:paraId="1E40FAA3" w14:textId="22C1CE0F" w:rsidR="00B86B85" w:rsidRPr="00B86B85" w:rsidDel="00B44967" w:rsidRDefault="00B86B85" w:rsidP="00B86B85">
            <w:pPr>
              <w:pStyle w:val="SAPNoteHeading"/>
              <w:ind w:left="606" w:hanging="249"/>
              <w:rPr>
                <w:ins w:id="2949" w:author="Author" w:date="2018-01-15T10:57:00Z"/>
                <w:del w:id="2950" w:author="Author" w:date="2018-02-20T14:27:00Z"/>
                <w:highlight w:val="yellow"/>
                <w:rPrChange w:id="2951" w:author="Author" w:date="2018-01-15T10:57:00Z">
                  <w:rPr>
                    <w:ins w:id="2952" w:author="Author" w:date="2018-01-15T10:57:00Z"/>
                    <w:del w:id="2953" w:author="Author" w:date="2018-02-20T14:27:00Z"/>
                  </w:rPr>
                </w:rPrChange>
              </w:rPr>
            </w:pPr>
            <w:ins w:id="2954" w:author="Author" w:date="2018-01-15T10:57:00Z">
              <w:del w:id="2955" w:author="Author" w:date="2018-02-20T14:27:00Z">
                <w:r w:rsidRPr="00B86B85" w:rsidDel="00B44967">
                  <w:rPr>
                    <w:noProof/>
                    <w:highlight w:val="yellow"/>
                    <w:lang w:val="de-DE" w:eastAsia="de-DE"/>
                    <w:rPrChange w:id="2956" w:author="Author" w:date="2018-01-15T10:57:00Z">
                      <w:rPr>
                        <w:noProof/>
                        <w:lang w:val="de-DE" w:eastAsia="de-DE"/>
                      </w:rPr>
                    </w:rPrChange>
                  </w:rPr>
                  <w:drawing>
                    <wp:inline distT="0" distB="0" distL="0" distR="0" wp14:anchorId="3A8CDB61" wp14:editId="48C8DF45">
                      <wp:extent cx="228600" cy="228600"/>
                      <wp:effectExtent l="0" t="0" r="0" b="0"/>
                      <wp:docPr id="3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86B85" w:rsidDel="00B44967">
                  <w:rPr>
                    <w:highlight w:val="yellow"/>
                    <w:rPrChange w:id="2957" w:author="Author" w:date="2018-01-15T10:57:00Z">
                      <w:rPr/>
                    </w:rPrChange>
                  </w:rPr>
                  <w:delText> Note</w:delText>
                </w:r>
              </w:del>
            </w:ins>
          </w:p>
          <w:p w14:paraId="3DDBF683" w14:textId="4B6DC8F7" w:rsidR="00B86B85" w:rsidRPr="003642A1" w:rsidDel="00B44967" w:rsidRDefault="00B86B85" w:rsidP="00B86B85">
            <w:pPr>
              <w:spacing w:before="0" w:after="0" w:line="240" w:lineRule="auto"/>
              <w:ind w:left="357"/>
              <w:rPr>
                <w:ins w:id="2958" w:author="Author" w:date="2018-01-15T10:57:00Z"/>
                <w:del w:id="2959" w:author="Author" w:date="2018-02-20T14:27:00Z"/>
                <w:rFonts w:cs="Arial"/>
                <w:bCs/>
              </w:rPr>
            </w:pPr>
            <w:ins w:id="2960" w:author="Author" w:date="2018-01-15T10:57:00Z">
              <w:del w:id="2961" w:author="Author" w:date="2018-02-20T14:27:00Z">
                <w:r w:rsidRPr="00B86B85" w:rsidDel="00B44967">
                  <w:rPr>
                    <w:highlight w:val="yellow"/>
                    <w:rPrChange w:id="2962" w:author="Author" w:date="2018-01-15T10:57:00Z">
                      <w:rPr/>
                    </w:rPrChange>
                  </w:rPr>
                  <w:delText xml:space="preserve">In case the </w:delText>
                </w:r>
                <w:r w:rsidRPr="00B86B85" w:rsidDel="00B44967">
                  <w:rPr>
                    <w:rStyle w:val="SAPScreenElement"/>
                    <w:highlight w:val="yellow"/>
                    <w:rPrChange w:id="2963" w:author="Author" w:date="2018-01-15T10:57:00Z">
                      <w:rPr>
                        <w:rStyle w:val="SAPScreenElement"/>
                      </w:rPr>
                    </w:rPrChange>
                  </w:rPr>
                  <w:delText xml:space="preserve">Compensation Information </w:delText>
                </w:r>
                <w:r w:rsidRPr="00B86B85" w:rsidDel="00B44967">
                  <w:rPr>
                    <w:highlight w:val="yellow"/>
                    <w:rPrChange w:id="2964" w:author="Author" w:date="2018-01-15T10:57:00Z">
                      <w:rPr/>
                    </w:rPrChange>
                  </w:rPr>
                  <w:delText xml:space="preserve">section is visible, it may contain changes in existing pay component(s). These amount(s) need to be manually changed back to the value the pay components had in the preceding record(s). </w:delText>
                </w:r>
                <w:r w:rsidRPr="00B86B85" w:rsidDel="00B44967">
                  <w:rPr>
                    <w:highlight w:val="yellow"/>
                    <w:rPrChange w:id="2965" w:author="Author" w:date="2018-01-15T10:57:00Z">
                      <w:rPr/>
                    </w:rPrChange>
                  </w:rPr>
                  <w:br/>
                  <w:delText xml:space="preserve">For details, refer to the </w:delText>
                </w:r>
                <w:r w:rsidRPr="00B86B85" w:rsidDel="00B44967">
                  <w:rPr>
                    <w:noProof/>
                    <w:highlight w:val="yellow"/>
                    <w:lang w:val="de-DE" w:eastAsia="de-DE"/>
                    <w:rPrChange w:id="2966" w:author="Author" w:date="2018-01-15T10:57:00Z">
                      <w:rPr>
                        <w:noProof/>
                        <w:lang w:val="de-DE" w:eastAsia="de-DE"/>
                      </w:rPr>
                    </w:rPrChange>
                  </w:rPr>
                  <w:drawing>
                    <wp:inline distT="0" distB="0" distL="0" distR="0" wp14:anchorId="5D2A3B66" wp14:editId="38359005">
                      <wp:extent cx="228600" cy="228600"/>
                      <wp:effectExtent l="0" t="0" r="0" b="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B86B85" w:rsidDel="00B44967">
                  <w:rPr>
                    <w:highlight w:val="yellow"/>
                    <w:rPrChange w:id="2967" w:author="Author" w:date="2018-01-15T10:57:00Z">
                      <w:rPr/>
                    </w:rPrChange>
                  </w:rPr>
                  <w:delText> </w:delText>
                </w:r>
                <w:r w:rsidRPr="00B86B85" w:rsidDel="00B44967">
                  <w:rPr>
                    <w:rFonts w:ascii="BentonSans Regular" w:hAnsi="BentonSans Regular"/>
                    <w:color w:val="666666"/>
                    <w:sz w:val="22"/>
                    <w:highlight w:val="yellow"/>
                    <w:rPrChange w:id="2968" w:author="Author" w:date="2018-01-15T10:57:00Z">
                      <w:rPr>
                        <w:rFonts w:ascii="BentonSans Regular" w:hAnsi="BentonSans Regular"/>
                        <w:color w:val="666666"/>
                        <w:sz w:val="22"/>
                      </w:rPr>
                    </w:rPrChange>
                  </w:rPr>
                  <w:delText>Caution</w:delText>
                </w:r>
                <w:r w:rsidRPr="00B86B85" w:rsidDel="00B44967">
                  <w:rPr>
                    <w:highlight w:val="yellow"/>
                    <w:rPrChange w:id="2969" w:author="Author" w:date="2018-01-15T10:57:00Z">
                      <w:rPr/>
                    </w:rPrChange>
                  </w:rPr>
                  <w:delText xml:space="preserve"> </w:delText>
                </w:r>
                <w:r w:rsidRPr="00B86B85" w:rsidDel="00B44967">
                  <w:rPr>
                    <w:rFonts w:cs="Arial"/>
                    <w:bCs/>
                    <w:highlight w:val="yellow"/>
                    <w:rPrChange w:id="2970" w:author="Author" w:date="2018-01-15T10:57:00Z">
                      <w:rPr>
                        <w:rFonts w:cs="Arial"/>
                        <w:bCs/>
                      </w:rPr>
                    </w:rPrChange>
                  </w:rPr>
                  <w:delText>section at the end of this process step.</w:delText>
                </w:r>
              </w:del>
            </w:ins>
          </w:p>
          <w:p w14:paraId="1FB35F8E" w14:textId="77777777" w:rsidR="00B44967" w:rsidRPr="0049257E" w:rsidRDefault="00B44967" w:rsidP="00B44967">
            <w:pPr>
              <w:pStyle w:val="SAPNoteHeading"/>
              <w:ind w:left="414"/>
              <w:rPr>
                <w:ins w:id="2971" w:author="Author" w:date="2018-02-20T14:27:00Z"/>
                <w:highlight w:val="yellow"/>
              </w:rPr>
            </w:pPr>
            <w:commentRangeStart w:id="2972"/>
            <w:ins w:id="2973" w:author="Author" w:date="2018-02-20T14:27:00Z">
              <w:r w:rsidRPr="0049257E">
                <w:rPr>
                  <w:noProof/>
                  <w:highlight w:val="yellow"/>
                  <w:lang w:val="de-DE" w:eastAsia="de-DE"/>
                </w:rPr>
                <w:drawing>
                  <wp:inline distT="0" distB="0" distL="0" distR="0" wp14:anchorId="377071A5" wp14:editId="6FC4905E">
                    <wp:extent cx="228600" cy="228600"/>
                    <wp:effectExtent l="0" t="0" r="0" b="0"/>
                    <wp:docPr id="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Note</w:t>
              </w:r>
            </w:ins>
          </w:p>
          <w:p w14:paraId="3F659776" w14:textId="77777777" w:rsidR="00B44967" w:rsidRPr="003642A1" w:rsidRDefault="00B44967" w:rsidP="00B44967">
            <w:pPr>
              <w:spacing w:before="0" w:after="0" w:line="240" w:lineRule="auto"/>
              <w:ind w:left="414"/>
              <w:rPr>
                <w:ins w:id="2974" w:author="Author" w:date="2018-02-20T14:27:00Z"/>
                <w:rFonts w:cs="Arial"/>
                <w:bCs/>
              </w:rPr>
            </w:pPr>
            <w:ins w:id="2975" w:author="Author" w:date="2018-02-20T14:27:00Z">
              <w:r w:rsidRPr="0049257E">
                <w:rPr>
                  <w:highlight w:val="yellow"/>
                </w:rPr>
                <w:t xml:space="preserve">In case the </w:t>
              </w:r>
              <w:r w:rsidRPr="0049257E">
                <w:rPr>
                  <w:rStyle w:val="SAPScreenElement"/>
                  <w:highlight w:val="yellow"/>
                </w:rPr>
                <w:t xml:space="preserve">Compensation Information </w:t>
              </w:r>
              <w:r w:rsidRPr="0049257E">
                <w:rPr>
                  <w:highlight w:val="yellow"/>
                </w:rPr>
                <w:t xml:space="preserve">section is visible, it may contain changes in existing pay component(s). These amount(s) need to be changed back manually to the value the pay components had in the preceding record(s). </w:t>
              </w:r>
              <w:r w:rsidRPr="0049257E">
                <w:rPr>
                  <w:highlight w:val="yellow"/>
                </w:rPr>
                <w:br/>
                <w:t xml:space="preserve">For details, refer to the </w:t>
              </w:r>
              <w:r w:rsidRPr="0049257E">
                <w:rPr>
                  <w:noProof/>
                  <w:highlight w:val="yellow"/>
                  <w:lang w:val="de-DE" w:eastAsia="de-DE"/>
                </w:rPr>
                <w:drawing>
                  <wp:inline distT="0" distB="0" distL="0" distR="0" wp14:anchorId="62E366A6" wp14:editId="48E5DBED">
                    <wp:extent cx="228600" cy="228600"/>
                    <wp:effectExtent l="0" t="0" r="0" b="0"/>
                    <wp:docPr id="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r w:rsidRPr="0049257E">
                <w:rPr>
                  <w:highlight w:val="yellow"/>
                </w:rPr>
                <w:t xml:space="preserve"> </w:t>
              </w:r>
              <w:r w:rsidRPr="0049257E">
                <w:rPr>
                  <w:rFonts w:cs="Arial"/>
                  <w:bCs/>
                  <w:highlight w:val="yellow"/>
                </w:rPr>
                <w:t>section at the end of this process step.</w:t>
              </w:r>
              <w:commentRangeEnd w:id="2972"/>
              <w:r>
                <w:rPr>
                  <w:rStyle w:val="CommentReference"/>
                </w:rPr>
                <w:commentReference w:id="2972"/>
              </w:r>
            </w:ins>
          </w:p>
          <w:p w14:paraId="7CB91928" w14:textId="685811ED" w:rsidR="00B86B85" w:rsidDel="00B44967" w:rsidRDefault="00B86B85">
            <w:pPr>
              <w:pStyle w:val="ListBullet"/>
              <w:numPr>
                <w:ilvl w:val="0"/>
                <w:numId w:val="0"/>
              </w:numPr>
              <w:ind w:left="417" w:hanging="360"/>
              <w:rPr>
                <w:ins w:id="2976" w:author="Author" w:date="2018-01-15T10:57:00Z"/>
                <w:del w:id="2977" w:author="Author" w:date="2018-02-20T14:27:00Z"/>
                <w:highlight w:val="yellow"/>
              </w:rPr>
              <w:pPrChange w:id="2978" w:author="Author" w:date="2018-01-15T10:57:00Z">
                <w:pPr>
                  <w:pStyle w:val="ListBullet"/>
                  <w:numPr>
                    <w:numId w:val="46"/>
                  </w:numPr>
                  <w:ind w:left="777"/>
                </w:pPr>
              </w:pPrChange>
            </w:pPr>
          </w:p>
          <w:p w14:paraId="1AE47600" w14:textId="33290FE7" w:rsidR="00B86B85" w:rsidRPr="00B01E22" w:rsidDel="00B44967" w:rsidRDefault="00B86B85">
            <w:pPr>
              <w:pStyle w:val="ListBullet"/>
              <w:numPr>
                <w:ilvl w:val="0"/>
                <w:numId w:val="0"/>
              </w:numPr>
              <w:ind w:left="417" w:hanging="360"/>
              <w:rPr>
                <w:del w:id="2979" w:author="Author" w:date="2018-02-20T14:27:00Z"/>
                <w:highlight w:val="yellow"/>
                <w:rPrChange w:id="2980" w:author="Author" w:date="2018-01-09T14:02:00Z">
                  <w:rPr>
                    <w:del w:id="2981" w:author="Author" w:date="2018-02-20T14:27:00Z"/>
                  </w:rPr>
                </w:rPrChange>
              </w:rPr>
              <w:pPrChange w:id="2982" w:author="Author" w:date="2018-01-15T10:57:00Z">
                <w:pPr>
                  <w:pStyle w:val="ListBullet"/>
                  <w:numPr>
                    <w:numId w:val="46"/>
                  </w:numPr>
                  <w:ind w:left="777"/>
                </w:pPr>
              </w:pPrChange>
            </w:pPr>
          </w:p>
          <w:p w14:paraId="64A0A3DB" w14:textId="77777777" w:rsidR="00035DCA" w:rsidRPr="00273716" w:rsidRDefault="00035DCA" w:rsidP="00035DCA">
            <w:pPr>
              <w:pStyle w:val="ListBullet"/>
            </w:pPr>
            <w:r w:rsidRPr="00273716">
              <w:t xml:space="preserve">In the </w:t>
            </w:r>
            <w:r w:rsidRPr="00273716">
              <w:rPr>
                <w:rStyle w:val="SAPScreenElement"/>
              </w:rPr>
              <w:t xml:space="preserve">Comment </w:t>
            </w:r>
            <w:r w:rsidRPr="00273716">
              <w:t>section, you can post your remarks to the change request.</w:t>
            </w:r>
          </w:p>
          <w:p w14:paraId="01BAE5C6" w14:textId="77777777" w:rsidR="00035DCA" w:rsidRPr="00273716" w:rsidRDefault="00035DCA" w:rsidP="00035DCA">
            <w:pPr>
              <w:pStyle w:val="ListBullet"/>
            </w:pPr>
            <w:r w:rsidRPr="00273716">
              <w:t>On the right part of the screen a short profile of the employee for whom the change is requested is given, as well as administrative details to the request initiation.</w:t>
            </w:r>
          </w:p>
        </w:tc>
        <w:tc>
          <w:tcPr>
            <w:tcW w:w="1334" w:type="dxa"/>
          </w:tcPr>
          <w:p w14:paraId="7A0D9A5E" w14:textId="77777777" w:rsidR="00035DCA" w:rsidRPr="00273716" w:rsidRDefault="00035DCA" w:rsidP="00035DCA"/>
        </w:tc>
      </w:tr>
      <w:tr w:rsidR="00035DCA" w:rsidRPr="00273716" w14:paraId="4107E83A" w14:textId="77777777" w:rsidTr="00DB572C">
        <w:trPr>
          <w:trHeight w:val="288"/>
        </w:trPr>
        <w:tc>
          <w:tcPr>
            <w:tcW w:w="828" w:type="dxa"/>
            <w:hideMark/>
          </w:tcPr>
          <w:p w14:paraId="3E44D0FE" w14:textId="3208DBB4" w:rsidR="00035DCA" w:rsidRPr="00273716" w:rsidRDefault="00035DCA" w:rsidP="00035DCA">
            <w:r w:rsidRPr="00273716">
              <w:t>4</w:t>
            </w:r>
          </w:p>
        </w:tc>
        <w:tc>
          <w:tcPr>
            <w:tcW w:w="2250" w:type="dxa"/>
            <w:hideMark/>
          </w:tcPr>
          <w:p w14:paraId="711270F8" w14:textId="77777777" w:rsidR="00035DCA" w:rsidRPr="00273716" w:rsidRDefault="00035DCA" w:rsidP="00035DCA">
            <w:pPr>
              <w:rPr>
                <w:rStyle w:val="SAPEmphasis"/>
              </w:rPr>
            </w:pPr>
            <w:r w:rsidRPr="00273716">
              <w:rPr>
                <w:rStyle w:val="SAPEmphasis"/>
              </w:rPr>
              <w:t>Review Changed Information</w:t>
            </w:r>
          </w:p>
        </w:tc>
        <w:tc>
          <w:tcPr>
            <w:tcW w:w="4050" w:type="dxa"/>
            <w:hideMark/>
          </w:tcPr>
          <w:p w14:paraId="6B84CBFB" w14:textId="1505C50C" w:rsidR="00035DCA" w:rsidRPr="00273716" w:rsidRDefault="00035DCA" w:rsidP="00035DCA">
            <w:r w:rsidRPr="00273716">
              <w:t xml:space="preserve">Review the details in the </w:t>
            </w:r>
            <w:r w:rsidRPr="00273716">
              <w:rPr>
                <w:rStyle w:val="SAPScreenElement"/>
              </w:rPr>
              <w:t xml:space="preserve">Job Information </w:t>
            </w:r>
            <w:r w:rsidRPr="00436D83">
              <w:t>and</w:t>
            </w:r>
            <w:r w:rsidRPr="00273716">
              <w:t xml:space="preserve">/or </w:t>
            </w:r>
            <w:r w:rsidRPr="00273716">
              <w:rPr>
                <w:rStyle w:val="SAPScreenElement"/>
              </w:rPr>
              <w:t xml:space="preserve">Compensation Information </w:t>
            </w:r>
            <w:r w:rsidRPr="00273716">
              <w:t>section.</w:t>
            </w:r>
          </w:p>
        </w:tc>
        <w:tc>
          <w:tcPr>
            <w:tcW w:w="5822" w:type="dxa"/>
            <w:hideMark/>
          </w:tcPr>
          <w:p w14:paraId="60925FFB" w14:textId="4D647FDC" w:rsidR="00035DCA" w:rsidRPr="00273716" w:rsidRDefault="00035DCA" w:rsidP="00035DCA">
            <w:r w:rsidRPr="00273716">
              <w:t>The data for the demotion has been reviewed and is ready for approval.</w:t>
            </w:r>
          </w:p>
        </w:tc>
        <w:tc>
          <w:tcPr>
            <w:tcW w:w="1334" w:type="dxa"/>
          </w:tcPr>
          <w:p w14:paraId="6A790D80" w14:textId="77777777" w:rsidR="00035DCA" w:rsidRPr="00273716" w:rsidRDefault="00035DCA" w:rsidP="00035DCA"/>
        </w:tc>
      </w:tr>
      <w:tr w:rsidR="00035DCA" w:rsidRPr="00273716" w14:paraId="1FF029E8" w14:textId="77777777" w:rsidTr="00DB572C">
        <w:trPr>
          <w:trHeight w:val="357"/>
        </w:trPr>
        <w:tc>
          <w:tcPr>
            <w:tcW w:w="828" w:type="dxa"/>
            <w:hideMark/>
          </w:tcPr>
          <w:p w14:paraId="6764D528" w14:textId="18E161EF" w:rsidR="00035DCA" w:rsidRPr="00273716" w:rsidRDefault="00035DCA" w:rsidP="00035DCA">
            <w:r w:rsidRPr="00273716">
              <w:t>5</w:t>
            </w:r>
          </w:p>
        </w:tc>
        <w:tc>
          <w:tcPr>
            <w:tcW w:w="2250" w:type="dxa"/>
            <w:hideMark/>
          </w:tcPr>
          <w:p w14:paraId="22524270" w14:textId="77777777" w:rsidR="00035DCA" w:rsidRPr="00273716" w:rsidRDefault="00035DCA" w:rsidP="00035DCA">
            <w:pPr>
              <w:rPr>
                <w:rStyle w:val="SAPEmphasis"/>
              </w:rPr>
            </w:pPr>
            <w:r w:rsidRPr="00273716">
              <w:rPr>
                <w:rStyle w:val="SAPEmphasis"/>
              </w:rPr>
              <w:t>Approve Request</w:t>
            </w:r>
          </w:p>
        </w:tc>
        <w:tc>
          <w:tcPr>
            <w:tcW w:w="4050" w:type="dxa"/>
            <w:hideMark/>
          </w:tcPr>
          <w:p w14:paraId="48CB9389" w14:textId="2389EACC" w:rsidR="00035DCA" w:rsidRPr="00273716" w:rsidRDefault="00035DCA" w:rsidP="00035DCA">
            <w:r w:rsidRPr="00273716">
              <w:t xml:space="preserve">If everything is fine, choose the </w:t>
            </w:r>
            <w:r w:rsidRPr="00273716">
              <w:rPr>
                <w:rStyle w:val="SAPScreenElement"/>
              </w:rPr>
              <w:t xml:space="preserve">Approve </w:t>
            </w:r>
            <w:r w:rsidRPr="00273716">
              <w:t xml:space="preserve">button to approve the demotion data. </w:t>
            </w:r>
          </w:p>
        </w:tc>
        <w:tc>
          <w:tcPr>
            <w:tcW w:w="5822" w:type="dxa"/>
            <w:hideMark/>
          </w:tcPr>
          <w:p w14:paraId="44E7C83C" w14:textId="77777777" w:rsidR="00035DCA" w:rsidRPr="00273716" w:rsidRDefault="00035DCA" w:rsidP="00035DCA">
            <w:r w:rsidRPr="00273716">
              <w:t xml:space="preserve">The system generates a message about the successful approval of the workflow. The workflow has been sent to the next processor. You are directed back to your </w:t>
            </w:r>
            <w:r w:rsidRPr="00273716">
              <w:rPr>
                <w:rStyle w:val="SAPScreenElement"/>
              </w:rPr>
              <w:t xml:space="preserve">Home </w:t>
            </w:r>
            <w:r w:rsidRPr="00273716">
              <w:t>page.</w:t>
            </w:r>
          </w:p>
        </w:tc>
        <w:tc>
          <w:tcPr>
            <w:tcW w:w="1334" w:type="dxa"/>
          </w:tcPr>
          <w:p w14:paraId="0AF97AFE" w14:textId="77777777" w:rsidR="00035DCA" w:rsidRPr="00273716" w:rsidRDefault="00035DCA" w:rsidP="00035DCA"/>
        </w:tc>
      </w:tr>
    </w:tbl>
    <w:p w14:paraId="007BAF30" w14:textId="77777777" w:rsidR="007A0ABF" w:rsidRPr="00273716" w:rsidRDefault="007A0ABF" w:rsidP="00F451BE">
      <w:pPr>
        <w:pStyle w:val="SAPNoteHeading"/>
        <w:ind w:left="0"/>
        <w:rPr>
          <w:noProof/>
          <w:lang w:eastAsia="de-DE"/>
        </w:rPr>
      </w:pPr>
      <w:r w:rsidRPr="00273716">
        <w:rPr>
          <w:noProof/>
          <w:lang w:val="de-DE" w:eastAsia="de-DE"/>
        </w:rPr>
        <w:drawing>
          <wp:inline distT="0" distB="0" distL="0" distR="0" wp14:anchorId="349B71E6" wp14:editId="4A6D664C">
            <wp:extent cx="228600" cy="228600"/>
            <wp:effectExtent l="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rPr>
          <w:noProof/>
          <w:lang w:eastAsia="de-DE"/>
        </w:rPr>
        <w:t> Note</w:t>
      </w:r>
    </w:p>
    <w:p w14:paraId="23FC6722" w14:textId="586B6F13" w:rsidR="007A0ABF" w:rsidRPr="00273716" w:rsidRDefault="007A0ABF" w:rsidP="00F451BE">
      <w:pPr>
        <w:pStyle w:val="NoteParagraph"/>
        <w:ind w:left="0"/>
      </w:pPr>
      <w:r w:rsidRPr="00273716">
        <w:t xml:space="preserve">If required, you can also send the change request back to the HR </w:t>
      </w:r>
      <w:r w:rsidR="005E5D2A" w:rsidRPr="00273716">
        <w:t xml:space="preserve">administrator </w:t>
      </w:r>
      <w:r w:rsidRPr="00273716">
        <w:t>for further details. In this case, it is recommended to add a comment explaining your decision.</w:t>
      </w:r>
      <w:r w:rsidR="00961E1C" w:rsidRPr="00273716">
        <w:t xml:space="preserve"> The HR </w:t>
      </w:r>
      <w:r w:rsidR="005E5D2A" w:rsidRPr="00273716">
        <w:t xml:space="preserve">administrator </w:t>
      </w:r>
      <w:r w:rsidR="00961E1C" w:rsidRPr="00273716">
        <w:t>can then either adapt the change request and resubmit it for approval, or cancel it</w:t>
      </w:r>
    </w:p>
    <w:p w14:paraId="303510F2" w14:textId="77777777" w:rsidR="00B44967" w:rsidRDefault="00B44967" w:rsidP="00B44967">
      <w:pPr>
        <w:pStyle w:val="NoteParagraph"/>
        <w:ind w:left="0"/>
        <w:rPr>
          <w:ins w:id="2983" w:author="Author" w:date="2018-02-20T14:28:00Z"/>
        </w:rPr>
      </w:pPr>
      <w:ins w:id="2984" w:author="Author" w:date="2018-02-20T14:28:00Z">
        <w:r w:rsidRPr="0049257E">
          <w:rPr>
            <w:noProof/>
            <w:highlight w:val="yellow"/>
            <w:lang w:val="de-DE" w:eastAsia="de-DE"/>
          </w:rPr>
          <w:drawing>
            <wp:inline distT="0" distB="0" distL="0" distR="0" wp14:anchorId="39BAF9F6" wp14:editId="5514344C">
              <wp:extent cx="228600" cy="228600"/>
              <wp:effectExtent l="0" t="0" r="0" b="0"/>
              <wp:docPr id="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ins>
    </w:p>
    <w:p w14:paraId="7ED7D95E" w14:textId="77777777" w:rsidR="00B44967" w:rsidRPr="00273716" w:rsidRDefault="00B44967" w:rsidP="00B44967">
      <w:pPr>
        <w:pStyle w:val="NoteParagraph"/>
        <w:ind w:left="0"/>
        <w:rPr>
          <w:ins w:id="2985" w:author="Author" w:date="2018-02-20T14:28:00Z"/>
        </w:rPr>
      </w:pPr>
      <w:commentRangeStart w:id="2986"/>
      <w:ins w:id="2987" w:author="Author" w:date="2018-02-20T14:28:00Z">
        <w:r w:rsidRPr="002E7A7B">
          <w:rPr>
            <w:highlight w:val="yellow"/>
          </w:rPr>
          <w:t xml:space="preserve">Cases might exist for which no rule for indirect valuation of the pay component has been configured upon changes performed to the pay scale group and/or pay scale level in the </w:t>
        </w:r>
        <w:r w:rsidRPr="002E7A7B">
          <w:rPr>
            <w:rStyle w:val="SAPScreenElement"/>
            <w:highlight w:val="yellow"/>
          </w:rPr>
          <w:t>Job Information</w:t>
        </w:r>
        <w:r w:rsidRPr="002E7A7B">
          <w:rPr>
            <w:highlight w:val="yellow"/>
          </w:rPr>
          <w:t xml:space="preserve"> section. In this case, the existing pay components might have been deleted upon the change in job information and in the </w:t>
        </w:r>
        <w:r w:rsidRPr="002E7A7B">
          <w:rPr>
            <w:rStyle w:val="SAPScreenElement"/>
            <w:highlight w:val="yellow"/>
          </w:rPr>
          <w:t>Compensation Information</w:t>
        </w:r>
        <w:r w:rsidRPr="002E7A7B">
          <w:rPr>
            <w:highlight w:val="yellow"/>
          </w:rPr>
          <w:t xml:space="preserve"> section you see the values strikethrough. In this case, you might inform the HR administrator that he/she needs to adapt the compensation information manually after the approval process is finished.</w:t>
        </w:r>
        <w:commentRangeEnd w:id="2986"/>
        <w:r>
          <w:rPr>
            <w:rStyle w:val="CommentReference"/>
          </w:rPr>
          <w:commentReference w:id="2986"/>
        </w:r>
      </w:ins>
    </w:p>
    <w:p w14:paraId="6F95DA75" w14:textId="449F6AE8" w:rsidR="00FF2309" w:rsidDel="00B44967" w:rsidRDefault="00FF2309" w:rsidP="00F451BE">
      <w:pPr>
        <w:pStyle w:val="SAPNoteHeading"/>
        <w:ind w:left="0"/>
        <w:rPr>
          <w:ins w:id="2988" w:author="Author" w:date="2018-01-10T11:56:00Z"/>
          <w:del w:id="2989" w:author="Author" w:date="2018-02-20T14:28:00Z"/>
          <w:highlight w:val="yellow"/>
        </w:rPr>
      </w:pPr>
      <w:ins w:id="2990" w:author="Author" w:date="2018-01-10T11:56:00Z">
        <w:del w:id="2991" w:author="Author" w:date="2018-02-20T14:28:00Z">
          <w:r w:rsidDel="00B44967">
            <w:rPr>
              <w:highlight w:val="yellow"/>
            </w:rPr>
            <w:delText>Note nur valid for AUS:</w:delText>
          </w:r>
        </w:del>
      </w:ins>
    </w:p>
    <w:p w14:paraId="3D0E7A59" w14:textId="33722BA0" w:rsidR="00D66BFD" w:rsidRPr="00AA661E" w:rsidDel="00B44967" w:rsidRDefault="00D66BFD" w:rsidP="00F451BE">
      <w:pPr>
        <w:pStyle w:val="SAPNoteHeading"/>
        <w:ind w:left="0"/>
        <w:rPr>
          <w:del w:id="2992" w:author="Author" w:date="2018-02-20T14:28:00Z"/>
          <w:highlight w:val="yellow"/>
          <w:rPrChange w:id="2993" w:author="Author" w:date="2018-01-09T11:37:00Z">
            <w:rPr>
              <w:del w:id="2994" w:author="Author" w:date="2018-02-20T14:28:00Z"/>
            </w:rPr>
          </w:rPrChange>
        </w:rPr>
      </w:pPr>
      <w:del w:id="2995" w:author="Author" w:date="2018-02-20T14:28:00Z">
        <w:r w:rsidRPr="00AA661E" w:rsidDel="00B44967">
          <w:rPr>
            <w:noProof/>
            <w:highlight w:val="yellow"/>
            <w:lang w:val="de-DE" w:eastAsia="de-DE"/>
            <w:rPrChange w:id="2996" w:author="Author" w:date="2018-01-09T11:37:00Z">
              <w:rPr>
                <w:noProof/>
                <w:lang w:val="de-DE" w:eastAsia="de-DE"/>
              </w:rPr>
            </w:rPrChange>
          </w:rPr>
          <w:drawing>
            <wp:inline distT="0" distB="0" distL="0" distR="0" wp14:anchorId="7DA23E17" wp14:editId="543506CB">
              <wp:extent cx="228600" cy="228600"/>
              <wp:effectExtent l="0" t="0" r="0" b="0"/>
              <wp:docPr id="4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AA661E" w:rsidDel="00B44967">
          <w:rPr>
            <w:highlight w:val="yellow"/>
            <w:rPrChange w:id="2997" w:author="Author" w:date="2018-01-09T11:37:00Z">
              <w:rPr/>
            </w:rPrChange>
          </w:rPr>
          <w:delText> Note</w:delText>
        </w:r>
      </w:del>
    </w:p>
    <w:p w14:paraId="0C47E450" w14:textId="7CC1C1CF" w:rsidR="00D66BFD" w:rsidRPr="00273716" w:rsidDel="00B44967" w:rsidRDefault="00D66BFD" w:rsidP="00F451BE">
      <w:pPr>
        <w:pStyle w:val="NoteParagraph"/>
        <w:ind w:left="0"/>
        <w:rPr>
          <w:del w:id="2998" w:author="Author" w:date="2018-02-20T14:28:00Z"/>
        </w:rPr>
      </w:pPr>
      <w:del w:id="2999" w:author="Author" w:date="2018-02-20T14:28:00Z">
        <w:r w:rsidRPr="00AA661E" w:rsidDel="00B44967">
          <w:rPr>
            <w:highlight w:val="yellow"/>
            <w:rPrChange w:id="3000" w:author="Author" w:date="2018-01-09T11:37:00Z">
              <w:rPr/>
            </w:rPrChange>
          </w:rPr>
          <w:delText xml:space="preserve">Cases might exist for which no rule for indirect valuation of the pay component has been configured upon changes performed to the pay scale group and/or pay scale level in the </w:delText>
        </w:r>
        <w:r w:rsidRPr="00AA661E" w:rsidDel="00B44967">
          <w:rPr>
            <w:rStyle w:val="SAPScreenElement"/>
            <w:highlight w:val="yellow"/>
            <w:rPrChange w:id="3001" w:author="Author" w:date="2018-01-09T11:37:00Z">
              <w:rPr>
                <w:rStyle w:val="SAPScreenElement"/>
              </w:rPr>
            </w:rPrChange>
          </w:rPr>
          <w:delText>Job Information</w:delText>
        </w:r>
        <w:r w:rsidRPr="00AA661E" w:rsidDel="00B44967">
          <w:rPr>
            <w:highlight w:val="yellow"/>
            <w:rPrChange w:id="3002" w:author="Author" w:date="2018-01-09T11:37:00Z">
              <w:rPr/>
            </w:rPrChange>
          </w:rPr>
          <w:delText xml:space="preserve"> section. In this case, the existing pay components might have been deleted upon the change in job information and you see in the </w:delText>
        </w:r>
        <w:r w:rsidRPr="00AA661E" w:rsidDel="00B44967">
          <w:rPr>
            <w:rStyle w:val="SAPScreenElement"/>
            <w:highlight w:val="yellow"/>
            <w:rPrChange w:id="3003" w:author="Author" w:date="2018-01-09T11:37:00Z">
              <w:rPr>
                <w:rStyle w:val="SAPScreenElement"/>
              </w:rPr>
            </w:rPrChange>
          </w:rPr>
          <w:delText>Compensation Information</w:delText>
        </w:r>
        <w:r w:rsidRPr="00AA661E" w:rsidDel="00B44967">
          <w:rPr>
            <w:highlight w:val="yellow"/>
            <w:rPrChange w:id="3004" w:author="Author" w:date="2018-01-09T11:37:00Z">
              <w:rPr/>
            </w:rPrChange>
          </w:rPr>
          <w:delText xml:space="preserve"> section the values strikethrough. In this case, you might inform the HR </w:delText>
        </w:r>
        <w:r w:rsidR="005E5D2A" w:rsidRPr="00AA661E" w:rsidDel="00B44967">
          <w:rPr>
            <w:highlight w:val="yellow"/>
            <w:rPrChange w:id="3005" w:author="Author" w:date="2018-01-09T11:37:00Z">
              <w:rPr/>
            </w:rPrChange>
          </w:rPr>
          <w:delText xml:space="preserve">administrator </w:delText>
        </w:r>
        <w:r w:rsidRPr="00AA661E" w:rsidDel="00B44967">
          <w:rPr>
            <w:highlight w:val="yellow"/>
            <w:rPrChange w:id="3006" w:author="Author" w:date="2018-01-09T11:37:00Z">
              <w:rPr/>
            </w:rPrChange>
          </w:rPr>
          <w:delText>that he/she needs to adapt the compensation information manually after the approval process is finished.</w:delText>
        </w:r>
      </w:del>
    </w:p>
    <w:p w14:paraId="250D3AA7" w14:textId="77777777" w:rsidR="007A0ABF" w:rsidRPr="00273716" w:rsidRDefault="007A0ABF" w:rsidP="00F451BE">
      <w:pPr>
        <w:pStyle w:val="SAPNoteHeading"/>
        <w:ind w:left="0"/>
        <w:rPr>
          <w:rFonts w:ascii="Calibri" w:eastAsia="Times New Roman" w:hAnsi="Calibri"/>
          <w:szCs w:val="22"/>
        </w:rPr>
      </w:pPr>
      <w:r w:rsidRPr="00273716">
        <w:rPr>
          <w:noProof/>
          <w:lang w:val="de-DE" w:eastAsia="de-DE"/>
        </w:rPr>
        <w:drawing>
          <wp:inline distT="0" distB="0" distL="0" distR="0" wp14:anchorId="61FA5CB8" wp14:editId="5CC3DE9A">
            <wp:extent cx="228600" cy="22860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078FD999" w14:textId="445567A0" w:rsidR="007A0ABF" w:rsidRPr="006D2257" w:rsidDel="006D2257" w:rsidRDefault="007A0ABF" w:rsidP="00F451BE">
      <w:pPr>
        <w:pStyle w:val="NoteParagraph"/>
        <w:ind w:left="0"/>
        <w:rPr>
          <w:ins w:id="3007" w:author="Author" w:date="2018-01-17T10:07:00Z"/>
          <w:del w:id="3008" w:author="Author" w:date="2018-01-17T15:20:00Z"/>
          <w:strike/>
          <w:rPrChange w:id="3009" w:author="Author" w:date="2018-01-17T15:20:00Z">
            <w:rPr>
              <w:ins w:id="3010" w:author="Author" w:date="2018-01-17T10:07:00Z"/>
              <w:del w:id="3011" w:author="Author" w:date="2018-01-17T15:20:00Z"/>
            </w:rPr>
          </w:rPrChange>
        </w:rPr>
      </w:pPr>
      <w:del w:id="3012" w:author="Author" w:date="2018-01-17T15:20:00Z">
        <w:r w:rsidRPr="006D2257" w:rsidDel="006D2257">
          <w:rPr>
            <w:strike/>
            <w:rPrChange w:id="3013" w:author="Author" w:date="2018-01-17T15:20:00Z">
              <w:rPr/>
            </w:rPrChange>
          </w:rPr>
          <w:delText xml:space="preserve">In case email is configured and the email address of the employee’s HR </w:delText>
        </w:r>
        <w:r w:rsidR="001A31E3" w:rsidRPr="006D2257" w:rsidDel="006D2257">
          <w:rPr>
            <w:strike/>
            <w:rPrChange w:id="3014" w:author="Author" w:date="2018-01-17T15:20:00Z">
              <w:rPr/>
            </w:rPrChange>
          </w:rPr>
          <w:delText xml:space="preserve">Business Partner </w:delText>
        </w:r>
        <w:r w:rsidRPr="006D2257" w:rsidDel="006D2257">
          <w:rPr>
            <w:strike/>
            <w:rPrChange w:id="3015" w:author="Author" w:date="2018-01-17T15:20:00Z">
              <w:rPr/>
            </w:rPrChange>
          </w:rPr>
          <w:delText>is maintained in the system, he or she receives an automatic email about the workflow item needing his or her attention.</w:delText>
        </w:r>
      </w:del>
    </w:p>
    <w:p w14:paraId="68A79362" w14:textId="77777777" w:rsidR="006F5A7D" w:rsidRPr="00273716" w:rsidRDefault="006F5A7D" w:rsidP="006F5A7D">
      <w:pPr>
        <w:rPr>
          <w:ins w:id="3016" w:author="Author" w:date="2018-01-17T10:07:00Z"/>
          <w:lang w:eastAsia="zh-CN"/>
        </w:rPr>
      </w:pPr>
      <w:ins w:id="3017" w:author="Author" w:date="2018-01-17T10:07:00Z">
        <w:r w:rsidRPr="006D2257">
          <w:rPr>
            <w:rPrChange w:id="3018" w:author="Author" w:date="2018-01-17T15:20:00Z">
              <w:rPr>
                <w:highlight w:val="yellow"/>
              </w:rPr>
            </w:rPrChange>
          </w:rPr>
          <w:t>In order that the employee’s 2</w:t>
        </w:r>
        <w:r w:rsidRPr="006D2257">
          <w:rPr>
            <w:vertAlign w:val="superscript"/>
            <w:rPrChange w:id="3019" w:author="Author" w:date="2018-01-17T15:20:00Z">
              <w:rPr>
                <w:highlight w:val="yellow"/>
                <w:vertAlign w:val="superscript"/>
              </w:rPr>
            </w:rPrChange>
          </w:rPr>
          <w:t>nd</w:t>
        </w:r>
        <w:r w:rsidRPr="006D2257" w:rsidDel="00CD381B">
          <w:rPr>
            <w:rPrChange w:id="3020" w:author="Author" w:date="2018-01-17T15:20:00Z">
              <w:rPr>
                <w:highlight w:val="yellow"/>
              </w:rPr>
            </w:rPrChange>
          </w:rPr>
          <w:t xml:space="preserve"> </w:t>
        </w:r>
        <w:r w:rsidRPr="006D2257">
          <w:rPr>
            <w:rPrChange w:id="3021" w:author="Author" w:date="2018-01-17T15:20:00Z">
              <w:rPr>
                <w:highlight w:val="yellow"/>
              </w:rPr>
            </w:rPrChange>
          </w:rPr>
          <w:t>HR Business Partner</w:t>
        </w:r>
        <w:r w:rsidRPr="006D2257" w:rsidDel="004D6316">
          <w:rPr>
            <w:rPrChange w:id="3022" w:author="Author" w:date="2018-01-17T15:20:00Z">
              <w:rPr>
                <w:highlight w:val="yellow"/>
              </w:rPr>
            </w:rPrChange>
          </w:rPr>
          <w:t xml:space="preserve"> </w:t>
        </w:r>
        <w:r w:rsidRPr="006D2257">
          <w:rPr>
            <w:rPrChange w:id="3023" w:author="Author" w:date="2018-01-17T15:20:00Z">
              <w:rPr>
                <w:highlight w:val="yellow"/>
              </w:rPr>
            </w:rPrChange>
          </w:rPr>
          <w:t>receives an automatic email about the workflow item, email needs to be configured in the system and the email address of the employee’s HR Business Partner</w:t>
        </w:r>
        <w:r w:rsidRPr="006D2257" w:rsidDel="004D6316">
          <w:rPr>
            <w:rPrChange w:id="3024" w:author="Author" w:date="2018-01-17T15:20:00Z">
              <w:rPr>
                <w:highlight w:val="yellow"/>
              </w:rPr>
            </w:rPrChange>
          </w:rPr>
          <w:t xml:space="preserve"> </w:t>
        </w:r>
        <w:r w:rsidRPr="006D2257">
          <w:rPr>
            <w:rPrChange w:id="3025" w:author="Author" w:date="2018-01-17T15:20:00Z">
              <w:rPr>
                <w:highlight w:val="yellow"/>
              </w:rPr>
            </w:rPrChange>
          </w:rPr>
          <w:t>has been maintained in his or her contact information.</w:t>
        </w:r>
      </w:ins>
    </w:p>
    <w:p w14:paraId="18707A03" w14:textId="77777777" w:rsidR="006F5A7D" w:rsidRPr="00273716" w:rsidRDefault="006F5A7D" w:rsidP="00F451BE">
      <w:pPr>
        <w:pStyle w:val="NoteParagraph"/>
        <w:ind w:left="0"/>
      </w:pPr>
    </w:p>
    <w:p w14:paraId="5D596D47" w14:textId="3A3244EA" w:rsidR="007A0ABF" w:rsidRPr="00273716" w:rsidRDefault="007A0ABF" w:rsidP="007A0ABF">
      <w:pPr>
        <w:pStyle w:val="Heading3"/>
      </w:pPr>
      <w:bookmarkStart w:id="3026" w:name="_Toc474396284"/>
      <w:bookmarkStart w:id="3027" w:name="_Toc507407937"/>
      <w:r w:rsidRPr="00273716">
        <w:t>Processing Approved Demotion Request</w:t>
      </w:r>
      <w:bookmarkEnd w:id="3026"/>
      <w:bookmarkEnd w:id="3027"/>
    </w:p>
    <w:p w14:paraId="01FFD8EF" w14:textId="77777777" w:rsidR="007A0ABF" w:rsidRPr="00273716" w:rsidRDefault="007A0ABF" w:rsidP="007A0ABF">
      <w:pPr>
        <w:pStyle w:val="SAPKeyblockTitle"/>
      </w:pPr>
      <w:r w:rsidRPr="00273716">
        <w:t>Test Administration</w:t>
      </w:r>
    </w:p>
    <w:p w14:paraId="4F31F6E8" w14:textId="77777777" w:rsidR="007A0ABF" w:rsidRPr="00273716" w:rsidRDefault="007A0ABF" w:rsidP="007A0ABF">
      <w:r w:rsidRPr="00273716">
        <w:t>Customer project: Fill in the project-specific parts (between &lt;brackets&gt;).</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2280"/>
        <w:gridCol w:w="2400"/>
        <w:gridCol w:w="2401"/>
        <w:gridCol w:w="2401"/>
        <w:gridCol w:w="2402"/>
        <w:gridCol w:w="2402"/>
      </w:tblGrid>
      <w:tr w:rsidR="001665D8" w:rsidRPr="00273716" w14:paraId="779F3C88"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4AD9F0F5" w14:textId="77777777" w:rsidR="001665D8" w:rsidRPr="00273716" w:rsidRDefault="001665D8" w:rsidP="001665D8">
            <w:pPr>
              <w:rPr>
                <w:rStyle w:val="SAPEmphasis"/>
              </w:rPr>
            </w:pPr>
            <w:r w:rsidRPr="00273716">
              <w:rPr>
                <w:rStyle w:val="SAPEmphasis"/>
              </w:rPr>
              <w:t>Test Case ID</w:t>
            </w:r>
          </w:p>
        </w:tc>
        <w:tc>
          <w:tcPr>
            <w:tcW w:w="2400" w:type="dxa"/>
            <w:tcBorders>
              <w:top w:val="single" w:sz="8" w:space="0" w:color="999999"/>
              <w:left w:val="single" w:sz="8" w:space="0" w:color="999999"/>
              <w:bottom w:val="single" w:sz="8" w:space="0" w:color="999999"/>
              <w:right w:val="single" w:sz="8" w:space="0" w:color="999999"/>
            </w:tcBorders>
            <w:hideMark/>
          </w:tcPr>
          <w:p w14:paraId="25FDCD35" w14:textId="77777777" w:rsidR="001665D8" w:rsidRPr="00273716" w:rsidRDefault="001665D8" w:rsidP="001665D8">
            <w:r w:rsidRPr="00273716">
              <w:t>&lt;X.XX&gt;</w:t>
            </w:r>
          </w:p>
        </w:tc>
        <w:tc>
          <w:tcPr>
            <w:tcW w:w="2401" w:type="dxa"/>
            <w:tcBorders>
              <w:top w:val="single" w:sz="8" w:space="0" w:color="999999"/>
              <w:left w:val="single" w:sz="8" w:space="0" w:color="999999"/>
              <w:bottom w:val="single" w:sz="8" w:space="0" w:color="999999"/>
              <w:right w:val="single" w:sz="8" w:space="0" w:color="999999"/>
            </w:tcBorders>
            <w:hideMark/>
          </w:tcPr>
          <w:p w14:paraId="14B63ACE" w14:textId="77777777" w:rsidR="001665D8" w:rsidRPr="00273716" w:rsidRDefault="001665D8" w:rsidP="001665D8">
            <w:pPr>
              <w:rPr>
                <w:rStyle w:val="SAPEmphasis"/>
              </w:rPr>
            </w:pPr>
            <w:r w:rsidRPr="00273716">
              <w:rPr>
                <w:rStyle w:val="SAPEmphasis"/>
              </w:rPr>
              <w:t>Tester Name</w:t>
            </w:r>
          </w:p>
        </w:tc>
        <w:tc>
          <w:tcPr>
            <w:tcW w:w="2401" w:type="dxa"/>
            <w:tcBorders>
              <w:top w:val="single" w:sz="8" w:space="0" w:color="999999"/>
              <w:left w:val="single" w:sz="8" w:space="0" w:color="999999"/>
              <w:bottom w:val="single" w:sz="8" w:space="0" w:color="999999"/>
              <w:right w:val="single" w:sz="8" w:space="0" w:color="999999"/>
            </w:tcBorders>
          </w:tcPr>
          <w:p w14:paraId="2DFAAE6E" w14:textId="77777777" w:rsidR="001665D8" w:rsidRPr="00273716" w:rsidRDefault="001665D8" w:rsidP="001665D8">
            <w:r w:rsidRPr="00273716">
              <w:t>&lt;name&gt;</w:t>
            </w:r>
          </w:p>
        </w:tc>
        <w:tc>
          <w:tcPr>
            <w:tcW w:w="2402" w:type="dxa"/>
            <w:tcBorders>
              <w:top w:val="single" w:sz="8" w:space="0" w:color="999999"/>
              <w:left w:val="single" w:sz="8" w:space="0" w:color="999999"/>
              <w:bottom w:val="single" w:sz="8" w:space="0" w:color="999999"/>
              <w:right w:val="single" w:sz="8" w:space="0" w:color="999999"/>
            </w:tcBorders>
            <w:hideMark/>
          </w:tcPr>
          <w:p w14:paraId="05027147" w14:textId="77777777" w:rsidR="001665D8" w:rsidRPr="00273716" w:rsidRDefault="001665D8" w:rsidP="001665D8">
            <w:pPr>
              <w:rPr>
                <w:rStyle w:val="SAPEmphasis"/>
              </w:rPr>
            </w:pPr>
            <w:r w:rsidRPr="00273716">
              <w:rPr>
                <w:rStyle w:val="SAPEmphasis"/>
              </w:rPr>
              <w:t>Testing Date</w:t>
            </w:r>
          </w:p>
        </w:tc>
        <w:tc>
          <w:tcPr>
            <w:tcW w:w="2402" w:type="dxa"/>
            <w:tcBorders>
              <w:top w:val="single" w:sz="8" w:space="0" w:color="999999"/>
              <w:left w:val="single" w:sz="8" w:space="0" w:color="999999"/>
              <w:bottom w:val="single" w:sz="8" w:space="0" w:color="999999"/>
              <w:right w:val="single" w:sz="8" w:space="0" w:color="999999"/>
            </w:tcBorders>
            <w:hideMark/>
          </w:tcPr>
          <w:p w14:paraId="49C076ED" w14:textId="0F7ACAE6" w:rsidR="001665D8" w:rsidRPr="00273716" w:rsidRDefault="00CE4599" w:rsidP="001665D8">
            <w:r w:rsidRPr="00273716">
              <w:t>&lt;date&gt;</w:t>
            </w:r>
            <w:r w:rsidR="001665D8" w:rsidRPr="00273716">
              <w:t xml:space="preserve"> </w:t>
            </w:r>
          </w:p>
        </w:tc>
      </w:tr>
      <w:tr w:rsidR="007A0ABF" w:rsidRPr="00273716" w14:paraId="545528A6"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32E236D3" w14:textId="77777777" w:rsidR="007A0ABF" w:rsidRPr="00273716" w:rsidRDefault="007A0ABF" w:rsidP="00DB572C">
            <w:pPr>
              <w:rPr>
                <w:rStyle w:val="SAPEmphasis"/>
              </w:rPr>
            </w:pPr>
            <w:r w:rsidRPr="00273716">
              <w:rPr>
                <w:rStyle w:val="SAPEmphasis"/>
              </w:rPr>
              <w:t>Business Role(s)</w:t>
            </w:r>
          </w:p>
        </w:tc>
        <w:tc>
          <w:tcPr>
            <w:tcW w:w="12006" w:type="dxa"/>
            <w:gridSpan w:val="5"/>
            <w:tcBorders>
              <w:top w:val="single" w:sz="8" w:space="0" w:color="999999"/>
              <w:left w:val="single" w:sz="8" w:space="0" w:color="999999"/>
              <w:bottom w:val="single" w:sz="8" w:space="0" w:color="999999"/>
              <w:right w:val="single" w:sz="8" w:space="0" w:color="999999"/>
            </w:tcBorders>
            <w:hideMark/>
          </w:tcPr>
          <w:p w14:paraId="2B5E1B97" w14:textId="038338E2" w:rsidR="007A0ABF" w:rsidRPr="00273716" w:rsidRDefault="007A0ABF" w:rsidP="00DB572C">
            <w:r w:rsidRPr="00273716">
              <w:t xml:space="preserve">HR </w:t>
            </w:r>
            <w:r w:rsidR="001A31E3" w:rsidRPr="00273716">
              <w:t xml:space="preserve">Business Partner </w:t>
            </w:r>
            <w:r w:rsidR="00177D75" w:rsidRPr="00273716">
              <w:t>(of employee)</w:t>
            </w:r>
          </w:p>
        </w:tc>
      </w:tr>
      <w:tr w:rsidR="007A0ABF" w:rsidRPr="00273716" w14:paraId="2342BC0D" w14:textId="77777777" w:rsidTr="00DB572C">
        <w:tc>
          <w:tcPr>
            <w:tcW w:w="2280" w:type="dxa"/>
            <w:tcBorders>
              <w:top w:val="single" w:sz="8" w:space="0" w:color="999999"/>
              <w:left w:val="single" w:sz="8" w:space="0" w:color="999999"/>
              <w:bottom w:val="single" w:sz="8" w:space="0" w:color="999999"/>
              <w:right w:val="single" w:sz="8" w:space="0" w:color="999999"/>
            </w:tcBorders>
            <w:hideMark/>
          </w:tcPr>
          <w:p w14:paraId="62055C5E" w14:textId="77777777" w:rsidR="007A0ABF" w:rsidRPr="00273716" w:rsidRDefault="007A0ABF" w:rsidP="00DB572C">
            <w:pPr>
              <w:rPr>
                <w:rStyle w:val="SAPEmphasis"/>
              </w:rPr>
            </w:pPr>
            <w:r w:rsidRPr="00273716">
              <w:rPr>
                <w:rStyle w:val="SAPEmphasis"/>
              </w:rPr>
              <w:t>Responsibility</w:t>
            </w:r>
          </w:p>
        </w:tc>
        <w:tc>
          <w:tcPr>
            <w:tcW w:w="7202" w:type="dxa"/>
            <w:gridSpan w:val="3"/>
            <w:tcBorders>
              <w:top w:val="single" w:sz="8" w:space="0" w:color="999999"/>
              <w:left w:val="single" w:sz="8" w:space="0" w:color="999999"/>
              <w:bottom w:val="single" w:sz="8" w:space="0" w:color="999999"/>
              <w:right w:val="single" w:sz="8" w:space="0" w:color="999999"/>
            </w:tcBorders>
            <w:hideMark/>
          </w:tcPr>
          <w:p w14:paraId="02B569DA" w14:textId="77777777" w:rsidR="007A0ABF" w:rsidRPr="00273716" w:rsidRDefault="007A0ABF" w:rsidP="00DB572C">
            <w:r w:rsidRPr="00273716">
              <w:t>&lt;State Service Provider, Customer or Joint Service Provider and Customer&gt;</w:t>
            </w:r>
          </w:p>
        </w:tc>
        <w:tc>
          <w:tcPr>
            <w:tcW w:w="2402" w:type="dxa"/>
            <w:tcBorders>
              <w:top w:val="single" w:sz="8" w:space="0" w:color="999999"/>
              <w:left w:val="single" w:sz="8" w:space="0" w:color="999999"/>
              <w:bottom w:val="single" w:sz="8" w:space="0" w:color="999999"/>
              <w:right w:val="single" w:sz="8" w:space="0" w:color="999999"/>
            </w:tcBorders>
            <w:hideMark/>
          </w:tcPr>
          <w:p w14:paraId="04AA92A9" w14:textId="77777777" w:rsidR="007A0ABF" w:rsidRPr="00273716" w:rsidRDefault="007A0ABF" w:rsidP="00DB572C">
            <w:pPr>
              <w:rPr>
                <w:rStyle w:val="SAPEmphasis"/>
              </w:rPr>
            </w:pPr>
            <w:r w:rsidRPr="00273716">
              <w:rPr>
                <w:rStyle w:val="SAPEmphasis"/>
              </w:rPr>
              <w:t>Duration</w:t>
            </w:r>
          </w:p>
        </w:tc>
        <w:tc>
          <w:tcPr>
            <w:tcW w:w="2402" w:type="dxa"/>
            <w:tcBorders>
              <w:top w:val="single" w:sz="8" w:space="0" w:color="999999"/>
              <w:left w:val="single" w:sz="8" w:space="0" w:color="999999"/>
              <w:bottom w:val="single" w:sz="8" w:space="0" w:color="999999"/>
              <w:right w:val="single" w:sz="8" w:space="0" w:color="999999"/>
            </w:tcBorders>
            <w:hideMark/>
          </w:tcPr>
          <w:p w14:paraId="1EC9154C" w14:textId="15FCE8AE" w:rsidR="007A0ABF" w:rsidRPr="00273716" w:rsidRDefault="00545A26" w:rsidP="00DB572C">
            <w:ins w:id="3028" w:author="Author" w:date="2018-01-17T11:10:00Z">
              <w:r>
                <w:t>&lt;duration&gt;</w:t>
              </w:r>
            </w:ins>
            <w:del w:id="3029" w:author="Author" w:date="2018-01-17T11:10:00Z">
              <w:r w:rsidR="007A0ABF" w:rsidRPr="00273716" w:rsidDel="00545A26">
                <w:delText>5 minutes</w:delText>
              </w:r>
            </w:del>
          </w:p>
        </w:tc>
      </w:tr>
    </w:tbl>
    <w:p w14:paraId="5234F2D6" w14:textId="77777777" w:rsidR="007A0ABF" w:rsidRPr="00273716" w:rsidRDefault="007A0ABF" w:rsidP="007A0ABF">
      <w:pPr>
        <w:pStyle w:val="SAPKeyblockTitle"/>
      </w:pPr>
      <w:r w:rsidRPr="00273716">
        <w:t>Purpose</w:t>
      </w:r>
    </w:p>
    <w:p w14:paraId="5454CF19" w14:textId="7C3B94A2" w:rsidR="007A0ABF" w:rsidRPr="00273716" w:rsidRDefault="007A0ABF" w:rsidP="007A0ABF">
      <w:r w:rsidRPr="00273716">
        <w:t xml:space="preserve">After the employee’s </w:t>
      </w:r>
      <w:r w:rsidR="00CD381B" w:rsidRPr="00273716">
        <w:t>2</w:t>
      </w:r>
      <w:r w:rsidR="00CD381B" w:rsidRPr="00273716">
        <w:rPr>
          <w:vertAlign w:val="superscript"/>
        </w:rPr>
        <w:t>nd</w:t>
      </w:r>
      <w:r w:rsidR="00CD381B" w:rsidRPr="00273716" w:rsidDel="00CD381B">
        <w:t xml:space="preserve"> </w:t>
      </w:r>
      <w:r w:rsidR="00EB08B0" w:rsidRPr="00273716">
        <w:t>level manager</w:t>
      </w:r>
      <w:r w:rsidRPr="00273716">
        <w:t xml:space="preserve"> has approved the </w:t>
      </w:r>
      <w:r w:rsidR="00360CC6" w:rsidRPr="00273716">
        <w:t>de</w:t>
      </w:r>
      <w:r w:rsidRPr="00273716">
        <w:t xml:space="preserve">motion data, the data change for the employee needs to be processed by the employee’s HR </w:t>
      </w:r>
      <w:r w:rsidR="001A31E3" w:rsidRPr="00273716">
        <w:t xml:space="preserve">Business Partner </w:t>
      </w:r>
      <w:r w:rsidRPr="00273716">
        <w:t xml:space="preserve">, too. In particular, he or she needs to approve the data change, in order for the changes to take effect in the system. Until the change is approved, the proposed change is pending and the change is displayed in the </w:t>
      </w:r>
      <w:r w:rsidRPr="00273716">
        <w:rPr>
          <w:rStyle w:val="SAPScreenElement"/>
        </w:rPr>
        <w:t xml:space="preserve">Job Information </w:t>
      </w:r>
      <w:r w:rsidR="00433729" w:rsidRPr="007055F5">
        <w:t>and</w:t>
      </w:r>
      <w:r w:rsidR="00433729" w:rsidRPr="00273716">
        <w:t>/</w:t>
      </w:r>
      <w:r w:rsidRPr="00273716">
        <w:t xml:space="preserve">or </w:t>
      </w:r>
      <w:r w:rsidRPr="00273716">
        <w:rPr>
          <w:rStyle w:val="SAPScreenElement"/>
        </w:rPr>
        <w:t>Compensation Information</w:t>
      </w:r>
      <w:r w:rsidRPr="00273716">
        <w:t xml:space="preserve"> </w:t>
      </w:r>
      <w:r w:rsidR="000D5303" w:rsidRPr="00273716">
        <w:t>block</w:t>
      </w:r>
      <w:r w:rsidRPr="00273716">
        <w:t xml:space="preserve"> for the employee.</w:t>
      </w:r>
    </w:p>
    <w:p w14:paraId="5499E206" w14:textId="29239A28" w:rsidR="007A0ABF" w:rsidRPr="00273716" w:rsidRDefault="007A0ABF" w:rsidP="007A0ABF">
      <w:r w:rsidRPr="00273716">
        <w:t xml:space="preserve">In this process step, the HR </w:t>
      </w:r>
      <w:r w:rsidR="001A31E3" w:rsidRPr="00273716">
        <w:t>Business Partner of</w:t>
      </w:r>
      <w:r w:rsidRPr="00273716">
        <w:t xml:space="preserve"> the employee will </w:t>
      </w:r>
      <w:del w:id="3030" w:author="Author" w:date="2018-01-17T10:30:00Z">
        <w:r w:rsidRPr="00273716" w:rsidDel="006E0723">
          <w:delText xml:space="preserve">need to </w:delText>
        </w:r>
      </w:del>
      <w:r w:rsidRPr="00273716">
        <w:t>complete the workflow by selecting the change request, reviewing the changes for the employee and then lastly approving the request.</w:t>
      </w:r>
    </w:p>
    <w:p w14:paraId="2E80E842" w14:textId="77777777" w:rsidR="007A0ABF" w:rsidRPr="00273716" w:rsidRDefault="007A0ABF" w:rsidP="007A0ABF">
      <w:pPr>
        <w:pStyle w:val="SAPKeyblockTitle"/>
      </w:pPr>
      <w:r w:rsidRPr="00273716">
        <w:t>Procedure</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851"/>
        <w:gridCol w:w="1701"/>
        <w:gridCol w:w="3810"/>
        <w:gridCol w:w="6552"/>
        <w:gridCol w:w="1370"/>
      </w:tblGrid>
      <w:tr w:rsidR="007A0ABF" w:rsidRPr="00273716" w14:paraId="6FCD3BF5" w14:textId="77777777" w:rsidTr="00DB572C">
        <w:trPr>
          <w:trHeight w:val="576"/>
          <w:tblHeader/>
        </w:trPr>
        <w:tc>
          <w:tcPr>
            <w:tcW w:w="851" w:type="dxa"/>
            <w:shd w:val="solid" w:color="999999" w:fill="FFFFFF"/>
            <w:hideMark/>
          </w:tcPr>
          <w:p w14:paraId="58FD6C58" w14:textId="77777777" w:rsidR="007A0ABF" w:rsidRPr="00273716" w:rsidRDefault="007A0ABF" w:rsidP="00DB572C">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Test Step #</w:t>
            </w:r>
          </w:p>
        </w:tc>
        <w:tc>
          <w:tcPr>
            <w:tcW w:w="1701" w:type="dxa"/>
            <w:shd w:val="solid" w:color="999999" w:fill="FFFFFF"/>
            <w:hideMark/>
          </w:tcPr>
          <w:p w14:paraId="0D323F5E" w14:textId="77777777" w:rsidR="007A0ABF" w:rsidRPr="00273716" w:rsidRDefault="007A0ABF" w:rsidP="00DB572C">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Test Step Name</w:t>
            </w:r>
          </w:p>
        </w:tc>
        <w:tc>
          <w:tcPr>
            <w:tcW w:w="3810" w:type="dxa"/>
            <w:shd w:val="solid" w:color="999999" w:fill="FFFFFF"/>
            <w:hideMark/>
          </w:tcPr>
          <w:p w14:paraId="5BB5B2FE" w14:textId="77777777" w:rsidR="007A0ABF" w:rsidRPr="00273716" w:rsidRDefault="007A0ABF" w:rsidP="00DB572C">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Instruction</w:t>
            </w:r>
          </w:p>
        </w:tc>
        <w:tc>
          <w:tcPr>
            <w:tcW w:w="6552" w:type="dxa"/>
            <w:shd w:val="solid" w:color="999999" w:fill="FFFFFF"/>
            <w:hideMark/>
          </w:tcPr>
          <w:p w14:paraId="64A09CCD" w14:textId="77777777" w:rsidR="007A0ABF" w:rsidRPr="00273716" w:rsidRDefault="007A0ABF" w:rsidP="00DB572C">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Expected Result</w:t>
            </w:r>
          </w:p>
        </w:tc>
        <w:tc>
          <w:tcPr>
            <w:tcW w:w="1370" w:type="dxa"/>
            <w:shd w:val="solid" w:color="999999" w:fill="FFFFFF"/>
            <w:hideMark/>
          </w:tcPr>
          <w:p w14:paraId="00AC5F36" w14:textId="77777777" w:rsidR="007A0ABF" w:rsidRPr="00273716" w:rsidRDefault="007A0ABF" w:rsidP="00DB572C">
            <w:pPr>
              <w:pStyle w:val="TableHeading"/>
              <w:spacing w:line="276" w:lineRule="auto"/>
              <w:rPr>
                <w:rFonts w:ascii="BentonSans Bold" w:hAnsi="BentonSans Bold"/>
                <w:bCs/>
                <w:color w:val="FFFFFF"/>
                <w:sz w:val="18"/>
                <w:lang w:val="en-US"/>
              </w:rPr>
            </w:pPr>
            <w:r w:rsidRPr="00273716">
              <w:rPr>
                <w:rFonts w:ascii="BentonSans Bold" w:hAnsi="BentonSans Bold"/>
                <w:bCs/>
                <w:color w:val="FFFFFF"/>
                <w:sz w:val="18"/>
                <w:lang w:val="en-US"/>
              </w:rPr>
              <w:t>Pass / Fail / Comment</w:t>
            </w:r>
          </w:p>
        </w:tc>
      </w:tr>
      <w:tr w:rsidR="007A0ABF" w:rsidRPr="00273716" w14:paraId="3BEF1209" w14:textId="77777777" w:rsidTr="00853303">
        <w:trPr>
          <w:trHeight w:val="288"/>
        </w:trPr>
        <w:tc>
          <w:tcPr>
            <w:tcW w:w="851" w:type="dxa"/>
            <w:hideMark/>
          </w:tcPr>
          <w:p w14:paraId="2F821FB1" w14:textId="77777777" w:rsidR="007A0ABF" w:rsidRPr="00273716" w:rsidRDefault="007A0ABF" w:rsidP="00DB572C">
            <w:r w:rsidRPr="00273716">
              <w:t>1</w:t>
            </w:r>
          </w:p>
        </w:tc>
        <w:tc>
          <w:tcPr>
            <w:tcW w:w="1701" w:type="dxa"/>
            <w:hideMark/>
          </w:tcPr>
          <w:p w14:paraId="2E0687B8" w14:textId="77777777" w:rsidR="007A0ABF" w:rsidRPr="00273716" w:rsidRDefault="007A0ABF" w:rsidP="00DB572C">
            <w:pPr>
              <w:rPr>
                <w:rStyle w:val="SAPEmphasis"/>
              </w:rPr>
            </w:pPr>
            <w:r w:rsidRPr="00273716">
              <w:rPr>
                <w:rStyle w:val="SAPEmphasis"/>
              </w:rPr>
              <w:t>Log on</w:t>
            </w:r>
          </w:p>
        </w:tc>
        <w:tc>
          <w:tcPr>
            <w:tcW w:w="3810" w:type="dxa"/>
            <w:hideMark/>
          </w:tcPr>
          <w:p w14:paraId="4B915D15" w14:textId="14948872" w:rsidR="007A0ABF" w:rsidRPr="00273716" w:rsidRDefault="007A0ABF">
            <w:r w:rsidRPr="00273716">
              <w:t xml:space="preserve">Log on to </w:t>
            </w:r>
            <w:r w:rsidR="00F41927" w:rsidRPr="00273716">
              <w:rPr>
                <w:rStyle w:val="SAPScreenElement"/>
                <w:color w:val="auto"/>
              </w:rPr>
              <w:t>Employee Central</w:t>
            </w:r>
            <w:r w:rsidR="00F41927" w:rsidRPr="00273716" w:rsidDel="00765839">
              <w:rPr>
                <w:rStyle w:val="SAPScreenElement"/>
              </w:rPr>
              <w:t xml:space="preserve"> </w:t>
            </w:r>
            <w:r w:rsidRPr="00273716">
              <w:t xml:space="preserve">as HR </w:t>
            </w:r>
            <w:r w:rsidR="001A31E3" w:rsidRPr="00273716">
              <w:t>Business Partner</w:t>
            </w:r>
            <w:r w:rsidRPr="00273716">
              <w:t>.</w:t>
            </w:r>
          </w:p>
        </w:tc>
        <w:tc>
          <w:tcPr>
            <w:tcW w:w="6552" w:type="dxa"/>
            <w:hideMark/>
          </w:tcPr>
          <w:p w14:paraId="22ACD429" w14:textId="77777777" w:rsidR="007A0ABF" w:rsidRPr="00273716" w:rsidRDefault="007A0ABF" w:rsidP="00DB572C">
            <w:r w:rsidRPr="00273716">
              <w:t xml:space="preserve">The </w:t>
            </w:r>
            <w:r w:rsidRPr="00273716">
              <w:rPr>
                <w:rStyle w:val="SAPScreenElement"/>
              </w:rPr>
              <w:t xml:space="preserve">Home </w:t>
            </w:r>
            <w:r w:rsidRPr="00273716">
              <w:t>page is displayed.</w:t>
            </w:r>
          </w:p>
        </w:tc>
        <w:tc>
          <w:tcPr>
            <w:tcW w:w="1370" w:type="dxa"/>
          </w:tcPr>
          <w:p w14:paraId="5B53E117" w14:textId="77777777" w:rsidR="007A0ABF" w:rsidRPr="00273716" w:rsidRDefault="007A0ABF" w:rsidP="00DB572C">
            <w:pPr>
              <w:rPr>
                <w:rFonts w:cs="Arial"/>
                <w:bCs/>
              </w:rPr>
            </w:pPr>
          </w:p>
        </w:tc>
      </w:tr>
      <w:tr w:rsidR="00035DCA" w:rsidRPr="00273716" w14:paraId="2755726F" w14:textId="77777777" w:rsidTr="00DB572C">
        <w:trPr>
          <w:trHeight w:val="357"/>
        </w:trPr>
        <w:tc>
          <w:tcPr>
            <w:tcW w:w="851" w:type="dxa"/>
          </w:tcPr>
          <w:p w14:paraId="1072FD1F" w14:textId="142B5B56" w:rsidR="00035DCA" w:rsidRPr="00273716" w:rsidRDefault="00035DCA" w:rsidP="00035DCA">
            <w:r w:rsidRPr="00273716">
              <w:t>2</w:t>
            </w:r>
          </w:p>
        </w:tc>
        <w:tc>
          <w:tcPr>
            <w:tcW w:w="1701" w:type="dxa"/>
          </w:tcPr>
          <w:p w14:paraId="26653C58" w14:textId="5E5BAE09" w:rsidR="00035DCA" w:rsidRPr="00273716" w:rsidRDefault="00035DCA" w:rsidP="00035DCA">
            <w:pPr>
              <w:rPr>
                <w:rStyle w:val="SAPEmphasis"/>
              </w:rPr>
            </w:pPr>
            <w:r w:rsidRPr="00273716">
              <w:rPr>
                <w:rStyle w:val="SAPEmphasis"/>
              </w:rPr>
              <w:t>Access Requests Tile</w:t>
            </w:r>
          </w:p>
        </w:tc>
        <w:tc>
          <w:tcPr>
            <w:tcW w:w="3810" w:type="dxa"/>
          </w:tcPr>
          <w:p w14:paraId="14C8CAA5" w14:textId="21434952" w:rsidR="00035DCA" w:rsidRPr="00273716" w:rsidRDefault="00035DCA" w:rsidP="00035DCA">
            <w:r w:rsidRPr="00273716">
              <w:t xml:space="preserve">On the </w:t>
            </w:r>
            <w:r w:rsidRPr="00273716">
              <w:rPr>
                <w:rStyle w:val="SAPScreenElement"/>
              </w:rPr>
              <w:t xml:space="preserve">Home </w:t>
            </w:r>
            <w:r w:rsidRPr="00273716">
              <w:t>page</w:t>
            </w:r>
            <w:r w:rsidRPr="00273716">
              <w:rPr>
                <w:rStyle w:val="SAPScreenElement"/>
              </w:rPr>
              <w:t>,</w:t>
            </w:r>
            <w:r w:rsidRPr="00273716">
              <w:t xml:space="preserve"> go to the </w:t>
            </w:r>
            <w:r w:rsidRPr="00273716">
              <w:rPr>
                <w:rStyle w:val="SAPScreenElement"/>
              </w:rPr>
              <w:t>To Do</w:t>
            </w:r>
            <w:r w:rsidRPr="00273716">
              <w:t xml:space="preserve"> section and </w:t>
            </w:r>
            <w:r w:rsidR="004419EB" w:rsidRPr="00273716">
              <w:t>choose</w:t>
            </w:r>
            <w:r w:rsidRPr="00273716">
              <w:t xml:space="preserve"> the </w:t>
            </w:r>
            <w:r w:rsidRPr="00273716">
              <w:rPr>
                <w:rStyle w:val="SAPScreenElement"/>
              </w:rPr>
              <w:t>Approve Requests</w:t>
            </w:r>
            <w:r w:rsidRPr="00273716">
              <w:t xml:space="preserve"> tile.</w:t>
            </w:r>
          </w:p>
        </w:tc>
        <w:tc>
          <w:tcPr>
            <w:tcW w:w="6552" w:type="dxa"/>
          </w:tcPr>
          <w:p w14:paraId="7612EB23" w14:textId="78399C28" w:rsidR="00035DCA" w:rsidRPr="00273716" w:rsidRDefault="00035DCA" w:rsidP="00035DCA">
            <w:r w:rsidRPr="00273716">
              <w:t xml:space="preserve">The </w:t>
            </w:r>
            <w:r w:rsidRPr="00273716">
              <w:rPr>
                <w:rStyle w:val="SAPScreenElement"/>
              </w:rPr>
              <w:t>Approve Requests</w:t>
            </w:r>
            <w:r w:rsidRPr="00273716">
              <w:t xml:space="preserve"> dialog box is displayed, containing a list of all </w:t>
            </w:r>
            <w:del w:id="3031" w:author="Author" w:date="2018-01-15T14:28:00Z">
              <w:r w:rsidRPr="00273716" w:rsidDel="00545B7A">
                <w:delText xml:space="preserve">the </w:delText>
              </w:r>
            </w:del>
            <w:r w:rsidRPr="00273716">
              <w:t xml:space="preserve">requests you need to approve. For each request, high level details are given, which depend on the request type. </w:t>
            </w:r>
          </w:p>
        </w:tc>
        <w:tc>
          <w:tcPr>
            <w:tcW w:w="1370" w:type="dxa"/>
          </w:tcPr>
          <w:p w14:paraId="4ED39DB1" w14:textId="77777777" w:rsidR="00035DCA" w:rsidRPr="00273716" w:rsidRDefault="00035DCA" w:rsidP="00035DCA"/>
        </w:tc>
      </w:tr>
      <w:tr w:rsidR="00035DCA" w:rsidRPr="00273716" w14:paraId="1CC38D12" w14:textId="77777777" w:rsidTr="00DB572C">
        <w:trPr>
          <w:trHeight w:val="357"/>
        </w:trPr>
        <w:tc>
          <w:tcPr>
            <w:tcW w:w="851" w:type="dxa"/>
            <w:hideMark/>
          </w:tcPr>
          <w:p w14:paraId="5D93C593" w14:textId="14C1FDF2" w:rsidR="00035DCA" w:rsidRPr="00273716" w:rsidRDefault="00035DCA" w:rsidP="00035DCA">
            <w:r w:rsidRPr="00273716">
              <w:t>3</w:t>
            </w:r>
          </w:p>
        </w:tc>
        <w:tc>
          <w:tcPr>
            <w:tcW w:w="1701" w:type="dxa"/>
            <w:hideMark/>
          </w:tcPr>
          <w:p w14:paraId="090F7E3C" w14:textId="77777777" w:rsidR="00035DCA" w:rsidRPr="00273716" w:rsidRDefault="00035DCA" w:rsidP="00035DCA">
            <w:pPr>
              <w:rPr>
                <w:rStyle w:val="SAPEmphasis"/>
              </w:rPr>
            </w:pPr>
            <w:r w:rsidRPr="00273716">
              <w:rPr>
                <w:rStyle w:val="SAPEmphasis"/>
              </w:rPr>
              <w:t>Select Change Request</w:t>
            </w:r>
          </w:p>
        </w:tc>
        <w:tc>
          <w:tcPr>
            <w:tcW w:w="3810" w:type="dxa"/>
            <w:hideMark/>
          </w:tcPr>
          <w:p w14:paraId="35D35E68" w14:textId="2D608257" w:rsidR="00035DCA" w:rsidRPr="00273716" w:rsidRDefault="00035DCA" w:rsidP="00035DCA">
            <w:r w:rsidRPr="00273716">
              <w:t xml:space="preserve">In the </w:t>
            </w:r>
            <w:r w:rsidRPr="00273716">
              <w:rPr>
                <w:rStyle w:val="SAPScreenElement"/>
              </w:rPr>
              <w:t>Approve Requests</w:t>
            </w:r>
            <w:r w:rsidRPr="00273716">
              <w:t xml:space="preserve"> dialog box, </w:t>
            </w:r>
            <w:r w:rsidR="004419EB" w:rsidRPr="00273716">
              <w:t>choose</w:t>
            </w:r>
            <w:r w:rsidRPr="00273716">
              <w:t xml:space="preserve"> the </w:t>
            </w:r>
            <w:r w:rsidRPr="00273716">
              <w:rPr>
                <w:rStyle w:val="SAPScreenElement"/>
              </w:rPr>
              <w:t xml:space="preserve">&lt; Demotion – Pay Change For &lt;Employee Name&gt; </w:t>
            </w:r>
            <w:r w:rsidRPr="00273716">
              <w:t>link.</w:t>
            </w:r>
          </w:p>
          <w:p w14:paraId="08D99F4A" w14:textId="77777777" w:rsidR="00035DCA" w:rsidRPr="00273716" w:rsidRDefault="00035DCA" w:rsidP="000E544F">
            <w:pPr>
              <w:pStyle w:val="SAPNoteHeading"/>
              <w:ind w:left="0"/>
            </w:pPr>
            <w:r w:rsidRPr="00273716">
              <w:rPr>
                <w:noProof/>
                <w:lang w:val="de-DE" w:eastAsia="de-DE"/>
              </w:rPr>
              <w:drawing>
                <wp:inline distT="0" distB="0" distL="0" distR="0" wp14:anchorId="3A3DC59C" wp14:editId="6ED2C9DC">
                  <wp:extent cx="228600" cy="228600"/>
                  <wp:effectExtent l="0" t="0" r="0" b="0"/>
                  <wp:docPr id="2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Note</w:t>
            </w:r>
          </w:p>
          <w:p w14:paraId="1D1F734B" w14:textId="6766746C" w:rsidR="009664DF" w:rsidRPr="00273716" w:rsidRDefault="00035DCA" w:rsidP="009664DF">
            <w:r w:rsidRPr="00273716">
              <w:t xml:space="preserve">In case you have several requests in the tile, select the </w:t>
            </w:r>
            <w:r w:rsidRPr="00273716">
              <w:rPr>
                <w:rStyle w:val="SAPScreenElement"/>
              </w:rPr>
              <w:t>Go to Workflow Requests</w:t>
            </w:r>
            <w:r w:rsidRPr="00273716">
              <w:t xml:space="preserve"> link located at the bottom right of the </w:t>
            </w:r>
            <w:r w:rsidRPr="00273716">
              <w:rPr>
                <w:rStyle w:val="SAPScreenElement"/>
              </w:rPr>
              <w:t>Approve Requests</w:t>
            </w:r>
            <w:r w:rsidRPr="00273716">
              <w:t xml:space="preserve"> dialog box. The </w:t>
            </w:r>
            <w:r w:rsidRPr="00273716">
              <w:rPr>
                <w:rStyle w:val="SAPScreenElement"/>
              </w:rPr>
              <w:t>My Workflow Requests (#)</w:t>
            </w:r>
            <w:r w:rsidRPr="00273716">
              <w:t xml:space="preserve"> screen is displayed. If appropriate, </w:t>
            </w:r>
            <w:r w:rsidR="004419EB" w:rsidRPr="00273716">
              <w:t>choose</w:t>
            </w:r>
            <w:r w:rsidRPr="00273716">
              <w:t xml:space="preserve"> </w:t>
            </w:r>
            <w:r w:rsidRPr="00273716">
              <w:rPr>
                <w:rStyle w:val="SAPScreenElement"/>
              </w:rPr>
              <w:t>More</w:t>
            </w:r>
            <w:r w:rsidRPr="00273716">
              <w:t xml:space="preserve">, to have the complete list of requests. Select the </w:t>
            </w:r>
            <w:r w:rsidRPr="00273716">
              <w:rPr>
                <w:rStyle w:val="SAPScreenElement"/>
              </w:rPr>
              <w:t>Filter</w:t>
            </w:r>
            <w:r w:rsidRPr="00273716">
              <w:t xml:space="preserve"> </w:t>
            </w:r>
            <w:r w:rsidRPr="00273716">
              <w:rPr>
                <w:noProof/>
                <w:lang w:val="de-DE" w:eastAsia="de-DE"/>
              </w:rPr>
              <w:drawing>
                <wp:inline distT="0" distB="0" distL="0" distR="0" wp14:anchorId="2796F51C" wp14:editId="6545F422">
                  <wp:extent cx="333375" cy="276225"/>
                  <wp:effectExtent l="0" t="0" r="9525" b="9525"/>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375" cy="276225"/>
                          </a:xfrm>
                          <a:prstGeom prst="rect">
                            <a:avLst/>
                          </a:prstGeom>
                        </pic:spPr>
                      </pic:pic>
                    </a:graphicData>
                  </a:graphic>
                </wp:inline>
              </w:drawing>
            </w:r>
            <w:r w:rsidRPr="00273716">
              <w:t xml:space="preserve"> icon to search for the request you need to approve. In the filter criteria fields, which show up, make entries as appropriate. For example, enter for </w:t>
            </w:r>
            <w:r w:rsidRPr="00273716">
              <w:rPr>
                <w:rStyle w:val="SAPScreenElement"/>
              </w:rPr>
              <w:t>Event Reason</w:t>
            </w:r>
            <w:r w:rsidRPr="00273716">
              <w:t xml:space="preserve"> value</w:t>
            </w:r>
            <w:r w:rsidRPr="00273716">
              <w:rPr>
                <w:rStyle w:val="SAPUserEntry"/>
              </w:rPr>
              <w:t xml:space="preserve"> Demotion – Pay Change </w:t>
            </w:r>
            <w:r w:rsidRPr="00273716">
              <w:t xml:space="preserve">and in </w:t>
            </w:r>
            <w:r w:rsidRPr="00273716">
              <w:rPr>
                <w:rStyle w:val="SAPScreenElement"/>
              </w:rPr>
              <w:t>Requested For</w:t>
            </w:r>
            <w:r w:rsidRPr="00273716">
              <w:t xml:space="preserve"> the name of the employee for whom the change has been requested. Then choose the </w:t>
            </w:r>
            <w:r w:rsidRPr="00273716">
              <w:rPr>
                <w:rStyle w:val="SAPScreenElement"/>
              </w:rPr>
              <w:t>Go</w:t>
            </w:r>
            <w:r w:rsidRPr="00273716">
              <w:t xml:space="preserve"> button. </w:t>
            </w:r>
            <w:r w:rsidR="009664DF" w:rsidRPr="00273716">
              <w:t>In case there are several requests of this type, you can also sort them, for example based on the date you received them</w:t>
            </w:r>
            <w:del w:id="3032" w:author="Author" w:date="2018-01-15T14:31:00Z">
              <w:r w:rsidR="009664DF" w:rsidRPr="00273716" w:rsidDel="00545B7A">
                <w:delText>, in order to ensure a timely completion of them</w:delText>
              </w:r>
            </w:del>
            <w:r w:rsidR="009664DF" w:rsidRPr="00273716">
              <w:t xml:space="preserve">. Select the </w:t>
            </w:r>
            <w:r w:rsidR="009664DF" w:rsidRPr="00273716">
              <w:rPr>
                <w:rStyle w:val="SAPScreenElement"/>
              </w:rPr>
              <w:t>Sort</w:t>
            </w:r>
            <w:r w:rsidR="009664DF" w:rsidRPr="00273716">
              <w:t xml:space="preserve"> </w:t>
            </w:r>
            <w:r w:rsidR="009664DF" w:rsidRPr="00273716">
              <w:rPr>
                <w:noProof/>
                <w:lang w:val="de-DE" w:eastAsia="de-DE"/>
              </w:rPr>
              <w:drawing>
                <wp:inline distT="0" distB="0" distL="0" distR="0" wp14:anchorId="5A96D637" wp14:editId="67A4F13E">
                  <wp:extent cx="332740" cy="260985"/>
                  <wp:effectExtent l="0" t="0" r="0" b="5715"/>
                  <wp:docPr id="242" name="Picture 242" descr="cid:image064.png@01D2EF17.DB16DA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64.png@01D2EF17.DB16DA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2740" cy="260985"/>
                          </a:xfrm>
                          <a:prstGeom prst="rect">
                            <a:avLst/>
                          </a:prstGeom>
                          <a:noFill/>
                          <a:ln>
                            <a:noFill/>
                          </a:ln>
                        </pic:spPr>
                      </pic:pic>
                    </a:graphicData>
                  </a:graphic>
                </wp:inline>
              </w:drawing>
            </w:r>
            <w:r w:rsidR="009664DF" w:rsidRPr="00273716">
              <w:t xml:space="preserve"> icon and in the menu, that expands, check the appropriate radio-buttons and choose </w:t>
            </w:r>
            <w:r w:rsidR="009664DF" w:rsidRPr="00273716">
              <w:rPr>
                <w:rStyle w:val="SAPScreenElement"/>
              </w:rPr>
              <w:t>Apply.</w:t>
            </w:r>
          </w:p>
          <w:p w14:paraId="326A7181" w14:textId="29C97228" w:rsidR="00035DCA" w:rsidRPr="00273716" w:rsidRDefault="00035DCA" w:rsidP="00035DCA">
            <w:r w:rsidRPr="00273716">
              <w:t xml:space="preserve">In the result list, </w:t>
            </w:r>
            <w:r w:rsidR="004419EB" w:rsidRPr="00273716">
              <w:t>choose</w:t>
            </w:r>
            <w:r w:rsidRPr="00273716">
              <w:t xml:space="preserve"> the appropriate </w:t>
            </w:r>
            <w:r w:rsidRPr="00273716">
              <w:rPr>
                <w:rStyle w:val="SAPScreenElement"/>
              </w:rPr>
              <w:t xml:space="preserve">&lt;Job Change Event Reason&gt; For &lt;Employee Name&gt; </w:t>
            </w:r>
            <w:r w:rsidRPr="00273716">
              <w:t>link.</w:t>
            </w:r>
          </w:p>
        </w:tc>
        <w:tc>
          <w:tcPr>
            <w:tcW w:w="6552" w:type="dxa"/>
            <w:hideMark/>
          </w:tcPr>
          <w:p w14:paraId="3891340F" w14:textId="48B5CE73" w:rsidR="00035DCA" w:rsidRPr="00273716" w:rsidRDefault="00035DCA" w:rsidP="00035DCA">
            <w:r w:rsidRPr="00273716">
              <w:t xml:space="preserve">The </w:t>
            </w:r>
            <w:r w:rsidRPr="00273716">
              <w:rPr>
                <w:rStyle w:val="SAPScreenElement"/>
              </w:rPr>
              <w:t>Employee Files</w:t>
            </w:r>
            <w:r w:rsidRPr="00273716">
              <w:t xml:space="preserve"> </w:t>
            </w:r>
            <w:r w:rsidRPr="00273716">
              <w:rPr>
                <w:rStyle w:val="SAPScreenElement"/>
              </w:rPr>
              <w:t xml:space="preserve">&gt; Workflow Details </w:t>
            </w:r>
            <w:r w:rsidRPr="00273716">
              <w:t>screen is displayed containing details to the change request. The screen is divided in several sections:</w:t>
            </w:r>
          </w:p>
          <w:p w14:paraId="35870741" w14:textId="77777777" w:rsidR="00035DCA" w:rsidRPr="00273716" w:rsidRDefault="00035DCA" w:rsidP="00FD5BCD">
            <w:pPr>
              <w:pStyle w:val="ListBullet"/>
            </w:pPr>
            <w:r w:rsidRPr="00273716">
              <w:t xml:space="preserve">The </w:t>
            </w:r>
            <w:r w:rsidRPr="00273716">
              <w:rPr>
                <w:rStyle w:val="SAPScreenElement"/>
              </w:rPr>
              <w:t>Do you approve this request?</w:t>
            </w:r>
            <w:r w:rsidRPr="00273716">
              <w:t xml:space="preserve"> section contains a short overview of the request, its initiator, and the workflow participants.</w:t>
            </w:r>
          </w:p>
          <w:p w14:paraId="182E205B" w14:textId="25565C5A" w:rsidR="00035DCA" w:rsidRPr="007055F5" w:rsidRDefault="00035DCA" w:rsidP="00FD5BCD">
            <w:pPr>
              <w:pStyle w:val="ListBullet"/>
            </w:pPr>
            <w:r w:rsidRPr="007055F5">
              <w:t xml:space="preserve">Depending which data </w:t>
            </w:r>
            <w:del w:id="3033" w:author="Author" w:date="2018-01-17T10:28:00Z">
              <w:r w:rsidRPr="007055F5" w:rsidDel="006F1BB3">
                <w:delText xml:space="preserve">is </w:delText>
              </w:r>
            </w:del>
            <w:ins w:id="3034" w:author="Author" w:date="2018-01-17T10:28:00Z">
              <w:r w:rsidR="006F1BB3" w:rsidRPr="007055F5">
                <w:rPr>
                  <w:rPrChange w:id="3035" w:author="Author" w:date="2018-02-26T11:21:00Z">
                    <w:rPr>
                      <w:highlight w:val="yellow"/>
                    </w:rPr>
                  </w:rPrChange>
                </w:rPr>
                <w:t>has</w:t>
              </w:r>
              <w:r w:rsidR="006F1BB3" w:rsidRPr="007055F5">
                <w:t xml:space="preserve"> </w:t>
              </w:r>
            </w:ins>
            <w:r w:rsidRPr="007055F5">
              <w:t xml:space="preserve">to be changed as result of the demotion, the </w:t>
            </w:r>
            <w:r w:rsidRPr="007055F5">
              <w:rPr>
                <w:rStyle w:val="SAPScreenElement"/>
              </w:rPr>
              <w:t xml:space="preserve">Job Information </w:t>
            </w:r>
            <w:r w:rsidRPr="007055F5">
              <w:t xml:space="preserve">and/or the </w:t>
            </w:r>
            <w:r w:rsidRPr="007055F5">
              <w:rPr>
                <w:rStyle w:val="SAPScreenElement"/>
              </w:rPr>
              <w:t>Compensation Information</w:t>
            </w:r>
            <w:r w:rsidRPr="007055F5">
              <w:t xml:space="preserve"> section is shown with the following information:</w:t>
            </w:r>
          </w:p>
          <w:p w14:paraId="363D30CC" w14:textId="77777777" w:rsidR="00035DCA" w:rsidRPr="007055F5" w:rsidRDefault="00035DCA" w:rsidP="00FD5BCD">
            <w:pPr>
              <w:pStyle w:val="ListBullet"/>
              <w:numPr>
                <w:ilvl w:val="0"/>
                <w:numId w:val="46"/>
              </w:numPr>
            </w:pPr>
            <w:r w:rsidRPr="007055F5">
              <w:t xml:space="preserve">In case job information data has changed, these changes can be found in section </w:t>
            </w:r>
            <w:r w:rsidRPr="007055F5">
              <w:rPr>
                <w:rStyle w:val="SAPScreenElement"/>
              </w:rPr>
              <w:t>Job Information</w:t>
            </w:r>
            <w:r w:rsidRPr="007055F5">
              <w:t xml:space="preserve">. Additionally, depending on the business rules configured, section </w:t>
            </w:r>
            <w:r w:rsidRPr="007055F5">
              <w:rPr>
                <w:rStyle w:val="SAPScreenElement"/>
              </w:rPr>
              <w:t>Compensation Information</w:t>
            </w:r>
            <w:r w:rsidRPr="007055F5">
              <w:t xml:space="preserve"> might also be shown, where the pay component has been adapted according to the chosen pay scale group and/or pay scale level. </w:t>
            </w:r>
          </w:p>
          <w:p w14:paraId="6485CB8A" w14:textId="77777777" w:rsidR="00035DCA" w:rsidRPr="007055F5" w:rsidRDefault="00035DCA" w:rsidP="00FD5BCD">
            <w:pPr>
              <w:pStyle w:val="ListBullet"/>
              <w:numPr>
                <w:ilvl w:val="0"/>
                <w:numId w:val="46"/>
              </w:numPr>
            </w:pPr>
            <w:r w:rsidRPr="007055F5">
              <w:t xml:space="preserve">In case compensation information data has changed, only the section </w:t>
            </w:r>
            <w:r w:rsidRPr="007055F5">
              <w:rPr>
                <w:rStyle w:val="SAPScreenElement"/>
              </w:rPr>
              <w:t>Compensation Information</w:t>
            </w:r>
            <w:r w:rsidRPr="007055F5">
              <w:t xml:space="preserve"> is shown, where the changes can be found.</w:t>
            </w:r>
          </w:p>
          <w:p w14:paraId="416A5DDA" w14:textId="77777777" w:rsidR="00B44967" w:rsidRPr="0049257E" w:rsidRDefault="00B44967" w:rsidP="00B44967">
            <w:pPr>
              <w:pStyle w:val="SAPNoteHeading"/>
              <w:ind w:left="414"/>
              <w:rPr>
                <w:ins w:id="3036" w:author="Author" w:date="2018-02-20T14:28:00Z"/>
                <w:highlight w:val="yellow"/>
              </w:rPr>
            </w:pPr>
            <w:commentRangeStart w:id="3037"/>
            <w:ins w:id="3038" w:author="Author" w:date="2018-02-20T14:28:00Z">
              <w:r w:rsidRPr="0049257E">
                <w:rPr>
                  <w:noProof/>
                  <w:highlight w:val="yellow"/>
                  <w:lang w:val="de-DE" w:eastAsia="de-DE"/>
                </w:rPr>
                <w:drawing>
                  <wp:inline distT="0" distB="0" distL="0" distR="0" wp14:anchorId="01E3680F" wp14:editId="0C1BB6F5">
                    <wp:extent cx="228600" cy="228600"/>
                    <wp:effectExtent l="0" t="0" r="0" b="0"/>
                    <wp:docPr id="7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Note</w:t>
              </w:r>
            </w:ins>
          </w:p>
          <w:p w14:paraId="289F49EA" w14:textId="77777777" w:rsidR="00B44967" w:rsidRPr="003642A1" w:rsidRDefault="00B44967" w:rsidP="00B44967">
            <w:pPr>
              <w:spacing w:before="0" w:after="0" w:line="240" w:lineRule="auto"/>
              <w:ind w:left="414"/>
              <w:rPr>
                <w:ins w:id="3039" w:author="Author" w:date="2018-02-20T14:28:00Z"/>
                <w:rFonts w:cs="Arial"/>
                <w:bCs/>
              </w:rPr>
            </w:pPr>
            <w:ins w:id="3040" w:author="Author" w:date="2018-02-20T14:28:00Z">
              <w:r w:rsidRPr="0049257E">
                <w:rPr>
                  <w:highlight w:val="yellow"/>
                </w:rPr>
                <w:t xml:space="preserve">In case the </w:t>
              </w:r>
              <w:r w:rsidRPr="0049257E">
                <w:rPr>
                  <w:rStyle w:val="SAPScreenElement"/>
                  <w:highlight w:val="yellow"/>
                </w:rPr>
                <w:t xml:space="preserve">Compensation Information </w:t>
              </w:r>
              <w:r w:rsidRPr="0049257E">
                <w:rPr>
                  <w:highlight w:val="yellow"/>
                </w:rPr>
                <w:t xml:space="preserve">section is visible, it may contain changes in existing pay component(s). These amount(s) need to be changed back manually to the value the pay components had in the preceding record(s). </w:t>
              </w:r>
              <w:r w:rsidRPr="0049257E">
                <w:rPr>
                  <w:highlight w:val="yellow"/>
                </w:rPr>
                <w:br/>
                <w:t xml:space="preserve">For details, refer to the </w:t>
              </w:r>
              <w:r w:rsidRPr="0049257E">
                <w:rPr>
                  <w:noProof/>
                  <w:highlight w:val="yellow"/>
                  <w:lang w:val="de-DE" w:eastAsia="de-DE"/>
                </w:rPr>
                <w:drawing>
                  <wp:inline distT="0" distB="0" distL="0" distR="0" wp14:anchorId="1E468EA1" wp14:editId="13DA74BF">
                    <wp:extent cx="228600" cy="228600"/>
                    <wp:effectExtent l="0" t="0" r="0" b="0"/>
                    <wp:docPr id="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Pr>
                  <w:highlight w:val="yellow"/>
                </w:rPr>
                <w:t> </w:t>
              </w:r>
              <w:r w:rsidRPr="0049257E">
                <w:rPr>
                  <w:rFonts w:ascii="BentonSans Regular" w:hAnsi="BentonSans Regular"/>
                  <w:color w:val="666666"/>
                  <w:sz w:val="22"/>
                  <w:highlight w:val="yellow"/>
                </w:rPr>
                <w:t>Caution</w:t>
              </w:r>
              <w:r w:rsidRPr="0049257E">
                <w:rPr>
                  <w:highlight w:val="yellow"/>
                </w:rPr>
                <w:t xml:space="preserve"> </w:t>
              </w:r>
              <w:r w:rsidRPr="0049257E">
                <w:rPr>
                  <w:rFonts w:cs="Arial"/>
                  <w:bCs/>
                  <w:highlight w:val="yellow"/>
                </w:rPr>
                <w:t>section at the end of this process step.</w:t>
              </w:r>
              <w:commentRangeEnd w:id="3037"/>
              <w:r>
                <w:rPr>
                  <w:rStyle w:val="CommentReference"/>
                </w:rPr>
                <w:commentReference w:id="3037"/>
              </w:r>
            </w:ins>
          </w:p>
          <w:p w14:paraId="52A8BFB5" w14:textId="115BE033" w:rsidR="00436D83" w:rsidDel="00B44967" w:rsidRDefault="00436D83" w:rsidP="00436D83">
            <w:pPr>
              <w:pStyle w:val="ListBullet"/>
              <w:numPr>
                <w:ilvl w:val="0"/>
                <w:numId w:val="0"/>
              </w:numPr>
              <w:ind w:left="417" w:hanging="360"/>
              <w:rPr>
                <w:ins w:id="3041" w:author="Author" w:date="2018-01-17T14:49:00Z"/>
                <w:del w:id="3042" w:author="Author" w:date="2018-02-20T14:28:00Z"/>
                <w:highlight w:val="yellow"/>
              </w:rPr>
            </w:pPr>
          </w:p>
          <w:p w14:paraId="44322F9B" w14:textId="34DBF390" w:rsidR="00436D83" w:rsidRPr="00436D83" w:rsidDel="00B44967" w:rsidRDefault="00436D83" w:rsidP="00436D83">
            <w:pPr>
              <w:pStyle w:val="ListBullet"/>
              <w:numPr>
                <w:ilvl w:val="0"/>
                <w:numId w:val="0"/>
              </w:numPr>
              <w:ind w:left="417" w:hanging="360"/>
              <w:rPr>
                <w:ins w:id="3043" w:author="Author" w:date="2018-01-17T14:49:00Z"/>
                <w:del w:id="3044" w:author="Author" w:date="2018-02-20T14:28:00Z"/>
                <w:highlight w:val="yellow"/>
                <w:lang w:val="de-DE"/>
                <w:rPrChange w:id="3045" w:author="Author" w:date="2018-01-17T14:49:00Z">
                  <w:rPr>
                    <w:ins w:id="3046" w:author="Author" w:date="2018-01-17T14:49:00Z"/>
                    <w:del w:id="3047" w:author="Author" w:date="2018-02-20T14:28:00Z"/>
                    <w:highlight w:val="yellow"/>
                  </w:rPr>
                </w:rPrChange>
              </w:rPr>
            </w:pPr>
            <w:ins w:id="3048" w:author="Author" w:date="2018-01-17T14:49:00Z">
              <w:del w:id="3049" w:author="Author" w:date="2018-02-20T14:28:00Z">
                <w:r w:rsidRPr="00436D83" w:rsidDel="00B44967">
                  <w:rPr>
                    <w:highlight w:val="yellow"/>
                    <w:lang w:val="de-DE"/>
                    <w:rPrChange w:id="3050" w:author="Author" w:date="2018-01-17T14:49:00Z">
                      <w:rPr>
                        <w:highlight w:val="yellow"/>
                      </w:rPr>
                    </w:rPrChange>
                  </w:rPr>
                  <w:delText xml:space="preserve">muss die Note hier rein? </w:delText>
                </w:r>
                <w:r w:rsidDel="00B44967">
                  <w:rPr>
                    <w:highlight w:val="yellow"/>
                    <w:lang w:val="de-DE"/>
                  </w:rPr>
                  <w:delText xml:space="preserve">steht </w:delText>
                </w:r>
                <w:r w:rsidRPr="00436D83" w:rsidDel="00B44967">
                  <w:rPr>
                    <w:highlight w:val="yellow"/>
                    <w:lang w:val="de-DE"/>
                    <w:rPrChange w:id="3051" w:author="Author" w:date="2018-01-17T14:49:00Z">
                      <w:rPr>
                        <w:highlight w:val="yellow"/>
                      </w:rPr>
                    </w:rPrChange>
                  </w:rPr>
                  <w:delText>nur im GB:</w:delText>
                </w:r>
              </w:del>
            </w:ins>
          </w:p>
          <w:p w14:paraId="54591C48" w14:textId="4063A8F9" w:rsidR="00436D83" w:rsidRPr="0049257E" w:rsidDel="00B44967" w:rsidRDefault="00436D83" w:rsidP="00436D83">
            <w:pPr>
              <w:pStyle w:val="SAPNoteHeading"/>
              <w:ind w:left="606" w:hanging="249"/>
              <w:rPr>
                <w:ins w:id="3052" w:author="Author" w:date="2018-01-17T14:49:00Z"/>
                <w:del w:id="3053" w:author="Author" w:date="2018-02-20T14:28:00Z"/>
                <w:highlight w:val="yellow"/>
              </w:rPr>
            </w:pPr>
            <w:ins w:id="3054" w:author="Author" w:date="2018-01-17T14:49:00Z">
              <w:del w:id="3055" w:author="Author" w:date="2018-02-20T14:28:00Z">
                <w:r w:rsidRPr="0049257E" w:rsidDel="00B44967">
                  <w:rPr>
                    <w:noProof/>
                    <w:highlight w:val="yellow"/>
                    <w:lang w:val="de-DE" w:eastAsia="de-DE"/>
                  </w:rPr>
                  <w:drawing>
                    <wp:inline distT="0" distB="0" distL="0" distR="0" wp14:anchorId="5F335D90" wp14:editId="509941F1">
                      <wp:extent cx="228600" cy="228600"/>
                      <wp:effectExtent l="0" t="0" r="0" b="0"/>
                      <wp:docPr id="2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sidDel="00B44967">
                  <w:rPr>
                    <w:highlight w:val="yellow"/>
                  </w:rPr>
                  <w:delText> Note</w:delText>
                </w:r>
              </w:del>
            </w:ins>
          </w:p>
          <w:p w14:paraId="799EE13A" w14:textId="5CF1C047" w:rsidR="00436D83" w:rsidRPr="003642A1" w:rsidDel="00B44967" w:rsidRDefault="00436D83" w:rsidP="00436D83">
            <w:pPr>
              <w:spacing w:before="0" w:after="0" w:line="240" w:lineRule="auto"/>
              <w:ind w:left="357"/>
              <w:rPr>
                <w:ins w:id="3056" w:author="Author" w:date="2018-01-17T14:49:00Z"/>
                <w:del w:id="3057" w:author="Author" w:date="2018-02-20T14:28:00Z"/>
                <w:rFonts w:cs="Arial"/>
                <w:bCs/>
              </w:rPr>
            </w:pPr>
            <w:ins w:id="3058" w:author="Author" w:date="2018-01-17T14:49:00Z">
              <w:del w:id="3059" w:author="Author" w:date="2018-02-20T14:28:00Z">
                <w:r w:rsidRPr="0049257E" w:rsidDel="00B44967">
                  <w:rPr>
                    <w:highlight w:val="yellow"/>
                  </w:rPr>
                  <w:delText xml:space="preserve">In case the </w:delText>
                </w:r>
                <w:r w:rsidRPr="0049257E" w:rsidDel="00B44967">
                  <w:rPr>
                    <w:rStyle w:val="SAPScreenElement"/>
                    <w:highlight w:val="yellow"/>
                  </w:rPr>
                  <w:delText xml:space="preserve">Compensation Information </w:delText>
                </w:r>
                <w:r w:rsidRPr="0049257E" w:rsidDel="00B44967">
                  <w:rPr>
                    <w:highlight w:val="yellow"/>
                  </w:rPr>
                  <w:delText xml:space="preserve">section is visible, it may contain changes in existing pay component(s). These amount(s) need to be manually changed back to the value the pay components had in the preceding record(s). </w:delText>
                </w:r>
                <w:r w:rsidRPr="0049257E" w:rsidDel="00B44967">
                  <w:rPr>
                    <w:highlight w:val="yellow"/>
                  </w:rPr>
                  <w:br/>
                  <w:delText xml:space="preserve">For details, refer to the </w:delText>
                </w:r>
                <w:r w:rsidRPr="0049257E" w:rsidDel="00B44967">
                  <w:rPr>
                    <w:noProof/>
                    <w:highlight w:val="yellow"/>
                    <w:lang w:val="de-DE" w:eastAsia="de-DE"/>
                  </w:rPr>
                  <w:drawing>
                    <wp:inline distT="0" distB="0" distL="0" distR="0" wp14:anchorId="22839238" wp14:editId="2C8D35C0">
                      <wp:extent cx="228600" cy="228600"/>
                      <wp:effectExtent l="0" t="0" r="0" b="0"/>
                      <wp:docPr id="2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9257E" w:rsidDel="00B44967">
                  <w:rPr>
                    <w:highlight w:val="yellow"/>
                  </w:rPr>
                  <w:delText> </w:delText>
                </w:r>
                <w:r w:rsidRPr="0049257E" w:rsidDel="00B44967">
                  <w:rPr>
                    <w:rFonts w:ascii="BentonSans Regular" w:hAnsi="BentonSans Regular"/>
                    <w:color w:val="666666"/>
                    <w:sz w:val="22"/>
                    <w:highlight w:val="yellow"/>
                  </w:rPr>
                  <w:delText>Caution</w:delText>
                </w:r>
                <w:r w:rsidRPr="0049257E" w:rsidDel="00B44967">
                  <w:rPr>
                    <w:highlight w:val="yellow"/>
                  </w:rPr>
                  <w:delText xml:space="preserve"> </w:delText>
                </w:r>
                <w:r w:rsidRPr="0049257E" w:rsidDel="00B44967">
                  <w:rPr>
                    <w:rFonts w:cs="Arial"/>
                    <w:bCs/>
                    <w:highlight w:val="yellow"/>
                  </w:rPr>
                  <w:delText>section at the end of this process step.</w:delText>
                </w:r>
              </w:del>
            </w:ins>
          </w:p>
          <w:p w14:paraId="3C9C116F" w14:textId="77777777" w:rsidR="00035DCA" w:rsidRPr="00273716" w:rsidRDefault="00035DCA" w:rsidP="00FD5BCD">
            <w:pPr>
              <w:pStyle w:val="ListBullet"/>
            </w:pPr>
            <w:r w:rsidRPr="00273716">
              <w:t xml:space="preserve">In the </w:t>
            </w:r>
            <w:r w:rsidRPr="00273716">
              <w:rPr>
                <w:rStyle w:val="SAPScreenElement"/>
              </w:rPr>
              <w:t>Comment</w:t>
            </w:r>
            <w:r w:rsidRPr="00273716">
              <w:t xml:space="preserve"> section, you can post your remarks to the change request.</w:t>
            </w:r>
          </w:p>
          <w:p w14:paraId="4A55A903" w14:textId="77777777" w:rsidR="00035DCA" w:rsidRPr="00273716" w:rsidRDefault="00035DCA" w:rsidP="00FD5BCD">
            <w:pPr>
              <w:pStyle w:val="ListBullet"/>
            </w:pPr>
            <w:r w:rsidRPr="00273716">
              <w:t>On the right part of the screen a short profile of the employee for whom the change is requested is given, as well as administrative details to the workflow activities until now.</w:t>
            </w:r>
          </w:p>
        </w:tc>
        <w:tc>
          <w:tcPr>
            <w:tcW w:w="1370" w:type="dxa"/>
          </w:tcPr>
          <w:p w14:paraId="5341C230" w14:textId="77777777" w:rsidR="00035DCA" w:rsidRPr="00273716" w:rsidRDefault="00035DCA" w:rsidP="00035DCA"/>
        </w:tc>
      </w:tr>
      <w:tr w:rsidR="00035DCA" w:rsidRPr="00273716" w14:paraId="2985CC65" w14:textId="77777777" w:rsidTr="00DB572C">
        <w:trPr>
          <w:trHeight w:val="357"/>
        </w:trPr>
        <w:tc>
          <w:tcPr>
            <w:tcW w:w="851" w:type="dxa"/>
            <w:hideMark/>
          </w:tcPr>
          <w:p w14:paraId="1507B905" w14:textId="6D135F17" w:rsidR="00035DCA" w:rsidRPr="00273716" w:rsidRDefault="00035DCA" w:rsidP="00035DCA">
            <w:r w:rsidRPr="00273716">
              <w:t>4</w:t>
            </w:r>
          </w:p>
        </w:tc>
        <w:tc>
          <w:tcPr>
            <w:tcW w:w="1701" w:type="dxa"/>
            <w:hideMark/>
          </w:tcPr>
          <w:p w14:paraId="6451A13F" w14:textId="77777777" w:rsidR="00035DCA" w:rsidRPr="00273716" w:rsidRDefault="00035DCA" w:rsidP="00035DCA">
            <w:pPr>
              <w:rPr>
                <w:rStyle w:val="SAPEmphasis"/>
              </w:rPr>
            </w:pPr>
            <w:r w:rsidRPr="00273716">
              <w:rPr>
                <w:rStyle w:val="SAPEmphasis"/>
              </w:rPr>
              <w:t>Review Changed Information</w:t>
            </w:r>
          </w:p>
        </w:tc>
        <w:tc>
          <w:tcPr>
            <w:tcW w:w="3810" w:type="dxa"/>
            <w:hideMark/>
          </w:tcPr>
          <w:p w14:paraId="2AA3E314" w14:textId="73E71773" w:rsidR="00035DCA" w:rsidRPr="00273716" w:rsidRDefault="00035DCA" w:rsidP="00F451BE">
            <w:pPr>
              <w:pStyle w:val="List"/>
              <w:ind w:left="0" w:firstLine="7"/>
            </w:pPr>
            <w:r w:rsidRPr="00273716">
              <w:t xml:space="preserve">Review the details in the </w:t>
            </w:r>
            <w:r w:rsidRPr="00273716">
              <w:rPr>
                <w:rStyle w:val="SAPScreenElement"/>
              </w:rPr>
              <w:t xml:space="preserve">Job Information </w:t>
            </w:r>
            <w:r w:rsidRPr="007055F5">
              <w:t>and</w:t>
            </w:r>
            <w:r w:rsidRPr="00273716">
              <w:t xml:space="preserve">/or </w:t>
            </w:r>
            <w:r w:rsidRPr="00273716">
              <w:rPr>
                <w:rStyle w:val="SAPScreenElement"/>
              </w:rPr>
              <w:t>Compensation Information</w:t>
            </w:r>
            <w:r w:rsidRPr="00273716">
              <w:t xml:space="preserve"> section.</w:t>
            </w:r>
          </w:p>
        </w:tc>
        <w:tc>
          <w:tcPr>
            <w:tcW w:w="6552" w:type="dxa"/>
            <w:hideMark/>
          </w:tcPr>
          <w:p w14:paraId="6C4B2D09" w14:textId="3E8CAE74" w:rsidR="00035DCA" w:rsidRPr="00273716" w:rsidRDefault="00035DCA" w:rsidP="00035DCA">
            <w:r w:rsidRPr="00273716">
              <w:t>The data for the demotion has been reviewed and is ready for approval.</w:t>
            </w:r>
          </w:p>
        </w:tc>
        <w:tc>
          <w:tcPr>
            <w:tcW w:w="1370" w:type="dxa"/>
          </w:tcPr>
          <w:p w14:paraId="1B0BAA02" w14:textId="77777777" w:rsidR="00035DCA" w:rsidRPr="00273716" w:rsidRDefault="00035DCA" w:rsidP="00035DCA"/>
        </w:tc>
      </w:tr>
      <w:tr w:rsidR="00035DCA" w:rsidRPr="00273716" w14:paraId="1FB75455" w14:textId="77777777" w:rsidTr="00DB572C">
        <w:trPr>
          <w:trHeight w:val="357"/>
        </w:trPr>
        <w:tc>
          <w:tcPr>
            <w:tcW w:w="851" w:type="dxa"/>
            <w:hideMark/>
          </w:tcPr>
          <w:p w14:paraId="0CFF04FA" w14:textId="1B33DF3B" w:rsidR="00035DCA" w:rsidRPr="00273716" w:rsidRDefault="00035DCA" w:rsidP="00035DCA">
            <w:r w:rsidRPr="00273716">
              <w:t>5</w:t>
            </w:r>
          </w:p>
        </w:tc>
        <w:tc>
          <w:tcPr>
            <w:tcW w:w="1701" w:type="dxa"/>
            <w:hideMark/>
          </w:tcPr>
          <w:p w14:paraId="2E6EACD5" w14:textId="77777777" w:rsidR="00035DCA" w:rsidRPr="00273716" w:rsidRDefault="00035DCA" w:rsidP="00035DCA">
            <w:pPr>
              <w:rPr>
                <w:rStyle w:val="SAPEmphasis"/>
              </w:rPr>
            </w:pPr>
            <w:r w:rsidRPr="00273716">
              <w:rPr>
                <w:rStyle w:val="SAPEmphasis"/>
              </w:rPr>
              <w:t>Approve Request</w:t>
            </w:r>
          </w:p>
        </w:tc>
        <w:tc>
          <w:tcPr>
            <w:tcW w:w="3810" w:type="dxa"/>
            <w:hideMark/>
          </w:tcPr>
          <w:p w14:paraId="66E94231" w14:textId="360D7C2C" w:rsidR="00035DCA" w:rsidRPr="00273716" w:rsidRDefault="00035DCA" w:rsidP="00035DCA">
            <w:r w:rsidRPr="00273716">
              <w:t xml:space="preserve">If everything is fine, choose the </w:t>
            </w:r>
            <w:r w:rsidRPr="00273716">
              <w:rPr>
                <w:rStyle w:val="SAPScreenElement"/>
              </w:rPr>
              <w:t xml:space="preserve">Approve </w:t>
            </w:r>
            <w:r w:rsidRPr="00273716">
              <w:t xml:space="preserve">button to approve the demotion data. </w:t>
            </w:r>
          </w:p>
        </w:tc>
        <w:tc>
          <w:tcPr>
            <w:tcW w:w="6552" w:type="dxa"/>
            <w:hideMark/>
          </w:tcPr>
          <w:p w14:paraId="1D9D3156" w14:textId="037B9F3A" w:rsidR="00035DCA" w:rsidRPr="00273716" w:rsidRDefault="00035DCA" w:rsidP="00035DCA">
            <w:r w:rsidRPr="00273716">
              <w:t xml:space="preserve">The system generates a message about the successful saving of the data. You are directed back to your </w:t>
            </w:r>
            <w:r w:rsidRPr="00273716">
              <w:rPr>
                <w:rStyle w:val="SAPScreenElement"/>
              </w:rPr>
              <w:t>Home</w:t>
            </w:r>
            <w:r w:rsidRPr="00273716">
              <w:t xml:space="preserve"> page. The change in job information </w:t>
            </w:r>
            <w:r w:rsidRPr="007055F5">
              <w:t>and</w:t>
            </w:r>
            <w:r w:rsidRPr="00273716">
              <w:t>/or compensation information due to the demotion becomes effective the date as entered in the system.</w:t>
            </w:r>
          </w:p>
        </w:tc>
        <w:tc>
          <w:tcPr>
            <w:tcW w:w="1370" w:type="dxa"/>
          </w:tcPr>
          <w:p w14:paraId="327A7A6C" w14:textId="77777777" w:rsidR="00035DCA" w:rsidRPr="00273716" w:rsidRDefault="00035DCA" w:rsidP="00035DCA"/>
        </w:tc>
      </w:tr>
    </w:tbl>
    <w:p w14:paraId="5063C3C9" w14:textId="77777777" w:rsidR="007A0ABF" w:rsidRPr="0070179D" w:rsidRDefault="007A0ABF" w:rsidP="000E544F">
      <w:pPr>
        <w:pStyle w:val="SAPNoteHeading"/>
        <w:ind w:left="0"/>
      </w:pPr>
      <w:r w:rsidRPr="00C8393A">
        <w:rPr>
          <w:noProof/>
          <w:lang w:val="de-DE" w:eastAsia="de-DE"/>
        </w:rPr>
        <w:drawing>
          <wp:inline distT="0" distB="0" distL="0" distR="0" wp14:anchorId="306F493F" wp14:editId="3859C862">
            <wp:extent cx="228600" cy="228600"/>
            <wp:effectExtent l="0" t="0" r="0" b="0"/>
            <wp:docPr id="5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t> Note</w:t>
      </w:r>
    </w:p>
    <w:p w14:paraId="1E5AE956" w14:textId="73426968" w:rsidR="007A0ABF" w:rsidRPr="00273716" w:rsidRDefault="007A0ABF" w:rsidP="000E544F">
      <w:pPr>
        <w:pStyle w:val="NoteParagraph"/>
        <w:ind w:left="6"/>
      </w:pPr>
      <w:r w:rsidRPr="0070179D">
        <w:t xml:space="preserve">If required, you can also send the change request back to the </w:t>
      </w:r>
      <w:r w:rsidR="00961E1C" w:rsidRPr="0070179D">
        <w:t xml:space="preserve">request initiator (the HR </w:t>
      </w:r>
      <w:r w:rsidR="005E5D2A" w:rsidRPr="0070179D">
        <w:t xml:space="preserve">administrator </w:t>
      </w:r>
      <w:r w:rsidR="00961E1C" w:rsidRPr="0070179D">
        <w:t xml:space="preserve">in this case) </w:t>
      </w:r>
      <w:r w:rsidRPr="0070179D">
        <w:t>for further details. In this case, it is recommended to add a comment explaining your decision.</w:t>
      </w:r>
      <w:r w:rsidR="00961E1C" w:rsidRPr="0070179D">
        <w:t xml:space="preserve"> The HR </w:t>
      </w:r>
      <w:r w:rsidR="005E5D2A" w:rsidRPr="0070179D">
        <w:t xml:space="preserve">administrator </w:t>
      </w:r>
      <w:r w:rsidR="00961E1C" w:rsidRPr="0070179D">
        <w:t>can then either adapt the change request and resubmit it for approval, or cancel it</w:t>
      </w:r>
    </w:p>
    <w:p w14:paraId="16D1BF2A" w14:textId="767CBF62" w:rsidR="00433729" w:rsidRPr="00273716" w:rsidRDefault="00433729" w:rsidP="000E544F">
      <w:pPr>
        <w:pStyle w:val="SAPNoteHeading"/>
        <w:ind w:left="6"/>
      </w:pPr>
      <w:r w:rsidRPr="00273716">
        <w:rPr>
          <w:noProof/>
          <w:lang w:val="de-DE" w:eastAsia="de-DE"/>
        </w:rPr>
        <w:drawing>
          <wp:inline distT="0" distB="0" distL="0" distR="0" wp14:anchorId="067ECDFA" wp14:editId="6C222F48">
            <wp:extent cx="225425" cy="225425"/>
            <wp:effectExtent l="0" t="0" r="3175" b="31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273716">
        <w:t> Recommendation</w:t>
      </w:r>
    </w:p>
    <w:p w14:paraId="079F7B83" w14:textId="55D2A674" w:rsidR="00433729" w:rsidRPr="00273716" w:rsidRDefault="00433729" w:rsidP="000E544F">
      <w:pPr>
        <w:pStyle w:val="NoteParagraph"/>
        <w:ind w:left="6"/>
      </w:pPr>
      <w:r w:rsidRPr="00273716">
        <w:t xml:space="preserve">The HR </w:t>
      </w:r>
      <w:r w:rsidR="005E5D2A" w:rsidRPr="00273716">
        <w:t xml:space="preserve">administrator </w:t>
      </w:r>
      <w:r w:rsidRPr="00273716">
        <w:t>should check if the changes in the employee’s job and/or compensation information are displayed as expected!</w:t>
      </w:r>
    </w:p>
    <w:p w14:paraId="0C520E7C" w14:textId="65818EE6" w:rsidR="00433729" w:rsidRPr="00273716" w:rsidRDefault="00433729" w:rsidP="000E544F">
      <w:pPr>
        <w:pStyle w:val="NoteParagraph"/>
        <w:ind w:left="6"/>
      </w:pPr>
      <w:r w:rsidRPr="00273716">
        <w:t xml:space="preserve">For this, he or she can check the </w:t>
      </w:r>
      <w:r w:rsidRPr="00273716">
        <w:rPr>
          <w:rStyle w:val="SAPScreenElement"/>
        </w:rPr>
        <w:t xml:space="preserve">Job Information </w:t>
      </w:r>
      <w:r w:rsidR="000D5303" w:rsidRPr="00273716">
        <w:t>block</w:t>
      </w:r>
      <w:r w:rsidRPr="00273716">
        <w:t xml:space="preserve"> and/or </w:t>
      </w:r>
      <w:r w:rsidRPr="00273716">
        <w:rPr>
          <w:rStyle w:val="SAPScreenElement"/>
        </w:rPr>
        <w:t xml:space="preserve">Compensation Information </w:t>
      </w:r>
      <w:r w:rsidR="000D5303" w:rsidRPr="00273716">
        <w:t>block</w:t>
      </w:r>
      <w:r w:rsidRPr="00273716">
        <w:t xml:space="preserve"> of the employee’s </w:t>
      </w:r>
      <w:r w:rsidRPr="00273716">
        <w:rPr>
          <w:rStyle w:val="SAPScreenElement"/>
        </w:rPr>
        <w:t>Employee Files</w:t>
      </w:r>
      <w:r w:rsidRPr="00273716">
        <w:t xml:space="preserve">. In case the changes are effective on a future date, select the </w:t>
      </w:r>
      <w:r w:rsidRPr="00273716">
        <w:rPr>
          <w:rStyle w:val="SAPScreenElement"/>
        </w:rPr>
        <w:t xml:space="preserve">Pending future change in Job Information (mm/dd/yy) </w:t>
      </w:r>
      <w:r w:rsidRPr="00273716">
        <w:t xml:space="preserve">link and/or the </w:t>
      </w:r>
      <w:r w:rsidRPr="00273716">
        <w:rPr>
          <w:rStyle w:val="SAPScreenElement"/>
        </w:rPr>
        <w:t xml:space="preserve">Pending future change in Compensation Information (mm/dd/yy) </w:t>
      </w:r>
      <w:r w:rsidRPr="00273716">
        <w:t>link to view the changes.</w:t>
      </w:r>
    </w:p>
    <w:p w14:paraId="43025FDF" w14:textId="37C4DA99" w:rsidR="00433729" w:rsidRPr="00143826" w:rsidRDefault="00433729" w:rsidP="000E544F">
      <w:pPr>
        <w:pStyle w:val="NoteParagraph"/>
        <w:ind w:left="6"/>
        <w:rPr>
          <w:ins w:id="3060" w:author="Author" w:date="2018-01-17T15:06:00Z"/>
          <w:rPrChange w:id="3061" w:author="Author" w:date="2018-01-17T15:06:00Z">
            <w:rPr>
              <w:ins w:id="3062" w:author="Author" w:date="2018-01-17T15:06:00Z"/>
              <w:highlight w:val="yellow"/>
            </w:rPr>
          </w:rPrChange>
        </w:rPr>
      </w:pPr>
      <w:r w:rsidRPr="00143826">
        <w:t xml:space="preserve">Dependent if job information changes or compensation information changes have been performed due to the demotion, following situations need to be considered, for which the HR </w:t>
      </w:r>
      <w:r w:rsidR="005E5D2A" w:rsidRPr="00143826">
        <w:t xml:space="preserve">administrator </w:t>
      </w:r>
      <w:r w:rsidRPr="00143826">
        <w:t>should check the data:</w:t>
      </w:r>
    </w:p>
    <w:p w14:paraId="1602F5FA" w14:textId="571CADF6" w:rsidR="00CE6B9F" w:rsidRPr="00143826" w:rsidDel="00CE6B9F" w:rsidRDefault="00CE6B9F" w:rsidP="00143826">
      <w:pPr>
        <w:pStyle w:val="NoteParagraph"/>
        <w:ind w:left="6"/>
        <w:rPr>
          <w:del w:id="3063" w:author="Author" w:date="2018-01-17T15:06:00Z"/>
        </w:rPr>
      </w:pPr>
    </w:p>
    <w:p w14:paraId="4D24CA06" w14:textId="51D27920" w:rsidR="00433729" w:rsidRPr="00143826" w:rsidRDefault="00433729">
      <w:pPr>
        <w:pStyle w:val="ListParagraph"/>
        <w:numPr>
          <w:ilvl w:val="0"/>
          <w:numId w:val="17"/>
        </w:numPr>
        <w:ind w:left="366" w:hanging="366"/>
        <w:rPr>
          <w:ins w:id="3064" w:author="Author" w:date="2018-01-17T15:06:00Z"/>
          <w:rPrChange w:id="3065" w:author="Author" w:date="2018-01-17T15:16:00Z">
            <w:rPr>
              <w:ins w:id="3066" w:author="Author" w:date="2018-01-17T15:06:00Z"/>
              <w:highlight w:val="yellow"/>
            </w:rPr>
          </w:rPrChange>
        </w:rPr>
        <w:pPrChange w:id="3067" w:author="Author" w:date="2018-01-17T15:06:00Z">
          <w:pPr>
            <w:pStyle w:val="ListParagraph"/>
            <w:numPr>
              <w:numId w:val="21"/>
            </w:numPr>
            <w:ind w:left="366" w:hanging="270"/>
          </w:pPr>
        </w:pPrChange>
      </w:pPr>
      <w:r w:rsidRPr="00143826">
        <w:rPr>
          <w:u w:val="single"/>
        </w:rPr>
        <w:t>Situation 1</w:t>
      </w:r>
      <w:r w:rsidRPr="00143826">
        <w:t xml:space="preserve">: In case </w:t>
      </w:r>
      <w:r w:rsidRPr="00143826">
        <w:rPr>
          <w:rStyle w:val="SAPScreenElement"/>
        </w:rPr>
        <w:t>Job Information</w:t>
      </w:r>
      <w:r w:rsidRPr="00143826">
        <w:t xml:space="preserve"> changes have been entered due to a </w:t>
      </w:r>
      <w:ins w:id="3068" w:author="Author" w:date="2018-01-17T15:14:00Z">
        <w:r w:rsidR="00CE6B9F" w:rsidRPr="00143826">
          <w:rPr>
            <w:rPrChange w:id="3069" w:author="Author" w:date="2018-01-17T15:16:00Z">
              <w:rPr>
                <w:highlight w:val="yellow"/>
              </w:rPr>
            </w:rPrChange>
          </w:rPr>
          <w:t>de</w:t>
        </w:r>
      </w:ins>
      <w:del w:id="3070" w:author="Author" w:date="2018-01-17T15:14:00Z">
        <w:r w:rsidRPr="00143826" w:rsidDel="00CE6B9F">
          <w:delText>pro</w:delText>
        </w:r>
      </w:del>
      <w:r w:rsidRPr="00143826">
        <w:t xml:space="preserve">motion, check both the </w:t>
      </w:r>
      <w:r w:rsidRPr="00143826">
        <w:rPr>
          <w:rStyle w:val="SAPScreenElement"/>
        </w:rPr>
        <w:t xml:space="preserve">Job Information </w:t>
      </w:r>
      <w:r w:rsidR="000D5303" w:rsidRPr="00143826">
        <w:t>block</w:t>
      </w:r>
      <w:r w:rsidRPr="00143826">
        <w:t xml:space="preserve"> and </w:t>
      </w:r>
      <w:r w:rsidRPr="00143826">
        <w:rPr>
          <w:rStyle w:val="SAPScreenElement"/>
        </w:rPr>
        <w:t xml:space="preserve">Compensation Information </w:t>
      </w:r>
      <w:r w:rsidR="000D5303" w:rsidRPr="00143826">
        <w:t>block</w:t>
      </w:r>
      <w:r w:rsidRPr="00143826">
        <w:t xml:space="preserve">: </w:t>
      </w:r>
    </w:p>
    <w:p w14:paraId="367B9885" w14:textId="77777777" w:rsidR="00CE6B9F" w:rsidRPr="00143826" w:rsidRDefault="00CE6B9F">
      <w:pPr>
        <w:pStyle w:val="ListParagraph"/>
        <w:ind w:left="366"/>
        <w:pPrChange w:id="3071" w:author="Author" w:date="2018-01-17T15:06:00Z">
          <w:pPr>
            <w:pStyle w:val="ListParagraph"/>
            <w:numPr>
              <w:numId w:val="21"/>
            </w:numPr>
            <w:ind w:left="366" w:hanging="270"/>
          </w:pPr>
        </w:pPrChange>
      </w:pPr>
    </w:p>
    <w:p w14:paraId="7A7EC0F9" w14:textId="339EB215" w:rsidR="00E46DC7" w:rsidRPr="00143826" w:rsidRDefault="00433729">
      <w:pPr>
        <w:pStyle w:val="ListParagraph"/>
        <w:numPr>
          <w:ilvl w:val="1"/>
          <w:numId w:val="17"/>
        </w:numPr>
        <w:ind w:left="709"/>
        <w:rPr>
          <w:ins w:id="3072" w:author="Author" w:date="2018-01-17T15:10:00Z"/>
          <w:rFonts w:ascii="BentonSans Medium" w:hAnsi="BentonSans Medium"/>
          <w:rPrChange w:id="3073" w:author="Author" w:date="2018-01-17T15:16:00Z">
            <w:rPr>
              <w:ins w:id="3074" w:author="Author" w:date="2018-01-17T15:10:00Z"/>
              <w:highlight w:val="yellow"/>
            </w:rPr>
          </w:rPrChange>
        </w:rPr>
        <w:pPrChange w:id="3075" w:author="Author" w:date="2018-01-17T15:06:00Z">
          <w:pPr>
            <w:pStyle w:val="ListParagraph"/>
            <w:numPr>
              <w:numId w:val="17"/>
            </w:numPr>
            <w:ind w:left="366" w:hanging="270"/>
          </w:pPr>
        </w:pPrChange>
      </w:pPr>
      <w:r w:rsidRPr="00143826">
        <w:t xml:space="preserve">Depending on the business rules configured for various combinations of changes done to the Job Info, changes to the pay scale group and/or pay scale level can lead to an automatic adaption of the </w:t>
      </w:r>
      <w:del w:id="3076" w:author="Author" w:date="2018-01-17T15:08:00Z">
        <w:r w:rsidRPr="00143826" w:rsidDel="00CE6B9F">
          <w:delText xml:space="preserve">existing </w:delText>
        </w:r>
      </w:del>
      <w:r w:rsidRPr="00143826">
        <w:t>pay component in the Compensation Info</w:t>
      </w:r>
      <w:ins w:id="3077" w:author="Author" w:date="2018-01-17T15:07:00Z">
        <w:r w:rsidR="00CE6B9F" w:rsidRPr="00143826">
          <w:rPr>
            <w:rPrChange w:id="3078" w:author="Author" w:date="2018-01-17T15:16:00Z">
              <w:rPr>
                <w:highlight w:val="yellow"/>
              </w:rPr>
            </w:rPrChange>
          </w:rPr>
          <w:t>:</w:t>
        </w:r>
        <w:r w:rsidR="00CE6B9F" w:rsidRPr="00143826">
          <w:t xml:space="preserve"> existing pay components might have been adapted, or new components added</w:t>
        </w:r>
      </w:ins>
      <w:r w:rsidRPr="00143826">
        <w:t xml:space="preserve">. Check in the </w:t>
      </w:r>
      <w:r w:rsidRPr="00143826">
        <w:rPr>
          <w:rStyle w:val="SAPScreenElement"/>
        </w:rPr>
        <w:t xml:space="preserve">Compensation Information </w:t>
      </w:r>
      <w:r w:rsidR="000D5303" w:rsidRPr="00143826">
        <w:t>block</w:t>
      </w:r>
      <w:r w:rsidRPr="00143826">
        <w:t xml:space="preserve"> if the changes are shown as expected.</w:t>
      </w:r>
      <w:r w:rsidR="00E46DC7" w:rsidRPr="00143826">
        <w:t xml:space="preserve"> In case the suggested values for </w:t>
      </w:r>
      <w:r w:rsidR="00E46DC7" w:rsidRPr="00143826">
        <w:rPr>
          <w:rStyle w:val="SAPScreenElement"/>
        </w:rPr>
        <w:t>Pay Group</w:t>
      </w:r>
      <w:r w:rsidR="00E46DC7" w:rsidRPr="00143826">
        <w:t xml:space="preserve"> and </w:t>
      </w:r>
      <w:r w:rsidR="00E46DC7" w:rsidRPr="00143826">
        <w:rPr>
          <w:rStyle w:val="SAPScreenElement"/>
        </w:rPr>
        <w:t>(Pay Component)</w:t>
      </w:r>
      <w:r w:rsidR="00E46DC7" w:rsidRPr="00143826">
        <w:t xml:space="preserve"> </w:t>
      </w:r>
      <w:r w:rsidR="00E46DC7" w:rsidRPr="00143826">
        <w:rPr>
          <w:rStyle w:val="SAPScreenElement"/>
        </w:rPr>
        <w:t>Frequency</w:t>
      </w:r>
      <w:r w:rsidR="00E46DC7" w:rsidRPr="00143826">
        <w:t xml:space="preserve"> do not fit to each other, you need to adapt this manually via </w:t>
      </w:r>
      <w:r w:rsidR="00E46DC7" w:rsidRPr="00143826">
        <w:rPr>
          <w:rStyle w:val="SAPScreenElement"/>
        </w:rPr>
        <w:t>Take Action</w:t>
      </w:r>
      <w:r w:rsidR="00E46DC7" w:rsidRPr="00143826">
        <w:t xml:space="preserve"> </w:t>
      </w:r>
      <w:r w:rsidR="00E46DC7" w:rsidRPr="00143826">
        <w:rPr>
          <w:rStyle w:val="SAPScreenElement"/>
        </w:rPr>
        <w:sym w:font="Symbol" w:char="F0AE"/>
      </w:r>
      <w:r w:rsidR="00E46DC7" w:rsidRPr="00143826">
        <w:rPr>
          <w:rStyle w:val="SAPScreenElement"/>
        </w:rPr>
        <w:t xml:space="preserve"> Make Correction. </w:t>
      </w:r>
      <w:r w:rsidR="00E46DC7" w:rsidRPr="00143826">
        <w:t xml:space="preserve">Make sure to adapt also the </w:t>
      </w:r>
      <w:r w:rsidR="00E46DC7" w:rsidRPr="00143826">
        <w:rPr>
          <w:rStyle w:val="SAPScreenElement"/>
        </w:rPr>
        <w:t>(Pay Component) Amount</w:t>
      </w:r>
      <w:r w:rsidR="00E46DC7" w:rsidRPr="00143826">
        <w:t xml:space="preserve"> in this case such that the annual salary of the employee is preserved.</w:t>
      </w:r>
    </w:p>
    <w:p w14:paraId="6A22984F" w14:textId="15CFA44D" w:rsidR="00CE6B9F" w:rsidRDefault="00CE6B9F">
      <w:pPr>
        <w:pStyle w:val="ListParagraph"/>
        <w:ind w:left="709"/>
        <w:rPr>
          <w:ins w:id="3079" w:author="Author" w:date="2018-01-17T15:24:00Z"/>
          <w:rFonts w:ascii="BentonSans Medium" w:hAnsi="BentonSans Medium"/>
          <w:highlight w:val="yellow"/>
        </w:rPr>
        <w:pPrChange w:id="3080" w:author="Author" w:date="2018-01-17T15:10:00Z">
          <w:pPr>
            <w:pStyle w:val="ListParagraph"/>
            <w:numPr>
              <w:numId w:val="17"/>
            </w:numPr>
            <w:ind w:left="366" w:hanging="270"/>
          </w:pPr>
        </w:pPrChange>
      </w:pPr>
    </w:p>
    <w:p w14:paraId="59DED2DF" w14:textId="1271C471" w:rsidR="006D2257" w:rsidRPr="0070179D" w:rsidDel="00A538F9" w:rsidRDefault="006D2257">
      <w:pPr>
        <w:pStyle w:val="ListParagraph"/>
        <w:ind w:left="709"/>
        <w:rPr>
          <w:ins w:id="3081" w:author="Author" w:date="2018-01-17T15:10:00Z"/>
          <w:del w:id="3082" w:author="Author" w:date="2018-02-26T10:29:00Z"/>
          <w:rFonts w:ascii="BentonSans Medium" w:hAnsi="BentonSans Medium"/>
          <w:highlight w:val="yellow"/>
          <w:rPrChange w:id="3083" w:author="Author" w:date="2018-02-26T10:29:00Z">
            <w:rPr>
              <w:ins w:id="3084" w:author="Author" w:date="2018-01-17T15:10:00Z"/>
              <w:del w:id="3085" w:author="Author" w:date="2018-02-26T10:29:00Z"/>
              <w:highlight w:val="yellow"/>
            </w:rPr>
          </w:rPrChange>
        </w:rPr>
        <w:pPrChange w:id="3086" w:author="Author" w:date="2018-01-17T15:10:00Z">
          <w:pPr>
            <w:pStyle w:val="ListParagraph"/>
            <w:numPr>
              <w:numId w:val="17"/>
            </w:numPr>
            <w:ind w:left="366" w:hanging="270"/>
          </w:pPr>
        </w:pPrChange>
      </w:pPr>
      <w:ins w:id="3087" w:author="Author" w:date="2018-01-17T15:24:00Z">
        <w:del w:id="3088" w:author="Author" w:date="2018-02-26T10:29:00Z">
          <w:r w:rsidRPr="0070179D" w:rsidDel="00A538F9">
            <w:rPr>
              <w:rFonts w:ascii="BentonSans Medium" w:hAnsi="BentonSans Medium"/>
              <w:highlight w:val="yellow"/>
            </w:rPr>
            <w:delText>nur für AUS:</w:delText>
          </w:r>
        </w:del>
      </w:ins>
    </w:p>
    <w:p w14:paraId="320E4194" w14:textId="42D616E5" w:rsidR="00CE6B9F" w:rsidRPr="0070179D" w:rsidDel="00CE6B9F" w:rsidRDefault="00CE6B9F">
      <w:pPr>
        <w:pStyle w:val="ListParagraph"/>
        <w:numPr>
          <w:ilvl w:val="0"/>
          <w:numId w:val="71"/>
        </w:numPr>
        <w:rPr>
          <w:del w:id="3089" w:author="Author" w:date="2018-01-17T15:10:00Z"/>
          <w:rFonts w:ascii="BentonSans Medium" w:hAnsi="BentonSans Medium"/>
          <w:highlight w:val="yellow"/>
        </w:rPr>
        <w:pPrChange w:id="3090" w:author="Author" w:date="2018-01-17T15:10:00Z">
          <w:pPr>
            <w:pStyle w:val="ListParagraph"/>
            <w:ind w:left="366"/>
          </w:pPr>
        </w:pPrChange>
      </w:pPr>
      <w:commentRangeStart w:id="3091"/>
    </w:p>
    <w:p w14:paraId="5C96068C" w14:textId="77777777" w:rsidR="00303B6C" w:rsidRPr="0070179D" w:rsidDel="00CE6B9F" w:rsidRDefault="00303B6C">
      <w:pPr>
        <w:pStyle w:val="ListParagraph"/>
        <w:rPr>
          <w:del w:id="3092" w:author="Author" w:date="2018-01-17T15:10:00Z"/>
          <w:highlight w:val="yellow"/>
          <w:rPrChange w:id="3093" w:author="Author" w:date="2018-02-26T10:29:00Z">
            <w:rPr>
              <w:del w:id="3094" w:author="Author" w:date="2018-01-17T15:10:00Z"/>
            </w:rPr>
          </w:rPrChange>
        </w:rPr>
        <w:pPrChange w:id="3095" w:author="Author" w:date="2018-01-17T15:10:00Z">
          <w:pPr>
            <w:pStyle w:val="ListParagraph"/>
            <w:ind w:left="366"/>
          </w:pPr>
        </w:pPrChange>
      </w:pPr>
    </w:p>
    <w:p w14:paraId="6AE167DD" w14:textId="32FEF290" w:rsidR="00433729" w:rsidRPr="0070179D" w:rsidRDefault="00433729">
      <w:pPr>
        <w:pStyle w:val="ListParagraph"/>
        <w:numPr>
          <w:ilvl w:val="0"/>
          <w:numId w:val="71"/>
        </w:numPr>
        <w:rPr>
          <w:highlight w:val="yellow"/>
          <w:rPrChange w:id="3096" w:author="Author" w:date="2018-02-26T10:29:00Z">
            <w:rPr>
              <w:rFonts w:ascii="BentonSans Medium" w:hAnsi="BentonSans Medium"/>
            </w:rPr>
          </w:rPrChange>
        </w:rPr>
        <w:pPrChange w:id="3097" w:author="Author" w:date="2018-01-17T15:10:00Z">
          <w:pPr>
            <w:pStyle w:val="ListParagraph"/>
            <w:ind w:left="366"/>
          </w:pPr>
        </w:pPrChange>
      </w:pPr>
      <w:r w:rsidRPr="0070179D">
        <w:rPr>
          <w:highlight w:val="yellow"/>
          <w:rPrChange w:id="3098" w:author="Author" w:date="2018-02-26T10:29:00Z">
            <w:rPr/>
          </w:rPrChange>
        </w:rPr>
        <w:t xml:space="preserve">Cases might exist for which no rule for indirect valuation of the pay component has been configured upon changes performed to the pay scale group and/or pay scale level in the Job Info. In this case, the existing pay components might have been deleted upon the change in job information and the HR </w:t>
      </w:r>
      <w:r w:rsidR="005E5D2A" w:rsidRPr="0070179D">
        <w:rPr>
          <w:highlight w:val="yellow"/>
          <w:rPrChange w:id="3099" w:author="Author" w:date="2018-02-26T10:29:00Z">
            <w:rPr/>
          </w:rPrChange>
        </w:rPr>
        <w:t xml:space="preserve">administrator </w:t>
      </w:r>
      <w:r w:rsidRPr="0070179D">
        <w:rPr>
          <w:highlight w:val="yellow"/>
          <w:rPrChange w:id="3100" w:author="Author" w:date="2018-02-26T10:29:00Z">
            <w:rPr/>
          </w:rPrChange>
        </w:rPr>
        <w:t>needs to adapt the compensation information manually. The procedure for doing this is as follows:</w:t>
      </w:r>
    </w:p>
    <w:p w14:paraId="645A88BC" w14:textId="507E3AB0" w:rsidR="00433729" w:rsidRPr="0070179D" w:rsidRDefault="00433729">
      <w:pPr>
        <w:pStyle w:val="ListParagraph"/>
        <w:numPr>
          <w:ilvl w:val="1"/>
          <w:numId w:val="63"/>
        </w:numPr>
        <w:rPr>
          <w:highlight w:val="yellow"/>
          <w:rPrChange w:id="3101" w:author="Author" w:date="2018-02-26T10:29:00Z">
            <w:rPr/>
          </w:rPrChange>
        </w:rPr>
        <w:pPrChange w:id="3102" w:author="Author" w:date="2018-02-26T10:27:00Z">
          <w:pPr>
            <w:pStyle w:val="NoteParagraph"/>
            <w:numPr>
              <w:numId w:val="24"/>
            </w:numPr>
            <w:ind w:left="1418" w:hanging="360"/>
          </w:pPr>
        </w:pPrChange>
      </w:pPr>
      <w:del w:id="3103" w:author="Author" w:date="2018-01-17T10:56:00Z">
        <w:r w:rsidRPr="0070179D" w:rsidDel="00D04C2B">
          <w:rPr>
            <w:rFonts w:cs="Arial"/>
            <w:bCs/>
            <w:highlight w:val="yellow"/>
            <w:rPrChange w:id="3104" w:author="Author" w:date="2018-02-26T10:29:00Z">
              <w:rPr>
                <w:rFonts w:cs="Arial"/>
                <w:bCs/>
              </w:rPr>
            </w:rPrChange>
          </w:rPr>
          <w:delText xml:space="preserve">Choose </w:delText>
        </w:r>
      </w:del>
      <w:ins w:id="3105" w:author="Author" w:date="2018-01-17T10:56:00Z">
        <w:r w:rsidR="00D04C2B" w:rsidRPr="0070179D">
          <w:rPr>
            <w:rFonts w:cs="Arial"/>
            <w:bCs/>
            <w:highlight w:val="yellow"/>
          </w:rPr>
          <w:t>On</w:t>
        </w:r>
      </w:ins>
      <w:del w:id="3106" w:author="Author" w:date="2018-01-17T10:56:00Z">
        <w:r w:rsidRPr="0070179D" w:rsidDel="00D04C2B">
          <w:rPr>
            <w:rFonts w:cs="Arial"/>
            <w:bCs/>
            <w:highlight w:val="yellow"/>
            <w:rPrChange w:id="3107" w:author="Author" w:date="2018-02-26T10:29:00Z">
              <w:rPr>
                <w:rFonts w:cs="Arial"/>
                <w:bCs/>
              </w:rPr>
            </w:rPrChange>
          </w:rPr>
          <w:delText>on</w:delText>
        </w:r>
      </w:del>
      <w:r w:rsidRPr="0070179D">
        <w:rPr>
          <w:rFonts w:cs="Arial"/>
          <w:bCs/>
          <w:highlight w:val="yellow"/>
          <w:rPrChange w:id="3108" w:author="Author" w:date="2018-02-26T10:29:00Z">
            <w:rPr>
              <w:rFonts w:cs="Arial"/>
              <w:bCs/>
            </w:rPr>
          </w:rPrChange>
        </w:rPr>
        <w:t xml:space="preserve"> the </w:t>
      </w:r>
      <w:r w:rsidRPr="0070179D">
        <w:rPr>
          <w:rStyle w:val="SAPScreenElement"/>
          <w:highlight w:val="yellow"/>
          <w:rPrChange w:id="3109" w:author="Author" w:date="2018-02-26T10:29:00Z">
            <w:rPr>
              <w:rStyle w:val="SAPScreenElement"/>
            </w:rPr>
          </w:rPrChange>
        </w:rPr>
        <w:t>My Employee File</w:t>
      </w:r>
      <w:r w:rsidRPr="0070179D">
        <w:rPr>
          <w:highlight w:val="yellow"/>
          <w:rPrChange w:id="3110" w:author="Author" w:date="2018-02-26T10:29:00Z">
            <w:rPr/>
          </w:rPrChange>
        </w:rPr>
        <w:t xml:space="preserve"> </w:t>
      </w:r>
      <w:r w:rsidRPr="0070179D">
        <w:rPr>
          <w:highlight w:val="yellow"/>
          <w:rPrChange w:id="3111" w:author="Author" w:date="2018-02-26T10:29:00Z">
            <w:rPr/>
          </w:rPrChange>
        </w:rPr>
        <w:sym w:font="Symbol" w:char="F0AE"/>
      </w:r>
      <w:r w:rsidRPr="0070179D">
        <w:rPr>
          <w:highlight w:val="yellow"/>
          <w:rPrChange w:id="3112" w:author="Author" w:date="2018-02-26T10:29:00Z">
            <w:rPr/>
          </w:rPrChange>
        </w:rPr>
        <w:t xml:space="preserve"> </w:t>
      </w:r>
      <w:r w:rsidRPr="0070179D">
        <w:rPr>
          <w:rStyle w:val="SAPScreenElement"/>
          <w:highlight w:val="yellow"/>
          <w:rPrChange w:id="3113" w:author="Author" w:date="2018-02-26T10:29:00Z">
            <w:rPr>
              <w:rStyle w:val="SAPScreenElement"/>
            </w:rPr>
          </w:rPrChange>
        </w:rPr>
        <w:t>&lt;employee name&gt;</w:t>
      </w:r>
      <w:r w:rsidRPr="0070179D">
        <w:rPr>
          <w:highlight w:val="yellow"/>
          <w:rPrChange w:id="3114" w:author="Author" w:date="2018-02-26T10:29:00Z">
            <w:rPr/>
          </w:rPrChange>
        </w:rPr>
        <w:t xml:space="preserve"> </w:t>
      </w:r>
      <w:r w:rsidRPr="0070179D">
        <w:rPr>
          <w:highlight w:val="yellow"/>
          <w:rPrChange w:id="3115" w:author="Author" w:date="2018-02-26T10:29:00Z">
            <w:rPr/>
          </w:rPrChange>
        </w:rPr>
        <w:sym w:font="Symbol" w:char="F0AE"/>
      </w:r>
      <w:r w:rsidRPr="0070179D">
        <w:rPr>
          <w:rStyle w:val="SAPScreenElement"/>
          <w:highlight w:val="yellow"/>
          <w:rPrChange w:id="3116" w:author="Author" w:date="2018-02-26T10:29:00Z">
            <w:rPr>
              <w:rStyle w:val="SAPScreenElement"/>
            </w:rPr>
          </w:rPrChange>
        </w:rPr>
        <w:t xml:space="preserve"> Employment Information</w:t>
      </w:r>
      <w:r w:rsidRPr="0070179D">
        <w:rPr>
          <w:i/>
          <w:highlight w:val="yellow"/>
          <w:rPrChange w:id="3117" w:author="Author" w:date="2018-02-26T10:29:00Z">
            <w:rPr>
              <w:i/>
            </w:rPr>
          </w:rPrChange>
        </w:rPr>
        <w:t xml:space="preserve"> </w:t>
      </w:r>
      <w:r w:rsidRPr="0070179D">
        <w:rPr>
          <w:highlight w:val="yellow"/>
          <w:rPrChange w:id="3118" w:author="Author" w:date="2018-02-26T10:29:00Z">
            <w:rPr/>
          </w:rPrChange>
        </w:rPr>
        <w:t>screen</w:t>
      </w:r>
      <w:r w:rsidRPr="0070179D">
        <w:rPr>
          <w:rFonts w:cs="Arial"/>
          <w:bCs/>
          <w:highlight w:val="yellow"/>
          <w:rPrChange w:id="3119" w:author="Author" w:date="2018-02-26T10:29:00Z">
            <w:rPr>
              <w:rFonts w:cs="Arial"/>
              <w:bCs/>
            </w:rPr>
          </w:rPrChange>
        </w:rPr>
        <w:t xml:space="preserve"> </w:t>
      </w:r>
      <w:ins w:id="3120" w:author="Author" w:date="2018-01-17T10:56:00Z">
        <w:r w:rsidR="00D04C2B" w:rsidRPr="0070179D">
          <w:rPr>
            <w:rFonts w:cs="Arial"/>
            <w:bCs/>
            <w:highlight w:val="yellow"/>
          </w:rPr>
          <w:t xml:space="preserve">choose </w:t>
        </w:r>
      </w:ins>
      <w:r w:rsidRPr="0070179D">
        <w:rPr>
          <w:rFonts w:cs="Arial"/>
          <w:bCs/>
          <w:highlight w:val="yellow"/>
          <w:rPrChange w:id="3121" w:author="Author" w:date="2018-02-26T10:29:00Z">
            <w:rPr>
              <w:rFonts w:cs="Arial"/>
              <w:bCs/>
            </w:rPr>
          </w:rPrChange>
        </w:rPr>
        <w:t xml:space="preserve">the </w:t>
      </w:r>
      <w:ins w:id="3122" w:author="Author" w:date="2018-01-17T10:56:00Z">
        <w:r w:rsidR="00D04C2B" w:rsidRPr="0070179D">
          <w:rPr>
            <w:rStyle w:val="SAPScreenElement"/>
            <w:highlight w:val="yellow"/>
          </w:rPr>
          <w:t>Clock</w:t>
        </w:r>
        <w:r w:rsidR="00D04C2B" w:rsidRPr="0070179D">
          <w:rPr>
            <w:rFonts w:cs="Arial"/>
            <w:bCs/>
            <w:highlight w:val="yellow"/>
          </w:rPr>
          <w:t xml:space="preserve"> (</w:t>
        </w:r>
        <w:r w:rsidR="00D04C2B" w:rsidRPr="0070179D">
          <w:rPr>
            <w:rStyle w:val="SAPScreenElement"/>
            <w:highlight w:val="yellow"/>
          </w:rPr>
          <w:t>History)</w:t>
        </w:r>
        <w:r w:rsidR="00D04C2B" w:rsidRPr="0070179D">
          <w:rPr>
            <w:rFonts w:cs="Arial"/>
            <w:bCs/>
            <w:highlight w:val="yellow"/>
          </w:rPr>
          <w:t xml:space="preserve"> icon</w:t>
        </w:r>
      </w:ins>
      <w:del w:id="3123" w:author="Author" w:date="2018-01-17T10:56:00Z">
        <w:r w:rsidRPr="0070179D" w:rsidDel="00D04C2B">
          <w:rPr>
            <w:rStyle w:val="SAPScreenElement"/>
            <w:highlight w:val="yellow"/>
            <w:rPrChange w:id="3124" w:author="Author" w:date="2018-02-26T10:29:00Z">
              <w:rPr>
                <w:rStyle w:val="SAPScreenElement"/>
              </w:rPr>
            </w:rPrChange>
          </w:rPr>
          <w:delText>History</w:delText>
        </w:r>
        <w:r w:rsidRPr="0070179D" w:rsidDel="00D04C2B">
          <w:rPr>
            <w:rFonts w:cs="Arial"/>
            <w:bCs/>
            <w:highlight w:val="yellow"/>
            <w:rPrChange w:id="3125" w:author="Author" w:date="2018-02-26T10:29:00Z">
              <w:rPr>
                <w:rFonts w:cs="Arial"/>
                <w:bCs/>
              </w:rPr>
            </w:rPrChange>
          </w:rPr>
          <w:delText xml:space="preserve"> link</w:delText>
        </w:r>
      </w:del>
      <w:r w:rsidRPr="0070179D">
        <w:rPr>
          <w:rFonts w:cs="Arial"/>
          <w:bCs/>
          <w:highlight w:val="yellow"/>
          <w:rPrChange w:id="3126" w:author="Author" w:date="2018-02-26T10:29:00Z">
            <w:rPr>
              <w:rFonts w:cs="Arial"/>
              <w:bCs/>
            </w:rPr>
          </w:rPrChange>
        </w:rPr>
        <w:t xml:space="preserve"> in the </w:t>
      </w:r>
      <w:r w:rsidRPr="0070179D">
        <w:rPr>
          <w:rStyle w:val="SAPScreenElement"/>
          <w:highlight w:val="yellow"/>
          <w:rPrChange w:id="3127" w:author="Author" w:date="2018-02-26T10:29:00Z">
            <w:rPr>
              <w:rStyle w:val="SAPScreenElement"/>
            </w:rPr>
          </w:rPrChange>
        </w:rPr>
        <w:t xml:space="preserve">Compensation Information </w:t>
      </w:r>
      <w:r w:rsidR="000D5303" w:rsidRPr="0070179D">
        <w:rPr>
          <w:rFonts w:cs="Arial"/>
          <w:bCs/>
          <w:highlight w:val="yellow"/>
          <w:rPrChange w:id="3128" w:author="Author" w:date="2018-02-26T10:29:00Z">
            <w:rPr>
              <w:rFonts w:cs="Arial"/>
              <w:bCs/>
            </w:rPr>
          </w:rPrChange>
        </w:rPr>
        <w:t>block</w:t>
      </w:r>
      <w:r w:rsidRPr="0070179D">
        <w:rPr>
          <w:rFonts w:cs="Arial"/>
          <w:bCs/>
          <w:highlight w:val="yellow"/>
          <w:rPrChange w:id="3129" w:author="Author" w:date="2018-02-26T10:29:00Z">
            <w:rPr>
              <w:rFonts w:cs="Arial"/>
              <w:bCs/>
            </w:rPr>
          </w:rPrChange>
        </w:rPr>
        <w:t>.</w:t>
      </w:r>
    </w:p>
    <w:p w14:paraId="003C9374" w14:textId="202A2D31" w:rsidR="00433729" w:rsidRPr="0070179D" w:rsidRDefault="00433729">
      <w:pPr>
        <w:pStyle w:val="ListParagraph"/>
        <w:numPr>
          <w:ilvl w:val="1"/>
          <w:numId w:val="63"/>
        </w:numPr>
        <w:rPr>
          <w:rStyle w:val="SAPScreenElement"/>
          <w:rFonts w:ascii="BentonSans Book" w:hAnsi="BentonSans Book"/>
          <w:color w:val="auto"/>
          <w:highlight w:val="yellow"/>
          <w:rPrChange w:id="3130" w:author="Author" w:date="2018-02-26T10:29:00Z">
            <w:rPr>
              <w:rStyle w:val="SAPScreenElement"/>
              <w:rFonts w:ascii="BentonSans Book" w:hAnsi="BentonSans Book"/>
              <w:color w:val="auto"/>
            </w:rPr>
          </w:rPrChange>
        </w:rPr>
        <w:pPrChange w:id="3131" w:author="Author" w:date="2018-02-26T10:28:00Z">
          <w:pPr>
            <w:pStyle w:val="NoteParagraph"/>
            <w:numPr>
              <w:numId w:val="24"/>
            </w:numPr>
            <w:ind w:left="1418" w:hanging="360"/>
          </w:pPr>
        </w:pPrChange>
      </w:pPr>
      <w:r w:rsidRPr="0070179D">
        <w:rPr>
          <w:highlight w:val="yellow"/>
          <w:rPrChange w:id="3132" w:author="Author" w:date="2018-02-26T10:29:00Z">
            <w:rPr>
              <w:rFonts w:ascii="BentonSans Book Italic" w:hAnsi="BentonSans Book Italic"/>
              <w:color w:val="003283"/>
            </w:rPr>
          </w:rPrChange>
        </w:rPr>
        <w:t xml:space="preserve">In the upcoming </w:t>
      </w:r>
      <w:r w:rsidRPr="0070179D">
        <w:rPr>
          <w:rStyle w:val="SAPScreenElement"/>
          <w:highlight w:val="yellow"/>
          <w:rPrChange w:id="3133" w:author="Author" w:date="2018-02-26T10:29:00Z">
            <w:rPr>
              <w:rStyle w:val="SAPScreenElement"/>
            </w:rPr>
          </w:rPrChange>
        </w:rPr>
        <w:t xml:space="preserve">History of Compensation Information </w:t>
      </w:r>
      <w:r w:rsidRPr="0070179D">
        <w:rPr>
          <w:highlight w:val="yellow"/>
          <w:rPrChange w:id="3134" w:author="Author" w:date="2018-02-26T10:29:00Z">
            <w:rPr/>
          </w:rPrChange>
        </w:rPr>
        <w:t xml:space="preserve">screen select in the </w:t>
      </w:r>
      <w:ins w:id="3135" w:author="Author" w:date="2018-01-17T15:16:00Z">
        <w:r w:rsidR="00143826" w:rsidRPr="0070179D">
          <w:rPr>
            <w:rStyle w:val="SAPScreenElement"/>
            <w:highlight w:val="yellow"/>
            <w:rPrChange w:id="3136" w:author="Author" w:date="2018-02-26T10:29:00Z">
              <w:rPr>
                <w:highlight w:val="yellow"/>
              </w:rPr>
            </w:rPrChange>
          </w:rPr>
          <w:t>Change</w:t>
        </w:r>
        <w:r w:rsidR="00143826" w:rsidRPr="0070179D">
          <w:rPr>
            <w:highlight w:val="yellow"/>
          </w:rPr>
          <w:t xml:space="preserve"> </w:t>
        </w:r>
      </w:ins>
      <w:r w:rsidRPr="0070179D">
        <w:rPr>
          <w:rStyle w:val="SAPScreenElement"/>
          <w:highlight w:val="yellow"/>
          <w:rPrChange w:id="3137" w:author="Author" w:date="2018-02-26T10:29:00Z">
            <w:rPr>
              <w:rStyle w:val="SAPScreenElement"/>
            </w:rPr>
          </w:rPrChange>
        </w:rPr>
        <w:t>History</w:t>
      </w:r>
      <w:r w:rsidRPr="0070179D">
        <w:rPr>
          <w:highlight w:val="yellow"/>
          <w:rPrChange w:id="3138" w:author="Author" w:date="2018-02-26T10:29:00Z">
            <w:rPr/>
          </w:rPrChange>
        </w:rPr>
        <w:t xml:space="preserve"> </w:t>
      </w:r>
      <w:r w:rsidR="000D5303" w:rsidRPr="0070179D">
        <w:rPr>
          <w:highlight w:val="yellow"/>
          <w:rPrChange w:id="3139" w:author="Author" w:date="2018-02-26T10:29:00Z">
            <w:rPr/>
          </w:rPrChange>
        </w:rPr>
        <w:t>block</w:t>
      </w:r>
      <w:r w:rsidRPr="0070179D">
        <w:rPr>
          <w:highlight w:val="yellow"/>
          <w:rPrChange w:id="3140" w:author="Author" w:date="2018-02-26T10:29:00Z">
            <w:rPr/>
          </w:rPrChange>
        </w:rPr>
        <w:t xml:space="preserve"> on the left side the appropriate record (</w:t>
      </w:r>
      <w:del w:id="3141" w:author="Author" w:date="2018-01-17T15:17:00Z">
        <w:r w:rsidRPr="0070179D" w:rsidDel="00143826">
          <w:rPr>
            <w:highlight w:val="yellow"/>
            <w:rPrChange w:id="3142" w:author="Author" w:date="2018-02-26T10:29:00Z">
              <w:rPr/>
            </w:rPrChange>
          </w:rPr>
          <w:delText xml:space="preserve">stating something like </w:delText>
        </w:r>
      </w:del>
      <w:r w:rsidRPr="0070179D">
        <w:rPr>
          <w:rStyle w:val="SAPUserEntry"/>
          <w:highlight w:val="yellow"/>
          <w:rPrChange w:id="3143" w:author="Author" w:date="2018-02-26T10:29:00Z">
            <w:rPr>
              <w:rStyle w:val="SAPUserEntry"/>
            </w:rPr>
          </w:rPrChange>
        </w:rPr>
        <w:t>Demotion - Pay Change</w:t>
      </w:r>
      <w:r w:rsidRPr="0070179D">
        <w:rPr>
          <w:highlight w:val="yellow"/>
          <w:rPrChange w:id="3144" w:author="Author" w:date="2018-02-26T10:29:00Z">
            <w:rPr/>
          </w:rPrChange>
        </w:rPr>
        <w:t xml:space="preserve">) and choose </w:t>
      </w:r>
      <w:del w:id="3145" w:author="Author" w:date="2018-01-17T15:17:00Z">
        <w:r w:rsidRPr="0070179D" w:rsidDel="00143826">
          <w:rPr>
            <w:rStyle w:val="SAPScreenElement"/>
            <w:highlight w:val="yellow"/>
            <w:rPrChange w:id="3146" w:author="Author" w:date="2018-02-26T10:29:00Z">
              <w:rPr>
                <w:rStyle w:val="SAPScreenElement"/>
              </w:rPr>
            </w:rPrChange>
          </w:rPr>
          <w:delText>Take Action</w:delText>
        </w:r>
        <w:r w:rsidRPr="0070179D" w:rsidDel="00143826">
          <w:rPr>
            <w:highlight w:val="yellow"/>
            <w:rPrChange w:id="3147" w:author="Author" w:date="2018-02-26T10:29:00Z">
              <w:rPr/>
            </w:rPrChange>
          </w:rPr>
          <w:delText xml:space="preserve"> </w:delText>
        </w:r>
        <w:r w:rsidRPr="0070179D" w:rsidDel="00143826">
          <w:rPr>
            <w:highlight w:val="yellow"/>
            <w:rPrChange w:id="3148" w:author="Author" w:date="2018-02-26T10:29:00Z">
              <w:rPr/>
            </w:rPrChange>
          </w:rPr>
          <w:sym w:font="Symbol" w:char="F0AE"/>
        </w:r>
        <w:r w:rsidRPr="0070179D" w:rsidDel="00143826">
          <w:rPr>
            <w:highlight w:val="yellow"/>
            <w:rPrChange w:id="3149" w:author="Author" w:date="2018-02-26T10:29:00Z">
              <w:rPr/>
            </w:rPrChange>
          </w:rPr>
          <w:delText xml:space="preserve"> </w:delText>
        </w:r>
        <w:r w:rsidRPr="0070179D" w:rsidDel="00143826">
          <w:rPr>
            <w:rStyle w:val="SAPScreenElement"/>
            <w:highlight w:val="yellow"/>
            <w:rPrChange w:id="3150" w:author="Author" w:date="2018-02-26T10:29:00Z">
              <w:rPr>
                <w:rStyle w:val="SAPScreenElement"/>
              </w:rPr>
            </w:rPrChange>
          </w:rPr>
          <w:delText>Make Correction</w:delText>
        </w:r>
      </w:del>
      <w:ins w:id="3151" w:author="Author" w:date="2018-01-17T15:17:00Z">
        <w:r w:rsidR="00143826" w:rsidRPr="0070179D">
          <w:rPr>
            <w:rStyle w:val="SAPScreenElement"/>
            <w:highlight w:val="yellow"/>
          </w:rPr>
          <w:t>Edit</w:t>
        </w:r>
      </w:ins>
      <w:r w:rsidRPr="0070179D">
        <w:rPr>
          <w:rStyle w:val="SAPScreenElement"/>
          <w:highlight w:val="yellow"/>
          <w:rPrChange w:id="3152" w:author="Author" w:date="2018-02-26T10:29:00Z">
            <w:rPr>
              <w:rStyle w:val="SAPScreenElement"/>
            </w:rPr>
          </w:rPrChange>
        </w:rPr>
        <w:t>.</w:t>
      </w:r>
    </w:p>
    <w:p w14:paraId="2EF185FC" w14:textId="5EE6771F" w:rsidR="00433729" w:rsidRPr="0070179D" w:rsidRDefault="00433729">
      <w:pPr>
        <w:pStyle w:val="ListParagraph"/>
        <w:numPr>
          <w:ilvl w:val="1"/>
          <w:numId w:val="63"/>
        </w:numPr>
        <w:rPr>
          <w:rStyle w:val="SAPScreenElement"/>
          <w:highlight w:val="yellow"/>
          <w:rPrChange w:id="3153" w:author="Author" w:date="2018-02-26T10:29:00Z">
            <w:rPr>
              <w:rStyle w:val="SAPScreenElement"/>
            </w:rPr>
          </w:rPrChange>
        </w:rPr>
        <w:pPrChange w:id="3154" w:author="Author" w:date="2018-02-26T10:28:00Z">
          <w:pPr>
            <w:pStyle w:val="NoteParagraph"/>
            <w:numPr>
              <w:numId w:val="24"/>
            </w:numPr>
            <w:ind w:left="1418" w:hanging="360"/>
          </w:pPr>
        </w:pPrChange>
      </w:pPr>
      <w:r w:rsidRPr="0070179D">
        <w:rPr>
          <w:highlight w:val="yellow"/>
          <w:rPrChange w:id="3155" w:author="Author" w:date="2018-02-26T10:29:00Z">
            <w:rPr>
              <w:rFonts w:ascii="BentonSans Book Italic" w:hAnsi="BentonSans Book Italic"/>
              <w:color w:val="003283"/>
            </w:rPr>
          </w:rPrChange>
        </w:rPr>
        <w:t>Select the pay component</w:t>
      </w:r>
      <w:ins w:id="3156" w:author="Author" w:date="2018-01-17T15:12:00Z">
        <w:r w:rsidR="00CE6B9F" w:rsidRPr="0070179D">
          <w:rPr>
            <w:highlight w:val="yellow"/>
          </w:rPr>
          <w:t>(s)</w:t>
        </w:r>
      </w:ins>
      <w:r w:rsidRPr="0070179D">
        <w:rPr>
          <w:highlight w:val="yellow"/>
          <w:rPrChange w:id="3157" w:author="Author" w:date="2018-02-26T10:29:00Z">
            <w:rPr>
              <w:rFonts w:ascii="BentonSans Book Italic" w:hAnsi="BentonSans Book Italic"/>
              <w:color w:val="003283"/>
            </w:rPr>
          </w:rPrChange>
        </w:rPr>
        <w:t xml:space="preserve"> as appropriate, enter the data as appropriate, and choose the</w:t>
      </w:r>
      <w:r w:rsidRPr="0070179D">
        <w:rPr>
          <w:rStyle w:val="SAPScreenElement"/>
          <w:highlight w:val="yellow"/>
          <w:rPrChange w:id="3158" w:author="Author" w:date="2018-02-26T10:29:00Z">
            <w:rPr>
              <w:rStyle w:val="SAPScreenElement"/>
            </w:rPr>
          </w:rPrChange>
        </w:rPr>
        <w:t xml:space="preserve"> Save </w:t>
      </w:r>
      <w:r w:rsidRPr="0070179D">
        <w:rPr>
          <w:highlight w:val="yellow"/>
          <w:rPrChange w:id="3159" w:author="Author" w:date="2018-02-26T10:29:00Z">
            <w:rPr/>
          </w:rPrChange>
        </w:rPr>
        <w:t>button</w:t>
      </w:r>
      <w:r w:rsidRPr="0070179D">
        <w:rPr>
          <w:rStyle w:val="SAPScreenElement"/>
          <w:highlight w:val="yellow"/>
          <w:rPrChange w:id="3160" w:author="Author" w:date="2018-02-26T10:29:00Z">
            <w:rPr>
              <w:rStyle w:val="SAPScreenElement"/>
            </w:rPr>
          </w:rPrChange>
        </w:rPr>
        <w:t>.</w:t>
      </w:r>
    </w:p>
    <w:p w14:paraId="02ADDAE9" w14:textId="51CC0C75" w:rsidR="00433729" w:rsidRPr="0070179D" w:rsidRDefault="00433729">
      <w:pPr>
        <w:pStyle w:val="SAPNoteHeading"/>
        <w:ind w:left="1058"/>
        <w:rPr>
          <w:highlight w:val="yellow"/>
          <w:rPrChange w:id="3161" w:author="Author" w:date="2018-02-26T10:29:00Z">
            <w:rPr/>
          </w:rPrChange>
        </w:rPr>
        <w:pPrChange w:id="3162" w:author="Author" w:date="2018-01-17T15:12:00Z">
          <w:pPr>
            <w:pStyle w:val="SAPNoteHeading"/>
            <w:ind w:left="0"/>
          </w:pPr>
        </w:pPrChange>
      </w:pPr>
      <w:r w:rsidRPr="0070179D">
        <w:rPr>
          <w:noProof/>
          <w:highlight w:val="yellow"/>
          <w:lang w:val="de-DE" w:eastAsia="de-DE"/>
          <w:rPrChange w:id="3163" w:author="Author" w:date="2018-02-26T10:29:00Z">
            <w:rPr>
              <w:noProof/>
              <w:lang w:val="de-DE" w:eastAsia="de-DE"/>
            </w:rPr>
          </w:rPrChange>
        </w:rPr>
        <w:drawing>
          <wp:inline distT="0" distB="0" distL="0" distR="0" wp14:anchorId="49B0985B" wp14:editId="3E11F40B">
            <wp:extent cx="225425" cy="225425"/>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inline>
        </w:drawing>
      </w:r>
      <w:r w:rsidRPr="0070179D">
        <w:rPr>
          <w:highlight w:val="yellow"/>
          <w:rPrChange w:id="3164" w:author="Author" w:date="2018-02-26T10:29:00Z">
            <w:rPr/>
          </w:rPrChange>
        </w:rPr>
        <w:t> Note</w:t>
      </w:r>
    </w:p>
    <w:p w14:paraId="38EE1FC9" w14:textId="51616F22" w:rsidR="009B4F6A" w:rsidRPr="00143826" w:rsidRDefault="00433729">
      <w:pPr>
        <w:pStyle w:val="ListContinue2"/>
        <w:ind w:left="1058"/>
        <w:pPrChange w:id="3165" w:author="Author" w:date="2018-01-17T15:12:00Z">
          <w:pPr>
            <w:pStyle w:val="ListContinue2"/>
            <w:ind w:left="0"/>
          </w:pPr>
        </w:pPrChange>
      </w:pPr>
      <w:r w:rsidRPr="0070179D">
        <w:rPr>
          <w:highlight w:val="yellow"/>
          <w:rPrChange w:id="3166" w:author="Author" w:date="2018-02-26T10:29:00Z">
            <w:rPr/>
          </w:rPrChange>
        </w:rPr>
        <w:t xml:space="preserve">Refer to the </w:t>
      </w:r>
      <w:r w:rsidR="009B4F6A" w:rsidRPr="0070179D">
        <w:rPr>
          <w:highlight w:val="yellow"/>
          <w:rPrChange w:id="3167" w:author="Author" w:date="2018-02-26T10:29:00Z">
            <w:rPr/>
          </w:rPrChange>
        </w:rPr>
        <w:t xml:space="preserve">configuration guide of building block </w:t>
      </w:r>
      <w:r w:rsidR="009B4F6A" w:rsidRPr="0070179D">
        <w:rPr>
          <w:rStyle w:val="SAPEmphasis"/>
          <w:highlight w:val="yellow"/>
          <w:rPrChange w:id="3168" w:author="Author" w:date="2018-02-26T10:29:00Z">
            <w:rPr>
              <w:rStyle w:val="SAPEmphasis"/>
            </w:rPr>
          </w:rPrChange>
        </w:rPr>
        <w:t>15T</w:t>
      </w:r>
      <w:r w:rsidR="009B4F6A" w:rsidRPr="0070179D">
        <w:rPr>
          <w:highlight w:val="yellow"/>
          <w:rPrChange w:id="3169" w:author="Author" w:date="2018-02-26T10:29:00Z">
            <w:rPr/>
          </w:rPrChange>
        </w:rPr>
        <w:t xml:space="preserve">, where in chapter </w:t>
      </w:r>
      <w:r w:rsidR="009B4F6A" w:rsidRPr="0070179D">
        <w:rPr>
          <w:rStyle w:val="SAPTextReference"/>
          <w:highlight w:val="yellow"/>
          <w:rPrChange w:id="3170" w:author="Author" w:date="2018-02-26T10:29:00Z">
            <w:rPr>
              <w:rStyle w:val="SAPTextReference"/>
            </w:rPr>
          </w:rPrChange>
        </w:rPr>
        <w:t>Preparation / Prerequisites</w:t>
      </w:r>
      <w:r w:rsidR="009B4F6A" w:rsidRPr="0070179D">
        <w:rPr>
          <w:highlight w:val="yellow"/>
          <w:rPrChange w:id="3171" w:author="Author" w:date="2018-02-26T10:29:00Z">
            <w:rPr/>
          </w:rPrChange>
        </w:rPr>
        <w:t xml:space="preserve"> the reference to the appropriate </w:t>
      </w:r>
      <w:r w:rsidR="009B4F6A" w:rsidRPr="0070179D">
        <w:rPr>
          <w:rStyle w:val="SAPScreenElement"/>
          <w:color w:val="auto"/>
          <w:highlight w:val="yellow"/>
          <w:rPrChange w:id="3172" w:author="Author" w:date="2018-02-26T10:29:00Z">
            <w:rPr>
              <w:rStyle w:val="SAPScreenElement"/>
              <w:color w:val="auto"/>
            </w:rPr>
          </w:rPrChange>
        </w:rPr>
        <w:t>Pay Structure</w:t>
      </w:r>
      <w:r w:rsidR="009B4F6A" w:rsidRPr="0070179D">
        <w:rPr>
          <w:highlight w:val="yellow"/>
          <w:rPrChange w:id="3173" w:author="Author" w:date="2018-02-26T10:29:00Z">
            <w:rPr/>
          </w:rPrChange>
        </w:rPr>
        <w:t xml:space="preserve"> workbook is given,</w:t>
      </w:r>
      <w:r w:rsidR="009B4F6A" w:rsidRPr="0070179D" w:rsidDel="009B4F6A">
        <w:rPr>
          <w:highlight w:val="yellow"/>
          <w:rPrChange w:id="3174" w:author="Author" w:date="2018-02-26T10:29:00Z">
            <w:rPr/>
          </w:rPrChange>
        </w:rPr>
        <w:t xml:space="preserve"> </w:t>
      </w:r>
      <w:del w:id="3175" w:author="Author" w:date="2018-01-17T15:18:00Z">
        <w:r w:rsidRPr="0070179D" w:rsidDel="00143826">
          <w:rPr>
            <w:highlight w:val="yellow"/>
            <w:rPrChange w:id="3176" w:author="Author" w:date="2018-02-26T10:29:00Z">
              <w:rPr/>
            </w:rPrChange>
          </w:rPr>
          <w:delText xml:space="preserve"> </w:delText>
        </w:r>
      </w:del>
      <w:r w:rsidRPr="0070179D">
        <w:rPr>
          <w:highlight w:val="yellow"/>
          <w:rPrChange w:id="3177" w:author="Author" w:date="2018-02-26T10:29:00Z">
            <w:rPr/>
          </w:rPrChange>
        </w:rPr>
        <w:t xml:space="preserve">to see which pay component is relevant for the pay scale group and pay scale level chosen in the job information. Check in the </w:t>
      </w:r>
      <w:r w:rsidR="009B4F6A" w:rsidRPr="0070179D">
        <w:rPr>
          <w:highlight w:val="yellow"/>
          <w:rPrChange w:id="3178" w:author="Author" w:date="2018-02-26T10:29:00Z">
            <w:rPr/>
          </w:rPrChange>
        </w:rPr>
        <w:t xml:space="preserve">appropriate </w:t>
      </w:r>
      <w:r w:rsidRPr="0070179D">
        <w:rPr>
          <w:highlight w:val="yellow"/>
          <w:rPrChange w:id="3179" w:author="Author" w:date="2018-02-26T10:29:00Z">
            <w:rPr/>
          </w:rPrChange>
        </w:rPr>
        <w:t>workbook</w:t>
      </w:r>
      <w:r w:rsidR="009B4F6A" w:rsidRPr="0070179D">
        <w:rPr>
          <w:highlight w:val="yellow"/>
          <w:rPrChange w:id="3180" w:author="Author" w:date="2018-02-26T10:29:00Z">
            <w:rPr/>
          </w:rPrChange>
        </w:rPr>
        <w:t xml:space="preserve"> </w:t>
      </w:r>
      <w:r w:rsidRPr="0070179D">
        <w:rPr>
          <w:highlight w:val="yellow"/>
          <w:rPrChange w:id="3181" w:author="Author" w:date="2018-02-26T10:29:00Z">
            <w:rPr/>
          </w:rPrChange>
        </w:rPr>
        <w:t>sheet also the amount and frequency valid for the pay scale level and maintain it for the pay component.</w:t>
      </w:r>
      <w:commentRangeEnd w:id="3091"/>
      <w:r w:rsidR="00A538F9" w:rsidRPr="0070179D">
        <w:rPr>
          <w:rStyle w:val="CommentReference"/>
          <w:highlight w:val="yellow"/>
          <w:rPrChange w:id="3182" w:author="Author" w:date="2018-02-26T10:29:00Z">
            <w:rPr>
              <w:rStyle w:val="CommentReference"/>
            </w:rPr>
          </w:rPrChange>
        </w:rPr>
        <w:commentReference w:id="3091"/>
      </w:r>
    </w:p>
    <w:p w14:paraId="22463711" w14:textId="77777777" w:rsidR="009B4F6A" w:rsidRPr="00143826" w:rsidRDefault="009B4F6A" w:rsidP="000E544F">
      <w:pPr>
        <w:pStyle w:val="ListParagraph"/>
        <w:ind w:left="1176"/>
        <w:rPr>
          <w:rStyle w:val="SAPEmphasis"/>
        </w:rPr>
      </w:pPr>
    </w:p>
    <w:p w14:paraId="26E52B35" w14:textId="481C9BF4" w:rsidR="00433729" w:rsidRPr="00143826" w:rsidRDefault="00433729" w:rsidP="000E544F">
      <w:pPr>
        <w:pStyle w:val="ListParagraph"/>
        <w:numPr>
          <w:ilvl w:val="0"/>
          <w:numId w:val="21"/>
        </w:numPr>
        <w:ind w:left="366" w:hanging="270"/>
        <w:rPr>
          <w:ins w:id="3183" w:author="Author" w:date="2018-01-17T15:13:00Z"/>
          <w:rPrChange w:id="3184" w:author="Author" w:date="2018-01-17T15:18:00Z">
            <w:rPr>
              <w:ins w:id="3185" w:author="Author" w:date="2018-01-17T15:13:00Z"/>
              <w:highlight w:val="yellow"/>
            </w:rPr>
          </w:rPrChange>
        </w:rPr>
      </w:pPr>
      <w:r w:rsidRPr="00143826">
        <w:rPr>
          <w:u w:val="single"/>
          <w:rPrChange w:id="3186" w:author="Author" w:date="2018-01-17T15:18:00Z">
            <w:rPr>
              <w:rFonts w:ascii="BentonSans Medium" w:hAnsi="BentonSans Medium"/>
              <w:u w:val="single"/>
            </w:rPr>
          </w:rPrChange>
        </w:rPr>
        <w:t>Situation 2</w:t>
      </w:r>
      <w:r w:rsidRPr="00143826">
        <w:t xml:space="preserve">: In case </w:t>
      </w:r>
      <w:r w:rsidRPr="00143826">
        <w:rPr>
          <w:rStyle w:val="SAPScreenElement"/>
        </w:rPr>
        <w:t>Compensation Information</w:t>
      </w:r>
      <w:r w:rsidRPr="00143826">
        <w:t xml:space="preserve"> changes have been entered due to a </w:t>
      </w:r>
      <w:ins w:id="3187" w:author="Author" w:date="2018-01-17T15:13:00Z">
        <w:r w:rsidR="00CE6B9F" w:rsidRPr="00143826">
          <w:rPr>
            <w:rPrChange w:id="3188" w:author="Author" w:date="2018-01-17T15:18:00Z">
              <w:rPr>
                <w:highlight w:val="yellow"/>
              </w:rPr>
            </w:rPrChange>
          </w:rPr>
          <w:t>de</w:t>
        </w:r>
      </w:ins>
      <w:del w:id="3189" w:author="Author" w:date="2018-01-17T15:13:00Z">
        <w:r w:rsidRPr="00143826" w:rsidDel="00CE6B9F">
          <w:delText>pro</w:delText>
        </w:r>
      </w:del>
      <w:r w:rsidRPr="00143826">
        <w:t xml:space="preserve">motion, check in the </w:t>
      </w:r>
      <w:r w:rsidRPr="00143826">
        <w:rPr>
          <w:rStyle w:val="SAPScreenElement"/>
        </w:rPr>
        <w:t>Compensation Information</w:t>
      </w:r>
      <w:r w:rsidRPr="00143826">
        <w:t xml:space="preserve"> </w:t>
      </w:r>
      <w:r w:rsidR="000D5303" w:rsidRPr="00143826">
        <w:t>block</w:t>
      </w:r>
      <w:r w:rsidRPr="00143826">
        <w:t xml:space="preserve"> if the changes are shown.</w:t>
      </w:r>
    </w:p>
    <w:p w14:paraId="0C97BB95" w14:textId="77777777" w:rsidR="00CE6B9F" w:rsidRPr="00B01E22" w:rsidRDefault="00CE6B9F">
      <w:pPr>
        <w:pStyle w:val="ListParagraph"/>
        <w:ind w:left="366"/>
        <w:rPr>
          <w:highlight w:val="yellow"/>
          <w:rPrChange w:id="3190" w:author="Author" w:date="2018-01-09T14:04:00Z">
            <w:rPr/>
          </w:rPrChange>
        </w:rPr>
        <w:pPrChange w:id="3191" w:author="Author" w:date="2018-01-17T15:13:00Z">
          <w:pPr>
            <w:pStyle w:val="ListParagraph"/>
            <w:numPr>
              <w:numId w:val="21"/>
            </w:numPr>
            <w:ind w:left="366" w:hanging="270"/>
          </w:pPr>
        </w:pPrChange>
      </w:pPr>
    </w:p>
    <w:p w14:paraId="71523D7E" w14:textId="77777777" w:rsidR="00007E2B" w:rsidRPr="0070179D" w:rsidRDefault="00007E2B" w:rsidP="00D2099B">
      <w:pPr>
        <w:pStyle w:val="SAPNoteHeading"/>
        <w:ind w:left="96"/>
      </w:pPr>
      <w:r w:rsidRPr="00C8393A">
        <w:rPr>
          <w:noProof/>
          <w:lang w:val="de-DE" w:eastAsia="de-DE"/>
        </w:rPr>
        <w:drawing>
          <wp:inline distT="0" distB="0" distL="0" distR="0" wp14:anchorId="4D1F186D" wp14:editId="3CF8DB26">
            <wp:extent cx="228600" cy="228600"/>
            <wp:effectExtent l="0" t="0" r="0" b="0"/>
            <wp:docPr id="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t> Note</w:t>
      </w:r>
    </w:p>
    <w:p w14:paraId="2AA69752" w14:textId="2914F709" w:rsidR="00436D83" w:rsidRPr="0070179D" w:rsidRDefault="00007E2B" w:rsidP="00436D83">
      <w:pPr>
        <w:rPr>
          <w:ins w:id="3192" w:author="Author" w:date="2018-01-17T14:50:00Z"/>
        </w:rPr>
      </w:pPr>
      <w:del w:id="3193" w:author="Author" w:date="2018-01-17T14:51:00Z">
        <w:r w:rsidRPr="0070179D" w:rsidDel="00436D83">
          <w:delText xml:space="preserve">In case corrections to the job information of an employee need to be made without going through any approval processes, the HR </w:delText>
        </w:r>
        <w:r w:rsidR="005E5D2A" w:rsidRPr="0070179D" w:rsidDel="00436D83">
          <w:delText xml:space="preserve">administrator </w:delText>
        </w:r>
        <w:r w:rsidRPr="0070179D" w:rsidDel="00436D83">
          <w:delText>can do so as follows:</w:delText>
        </w:r>
      </w:del>
      <w:ins w:id="3194" w:author="Author" w:date="2018-01-17T14:50:00Z">
        <w:r w:rsidR="00436D83" w:rsidRPr="0070179D">
          <w:t>In case corrections to the job information of an employee need to be made without going through any approval processes, the HR administrator can do so as follows:</w:t>
        </w:r>
      </w:ins>
    </w:p>
    <w:p w14:paraId="74D2EB93" w14:textId="64CAAC63" w:rsidR="00436D83" w:rsidRPr="0070179D" w:rsidDel="00436D83" w:rsidRDefault="00436D83" w:rsidP="00436D83">
      <w:pPr>
        <w:ind w:left="366"/>
        <w:rPr>
          <w:del w:id="3195" w:author="Author" w:date="2018-01-17T14:52:00Z"/>
        </w:rPr>
      </w:pPr>
    </w:p>
    <w:p w14:paraId="637D595D" w14:textId="375E1C5B" w:rsidR="00007E2B" w:rsidRPr="0070179D" w:rsidRDefault="00007E2B">
      <w:pPr>
        <w:pStyle w:val="ListParagraph"/>
        <w:numPr>
          <w:ilvl w:val="0"/>
          <w:numId w:val="17"/>
        </w:numPr>
        <w:ind w:left="438" w:hanging="270"/>
        <w:rPr>
          <w:noProof/>
          <w:rPrChange w:id="3196" w:author="Author" w:date="2018-02-26T10:29:00Z">
            <w:rPr/>
          </w:rPrChange>
        </w:rPr>
        <w:pPrChange w:id="3197" w:author="Author" w:date="2018-01-17T14:51:00Z">
          <w:pPr>
            <w:pStyle w:val="ListBullet3"/>
            <w:numPr>
              <w:numId w:val="17"/>
            </w:numPr>
            <w:ind w:left="366" w:hanging="270"/>
          </w:pPr>
        </w:pPrChange>
      </w:pPr>
      <w:r w:rsidRPr="0070179D">
        <w:rPr>
          <w:noProof/>
        </w:rPr>
        <w:t xml:space="preserve">Log on to </w:t>
      </w:r>
      <w:r w:rsidR="00F41927" w:rsidRPr="0070179D">
        <w:rPr>
          <w:noProof/>
          <w:rPrChange w:id="3198" w:author="Author" w:date="2018-02-26T10:29:00Z">
            <w:rPr>
              <w:rStyle w:val="SAPScreenElement"/>
              <w:color w:val="auto"/>
            </w:rPr>
          </w:rPrChange>
        </w:rPr>
        <w:t>Employee Central</w:t>
      </w:r>
      <w:r w:rsidR="00F41927" w:rsidRPr="0070179D" w:rsidDel="00765839">
        <w:rPr>
          <w:noProof/>
          <w:rPrChange w:id="3199" w:author="Author" w:date="2018-02-26T10:29:00Z">
            <w:rPr>
              <w:rStyle w:val="SAPScreenElement"/>
            </w:rPr>
          </w:rPrChange>
        </w:rPr>
        <w:t xml:space="preserve"> </w:t>
      </w:r>
      <w:r w:rsidRPr="0070179D">
        <w:rPr>
          <w:noProof/>
        </w:rPr>
        <w:t xml:space="preserve">as HR </w:t>
      </w:r>
      <w:r w:rsidR="00C3410B" w:rsidRPr="0070179D">
        <w:rPr>
          <w:noProof/>
          <w:rPrChange w:id="3200" w:author="Author" w:date="2018-02-26T10:29:00Z">
            <w:rPr/>
          </w:rPrChange>
        </w:rPr>
        <w:t>Administrator.</w:t>
      </w:r>
    </w:p>
    <w:p w14:paraId="5ADA2BCF" w14:textId="381A047F" w:rsidR="00007E2B" w:rsidRPr="0070179D" w:rsidRDefault="00007E2B">
      <w:pPr>
        <w:pStyle w:val="ListParagraph"/>
        <w:numPr>
          <w:ilvl w:val="0"/>
          <w:numId w:val="17"/>
        </w:numPr>
        <w:ind w:left="438" w:hanging="270"/>
        <w:pPrChange w:id="3201" w:author="Author" w:date="2018-01-17T14:52:00Z">
          <w:pPr>
            <w:pStyle w:val="ListBullet3"/>
            <w:numPr>
              <w:numId w:val="17"/>
            </w:numPr>
            <w:ind w:left="366" w:hanging="270"/>
          </w:pPr>
        </w:pPrChange>
      </w:pPr>
      <w:r w:rsidRPr="0070179D">
        <w:rPr>
          <w:noProof/>
        </w:rPr>
        <w:t xml:space="preserve">Select from the </w:t>
      </w:r>
      <w:r w:rsidRPr="0070179D">
        <w:rPr>
          <w:rStyle w:val="SAPScreenElement"/>
        </w:rPr>
        <w:t xml:space="preserve">Home </w:t>
      </w:r>
      <w:r w:rsidRPr="0070179D">
        <w:rPr>
          <w:noProof/>
        </w:rPr>
        <w:t xml:space="preserve">drop-down </w:t>
      </w:r>
      <w:r w:rsidRPr="0070179D">
        <w:rPr>
          <w:rStyle w:val="SAPScreenElement"/>
        </w:rPr>
        <w:t>My Employee Files</w:t>
      </w:r>
      <w:r w:rsidRPr="0070179D">
        <w:rPr>
          <w:noProof/>
        </w:rPr>
        <w:t xml:space="preserve">, enter the employee’s name in the search box, and </w:t>
      </w:r>
      <w:r w:rsidR="004419EB" w:rsidRPr="0070179D">
        <w:rPr>
          <w:noProof/>
        </w:rPr>
        <w:t>choose</w:t>
      </w:r>
      <w:r w:rsidRPr="0070179D">
        <w:t xml:space="preserve"> in the list of employees matching the search criteria the appropriate employee.</w:t>
      </w:r>
    </w:p>
    <w:p w14:paraId="7ECF9B08" w14:textId="77777777" w:rsidR="00007E2B" w:rsidRPr="0070179D" w:rsidRDefault="00007E2B">
      <w:pPr>
        <w:pStyle w:val="ListParagraph"/>
        <w:numPr>
          <w:ilvl w:val="0"/>
          <w:numId w:val="17"/>
        </w:numPr>
        <w:ind w:left="438" w:hanging="270"/>
        <w:pPrChange w:id="3202" w:author="Author" w:date="2018-01-17T14:52:00Z">
          <w:pPr>
            <w:pStyle w:val="ListBullet3"/>
            <w:numPr>
              <w:numId w:val="17"/>
            </w:numPr>
            <w:ind w:left="366" w:hanging="270"/>
          </w:pPr>
        </w:pPrChange>
      </w:pPr>
      <w:r w:rsidRPr="0070179D">
        <w:t xml:space="preserve">Select from the Profile drop-down </w:t>
      </w:r>
      <w:r w:rsidRPr="0070179D">
        <w:rPr>
          <w:rStyle w:val="SAPScreenElement"/>
        </w:rPr>
        <w:t>Employment Information</w:t>
      </w:r>
      <w:r w:rsidRPr="0070179D">
        <w:t>.</w:t>
      </w:r>
    </w:p>
    <w:p w14:paraId="7C60A78B" w14:textId="54B24ED5" w:rsidR="00D04C2B" w:rsidRPr="0070179D" w:rsidRDefault="00007E2B" w:rsidP="00D04C2B">
      <w:pPr>
        <w:pStyle w:val="ListParagraph"/>
        <w:numPr>
          <w:ilvl w:val="0"/>
          <w:numId w:val="17"/>
        </w:numPr>
        <w:ind w:left="438" w:hanging="270"/>
        <w:rPr>
          <w:ins w:id="3203" w:author="Author" w:date="2018-01-17T10:54:00Z"/>
          <w:rPrChange w:id="3204" w:author="Author" w:date="2018-02-26T10:29:00Z">
            <w:rPr>
              <w:ins w:id="3205" w:author="Author" w:date="2018-01-17T10:54:00Z"/>
              <w:highlight w:val="yellow"/>
            </w:rPr>
          </w:rPrChange>
        </w:rPr>
      </w:pPr>
      <w:r w:rsidRPr="0070179D">
        <w:rPr>
          <w:rFonts w:cs="Arial"/>
          <w:bCs/>
        </w:rPr>
        <w:t xml:space="preserve">In the </w:t>
      </w:r>
      <w:r w:rsidRPr="0070179D">
        <w:rPr>
          <w:rStyle w:val="SAPScreenElement"/>
        </w:rPr>
        <w:t xml:space="preserve">Job Information </w:t>
      </w:r>
      <w:r w:rsidR="000D5303" w:rsidRPr="0070179D">
        <w:rPr>
          <w:rFonts w:cs="Arial"/>
          <w:bCs/>
        </w:rPr>
        <w:t>block</w:t>
      </w:r>
      <w:r w:rsidRPr="0070179D">
        <w:rPr>
          <w:rFonts w:cs="Arial"/>
          <w:bCs/>
        </w:rPr>
        <w:t xml:space="preserve"> choose the </w:t>
      </w:r>
      <w:ins w:id="3206" w:author="Author" w:date="2018-01-17T10:56:00Z">
        <w:r w:rsidR="00D04C2B" w:rsidRPr="0070179D">
          <w:rPr>
            <w:rStyle w:val="SAPScreenElement"/>
            <w:rPrChange w:id="3207" w:author="Author" w:date="2018-02-26T10:29:00Z">
              <w:rPr>
                <w:rStyle w:val="SAPScreenElement"/>
                <w:highlight w:val="yellow"/>
              </w:rPr>
            </w:rPrChange>
          </w:rPr>
          <w:t>Clock</w:t>
        </w:r>
        <w:r w:rsidR="00D04C2B" w:rsidRPr="0070179D">
          <w:rPr>
            <w:rFonts w:cs="Arial"/>
            <w:bCs/>
            <w:rPrChange w:id="3208" w:author="Author" w:date="2018-02-26T10:29:00Z">
              <w:rPr>
                <w:rFonts w:cs="Arial"/>
                <w:bCs/>
                <w:highlight w:val="yellow"/>
              </w:rPr>
            </w:rPrChange>
          </w:rPr>
          <w:t xml:space="preserve"> (</w:t>
        </w:r>
        <w:r w:rsidR="00D04C2B" w:rsidRPr="0070179D">
          <w:rPr>
            <w:rStyle w:val="SAPScreenElement"/>
            <w:rPrChange w:id="3209" w:author="Author" w:date="2018-02-26T10:29:00Z">
              <w:rPr>
                <w:rStyle w:val="SAPScreenElement"/>
                <w:highlight w:val="yellow"/>
              </w:rPr>
            </w:rPrChange>
          </w:rPr>
          <w:t>History)</w:t>
        </w:r>
        <w:r w:rsidR="00D04C2B" w:rsidRPr="0070179D">
          <w:rPr>
            <w:rFonts w:cs="Arial"/>
            <w:bCs/>
            <w:rPrChange w:id="3210" w:author="Author" w:date="2018-02-26T10:29:00Z">
              <w:rPr>
                <w:rFonts w:cs="Arial"/>
                <w:bCs/>
                <w:highlight w:val="yellow"/>
              </w:rPr>
            </w:rPrChange>
          </w:rPr>
          <w:t xml:space="preserve"> icon</w:t>
        </w:r>
      </w:ins>
      <w:del w:id="3211" w:author="Author" w:date="2018-01-17T10:56:00Z">
        <w:r w:rsidRPr="0070179D" w:rsidDel="00D04C2B">
          <w:rPr>
            <w:rStyle w:val="SAPScreenElement"/>
          </w:rPr>
          <w:delText>History</w:delText>
        </w:r>
        <w:r w:rsidRPr="0070179D" w:rsidDel="00D04C2B">
          <w:rPr>
            <w:rFonts w:cs="Arial"/>
            <w:bCs/>
          </w:rPr>
          <w:delText xml:space="preserve"> link</w:delText>
        </w:r>
      </w:del>
      <w:r w:rsidRPr="0070179D">
        <w:rPr>
          <w:rFonts w:cs="Arial"/>
          <w:bCs/>
        </w:rPr>
        <w:t xml:space="preserve">. Select the appropriate record in the </w:t>
      </w:r>
      <w:r w:rsidRPr="0070179D">
        <w:rPr>
          <w:rStyle w:val="SAPScreenElement"/>
        </w:rPr>
        <w:t>History</w:t>
      </w:r>
      <w:r w:rsidRPr="0070179D">
        <w:rPr>
          <w:rFonts w:cs="Arial"/>
          <w:bCs/>
        </w:rPr>
        <w:t xml:space="preserve"> </w:t>
      </w:r>
      <w:r w:rsidR="000D5303" w:rsidRPr="0070179D">
        <w:rPr>
          <w:rFonts w:cs="Arial"/>
          <w:bCs/>
        </w:rPr>
        <w:t>block</w:t>
      </w:r>
      <w:r w:rsidRPr="0070179D">
        <w:rPr>
          <w:rFonts w:cs="Arial"/>
          <w:bCs/>
        </w:rPr>
        <w:t xml:space="preserve"> on the left of the screen and choose </w:t>
      </w:r>
      <w:ins w:id="3212" w:author="Author" w:date="2018-01-17T10:54:00Z">
        <w:del w:id="3213" w:author="Author" w:date="2018-01-17T14:51:00Z">
          <w:r w:rsidR="00D04C2B" w:rsidRPr="0070179D" w:rsidDel="00436D83">
            <w:rPr>
              <w:rStyle w:val="SAPScreenElement"/>
              <w:strike/>
              <w:rPrChange w:id="3214" w:author="Author" w:date="2018-02-26T10:29:00Z">
                <w:rPr>
                  <w:rStyle w:val="SAPScreenElement"/>
                  <w:strike/>
                  <w:highlight w:val="green"/>
                </w:rPr>
              </w:rPrChange>
            </w:rPr>
            <w:delText>Take Action</w:delText>
          </w:r>
          <w:r w:rsidR="00D04C2B" w:rsidRPr="0070179D" w:rsidDel="00436D83">
            <w:rPr>
              <w:strike/>
              <w:rPrChange w:id="3215" w:author="Author" w:date="2018-02-26T10:29:00Z">
                <w:rPr>
                  <w:strike/>
                  <w:highlight w:val="green"/>
                </w:rPr>
              </w:rPrChange>
            </w:rPr>
            <w:delText xml:space="preserve"> </w:delText>
          </w:r>
          <w:r w:rsidR="00D04C2B" w:rsidRPr="0070179D" w:rsidDel="00436D83">
            <w:rPr>
              <w:rStyle w:val="SAPScreenElement"/>
              <w:strike/>
              <w:rPrChange w:id="3216" w:author="Author" w:date="2018-02-26T10:29:00Z">
                <w:rPr>
                  <w:rStyle w:val="SAPScreenElement"/>
                  <w:strike/>
                  <w:highlight w:val="green"/>
                </w:rPr>
              </w:rPrChange>
            </w:rPr>
            <w:sym w:font="Symbol" w:char="F0AE"/>
          </w:r>
          <w:r w:rsidR="00D04C2B" w:rsidRPr="0070179D" w:rsidDel="00436D83">
            <w:rPr>
              <w:rStyle w:val="SAPScreenElement"/>
              <w:strike/>
              <w:rPrChange w:id="3217" w:author="Author" w:date="2018-02-26T10:29:00Z">
                <w:rPr>
                  <w:rStyle w:val="SAPScreenElement"/>
                  <w:strike/>
                  <w:highlight w:val="green"/>
                </w:rPr>
              </w:rPrChange>
            </w:rPr>
            <w:delText xml:space="preserve"> Make Correction</w:delText>
          </w:r>
          <w:r w:rsidR="00D04C2B" w:rsidRPr="0070179D" w:rsidDel="00436D83">
            <w:rPr>
              <w:rStyle w:val="SAPScreenElement"/>
              <w:rPrChange w:id="3218" w:author="Author" w:date="2018-02-26T10:29:00Z">
                <w:rPr>
                  <w:rStyle w:val="SAPScreenElement"/>
                  <w:highlight w:val="green"/>
                </w:rPr>
              </w:rPrChange>
            </w:rPr>
            <w:delText xml:space="preserve">. </w:delText>
          </w:r>
        </w:del>
        <w:r w:rsidR="00D04C2B" w:rsidRPr="0070179D">
          <w:rPr>
            <w:rStyle w:val="SAPScreenElement"/>
            <w:rPrChange w:id="3219" w:author="Author" w:date="2018-02-26T10:29:00Z">
              <w:rPr>
                <w:rStyle w:val="SAPScreenElement"/>
                <w:highlight w:val="green"/>
              </w:rPr>
            </w:rPrChange>
          </w:rPr>
          <w:t>Edit</w:t>
        </w:r>
      </w:ins>
      <w:ins w:id="3220" w:author="Author" w:date="2018-01-17T14:51:00Z">
        <w:r w:rsidR="00436D83" w:rsidRPr="0070179D">
          <w:rPr>
            <w:rStyle w:val="SAPScreenElement"/>
          </w:rPr>
          <w:t>.</w:t>
        </w:r>
      </w:ins>
    </w:p>
    <w:p w14:paraId="7D7B8541" w14:textId="05762E3C" w:rsidR="00007E2B" w:rsidRPr="0070179D" w:rsidDel="00D04C2B" w:rsidRDefault="00007E2B">
      <w:pPr>
        <w:pStyle w:val="ListParagraph"/>
        <w:numPr>
          <w:ilvl w:val="0"/>
          <w:numId w:val="17"/>
        </w:numPr>
        <w:ind w:left="426" w:hanging="270"/>
        <w:rPr>
          <w:del w:id="3221" w:author="Author" w:date="2018-01-17T10:54:00Z"/>
        </w:rPr>
        <w:pPrChange w:id="3222" w:author="Hamed, Tessa" w:date="2018-01-17T14:52:00Z">
          <w:pPr>
            <w:pStyle w:val="NoteParagraph"/>
            <w:numPr>
              <w:numId w:val="17"/>
            </w:numPr>
            <w:ind w:left="366" w:hanging="270"/>
          </w:pPr>
        </w:pPrChange>
      </w:pPr>
      <w:del w:id="3223" w:author="Author" w:date="2018-01-17T10:54:00Z">
        <w:r w:rsidRPr="0070179D" w:rsidDel="00D04C2B">
          <w:rPr>
            <w:rStyle w:val="SAPScreenElement"/>
          </w:rPr>
          <w:delText>Take Action</w:delText>
        </w:r>
        <w:r w:rsidRPr="0070179D" w:rsidDel="00D04C2B">
          <w:delText xml:space="preserve"> </w:delText>
        </w:r>
        <w:r w:rsidRPr="0070179D" w:rsidDel="00D04C2B">
          <w:sym w:font="Symbol" w:char="F0AE"/>
        </w:r>
        <w:r w:rsidRPr="0070179D" w:rsidDel="00D04C2B">
          <w:delText xml:space="preserve"> </w:delText>
        </w:r>
        <w:r w:rsidRPr="0070179D" w:rsidDel="00D04C2B">
          <w:rPr>
            <w:rStyle w:val="SAPScreenElement"/>
          </w:rPr>
          <w:delText>Make Correction.</w:delText>
        </w:r>
      </w:del>
    </w:p>
    <w:p w14:paraId="06B3F87E" w14:textId="77777777" w:rsidR="00007E2B" w:rsidRPr="0070179D" w:rsidRDefault="00007E2B" w:rsidP="00436D83">
      <w:pPr>
        <w:pStyle w:val="NoteParagraph"/>
        <w:numPr>
          <w:ilvl w:val="0"/>
          <w:numId w:val="17"/>
        </w:numPr>
        <w:ind w:left="426" w:hanging="270"/>
      </w:pPr>
      <w:r w:rsidRPr="0070179D">
        <w:t xml:space="preserve">Make the correction as appropriate, for example adapt the </w:t>
      </w:r>
      <w:r w:rsidRPr="0070179D">
        <w:rPr>
          <w:rStyle w:val="SAPScreenElement"/>
        </w:rPr>
        <w:t>(Local) Job Title</w:t>
      </w:r>
      <w:r w:rsidRPr="0070179D">
        <w:t xml:space="preserve">. In the </w:t>
      </w:r>
      <w:r w:rsidRPr="0070179D">
        <w:rPr>
          <w:rStyle w:val="SAPScreenElement"/>
        </w:rPr>
        <w:t>Notes</w:t>
      </w:r>
      <w:r w:rsidRPr="0070179D">
        <w:t xml:space="preserve"> field, make a note to record the data changes done on the employee. For a correct change tracking, it is recommended that you add to your note also the date on which you made the change. </w:t>
      </w:r>
    </w:p>
    <w:p w14:paraId="7BDE52BB" w14:textId="639A67A6" w:rsidR="00433729" w:rsidRPr="0070179D" w:rsidRDefault="00007E2B" w:rsidP="00436D83">
      <w:pPr>
        <w:pStyle w:val="NoteParagraph"/>
        <w:numPr>
          <w:ilvl w:val="0"/>
          <w:numId w:val="17"/>
        </w:numPr>
        <w:ind w:left="426" w:hanging="270"/>
        <w:rPr>
          <w:ins w:id="3224" w:author="Author" w:date="2018-02-26T10:29:00Z"/>
          <w:rPrChange w:id="3225" w:author="Author" w:date="2018-02-26T10:29:00Z">
            <w:rPr>
              <w:ins w:id="3226" w:author="Author" w:date="2018-02-26T10:29:00Z"/>
              <w:highlight w:val="green"/>
            </w:rPr>
          </w:rPrChange>
        </w:rPr>
      </w:pPr>
      <w:r w:rsidRPr="0070179D">
        <w:t>Save the correction.</w:t>
      </w:r>
    </w:p>
    <w:p w14:paraId="358725F8" w14:textId="77777777" w:rsidR="00A538F9" w:rsidRPr="0070179D" w:rsidRDefault="00A538F9">
      <w:pPr>
        <w:pStyle w:val="NoteParagraph"/>
        <w:ind w:left="426"/>
        <w:pPrChange w:id="3227" w:author="Author" w:date="2018-02-26T10:29:00Z">
          <w:pPr>
            <w:pStyle w:val="NoteParagraph"/>
            <w:numPr>
              <w:numId w:val="17"/>
            </w:numPr>
            <w:ind w:left="426" w:hanging="270"/>
          </w:pPr>
        </w:pPrChange>
      </w:pPr>
    </w:p>
    <w:p w14:paraId="49378EC4" w14:textId="77777777" w:rsidR="007A0ABF" w:rsidRPr="0070179D" w:rsidRDefault="007A0ABF" w:rsidP="000E544F">
      <w:pPr>
        <w:pStyle w:val="SAPNoteHeading"/>
        <w:ind w:left="0"/>
      </w:pPr>
      <w:r w:rsidRPr="00C8393A">
        <w:rPr>
          <w:noProof/>
          <w:lang w:val="de-DE" w:eastAsia="de-DE"/>
        </w:rPr>
        <w:drawing>
          <wp:inline distT="0" distB="0" distL="0" distR="0" wp14:anchorId="454EE65D" wp14:editId="7EE84962">
            <wp:extent cx="228600" cy="228600"/>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179D">
        <w:t> Caution</w:t>
      </w:r>
    </w:p>
    <w:p w14:paraId="736CCFDD" w14:textId="1407627E" w:rsidR="007A0ABF" w:rsidRPr="00273716" w:rsidRDefault="00372946" w:rsidP="000E544F">
      <w:pPr>
        <w:pStyle w:val="NoteParagraph"/>
        <w:ind w:left="56"/>
      </w:pPr>
      <w:r w:rsidRPr="0070179D">
        <w:rPr>
          <w:b/>
          <w:rPrChange w:id="3228" w:author="Author" w:date="2018-02-26T10:29:00Z">
            <w:rPr>
              <w:b/>
              <w:u w:val="single"/>
            </w:rPr>
          </w:rPrChange>
        </w:rPr>
        <w:t>I</w:t>
      </w:r>
      <w:r w:rsidR="007A0ABF" w:rsidRPr="0070179D">
        <w:rPr>
          <w:b/>
          <w:rPrChange w:id="3229" w:author="Author" w:date="2018-02-26T10:29:00Z">
            <w:rPr>
              <w:b/>
              <w:u w:val="single"/>
            </w:rPr>
          </w:rPrChange>
        </w:rPr>
        <w:t>n case integration with Employee Central</w:t>
      </w:r>
      <w:r w:rsidR="007A0ABF" w:rsidRPr="0070179D">
        <w:t xml:space="preserve"> </w:t>
      </w:r>
      <w:r w:rsidR="007A0ABF" w:rsidRPr="0070179D">
        <w:rPr>
          <w:b/>
          <w:rPrChange w:id="3230" w:author="Author" w:date="2018-02-26T10:29:00Z">
            <w:rPr>
              <w:b/>
              <w:u w:val="single"/>
            </w:rPr>
          </w:rPrChange>
        </w:rPr>
        <w:t>Payroll is in place</w:t>
      </w:r>
      <w:r w:rsidR="007A0ABF" w:rsidRPr="0070179D">
        <w:t xml:space="preserve">, the </w:t>
      </w:r>
      <w:r w:rsidR="00703272" w:rsidRPr="0070179D">
        <w:t>de</w:t>
      </w:r>
      <w:r w:rsidR="007A0ABF" w:rsidRPr="0070179D">
        <w:t xml:space="preserve">motion data is replicated to Employee Central Payroll. In order to check the correctness of the replicated data, proceed as described in test script of scope item </w:t>
      </w:r>
      <w:r w:rsidR="007A0ABF" w:rsidRPr="0070179D">
        <w:rPr>
          <w:rFonts w:ascii="BentonSans Book Italic" w:hAnsi="BentonSans Book Italic"/>
        </w:rPr>
        <w:t xml:space="preserve">Integration with </w:t>
      </w:r>
      <w:r w:rsidR="00BF26B9" w:rsidRPr="0070179D">
        <w:rPr>
          <w:rFonts w:ascii="BentonSans Book Italic" w:hAnsi="BentonSans Book Italic"/>
        </w:rPr>
        <w:t xml:space="preserve">SAP </w:t>
      </w:r>
      <w:r w:rsidR="007A0ABF" w:rsidRPr="0070179D">
        <w:rPr>
          <w:rFonts w:ascii="BentonSans Book Italic" w:hAnsi="BentonSans Book Italic"/>
        </w:rPr>
        <w:t>SuccessFactors Employee Central Payroll (</w:t>
      </w:r>
      <w:r w:rsidR="007A0ABF" w:rsidRPr="0070179D">
        <w:rPr>
          <w:rStyle w:val="SAPScreenElement"/>
          <w:color w:val="auto"/>
        </w:rPr>
        <w:t>15O)</w:t>
      </w:r>
      <w:r w:rsidR="007A0ABF" w:rsidRPr="0070179D">
        <w:t>.</w:t>
      </w:r>
    </w:p>
    <w:p w14:paraId="0974D5CC" w14:textId="35492998" w:rsidR="007A0ABF" w:rsidRDefault="007A0ABF" w:rsidP="007A0ABF">
      <w:pPr>
        <w:rPr>
          <w:ins w:id="3231" w:author="Author" w:date="2018-01-15T11:14:00Z"/>
          <w:lang w:eastAsia="zh-CN"/>
        </w:rPr>
      </w:pPr>
    </w:p>
    <w:p w14:paraId="52CD6C22" w14:textId="61BABA90" w:rsidR="00F82448" w:rsidRDefault="00F82448" w:rsidP="007A0ABF">
      <w:pPr>
        <w:rPr>
          <w:ins w:id="3232" w:author="Author" w:date="2018-01-15T11:14:00Z"/>
          <w:lang w:eastAsia="zh-CN"/>
        </w:rPr>
      </w:pPr>
    </w:p>
    <w:p w14:paraId="5393FF67" w14:textId="1927FDC3" w:rsidR="00F82448" w:rsidRPr="00F82448" w:rsidDel="0070179D" w:rsidRDefault="00F82448" w:rsidP="007A0ABF">
      <w:pPr>
        <w:rPr>
          <w:ins w:id="3233" w:author="Author" w:date="2018-01-15T11:14:00Z"/>
          <w:del w:id="3234" w:author="Author" w:date="2018-02-26T10:30:00Z"/>
          <w:highlight w:val="yellow"/>
          <w:lang w:eastAsia="zh-CN"/>
          <w:rPrChange w:id="3235" w:author="Author" w:date="2018-01-15T11:14:00Z">
            <w:rPr>
              <w:ins w:id="3236" w:author="Author" w:date="2018-01-15T11:14:00Z"/>
              <w:del w:id="3237" w:author="Author" w:date="2018-02-26T10:30:00Z"/>
              <w:lang w:eastAsia="zh-CN"/>
            </w:rPr>
          </w:rPrChange>
        </w:rPr>
      </w:pPr>
      <w:commentRangeStart w:id="3238"/>
      <w:ins w:id="3239" w:author="Author" w:date="2018-01-15T11:14:00Z">
        <w:del w:id="3240" w:author="Author" w:date="2018-02-26T10:30:00Z">
          <w:r w:rsidRPr="00F82448" w:rsidDel="0070179D">
            <w:rPr>
              <w:highlight w:val="yellow"/>
              <w:lang w:eastAsia="zh-CN"/>
              <w:rPrChange w:id="3241" w:author="Author" w:date="2018-01-15T11:14:00Z">
                <w:rPr>
                  <w:lang w:eastAsia="zh-CN"/>
                </w:rPr>
              </w:rPrChange>
            </w:rPr>
            <w:delText>nur im SA doc:</w:delText>
          </w:r>
        </w:del>
      </w:ins>
    </w:p>
    <w:p w14:paraId="7A627BDC" w14:textId="77777777" w:rsidR="00F82448" w:rsidRPr="00F82448" w:rsidRDefault="00F82448" w:rsidP="00F82448">
      <w:pPr>
        <w:pStyle w:val="SAPNoteHeading"/>
        <w:ind w:left="0"/>
        <w:rPr>
          <w:ins w:id="3242" w:author="Author" w:date="2018-01-15T11:14:00Z"/>
          <w:highlight w:val="yellow"/>
          <w:rPrChange w:id="3243" w:author="Author" w:date="2018-01-15T11:14:00Z">
            <w:rPr>
              <w:ins w:id="3244" w:author="Author" w:date="2018-01-15T11:14:00Z"/>
            </w:rPr>
          </w:rPrChange>
        </w:rPr>
      </w:pPr>
      <w:ins w:id="3245" w:author="Author" w:date="2018-01-15T11:14:00Z">
        <w:r w:rsidRPr="00F82448">
          <w:rPr>
            <w:noProof/>
            <w:highlight w:val="yellow"/>
            <w:lang w:val="de-DE" w:eastAsia="de-DE"/>
            <w:rPrChange w:id="3246" w:author="Author" w:date="2018-01-15T11:14:00Z">
              <w:rPr>
                <w:noProof/>
                <w:lang w:val="de-DE" w:eastAsia="de-DE"/>
              </w:rPr>
            </w:rPrChange>
          </w:rPr>
          <w:drawing>
            <wp:inline distT="0" distB="0" distL="0" distR="0" wp14:anchorId="294E6DF5" wp14:editId="40DD16A9">
              <wp:extent cx="228600" cy="228600"/>
              <wp:effectExtent l="0" t="0" r="0"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F82448">
          <w:rPr>
            <w:highlight w:val="yellow"/>
            <w:rPrChange w:id="3247" w:author="Author" w:date="2018-01-15T11:14:00Z">
              <w:rPr/>
            </w:rPrChange>
          </w:rPr>
          <w:t> Caution</w:t>
        </w:r>
      </w:ins>
    </w:p>
    <w:p w14:paraId="4F75A5B5" w14:textId="77777777" w:rsidR="0070179D" w:rsidRPr="00483806" w:rsidRDefault="0070179D" w:rsidP="0070179D">
      <w:pPr>
        <w:rPr>
          <w:ins w:id="3248" w:author="Author" w:date="2018-02-26T10:30:00Z"/>
          <w:highlight w:val="yellow"/>
        </w:rPr>
      </w:pPr>
      <w:ins w:id="3249" w:author="Author" w:date="2018-02-26T10:30:00Z">
        <w:r w:rsidRPr="00483806">
          <w:rPr>
            <w:highlight w:val="yellow"/>
          </w:rPr>
          <w:t>This caution is only relevant for the following countries: SA, AE, GB and DE.</w:t>
        </w:r>
      </w:ins>
    </w:p>
    <w:p w14:paraId="2F369238" w14:textId="408ADC24" w:rsidR="00F82448" w:rsidRPr="00F82448" w:rsidRDefault="00F82448" w:rsidP="00F82448">
      <w:pPr>
        <w:rPr>
          <w:ins w:id="3250" w:author="Author" w:date="2018-01-15T11:14:00Z"/>
          <w:highlight w:val="yellow"/>
          <w:rPrChange w:id="3251" w:author="Author" w:date="2018-01-15T11:14:00Z">
            <w:rPr>
              <w:ins w:id="3252" w:author="Author" w:date="2018-01-15T11:14:00Z"/>
            </w:rPr>
          </w:rPrChange>
        </w:rPr>
      </w:pPr>
      <w:ins w:id="3253" w:author="Author" w:date="2018-01-15T11:14:00Z">
        <w:r w:rsidRPr="00F82448">
          <w:rPr>
            <w:highlight w:val="yellow"/>
            <w:rPrChange w:id="3254" w:author="Author" w:date="2018-01-15T11:14:00Z">
              <w:rPr/>
            </w:rPrChange>
          </w:rPr>
          <w:t xml:space="preserve">During hiring or rehiring of the employee, </w:t>
        </w:r>
      </w:ins>
      <w:ins w:id="3255" w:author="Author" w:date="2018-02-26T10:30:00Z">
        <w:r w:rsidR="0070179D" w:rsidRPr="00483806">
          <w:rPr>
            <w:highlight w:val="red"/>
          </w:rPr>
          <w:t>a country-specific</w:t>
        </w:r>
        <w:r w:rsidR="0070179D">
          <w:rPr>
            <w:highlight w:val="red"/>
          </w:rPr>
          <w:t xml:space="preserve"> </w:t>
        </w:r>
        <w:r w:rsidR="0070179D" w:rsidRPr="00483806">
          <w:rPr>
            <w:highlight w:val="red"/>
          </w:rPr>
          <w:t xml:space="preserve"> </w:t>
        </w:r>
      </w:ins>
      <w:ins w:id="3256" w:author="Author" w:date="2018-01-15T11:14:00Z">
        <w:r w:rsidRPr="00F82448">
          <w:rPr>
            <w:rStyle w:val="SAPScreenElement"/>
            <w:highlight w:val="yellow"/>
            <w:rPrChange w:id="3257" w:author="Author" w:date="2018-01-15T11:14:00Z">
              <w:rPr>
                <w:rStyle w:val="SAPScreenElement"/>
              </w:rPr>
            </w:rPrChange>
          </w:rPr>
          <w:t xml:space="preserve">Pay Component </w:t>
        </w:r>
        <w:r w:rsidRPr="0070179D">
          <w:rPr>
            <w:rStyle w:val="SAPUserEntry"/>
            <w:strike/>
            <w:highlight w:val="red"/>
            <w:rPrChange w:id="3258" w:author="Author" w:date="2018-02-26T10:31:00Z">
              <w:rPr>
                <w:rStyle w:val="SAPUserEntry"/>
              </w:rPr>
            </w:rPrChange>
          </w:rPr>
          <w:t>SA - Basic Pay(1000SA)</w:t>
        </w:r>
        <w:r w:rsidRPr="0070179D">
          <w:rPr>
            <w:highlight w:val="red"/>
            <w:rPrChange w:id="3259" w:author="Author" w:date="2018-02-26T10:31:00Z">
              <w:rPr/>
            </w:rPrChange>
          </w:rPr>
          <w:t xml:space="preserve"> </w:t>
        </w:r>
        <w:r w:rsidRPr="00F82448">
          <w:rPr>
            <w:highlight w:val="yellow"/>
            <w:rPrChange w:id="3260" w:author="Author" w:date="2018-01-15T11:14:00Z">
              <w:rPr/>
            </w:rPrChange>
          </w:rPr>
          <w:t xml:space="preserve">has been generated automatically with a predefined amount, based on a preconfigured business rule from the values maintained for fields </w:t>
        </w:r>
        <w:r w:rsidRPr="00F82448">
          <w:rPr>
            <w:rStyle w:val="SAPScreenElement"/>
            <w:highlight w:val="yellow"/>
            <w:rPrChange w:id="3261" w:author="Author" w:date="2018-01-15T11:14:00Z">
              <w:rPr>
                <w:rStyle w:val="SAPScreenElement"/>
              </w:rPr>
            </w:rPrChange>
          </w:rPr>
          <w:t>Pay Scale Group</w:t>
        </w:r>
        <w:r w:rsidRPr="00F82448">
          <w:rPr>
            <w:highlight w:val="yellow"/>
            <w:rPrChange w:id="3262" w:author="Author" w:date="2018-01-15T11:14:00Z">
              <w:rPr/>
            </w:rPrChange>
          </w:rPr>
          <w:t xml:space="preserve"> and </w:t>
        </w:r>
        <w:r w:rsidRPr="00F82448">
          <w:rPr>
            <w:rStyle w:val="SAPScreenElement"/>
            <w:highlight w:val="yellow"/>
            <w:rPrChange w:id="3263" w:author="Author" w:date="2018-01-15T11:14:00Z">
              <w:rPr>
                <w:rStyle w:val="SAPScreenElement"/>
              </w:rPr>
            </w:rPrChange>
          </w:rPr>
          <w:t>Pay Scale Level</w:t>
        </w:r>
        <w:r w:rsidRPr="00F82448">
          <w:rPr>
            <w:highlight w:val="yellow"/>
            <w:rPrChange w:id="3264" w:author="Author" w:date="2018-01-15T11:14:00Z">
              <w:rPr/>
            </w:rPrChange>
          </w:rPr>
          <w:t xml:space="preserve">. Most likely, the HR Administrator has adapted this defaulted amount. Also, during hiring or rehiring, HR Administrator might have added a </w:t>
        </w:r>
        <w:r w:rsidRPr="00F82448">
          <w:rPr>
            <w:rStyle w:val="SAPScreenElement"/>
            <w:highlight w:val="yellow"/>
            <w:rPrChange w:id="3265" w:author="Author" w:date="2018-01-15T11:14:00Z">
              <w:rPr>
                <w:rStyle w:val="SAPScreenElement"/>
              </w:rPr>
            </w:rPrChange>
          </w:rPr>
          <w:t xml:space="preserve">Pay Component </w:t>
        </w:r>
        <w:r w:rsidRPr="00F82448">
          <w:rPr>
            <w:highlight w:val="yellow"/>
            <w:rPrChange w:id="3266" w:author="Author" w:date="2018-01-15T11:14:00Z">
              <w:rPr/>
            </w:rPrChange>
          </w:rPr>
          <w:t>related to recurring payments. In addition, the employee might have experienced a possible job change, in which recurring payments have been adapted, too.</w:t>
        </w:r>
      </w:ins>
    </w:p>
    <w:p w14:paraId="5B944C61" w14:textId="37353964" w:rsidR="00F82448" w:rsidRPr="00F82448" w:rsidRDefault="00F82448" w:rsidP="00F82448">
      <w:pPr>
        <w:pStyle w:val="NoteParagraph"/>
        <w:ind w:left="0"/>
        <w:rPr>
          <w:ins w:id="3267" w:author="Author" w:date="2018-01-15T11:14:00Z"/>
          <w:highlight w:val="yellow"/>
          <w:rPrChange w:id="3268" w:author="Author" w:date="2018-01-15T11:14:00Z">
            <w:rPr>
              <w:ins w:id="3269" w:author="Author" w:date="2018-01-15T11:14:00Z"/>
            </w:rPr>
          </w:rPrChange>
        </w:rPr>
      </w:pPr>
      <w:ins w:id="3270" w:author="Author" w:date="2018-01-15T11:14:00Z">
        <w:r w:rsidRPr="00F82448">
          <w:rPr>
            <w:highlight w:val="yellow"/>
            <w:rPrChange w:id="3271" w:author="Author" w:date="2018-01-15T11:14:00Z">
              <w:rPr/>
            </w:rPrChange>
          </w:rPr>
          <w:t xml:space="preserve">Due to the Job Information Changes performed in this Demotion process, the preconfigured business rule will re-generate again automatically the same predefined (initial) amount for </w:t>
        </w:r>
      </w:ins>
      <w:ins w:id="3272" w:author="Author" w:date="2018-02-26T10:31:00Z">
        <w:r w:rsidR="0070179D">
          <w:rPr>
            <w:highlight w:val="red"/>
          </w:rPr>
          <w:t>the</w:t>
        </w:r>
        <w:r w:rsidR="0070179D" w:rsidRPr="00483806">
          <w:rPr>
            <w:highlight w:val="red"/>
          </w:rPr>
          <w:t xml:space="preserve"> country-specific</w:t>
        </w:r>
        <w:r w:rsidR="0070179D">
          <w:rPr>
            <w:highlight w:val="red"/>
          </w:rPr>
          <w:t xml:space="preserve"> </w:t>
        </w:r>
        <w:r w:rsidR="0070179D" w:rsidRPr="00483806">
          <w:rPr>
            <w:highlight w:val="red"/>
          </w:rPr>
          <w:t xml:space="preserve"> </w:t>
        </w:r>
      </w:ins>
      <w:ins w:id="3273" w:author="Author" w:date="2018-01-15T11:14:00Z">
        <w:r w:rsidRPr="00F82448">
          <w:rPr>
            <w:rStyle w:val="SAPScreenElement"/>
            <w:highlight w:val="yellow"/>
            <w:rPrChange w:id="3274" w:author="Author" w:date="2018-01-15T11:14:00Z">
              <w:rPr>
                <w:rStyle w:val="SAPScreenElement"/>
              </w:rPr>
            </w:rPrChange>
          </w:rPr>
          <w:t xml:space="preserve">Pay Component </w:t>
        </w:r>
        <w:r w:rsidRPr="0070179D">
          <w:rPr>
            <w:rStyle w:val="SAPUserEntry"/>
            <w:strike/>
            <w:highlight w:val="red"/>
            <w:rPrChange w:id="3275" w:author="Author" w:date="2018-02-26T10:31:00Z">
              <w:rPr>
                <w:rStyle w:val="SAPUserEntry"/>
              </w:rPr>
            </w:rPrChange>
          </w:rPr>
          <w:t>SA - Basic Pay(1000SA)</w:t>
        </w:r>
        <w:r w:rsidRPr="0070179D">
          <w:rPr>
            <w:rStyle w:val="SAPUserEntry"/>
            <w:highlight w:val="red"/>
            <w:rPrChange w:id="3276" w:author="Author" w:date="2018-02-26T10:31:00Z">
              <w:rPr>
                <w:rStyle w:val="SAPUserEntry"/>
              </w:rPr>
            </w:rPrChange>
          </w:rPr>
          <w:t xml:space="preserve"> </w:t>
        </w:r>
        <w:r w:rsidRPr="00F82448">
          <w:rPr>
            <w:highlight w:val="yellow"/>
            <w:rPrChange w:id="3277" w:author="Author" w:date="2018-01-15T11:14:00Z">
              <w:rPr/>
            </w:rPrChange>
          </w:rPr>
          <w:t xml:space="preserve">like during hiring or rehiring of the employee. Also, additional recurring pay components maintained might disappear. </w:t>
        </w:r>
      </w:ins>
    </w:p>
    <w:p w14:paraId="6342FD81" w14:textId="324B0A71" w:rsidR="00F82448" w:rsidRPr="00F82448" w:rsidRDefault="00F82448" w:rsidP="00F82448">
      <w:pPr>
        <w:rPr>
          <w:ins w:id="3278" w:author="Author" w:date="2018-01-15T11:14:00Z"/>
          <w:highlight w:val="yellow"/>
          <w:rPrChange w:id="3279" w:author="Author" w:date="2018-01-15T11:14:00Z">
            <w:rPr>
              <w:ins w:id="3280" w:author="Author" w:date="2018-01-15T11:14:00Z"/>
            </w:rPr>
          </w:rPrChange>
        </w:rPr>
      </w:pPr>
      <w:ins w:id="3281" w:author="Author" w:date="2018-01-15T11:14:00Z">
        <w:r w:rsidRPr="00F82448">
          <w:rPr>
            <w:highlight w:val="yellow"/>
            <w:rPrChange w:id="3282" w:author="Author" w:date="2018-01-15T11:14:00Z">
              <w:rPr/>
            </w:rPrChange>
          </w:rPr>
          <w:t>In this case, the HR Administrator needs to manually change back</w:t>
        </w:r>
      </w:ins>
      <w:ins w:id="3283" w:author="Author" w:date="2018-02-26T10:31:00Z">
        <w:r w:rsidR="0070179D">
          <w:rPr>
            <w:highlight w:val="yellow"/>
          </w:rPr>
          <w:t xml:space="preserve"> </w:t>
        </w:r>
        <w:r w:rsidR="0070179D" w:rsidRPr="00483806">
          <w:rPr>
            <w:highlight w:val="red"/>
          </w:rPr>
          <w:t>this</w:t>
        </w:r>
      </w:ins>
      <w:ins w:id="3284" w:author="Author" w:date="2018-01-15T11:14:00Z">
        <w:r w:rsidRPr="00F82448">
          <w:rPr>
            <w:highlight w:val="yellow"/>
            <w:rPrChange w:id="3285" w:author="Author" w:date="2018-01-15T11:14:00Z">
              <w:rPr/>
            </w:rPrChange>
          </w:rPr>
          <w:t xml:space="preserve"> </w:t>
        </w:r>
        <w:r w:rsidRPr="00F82448">
          <w:rPr>
            <w:rStyle w:val="SAPScreenElement"/>
            <w:highlight w:val="yellow"/>
            <w:rPrChange w:id="3286" w:author="Author" w:date="2018-01-15T11:14:00Z">
              <w:rPr>
                <w:rStyle w:val="SAPScreenElement"/>
              </w:rPr>
            </w:rPrChange>
          </w:rPr>
          <w:t xml:space="preserve">Pay Component </w:t>
        </w:r>
        <w:r w:rsidRPr="0070179D">
          <w:rPr>
            <w:rStyle w:val="SAPUserEntry"/>
            <w:strike/>
            <w:highlight w:val="red"/>
            <w:rPrChange w:id="3287" w:author="Author" w:date="2018-02-26T10:32:00Z">
              <w:rPr>
                <w:rStyle w:val="SAPUserEntry"/>
              </w:rPr>
            </w:rPrChange>
          </w:rPr>
          <w:t>SA - Basic Pay(1000SA)</w:t>
        </w:r>
        <w:r w:rsidRPr="0070179D">
          <w:rPr>
            <w:strike/>
            <w:highlight w:val="red"/>
            <w:rPrChange w:id="3288" w:author="Author" w:date="2018-02-26T10:32:00Z">
              <w:rPr/>
            </w:rPrChange>
          </w:rPr>
          <w:t>,</w:t>
        </w:r>
        <w:r w:rsidRPr="0070179D">
          <w:rPr>
            <w:highlight w:val="red"/>
            <w:rPrChange w:id="3289" w:author="Author" w:date="2018-02-26T10:32:00Z">
              <w:rPr/>
            </w:rPrChange>
          </w:rPr>
          <w:t xml:space="preserve"> </w:t>
        </w:r>
        <w:r w:rsidRPr="00F82448">
          <w:rPr>
            <w:highlight w:val="yellow"/>
            <w:rPrChange w:id="3290" w:author="Author" w:date="2018-01-15T11:14:00Z">
              <w:rPr/>
            </w:rPrChange>
          </w:rPr>
          <w:t>and possibly add missing recurring payments in that way that the correct compensation information for the employee is obtained. For this, the HR Administrator can proceed as follows:</w:t>
        </w:r>
      </w:ins>
    </w:p>
    <w:p w14:paraId="1C0416A8" w14:textId="77777777" w:rsidR="00F82448" w:rsidRPr="00F82448" w:rsidRDefault="00F82448" w:rsidP="00F82448">
      <w:pPr>
        <w:pStyle w:val="ListBullet3"/>
        <w:numPr>
          <w:ilvl w:val="0"/>
          <w:numId w:val="17"/>
        </w:numPr>
        <w:ind w:left="276" w:hanging="270"/>
        <w:rPr>
          <w:ins w:id="3291" w:author="Author" w:date="2018-01-15T11:14:00Z"/>
          <w:highlight w:val="yellow"/>
          <w:rPrChange w:id="3292" w:author="Author" w:date="2018-01-15T11:14:00Z">
            <w:rPr>
              <w:ins w:id="3293" w:author="Author" w:date="2018-01-15T11:14:00Z"/>
            </w:rPr>
          </w:rPrChange>
        </w:rPr>
      </w:pPr>
      <w:ins w:id="3294" w:author="Author" w:date="2018-01-15T11:14:00Z">
        <w:r w:rsidRPr="00F82448">
          <w:rPr>
            <w:noProof/>
            <w:highlight w:val="yellow"/>
            <w:rPrChange w:id="3295" w:author="Author" w:date="2018-01-15T11:14:00Z">
              <w:rPr>
                <w:noProof/>
              </w:rPr>
            </w:rPrChange>
          </w:rPr>
          <w:t xml:space="preserve">Log on to </w:t>
        </w:r>
        <w:r w:rsidRPr="00F82448">
          <w:rPr>
            <w:i/>
            <w:highlight w:val="yellow"/>
            <w:rPrChange w:id="3296" w:author="Author" w:date="2018-01-15T11:14:00Z">
              <w:rPr>
                <w:i/>
              </w:rPr>
            </w:rPrChange>
          </w:rPr>
          <w:t>Employee Central</w:t>
        </w:r>
        <w:r w:rsidRPr="00F82448">
          <w:rPr>
            <w:noProof/>
            <w:highlight w:val="yellow"/>
            <w:rPrChange w:id="3297" w:author="Author" w:date="2018-01-15T11:14:00Z">
              <w:rPr>
                <w:noProof/>
              </w:rPr>
            </w:rPrChange>
          </w:rPr>
          <w:t xml:space="preserve"> as HR </w:t>
        </w:r>
        <w:r w:rsidRPr="00F82448">
          <w:rPr>
            <w:highlight w:val="yellow"/>
            <w:rPrChange w:id="3298" w:author="Author" w:date="2018-01-15T11:14:00Z">
              <w:rPr/>
            </w:rPrChange>
          </w:rPr>
          <w:t>Administrator</w:t>
        </w:r>
        <w:r w:rsidRPr="00F82448">
          <w:rPr>
            <w:noProof/>
            <w:highlight w:val="yellow"/>
            <w:rPrChange w:id="3299" w:author="Author" w:date="2018-01-15T11:14:00Z">
              <w:rPr>
                <w:noProof/>
              </w:rPr>
            </w:rPrChange>
          </w:rPr>
          <w:t>.</w:t>
        </w:r>
      </w:ins>
    </w:p>
    <w:p w14:paraId="63E5E7DF" w14:textId="77777777" w:rsidR="00F82448" w:rsidRPr="00F82448" w:rsidRDefault="00F82448" w:rsidP="00F82448">
      <w:pPr>
        <w:pStyle w:val="ListBullet3"/>
        <w:numPr>
          <w:ilvl w:val="0"/>
          <w:numId w:val="17"/>
        </w:numPr>
        <w:ind w:left="276" w:hanging="270"/>
        <w:rPr>
          <w:ins w:id="3300" w:author="Author" w:date="2018-01-15T11:14:00Z"/>
          <w:highlight w:val="yellow"/>
          <w:rPrChange w:id="3301" w:author="Author" w:date="2018-01-15T11:14:00Z">
            <w:rPr>
              <w:ins w:id="3302" w:author="Author" w:date="2018-01-15T11:14:00Z"/>
            </w:rPr>
          </w:rPrChange>
        </w:rPr>
      </w:pPr>
      <w:ins w:id="3303" w:author="Author" w:date="2018-01-15T11:14:00Z">
        <w:r w:rsidRPr="00F82448">
          <w:rPr>
            <w:noProof/>
            <w:highlight w:val="yellow"/>
            <w:rPrChange w:id="3304" w:author="Author" w:date="2018-01-15T11:14:00Z">
              <w:rPr>
                <w:noProof/>
              </w:rPr>
            </w:rPrChange>
          </w:rPr>
          <w:t xml:space="preserve">Select from the </w:t>
        </w:r>
        <w:r w:rsidRPr="00F82448">
          <w:rPr>
            <w:rStyle w:val="SAPScreenElement"/>
            <w:highlight w:val="yellow"/>
            <w:rPrChange w:id="3305" w:author="Author" w:date="2018-01-15T11:14:00Z">
              <w:rPr>
                <w:rStyle w:val="SAPScreenElement"/>
              </w:rPr>
            </w:rPrChange>
          </w:rPr>
          <w:t xml:space="preserve">Home </w:t>
        </w:r>
        <w:r w:rsidRPr="00F82448">
          <w:rPr>
            <w:noProof/>
            <w:highlight w:val="yellow"/>
            <w:rPrChange w:id="3306" w:author="Author" w:date="2018-01-15T11:14:00Z">
              <w:rPr>
                <w:noProof/>
              </w:rPr>
            </w:rPrChange>
          </w:rPr>
          <w:t xml:space="preserve">drop-down </w:t>
        </w:r>
        <w:r w:rsidRPr="00F82448">
          <w:rPr>
            <w:rStyle w:val="SAPScreenElement"/>
            <w:highlight w:val="yellow"/>
            <w:rPrChange w:id="3307" w:author="Author" w:date="2018-01-15T11:14:00Z">
              <w:rPr>
                <w:rStyle w:val="SAPScreenElement"/>
              </w:rPr>
            </w:rPrChange>
          </w:rPr>
          <w:t>My Employee Files</w:t>
        </w:r>
        <w:r w:rsidRPr="00F82448">
          <w:rPr>
            <w:noProof/>
            <w:highlight w:val="yellow"/>
            <w:rPrChange w:id="3308" w:author="Author" w:date="2018-01-15T11:14:00Z">
              <w:rPr>
                <w:noProof/>
              </w:rPr>
            </w:rPrChange>
          </w:rPr>
          <w:t xml:space="preserve">, enter the employee’s name in the search box, and </w:t>
        </w:r>
        <w:r w:rsidRPr="00F82448">
          <w:rPr>
            <w:highlight w:val="yellow"/>
            <w:rPrChange w:id="3309" w:author="Author" w:date="2018-01-15T11:14:00Z">
              <w:rPr/>
            </w:rPrChange>
          </w:rPr>
          <w:t xml:space="preserve">in the list of employees </w:t>
        </w:r>
        <w:r w:rsidRPr="00F82448">
          <w:rPr>
            <w:noProof/>
            <w:highlight w:val="yellow"/>
            <w:rPrChange w:id="3310" w:author="Author" w:date="2018-01-15T11:14:00Z">
              <w:rPr>
                <w:noProof/>
              </w:rPr>
            </w:rPrChange>
          </w:rPr>
          <w:t xml:space="preserve">select </w:t>
        </w:r>
        <w:r w:rsidRPr="00F82448">
          <w:rPr>
            <w:highlight w:val="yellow"/>
            <w:rPrChange w:id="3311" w:author="Author" w:date="2018-01-15T11:14:00Z">
              <w:rPr/>
            </w:rPrChange>
          </w:rPr>
          <w:t>the appropriate employee matching the search criteria.</w:t>
        </w:r>
      </w:ins>
    </w:p>
    <w:p w14:paraId="05FD42BD" w14:textId="77777777" w:rsidR="00F82448" w:rsidRPr="00F82448" w:rsidRDefault="00F82448" w:rsidP="00F82448">
      <w:pPr>
        <w:pStyle w:val="ListBullet3"/>
        <w:numPr>
          <w:ilvl w:val="0"/>
          <w:numId w:val="17"/>
        </w:numPr>
        <w:ind w:left="276" w:hanging="270"/>
        <w:rPr>
          <w:ins w:id="3312" w:author="Author" w:date="2018-01-15T11:14:00Z"/>
          <w:highlight w:val="yellow"/>
          <w:rPrChange w:id="3313" w:author="Author" w:date="2018-01-15T11:14:00Z">
            <w:rPr>
              <w:ins w:id="3314" w:author="Author" w:date="2018-01-15T11:14:00Z"/>
            </w:rPr>
          </w:rPrChange>
        </w:rPr>
      </w:pPr>
      <w:ins w:id="3315" w:author="Author" w:date="2018-01-15T11:14:00Z">
        <w:r w:rsidRPr="00F82448">
          <w:rPr>
            <w:highlight w:val="yellow"/>
            <w:rPrChange w:id="3316" w:author="Author" w:date="2018-01-15T11:14:00Z">
              <w:rPr/>
            </w:rPrChange>
          </w:rPr>
          <w:t xml:space="preserve">Go to the </w:t>
        </w:r>
        <w:r w:rsidRPr="00F82448">
          <w:rPr>
            <w:rStyle w:val="SAPScreenElement"/>
            <w:highlight w:val="yellow"/>
            <w:rPrChange w:id="3317" w:author="Author" w:date="2018-01-15T11:14:00Z">
              <w:rPr>
                <w:rStyle w:val="SAPScreenElement"/>
              </w:rPr>
            </w:rPrChange>
          </w:rPr>
          <w:t xml:space="preserve">Employment Information </w:t>
        </w:r>
        <w:r w:rsidRPr="00F82448">
          <w:rPr>
            <w:highlight w:val="yellow"/>
            <w:rPrChange w:id="3318" w:author="Author" w:date="2018-01-15T11:14:00Z">
              <w:rPr/>
            </w:rPrChange>
          </w:rPr>
          <w:t xml:space="preserve">section and there scroll </w:t>
        </w:r>
        <w:r w:rsidRPr="00F82448">
          <w:rPr>
            <w:rFonts w:cs="Arial"/>
            <w:bCs/>
            <w:highlight w:val="yellow"/>
            <w:rPrChange w:id="3319" w:author="Author" w:date="2018-01-15T11:14:00Z">
              <w:rPr>
                <w:rFonts w:cs="Arial"/>
                <w:bCs/>
              </w:rPr>
            </w:rPrChange>
          </w:rPr>
          <w:t xml:space="preserve">to the </w:t>
        </w:r>
        <w:r w:rsidRPr="00F82448">
          <w:rPr>
            <w:rStyle w:val="SAPScreenElement"/>
            <w:highlight w:val="yellow"/>
            <w:rPrChange w:id="3320" w:author="Author" w:date="2018-01-15T11:14:00Z">
              <w:rPr>
                <w:rStyle w:val="SAPScreenElement"/>
              </w:rPr>
            </w:rPrChange>
          </w:rPr>
          <w:t>Compensation Information</w:t>
        </w:r>
        <w:r w:rsidRPr="00F82448">
          <w:rPr>
            <w:rFonts w:cs="Arial"/>
            <w:bCs/>
            <w:highlight w:val="yellow"/>
            <w:rPrChange w:id="3321" w:author="Author" w:date="2018-01-15T11:14:00Z">
              <w:rPr>
                <w:rFonts w:cs="Arial"/>
                <w:bCs/>
              </w:rPr>
            </w:rPrChange>
          </w:rPr>
          <w:t xml:space="preserve"> subsection</w:t>
        </w:r>
        <w:r w:rsidRPr="00F82448">
          <w:rPr>
            <w:highlight w:val="yellow"/>
            <w:rPrChange w:id="3322" w:author="Author" w:date="2018-01-15T11:14:00Z">
              <w:rPr/>
            </w:rPrChange>
          </w:rPr>
          <w:t>.</w:t>
        </w:r>
      </w:ins>
    </w:p>
    <w:p w14:paraId="5FF5EF47" w14:textId="77777777" w:rsidR="00F82448" w:rsidRPr="00F82448" w:rsidRDefault="00F82448" w:rsidP="00F82448">
      <w:pPr>
        <w:pStyle w:val="NoteParagraph"/>
        <w:numPr>
          <w:ilvl w:val="0"/>
          <w:numId w:val="17"/>
        </w:numPr>
        <w:ind w:left="276" w:hanging="270"/>
        <w:rPr>
          <w:ins w:id="3323" w:author="Author" w:date="2018-01-15T11:14:00Z"/>
          <w:highlight w:val="yellow"/>
          <w:rPrChange w:id="3324" w:author="Author" w:date="2018-01-15T11:14:00Z">
            <w:rPr>
              <w:ins w:id="3325" w:author="Author" w:date="2018-01-15T11:14:00Z"/>
            </w:rPr>
          </w:rPrChange>
        </w:rPr>
      </w:pPr>
      <w:ins w:id="3326" w:author="Author" w:date="2018-01-15T11:14:00Z">
        <w:r w:rsidRPr="00F82448">
          <w:rPr>
            <w:highlight w:val="yellow"/>
            <w:rPrChange w:id="3327" w:author="Author" w:date="2018-01-15T11:14:00Z">
              <w:rPr/>
            </w:rPrChange>
          </w:rPr>
          <w:t xml:space="preserve">Select the </w:t>
        </w:r>
        <w:r w:rsidRPr="00F82448">
          <w:rPr>
            <w:rStyle w:val="SAPScreenElement"/>
            <w:highlight w:val="yellow"/>
            <w:rPrChange w:id="3328" w:author="Author" w:date="2018-01-15T11:14:00Z">
              <w:rPr>
                <w:rStyle w:val="SAPScreenElement"/>
              </w:rPr>
            </w:rPrChange>
          </w:rPr>
          <w:t>Clock (History)</w:t>
        </w:r>
        <w:r w:rsidRPr="00F82448">
          <w:rPr>
            <w:highlight w:val="yellow"/>
            <w:rPrChange w:id="3329" w:author="Author" w:date="2018-01-15T11:14:00Z">
              <w:rPr/>
            </w:rPrChange>
          </w:rPr>
          <w:t xml:space="preserve"> icon next to the </w:t>
        </w:r>
        <w:r w:rsidRPr="00F82448">
          <w:rPr>
            <w:rStyle w:val="SAPScreenElement"/>
            <w:highlight w:val="yellow"/>
            <w:rPrChange w:id="3330" w:author="Author" w:date="2018-01-15T11:14:00Z">
              <w:rPr>
                <w:rStyle w:val="SAPScreenElement"/>
              </w:rPr>
            </w:rPrChange>
          </w:rPr>
          <w:t>Compensation Information</w:t>
        </w:r>
        <w:r w:rsidRPr="00F82448">
          <w:rPr>
            <w:highlight w:val="yellow"/>
            <w:rPrChange w:id="3331" w:author="Author" w:date="2018-01-15T11:14:00Z">
              <w:rPr/>
            </w:rPrChange>
          </w:rPr>
          <w:t xml:space="preserve"> block. In the </w:t>
        </w:r>
        <w:r w:rsidRPr="00F82448">
          <w:rPr>
            <w:rStyle w:val="SAPScreenElement"/>
            <w:highlight w:val="yellow"/>
            <w:rPrChange w:id="3332" w:author="Author" w:date="2018-01-15T11:14:00Z">
              <w:rPr>
                <w:rStyle w:val="SAPScreenElement"/>
              </w:rPr>
            </w:rPrChange>
          </w:rPr>
          <w:t>Change History</w:t>
        </w:r>
        <w:r w:rsidRPr="00F82448">
          <w:rPr>
            <w:highlight w:val="yellow"/>
            <w:rPrChange w:id="3333" w:author="Author" w:date="2018-01-15T11:14:00Z">
              <w:rPr/>
            </w:rPrChange>
          </w:rPr>
          <w:t xml:space="preserve"> part of the upcoming </w:t>
        </w:r>
        <w:r w:rsidRPr="00F82448">
          <w:rPr>
            <w:rStyle w:val="SAPScreenElement"/>
            <w:highlight w:val="yellow"/>
            <w:rPrChange w:id="3334" w:author="Author" w:date="2018-01-15T11:14:00Z">
              <w:rPr>
                <w:rStyle w:val="SAPScreenElement"/>
              </w:rPr>
            </w:rPrChange>
          </w:rPr>
          <w:t>Compensation Information Changes</w:t>
        </w:r>
        <w:r w:rsidRPr="00F82448">
          <w:rPr>
            <w:highlight w:val="yellow"/>
            <w:rPrChange w:id="3335" w:author="Author" w:date="2018-01-15T11:14:00Z">
              <w:rPr/>
            </w:rPrChange>
          </w:rPr>
          <w:t xml:space="preserve"> dialog box, select the appropriate record (most likely the one due to Demotion) and choose the </w:t>
        </w:r>
        <w:r w:rsidRPr="00F82448">
          <w:rPr>
            <w:rStyle w:val="SAPScreenElement"/>
            <w:highlight w:val="yellow"/>
            <w:rPrChange w:id="3336" w:author="Author" w:date="2018-01-15T11:14:00Z">
              <w:rPr>
                <w:rStyle w:val="SAPScreenElement"/>
              </w:rPr>
            </w:rPrChange>
          </w:rPr>
          <w:t>Edit</w:t>
        </w:r>
        <w:r w:rsidRPr="00F82448">
          <w:rPr>
            <w:highlight w:val="yellow"/>
            <w:rPrChange w:id="3337" w:author="Author" w:date="2018-01-15T11:14:00Z">
              <w:rPr/>
            </w:rPrChange>
          </w:rPr>
          <w:t xml:space="preserve"> button.</w:t>
        </w:r>
        <w:r w:rsidRPr="00F82448">
          <w:rPr>
            <w:rStyle w:val="SAPScreenElement"/>
            <w:highlight w:val="yellow"/>
            <w:rPrChange w:id="3338" w:author="Author" w:date="2018-01-15T11:14:00Z">
              <w:rPr>
                <w:rStyle w:val="SAPScreenElement"/>
              </w:rPr>
            </w:rPrChange>
          </w:rPr>
          <w:t xml:space="preserve"> </w:t>
        </w:r>
        <w:r w:rsidRPr="00F82448">
          <w:rPr>
            <w:highlight w:val="yellow"/>
            <w:rPrChange w:id="3339" w:author="Author" w:date="2018-01-15T11:14:00Z">
              <w:rPr/>
            </w:rPrChange>
          </w:rPr>
          <w:t xml:space="preserve">In the upcoming </w:t>
        </w:r>
        <w:r w:rsidRPr="00F82448">
          <w:rPr>
            <w:rStyle w:val="SAPScreenElement"/>
            <w:highlight w:val="yellow"/>
            <w:rPrChange w:id="3340" w:author="Author" w:date="2018-01-15T11:14:00Z">
              <w:rPr>
                <w:rStyle w:val="SAPScreenElement"/>
              </w:rPr>
            </w:rPrChange>
          </w:rPr>
          <w:t>Edit History of Compensation Information on &lt;validity start date&gt;</w:t>
        </w:r>
        <w:r w:rsidRPr="00F82448">
          <w:rPr>
            <w:highlight w:val="yellow"/>
            <w:rPrChange w:id="3341" w:author="Author" w:date="2018-01-15T11:14:00Z">
              <w:rPr/>
            </w:rPrChange>
          </w:rPr>
          <w:t xml:space="preserve"> dialog box, make sure to adapt the </w:t>
        </w:r>
        <w:r w:rsidRPr="00F82448">
          <w:rPr>
            <w:rStyle w:val="SAPScreenElement"/>
            <w:highlight w:val="yellow"/>
            <w:rPrChange w:id="3342" w:author="Author" w:date="2018-01-15T11:14:00Z">
              <w:rPr>
                <w:rStyle w:val="SAPScreenElement"/>
              </w:rPr>
            </w:rPrChange>
          </w:rPr>
          <w:t>When would you like your changes to take effect?</w:t>
        </w:r>
        <w:r w:rsidRPr="00F82448">
          <w:rPr>
            <w:highlight w:val="yellow"/>
            <w:rPrChange w:id="3343" w:author="Author" w:date="2018-01-15T11:14:00Z">
              <w:rPr/>
            </w:rPrChange>
          </w:rPr>
          <w:t xml:space="preserve"> date to the </w:t>
        </w:r>
        <w:r w:rsidRPr="00F82448">
          <w:rPr>
            <w:rStyle w:val="SAPScreenElement"/>
            <w:highlight w:val="yellow"/>
            <w:rPrChange w:id="3344" w:author="Author" w:date="2018-01-15T11:14:00Z">
              <w:rPr>
                <w:rStyle w:val="SAPScreenElement"/>
              </w:rPr>
            </w:rPrChange>
          </w:rPr>
          <w:t>&lt;validity start date&gt;</w:t>
        </w:r>
        <w:r w:rsidRPr="00F82448">
          <w:rPr>
            <w:highlight w:val="yellow"/>
            <w:rPrChange w:id="3345" w:author="Author" w:date="2018-01-15T11:14:00Z">
              <w:rPr/>
            </w:rPrChange>
          </w:rPr>
          <w:t xml:space="preserve"> and make the appropriate adaptions.</w:t>
        </w:r>
        <w:r w:rsidRPr="00F82448">
          <w:rPr>
            <w:rStyle w:val="SAPScreenElement"/>
            <w:highlight w:val="yellow"/>
            <w:rPrChange w:id="3346" w:author="Author" w:date="2018-01-15T11:14:00Z">
              <w:rPr>
                <w:rStyle w:val="SAPScreenElement"/>
              </w:rPr>
            </w:rPrChange>
          </w:rPr>
          <w:t xml:space="preserve"> </w:t>
        </w:r>
        <w:r w:rsidRPr="00F82448">
          <w:rPr>
            <w:highlight w:val="yellow"/>
            <w:rPrChange w:id="3347" w:author="Author" w:date="2018-01-15T11:14:00Z">
              <w:rPr/>
            </w:rPrChange>
          </w:rPr>
          <w:t xml:space="preserve">For entering the employee’s previous data you might consider the preceding history record. </w:t>
        </w:r>
      </w:ins>
    </w:p>
    <w:p w14:paraId="78E94D7B" w14:textId="77777777" w:rsidR="00F82448" w:rsidRPr="00F82448" w:rsidRDefault="00F82448" w:rsidP="00F82448">
      <w:pPr>
        <w:pStyle w:val="NoteParagraph"/>
        <w:numPr>
          <w:ilvl w:val="0"/>
          <w:numId w:val="17"/>
        </w:numPr>
        <w:ind w:left="276" w:hanging="270"/>
        <w:rPr>
          <w:ins w:id="3348" w:author="Author" w:date="2018-01-15T11:14:00Z"/>
          <w:rStyle w:val="SAPScreenElement"/>
          <w:rFonts w:ascii="BentonSans Book" w:hAnsi="BentonSans Book"/>
          <w:highlight w:val="yellow"/>
          <w:rPrChange w:id="3349" w:author="Author" w:date="2018-01-15T11:14:00Z">
            <w:rPr>
              <w:ins w:id="3350" w:author="Author" w:date="2018-01-15T11:14:00Z"/>
              <w:rStyle w:val="SAPScreenElement"/>
              <w:rFonts w:ascii="BentonSans Book" w:hAnsi="BentonSans Book"/>
            </w:rPr>
          </w:rPrChange>
        </w:rPr>
      </w:pPr>
      <w:ins w:id="3351" w:author="Author" w:date="2018-01-15T11:14:00Z">
        <w:r w:rsidRPr="00F82448">
          <w:rPr>
            <w:highlight w:val="yellow"/>
            <w:rPrChange w:id="3352" w:author="Author" w:date="2018-01-15T11:14:00Z">
              <w:rPr>
                <w:rFonts w:ascii="BentonSans Book Italic" w:hAnsi="BentonSans Book Italic"/>
                <w:color w:val="003283"/>
              </w:rPr>
            </w:rPrChange>
          </w:rPr>
          <w:t>Save the data.</w:t>
        </w:r>
      </w:ins>
      <w:commentRangeEnd w:id="3238"/>
      <w:r w:rsidR="0070179D">
        <w:rPr>
          <w:rStyle w:val="CommentReference"/>
        </w:rPr>
        <w:commentReference w:id="3238"/>
      </w:r>
    </w:p>
    <w:p w14:paraId="69C12D5B" w14:textId="77777777" w:rsidR="00F82448" w:rsidRPr="00273716" w:rsidRDefault="00F82448" w:rsidP="007A0ABF">
      <w:pPr>
        <w:rPr>
          <w:lang w:eastAsia="zh-CN"/>
        </w:rPr>
      </w:pPr>
    </w:p>
    <w:p w14:paraId="44E14A68" w14:textId="77777777" w:rsidR="00070C00" w:rsidRDefault="00070C00" w:rsidP="00070C00">
      <w:pPr>
        <w:pStyle w:val="Heading1"/>
        <w:rPr>
          <w:ins w:id="3353" w:author="Author" w:date="2018-01-17T11:04:00Z"/>
        </w:rPr>
      </w:pPr>
      <w:bookmarkStart w:id="3354" w:name="_Toc447791538"/>
      <w:bookmarkStart w:id="3355" w:name="_Toc447791633"/>
      <w:bookmarkStart w:id="3356" w:name="_Toc447792777"/>
      <w:bookmarkStart w:id="3357" w:name="_Toc449700148"/>
      <w:bookmarkStart w:id="3358" w:name="_Toc433817406"/>
      <w:bookmarkStart w:id="3359" w:name="_Toc433817408"/>
      <w:bookmarkStart w:id="3360" w:name="_Toc433817410"/>
      <w:bookmarkStart w:id="3361" w:name="_Toc433817412"/>
      <w:bookmarkStart w:id="3362" w:name="_Toc433817414"/>
      <w:bookmarkStart w:id="3363" w:name="_Toc433817416"/>
      <w:bookmarkStart w:id="3364" w:name="_Toc433817418"/>
      <w:bookmarkStart w:id="3365" w:name="_Toc433817420"/>
      <w:bookmarkStart w:id="3366" w:name="_Toc433817421"/>
      <w:bookmarkStart w:id="3367" w:name="_Toc433817422"/>
      <w:bookmarkStart w:id="3368" w:name="_Toc433817425"/>
      <w:bookmarkStart w:id="3369" w:name="_Toc433817427"/>
      <w:bookmarkStart w:id="3370" w:name="_Toc433817430"/>
      <w:bookmarkStart w:id="3371" w:name="_Toc433817447"/>
      <w:bookmarkStart w:id="3372" w:name="_Toc433817449"/>
      <w:bookmarkStart w:id="3373" w:name="_Toc394393243"/>
      <w:bookmarkStart w:id="3374" w:name="_Toc394393314"/>
      <w:bookmarkStart w:id="3375" w:name="_Toc394393244"/>
      <w:bookmarkStart w:id="3376" w:name="_Toc394393315"/>
      <w:bookmarkStart w:id="3377" w:name="_Toc394393245"/>
      <w:bookmarkStart w:id="3378" w:name="_Toc394393316"/>
      <w:bookmarkStart w:id="3379" w:name="_Toc394393246"/>
      <w:bookmarkStart w:id="3380" w:name="_Toc394393317"/>
      <w:bookmarkStart w:id="3381" w:name="_Toc417388375"/>
      <w:bookmarkStart w:id="3382" w:name="_Toc502303766"/>
      <w:bookmarkStart w:id="3383" w:name="_Toc507407938"/>
      <w:bookmarkStart w:id="3384" w:name="_Toc410684987"/>
      <w:bookmarkStart w:id="3385" w:name="_Toc406596065"/>
      <w:bookmarkStart w:id="3386" w:name="_Toc406578513"/>
      <w:bookmarkStart w:id="3387" w:name="_Toc417388376"/>
      <w:bookmarkStart w:id="3388" w:name="_Toc474396285"/>
      <w:bookmarkEnd w:id="2492"/>
      <w:bookmarkEnd w:id="2493"/>
      <w:bookmarkEnd w:id="2494"/>
      <w:bookmarkEnd w:id="2495"/>
      <w:bookmarkEnd w:id="2496"/>
      <w:bookmarkEnd w:id="2497"/>
      <w:bookmarkEnd w:id="2498"/>
      <w:bookmarkEnd w:id="2499"/>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commentRangeStart w:id="3389"/>
      <w:ins w:id="3390" w:author="Author" w:date="2018-01-17T11:04:00Z">
        <w:r>
          <w:t>Country-Specific Fields</w:t>
        </w:r>
      </w:ins>
      <w:bookmarkEnd w:id="3382"/>
      <w:bookmarkEnd w:id="3383"/>
      <w:commentRangeEnd w:id="3389"/>
      <w:r w:rsidR="008752F6">
        <w:rPr>
          <w:rStyle w:val="CommentReference"/>
          <w:rFonts w:ascii="BentonSans Book" w:eastAsia="MS Mincho" w:hAnsi="BentonSans Book"/>
          <w:bCs w:val="0"/>
          <w:color w:val="auto"/>
        </w:rPr>
        <w:commentReference w:id="3389"/>
      </w:r>
    </w:p>
    <w:p w14:paraId="11F044A9" w14:textId="4B969A37" w:rsidR="00070C00" w:rsidRPr="007D75B5" w:rsidRDefault="00070C00" w:rsidP="00070C00">
      <w:pPr>
        <w:pStyle w:val="Heading2"/>
        <w:spacing w:before="240" w:after="120"/>
        <w:rPr>
          <w:ins w:id="3391" w:author="Author" w:date="2018-01-17T14:16:00Z"/>
          <w:rPrChange w:id="3392" w:author="Author" w:date="2018-01-30T10:36:00Z">
            <w:rPr>
              <w:ins w:id="3393" w:author="Author" w:date="2018-01-17T14:16:00Z"/>
              <w:highlight w:val="yellow"/>
            </w:rPr>
          </w:rPrChange>
        </w:rPr>
      </w:pPr>
      <w:bookmarkStart w:id="3394" w:name="_Job_Information"/>
      <w:bookmarkStart w:id="3395" w:name="_Toc502299592"/>
      <w:bookmarkStart w:id="3396" w:name="_Toc502303767"/>
      <w:bookmarkEnd w:id="3394"/>
      <w:commentRangeStart w:id="3397"/>
      <w:ins w:id="3398" w:author="Author" w:date="2018-01-17T11:05:00Z">
        <w:del w:id="3399" w:author="Author" w:date="2018-01-17T11:28:00Z">
          <w:r w:rsidRPr="007D75B5" w:rsidDel="000C6E28">
            <w:rPr>
              <w:rPrChange w:id="3400" w:author="Author" w:date="2018-01-30T10:36:00Z">
                <w:rPr>
                  <w:highlight w:val="yellow"/>
                </w:rPr>
              </w:rPrChange>
            </w:rPr>
            <w:delText>xxx Home</w:delText>
          </w:r>
        </w:del>
      </w:ins>
      <w:ins w:id="3401" w:author="Author" w:date="2018-01-17T11:04:00Z">
        <w:del w:id="3402" w:author="Author" w:date="2018-01-17T11:28:00Z">
          <w:r w:rsidRPr="007D75B5" w:rsidDel="000C6E28">
            <w:rPr>
              <w:rPrChange w:id="3403" w:author="Author" w:date="2018-01-30T10:36:00Z">
                <w:rPr>
                  <w:highlight w:val="yellow"/>
                </w:rPr>
              </w:rPrChange>
            </w:rPr>
            <w:delText xml:space="preserve"> Address</w:delText>
          </w:r>
        </w:del>
      </w:ins>
      <w:bookmarkStart w:id="3404" w:name="_Toc507407939"/>
      <w:bookmarkEnd w:id="3395"/>
      <w:bookmarkEnd w:id="3396"/>
      <w:ins w:id="3405" w:author="Author" w:date="2018-01-17T11:28:00Z">
        <w:r w:rsidR="000C6E28" w:rsidRPr="007D75B5">
          <w:rPr>
            <w:rPrChange w:id="3406" w:author="Author" w:date="2018-01-30T10:36:00Z">
              <w:rPr>
                <w:highlight w:val="yellow"/>
              </w:rPr>
            </w:rPrChange>
          </w:rPr>
          <w:t>Job Information</w:t>
        </w:r>
      </w:ins>
      <w:bookmarkEnd w:id="3404"/>
      <w:commentRangeEnd w:id="3397"/>
      <w:r w:rsidR="008752F6">
        <w:rPr>
          <w:rStyle w:val="CommentReference"/>
          <w:rFonts w:ascii="BentonSans Book" w:eastAsia="MS Mincho" w:hAnsi="BentonSans Book"/>
          <w:color w:val="auto"/>
        </w:rPr>
        <w:commentReference w:id="3397"/>
      </w:r>
    </w:p>
    <w:p w14:paraId="6BA71668" w14:textId="1470DF5E" w:rsidR="00FF2BB6" w:rsidRPr="0070179D" w:rsidDel="000F58AD" w:rsidRDefault="00FF2BB6">
      <w:pPr>
        <w:rPr>
          <w:ins w:id="3407" w:author="Author" w:date="2018-01-17T14:16:00Z"/>
          <w:del w:id="3408" w:author="Author" w:date="2018-01-30T10:36:00Z"/>
          <w:rPrChange w:id="3409" w:author="Author" w:date="2018-02-26T10:34:00Z">
            <w:rPr>
              <w:ins w:id="3410" w:author="Author" w:date="2018-01-17T14:16:00Z"/>
              <w:del w:id="3411" w:author="Author" w:date="2018-01-30T10:36:00Z"/>
              <w:highlight w:val="yellow"/>
            </w:rPr>
          </w:rPrChange>
        </w:rPr>
        <w:pPrChange w:id="3412" w:author="Author" w:date="2018-01-17T14:16:00Z">
          <w:pPr>
            <w:pStyle w:val="Heading2"/>
            <w:spacing w:before="240" w:after="120"/>
          </w:pPr>
        </w:pPrChange>
      </w:pPr>
      <w:bookmarkStart w:id="3413" w:name="_Toc507405298"/>
      <w:bookmarkStart w:id="3414" w:name="_Toc507405356"/>
      <w:bookmarkStart w:id="3415" w:name="_Toc507407940"/>
      <w:bookmarkEnd w:id="3413"/>
      <w:bookmarkEnd w:id="3414"/>
      <w:bookmarkEnd w:id="3415"/>
    </w:p>
    <w:p w14:paraId="4FD73942" w14:textId="7E6566BE" w:rsidR="00FF2BB6" w:rsidRPr="0070179D" w:rsidDel="000F58AD" w:rsidRDefault="00FF2BB6">
      <w:pPr>
        <w:pStyle w:val="CommentText"/>
        <w:rPr>
          <w:ins w:id="3416" w:author="Author" w:date="2018-01-17T14:16:00Z"/>
          <w:del w:id="3417" w:author="Author" w:date="2018-01-30T10:36:00Z"/>
          <w:lang w:val="de-DE"/>
          <w:rPrChange w:id="3418" w:author="Author" w:date="2018-02-26T10:34:00Z">
            <w:rPr>
              <w:ins w:id="3419" w:author="Author" w:date="2018-01-17T14:16:00Z"/>
              <w:del w:id="3420" w:author="Author" w:date="2018-01-30T10:36:00Z"/>
              <w:highlight w:val="yellow"/>
            </w:rPr>
          </w:rPrChange>
        </w:rPr>
        <w:pPrChange w:id="3421" w:author="Author" w:date="2018-01-17T14:16:00Z">
          <w:pPr>
            <w:pStyle w:val="Heading2"/>
            <w:spacing w:before="240" w:after="120"/>
          </w:pPr>
        </w:pPrChange>
      </w:pPr>
      <w:ins w:id="3422" w:author="Author" w:date="2018-01-17T14:16:00Z">
        <w:del w:id="3423" w:author="Author" w:date="2018-01-30T10:36:00Z">
          <w:r w:rsidRPr="0070179D" w:rsidDel="000F58AD">
            <w:rPr>
              <w:lang w:val="de-DE"/>
              <w:rPrChange w:id="3424" w:author="Author" w:date="2018-02-26T10:34:00Z">
                <w:rPr>
                  <w:highlight w:val="yellow"/>
                  <w:lang w:val="de-DE"/>
                </w:rPr>
              </w:rPrChange>
            </w:rPr>
            <w:delText>wenn Event Derivation (von Model Company) kommt ,werden durch das Auswählen des Events die Felder gefüllt, und die Sonderlocke für FR entfällt</w:delText>
          </w:r>
          <w:bookmarkStart w:id="3425" w:name="_Toc507405299"/>
          <w:bookmarkStart w:id="3426" w:name="_Toc507405357"/>
          <w:bookmarkStart w:id="3427" w:name="_Toc507407941"/>
          <w:bookmarkEnd w:id="3425"/>
          <w:bookmarkEnd w:id="3426"/>
          <w:bookmarkEnd w:id="3427"/>
        </w:del>
      </w:ins>
    </w:p>
    <w:p w14:paraId="491D4F51" w14:textId="6212A014" w:rsidR="00FF2BB6" w:rsidRPr="0070179D" w:rsidDel="000F58AD" w:rsidRDefault="00FF2BB6">
      <w:pPr>
        <w:rPr>
          <w:ins w:id="3428" w:author="Author" w:date="2018-01-17T11:04:00Z"/>
          <w:del w:id="3429" w:author="Author" w:date="2018-01-30T10:36:00Z"/>
          <w:lang w:val="de-DE"/>
          <w:rPrChange w:id="3430" w:author="Author" w:date="2018-02-26T10:34:00Z">
            <w:rPr>
              <w:ins w:id="3431" w:author="Author" w:date="2018-01-17T11:04:00Z"/>
              <w:del w:id="3432" w:author="Author" w:date="2018-01-30T10:36:00Z"/>
              <w:highlight w:val="yellow"/>
            </w:rPr>
          </w:rPrChange>
        </w:rPr>
        <w:pPrChange w:id="3433" w:author="Author" w:date="2018-01-17T14:16:00Z">
          <w:pPr>
            <w:pStyle w:val="Heading2"/>
            <w:spacing w:before="240" w:after="120"/>
          </w:pPr>
        </w:pPrChange>
      </w:pPr>
      <w:bookmarkStart w:id="3434" w:name="_Toc507405300"/>
      <w:bookmarkStart w:id="3435" w:name="_Toc507405358"/>
      <w:bookmarkStart w:id="3436" w:name="_Toc507407942"/>
      <w:bookmarkEnd w:id="3434"/>
      <w:bookmarkEnd w:id="3435"/>
      <w:bookmarkEnd w:id="3436"/>
    </w:p>
    <w:p w14:paraId="7ED4C228" w14:textId="2849428B" w:rsidR="00B55662" w:rsidRPr="0070179D" w:rsidRDefault="007E5A13">
      <w:pPr>
        <w:pStyle w:val="Heading3"/>
        <w:spacing w:before="240" w:after="120"/>
        <w:ind w:left="851" w:hanging="851"/>
        <w:rPr>
          <w:ins w:id="3437" w:author="Author" w:date="2018-01-17T11:33:00Z"/>
          <w:rPrChange w:id="3438" w:author="Author" w:date="2018-02-26T10:34:00Z">
            <w:rPr>
              <w:ins w:id="3439" w:author="Author" w:date="2018-01-17T11:33:00Z"/>
              <w:highlight w:val="yellow"/>
            </w:rPr>
          </w:rPrChange>
        </w:rPr>
        <w:pPrChange w:id="3440" w:author="Author" w:date="2018-01-17T14:18:00Z">
          <w:pPr>
            <w:pStyle w:val="Heading3"/>
            <w:spacing w:before="240" w:after="120"/>
          </w:pPr>
        </w:pPrChange>
      </w:pPr>
      <w:bookmarkStart w:id="3441" w:name="_Toc507407943"/>
      <w:bookmarkStart w:id="3442" w:name="_Toc502299593"/>
      <w:bookmarkStart w:id="3443" w:name="_Toc502303768"/>
      <w:ins w:id="3444" w:author="Author" w:date="2018-01-17T11:43:00Z">
        <w:r w:rsidRPr="0070179D">
          <w:rPr>
            <w:rPrChange w:id="3445" w:author="Author" w:date="2018-02-26T10:34:00Z">
              <w:rPr>
                <w:highlight w:val="yellow"/>
              </w:rPr>
            </w:rPrChange>
          </w:rPr>
          <w:t>United Arab Emirates (AE)</w:t>
        </w:r>
      </w:ins>
      <w:bookmarkEnd w:id="3441"/>
      <w:ins w:id="3446" w:author="Author" w:date="2018-01-17T11:34:00Z">
        <w:del w:id="3447" w:author="Author" w:date="2018-01-17T11:43:00Z">
          <w:r w:rsidR="00B55662" w:rsidRPr="0070179D" w:rsidDel="007E5A13">
            <w:rPr>
              <w:rPrChange w:id="3448" w:author="Author" w:date="2018-02-26T10:34:00Z">
                <w:rPr>
                  <w:highlight w:val="yellow"/>
                </w:rPr>
              </w:rPrChange>
            </w:rPr>
            <w:delText>xxx</w:delText>
          </w:r>
        </w:del>
      </w:ins>
      <w:ins w:id="3449" w:author="Author" w:date="2018-01-17T11:33:00Z">
        <w:del w:id="3450" w:author="Author" w:date="2018-01-17T11:43:00Z">
          <w:r w:rsidR="00B55662" w:rsidRPr="0070179D" w:rsidDel="007E5A13">
            <w:rPr>
              <w:rPrChange w:id="3451" w:author="Author" w:date="2018-02-26T10:34:00Z">
                <w:rPr>
                  <w:highlight w:val="yellow"/>
                </w:rPr>
              </w:rPrChange>
            </w:rPr>
            <w:delText xml:space="preserve"> (</w:delText>
          </w:r>
        </w:del>
      </w:ins>
      <w:ins w:id="3452" w:author="Author" w:date="2018-01-17T11:34:00Z">
        <w:del w:id="3453" w:author="Author" w:date="2018-01-17T11:43:00Z">
          <w:r w:rsidR="00B55662" w:rsidRPr="0070179D" w:rsidDel="007E5A13">
            <w:rPr>
              <w:rPrChange w:id="3454" w:author="Author" w:date="2018-02-26T10:34:00Z">
                <w:rPr>
                  <w:highlight w:val="yellow"/>
                </w:rPr>
              </w:rPrChange>
            </w:rPr>
            <w:delText>xx</w:delText>
          </w:r>
        </w:del>
      </w:ins>
      <w:ins w:id="3455" w:author="Author" w:date="2018-01-17T11:33:00Z">
        <w:del w:id="3456" w:author="Author" w:date="2018-01-17T11:43:00Z">
          <w:r w:rsidR="00B55662" w:rsidRPr="0070179D" w:rsidDel="007E5A13">
            <w:rPr>
              <w:rPrChange w:id="3457" w:author="Author" w:date="2018-02-26T10:34:00Z">
                <w:rPr>
                  <w:highlight w:val="yellow"/>
                </w:rPr>
              </w:rPrChange>
            </w:rPr>
            <w:delText>)</w:delText>
          </w:r>
        </w:del>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3458" w:author="Author" w:date="2018-01-17T13:53:00Z">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4472"/>
        <w:tblGridChange w:id="3459">
          <w:tblGrid>
            <w:gridCol w:w="4472"/>
            <w:gridCol w:w="4472"/>
          </w:tblGrid>
        </w:tblGridChange>
      </w:tblGrid>
      <w:tr w:rsidR="00EE6F46" w:rsidRPr="00CF1425" w14:paraId="2A120A26" w14:textId="5519FDA4" w:rsidTr="00FF2BB6">
        <w:trPr>
          <w:trHeight w:val="432"/>
          <w:tblHeader/>
          <w:ins w:id="3460" w:author="Author" w:date="2018-01-17T11:33:00Z"/>
          <w:trPrChange w:id="3461" w:author="Author" w:date="2018-01-17T13:53:00Z">
            <w:trPr>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3462" w:author="Author" w:date="2018-01-17T13:53: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43297FA1" w14:textId="77777777" w:rsidR="00EE6F46" w:rsidRPr="00CF1425" w:rsidRDefault="00EE6F46" w:rsidP="00865E4C">
            <w:pPr>
              <w:pStyle w:val="SAPTableHeader"/>
              <w:rPr>
                <w:ins w:id="3463" w:author="Author" w:date="2018-01-17T11:33:00Z"/>
              </w:rPr>
            </w:pPr>
            <w:ins w:id="3464" w:author="Author" w:date="2018-01-17T11:33: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Change w:id="3465" w:author="Author" w:date="2018-01-17T13:53: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61245AC3" w14:textId="67088413" w:rsidR="00EE6F46" w:rsidRPr="00CF1425" w:rsidRDefault="00A26E42" w:rsidP="00865E4C">
            <w:pPr>
              <w:pStyle w:val="SAPTableHeader"/>
              <w:rPr>
                <w:ins w:id="3466" w:author="Author" w:date="2018-01-17T13:53:00Z"/>
              </w:rPr>
            </w:pPr>
            <w:commentRangeStart w:id="3467"/>
            <w:ins w:id="3468" w:author="Author" w:date="2018-03-01T11:54:00Z">
              <w:r>
                <w:t>Additional Information</w:t>
              </w:r>
              <w:commentRangeEnd w:id="3467"/>
              <w:r>
                <w:rPr>
                  <w:rStyle w:val="CommentReference"/>
                  <w:rFonts w:ascii="BentonSans Book" w:hAnsi="BentonSans Book"/>
                  <w:color w:val="auto"/>
                </w:rPr>
                <w:commentReference w:id="3467"/>
              </w:r>
            </w:ins>
          </w:p>
        </w:tc>
      </w:tr>
      <w:tr w:rsidR="00EE6F46" w:rsidRPr="00AF5AE4" w:rsidDel="00886C6D" w14:paraId="7CF6B3D0" w14:textId="6CD15380" w:rsidTr="00FF2BB6">
        <w:trPr>
          <w:gridAfter w:val="1"/>
          <w:wAfter w:w="4472" w:type="dxa"/>
          <w:trHeight w:val="360"/>
          <w:ins w:id="3469" w:author="Author" w:date="2018-01-17T11:33:00Z"/>
          <w:del w:id="3470" w:author="Author" w:date="2018-01-17T14:09:00Z"/>
        </w:trPr>
        <w:tc>
          <w:tcPr>
            <w:tcW w:w="4472" w:type="dxa"/>
            <w:tcBorders>
              <w:top w:val="single" w:sz="8" w:space="0" w:color="999999"/>
              <w:left w:val="single" w:sz="8" w:space="0" w:color="999999"/>
              <w:bottom w:val="single" w:sz="8" w:space="0" w:color="999999"/>
              <w:right w:val="single" w:sz="8" w:space="0" w:color="999999"/>
            </w:tcBorders>
          </w:tcPr>
          <w:p w14:paraId="111C124C" w14:textId="0D2558EE" w:rsidR="00EE6F46" w:rsidRPr="00CF1425" w:rsidDel="00886C6D" w:rsidRDefault="00EE6F46" w:rsidP="00865E4C">
            <w:pPr>
              <w:rPr>
                <w:ins w:id="3471" w:author="Author" w:date="2018-01-17T11:33:00Z"/>
                <w:del w:id="3472" w:author="Author" w:date="2018-01-17T14:09:00Z"/>
                <w:rStyle w:val="SAPScreenElement"/>
              </w:rPr>
            </w:pPr>
            <w:ins w:id="3473" w:author="Author" w:date="2018-01-17T11:33:00Z">
              <w:del w:id="3474" w:author="Author" w:date="2018-01-17T14:00:00Z">
                <w:r w:rsidDel="00EE6F46">
                  <w:rPr>
                    <w:rStyle w:val="SAPScreenElement"/>
                  </w:rPr>
                  <w:delText>Pay Grade</w:delText>
                </w:r>
                <w:r w:rsidRPr="007C1761" w:rsidDel="00EE6F46">
                  <w:rPr>
                    <w:rStyle w:val="SAPScreenElement"/>
                  </w:rPr>
                  <w:delText xml:space="preserve">: </w:delText>
                </w:r>
                <w:r w:rsidRPr="00273716" w:rsidDel="00EE6F46">
                  <w:delText>select from drop down a higher</w:delText>
                </w:r>
              </w:del>
            </w:ins>
            <w:ins w:id="3475" w:author="Author" w:date="2018-01-17T11:34:00Z">
              <w:del w:id="3476" w:author="Author" w:date="2018-01-17T14:00:00Z">
                <w:r w:rsidDel="00EE6F46">
                  <w:delText>/lower</w:delText>
                </w:r>
              </w:del>
            </w:ins>
            <w:ins w:id="3477" w:author="Author" w:date="2018-01-17T11:33:00Z">
              <w:del w:id="3478" w:author="Author" w:date="2018-01-17T14:00:00Z">
                <w:r w:rsidRPr="00273716" w:rsidDel="00EE6F46">
                  <w:delText xml:space="preserve"> grade</w:delText>
                </w:r>
              </w:del>
            </w:ins>
          </w:p>
        </w:tc>
      </w:tr>
      <w:tr w:rsidR="00EE6F46" w:rsidRPr="00AF5AE4" w14:paraId="6939E9F4" w14:textId="1CE1AF74" w:rsidTr="00FF2BB6">
        <w:trPr>
          <w:trHeight w:val="360"/>
          <w:ins w:id="3479" w:author="Author" w:date="2018-01-17T13:52:00Z"/>
          <w:trPrChange w:id="3480" w:author="Author" w:date="2018-01-17T13:53: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3481"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5A3CCAB8" w14:textId="74332879" w:rsidR="00EE6F46" w:rsidRDefault="00EE6F46" w:rsidP="00865E4C">
            <w:pPr>
              <w:rPr>
                <w:ins w:id="3482" w:author="Author" w:date="2018-01-17T13:52:00Z"/>
                <w:rStyle w:val="SAPScreenElement"/>
              </w:rPr>
            </w:pPr>
            <w:commentRangeStart w:id="3483"/>
            <w:ins w:id="3484" w:author="Author" w:date="2018-01-17T13:52: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Change w:id="3485"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1914B49C" w14:textId="4B3B230F" w:rsidR="00EE6F46" w:rsidRDefault="00EE6F46">
            <w:pPr>
              <w:spacing w:before="0" w:after="0" w:line="240" w:lineRule="auto"/>
              <w:rPr>
                <w:ins w:id="3486" w:author="Author" w:date="2018-01-17T13:53:00Z"/>
                <w:rStyle w:val="SAPScreenElement"/>
              </w:rPr>
              <w:pPrChange w:id="3487" w:author="Author" w:date="2018-01-17T13:55:00Z">
                <w:pPr/>
              </w:pPrChange>
            </w:pPr>
            <w:ins w:id="3488" w:author="Author" w:date="2018-01-17T13:55:00Z">
              <w:r w:rsidRPr="00FF2BB6">
                <w:rPr>
                  <w:rPrChange w:id="3489" w:author="Author" w:date="2018-01-17T13:55:00Z">
                    <w:rPr>
                      <w:rStyle w:val="SAPEmphasis"/>
                    </w:rPr>
                  </w:rPrChange>
                </w:rPr>
                <w:t>This field should be maintained in</w:t>
              </w:r>
            </w:ins>
            <w:ins w:id="3490" w:author="Author" w:date="2018-01-17T13:53:00Z">
              <w:r w:rsidRPr="00FF2BB6">
                <w:rPr>
                  <w:rPrChange w:id="3491" w:author="Author" w:date="2018-01-17T13:55:00Z">
                    <w:rPr>
                      <w:rStyle w:val="SAPEmphasis"/>
                    </w:rPr>
                  </w:rPrChange>
                </w:rPr>
                <w:t xml:space="preserve"> case Position Management is </w:t>
              </w:r>
              <w:del w:id="3492" w:author="Author" w:date="2018-02-26T11:22:00Z">
                <w:r w:rsidRPr="007055F5" w:rsidDel="003D140F">
                  <w:rPr>
                    <w:strike/>
                    <w:rPrChange w:id="3493" w:author="Author" w:date="2018-02-26T11:22:00Z">
                      <w:rPr>
                        <w:rStyle w:val="SAPEmphasis"/>
                      </w:rPr>
                    </w:rPrChange>
                  </w:rPr>
                  <w:delText>enabled</w:delText>
                </w:r>
              </w:del>
            </w:ins>
            <w:ins w:id="3494" w:author="Author" w:date="2018-01-24T11:54:00Z">
              <w:del w:id="3495" w:author="Author" w:date="2018-02-26T11:22:00Z">
                <w:r w:rsidR="00AD4286" w:rsidRPr="007055F5" w:rsidDel="003D140F">
                  <w:delText xml:space="preserve"> </w:delText>
                </w:r>
              </w:del>
              <w:r w:rsidR="00AD4286" w:rsidRPr="007055F5">
                <w:rPr>
                  <w:rPrChange w:id="3496" w:author="Author" w:date="2018-02-26T11:22:00Z">
                    <w:rPr>
                      <w:highlight w:val="yellow"/>
                    </w:rPr>
                  </w:rPrChange>
                </w:rPr>
                <w:t>implemented</w:t>
              </w:r>
            </w:ins>
            <w:ins w:id="3497" w:author="Author" w:date="2018-01-17T13:53:00Z">
              <w:r w:rsidRPr="00FF2BB6">
                <w:rPr>
                  <w:rPrChange w:id="3498" w:author="Author" w:date="2018-01-17T13:55:00Z">
                    <w:rPr>
                      <w:rStyle w:val="SAPEmphasis"/>
                    </w:rPr>
                  </w:rPrChange>
                </w:rPr>
                <w:t xml:space="preserve"> in your Employee Central instance</w:t>
              </w:r>
              <w:r>
                <w:t>.</w:t>
              </w:r>
            </w:ins>
          </w:p>
        </w:tc>
      </w:tr>
      <w:tr w:rsidR="00EE6F46" w:rsidRPr="00AF5AE4" w14:paraId="38B75872" w14:textId="4A617261" w:rsidTr="00FF2BB6">
        <w:trPr>
          <w:trHeight w:val="360"/>
          <w:ins w:id="3499" w:author="Author" w:date="2018-01-17T13:53:00Z"/>
          <w:trPrChange w:id="3500" w:author="Author" w:date="2018-01-17T13:53: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3501"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13D3A03F" w14:textId="40694041" w:rsidR="00EE6F46" w:rsidRDefault="00EE6F46" w:rsidP="00865E4C">
            <w:pPr>
              <w:rPr>
                <w:ins w:id="3502" w:author="Author" w:date="2018-01-17T13:53:00Z"/>
                <w:rStyle w:val="SAPScreenElement"/>
              </w:rPr>
            </w:pPr>
            <w:ins w:id="3503" w:author="Author" w:date="2018-01-17T13:53: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Change w:id="3504"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176DC570" w14:textId="3B7A896F" w:rsidR="00EE6F46" w:rsidRDefault="00EE6F46" w:rsidP="00865E4C">
            <w:pPr>
              <w:rPr>
                <w:ins w:id="3505" w:author="Author" w:date="2018-01-17T13:53:00Z"/>
                <w:rStyle w:val="SAPScreenElement"/>
              </w:rPr>
            </w:pPr>
            <w:ins w:id="3506" w:author="Author" w:date="2018-01-17T13:56:00Z">
              <w:r w:rsidRPr="0049257E">
                <w:t xml:space="preserve">This field should be maintained in case Position Management is </w:t>
              </w:r>
            </w:ins>
            <w:ins w:id="3507" w:author="Author" w:date="2018-01-24T11:54:00Z">
              <w:del w:id="3508" w:author="Author" w:date="2018-02-26T11:22:00Z">
                <w:r w:rsidR="00AD4286" w:rsidRPr="007055F5" w:rsidDel="003D140F">
                  <w:rPr>
                    <w:strike/>
                    <w:rPrChange w:id="3509" w:author="Author" w:date="2018-02-26T11:22:00Z">
                      <w:rPr>
                        <w:strike/>
                        <w:highlight w:val="yellow"/>
                      </w:rPr>
                    </w:rPrChange>
                  </w:rPr>
                  <w:delText>enabled</w:delText>
                </w:r>
                <w:r w:rsidR="00AD4286" w:rsidRPr="007055F5" w:rsidDel="003D140F">
                  <w:delText xml:space="preserve"> </w:delText>
                </w:r>
              </w:del>
              <w:r w:rsidR="00AD4286" w:rsidRPr="007055F5">
                <w:rPr>
                  <w:rPrChange w:id="3510" w:author="Author" w:date="2018-02-26T11:22:00Z">
                    <w:rPr>
                      <w:highlight w:val="yellow"/>
                    </w:rPr>
                  </w:rPrChange>
                </w:rPr>
                <w:t>implemented</w:t>
              </w:r>
              <w:r w:rsidR="00AD4286" w:rsidRPr="004B4780">
                <w:t xml:space="preserve"> </w:t>
              </w:r>
            </w:ins>
            <w:ins w:id="3511" w:author="Author" w:date="2018-01-17T13:56:00Z">
              <w:del w:id="3512" w:author="Author" w:date="2018-01-24T11:54:00Z">
                <w:r w:rsidRPr="0049257E" w:rsidDel="00AD4286">
                  <w:delText xml:space="preserve">enabled </w:delText>
                </w:r>
              </w:del>
              <w:r w:rsidRPr="0049257E">
                <w:t>in your Employee Central instance</w:t>
              </w:r>
              <w:r>
                <w:t>.</w:t>
              </w:r>
            </w:ins>
            <w:commentRangeEnd w:id="3483"/>
            <w:r w:rsidR="008752F6">
              <w:rPr>
                <w:rStyle w:val="CommentReference"/>
              </w:rPr>
              <w:commentReference w:id="3483"/>
            </w:r>
          </w:p>
        </w:tc>
      </w:tr>
      <w:tr w:rsidR="00EE6F46" w:rsidRPr="00AF5AE4" w14:paraId="7B9C6CBA" w14:textId="77777777" w:rsidTr="00FF2BB6">
        <w:trPr>
          <w:trHeight w:val="360"/>
          <w:ins w:id="3513" w:author="Author" w:date="2018-01-17T14:00:00Z"/>
        </w:trPr>
        <w:tc>
          <w:tcPr>
            <w:tcW w:w="4472" w:type="dxa"/>
            <w:tcBorders>
              <w:top w:val="single" w:sz="8" w:space="0" w:color="999999"/>
              <w:left w:val="single" w:sz="8" w:space="0" w:color="999999"/>
              <w:bottom w:val="single" w:sz="8" w:space="0" w:color="999999"/>
              <w:right w:val="single" w:sz="8" w:space="0" w:color="999999"/>
            </w:tcBorders>
          </w:tcPr>
          <w:p w14:paraId="0978C8D7" w14:textId="3D21C7F4" w:rsidR="00EE6F46" w:rsidRDefault="00EE6F46" w:rsidP="00EE6F46">
            <w:pPr>
              <w:rPr>
                <w:ins w:id="3514" w:author="Author" w:date="2018-01-17T14:00:00Z"/>
                <w:rStyle w:val="SAPScreenElement"/>
              </w:rPr>
            </w:pPr>
            <w:ins w:id="3515" w:author="Author" w:date="2018-01-17T14:00: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79BDA629" w14:textId="77777777" w:rsidR="00EE6F46" w:rsidRPr="0049257E" w:rsidRDefault="00EE6F46" w:rsidP="00EE6F46">
            <w:pPr>
              <w:rPr>
                <w:ins w:id="3516" w:author="Author" w:date="2018-01-17T14:00:00Z"/>
              </w:rPr>
            </w:pPr>
          </w:p>
        </w:tc>
      </w:tr>
      <w:tr w:rsidR="00EE6F46" w:rsidRPr="00AF5AE4" w14:paraId="772804F4" w14:textId="77777777" w:rsidTr="00FF2BB6">
        <w:trPr>
          <w:trHeight w:val="360"/>
          <w:ins w:id="3517" w:author="Author" w:date="2018-01-17T14:01:00Z"/>
        </w:trPr>
        <w:tc>
          <w:tcPr>
            <w:tcW w:w="4472" w:type="dxa"/>
            <w:tcBorders>
              <w:top w:val="single" w:sz="8" w:space="0" w:color="999999"/>
              <w:left w:val="single" w:sz="8" w:space="0" w:color="999999"/>
              <w:bottom w:val="single" w:sz="8" w:space="0" w:color="999999"/>
              <w:right w:val="single" w:sz="8" w:space="0" w:color="999999"/>
            </w:tcBorders>
          </w:tcPr>
          <w:p w14:paraId="55E5E295" w14:textId="7FFD8C5C" w:rsidR="00EE6F46" w:rsidRPr="00FF2BB6" w:rsidRDefault="00EE6F46" w:rsidP="00EE6F46">
            <w:pPr>
              <w:rPr>
                <w:ins w:id="3518" w:author="Author" w:date="2018-01-17T14:01:00Z"/>
                <w:rStyle w:val="SAPScreenElement"/>
              </w:rPr>
            </w:pPr>
            <w:ins w:id="3519" w:author="Author" w:date="2018-01-17T14:01:00Z">
              <w:r w:rsidRPr="00FF2BB6">
                <w:rPr>
                  <w:rStyle w:val="SAPScreenElement"/>
                </w:rPr>
                <w:t>FTE</w:t>
              </w:r>
            </w:ins>
            <w:ins w:id="3520" w:author="Author" w:date="2018-01-17T14:08:00Z">
              <w:r w:rsidR="00886C6D" w:rsidRPr="00FF2BB6">
                <w:rPr>
                  <w:rStyle w:val="SAPScreenElement"/>
                </w:rPr>
                <w:t xml:space="preserve">: </w:t>
              </w:r>
              <w:r w:rsidR="00886C6D" w:rsidRPr="00FF2BB6">
                <w:rPr>
                  <w:rPrChange w:id="3521" w:author="Author" w:date="2018-01-17T14:08:00Z">
                    <w:rPr>
                      <w:rStyle w:val="SAPScreenElement"/>
                    </w:rPr>
                  </w:rPrChange>
                </w:rPr>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6F324904" w14:textId="0909D5FD" w:rsidR="00EE6F46" w:rsidRPr="00FF2BB6" w:rsidRDefault="00886C6D" w:rsidP="00EE6F46">
            <w:pPr>
              <w:rPr>
                <w:ins w:id="3522" w:author="Author" w:date="2018-01-17T14:01:00Z"/>
              </w:rPr>
            </w:pPr>
            <w:ins w:id="3523" w:author="Author" w:date="2018-01-17T14:08:00Z">
              <w:r>
                <w:t>A</w:t>
              </w:r>
              <w:r w:rsidRPr="00FF2BB6">
                <w:rPr>
                  <w:rPrChange w:id="3524" w:author="Author" w:date="2018-01-17T14:08:00Z">
                    <w:rPr>
                      <w:highlight w:val="yellow"/>
                    </w:rPr>
                  </w:rPrChange>
                </w:rPr>
                <w:t xml:space="preserve"> change of </w:t>
              </w:r>
              <w:r>
                <w:t xml:space="preserve">the </w:t>
              </w:r>
              <w:r w:rsidRPr="00FF2BB6">
                <w:rPr>
                  <w:rPrChange w:id="3525" w:author="Author" w:date="2018-01-17T14:08:00Z">
                    <w:rPr>
                      <w:highlight w:val="yellow"/>
                    </w:rPr>
                  </w:rPrChange>
                </w:rPr>
                <w:t>FTE value</w:t>
              </w:r>
            </w:ins>
            <w:ins w:id="3526" w:author="Author" w:date="2018-02-20T11:11:00Z">
              <w:r w:rsidR="007844CA">
                <w:t xml:space="preserve"> </w:t>
              </w:r>
              <w:r w:rsidR="007844CA" w:rsidRPr="007055F5">
                <w:t>to e.g. 0.5</w:t>
              </w:r>
            </w:ins>
            <w:ins w:id="3527" w:author="Author" w:date="2018-01-17T14:08:00Z">
              <w:r w:rsidRPr="00FF2BB6">
                <w:rPr>
                  <w:rPrChange w:id="3528" w:author="Author" w:date="2018-01-17T14:08:00Z">
                    <w:rPr>
                      <w:highlight w:val="yellow"/>
                    </w:rPr>
                  </w:rPrChange>
                </w:rPr>
                <w:t xml:space="preserve"> leads to an automatic adaption of the pay component in the </w:t>
              </w:r>
              <w:r w:rsidRPr="00FF2BB6">
                <w:rPr>
                  <w:rStyle w:val="SAPScreenElement"/>
                  <w:rPrChange w:id="3529" w:author="Author" w:date="2018-01-17T14:08:00Z">
                    <w:rPr>
                      <w:rStyle w:val="SAPScreenElement"/>
                      <w:highlight w:val="yellow"/>
                    </w:rPr>
                  </w:rPrChange>
                </w:rPr>
                <w:t>Compensation Information</w:t>
              </w:r>
              <w:r w:rsidRPr="00FF2BB6">
                <w:rPr>
                  <w:rPrChange w:id="3530" w:author="Author" w:date="2018-01-17T14:08:00Z">
                    <w:rPr>
                      <w:highlight w:val="yellow"/>
                    </w:rPr>
                  </w:rPrChange>
                </w:rPr>
                <w:t xml:space="preserve"> block</w:t>
              </w:r>
              <w:r>
                <w:t>.</w:t>
              </w:r>
            </w:ins>
          </w:p>
        </w:tc>
      </w:tr>
      <w:tr w:rsidR="00EE6F46" w:rsidRPr="00AF5AE4" w14:paraId="172DEB2D" w14:textId="77777777" w:rsidTr="00FF2BB6">
        <w:trPr>
          <w:trHeight w:val="360"/>
          <w:ins w:id="3531" w:author="Author" w:date="2018-01-17T14:01:00Z"/>
        </w:trPr>
        <w:tc>
          <w:tcPr>
            <w:tcW w:w="4472" w:type="dxa"/>
            <w:tcBorders>
              <w:top w:val="single" w:sz="8" w:space="0" w:color="999999"/>
              <w:left w:val="single" w:sz="8" w:space="0" w:color="999999"/>
              <w:bottom w:val="single" w:sz="8" w:space="0" w:color="999999"/>
              <w:right w:val="single" w:sz="8" w:space="0" w:color="999999"/>
            </w:tcBorders>
          </w:tcPr>
          <w:p w14:paraId="4A38A093" w14:textId="723B226F" w:rsidR="00EE6F46" w:rsidRPr="00FF2BB6" w:rsidRDefault="00EE6F46" w:rsidP="00EE6F46">
            <w:pPr>
              <w:rPr>
                <w:ins w:id="3532" w:author="Author" w:date="2018-01-17T14:01:00Z"/>
                <w:rPrChange w:id="3533" w:author="Author" w:date="2018-01-17T14:03:00Z">
                  <w:rPr>
                    <w:ins w:id="3534" w:author="Author" w:date="2018-01-17T14:01:00Z"/>
                    <w:rStyle w:val="SAPScreenElement"/>
                  </w:rPr>
                </w:rPrChange>
              </w:rPr>
            </w:pPr>
            <w:ins w:id="3535" w:author="Author" w:date="2018-01-17T14:01:00Z">
              <w:r w:rsidRPr="00FF2BB6">
                <w:rPr>
                  <w:rPrChange w:id="3536" w:author="Author" w:date="2018-01-17T14:03:00Z">
                    <w:rPr>
                      <w:rStyle w:val="SAPScreenElement"/>
                    </w:rPr>
                  </w:rPrChange>
                </w:rPr>
                <w:t xml:space="preserve">for additional fields, select </w:t>
              </w:r>
            </w:ins>
            <w:ins w:id="3537" w:author="Author" w:date="2018-01-17T14:04:00Z">
              <w:r w:rsidR="00886C6D">
                <w:t xml:space="preserve">the </w:t>
              </w:r>
            </w:ins>
            <w:ins w:id="3538" w:author="Author" w:date="2018-01-17T14:01:00Z">
              <w:r w:rsidRPr="00FF2BB6">
                <w:rPr>
                  <w:rStyle w:val="SAPScreenElement"/>
                  <w:rPrChange w:id="3539" w:author="Author" w:date="2018-01-17T14:04:00Z">
                    <w:rPr>
                      <w:rStyle w:val="SAPScreenElement"/>
                      <w:highlight w:val="yellow"/>
                    </w:rPr>
                  </w:rPrChange>
                </w:rPr>
                <w:t xml:space="preserve">Show </w:t>
              </w:r>
            </w:ins>
            <w:ins w:id="3540" w:author="Author" w:date="2018-01-17T14:04:00Z">
              <w:r w:rsidR="00886C6D" w:rsidRPr="00FF2BB6">
                <w:rPr>
                  <w:rStyle w:val="SAPScreenElement"/>
                  <w:rPrChange w:id="3541" w:author="Author" w:date="2018-01-17T14:04:00Z">
                    <w:rPr/>
                  </w:rPrChange>
                </w:rPr>
                <w:t>&lt;</w:t>
              </w:r>
            </w:ins>
            <w:ins w:id="3542" w:author="Author" w:date="2018-01-17T14:01:00Z">
              <w:r w:rsidRPr="00FF2BB6">
                <w:rPr>
                  <w:rStyle w:val="SAPScreenElement"/>
                  <w:rPrChange w:id="3543" w:author="Author" w:date="2018-01-17T14:04:00Z">
                    <w:rPr>
                      <w:rStyle w:val="SAPScreenElement"/>
                      <w:highlight w:val="yellow"/>
                    </w:rPr>
                  </w:rPrChange>
                </w:rPr>
                <w:t>xx</w:t>
              </w:r>
            </w:ins>
            <w:ins w:id="3544" w:author="Author" w:date="2018-01-17T14:04:00Z">
              <w:r w:rsidR="00886C6D" w:rsidRPr="00FF2BB6">
                <w:rPr>
                  <w:rStyle w:val="SAPScreenElement"/>
                  <w:rPrChange w:id="3545" w:author="Author" w:date="2018-01-17T14:04:00Z">
                    <w:rPr/>
                  </w:rPrChange>
                </w:rPr>
                <w:t>&gt;</w:t>
              </w:r>
            </w:ins>
            <w:ins w:id="3546" w:author="Author" w:date="2018-01-17T14:01:00Z">
              <w:r w:rsidRPr="00FF2BB6">
                <w:rPr>
                  <w:rStyle w:val="SAPScreenElement"/>
                  <w:rPrChange w:id="3547" w:author="Author" w:date="2018-01-17T14:04:00Z">
                    <w:rPr>
                      <w:rStyle w:val="SAPScreenElement"/>
                      <w:highlight w:val="yellow"/>
                    </w:rPr>
                  </w:rPrChange>
                </w:rPr>
                <w:t xml:space="preserve"> more fields</w:t>
              </w:r>
            </w:ins>
            <w:ins w:id="3548" w:author="Author" w:date="2018-01-17T14:03:00Z">
              <w:r w:rsidR="00886C6D" w:rsidRPr="00FF2BB6">
                <w:rPr>
                  <w:rPrChange w:id="3549" w:author="Author" w:date="2018-01-17T14:03:00Z">
                    <w:rPr>
                      <w:rStyle w:val="SAPScreenElement"/>
                    </w:rPr>
                  </w:rPrChange>
                </w:rP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7974F6D3" w14:textId="77777777" w:rsidR="00EE6F46" w:rsidRPr="0049257E" w:rsidRDefault="00EE6F46" w:rsidP="00EE6F46">
            <w:pPr>
              <w:rPr>
                <w:ins w:id="3550" w:author="Author" w:date="2018-01-17T14:01:00Z"/>
              </w:rPr>
            </w:pPr>
          </w:p>
        </w:tc>
      </w:tr>
      <w:tr w:rsidR="00EE6F46" w:rsidRPr="00AF5AE4" w14:paraId="5693ADD0" w14:textId="693C1720" w:rsidTr="00FF2BB6">
        <w:trPr>
          <w:trHeight w:val="360"/>
          <w:ins w:id="3551" w:author="Author" w:date="2018-01-17T11:33:00Z"/>
          <w:trPrChange w:id="3552" w:author="Author" w:date="2018-01-17T13:53: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3553"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1F5D3A56" w14:textId="516B13FB" w:rsidR="00EE6F46" w:rsidRDefault="00EE6F46" w:rsidP="00EE6F46">
            <w:pPr>
              <w:rPr>
                <w:ins w:id="3554" w:author="Author" w:date="2018-01-17T11:33:00Z"/>
                <w:rStyle w:val="SAPScreenElement"/>
              </w:rPr>
            </w:pPr>
            <w:commentRangeStart w:id="3555"/>
            <w:ins w:id="3556" w:author="Author" w:date="2018-01-17T11:33:00Z">
              <w:r>
                <w:rPr>
                  <w:rStyle w:val="SAPScreenElement"/>
                </w:rPr>
                <w:t xml:space="preserve">Attachment: </w:t>
              </w:r>
              <w:del w:id="3557" w:author="Author" w:date="2018-01-17T14:05:00Z">
                <w:r w:rsidRPr="00273716" w:rsidDel="00886C6D">
                  <w:delText>Optionally, you can attach a supporting document</w:delText>
                </w:r>
                <w:r w:rsidRPr="00273716" w:rsidDel="00886C6D">
                  <w:rPr>
                    <w:color w:val="1F497D"/>
                  </w:rPr>
                  <w:delText xml:space="preserve"> </w:delText>
                </w:r>
                <w:r w:rsidRPr="00273716" w:rsidDel="00886C6D">
                  <w:delText>on the pay grade change</w:delText>
                </w:r>
                <w:r w:rsidRPr="00273716" w:rsidDel="00886C6D">
                  <w:rPr>
                    <w:color w:val="1F497D"/>
                  </w:rPr>
                  <w:delText>.</w:delText>
                </w:r>
                <w:r w:rsidRPr="00273716" w:rsidDel="00886C6D">
                  <w:delText xml:space="preserve"> For this, </w:delText>
                </w:r>
              </w:del>
              <w:r>
                <w:t xml:space="preserve">use drag and drop or the </w:t>
              </w:r>
              <w:r w:rsidRPr="00FF2BB6">
                <w:rPr>
                  <w:rStyle w:val="SAPScreenElement"/>
                  <w:rPrChange w:id="3558" w:author="Author" w:date="2018-01-17T14:05:00Z">
                    <w:rPr/>
                  </w:rPrChange>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Change w:id="3559" w:author="Author" w:date="2018-01-17T13:53:00Z">
              <w:tcPr>
                <w:tcW w:w="4472" w:type="dxa"/>
                <w:tcBorders>
                  <w:top w:val="single" w:sz="8" w:space="0" w:color="999999"/>
                  <w:left w:val="single" w:sz="8" w:space="0" w:color="999999"/>
                  <w:bottom w:val="single" w:sz="8" w:space="0" w:color="999999"/>
                  <w:right w:val="single" w:sz="8" w:space="0" w:color="999999"/>
                </w:tcBorders>
              </w:tcPr>
            </w:tcPrChange>
          </w:tcPr>
          <w:p w14:paraId="415024BB" w14:textId="079ABFE6" w:rsidR="00EE6F46" w:rsidRDefault="00886C6D" w:rsidP="00EE6F46">
            <w:pPr>
              <w:rPr>
                <w:ins w:id="3560" w:author="Author" w:date="2018-01-17T13:53:00Z"/>
                <w:rStyle w:val="SAPScreenElement"/>
              </w:rPr>
            </w:pPr>
            <w:ins w:id="3561" w:author="Author" w:date="2018-01-17T14:05:00Z">
              <w:r w:rsidRPr="00273716">
                <w:t>Optionally, you can attach a supporting document</w:t>
              </w:r>
              <w:r w:rsidRPr="00273716">
                <w:rPr>
                  <w:color w:val="1F497D"/>
                </w:rPr>
                <w:t xml:space="preserve"> </w:t>
              </w:r>
              <w:r w:rsidRPr="00273716">
                <w:t>on the pay grade change</w:t>
              </w:r>
            </w:ins>
            <w:commentRangeEnd w:id="3555"/>
            <w:r w:rsidR="00934F1C">
              <w:rPr>
                <w:rStyle w:val="CommentReference"/>
              </w:rPr>
              <w:commentReference w:id="3555"/>
            </w:r>
          </w:p>
        </w:tc>
      </w:tr>
    </w:tbl>
    <w:p w14:paraId="417D4A36" w14:textId="310A358E" w:rsidR="007E5A13" w:rsidRPr="0070179D" w:rsidRDefault="007E5A13">
      <w:pPr>
        <w:pStyle w:val="Heading3"/>
        <w:spacing w:before="240" w:after="120"/>
        <w:ind w:left="851" w:hanging="851"/>
        <w:rPr>
          <w:ins w:id="3562" w:author="Author" w:date="2018-01-17T11:44:00Z"/>
          <w:rPrChange w:id="3563" w:author="Author" w:date="2018-02-26T10:34:00Z">
            <w:rPr>
              <w:ins w:id="3564" w:author="Author" w:date="2018-01-17T11:44:00Z"/>
              <w:highlight w:val="yellow"/>
            </w:rPr>
          </w:rPrChange>
        </w:rPr>
        <w:pPrChange w:id="3565" w:author="Author" w:date="2018-01-17T14:18:00Z">
          <w:pPr>
            <w:pStyle w:val="Heading3"/>
            <w:spacing w:before="240" w:after="120"/>
          </w:pPr>
        </w:pPrChange>
      </w:pPr>
      <w:bookmarkStart w:id="3566" w:name="_Toc507407944"/>
      <w:ins w:id="3567" w:author="Author" w:date="2018-01-17T11:44:00Z">
        <w:r w:rsidRPr="0070179D">
          <w:rPr>
            <w:rPrChange w:id="3568" w:author="Author" w:date="2018-02-26T10:34:00Z">
              <w:rPr>
                <w:highlight w:val="yellow"/>
              </w:rPr>
            </w:rPrChange>
          </w:rPr>
          <w:t>Australia (AU)</w:t>
        </w:r>
        <w:bookmarkEnd w:id="3566"/>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3569" w:author="Author" w:date="2018-01-17T14:09:00Z">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4472"/>
        <w:tblGridChange w:id="3570">
          <w:tblGrid>
            <w:gridCol w:w="4472"/>
            <w:gridCol w:w="4472"/>
          </w:tblGrid>
        </w:tblGridChange>
      </w:tblGrid>
      <w:tr w:rsidR="007E5A13" w:rsidRPr="00FF2BB6" w:rsidDel="00886C6D" w14:paraId="2D3C2FCB" w14:textId="64529C02" w:rsidTr="00E240E9">
        <w:trPr>
          <w:gridAfter w:val="1"/>
          <w:wAfter w:w="4472" w:type="dxa"/>
          <w:trHeight w:val="432"/>
          <w:tblHeader/>
          <w:ins w:id="3571" w:author="Author" w:date="2018-01-17T11:44:00Z"/>
          <w:del w:id="3572" w:author="Author" w:date="2018-01-17T14:09:00Z"/>
          <w:trPrChange w:id="3573" w:author="Author" w:date="2018-01-17T14:09:00Z">
            <w:trPr>
              <w:gridAfter w:val="1"/>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tcPrChange w:id="3574" w:author="Author" w:date="2018-01-17T14:09: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7E94CAFC" w14:textId="2796EEC4" w:rsidR="007E5A13" w:rsidRPr="00FF2BB6" w:rsidDel="00886C6D" w:rsidRDefault="007E5A13" w:rsidP="00865E4C">
            <w:pPr>
              <w:pStyle w:val="SAPTableHeader"/>
              <w:rPr>
                <w:ins w:id="3575" w:author="Author" w:date="2018-01-17T11:44:00Z"/>
                <w:del w:id="3576" w:author="Author" w:date="2018-01-17T14:09:00Z"/>
                <w:highlight w:val="yellow"/>
                <w:rPrChange w:id="3577" w:author="Author" w:date="2018-01-17T14:18:00Z">
                  <w:rPr>
                    <w:ins w:id="3578" w:author="Author" w:date="2018-01-17T11:44:00Z"/>
                    <w:del w:id="3579" w:author="Author" w:date="2018-01-17T14:09:00Z"/>
                  </w:rPr>
                </w:rPrChange>
              </w:rPr>
            </w:pPr>
            <w:ins w:id="3580" w:author="Author" w:date="2018-01-17T11:44:00Z">
              <w:del w:id="3581" w:author="Author" w:date="2018-01-17T14:09:00Z">
                <w:r w:rsidRPr="00FF2BB6" w:rsidDel="00886C6D">
                  <w:rPr>
                    <w:highlight w:val="yellow"/>
                    <w:rPrChange w:id="3582" w:author="Author" w:date="2018-01-17T14:18:00Z">
                      <w:rPr/>
                    </w:rPrChange>
                  </w:rPr>
                  <w:delText>User Entries: Field Name: User Action and Value</w:delText>
                </w:r>
                <w:bookmarkStart w:id="3583" w:name="_Toc503966055"/>
                <w:bookmarkEnd w:id="3583"/>
              </w:del>
            </w:ins>
          </w:p>
        </w:tc>
        <w:bookmarkStart w:id="3584" w:name="_Toc503966056"/>
        <w:bookmarkEnd w:id="3584"/>
      </w:tr>
      <w:tr w:rsidR="007E5A13" w:rsidRPr="00FF2BB6" w:rsidDel="00886C6D" w14:paraId="650B3DD7" w14:textId="0C530B49" w:rsidTr="00E240E9">
        <w:trPr>
          <w:gridAfter w:val="1"/>
          <w:wAfter w:w="4472" w:type="dxa"/>
          <w:trHeight w:val="360"/>
          <w:ins w:id="3585" w:author="Author" w:date="2018-01-17T11:44:00Z"/>
          <w:del w:id="3586" w:author="Author" w:date="2018-01-17T14:09:00Z"/>
        </w:trPr>
        <w:tc>
          <w:tcPr>
            <w:tcW w:w="4472" w:type="dxa"/>
            <w:tcBorders>
              <w:top w:val="single" w:sz="8" w:space="0" w:color="999999"/>
              <w:left w:val="single" w:sz="8" w:space="0" w:color="999999"/>
              <w:bottom w:val="single" w:sz="8" w:space="0" w:color="999999"/>
              <w:right w:val="single" w:sz="8" w:space="0" w:color="999999"/>
            </w:tcBorders>
          </w:tcPr>
          <w:p w14:paraId="7902372A" w14:textId="5037EB84" w:rsidR="007E5A13" w:rsidRPr="00FF2BB6" w:rsidDel="00886C6D" w:rsidRDefault="007E5A13" w:rsidP="00865E4C">
            <w:pPr>
              <w:rPr>
                <w:ins w:id="3587" w:author="Author" w:date="2018-01-17T11:44:00Z"/>
                <w:del w:id="3588" w:author="Author" w:date="2018-01-17T14:09:00Z"/>
                <w:rFonts w:ascii="BentonSans Bold" w:hAnsi="BentonSans Bold"/>
                <w:color w:val="666666"/>
                <w:highlight w:val="yellow"/>
                <w:rPrChange w:id="3589" w:author="Author" w:date="2018-01-17T14:18:00Z">
                  <w:rPr>
                    <w:ins w:id="3590" w:author="Author" w:date="2018-01-17T11:44:00Z"/>
                    <w:del w:id="3591" w:author="Author" w:date="2018-01-17T14:09:00Z"/>
                    <w:rStyle w:val="SAPScreenElement"/>
                  </w:rPr>
                </w:rPrChange>
              </w:rPr>
            </w:pPr>
            <w:ins w:id="3592" w:author="Author" w:date="2018-01-17T11:44:00Z">
              <w:del w:id="3593" w:author="Author" w:date="2018-01-17T14:09:00Z">
                <w:r w:rsidRPr="00FF2BB6" w:rsidDel="00886C6D">
                  <w:rPr>
                    <w:rFonts w:ascii="BentonSans Bold" w:hAnsi="BentonSans Bold"/>
                    <w:color w:val="666666"/>
                    <w:highlight w:val="yellow"/>
                    <w:rPrChange w:id="3594" w:author="Author" w:date="2018-01-17T14:18:00Z">
                      <w:rPr>
                        <w:rStyle w:val="SAPScreenElement"/>
                      </w:rPr>
                    </w:rPrChange>
                  </w:rPr>
                  <w:delText xml:space="preserve">Pay Grade: </w:delText>
                </w:r>
                <w:r w:rsidRPr="00FF2BB6" w:rsidDel="00886C6D">
                  <w:rPr>
                    <w:highlight w:val="yellow"/>
                    <w:rPrChange w:id="3595" w:author="Author" w:date="2018-01-17T14:18:00Z">
                      <w:rPr/>
                    </w:rPrChange>
                  </w:rPr>
                  <w:delText>select from drop down a higher/lower grade</w:delText>
                </w:r>
                <w:bookmarkStart w:id="3596" w:name="_Toc503966057"/>
                <w:bookmarkEnd w:id="3596"/>
              </w:del>
            </w:ins>
          </w:p>
        </w:tc>
        <w:bookmarkStart w:id="3597" w:name="_Toc503966058"/>
        <w:bookmarkEnd w:id="3597"/>
      </w:tr>
      <w:tr w:rsidR="007E5A13" w:rsidRPr="00FF2BB6" w:rsidDel="00886C6D" w14:paraId="551C6C18" w14:textId="278CF3F5" w:rsidTr="00E240E9">
        <w:trPr>
          <w:gridAfter w:val="1"/>
          <w:wAfter w:w="4472" w:type="dxa"/>
          <w:trHeight w:val="360"/>
          <w:ins w:id="3598" w:author="Author" w:date="2018-01-17T11:44:00Z"/>
          <w:del w:id="3599" w:author="Author" w:date="2018-01-17T14:09:00Z"/>
        </w:trPr>
        <w:tc>
          <w:tcPr>
            <w:tcW w:w="4472" w:type="dxa"/>
            <w:tcBorders>
              <w:top w:val="single" w:sz="8" w:space="0" w:color="999999"/>
              <w:left w:val="single" w:sz="8" w:space="0" w:color="999999"/>
              <w:bottom w:val="single" w:sz="8" w:space="0" w:color="999999"/>
              <w:right w:val="single" w:sz="8" w:space="0" w:color="999999"/>
            </w:tcBorders>
          </w:tcPr>
          <w:p w14:paraId="7B505D69" w14:textId="68E4AB4F" w:rsidR="007E5A13" w:rsidRPr="00FF2BB6" w:rsidDel="00886C6D" w:rsidRDefault="007E5A13" w:rsidP="00865E4C">
            <w:pPr>
              <w:rPr>
                <w:ins w:id="3600" w:author="Author" w:date="2018-01-17T11:44:00Z"/>
                <w:del w:id="3601" w:author="Author" w:date="2018-01-17T14:09:00Z"/>
                <w:rFonts w:ascii="BentonSans Bold" w:hAnsi="BentonSans Bold"/>
                <w:color w:val="666666"/>
                <w:highlight w:val="yellow"/>
                <w:rPrChange w:id="3602" w:author="Author" w:date="2018-01-17T14:18:00Z">
                  <w:rPr>
                    <w:ins w:id="3603" w:author="Author" w:date="2018-01-17T11:44:00Z"/>
                    <w:del w:id="3604" w:author="Author" w:date="2018-01-17T14:09:00Z"/>
                    <w:rStyle w:val="SAPScreenElement"/>
                  </w:rPr>
                </w:rPrChange>
              </w:rPr>
            </w:pPr>
            <w:ins w:id="3605" w:author="Author" w:date="2018-01-17T11:44:00Z">
              <w:del w:id="3606" w:author="Author" w:date="2018-01-17T14:09:00Z">
                <w:r w:rsidRPr="00FF2BB6" w:rsidDel="00886C6D">
                  <w:rPr>
                    <w:rFonts w:ascii="BentonSans Bold" w:hAnsi="BentonSans Bold"/>
                    <w:color w:val="666666"/>
                    <w:highlight w:val="yellow"/>
                    <w:rPrChange w:id="3607" w:author="Author" w:date="2018-01-17T14:18:00Z">
                      <w:rPr>
                        <w:rStyle w:val="SAPScreenElement"/>
                      </w:rPr>
                    </w:rPrChange>
                  </w:rPr>
                  <w:delText xml:space="preserve">Attachment: </w:delText>
                </w:r>
                <w:r w:rsidRPr="00FF2BB6" w:rsidDel="00886C6D">
                  <w:rPr>
                    <w:highlight w:val="yellow"/>
                    <w:rPrChange w:id="3608" w:author="Author" w:date="2018-01-17T14:18:00Z">
                      <w:rPr/>
                    </w:rPrChange>
                  </w:rPr>
                  <w:delText>Optionally, you can attach a supporting document</w:delText>
                </w:r>
                <w:r w:rsidRPr="00FF2BB6" w:rsidDel="00886C6D">
                  <w:rPr>
                    <w:color w:val="666666"/>
                    <w:highlight w:val="yellow"/>
                    <w:rPrChange w:id="3609" w:author="Author" w:date="2018-01-17T14:18:00Z">
                      <w:rPr>
                        <w:color w:val="1F497D"/>
                      </w:rPr>
                    </w:rPrChange>
                  </w:rPr>
                  <w:delText xml:space="preserve"> </w:delText>
                </w:r>
                <w:r w:rsidRPr="00FF2BB6" w:rsidDel="00886C6D">
                  <w:rPr>
                    <w:highlight w:val="yellow"/>
                    <w:rPrChange w:id="3610" w:author="Author" w:date="2018-01-17T14:18:00Z">
                      <w:rPr/>
                    </w:rPrChange>
                  </w:rPr>
                  <w:delText>on the pay grade change</w:delText>
                </w:r>
                <w:r w:rsidRPr="00FF2BB6" w:rsidDel="00886C6D">
                  <w:rPr>
                    <w:color w:val="666666"/>
                    <w:highlight w:val="yellow"/>
                    <w:rPrChange w:id="3611" w:author="Author" w:date="2018-01-17T14:18:00Z">
                      <w:rPr>
                        <w:color w:val="1F497D"/>
                      </w:rPr>
                    </w:rPrChange>
                  </w:rPr>
                  <w:delText>.</w:delText>
                </w:r>
                <w:r w:rsidRPr="00FF2BB6" w:rsidDel="00886C6D">
                  <w:rPr>
                    <w:highlight w:val="yellow"/>
                    <w:rPrChange w:id="3612" w:author="Author" w:date="2018-01-17T14:18:00Z">
                      <w:rPr/>
                    </w:rPrChange>
                  </w:rPr>
                  <w:delText xml:space="preserve"> For this, use drag and drop or the + button.</w:delText>
                </w:r>
                <w:bookmarkStart w:id="3613" w:name="_Toc503966059"/>
                <w:bookmarkEnd w:id="3613"/>
              </w:del>
            </w:ins>
          </w:p>
        </w:tc>
        <w:bookmarkStart w:id="3614" w:name="_Toc503966060"/>
        <w:bookmarkEnd w:id="3614"/>
      </w:tr>
      <w:tr w:rsidR="00E240E9" w:rsidRPr="00CF1425" w14:paraId="213EB1D5" w14:textId="77777777" w:rsidTr="00E240E9">
        <w:trPr>
          <w:trHeight w:val="432"/>
          <w:tblHeader/>
          <w:ins w:id="3615" w:author="Author" w:date="2018-02-20T11:22: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0E6B328" w14:textId="77777777" w:rsidR="00E240E9" w:rsidRPr="00CF1425" w:rsidRDefault="00E240E9" w:rsidP="00F8415C">
            <w:pPr>
              <w:pStyle w:val="SAPTableHeader"/>
              <w:rPr>
                <w:ins w:id="3616" w:author="Author" w:date="2018-02-20T11:22:00Z"/>
              </w:rPr>
            </w:pPr>
            <w:bookmarkStart w:id="3617" w:name="_Toc502299595"/>
            <w:bookmarkStart w:id="3618" w:name="_Toc502303770"/>
            <w:ins w:id="3619" w:author="Author" w:date="2018-02-20T11:22: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3D73DEFF" w14:textId="77777777" w:rsidR="00E240E9" w:rsidRPr="00CF1425" w:rsidRDefault="00E240E9" w:rsidP="00F8415C">
            <w:pPr>
              <w:pStyle w:val="SAPTableHeader"/>
              <w:rPr>
                <w:ins w:id="3620" w:author="Author" w:date="2018-02-20T11:22:00Z"/>
              </w:rPr>
            </w:pPr>
          </w:p>
        </w:tc>
      </w:tr>
      <w:tr w:rsidR="00E240E9" w:rsidRPr="00AF5AE4" w14:paraId="4D08AF7C" w14:textId="77777777" w:rsidTr="00E240E9">
        <w:trPr>
          <w:trHeight w:val="360"/>
          <w:ins w:id="3621"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7D390002" w14:textId="77777777" w:rsidR="00E240E9" w:rsidRDefault="00E240E9" w:rsidP="00F8415C">
            <w:pPr>
              <w:rPr>
                <w:ins w:id="3622" w:author="Author" w:date="2018-02-20T11:22:00Z"/>
                <w:rStyle w:val="SAPScreenElement"/>
              </w:rPr>
            </w:pPr>
            <w:ins w:id="3623" w:author="Author" w:date="2018-02-20T11:22: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0EC23F72" w14:textId="529923D5" w:rsidR="00E240E9" w:rsidRPr="007055F5" w:rsidRDefault="00E240E9" w:rsidP="00F8415C">
            <w:pPr>
              <w:spacing w:before="0" w:after="0" w:line="240" w:lineRule="auto"/>
              <w:rPr>
                <w:ins w:id="3624" w:author="Author" w:date="2018-02-20T11:22:00Z"/>
                <w:rStyle w:val="SAPScreenElement"/>
              </w:rPr>
            </w:pPr>
            <w:ins w:id="3625" w:author="Author" w:date="2018-02-20T11:22:00Z">
              <w:r w:rsidRPr="007055F5">
                <w:rPr>
                  <w:rPrChange w:id="3626" w:author="Author" w:date="2018-02-26T11:23:00Z">
                    <w:rPr>
                      <w:rFonts w:ascii="BentonSans Book Italic" w:hAnsi="BentonSans Book Italic"/>
                      <w:color w:val="003283"/>
                    </w:rPr>
                  </w:rPrChange>
                </w:rPr>
                <w:t xml:space="preserve">This field should be maintained in case Position Management is </w:t>
              </w:r>
              <w:del w:id="3627" w:author="Author" w:date="2018-02-26T11:23:00Z">
                <w:r w:rsidRPr="007055F5" w:rsidDel="003D140F">
                  <w:rPr>
                    <w:strike/>
                    <w:rPrChange w:id="3628" w:author="Author" w:date="2018-02-26T11:23:00Z">
                      <w:rPr>
                        <w:strike/>
                        <w:highlight w:val="yellow"/>
                      </w:rPr>
                    </w:rPrChange>
                  </w:rPr>
                  <w:delText>enabled</w:delText>
                </w:r>
                <w:r w:rsidRPr="007055F5" w:rsidDel="003D140F">
                  <w:delText xml:space="preserve"> </w:delText>
                </w:r>
              </w:del>
              <w:r w:rsidRPr="007055F5">
                <w:rPr>
                  <w:rPrChange w:id="3629" w:author="Author" w:date="2018-02-26T11:23:00Z">
                    <w:rPr>
                      <w:highlight w:val="yellow"/>
                    </w:rPr>
                  </w:rPrChange>
                </w:rPr>
                <w:t>implemented</w:t>
              </w:r>
              <w:r w:rsidRPr="007055F5">
                <w:t xml:space="preserve"> in your Employee Central instance.</w:t>
              </w:r>
            </w:ins>
          </w:p>
        </w:tc>
      </w:tr>
      <w:tr w:rsidR="00E240E9" w:rsidRPr="00AF5AE4" w14:paraId="18DDC0CA" w14:textId="77777777" w:rsidTr="00E240E9">
        <w:trPr>
          <w:trHeight w:val="360"/>
          <w:ins w:id="3630"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6141154A" w14:textId="77777777" w:rsidR="00E240E9" w:rsidRDefault="00E240E9" w:rsidP="00F8415C">
            <w:pPr>
              <w:rPr>
                <w:ins w:id="3631" w:author="Author" w:date="2018-02-20T11:22:00Z"/>
                <w:rStyle w:val="SAPScreenElement"/>
              </w:rPr>
            </w:pPr>
            <w:ins w:id="3632" w:author="Author" w:date="2018-02-20T11:22: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18DAB1A5" w14:textId="2F848940" w:rsidR="00E240E9" w:rsidRPr="007055F5" w:rsidRDefault="00E240E9" w:rsidP="00F8415C">
            <w:pPr>
              <w:rPr>
                <w:ins w:id="3633" w:author="Author" w:date="2018-02-20T11:22:00Z"/>
                <w:rStyle w:val="SAPScreenElement"/>
              </w:rPr>
            </w:pPr>
            <w:ins w:id="3634" w:author="Author" w:date="2018-02-20T11:22:00Z">
              <w:r w:rsidRPr="007055F5">
                <w:rPr>
                  <w:rPrChange w:id="3635" w:author="Author" w:date="2018-02-26T11:23:00Z">
                    <w:rPr>
                      <w:rFonts w:ascii="BentonSans Book Italic" w:hAnsi="BentonSans Book Italic"/>
                      <w:color w:val="003283"/>
                    </w:rPr>
                  </w:rPrChange>
                </w:rPr>
                <w:t xml:space="preserve">This field should be maintained in case Position Management is </w:t>
              </w:r>
              <w:del w:id="3636" w:author="Author" w:date="2018-02-26T11:23:00Z">
                <w:r w:rsidRPr="007055F5" w:rsidDel="003D140F">
                  <w:rPr>
                    <w:strike/>
                    <w:rPrChange w:id="3637" w:author="Author" w:date="2018-02-26T11:23:00Z">
                      <w:rPr>
                        <w:strike/>
                        <w:highlight w:val="yellow"/>
                      </w:rPr>
                    </w:rPrChange>
                  </w:rPr>
                  <w:delText>enabled</w:delText>
                </w:r>
                <w:r w:rsidRPr="007055F5" w:rsidDel="003D140F">
                  <w:delText xml:space="preserve"> </w:delText>
                </w:r>
              </w:del>
              <w:r w:rsidRPr="007055F5">
                <w:rPr>
                  <w:rPrChange w:id="3638" w:author="Author" w:date="2018-02-26T11:23:00Z">
                    <w:rPr>
                      <w:highlight w:val="yellow"/>
                    </w:rPr>
                  </w:rPrChange>
                </w:rPr>
                <w:t>implemented</w:t>
              </w:r>
              <w:r w:rsidRPr="007055F5">
                <w:t xml:space="preserve"> in your Employee Central instance.</w:t>
              </w:r>
            </w:ins>
          </w:p>
        </w:tc>
      </w:tr>
      <w:tr w:rsidR="00E240E9" w:rsidRPr="00AF5AE4" w14:paraId="4EAD18ED" w14:textId="77777777" w:rsidTr="00E240E9">
        <w:trPr>
          <w:trHeight w:val="360"/>
          <w:ins w:id="3639"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0E39C18E" w14:textId="77777777" w:rsidR="00E240E9" w:rsidRDefault="00E240E9" w:rsidP="00F8415C">
            <w:pPr>
              <w:rPr>
                <w:ins w:id="3640" w:author="Author" w:date="2018-02-20T11:22:00Z"/>
                <w:rStyle w:val="SAPScreenElement"/>
              </w:rPr>
            </w:pPr>
            <w:ins w:id="3641" w:author="Author" w:date="2018-02-20T11:22: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58C31297" w14:textId="77777777" w:rsidR="00E240E9" w:rsidRPr="0049257E" w:rsidRDefault="00E240E9" w:rsidP="00F8415C">
            <w:pPr>
              <w:rPr>
                <w:ins w:id="3642" w:author="Author" w:date="2018-02-20T11:22:00Z"/>
              </w:rPr>
            </w:pPr>
          </w:p>
        </w:tc>
      </w:tr>
      <w:tr w:rsidR="00E240E9" w:rsidRPr="00AF5AE4" w14:paraId="3C6BF9D3" w14:textId="77777777" w:rsidTr="00E240E9">
        <w:trPr>
          <w:trHeight w:val="360"/>
          <w:ins w:id="3643"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61A20F6B" w14:textId="77777777" w:rsidR="00E240E9" w:rsidRPr="00FF2BB6" w:rsidRDefault="00E240E9" w:rsidP="00F8415C">
            <w:pPr>
              <w:rPr>
                <w:ins w:id="3644" w:author="Author" w:date="2018-02-20T11:22:00Z"/>
                <w:rStyle w:val="SAPScreenElement"/>
              </w:rPr>
            </w:pPr>
            <w:ins w:id="3645" w:author="Author" w:date="2018-02-20T11:22: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2136551D" w14:textId="77777777" w:rsidR="00E240E9" w:rsidRPr="007055F5" w:rsidRDefault="00E240E9" w:rsidP="00F8415C">
            <w:pPr>
              <w:rPr>
                <w:ins w:id="3646" w:author="Author" w:date="2018-02-20T11:22:00Z"/>
              </w:rPr>
            </w:pPr>
            <w:ins w:id="3647" w:author="Author" w:date="2018-02-20T11:22:00Z">
              <w:r w:rsidRPr="007055F5">
                <w:t xml:space="preserve">A change of the FTE value </w:t>
              </w:r>
              <w:r w:rsidRPr="007055F5">
                <w:rPr>
                  <w:rPrChange w:id="3648" w:author="Author" w:date="2018-02-26T11:23: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E240E9" w:rsidRPr="00AF5AE4" w14:paraId="06E5C756" w14:textId="77777777" w:rsidTr="00E240E9">
        <w:trPr>
          <w:trHeight w:val="360"/>
          <w:ins w:id="3649"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155BE7A6" w14:textId="77777777" w:rsidR="00E240E9" w:rsidRPr="002E7A7B" w:rsidRDefault="00E240E9" w:rsidP="00F8415C">
            <w:pPr>
              <w:rPr>
                <w:ins w:id="3650" w:author="Author" w:date="2018-02-20T11:22:00Z"/>
              </w:rPr>
            </w:pPr>
            <w:ins w:id="3651" w:author="Author" w:date="2018-02-20T11:22: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01D29689" w14:textId="77777777" w:rsidR="00E240E9" w:rsidRPr="0049257E" w:rsidRDefault="00E240E9" w:rsidP="00F8415C">
            <w:pPr>
              <w:rPr>
                <w:ins w:id="3652" w:author="Author" w:date="2018-02-20T11:22:00Z"/>
              </w:rPr>
            </w:pPr>
          </w:p>
        </w:tc>
      </w:tr>
      <w:tr w:rsidR="00E240E9" w:rsidRPr="00AF5AE4" w14:paraId="03CD143D" w14:textId="77777777" w:rsidTr="00E240E9">
        <w:trPr>
          <w:trHeight w:val="360"/>
          <w:ins w:id="3653" w:author="Author" w:date="2018-02-20T11:22:00Z"/>
        </w:trPr>
        <w:tc>
          <w:tcPr>
            <w:tcW w:w="4472" w:type="dxa"/>
            <w:tcBorders>
              <w:top w:val="single" w:sz="8" w:space="0" w:color="999999"/>
              <w:left w:val="single" w:sz="8" w:space="0" w:color="999999"/>
              <w:bottom w:val="single" w:sz="8" w:space="0" w:color="999999"/>
              <w:right w:val="single" w:sz="8" w:space="0" w:color="999999"/>
            </w:tcBorders>
          </w:tcPr>
          <w:p w14:paraId="381CDF40" w14:textId="77777777" w:rsidR="00E240E9" w:rsidRDefault="00E240E9" w:rsidP="00F8415C">
            <w:pPr>
              <w:rPr>
                <w:ins w:id="3654" w:author="Author" w:date="2018-02-20T11:22:00Z"/>
                <w:rStyle w:val="SAPScreenElement"/>
              </w:rPr>
            </w:pPr>
            <w:ins w:id="3655" w:author="Author" w:date="2018-02-20T11:22: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46AD5CC7" w14:textId="77777777" w:rsidR="00E240E9" w:rsidRDefault="00E240E9" w:rsidP="00F8415C">
            <w:pPr>
              <w:rPr>
                <w:ins w:id="3656" w:author="Author" w:date="2018-02-20T11:22:00Z"/>
                <w:rStyle w:val="SAPScreenElement"/>
              </w:rPr>
            </w:pPr>
            <w:ins w:id="3657" w:author="Author" w:date="2018-02-20T11:22:00Z">
              <w:r w:rsidRPr="00273716">
                <w:t>Optionally, you can attach a supporting document</w:t>
              </w:r>
              <w:r w:rsidRPr="00273716">
                <w:rPr>
                  <w:color w:val="1F497D"/>
                </w:rPr>
                <w:t xml:space="preserve"> </w:t>
              </w:r>
              <w:r w:rsidRPr="00273716">
                <w:t>on the pay grade change</w:t>
              </w:r>
            </w:ins>
          </w:p>
        </w:tc>
      </w:tr>
    </w:tbl>
    <w:p w14:paraId="5744C984" w14:textId="77777777" w:rsidR="002A4F64" w:rsidRPr="0070179D" w:rsidRDefault="002A4F64" w:rsidP="002A4F64">
      <w:pPr>
        <w:pStyle w:val="Heading3"/>
        <w:spacing w:before="240" w:after="120"/>
        <w:ind w:left="851" w:hanging="851"/>
        <w:rPr>
          <w:ins w:id="3658" w:author="Author" w:date="2018-01-17T13:44:00Z"/>
          <w:rPrChange w:id="3659" w:author="Author" w:date="2018-02-26T10:34:00Z">
            <w:rPr>
              <w:ins w:id="3660" w:author="Author" w:date="2018-01-17T13:44:00Z"/>
              <w:highlight w:val="yellow"/>
            </w:rPr>
          </w:rPrChange>
        </w:rPr>
      </w:pPr>
      <w:bookmarkStart w:id="3661" w:name="_Toc507407945"/>
      <w:ins w:id="3662" w:author="Author" w:date="2018-01-17T13:44:00Z">
        <w:r w:rsidRPr="0070179D">
          <w:rPr>
            <w:rPrChange w:id="3663" w:author="Author" w:date="2018-02-26T10:34:00Z">
              <w:rPr>
                <w:highlight w:val="yellow"/>
              </w:rPr>
            </w:rPrChange>
          </w:rPr>
          <w:t>China (CN)</w:t>
        </w:r>
        <w:bookmarkEnd w:id="3661"/>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2A4F64" w:rsidRPr="00FF2BB6" w:rsidDel="00886C6D" w14:paraId="4A3829AC" w14:textId="154E47CF" w:rsidTr="004B5EB0">
        <w:trPr>
          <w:gridAfter w:val="1"/>
          <w:wAfter w:w="4472" w:type="dxa"/>
          <w:trHeight w:val="432"/>
          <w:tblHeader/>
          <w:ins w:id="3664" w:author="Author" w:date="2018-01-17T13:44:00Z"/>
          <w:del w:id="3665" w:author="Author" w:date="2018-01-17T14:10: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26A2AF9F" w14:textId="2EC6A254" w:rsidR="002A4F64" w:rsidRPr="00FF2BB6" w:rsidDel="00886C6D" w:rsidRDefault="002A4F64">
            <w:pPr>
              <w:pStyle w:val="SAPTableHeader"/>
              <w:ind w:left="851" w:hanging="851"/>
              <w:rPr>
                <w:ins w:id="3666" w:author="Author" w:date="2018-01-17T13:44:00Z"/>
                <w:del w:id="3667" w:author="Author" w:date="2018-01-17T14:10:00Z"/>
                <w:highlight w:val="yellow"/>
                <w:rPrChange w:id="3668" w:author="Author" w:date="2018-01-17T14:18:00Z">
                  <w:rPr>
                    <w:ins w:id="3669" w:author="Author" w:date="2018-01-17T13:44:00Z"/>
                    <w:del w:id="3670" w:author="Author" w:date="2018-01-17T14:10:00Z"/>
                  </w:rPr>
                </w:rPrChange>
              </w:rPr>
              <w:pPrChange w:id="3671" w:author="Author" w:date="2018-01-17T14:18:00Z">
                <w:pPr>
                  <w:pStyle w:val="SAPTableHeader"/>
                </w:pPr>
              </w:pPrChange>
            </w:pPr>
            <w:ins w:id="3672" w:author="Author" w:date="2018-01-17T13:44:00Z">
              <w:del w:id="3673" w:author="Author" w:date="2018-01-17T14:10:00Z">
                <w:r w:rsidRPr="00FF2BB6" w:rsidDel="00886C6D">
                  <w:rPr>
                    <w:highlight w:val="yellow"/>
                    <w:rPrChange w:id="3674" w:author="Author" w:date="2018-01-17T14:18:00Z">
                      <w:rPr/>
                    </w:rPrChange>
                  </w:rPr>
                  <w:delText>User Entries: Field Name: User Action and Value</w:delText>
                </w:r>
                <w:bookmarkStart w:id="3675" w:name="_Toc503966062"/>
                <w:bookmarkEnd w:id="3675"/>
              </w:del>
            </w:ins>
          </w:p>
        </w:tc>
        <w:bookmarkStart w:id="3676" w:name="_Toc503966063"/>
        <w:bookmarkEnd w:id="3676"/>
      </w:tr>
      <w:tr w:rsidR="002A4F64" w:rsidRPr="00FF2BB6" w:rsidDel="00886C6D" w14:paraId="086C6540" w14:textId="14A68C0F" w:rsidTr="004B5EB0">
        <w:trPr>
          <w:gridAfter w:val="1"/>
          <w:wAfter w:w="4472" w:type="dxa"/>
          <w:trHeight w:val="360"/>
          <w:ins w:id="3677" w:author="Author" w:date="2018-01-17T13:44:00Z"/>
          <w:del w:id="3678" w:author="Author" w:date="2018-01-17T14:10:00Z"/>
        </w:trPr>
        <w:tc>
          <w:tcPr>
            <w:tcW w:w="4472" w:type="dxa"/>
            <w:tcBorders>
              <w:top w:val="single" w:sz="8" w:space="0" w:color="999999"/>
              <w:left w:val="single" w:sz="8" w:space="0" w:color="999999"/>
              <w:bottom w:val="single" w:sz="8" w:space="0" w:color="999999"/>
              <w:right w:val="single" w:sz="8" w:space="0" w:color="999999"/>
            </w:tcBorders>
          </w:tcPr>
          <w:p w14:paraId="67A38D30" w14:textId="1AFA6FFA" w:rsidR="002A4F64" w:rsidRPr="00FF2BB6" w:rsidDel="00886C6D" w:rsidRDefault="002A4F64">
            <w:pPr>
              <w:ind w:left="851" w:hanging="851"/>
              <w:rPr>
                <w:ins w:id="3679" w:author="Author" w:date="2018-01-17T13:44:00Z"/>
                <w:del w:id="3680" w:author="Author" w:date="2018-01-17T14:10:00Z"/>
                <w:rFonts w:ascii="BentonSans Bold" w:hAnsi="BentonSans Bold"/>
                <w:color w:val="666666"/>
                <w:highlight w:val="yellow"/>
                <w:rPrChange w:id="3681" w:author="Author" w:date="2018-01-17T14:18:00Z">
                  <w:rPr>
                    <w:ins w:id="3682" w:author="Author" w:date="2018-01-17T13:44:00Z"/>
                    <w:del w:id="3683" w:author="Author" w:date="2018-01-17T14:10:00Z"/>
                    <w:rStyle w:val="SAPScreenElement"/>
                  </w:rPr>
                </w:rPrChange>
              </w:rPr>
              <w:pPrChange w:id="3684" w:author="Author" w:date="2018-01-17T14:18:00Z">
                <w:pPr/>
              </w:pPrChange>
            </w:pPr>
            <w:ins w:id="3685" w:author="Author" w:date="2018-01-17T13:44:00Z">
              <w:del w:id="3686" w:author="Author" w:date="2018-01-17T14:10:00Z">
                <w:r w:rsidRPr="00FF2BB6" w:rsidDel="00886C6D">
                  <w:rPr>
                    <w:rFonts w:ascii="BentonSans Bold" w:hAnsi="BentonSans Bold"/>
                    <w:color w:val="666666"/>
                    <w:highlight w:val="yellow"/>
                    <w:rPrChange w:id="3687" w:author="Author" w:date="2018-01-17T14:18:00Z">
                      <w:rPr>
                        <w:rStyle w:val="SAPScreenElement"/>
                      </w:rPr>
                    </w:rPrChange>
                  </w:rPr>
                  <w:delText xml:space="preserve">Pay Grade: </w:delText>
                </w:r>
                <w:r w:rsidRPr="00FF2BB6" w:rsidDel="00886C6D">
                  <w:rPr>
                    <w:highlight w:val="yellow"/>
                    <w:rPrChange w:id="3688" w:author="Author" w:date="2018-01-17T14:18:00Z">
                      <w:rPr/>
                    </w:rPrChange>
                  </w:rPr>
                  <w:delText>select from drop down a higher/lower grade</w:delText>
                </w:r>
                <w:bookmarkStart w:id="3689" w:name="_Toc503966064"/>
                <w:bookmarkEnd w:id="3689"/>
              </w:del>
            </w:ins>
          </w:p>
        </w:tc>
        <w:bookmarkStart w:id="3690" w:name="_Toc503966065"/>
        <w:bookmarkEnd w:id="3690"/>
      </w:tr>
      <w:tr w:rsidR="002A4F64" w:rsidRPr="00FF2BB6" w:rsidDel="00886C6D" w14:paraId="3E3D9383" w14:textId="29EE62C5" w:rsidTr="004B5EB0">
        <w:trPr>
          <w:gridAfter w:val="1"/>
          <w:wAfter w:w="4472" w:type="dxa"/>
          <w:trHeight w:val="360"/>
          <w:ins w:id="3691" w:author="Author" w:date="2018-01-17T13:44:00Z"/>
          <w:del w:id="3692" w:author="Author" w:date="2018-01-17T14:10:00Z"/>
        </w:trPr>
        <w:tc>
          <w:tcPr>
            <w:tcW w:w="4472" w:type="dxa"/>
            <w:tcBorders>
              <w:top w:val="single" w:sz="8" w:space="0" w:color="999999"/>
              <w:left w:val="single" w:sz="8" w:space="0" w:color="999999"/>
              <w:bottom w:val="single" w:sz="8" w:space="0" w:color="999999"/>
              <w:right w:val="single" w:sz="8" w:space="0" w:color="999999"/>
            </w:tcBorders>
          </w:tcPr>
          <w:p w14:paraId="4174F090" w14:textId="6AD5DF8F" w:rsidR="002A4F64" w:rsidRPr="00FF2BB6" w:rsidDel="00886C6D" w:rsidRDefault="002A4F64">
            <w:pPr>
              <w:ind w:left="851" w:hanging="851"/>
              <w:rPr>
                <w:ins w:id="3693" w:author="Author" w:date="2018-01-17T13:44:00Z"/>
                <w:del w:id="3694" w:author="Author" w:date="2018-01-17T14:10:00Z"/>
                <w:rFonts w:ascii="BentonSans Bold" w:hAnsi="BentonSans Bold"/>
                <w:color w:val="666666"/>
                <w:highlight w:val="yellow"/>
                <w:rPrChange w:id="3695" w:author="Author" w:date="2018-01-17T14:18:00Z">
                  <w:rPr>
                    <w:ins w:id="3696" w:author="Author" w:date="2018-01-17T13:44:00Z"/>
                    <w:del w:id="3697" w:author="Author" w:date="2018-01-17T14:10:00Z"/>
                    <w:rStyle w:val="SAPScreenElement"/>
                  </w:rPr>
                </w:rPrChange>
              </w:rPr>
              <w:pPrChange w:id="3698" w:author="Author" w:date="2018-01-17T14:18:00Z">
                <w:pPr/>
              </w:pPrChange>
            </w:pPr>
            <w:ins w:id="3699" w:author="Author" w:date="2018-01-17T13:44:00Z">
              <w:del w:id="3700" w:author="Author" w:date="2018-01-17T14:10:00Z">
                <w:r w:rsidRPr="00FF2BB6" w:rsidDel="00886C6D">
                  <w:rPr>
                    <w:rFonts w:ascii="BentonSans Bold" w:hAnsi="BentonSans Bold"/>
                    <w:color w:val="666666"/>
                    <w:highlight w:val="yellow"/>
                    <w:rPrChange w:id="3701" w:author="Author" w:date="2018-01-17T14:18:00Z">
                      <w:rPr>
                        <w:rStyle w:val="SAPScreenElement"/>
                      </w:rPr>
                    </w:rPrChange>
                  </w:rPr>
                  <w:delText xml:space="preserve">Attachment: </w:delText>
                </w:r>
                <w:r w:rsidRPr="00FF2BB6" w:rsidDel="00886C6D">
                  <w:rPr>
                    <w:highlight w:val="yellow"/>
                    <w:rPrChange w:id="3702" w:author="Author" w:date="2018-01-17T14:18:00Z">
                      <w:rPr/>
                    </w:rPrChange>
                  </w:rPr>
                  <w:delText>Optionally, you can attach a supporting document</w:delText>
                </w:r>
                <w:r w:rsidRPr="00FF2BB6" w:rsidDel="00886C6D">
                  <w:rPr>
                    <w:color w:val="666666"/>
                    <w:highlight w:val="yellow"/>
                    <w:rPrChange w:id="3703" w:author="Author" w:date="2018-01-17T14:18:00Z">
                      <w:rPr>
                        <w:color w:val="1F497D"/>
                      </w:rPr>
                    </w:rPrChange>
                  </w:rPr>
                  <w:delText xml:space="preserve"> </w:delText>
                </w:r>
                <w:r w:rsidRPr="00FF2BB6" w:rsidDel="00886C6D">
                  <w:rPr>
                    <w:highlight w:val="yellow"/>
                    <w:rPrChange w:id="3704" w:author="Author" w:date="2018-01-17T14:18:00Z">
                      <w:rPr/>
                    </w:rPrChange>
                  </w:rPr>
                  <w:delText>on the pay grade change</w:delText>
                </w:r>
                <w:r w:rsidRPr="00FF2BB6" w:rsidDel="00886C6D">
                  <w:rPr>
                    <w:color w:val="666666"/>
                    <w:highlight w:val="yellow"/>
                    <w:rPrChange w:id="3705" w:author="Author" w:date="2018-01-17T14:18:00Z">
                      <w:rPr>
                        <w:color w:val="1F497D"/>
                      </w:rPr>
                    </w:rPrChange>
                  </w:rPr>
                  <w:delText>.</w:delText>
                </w:r>
                <w:r w:rsidRPr="00FF2BB6" w:rsidDel="00886C6D">
                  <w:rPr>
                    <w:highlight w:val="yellow"/>
                    <w:rPrChange w:id="3706" w:author="Author" w:date="2018-01-17T14:18:00Z">
                      <w:rPr/>
                    </w:rPrChange>
                  </w:rPr>
                  <w:delText xml:space="preserve"> For this, use drag and drop or the + button.</w:delText>
                </w:r>
                <w:bookmarkStart w:id="3707" w:name="_Toc503966066"/>
                <w:bookmarkEnd w:id="3707"/>
              </w:del>
            </w:ins>
          </w:p>
        </w:tc>
        <w:bookmarkStart w:id="3708" w:name="_Toc503966067"/>
        <w:bookmarkEnd w:id="3708"/>
      </w:tr>
      <w:tr w:rsidR="004B5EB0" w:rsidRPr="00CF1425" w14:paraId="0E696A7E" w14:textId="77777777" w:rsidTr="004B5EB0">
        <w:trPr>
          <w:trHeight w:val="432"/>
          <w:tblHeader/>
          <w:ins w:id="3709" w:author="Author" w:date="2018-02-20T11:30: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2F44FD55" w14:textId="77777777" w:rsidR="004B5EB0" w:rsidRPr="00CF1425" w:rsidRDefault="004B5EB0" w:rsidP="00F8415C">
            <w:pPr>
              <w:pStyle w:val="SAPTableHeader"/>
              <w:rPr>
                <w:ins w:id="3710" w:author="Author" w:date="2018-02-20T11:30:00Z"/>
              </w:rPr>
            </w:pPr>
            <w:ins w:id="3711" w:author="Author" w:date="2018-02-20T11:30: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04B77E00" w14:textId="77777777" w:rsidR="004B5EB0" w:rsidRPr="00CF1425" w:rsidRDefault="004B5EB0" w:rsidP="00F8415C">
            <w:pPr>
              <w:pStyle w:val="SAPTableHeader"/>
              <w:rPr>
                <w:ins w:id="3712" w:author="Author" w:date="2018-02-20T11:30:00Z"/>
              </w:rPr>
            </w:pPr>
          </w:p>
        </w:tc>
      </w:tr>
      <w:tr w:rsidR="004B5EB0" w:rsidRPr="00AF5AE4" w14:paraId="49134281" w14:textId="77777777" w:rsidTr="004B5EB0">
        <w:trPr>
          <w:trHeight w:val="360"/>
          <w:ins w:id="3713"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7D2728DB" w14:textId="77777777" w:rsidR="004B5EB0" w:rsidRDefault="004B5EB0" w:rsidP="00F8415C">
            <w:pPr>
              <w:rPr>
                <w:ins w:id="3714" w:author="Author" w:date="2018-02-20T11:30:00Z"/>
                <w:rStyle w:val="SAPScreenElement"/>
              </w:rPr>
            </w:pPr>
            <w:ins w:id="3715" w:author="Author" w:date="2018-02-20T11:30: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62574587" w14:textId="0455F2E3" w:rsidR="004B5EB0" w:rsidRPr="007055F5" w:rsidRDefault="004B5EB0" w:rsidP="00F8415C">
            <w:pPr>
              <w:spacing w:before="0" w:after="0" w:line="240" w:lineRule="auto"/>
              <w:rPr>
                <w:ins w:id="3716" w:author="Author" w:date="2018-02-20T11:30:00Z"/>
                <w:rStyle w:val="SAPScreenElement"/>
              </w:rPr>
            </w:pPr>
            <w:ins w:id="3717" w:author="Author" w:date="2018-02-20T11:30:00Z">
              <w:r w:rsidRPr="007055F5">
                <w:rPr>
                  <w:rPrChange w:id="3718" w:author="Author" w:date="2018-02-26T11:23:00Z">
                    <w:rPr>
                      <w:rFonts w:ascii="BentonSans Book Italic" w:hAnsi="BentonSans Book Italic"/>
                      <w:color w:val="003283"/>
                    </w:rPr>
                  </w:rPrChange>
                </w:rPr>
                <w:t xml:space="preserve">This field should be maintained in case Position Management is </w:t>
              </w:r>
              <w:del w:id="3719" w:author="Author" w:date="2018-02-26T11:23:00Z">
                <w:r w:rsidRPr="007055F5" w:rsidDel="003D140F">
                  <w:rPr>
                    <w:strike/>
                    <w:rPrChange w:id="3720" w:author="Author" w:date="2018-02-26T11:23:00Z">
                      <w:rPr>
                        <w:strike/>
                        <w:highlight w:val="yellow"/>
                      </w:rPr>
                    </w:rPrChange>
                  </w:rPr>
                  <w:delText>enabled</w:delText>
                </w:r>
                <w:r w:rsidRPr="007055F5" w:rsidDel="003D140F">
                  <w:delText xml:space="preserve"> </w:delText>
                </w:r>
              </w:del>
              <w:r w:rsidRPr="007055F5">
                <w:rPr>
                  <w:rPrChange w:id="3721" w:author="Author" w:date="2018-02-26T11:23:00Z">
                    <w:rPr>
                      <w:highlight w:val="yellow"/>
                    </w:rPr>
                  </w:rPrChange>
                </w:rPr>
                <w:t>implemented</w:t>
              </w:r>
              <w:r w:rsidRPr="007055F5">
                <w:t xml:space="preserve"> in your Employee Central instance.</w:t>
              </w:r>
            </w:ins>
          </w:p>
        </w:tc>
      </w:tr>
      <w:tr w:rsidR="004B5EB0" w:rsidRPr="00AF5AE4" w14:paraId="764B3678" w14:textId="77777777" w:rsidTr="004B5EB0">
        <w:trPr>
          <w:trHeight w:val="360"/>
          <w:ins w:id="3722"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02EB2F60" w14:textId="77777777" w:rsidR="004B5EB0" w:rsidRDefault="004B5EB0" w:rsidP="00F8415C">
            <w:pPr>
              <w:rPr>
                <w:ins w:id="3723" w:author="Author" w:date="2018-02-20T11:30:00Z"/>
                <w:rStyle w:val="SAPScreenElement"/>
              </w:rPr>
            </w:pPr>
            <w:ins w:id="3724" w:author="Author" w:date="2018-02-20T11:30: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1385278E" w14:textId="0E345976" w:rsidR="004B5EB0" w:rsidRPr="007055F5" w:rsidRDefault="004B5EB0" w:rsidP="00F8415C">
            <w:pPr>
              <w:rPr>
                <w:ins w:id="3725" w:author="Author" w:date="2018-02-20T11:30:00Z"/>
                <w:rStyle w:val="SAPScreenElement"/>
              </w:rPr>
            </w:pPr>
            <w:ins w:id="3726" w:author="Author" w:date="2018-02-20T11:30:00Z">
              <w:r w:rsidRPr="007055F5">
                <w:rPr>
                  <w:rPrChange w:id="3727" w:author="Author" w:date="2018-02-26T11:23:00Z">
                    <w:rPr>
                      <w:rFonts w:ascii="BentonSans Book Italic" w:hAnsi="BentonSans Book Italic"/>
                      <w:color w:val="003283"/>
                    </w:rPr>
                  </w:rPrChange>
                </w:rPr>
                <w:t xml:space="preserve">This field should be maintained in case Position Management is </w:t>
              </w:r>
              <w:del w:id="3728" w:author="Author" w:date="2018-02-26T11:23:00Z">
                <w:r w:rsidRPr="007055F5" w:rsidDel="003D140F">
                  <w:rPr>
                    <w:strike/>
                    <w:rPrChange w:id="3729" w:author="Author" w:date="2018-02-26T11:23:00Z">
                      <w:rPr>
                        <w:strike/>
                        <w:highlight w:val="yellow"/>
                      </w:rPr>
                    </w:rPrChange>
                  </w:rPr>
                  <w:delText>enabled</w:delText>
                </w:r>
                <w:r w:rsidRPr="007055F5" w:rsidDel="003D140F">
                  <w:delText xml:space="preserve"> </w:delText>
                </w:r>
              </w:del>
              <w:r w:rsidRPr="007055F5">
                <w:rPr>
                  <w:rPrChange w:id="3730" w:author="Author" w:date="2018-02-26T11:23:00Z">
                    <w:rPr>
                      <w:highlight w:val="yellow"/>
                    </w:rPr>
                  </w:rPrChange>
                </w:rPr>
                <w:t>implemented</w:t>
              </w:r>
              <w:r w:rsidRPr="007055F5">
                <w:t xml:space="preserve"> in your Employee Central instance.</w:t>
              </w:r>
            </w:ins>
          </w:p>
        </w:tc>
      </w:tr>
      <w:tr w:rsidR="004B5EB0" w:rsidRPr="00AF5AE4" w14:paraId="0B4B12C1" w14:textId="77777777" w:rsidTr="004B5EB0">
        <w:trPr>
          <w:trHeight w:val="360"/>
          <w:ins w:id="3731"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3E75A02A" w14:textId="77777777" w:rsidR="004B5EB0" w:rsidRDefault="004B5EB0" w:rsidP="00F8415C">
            <w:pPr>
              <w:rPr>
                <w:ins w:id="3732" w:author="Author" w:date="2018-02-20T11:30:00Z"/>
                <w:rStyle w:val="SAPScreenElement"/>
              </w:rPr>
            </w:pPr>
            <w:ins w:id="3733" w:author="Author" w:date="2018-02-20T11:30: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418E4DCA" w14:textId="77777777" w:rsidR="004B5EB0" w:rsidRPr="0049257E" w:rsidRDefault="004B5EB0" w:rsidP="00F8415C">
            <w:pPr>
              <w:rPr>
                <w:ins w:id="3734" w:author="Author" w:date="2018-02-20T11:30:00Z"/>
              </w:rPr>
            </w:pPr>
          </w:p>
        </w:tc>
      </w:tr>
      <w:tr w:rsidR="004B5EB0" w:rsidRPr="00AF5AE4" w14:paraId="6BC95DE9" w14:textId="77777777" w:rsidTr="004B5EB0">
        <w:trPr>
          <w:trHeight w:val="360"/>
          <w:ins w:id="3735"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5A1B3DD2" w14:textId="77777777" w:rsidR="004B5EB0" w:rsidRPr="00FF2BB6" w:rsidRDefault="004B5EB0" w:rsidP="00F8415C">
            <w:pPr>
              <w:rPr>
                <w:ins w:id="3736" w:author="Author" w:date="2018-02-20T11:30:00Z"/>
                <w:rStyle w:val="SAPScreenElement"/>
              </w:rPr>
            </w:pPr>
            <w:ins w:id="3737" w:author="Author" w:date="2018-02-20T11:30: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621F749C" w14:textId="77777777" w:rsidR="004B5EB0" w:rsidRPr="007055F5" w:rsidRDefault="004B5EB0" w:rsidP="00F8415C">
            <w:pPr>
              <w:rPr>
                <w:ins w:id="3738" w:author="Author" w:date="2018-02-20T11:30:00Z"/>
              </w:rPr>
            </w:pPr>
            <w:ins w:id="3739" w:author="Author" w:date="2018-02-20T11:30:00Z">
              <w:r w:rsidRPr="007055F5">
                <w:t xml:space="preserve">A change of the FTE value </w:t>
              </w:r>
              <w:r w:rsidRPr="007055F5">
                <w:rPr>
                  <w:rPrChange w:id="3740" w:author="Author" w:date="2018-02-26T11:23: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4B5EB0" w:rsidRPr="00AF5AE4" w14:paraId="328EAA47" w14:textId="77777777" w:rsidTr="004B5EB0">
        <w:trPr>
          <w:trHeight w:val="360"/>
          <w:ins w:id="3741"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27249A4C" w14:textId="77777777" w:rsidR="004B5EB0" w:rsidRPr="002E7A7B" w:rsidRDefault="004B5EB0" w:rsidP="00F8415C">
            <w:pPr>
              <w:rPr>
                <w:ins w:id="3742" w:author="Author" w:date="2018-02-20T11:30:00Z"/>
              </w:rPr>
            </w:pPr>
            <w:ins w:id="3743" w:author="Author" w:date="2018-02-20T11:30: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424029C1" w14:textId="77777777" w:rsidR="004B5EB0" w:rsidRPr="0049257E" w:rsidRDefault="004B5EB0" w:rsidP="00F8415C">
            <w:pPr>
              <w:rPr>
                <w:ins w:id="3744" w:author="Author" w:date="2018-02-20T11:30:00Z"/>
              </w:rPr>
            </w:pPr>
          </w:p>
        </w:tc>
      </w:tr>
      <w:tr w:rsidR="004B5EB0" w:rsidRPr="00AF5AE4" w14:paraId="01F2608C" w14:textId="77777777" w:rsidTr="004B5EB0">
        <w:trPr>
          <w:trHeight w:val="360"/>
          <w:ins w:id="3745" w:author="Author" w:date="2018-02-20T11:30:00Z"/>
        </w:trPr>
        <w:tc>
          <w:tcPr>
            <w:tcW w:w="4472" w:type="dxa"/>
            <w:tcBorders>
              <w:top w:val="single" w:sz="8" w:space="0" w:color="999999"/>
              <w:left w:val="single" w:sz="8" w:space="0" w:color="999999"/>
              <w:bottom w:val="single" w:sz="8" w:space="0" w:color="999999"/>
              <w:right w:val="single" w:sz="8" w:space="0" w:color="999999"/>
            </w:tcBorders>
          </w:tcPr>
          <w:p w14:paraId="2627457A" w14:textId="77777777" w:rsidR="004B5EB0" w:rsidRDefault="004B5EB0" w:rsidP="00F8415C">
            <w:pPr>
              <w:rPr>
                <w:ins w:id="3746" w:author="Author" w:date="2018-02-20T11:30:00Z"/>
                <w:rStyle w:val="SAPScreenElement"/>
              </w:rPr>
            </w:pPr>
            <w:ins w:id="3747" w:author="Author" w:date="2018-02-20T11:30: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4BA13170" w14:textId="77777777" w:rsidR="004B5EB0" w:rsidRDefault="004B5EB0" w:rsidP="00F8415C">
            <w:pPr>
              <w:rPr>
                <w:ins w:id="3748" w:author="Author" w:date="2018-02-20T11:30:00Z"/>
                <w:rStyle w:val="SAPScreenElement"/>
              </w:rPr>
            </w:pPr>
            <w:ins w:id="3749" w:author="Author" w:date="2018-02-20T11:30:00Z">
              <w:r w:rsidRPr="00273716">
                <w:t>Optionally, you can attach a supporting document</w:t>
              </w:r>
              <w:r w:rsidRPr="00273716">
                <w:rPr>
                  <w:color w:val="1F497D"/>
                </w:rPr>
                <w:t xml:space="preserve"> </w:t>
              </w:r>
              <w:r w:rsidRPr="00273716">
                <w:t>on the pay grade change</w:t>
              </w:r>
            </w:ins>
          </w:p>
        </w:tc>
      </w:tr>
    </w:tbl>
    <w:p w14:paraId="35C46621" w14:textId="0B94898A" w:rsidR="007E5A13" w:rsidRPr="0070179D" w:rsidRDefault="007E5A13">
      <w:pPr>
        <w:pStyle w:val="Heading3"/>
        <w:spacing w:before="240" w:after="120"/>
        <w:ind w:left="851" w:hanging="851"/>
        <w:rPr>
          <w:ins w:id="3750" w:author="Author" w:date="2018-01-17T11:44:00Z"/>
          <w:rPrChange w:id="3751" w:author="Author" w:date="2018-02-26T10:34:00Z">
            <w:rPr>
              <w:ins w:id="3752" w:author="Author" w:date="2018-01-17T11:44:00Z"/>
              <w:highlight w:val="yellow"/>
            </w:rPr>
          </w:rPrChange>
        </w:rPr>
        <w:pPrChange w:id="3753" w:author="Author" w:date="2018-01-17T14:18:00Z">
          <w:pPr>
            <w:pStyle w:val="Heading3"/>
            <w:spacing w:before="240" w:after="120"/>
          </w:pPr>
        </w:pPrChange>
      </w:pPr>
      <w:bookmarkStart w:id="3754" w:name="_Toc507407946"/>
      <w:ins w:id="3755" w:author="Author" w:date="2018-01-17T11:44:00Z">
        <w:r w:rsidRPr="0070179D">
          <w:rPr>
            <w:rPrChange w:id="3756" w:author="Author" w:date="2018-02-26T10:34:00Z">
              <w:rPr>
                <w:highlight w:val="yellow"/>
              </w:rPr>
            </w:rPrChange>
          </w:rPr>
          <w:t>Germany (DE)</w:t>
        </w:r>
        <w:bookmarkEnd w:id="3617"/>
        <w:bookmarkEnd w:id="3618"/>
        <w:bookmarkEnd w:id="3754"/>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7E5A13" w:rsidRPr="00FF2BB6" w:rsidDel="00886C6D" w14:paraId="61ACB533" w14:textId="26B9980A" w:rsidTr="00F57D3B">
        <w:trPr>
          <w:gridAfter w:val="1"/>
          <w:wAfter w:w="4472" w:type="dxa"/>
          <w:trHeight w:val="432"/>
          <w:tblHeader/>
          <w:ins w:id="3757" w:author="Author" w:date="2018-01-17T11:44:00Z"/>
          <w:del w:id="3758" w:author="Author" w:date="2018-01-17T14:10: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4A8EC1C6" w14:textId="6E2BF096" w:rsidR="007E5A13" w:rsidRPr="00FF2BB6" w:rsidDel="00886C6D" w:rsidRDefault="007E5A13">
            <w:pPr>
              <w:pStyle w:val="SAPTableHeader"/>
              <w:spacing w:before="240" w:after="120"/>
              <w:ind w:left="851" w:hanging="851"/>
              <w:rPr>
                <w:ins w:id="3759" w:author="Author" w:date="2018-01-17T11:44:00Z"/>
                <w:del w:id="3760" w:author="Author" w:date="2018-01-17T14:10:00Z"/>
                <w:highlight w:val="yellow"/>
                <w:rPrChange w:id="3761" w:author="Author" w:date="2018-01-17T14:18:00Z">
                  <w:rPr>
                    <w:ins w:id="3762" w:author="Author" w:date="2018-01-17T11:44:00Z"/>
                    <w:del w:id="3763" w:author="Author" w:date="2018-01-17T14:10:00Z"/>
                  </w:rPr>
                </w:rPrChange>
              </w:rPr>
              <w:pPrChange w:id="3764" w:author="Author" w:date="2018-01-17T14:18:00Z">
                <w:pPr>
                  <w:pStyle w:val="SAPTableHeader"/>
                </w:pPr>
              </w:pPrChange>
            </w:pPr>
            <w:ins w:id="3765" w:author="Author" w:date="2018-01-17T11:44:00Z">
              <w:del w:id="3766" w:author="Author" w:date="2018-01-17T14:10:00Z">
                <w:r w:rsidRPr="00FF2BB6" w:rsidDel="00886C6D">
                  <w:rPr>
                    <w:highlight w:val="yellow"/>
                    <w:rPrChange w:id="3767" w:author="Author" w:date="2018-01-17T14:18:00Z">
                      <w:rPr/>
                    </w:rPrChange>
                  </w:rPr>
                  <w:delText>User Entries: Field Name: User Action and Value</w:delText>
                </w:r>
                <w:bookmarkStart w:id="3768" w:name="_Toc503966069"/>
                <w:bookmarkEnd w:id="3768"/>
              </w:del>
            </w:ins>
          </w:p>
        </w:tc>
        <w:bookmarkStart w:id="3769" w:name="_Toc503966070"/>
        <w:bookmarkEnd w:id="3769"/>
      </w:tr>
      <w:tr w:rsidR="007E5A13" w:rsidRPr="00FF2BB6" w:rsidDel="00886C6D" w14:paraId="3C308BA7" w14:textId="21C26A77" w:rsidTr="00F57D3B">
        <w:trPr>
          <w:gridAfter w:val="1"/>
          <w:wAfter w:w="4472" w:type="dxa"/>
          <w:trHeight w:val="360"/>
          <w:ins w:id="3770" w:author="Author" w:date="2018-01-17T11:44:00Z"/>
          <w:del w:id="3771" w:author="Author" w:date="2018-01-17T14:10:00Z"/>
        </w:trPr>
        <w:tc>
          <w:tcPr>
            <w:tcW w:w="4472" w:type="dxa"/>
            <w:tcBorders>
              <w:top w:val="single" w:sz="8" w:space="0" w:color="999999"/>
              <w:left w:val="single" w:sz="8" w:space="0" w:color="999999"/>
              <w:bottom w:val="single" w:sz="8" w:space="0" w:color="999999"/>
              <w:right w:val="single" w:sz="8" w:space="0" w:color="999999"/>
            </w:tcBorders>
          </w:tcPr>
          <w:p w14:paraId="39B0516D" w14:textId="2EBCF2FC" w:rsidR="007E5A13" w:rsidRPr="00FF2BB6" w:rsidDel="00886C6D" w:rsidRDefault="007E5A13">
            <w:pPr>
              <w:spacing w:before="240" w:after="120"/>
              <w:ind w:left="851" w:hanging="851"/>
              <w:rPr>
                <w:ins w:id="3772" w:author="Author" w:date="2018-01-17T11:44:00Z"/>
                <w:del w:id="3773" w:author="Author" w:date="2018-01-17T14:10:00Z"/>
                <w:rFonts w:ascii="BentonSans Bold" w:hAnsi="BentonSans Bold"/>
                <w:color w:val="666666"/>
                <w:highlight w:val="yellow"/>
                <w:rPrChange w:id="3774" w:author="Author" w:date="2018-01-17T14:18:00Z">
                  <w:rPr>
                    <w:ins w:id="3775" w:author="Author" w:date="2018-01-17T11:44:00Z"/>
                    <w:del w:id="3776" w:author="Author" w:date="2018-01-17T14:10:00Z"/>
                    <w:rStyle w:val="SAPScreenElement"/>
                  </w:rPr>
                </w:rPrChange>
              </w:rPr>
              <w:pPrChange w:id="3777" w:author="Author" w:date="2018-01-17T14:18:00Z">
                <w:pPr/>
              </w:pPrChange>
            </w:pPr>
            <w:ins w:id="3778" w:author="Author" w:date="2018-01-17T11:44:00Z">
              <w:del w:id="3779" w:author="Author" w:date="2018-01-17T14:10:00Z">
                <w:r w:rsidRPr="00FF2BB6" w:rsidDel="00886C6D">
                  <w:rPr>
                    <w:rFonts w:ascii="BentonSans Bold" w:hAnsi="BentonSans Bold"/>
                    <w:color w:val="666666"/>
                    <w:highlight w:val="yellow"/>
                    <w:rPrChange w:id="3780" w:author="Author" w:date="2018-01-17T14:18:00Z">
                      <w:rPr>
                        <w:rStyle w:val="SAPScreenElement"/>
                      </w:rPr>
                    </w:rPrChange>
                  </w:rPr>
                  <w:delText xml:space="preserve">Pay Grade: </w:delText>
                </w:r>
                <w:r w:rsidRPr="00FF2BB6" w:rsidDel="00886C6D">
                  <w:rPr>
                    <w:highlight w:val="yellow"/>
                    <w:rPrChange w:id="3781" w:author="Author" w:date="2018-01-17T14:18:00Z">
                      <w:rPr/>
                    </w:rPrChange>
                  </w:rPr>
                  <w:delText>select from drop down a higher/lower grade</w:delText>
                </w:r>
                <w:bookmarkStart w:id="3782" w:name="_Toc503966071"/>
                <w:bookmarkEnd w:id="3782"/>
              </w:del>
            </w:ins>
          </w:p>
        </w:tc>
        <w:bookmarkStart w:id="3783" w:name="_Toc503966072"/>
        <w:bookmarkEnd w:id="3783"/>
      </w:tr>
      <w:tr w:rsidR="007E5A13" w:rsidRPr="00FF2BB6" w:rsidDel="00886C6D" w14:paraId="6571694D" w14:textId="6DDA5265" w:rsidTr="00F57D3B">
        <w:trPr>
          <w:gridAfter w:val="1"/>
          <w:wAfter w:w="4472" w:type="dxa"/>
          <w:trHeight w:val="360"/>
          <w:ins w:id="3784" w:author="Author" w:date="2018-01-17T11:44:00Z"/>
          <w:del w:id="3785" w:author="Author" w:date="2018-01-17T14:10:00Z"/>
        </w:trPr>
        <w:tc>
          <w:tcPr>
            <w:tcW w:w="4472" w:type="dxa"/>
            <w:tcBorders>
              <w:top w:val="single" w:sz="8" w:space="0" w:color="999999"/>
              <w:left w:val="single" w:sz="8" w:space="0" w:color="999999"/>
              <w:bottom w:val="single" w:sz="8" w:space="0" w:color="999999"/>
              <w:right w:val="single" w:sz="8" w:space="0" w:color="999999"/>
            </w:tcBorders>
          </w:tcPr>
          <w:p w14:paraId="2D6A6354" w14:textId="1DF8D399" w:rsidR="007E5A13" w:rsidRPr="00FF2BB6" w:rsidDel="00886C6D" w:rsidRDefault="007E5A13">
            <w:pPr>
              <w:spacing w:before="240" w:after="120"/>
              <w:ind w:left="851" w:hanging="851"/>
              <w:rPr>
                <w:ins w:id="3786" w:author="Author" w:date="2018-01-17T11:44:00Z"/>
                <w:del w:id="3787" w:author="Author" w:date="2018-01-17T14:10:00Z"/>
                <w:rFonts w:ascii="BentonSans Bold" w:hAnsi="BentonSans Bold"/>
                <w:color w:val="666666"/>
                <w:highlight w:val="yellow"/>
                <w:rPrChange w:id="3788" w:author="Author" w:date="2018-01-17T14:18:00Z">
                  <w:rPr>
                    <w:ins w:id="3789" w:author="Author" w:date="2018-01-17T11:44:00Z"/>
                    <w:del w:id="3790" w:author="Author" w:date="2018-01-17T14:10:00Z"/>
                    <w:rStyle w:val="SAPScreenElement"/>
                  </w:rPr>
                </w:rPrChange>
              </w:rPr>
              <w:pPrChange w:id="3791" w:author="Author" w:date="2018-01-17T14:18:00Z">
                <w:pPr/>
              </w:pPrChange>
            </w:pPr>
            <w:ins w:id="3792" w:author="Author" w:date="2018-01-17T11:44:00Z">
              <w:del w:id="3793" w:author="Author" w:date="2018-01-17T14:10:00Z">
                <w:r w:rsidRPr="00FF2BB6" w:rsidDel="00886C6D">
                  <w:rPr>
                    <w:rFonts w:ascii="BentonSans Bold" w:hAnsi="BentonSans Bold"/>
                    <w:color w:val="666666"/>
                    <w:highlight w:val="yellow"/>
                    <w:rPrChange w:id="3794" w:author="Author" w:date="2018-01-17T14:18:00Z">
                      <w:rPr>
                        <w:rStyle w:val="SAPScreenElement"/>
                      </w:rPr>
                    </w:rPrChange>
                  </w:rPr>
                  <w:delText xml:space="preserve">Attachment: </w:delText>
                </w:r>
                <w:r w:rsidRPr="00FF2BB6" w:rsidDel="00886C6D">
                  <w:rPr>
                    <w:highlight w:val="yellow"/>
                    <w:rPrChange w:id="3795" w:author="Author" w:date="2018-01-17T14:18:00Z">
                      <w:rPr/>
                    </w:rPrChange>
                  </w:rPr>
                  <w:delText>Optionally, you can attach a supporting document</w:delText>
                </w:r>
                <w:r w:rsidRPr="00FF2BB6" w:rsidDel="00886C6D">
                  <w:rPr>
                    <w:color w:val="666666"/>
                    <w:highlight w:val="yellow"/>
                    <w:rPrChange w:id="3796" w:author="Author" w:date="2018-01-17T14:18:00Z">
                      <w:rPr>
                        <w:color w:val="1F497D"/>
                      </w:rPr>
                    </w:rPrChange>
                  </w:rPr>
                  <w:delText xml:space="preserve"> </w:delText>
                </w:r>
                <w:r w:rsidRPr="00FF2BB6" w:rsidDel="00886C6D">
                  <w:rPr>
                    <w:highlight w:val="yellow"/>
                    <w:rPrChange w:id="3797" w:author="Author" w:date="2018-01-17T14:18:00Z">
                      <w:rPr/>
                    </w:rPrChange>
                  </w:rPr>
                  <w:delText>on the pay grade change</w:delText>
                </w:r>
                <w:r w:rsidRPr="00FF2BB6" w:rsidDel="00886C6D">
                  <w:rPr>
                    <w:color w:val="666666"/>
                    <w:highlight w:val="yellow"/>
                    <w:rPrChange w:id="3798" w:author="Author" w:date="2018-01-17T14:18:00Z">
                      <w:rPr>
                        <w:color w:val="1F497D"/>
                      </w:rPr>
                    </w:rPrChange>
                  </w:rPr>
                  <w:delText>.</w:delText>
                </w:r>
                <w:r w:rsidRPr="00FF2BB6" w:rsidDel="00886C6D">
                  <w:rPr>
                    <w:highlight w:val="yellow"/>
                    <w:rPrChange w:id="3799" w:author="Author" w:date="2018-01-17T14:18:00Z">
                      <w:rPr/>
                    </w:rPrChange>
                  </w:rPr>
                  <w:delText xml:space="preserve"> For this, use drag and drop or the + button.</w:delText>
                </w:r>
                <w:bookmarkStart w:id="3800" w:name="_Toc503966073"/>
                <w:bookmarkEnd w:id="3800"/>
              </w:del>
            </w:ins>
          </w:p>
        </w:tc>
        <w:bookmarkStart w:id="3801" w:name="_Toc503966074"/>
        <w:bookmarkEnd w:id="3801"/>
      </w:tr>
      <w:tr w:rsidR="00F57D3B" w:rsidRPr="00CF1425" w14:paraId="57D33C20" w14:textId="77777777" w:rsidTr="00F57D3B">
        <w:trPr>
          <w:trHeight w:val="432"/>
          <w:tblHeader/>
          <w:ins w:id="3802" w:author="Author" w:date="2018-02-20T11:35: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97D0036" w14:textId="77777777" w:rsidR="00F57D3B" w:rsidRPr="00CF1425" w:rsidRDefault="00F57D3B" w:rsidP="00F8415C">
            <w:pPr>
              <w:pStyle w:val="SAPTableHeader"/>
              <w:rPr>
                <w:ins w:id="3803" w:author="Author" w:date="2018-02-20T11:35:00Z"/>
              </w:rPr>
            </w:pPr>
            <w:ins w:id="3804" w:author="Author" w:date="2018-02-20T11:35: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6B7DE551" w14:textId="77777777" w:rsidR="00F57D3B" w:rsidRPr="00CF1425" w:rsidRDefault="00F57D3B" w:rsidP="00F8415C">
            <w:pPr>
              <w:pStyle w:val="SAPTableHeader"/>
              <w:rPr>
                <w:ins w:id="3805" w:author="Author" w:date="2018-02-20T11:35:00Z"/>
              </w:rPr>
            </w:pPr>
          </w:p>
        </w:tc>
      </w:tr>
      <w:tr w:rsidR="00F57D3B" w:rsidRPr="00AF5AE4" w14:paraId="3DA43871" w14:textId="77777777" w:rsidTr="00F57D3B">
        <w:trPr>
          <w:trHeight w:val="360"/>
          <w:ins w:id="3806"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5DB68073" w14:textId="77777777" w:rsidR="00F57D3B" w:rsidRDefault="00F57D3B" w:rsidP="00F8415C">
            <w:pPr>
              <w:rPr>
                <w:ins w:id="3807" w:author="Author" w:date="2018-02-20T11:35:00Z"/>
                <w:rStyle w:val="SAPScreenElement"/>
              </w:rPr>
            </w:pPr>
            <w:ins w:id="3808" w:author="Author" w:date="2018-02-20T11:35: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3D6A9A0A" w14:textId="53EF5B81" w:rsidR="00F57D3B" w:rsidRPr="007055F5" w:rsidRDefault="00F57D3B" w:rsidP="00F8415C">
            <w:pPr>
              <w:spacing w:before="0" w:after="0" w:line="240" w:lineRule="auto"/>
              <w:rPr>
                <w:ins w:id="3809" w:author="Author" w:date="2018-02-20T11:35:00Z"/>
                <w:rStyle w:val="SAPScreenElement"/>
              </w:rPr>
            </w:pPr>
            <w:ins w:id="3810" w:author="Author" w:date="2018-02-20T11:35:00Z">
              <w:r w:rsidRPr="007055F5">
                <w:rPr>
                  <w:rPrChange w:id="3811" w:author="Author" w:date="2018-02-26T11:23:00Z">
                    <w:rPr>
                      <w:rFonts w:ascii="BentonSans Book Italic" w:hAnsi="BentonSans Book Italic"/>
                      <w:color w:val="003283"/>
                    </w:rPr>
                  </w:rPrChange>
                </w:rPr>
                <w:t xml:space="preserve">This field should be maintained in case Position Management is </w:t>
              </w:r>
              <w:del w:id="3812" w:author="Author" w:date="2018-02-26T11:23:00Z">
                <w:r w:rsidRPr="007055F5" w:rsidDel="003D140F">
                  <w:rPr>
                    <w:strike/>
                    <w:rPrChange w:id="3813" w:author="Author" w:date="2018-02-26T11:23:00Z">
                      <w:rPr>
                        <w:strike/>
                        <w:highlight w:val="yellow"/>
                      </w:rPr>
                    </w:rPrChange>
                  </w:rPr>
                  <w:delText>enabled</w:delText>
                </w:r>
                <w:r w:rsidRPr="007055F5" w:rsidDel="003D140F">
                  <w:delText xml:space="preserve"> </w:delText>
                </w:r>
              </w:del>
              <w:r w:rsidRPr="007055F5">
                <w:rPr>
                  <w:rPrChange w:id="3814" w:author="Author" w:date="2018-02-26T11:23:00Z">
                    <w:rPr>
                      <w:highlight w:val="yellow"/>
                    </w:rPr>
                  </w:rPrChange>
                </w:rPr>
                <w:t>implemented</w:t>
              </w:r>
              <w:r w:rsidRPr="007055F5">
                <w:t xml:space="preserve"> in your Employee Central instance.</w:t>
              </w:r>
            </w:ins>
          </w:p>
        </w:tc>
      </w:tr>
      <w:tr w:rsidR="00F57D3B" w:rsidRPr="00AF5AE4" w14:paraId="005CA977" w14:textId="77777777" w:rsidTr="00F57D3B">
        <w:trPr>
          <w:trHeight w:val="360"/>
          <w:ins w:id="3815"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6016137A" w14:textId="77777777" w:rsidR="00F57D3B" w:rsidRDefault="00F57D3B" w:rsidP="00F8415C">
            <w:pPr>
              <w:rPr>
                <w:ins w:id="3816" w:author="Author" w:date="2018-02-20T11:35:00Z"/>
                <w:rStyle w:val="SAPScreenElement"/>
              </w:rPr>
            </w:pPr>
            <w:ins w:id="3817" w:author="Author" w:date="2018-02-20T11:35: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49F613A6" w14:textId="696F73C0" w:rsidR="00F57D3B" w:rsidRPr="007055F5" w:rsidRDefault="00F57D3B" w:rsidP="00F8415C">
            <w:pPr>
              <w:rPr>
                <w:ins w:id="3818" w:author="Author" w:date="2018-02-20T11:35:00Z"/>
                <w:rStyle w:val="SAPScreenElement"/>
              </w:rPr>
            </w:pPr>
            <w:ins w:id="3819" w:author="Author" w:date="2018-02-20T11:35:00Z">
              <w:r w:rsidRPr="007055F5">
                <w:rPr>
                  <w:rPrChange w:id="3820" w:author="Author" w:date="2018-02-26T11:23:00Z">
                    <w:rPr>
                      <w:rFonts w:ascii="BentonSans Book Italic" w:hAnsi="BentonSans Book Italic"/>
                      <w:color w:val="003283"/>
                    </w:rPr>
                  </w:rPrChange>
                </w:rPr>
                <w:t xml:space="preserve">This field should be maintained in case Position Management is </w:t>
              </w:r>
              <w:del w:id="3821" w:author="Author" w:date="2018-02-26T11:23:00Z">
                <w:r w:rsidRPr="007055F5" w:rsidDel="003D140F">
                  <w:rPr>
                    <w:strike/>
                    <w:rPrChange w:id="3822" w:author="Author" w:date="2018-02-26T11:23:00Z">
                      <w:rPr>
                        <w:strike/>
                        <w:highlight w:val="yellow"/>
                      </w:rPr>
                    </w:rPrChange>
                  </w:rPr>
                  <w:delText>enabled</w:delText>
                </w:r>
                <w:r w:rsidRPr="007055F5" w:rsidDel="003D140F">
                  <w:delText xml:space="preserve"> </w:delText>
                </w:r>
              </w:del>
              <w:r w:rsidRPr="007055F5">
                <w:rPr>
                  <w:rPrChange w:id="3823" w:author="Author" w:date="2018-02-26T11:23:00Z">
                    <w:rPr>
                      <w:highlight w:val="yellow"/>
                    </w:rPr>
                  </w:rPrChange>
                </w:rPr>
                <w:t>implemented</w:t>
              </w:r>
              <w:r w:rsidRPr="007055F5">
                <w:t xml:space="preserve"> in your Employee Central instance.</w:t>
              </w:r>
            </w:ins>
          </w:p>
        </w:tc>
      </w:tr>
      <w:tr w:rsidR="00F57D3B" w:rsidRPr="00AF5AE4" w14:paraId="31771E38" w14:textId="77777777" w:rsidTr="00F57D3B">
        <w:trPr>
          <w:trHeight w:val="360"/>
          <w:ins w:id="3824"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7DDDEBC1" w14:textId="77777777" w:rsidR="00F57D3B" w:rsidRDefault="00F57D3B" w:rsidP="00F8415C">
            <w:pPr>
              <w:rPr>
                <w:ins w:id="3825" w:author="Author" w:date="2018-02-20T11:35:00Z"/>
                <w:rStyle w:val="SAPScreenElement"/>
              </w:rPr>
            </w:pPr>
            <w:ins w:id="3826" w:author="Author" w:date="2018-02-20T11:35: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45AA4DCA" w14:textId="77777777" w:rsidR="00F57D3B" w:rsidRPr="007055F5" w:rsidRDefault="00F57D3B" w:rsidP="00F8415C">
            <w:pPr>
              <w:rPr>
                <w:ins w:id="3827" w:author="Author" w:date="2018-02-20T11:35:00Z"/>
              </w:rPr>
            </w:pPr>
          </w:p>
        </w:tc>
      </w:tr>
      <w:tr w:rsidR="00F57D3B" w:rsidRPr="00AF5AE4" w14:paraId="03414CF0" w14:textId="77777777" w:rsidTr="00F57D3B">
        <w:trPr>
          <w:trHeight w:val="360"/>
          <w:ins w:id="3828"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41CF0A08" w14:textId="77777777" w:rsidR="00F57D3B" w:rsidRPr="00FF2BB6" w:rsidRDefault="00F57D3B" w:rsidP="00F8415C">
            <w:pPr>
              <w:rPr>
                <w:ins w:id="3829" w:author="Author" w:date="2018-02-20T11:35:00Z"/>
                <w:rStyle w:val="SAPScreenElement"/>
              </w:rPr>
            </w:pPr>
            <w:ins w:id="3830" w:author="Author" w:date="2018-02-20T11:35: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3EC0BDE2" w14:textId="77777777" w:rsidR="00F57D3B" w:rsidRPr="007055F5" w:rsidRDefault="00F57D3B" w:rsidP="00F8415C">
            <w:pPr>
              <w:rPr>
                <w:ins w:id="3831" w:author="Author" w:date="2018-02-20T11:35:00Z"/>
              </w:rPr>
            </w:pPr>
            <w:ins w:id="3832" w:author="Author" w:date="2018-02-20T11:35:00Z">
              <w:r w:rsidRPr="007055F5">
                <w:t xml:space="preserve">A change of the FTE value </w:t>
              </w:r>
              <w:r w:rsidRPr="007055F5">
                <w:rPr>
                  <w:rPrChange w:id="3833" w:author="Author" w:date="2018-02-26T11:23: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F57D3B" w:rsidRPr="00AF5AE4" w14:paraId="3C3BD93F" w14:textId="77777777" w:rsidTr="00F57D3B">
        <w:trPr>
          <w:trHeight w:val="360"/>
          <w:ins w:id="3834"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7B3151C0" w14:textId="77777777" w:rsidR="00F57D3B" w:rsidRPr="002E7A7B" w:rsidRDefault="00F57D3B" w:rsidP="00F8415C">
            <w:pPr>
              <w:rPr>
                <w:ins w:id="3835" w:author="Author" w:date="2018-02-20T11:35:00Z"/>
              </w:rPr>
            </w:pPr>
            <w:ins w:id="3836" w:author="Author" w:date="2018-02-20T11:35: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2E1A264B" w14:textId="77777777" w:rsidR="00F57D3B" w:rsidRPr="0049257E" w:rsidRDefault="00F57D3B" w:rsidP="00F8415C">
            <w:pPr>
              <w:rPr>
                <w:ins w:id="3837" w:author="Author" w:date="2018-02-20T11:35:00Z"/>
              </w:rPr>
            </w:pPr>
          </w:p>
        </w:tc>
      </w:tr>
      <w:tr w:rsidR="00F57D3B" w:rsidRPr="00AF5AE4" w14:paraId="1E5A64FF" w14:textId="77777777" w:rsidTr="00F57D3B">
        <w:trPr>
          <w:trHeight w:val="360"/>
          <w:ins w:id="3838" w:author="Author" w:date="2018-02-20T11:35:00Z"/>
        </w:trPr>
        <w:tc>
          <w:tcPr>
            <w:tcW w:w="4472" w:type="dxa"/>
            <w:tcBorders>
              <w:top w:val="single" w:sz="8" w:space="0" w:color="999999"/>
              <w:left w:val="single" w:sz="8" w:space="0" w:color="999999"/>
              <w:bottom w:val="single" w:sz="8" w:space="0" w:color="999999"/>
              <w:right w:val="single" w:sz="8" w:space="0" w:color="999999"/>
            </w:tcBorders>
          </w:tcPr>
          <w:p w14:paraId="5F0A2319" w14:textId="77777777" w:rsidR="00F57D3B" w:rsidRDefault="00F57D3B" w:rsidP="00F8415C">
            <w:pPr>
              <w:rPr>
                <w:ins w:id="3839" w:author="Author" w:date="2018-02-20T11:35:00Z"/>
                <w:rStyle w:val="SAPScreenElement"/>
              </w:rPr>
            </w:pPr>
            <w:ins w:id="3840" w:author="Author" w:date="2018-02-20T11:35: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22F14E6D" w14:textId="77777777" w:rsidR="00F57D3B" w:rsidRDefault="00F57D3B" w:rsidP="00F8415C">
            <w:pPr>
              <w:rPr>
                <w:ins w:id="3841" w:author="Author" w:date="2018-02-20T11:35:00Z"/>
                <w:rStyle w:val="SAPScreenElement"/>
              </w:rPr>
            </w:pPr>
            <w:ins w:id="3842" w:author="Author" w:date="2018-02-20T11:35:00Z">
              <w:r w:rsidRPr="00273716">
                <w:t>Optionally, you can attach a supporting document</w:t>
              </w:r>
              <w:r w:rsidRPr="00273716">
                <w:rPr>
                  <w:color w:val="1F497D"/>
                </w:rPr>
                <w:t xml:space="preserve"> </w:t>
              </w:r>
              <w:r w:rsidRPr="00273716">
                <w:t>on the pay grade change</w:t>
              </w:r>
            </w:ins>
          </w:p>
        </w:tc>
      </w:tr>
    </w:tbl>
    <w:p w14:paraId="1970A9A1" w14:textId="40986E56" w:rsidR="007E5A13" w:rsidRPr="0070179D" w:rsidRDefault="007E5A13">
      <w:pPr>
        <w:pStyle w:val="Heading3"/>
        <w:spacing w:before="240" w:after="120"/>
        <w:ind w:left="851" w:hanging="851"/>
        <w:rPr>
          <w:ins w:id="3843" w:author="Author" w:date="2018-01-17T14:12:00Z"/>
          <w:rPrChange w:id="3844" w:author="Author" w:date="2018-02-26T10:34:00Z">
            <w:rPr>
              <w:ins w:id="3845" w:author="Author" w:date="2018-01-17T14:12:00Z"/>
              <w:highlight w:val="yellow"/>
            </w:rPr>
          </w:rPrChange>
        </w:rPr>
        <w:pPrChange w:id="3846" w:author="Author" w:date="2018-01-17T14:18:00Z">
          <w:pPr>
            <w:pStyle w:val="Heading3"/>
          </w:pPr>
        </w:pPrChange>
      </w:pPr>
      <w:bookmarkStart w:id="3847" w:name="_Toc507407947"/>
      <w:commentRangeStart w:id="3848"/>
      <w:ins w:id="3849" w:author="Author" w:date="2018-01-17T11:46:00Z">
        <w:r w:rsidRPr="0070179D">
          <w:rPr>
            <w:rPrChange w:id="3850" w:author="Author" w:date="2018-02-26T10:34:00Z">
              <w:rPr>
                <w:highlight w:val="yellow"/>
              </w:rPr>
            </w:rPrChange>
          </w:rPr>
          <w:t>France</w:t>
        </w:r>
      </w:ins>
      <w:commentRangeEnd w:id="3848"/>
      <w:r w:rsidR="00450C9C">
        <w:rPr>
          <w:rStyle w:val="CommentReference"/>
          <w:rFonts w:ascii="BentonSans Book" w:eastAsia="MS Mincho" w:hAnsi="BentonSans Book"/>
          <w:bCs w:val="0"/>
          <w:color w:val="auto"/>
        </w:rPr>
        <w:commentReference w:id="3848"/>
      </w:r>
      <w:ins w:id="3851" w:author="Author" w:date="2018-01-17T11:46:00Z">
        <w:r w:rsidRPr="0070179D">
          <w:rPr>
            <w:rPrChange w:id="3852" w:author="Author" w:date="2018-02-26T10:34:00Z">
              <w:rPr>
                <w:highlight w:val="yellow"/>
              </w:rPr>
            </w:rPrChange>
          </w:rPr>
          <w:t xml:space="preserve"> (FR)</w:t>
        </w:r>
      </w:ins>
      <w:bookmarkEnd w:id="3847"/>
    </w:p>
    <w:p w14:paraId="2898FD89" w14:textId="77777777" w:rsidR="00886C6D" w:rsidRPr="007055F5" w:rsidRDefault="00886C6D" w:rsidP="00886C6D">
      <w:pPr>
        <w:rPr>
          <w:ins w:id="3853" w:author="Author" w:date="2018-01-17T14:12:00Z"/>
          <w:rPrChange w:id="3854" w:author="Author" w:date="2018-02-26T11:25:00Z">
            <w:rPr>
              <w:ins w:id="3855" w:author="Author" w:date="2018-01-17T14:12:00Z"/>
              <w:highlight w:val="yellow"/>
            </w:rPr>
          </w:rPrChange>
        </w:rPr>
      </w:pPr>
      <w:commentRangeStart w:id="3856"/>
      <w:ins w:id="3857" w:author="Author" w:date="2018-01-17T14:12:00Z">
        <w:r w:rsidRPr="007055F5">
          <w:rPr>
            <w:noProof/>
            <w:lang w:val="de-DE" w:eastAsia="de-DE"/>
            <w:rPrChange w:id="3858" w:author="Author" w:date="2018-02-26T11:25:00Z">
              <w:rPr>
                <w:noProof/>
                <w:highlight w:val="yellow"/>
                <w:lang w:val="de-DE" w:eastAsia="de-DE"/>
              </w:rPr>
            </w:rPrChange>
          </w:rPr>
          <w:drawing>
            <wp:inline distT="0" distB="0" distL="0" distR="0" wp14:anchorId="7CDD7F05" wp14:editId="585ECD70">
              <wp:extent cx="228600" cy="228600"/>
              <wp:effectExtent l="0" t="0" r="0" b="0"/>
              <wp:docPr id="26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55F5">
          <w:rPr>
            <w:rFonts w:ascii="BentonSans Regular" w:hAnsi="BentonSans Regular"/>
            <w:color w:val="666666"/>
            <w:sz w:val="22"/>
            <w:rPrChange w:id="3859" w:author="Author" w:date="2018-02-26T11:25:00Z">
              <w:rPr>
                <w:rFonts w:ascii="BentonSans Regular" w:hAnsi="BentonSans Regular"/>
                <w:color w:val="666666"/>
                <w:sz w:val="22"/>
                <w:highlight w:val="yellow"/>
              </w:rPr>
            </w:rPrChange>
          </w:rPr>
          <w:t>Note</w:t>
        </w:r>
      </w:ins>
    </w:p>
    <w:p w14:paraId="5D68315A" w14:textId="577B651C" w:rsidR="00712F8E" w:rsidRPr="007055F5" w:rsidRDefault="00886C6D" w:rsidP="00886C6D">
      <w:pPr>
        <w:rPr>
          <w:ins w:id="3860" w:author="Author" w:date="2018-02-20T11:50:00Z"/>
          <w:rPrChange w:id="3861" w:author="Author" w:date="2018-02-26T11:25:00Z">
            <w:rPr>
              <w:ins w:id="3862" w:author="Author" w:date="2018-02-20T11:50:00Z"/>
              <w:highlight w:val="yellow"/>
            </w:rPr>
          </w:rPrChange>
        </w:rPr>
      </w:pPr>
      <w:ins w:id="3863" w:author="Author" w:date="2018-01-17T14:12:00Z">
        <w:r w:rsidRPr="007055F5">
          <w:rPr>
            <w:rPrChange w:id="3864" w:author="Author" w:date="2018-02-26T11:25:00Z">
              <w:rPr>
                <w:highlight w:val="yellow"/>
              </w:rPr>
            </w:rPrChange>
          </w:rPr>
          <w:t xml:space="preserve">In this document we assume that during hiring/rehiring of the employee </w:t>
        </w:r>
        <w:del w:id="3865" w:author="Author" w:date="2018-03-01T13:08:00Z">
          <w:r w:rsidRPr="007055F5" w:rsidDel="008752F6">
            <w:rPr>
              <w:rPrChange w:id="3866" w:author="Author" w:date="2018-02-26T11:25:00Z">
                <w:rPr>
                  <w:highlight w:val="yellow"/>
                </w:rPr>
              </w:rPrChange>
            </w:rPr>
            <w:delText>P</w:delText>
          </w:r>
        </w:del>
      </w:ins>
      <w:ins w:id="3867" w:author="Author" w:date="2018-03-01T13:08:00Z">
        <w:r w:rsidR="008752F6">
          <w:t>p</w:t>
        </w:r>
      </w:ins>
      <w:ins w:id="3868" w:author="Author" w:date="2018-01-17T14:12:00Z">
        <w:r w:rsidRPr="007055F5">
          <w:rPr>
            <w:rPrChange w:id="3869" w:author="Author" w:date="2018-02-26T11:25:00Z">
              <w:rPr>
                <w:highlight w:val="yellow"/>
              </w:rPr>
            </w:rPrChange>
          </w:rPr>
          <w:t>ay scale type</w:t>
        </w:r>
        <w:r w:rsidRPr="00CC4552">
          <w:rPr>
            <w:rStyle w:val="SAPUserEntry"/>
            <w:rPrChange w:id="3870" w:author="Author" w:date="2018-03-01T13:08:00Z">
              <w:rPr>
                <w:highlight w:val="yellow"/>
              </w:rPr>
            </w:rPrChange>
          </w:rPr>
          <w:t xml:space="preserve"> </w:t>
        </w:r>
        <w:r w:rsidRPr="007055F5">
          <w:rPr>
            <w:rStyle w:val="SAPUserEntry"/>
            <w:rPrChange w:id="3871" w:author="Author" w:date="2018-02-26T11:25:00Z">
              <w:rPr>
                <w:rStyle w:val="SAPUserEntry"/>
                <w:highlight w:val="yellow"/>
              </w:rPr>
            </w:rPrChange>
          </w:rPr>
          <w:t xml:space="preserve">National Collective Agreement for the Personnel of Engineering Design Offices, Consulting Engineers (FRA/1486) </w:t>
        </w:r>
        <w:r w:rsidRPr="007055F5">
          <w:rPr>
            <w:rPrChange w:id="3872" w:author="Author" w:date="2018-02-26T11:25:00Z">
              <w:rPr>
                <w:highlight w:val="yellow"/>
              </w:rPr>
            </w:rPrChange>
          </w:rPr>
          <w:t>and pay scale area</w:t>
        </w:r>
        <w:r w:rsidRPr="00CC4552">
          <w:rPr>
            <w:rStyle w:val="SAPUserEntry"/>
            <w:rPrChange w:id="3873" w:author="Author" w:date="2018-03-01T13:08:00Z">
              <w:rPr>
                <w:highlight w:val="yellow"/>
              </w:rPr>
            </w:rPrChange>
          </w:rPr>
          <w:t xml:space="preserve"> </w:t>
        </w:r>
        <w:r w:rsidRPr="007055F5">
          <w:rPr>
            <w:rStyle w:val="SAPUserEntry"/>
            <w:rPrChange w:id="3874" w:author="Author" w:date="2018-02-26T11:25:00Z">
              <w:rPr>
                <w:rStyle w:val="SAPUserEntry"/>
                <w:highlight w:val="yellow"/>
              </w:rPr>
            </w:rPrChange>
          </w:rPr>
          <w:t xml:space="preserve">Île-de-France (FRA/11) </w:t>
        </w:r>
        <w:r w:rsidRPr="007055F5">
          <w:rPr>
            <w:rPrChange w:id="3875" w:author="Author" w:date="2018-02-26T11:25:00Z">
              <w:rPr>
                <w:highlight w:val="yellow"/>
              </w:rPr>
            </w:rPrChange>
          </w:rPr>
          <w:t xml:space="preserve">have been selected. </w:t>
        </w:r>
      </w:ins>
    </w:p>
    <w:p w14:paraId="413DC515" w14:textId="4C69DB54" w:rsidR="00712F8E" w:rsidRPr="007055F5" w:rsidRDefault="00712F8E" w:rsidP="00886C6D">
      <w:pPr>
        <w:rPr>
          <w:ins w:id="3876" w:author="Author" w:date="2018-02-20T11:50:00Z"/>
          <w:rPrChange w:id="3877" w:author="Author" w:date="2018-02-26T11:25:00Z">
            <w:rPr>
              <w:ins w:id="3878" w:author="Author" w:date="2018-02-20T11:50:00Z"/>
              <w:highlight w:val="yellow"/>
            </w:rPr>
          </w:rPrChange>
        </w:rPr>
      </w:pPr>
      <w:ins w:id="3879" w:author="Author" w:date="2018-02-20T11:50:00Z">
        <w:r w:rsidRPr="007055F5">
          <w:rPr>
            <w:rPrChange w:id="3880" w:author="Author" w:date="2018-02-26T11:25:00Z">
              <w:rPr>
                <w:highlight w:val="yellow"/>
              </w:rPr>
            </w:rPrChange>
          </w:rPr>
          <w:t>In case this combination of pay scale type and</w:t>
        </w:r>
      </w:ins>
      <w:ins w:id="3881" w:author="Author" w:date="2018-02-20T11:51:00Z">
        <w:r w:rsidRPr="007055F5">
          <w:rPr>
            <w:rPrChange w:id="3882" w:author="Author" w:date="2018-02-26T11:25:00Z">
              <w:rPr>
                <w:highlight w:val="yellow"/>
              </w:rPr>
            </w:rPrChange>
          </w:rPr>
          <w:t xml:space="preserve"> pay scale area</w:t>
        </w:r>
      </w:ins>
      <w:ins w:id="3883" w:author="Author" w:date="2018-02-20T11:50:00Z">
        <w:r w:rsidRPr="007055F5">
          <w:rPr>
            <w:rPrChange w:id="3884" w:author="Author" w:date="2018-02-26T11:25:00Z">
              <w:rPr>
                <w:highlight w:val="yellow"/>
              </w:rPr>
            </w:rPrChange>
          </w:rPr>
          <w:t xml:space="preserve"> is used, changes to pay scale group and pay scale level lead to an automatic adaption of the pay component in the compensation information</w:t>
        </w:r>
      </w:ins>
      <w:ins w:id="3885" w:author="Author" w:date="2018-02-20T11:51:00Z">
        <w:r w:rsidRPr="007055F5">
          <w:rPr>
            <w:rPrChange w:id="3886" w:author="Author" w:date="2018-02-26T11:25:00Z">
              <w:rPr>
                <w:highlight w:val="yellow"/>
              </w:rPr>
            </w:rPrChange>
          </w:rPr>
          <w:t>.</w:t>
        </w:r>
      </w:ins>
    </w:p>
    <w:p w14:paraId="104331E3" w14:textId="68167971" w:rsidR="00886C6D" w:rsidRPr="007055F5" w:rsidRDefault="00886C6D" w:rsidP="00886C6D">
      <w:pPr>
        <w:rPr>
          <w:ins w:id="3887" w:author="Author" w:date="2018-02-20T11:49:00Z"/>
          <w:rStyle w:val="SAPScreenElement"/>
          <w:color w:val="auto"/>
        </w:rPr>
      </w:pPr>
      <w:ins w:id="3888" w:author="Author" w:date="2018-01-17T14:12:00Z">
        <w:r w:rsidRPr="007055F5">
          <w:rPr>
            <w:rPrChange w:id="3889" w:author="Author" w:date="2018-02-26T11:25:00Z">
              <w:rPr>
                <w:rFonts w:ascii="BentonSans Book Italic" w:hAnsi="BentonSans Book Italic"/>
                <w:color w:val="003283"/>
                <w:highlight w:val="yellow"/>
              </w:rPr>
            </w:rPrChange>
          </w:rPr>
          <w:t xml:space="preserve">For details refer to test script of scope item </w:t>
        </w:r>
        <w:r w:rsidRPr="007055F5">
          <w:rPr>
            <w:rStyle w:val="SAPScreenElement"/>
            <w:color w:val="auto"/>
            <w:rPrChange w:id="3890" w:author="Author" w:date="2018-02-26T11:25:00Z">
              <w:rPr>
                <w:rStyle w:val="SAPScreenElement"/>
                <w:color w:val="auto"/>
                <w:highlight w:val="yellow"/>
              </w:rPr>
            </w:rPrChange>
          </w:rPr>
          <w:t>Add New Employee / Rehire (FJ0).</w:t>
        </w:r>
      </w:ins>
    </w:p>
    <w:p w14:paraId="4E3E1093" w14:textId="398DD2F5" w:rsidR="00712F8E" w:rsidRPr="007055F5" w:rsidRDefault="00712F8E" w:rsidP="00712F8E">
      <w:pPr>
        <w:pStyle w:val="SAPNoteHeading"/>
        <w:ind w:left="0"/>
        <w:rPr>
          <w:ins w:id="3891" w:author="Author" w:date="2018-02-20T11:49:00Z"/>
          <w:rPrChange w:id="3892" w:author="Author" w:date="2018-02-26T11:25:00Z">
            <w:rPr>
              <w:ins w:id="3893" w:author="Author" w:date="2018-02-20T11:49:00Z"/>
              <w:highlight w:val="yellow"/>
            </w:rPr>
          </w:rPrChange>
        </w:rPr>
      </w:pPr>
      <w:ins w:id="3894" w:author="Author" w:date="2018-02-20T11:49:00Z">
        <w:r w:rsidRPr="007055F5">
          <w:rPr>
            <w:noProof/>
            <w:lang w:val="de-DE" w:eastAsia="de-DE"/>
            <w:rPrChange w:id="3895" w:author="Author" w:date="2018-02-26T11:25:00Z">
              <w:rPr>
                <w:noProof/>
                <w:highlight w:val="yellow"/>
                <w:lang w:val="de-DE" w:eastAsia="de-DE"/>
              </w:rPr>
            </w:rPrChange>
          </w:rPr>
          <w:drawing>
            <wp:inline distT="0" distB="0" distL="0" distR="0" wp14:anchorId="56561650" wp14:editId="3FA2E097">
              <wp:extent cx="226060" cy="226060"/>
              <wp:effectExtent l="0" t="0" r="0" b="0"/>
              <wp:docPr id="28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7055F5">
          <w:rPr>
            <w:rPrChange w:id="3896" w:author="Author" w:date="2018-02-26T11:25:00Z">
              <w:rPr>
                <w:highlight w:val="yellow"/>
              </w:rPr>
            </w:rPrChange>
          </w:rPr>
          <w:t>Note</w:t>
        </w:r>
      </w:ins>
    </w:p>
    <w:p w14:paraId="3E0EBC2E" w14:textId="2562229E" w:rsidR="00712F8E" w:rsidRPr="007055F5" w:rsidRDefault="00712F8E" w:rsidP="00712F8E">
      <w:pPr>
        <w:rPr>
          <w:ins w:id="3897" w:author="Author" w:date="2018-02-20T11:49:00Z"/>
          <w:rStyle w:val="SAPEmphasis"/>
          <w:rPrChange w:id="3898" w:author="Author" w:date="2018-02-26T11:25:00Z">
            <w:rPr>
              <w:ins w:id="3899" w:author="Author" w:date="2018-02-20T11:49:00Z"/>
              <w:rStyle w:val="SAPEmphasis"/>
              <w:color w:val="666666"/>
              <w:sz w:val="22"/>
              <w:highlight w:val="yellow"/>
            </w:rPr>
          </w:rPrChange>
        </w:rPr>
      </w:pPr>
      <w:ins w:id="3900" w:author="Author" w:date="2018-02-20T11:49:00Z">
        <w:r w:rsidRPr="007055F5">
          <w:rPr>
            <w:rPrChange w:id="3901" w:author="Author" w:date="2018-02-26T11:25:00Z">
              <w:rPr>
                <w:rFonts w:ascii="BentonSans Medium" w:hAnsi="BentonSans Medium"/>
                <w:highlight w:val="yellow"/>
              </w:rPr>
            </w:rPrChange>
          </w:rPr>
          <w:t xml:space="preserve">In general, pay scale groups and pay scale levels should be available for each combination of pay scale type and pay scale area. Within this </w:t>
        </w:r>
      </w:ins>
      <w:ins w:id="3902" w:author="Author" w:date="2018-03-01T13:13:00Z">
        <w:r w:rsidR="008752F6">
          <w:t xml:space="preserve">SAP </w:t>
        </w:r>
      </w:ins>
      <w:ins w:id="3903" w:author="Author" w:date="2018-02-20T11:49:00Z">
        <w:del w:id="3904" w:author="Author" w:date="2018-03-01T13:13:00Z">
          <w:r w:rsidRPr="007055F5" w:rsidDel="008752F6">
            <w:rPr>
              <w:rPrChange w:id="3905" w:author="Author" w:date="2018-02-26T11:25:00Z">
                <w:rPr>
                  <w:rFonts w:ascii="BentonSans Medium" w:hAnsi="BentonSans Medium"/>
                  <w:highlight w:val="yellow"/>
                </w:rPr>
              </w:rPrChange>
            </w:rPr>
            <w:delText>b</w:delText>
          </w:r>
        </w:del>
      </w:ins>
      <w:ins w:id="3906" w:author="Author" w:date="2018-03-01T13:13:00Z">
        <w:r w:rsidR="008752F6">
          <w:t>B</w:t>
        </w:r>
      </w:ins>
      <w:ins w:id="3907" w:author="Author" w:date="2018-02-20T11:49:00Z">
        <w:r w:rsidRPr="007055F5">
          <w:rPr>
            <w:rPrChange w:id="3908" w:author="Author" w:date="2018-02-26T11:25:00Z">
              <w:rPr>
                <w:rFonts w:ascii="BentonSans Medium" w:hAnsi="BentonSans Medium"/>
                <w:highlight w:val="yellow"/>
              </w:rPr>
            </w:rPrChange>
          </w:rPr>
          <w:t xml:space="preserve">est </w:t>
        </w:r>
        <w:del w:id="3909" w:author="Author" w:date="2018-03-01T13:13:00Z">
          <w:r w:rsidRPr="007055F5" w:rsidDel="008752F6">
            <w:rPr>
              <w:rPrChange w:id="3910" w:author="Author" w:date="2018-02-26T11:25:00Z">
                <w:rPr>
                  <w:rFonts w:ascii="BentonSans Medium" w:hAnsi="BentonSans Medium"/>
                  <w:highlight w:val="yellow"/>
                </w:rPr>
              </w:rPrChange>
            </w:rPr>
            <w:delText>p</w:delText>
          </w:r>
        </w:del>
      </w:ins>
      <w:ins w:id="3911" w:author="Author" w:date="2018-03-01T13:13:00Z">
        <w:r w:rsidR="008752F6">
          <w:t>P</w:t>
        </w:r>
      </w:ins>
      <w:ins w:id="3912" w:author="Author" w:date="2018-02-20T11:49:00Z">
        <w:r w:rsidRPr="007055F5">
          <w:rPr>
            <w:rPrChange w:id="3913" w:author="Author" w:date="2018-02-26T11:25:00Z">
              <w:rPr>
                <w:rFonts w:ascii="BentonSans Medium" w:hAnsi="BentonSans Medium"/>
                <w:highlight w:val="yellow"/>
              </w:rPr>
            </w:rPrChange>
          </w:rPr>
          <w:t>ractices</w:t>
        </w:r>
        <w:del w:id="3914" w:author="Author" w:date="2018-03-01T13:13:00Z">
          <w:r w:rsidRPr="007055F5" w:rsidDel="008752F6">
            <w:rPr>
              <w:rPrChange w:id="3915" w:author="Author" w:date="2018-02-26T11:25:00Z">
                <w:rPr>
                  <w:rFonts w:ascii="BentonSans Medium" w:hAnsi="BentonSans Medium"/>
                  <w:highlight w:val="yellow"/>
                </w:rPr>
              </w:rPrChange>
            </w:rPr>
            <w:delText xml:space="preserve"> solution</w:delText>
          </w:r>
        </w:del>
        <w:r w:rsidRPr="007055F5">
          <w:rPr>
            <w:rPrChange w:id="3916" w:author="Author" w:date="2018-02-26T11:25:00Z">
              <w:rPr>
                <w:rFonts w:ascii="BentonSans Medium" w:hAnsi="BentonSans Medium"/>
                <w:highlight w:val="yellow"/>
              </w:rPr>
            </w:rPrChange>
          </w:rPr>
          <w:t xml:space="preserve">, only one combination of pay scale type and pay scale area is considered, for which values of pay scale group and pay scale level have been defined. For the other pay scale types and pay scale areas delivered in the </w:t>
        </w:r>
      </w:ins>
      <w:ins w:id="3917" w:author="Author" w:date="2018-03-01T13:13:00Z">
        <w:r w:rsidR="008752F6">
          <w:t>SAP B</w:t>
        </w:r>
        <w:r w:rsidR="008752F6" w:rsidRPr="00DD6484">
          <w:t xml:space="preserve">est </w:t>
        </w:r>
        <w:r w:rsidR="008752F6">
          <w:t>P</w:t>
        </w:r>
        <w:r w:rsidR="008752F6" w:rsidRPr="00DD6484">
          <w:t>ractices</w:t>
        </w:r>
      </w:ins>
      <w:ins w:id="3918" w:author="Author" w:date="2018-02-20T11:49:00Z">
        <w:del w:id="3919" w:author="Author" w:date="2018-03-01T13:13:00Z">
          <w:r w:rsidRPr="007055F5" w:rsidDel="008752F6">
            <w:rPr>
              <w:rPrChange w:id="3920" w:author="Author" w:date="2018-02-26T11:25:00Z">
                <w:rPr>
                  <w:rFonts w:ascii="BentonSans Medium" w:hAnsi="BentonSans Medium"/>
                  <w:highlight w:val="yellow"/>
                </w:rPr>
              </w:rPrChange>
            </w:rPr>
            <w:delText>best practices solution</w:delText>
          </w:r>
        </w:del>
        <w:r w:rsidRPr="007055F5">
          <w:rPr>
            <w:rPrChange w:id="3921" w:author="Author" w:date="2018-02-26T11:25:00Z">
              <w:rPr>
                <w:rFonts w:ascii="BentonSans Medium" w:hAnsi="BentonSans Medium"/>
                <w:highlight w:val="yellow"/>
              </w:rPr>
            </w:rPrChange>
          </w:rPr>
          <w:t>, pay scale groups and levels can be defined in a similar way.</w:t>
        </w:r>
      </w:ins>
    </w:p>
    <w:p w14:paraId="15C7BCDA" w14:textId="77777777" w:rsidR="00712F8E" w:rsidRPr="007055F5" w:rsidRDefault="00712F8E" w:rsidP="00712F8E">
      <w:pPr>
        <w:pStyle w:val="SAPNoteHeading"/>
        <w:ind w:left="0"/>
        <w:rPr>
          <w:ins w:id="3922" w:author="Author" w:date="2018-02-20T11:52:00Z"/>
          <w:color w:val="auto"/>
          <w:rPrChange w:id="3923" w:author="Author" w:date="2018-02-26T11:25:00Z">
            <w:rPr>
              <w:ins w:id="3924" w:author="Author" w:date="2018-02-20T11:52:00Z"/>
              <w:color w:val="auto"/>
              <w:highlight w:val="yellow"/>
            </w:rPr>
          </w:rPrChange>
        </w:rPr>
      </w:pPr>
      <w:ins w:id="3925" w:author="Author" w:date="2018-02-20T11:52:00Z">
        <w:r w:rsidRPr="007055F5">
          <w:rPr>
            <w:noProof/>
            <w:color w:val="auto"/>
            <w:lang w:val="de-DE" w:eastAsia="de-DE"/>
            <w:rPrChange w:id="3926" w:author="Author" w:date="2018-02-26T11:25:00Z">
              <w:rPr>
                <w:noProof/>
                <w:color w:val="auto"/>
                <w:highlight w:val="yellow"/>
                <w:lang w:val="de-DE" w:eastAsia="de-DE"/>
              </w:rPr>
            </w:rPrChange>
          </w:rPr>
          <w:drawing>
            <wp:inline distT="0" distB="0" distL="0" distR="0" wp14:anchorId="08E9C908" wp14:editId="0BD1F87F">
              <wp:extent cx="224155" cy="224155"/>
              <wp:effectExtent l="0" t="0" r="4445" b="4445"/>
              <wp:docPr id="2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del w:id="3927" w:author="Author" w:date="2018-02-26T10:32:00Z">
          <w:r w:rsidRPr="007055F5" w:rsidDel="0070179D">
            <w:rPr>
              <w:noProof/>
              <w:color w:val="auto"/>
              <w:lang w:eastAsia="zh-CN"/>
              <w:rPrChange w:id="3928" w:author="Author" w:date="2018-02-26T11:25:00Z">
                <w:rPr>
                  <w:noProof/>
                  <w:color w:val="auto"/>
                  <w:highlight w:val="yellow"/>
                  <w:lang w:eastAsia="zh-CN"/>
                </w:rPr>
              </w:rPrChange>
            </w:rPr>
            <w:delText xml:space="preserve"> </w:delText>
          </w:r>
        </w:del>
        <w:r w:rsidRPr="007055F5">
          <w:rPr>
            <w:color w:val="auto"/>
            <w:rPrChange w:id="3929" w:author="Author" w:date="2018-02-26T11:25:00Z">
              <w:rPr>
                <w:color w:val="auto"/>
                <w:highlight w:val="yellow"/>
              </w:rPr>
            </w:rPrChange>
          </w:rPr>
          <w:t>Recommendation</w:t>
        </w:r>
      </w:ins>
    </w:p>
    <w:p w14:paraId="35B6E6A7" w14:textId="213CC41A" w:rsidR="00712F8E" w:rsidRPr="007055F5" w:rsidRDefault="00712F8E" w:rsidP="00712F8E">
      <w:pPr>
        <w:rPr>
          <w:ins w:id="3930" w:author="Author" w:date="2018-01-17T14:12:00Z"/>
        </w:rPr>
      </w:pPr>
      <w:ins w:id="3931" w:author="Author" w:date="2018-02-20T11:52:00Z">
        <w:r w:rsidRPr="007055F5">
          <w:rPr>
            <w:rPrChange w:id="3932" w:author="Author" w:date="2018-02-26T11:25:00Z">
              <w:rPr>
                <w:highlight w:val="yellow"/>
              </w:rPr>
            </w:rPrChange>
          </w:rPr>
          <w:t xml:space="preserve">For details to pay scale group and pay scale level values defined for the combination of pay scale type </w:t>
        </w:r>
        <w:r w:rsidRPr="007055F5">
          <w:rPr>
            <w:rStyle w:val="SAPUserEntry"/>
            <w:rPrChange w:id="3933" w:author="Author" w:date="2018-02-26T11:25:00Z">
              <w:rPr>
                <w:rStyle w:val="SAPUserEntry"/>
                <w:highlight w:val="yellow"/>
              </w:rPr>
            </w:rPrChange>
          </w:rPr>
          <w:t>National Collective Agreement for the Personnel of Engineering Design Offices, Consulting Engineers (FRA/1486)</w:t>
        </w:r>
        <w:r w:rsidRPr="007055F5">
          <w:rPr>
            <w:rPrChange w:id="3934" w:author="Author" w:date="2018-02-26T11:25:00Z">
              <w:rPr>
                <w:highlight w:val="yellow"/>
              </w:rPr>
            </w:rPrChange>
          </w:rPr>
          <w:t xml:space="preserve"> and pay scale area</w:t>
        </w:r>
        <w:r w:rsidRPr="007055F5">
          <w:rPr>
            <w:rStyle w:val="SAPUserEntry"/>
            <w:rPrChange w:id="3935" w:author="Author" w:date="2018-02-26T11:25:00Z">
              <w:rPr>
                <w:rStyle w:val="SAPUserEntry"/>
                <w:highlight w:val="yellow"/>
              </w:rPr>
            </w:rPrChange>
          </w:rPr>
          <w:t xml:space="preserve"> Île-de-France</w:t>
        </w:r>
        <w:r w:rsidRPr="007055F5">
          <w:rPr>
            <w:rPrChange w:id="3936" w:author="Author" w:date="2018-02-26T11:25:00Z">
              <w:rPr>
                <w:highlight w:val="yellow"/>
              </w:rPr>
            </w:rPrChange>
          </w:rPr>
          <w:t xml:space="preserve"> </w:t>
        </w:r>
        <w:r w:rsidRPr="007055F5">
          <w:rPr>
            <w:rStyle w:val="SAPUserEntry"/>
            <w:rPrChange w:id="3937" w:author="Author" w:date="2018-02-26T11:25:00Z">
              <w:rPr>
                <w:rStyle w:val="SAPUserEntry"/>
                <w:highlight w:val="yellow"/>
              </w:rPr>
            </w:rPrChange>
          </w:rPr>
          <w:t>(FRA/11)</w:t>
        </w:r>
        <w:r w:rsidRPr="007055F5">
          <w:rPr>
            <w:rPrChange w:id="3938" w:author="Author" w:date="2018-02-26T11:25:00Z">
              <w:rPr>
                <w:highlight w:val="yellow"/>
              </w:rPr>
            </w:rPrChange>
          </w:rPr>
          <w:t xml:space="preserve"> </w:t>
        </w:r>
        <w:commentRangeStart w:id="3939"/>
        <w:r w:rsidRPr="007055F5">
          <w:rPr>
            <w:rPrChange w:id="3940" w:author="Author" w:date="2018-02-26T11:25:00Z">
              <w:rPr>
                <w:highlight w:val="yellow"/>
              </w:rPr>
            </w:rPrChange>
          </w:rPr>
          <w:t xml:space="preserve">refer to the </w:t>
        </w:r>
        <w:del w:id="3941" w:author="Author" w:date="2018-03-01T13:08:00Z">
          <w:r w:rsidRPr="007055F5" w:rsidDel="008752F6">
            <w:rPr>
              <w:rPrChange w:id="3942" w:author="Author" w:date="2018-02-26T11:25:00Z">
                <w:rPr>
                  <w:highlight w:val="yellow"/>
                </w:rPr>
              </w:rPrChange>
            </w:rPr>
            <w:delText xml:space="preserve">configuration guide of building block </w:delText>
          </w:r>
          <w:r w:rsidRPr="007055F5" w:rsidDel="008752F6">
            <w:rPr>
              <w:rStyle w:val="SAPEmphasis"/>
              <w:rPrChange w:id="3943" w:author="Author" w:date="2018-02-26T11:25:00Z">
                <w:rPr>
                  <w:rStyle w:val="SAPEmphasis"/>
                  <w:highlight w:val="yellow"/>
                </w:rPr>
              </w:rPrChange>
            </w:rPr>
            <w:delText>15T</w:delText>
          </w:r>
          <w:r w:rsidRPr="007055F5" w:rsidDel="008752F6">
            <w:rPr>
              <w:rPrChange w:id="3944" w:author="Author" w:date="2018-02-26T11:25:00Z">
                <w:rPr>
                  <w:highlight w:val="yellow"/>
                </w:rPr>
              </w:rPrChange>
            </w:rPr>
            <w:delText xml:space="preserve">, where in chapter </w:delText>
          </w:r>
          <w:r w:rsidRPr="007055F5" w:rsidDel="008752F6">
            <w:rPr>
              <w:rStyle w:val="SAPTextReference"/>
              <w:rPrChange w:id="3945" w:author="Author" w:date="2018-02-26T11:25:00Z">
                <w:rPr>
                  <w:rStyle w:val="SAPTextReference"/>
                  <w:highlight w:val="yellow"/>
                </w:rPr>
              </w:rPrChange>
            </w:rPr>
            <w:delText>Preparation / Prerequisites</w:delText>
          </w:r>
          <w:r w:rsidRPr="007055F5" w:rsidDel="008752F6">
            <w:rPr>
              <w:rPrChange w:id="3946" w:author="Author" w:date="2018-02-26T11:25:00Z">
                <w:rPr>
                  <w:highlight w:val="yellow"/>
                </w:rPr>
              </w:rPrChange>
            </w:rPr>
            <w:delText xml:space="preserve"> the reference to the appropriate </w:delText>
          </w:r>
        </w:del>
        <w:r w:rsidRPr="007055F5">
          <w:rPr>
            <w:rStyle w:val="SAPScreenElement"/>
            <w:color w:val="auto"/>
            <w:rPrChange w:id="3947" w:author="Author" w:date="2018-02-26T11:25:00Z">
              <w:rPr>
                <w:rStyle w:val="SAPScreenElement"/>
                <w:color w:val="auto"/>
                <w:highlight w:val="yellow"/>
              </w:rPr>
            </w:rPrChange>
          </w:rPr>
          <w:t>Pay Structure</w:t>
        </w:r>
        <w:r w:rsidRPr="007055F5">
          <w:rPr>
            <w:rPrChange w:id="3948" w:author="Author" w:date="2018-02-26T11:25:00Z">
              <w:rPr>
                <w:highlight w:val="yellow"/>
              </w:rPr>
            </w:rPrChange>
          </w:rPr>
          <w:t xml:space="preserve"> workbook </w:t>
        </w:r>
        <w:del w:id="3949" w:author="Author" w:date="2018-03-01T13:08:00Z">
          <w:r w:rsidRPr="007055F5" w:rsidDel="008752F6">
            <w:rPr>
              <w:rPrChange w:id="3950" w:author="Author" w:date="2018-02-26T11:25:00Z">
                <w:rPr>
                  <w:highlight w:val="yellow"/>
                </w:rPr>
              </w:rPrChange>
            </w:rPr>
            <w:delText>is given</w:delText>
          </w:r>
        </w:del>
      </w:ins>
      <w:ins w:id="3951" w:author="Author" w:date="2018-03-01T13:08:00Z">
        <w:r w:rsidR="008752F6">
          <w:t xml:space="preserve">for </w:t>
        </w:r>
        <w:r w:rsidR="008752F6" w:rsidRPr="00CC4552">
          <w:rPr>
            <w:b/>
            <w:rPrChange w:id="3952" w:author="Author" w:date="2018-03-01T13:08:00Z">
              <w:rPr/>
            </w:rPrChange>
          </w:rPr>
          <w:t>FR</w:t>
        </w:r>
        <w:commentRangeEnd w:id="3939"/>
        <w:r w:rsidR="008752F6">
          <w:rPr>
            <w:rStyle w:val="CommentReference"/>
          </w:rPr>
          <w:commentReference w:id="3939"/>
        </w:r>
      </w:ins>
      <w:ins w:id="3953" w:author="Author" w:date="2018-02-20T11:52:00Z">
        <w:r w:rsidRPr="007055F5">
          <w:rPr>
            <w:rPrChange w:id="3954" w:author="Author" w:date="2018-02-26T11:25:00Z">
              <w:rPr>
                <w:highlight w:val="yellow"/>
              </w:rPr>
            </w:rPrChange>
          </w:rPr>
          <w:t>.</w:t>
        </w:r>
      </w:ins>
      <w:commentRangeEnd w:id="3856"/>
      <w:r w:rsidR="007055F5" w:rsidRPr="007055F5">
        <w:rPr>
          <w:rStyle w:val="CommentReference"/>
        </w:rPr>
        <w:commentReference w:id="3856"/>
      </w:r>
    </w:p>
    <w:p w14:paraId="32CDACB7" w14:textId="77777777" w:rsidR="00886C6D" w:rsidRPr="007055F5" w:rsidRDefault="00886C6D">
      <w:pPr>
        <w:rPr>
          <w:ins w:id="3955" w:author="Author" w:date="2018-01-17T11:46:00Z"/>
          <w:rPrChange w:id="3956" w:author="Author" w:date="2018-02-26T11:25:00Z">
            <w:rPr>
              <w:ins w:id="3957" w:author="Author" w:date="2018-01-17T11:46:00Z"/>
              <w:highlight w:val="yellow"/>
            </w:rPr>
          </w:rPrChange>
        </w:rPr>
        <w:pPrChange w:id="3958" w:author="Author" w:date="2018-01-17T14:12:00Z">
          <w:pPr>
            <w:pStyle w:val="Heading3"/>
          </w:pPr>
        </w:pPrChange>
      </w:pPr>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3959" w:author="Author" w:date="2018-01-17T14:10:00Z">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4472"/>
        <w:tblGridChange w:id="3960">
          <w:tblGrid>
            <w:gridCol w:w="4472"/>
            <w:gridCol w:w="4472"/>
          </w:tblGrid>
        </w:tblGridChange>
      </w:tblGrid>
      <w:tr w:rsidR="00886C6D" w:rsidRPr="00CF1425" w14:paraId="2ED00E5E" w14:textId="4D72998D" w:rsidTr="00FF2BB6">
        <w:trPr>
          <w:trHeight w:val="432"/>
          <w:tblHeader/>
          <w:ins w:id="3961" w:author="Author" w:date="2018-01-17T11:46:00Z"/>
          <w:trPrChange w:id="3962" w:author="Author" w:date="2018-01-17T14:10:00Z">
            <w:trPr>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3963" w:author="Author" w:date="2018-01-17T14:10: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12284AF3" w14:textId="77777777" w:rsidR="00886C6D" w:rsidRPr="00CF1425" w:rsidRDefault="00886C6D" w:rsidP="00865E4C">
            <w:pPr>
              <w:pStyle w:val="SAPTableHeader"/>
              <w:rPr>
                <w:ins w:id="3964" w:author="Author" w:date="2018-01-17T11:46:00Z"/>
              </w:rPr>
            </w:pPr>
            <w:ins w:id="3965" w:author="Author" w:date="2018-01-17T11:46: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Change w:id="3966" w:author="Author" w:date="2018-01-17T14:10: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40799528" w14:textId="77777777" w:rsidR="00886C6D" w:rsidRPr="00CF1425" w:rsidRDefault="00886C6D" w:rsidP="00865E4C">
            <w:pPr>
              <w:pStyle w:val="SAPTableHeader"/>
              <w:rPr>
                <w:ins w:id="3967" w:author="Author" w:date="2018-01-17T14:10:00Z"/>
              </w:rPr>
            </w:pPr>
          </w:p>
        </w:tc>
      </w:tr>
      <w:tr w:rsidR="00886C6D" w:rsidRPr="00AF5AE4" w14:paraId="74222C7E" w14:textId="77777777" w:rsidTr="006C4FB5">
        <w:trPr>
          <w:trHeight w:val="360"/>
          <w:ins w:id="3968" w:author="Author" w:date="2018-01-17T14:11:00Z"/>
        </w:trPr>
        <w:tc>
          <w:tcPr>
            <w:tcW w:w="4472" w:type="dxa"/>
            <w:tcBorders>
              <w:top w:val="single" w:sz="8" w:space="0" w:color="999999"/>
              <w:left w:val="single" w:sz="8" w:space="0" w:color="999999"/>
              <w:bottom w:val="single" w:sz="8" w:space="0" w:color="999999"/>
              <w:right w:val="single" w:sz="8" w:space="0" w:color="999999"/>
            </w:tcBorders>
          </w:tcPr>
          <w:p w14:paraId="2B6E998F" w14:textId="77777777" w:rsidR="00886C6D" w:rsidRDefault="00886C6D" w:rsidP="006C4FB5">
            <w:pPr>
              <w:rPr>
                <w:ins w:id="3969" w:author="Author" w:date="2018-01-17T14:11:00Z"/>
                <w:rStyle w:val="SAPScreenElement"/>
              </w:rPr>
            </w:pPr>
            <w:ins w:id="3970" w:author="Author" w:date="2018-01-17T14:11: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4D05D751" w14:textId="1C6A19DB" w:rsidR="00886C6D" w:rsidRPr="007055F5" w:rsidRDefault="00886C6D" w:rsidP="006C4FB5">
            <w:pPr>
              <w:spacing w:before="0" w:after="0" w:line="240" w:lineRule="auto"/>
              <w:rPr>
                <w:ins w:id="3971" w:author="Author" w:date="2018-01-17T14:11:00Z"/>
                <w:rStyle w:val="SAPScreenElement"/>
              </w:rPr>
            </w:pPr>
            <w:ins w:id="3972" w:author="Author" w:date="2018-01-17T14:11:00Z">
              <w:r w:rsidRPr="007055F5">
                <w:rPr>
                  <w:rPrChange w:id="3973" w:author="Author" w:date="2018-02-26T11:24:00Z">
                    <w:rPr>
                      <w:rFonts w:ascii="BentonSans Book Italic" w:hAnsi="BentonSans Book Italic"/>
                      <w:color w:val="003283"/>
                    </w:rPr>
                  </w:rPrChange>
                </w:rPr>
                <w:t xml:space="preserve">This field should be maintained in case Position Management is </w:t>
              </w:r>
            </w:ins>
            <w:ins w:id="3974" w:author="Author" w:date="2018-01-24T11:54:00Z">
              <w:del w:id="3975" w:author="Author" w:date="2018-02-26T11:24:00Z">
                <w:r w:rsidR="00AD4286" w:rsidRPr="007055F5" w:rsidDel="007055F5">
                  <w:rPr>
                    <w:strike/>
                    <w:rPrChange w:id="3976" w:author="Author" w:date="2018-02-26T11:24:00Z">
                      <w:rPr>
                        <w:strike/>
                        <w:highlight w:val="yellow"/>
                      </w:rPr>
                    </w:rPrChange>
                  </w:rPr>
                  <w:delText>enabled</w:delText>
                </w:r>
                <w:r w:rsidR="00AD4286" w:rsidRPr="007055F5" w:rsidDel="007055F5">
                  <w:delText xml:space="preserve"> </w:delText>
                </w:r>
              </w:del>
              <w:r w:rsidR="00AD4286" w:rsidRPr="007055F5">
                <w:rPr>
                  <w:rPrChange w:id="3977" w:author="Author" w:date="2018-02-26T11:24:00Z">
                    <w:rPr>
                      <w:highlight w:val="yellow"/>
                    </w:rPr>
                  </w:rPrChange>
                </w:rPr>
                <w:t>implemented</w:t>
              </w:r>
              <w:r w:rsidR="00AD4286" w:rsidRPr="007055F5">
                <w:t xml:space="preserve"> </w:t>
              </w:r>
            </w:ins>
            <w:ins w:id="3978" w:author="Author" w:date="2018-01-17T14:11:00Z">
              <w:del w:id="3979" w:author="Author" w:date="2018-01-24T11:54:00Z">
                <w:r w:rsidRPr="007055F5" w:rsidDel="00AD4286">
                  <w:delText xml:space="preserve">enabled </w:delText>
                </w:r>
              </w:del>
              <w:r w:rsidRPr="007055F5">
                <w:t>in your Employee Central instance.</w:t>
              </w:r>
            </w:ins>
          </w:p>
        </w:tc>
      </w:tr>
      <w:tr w:rsidR="00886C6D" w:rsidRPr="00AF5AE4" w14:paraId="68556BAC" w14:textId="77777777" w:rsidTr="006C4FB5">
        <w:trPr>
          <w:trHeight w:val="360"/>
          <w:ins w:id="3980" w:author="Author" w:date="2018-01-17T14:11:00Z"/>
        </w:trPr>
        <w:tc>
          <w:tcPr>
            <w:tcW w:w="4472" w:type="dxa"/>
            <w:tcBorders>
              <w:top w:val="single" w:sz="8" w:space="0" w:color="999999"/>
              <w:left w:val="single" w:sz="8" w:space="0" w:color="999999"/>
              <w:bottom w:val="single" w:sz="8" w:space="0" w:color="999999"/>
              <w:right w:val="single" w:sz="8" w:space="0" w:color="999999"/>
            </w:tcBorders>
          </w:tcPr>
          <w:p w14:paraId="5E11D775" w14:textId="77777777" w:rsidR="00886C6D" w:rsidRDefault="00886C6D" w:rsidP="006C4FB5">
            <w:pPr>
              <w:rPr>
                <w:ins w:id="3981" w:author="Author" w:date="2018-01-17T14:11:00Z"/>
                <w:rStyle w:val="SAPScreenElement"/>
              </w:rPr>
            </w:pPr>
            <w:ins w:id="3982" w:author="Author" w:date="2018-01-17T14:11: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6D837CBE" w14:textId="5028CB19" w:rsidR="00886C6D" w:rsidRPr="007055F5" w:rsidRDefault="00886C6D" w:rsidP="006C4FB5">
            <w:pPr>
              <w:rPr>
                <w:ins w:id="3983" w:author="Author" w:date="2018-01-17T14:11:00Z"/>
                <w:rStyle w:val="SAPScreenElement"/>
              </w:rPr>
            </w:pPr>
            <w:ins w:id="3984" w:author="Author" w:date="2018-01-17T14:11:00Z">
              <w:r w:rsidRPr="007055F5">
                <w:rPr>
                  <w:rPrChange w:id="3985" w:author="Author" w:date="2018-02-26T11:24:00Z">
                    <w:rPr>
                      <w:rFonts w:ascii="BentonSans Book Italic" w:hAnsi="BentonSans Book Italic"/>
                      <w:color w:val="003283"/>
                    </w:rPr>
                  </w:rPrChange>
                </w:rPr>
                <w:t xml:space="preserve">This field should be maintained in case Position Management is </w:t>
              </w:r>
            </w:ins>
            <w:ins w:id="3986" w:author="Author" w:date="2018-01-24T11:54:00Z">
              <w:del w:id="3987" w:author="Author" w:date="2018-02-26T11:24:00Z">
                <w:r w:rsidR="00AD4286" w:rsidRPr="007055F5" w:rsidDel="007055F5">
                  <w:rPr>
                    <w:strike/>
                    <w:rPrChange w:id="3988" w:author="Author" w:date="2018-02-26T11:24:00Z">
                      <w:rPr>
                        <w:strike/>
                        <w:highlight w:val="yellow"/>
                      </w:rPr>
                    </w:rPrChange>
                  </w:rPr>
                  <w:delText>enabled</w:delText>
                </w:r>
                <w:r w:rsidR="00AD4286" w:rsidRPr="007055F5" w:rsidDel="007055F5">
                  <w:delText xml:space="preserve"> </w:delText>
                </w:r>
              </w:del>
              <w:r w:rsidR="00AD4286" w:rsidRPr="007055F5">
                <w:rPr>
                  <w:rPrChange w:id="3989" w:author="Author" w:date="2018-02-26T11:24:00Z">
                    <w:rPr>
                      <w:highlight w:val="yellow"/>
                    </w:rPr>
                  </w:rPrChange>
                </w:rPr>
                <w:t>implemented</w:t>
              </w:r>
              <w:r w:rsidR="00AD4286" w:rsidRPr="007055F5">
                <w:t xml:space="preserve"> </w:t>
              </w:r>
            </w:ins>
            <w:ins w:id="3990" w:author="Author" w:date="2018-01-17T14:11:00Z">
              <w:del w:id="3991" w:author="Author" w:date="2018-01-24T11:54:00Z">
                <w:r w:rsidRPr="007055F5" w:rsidDel="00AD4286">
                  <w:delText xml:space="preserve">enabled </w:delText>
                </w:r>
              </w:del>
              <w:r w:rsidRPr="007055F5">
                <w:t>in your Employee Central instance.</w:t>
              </w:r>
            </w:ins>
          </w:p>
        </w:tc>
      </w:tr>
      <w:tr w:rsidR="00712F8E" w:rsidRPr="00AF5AE4" w14:paraId="552419BA" w14:textId="77777777" w:rsidTr="00F8415C">
        <w:trPr>
          <w:trHeight w:val="360"/>
          <w:ins w:id="3992" w:author="Author" w:date="2018-02-20T11:46:00Z"/>
        </w:trPr>
        <w:tc>
          <w:tcPr>
            <w:tcW w:w="4472" w:type="dxa"/>
            <w:tcBorders>
              <w:top w:val="single" w:sz="8" w:space="0" w:color="999999"/>
              <w:left w:val="single" w:sz="8" w:space="0" w:color="999999"/>
              <w:bottom w:val="single" w:sz="8" w:space="0" w:color="999999"/>
              <w:right w:val="single" w:sz="8" w:space="0" w:color="999999"/>
            </w:tcBorders>
          </w:tcPr>
          <w:p w14:paraId="67C6AD91" w14:textId="77777777" w:rsidR="00712F8E" w:rsidRPr="00FF2BB6" w:rsidRDefault="00712F8E" w:rsidP="00F8415C">
            <w:pPr>
              <w:rPr>
                <w:ins w:id="3993" w:author="Author" w:date="2018-02-20T11:46:00Z"/>
                <w:rStyle w:val="SAPScreenElement"/>
              </w:rPr>
            </w:pPr>
            <w:ins w:id="3994" w:author="Author" w:date="2018-02-20T11:46: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4BFD72A6" w14:textId="77777777" w:rsidR="00712F8E" w:rsidRPr="007055F5" w:rsidRDefault="00712F8E" w:rsidP="00F8415C">
            <w:pPr>
              <w:rPr>
                <w:ins w:id="3995" w:author="Author" w:date="2018-02-20T11:46:00Z"/>
              </w:rPr>
            </w:pPr>
            <w:ins w:id="3996" w:author="Author" w:date="2018-02-20T11:46:00Z">
              <w:r w:rsidRPr="007055F5">
                <w:t xml:space="preserve">A change of the FTE value </w:t>
              </w:r>
              <w:r w:rsidRPr="007055F5">
                <w:rPr>
                  <w:rPrChange w:id="3997" w:author="Author" w:date="2018-02-26T11:24: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886C6D" w:rsidRPr="00AF5AE4" w14:paraId="3C978117" w14:textId="135BFEB1" w:rsidTr="00FF2BB6">
        <w:trPr>
          <w:trHeight w:val="360"/>
          <w:ins w:id="3998" w:author="Author" w:date="2018-01-17T11:46:00Z"/>
          <w:trPrChange w:id="3999" w:author="Author" w:date="2018-01-17T14:10: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4000" w:author="Author" w:date="2018-01-17T14:10:00Z">
              <w:tcPr>
                <w:tcW w:w="4472" w:type="dxa"/>
                <w:tcBorders>
                  <w:top w:val="single" w:sz="8" w:space="0" w:color="999999"/>
                  <w:left w:val="single" w:sz="8" w:space="0" w:color="999999"/>
                  <w:bottom w:val="single" w:sz="8" w:space="0" w:color="999999"/>
                  <w:right w:val="single" w:sz="8" w:space="0" w:color="999999"/>
                </w:tcBorders>
              </w:tcPr>
            </w:tcPrChange>
          </w:tcPr>
          <w:p w14:paraId="7EC3E790" w14:textId="77777777" w:rsidR="00886C6D" w:rsidRPr="00CF1425" w:rsidRDefault="00886C6D" w:rsidP="00865E4C">
            <w:pPr>
              <w:rPr>
                <w:ins w:id="4001" w:author="Author" w:date="2018-01-17T11:46:00Z"/>
                <w:rStyle w:val="SAPScreenElement"/>
              </w:rPr>
            </w:pPr>
            <w:ins w:id="4002" w:author="Author" w:date="2018-01-17T11:46: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Change w:id="4003" w:author="Author" w:date="2018-01-17T14:10:00Z">
              <w:tcPr>
                <w:tcW w:w="4472" w:type="dxa"/>
                <w:tcBorders>
                  <w:top w:val="single" w:sz="8" w:space="0" w:color="999999"/>
                  <w:left w:val="single" w:sz="8" w:space="0" w:color="999999"/>
                  <w:bottom w:val="single" w:sz="8" w:space="0" w:color="999999"/>
                  <w:right w:val="single" w:sz="8" w:space="0" w:color="999999"/>
                </w:tcBorders>
              </w:tcPr>
            </w:tcPrChange>
          </w:tcPr>
          <w:p w14:paraId="4B469A00" w14:textId="77777777" w:rsidR="00886C6D" w:rsidRDefault="00886C6D" w:rsidP="00865E4C">
            <w:pPr>
              <w:rPr>
                <w:ins w:id="4004" w:author="Author" w:date="2018-01-17T14:10:00Z"/>
                <w:rStyle w:val="SAPScreenElement"/>
              </w:rPr>
            </w:pPr>
          </w:p>
        </w:tc>
      </w:tr>
      <w:tr w:rsidR="00FF2BB6" w:rsidRPr="007055F5" w14:paraId="052ECF39" w14:textId="6E8ED9B3" w:rsidTr="006C4FB5">
        <w:trPr>
          <w:trHeight w:val="360"/>
          <w:ins w:id="4005"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1B4019E9" w14:textId="5455733B" w:rsidR="00FF2BB6" w:rsidRPr="007055F5" w:rsidRDefault="00FF2BB6" w:rsidP="00FF2BB6">
            <w:pPr>
              <w:rPr>
                <w:ins w:id="4006" w:author="Author" w:date="2018-01-17T11:46:00Z"/>
                <w:rStyle w:val="SAPScreenElement"/>
              </w:rPr>
            </w:pPr>
            <w:ins w:id="4007" w:author="Author" w:date="2018-01-17T11:46:00Z">
              <w:r w:rsidRPr="007055F5">
                <w:rPr>
                  <w:rStyle w:val="SAPScreenElement"/>
                </w:rPr>
                <w:t xml:space="preserve">Pay Scale Type: </w:t>
              </w:r>
              <w:r w:rsidRPr="007055F5">
                <w:rPr>
                  <w:rPrChange w:id="4008" w:author="Author" w:date="2018-02-26T11:25:00Z">
                    <w:rPr>
                      <w:highlight w:val="yellow"/>
                    </w:rPr>
                  </w:rPrChange>
                </w:rPr>
                <w:t xml:space="preserve">select from drop down </w:t>
              </w:r>
              <w:del w:id="4009" w:author="Author" w:date="2018-02-26T11:24:00Z">
                <w:r w:rsidRPr="007055F5" w:rsidDel="007055F5">
                  <w:rPr>
                    <w:strike/>
                    <w:rPrChange w:id="4010" w:author="Author" w:date="2018-02-26T11:25:00Z">
                      <w:rPr>
                        <w:highlight w:val="yellow"/>
                      </w:rPr>
                    </w:rPrChange>
                  </w:rPr>
                  <w:delText>for example</w:delText>
                </w:r>
                <w:r w:rsidRPr="007055F5" w:rsidDel="007055F5">
                  <w:rPr>
                    <w:rStyle w:val="SAPScreenElement"/>
                    <w:rPrChange w:id="4011" w:author="Author" w:date="2018-02-26T11:25:00Z">
                      <w:rPr>
                        <w:rStyle w:val="SAPScreenElement"/>
                        <w:highlight w:val="yellow"/>
                      </w:rPr>
                    </w:rPrChange>
                  </w:rPr>
                  <w:delText xml:space="preserve"> </w:delText>
                </w:r>
              </w:del>
              <w:r w:rsidRPr="007055F5">
                <w:rPr>
                  <w:rStyle w:val="SAPUserEntry"/>
                  <w:rPrChange w:id="4012" w:author="Author" w:date="2018-02-26T11:25:00Z">
                    <w:rPr>
                      <w:rStyle w:val="SAPUserEntry"/>
                      <w:highlight w:val="yellow"/>
                    </w:rPr>
                  </w:rPrChange>
                </w:rPr>
                <w:t xml:space="preserve">National Collective Agreement for the Personnel of Engineering Design Offices, Consulting Engineers (FRA/1486) </w:t>
              </w:r>
              <w:r w:rsidRPr="007055F5">
                <w:rPr>
                  <w:rPrChange w:id="4013" w:author="Author" w:date="2018-02-26T11:25:00Z">
                    <w:rPr>
                      <w:highlight w:val="yellow"/>
                    </w:rPr>
                  </w:rPrChange>
                </w:rPr>
                <w:t>in case it has not already been selected during hiring/rehiring of the employee</w:t>
              </w:r>
            </w:ins>
          </w:p>
        </w:tc>
        <w:tc>
          <w:tcPr>
            <w:tcW w:w="4472" w:type="dxa"/>
            <w:vMerge w:val="restart"/>
            <w:tcBorders>
              <w:top w:val="single" w:sz="8" w:space="0" w:color="999999"/>
              <w:left w:val="single" w:sz="8" w:space="0" w:color="999999"/>
              <w:right w:val="single" w:sz="8" w:space="0" w:color="999999"/>
            </w:tcBorders>
          </w:tcPr>
          <w:p w14:paraId="3B90B79C" w14:textId="55DBB87B" w:rsidR="00FF2BB6" w:rsidRPr="007055F5" w:rsidDel="007055F5" w:rsidRDefault="00FF2BB6" w:rsidP="00FF2BB6">
            <w:pPr>
              <w:rPr>
                <w:ins w:id="4014" w:author="Author" w:date="2018-01-17T14:13:00Z"/>
                <w:del w:id="4015" w:author="Author" w:date="2018-02-26T11:24:00Z"/>
                <w:strike/>
                <w:rPrChange w:id="4016" w:author="Author" w:date="2018-02-26T11:25:00Z">
                  <w:rPr>
                    <w:ins w:id="4017" w:author="Author" w:date="2018-01-17T14:13:00Z"/>
                    <w:del w:id="4018" w:author="Author" w:date="2018-02-26T11:24:00Z"/>
                    <w:highlight w:val="yellow"/>
                  </w:rPr>
                </w:rPrChange>
              </w:rPr>
            </w:pPr>
            <w:ins w:id="4019" w:author="Author" w:date="2018-01-17T14:13:00Z">
              <w:del w:id="4020" w:author="Author" w:date="2018-02-26T11:24:00Z">
                <w:r w:rsidRPr="007055F5" w:rsidDel="007055F5">
                  <w:rPr>
                    <w:strike/>
                    <w:rPrChange w:id="4021" w:author="Author" w:date="2018-02-26T11:25:00Z">
                      <w:rPr>
                        <w:highlight w:val="yellow"/>
                      </w:rPr>
                    </w:rPrChange>
                  </w:rPr>
                  <w:delText xml:space="preserve">steht nur im FR: </w:delText>
                </w:r>
              </w:del>
            </w:ins>
          </w:p>
          <w:p w14:paraId="39E0BD27" w14:textId="69413CB2" w:rsidR="00FF2BB6" w:rsidRPr="007055F5" w:rsidDel="007055F5" w:rsidRDefault="00FF2BB6" w:rsidP="00FF2BB6">
            <w:pPr>
              <w:pStyle w:val="SAPNoteHeading"/>
              <w:ind w:left="0"/>
              <w:rPr>
                <w:ins w:id="4022" w:author="Author" w:date="2018-01-17T14:13:00Z"/>
                <w:del w:id="4023" w:author="Author" w:date="2018-02-26T11:24:00Z"/>
                <w:strike/>
                <w:rPrChange w:id="4024" w:author="Author" w:date="2018-02-26T11:25:00Z">
                  <w:rPr>
                    <w:ins w:id="4025" w:author="Author" w:date="2018-01-17T14:13:00Z"/>
                    <w:del w:id="4026" w:author="Author" w:date="2018-02-26T11:24:00Z"/>
                    <w:highlight w:val="yellow"/>
                  </w:rPr>
                </w:rPrChange>
              </w:rPr>
            </w:pPr>
          </w:p>
          <w:p w14:paraId="7DC56711" w14:textId="685F8AF9" w:rsidR="00FF2BB6" w:rsidRPr="007055F5" w:rsidDel="007055F5" w:rsidRDefault="00FF2BB6" w:rsidP="00FF2BB6">
            <w:pPr>
              <w:pStyle w:val="SAPNoteHeading"/>
              <w:ind w:left="0"/>
              <w:rPr>
                <w:ins w:id="4027" w:author="Author" w:date="2018-01-17T14:13:00Z"/>
                <w:del w:id="4028" w:author="Author" w:date="2018-02-26T11:24:00Z"/>
                <w:strike/>
                <w:rPrChange w:id="4029" w:author="Author" w:date="2018-02-26T11:25:00Z">
                  <w:rPr>
                    <w:ins w:id="4030" w:author="Author" w:date="2018-01-17T14:13:00Z"/>
                    <w:del w:id="4031" w:author="Author" w:date="2018-02-26T11:24:00Z"/>
                    <w:highlight w:val="yellow"/>
                  </w:rPr>
                </w:rPrChange>
              </w:rPr>
            </w:pPr>
            <w:ins w:id="4032" w:author="Author" w:date="2018-01-17T14:13:00Z">
              <w:del w:id="4033" w:author="Author" w:date="2018-02-26T11:24:00Z">
                <w:r w:rsidRPr="007055F5" w:rsidDel="007055F5">
                  <w:rPr>
                    <w:strike/>
                    <w:noProof/>
                    <w:lang w:val="de-DE" w:eastAsia="de-DE"/>
                    <w:rPrChange w:id="4034" w:author="Author" w:date="2018-02-26T11:25:00Z">
                      <w:rPr>
                        <w:noProof/>
                        <w:highlight w:val="yellow"/>
                        <w:lang w:val="de-DE" w:eastAsia="de-DE"/>
                      </w:rPr>
                    </w:rPrChange>
                  </w:rPr>
                  <w:drawing>
                    <wp:inline distT="0" distB="0" distL="0" distR="0" wp14:anchorId="1CC23BAE" wp14:editId="62784618">
                      <wp:extent cx="226060" cy="226060"/>
                      <wp:effectExtent l="0" t="0" r="0" b="0"/>
                      <wp:docPr id="2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7055F5" w:rsidDel="007055F5">
                  <w:rPr>
                    <w:strike/>
                    <w:rPrChange w:id="4035" w:author="Author" w:date="2018-02-26T11:25:00Z">
                      <w:rPr>
                        <w:highlight w:val="yellow"/>
                      </w:rPr>
                    </w:rPrChange>
                  </w:rPr>
                  <w:delText> Note</w:delText>
                </w:r>
              </w:del>
            </w:ins>
          </w:p>
          <w:p w14:paraId="190FF894" w14:textId="2026074D" w:rsidR="00FF2BB6" w:rsidRPr="007055F5" w:rsidDel="007055F5" w:rsidRDefault="00FF2BB6" w:rsidP="00FF2BB6">
            <w:pPr>
              <w:rPr>
                <w:ins w:id="4036" w:author="Author" w:date="2018-01-17T14:13:00Z"/>
                <w:del w:id="4037" w:author="Author" w:date="2018-02-26T11:24:00Z"/>
                <w:strike/>
                <w:rPrChange w:id="4038" w:author="Author" w:date="2018-02-26T11:25:00Z">
                  <w:rPr>
                    <w:ins w:id="4039" w:author="Author" w:date="2018-01-17T14:13:00Z"/>
                    <w:del w:id="4040" w:author="Author" w:date="2018-02-26T11:24:00Z"/>
                    <w:highlight w:val="yellow"/>
                  </w:rPr>
                </w:rPrChange>
              </w:rPr>
            </w:pPr>
            <w:ins w:id="4041" w:author="Author" w:date="2018-01-17T14:13:00Z">
              <w:del w:id="4042" w:author="Author" w:date="2018-02-26T11:24:00Z">
                <w:r w:rsidRPr="007055F5" w:rsidDel="007055F5">
                  <w:rPr>
                    <w:strike/>
                    <w:rPrChange w:id="4043" w:author="Author" w:date="2018-02-26T11:25:00Z">
                      <w:rPr>
                        <w:highlight w:val="yellow"/>
                      </w:rPr>
                    </w:rPrChange>
                  </w:rPr>
                  <w:delText xml:space="preserve">In case the combination of pay scale type </w:delText>
                </w:r>
                <w:r w:rsidRPr="007055F5" w:rsidDel="007055F5">
                  <w:rPr>
                    <w:rStyle w:val="SAPUserEntry"/>
                    <w:strike/>
                    <w:rPrChange w:id="4044" w:author="Author" w:date="2018-02-26T11:25:00Z">
                      <w:rPr>
                        <w:rStyle w:val="SAPUserEntry"/>
                        <w:highlight w:val="yellow"/>
                      </w:rPr>
                    </w:rPrChange>
                  </w:rPr>
                  <w:delText>National Collective Agreement for the Personnel of Engineering Design Offices, Consulting Engineers (FRA/1486)</w:delText>
                </w:r>
                <w:r w:rsidRPr="007055F5" w:rsidDel="007055F5">
                  <w:rPr>
                    <w:strike/>
                    <w:rPrChange w:id="4045" w:author="Author" w:date="2018-02-26T11:25:00Z">
                      <w:rPr>
                        <w:highlight w:val="yellow"/>
                      </w:rPr>
                    </w:rPrChange>
                  </w:rPr>
                  <w:delText xml:space="preserve"> and pay scale area</w:delText>
                </w:r>
                <w:r w:rsidRPr="007055F5" w:rsidDel="007055F5">
                  <w:rPr>
                    <w:rStyle w:val="SAPUserEntry"/>
                    <w:strike/>
                    <w:rPrChange w:id="4046" w:author="Author" w:date="2018-02-26T11:25:00Z">
                      <w:rPr>
                        <w:rStyle w:val="SAPUserEntry"/>
                        <w:highlight w:val="yellow"/>
                      </w:rPr>
                    </w:rPrChange>
                  </w:rPr>
                  <w:delText xml:space="preserve"> Île-de-France</w:delText>
                </w:r>
                <w:r w:rsidRPr="007055F5" w:rsidDel="007055F5">
                  <w:rPr>
                    <w:strike/>
                    <w:rPrChange w:id="4047" w:author="Author" w:date="2018-02-26T11:25:00Z">
                      <w:rPr>
                        <w:highlight w:val="yellow"/>
                      </w:rPr>
                    </w:rPrChange>
                  </w:rPr>
                  <w:delText xml:space="preserve"> </w:delText>
                </w:r>
                <w:r w:rsidRPr="007055F5" w:rsidDel="007055F5">
                  <w:rPr>
                    <w:rStyle w:val="SAPUserEntry"/>
                    <w:strike/>
                    <w:rPrChange w:id="4048" w:author="Author" w:date="2018-02-26T11:25:00Z">
                      <w:rPr>
                        <w:rStyle w:val="SAPUserEntry"/>
                        <w:highlight w:val="yellow"/>
                      </w:rPr>
                    </w:rPrChange>
                  </w:rPr>
                  <w:delText>(FRA/11)</w:delText>
                </w:r>
                <w:r w:rsidRPr="007055F5" w:rsidDel="007055F5">
                  <w:rPr>
                    <w:strike/>
                    <w:rPrChange w:id="4049" w:author="Author" w:date="2018-02-26T11:25:00Z">
                      <w:rPr>
                        <w:highlight w:val="yellow"/>
                      </w:rPr>
                    </w:rPrChange>
                  </w:rPr>
                  <w:delText xml:space="preserve"> is used, changes to pay scale group and pay scale level lead to an automatic adaption of the pay component in the compensation information.</w:delText>
                </w:r>
              </w:del>
            </w:ins>
          </w:p>
          <w:p w14:paraId="14C013EB" w14:textId="18CC7540" w:rsidR="00FF2BB6" w:rsidRPr="007055F5" w:rsidDel="007055F5" w:rsidRDefault="00FF2BB6" w:rsidP="00FF2BB6">
            <w:pPr>
              <w:pStyle w:val="SAPNoteHeading"/>
              <w:ind w:left="0"/>
              <w:rPr>
                <w:ins w:id="4050" w:author="Author" w:date="2018-01-17T14:13:00Z"/>
                <w:del w:id="4051" w:author="Author" w:date="2018-02-26T11:24:00Z"/>
                <w:strike/>
                <w:rPrChange w:id="4052" w:author="Author" w:date="2018-02-26T11:25:00Z">
                  <w:rPr>
                    <w:ins w:id="4053" w:author="Author" w:date="2018-01-17T14:13:00Z"/>
                    <w:del w:id="4054" w:author="Author" w:date="2018-02-26T11:24:00Z"/>
                    <w:highlight w:val="yellow"/>
                  </w:rPr>
                </w:rPrChange>
              </w:rPr>
            </w:pPr>
            <w:ins w:id="4055" w:author="Author" w:date="2018-01-17T14:13:00Z">
              <w:del w:id="4056" w:author="Author" w:date="2018-02-26T11:24:00Z">
                <w:r w:rsidRPr="007055F5" w:rsidDel="007055F5">
                  <w:rPr>
                    <w:strike/>
                    <w:noProof/>
                    <w:lang w:val="de-DE" w:eastAsia="de-DE"/>
                    <w:rPrChange w:id="4057" w:author="Author" w:date="2018-02-26T11:25:00Z">
                      <w:rPr>
                        <w:noProof/>
                        <w:highlight w:val="yellow"/>
                        <w:lang w:val="de-DE" w:eastAsia="de-DE"/>
                      </w:rPr>
                    </w:rPrChange>
                  </w:rPr>
                  <w:drawing>
                    <wp:inline distT="0" distB="0" distL="0" distR="0" wp14:anchorId="3B25F64A" wp14:editId="3A663A1E">
                      <wp:extent cx="226060" cy="226060"/>
                      <wp:effectExtent l="0" t="0" r="0" b="0"/>
                      <wp:docPr id="26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7055F5" w:rsidDel="007055F5">
                  <w:rPr>
                    <w:strike/>
                    <w:rPrChange w:id="4058" w:author="Author" w:date="2018-02-26T11:25:00Z">
                      <w:rPr>
                        <w:highlight w:val="yellow"/>
                      </w:rPr>
                    </w:rPrChange>
                  </w:rPr>
                  <w:delText> Note</w:delText>
                </w:r>
              </w:del>
            </w:ins>
          </w:p>
          <w:p w14:paraId="27C8E328" w14:textId="149765BF" w:rsidR="00FF2BB6" w:rsidRPr="007055F5" w:rsidDel="007055F5" w:rsidRDefault="00FF2BB6" w:rsidP="00FF2BB6">
            <w:pPr>
              <w:rPr>
                <w:ins w:id="4059" w:author="Author" w:date="2018-01-17T14:13:00Z"/>
                <w:del w:id="4060" w:author="Author" w:date="2018-02-26T11:24:00Z"/>
                <w:rStyle w:val="SAPEmphasis"/>
                <w:strike/>
                <w:rPrChange w:id="4061" w:author="Author" w:date="2018-02-26T11:25:00Z">
                  <w:rPr>
                    <w:ins w:id="4062" w:author="Author" w:date="2018-01-17T14:13:00Z"/>
                    <w:del w:id="4063" w:author="Author" w:date="2018-02-26T11:24:00Z"/>
                    <w:rStyle w:val="SAPEmphasis"/>
                    <w:color w:val="666666"/>
                    <w:sz w:val="22"/>
                    <w:highlight w:val="yellow"/>
                  </w:rPr>
                </w:rPrChange>
              </w:rPr>
            </w:pPr>
            <w:ins w:id="4064" w:author="Author" w:date="2018-01-17T14:13:00Z">
              <w:del w:id="4065" w:author="Author" w:date="2018-02-26T11:24:00Z">
                <w:r w:rsidRPr="007055F5" w:rsidDel="007055F5">
                  <w:rPr>
                    <w:strike/>
                    <w:rPrChange w:id="4066" w:author="Author" w:date="2018-02-26T11:25:00Z">
                      <w:rPr>
                        <w:rFonts w:ascii="BentonSans Medium" w:hAnsi="BentonSans Medium"/>
                        <w:highlight w:val="yellow"/>
                      </w:rPr>
                    </w:rPrChange>
                  </w:rPr>
                  <w:delText>In general, pay scale groups and pay scale levels should be available for each combination of pay scale type and pay scale area. Within this best practices solution, only one combination of pay scale type and pay scale area is considered, for which values of pay scale group and pay scale level have been defined. For the other pay scale types and pay scale areas delivered in the best practices solution, pay scale groups and levels can be defined in a similar way.</w:delText>
                </w:r>
              </w:del>
            </w:ins>
          </w:p>
          <w:p w14:paraId="60BF45A1" w14:textId="1FE89BBD" w:rsidR="00FF2BB6" w:rsidRPr="007055F5" w:rsidDel="007055F5" w:rsidRDefault="00FF2BB6" w:rsidP="00FF2BB6">
            <w:pPr>
              <w:pStyle w:val="SAPNoteHeading"/>
              <w:ind w:left="0"/>
              <w:rPr>
                <w:ins w:id="4067" w:author="Author" w:date="2018-01-17T14:13:00Z"/>
                <w:del w:id="4068" w:author="Author" w:date="2018-02-26T11:24:00Z"/>
                <w:strike/>
                <w:color w:val="auto"/>
                <w:rPrChange w:id="4069" w:author="Author" w:date="2018-02-26T11:25:00Z">
                  <w:rPr>
                    <w:ins w:id="4070" w:author="Author" w:date="2018-01-17T14:13:00Z"/>
                    <w:del w:id="4071" w:author="Author" w:date="2018-02-26T11:24:00Z"/>
                    <w:color w:val="auto"/>
                    <w:highlight w:val="yellow"/>
                  </w:rPr>
                </w:rPrChange>
              </w:rPr>
            </w:pPr>
            <w:ins w:id="4072" w:author="Author" w:date="2018-01-17T14:13:00Z">
              <w:del w:id="4073" w:author="Author" w:date="2018-02-26T11:24:00Z">
                <w:r w:rsidRPr="007055F5" w:rsidDel="007055F5">
                  <w:rPr>
                    <w:strike/>
                    <w:noProof/>
                    <w:lang w:val="de-DE" w:eastAsia="de-DE"/>
                    <w:rPrChange w:id="4074" w:author="Author" w:date="2018-02-26T11:25:00Z">
                      <w:rPr>
                        <w:noProof/>
                        <w:highlight w:val="yellow"/>
                        <w:lang w:val="de-DE" w:eastAsia="de-DE"/>
                      </w:rPr>
                    </w:rPrChange>
                  </w:rPr>
                  <w:drawing>
                    <wp:inline distT="0" distB="0" distL="0" distR="0" wp14:anchorId="7ED06471" wp14:editId="1BAA3133">
                      <wp:extent cx="224155" cy="224155"/>
                      <wp:effectExtent l="0" t="0" r="4445" b="4445"/>
                      <wp:docPr id="26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155" cy="224155"/>
                              </a:xfrm>
                              <a:prstGeom prst="rect">
                                <a:avLst/>
                              </a:prstGeom>
                              <a:noFill/>
                              <a:ln>
                                <a:noFill/>
                              </a:ln>
                            </pic:spPr>
                          </pic:pic>
                        </a:graphicData>
                      </a:graphic>
                    </wp:inline>
                  </w:drawing>
                </w:r>
                <w:r w:rsidRPr="007055F5" w:rsidDel="007055F5">
                  <w:rPr>
                    <w:strike/>
                    <w:noProof/>
                    <w:lang w:eastAsia="zh-CN"/>
                    <w:rPrChange w:id="4075" w:author="Author" w:date="2018-02-26T11:25:00Z">
                      <w:rPr>
                        <w:noProof/>
                        <w:highlight w:val="yellow"/>
                        <w:lang w:eastAsia="zh-CN"/>
                      </w:rPr>
                    </w:rPrChange>
                  </w:rPr>
                  <w:delText xml:space="preserve"> </w:delText>
                </w:r>
                <w:r w:rsidRPr="007055F5" w:rsidDel="007055F5">
                  <w:rPr>
                    <w:strike/>
                    <w:rPrChange w:id="4076" w:author="Author" w:date="2018-02-26T11:25:00Z">
                      <w:rPr>
                        <w:highlight w:val="yellow"/>
                      </w:rPr>
                    </w:rPrChange>
                  </w:rPr>
                  <w:delText>Recommendation</w:delText>
                </w:r>
              </w:del>
            </w:ins>
          </w:p>
          <w:p w14:paraId="794290D9" w14:textId="75F725F1" w:rsidR="00FF2BB6" w:rsidRPr="007055F5" w:rsidRDefault="00FF2BB6" w:rsidP="00FF2BB6">
            <w:pPr>
              <w:rPr>
                <w:ins w:id="4077" w:author="Author" w:date="2018-01-17T14:10:00Z"/>
                <w:rStyle w:val="SAPScreenElement"/>
              </w:rPr>
            </w:pPr>
            <w:ins w:id="4078" w:author="Author" w:date="2018-01-17T14:13:00Z">
              <w:del w:id="4079" w:author="Author" w:date="2018-02-26T11:24:00Z">
                <w:r w:rsidRPr="007055F5" w:rsidDel="007055F5">
                  <w:rPr>
                    <w:strike/>
                    <w:rPrChange w:id="4080" w:author="Author" w:date="2018-02-26T11:25:00Z">
                      <w:rPr>
                        <w:rFonts w:ascii="BentonSans Book Italic" w:hAnsi="BentonSans Book Italic"/>
                        <w:color w:val="003283"/>
                        <w:highlight w:val="yellow"/>
                      </w:rPr>
                    </w:rPrChange>
                  </w:rPr>
                  <w:delText xml:space="preserve">For details to pay scale group and pay scale level values defined for the combination of pay scale type </w:delText>
                </w:r>
                <w:r w:rsidRPr="007055F5" w:rsidDel="007055F5">
                  <w:rPr>
                    <w:rStyle w:val="SAPUserEntry"/>
                    <w:strike/>
                    <w:rPrChange w:id="4081" w:author="Author" w:date="2018-02-26T11:25:00Z">
                      <w:rPr>
                        <w:rStyle w:val="SAPUserEntry"/>
                        <w:highlight w:val="yellow"/>
                      </w:rPr>
                    </w:rPrChange>
                  </w:rPr>
                  <w:delText>National Collective Agreement for the Personnel of Engineering Design Offices, Consulting Engineers (FRA/1486)</w:delText>
                </w:r>
                <w:r w:rsidRPr="007055F5" w:rsidDel="007055F5">
                  <w:rPr>
                    <w:strike/>
                    <w:rPrChange w:id="4082" w:author="Author" w:date="2018-02-26T11:25:00Z">
                      <w:rPr>
                        <w:highlight w:val="yellow"/>
                      </w:rPr>
                    </w:rPrChange>
                  </w:rPr>
                  <w:delText xml:space="preserve"> and pay scale area</w:delText>
                </w:r>
                <w:r w:rsidRPr="007055F5" w:rsidDel="007055F5">
                  <w:rPr>
                    <w:rStyle w:val="SAPUserEntry"/>
                    <w:strike/>
                    <w:rPrChange w:id="4083" w:author="Author" w:date="2018-02-26T11:25:00Z">
                      <w:rPr>
                        <w:rStyle w:val="SAPUserEntry"/>
                        <w:highlight w:val="yellow"/>
                      </w:rPr>
                    </w:rPrChange>
                  </w:rPr>
                  <w:delText xml:space="preserve"> Île-de-France</w:delText>
                </w:r>
                <w:r w:rsidRPr="007055F5" w:rsidDel="007055F5">
                  <w:rPr>
                    <w:strike/>
                    <w:rPrChange w:id="4084" w:author="Author" w:date="2018-02-26T11:25:00Z">
                      <w:rPr>
                        <w:highlight w:val="yellow"/>
                      </w:rPr>
                    </w:rPrChange>
                  </w:rPr>
                  <w:delText xml:space="preserve"> </w:delText>
                </w:r>
                <w:r w:rsidRPr="007055F5" w:rsidDel="007055F5">
                  <w:rPr>
                    <w:rStyle w:val="SAPUserEntry"/>
                    <w:strike/>
                    <w:rPrChange w:id="4085" w:author="Author" w:date="2018-02-26T11:25:00Z">
                      <w:rPr>
                        <w:rStyle w:val="SAPUserEntry"/>
                        <w:highlight w:val="yellow"/>
                      </w:rPr>
                    </w:rPrChange>
                  </w:rPr>
                  <w:delText>(FRA/11)</w:delText>
                </w:r>
                <w:r w:rsidRPr="007055F5" w:rsidDel="007055F5">
                  <w:rPr>
                    <w:strike/>
                    <w:rPrChange w:id="4086" w:author="Author" w:date="2018-02-26T11:25:00Z">
                      <w:rPr>
                        <w:highlight w:val="yellow"/>
                      </w:rPr>
                    </w:rPrChange>
                  </w:rPr>
                  <w:delText xml:space="preserve"> refer to the configuration guide of building block </w:delText>
                </w:r>
                <w:r w:rsidRPr="007055F5" w:rsidDel="007055F5">
                  <w:rPr>
                    <w:rStyle w:val="SAPEmphasis"/>
                    <w:strike/>
                    <w:rPrChange w:id="4087" w:author="Author" w:date="2018-02-26T11:25:00Z">
                      <w:rPr>
                        <w:rStyle w:val="SAPEmphasis"/>
                        <w:highlight w:val="yellow"/>
                      </w:rPr>
                    </w:rPrChange>
                  </w:rPr>
                  <w:delText>15T</w:delText>
                </w:r>
                <w:r w:rsidRPr="007055F5" w:rsidDel="007055F5">
                  <w:rPr>
                    <w:strike/>
                    <w:rPrChange w:id="4088" w:author="Author" w:date="2018-02-26T11:25:00Z">
                      <w:rPr>
                        <w:highlight w:val="yellow"/>
                      </w:rPr>
                    </w:rPrChange>
                  </w:rPr>
                  <w:delText xml:space="preserve">, where in chapter </w:delText>
                </w:r>
                <w:r w:rsidRPr="007055F5" w:rsidDel="007055F5">
                  <w:rPr>
                    <w:rStyle w:val="SAPTextReference"/>
                    <w:strike/>
                    <w:rPrChange w:id="4089" w:author="Author" w:date="2018-02-26T11:25:00Z">
                      <w:rPr>
                        <w:rStyle w:val="SAPTextReference"/>
                        <w:highlight w:val="yellow"/>
                      </w:rPr>
                    </w:rPrChange>
                  </w:rPr>
                  <w:delText>Preparation / Prerequisites</w:delText>
                </w:r>
                <w:r w:rsidRPr="007055F5" w:rsidDel="007055F5">
                  <w:rPr>
                    <w:strike/>
                    <w:rPrChange w:id="4090" w:author="Author" w:date="2018-02-26T11:25:00Z">
                      <w:rPr>
                        <w:highlight w:val="yellow"/>
                      </w:rPr>
                    </w:rPrChange>
                  </w:rPr>
                  <w:delText xml:space="preserve"> the reference to the appropriate </w:delText>
                </w:r>
                <w:r w:rsidRPr="007055F5" w:rsidDel="007055F5">
                  <w:rPr>
                    <w:rStyle w:val="SAPScreenElement"/>
                    <w:strike/>
                    <w:color w:val="auto"/>
                    <w:rPrChange w:id="4091" w:author="Author" w:date="2018-02-26T11:25:00Z">
                      <w:rPr>
                        <w:rStyle w:val="SAPScreenElement"/>
                        <w:color w:val="auto"/>
                        <w:highlight w:val="yellow"/>
                      </w:rPr>
                    </w:rPrChange>
                  </w:rPr>
                  <w:delText>Pay Structure</w:delText>
                </w:r>
                <w:r w:rsidRPr="007055F5" w:rsidDel="007055F5">
                  <w:rPr>
                    <w:strike/>
                    <w:rPrChange w:id="4092" w:author="Author" w:date="2018-02-26T11:25:00Z">
                      <w:rPr>
                        <w:highlight w:val="yellow"/>
                      </w:rPr>
                    </w:rPrChange>
                  </w:rPr>
                  <w:delText xml:space="preserve"> workbook is given.</w:delText>
                </w:r>
              </w:del>
            </w:ins>
          </w:p>
        </w:tc>
      </w:tr>
      <w:tr w:rsidR="00FF2BB6" w:rsidRPr="007055F5" w14:paraId="2A033037" w14:textId="09BBD989" w:rsidTr="006C4FB5">
        <w:trPr>
          <w:trHeight w:val="360"/>
          <w:ins w:id="4093"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00299755" w14:textId="0624CA4F" w:rsidR="00FF2BB6" w:rsidRPr="007055F5" w:rsidRDefault="00FF2BB6" w:rsidP="00FF2BB6">
            <w:pPr>
              <w:rPr>
                <w:ins w:id="4094" w:author="Author" w:date="2018-01-17T14:12:00Z"/>
                <w:rStyle w:val="SAPUserEntry"/>
                <w:rPrChange w:id="4095" w:author="Author" w:date="2018-02-26T11:25:00Z">
                  <w:rPr>
                    <w:ins w:id="4096" w:author="Author" w:date="2018-01-17T14:12:00Z"/>
                    <w:rStyle w:val="SAPUserEntry"/>
                    <w:highlight w:val="yellow"/>
                  </w:rPr>
                </w:rPrChange>
              </w:rPr>
            </w:pPr>
            <w:ins w:id="4097" w:author="Author" w:date="2018-01-17T11:46:00Z">
              <w:r w:rsidRPr="007055F5">
                <w:rPr>
                  <w:rStyle w:val="SAPScreenElement"/>
                </w:rPr>
                <w:t xml:space="preserve">Pay Scale Area: </w:t>
              </w:r>
            </w:ins>
            <w:ins w:id="4098" w:author="Author" w:date="2018-01-17T14:12:00Z">
              <w:r w:rsidRPr="007055F5">
                <w:rPr>
                  <w:rStyle w:val="SAPScreenElement"/>
                  <w:rPrChange w:id="4099" w:author="Author" w:date="2018-02-26T11:25:00Z">
                    <w:rPr>
                      <w:rStyle w:val="SAPScreenElement"/>
                      <w:highlight w:val="yellow"/>
                    </w:rPr>
                  </w:rPrChange>
                </w:rPr>
                <w:t>Pay Scale Area:</w:t>
              </w:r>
              <w:r w:rsidRPr="007055F5">
                <w:rPr>
                  <w:rPrChange w:id="4100" w:author="Author" w:date="2018-02-26T11:25:00Z">
                    <w:rPr>
                      <w:highlight w:val="yellow"/>
                    </w:rPr>
                  </w:rPrChange>
                </w:rPr>
                <w:t xml:space="preserve"> select from drop down </w:t>
              </w:r>
              <w:del w:id="4101" w:author="Author" w:date="2018-02-26T11:24:00Z">
                <w:r w:rsidRPr="007055F5" w:rsidDel="007055F5">
                  <w:rPr>
                    <w:strike/>
                    <w:rPrChange w:id="4102" w:author="Author" w:date="2018-02-26T11:25:00Z">
                      <w:rPr>
                        <w:highlight w:val="yellow"/>
                      </w:rPr>
                    </w:rPrChange>
                  </w:rPr>
                  <w:delText>for example</w:delText>
                </w:r>
                <w:r w:rsidRPr="007055F5" w:rsidDel="007055F5">
                  <w:rPr>
                    <w:rPrChange w:id="4103" w:author="Author" w:date="2018-02-26T11:25:00Z">
                      <w:rPr>
                        <w:highlight w:val="yellow"/>
                      </w:rPr>
                    </w:rPrChange>
                  </w:rPr>
                  <w:delText xml:space="preserve"> </w:delText>
                </w:r>
              </w:del>
              <w:r w:rsidRPr="007055F5">
                <w:rPr>
                  <w:rStyle w:val="SAPUserEntry"/>
                  <w:rPrChange w:id="4104" w:author="Author" w:date="2018-02-26T11:25:00Z">
                    <w:rPr>
                      <w:rStyle w:val="SAPUserEntry"/>
                      <w:highlight w:val="yellow"/>
                    </w:rPr>
                  </w:rPrChange>
                </w:rPr>
                <w:t xml:space="preserve">Île-de-France (FRA/11) </w:t>
              </w:r>
              <w:r w:rsidRPr="007055F5">
                <w:rPr>
                  <w:rPrChange w:id="4105" w:author="Author" w:date="2018-02-26T11:25:00Z">
                    <w:rPr>
                      <w:highlight w:val="yellow"/>
                    </w:rPr>
                  </w:rPrChange>
                </w:rPr>
                <w:t>in case it has not already been selected during hiring/rehiring of the employee.</w:t>
              </w:r>
            </w:ins>
          </w:p>
          <w:p w14:paraId="569F58B1" w14:textId="77777777" w:rsidR="00FF2BB6" w:rsidRPr="007055F5" w:rsidRDefault="00FF2BB6" w:rsidP="00FF2BB6">
            <w:pPr>
              <w:pStyle w:val="SAPNoteHeading"/>
              <w:ind w:left="0"/>
              <w:rPr>
                <w:ins w:id="4106" w:author="Author" w:date="2018-01-17T14:12:00Z"/>
                <w:rPrChange w:id="4107" w:author="Author" w:date="2018-02-26T11:25:00Z">
                  <w:rPr>
                    <w:ins w:id="4108" w:author="Author" w:date="2018-01-17T14:12:00Z"/>
                    <w:highlight w:val="yellow"/>
                  </w:rPr>
                </w:rPrChange>
              </w:rPr>
            </w:pPr>
            <w:ins w:id="4109" w:author="Author" w:date="2018-01-17T14:12:00Z">
              <w:r w:rsidRPr="007055F5">
                <w:rPr>
                  <w:noProof/>
                  <w:lang w:val="de-DE" w:eastAsia="de-DE"/>
                  <w:rPrChange w:id="4110" w:author="Author" w:date="2018-02-26T11:25:00Z">
                    <w:rPr>
                      <w:noProof/>
                      <w:highlight w:val="yellow"/>
                      <w:lang w:val="de-DE" w:eastAsia="de-DE"/>
                    </w:rPr>
                  </w:rPrChange>
                </w:rPr>
                <w:drawing>
                  <wp:inline distT="0" distB="0" distL="0" distR="0" wp14:anchorId="20639540" wp14:editId="276177A4">
                    <wp:extent cx="228600" cy="228600"/>
                    <wp:effectExtent l="0" t="0" r="0" b="0"/>
                    <wp:docPr id="26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055F5">
                <w:rPr>
                  <w:rPrChange w:id="4111" w:author="Author" w:date="2018-02-26T11:25:00Z">
                    <w:rPr>
                      <w:highlight w:val="yellow"/>
                    </w:rPr>
                  </w:rPrChange>
                </w:rPr>
                <w:t> Recommendation</w:t>
              </w:r>
            </w:ins>
          </w:p>
          <w:p w14:paraId="6FD06D6F" w14:textId="3A1A5CB6" w:rsidR="00FF2BB6" w:rsidRPr="007055F5" w:rsidDel="00B55662" w:rsidRDefault="00FF2BB6" w:rsidP="00FF2BB6">
            <w:pPr>
              <w:rPr>
                <w:ins w:id="4112" w:author="Author" w:date="2018-01-17T11:46:00Z"/>
                <w:rStyle w:val="SAPScreenElement"/>
                <w:rPrChange w:id="4113" w:author="Author" w:date="2018-02-26T11:25:00Z">
                  <w:rPr>
                    <w:ins w:id="4114" w:author="Author" w:date="2018-01-17T11:46:00Z"/>
                    <w:rStyle w:val="SAPScreenElement"/>
                    <w:sz w:val="22"/>
                  </w:rPr>
                </w:rPrChange>
              </w:rPr>
            </w:pPr>
            <w:ins w:id="4115" w:author="Author" w:date="2018-01-17T14:12:00Z">
              <w:r w:rsidRPr="007055F5">
                <w:rPr>
                  <w:rPrChange w:id="4116" w:author="Author" w:date="2018-02-26T11:25:00Z">
                    <w:rPr>
                      <w:rFonts w:ascii="BentonSans Book Italic" w:hAnsi="BentonSans Book Italic"/>
                      <w:color w:val="003283"/>
                      <w:highlight w:val="yellow"/>
                    </w:rPr>
                  </w:rPrChange>
                </w:rPr>
                <w:t>Required if integration with Employee Central Payroll is in place.</w:t>
              </w:r>
            </w:ins>
            <w:ins w:id="4117" w:author="Author" w:date="2018-01-17T11:46:00Z">
              <w:del w:id="4118" w:author="Author" w:date="2018-01-17T14:12:00Z">
                <w:r w:rsidRPr="007055F5" w:rsidDel="00886C6D">
                  <w:rPr>
                    <w:rPrChange w:id="4119" w:author="Author" w:date="2018-02-26T11:25:00Z">
                      <w:rPr>
                        <w:highlight w:val="yellow"/>
                      </w:rPr>
                    </w:rPrChange>
                  </w:rPr>
                  <w:delText>select</w:delText>
                </w:r>
              </w:del>
            </w:ins>
          </w:p>
        </w:tc>
        <w:tc>
          <w:tcPr>
            <w:tcW w:w="4472" w:type="dxa"/>
            <w:vMerge/>
            <w:tcBorders>
              <w:left w:val="single" w:sz="8" w:space="0" w:color="999999"/>
              <w:bottom w:val="single" w:sz="8" w:space="0" w:color="999999"/>
              <w:right w:val="single" w:sz="8" w:space="0" w:color="999999"/>
            </w:tcBorders>
          </w:tcPr>
          <w:p w14:paraId="06950443" w14:textId="77777777" w:rsidR="00FF2BB6" w:rsidRPr="007055F5" w:rsidRDefault="00FF2BB6" w:rsidP="00FF2BB6">
            <w:pPr>
              <w:rPr>
                <w:ins w:id="4120" w:author="Author" w:date="2018-01-17T14:10:00Z"/>
                <w:rStyle w:val="SAPScreenElement"/>
              </w:rPr>
            </w:pPr>
          </w:p>
        </w:tc>
      </w:tr>
      <w:tr w:rsidR="00FF2BB6" w:rsidRPr="007055F5" w14:paraId="0D7DFA51" w14:textId="77777777" w:rsidTr="006C4FB5">
        <w:trPr>
          <w:trHeight w:val="360"/>
          <w:ins w:id="4121" w:author="Author" w:date="2018-01-17T14:14:00Z"/>
        </w:trPr>
        <w:tc>
          <w:tcPr>
            <w:tcW w:w="4472" w:type="dxa"/>
            <w:tcBorders>
              <w:top w:val="single" w:sz="8" w:space="0" w:color="999999"/>
              <w:left w:val="single" w:sz="8" w:space="0" w:color="999999"/>
              <w:bottom w:val="single" w:sz="8" w:space="0" w:color="999999"/>
              <w:right w:val="single" w:sz="8" w:space="0" w:color="999999"/>
            </w:tcBorders>
          </w:tcPr>
          <w:p w14:paraId="21BB50A8" w14:textId="3F895AA9" w:rsidR="00FF2BB6" w:rsidRPr="007055F5" w:rsidRDefault="00FF2BB6" w:rsidP="00FF2BB6">
            <w:pPr>
              <w:rPr>
                <w:ins w:id="4122" w:author="Author" w:date="2018-01-17T14:14:00Z"/>
                <w:rStyle w:val="SAPScreenElement"/>
              </w:rPr>
            </w:pPr>
            <w:ins w:id="4123" w:author="Author" w:date="2018-01-17T14:14:00Z">
              <w:r w:rsidRPr="007055F5">
                <w:rPr>
                  <w:rPrChange w:id="4124" w:author="Author" w:date="2018-02-26T11:25:00Z">
                    <w:rPr>
                      <w:rFonts w:ascii="BentonSans Book Italic" w:hAnsi="BentonSans Book Italic"/>
                      <w:color w:val="003283"/>
                    </w:rPr>
                  </w:rPrChange>
                </w:rPr>
                <w:t xml:space="preserve">for additional fields, select the </w:t>
              </w:r>
              <w:r w:rsidRPr="007055F5">
                <w:rPr>
                  <w:rStyle w:val="SAPScreenElement"/>
                </w:rPr>
                <w:t>Show &lt;xx&gt; more fields</w:t>
              </w:r>
              <w:r w:rsidRPr="007055F5">
                <w:t xml:space="preserve"> button</w:t>
              </w:r>
            </w:ins>
          </w:p>
        </w:tc>
        <w:tc>
          <w:tcPr>
            <w:tcW w:w="4472" w:type="dxa"/>
            <w:tcBorders>
              <w:left w:val="single" w:sz="8" w:space="0" w:color="999999"/>
              <w:bottom w:val="single" w:sz="8" w:space="0" w:color="999999"/>
              <w:right w:val="single" w:sz="8" w:space="0" w:color="999999"/>
            </w:tcBorders>
          </w:tcPr>
          <w:p w14:paraId="2A11F202" w14:textId="77777777" w:rsidR="00FF2BB6" w:rsidRPr="007055F5" w:rsidRDefault="00FF2BB6" w:rsidP="00FF2BB6">
            <w:pPr>
              <w:rPr>
                <w:ins w:id="4125" w:author="Author" w:date="2018-01-17T14:14:00Z"/>
                <w:rStyle w:val="SAPScreenElement"/>
              </w:rPr>
            </w:pPr>
          </w:p>
        </w:tc>
      </w:tr>
      <w:tr w:rsidR="00FF2BB6" w:rsidRPr="007055F5" w14:paraId="36817F61" w14:textId="1DD12741" w:rsidTr="006C4FB5">
        <w:trPr>
          <w:trHeight w:val="360"/>
          <w:ins w:id="4126"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575D6F3E" w14:textId="559E15FB" w:rsidR="00FF2BB6" w:rsidRPr="007055F5" w:rsidRDefault="00FF2BB6">
            <w:pPr>
              <w:rPr>
                <w:ins w:id="4127" w:author="Author" w:date="2018-01-17T11:46:00Z"/>
                <w:rStyle w:val="SAPScreenElement"/>
              </w:rPr>
            </w:pPr>
            <w:ins w:id="4128" w:author="Author" w:date="2018-01-17T14:14:00Z">
              <w:r w:rsidRPr="007055F5">
                <w:rPr>
                  <w:rStyle w:val="SAPScreenElement"/>
                </w:rPr>
                <w:t>Pay Scale Group</w:t>
              </w:r>
              <w:r w:rsidRPr="007055F5">
                <w:rPr>
                  <w:rStyle w:val="SAPScreenElement"/>
                  <w:color w:val="auto"/>
                </w:rPr>
                <w:t>:</w:t>
              </w:r>
              <w:r w:rsidRPr="007055F5">
                <w:t xml:space="preserve"> </w:t>
              </w:r>
              <w:del w:id="4129" w:author="Author" w:date="2018-02-26T11:25:00Z">
                <w:r w:rsidRPr="007055F5" w:rsidDel="007055F5">
                  <w:rPr>
                    <w:rPrChange w:id="4130" w:author="Author" w:date="2018-02-26T11:25:00Z">
                      <w:rPr>
                        <w:highlight w:val="yellow"/>
                      </w:rPr>
                    </w:rPrChange>
                  </w:rPr>
                  <w:delText xml:space="preserve"> </w:delText>
                </w:r>
              </w:del>
              <w:r w:rsidRPr="007055F5">
                <w:rPr>
                  <w:rPrChange w:id="4131" w:author="Author" w:date="2018-02-26T11:25:00Z">
                    <w:rPr>
                      <w:highlight w:val="yellow"/>
                    </w:rPr>
                  </w:rPrChange>
                </w:rPr>
                <w:t xml:space="preserve">select from drop down for example </w:t>
              </w:r>
              <w:r w:rsidRPr="007055F5">
                <w:rPr>
                  <w:rStyle w:val="SAPUserEntry"/>
                  <w:rPrChange w:id="4132" w:author="Author" w:date="2018-02-26T11:25:00Z">
                    <w:rPr>
                      <w:rStyle w:val="SAPUserEntry"/>
                      <w:highlight w:val="yellow"/>
                    </w:rPr>
                  </w:rPrChange>
                </w:rPr>
                <w:t>IC(FRA/11/1486/IC)</w:t>
              </w:r>
              <w:r w:rsidRPr="007055F5">
                <w:rPr>
                  <w:rPrChange w:id="4133" w:author="Author" w:date="2018-02-26T11:25:00Z">
                    <w:rPr>
                      <w:highlight w:val="yellow"/>
                    </w:rPr>
                  </w:rPrChange>
                </w:rPr>
                <w:t xml:space="preserve"> (employee is a manager), or </w:t>
              </w:r>
              <w:r w:rsidRPr="007055F5">
                <w:rPr>
                  <w:rStyle w:val="SAPUserEntry"/>
                  <w:rPrChange w:id="4134" w:author="Author" w:date="2018-02-26T11:25:00Z">
                    <w:rPr>
                      <w:rStyle w:val="SAPUserEntry"/>
                      <w:highlight w:val="yellow"/>
                    </w:rPr>
                  </w:rPrChange>
                </w:rPr>
                <w:t>ETAM(FRA/11/1486/ETAM)</w:t>
              </w:r>
              <w:r w:rsidRPr="007055F5">
                <w:rPr>
                  <w:rPrChange w:id="4135" w:author="Author" w:date="2018-02-26T11:25:00Z">
                    <w:rPr>
                      <w:highlight w:val="yellow"/>
                    </w:rPr>
                  </w:rPrChange>
                </w:rPr>
                <w:t xml:space="preserve"> (employee is a non-manager) in case it has not already been selected during hiring/rehiring of the employee</w:t>
              </w:r>
            </w:ins>
            <w:ins w:id="4136" w:author="Author" w:date="2018-01-17T11:46:00Z">
              <w:del w:id="4137" w:author="Author" w:date="2018-01-17T14:14:00Z">
                <w:r w:rsidRPr="007055F5" w:rsidDel="00FF2BB6">
                  <w:rPr>
                    <w:rStyle w:val="SAPScreenElement"/>
                  </w:rPr>
                  <w:delText xml:space="preserve">Pay Scale Group: </w:delText>
                </w:r>
                <w:r w:rsidRPr="007055F5" w:rsidDel="00FF2BB6">
                  <w:rPr>
                    <w:rPrChange w:id="4138" w:author="Author" w:date="2018-02-26T11:25:00Z">
                      <w:rPr>
                        <w:highlight w:val="yellow"/>
                      </w:rPr>
                    </w:rPrChange>
                  </w:rPr>
                  <w:delText>select</w:delText>
                </w:r>
              </w:del>
            </w:ins>
          </w:p>
        </w:tc>
        <w:tc>
          <w:tcPr>
            <w:tcW w:w="4472" w:type="dxa"/>
            <w:vMerge w:val="restart"/>
            <w:tcBorders>
              <w:top w:val="single" w:sz="8" w:space="0" w:color="999999"/>
              <w:left w:val="single" w:sz="8" w:space="0" w:color="999999"/>
              <w:right w:val="single" w:sz="8" w:space="0" w:color="999999"/>
            </w:tcBorders>
          </w:tcPr>
          <w:p w14:paraId="3F855980" w14:textId="77777777" w:rsidR="00FF2BB6" w:rsidRPr="007055F5" w:rsidRDefault="00FF2BB6" w:rsidP="00FF2BB6">
            <w:pPr>
              <w:rPr>
                <w:ins w:id="4139" w:author="Author" w:date="2018-01-17T14:15:00Z"/>
                <w:rStyle w:val="SAPEmphasis"/>
              </w:rPr>
            </w:pPr>
            <w:ins w:id="4140" w:author="Author" w:date="2018-01-17T14:15:00Z">
              <w:r w:rsidRPr="007055F5">
                <w:rPr>
                  <w:rPrChange w:id="4141" w:author="Author" w:date="2018-02-26T11:25:00Z">
                    <w:rPr>
                      <w:rFonts w:ascii="BentonSans Medium" w:hAnsi="BentonSans Medium"/>
                    </w:rPr>
                  </w:rPrChange>
                </w:rPr>
                <w:t>Depending on the business rules configured for various combinations of changes done to the Job Info, changes to the pay scale group and/or pay scale level can lead to an automatic adaption of the pay component in the Compensation Info: existing pay components might have been adapted, or new components added.</w:t>
              </w:r>
            </w:ins>
          </w:p>
          <w:p w14:paraId="79C75A90" w14:textId="77777777" w:rsidR="00FF2BB6" w:rsidRPr="007055F5" w:rsidRDefault="00FF2BB6" w:rsidP="00FF2BB6">
            <w:pPr>
              <w:pStyle w:val="SAPNoteHeading"/>
              <w:ind w:left="0"/>
              <w:rPr>
                <w:ins w:id="4142" w:author="Author" w:date="2018-01-17T14:15:00Z"/>
              </w:rPr>
            </w:pPr>
            <w:ins w:id="4143" w:author="Author" w:date="2018-01-17T14:15:00Z">
              <w:r w:rsidRPr="00C8393A">
                <w:rPr>
                  <w:noProof/>
                  <w:lang w:val="de-DE" w:eastAsia="de-DE"/>
                </w:rPr>
                <w:drawing>
                  <wp:inline distT="0" distB="0" distL="0" distR="0" wp14:anchorId="0A01C34E" wp14:editId="00AE4EBF">
                    <wp:extent cx="226060" cy="226060"/>
                    <wp:effectExtent l="0" t="0" r="0" b="0"/>
                    <wp:docPr id="2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6060" cy="226060"/>
                            </a:xfrm>
                            <a:prstGeom prst="rect">
                              <a:avLst/>
                            </a:prstGeom>
                            <a:noFill/>
                            <a:ln>
                              <a:noFill/>
                            </a:ln>
                          </pic:spPr>
                        </pic:pic>
                      </a:graphicData>
                    </a:graphic>
                  </wp:inline>
                </w:drawing>
              </w:r>
              <w:r w:rsidRPr="007055F5">
                <w:t> Recommendation</w:t>
              </w:r>
            </w:ins>
          </w:p>
          <w:p w14:paraId="7BDBA2D4" w14:textId="0814B1C8" w:rsidR="00FF2BB6" w:rsidRPr="007055F5" w:rsidRDefault="00FF2BB6" w:rsidP="00FF2BB6">
            <w:pPr>
              <w:rPr>
                <w:ins w:id="4144" w:author="Author" w:date="2018-01-17T14:10:00Z"/>
                <w:rStyle w:val="SAPScreenElement"/>
                <w:rPrChange w:id="4145" w:author="Author" w:date="2018-02-26T11:25:00Z">
                  <w:rPr>
                    <w:ins w:id="4146" w:author="Author" w:date="2018-01-17T14:10:00Z"/>
                    <w:rStyle w:val="SAPScreenElement"/>
                    <w:sz w:val="22"/>
                  </w:rPr>
                </w:rPrChange>
              </w:rPr>
            </w:pPr>
            <w:ins w:id="4147" w:author="Author" w:date="2018-01-17T14:15:00Z">
              <w:r w:rsidRPr="007055F5">
                <w:rPr>
                  <w:rPrChange w:id="4148" w:author="Author" w:date="2018-02-26T11:25:00Z">
                    <w:rPr>
                      <w:rFonts w:ascii="BentonSans Book Italic" w:hAnsi="BentonSans Book Italic"/>
                      <w:color w:val="003283"/>
                    </w:rPr>
                  </w:rPrChange>
                </w:rPr>
                <w:t xml:space="preserve">For information related to the preconfigured business rules, </w:t>
              </w:r>
              <w:commentRangeStart w:id="4149"/>
              <w:r w:rsidRPr="007055F5">
                <w:rPr>
                  <w:rPrChange w:id="4150" w:author="Author" w:date="2018-02-26T11:25:00Z">
                    <w:rPr>
                      <w:rFonts w:ascii="BentonSans Book Italic" w:hAnsi="BentonSans Book Italic"/>
                      <w:color w:val="003283"/>
                    </w:rPr>
                  </w:rPrChange>
                </w:rPr>
                <w:t xml:space="preserve">refer to the </w:t>
              </w:r>
              <w:del w:id="4151" w:author="Author" w:date="2018-03-06T17:53:00Z">
                <w:r w:rsidRPr="007055F5" w:rsidDel="00934F1C">
                  <w:rPr>
                    <w:rPrChange w:id="4152" w:author="Author" w:date="2018-02-26T11:25:00Z">
                      <w:rPr>
                        <w:rFonts w:ascii="BentonSans Book Italic" w:hAnsi="BentonSans Book Italic"/>
                        <w:color w:val="003283"/>
                      </w:rPr>
                    </w:rPrChange>
                  </w:rPr>
                  <w:delText xml:space="preserve">configuration guide of building block </w:delText>
                </w:r>
                <w:r w:rsidRPr="007055F5" w:rsidDel="00934F1C">
                  <w:rPr>
                    <w:rStyle w:val="SAPEmphasis"/>
                  </w:rPr>
                  <w:delText>15T</w:delText>
                </w:r>
                <w:r w:rsidRPr="007055F5" w:rsidDel="00934F1C">
                  <w:delText xml:space="preserve">, where in chapter </w:delText>
                </w:r>
                <w:r w:rsidRPr="007055F5" w:rsidDel="00934F1C">
                  <w:rPr>
                    <w:rStyle w:val="SAPTextReference"/>
                  </w:rPr>
                  <w:delText>Preparation / Prerequisites</w:delText>
                </w:r>
                <w:r w:rsidRPr="007055F5" w:rsidDel="00934F1C">
                  <w:delText xml:space="preserve"> the reference to the appropriate </w:delText>
                </w:r>
              </w:del>
              <w:r w:rsidRPr="007055F5">
                <w:rPr>
                  <w:rStyle w:val="SAPScreenElement"/>
                  <w:color w:val="auto"/>
                </w:rPr>
                <w:t>Pay Structure</w:t>
              </w:r>
              <w:r w:rsidRPr="007055F5">
                <w:t xml:space="preserve"> workbook </w:t>
              </w:r>
              <w:del w:id="4153" w:author="Author" w:date="2018-03-06T17:54:00Z">
                <w:r w:rsidRPr="007055F5" w:rsidDel="00934F1C">
                  <w:delText>is given</w:delText>
                </w:r>
              </w:del>
            </w:ins>
            <w:ins w:id="4154" w:author="Author" w:date="2018-03-06T17:54:00Z">
              <w:r w:rsidR="00934F1C">
                <w:t xml:space="preserve">for </w:t>
              </w:r>
              <w:r w:rsidR="00934F1C" w:rsidRPr="00B30648">
                <w:rPr>
                  <w:b/>
                  <w:rPrChange w:id="4155" w:author="Author" w:date="2018-03-06T17:54:00Z">
                    <w:rPr/>
                  </w:rPrChange>
                </w:rPr>
                <w:t>FR</w:t>
              </w:r>
              <w:commentRangeEnd w:id="4149"/>
              <w:r w:rsidR="00934F1C">
                <w:rPr>
                  <w:rStyle w:val="CommentReference"/>
                </w:rPr>
                <w:commentReference w:id="4149"/>
              </w:r>
            </w:ins>
            <w:ins w:id="4156" w:author="Author" w:date="2018-01-17T14:15:00Z">
              <w:r w:rsidRPr="007055F5">
                <w:t>. If required, you can configure additional rules based on your requirements.</w:t>
              </w:r>
            </w:ins>
          </w:p>
        </w:tc>
      </w:tr>
      <w:tr w:rsidR="00FF2BB6" w:rsidRPr="00AF5AE4" w14:paraId="2D6C3032" w14:textId="3402A464" w:rsidTr="006C4FB5">
        <w:trPr>
          <w:trHeight w:val="360"/>
          <w:ins w:id="4157"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48343593" w14:textId="46EB85B0" w:rsidR="00FF2BB6" w:rsidRPr="007055F5" w:rsidDel="0076591E" w:rsidRDefault="00FF2BB6">
            <w:pPr>
              <w:rPr>
                <w:ins w:id="4158" w:author="Author" w:date="2018-01-17T14:15:00Z"/>
                <w:del w:id="4159" w:author="Author" w:date="2018-02-20T11:55:00Z"/>
                <w:rStyle w:val="SAPUserEntry"/>
              </w:rPr>
            </w:pPr>
            <w:ins w:id="4160" w:author="Author" w:date="2018-01-17T14:15:00Z">
              <w:r w:rsidRPr="007055F5">
                <w:rPr>
                  <w:rStyle w:val="SAPScreenElement"/>
                  <w:rPrChange w:id="4161" w:author="Author" w:date="2018-02-26T11:25:00Z">
                    <w:rPr>
                      <w:rStyle w:val="SAPScreenElement"/>
                      <w:highlight w:val="yellow"/>
                    </w:rPr>
                  </w:rPrChange>
                </w:rPr>
                <w:t>Pay Scale Level</w:t>
              </w:r>
              <w:r w:rsidRPr="007055F5">
                <w:rPr>
                  <w:rStyle w:val="SAPScreenElement"/>
                  <w:color w:val="auto"/>
                  <w:rPrChange w:id="4162" w:author="Author" w:date="2018-02-26T11:25:00Z">
                    <w:rPr>
                      <w:rStyle w:val="SAPScreenElement"/>
                      <w:color w:val="auto"/>
                      <w:highlight w:val="yellow"/>
                    </w:rPr>
                  </w:rPrChange>
                </w:rPr>
                <w:t xml:space="preserve">: </w:t>
              </w:r>
              <w:r w:rsidRPr="007055F5">
                <w:rPr>
                  <w:rPrChange w:id="4163" w:author="Author" w:date="2018-02-26T11:25:00Z">
                    <w:rPr>
                      <w:highlight w:val="yellow"/>
                    </w:rPr>
                  </w:rPrChange>
                </w:rPr>
                <w:t xml:space="preserve">select from drop down a higher grade, for example </w:t>
              </w:r>
              <w:r w:rsidRPr="007055F5">
                <w:rPr>
                  <w:rStyle w:val="SAPUserEntry"/>
                  <w:rPrChange w:id="4164" w:author="Author" w:date="2018-02-26T11:25:00Z">
                    <w:rPr>
                      <w:rStyle w:val="SAPUserEntry"/>
                      <w:highlight w:val="yellow"/>
                    </w:rPr>
                  </w:rPrChange>
                </w:rPr>
                <w:t>Position 3.3 (FRA/11/1486/ETAM/3.3)</w:t>
              </w:r>
            </w:ins>
          </w:p>
          <w:p w14:paraId="21008E9F" w14:textId="7D51DA64" w:rsidR="00FF2BB6" w:rsidRDefault="00FF2BB6">
            <w:pPr>
              <w:rPr>
                <w:ins w:id="4165" w:author="Author" w:date="2018-01-17T11:46:00Z"/>
                <w:rStyle w:val="SAPScreenElement"/>
              </w:rPr>
            </w:pPr>
            <w:ins w:id="4166" w:author="Author" w:date="2018-01-17T11:46:00Z">
              <w:del w:id="4167" w:author="Author" w:date="2018-01-17T14:15:00Z">
                <w:r w:rsidRPr="007055F5" w:rsidDel="00FF2BB6">
                  <w:rPr>
                    <w:rStyle w:val="SAPScreenElement"/>
                  </w:rPr>
                  <w:delText xml:space="preserve">Pay Scale Level: </w:delText>
                </w:r>
                <w:r w:rsidRPr="007055F5" w:rsidDel="00FF2BB6">
                  <w:rPr>
                    <w:rPrChange w:id="4168" w:author="Author" w:date="2018-02-26T11:25:00Z">
                      <w:rPr>
                        <w:highlight w:val="yellow"/>
                      </w:rPr>
                    </w:rPrChange>
                  </w:rPr>
                  <w:delText>select</w:delText>
                </w:r>
              </w:del>
            </w:ins>
          </w:p>
        </w:tc>
        <w:tc>
          <w:tcPr>
            <w:tcW w:w="4472" w:type="dxa"/>
            <w:vMerge/>
            <w:tcBorders>
              <w:left w:val="single" w:sz="8" w:space="0" w:color="999999"/>
              <w:bottom w:val="single" w:sz="8" w:space="0" w:color="999999"/>
              <w:right w:val="single" w:sz="8" w:space="0" w:color="999999"/>
            </w:tcBorders>
          </w:tcPr>
          <w:p w14:paraId="64695017" w14:textId="77777777" w:rsidR="00FF2BB6" w:rsidRDefault="00FF2BB6" w:rsidP="00FF2BB6">
            <w:pPr>
              <w:rPr>
                <w:ins w:id="4169" w:author="Author" w:date="2018-01-17T14:10:00Z"/>
                <w:rStyle w:val="SAPScreenElement"/>
              </w:rPr>
            </w:pPr>
          </w:p>
        </w:tc>
      </w:tr>
      <w:tr w:rsidR="00FF2BB6" w:rsidRPr="00C4343B" w14:paraId="331E294D" w14:textId="77777777" w:rsidTr="00FF2BB6">
        <w:trPr>
          <w:trHeight w:val="360"/>
          <w:ins w:id="4170" w:author="Author" w:date="2018-01-17T14:11:00Z"/>
        </w:trPr>
        <w:tc>
          <w:tcPr>
            <w:tcW w:w="4472" w:type="dxa"/>
            <w:tcBorders>
              <w:top w:val="single" w:sz="8" w:space="0" w:color="999999"/>
              <w:left w:val="single" w:sz="8" w:space="0" w:color="999999"/>
              <w:bottom w:val="single" w:sz="8" w:space="0" w:color="999999"/>
              <w:right w:val="single" w:sz="8" w:space="0" w:color="999999"/>
            </w:tcBorders>
          </w:tcPr>
          <w:p w14:paraId="01CBD6AA" w14:textId="77777777" w:rsidR="00FF2BB6" w:rsidRPr="0049257E" w:rsidRDefault="00FF2BB6" w:rsidP="00FF2BB6">
            <w:pPr>
              <w:rPr>
                <w:ins w:id="4171" w:author="Author" w:date="2018-01-17T14:11:00Z"/>
                <w:rStyle w:val="SAPScreenElement"/>
              </w:rPr>
            </w:pPr>
            <w:ins w:id="4172" w:author="Author" w:date="2018-01-17T14:11:00Z">
              <w:r w:rsidRPr="0049257E">
                <w:rPr>
                  <w:rStyle w:val="SAPScreenElement"/>
                </w:rPr>
                <w:t xml:space="preserve">FTE: </w:t>
              </w:r>
              <w:r w:rsidRPr="0049257E">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7DE0198D" w14:textId="24672059" w:rsidR="00FF2BB6" w:rsidRPr="007055F5" w:rsidDel="0076591E" w:rsidRDefault="0076591E" w:rsidP="0076591E">
            <w:pPr>
              <w:rPr>
                <w:ins w:id="4173" w:author="Author" w:date="2018-01-17T14:34:00Z"/>
                <w:del w:id="4174" w:author="Author" w:date="2018-02-20T11:55:00Z"/>
              </w:rPr>
            </w:pPr>
            <w:ins w:id="4175" w:author="Author" w:date="2018-02-20T11:55:00Z">
              <w:r w:rsidRPr="007055F5">
                <w:t xml:space="preserve">A change of the FTE value </w:t>
              </w:r>
              <w:r w:rsidRPr="007055F5">
                <w:rPr>
                  <w:rPrChange w:id="4176" w:author="Author" w:date="2018-02-26T11:25: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ins w:id="4177" w:author="Author" w:date="2018-01-17T14:11:00Z">
              <w:del w:id="4178" w:author="Author" w:date="2018-02-20T11:55:00Z">
                <w:r w:rsidR="00FF2BB6" w:rsidRPr="007055F5" w:rsidDel="0076591E">
                  <w:delText xml:space="preserve">A change of the FTE value leads to an automatic adaption of the pay component in the </w:delText>
                </w:r>
                <w:r w:rsidR="00FF2BB6" w:rsidRPr="007055F5" w:rsidDel="0076591E">
                  <w:rPr>
                    <w:rStyle w:val="SAPScreenElement"/>
                  </w:rPr>
                  <w:delText>Compensation Information</w:delText>
                </w:r>
                <w:r w:rsidR="00FF2BB6" w:rsidRPr="007055F5" w:rsidDel="0076591E">
                  <w:delText xml:space="preserve"> block.</w:delText>
                </w:r>
              </w:del>
            </w:ins>
          </w:p>
          <w:p w14:paraId="03F6EE3C" w14:textId="18860172" w:rsidR="001D5997" w:rsidRPr="007055F5" w:rsidRDefault="001D5997">
            <w:pPr>
              <w:rPr>
                <w:ins w:id="4179" w:author="Author" w:date="2018-01-17T14:11:00Z"/>
              </w:rPr>
            </w:pPr>
            <w:ins w:id="4180" w:author="Author" w:date="2018-01-17T14:34:00Z">
              <w:del w:id="4181" w:author="Author" w:date="2018-02-20T11:55:00Z">
                <w:r w:rsidRPr="007055F5" w:rsidDel="0076591E">
                  <w:rPr>
                    <w:rPrChange w:id="4182" w:author="Author" w:date="2018-02-26T11:25:00Z">
                      <w:rPr>
                        <w:highlight w:val="yellow"/>
                        <w:lang w:val="de-DE"/>
                      </w:rPr>
                    </w:rPrChange>
                  </w:rPr>
                  <w:delText>N</w:delText>
                </w:r>
                <w:r w:rsidRPr="007055F5" w:rsidDel="0076591E">
                  <w:delText>ote stand nicht im FR doc ??</w:delText>
                </w:r>
              </w:del>
            </w:ins>
          </w:p>
        </w:tc>
      </w:tr>
      <w:tr w:rsidR="00FF2BB6" w:rsidRPr="00AF5AE4" w14:paraId="5EA59133" w14:textId="77777777" w:rsidTr="006C4FB5">
        <w:trPr>
          <w:trHeight w:val="360"/>
          <w:ins w:id="4183" w:author="Author" w:date="2018-01-17T14:11:00Z"/>
        </w:trPr>
        <w:tc>
          <w:tcPr>
            <w:tcW w:w="4472" w:type="dxa"/>
            <w:tcBorders>
              <w:top w:val="single" w:sz="8" w:space="0" w:color="999999"/>
              <w:left w:val="single" w:sz="8" w:space="0" w:color="999999"/>
              <w:bottom w:val="single" w:sz="8" w:space="0" w:color="999999"/>
              <w:right w:val="single" w:sz="8" w:space="0" w:color="999999"/>
            </w:tcBorders>
          </w:tcPr>
          <w:p w14:paraId="7E59B144" w14:textId="419E6F88" w:rsidR="00FF2BB6" w:rsidRDefault="00FF2BB6" w:rsidP="00FF2BB6">
            <w:pPr>
              <w:rPr>
                <w:ins w:id="4184" w:author="Author" w:date="2018-01-17T14:11:00Z"/>
                <w:rStyle w:val="SAPScreenElement"/>
              </w:rPr>
            </w:pPr>
            <w:ins w:id="4185" w:author="Author" w:date="2018-01-17T14:17:00Z">
              <w:r>
                <w:rPr>
                  <w:rStyle w:val="SAPScreenElement"/>
                </w:rPr>
                <w:t xml:space="preserve">Attachment: </w:t>
              </w:r>
              <w:r>
                <w:t xml:space="preserve">use drag and drop or the </w:t>
              </w:r>
              <w:r w:rsidRPr="0049257E">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51F27CAB" w14:textId="292390B2" w:rsidR="00FF2BB6" w:rsidRDefault="00FF2BB6" w:rsidP="00FF2BB6">
            <w:pPr>
              <w:rPr>
                <w:ins w:id="4186" w:author="Author" w:date="2018-01-17T14:11:00Z"/>
                <w:rStyle w:val="SAPScreenElement"/>
              </w:rPr>
            </w:pPr>
            <w:ins w:id="4187" w:author="Author" w:date="2018-01-17T14:17:00Z">
              <w:r w:rsidRPr="00273716">
                <w:t>Optionally, you can attach a supporting document</w:t>
              </w:r>
              <w:r w:rsidRPr="00273716">
                <w:rPr>
                  <w:color w:val="1F497D"/>
                </w:rPr>
                <w:t xml:space="preserve"> </w:t>
              </w:r>
              <w:r w:rsidRPr="00273716">
                <w:t>on the pay grade change</w:t>
              </w:r>
            </w:ins>
          </w:p>
        </w:tc>
      </w:tr>
      <w:tr w:rsidR="00FF2BB6" w:rsidRPr="00AF5AE4" w:rsidDel="00FF2BB6" w14:paraId="4E67311B" w14:textId="178E0002" w:rsidTr="00FF2BB6">
        <w:trPr>
          <w:gridAfter w:val="1"/>
          <w:wAfter w:w="4472" w:type="dxa"/>
          <w:trHeight w:val="360"/>
          <w:ins w:id="4188" w:author="Author" w:date="2018-01-17T11:46:00Z"/>
          <w:del w:id="4189"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2A81BE1D" w14:textId="149AF3F7" w:rsidR="00FF2BB6" w:rsidDel="00FF2BB6" w:rsidRDefault="00FF2BB6" w:rsidP="00FF2BB6">
            <w:pPr>
              <w:rPr>
                <w:ins w:id="4190" w:author="Author" w:date="2018-01-17T11:46:00Z"/>
                <w:del w:id="4191" w:author="Author" w:date="2018-01-17T14:17:00Z"/>
                <w:rStyle w:val="SAPScreenElement"/>
              </w:rPr>
            </w:pPr>
            <w:bookmarkStart w:id="4192" w:name="_Toc503966076"/>
            <w:bookmarkStart w:id="4193" w:name="_Toc507405306"/>
            <w:bookmarkStart w:id="4194" w:name="_Toc507405364"/>
            <w:bookmarkStart w:id="4195" w:name="_Toc507407948"/>
            <w:bookmarkEnd w:id="4192"/>
            <w:bookmarkEnd w:id="4193"/>
            <w:bookmarkEnd w:id="4194"/>
            <w:bookmarkEnd w:id="4195"/>
          </w:p>
        </w:tc>
        <w:bookmarkStart w:id="4196" w:name="_Toc503966077"/>
        <w:bookmarkStart w:id="4197" w:name="_Toc507405307"/>
        <w:bookmarkStart w:id="4198" w:name="_Toc507405365"/>
        <w:bookmarkStart w:id="4199" w:name="_Toc507407949"/>
        <w:bookmarkEnd w:id="4196"/>
        <w:bookmarkEnd w:id="4197"/>
        <w:bookmarkEnd w:id="4198"/>
        <w:bookmarkEnd w:id="4199"/>
      </w:tr>
      <w:tr w:rsidR="00FF2BB6" w:rsidRPr="00AF5AE4" w:rsidDel="00FF2BB6" w14:paraId="407090DB" w14:textId="322332DD" w:rsidTr="00FF2BB6">
        <w:trPr>
          <w:gridAfter w:val="1"/>
          <w:wAfter w:w="4472" w:type="dxa"/>
          <w:trHeight w:val="360"/>
          <w:ins w:id="4200" w:author="Author" w:date="2018-01-17T11:46:00Z"/>
          <w:del w:id="4201"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67D3B917" w14:textId="3DA305D3" w:rsidR="00FF2BB6" w:rsidDel="00FF2BB6" w:rsidRDefault="00FF2BB6" w:rsidP="00FF2BB6">
            <w:pPr>
              <w:rPr>
                <w:ins w:id="4202" w:author="Author" w:date="2018-01-17T11:46:00Z"/>
                <w:del w:id="4203" w:author="Author" w:date="2018-01-17T14:17:00Z"/>
                <w:rStyle w:val="SAPScreenElement"/>
              </w:rPr>
            </w:pPr>
            <w:bookmarkStart w:id="4204" w:name="_Toc503966078"/>
            <w:bookmarkStart w:id="4205" w:name="_Toc507405308"/>
            <w:bookmarkStart w:id="4206" w:name="_Toc507405366"/>
            <w:bookmarkStart w:id="4207" w:name="_Toc507407950"/>
            <w:bookmarkEnd w:id="4204"/>
            <w:bookmarkEnd w:id="4205"/>
            <w:bookmarkEnd w:id="4206"/>
            <w:bookmarkEnd w:id="4207"/>
          </w:p>
        </w:tc>
        <w:bookmarkStart w:id="4208" w:name="_Toc503966079"/>
        <w:bookmarkStart w:id="4209" w:name="_Toc507405309"/>
        <w:bookmarkStart w:id="4210" w:name="_Toc507405367"/>
        <w:bookmarkStart w:id="4211" w:name="_Toc507407951"/>
        <w:bookmarkEnd w:id="4208"/>
        <w:bookmarkEnd w:id="4209"/>
        <w:bookmarkEnd w:id="4210"/>
        <w:bookmarkEnd w:id="4211"/>
      </w:tr>
      <w:tr w:rsidR="00FF2BB6" w:rsidRPr="00AF5AE4" w:rsidDel="00FF2BB6" w14:paraId="63565A47" w14:textId="74BC5BD2" w:rsidTr="00FF2BB6">
        <w:trPr>
          <w:gridAfter w:val="1"/>
          <w:wAfter w:w="4472" w:type="dxa"/>
          <w:trHeight w:val="360"/>
          <w:ins w:id="4212" w:author="Author" w:date="2018-01-17T11:46:00Z"/>
          <w:del w:id="4213"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3971F1CF" w14:textId="0B631F81" w:rsidR="00FF2BB6" w:rsidDel="00FF2BB6" w:rsidRDefault="00FF2BB6" w:rsidP="00FF2BB6">
            <w:pPr>
              <w:rPr>
                <w:ins w:id="4214" w:author="Author" w:date="2018-01-17T11:46:00Z"/>
                <w:del w:id="4215" w:author="Author" w:date="2018-01-17T14:17:00Z"/>
                <w:rStyle w:val="SAPScreenElement"/>
              </w:rPr>
            </w:pPr>
            <w:bookmarkStart w:id="4216" w:name="_Toc503966080"/>
            <w:bookmarkStart w:id="4217" w:name="_Toc507405310"/>
            <w:bookmarkStart w:id="4218" w:name="_Toc507405368"/>
            <w:bookmarkStart w:id="4219" w:name="_Toc507407952"/>
            <w:bookmarkEnd w:id="4216"/>
            <w:bookmarkEnd w:id="4217"/>
            <w:bookmarkEnd w:id="4218"/>
            <w:bookmarkEnd w:id="4219"/>
          </w:p>
        </w:tc>
        <w:bookmarkStart w:id="4220" w:name="_Toc503966081"/>
        <w:bookmarkStart w:id="4221" w:name="_Toc507405311"/>
        <w:bookmarkStart w:id="4222" w:name="_Toc507405369"/>
        <w:bookmarkStart w:id="4223" w:name="_Toc507407953"/>
        <w:bookmarkEnd w:id="4220"/>
        <w:bookmarkEnd w:id="4221"/>
        <w:bookmarkEnd w:id="4222"/>
        <w:bookmarkEnd w:id="4223"/>
      </w:tr>
    </w:tbl>
    <w:p w14:paraId="2A101B93" w14:textId="6BAEB299" w:rsidR="007E5A13" w:rsidRPr="0070179D" w:rsidRDefault="007E5A13">
      <w:pPr>
        <w:pStyle w:val="Heading3"/>
        <w:spacing w:before="240" w:after="120"/>
        <w:ind w:left="851" w:hanging="851"/>
        <w:rPr>
          <w:ins w:id="4224" w:author="Author" w:date="2018-01-17T11:45:00Z"/>
          <w:rPrChange w:id="4225" w:author="Author" w:date="2018-02-26T10:34:00Z">
            <w:rPr>
              <w:ins w:id="4226" w:author="Author" w:date="2018-01-17T11:45:00Z"/>
              <w:highlight w:val="yellow"/>
            </w:rPr>
          </w:rPrChange>
        </w:rPr>
        <w:pPrChange w:id="4227" w:author="Author" w:date="2018-01-17T14:18:00Z">
          <w:pPr>
            <w:pStyle w:val="Heading3"/>
            <w:spacing w:before="240" w:after="120"/>
          </w:pPr>
        </w:pPrChange>
      </w:pPr>
      <w:bookmarkStart w:id="4228" w:name="_Toc507407954"/>
      <w:ins w:id="4229" w:author="Author" w:date="2018-01-17T11:45:00Z">
        <w:r w:rsidRPr="0070179D">
          <w:rPr>
            <w:rPrChange w:id="4230" w:author="Author" w:date="2018-02-26T10:34:00Z">
              <w:rPr>
                <w:highlight w:val="yellow"/>
              </w:rPr>
            </w:rPrChange>
          </w:rPr>
          <w:t>United Kingdom (GB)</w:t>
        </w:r>
        <w:bookmarkEnd w:id="4228"/>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7E5A13" w:rsidRPr="00FF2BB6" w:rsidDel="00FF2BB6" w14:paraId="31B98359" w14:textId="2295663A" w:rsidTr="00C21012">
        <w:trPr>
          <w:gridAfter w:val="1"/>
          <w:wAfter w:w="4472" w:type="dxa"/>
          <w:trHeight w:val="432"/>
          <w:tblHeader/>
          <w:ins w:id="4231" w:author="Author" w:date="2018-01-17T11:45:00Z"/>
          <w:del w:id="4232" w:author="Author" w:date="2018-01-17T14:17: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46FEA2D4" w14:textId="71429685" w:rsidR="007E5A13" w:rsidRPr="00FF2BB6" w:rsidDel="00FF2BB6" w:rsidRDefault="007E5A13">
            <w:pPr>
              <w:pStyle w:val="SAPTableHeader"/>
              <w:ind w:left="851" w:hanging="851"/>
              <w:rPr>
                <w:ins w:id="4233" w:author="Author" w:date="2018-01-17T11:45:00Z"/>
                <w:del w:id="4234" w:author="Author" w:date="2018-01-17T14:17:00Z"/>
                <w:highlight w:val="yellow"/>
                <w:rPrChange w:id="4235" w:author="Author" w:date="2018-01-17T14:18:00Z">
                  <w:rPr>
                    <w:ins w:id="4236" w:author="Author" w:date="2018-01-17T11:45:00Z"/>
                    <w:del w:id="4237" w:author="Author" w:date="2018-01-17T14:17:00Z"/>
                  </w:rPr>
                </w:rPrChange>
              </w:rPr>
              <w:pPrChange w:id="4238" w:author="Author" w:date="2018-01-17T14:18:00Z">
                <w:pPr>
                  <w:pStyle w:val="SAPTableHeader"/>
                </w:pPr>
              </w:pPrChange>
            </w:pPr>
            <w:ins w:id="4239" w:author="Author" w:date="2018-01-17T11:45:00Z">
              <w:del w:id="4240" w:author="Author" w:date="2018-01-17T14:17:00Z">
                <w:r w:rsidRPr="00FF2BB6" w:rsidDel="00FF2BB6">
                  <w:rPr>
                    <w:highlight w:val="yellow"/>
                    <w:rPrChange w:id="4241" w:author="Author" w:date="2018-01-17T14:18:00Z">
                      <w:rPr/>
                    </w:rPrChange>
                  </w:rPr>
                  <w:delText>User Entries: Field Name: User Action and Value</w:delText>
                </w:r>
                <w:bookmarkStart w:id="4242" w:name="_Toc503966083"/>
                <w:bookmarkEnd w:id="4242"/>
              </w:del>
            </w:ins>
          </w:p>
        </w:tc>
        <w:bookmarkStart w:id="4243" w:name="_Toc503966084"/>
        <w:bookmarkEnd w:id="4243"/>
      </w:tr>
      <w:tr w:rsidR="007E5A13" w:rsidRPr="00FF2BB6" w:rsidDel="00FF2BB6" w14:paraId="0F950885" w14:textId="636581F9" w:rsidTr="00C21012">
        <w:trPr>
          <w:gridAfter w:val="1"/>
          <w:wAfter w:w="4472" w:type="dxa"/>
          <w:trHeight w:val="360"/>
          <w:ins w:id="4244" w:author="Author" w:date="2018-01-17T11:45:00Z"/>
          <w:del w:id="4245"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34F0A920" w14:textId="361F21EE" w:rsidR="007E5A13" w:rsidRPr="00FF2BB6" w:rsidDel="00FF2BB6" w:rsidRDefault="007E5A13">
            <w:pPr>
              <w:ind w:left="851" w:hanging="851"/>
              <w:rPr>
                <w:ins w:id="4246" w:author="Author" w:date="2018-01-17T11:45:00Z"/>
                <w:del w:id="4247" w:author="Author" w:date="2018-01-17T14:17:00Z"/>
                <w:rFonts w:ascii="BentonSans Bold" w:hAnsi="BentonSans Bold"/>
                <w:color w:val="666666"/>
                <w:highlight w:val="yellow"/>
                <w:rPrChange w:id="4248" w:author="Author" w:date="2018-01-17T14:18:00Z">
                  <w:rPr>
                    <w:ins w:id="4249" w:author="Author" w:date="2018-01-17T11:45:00Z"/>
                    <w:del w:id="4250" w:author="Author" w:date="2018-01-17T14:17:00Z"/>
                    <w:rStyle w:val="SAPScreenElement"/>
                  </w:rPr>
                </w:rPrChange>
              </w:rPr>
              <w:pPrChange w:id="4251" w:author="Author" w:date="2018-01-17T14:18:00Z">
                <w:pPr/>
              </w:pPrChange>
            </w:pPr>
            <w:ins w:id="4252" w:author="Author" w:date="2018-01-17T11:45:00Z">
              <w:del w:id="4253" w:author="Author" w:date="2018-01-17T14:17:00Z">
                <w:r w:rsidRPr="00FF2BB6" w:rsidDel="00FF2BB6">
                  <w:rPr>
                    <w:rFonts w:ascii="BentonSans Bold" w:hAnsi="BentonSans Bold"/>
                    <w:color w:val="666666"/>
                    <w:highlight w:val="yellow"/>
                    <w:rPrChange w:id="4254" w:author="Author" w:date="2018-01-17T14:18:00Z">
                      <w:rPr>
                        <w:rStyle w:val="SAPScreenElement"/>
                      </w:rPr>
                    </w:rPrChange>
                  </w:rPr>
                  <w:delText xml:space="preserve">Pay Grade: </w:delText>
                </w:r>
                <w:r w:rsidRPr="00FF2BB6" w:rsidDel="00FF2BB6">
                  <w:rPr>
                    <w:highlight w:val="yellow"/>
                    <w:rPrChange w:id="4255" w:author="Author" w:date="2018-01-17T14:18:00Z">
                      <w:rPr/>
                    </w:rPrChange>
                  </w:rPr>
                  <w:delText>select from drop down a higher/lower grade</w:delText>
                </w:r>
                <w:bookmarkStart w:id="4256" w:name="_Toc503966085"/>
                <w:bookmarkEnd w:id="4256"/>
              </w:del>
            </w:ins>
          </w:p>
        </w:tc>
        <w:bookmarkStart w:id="4257" w:name="_Toc503966086"/>
        <w:bookmarkEnd w:id="4257"/>
      </w:tr>
      <w:tr w:rsidR="007E5A13" w:rsidRPr="00FF2BB6" w:rsidDel="00FF2BB6" w14:paraId="0935DE27" w14:textId="6B3D5F8D" w:rsidTr="00C21012">
        <w:trPr>
          <w:gridAfter w:val="1"/>
          <w:wAfter w:w="4472" w:type="dxa"/>
          <w:trHeight w:val="360"/>
          <w:ins w:id="4258" w:author="Author" w:date="2018-01-17T11:45:00Z"/>
          <w:del w:id="4259"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63748C43" w14:textId="38032208" w:rsidR="007E5A13" w:rsidRPr="00FF2BB6" w:rsidDel="00FF2BB6" w:rsidRDefault="007E5A13">
            <w:pPr>
              <w:ind w:left="851" w:hanging="851"/>
              <w:rPr>
                <w:ins w:id="4260" w:author="Author" w:date="2018-01-17T11:45:00Z"/>
                <w:del w:id="4261" w:author="Author" w:date="2018-01-17T14:17:00Z"/>
                <w:rFonts w:ascii="BentonSans Bold" w:hAnsi="BentonSans Bold"/>
                <w:color w:val="666666"/>
                <w:highlight w:val="yellow"/>
                <w:rPrChange w:id="4262" w:author="Author" w:date="2018-01-17T14:18:00Z">
                  <w:rPr>
                    <w:ins w:id="4263" w:author="Author" w:date="2018-01-17T11:45:00Z"/>
                    <w:del w:id="4264" w:author="Author" w:date="2018-01-17T14:17:00Z"/>
                    <w:rStyle w:val="SAPScreenElement"/>
                  </w:rPr>
                </w:rPrChange>
              </w:rPr>
              <w:pPrChange w:id="4265" w:author="Author" w:date="2018-01-17T14:18:00Z">
                <w:pPr/>
              </w:pPrChange>
            </w:pPr>
            <w:ins w:id="4266" w:author="Author" w:date="2018-01-17T11:45:00Z">
              <w:del w:id="4267" w:author="Author" w:date="2018-01-17T14:17:00Z">
                <w:r w:rsidRPr="00FF2BB6" w:rsidDel="00FF2BB6">
                  <w:rPr>
                    <w:rFonts w:ascii="BentonSans Bold" w:hAnsi="BentonSans Bold"/>
                    <w:color w:val="666666"/>
                    <w:highlight w:val="yellow"/>
                    <w:rPrChange w:id="4268" w:author="Author" w:date="2018-01-17T14:18:00Z">
                      <w:rPr>
                        <w:rStyle w:val="SAPScreenElement"/>
                      </w:rPr>
                    </w:rPrChange>
                  </w:rPr>
                  <w:delText xml:space="preserve">Attachment: </w:delText>
                </w:r>
                <w:r w:rsidRPr="00FF2BB6" w:rsidDel="00FF2BB6">
                  <w:rPr>
                    <w:highlight w:val="yellow"/>
                    <w:rPrChange w:id="4269" w:author="Author" w:date="2018-01-17T14:18:00Z">
                      <w:rPr/>
                    </w:rPrChange>
                  </w:rPr>
                  <w:delText>Optionally, you can attach a supporting document</w:delText>
                </w:r>
                <w:r w:rsidRPr="00FF2BB6" w:rsidDel="00FF2BB6">
                  <w:rPr>
                    <w:color w:val="666666"/>
                    <w:highlight w:val="yellow"/>
                    <w:rPrChange w:id="4270" w:author="Author" w:date="2018-01-17T14:18:00Z">
                      <w:rPr>
                        <w:color w:val="1F497D"/>
                      </w:rPr>
                    </w:rPrChange>
                  </w:rPr>
                  <w:delText xml:space="preserve"> </w:delText>
                </w:r>
                <w:r w:rsidRPr="00FF2BB6" w:rsidDel="00FF2BB6">
                  <w:rPr>
                    <w:highlight w:val="yellow"/>
                    <w:rPrChange w:id="4271" w:author="Author" w:date="2018-01-17T14:18:00Z">
                      <w:rPr/>
                    </w:rPrChange>
                  </w:rPr>
                  <w:delText>on the pay grade change</w:delText>
                </w:r>
                <w:r w:rsidRPr="00FF2BB6" w:rsidDel="00FF2BB6">
                  <w:rPr>
                    <w:color w:val="666666"/>
                    <w:highlight w:val="yellow"/>
                    <w:rPrChange w:id="4272" w:author="Author" w:date="2018-01-17T14:18:00Z">
                      <w:rPr>
                        <w:color w:val="1F497D"/>
                      </w:rPr>
                    </w:rPrChange>
                  </w:rPr>
                  <w:delText>.</w:delText>
                </w:r>
                <w:r w:rsidRPr="00FF2BB6" w:rsidDel="00FF2BB6">
                  <w:rPr>
                    <w:highlight w:val="yellow"/>
                    <w:rPrChange w:id="4273" w:author="Author" w:date="2018-01-17T14:18:00Z">
                      <w:rPr/>
                    </w:rPrChange>
                  </w:rPr>
                  <w:delText xml:space="preserve"> For this, use drag and drop or the + button.</w:delText>
                </w:r>
                <w:bookmarkStart w:id="4274" w:name="_Toc503966087"/>
                <w:bookmarkEnd w:id="4274"/>
              </w:del>
            </w:ins>
          </w:p>
        </w:tc>
        <w:bookmarkStart w:id="4275" w:name="_Toc503966088"/>
        <w:bookmarkEnd w:id="4275"/>
      </w:tr>
      <w:tr w:rsidR="00C21012" w:rsidRPr="00CF1425" w14:paraId="2454F5D6" w14:textId="77777777" w:rsidTr="00C21012">
        <w:trPr>
          <w:trHeight w:val="432"/>
          <w:tblHeader/>
          <w:ins w:id="4276" w:author="Author" w:date="2018-02-20T12:00: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9372D13" w14:textId="77777777" w:rsidR="00C21012" w:rsidRPr="00CF1425" w:rsidRDefault="00C21012" w:rsidP="00F8415C">
            <w:pPr>
              <w:pStyle w:val="SAPTableHeader"/>
              <w:rPr>
                <w:ins w:id="4277" w:author="Author" w:date="2018-02-20T12:00:00Z"/>
              </w:rPr>
            </w:pPr>
            <w:bookmarkStart w:id="4278" w:name="_Toc502299598"/>
            <w:bookmarkStart w:id="4279" w:name="_Toc502303773"/>
            <w:ins w:id="4280" w:author="Author" w:date="2018-02-20T12:00: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34C929CA" w14:textId="77777777" w:rsidR="00C21012" w:rsidRPr="00CF1425" w:rsidRDefault="00C21012" w:rsidP="00F8415C">
            <w:pPr>
              <w:pStyle w:val="SAPTableHeader"/>
              <w:rPr>
                <w:ins w:id="4281" w:author="Author" w:date="2018-02-20T12:00:00Z"/>
              </w:rPr>
            </w:pPr>
          </w:p>
        </w:tc>
      </w:tr>
      <w:tr w:rsidR="00C21012" w:rsidRPr="00AF5AE4" w14:paraId="24E1B1C9" w14:textId="77777777" w:rsidTr="00C21012">
        <w:trPr>
          <w:trHeight w:val="360"/>
          <w:ins w:id="4282"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6A67E935" w14:textId="77777777" w:rsidR="00C21012" w:rsidRDefault="00C21012" w:rsidP="00F8415C">
            <w:pPr>
              <w:rPr>
                <w:ins w:id="4283" w:author="Author" w:date="2018-02-20T12:00:00Z"/>
                <w:rStyle w:val="SAPScreenElement"/>
              </w:rPr>
            </w:pPr>
            <w:ins w:id="4284" w:author="Author" w:date="2018-02-20T12:00: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2F6A879F" w14:textId="11F6F738" w:rsidR="00C21012" w:rsidRPr="007055F5" w:rsidRDefault="00C21012" w:rsidP="00F8415C">
            <w:pPr>
              <w:spacing w:before="0" w:after="0" w:line="240" w:lineRule="auto"/>
              <w:rPr>
                <w:ins w:id="4285" w:author="Author" w:date="2018-02-20T12:00:00Z"/>
                <w:rStyle w:val="SAPScreenElement"/>
              </w:rPr>
            </w:pPr>
            <w:ins w:id="4286" w:author="Author" w:date="2018-02-20T12:00:00Z">
              <w:r w:rsidRPr="007055F5">
                <w:rPr>
                  <w:rPrChange w:id="4287" w:author="Author" w:date="2018-02-26T11:25:00Z">
                    <w:rPr>
                      <w:rFonts w:ascii="BentonSans Book Italic" w:hAnsi="BentonSans Book Italic"/>
                      <w:color w:val="003283"/>
                    </w:rPr>
                  </w:rPrChange>
                </w:rPr>
                <w:t xml:space="preserve">This field should be maintained in case Position Management is </w:t>
              </w:r>
              <w:del w:id="4288" w:author="Author" w:date="2018-02-26T11:25:00Z">
                <w:r w:rsidRPr="007055F5" w:rsidDel="007055F5">
                  <w:rPr>
                    <w:strike/>
                    <w:rPrChange w:id="4289" w:author="Author" w:date="2018-02-26T11:25:00Z">
                      <w:rPr>
                        <w:strike/>
                        <w:highlight w:val="yellow"/>
                      </w:rPr>
                    </w:rPrChange>
                  </w:rPr>
                  <w:delText>enabled</w:delText>
                </w:r>
                <w:r w:rsidRPr="007055F5" w:rsidDel="007055F5">
                  <w:delText xml:space="preserve"> </w:delText>
                </w:r>
              </w:del>
              <w:r w:rsidRPr="007055F5">
                <w:rPr>
                  <w:rPrChange w:id="4290" w:author="Author" w:date="2018-02-26T11:25:00Z">
                    <w:rPr>
                      <w:highlight w:val="yellow"/>
                    </w:rPr>
                  </w:rPrChange>
                </w:rPr>
                <w:t>implemented</w:t>
              </w:r>
              <w:r w:rsidRPr="007055F5">
                <w:t xml:space="preserve"> in your Employee Central instance.</w:t>
              </w:r>
            </w:ins>
          </w:p>
        </w:tc>
      </w:tr>
      <w:tr w:rsidR="00C21012" w:rsidRPr="00AF5AE4" w14:paraId="199BA429" w14:textId="77777777" w:rsidTr="00C21012">
        <w:trPr>
          <w:trHeight w:val="360"/>
          <w:ins w:id="4291"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016E2964" w14:textId="77777777" w:rsidR="00C21012" w:rsidRDefault="00C21012" w:rsidP="00F8415C">
            <w:pPr>
              <w:rPr>
                <w:ins w:id="4292" w:author="Author" w:date="2018-02-20T12:00:00Z"/>
                <w:rStyle w:val="SAPScreenElement"/>
              </w:rPr>
            </w:pPr>
            <w:ins w:id="4293" w:author="Author" w:date="2018-02-20T12:00: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7A368BBC" w14:textId="73507E8E" w:rsidR="00C21012" w:rsidRPr="007055F5" w:rsidRDefault="00C21012" w:rsidP="00F8415C">
            <w:pPr>
              <w:rPr>
                <w:ins w:id="4294" w:author="Author" w:date="2018-02-20T12:00:00Z"/>
                <w:rStyle w:val="SAPScreenElement"/>
              </w:rPr>
            </w:pPr>
            <w:ins w:id="4295" w:author="Author" w:date="2018-02-20T12:00:00Z">
              <w:r w:rsidRPr="007055F5">
                <w:rPr>
                  <w:rPrChange w:id="4296" w:author="Author" w:date="2018-02-26T11:25:00Z">
                    <w:rPr>
                      <w:rFonts w:ascii="BentonSans Book Italic" w:hAnsi="BentonSans Book Italic"/>
                      <w:color w:val="003283"/>
                    </w:rPr>
                  </w:rPrChange>
                </w:rPr>
                <w:t xml:space="preserve">This field should be maintained in case Position Management is </w:t>
              </w:r>
              <w:del w:id="4297" w:author="Author" w:date="2018-02-26T11:25:00Z">
                <w:r w:rsidRPr="007055F5" w:rsidDel="007055F5">
                  <w:rPr>
                    <w:strike/>
                    <w:rPrChange w:id="4298" w:author="Author" w:date="2018-02-26T11:25:00Z">
                      <w:rPr>
                        <w:strike/>
                        <w:highlight w:val="yellow"/>
                      </w:rPr>
                    </w:rPrChange>
                  </w:rPr>
                  <w:delText>enabled</w:delText>
                </w:r>
                <w:r w:rsidRPr="007055F5" w:rsidDel="007055F5">
                  <w:delText xml:space="preserve"> </w:delText>
                </w:r>
              </w:del>
              <w:r w:rsidRPr="007055F5">
                <w:rPr>
                  <w:rPrChange w:id="4299" w:author="Author" w:date="2018-02-26T11:25:00Z">
                    <w:rPr>
                      <w:highlight w:val="yellow"/>
                    </w:rPr>
                  </w:rPrChange>
                </w:rPr>
                <w:t>implemented</w:t>
              </w:r>
              <w:r w:rsidRPr="007055F5">
                <w:t xml:space="preserve"> in your Employee Central instance.</w:t>
              </w:r>
            </w:ins>
          </w:p>
        </w:tc>
      </w:tr>
      <w:tr w:rsidR="00C21012" w:rsidRPr="00AF5AE4" w14:paraId="501EFE49" w14:textId="77777777" w:rsidTr="00C21012">
        <w:trPr>
          <w:trHeight w:val="360"/>
          <w:ins w:id="4300"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02F57777" w14:textId="77777777" w:rsidR="00C21012" w:rsidRDefault="00C21012" w:rsidP="00F8415C">
            <w:pPr>
              <w:rPr>
                <w:ins w:id="4301" w:author="Author" w:date="2018-02-20T12:00:00Z"/>
                <w:rStyle w:val="SAPScreenElement"/>
              </w:rPr>
            </w:pPr>
            <w:ins w:id="4302" w:author="Author" w:date="2018-02-20T12:00: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1DF4B70C" w14:textId="77777777" w:rsidR="00C21012" w:rsidRPr="007055F5" w:rsidRDefault="00C21012" w:rsidP="00F8415C">
            <w:pPr>
              <w:rPr>
                <w:ins w:id="4303" w:author="Author" w:date="2018-02-20T12:00:00Z"/>
              </w:rPr>
            </w:pPr>
          </w:p>
        </w:tc>
      </w:tr>
      <w:tr w:rsidR="00C21012" w:rsidRPr="00AF5AE4" w14:paraId="3748B78B" w14:textId="77777777" w:rsidTr="00C21012">
        <w:trPr>
          <w:trHeight w:val="360"/>
          <w:ins w:id="4304"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500E0678" w14:textId="77777777" w:rsidR="00C21012" w:rsidRPr="00FF2BB6" w:rsidRDefault="00C21012" w:rsidP="00F8415C">
            <w:pPr>
              <w:rPr>
                <w:ins w:id="4305" w:author="Author" w:date="2018-02-20T12:00:00Z"/>
                <w:rStyle w:val="SAPScreenElement"/>
              </w:rPr>
            </w:pPr>
            <w:ins w:id="4306" w:author="Author" w:date="2018-02-20T12:00: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451AFC2A" w14:textId="77777777" w:rsidR="00C21012" w:rsidRPr="007055F5" w:rsidRDefault="00C21012" w:rsidP="00F8415C">
            <w:pPr>
              <w:rPr>
                <w:ins w:id="4307" w:author="Author" w:date="2018-02-20T12:00:00Z"/>
              </w:rPr>
            </w:pPr>
            <w:ins w:id="4308" w:author="Author" w:date="2018-02-20T12:00:00Z">
              <w:r w:rsidRPr="007055F5">
                <w:t xml:space="preserve">A change of the FTE value </w:t>
              </w:r>
              <w:r w:rsidRPr="007055F5">
                <w:rPr>
                  <w:rPrChange w:id="4309" w:author="Author" w:date="2018-02-26T11:25: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C21012" w:rsidRPr="00AF5AE4" w14:paraId="74322A99" w14:textId="77777777" w:rsidTr="00C21012">
        <w:trPr>
          <w:trHeight w:val="360"/>
          <w:ins w:id="4310"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7BB612A1" w14:textId="77777777" w:rsidR="00C21012" w:rsidRPr="002E7A7B" w:rsidRDefault="00C21012" w:rsidP="00F8415C">
            <w:pPr>
              <w:rPr>
                <w:ins w:id="4311" w:author="Author" w:date="2018-02-20T12:00:00Z"/>
              </w:rPr>
            </w:pPr>
            <w:ins w:id="4312" w:author="Author" w:date="2018-02-20T12:00: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12F5A11A" w14:textId="77777777" w:rsidR="00C21012" w:rsidRPr="0049257E" w:rsidRDefault="00C21012" w:rsidP="00F8415C">
            <w:pPr>
              <w:rPr>
                <w:ins w:id="4313" w:author="Author" w:date="2018-02-20T12:00:00Z"/>
              </w:rPr>
            </w:pPr>
          </w:p>
        </w:tc>
      </w:tr>
      <w:tr w:rsidR="00C21012" w:rsidRPr="00AF5AE4" w14:paraId="6C1840E9" w14:textId="77777777" w:rsidTr="00C21012">
        <w:trPr>
          <w:trHeight w:val="360"/>
          <w:ins w:id="4314" w:author="Author" w:date="2018-02-20T12:00:00Z"/>
        </w:trPr>
        <w:tc>
          <w:tcPr>
            <w:tcW w:w="4472" w:type="dxa"/>
            <w:tcBorders>
              <w:top w:val="single" w:sz="8" w:space="0" w:color="999999"/>
              <w:left w:val="single" w:sz="8" w:space="0" w:color="999999"/>
              <w:bottom w:val="single" w:sz="8" w:space="0" w:color="999999"/>
              <w:right w:val="single" w:sz="8" w:space="0" w:color="999999"/>
            </w:tcBorders>
          </w:tcPr>
          <w:p w14:paraId="43992CB6" w14:textId="77777777" w:rsidR="00C21012" w:rsidRDefault="00C21012" w:rsidP="00F8415C">
            <w:pPr>
              <w:rPr>
                <w:ins w:id="4315" w:author="Author" w:date="2018-02-20T12:00:00Z"/>
                <w:rStyle w:val="SAPScreenElement"/>
              </w:rPr>
            </w:pPr>
            <w:ins w:id="4316" w:author="Author" w:date="2018-02-20T12:00: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66552924" w14:textId="77777777" w:rsidR="00C21012" w:rsidRDefault="00C21012" w:rsidP="00F8415C">
            <w:pPr>
              <w:rPr>
                <w:ins w:id="4317" w:author="Author" w:date="2018-02-20T12:00:00Z"/>
                <w:rStyle w:val="SAPScreenElement"/>
              </w:rPr>
            </w:pPr>
            <w:ins w:id="4318" w:author="Author" w:date="2018-02-20T12:00:00Z">
              <w:r w:rsidRPr="00273716">
                <w:t>Optionally, you can attach a supporting document</w:t>
              </w:r>
              <w:r w:rsidRPr="00273716">
                <w:rPr>
                  <w:color w:val="1F497D"/>
                </w:rPr>
                <w:t xml:space="preserve"> </w:t>
              </w:r>
              <w:r w:rsidRPr="00273716">
                <w:t>on the pay grade change</w:t>
              </w:r>
            </w:ins>
          </w:p>
        </w:tc>
      </w:tr>
    </w:tbl>
    <w:p w14:paraId="75AAD084" w14:textId="78F60777" w:rsidR="007E5A13" w:rsidRPr="0070179D" w:rsidRDefault="007E5A13">
      <w:pPr>
        <w:pStyle w:val="Heading3"/>
        <w:spacing w:before="240" w:after="120"/>
        <w:ind w:left="851" w:hanging="851"/>
        <w:rPr>
          <w:ins w:id="4319" w:author="Author" w:date="2018-01-17T11:45:00Z"/>
          <w:rPrChange w:id="4320" w:author="Author" w:date="2018-02-26T10:34:00Z">
            <w:rPr>
              <w:ins w:id="4321" w:author="Author" w:date="2018-01-17T11:45:00Z"/>
              <w:highlight w:val="yellow"/>
            </w:rPr>
          </w:rPrChange>
        </w:rPr>
        <w:pPrChange w:id="4322" w:author="Author" w:date="2018-01-17T14:18:00Z">
          <w:pPr>
            <w:pStyle w:val="Heading3"/>
            <w:spacing w:before="240" w:after="120"/>
          </w:pPr>
        </w:pPrChange>
      </w:pPr>
      <w:bookmarkStart w:id="4323" w:name="_Toc507407955"/>
      <w:ins w:id="4324" w:author="Author" w:date="2018-01-17T11:45:00Z">
        <w:r w:rsidRPr="0070179D">
          <w:rPr>
            <w:rPrChange w:id="4325" w:author="Author" w:date="2018-02-26T10:34:00Z">
              <w:rPr>
                <w:highlight w:val="yellow"/>
              </w:rPr>
            </w:rPrChange>
          </w:rPr>
          <w:t>Kingdom of Saudi Arabia (SA)</w:t>
        </w:r>
        <w:bookmarkEnd w:id="4278"/>
        <w:bookmarkEnd w:id="4279"/>
        <w:bookmarkEnd w:id="4323"/>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7E5A13" w:rsidRPr="00FF2BB6" w:rsidDel="00FF2BB6" w14:paraId="02028C29" w14:textId="5B1A6F23" w:rsidTr="006A4523">
        <w:trPr>
          <w:gridAfter w:val="1"/>
          <w:wAfter w:w="4472" w:type="dxa"/>
          <w:trHeight w:val="432"/>
          <w:tblHeader/>
          <w:ins w:id="4326" w:author="Author" w:date="2018-01-17T11:45:00Z"/>
          <w:del w:id="4327" w:author="Author" w:date="2018-01-17T14:17: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350E55E9" w14:textId="51AFAA05" w:rsidR="007E5A13" w:rsidRPr="00FF2BB6" w:rsidDel="00FF2BB6" w:rsidRDefault="007E5A13">
            <w:pPr>
              <w:pStyle w:val="SAPTableHeader"/>
              <w:ind w:left="851" w:hanging="851"/>
              <w:rPr>
                <w:ins w:id="4328" w:author="Author" w:date="2018-01-17T11:45:00Z"/>
                <w:del w:id="4329" w:author="Author" w:date="2018-01-17T14:17:00Z"/>
                <w:highlight w:val="yellow"/>
                <w:rPrChange w:id="4330" w:author="Author" w:date="2018-01-17T14:18:00Z">
                  <w:rPr>
                    <w:ins w:id="4331" w:author="Author" w:date="2018-01-17T11:45:00Z"/>
                    <w:del w:id="4332" w:author="Author" w:date="2018-01-17T14:17:00Z"/>
                  </w:rPr>
                </w:rPrChange>
              </w:rPr>
              <w:pPrChange w:id="4333" w:author="Author" w:date="2018-01-17T14:18:00Z">
                <w:pPr>
                  <w:pStyle w:val="SAPTableHeader"/>
                </w:pPr>
              </w:pPrChange>
            </w:pPr>
            <w:ins w:id="4334" w:author="Author" w:date="2018-01-17T11:45:00Z">
              <w:del w:id="4335" w:author="Author" w:date="2018-01-17T14:17:00Z">
                <w:r w:rsidRPr="00FF2BB6" w:rsidDel="00FF2BB6">
                  <w:rPr>
                    <w:highlight w:val="yellow"/>
                    <w:rPrChange w:id="4336" w:author="Author" w:date="2018-01-17T14:18:00Z">
                      <w:rPr/>
                    </w:rPrChange>
                  </w:rPr>
                  <w:delText>User Entries: Field Name: User Action and Value</w:delText>
                </w:r>
                <w:bookmarkStart w:id="4337" w:name="_Toc503966090"/>
                <w:bookmarkEnd w:id="4337"/>
              </w:del>
            </w:ins>
          </w:p>
        </w:tc>
        <w:bookmarkStart w:id="4338" w:name="_Toc503966091"/>
        <w:bookmarkEnd w:id="4338"/>
      </w:tr>
      <w:tr w:rsidR="007E5A13" w:rsidRPr="00FF2BB6" w:rsidDel="00FF2BB6" w14:paraId="28A13831" w14:textId="6E01DCCB" w:rsidTr="006A4523">
        <w:trPr>
          <w:gridAfter w:val="1"/>
          <w:wAfter w:w="4472" w:type="dxa"/>
          <w:trHeight w:val="360"/>
          <w:ins w:id="4339" w:author="Author" w:date="2018-01-17T11:45:00Z"/>
          <w:del w:id="4340"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36C7C36F" w14:textId="5B949415" w:rsidR="007E5A13" w:rsidRPr="00FF2BB6" w:rsidDel="00FF2BB6" w:rsidRDefault="007E5A13">
            <w:pPr>
              <w:ind w:left="851" w:hanging="851"/>
              <w:rPr>
                <w:ins w:id="4341" w:author="Author" w:date="2018-01-17T11:45:00Z"/>
                <w:del w:id="4342" w:author="Author" w:date="2018-01-17T14:17:00Z"/>
                <w:rFonts w:ascii="BentonSans Bold" w:hAnsi="BentonSans Bold"/>
                <w:color w:val="666666"/>
                <w:highlight w:val="yellow"/>
                <w:rPrChange w:id="4343" w:author="Author" w:date="2018-01-17T14:18:00Z">
                  <w:rPr>
                    <w:ins w:id="4344" w:author="Author" w:date="2018-01-17T11:45:00Z"/>
                    <w:del w:id="4345" w:author="Author" w:date="2018-01-17T14:17:00Z"/>
                    <w:rStyle w:val="SAPScreenElement"/>
                  </w:rPr>
                </w:rPrChange>
              </w:rPr>
              <w:pPrChange w:id="4346" w:author="Author" w:date="2018-01-17T14:18:00Z">
                <w:pPr/>
              </w:pPrChange>
            </w:pPr>
            <w:ins w:id="4347" w:author="Author" w:date="2018-01-17T11:45:00Z">
              <w:del w:id="4348" w:author="Author" w:date="2018-01-17T14:17:00Z">
                <w:r w:rsidRPr="00FF2BB6" w:rsidDel="00FF2BB6">
                  <w:rPr>
                    <w:rFonts w:ascii="BentonSans Bold" w:hAnsi="BentonSans Bold"/>
                    <w:color w:val="666666"/>
                    <w:highlight w:val="yellow"/>
                    <w:rPrChange w:id="4349" w:author="Author" w:date="2018-01-17T14:18:00Z">
                      <w:rPr>
                        <w:rStyle w:val="SAPScreenElement"/>
                      </w:rPr>
                    </w:rPrChange>
                  </w:rPr>
                  <w:delText xml:space="preserve">Pay Grade: </w:delText>
                </w:r>
                <w:r w:rsidRPr="00FF2BB6" w:rsidDel="00FF2BB6">
                  <w:rPr>
                    <w:highlight w:val="yellow"/>
                    <w:rPrChange w:id="4350" w:author="Author" w:date="2018-01-17T14:18:00Z">
                      <w:rPr/>
                    </w:rPrChange>
                  </w:rPr>
                  <w:delText>select from drop down a higher/lower grade</w:delText>
                </w:r>
                <w:bookmarkStart w:id="4351" w:name="_Toc503966092"/>
                <w:bookmarkEnd w:id="4351"/>
              </w:del>
            </w:ins>
          </w:p>
        </w:tc>
        <w:bookmarkStart w:id="4352" w:name="_Toc503966093"/>
        <w:bookmarkEnd w:id="4352"/>
      </w:tr>
      <w:tr w:rsidR="007E5A13" w:rsidRPr="00FF2BB6" w:rsidDel="00FF2BB6" w14:paraId="25A86A83" w14:textId="0806D655" w:rsidTr="006A4523">
        <w:trPr>
          <w:gridAfter w:val="1"/>
          <w:wAfter w:w="4472" w:type="dxa"/>
          <w:trHeight w:val="360"/>
          <w:ins w:id="4353" w:author="Author" w:date="2018-01-17T11:45:00Z"/>
          <w:del w:id="4354"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4BF5897D" w14:textId="44BFAAC3" w:rsidR="007E5A13" w:rsidRPr="00FF2BB6" w:rsidDel="00FF2BB6" w:rsidRDefault="007E5A13">
            <w:pPr>
              <w:ind w:left="851" w:hanging="851"/>
              <w:rPr>
                <w:ins w:id="4355" w:author="Author" w:date="2018-01-17T11:45:00Z"/>
                <w:del w:id="4356" w:author="Author" w:date="2018-01-17T14:17:00Z"/>
                <w:rFonts w:ascii="BentonSans Bold" w:hAnsi="BentonSans Bold"/>
                <w:color w:val="666666"/>
                <w:highlight w:val="yellow"/>
                <w:rPrChange w:id="4357" w:author="Author" w:date="2018-01-17T14:18:00Z">
                  <w:rPr>
                    <w:ins w:id="4358" w:author="Author" w:date="2018-01-17T11:45:00Z"/>
                    <w:del w:id="4359" w:author="Author" w:date="2018-01-17T14:17:00Z"/>
                    <w:rStyle w:val="SAPScreenElement"/>
                  </w:rPr>
                </w:rPrChange>
              </w:rPr>
              <w:pPrChange w:id="4360" w:author="Author" w:date="2018-01-17T14:18:00Z">
                <w:pPr/>
              </w:pPrChange>
            </w:pPr>
            <w:ins w:id="4361" w:author="Author" w:date="2018-01-17T11:45:00Z">
              <w:del w:id="4362" w:author="Author" w:date="2018-01-17T14:17:00Z">
                <w:r w:rsidRPr="00FF2BB6" w:rsidDel="00FF2BB6">
                  <w:rPr>
                    <w:rFonts w:ascii="BentonSans Bold" w:hAnsi="BentonSans Bold"/>
                    <w:color w:val="666666"/>
                    <w:highlight w:val="yellow"/>
                    <w:rPrChange w:id="4363" w:author="Author" w:date="2018-01-17T14:18:00Z">
                      <w:rPr>
                        <w:rStyle w:val="SAPScreenElement"/>
                      </w:rPr>
                    </w:rPrChange>
                  </w:rPr>
                  <w:delText xml:space="preserve">Attachment: </w:delText>
                </w:r>
                <w:r w:rsidRPr="00FF2BB6" w:rsidDel="00FF2BB6">
                  <w:rPr>
                    <w:highlight w:val="yellow"/>
                    <w:rPrChange w:id="4364" w:author="Author" w:date="2018-01-17T14:18:00Z">
                      <w:rPr/>
                    </w:rPrChange>
                  </w:rPr>
                  <w:delText>Optionally, you can attach a supporting document</w:delText>
                </w:r>
                <w:r w:rsidRPr="00FF2BB6" w:rsidDel="00FF2BB6">
                  <w:rPr>
                    <w:color w:val="666666"/>
                    <w:highlight w:val="yellow"/>
                    <w:rPrChange w:id="4365" w:author="Author" w:date="2018-01-17T14:18:00Z">
                      <w:rPr>
                        <w:color w:val="1F497D"/>
                      </w:rPr>
                    </w:rPrChange>
                  </w:rPr>
                  <w:delText xml:space="preserve"> </w:delText>
                </w:r>
                <w:r w:rsidRPr="00FF2BB6" w:rsidDel="00FF2BB6">
                  <w:rPr>
                    <w:highlight w:val="yellow"/>
                    <w:rPrChange w:id="4366" w:author="Author" w:date="2018-01-17T14:18:00Z">
                      <w:rPr/>
                    </w:rPrChange>
                  </w:rPr>
                  <w:delText>on the pay grade change</w:delText>
                </w:r>
                <w:r w:rsidRPr="00FF2BB6" w:rsidDel="00FF2BB6">
                  <w:rPr>
                    <w:color w:val="666666"/>
                    <w:highlight w:val="yellow"/>
                    <w:rPrChange w:id="4367" w:author="Author" w:date="2018-01-17T14:18:00Z">
                      <w:rPr>
                        <w:color w:val="1F497D"/>
                      </w:rPr>
                    </w:rPrChange>
                  </w:rPr>
                  <w:delText>.</w:delText>
                </w:r>
                <w:r w:rsidRPr="00FF2BB6" w:rsidDel="00FF2BB6">
                  <w:rPr>
                    <w:highlight w:val="yellow"/>
                    <w:rPrChange w:id="4368" w:author="Author" w:date="2018-01-17T14:18:00Z">
                      <w:rPr/>
                    </w:rPrChange>
                  </w:rPr>
                  <w:delText xml:space="preserve"> For this, use drag and drop or the + button.</w:delText>
                </w:r>
                <w:bookmarkStart w:id="4369" w:name="_Toc503966094"/>
                <w:bookmarkEnd w:id="4369"/>
              </w:del>
            </w:ins>
          </w:p>
        </w:tc>
        <w:bookmarkStart w:id="4370" w:name="_Toc503966095"/>
        <w:bookmarkEnd w:id="4370"/>
      </w:tr>
      <w:tr w:rsidR="006A4523" w:rsidRPr="00CF1425" w14:paraId="7DC3E3E8" w14:textId="77777777" w:rsidTr="006A4523">
        <w:trPr>
          <w:trHeight w:val="432"/>
          <w:tblHeader/>
          <w:ins w:id="4371" w:author="Author" w:date="2018-02-20T12:04: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62FE5721" w14:textId="77777777" w:rsidR="006A4523" w:rsidRPr="00CF1425" w:rsidRDefault="006A4523" w:rsidP="00F8415C">
            <w:pPr>
              <w:pStyle w:val="SAPTableHeader"/>
              <w:rPr>
                <w:ins w:id="4372" w:author="Author" w:date="2018-02-20T12:04:00Z"/>
              </w:rPr>
            </w:pPr>
            <w:ins w:id="4373" w:author="Author" w:date="2018-02-20T12:04: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52616747" w14:textId="77777777" w:rsidR="006A4523" w:rsidRPr="00CF1425" w:rsidRDefault="006A4523" w:rsidP="00F8415C">
            <w:pPr>
              <w:pStyle w:val="SAPTableHeader"/>
              <w:rPr>
                <w:ins w:id="4374" w:author="Author" w:date="2018-02-20T12:04:00Z"/>
              </w:rPr>
            </w:pPr>
          </w:p>
        </w:tc>
      </w:tr>
      <w:tr w:rsidR="006A4523" w:rsidRPr="00AF5AE4" w14:paraId="5E8079DC" w14:textId="77777777" w:rsidTr="006A4523">
        <w:trPr>
          <w:trHeight w:val="360"/>
          <w:ins w:id="4375"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5F0B48AB" w14:textId="77777777" w:rsidR="006A4523" w:rsidRDefault="006A4523" w:rsidP="00F8415C">
            <w:pPr>
              <w:rPr>
                <w:ins w:id="4376" w:author="Author" w:date="2018-02-20T12:04:00Z"/>
                <w:rStyle w:val="SAPScreenElement"/>
              </w:rPr>
            </w:pPr>
            <w:ins w:id="4377" w:author="Author" w:date="2018-02-20T12:04: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4EEFBF08" w14:textId="664E42C6" w:rsidR="006A4523" w:rsidRPr="007055F5" w:rsidRDefault="006A4523" w:rsidP="00F8415C">
            <w:pPr>
              <w:spacing w:before="0" w:after="0" w:line="240" w:lineRule="auto"/>
              <w:rPr>
                <w:ins w:id="4378" w:author="Author" w:date="2018-02-20T12:04:00Z"/>
                <w:rStyle w:val="SAPScreenElement"/>
              </w:rPr>
            </w:pPr>
            <w:ins w:id="4379" w:author="Author" w:date="2018-02-20T12:04:00Z">
              <w:r w:rsidRPr="007055F5">
                <w:rPr>
                  <w:rPrChange w:id="4380" w:author="Author" w:date="2018-02-26T11:26:00Z">
                    <w:rPr>
                      <w:rFonts w:ascii="BentonSans Book Italic" w:hAnsi="BentonSans Book Italic"/>
                      <w:color w:val="003283"/>
                    </w:rPr>
                  </w:rPrChange>
                </w:rPr>
                <w:t xml:space="preserve">This field should be maintained in case Position Management is </w:t>
              </w:r>
              <w:del w:id="4381" w:author="Author" w:date="2018-02-26T11:26:00Z">
                <w:r w:rsidRPr="007055F5" w:rsidDel="007055F5">
                  <w:rPr>
                    <w:strike/>
                    <w:rPrChange w:id="4382" w:author="Author" w:date="2018-02-26T11:26:00Z">
                      <w:rPr>
                        <w:strike/>
                        <w:highlight w:val="yellow"/>
                      </w:rPr>
                    </w:rPrChange>
                  </w:rPr>
                  <w:delText>enabled</w:delText>
                </w:r>
                <w:r w:rsidRPr="007055F5" w:rsidDel="007055F5">
                  <w:delText xml:space="preserve"> </w:delText>
                </w:r>
              </w:del>
              <w:r w:rsidRPr="007055F5">
                <w:rPr>
                  <w:rPrChange w:id="4383" w:author="Author" w:date="2018-02-26T11:26:00Z">
                    <w:rPr>
                      <w:highlight w:val="yellow"/>
                    </w:rPr>
                  </w:rPrChange>
                </w:rPr>
                <w:t>implemented</w:t>
              </w:r>
              <w:r w:rsidRPr="007055F5">
                <w:t xml:space="preserve"> in your Employee Central instance.</w:t>
              </w:r>
            </w:ins>
          </w:p>
        </w:tc>
      </w:tr>
      <w:tr w:rsidR="006A4523" w:rsidRPr="00AF5AE4" w14:paraId="51A7EDB5" w14:textId="77777777" w:rsidTr="006A4523">
        <w:trPr>
          <w:trHeight w:val="360"/>
          <w:ins w:id="4384"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01CFD29B" w14:textId="77777777" w:rsidR="006A4523" w:rsidRDefault="006A4523" w:rsidP="00F8415C">
            <w:pPr>
              <w:rPr>
                <w:ins w:id="4385" w:author="Author" w:date="2018-02-20T12:04:00Z"/>
                <w:rStyle w:val="SAPScreenElement"/>
              </w:rPr>
            </w:pPr>
            <w:ins w:id="4386" w:author="Author" w:date="2018-02-20T12:04: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1CCF2415" w14:textId="10538879" w:rsidR="006A4523" w:rsidRPr="007055F5" w:rsidRDefault="006A4523" w:rsidP="00F8415C">
            <w:pPr>
              <w:rPr>
                <w:ins w:id="4387" w:author="Author" w:date="2018-02-20T12:04:00Z"/>
                <w:rStyle w:val="SAPScreenElement"/>
              </w:rPr>
            </w:pPr>
            <w:ins w:id="4388" w:author="Author" w:date="2018-02-20T12:04:00Z">
              <w:r w:rsidRPr="007055F5">
                <w:rPr>
                  <w:rPrChange w:id="4389" w:author="Author" w:date="2018-02-26T11:26:00Z">
                    <w:rPr>
                      <w:rFonts w:ascii="BentonSans Book Italic" w:hAnsi="BentonSans Book Italic"/>
                      <w:color w:val="003283"/>
                    </w:rPr>
                  </w:rPrChange>
                </w:rPr>
                <w:t xml:space="preserve">This field should be maintained in case Position Management is </w:t>
              </w:r>
              <w:del w:id="4390" w:author="Author" w:date="2018-02-26T11:26:00Z">
                <w:r w:rsidRPr="007055F5" w:rsidDel="007055F5">
                  <w:rPr>
                    <w:strike/>
                    <w:rPrChange w:id="4391" w:author="Author" w:date="2018-02-26T11:26:00Z">
                      <w:rPr>
                        <w:strike/>
                        <w:highlight w:val="yellow"/>
                      </w:rPr>
                    </w:rPrChange>
                  </w:rPr>
                  <w:delText>enabled</w:delText>
                </w:r>
                <w:r w:rsidRPr="007055F5" w:rsidDel="007055F5">
                  <w:delText xml:space="preserve"> </w:delText>
                </w:r>
              </w:del>
              <w:r w:rsidRPr="007055F5">
                <w:rPr>
                  <w:rPrChange w:id="4392" w:author="Author" w:date="2018-02-26T11:26:00Z">
                    <w:rPr>
                      <w:highlight w:val="yellow"/>
                    </w:rPr>
                  </w:rPrChange>
                </w:rPr>
                <w:t>implemented</w:t>
              </w:r>
              <w:r w:rsidRPr="007055F5">
                <w:t xml:space="preserve"> in your Employee Central instance.</w:t>
              </w:r>
            </w:ins>
          </w:p>
        </w:tc>
      </w:tr>
      <w:tr w:rsidR="006A4523" w:rsidRPr="00AF5AE4" w14:paraId="29C6732F" w14:textId="77777777" w:rsidTr="006A4523">
        <w:trPr>
          <w:trHeight w:val="360"/>
          <w:ins w:id="4393"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32570C73" w14:textId="77777777" w:rsidR="006A4523" w:rsidRDefault="006A4523" w:rsidP="00F8415C">
            <w:pPr>
              <w:rPr>
                <w:ins w:id="4394" w:author="Author" w:date="2018-02-20T12:04:00Z"/>
                <w:rStyle w:val="SAPScreenElement"/>
              </w:rPr>
            </w:pPr>
            <w:ins w:id="4395" w:author="Author" w:date="2018-02-20T12:04: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50856D7F" w14:textId="77777777" w:rsidR="006A4523" w:rsidRPr="007055F5" w:rsidRDefault="006A4523" w:rsidP="00F8415C">
            <w:pPr>
              <w:rPr>
                <w:ins w:id="4396" w:author="Author" w:date="2018-02-20T12:04:00Z"/>
              </w:rPr>
            </w:pPr>
          </w:p>
        </w:tc>
      </w:tr>
      <w:tr w:rsidR="006A4523" w:rsidRPr="00AF5AE4" w14:paraId="742E5D64" w14:textId="77777777" w:rsidTr="006A4523">
        <w:trPr>
          <w:trHeight w:val="360"/>
          <w:ins w:id="4397"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3D3DA7F1" w14:textId="77777777" w:rsidR="006A4523" w:rsidRPr="00FF2BB6" w:rsidRDefault="006A4523" w:rsidP="00F8415C">
            <w:pPr>
              <w:rPr>
                <w:ins w:id="4398" w:author="Author" w:date="2018-02-20T12:04:00Z"/>
                <w:rStyle w:val="SAPScreenElement"/>
              </w:rPr>
            </w:pPr>
            <w:ins w:id="4399" w:author="Author" w:date="2018-02-20T12:04: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0160A88A" w14:textId="77777777" w:rsidR="006A4523" w:rsidRPr="007055F5" w:rsidRDefault="006A4523" w:rsidP="00F8415C">
            <w:pPr>
              <w:rPr>
                <w:ins w:id="4400" w:author="Author" w:date="2018-02-20T12:04:00Z"/>
              </w:rPr>
            </w:pPr>
            <w:ins w:id="4401" w:author="Author" w:date="2018-02-20T12:04:00Z">
              <w:r w:rsidRPr="007055F5">
                <w:t xml:space="preserve">A change of the FTE value </w:t>
              </w:r>
              <w:r w:rsidRPr="007055F5">
                <w:rPr>
                  <w:rPrChange w:id="4402" w:author="Author" w:date="2018-02-26T11:26: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6A4523" w:rsidRPr="00AF5AE4" w14:paraId="2151A68E" w14:textId="77777777" w:rsidTr="006A4523">
        <w:trPr>
          <w:trHeight w:val="360"/>
          <w:ins w:id="4403"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31C1CC6D" w14:textId="77777777" w:rsidR="006A4523" w:rsidRPr="002E7A7B" w:rsidRDefault="006A4523" w:rsidP="00F8415C">
            <w:pPr>
              <w:rPr>
                <w:ins w:id="4404" w:author="Author" w:date="2018-02-20T12:04:00Z"/>
              </w:rPr>
            </w:pPr>
            <w:ins w:id="4405" w:author="Author" w:date="2018-02-20T12:04: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72CC43CB" w14:textId="77777777" w:rsidR="006A4523" w:rsidRPr="0049257E" w:rsidRDefault="006A4523" w:rsidP="00F8415C">
            <w:pPr>
              <w:rPr>
                <w:ins w:id="4406" w:author="Author" w:date="2018-02-20T12:04:00Z"/>
              </w:rPr>
            </w:pPr>
          </w:p>
        </w:tc>
      </w:tr>
      <w:tr w:rsidR="006A4523" w:rsidRPr="00AF5AE4" w14:paraId="0D622580" w14:textId="77777777" w:rsidTr="006A4523">
        <w:trPr>
          <w:trHeight w:val="360"/>
          <w:ins w:id="4407"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546F46F6" w14:textId="77777777" w:rsidR="006A4523" w:rsidRDefault="006A4523" w:rsidP="00F8415C">
            <w:pPr>
              <w:rPr>
                <w:ins w:id="4408" w:author="Author" w:date="2018-02-20T12:04:00Z"/>
                <w:rStyle w:val="SAPScreenElement"/>
              </w:rPr>
            </w:pPr>
            <w:ins w:id="4409" w:author="Author" w:date="2018-02-20T12:04: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4C02401B" w14:textId="77777777" w:rsidR="006A4523" w:rsidRDefault="006A4523" w:rsidP="00F8415C">
            <w:pPr>
              <w:rPr>
                <w:ins w:id="4410" w:author="Author" w:date="2018-02-20T12:04:00Z"/>
                <w:rStyle w:val="SAPScreenElement"/>
              </w:rPr>
            </w:pPr>
            <w:ins w:id="4411" w:author="Author" w:date="2018-02-20T12:04:00Z">
              <w:r w:rsidRPr="00273716">
                <w:t>Optionally, you can attach a supporting document</w:t>
              </w:r>
              <w:r w:rsidRPr="00273716">
                <w:rPr>
                  <w:color w:val="1F497D"/>
                </w:rPr>
                <w:t xml:space="preserve"> </w:t>
              </w:r>
              <w:r w:rsidRPr="00273716">
                <w:t>on the pay grade change</w:t>
              </w:r>
            </w:ins>
          </w:p>
        </w:tc>
      </w:tr>
    </w:tbl>
    <w:p w14:paraId="373E3E78" w14:textId="4518C14F" w:rsidR="00B55662" w:rsidRPr="0070179D" w:rsidRDefault="00B55662">
      <w:pPr>
        <w:pStyle w:val="Heading3"/>
        <w:spacing w:before="240" w:after="120"/>
        <w:ind w:left="851" w:hanging="851"/>
        <w:rPr>
          <w:ins w:id="4412" w:author="Author" w:date="2018-01-17T11:30:00Z"/>
          <w:rPrChange w:id="4413" w:author="Author" w:date="2018-02-26T10:34:00Z">
            <w:rPr>
              <w:ins w:id="4414" w:author="Author" w:date="2018-01-17T11:30:00Z"/>
              <w:highlight w:val="yellow"/>
            </w:rPr>
          </w:rPrChange>
        </w:rPr>
        <w:pPrChange w:id="4415" w:author="Author" w:date="2018-01-17T14:18:00Z">
          <w:pPr>
            <w:pStyle w:val="Heading3"/>
            <w:spacing w:before="240" w:after="120"/>
          </w:pPr>
        </w:pPrChange>
      </w:pPr>
      <w:bookmarkStart w:id="4416" w:name="_Toc507407956"/>
      <w:ins w:id="4417" w:author="Author" w:date="2018-01-17T11:30:00Z">
        <w:r w:rsidRPr="0070179D">
          <w:rPr>
            <w:rPrChange w:id="4418" w:author="Author" w:date="2018-02-26T10:34:00Z">
              <w:rPr>
                <w:highlight w:val="yellow"/>
              </w:rPr>
            </w:rPrChange>
          </w:rPr>
          <w:t>United States (</w:t>
        </w:r>
      </w:ins>
      <w:ins w:id="4419" w:author="Author" w:date="2018-01-17T11:33:00Z">
        <w:r w:rsidRPr="0070179D">
          <w:rPr>
            <w:rPrChange w:id="4420" w:author="Author" w:date="2018-02-26T10:34:00Z">
              <w:rPr>
                <w:highlight w:val="yellow"/>
              </w:rPr>
            </w:rPrChange>
          </w:rPr>
          <w:t>US</w:t>
        </w:r>
      </w:ins>
      <w:ins w:id="4421" w:author="Author" w:date="2018-01-17T11:30:00Z">
        <w:r w:rsidRPr="0070179D">
          <w:rPr>
            <w:rPrChange w:id="4422" w:author="Author" w:date="2018-02-26T10:34:00Z">
              <w:rPr>
                <w:highlight w:val="yellow"/>
              </w:rPr>
            </w:rPrChange>
          </w:rPr>
          <w:t>)</w:t>
        </w:r>
        <w:bookmarkEnd w:id="4416"/>
      </w:ins>
    </w:p>
    <w:tbl>
      <w:tblPr>
        <w:tblW w:w="4472"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tblGrid>
      <w:tr w:rsidR="00B55662" w:rsidRPr="00CF1425" w:rsidDel="00FF2BB6" w14:paraId="1C9999C3" w14:textId="7F03939F" w:rsidTr="00865E4C">
        <w:trPr>
          <w:trHeight w:val="432"/>
          <w:tblHeader/>
          <w:ins w:id="4423" w:author="Author" w:date="2018-01-17T11:30:00Z"/>
          <w:del w:id="4424" w:author="Author" w:date="2018-01-17T14:17: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69EF4E3E" w14:textId="7EFB0534" w:rsidR="00B55662" w:rsidRPr="00CF1425" w:rsidDel="00FF2BB6" w:rsidRDefault="00B55662" w:rsidP="00865E4C">
            <w:pPr>
              <w:pStyle w:val="SAPTableHeader"/>
              <w:rPr>
                <w:ins w:id="4425" w:author="Author" w:date="2018-01-17T11:30:00Z"/>
                <w:del w:id="4426" w:author="Author" w:date="2018-01-17T14:17:00Z"/>
              </w:rPr>
            </w:pPr>
            <w:ins w:id="4427" w:author="Author" w:date="2018-01-17T11:30:00Z">
              <w:del w:id="4428" w:author="Author" w:date="2018-01-17T14:17:00Z">
                <w:r w:rsidRPr="00CF1425" w:rsidDel="00FF2BB6">
                  <w:delText>User Entries: Field Name: User Action and Value</w:delText>
                </w:r>
              </w:del>
            </w:ins>
          </w:p>
        </w:tc>
      </w:tr>
      <w:tr w:rsidR="00B55662" w:rsidRPr="00AF5AE4" w:rsidDel="00FF2BB6" w14:paraId="334E9915" w14:textId="64D0891A" w:rsidTr="00865E4C">
        <w:trPr>
          <w:trHeight w:val="360"/>
          <w:ins w:id="4429" w:author="Author" w:date="2018-01-17T11:30:00Z"/>
          <w:del w:id="4430"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4BAC7D45" w14:textId="69A472AF" w:rsidR="00B55662" w:rsidRPr="00CF1425" w:rsidDel="00FF2BB6" w:rsidRDefault="00B55662" w:rsidP="00865E4C">
            <w:pPr>
              <w:rPr>
                <w:ins w:id="4431" w:author="Author" w:date="2018-01-17T11:30:00Z"/>
                <w:del w:id="4432" w:author="Author" w:date="2018-01-17T14:17:00Z"/>
                <w:rStyle w:val="SAPScreenElement"/>
              </w:rPr>
            </w:pPr>
            <w:ins w:id="4433" w:author="Author" w:date="2018-01-17T11:30:00Z">
              <w:del w:id="4434" w:author="Author" w:date="2018-01-17T14:17:00Z">
                <w:r w:rsidDel="00FF2BB6">
                  <w:rPr>
                    <w:rStyle w:val="SAPScreenElement"/>
                  </w:rPr>
                  <w:delText>Pay Grade</w:delText>
                </w:r>
                <w:r w:rsidRPr="007C1761" w:rsidDel="00FF2BB6">
                  <w:rPr>
                    <w:rStyle w:val="SAPScreenElement"/>
                  </w:rPr>
                  <w:delText xml:space="preserve">: </w:delText>
                </w:r>
                <w:r w:rsidRPr="00273716" w:rsidDel="00FF2BB6">
                  <w:delText>select from drop down a higher</w:delText>
                </w:r>
              </w:del>
            </w:ins>
            <w:ins w:id="4435" w:author="Author" w:date="2018-01-17T11:34:00Z">
              <w:del w:id="4436" w:author="Author" w:date="2018-01-17T14:17:00Z">
                <w:r w:rsidDel="00FF2BB6">
                  <w:delText>/lower</w:delText>
                </w:r>
              </w:del>
            </w:ins>
            <w:ins w:id="4437" w:author="Author" w:date="2018-01-17T11:30:00Z">
              <w:del w:id="4438" w:author="Author" w:date="2018-01-17T14:17:00Z">
                <w:r w:rsidRPr="00273716" w:rsidDel="00FF2BB6">
                  <w:delText xml:space="preserve"> grade</w:delText>
                </w:r>
              </w:del>
            </w:ins>
          </w:p>
        </w:tc>
      </w:tr>
      <w:tr w:rsidR="00B55662" w:rsidRPr="00AF5AE4" w:rsidDel="00FF2BB6" w14:paraId="41E5EAFA" w14:textId="19611B9A" w:rsidTr="00865E4C">
        <w:trPr>
          <w:trHeight w:val="360"/>
          <w:ins w:id="4439" w:author="Author" w:date="2018-01-17T11:32:00Z"/>
          <w:del w:id="4440"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60CD5FED" w14:textId="07711C8E" w:rsidR="00B55662" w:rsidDel="00FF2BB6" w:rsidRDefault="00B55662" w:rsidP="00865E4C">
            <w:pPr>
              <w:rPr>
                <w:ins w:id="4441" w:author="Author" w:date="2018-01-17T11:32:00Z"/>
                <w:del w:id="4442" w:author="Author" w:date="2018-01-17T14:17:00Z"/>
                <w:rStyle w:val="SAPScreenElement"/>
              </w:rPr>
            </w:pPr>
            <w:ins w:id="4443" w:author="Author" w:date="2018-01-17T11:32:00Z">
              <w:del w:id="4444" w:author="Author" w:date="2018-01-17T14:17:00Z">
                <w:r w:rsidDel="00FF2BB6">
                  <w:rPr>
                    <w:rStyle w:val="SAPScreenElement"/>
                  </w:rPr>
                  <w:delText xml:space="preserve">Attachment: </w:delText>
                </w:r>
                <w:r w:rsidRPr="00273716" w:rsidDel="00FF2BB6">
                  <w:delText>Optionally, you can attach a supporting document</w:delText>
                </w:r>
                <w:r w:rsidRPr="00273716" w:rsidDel="00FF2BB6">
                  <w:rPr>
                    <w:color w:val="1F497D"/>
                  </w:rPr>
                  <w:delText xml:space="preserve"> </w:delText>
                </w:r>
                <w:r w:rsidRPr="00273716" w:rsidDel="00FF2BB6">
                  <w:delText>on the pay grade change</w:delText>
                </w:r>
                <w:r w:rsidRPr="00273716" w:rsidDel="00FF2BB6">
                  <w:rPr>
                    <w:color w:val="1F497D"/>
                  </w:rPr>
                  <w:delText>.</w:delText>
                </w:r>
                <w:r w:rsidRPr="00273716" w:rsidDel="00FF2BB6">
                  <w:delText xml:space="preserve"> For this, </w:delText>
                </w:r>
                <w:r w:rsidDel="00FF2BB6">
                  <w:delText>use drag and drop or the + button.</w:delText>
                </w:r>
              </w:del>
            </w:ins>
          </w:p>
        </w:tc>
      </w:tr>
      <w:tr w:rsidR="007E5A13" w:rsidRPr="00AF5AE4" w:rsidDel="00FF2BB6" w14:paraId="4D3D9321" w14:textId="09CDBF2B" w:rsidTr="00865E4C">
        <w:trPr>
          <w:trHeight w:val="360"/>
          <w:ins w:id="4445" w:author="Author" w:date="2018-01-17T11:49:00Z"/>
          <w:del w:id="4446" w:author="Author" w:date="2018-01-17T14:17:00Z"/>
        </w:trPr>
        <w:tc>
          <w:tcPr>
            <w:tcW w:w="4472" w:type="dxa"/>
            <w:tcBorders>
              <w:top w:val="single" w:sz="8" w:space="0" w:color="999999"/>
              <w:left w:val="single" w:sz="8" w:space="0" w:color="999999"/>
              <w:bottom w:val="single" w:sz="8" w:space="0" w:color="999999"/>
              <w:right w:val="single" w:sz="8" w:space="0" w:color="999999"/>
            </w:tcBorders>
          </w:tcPr>
          <w:p w14:paraId="6935BA6B" w14:textId="3D6C9646" w:rsidR="007E5A13" w:rsidDel="00FF2BB6" w:rsidRDefault="007E5A13" w:rsidP="00865E4C">
            <w:pPr>
              <w:rPr>
                <w:ins w:id="4447" w:author="Author" w:date="2018-01-17T11:49:00Z"/>
                <w:del w:id="4448" w:author="Author" w:date="2018-01-17T14:17:00Z"/>
                <w:rStyle w:val="SAPScreenElement"/>
              </w:rPr>
            </w:pPr>
          </w:p>
        </w:tc>
      </w:tr>
    </w:tbl>
    <w:p w14:paraId="4986C8CF" w14:textId="7E10C8D9" w:rsidR="00070C00" w:rsidDel="007E5A13" w:rsidRDefault="00B55662" w:rsidP="006F0499">
      <w:pPr>
        <w:pStyle w:val="Heading3"/>
        <w:spacing w:before="240" w:after="120"/>
        <w:rPr>
          <w:ins w:id="4449" w:author="Author" w:date="2018-01-17T11:04:00Z"/>
          <w:del w:id="4450" w:author="Author" w:date="2018-01-17T11:46:00Z"/>
          <w:highlight w:val="yellow"/>
        </w:rPr>
      </w:pPr>
      <w:ins w:id="4451" w:author="Author" w:date="2018-01-17T11:30:00Z">
        <w:del w:id="4452" w:author="Author" w:date="2018-01-17T11:46:00Z">
          <w:r w:rsidDel="007E5A13">
            <w:rPr>
              <w:highlight w:val="yellow"/>
            </w:rPr>
            <w:delText>France</w:delText>
          </w:r>
        </w:del>
      </w:ins>
      <w:ins w:id="4453" w:author="Author" w:date="2018-01-17T11:04:00Z">
        <w:del w:id="4454" w:author="Author" w:date="2018-01-17T11:46:00Z">
          <w:r w:rsidR="00070C00" w:rsidDel="007E5A13">
            <w:rPr>
              <w:highlight w:val="yellow"/>
            </w:rPr>
            <w:delText>United Arab Emirates (</w:delText>
          </w:r>
        </w:del>
      </w:ins>
      <w:ins w:id="4455" w:author="Author" w:date="2018-01-17T11:30:00Z">
        <w:del w:id="4456" w:author="Author" w:date="2018-01-17T11:46:00Z">
          <w:r w:rsidDel="007E5A13">
            <w:rPr>
              <w:highlight w:val="yellow"/>
            </w:rPr>
            <w:delText>FR</w:delText>
          </w:r>
        </w:del>
      </w:ins>
      <w:ins w:id="4457" w:author="Author" w:date="2018-01-17T11:04:00Z">
        <w:del w:id="4458" w:author="Author" w:date="2018-01-17T11:46:00Z">
          <w:r w:rsidR="00070C00" w:rsidDel="007E5A13">
            <w:rPr>
              <w:highlight w:val="yellow"/>
            </w:rPr>
            <w:delText>AE)</w:delText>
          </w:r>
          <w:bookmarkEnd w:id="3442"/>
          <w:bookmarkEnd w:id="3443"/>
        </w:del>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070C00" w:rsidRPr="00CF1425" w:rsidDel="007E5A13" w14:paraId="6F1DD8A0" w14:textId="3B82A29D" w:rsidTr="006A4523">
        <w:trPr>
          <w:gridAfter w:val="1"/>
          <w:wAfter w:w="4472" w:type="dxa"/>
          <w:trHeight w:val="432"/>
          <w:tblHeader/>
          <w:ins w:id="4459" w:author="Author" w:date="2018-01-17T11:04:00Z"/>
          <w:del w:id="4460" w:author="Author" w:date="2018-01-17T11:46: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2D276A1" w14:textId="7AF59C85" w:rsidR="00070C00" w:rsidRPr="00CF1425" w:rsidDel="007E5A13" w:rsidRDefault="00070C00" w:rsidP="006F0499">
            <w:pPr>
              <w:pStyle w:val="SAPTableHeader"/>
              <w:rPr>
                <w:ins w:id="4461" w:author="Author" w:date="2018-01-17T11:04:00Z"/>
                <w:del w:id="4462" w:author="Author" w:date="2018-01-17T11:46:00Z"/>
              </w:rPr>
            </w:pPr>
            <w:ins w:id="4463" w:author="Author" w:date="2018-01-17T11:04:00Z">
              <w:del w:id="4464" w:author="Author" w:date="2018-01-17T11:46:00Z">
                <w:r w:rsidRPr="00CF1425" w:rsidDel="007E5A13">
                  <w:delText>User Entries: Field Name: User Action and Value</w:delText>
                </w:r>
              </w:del>
            </w:ins>
          </w:p>
        </w:tc>
      </w:tr>
      <w:tr w:rsidR="00070C00" w:rsidRPr="00AF5AE4" w:rsidDel="007E5A13" w14:paraId="60BF128A" w14:textId="3D5E439A" w:rsidTr="006A4523">
        <w:trPr>
          <w:gridAfter w:val="1"/>
          <w:wAfter w:w="4472" w:type="dxa"/>
          <w:trHeight w:val="360"/>
          <w:ins w:id="4465" w:author="Author" w:date="2018-01-17T11:04:00Z"/>
          <w:del w:id="4466"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670C5FAB" w14:textId="2630E8C3" w:rsidR="00070C00" w:rsidRPr="00CF1425" w:rsidDel="007E5A13" w:rsidRDefault="00070C00" w:rsidP="006F0499">
            <w:pPr>
              <w:rPr>
                <w:ins w:id="4467" w:author="Author" w:date="2018-01-17T11:04:00Z"/>
                <w:del w:id="4468" w:author="Author" w:date="2018-01-17T11:46:00Z"/>
                <w:rStyle w:val="SAPScreenElement"/>
              </w:rPr>
            </w:pPr>
            <w:ins w:id="4469" w:author="Author" w:date="2018-01-17T11:04:00Z">
              <w:del w:id="4470" w:author="Author" w:date="2018-01-17T11:46:00Z">
                <w:r w:rsidRPr="007C1761" w:rsidDel="007E5A13">
                  <w:rPr>
                    <w:rStyle w:val="SAPScreenElement"/>
                  </w:rPr>
                  <w:delText>Care Of</w:delText>
                </w:r>
              </w:del>
            </w:ins>
            <w:ins w:id="4471" w:author="Author" w:date="2018-01-17T11:29:00Z">
              <w:del w:id="4472" w:author="Author" w:date="2018-01-17T11:46:00Z">
                <w:r w:rsidR="00B55662" w:rsidDel="007E5A13">
                  <w:rPr>
                    <w:rStyle w:val="SAPScreenElement"/>
                  </w:rPr>
                  <w:delText>Pay Grade</w:delText>
                </w:r>
              </w:del>
            </w:ins>
            <w:ins w:id="4473" w:author="Author" w:date="2018-01-17T11:04:00Z">
              <w:del w:id="4474" w:author="Author" w:date="2018-01-17T11:46:00Z">
                <w:r w:rsidRPr="007C1761" w:rsidDel="007E5A13">
                  <w:rPr>
                    <w:rStyle w:val="SAPScreenElement"/>
                  </w:rPr>
                  <w:delText xml:space="preserve">: </w:delText>
                </w:r>
              </w:del>
            </w:ins>
            <w:ins w:id="4475" w:author="Author" w:date="2018-01-17T11:29:00Z">
              <w:del w:id="4476" w:author="Author" w:date="2018-01-17T11:46:00Z">
                <w:r w:rsidR="00B55662" w:rsidRPr="00273716" w:rsidDel="007E5A13">
                  <w:delText>select from drop down a higher</w:delText>
                </w:r>
              </w:del>
            </w:ins>
            <w:ins w:id="4477" w:author="Author" w:date="2018-01-17T11:35:00Z">
              <w:del w:id="4478" w:author="Author" w:date="2018-01-17T11:46:00Z">
                <w:r w:rsidR="00B55662" w:rsidDel="007E5A13">
                  <w:delText>/lower</w:delText>
                </w:r>
              </w:del>
            </w:ins>
            <w:ins w:id="4479" w:author="Author" w:date="2018-01-17T11:29:00Z">
              <w:del w:id="4480" w:author="Author" w:date="2018-01-17T11:46:00Z">
                <w:r w:rsidR="00B55662" w:rsidRPr="00273716" w:rsidDel="007E5A13">
                  <w:delText xml:space="preserve"> grade</w:delText>
                </w:r>
              </w:del>
            </w:ins>
            <w:ins w:id="4481" w:author="Author" w:date="2018-01-17T11:04:00Z">
              <w:del w:id="4482" w:author="Author" w:date="2018-01-17T11:46:00Z">
                <w:r w:rsidRPr="007C1761" w:rsidDel="007E5A13">
                  <w:delText>adapt as appropriate</w:delText>
                </w:r>
              </w:del>
            </w:ins>
          </w:p>
        </w:tc>
      </w:tr>
      <w:tr w:rsidR="00070C00" w:rsidRPr="00AF5AE4" w:rsidDel="007E5A13" w14:paraId="654BE888" w14:textId="66E8BCD7" w:rsidTr="006A4523">
        <w:trPr>
          <w:gridAfter w:val="1"/>
          <w:wAfter w:w="4472" w:type="dxa"/>
          <w:trHeight w:val="360"/>
          <w:ins w:id="4483" w:author="Author" w:date="2018-01-17T11:04:00Z"/>
          <w:del w:id="4484"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1D3715CC" w14:textId="5E0AFF15" w:rsidR="00070C00" w:rsidRPr="00CF1425" w:rsidDel="007E5A13" w:rsidRDefault="00070C00" w:rsidP="006F0499">
            <w:pPr>
              <w:rPr>
                <w:ins w:id="4485" w:author="Author" w:date="2018-01-17T11:04:00Z"/>
                <w:del w:id="4486" w:author="Author" w:date="2018-01-17T11:46:00Z"/>
                <w:rStyle w:val="SAPScreenElement"/>
              </w:rPr>
            </w:pPr>
            <w:ins w:id="4487" w:author="Author" w:date="2018-01-17T11:04:00Z">
              <w:del w:id="4488" w:author="Author" w:date="2018-01-17T11:46:00Z">
                <w:r w:rsidRPr="007C1761" w:rsidDel="007E5A13">
                  <w:rPr>
                    <w:rStyle w:val="SAPScreenElement"/>
                  </w:rPr>
                  <w:delText>Street</w:delText>
                </w:r>
              </w:del>
            </w:ins>
            <w:ins w:id="4489" w:author="Author" w:date="2018-01-17T11:29:00Z">
              <w:del w:id="4490" w:author="Author" w:date="2018-01-17T11:46:00Z">
                <w:r w:rsidR="00B55662" w:rsidDel="007E5A13">
                  <w:rPr>
                    <w:rStyle w:val="SAPScreenElement"/>
                  </w:rPr>
                  <w:delText>Pay Scale Type</w:delText>
                </w:r>
              </w:del>
            </w:ins>
            <w:ins w:id="4491" w:author="Author" w:date="2018-01-17T11:04:00Z">
              <w:del w:id="4492" w:author="Author" w:date="2018-01-17T11:46:00Z">
                <w:r w:rsidRPr="007C1761" w:rsidDel="007E5A13">
                  <w:rPr>
                    <w:rStyle w:val="SAPScreenElement"/>
                  </w:rPr>
                  <w:delText xml:space="preserve">: </w:delText>
                </w:r>
              </w:del>
            </w:ins>
            <w:ins w:id="4493" w:author="Author" w:date="2018-01-17T11:31:00Z">
              <w:del w:id="4494" w:author="Author" w:date="2018-01-17T11:46:00Z">
                <w:r w:rsidR="00B55662" w:rsidRPr="0049257E" w:rsidDel="007E5A13">
                  <w:rPr>
                    <w:highlight w:val="yellow"/>
                  </w:rPr>
                  <w:delText>select from drop down for example</w:delText>
                </w:r>
                <w:r w:rsidR="00B55662" w:rsidRPr="0049257E" w:rsidDel="007E5A13">
                  <w:rPr>
                    <w:rStyle w:val="SAPScreenElement"/>
                    <w:highlight w:val="yellow"/>
                  </w:rPr>
                  <w:delText xml:space="preserve"> </w:delText>
                </w:r>
                <w:r w:rsidR="00B55662" w:rsidRPr="0049257E" w:rsidDel="007E5A13">
                  <w:rPr>
                    <w:rStyle w:val="SAPUserEntry"/>
                    <w:highlight w:val="yellow"/>
                  </w:rPr>
                  <w:delText xml:space="preserve">National Collective Agreement for the Personnel of Engineering Design Offices, Consulting Engineers (FRA/1486) </w:delText>
                </w:r>
                <w:r w:rsidR="00B55662" w:rsidRPr="0049257E" w:rsidDel="007E5A13">
                  <w:rPr>
                    <w:highlight w:val="yellow"/>
                  </w:rPr>
                  <w:delText>in case it has not already been selected during hiring/rehiring of the employee</w:delText>
                </w:r>
              </w:del>
            </w:ins>
            <w:ins w:id="4495" w:author="Author" w:date="2018-01-17T11:04:00Z">
              <w:del w:id="4496" w:author="Author" w:date="2018-01-17T11:46:00Z">
                <w:r w:rsidRPr="007C1761" w:rsidDel="007E5A13">
                  <w:delText>adapt as appropriate</w:delText>
                </w:r>
              </w:del>
            </w:ins>
          </w:p>
        </w:tc>
      </w:tr>
      <w:tr w:rsidR="00B55662" w:rsidRPr="00AF5AE4" w:rsidDel="007E5A13" w14:paraId="2E09804F" w14:textId="3EB64E42" w:rsidTr="006A4523">
        <w:trPr>
          <w:gridAfter w:val="1"/>
          <w:wAfter w:w="4472" w:type="dxa"/>
          <w:trHeight w:val="360"/>
          <w:ins w:id="4497" w:author="Author" w:date="2018-01-17T11:31:00Z"/>
          <w:del w:id="4498"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47053686" w14:textId="016C9C56" w:rsidR="00B55662" w:rsidRPr="007C1761" w:rsidDel="007E5A13" w:rsidRDefault="00B55662" w:rsidP="006F0499">
            <w:pPr>
              <w:rPr>
                <w:ins w:id="4499" w:author="Author" w:date="2018-01-17T11:31:00Z"/>
                <w:del w:id="4500" w:author="Author" w:date="2018-01-17T11:46:00Z"/>
                <w:rStyle w:val="SAPScreenElement"/>
              </w:rPr>
            </w:pPr>
            <w:ins w:id="4501" w:author="Author" w:date="2018-01-17T11:31:00Z">
              <w:del w:id="4502" w:author="Author" w:date="2018-01-17T11:46:00Z">
                <w:r w:rsidDel="007E5A13">
                  <w:rPr>
                    <w:rStyle w:val="SAPScreenElement"/>
                  </w:rPr>
                  <w:delText>Pay Scale Area</w:delText>
                </w:r>
                <w:r w:rsidRPr="007C1761" w:rsidDel="007E5A13">
                  <w:rPr>
                    <w:rStyle w:val="SAPScreenElement"/>
                  </w:rPr>
                  <w:delText xml:space="preserve">: </w:delText>
                </w:r>
                <w:r w:rsidRPr="0049257E" w:rsidDel="007E5A13">
                  <w:rPr>
                    <w:highlight w:val="yellow"/>
                  </w:rPr>
                  <w:delText>select</w:delText>
                </w:r>
              </w:del>
            </w:ins>
          </w:p>
        </w:tc>
      </w:tr>
      <w:tr w:rsidR="00B55662" w:rsidRPr="00AF5AE4" w:rsidDel="007E5A13" w14:paraId="338730FD" w14:textId="7E095136" w:rsidTr="006A4523">
        <w:trPr>
          <w:gridAfter w:val="1"/>
          <w:wAfter w:w="4472" w:type="dxa"/>
          <w:trHeight w:val="360"/>
          <w:ins w:id="4503" w:author="Author" w:date="2018-01-17T11:31:00Z"/>
          <w:del w:id="4504"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01479E0E" w14:textId="2C095B89" w:rsidR="00B55662" w:rsidDel="007E5A13" w:rsidRDefault="00B55662" w:rsidP="006F0499">
            <w:pPr>
              <w:rPr>
                <w:ins w:id="4505" w:author="Author" w:date="2018-01-17T11:31:00Z"/>
                <w:del w:id="4506" w:author="Author" w:date="2018-01-17T11:46:00Z"/>
                <w:rStyle w:val="SAPScreenElement"/>
              </w:rPr>
            </w:pPr>
            <w:ins w:id="4507" w:author="Author" w:date="2018-01-17T11:31:00Z">
              <w:del w:id="4508" w:author="Author" w:date="2018-01-17T11:46:00Z">
                <w:r w:rsidDel="007E5A13">
                  <w:rPr>
                    <w:rStyle w:val="SAPScreenElement"/>
                  </w:rPr>
                  <w:delText>Pay Scale Group</w:delText>
                </w:r>
                <w:r w:rsidRPr="007C1761" w:rsidDel="007E5A13">
                  <w:rPr>
                    <w:rStyle w:val="SAPScreenElement"/>
                  </w:rPr>
                  <w:delText xml:space="preserve">: </w:delText>
                </w:r>
                <w:r w:rsidRPr="0049257E" w:rsidDel="007E5A13">
                  <w:rPr>
                    <w:highlight w:val="yellow"/>
                  </w:rPr>
                  <w:delText>select</w:delText>
                </w:r>
              </w:del>
            </w:ins>
          </w:p>
        </w:tc>
      </w:tr>
      <w:tr w:rsidR="00B55662" w:rsidRPr="00AF5AE4" w:rsidDel="007E5A13" w14:paraId="2FA0EE02" w14:textId="5234CA54" w:rsidTr="006A4523">
        <w:trPr>
          <w:gridAfter w:val="1"/>
          <w:wAfter w:w="4472" w:type="dxa"/>
          <w:trHeight w:val="360"/>
          <w:ins w:id="4509" w:author="Author" w:date="2018-01-17T11:31:00Z"/>
          <w:del w:id="4510"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5230A7C4" w14:textId="0AF41E23" w:rsidR="00B55662" w:rsidDel="007E5A13" w:rsidRDefault="00B55662" w:rsidP="006F0499">
            <w:pPr>
              <w:rPr>
                <w:ins w:id="4511" w:author="Author" w:date="2018-01-17T11:31:00Z"/>
                <w:del w:id="4512" w:author="Author" w:date="2018-01-17T11:46:00Z"/>
                <w:rStyle w:val="SAPScreenElement"/>
              </w:rPr>
            </w:pPr>
            <w:ins w:id="4513" w:author="Author" w:date="2018-01-17T11:32:00Z">
              <w:del w:id="4514" w:author="Author" w:date="2018-01-17T11:46:00Z">
                <w:r w:rsidDel="007E5A13">
                  <w:rPr>
                    <w:rStyle w:val="SAPScreenElement"/>
                  </w:rPr>
                  <w:delText>Pay Scale Level</w:delText>
                </w:r>
                <w:r w:rsidRPr="007C1761" w:rsidDel="007E5A13">
                  <w:rPr>
                    <w:rStyle w:val="SAPScreenElement"/>
                  </w:rPr>
                  <w:delText xml:space="preserve">: </w:delText>
                </w:r>
                <w:r w:rsidRPr="0049257E" w:rsidDel="007E5A13">
                  <w:rPr>
                    <w:highlight w:val="yellow"/>
                  </w:rPr>
                  <w:delText>select</w:delText>
                </w:r>
              </w:del>
            </w:ins>
          </w:p>
        </w:tc>
      </w:tr>
      <w:tr w:rsidR="00B55662" w:rsidRPr="00AF5AE4" w:rsidDel="007E5A13" w14:paraId="0516F38E" w14:textId="759AF292" w:rsidTr="006A4523">
        <w:trPr>
          <w:gridAfter w:val="1"/>
          <w:wAfter w:w="4472" w:type="dxa"/>
          <w:trHeight w:val="360"/>
          <w:ins w:id="4515" w:author="Author" w:date="2018-01-17T11:31:00Z"/>
          <w:del w:id="4516"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0016C883" w14:textId="4E42D966" w:rsidR="00B55662" w:rsidDel="007E5A13" w:rsidRDefault="00B55662" w:rsidP="006F0499">
            <w:pPr>
              <w:rPr>
                <w:ins w:id="4517" w:author="Author" w:date="2018-01-17T11:31:00Z"/>
                <w:del w:id="4518" w:author="Author" w:date="2018-01-17T11:46:00Z"/>
                <w:rStyle w:val="SAPScreenElement"/>
              </w:rPr>
            </w:pPr>
          </w:p>
        </w:tc>
      </w:tr>
      <w:tr w:rsidR="00B55662" w:rsidRPr="00AF5AE4" w:rsidDel="007E5A13" w14:paraId="1D4CFF56" w14:textId="6CD8E283" w:rsidTr="006A4523">
        <w:trPr>
          <w:gridAfter w:val="1"/>
          <w:wAfter w:w="4472" w:type="dxa"/>
          <w:trHeight w:val="360"/>
          <w:ins w:id="4519" w:author="Author" w:date="2018-01-17T11:31:00Z"/>
          <w:del w:id="4520"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0C471067" w14:textId="5458C70B" w:rsidR="00B55662" w:rsidDel="007E5A13" w:rsidRDefault="00B55662" w:rsidP="006F0499">
            <w:pPr>
              <w:rPr>
                <w:ins w:id="4521" w:author="Author" w:date="2018-01-17T11:31:00Z"/>
                <w:del w:id="4522" w:author="Author" w:date="2018-01-17T11:46:00Z"/>
                <w:rStyle w:val="SAPScreenElement"/>
              </w:rPr>
            </w:pPr>
          </w:p>
        </w:tc>
      </w:tr>
      <w:tr w:rsidR="00B55662" w:rsidRPr="00AF5AE4" w:rsidDel="007E5A13" w14:paraId="062F3DCE" w14:textId="7C60827E" w:rsidTr="006A4523">
        <w:trPr>
          <w:gridAfter w:val="1"/>
          <w:wAfter w:w="4472" w:type="dxa"/>
          <w:trHeight w:val="360"/>
          <w:ins w:id="4523" w:author="Author" w:date="2018-01-17T11:35:00Z"/>
          <w:del w:id="4524" w:author="Author" w:date="2018-01-17T11:46:00Z"/>
        </w:trPr>
        <w:tc>
          <w:tcPr>
            <w:tcW w:w="4472" w:type="dxa"/>
            <w:tcBorders>
              <w:top w:val="single" w:sz="8" w:space="0" w:color="999999"/>
              <w:left w:val="single" w:sz="8" w:space="0" w:color="999999"/>
              <w:bottom w:val="single" w:sz="8" w:space="0" w:color="999999"/>
              <w:right w:val="single" w:sz="8" w:space="0" w:color="999999"/>
            </w:tcBorders>
          </w:tcPr>
          <w:p w14:paraId="4B4A8DD0" w14:textId="57769C8C" w:rsidR="00B55662" w:rsidDel="007E5A13" w:rsidRDefault="00B55662" w:rsidP="006F0499">
            <w:pPr>
              <w:rPr>
                <w:ins w:id="4525" w:author="Author" w:date="2018-01-17T11:35:00Z"/>
                <w:del w:id="4526" w:author="Author" w:date="2018-01-17T11:46:00Z"/>
                <w:rStyle w:val="SAPScreenElement"/>
              </w:rPr>
            </w:pPr>
          </w:p>
        </w:tc>
      </w:tr>
      <w:tr w:rsidR="006A4523" w:rsidRPr="00CF1425" w14:paraId="7997DBF1" w14:textId="77777777" w:rsidTr="006A4523">
        <w:trPr>
          <w:trHeight w:val="432"/>
          <w:tblHeader/>
          <w:ins w:id="4527" w:author="Author" w:date="2018-02-20T12:04: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4F257E93" w14:textId="77777777" w:rsidR="006A4523" w:rsidRPr="00CF1425" w:rsidRDefault="006A4523" w:rsidP="00F8415C">
            <w:pPr>
              <w:pStyle w:val="SAPTableHeader"/>
              <w:rPr>
                <w:ins w:id="4528" w:author="Author" w:date="2018-02-20T12:04:00Z"/>
              </w:rPr>
            </w:pPr>
            <w:ins w:id="4529" w:author="Author" w:date="2018-02-20T12:04: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6C75ADC2" w14:textId="77777777" w:rsidR="006A4523" w:rsidRPr="00CF1425" w:rsidRDefault="006A4523" w:rsidP="00F8415C">
            <w:pPr>
              <w:pStyle w:val="SAPTableHeader"/>
              <w:rPr>
                <w:ins w:id="4530" w:author="Author" w:date="2018-02-20T12:04:00Z"/>
              </w:rPr>
            </w:pPr>
          </w:p>
        </w:tc>
      </w:tr>
      <w:tr w:rsidR="006A4523" w:rsidRPr="00AF5AE4" w14:paraId="085E452F" w14:textId="77777777" w:rsidTr="006A4523">
        <w:trPr>
          <w:trHeight w:val="360"/>
          <w:ins w:id="4531"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51DD9F1E" w14:textId="77777777" w:rsidR="006A4523" w:rsidRDefault="006A4523" w:rsidP="00F8415C">
            <w:pPr>
              <w:rPr>
                <w:ins w:id="4532" w:author="Author" w:date="2018-02-20T12:04:00Z"/>
                <w:rStyle w:val="SAPScreenElement"/>
              </w:rPr>
            </w:pPr>
            <w:ins w:id="4533" w:author="Author" w:date="2018-02-20T12:04:00Z">
              <w:r>
                <w:rPr>
                  <w:rStyle w:val="SAPScreenElement"/>
                </w:rPr>
                <w:t>Position</w:t>
              </w:r>
            </w:ins>
          </w:p>
        </w:tc>
        <w:tc>
          <w:tcPr>
            <w:tcW w:w="4472" w:type="dxa"/>
            <w:tcBorders>
              <w:top w:val="single" w:sz="8" w:space="0" w:color="999999"/>
              <w:left w:val="single" w:sz="8" w:space="0" w:color="999999"/>
              <w:bottom w:val="single" w:sz="8" w:space="0" w:color="999999"/>
              <w:right w:val="single" w:sz="8" w:space="0" w:color="999999"/>
            </w:tcBorders>
          </w:tcPr>
          <w:p w14:paraId="3E2E1166" w14:textId="1C6EE63B" w:rsidR="006A4523" w:rsidRPr="007055F5" w:rsidRDefault="006A4523" w:rsidP="00F8415C">
            <w:pPr>
              <w:spacing w:before="0" w:after="0" w:line="240" w:lineRule="auto"/>
              <w:rPr>
                <w:ins w:id="4534" w:author="Author" w:date="2018-02-20T12:04:00Z"/>
                <w:rStyle w:val="SAPScreenElement"/>
              </w:rPr>
            </w:pPr>
            <w:ins w:id="4535" w:author="Author" w:date="2018-02-20T12:04:00Z">
              <w:r w:rsidRPr="007055F5">
                <w:rPr>
                  <w:rPrChange w:id="4536" w:author="Author" w:date="2018-02-26T11:26:00Z">
                    <w:rPr>
                      <w:rFonts w:ascii="BentonSans Book Italic" w:hAnsi="BentonSans Book Italic"/>
                      <w:color w:val="003283"/>
                    </w:rPr>
                  </w:rPrChange>
                </w:rPr>
                <w:t xml:space="preserve">This field should be maintained in case Position Management is </w:t>
              </w:r>
              <w:del w:id="4537" w:author="Author" w:date="2018-02-26T11:26:00Z">
                <w:r w:rsidRPr="007055F5" w:rsidDel="007055F5">
                  <w:rPr>
                    <w:strike/>
                    <w:rPrChange w:id="4538" w:author="Author" w:date="2018-02-26T11:26:00Z">
                      <w:rPr>
                        <w:strike/>
                        <w:highlight w:val="yellow"/>
                      </w:rPr>
                    </w:rPrChange>
                  </w:rPr>
                  <w:delText>enabled</w:delText>
                </w:r>
                <w:r w:rsidRPr="007055F5" w:rsidDel="007055F5">
                  <w:delText xml:space="preserve"> </w:delText>
                </w:r>
              </w:del>
              <w:r w:rsidRPr="007055F5">
                <w:rPr>
                  <w:rPrChange w:id="4539" w:author="Author" w:date="2018-02-26T11:26:00Z">
                    <w:rPr>
                      <w:highlight w:val="yellow"/>
                    </w:rPr>
                  </w:rPrChange>
                </w:rPr>
                <w:t>implemented</w:t>
              </w:r>
              <w:r w:rsidRPr="007055F5">
                <w:t xml:space="preserve"> in your Employee Central instance.</w:t>
              </w:r>
            </w:ins>
          </w:p>
        </w:tc>
      </w:tr>
      <w:tr w:rsidR="006A4523" w:rsidRPr="00AF5AE4" w14:paraId="6C8DE613" w14:textId="77777777" w:rsidTr="006A4523">
        <w:trPr>
          <w:trHeight w:val="360"/>
          <w:ins w:id="4540"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2390C85C" w14:textId="77777777" w:rsidR="006A4523" w:rsidRDefault="006A4523" w:rsidP="00F8415C">
            <w:pPr>
              <w:rPr>
                <w:ins w:id="4541" w:author="Author" w:date="2018-02-20T12:04:00Z"/>
                <w:rStyle w:val="SAPScreenElement"/>
              </w:rPr>
            </w:pPr>
            <w:ins w:id="4542" w:author="Author" w:date="2018-02-20T12:04:00Z">
              <w:r>
                <w:rPr>
                  <w:rStyle w:val="SAPScreenElement"/>
                </w:rPr>
                <w:t>Position Entry Date</w:t>
              </w:r>
            </w:ins>
          </w:p>
        </w:tc>
        <w:tc>
          <w:tcPr>
            <w:tcW w:w="4472" w:type="dxa"/>
            <w:tcBorders>
              <w:top w:val="single" w:sz="8" w:space="0" w:color="999999"/>
              <w:left w:val="single" w:sz="8" w:space="0" w:color="999999"/>
              <w:bottom w:val="single" w:sz="8" w:space="0" w:color="999999"/>
              <w:right w:val="single" w:sz="8" w:space="0" w:color="999999"/>
            </w:tcBorders>
          </w:tcPr>
          <w:p w14:paraId="04633250" w14:textId="686DA29A" w:rsidR="006A4523" w:rsidRPr="007055F5" w:rsidRDefault="006A4523" w:rsidP="00F8415C">
            <w:pPr>
              <w:rPr>
                <w:ins w:id="4543" w:author="Author" w:date="2018-02-20T12:04:00Z"/>
                <w:rStyle w:val="SAPScreenElement"/>
              </w:rPr>
            </w:pPr>
            <w:ins w:id="4544" w:author="Author" w:date="2018-02-20T12:04:00Z">
              <w:r w:rsidRPr="007055F5">
                <w:rPr>
                  <w:rPrChange w:id="4545" w:author="Author" w:date="2018-02-26T11:26:00Z">
                    <w:rPr>
                      <w:rFonts w:ascii="BentonSans Book Italic" w:hAnsi="BentonSans Book Italic"/>
                      <w:color w:val="003283"/>
                    </w:rPr>
                  </w:rPrChange>
                </w:rPr>
                <w:t xml:space="preserve">This field should be maintained in case Position Management is </w:t>
              </w:r>
              <w:del w:id="4546" w:author="Author" w:date="2018-02-26T11:26:00Z">
                <w:r w:rsidRPr="007055F5" w:rsidDel="007055F5">
                  <w:rPr>
                    <w:strike/>
                    <w:rPrChange w:id="4547" w:author="Author" w:date="2018-02-26T11:26:00Z">
                      <w:rPr>
                        <w:strike/>
                        <w:highlight w:val="yellow"/>
                      </w:rPr>
                    </w:rPrChange>
                  </w:rPr>
                  <w:delText>enabled</w:delText>
                </w:r>
                <w:r w:rsidRPr="007055F5" w:rsidDel="007055F5">
                  <w:delText xml:space="preserve"> </w:delText>
                </w:r>
              </w:del>
              <w:r w:rsidRPr="007055F5">
                <w:rPr>
                  <w:rPrChange w:id="4548" w:author="Author" w:date="2018-02-26T11:26:00Z">
                    <w:rPr>
                      <w:highlight w:val="yellow"/>
                    </w:rPr>
                  </w:rPrChange>
                </w:rPr>
                <w:t>implemented</w:t>
              </w:r>
              <w:r w:rsidRPr="007055F5">
                <w:t xml:space="preserve"> in your Employee Central instance.</w:t>
              </w:r>
            </w:ins>
          </w:p>
        </w:tc>
      </w:tr>
      <w:tr w:rsidR="006A4523" w:rsidRPr="00AF5AE4" w14:paraId="5B548F85" w14:textId="77777777" w:rsidTr="006A4523">
        <w:trPr>
          <w:trHeight w:val="360"/>
          <w:ins w:id="4549"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1AC05DE4" w14:textId="77777777" w:rsidR="006A4523" w:rsidRDefault="006A4523" w:rsidP="00F8415C">
            <w:pPr>
              <w:rPr>
                <w:ins w:id="4550" w:author="Author" w:date="2018-02-20T12:04:00Z"/>
                <w:rStyle w:val="SAPScreenElement"/>
              </w:rPr>
            </w:pPr>
            <w:ins w:id="4551" w:author="Author" w:date="2018-02-20T12:04:00Z">
              <w:r>
                <w:rPr>
                  <w:rStyle w:val="SAPScreenElement"/>
                </w:rPr>
                <w:t>Pay Grade</w:t>
              </w:r>
              <w:r w:rsidRPr="007C1761">
                <w:rPr>
                  <w:rStyle w:val="SAPScreenElement"/>
                </w:rPr>
                <w:t xml:space="preserve">: </w:t>
              </w:r>
              <w:r w:rsidRPr="00273716">
                <w:t>select from drop down a higher</w:t>
              </w:r>
              <w:r>
                <w:t>/lower</w:t>
              </w:r>
              <w:r w:rsidRPr="00273716">
                <w:t xml:space="preserve"> grade</w:t>
              </w:r>
            </w:ins>
          </w:p>
        </w:tc>
        <w:tc>
          <w:tcPr>
            <w:tcW w:w="4472" w:type="dxa"/>
            <w:tcBorders>
              <w:top w:val="single" w:sz="8" w:space="0" w:color="999999"/>
              <w:left w:val="single" w:sz="8" w:space="0" w:color="999999"/>
              <w:bottom w:val="single" w:sz="8" w:space="0" w:color="999999"/>
              <w:right w:val="single" w:sz="8" w:space="0" w:color="999999"/>
            </w:tcBorders>
          </w:tcPr>
          <w:p w14:paraId="60DEB863" w14:textId="77777777" w:rsidR="006A4523" w:rsidRPr="007055F5" w:rsidRDefault="006A4523" w:rsidP="00F8415C">
            <w:pPr>
              <w:rPr>
                <w:ins w:id="4552" w:author="Author" w:date="2018-02-20T12:04:00Z"/>
              </w:rPr>
            </w:pPr>
          </w:p>
        </w:tc>
      </w:tr>
      <w:tr w:rsidR="006A4523" w:rsidRPr="00AF5AE4" w14:paraId="136B1783" w14:textId="77777777" w:rsidTr="006A4523">
        <w:trPr>
          <w:trHeight w:val="360"/>
          <w:ins w:id="4553"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5612CE30" w14:textId="77777777" w:rsidR="006A4523" w:rsidRPr="00FF2BB6" w:rsidRDefault="006A4523" w:rsidP="00F8415C">
            <w:pPr>
              <w:rPr>
                <w:ins w:id="4554" w:author="Author" w:date="2018-02-20T12:04:00Z"/>
                <w:rStyle w:val="SAPScreenElement"/>
              </w:rPr>
            </w:pPr>
            <w:ins w:id="4555" w:author="Author" w:date="2018-02-20T12:04:00Z">
              <w:r w:rsidRPr="00FF2BB6">
                <w:rPr>
                  <w:rStyle w:val="SAPScreenElement"/>
                </w:rPr>
                <w:t xml:space="preserve">FTE: </w:t>
              </w:r>
              <w:r w:rsidRPr="002E7A7B">
                <w:t>adapt if appropriate</w:t>
              </w:r>
            </w:ins>
          </w:p>
        </w:tc>
        <w:tc>
          <w:tcPr>
            <w:tcW w:w="4472" w:type="dxa"/>
            <w:tcBorders>
              <w:top w:val="single" w:sz="8" w:space="0" w:color="999999"/>
              <w:left w:val="single" w:sz="8" w:space="0" w:color="999999"/>
              <w:bottom w:val="single" w:sz="8" w:space="0" w:color="999999"/>
              <w:right w:val="single" w:sz="8" w:space="0" w:color="999999"/>
            </w:tcBorders>
          </w:tcPr>
          <w:p w14:paraId="2A7CDE5B" w14:textId="77777777" w:rsidR="006A4523" w:rsidRPr="007055F5" w:rsidRDefault="006A4523" w:rsidP="00F8415C">
            <w:pPr>
              <w:rPr>
                <w:ins w:id="4556" w:author="Author" w:date="2018-02-20T12:04:00Z"/>
              </w:rPr>
            </w:pPr>
            <w:ins w:id="4557" w:author="Author" w:date="2018-02-20T12:04:00Z">
              <w:r w:rsidRPr="007055F5">
                <w:t xml:space="preserve">A change of the FTE value </w:t>
              </w:r>
              <w:r w:rsidRPr="007055F5">
                <w:rPr>
                  <w:rPrChange w:id="4558" w:author="Author" w:date="2018-02-26T11:26:00Z">
                    <w:rPr>
                      <w:highlight w:val="yellow"/>
                    </w:rPr>
                  </w:rPrChange>
                </w:rPr>
                <w:t>to e.g. 0.5</w:t>
              </w:r>
              <w:r w:rsidRPr="007055F5">
                <w:t xml:space="preserve"> leads to an automatic adaption of the pay component in the </w:t>
              </w:r>
              <w:r w:rsidRPr="007055F5">
                <w:rPr>
                  <w:rStyle w:val="SAPScreenElement"/>
                </w:rPr>
                <w:t>Compensation Information</w:t>
              </w:r>
              <w:r w:rsidRPr="007055F5">
                <w:t xml:space="preserve"> block.</w:t>
              </w:r>
            </w:ins>
          </w:p>
        </w:tc>
      </w:tr>
      <w:tr w:rsidR="006A4523" w:rsidRPr="00AF5AE4" w14:paraId="00CAFB47" w14:textId="77777777" w:rsidTr="006A4523">
        <w:trPr>
          <w:trHeight w:val="360"/>
          <w:ins w:id="4559"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0E71B6E3" w14:textId="77777777" w:rsidR="006A4523" w:rsidRPr="002E7A7B" w:rsidRDefault="006A4523" w:rsidP="00F8415C">
            <w:pPr>
              <w:rPr>
                <w:ins w:id="4560" w:author="Author" w:date="2018-02-20T12:04:00Z"/>
              </w:rPr>
            </w:pPr>
            <w:ins w:id="4561" w:author="Author" w:date="2018-02-20T12:04:00Z">
              <w:r w:rsidRPr="002E7A7B">
                <w:t xml:space="preserve">for additional fields, select </w:t>
              </w:r>
              <w:r>
                <w:t xml:space="preserve">the </w:t>
              </w:r>
              <w:r w:rsidRPr="002E7A7B">
                <w:rPr>
                  <w:rStyle w:val="SAPScreenElement"/>
                </w:rPr>
                <w:t>Show &lt;xx&gt; more fields</w:t>
              </w:r>
              <w:r w:rsidRPr="002E7A7B">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3B81E214" w14:textId="77777777" w:rsidR="006A4523" w:rsidRPr="0049257E" w:rsidRDefault="006A4523" w:rsidP="00F8415C">
            <w:pPr>
              <w:rPr>
                <w:ins w:id="4562" w:author="Author" w:date="2018-02-20T12:04:00Z"/>
              </w:rPr>
            </w:pPr>
          </w:p>
        </w:tc>
      </w:tr>
      <w:tr w:rsidR="006A4523" w:rsidRPr="00AF5AE4" w14:paraId="72D044B9" w14:textId="77777777" w:rsidTr="006A4523">
        <w:trPr>
          <w:trHeight w:val="360"/>
          <w:ins w:id="4563" w:author="Author" w:date="2018-02-20T12:04:00Z"/>
        </w:trPr>
        <w:tc>
          <w:tcPr>
            <w:tcW w:w="4472" w:type="dxa"/>
            <w:tcBorders>
              <w:top w:val="single" w:sz="8" w:space="0" w:color="999999"/>
              <w:left w:val="single" w:sz="8" w:space="0" w:color="999999"/>
              <w:bottom w:val="single" w:sz="8" w:space="0" w:color="999999"/>
              <w:right w:val="single" w:sz="8" w:space="0" w:color="999999"/>
            </w:tcBorders>
          </w:tcPr>
          <w:p w14:paraId="06167663" w14:textId="77777777" w:rsidR="006A4523" w:rsidRDefault="006A4523" w:rsidP="00F8415C">
            <w:pPr>
              <w:rPr>
                <w:ins w:id="4564" w:author="Author" w:date="2018-02-20T12:04:00Z"/>
                <w:rStyle w:val="SAPScreenElement"/>
              </w:rPr>
            </w:pPr>
            <w:ins w:id="4565" w:author="Author" w:date="2018-02-20T12:04:00Z">
              <w:r>
                <w:rPr>
                  <w:rStyle w:val="SAPScreenElement"/>
                </w:rPr>
                <w:t xml:space="preserve">Attachment: </w:t>
              </w:r>
              <w:r>
                <w:t xml:space="preserve">use drag and drop or the </w:t>
              </w:r>
              <w:r w:rsidRPr="002E7A7B">
                <w:rPr>
                  <w:rStyle w:val="SAPScreenElement"/>
                </w:rPr>
                <w:t>+</w:t>
              </w:r>
              <w:r>
                <w:t xml:space="preserve"> button.</w:t>
              </w:r>
            </w:ins>
          </w:p>
        </w:tc>
        <w:tc>
          <w:tcPr>
            <w:tcW w:w="4472" w:type="dxa"/>
            <w:tcBorders>
              <w:top w:val="single" w:sz="8" w:space="0" w:color="999999"/>
              <w:left w:val="single" w:sz="8" w:space="0" w:color="999999"/>
              <w:bottom w:val="single" w:sz="8" w:space="0" w:color="999999"/>
              <w:right w:val="single" w:sz="8" w:space="0" w:color="999999"/>
            </w:tcBorders>
          </w:tcPr>
          <w:p w14:paraId="26C87229" w14:textId="77777777" w:rsidR="006A4523" w:rsidRDefault="006A4523" w:rsidP="00F8415C">
            <w:pPr>
              <w:rPr>
                <w:ins w:id="4566" w:author="Author" w:date="2018-02-20T12:04:00Z"/>
                <w:rStyle w:val="SAPScreenElement"/>
              </w:rPr>
            </w:pPr>
            <w:ins w:id="4567" w:author="Author" w:date="2018-02-20T12:04:00Z">
              <w:r w:rsidRPr="00273716">
                <w:t>Optionally, you can attach a supporting document</w:t>
              </w:r>
              <w:r w:rsidRPr="00273716">
                <w:rPr>
                  <w:color w:val="1F497D"/>
                </w:rPr>
                <w:t xml:space="preserve"> </w:t>
              </w:r>
              <w:r w:rsidRPr="00273716">
                <w:t>on the pay grade change</w:t>
              </w:r>
            </w:ins>
          </w:p>
        </w:tc>
      </w:tr>
    </w:tbl>
    <w:p w14:paraId="4398054B" w14:textId="2096306C" w:rsidR="007E5A13" w:rsidRDefault="007E5A13" w:rsidP="006F0499">
      <w:pPr>
        <w:pStyle w:val="Heading2"/>
        <w:numPr>
          <w:ilvl w:val="0"/>
          <w:numId w:val="0"/>
        </w:numPr>
        <w:spacing w:before="240" w:after="120"/>
        <w:ind w:left="576" w:hanging="576"/>
        <w:rPr>
          <w:ins w:id="4568" w:author="Author" w:date="2018-01-17T11:49:00Z"/>
          <w:highlight w:val="yellow"/>
        </w:rPr>
      </w:pPr>
    </w:p>
    <w:p w14:paraId="3CCC5FAC" w14:textId="77777777" w:rsidR="007E5A13" w:rsidRDefault="007E5A13">
      <w:pPr>
        <w:spacing w:before="0" w:after="0" w:line="240" w:lineRule="auto"/>
        <w:rPr>
          <w:ins w:id="4569" w:author="Author" w:date="2018-01-17T11:49:00Z"/>
          <w:rFonts w:ascii="BentonSans Bold" w:eastAsiaTheme="majorEastAsia" w:hAnsi="BentonSans Bold"/>
          <w:color w:val="666666"/>
          <w:sz w:val="30"/>
          <w:szCs w:val="26"/>
          <w:highlight w:val="yellow"/>
        </w:rPr>
      </w:pPr>
      <w:ins w:id="4570" w:author="Author" w:date="2018-01-17T11:49:00Z">
        <w:r>
          <w:rPr>
            <w:highlight w:val="yellow"/>
          </w:rPr>
          <w:br w:type="page"/>
        </w:r>
      </w:ins>
    </w:p>
    <w:p w14:paraId="1F29BA18" w14:textId="0D34F497" w:rsidR="00B55662" w:rsidRPr="008C481B" w:rsidRDefault="00B55662" w:rsidP="00B55662">
      <w:pPr>
        <w:pStyle w:val="Heading2"/>
        <w:spacing w:before="240" w:after="120"/>
        <w:rPr>
          <w:ins w:id="4571" w:author="Author" w:date="2018-01-17T11:35:00Z"/>
          <w:rPrChange w:id="4572" w:author="Author" w:date="2018-02-26T10:45:00Z">
            <w:rPr>
              <w:ins w:id="4573" w:author="Author" w:date="2018-01-17T11:35:00Z"/>
              <w:highlight w:val="yellow"/>
            </w:rPr>
          </w:rPrChange>
        </w:rPr>
      </w:pPr>
      <w:bookmarkStart w:id="4574" w:name="_Compensation_Information"/>
      <w:bookmarkStart w:id="4575" w:name="_Toc507407957"/>
      <w:bookmarkEnd w:id="4574"/>
      <w:commentRangeStart w:id="4576"/>
      <w:commentRangeStart w:id="4577"/>
      <w:ins w:id="4578" w:author="Author" w:date="2018-01-17T11:35:00Z">
        <w:r w:rsidRPr="008C481B">
          <w:rPr>
            <w:rPrChange w:id="4579" w:author="Author" w:date="2018-02-26T10:45:00Z">
              <w:rPr>
                <w:highlight w:val="yellow"/>
              </w:rPr>
            </w:rPrChange>
          </w:rPr>
          <w:t>Compensation Information</w:t>
        </w:r>
      </w:ins>
      <w:bookmarkEnd w:id="4575"/>
      <w:commentRangeEnd w:id="4576"/>
      <w:r w:rsidR="00F21172">
        <w:rPr>
          <w:rStyle w:val="CommentReference"/>
          <w:rFonts w:ascii="BentonSans Book" w:eastAsia="MS Mincho" w:hAnsi="BentonSans Book"/>
          <w:color w:val="auto"/>
        </w:rPr>
        <w:commentReference w:id="4576"/>
      </w:r>
      <w:commentRangeEnd w:id="4577"/>
      <w:r w:rsidR="00F21172">
        <w:rPr>
          <w:rStyle w:val="CommentReference"/>
          <w:rFonts w:ascii="BentonSans Book" w:eastAsia="MS Mincho" w:hAnsi="BentonSans Book"/>
          <w:color w:val="auto"/>
        </w:rPr>
        <w:commentReference w:id="4577"/>
      </w:r>
    </w:p>
    <w:p w14:paraId="36642AE1" w14:textId="77777777" w:rsidR="007E5A13" w:rsidRPr="0070179D" w:rsidRDefault="007E5A13" w:rsidP="007E5A13">
      <w:pPr>
        <w:pStyle w:val="Heading3"/>
        <w:spacing w:before="240" w:after="120"/>
        <w:ind w:left="851" w:hanging="851"/>
        <w:rPr>
          <w:ins w:id="4580" w:author="Author" w:date="2018-01-17T11:47:00Z"/>
          <w:rPrChange w:id="4581" w:author="Author" w:date="2018-02-26T10:34:00Z">
            <w:rPr>
              <w:ins w:id="4582" w:author="Author" w:date="2018-01-17T11:47:00Z"/>
              <w:highlight w:val="yellow"/>
            </w:rPr>
          </w:rPrChange>
        </w:rPr>
      </w:pPr>
      <w:bookmarkStart w:id="4583" w:name="_Toc507407958"/>
      <w:ins w:id="4584" w:author="Author" w:date="2018-01-17T11:47:00Z">
        <w:r w:rsidRPr="0070179D">
          <w:rPr>
            <w:rPrChange w:id="4585" w:author="Author" w:date="2018-02-26T10:34:00Z">
              <w:rPr>
                <w:highlight w:val="yellow"/>
              </w:rPr>
            </w:rPrChange>
          </w:rPr>
          <w:t>United Arab Emirates (AE)</w:t>
        </w:r>
        <w:bookmarkEnd w:id="4583"/>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E76C80" w:rsidRPr="00CF1425" w14:paraId="50467541" w14:textId="77777777" w:rsidTr="00865E4C">
        <w:trPr>
          <w:trHeight w:val="432"/>
          <w:tblHeader/>
          <w:ins w:id="4586" w:author="Author" w:date="2018-01-17T11:58: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6394ACA4" w14:textId="77777777" w:rsidR="00E76C80" w:rsidRPr="00CF1425" w:rsidRDefault="00E76C80" w:rsidP="00865E4C">
            <w:pPr>
              <w:pStyle w:val="SAPTableHeader"/>
              <w:rPr>
                <w:ins w:id="4587" w:author="Author" w:date="2018-01-17T11:58:00Z"/>
              </w:rPr>
            </w:pPr>
            <w:bookmarkStart w:id="4588" w:name="_Toc502299594"/>
            <w:bookmarkStart w:id="4589" w:name="_Toc502303769"/>
            <w:ins w:id="4590" w:author="Author" w:date="2018-01-17T11:58: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59B001EB" w14:textId="77777777" w:rsidR="00E76C80" w:rsidRPr="00CF1425" w:rsidRDefault="00E76C80" w:rsidP="00865E4C">
            <w:pPr>
              <w:pStyle w:val="SAPTableHeader"/>
              <w:rPr>
                <w:ins w:id="4591" w:author="Author" w:date="2018-01-17T11:58:00Z"/>
              </w:rPr>
            </w:pPr>
            <w:ins w:id="4592" w:author="Author" w:date="2018-01-17T11:58:00Z">
              <w:r w:rsidRPr="00CF1425">
                <w:t>Additional Information</w:t>
              </w:r>
            </w:ins>
          </w:p>
        </w:tc>
      </w:tr>
      <w:tr w:rsidR="00F11456" w:rsidRPr="00AF5AE4" w:rsidDel="002E7B01" w14:paraId="69ADAC54" w14:textId="37DFFFA9" w:rsidTr="00865E4C">
        <w:trPr>
          <w:trHeight w:val="360"/>
          <w:ins w:id="4593" w:author="Author" w:date="2018-01-30T11:27:00Z"/>
          <w:del w:id="4594" w:author="Author" w:date="2018-02-20T11:09:00Z"/>
        </w:trPr>
        <w:tc>
          <w:tcPr>
            <w:tcW w:w="4472" w:type="dxa"/>
            <w:tcBorders>
              <w:top w:val="single" w:sz="8" w:space="0" w:color="999999"/>
              <w:left w:val="single" w:sz="8" w:space="0" w:color="999999"/>
              <w:bottom w:val="single" w:sz="8" w:space="0" w:color="999999"/>
              <w:right w:val="single" w:sz="8" w:space="0" w:color="999999"/>
            </w:tcBorders>
          </w:tcPr>
          <w:p w14:paraId="2F81BA4D" w14:textId="1C5D422E" w:rsidR="00F11456" w:rsidDel="002E7B01" w:rsidRDefault="00F11456" w:rsidP="00865E4C">
            <w:pPr>
              <w:rPr>
                <w:ins w:id="4595" w:author="Author" w:date="2018-01-30T11:27:00Z"/>
                <w:del w:id="4596" w:author="Author" w:date="2018-02-20T11:09:00Z"/>
                <w:rStyle w:val="SAPScreenElement"/>
              </w:rPr>
            </w:pPr>
            <w:ins w:id="4597" w:author="Author" w:date="2018-01-30T11:27:00Z">
              <w:del w:id="4598" w:author="Author" w:date="2018-02-20T11:09:00Z">
                <w:r w:rsidRPr="00541462" w:rsidDel="002E7B01">
                  <w:rPr>
                    <w:rStyle w:val="SAPScreenElement"/>
                    <w:highlight w:val="magenta"/>
                    <w:rPrChange w:id="4599" w:author="Author" w:date="2018-01-30T11:28:00Z">
                      <w:rPr>
                        <w:rStyle w:val="SAPScreenElement"/>
                      </w:rPr>
                    </w:rPrChange>
                  </w:rPr>
                  <w:delText>Annualized Salary:</w:delText>
                </w:r>
                <w:r w:rsidDel="002E7B01">
                  <w:rPr>
                    <w:rStyle w:val="SAPScreenElement"/>
                  </w:rPr>
                  <w:delText xml:space="preserve"> </w:delText>
                </w:r>
              </w:del>
            </w:ins>
          </w:p>
        </w:tc>
        <w:tc>
          <w:tcPr>
            <w:tcW w:w="4472" w:type="dxa"/>
            <w:tcBorders>
              <w:top w:val="single" w:sz="8" w:space="0" w:color="999999"/>
              <w:left w:val="single" w:sz="8" w:space="0" w:color="999999"/>
              <w:bottom w:val="single" w:sz="8" w:space="0" w:color="999999"/>
              <w:right w:val="single" w:sz="8" w:space="0" w:color="999999"/>
            </w:tcBorders>
          </w:tcPr>
          <w:p w14:paraId="1ED4EDA6" w14:textId="40C099FB" w:rsidR="00F11456" w:rsidDel="002E7B01" w:rsidRDefault="00F11456" w:rsidP="00865E4C">
            <w:pPr>
              <w:rPr>
                <w:ins w:id="4600" w:author="Author" w:date="2018-01-30T11:27:00Z"/>
                <w:del w:id="4601" w:author="Author" w:date="2018-02-20T11:09:00Z"/>
                <w:rStyle w:val="SAPScreenElement"/>
              </w:rPr>
            </w:pPr>
          </w:p>
        </w:tc>
      </w:tr>
      <w:tr w:rsidR="00E76C80" w:rsidRPr="00AF5AE4" w14:paraId="022F05B8" w14:textId="77777777" w:rsidTr="00865E4C">
        <w:trPr>
          <w:trHeight w:val="360"/>
          <w:ins w:id="4602"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3A0D1322" w14:textId="5537FD9B" w:rsidR="00E76C80" w:rsidRPr="0049257E" w:rsidRDefault="00E76C80" w:rsidP="00865E4C">
            <w:pPr>
              <w:rPr>
                <w:ins w:id="4603" w:author="Author" w:date="2018-01-17T11:58:00Z"/>
                <w:rStyle w:val="SAPScreenElement"/>
                <w:rFonts w:ascii="BentonSans Book" w:hAnsi="BentonSans Book"/>
                <w:color w:val="auto"/>
              </w:rPr>
            </w:pPr>
            <w:ins w:id="4604" w:author="Author" w:date="2018-01-17T11:58:00Z">
              <w:r>
                <w:rPr>
                  <w:rStyle w:val="SAPScreenElement"/>
                </w:rPr>
                <w:t>Pay Group</w:t>
              </w:r>
              <w:r w:rsidRPr="007C1761">
                <w:rPr>
                  <w:rStyle w:val="SAPScreenElement"/>
                </w:rPr>
                <w:t xml:space="preserve">: </w:t>
              </w:r>
            </w:ins>
            <w:ins w:id="4605" w:author="Author" w:date="2018-01-17T11:59:00Z">
              <w:r>
                <w:rPr>
                  <w:rStyle w:val="SAPUserEntry"/>
                </w:rPr>
                <w:t>AE</w:t>
              </w:r>
            </w:ins>
            <w:ins w:id="4606" w:author="Author" w:date="2018-01-17T11:58:00Z">
              <w:r w:rsidRPr="0049257E">
                <w:rPr>
                  <w:rStyle w:val="SAPUserEntry"/>
                </w:rPr>
                <w:t xml:space="preserve"> – Monthly (</w:t>
              </w:r>
            </w:ins>
            <w:ins w:id="4607" w:author="Author" w:date="2018-01-17T11:59:00Z">
              <w:r>
                <w:rPr>
                  <w:rStyle w:val="SAPUserEntry"/>
                </w:rPr>
                <w:t>AE</w:t>
              </w:r>
            </w:ins>
            <w:ins w:id="4608" w:author="Author" w:date="2018-01-17T11:58:00Z">
              <w:r w:rsidRPr="0049257E">
                <w:rPr>
                  <w:rStyle w:val="SAPUserEntry"/>
                </w:rPr>
                <w:t>)</w:t>
              </w:r>
            </w:ins>
          </w:p>
        </w:tc>
        <w:tc>
          <w:tcPr>
            <w:tcW w:w="4472" w:type="dxa"/>
            <w:tcBorders>
              <w:top w:val="single" w:sz="8" w:space="0" w:color="999999"/>
              <w:left w:val="single" w:sz="8" w:space="0" w:color="999999"/>
              <w:bottom w:val="single" w:sz="8" w:space="0" w:color="999999"/>
              <w:right w:val="single" w:sz="8" w:space="0" w:color="999999"/>
            </w:tcBorders>
          </w:tcPr>
          <w:p w14:paraId="22A3D4FF" w14:textId="77777777" w:rsidR="00E76C80" w:rsidRDefault="00E76C80" w:rsidP="00865E4C">
            <w:pPr>
              <w:rPr>
                <w:ins w:id="4609" w:author="Author" w:date="2018-01-17T11:58:00Z"/>
                <w:rStyle w:val="SAPScreenElement"/>
              </w:rPr>
            </w:pPr>
          </w:p>
        </w:tc>
      </w:tr>
      <w:tr w:rsidR="00E76C80" w:rsidRPr="00AF5AE4" w14:paraId="37EC510B" w14:textId="77777777" w:rsidTr="00865E4C">
        <w:trPr>
          <w:trHeight w:val="360"/>
          <w:ins w:id="4610"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60FB1778" w14:textId="11EB7441" w:rsidR="00E76C80" w:rsidRDefault="00E76C80" w:rsidP="00865E4C">
            <w:pPr>
              <w:rPr>
                <w:ins w:id="4611" w:author="Author" w:date="2018-01-17T11:58:00Z"/>
                <w:rStyle w:val="SAPScreenElement"/>
              </w:rPr>
            </w:pPr>
            <w:ins w:id="4612" w:author="Author" w:date="2018-01-17T11:58:00Z">
              <w:r>
                <w:rPr>
                  <w:rStyle w:val="SAPScreenElement"/>
                </w:rPr>
                <w:t xml:space="preserve">Pay Component: </w:t>
              </w:r>
            </w:ins>
            <w:ins w:id="4613" w:author="Author" w:date="2018-01-17T13:13:00Z">
              <w:r w:rsidR="00D1392C" w:rsidRPr="00AB4FFB">
                <w:rPr>
                  <w:rStyle w:val="SAPUserEntry"/>
                  <w:rPrChange w:id="4614" w:author="Author" w:date="2018-01-17T13:13:00Z">
                    <w:rPr>
                      <w:rStyle w:val="SAPScreenElement"/>
                    </w:rPr>
                  </w:rPrChange>
                </w:rPr>
                <w:t>AE – Basic Salary (1000AE)</w:t>
              </w:r>
            </w:ins>
            <w:ins w:id="4615" w:author="Author" w:date="2018-01-17T11:58:00Z">
              <w:del w:id="4616" w:author="Author" w:date="2018-01-17T13:13:00Z">
                <w:r w:rsidRPr="00E640F1" w:rsidDel="00D1392C">
                  <w:rPr>
                    <w:rStyle w:val="SAPUserEntry"/>
                    <w:highlight w:val="red"/>
                    <w:rPrChange w:id="4617" w:author="Author" w:date="2018-01-17T11:59:00Z">
                      <w:rPr>
                        <w:rStyle w:val="SAPUserEntry"/>
                      </w:rPr>
                    </w:rPrChange>
                  </w:rPr>
                  <w:delText>US – Monthly Salaray (1002US)</w:delText>
                </w:r>
              </w:del>
            </w:ins>
          </w:p>
        </w:tc>
        <w:tc>
          <w:tcPr>
            <w:tcW w:w="4472" w:type="dxa"/>
            <w:tcBorders>
              <w:top w:val="single" w:sz="8" w:space="0" w:color="999999"/>
              <w:left w:val="single" w:sz="8" w:space="0" w:color="999999"/>
              <w:bottom w:val="single" w:sz="8" w:space="0" w:color="999999"/>
              <w:right w:val="single" w:sz="8" w:space="0" w:color="999999"/>
            </w:tcBorders>
          </w:tcPr>
          <w:p w14:paraId="1BC03635" w14:textId="77777777" w:rsidR="00E76C80" w:rsidRDefault="00E76C80" w:rsidP="00865E4C">
            <w:pPr>
              <w:rPr>
                <w:ins w:id="4618" w:author="Author" w:date="2018-01-17T11:58:00Z"/>
                <w:rStyle w:val="SAPScreenElement"/>
              </w:rPr>
            </w:pPr>
          </w:p>
        </w:tc>
      </w:tr>
      <w:tr w:rsidR="0079202A" w:rsidRPr="00AF5AE4" w14:paraId="3BFD77FB" w14:textId="77777777" w:rsidTr="00865E4C">
        <w:trPr>
          <w:trHeight w:val="360"/>
          <w:ins w:id="4619"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7FEDD8E7" w14:textId="77777777" w:rsidR="0079202A" w:rsidRDefault="0079202A" w:rsidP="0079202A">
            <w:pPr>
              <w:rPr>
                <w:ins w:id="4620" w:author="Author" w:date="2018-01-17T11:58:00Z"/>
                <w:rStyle w:val="SAPScreenElement"/>
              </w:rPr>
            </w:pPr>
            <w:ins w:id="4621" w:author="Author" w:date="2018-01-17T11:58: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 xml:space="preserve">adapt as appropriate, for example by entering a </w:t>
              </w:r>
              <w:commentRangeStart w:id="4622"/>
              <w:r w:rsidRPr="00273716">
                <w:t>higher</w:t>
              </w:r>
              <w:r>
                <w:t>/lower</w:t>
              </w:r>
              <w:r w:rsidRPr="00273716">
                <w:t xml:space="preserve"> </w:t>
              </w:r>
            </w:ins>
            <w:commentRangeEnd w:id="4622"/>
            <w:r w:rsidR="00111791">
              <w:rPr>
                <w:rStyle w:val="CommentReference"/>
              </w:rPr>
              <w:commentReference w:id="4622"/>
            </w:r>
            <w:ins w:id="4623" w:author="Author" w:date="2018-01-17T11:58:00Z">
              <w:r w:rsidRPr="00273716">
                <w:t>amount</w:t>
              </w:r>
            </w:ins>
          </w:p>
        </w:tc>
        <w:tc>
          <w:tcPr>
            <w:tcW w:w="4472" w:type="dxa"/>
            <w:tcBorders>
              <w:top w:val="single" w:sz="8" w:space="0" w:color="999999"/>
              <w:left w:val="single" w:sz="8" w:space="0" w:color="999999"/>
              <w:bottom w:val="single" w:sz="8" w:space="0" w:color="999999"/>
              <w:right w:val="single" w:sz="8" w:space="0" w:color="999999"/>
            </w:tcBorders>
          </w:tcPr>
          <w:p w14:paraId="62A701D0" w14:textId="20413884" w:rsidR="0079202A" w:rsidRPr="007055F5" w:rsidRDefault="0079202A" w:rsidP="0079202A">
            <w:pPr>
              <w:rPr>
                <w:ins w:id="4624" w:author="Author" w:date="2018-01-17T11:58:00Z"/>
                <w:rStyle w:val="SAPScreenElement"/>
              </w:rPr>
            </w:pPr>
            <w:ins w:id="4625" w:author="Author" w:date="2018-01-30T11:37:00Z">
              <w:r w:rsidRPr="007055F5">
                <w:rPr>
                  <w:rPrChange w:id="4626" w:author="Author" w:date="2018-02-26T11:26:00Z">
                    <w:rPr>
                      <w:rFonts w:ascii="BentonSans Book Italic" w:hAnsi="BentonSans Book Italic"/>
                      <w:color w:val="003283"/>
                    </w:rPr>
                  </w:rPrChange>
                </w:rPr>
                <w:t xml:space="preserve">You may use the </w:t>
              </w:r>
              <w:r w:rsidRPr="00C8393A">
                <w:rPr>
                  <w:noProof/>
                  <w:lang w:val="de-DE" w:eastAsia="de-DE"/>
                </w:rPr>
                <w:drawing>
                  <wp:inline distT="0" distB="0" distL="0" distR="0" wp14:anchorId="09135F47" wp14:editId="473AD087">
                    <wp:extent cx="228600" cy="228600"/>
                    <wp:effectExtent l="0" t="0" r="0" b="0"/>
                    <wp:docPr id="280"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7055F5">
                <w:t xml:space="preserve"> </w:t>
              </w:r>
              <w:r w:rsidRPr="007055F5">
                <w:rPr>
                  <w:rStyle w:val="SAPScreenElement"/>
                </w:rPr>
                <w:t>Change Calculator</w:t>
              </w:r>
              <w:r w:rsidRPr="007055F5">
                <w:t xml:space="preserve"> to adapt the </w:t>
              </w:r>
            </w:ins>
            <w:ins w:id="4627" w:author="Author" w:date="2018-02-20T10:59:00Z">
              <w:r w:rsidR="002E7B01" w:rsidRPr="007055F5">
                <w:rPr>
                  <w:rStyle w:val="SAPScreenElement"/>
                  <w:rPrChange w:id="4628" w:author="Author" w:date="2018-02-26T11:26:00Z">
                    <w:rPr/>
                  </w:rPrChange>
                </w:rPr>
                <w:t>Total A</w:t>
              </w:r>
            </w:ins>
            <w:ins w:id="4629" w:author="Author" w:date="2018-01-30T11:37:00Z">
              <w:del w:id="4630" w:author="Author" w:date="2018-02-20T10:59:00Z">
                <w:r w:rsidRPr="007055F5" w:rsidDel="002E7B01">
                  <w:rPr>
                    <w:rStyle w:val="SAPScreenElement"/>
                    <w:rPrChange w:id="4631" w:author="Author" w:date="2018-02-26T11:26:00Z">
                      <w:rPr/>
                    </w:rPrChange>
                  </w:rPr>
                  <w:delText>a</w:delText>
                </w:r>
              </w:del>
              <w:r w:rsidRPr="007055F5">
                <w:rPr>
                  <w:rStyle w:val="SAPScreenElement"/>
                  <w:rPrChange w:id="4632" w:author="Author" w:date="2018-02-26T11:26:00Z">
                    <w:rPr/>
                  </w:rPrChange>
                </w:rPr>
                <w:t>mount</w:t>
              </w:r>
              <w:r w:rsidRPr="007055F5">
                <w:t xml:space="preserve"> by calculating with a </w:t>
              </w:r>
              <w:del w:id="4633" w:author="Author" w:date="2018-02-26T11:26:00Z">
                <w:r w:rsidRPr="007055F5" w:rsidDel="007055F5">
                  <w:rPr>
                    <w:strike/>
                    <w:rPrChange w:id="4634" w:author="Author" w:date="2018-02-26T11:26:00Z">
                      <w:rPr/>
                    </w:rPrChange>
                  </w:rPr>
                  <w:delText>higher/lower</w:delText>
                </w:r>
              </w:del>
            </w:ins>
            <w:ins w:id="4635" w:author="Author" w:date="2018-02-20T10:58:00Z">
              <w:del w:id="4636" w:author="Author" w:date="2018-02-26T11:26:00Z">
                <w:r w:rsidR="0001742F" w:rsidRPr="007055F5" w:rsidDel="007055F5">
                  <w:rPr>
                    <w:strike/>
                  </w:rPr>
                  <w:delText xml:space="preserve"> </w:delText>
                </w:r>
              </w:del>
              <w:r w:rsidR="0001742F" w:rsidRPr="007055F5">
                <w:rPr>
                  <w:rPrChange w:id="4637" w:author="Author" w:date="2018-02-26T11:26:00Z">
                    <w:rPr>
                      <w:strike/>
                    </w:rPr>
                  </w:rPrChange>
                </w:rPr>
                <w:t>positive/negat</w:t>
              </w:r>
              <w:r w:rsidR="002E7B01" w:rsidRPr="007055F5">
                <w:rPr>
                  <w:rPrChange w:id="4638" w:author="Author" w:date="2018-02-26T11:26:00Z">
                    <w:rPr>
                      <w:strike/>
                    </w:rPr>
                  </w:rPrChange>
                </w:rPr>
                <w:t>ive</w:t>
              </w:r>
            </w:ins>
            <w:ins w:id="4639" w:author="Author" w:date="2018-01-30T11:37:00Z">
              <w:r w:rsidRPr="007055F5">
                <w:t xml:space="preserve"> percentage or a </w:t>
              </w:r>
            </w:ins>
            <w:ins w:id="4640" w:author="Author" w:date="2018-02-20T11:00:00Z">
              <w:del w:id="4641" w:author="Author" w:date="2018-02-26T11:26:00Z">
                <w:r w:rsidR="002E7B01" w:rsidRPr="007055F5" w:rsidDel="007055F5">
                  <w:rPr>
                    <w:strike/>
                    <w:rPrChange w:id="4642" w:author="Author" w:date="2018-02-26T11:26:00Z">
                      <w:rPr>
                        <w:strike/>
                        <w:highlight w:val="yellow"/>
                      </w:rPr>
                    </w:rPrChange>
                  </w:rPr>
                  <w:delText>higher/lower</w:delText>
                </w:r>
                <w:r w:rsidR="002E7B01" w:rsidRPr="007055F5" w:rsidDel="007055F5">
                  <w:rPr>
                    <w:strike/>
                  </w:rPr>
                  <w:delText xml:space="preserve"> </w:delText>
                </w:r>
              </w:del>
              <w:r w:rsidR="002E7B01" w:rsidRPr="007055F5">
                <w:rPr>
                  <w:rPrChange w:id="4643" w:author="Author" w:date="2018-02-26T11:26:00Z">
                    <w:rPr>
                      <w:highlight w:val="yellow"/>
                    </w:rPr>
                  </w:rPrChange>
                </w:rPr>
                <w:t>positive/negative</w:t>
              </w:r>
              <w:r w:rsidR="002E7B01" w:rsidRPr="007055F5" w:rsidDel="002E7B01">
                <w:t xml:space="preserve"> </w:t>
              </w:r>
            </w:ins>
            <w:ins w:id="4644" w:author="Author" w:date="2018-01-30T11:37:00Z">
              <w:del w:id="4645" w:author="Author" w:date="2018-02-20T11:00:00Z">
                <w:r w:rsidRPr="007055F5" w:rsidDel="002E7B01">
                  <w:delText xml:space="preserve">higher/lower </w:delText>
                </w:r>
              </w:del>
              <w:r w:rsidRPr="007055F5">
                <w:t xml:space="preserve">amount. Choose </w:t>
              </w:r>
              <w:r w:rsidRPr="007055F5">
                <w:rPr>
                  <w:rStyle w:val="SAPScreenElement"/>
                </w:rPr>
                <w:t>Save</w:t>
              </w:r>
              <w:r w:rsidRPr="007055F5">
                <w:t xml:space="preserve"> to save the </w:t>
              </w:r>
            </w:ins>
            <w:ins w:id="4646" w:author="Author" w:date="2018-02-20T11:00:00Z">
              <w:r w:rsidR="002E7B01" w:rsidRPr="007055F5">
                <w:t xml:space="preserve">new </w:t>
              </w:r>
            </w:ins>
            <w:ins w:id="4647" w:author="Author" w:date="2018-01-30T11:37:00Z">
              <w:r w:rsidRPr="007055F5">
                <w:t>amount.</w:t>
              </w:r>
            </w:ins>
          </w:p>
        </w:tc>
      </w:tr>
      <w:tr w:rsidR="0079202A" w:rsidRPr="00AF5AE4" w14:paraId="1BBFDA03" w14:textId="77777777" w:rsidTr="00865E4C">
        <w:trPr>
          <w:trHeight w:val="360"/>
          <w:ins w:id="4648"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05F0B5D9" w14:textId="4DB59096" w:rsidR="0079202A" w:rsidRPr="0049257E" w:rsidRDefault="0079202A" w:rsidP="0079202A">
            <w:pPr>
              <w:rPr>
                <w:ins w:id="4649" w:author="Author" w:date="2018-01-17T11:58:00Z"/>
                <w:rStyle w:val="SAPScreenElement"/>
              </w:rPr>
            </w:pPr>
            <w:ins w:id="4650" w:author="Author" w:date="2018-01-17T11:58:00Z">
              <w:r w:rsidRPr="0049257E">
                <w:rPr>
                  <w:rStyle w:val="SAPScreenElement"/>
                </w:rPr>
                <w:t>Currency:</w:t>
              </w:r>
              <w:r w:rsidRPr="0049257E">
                <w:t xml:space="preserve"> leave as is,</w:t>
              </w:r>
              <w:r w:rsidRPr="0049257E">
                <w:rPr>
                  <w:rStyle w:val="SAPScreenElement"/>
                </w:rPr>
                <w:t xml:space="preserve"> </w:t>
              </w:r>
            </w:ins>
            <w:ins w:id="4651" w:author="Author" w:date="2018-01-17T11:59:00Z">
              <w:r>
                <w:rPr>
                  <w:rStyle w:val="SAPUserEntry"/>
                </w:rPr>
                <w:t>AED</w:t>
              </w:r>
            </w:ins>
          </w:p>
        </w:tc>
        <w:tc>
          <w:tcPr>
            <w:tcW w:w="4472" w:type="dxa"/>
            <w:tcBorders>
              <w:top w:val="single" w:sz="8" w:space="0" w:color="999999"/>
              <w:left w:val="single" w:sz="8" w:space="0" w:color="999999"/>
              <w:bottom w:val="single" w:sz="8" w:space="0" w:color="999999"/>
              <w:right w:val="single" w:sz="8" w:space="0" w:color="999999"/>
            </w:tcBorders>
          </w:tcPr>
          <w:p w14:paraId="7E7CFB41" w14:textId="77777777" w:rsidR="0079202A" w:rsidRPr="0049257E" w:rsidRDefault="0079202A" w:rsidP="0079202A">
            <w:pPr>
              <w:rPr>
                <w:ins w:id="4652" w:author="Author" w:date="2018-01-17T11:58:00Z"/>
                <w:rStyle w:val="SAPScreenElement"/>
              </w:rPr>
            </w:pPr>
          </w:p>
        </w:tc>
      </w:tr>
      <w:tr w:rsidR="0079202A" w:rsidRPr="00AF5AE4" w14:paraId="126080CA" w14:textId="77777777" w:rsidTr="00865E4C">
        <w:trPr>
          <w:trHeight w:val="360"/>
          <w:ins w:id="4653"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2A1B600F" w14:textId="1E3E5F7A" w:rsidR="0079202A" w:rsidRPr="0049257E" w:rsidRDefault="0079202A" w:rsidP="0079202A">
            <w:pPr>
              <w:rPr>
                <w:ins w:id="4654" w:author="Author" w:date="2018-01-17T11:58:00Z"/>
                <w:rStyle w:val="SAPScreenElement"/>
              </w:rPr>
            </w:pPr>
            <w:ins w:id="4655" w:author="Author" w:date="2018-01-17T12:06: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ins>
            <w:ins w:id="4656" w:author="Author" w:date="2018-01-18T13:18:00Z">
              <w:r>
                <w:rPr>
                  <w:rStyle w:val="SAPScreenElement"/>
                </w:rPr>
                <w:t>,</w:t>
              </w:r>
            </w:ins>
            <w:ins w:id="4657" w:author="Author" w:date="2018-01-17T12:06:00Z">
              <w:r w:rsidRPr="0049257E">
                <w:t xml:space="preserve"> leave as is,</w:t>
              </w:r>
              <w:r w:rsidRPr="0049257E">
                <w:rPr>
                  <w:rStyle w:val="SAPScreenElement"/>
                </w:rPr>
                <w:t xml:space="preserve"> </w:t>
              </w:r>
              <w:del w:id="4658" w:author="Author" w:date="2018-01-17T13:18:00Z">
                <w:r w:rsidRPr="00AB4FFB" w:rsidDel="00D1392C">
                  <w:rPr>
                    <w:rStyle w:val="SAPUserEntry"/>
                    <w:rPrChange w:id="4659" w:author="Author" w:date="2018-01-17T13:13:00Z">
                      <w:rPr>
                        <w:rStyle w:val="SAPUserEntry"/>
                        <w:highlight w:val="red"/>
                      </w:rPr>
                    </w:rPrChange>
                  </w:rPr>
                  <w:delText>(</w:delText>
                </w:r>
              </w:del>
              <w:r w:rsidRPr="00AB4FFB">
                <w:rPr>
                  <w:rStyle w:val="SAPUserEntry"/>
                  <w:rPrChange w:id="4660" w:author="Author" w:date="2018-01-17T13:13: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7740F769" w14:textId="77777777" w:rsidR="0079202A" w:rsidRPr="0049257E" w:rsidRDefault="0079202A" w:rsidP="0079202A">
            <w:pPr>
              <w:rPr>
                <w:ins w:id="4661" w:author="Author" w:date="2018-01-17T11:58:00Z"/>
                <w:rStyle w:val="SAPScreenElement"/>
              </w:rPr>
            </w:pPr>
          </w:p>
        </w:tc>
      </w:tr>
      <w:tr w:rsidR="0079202A" w:rsidRPr="00AF5AE4" w14:paraId="277DFBC8" w14:textId="77777777" w:rsidTr="00865E4C">
        <w:trPr>
          <w:trHeight w:val="360"/>
          <w:ins w:id="4662" w:author="Author" w:date="2018-01-17T11:58:00Z"/>
        </w:trPr>
        <w:tc>
          <w:tcPr>
            <w:tcW w:w="4472" w:type="dxa"/>
            <w:tcBorders>
              <w:top w:val="single" w:sz="8" w:space="0" w:color="999999"/>
              <w:left w:val="single" w:sz="8" w:space="0" w:color="999999"/>
              <w:bottom w:val="single" w:sz="8" w:space="0" w:color="999999"/>
              <w:right w:val="single" w:sz="8" w:space="0" w:color="999999"/>
            </w:tcBorders>
          </w:tcPr>
          <w:p w14:paraId="1B3992C9" w14:textId="1BAEBDE2" w:rsidR="0079202A" w:rsidRPr="0049257E" w:rsidRDefault="0079202A" w:rsidP="0079202A">
            <w:pPr>
              <w:rPr>
                <w:ins w:id="4663" w:author="Author" w:date="2018-01-17T11:58:00Z"/>
                <w:rStyle w:val="SAPScreenElement"/>
              </w:rPr>
            </w:pPr>
            <w:commentRangeStart w:id="4664"/>
            <w:ins w:id="4665" w:author="Author" w:date="2018-01-17T11:58:00Z">
              <w:r w:rsidRPr="0049257E">
                <w:rPr>
                  <w:rStyle w:val="SAPScreenElement"/>
                </w:rPr>
                <w:t xml:space="preserve">new </w:t>
              </w:r>
            </w:ins>
            <w:commentRangeEnd w:id="4664"/>
            <w:r w:rsidR="00F21172">
              <w:rPr>
                <w:rStyle w:val="CommentReference"/>
              </w:rPr>
              <w:commentReference w:id="4664"/>
            </w:r>
            <w:ins w:id="4666" w:author="Author" w:date="2018-01-17T11:58:00Z">
              <w:r w:rsidRPr="0049257E">
                <w:rPr>
                  <w:rStyle w:val="SAPScreenElement"/>
                </w:rPr>
                <w:t xml:space="preserve">Pay Component: </w:t>
              </w:r>
              <w:r w:rsidRPr="0049257E">
                <w:t xml:space="preserve">for example </w:t>
              </w:r>
            </w:ins>
            <w:ins w:id="4667" w:author="Author" w:date="2018-01-17T12:00:00Z">
              <w:r w:rsidRPr="00AB4FFB">
                <w:rPr>
                  <w:rStyle w:val="SAPUserEntry"/>
                  <w:rPrChange w:id="4668" w:author="Author" w:date="2018-01-17T13:14:00Z">
                    <w:rPr>
                      <w:rStyle w:val="SAPUserEntry"/>
                      <w:highlight w:val="yellow"/>
                    </w:rPr>
                  </w:rPrChange>
                </w:rPr>
                <w:t>AE</w:t>
              </w:r>
              <w:r w:rsidRPr="00AB4FFB">
                <w:rPr>
                  <w:rPrChange w:id="4669" w:author="Author" w:date="2018-01-17T13:14:00Z">
                    <w:rPr>
                      <w:highlight w:val="yellow"/>
                    </w:rPr>
                  </w:rPrChange>
                </w:rPr>
                <w:t xml:space="preserve"> </w:t>
              </w:r>
              <w:r w:rsidRPr="00AB4FFB">
                <w:rPr>
                  <w:rStyle w:val="SAPUserEntry"/>
                  <w:rPrChange w:id="4670" w:author="Author" w:date="2018-01-17T13:14:00Z">
                    <w:rPr>
                      <w:rStyle w:val="SAPUserEntry"/>
                      <w:highlight w:val="yellow"/>
                    </w:rPr>
                  </w:rPrChange>
                </w:rPr>
                <w:t>-</w:t>
              </w:r>
              <w:r w:rsidRPr="00AB4FFB">
                <w:rPr>
                  <w:rPrChange w:id="4671" w:author="Author" w:date="2018-01-17T13:14:00Z">
                    <w:rPr>
                      <w:highlight w:val="yellow"/>
                    </w:rPr>
                  </w:rPrChange>
                </w:rPr>
                <w:t xml:space="preserve"> </w:t>
              </w:r>
              <w:r w:rsidRPr="00AB4FFB">
                <w:rPr>
                  <w:rStyle w:val="SAPUserEntry"/>
                  <w:rPrChange w:id="4672" w:author="Author" w:date="2018-01-17T13:14:00Z">
                    <w:rPr>
                      <w:rStyle w:val="SAPUserEntry"/>
                      <w:highlight w:val="yellow"/>
                    </w:rPr>
                  </w:rPrChange>
                </w:rPr>
                <w:t xml:space="preserve">Monthly housing </w:t>
              </w:r>
              <w:del w:id="4673" w:author="Author" w:date="2018-02-26T11:26:00Z">
                <w:r w:rsidRPr="007844CA" w:rsidDel="007055F5">
                  <w:rPr>
                    <w:rStyle w:val="SAPUserEntry"/>
                    <w:strike/>
                    <w:highlight w:val="yellow"/>
                    <w:rPrChange w:id="4674" w:author="Author" w:date="2018-02-20T11:05:00Z">
                      <w:rPr>
                        <w:rStyle w:val="SAPUserEntry"/>
                        <w:highlight w:val="yellow"/>
                      </w:rPr>
                    </w:rPrChange>
                  </w:rPr>
                  <w:delText>allowance</w:delText>
                </w:r>
                <w:r w:rsidRPr="00AB4FFB" w:rsidDel="007055F5">
                  <w:rPr>
                    <w:b/>
                    <w:rPrChange w:id="4675" w:author="Author" w:date="2018-01-17T13:14:00Z">
                      <w:rPr>
                        <w:b/>
                        <w:highlight w:val="yellow"/>
                      </w:rPr>
                    </w:rPrChange>
                  </w:rPr>
                  <w:delText xml:space="preserve"> </w:delText>
                </w:r>
              </w:del>
              <w:r w:rsidRPr="00AB4FFB">
                <w:rPr>
                  <w:rStyle w:val="SAPUserEntry"/>
                  <w:rPrChange w:id="4676" w:author="Author" w:date="2018-01-17T13:14:00Z">
                    <w:rPr>
                      <w:rStyle w:val="SAPUserEntry"/>
                      <w:highlight w:val="yellow"/>
                    </w:rPr>
                  </w:rPrChange>
                </w:rPr>
                <w:t>(1010AE)</w:t>
              </w:r>
            </w:ins>
          </w:p>
        </w:tc>
        <w:tc>
          <w:tcPr>
            <w:tcW w:w="4472" w:type="dxa"/>
            <w:tcBorders>
              <w:top w:val="single" w:sz="8" w:space="0" w:color="999999"/>
              <w:left w:val="single" w:sz="8" w:space="0" w:color="999999"/>
              <w:bottom w:val="single" w:sz="8" w:space="0" w:color="999999"/>
              <w:right w:val="single" w:sz="8" w:space="0" w:color="999999"/>
            </w:tcBorders>
          </w:tcPr>
          <w:p w14:paraId="0AC0F4DA" w14:textId="7CC477A0" w:rsidR="0079202A" w:rsidRPr="007055F5" w:rsidRDefault="0079202A" w:rsidP="0079202A">
            <w:pPr>
              <w:rPr>
                <w:ins w:id="4677" w:author="Author" w:date="2018-01-17T11:58:00Z"/>
                <w:rStyle w:val="SAPScreenElement"/>
              </w:rPr>
            </w:pPr>
            <w:commentRangeStart w:id="4678"/>
            <w:ins w:id="4679" w:author="Author" w:date="2018-01-17T11:58:00Z">
              <w:r w:rsidRPr="007055F5">
                <w:rPr>
                  <w:rPrChange w:id="4680" w:author="Author" w:date="2018-02-26T11:27:00Z">
                    <w:rPr>
                      <w:rFonts w:ascii="BentonSans Book Italic" w:hAnsi="BentonSans Book Italic"/>
                      <w:color w:val="003283"/>
                    </w:rPr>
                  </w:rPrChange>
                </w:rPr>
                <w:t>If appropriate, add a new or adapt an existing</w:t>
              </w:r>
              <w:r w:rsidRPr="007055F5">
                <w:rPr>
                  <w:rStyle w:val="SAPScreenElement"/>
                </w:rPr>
                <w:t xml:space="preserve"> Pay Component </w:t>
              </w:r>
              <w:r w:rsidRPr="007055F5">
                <w:t>related to recurring payments</w:t>
              </w:r>
            </w:ins>
            <w:commentRangeEnd w:id="4678"/>
            <w:r w:rsidR="00B30648">
              <w:rPr>
                <w:rStyle w:val="CommentReference"/>
              </w:rPr>
              <w:commentReference w:id="4678"/>
            </w:r>
            <w:ins w:id="4681" w:author="Author" w:date="2018-01-17T11:58:00Z">
              <w:del w:id="4682" w:author="Author" w:date="2018-02-26T11:26:00Z">
                <w:r w:rsidRPr="007055F5" w:rsidDel="007055F5">
                  <w:rPr>
                    <w:strike/>
                    <w:rPrChange w:id="4683" w:author="Author" w:date="2018-02-26T11:27:00Z">
                      <w:rPr/>
                    </w:rPrChange>
                  </w:rPr>
                  <w:delText>. In case you add this pay component, you may accept the suggested amount or enter a higher/lower one</w:delText>
                </w:r>
              </w:del>
              <w:r w:rsidRPr="007055F5">
                <w:t>. In case</w:t>
              </w:r>
            </w:ins>
            <w:ins w:id="4684" w:author="Author" w:date="2018-02-20T11:05:00Z">
              <w:r w:rsidR="002E7B01" w:rsidRPr="007055F5">
                <w:t xml:space="preserve"> a suggested amount</w:t>
              </w:r>
            </w:ins>
            <w:ins w:id="4685" w:author="Author" w:date="2018-01-17T11:58:00Z">
              <w:r w:rsidRPr="007055F5">
                <w:t xml:space="preserve"> </w:t>
              </w:r>
              <w:del w:id="4686" w:author="Author" w:date="2018-02-26T11:26:00Z">
                <w:r w:rsidRPr="007055F5" w:rsidDel="007055F5">
                  <w:rPr>
                    <w:strike/>
                    <w:rPrChange w:id="4687" w:author="Author" w:date="2018-02-26T11:27:00Z">
                      <w:rPr/>
                    </w:rPrChange>
                  </w:rPr>
                  <w:delText>it already</w:delText>
                </w:r>
                <w:r w:rsidRPr="007055F5" w:rsidDel="007055F5">
                  <w:delText xml:space="preserve"> </w:delText>
                </w:r>
              </w:del>
              <w:del w:id="4688" w:author="Author" w:date="2018-02-20T11:28:00Z">
                <w:r w:rsidRPr="007055F5" w:rsidDel="00E240E9">
                  <w:delText>exists</w:delText>
                </w:r>
              </w:del>
            </w:ins>
            <w:ins w:id="4689" w:author="Author" w:date="2018-02-20T11:28:00Z">
              <w:r w:rsidR="00E240E9" w:rsidRPr="007055F5">
                <w:t>occurs</w:t>
              </w:r>
            </w:ins>
            <w:ins w:id="4690" w:author="Author" w:date="2018-01-17T11:58:00Z">
              <w:r w:rsidRPr="007055F5">
                <w:t>, you may enter a higher/lower amount.</w:t>
              </w:r>
            </w:ins>
          </w:p>
        </w:tc>
      </w:tr>
    </w:tbl>
    <w:p w14:paraId="1967C9FE" w14:textId="77777777" w:rsidR="007E5A13" w:rsidRPr="0070179D" w:rsidRDefault="007E5A13">
      <w:pPr>
        <w:pStyle w:val="Heading3"/>
        <w:spacing w:before="240" w:after="120"/>
        <w:ind w:left="851" w:hanging="851"/>
        <w:rPr>
          <w:ins w:id="4691" w:author="Author" w:date="2018-01-17T11:47:00Z"/>
          <w:rPrChange w:id="4692" w:author="Author" w:date="2018-02-26T10:34:00Z">
            <w:rPr>
              <w:ins w:id="4693" w:author="Author" w:date="2018-01-17T11:47:00Z"/>
              <w:highlight w:val="yellow"/>
            </w:rPr>
          </w:rPrChange>
        </w:rPr>
        <w:pPrChange w:id="4694" w:author="Author" w:date="2018-01-17T11:47:00Z">
          <w:pPr>
            <w:pStyle w:val="Heading3"/>
            <w:spacing w:before="240" w:after="120"/>
          </w:pPr>
        </w:pPrChange>
      </w:pPr>
      <w:bookmarkStart w:id="4695" w:name="_Toc507407959"/>
      <w:ins w:id="4696" w:author="Author" w:date="2018-01-17T11:47:00Z">
        <w:r w:rsidRPr="0070179D">
          <w:rPr>
            <w:rPrChange w:id="4697" w:author="Author" w:date="2018-02-26T10:34:00Z">
              <w:rPr>
                <w:highlight w:val="yellow"/>
              </w:rPr>
            </w:rPrChange>
          </w:rPr>
          <w:t>Australia (AU)</w:t>
        </w:r>
        <w:bookmarkEnd w:id="4588"/>
        <w:bookmarkEnd w:id="4589"/>
        <w:bookmarkEnd w:id="4695"/>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E640F1" w:rsidRPr="00CF1425" w14:paraId="7EE35EF5" w14:textId="77777777" w:rsidTr="00865E4C">
        <w:trPr>
          <w:trHeight w:val="432"/>
          <w:tblHeader/>
          <w:ins w:id="4698" w:author="Author" w:date="2018-01-17T12:01: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57061B77" w14:textId="77777777" w:rsidR="00E640F1" w:rsidRPr="00CF1425" w:rsidRDefault="00E640F1" w:rsidP="00865E4C">
            <w:pPr>
              <w:pStyle w:val="SAPTableHeader"/>
              <w:rPr>
                <w:ins w:id="4699" w:author="Author" w:date="2018-01-17T12:01:00Z"/>
              </w:rPr>
            </w:pPr>
            <w:ins w:id="4700" w:author="Author" w:date="2018-01-17T12:01: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20588497" w14:textId="77777777" w:rsidR="00E640F1" w:rsidRPr="00CF1425" w:rsidRDefault="00E640F1" w:rsidP="00865E4C">
            <w:pPr>
              <w:pStyle w:val="SAPTableHeader"/>
              <w:rPr>
                <w:ins w:id="4701" w:author="Author" w:date="2018-01-17T12:01:00Z"/>
              </w:rPr>
            </w:pPr>
            <w:ins w:id="4702" w:author="Author" w:date="2018-01-17T12:01:00Z">
              <w:r w:rsidRPr="00CF1425">
                <w:t>Additional Information</w:t>
              </w:r>
            </w:ins>
          </w:p>
        </w:tc>
      </w:tr>
      <w:tr w:rsidR="00E640F1" w:rsidRPr="00AF5AE4" w14:paraId="5F35AA92" w14:textId="77777777" w:rsidTr="00865E4C">
        <w:trPr>
          <w:trHeight w:val="360"/>
          <w:ins w:id="4703"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73BECF7E" w14:textId="5D361513" w:rsidR="00E640F1" w:rsidRPr="0049257E" w:rsidRDefault="00E640F1" w:rsidP="00865E4C">
            <w:pPr>
              <w:rPr>
                <w:ins w:id="4704" w:author="Author" w:date="2018-01-17T12:01:00Z"/>
                <w:rStyle w:val="SAPScreenElement"/>
                <w:rFonts w:ascii="BentonSans Book" w:hAnsi="BentonSans Book"/>
                <w:color w:val="auto"/>
              </w:rPr>
            </w:pPr>
            <w:ins w:id="4705" w:author="Author" w:date="2018-01-17T12:01:00Z">
              <w:r>
                <w:rPr>
                  <w:rStyle w:val="SAPScreenElement"/>
                </w:rPr>
                <w:t>Pay Group</w:t>
              </w:r>
              <w:r w:rsidRPr="007C1761">
                <w:rPr>
                  <w:rStyle w:val="SAPScreenElement"/>
                </w:rPr>
                <w:t xml:space="preserve">: </w:t>
              </w:r>
              <w:r w:rsidRPr="00AB4FFB">
                <w:rPr>
                  <w:rStyle w:val="SAPUserEntry"/>
                </w:rPr>
                <w:t>AU – Monthly (A</w:t>
              </w:r>
            </w:ins>
            <w:ins w:id="4706" w:author="Author" w:date="2018-01-17T13:16:00Z">
              <w:r w:rsidR="00D1392C" w:rsidRPr="00AB4FFB">
                <w:rPr>
                  <w:rStyle w:val="SAPUserEntry"/>
                  <w:rPrChange w:id="4707" w:author="Author" w:date="2018-01-17T13:17:00Z">
                    <w:rPr>
                      <w:rStyle w:val="SAPUserEntry"/>
                      <w:highlight w:val="red"/>
                    </w:rPr>
                  </w:rPrChange>
                </w:rPr>
                <w:t>M</w:t>
              </w:r>
            </w:ins>
            <w:ins w:id="4708" w:author="Author" w:date="2018-01-17T12:01:00Z">
              <w:del w:id="4709" w:author="Author" w:date="2018-01-17T13:16:00Z">
                <w:r w:rsidRPr="00AB4FFB" w:rsidDel="00D1392C">
                  <w:rPr>
                    <w:rStyle w:val="SAPUserEntry"/>
                  </w:rPr>
                  <w:delText>U</w:delText>
                </w:r>
              </w:del>
              <w:r w:rsidRPr="00AB4FFB">
                <w:rPr>
                  <w:rStyle w:val="SAPUserEntry"/>
                </w:rPr>
                <w:t>)</w:t>
              </w:r>
            </w:ins>
          </w:p>
        </w:tc>
        <w:tc>
          <w:tcPr>
            <w:tcW w:w="4472" w:type="dxa"/>
            <w:tcBorders>
              <w:top w:val="single" w:sz="8" w:space="0" w:color="999999"/>
              <w:left w:val="single" w:sz="8" w:space="0" w:color="999999"/>
              <w:bottom w:val="single" w:sz="8" w:space="0" w:color="999999"/>
              <w:right w:val="single" w:sz="8" w:space="0" w:color="999999"/>
            </w:tcBorders>
          </w:tcPr>
          <w:p w14:paraId="7A2B0397" w14:textId="77777777" w:rsidR="00E640F1" w:rsidRDefault="00E640F1" w:rsidP="00865E4C">
            <w:pPr>
              <w:rPr>
                <w:ins w:id="4710" w:author="Author" w:date="2018-01-17T12:01:00Z"/>
                <w:rStyle w:val="SAPScreenElement"/>
              </w:rPr>
            </w:pPr>
          </w:p>
        </w:tc>
      </w:tr>
      <w:tr w:rsidR="00E640F1" w:rsidRPr="00AF5AE4" w14:paraId="2F00914A" w14:textId="77777777" w:rsidTr="00865E4C">
        <w:trPr>
          <w:trHeight w:val="360"/>
          <w:ins w:id="4711"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28DD807A" w14:textId="116836B4" w:rsidR="00E640F1" w:rsidRDefault="00E640F1" w:rsidP="00865E4C">
            <w:pPr>
              <w:rPr>
                <w:ins w:id="4712" w:author="Author" w:date="2018-01-17T12:01:00Z"/>
                <w:rStyle w:val="SAPScreenElement"/>
              </w:rPr>
            </w:pPr>
            <w:ins w:id="4713" w:author="Author" w:date="2018-01-17T12:01:00Z">
              <w:r>
                <w:rPr>
                  <w:rStyle w:val="SAPScreenElement"/>
                </w:rPr>
                <w:t xml:space="preserve">Pay Component: </w:t>
              </w:r>
              <w:del w:id="4714" w:author="Author" w:date="2018-01-17T13:17:00Z">
                <w:r w:rsidRPr="00AB4FFB" w:rsidDel="00D1392C">
                  <w:rPr>
                    <w:rStyle w:val="SAPUserEntry"/>
                    <w:rPrChange w:id="4715" w:author="Author" w:date="2018-01-17T13:17:00Z">
                      <w:rPr>
                        <w:rStyle w:val="SAPUserEntry"/>
                        <w:highlight w:val="red"/>
                      </w:rPr>
                    </w:rPrChange>
                  </w:rPr>
                  <w:delText>U</w:delText>
                </w:r>
              </w:del>
            </w:ins>
            <w:ins w:id="4716" w:author="Author" w:date="2018-01-17T13:17:00Z">
              <w:r w:rsidR="00D1392C" w:rsidRPr="00AB4FFB">
                <w:rPr>
                  <w:rStyle w:val="SAPUserEntry"/>
                  <w:rPrChange w:id="4717" w:author="Author" w:date="2018-01-17T13:17:00Z">
                    <w:rPr>
                      <w:rStyle w:val="SAPUserEntry"/>
                      <w:highlight w:val="red"/>
                    </w:rPr>
                  </w:rPrChange>
                </w:rPr>
                <w:t>AU</w:t>
              </w:r>
            </w:ins>
            <w:ins w:id="4718" w:author="Author" w:date="2018-01-17T12:01:00Z">
              <w:del w:id="4719" w:author="Author" w:date="2018-01-17T13:17:00Z">
                <w:r w:rsidRPr="00AB4FFB" w:rsidDel="00D1392C">
                  <w:rPr>
                    <w:rStyle w:val="SAPUserEntry"/>
                    <w:rPrChange w:id="4720" w:author="Author" w:date="2018-01-17T13:17:00Z">
                      <w:rPr>
                        <w:rStyle w:val="SAPUserEntry"/>
                        <w:highlight w:val="red"/>
                      </w:rPr>
                    </w:rPrChange>
                  </w:rPr>
                  <w:delText>S</w:delText>
                </w:r>
              </w:del>
              <w:r w:rsidRPr="00AB4FFB">
                <w:rPr>
                  <w:rStyle w:val="SAPUserEntry"/>
                  <w:rPrChange w:id="4721" w:author="Author" w:date="2018-01-17T13:17:00Z">
                    <w:rPr>
                      <w:rStyle w:val="SAPUserEntry"/>
                      <w:highlight w:val="red"/>
                    </w:rPr>
                  </w:rPrChange>
                </w:rPr>
                <w:t xml:space="preserve"> – </w:t>
              </w:r>
            </w:ins>
            <w:ins w:id="4722" w:author="Author" w:date="2018-01-17T13:17:00Z">
              <w:r w:rsidR="00D1392C" w:rsidRPr="00AB4FFB">
                <w:rPr>
                  <w:rStyle w:val="SAPUserEntry"/>
                  <w:rPrChange w:id="4723" w:author="Author" w:date="2018-01-17T13:17:00Z">
                    <w:rPr>
                      <w:rStyle w:val="SAPUserEntry"/>
                      <w:highlight w:val="red"/>
                    </w:rPr>
                  </w:rPrChange>
                </w:rPr>
                <w:t xml:space="preserve">Standard </w:t>
              </w:r>
            </w:ins>
            <w:ins w:id="4724" w:author="Author" w:date="2018-01-17T12:01:00Z">
              <w:del w:id="4725" w:author="Author" w:date="2018-01-17T13:17:00Z">
                <w:r w:rsidRPr="00AB4FFB" w:rsidDel="00D1392C">
                  <w:rPr>
                    <w:rStyle w:val="SAPUserEntry"/>
                    <w:rPrChange w:id="4726" w:author="Author" w:date="2018-01-17T13:17:00Z">
                      <w:rPr>
                        <w:rStyle w:val="SAPUserEntry"/>
                        <w:highlight w:val="red"/>
                      </w:rPr>
                    </w:rPrChange>
                  </w:rPr>
                  <w:delText xml:space="preserve">Monthly </w:delText>
                </w:r>
              </w:del>
              <w:r w:rsidRPr="00AB4FFB">
                <w:rPr>
                  <w:rStyle w:val="SAPUserEntry"/>
                  <w:rPrChange w:id="4727" w:author="Author" w:date="2018-01-17T13:17:00Z">
                    <w:rPr>
                      <w:rStyle w:val="SAPUserEntry"/>
                      <w:highlight w:val="red"/>
                    </w:rPr>
                  </w:rPrChange>
                </w:rPr>
                <w:t>Salar</w:t>
              </w:r>
              <w:del w:id="4728" w:author="Author" w:date="2018-03-01T11:55:00Z">
                <w:r w:rsidRPr="00AB4FFB" w:rsidDel="00776608">
                  <w:rPr>
                    <w:rStyle w:val="SAPUserEntry"/>
                    <w:rPrChange w:id="4729" w:author="Author" w:date="2018-01-17T13:17:00Z">
                      <w:rPr>
                        <w:rStyle w:val="SAPUserEntry"/>
                        <w:highlight w:val="red"/>
                      </w:rPr>
                    </w:rPrChange>
                  </w:rPr>
                  <w:delText>a</w:delText>
                </w:r>
              </w:del>
              <w:r w:rsidRPr="00AB4FFB">
                <w:rPr>
                  <w:rStyle w:val="SAPUserEntry"/>
                  <w:rPrChange w:id="4730" w:author="Author" w:date="2018-01-17T13:17:00Z">
                    <w:rPr>
                      <w:rStyle w:val="SAPUserEntry"/>
                      <w:highlight w:val="red"/>
                    </w:rPr>
                  </w:rPrChange>
                </w:rPr>
                <w:t>y (1</w:t>
              </w:r>
            </w:ins>
            <w:ins w:id="4731" w:author="Author" w:date="2018-01-17T13:17:00Z">
              <w:r w:rsidR="00D1392C" w:rsidRPr="00AB4FFB">
                <w:rPr>
                  <w:rStyle w:val="SAPUserEntry"/>
                  <w:rPrChange w:id="4732" w:author="Author" w:date="2018-01-17T13:17:00Z">
                    <w:rPr>
                      <w:rStyle w:val="SAPUserEntry"/>
                      <w:highlight w:val="red"/>
                    </w:rPr>
                  </w:rPrChange>
                </w:rPr>
                <w:t>100</w:t>
              </w:r>
            </w:ins>
            <w:ins w:id="4733" w:author="Author" w:date="2018-01-17T12:01:00Z">
              <w:del w:id="4734" w:author="Author" w:date="2018-01-17T13:17:00Z">
                <w:r w:rsidRPr="00AB4FFB" w:rsidDel="00D1392C">
                  <w:rPr>
                    <w:rStyle w:val="SAPUserEntry"/>
                    <w:rPrChange w:id="4735" w:author="Author" w:date="2018-01-17T13:17:00Z">
                      <w:rPr>
                        <w:rStyle w:val="SAPUserEntry"/>
                        <w:highlight w:val="red"/>
                      </w:rPr>
                    </w:rPrChange>
                  </w:rPr>
                  <w:delText>002</w:delText>
                </w:r>
              </w:del>
            </w:ins>
            <w:ins w:id="4736" w:author="Author" w:date="2018-01-17T13:17:00Z">
              <w:r w:rsidR="00D1392C" w:rsidRPr="00AB4FFB">
                <w:rPr>
                  <w:rStyle w:val="SAPUserEntry"/>
                  <w:rPrChange w:id="4737" w:author="Author" w:date="2018-01-17T13:17:00Z">
                    <w:rPr>
                      <w:rStyle w:val="SAPUserEntry"/>
                      <w:highlight w:val="red"/>
                    </w:rPr>
                  </w:rPrChange>
                </w:rPr>
                <w:t>A</w:t>
              </w:r>
              <w:del w:id="4738" w:author="Author" w:date="2018-02-20T11:25:00Z">
                <w:r w:rsidR="00D1392C" w:rsidRPr="00AB4FFB" w:rsidDel="00E240E9">
                  <w:rPr>
                    <w:rStyle w:val="SAPUserEntry"/>
                    <w:rPrChange w:id="4739" w:author="Author" w:date="2018-01-17T13:17:00Z">
                      <w:rPr>
                        <w:rStyle w:val="SAPUserEntry"/>
                        <w:highlight w:val="red"/>
                      </w:rPr>
                    </w:rPrChange>
                  </w:rPr>
                  <w:delText>E</w:delText>
                </w:r>
              </w:del>
            </w:ins>
            <w:ins w:id="4740" w:author="Author" w:date="2018-01-17T12:01:00Z">
              <w:del w:id="4741" w:author="Author" w:date="2018-01-17T13:17:00Z">
                <w:r w:rsidRPr="00AB4FFB" w:rsidDel="00D1392C">
                  <w:rPr>
                    <w:rStyle w:val="SAPUserEntry"/>
                    <w:rPrChange w:id="4742" w:author="Author" w:date="2018-01-17T13:17:00Z">
                      <w:rPr>
                        <w:rStyle w:val="SAPUserEntry"/>
                        <w:highlight w:val="red"/>
                      </w:rPr>
                    </w:rPrChange>
                  </w:rPr>
                  <w:delText>U</w:delText>
                </w:r>
              </w:del>
            </w:ins>
            <w:ins w:id="4743" w:author="Author" w:date="2018-01-17T13:17:00Z">
              <w:r w:rsidR="00D1392C" w:rsidRPr="00AB4FFB">
                <w:rPr>
                  <w:rStyle w:val="SAPUserEntry"/>
                  <w:rPrChange w:id="4744" w:author="Author" w:date="2018-01-17T13:17:00Z">
                    <w:rPr>
                      <w:rStyle w:val="SAPUserEntry"/>
                      <w:highlight w:val="red"/>
                    </w:rPr>
                  </w:rPrChange>
                </w:rPr>
                <w:t>U</w:t>
              </w:r>
            </w:ins>
            <w:ins w:id="4745" w:author="Author" w:date="2018-01-17T12:01:00Z">
              <w:del w:id="4746" w:author="Author" w:date="2018-01-17T13:17:00Z">
                <w:r w:rsidRPr="00AB4FFB" w:rsidDel="00D1392C">
                  <w:rPr>
                    <w:rStyle w:val="SAPUserEntry"/>
                    <w:rPrChange w:id="4747" w:author="Author" w:date="2018-01-17T13:17:00Z">
                      <w:rPr>
                        <w:rStyle w:val="SAPUserEntry"/>
                        <w:highlight w:val="red"/>
                      </w:rPr>
                    </w:rPrChange>
                  </w:rPr>
                  <w:delText>S</w:delText>
                </w:r>
              </w:del>
              <w:r w:rsidRPr="00AB4FFB">
                <w:rPr>
                  <w:rStyle w:val="SAPUserEntry"/>
                  <w:rPrChange w:id="4748" w:author="Author" w:date="2018-01-17T13:17: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54968F34" w14:textId="77777777" w:rsidR="00E640F1" w:rsidRDefault="00E640F1" w:rsidP="00865E4C">
            <w:pPr>
              <w:rPr>
                <w:ins w:id="4749" w:author="Author" w:date="2018-01-17T12:01:00Z"/>
                <w:rStyle w:val="SAPScreenElement"/>
              </w:rPr>
            </w:pPr>
          </w:p>
        </w:tc>
      </w:tr>
      <w:tr w:rsidR="007055F5" w:rsidRPr="00AF5AE4" w14:paraId="6F3858D0" w14:textId="77777777" w:rsidTr="00865E4C">
        <w:trPr>
          <w:trHeight w:val="360"/>
          <w:ins w:id="4750"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43D27DBA" w14:textId="77777777" w:rsidR="007055F5" w:rsidRDefault="007055F5" w:rsidP="007055F5">
            <w:pPr>
              <w:rPr>
                <w:ins w:id="4751" w:author="Author" w:date="2018-01-17T12:01:00Z"/>
                <w:rStyle w:val="SAPScreenElement"/>
              </w:rPr>
            </w:pPr>
            <w:ins w:id="4752" w:author="Author" w:date="2018-01-17T12:01: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7D2E2B19" w14:textId="4CE134C7" w:rsidR="007055F5" w:rsidRPr="00273716" w:rsidRDefault="007055F5" w:rsidP="007055F5">
            <w:pPr>
              <w:rPr>
                <w:ins w:id="4753" w:author="Author" w:date="2018-01-17T12:01:00Z"/>
                <w:rStyle w:val="SAPScreenElement"/>
              </w:rPr>
            </w:pPr>
            <w:ins w:id="4754" w:author="Author" w:date="2018-02-26T11:27:00Z">
              <w:r w:rsidRPr="00CB306D">
                <w:t xml:space="preserve">You may use the </w:t>
              </w:r>
              <w:r w:rsidRPr="00CB306D">
                <w:rPr>
                  <w:noProof/>
                  <w:lang w:val="de-DE" w:eastAsia="de-DE"/>
                </w:rPr>
                <w:drawing>
                  <wp:inline distT="0" distB="0" distL="0" distR="0" wp14:anchorId="76B2A3FC" wp14:editId="3E49F7C1">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4755" w:author="Author" w:date="2018-02-20T11:25:00Z">
              <w:del w:id="4756" w:author="Author" w:date="2018-02-26T11:27:00Z">
                <w:r w:rsidRPr="00975134" w:rsidDel="003F4809">
                  <w:delText xml:space="preserve">You may use the </w:delText>
                </w:r>
                <w:r w:rsidDel="003F4809">
                  <w:rPr>
                    <w:noProof/>
                    <w:lang w:val="de-DE" w:eastAsia="de-DE"/>
                  </w:rPr>
                  <w:drawing>
                    <wp:inline distT="0" distB="0" distL="0" distR="0" wp14:anchorId="065D3A83" wp14:editId="419A7321">
                      <wp:extent cx="228600" cy="228600"/>
                      <wp:effectExtent l="0" t="0" r="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3F4809">
                  <w:delText xml:space="preserve"> </w:delText>
                </w:r>
                <w:r w:rsidRPr="00975134" w:rsidDel="003F4809">
                  <w:rPr>
                    <w:rStyle w:val="SAPScreenElement"/>
                  </w:rPr>
                  <w:delText>Change Calculator</w:delText>
                </w:r>
                <w:r w:rsidRPr="00975134" w:rsidDel="003F4809">
                  <w:delText xml:space="preserve"> to adapt the </w:delText>
                </w:r>
                <w:r w:rsidRPr="002E7A7B" w:rsidDel="003F4809">
                  <w:rPr>
                    <w:rStyle w:val="SAPScreenElement"/>
                    <w:highlight w:val="yellow"/>
                  </w:rPr>
                  <w:delText>Total Amount</w:delText>
                </w:r>
                <w:r w:rsidRPr="00975134" w:rsidDel="003F4809">
                  <w:delText xml:space="preserve"> by calculating with a </w:delText>
                </w:r>
                <w:r w:rsidRPr="002E7A7B" w:rsidDel="003F4809">
                  <w:rPr>
                    <w:strike/>
                    <w:highlight w:val="yellow"/>
                  </w:rPr>
                  <w:delText>higher/lower</w:delText>
                </w:r>
                <w:r w:rsidDel="003F4809">
                  <w:rPr>
                    <w:strike/>
                  </w:rPr>
                  <w:delText xml:space="preserve"> </w:delText>
                </w:r>
                <w:r w:rsidRPr="002E7A7B" w:rsidDel="003F4809">
                  <w:rPr>
                    <w:highlight w:val="yellow"/>
                  </w:rPr>
                  <w:delText>positive/negative</w:delText>
                </w:r>
                <w:r w:rsidRPr="00975134" w:rsidDel="003F4809">
                  <w:delText xml:space="preserve"> percentage or a </w:delText>
                </w:r>
                <w:r w:rsidRPr="002E7A7B" w:rsidDel="003F4809">
                  <w:rPr>
                    <w:strike/>
                    <w:highlight w:val="yellow"/>
                  </w:rPr>
                  <w:delText>higher/lower</w:delText>
                </w:r>
                <w:r w:rsidDel="003F4809">
                  <w:rPr>
                    <w:strike/>
                  </w:rPr>
                  <w:delText xml:space="preserve"> </w:delText>
                </w:r>
                <w:r w:rsidRPr="002E7A7B" w:rsidDel="003F4809">
                  <w:rPr>
                    <w:highlight w:val="yellow"/>
                  </w:rPr>
                  <w:delText>positive/negative</w:delText>
                </w:r>
                <w:r w:rsidRPr="00975134" w:rsidDel="003F4809">
                  <w:delText xml:space="preserve"> amount. Choose </w:delText>
                </w:r>
                <w:r w:rsidRPr="00975134" w:rsidDel="003F4809">
                  <w:rPr>
                    <w:rStyle w:val="SAPScreenElement"/>
                  </w:rPr>
                  <w:delText>Save</w:delText>
                </w:r>
                <w:r w:rsidRPr="00975134" w:rsidDel="003F4809">
                  <w:delText xml:space="preserve"> to save the </w:delText>
                </w:r>
                <w:r w:rsidRPr="002E7A7B" w:rsidDel="003F4809">
                  <w:rPr>
                    <w:highlight w:val="yellow"/>
                  </w:rPr>
                  <w:delText>new</w:delText>
                </w:r>
                <w:r w:rsidDel="003F4809">
                  <w:delText xml:space="preserve"> </w:delText>
                </w:r>
                <w:r w:rsidRPr="00975134" w:rsidDel="003F4809">
                  <w:delText>amount.</w:delText>
                </w:r>
              </w:del>
            </w:ins>
            <w:ins w:id="4757" w:author="Author" w:date="2018-01-30T11:37:00Z">
              <w:del w:id="4758" w:author="Author" w:date="2018-02-26T11:27:00Z">
                <w:r w:rsidRPr="00975134" w:rsidDel="003F4809">
                  <w:delText xml:space="preserve">You may use the </w:delText>
                </w:r>
                <w:r w:rsidDel="003F4809">
                  <w:rPr>
                    <w:noProof/>
                    <w:lang w:val="de-DE" w:eastAsia="de-DE"/>
                  </w:rPr>
                  <w:drawing>
                    <wp:inline distT="0" distB="0" distL="0" distR="0" wp14:anchorId="52437150" wp14:editId="005EF151">
                      <wp:extent cx="228600" cy="228600"/>
                      <wp:effectExtent l="0" t="0" r="0" b="0"/>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3F4809">
                  <w:delText xml:space="preserve"> </w:delText>
                </w:r>
                <w:r w:rsidRPr="00975134" w:rsidDel="003F4809">
                  <w:rPr>
                    <w:rStyle w:val="SAPScreenElement"/>
                  </w:rPr>
                  <w:delText>Change Calculator</w:delText>
                </w:r>
                <w:r w:rsidRPr="00975134" w:rsidDel="003F4809">
                  <w:delText xml:space="preserve"> to adapt the amount by calculating with a higher/lower percentage or a higher/lower amount. Choose </w:delText>
                </w:r>
                <w:r w:rsidRPr="00975134" w:rsidDel="003F4809">
                  <w:rPr>
                    <w:rStyle w:val="SAPScreenElement"/>
                  </w:rPr>
                  <w:delText>Save</w:delText>
                </w:r>
                <w:r w:rsidRPr="00975134" w:rsidDel="003F4809">
                  <w:delText xml:space="preserve"> to save the amount.</w:delText>
                </w:r>
              </w:del>
            </w:ins>
          </w:p>
        </w:tc>
      </w:tr>
      <w:tr w:rsidR="0079202A" w:rsidRPr="00AF5AE4" w14:paraId="19E7EFE1" w14:textId="77777777" w:rsidTr="00865E4C">
        <w:trPr>
          <w:trHeight w:val="360"/>
          <w:ins w:id="4759"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5FB411C8" w14:textId="5D30E6A4" w:rsidR="0079202A" w:rsidRPr="0049257E" w:rsidRDefault="0079202A" w:rsidP="0079202A">
            <w:pPr>
              <w:rPr>
                <w:ins w:id="4760" w:author="Author" w:date="2018-01-17T12:01:00Z"/>
                <w:rStyle w:val="SAPScreenElement"/>
              </w:rPr>
            </w:pPr>
            <w:ins w:id="4761" w:author="Author" w:date="2018-01-17T12:01:00Z">
              <w:r w:rsidRPr="0049257E">
                <w:rPr>
                  <w:rStyle w:val="SAPScreenElement"/>
                </w:rPr>
                <w:t>Currency:</w:t>
              </w:r>
              <w:r w:rsidRPr="0049257E">
                <w:t xml:space="preserve"> leave as is,</w:t>
              </w:r>
              <w:r w:rsidRPr="0049257E">
                <w:rPr>
                  <w:rStyle w:val="SAPScreenElement"/>
                </w:rPr>
                <w:t xml:space="preserve"> </w:t>
              </w:r>
              <w:r w:rsidRPr="00AB4FFB">
                <w:rPr>
                  <w:rStyle w:val="SAPUserEntry"/>
                </w:rPr>
                <w:t>A</w:t>
              </w:r>
            </w:ins>
            <w:ins w:id="4762" w:author="Author" w:date="2018-01-17T13:18:00Z">
              <w:r w:rsidRPr="00AB4FFB">
                <w:rPr>
                  <w:rStyle w:val="SAPUserEntry"/>
                  <w:rPrChange w:id="4763" w:author="Author" w:date="2018-01-17T13:18:00Z">
                    <w:rPr>
                      <w:rStyle w:val="SAPUserEntry"/>
                      <w:highlight w:val="red"/>
                    </w:rPr>
                  </w:rPrChange>
                </w:rPr>
                <w:t>U</w:t>
              </w:r>
            </w:ins>
            <w:ins w:id="4764" w:author="Author" w:date="2018-01-17T12:01:00Z">
              <w:del w:id="4765" w:author="Author" w:date="2018-01-17T13:18:00Z">
                <w:r w:rsidRPr="00AB4FFB" w:rsidDel="00D1392C">
                  <w:rPr>
                    <w:rStyle w:val="SAPUserEntry"/>
                  </w:rPr>
                  <w:delText>E</w:delText>
                </w:r>
              </w:del>
              <w:r w:rsidRPr="00AB4FFB">
                <w:rPr>
                  <w:rStyle w:val="SAPUserEntry"/>
                </w:rPr>
                <w:t>D</w:t>
              </w:r>
            </w:ins>
          </w:p>
        </w:tc>
        <w:tc>
          <w:tcPr>
            <w:tcW w:w="4472" w:type="dxa"/>
            <w:tcBorders>
              <w:top w:val="single" w:sz="8" w:space="0" w:color="999999"/>
              <w:left w:val="single" w:sz="8" w:space="0" w:color="999999"/>
              <w:bottom w:val="single" w:sz="8" w:space="0" w:color="999999"/>
              <w:right w:val="single" w:sz="8" w:space="0" w:color="999999"/>
            </w:tcBorders>
          </w:tcPr>
          <w:p w14:paraId="1A1B06FE" w14:textId="77777777" w:rsidR="0079202A" w:rsidRPr="0049257E" w:rsidRDefault="0079202A" w:rsidP="0079202A">
            <w:pPr>
              <w:rPr>
                <w:ins w:id="4766" w:author="Author" w:date="2018-01-17T12:01:00Z"/>
                <w:rStyle w:val="SAPScreenElement"/>
              </w:rPr>
            </w:pPr>
          </w:p>
        </w:tc>
      </w:tr>
      <w:tr w:rsidR="0079202A" w:rsidRPr="00AF5AE4" w14:paraId="7B5F1F47" w14:textId="77777777" w:rsidTr="00865E4C">
        <w:trPr>
          <w:trHeight w:val="360"/>
          <w:ins w:id="4767"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71EA47A7" w14:textId="66F3875C" w:rsidR="0079202A" w:rsidRPr="0049257E" w:rsidRDefault="0079202A" w:rsidP="0079202A">
            <w:pPr>
              <w:rPr>
                <w:ins w:id="4768" w:author="Author" w:date="2018-01-17T12:01:00Z"/>
                <w:rStyle w:val="SAPScreenElement"/>
              </w:rPr>
            </w:pPr>
            <w:ins w:id="4769" w:author="Author" w:date="2018-01-17T12:06: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r w:rsidRPr="0049257E">
                <w:t xml:space="preserve"> leave as is,</w:t>
              </w:r>
              <w:r w:rsidRPr="0049257E">
                <w:rPr>
                  <w:rStyle w:val="SAPScreenElement"/>
                </w:rPr>
                <w:t xml:space="preserve"> </w:t>
              </w:r>
              <w:del w:id="4770" w:author="Author" w:date="2018-01-17T13:18:00Z">
                <w:r w:rsidRPr="00AB4FFB" w:rsidDel="00D1392C">
                  <w:rPr>
                    <w:rStyle w:val="SAPUserEntry"/>
                    <w:rPrChange w:id="4771" w:author="Author" w:date="2018-01-17T13:18:00Z">
                      <w:rPr>
                        <w:rStyle w:val="SAPUserEntry"/>
                        <w:highlight w:val="red"/>
                      </w:rPr>
                    </w:rPrChange>
                  </w:rPr>
                  <w:delText>(</w:delText>
                </w:r>
              </w:del>
              <w:r w:rsidRPr="00AB4FFB">
                <w:rPr>
                  <w:rStyle w:val="SAPUserEntry"/>
                  <w:rPrChange w:id="4772" w:author="Author" w:date="2018-01-17T13:18: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43CBC55B" w14:textId="77777777" w:rsidR="0079202A" w:rsidRPr="0049257E" w:rsidRDefault="0079202A" w:rsidP="0079202A">
            <w:pPr>
              <w:rPr>
                <w:ins w:id="4773" w:author="Author" w:date="2018-01-17T12:01:00Z"/>
                <w:rStyle w:val="SAPScreenElement"/>
              </w:rPr>
            </w:pPr>
          </w:p>
        </w:tc>
      </w:tr>
      <w:tr w:rsidR="007055F5" w:rsidRPr="00AF5AE4" w14:paraId="3BA49FE0" w14:textId="77777777" w:rsidTr="00865E4C">
        <w:trPr>
          <w:trHeight w:val="360"/>
          <w:ins w:id="4774" w:author="Author" w:date="2018-01-17T12:01:00Z"/>
        </w:trPr>
        <w:tc>
          <w:tcPr>
            <w:tcW w:w="4472" w:type="dxa"/>
            <w:tcBorders>
              <w:top w:val="single" w:sz="8" w:space="0" w:color="999999"/>
              <w:left w:val="single" w:sz="8" w:space="0" w:color="999999"/>
              <w:bottom w:val="single" w:sz="8" w:space="0" w:color="999999"/>
              <w:right w:val="single" w:sz="8" w:space="0" w:color="999999"/>
            </w:tcBorders>
          </w:tcPr>
          <w:p w14:paraId="0B3FE43A" w14:textId="0DD63E71" w:rsidR="007055F5" w:rsidRPr="0049257E" w:rsidRDefault="007055F5" w:rsidP="007055F5">
            <w:pPr>
              <w:rPr>
                <w:ins w:id="4775" w:author="Author" w:date="2018-01-17T12:01:00Z"/>
                <w:rStyle w:val="SAPScreenElement"/>
              </w:rPr>
            </w:pPr>
            <w:ins w:id="4776" w:author="Author" w:date="2018-01-17T12:01:00Z">
              <w:r w:rsidRPr="0049257E">
                <w:rPr>
                  <w:rStyle w:val="SAPScreenElement"/>
                </w:rPr>
                <w:t xml:space="preserve">new Pay Component: </w:t>
              </w:r>
              <w:r w:rsidRPr="0049257E">
                <w:t xml:space="preserve">for example </w:t>
              </w:r>
              <w:del w:id="4777" w:author="Author" w:date="2018-01-17T13:19:00Z">
                <w:r w:rsidRPr="00AB4FFB" w:rsidDel="00AB4FFB">
                  <w:rPr>
                    <w:rStyle w:val="SAPUserEntry"/>
                    <w:rPrChange w:id="4778" w:author="Author" w:date="2018-01-17T13:19:00Z">
                      <w:rPr>
                        <w:rStyle w:val="SAPUserEntry"/>
                        <w:highlight w:val="red"/>
                      </w:rPr>
                    </w:rPrChange>
                  </w:rPr>
                  <w:delText>AE</w:delText>
                </w:r>
                <w:r w:rsidRPr="00AB4FFB" w:rsidDel="00AB4FFB">
                  <w:rPr>
                    <w:rPrChange w:id="4779" w:author="Author" w:date="2018-01-17T13:19:00Z">
                      <w:rPr>
                        <w:highlight w:val="red"/>
                      </w:rPr>
                    </w:rPrChange>
                  </w:rPr>
                  <w:delText xml:space="preserve"> </w:delText>
                </w:r>
                <w:r w:rsidRPr="00AB4FFB" w:rsidDel="00AB4FFB">
                  <w:rPr>
                    <w:rStyle w:val="SAPUserEntry"/>
                    <w:rPrChange w:id="4780" w:author="Author" w:date="2018-01-17T13:19:00Z">
                      <w:rPr>
                        <w:rStyle w:val="SAPUserEntry"/>
                        <w:highlight w:val="red"/>
                      </w:rPr>
                    </w:rPrChange>
                  </w:rPr>
                  <w:delText>-</w:delText>
                </w:r>
                <w:r w:rsidRPr="00AB4FFB" w:rsidDel="00AB4FFB">
                  <w:rPr>
                    <w:rPrChange w:id="4781" w:author="Author" w:date="2018-01-17T13:19:00Z">
                      <w:rPr>
                        <w:highlight w:val="red"/>
                      </w:rPr>
                    </w:rPrChange>
                  </w:rPr>
                  <w:delText xml:space="preserve"> </w:delText>
                </w:r>
                <w:r w:rsidRPr="00AB4FFB" w:rsidDel="00AB4FFB">
                  <w:rPr>
                    <w:rStyle w:val="SAPUserEntry"/>
                    <w:rPrChange w:id="4782" w:author="Author" w:date="2018-01-17T13:19:00Z">
                      <w:rPr>
                        <w:rStyle w:val="SAPUserEntry"/>
                        <w:highlight w:val="red"/>
                      </w:rPr>
                    </w:rPrChange>
                  </w:rPr>
                  <w:delText>Monthly housing allowance</w:delText>
                </w:r>
                <w:r w:rsidRPr="00AB4FFB" w:rsidDel="00AB4FFB">
                  <w:rPr>
                    <w:b/>
                    <w:rPrChange w:id="4783" w:author="Author" w:date="2018-01-17T13:19:00Z">
                      <w:rPr>
                        <w:b/>
                        <w:highlight w:val="red"/>
                      </w:rPr>
                    </w:rPrChange>
                  </w:rPr>
                  <w:delText xml:space="preserve"> </w:delText>
                </w:r>
                <w:r w:rsidRPr="00AB4FFB" w:rsidDel="00AB4FFB">
                  <w:rPr>
                    <w:rStyle w:val="SAPUserEntry"/>
                    <w:rPrChange w:id="4784" w:author="Author" w:date="2018-01-17T13:19:00Z">
                      <w:rPr>
                        <w:rStyle w:val="SAPUserEntry"/>
                        <w:highlight w:val="red"/>
                      </w:rPr>
                    </w:rPrChange>
                  </w:rPr>
                  <w:delText>(1010AE)</w:delText>
                </w:r>
              </w:del>
            </w:ins>
            <w:ins w:id="4785" w:author="Author" w:date="2018-01-17T13:19:00Z">
              <w:r w:rsidRPr="00AB4FFB">
                <w:rPr>
                  <w:rStyle w:val="SAPUserEntry"/>
                  <w:rPrChange w:id="4786" w:author="Author" w:date="2018-01-17T13:19:00Z">
                    <w:rPr>
                      <w:rStyle w:val="SAPUserEntry"/>
                      <w:highlight w:val="yellow"/>
                    </w:rPr>
                  </w:rPrChange>
                </w:rPr>
                <w:t>AU -</w:t>
              </w:r>
              <w:r w:rsidRPr="00AB4FFB">
                <w:rPr>
                  <w:rStyle w:val="SAPScreenElement"/>
                  <w:rPrChange w:id="4787" w:author="Author" w:date="2018-01-17T13:19:00Z">
                    <w:rPr>
                      <w:rStyle w:val="SAPScreenElement"/>
                      <w:highlight w:val="yellow"/>
                    </w:rPr>
                  </w:rPrChange>
                </w:rPr>
                <w:t xml:space="preserve"> </w:t>
              </w:r>
              <w:r w:rsidRPr="00AB4FFB">
                <w:rPr>
                  <w:rStyle w:val="SAPUserEntry"/>
                  <w:rPrChange w:id="4788" w:author="Author" w:date="2018-01-17T13:19:00Z">
                    <w:rPr>
                      <w:rStyle w:val="SAPUserEntry"/>
                      <w:highlight w:val="yellow"/>
                    </w:rPr>
                  </w:rPrChange>
                </w:rPr>
                <w:t>Uniform Allowance</w:t>
              </w:r>
              <w:r w:rsidRPr="00AB4FFB">
                <w:rPr>
                  <w:b/>
                  <w:rPrChange w:id="4789" w:author="Author" w:date="2018-01-17T13:19:00Z">
                    <w:rPr>
                      <w:b/>
                      <w:highlight w:val="yellow"/>
                    </w:rPr>
                  </w:rPrChange>
                </w:rPr>
                <w:t xml:space="preserve"> </w:t>
              </w:r>
              <w:r w:rsidRPr="00AB4FFB">
                <w:rPr>
                  <w:rStyle w:val="SAPUserEntry"/>
                  <w:rPrChange w:id="4790" w:author="Author" w:date="2018-01-17T13:19:00Z">
                    <w:rPr>
                      <w:rStyle w:val="SAPUserEntry"/>
                      <w:highlight w:val="yellow"/>
                    </w:rPr>
                  </w:rPrChange>
                </w:rPr>
                <w:t>(1120AU)</w:t>
              </w:r>
              <w:r w:rsidRPr="00AB4FFB">
                <w:rPr>
                  <w:rPrChange w:id="4791" w:author="Author" w:date="2018-01-17T13:19:00Z">
                    <w:rPr>
                      <w:highlight w:val="yellow"/>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2D233B3F" w14:textId="0A5E09BF" w:rsidR="007055F5" w:rsidRPr="0049257E" w:rsidRDefault="007055F5" w:rsidP="007055F5">
            <w:pPr>
              <w:rPr>
                <w:ins w:id="4792" w:author="Author" w:date="2018-01-17T12:01:00Z"/>
                <w:rStyle w:val="SAPScreenElement"/>
              </w:rPr>
            </w:pPr>
            <w:ins w:id="4793" w:author="Author" w:date="2018-02-26T11:27: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4794" w:author="Author" w:date="2018-02-20T11:27:00Z">
              <w:del w:id="4795" w:author="Author" w:date="2018-02-26T11:27:00Z">
                <w:r w:rsidRPr="0049257E" w:rsidDel="002E1A9F">
                  <w:delText>If appropriate, add a new or adapt an existing</w:delText>
                </w:r>
                <w:r w:rsidRPr="0049257E" w:rsidDel="002E1A9F">
                  <w:rPr>
                    <w:rStyle w:val="SAPScreenElement"/>
                  </w:rPr>
                  <w:delText xml:space="preserve"> Pay Component </w:delText>
                </w:r>
                <w:r w:rsidRPr="0049257E" w:rsidDel="002E1A9F">
                  <w:delText>related to recurring payments</w:delText>
                </w:r>
                <w:r w:rsidRPr="002E7A7B" w:rsidDel="002E1A9F">
                  <w:rPr>
                    <w:strike/>
                    <w:highlight w:val="yellow"/>
                  </w:rPr>
                  <w:delText>. In case you add this pay component, you may accept the suggested amount or enter a higher/lower one</w:delText>
                </w:r>
                <w:r w:rsidRPr="0049257E" w:rsidDel="002E1A9F">
                  <w:delText>. In case</w:delText>
                </w:r>
                <w:r w:rsidDel="002E1A9F">
                  <w:delText xml:space="preserve"> </w:delText>
                </w:r>
                <w:r w:rsidRPr="002E7A7B" w:rsidDel="002E1A9F">
                  <w:rPr>
                    <w:highlight w:val="yellow"/>
                  </w:rPr>
                  <w:delText xml:space="preserve">a suggested amount </w:delText>
                </w:r>
                <w:r w:rsidRPr="002E7A7B" w:rsidDel="002E1A9F">
                  <w:rPr>
                    <w:strike/>
                    <w:highlight w:val="yellow"/>
                  </w:rPr>
                  <w:delText>it already</w:delText>
                </w:r>
                <w:r w:rsidRPr="0049257E" w:rsidDel="002E1A9F">
                  <w:delText xml:space="preserve"> </w:delText>
                </w:r>
              </w:del>
            </w:ins>
            <w:ins w:id="4796" w:author="Author" w:date="2018-02-20T11:28:00Z">
              <w:del w:id="4797" w:author="Author" w:date="2018-02-26T11:27:00Z">
                <w:r w:rsidRPr="00E240E9" w:rsidDel="002E1A9F">
                  <w:rPr>
                    <w:highlight w:val="yellow"/>
                    <w:rPrChange w:id="4798" w:author="Author" w:date="2018-02-20T11:28:00Z">
                      <w:rPr/>
                    </w:rPrChange>
                  </w:rPr>
                  <w:delText>occurs</w:delText>
                </w:r>
              </w:del>
            </w:ins>
            <w:ins w:id="4799" w:author="Author" w:date="2018-02-20T11:27:00Z">
              <w:del w:id="4800" w:author="Author" w:date="2018-02-26T11:27:00Z">
                <w:r w:rsidRPr="0049257E" w:rsidDel="002E1A9F">
                  <w:delText>, you may enter a higher/lower amount.</w:delText>
                </w:r>
              </w:del>
            </w:ins>
            <w:ins w:id="4801" w:author="Author" w:date="2018-01-17T12:01:00Z">
              <w:del w:id="4802" w:author="Author" w:date="2018-02-26T11:27:00Z">
                <w:r w:rsidRPr="0049257E" w:rsidDel="002E1A9F">
                  <w:delText>If appropriate, add a new or adapt an existing</w:delText>
                </w:r>
                <w:r w:rsidRPr="0049257E" w:rsidDel="002E1A9F">
                  <w:rPr>
                    <w:rStyle w:val="SAPScreenElement"/>
                  </w:rPr>
                  <w:delText xml:space="preserve"> Pay Component </w:delText>
                </w:r>
                <w:r w:rsidRPr="0049257E" w:rsidDel="002E1A9F">
                  <w:delText>related to recurring payments. In case you add this pay component, you may accept the suggested amount or enter a higher/lower one. In case it already exists, you may enter a higher/lower amount.</w:delText>
                </w:r>
              </w:del>
            </w:ins>
          </w:p>
        </w:tc>
      </w:tr>
    </w:tbl>
    <w:p w14:paraId="70E78C6F" w14:textId="06A22D66" w:rsidR="00F33027" w:rsidRPr="0070179D" w:rsidRDefault="00F33027" w:rsidP="00F33027">
      <w:pPr>
        <w:pStyle w:val="Heading3"/>
        <w:spacing w:before="240" w:after="120"/>
        <w:ind w:left="851" w:hanging="851"/>
        <w:rPr>
          <w:ins w:id="4803" w:author="Author" w:date="2018-01-17T12:12:00Z"/>
          <w:rPrChange w:id="4804" w:author="Author" w:date="2018-02-26T10:34:00Z">
            <w:rPr>
              <w:ins w:id="4805" w:author="Author" w:date="2018-01-17T12:12:00Z"/>
              <w:highlight w:val="yellow"/>
            </w:rPr>
          </w:rPrChange>
        </w:rPr>
      </w:pPr>
      <w:bookmarkStart w:id="4806" w:name="_Toc507407960"/>
      <w:ins w:id="4807" w:author="Author" w:date="2018-01-17T12:12:00Z">
        <w:r w:rsidRPr="0070179D">
          <w:rPr>
            <w:rPrChange w:id="4808" w:author="Author" w:date="2018-02-26T10:34:00Z">
              <w:rPr>
                <w:highlight w:val="yellow"/>
              </w:rPr>
            </w:rPrChange>
          </w:rPr>
          <w:t>China (CN)</w:t>
        </w:r>
        <w:bookmarkEnd w:id="4806"/>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F33027" w:rsidRPr="00CF1425" w14:paraId="1C45AAC4" w14:textId="77777777" w:rsidTr="006C4FB5">
        <w:trPr>
          <w:trHeight w:val="432"/>
          <w:tblHeader/>
          <w:ins w:id="4809" w:author="Author" w:date="2018-01-17T12:12: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7E036D84" w14:textId="77777777" w:rsidR="00F33027" w:rsidRPr="00CF1425" w:rsidRDefault="00F33027" w:rsidP="006C4FB5">
            <w:pPr>
              <w:pStyle w:val="SAPTableHeader"/>
              <w:rPr>
                <w:ins w:id="4810" w:author="Author" w:date="2018-01-17T12:12:00Z"/>
              </w:rPr>
            </w:pPr>
            <w:ins w:id="4811" w:author="Author" w:date="2018-01-17T12:12: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648D5012" w14:textId="77777777" w:rsidR="00F33027" w:rsidRPr="00CF1425" w:rsidRDefault="00F33027" w:rsidP="006C4FB5">
            <w:pPr>
              <w:pStyle w:val="SAPTableHeader"/>
              <w:rPr>
                <w:ins w:id="4812" w:author="Author" w:date="2018-01-17T12:12:00Z"/>
              </w:rPr>
            </w:pPr>
            <w:ins w:id="4813" w:author="Author" w:date="2018-01-17T12:12:00Z">
              <w:r w:rsidRPr="00CF1425">
                <w:t>Additional Information</w:t>
              </w:r>
            </w:ins>
          </w:p>
        </w:tc>
      </w:tr>
      <w:tr w:rsidR="00F33027" w:rsidRPr="00AF5AE4" w14:paraId="2EE4386D" w14:textId="77777777" w:rsidTr="006C4FB5">
        <w:trPr>
          <w:trHeight w:val="360"/>
          <w:ins w:id="4814"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37B4EE15" w14:textId="129615C5" w:rsidR="00F33027" w:rsidRPr="0049257E" w:rsidRDefault="00F33027" w:rsidP="006C4FB5">
            <w:pPr>
              <w:rPr>
                <w:ins w:id="4815" w:author="Author" w:date="2018-01-17T12:12:00Z"/>
                <w:rStyle w:val="SAPScreenElement"/>
                <w:rFonts w:ascii="BentonSans Book" w:hAnsi="BentonSans Book"/>
                <w:color w:val="auto"/>
              </w:rPr>
            </w:pPr>
            <w:ins w:id="4816" w:author="Author" w:date="2018-01-17T12:12:00Z">
              <w:r>
                <w:rPr>
                  <w:rStyle w:val="SAPScreenElement"/>
                </w:rPr>
                <w:t>Pay Group</w:t>
              </w:r>
              <w:r w:rsidRPr="007C1761">
                <w:rPr>
                  <w:rStyle w:val="SAPScreenElement"/>
                </w:rPr>
                <w:t xml:space="preserve">: </w:t>
              </w:r>
            </w:ins>
            <w:ins w:id="4817" w:author="Author" w:date="2018-01-17T12:13:00Z">
              <w:del w:id="4818" w:author="Author" w:date="2018-01-17T13:26:00Z">
                <w:r w:rsidRPr="00AB4FFB" w:rsidDel="00AB4FFB">
                  <w:rPr>
                    <w:rStyle w:val="SAPUserEntry"/>
                    <w:rPrChange w:id="4819" w:author="Author" w:date="2018-01-17T13:26:00Z">
                      <w:rPr>
                        <w:rStyle w:val="SAPUserEntry"/>
                        <w:highlight w:val="red"/>
                      </w:rPr>
                    </w:rPrChange>
                  </w:rPr>
                  <w:delText>AU</w:delText>
                </w:r>
              </w:del>
            </w:ins>
            <w:ins w:id="4820" w:author="Author" w:date="2018-01-17T13:26:00Z">
              <w:r w:rsidR="00AB4FFB" w:rsidRPr="00AB4FFB">
                <w:rPr>
                  <w:rStyle w:val="SAPUserEntry"/>
                  <w:rPrChange w:id="4821" w:author="Author" w:date="2018-01-17T13:26:00Z">
                    <w:rPr>
                      <w:rStyle w:val="SAPUserEntry"/>
                      <w:highlight w:val="red"/>
                    </w:rPr>
                  </w:rPrChange>
                </w:rPr>
                <w:t>CN</w:t>
              </w:r>
            </w:ins>
            <w:ins w:id="4822" w:author="Author" w:date="2018-01-17T12:13:00Z">
              <w:r w:rsidRPr="00AB4FFB">
                <w:rPr>
                  <w:rStyle w:val="SAPUserEntry"/>
                  <w:rPrChange w:id="4823" w:author="Author" w:date="2018-01-17T13:26:00Z">
                    <w:rPr>
                      <w:rStyle w:val="SAPUserEntry"/>
                      <w:highlight w:val="red"/>
                    </w:rPr>
                  </w:rPrChange>
                </w:rPr>
                <w:t xml:space="preserve"> – Monthly (</w:t>
              </w:r>
            </w:ins>
            <w:ins w:id="4824" w:author="Author" w:date="2018-01-17T13:26:00Z">
              <w:r w:rsidR="00AB4FFB" w:rsidRPr="00AB4FFB">
                <w:rPr>
                  <w:rStyle w:val="SAPUserEntry"/>
                  <w:rPrChange w:id="4825" w:author="Author" w:date="2018-01-17T13:26:00Z">
                    <w:rPr>
                      <w:rStyle w:val="SAPUserEntry"/>
                      <w:highlight w:val="red"/>
                    </w:rPr>
                  </w:rPrChange>
                </w:rPr>
                <w:t>CN</w:t>
              </w:r>
            </w:ins>
            <w:ins w:id="4826" w:author="Author" w:date="2018-01-17T12:13:00Z">
              <w:del w:id="4827" w:author="Author" w:date="2018-01-17T13:26:00Z">
                <w:r w:rsidRPr="00AB4FFB" w:rsidDel="00AB4FFB">
                  <w:rPr>
                    <w:rStyle w:val="SAPUserEntry"/>
                    <w:rPrChange w:id="4828" w:author="Author" w:date="2018-01-17T13:26:00Z">
                      <w:rPr>
                        <w:rStyle w:val="SAPUserEntry"/>
                        <w:highlight w:val="red"/>
                      </w:rPr>
                    </w:rPrChange>
                  </w:rPr>
                  <w:delText>AU</w:delText>
                </w:r>
              </w:del>
              <w:r w:rsidRPr="00AB4FFB">
                <w:rPr>
                  <w:rStyle w:val="SAPUserEntry"/>
                  <w:rPrChange w:id="4829" w:author="Author" w:date="2018-01-17T13:26: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331E5D0B" w14:textId="77777777" w:rsidR="00F33027" w:rsidRDefault="00F33027" w:rsidP="006C4FB5">
            <w:pPr>
              <w:rPr>
                <w:ins w:id="4830" w:author="Author" w:date="2018-01-17T12:12:00Z"/>
                <w:rStyle w:val="SAPScreenElement"/>
              </w:rPr>
            </w:pPr>
          </w:p>
        </w:tc>
      </w:tr>
      <w:tr w:rsidR="00F33027" w:rsidRPr="00AF5AE4" w14:paraId="57A33B5F" w14:textId="77777777" w:rsidTr="006C4FB5">
        <w:trPr>
          <w:trHeight w:val="360"/>
          <w:ins w:id="4831"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045587BE" w14:textId="1A80EE49" w:rsidR="00F33027" w:rsidRDefault="00F33027" w:rsidP="006C4FB5">
            <w:pPr>
              <w:rPr>
                <w:ins w:id="4832" w:author="Author" w:date="2018-01-17T12:12:00Z"/>
                <w:rStyle w:val="SAPScreenElement"/>
              </w:rPr>
            </w:pPr>
            <w:ins w:id="4833" w:author="Author" w:date="2018-01-17T12:12:00Z">
              <w:r>
                <w:rPr>
                  <w:rStyle w:val="SAPScreenElement"/>
                </w:rPr>
                <w:t xml:space="preserve">Pay Component: </w:t>
              </w:r>
              <w:del w:id="4834" w:author="Author" w:date="2018-01-17T13:26:00Z">
                <w:r w:rsidRPr="00AB4FFB" w:rsidDel="00AB4FFB">
                  <w:rPr>
                    <w:rStyle w:val="SAPUserEntry"/>
                    <w:rPrChange w:id="4835" w:author="Author" w:date="2018-01-17T13:26:00Z">
                      <w:rPr>
                        <w:rStyle w:val="SAPUserEntry"/>
                        <w:highlight w:val="red"/>
                      </w:rPr>
                    </w:rPrChange>
                  </w:rPr>
                  <w:delText>U</w:delText>
                </w:r>
              </w:del>
            </w:ins>
            <w:ins w:id="4836" w:author="Author" w:date="2018-01-17T13:26:00Z">
              <w:r w:rsidR="00AB4FFB" w:rsidRPr="00AB4FFB">
                <w:rPr>
                  <w:rStyle w:val="SAPUserEntry"/>
                  <w:rPrChange w:id="4837" w:author="Author" w:date="2018-01-17T13:26:00Z">
                    <w:rPr>
                      <w:rStyle w:val="SAPUserEntry"/>
                      <w:highlight w:val="red"/>
                    </w:rPr>
                  </w:rPrChange>
                </w:rPr>
                <w:t>CN</w:t>
              </w:r>
            </w:ins>
            <w:ins w:id="4838" w:author="Author" w:date="2018-01-17T12:12:00Z">
              <w:del w:id="4839" w:author="Author" w:date="2018-01-17T13:26:00Z">
                <w:r w:rsidRPr="00AB4FFB" w:rsidDel="00AB4FFB">
                  <w:rPr>
                    <w:rStyle w:val="SAPUserEntry"/>
                    <w:rPrChange w:id="4840" w:author="Author" w:date="2018-01-17T13:26:00Z">
                      <w:rPr>
                        <w:rStyle w:val="SAPUserEntry"/>
                        <w:highlight w:val="red"/>
                      </w:rPr>
                    </w:rPrChange>
                  </w:rPr>
                  <w:delText>S</w:delText>
                </w:r>
              </w:del>
              <w:r w:rsidRPr="00AB4FFB">
                <w:rPr>
                  <w:rStyle w:val="SAPUserEntry"/>
                  <w:rPrChange w:id="4841" w:author="Author" w:date="2018-01-17T13:26:00Z">
                    <w:rPr>
                      <w:rStyle w:val="SAPUserEntry"/>
                      <w:highlight w:val="red"/>
                    </w:rPr>
                  </w:rPrChange>
                </w:rPr>
                <w:t xml:space="preserve"> – Monthly Salar</w:t>
              </w:r>
              <w:del w:id="4842" w:author="Author" w:date="2018-03-01T11:57:00Z">
                <w:r w:rsidRPr="00AB4FFB" w:rsidDel="00776608">
                  <w:rPr>
                    <w:rStyle w:val="SAPUserEntry"/>
                    <w:rPrChange w:id="4843" w:author="Author" w:date="2018-01-17T13:26:00Z">
                      <w:rPr>
                        <w:rStyle w:val="SAPUserEntry"/>
                        <w:highlight w:val="red"/>
                      </w:rPr>
                    </w:rPrChange>
                  </w:rPr>
                  <w:delText>a</w:delText>
                </w:r>
              </w:del>
              <w:r w:rsidRPr="00AB4FFB">
                <w:rPr>
                  <w:rStyle w:val="SAPUserEntry"/>
                  <w:rPrChange w:id="4844" w:author="Author" w:date="2018-01-17T13:26:00Z">
                    <w:rPr>
                      <w:rStyle w:val="SAPUserEntry"/>
                      <w:highlight w:val="red"/>
                    </w:rPr>
                  </w:rPrChange>
                </w:rPr>
                <w:t>y (100</w:t>
              </w:r>
            </w:ins>
            <w:ins w:id="4845" w:author="Author" w:date="2018-01-17T13:26:00Z">
              <w:r w:rsidR="00AB4FFB" w:rsidRPr="00AB4FFB">
                <w:rPr>
                  <w:rStyle w:val="SAPUserEntry"/>
                  <w:rPrChange w:id="4846" w:author="Author" w:date="2018-01-17T13:26:00Z">
                    <w:rPr>
                      <w:rStyle w:val="SAPUserEntry"/>
                      <w:highlight w:val="red"/>
                    </w:rPr>
                  </w:rPrChange>
                </w:rPr>
                <w:t>0CN</w:t>
              </w:r>
            </w:ins>
            <w:ins w:id="4847" w:author="Author" w:date="2018-01-17T12:12:00Z">
              <w:del w:id="4848" w:author="Author" w:date="2018-01-17T13:26:00Z">
                <w:r w:rsidRPr="00AB4FFB" w:rsidDel="00AB4FFB">
                  <w:rPr>
                    <w:rStyle w:val="SAPUserEntry"/>
                    <w:rPrChange w:id="4849" w:author="Author" w:date="2018-01-17T13:26:00Z">
                      <w:rPr>
                        <w:rStyle w:val="SAPUserEntry"/>
                        <w:highlight w:val="red"/>
                      </w:rPr>
                    </w:rPrChange>
                  </w:rPr>
                  <w:delText>2US</w:delText>
                </w:r>
              </w:del>
              <w:r w:rsidRPr="00AB4FFB">
                <w:rPr>
                  <w:rStyle w:val="SAPUserEntry"/>
                  <w:rPrChange w:id="4850" w:author="Author" w:date="2018-01-17T13:26: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604524D7" w14:textId="77777777" w:rsidR="00F33027" w:rsidRDefault="00F33027" w:rsidP="006C4FB5">
            <w:pPr>
              <w:rPr>
                <w:ins w:id="4851" w:author="Author" w:date="2018-01-17T12:12:00Z"/>
                <w:rStyle w:val="SAPScreenElement"/>
              </w:rPr>
            </w:pPr>
          </w:p>
        </w:tc>
      </w:tr>
      <w:tr w:rsidR="007055F5" w:rsidRPr="00AF5AE4" w14:paraId="4FB9A351" w14:textId="77777777" w:rsidTr="006C4FB5">
        <w:trPr>
          <w:trHeight w:val="360"/>
          <w:ins w:id="4852"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2C29A19A" w14:textId="77777777" w:rsidR="007055F5" w:rsidRDefault="007055F5" w:rsidP="007055F5">
            <w:pPr>
              <w:rPr>
                <w:ins w:id="4853" w:author="Author" w:date="2018-01-17T12:12:00Z"/>
                <w:rStyle w:val="SAPScreenElement"/>
              </w:rPr>
            </w:pPr>
            <w:ins w:id="4854" w:author="Author" w:date="2018-01-17T12:12: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54294E9C" w14:textId="120D6F0A" w:rsidR="007055F5" w:rsidRPr="00273716" w:rsidRDefault="007055F5" w:rsidP="007055F5">
            <w:pPr>
              <w:rPr>
                <w:ins w:id="4855" w:author="Author" w:date="2018-01-17T12:12:00Z"/>
                <w:rStyle w:val="SAPScreenElement"/>
              </w:rPr>
            </w:pPr>
            <w:ins w:id="4856" w:author="Author" w:date="2018-02-26T11:27:00Z">
              <w:r w:rsidRPr="00CB306D">
                <w:t xml:space="preserve">You may use the </w:t>
              </w:r>
              <w:r w:rsidRPr="00CB306D">
                <w:rPr>
                  <w:noProof/>
                  <w:lang w:val="de-DE" w:eastAsia="de-DE"/>
                </w:rPr>
                <w:drawing>
                  <wp:inline distT="0" distB="0" distL="0" distR="0" wp14:anchorId="28699BD7" wp14:editId="768C4C56">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4857" w:author="Author" w:date="2018-02-20T11:33:00Z">
              <w:del w:id="4858" w:author="Author" w:date="2018-02-26T11:27:00Z">
                <w:r w:rsidRPr="00975134" w:rsidDel="009C2008">
                  <w:delText xml:space="preserve">You may use the </w:delText>
                </w:r>
                <w:r w:rsidDel="009C2008">
                  <w:rPr>
                    <w:noProof/>
                    <w:lang w:val="de-DE" w:eastAsia="de-DE"/>
                  </w:rPr>
                  <w:drawing>
                    <wp:inline distT="0" distB="0" distL="0" distR="0" wp14:anchorId="083EDCB2" wp14:editId="6EA5567A">
                      <wp:extent cx="228600" cy="2286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9C2008">
                  <w:delText xml:space="preserve"> </w:delText>
                </w:r>
                <w:r w:rsidRPr="00975134" w:rsidDel="009C2008">
                  <w:rPr>
                    <w:rStyle w:val="SAPScreenElement"/>
                  </w:rPr>
                  <w:delText>Change Calculator</w:delText>
                </w:r>
                <w:r w:rsidRPr="00975134" w:rsidDel="009C2008">
                  <w:delText xml:space="preserve"> to adapt the </w:delText>
                </w:r>
                <w:r w:rsidRPr="002E7A7B" w:rsidDel="009C2008">
                  <w:rPr>
                    <w:rStyle w:val="SAPScreenElement"/>
                    <w:highlight w:val="yellow"/>
                  </w:rPr>
                  <w:delText>Total Amount</w:delText>
                </w:r>
                <w:r w:rsidRPr="00975134" w:rsidDel="009C2008">
                  <w:delText xml:space="preserve"> by calculating with a </w:delText>
                </w:r>
                <w:r w:rsidRPr="002E7A7B" w:rsidDel="009C2008">
                  <w:rPr>
                    <w:strike/>
                    <w:highlight w:val="yellow"/>
                  </w:rPr>
                  <w:delText>higher/lower</w:delText>
                </w:r>
                <w:r w:rsidDel="009C2008">
                  <w:rPr>
                    <w:strike/>
                  </w:rPr>
                  <w:delText xml:space="preserve"> </w:delText>
                </w:r>
                <w:r w:rsidRPr="002E7A7B" w:rsidDel="009C2008">
                  <w:rPr>
                    <w:highlight w:val="yellow"/>
                  </w:rPr>
                  <w:delText>positive/negative</w:delText>
                </w:r>
                <w:r w:rsidRPr="00975134" w:rsidDel="009C2008">
                  <w:delText xml:space="preserve"> percentage or a </w:delText>
                </w:r>
                <w:r w:rsidRPr="002E7A7B" w:rsidDel="009C2008">
                  <w:rPr>
                    <w:strike/>
                    <w:highlight w:val="yellow"/>
                  </w:rPr>
                  <w:delText>higher/lower</w:delText>
                </w:r>
                <w:r w:rsidDel="009C2008">
                  <w:rPr>
                    <w:strike/>
                  </w:rPr>
                  <w:delText xml:space="preserve"> </w:delText>
                </w:r>
                <w:r w:rsidRPr="002E7A7B" w:rsidDel="009C2008">
                  <w:rPr>
                    <w:highlight w:val="yellow"/>
                  </w:rPr>
                  <w:delText>positive/negative</w:delText>
                </w:r>
                <w:r w:rsidRPr="00975134" w:rsidDel="009C2008">
                  <w:delText xml:space="preserve"> amount. Choose </w:delText>
                </w:r>
                <w:r w:rsidRPr="00975134" w:rsidDel="009C2008">
                  <w:rPr>
                    <w:rStyle w:val="SAPScreenElement"/>
                  </w:rPr>
                  <w:delText>Save</w:delText>
                </w:r>
                <w:r w:rsidRPr="00975134" w:rsidDel="009C2008">
                  <w:delText xml:space="preserve"> to save the </w:delText>
                </w:r>
                <w:r w:rsidRPr="002E7A7B" w:rsidDel="009C2008">
                  <w:rPr>
                    <w:highlight w:val="yellow"/>
                  </w:rPr>
                  <w:delText>new</w:delText>
                </w:r>
                <w:r w:rsidDel="009C2008">
                  <w:delText xml:space="preserve"> </w:delText>
                </w:r>
                <w:r w:rsidRPr="00975134" w:rsidDel="009C2008">
                  <w:delText>amount.</w:delText>
                </w:r>
              </w:del>
            </w:ins>
            <w:ins w:id="4859" w:author="Author" w:date="2018-01-30T11:37:00Z">
              <w:del w:id="4860" w:author="Author" w:date="2018-02-26T11:27:00Z">
                <w:r w:rsidRPr="00975134" w:rsidDel="009C2008">
                  <w:delText xml:space="preserve">You may use the </w:delText>
                </w:r>
                <w:r w:rsidDel="009C2008">
                  <w:rPr>
                    <w:noProof/>
                    <w:lang w:val="de-DE" w:eastAsia="de-DE"/>
                  </w:rPr>
                  <w:drawing>
                    <wp:inline distT="0" distB="0" distL="0" distR="0" wp14:anchorId="26AA2466" wp14:editId="6843261C">
                      <wp:extent cx="228600" cy="228600"/>
                      <wp:effectExtent l="0" t="0" r="0" b="0"/>
                      <wp:docPr id="278"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9C2008">
                  <w:delText xml:space="preserve"> </w:delText>
                </w:r>
                <w:r w:rsidRPr="00975134" w:rsidDel="009C2008">
                  <w:rPr>
                    <w:rStyle w:val="SAPScreenElement"/>
                  </w:rPr>
                  <w:delText>Change Calculator</w:delText>
                </w:r>
                <w:r w:rsidRPr="00975134" w:rsidDel="009C2008">
                  <w:delText xml:space="preserve"> to adapt the amount by calculating with a higher/lower percentage or a higher/lower amount. Choose </w:delText>
                </w:r>
                <w:r w:rsidRPr="00975134" w:rsidDel="009C2008">
                  <w:rPr>
                    <w:rStyle w:val="SAPScreenElement"/>
                  </w:rPr>
                  <w:delText>Save</w:delText>
                </w:r>
                <w:r w:rsidRPr="00975134" w:rsidDel="009C2008">
                  <w:delText xml:space="preserve"> to save the amount.</w:delText>
                </w:r>
              </w:del>
            </w:ins>
          </w:p>
        </w:tc>
      </w:tr>
      <w:tr w:rsidR="0079202A" w:rsidRPr="00AF5AE4" w14:paraId="597F090D" w14:textId="77777777" w:rsidTr="006C4FB5">
        <w:trPr>
          <w:trHeight w:val="360"/>
          <w:ins w:id="4861"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1FBB42CE" w14:textId="3921D5F2" w:rsidR="0079202A" w:rsidRPr="0049257E" w:rsidRDefault="0079202A" w:rsidP="0079202A">
            <w:pPr>
              <w:rPr>
                <w:ins w:id="4862" w:author="Author" w:date="2018-01-17T12:12:00Z"/>
                <w:rStyle w:val="SAPScreenElement"/>
              </w:rPr>
            </w:pPr>
            <w:ins w:id="4863" w:author="Author" w:date="2018-01-17T12:12:00Z">
              <w:r w:rsidRPr="0049257E">
                <w:rPr>
                  <w:rStyle w:val="SAPScreenElement"/>
                </w:rPr>
                <w:t>Currency:</w:t>
              </w:r>
              <w:r w:rsidRPr="0049257E">
                <w:t xml:space="preserve"> leave as is,</w:t>
              </w:r>
              <w:r w:rsidRPr="0049257E">
                <w:rPr>
                  <w:rStyle w:val="SAPScreenElement"/>
                </w:rPr>
                <w:t xml:space="preserve"> </w:t>
              </w:r>
              <w:del w:id="4864" w:author="Author" w:date="2018-01-17T13:26:00Z">
                <w:r w:rsidRPr="00F33027" w:rsidDel="00AB4FFB">
                  <w:rPr>
                    <w:rStyle w:val="SAPUserEntry"/>
                    <w:highlight w:val="red"/>
                    <w:rPrChange w:id="4865" w:author="Author" w:date="2018-01-17T12:13:00Z">
                      <w:rPr>
                        <w:rStyle w:val="SAPUserEntry"/>
                      </w:rPr>
                    </w:rPrChange>
                  </w:rPr>
                  <w:delText>EUR</w:delText>
                </w:r>
              </w:del>
            </w:ins>
            <w:ins w:id="4866" w:author="Author" w:date="2018-01-17T13:26:00Z">
              <w:r>
                <w:rPr>
                  <w:rStyle w:val="SAPUserEntry"/>
                </w:rPr>
                <w:t>CNY</w:t>
              </w:r>
            </w:ins>
          </w:p>
        </w:tc>
        <w:tc>
          <w:tcPr>
            <w:tcW w:w="4472" w:type="dxa"/>
            <w:tcBorders>
              <w:top w:val="single" w:sz="8" w:space="0" w:color="999999"/>
              <w:left w:val="single" w:sz="8" w:space="0" w:color="999999"/>
              <w:bottom w:val="single" w:sz="8" w:space="0" w:color="999999"/>
              <w:right w:val="single" w:sz="8" w:space="0" w:color="999999"/>
            </w:tcBorders>
          </w:tcPr>
          <w:p w14:paraId="6DFE8D49" w14:textId="77777777" w:rsidR="0079202A" w:rsidRPr="0049257E" w:rsidRDefault="0079202A" w:rsidP="0079202A">
            <w:pPr>
              <w:rPr>
                <w:ins w:id="4867" w:author="Author" w:date="2018-01-17T12:12:00Z"/>
                <w:rStyle w:val="SAPScreenElement"/>
              </w:rPr>
            </w:pPr>
          </w:p>
        </w:tc>
      </w:tr>
      <w:tr w:rsidR="0079202A" w:rsidRPr="00AF5AE4" w14:paraId="4E0A65D9" w14:textId="77777777" w:rsidTr="006C4FB5">
        <w:trPr>
          <w:trHeight w:val="360"/>
          <w:ins w:id="4868"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798B2856" w14:textId="0E125AC6" w:rsidR="0079202A" w:rsidRPr="0049257E" w:rsidRDefault="0079202A" w:rsidP="0079202A">
            <w:pPr>
              <w:rPr>
                <w:ins w:id="4869" w:author="Author" w:date="2018-01-17T12:12:00Z"/>
                <w:rStyle w:val="SAPScreenElement"/>
                <w:rFonts w:ascii="Courier New" w:hAnsi="Courier New"/>
                <w:b/>
                <w:color w:val="45157E"/>
              </w:rPr>
            </w:pPr>
            <w:ins w:id="4870" w:author="Author" w:date="2018-01-17T12:12: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r w:rsidRPr="0049257E">
                <w:t xml:space="preserve"> leave as is</w:t>
              </w:r>
              <w:r w:rsidRPr="00AB4FFB">
                <w:t>,</w:t>
              </w:r>
              <w:r w:rsidRPr="00AB4FFB">
                <w:rPr>
                  <w:rStyle w:val="SAPScreenElement"/>
                </w:rPr>
                <w:t xml:space="preserve"> </w:t>
              </w:r>
              <w:del w:id="4871" w:author="Author" w:date="2018-01-17T13:39:00Z">
                <w:r w:rsidRPr="00AB4FFB" w:rsidDel="005852B9">
                  <w:rPr>
                    <w:rStyle w:val="SAPUserEntry"/>
                    <w:rPrChange w:id="4872" w:author="Author" w:date="2018-01-17T13:27:00Z">
                      <w:rPr>
                        <w:rStyle w:val="SAPUserEntry"/>
                        <w:highlight w:val="red"/>
                      </w:rPr>
                    </w:rPrChange>
                  </w:rPr>
                  <w:delText>(</w:delText>
                </w:r>
              </w:del>
              <w:r w:rsidRPr="00AB4FFB">
                <w:rPr>
                  <w:rStyle w:val="SAPUserEntry"/>
                  <w:rPrChange w:id="4873" w:author="Author" w:date="2018-01-17T13:27: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6A976BAB" w14:textId="77777777" w:rsidR="0079202A" w:rsidRPr="0049257E" w:rsidRDefault="0079202A" w:rsidP="0079202A">
            <w:pPr>
              <w:rPr>
                <w:ins w:id="4874" w:author="Author" w:date="2018-01-17T12:12:00Z"/>
                <w:rStyle w:val="SAPScreenElement"/>
              </w:rPr>
            </w:pPr>
          </w:p>
        </w:tc>
      </w:tr>
      <w:tr w:rsidR="007055F5" w:rsidRPr="00AF5AE4" w14:paraId="03E90B5C" w14:textId="77777777" w:rsidTr="006C4FB5">
        <w:trPr>
          <w:trHeight w:val="360"/>
          <w:ins w:id="4875" w:author="Author" w:date="2018-01-17T12:12:00Z"/>
        </w:trPr>
        <w:tc>
          <w:tcPr>
            <w:tcW w:w="4472" w:type="dxa"/>
            <w:tcBorders>
              <w:top w:val="single" w:sz="8" w:space="0" w:color="999999"/>
              <w:left w:val="single" w:sz="8" w:space="0" w:color="999999"/>
              <w:bottom w:val="single" w:sz="8" w:space="0" w:color="999999"/>
              <w:right w:val="single" w:sz="8" w:space="0" w:color="999999"/>
            </w:tcBorders>
          </w:tcPr>
          <w:p w14:paraId="7FF210CB" w14:textId="0111A921" w:rsidR="007055F5" w:rsidRPr="0049257E" w:rsidRDefault="007055F5" w:rsidP="007055F5">
            <w:pPr>
              <w:rPr>
                <w:ins w:id="4876" w:author="Author" w:date="2018-01-17T12:12:00Z"/>
                <w:rStyle w:val="SAPScreenElement"/>
              </w:rPr>
            </w:pPr>
            <w:ins w:id="4877" w:author="Author" w:date="2018-01-17T12:12:00Z">
              <w:r w:rsidRPr="0049257E">
                <w:rPr>
                  <w:rStyle w:val="SAPScreenElement"/>
                </w:rPr>
                <w:t xml:space="preserve">new Pay Component: </w:t>
              </w:r>
              <w:r w:rsidRPr="0049257E">
                <w:t xml:space="preserve">for </w:t>
              </w:r>
              <w:r w:rsidRPr="00AB4FFB">
                <w:t xml:space="preserve">example </w:t>
              </w:r>
            </w:ins>
            <w:ins w:id="4878" w:author="Author" w:date="2018-01-17T12:13:00Z">
              <w:r w:rsidRPr="00AB4FFB">
                <w:rPr>
                  <w:rStyle w:val="SAPUserEntry"/>
                  <w:rPrChange w:id="4879" w:author="Author" w:date="2018-01-17T13:27:00Z">
                    <w:rPr>
                      <w:rStyle w:val="SAPUserEntry"/>
                      <w:highlight w:val="cyan"/>
                    </w:rPr>
                  </w:rPrChange>
                </w:rPr>
                <w:t>CN - Car Allowance (1100CN)</w:t>
              </w:r>
            </w:ins>
          </w:p>
        </w:tc>
        <w:tc>
          <w:tcPr>
            <w:tcW w:w="4472" w:type="dxa"/>
            <w:tcBorders>
              <w:top w:val="single" w:sz="8" w:space="0" w:color="999999"/>
              <w:left w:val="single" w:sz="8" w:space="0" w:color="999999"/>
              <w:bottom w:val="single" w:sz="8" w:space="0" w:color="999999"/>
              <w:right w:val="single" w:sz="8" w:space="0" w:color="999999"/>
            </w:tcBorders>
          </w:tcPr>
          <w:p w14:paraId="047B2938" w14:textId="599D0AF6" w:rsidR="007055F5" w:rsidRPr="0049257E" w:rsidRDefault="007055F5" w:rsidP="007055F5">
            <w:pPr>
              <w:rPr>
                <w:ins w:id="4880" w:author="Author" w:date="2018-01-17T12:12:00Z"/>
                <w:rStyle w:val="SAPScreenElement"/>
              </w:rPr>
            </w:pPr>
            <w:ins w:id="4881" w:author="Author" w:date="2018-02-26T11:27: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4882" w:author="Author" w:date="2018-02-20T11:34:00Z">
              <w:del w:id="4883" w:author="Author" w:date="2018-02-26T11:27:00Z">
                <w:r w:rsidRPr="0049257E" w:rsidDel="00683C1B">
                  <w:delText>If appropriate, add a new or adapt an existing</w:delText>
                </w:r>
                <w:r w:rsidRPr="0049257E" w:rsidDel="00683C1B">
                  <w:rPr>
                    <w:rStyle w:val="SAPScreenElement"/>
                  </w:rPr>
                  <w:delText xml:space="preserve"> Pay Component </w:delText>
                </w:r>
                <w:r w:rsidRPr="0049257E" w:rsidDel="00683C1B">
                  <w:delText>related to recurring payments</w:delText>
                </w:r>
                <w:r w:rsidRPr="002E7A7B" w:rsidDel="00683C1B">
                  <w:rPr>
                    <w:strike/>
                    <w:highlight w:val="yellow"/>
                  </w:rPr>
                  <w:delText>. In case you add this pay component, you may accept the suggested amount or enter a higher/lower one</w:delText>
                </w:r>
                <w:r w:rsidRPr="0049257E" w:rsidDel="00683C1B">
                  <w:delText>. In case</w:delText>
                </w:r>
                <w:r w:rsidDel="00683C1B">
                  <w:delText xml:space="preserve"> </w:delText>
                </w:r>
                <w:r w:rsidRPr="002E7A7B" w:rsidDel="00683C1B">
                  <w:rPr>
                    <w:highlight w:val="yellow"/>
                  </w:rPr>
                  <w:delText xml:space="preserve">a suggested amount </w:delText>
                </w:r>
                <w:r w:rsidRPr="002E7A7B" w:rsidDel="00683C1B">
                  <w:rPr>
                    <w:strike/>
                    <w:highlight w:val="yellow"/>
                  </w:rPr>
                  <w:delText>it already</w:delText>
                </w:r>
                <w:r w:rsidRPr="0049257E" w:rsidDel="00683C1B">
                  <w:delText xml:space="preserve"> </w:delText>
                </w:r>
                <w:r w:rsidRPr="002E7A7B" w:rsidDel="00683C1B">
                  <w:rPr>
                    <w:highlight w:val="yellow"/>
                  </w:rPr>
                  <w:delText>occurs</w:delText>
                </w:r>
                <w:r w:rsidRPr="0049257E" w:rsidDel="00683C1B">
                  <w:delText>, you may enter a higher/lower amount.</w:delText>
                </w:r>
              </w:del>
            </w:ins>
            <w:ins w:id="4884" w:author="Author" w:date="2018-01-17T12:12:00Z">
              <w:del w:id="4885" w:author="Author" w:date="2018-02-26T11:27:00Z">
                <w:r w:rsidRPr="0049257E" w:rsidDel="00683C1B">
                  <w:delText>If appropriate, add a new or adapt an existing</w:delText>
                </w:r>
                <w:r w:rsidRPr="0049257E" w:rsidDel="00683C1B">
                  <w:rPr>
                    <w:rStyle w:val="SAPScreenElement"/>
                  </w:rPr>
                  <w:delText xml:space="preserve"> Pay Component </w:delText>
                </w:r>
                <w:r w:rsidRPr="0049257E" w:rsidDel="00683C1B">
                  <w:delText>related to recurring payments. In case you add this pay component, you may accept the suggested amount or enter a higher/lower one. In case it already exists, you may enter a higher/lower amount.</w:delText>
                </w:r>
              </w:del>
            </w:ins>
          </w:p>
        </w:tc>
      </w:tr>
    </w:tbl>
    <w:p w14:paraId="11D7D802" w14:textId="77777777" w:rsidR="00F33027" w:rsidRPr="0070179D" w:rsidRDefault="00F33027" w:rsidP="00F33027">
      <w:pPr>
        <w:pStyle w:val="Heading3"/>
        <w:spacing w:before="240" w:after="120"/>
        <w:ind w:left="851" w:hanging="851"/>
        <w:rPr>
          <w:ins w:id="4886" w:author="Author" w:date="2018-01-17T12:12:00Z"/>
          <w:rPrChange w:id="4887" w:author="Author" w:date="2018-02-26T10:34:00Z">
            <w:rPr>
              <w:ins w:id="4888" w:author="Author" w:date="2018-01-17T12:12:00Z"/>
              <w:highlight w:val="yellow"/>
            </w:rPr>
          </w:rPrChange>
        </w:rPr>
      </w:pPr>
      <w:bookmarkStart w:id="4889" w:name="_Toc507407961"/>
      <w:ins w:id="4890" w:author="Author" w:date="2018-01-17T12:12:00Z">
        <w:r w:rsidRPr="0070179D">
          <w:rPr>
            <w:rPrChange w:id="4891" w:author="Author" w:date="2018-02-26T10:34:00Z">
              <w:rPr>
                <w:highlight w:val="yellow"/>
              </w:rPr>
            </w:rPrChange>
          </w:rPr>
          <w:t>Germany (DE)</w:t>
        </w:r>
        <w:bookmarkEnd w:id="4889"/>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E640F1" w:rsidRPr="00CF1425" w14:paraId="436D3C14" w14:textId="77777777" w:rsidTr="00865E4C">
        <w:trPr>
          <w:trHeight w:val="432"/>
          <w:tblHeader/>
          <w:ins w:id="4892" w:author="Author" w:date="2018-01-17T12:02: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242063EC" w14:textId="77777777" w:rsidR="00E640F1" w:rsidRPr="00CF1425" w:rsidRDefault="00E640F1" w:rsidP="00865E4C">
            <w:pPr>
              <w:pStyle w:val="SAPTableHeader"/>
              <w:rPr>
                <w:ins w:id="4893" w:author="Author" w:date="2018-01-17T12:02:00Z"/>
              </w:rPr>
            </w:pPr>
            <w:bookmarkStart w:id="4894" w:name="_Toc502299596"/>
            <w:bookmarkStart w:id="4895" w:name="_Toc502303771"/>
            <w:ins w:id="4896" w:author="Author" w:date="2018-01-17T12:02: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09A61481" w14:textId="77777777" w:rsidR="00E640F1" w:rsidRPr="00CF1425" w:rsidRDefault="00E640F1" w:rsidP="00865E4C">
            <w:pPr>
              <w:pStyle w:val="SAPTableHeader"/>
              <w:rPr>
                <w:ins w:id="4897" w:author="Author" w:date="2018-01-17T12:02:00Z"/>
              </w:rPr>
            </w:pPr>
            <w:ins w:id="4898" w:author="Author" w:date="2018-01-17T12:02:00Z">
              <w:r w:rsidRPr="00CF1425">
                <w:t>Additional Information</w:t>
              </w:r>
            </w:ins>
          </w:p>
        </w:tc>
      </w:tr>
      <w:tr w:rsidR="00E640F1" w:rsidRPr="00AF5AE4" w14:paraId="3EF8B54D" w14:textId="77777777" w:rsidTr="00865E4C">
        <w:trPr>
          <w:trHeight w:val="360"/>
          <w:ins w:id="4899"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50A6B357" w14:textId="688E640E" w:rsidR="00E640F1" w:rsidRPr="0049257E" w:rsidRDefault="00E640F1" w:rsidP="00865E4C">
            <w:pPr>
              <w:rPr>
                <w:ins w:id="4900" w:author="Author" w:date="2018-01-17T12:02:00Z"/>
                <w:rStyle w:val="SAPScreenElement"/>
                <w:rFonts w:ascii="BentonSans Book" w:hAnsi="BentonSans Book"/>
                <w:color w:val="auto"/>
              </w:rPr>
            </w:pPr>
            <w:commentRangeStart w:id="4901"/>
            <w:ins w:id="4902" w:author="Author" w:date="2018-01-17T12:02:00Z">
              <w:r>
                <w:rPr>
                  <w:rStyle w:val="SAPScreenElement"/>
                </w:rPr>
                <w:t>Pay Group</w:t>
              </w:r>
              <w:r w:rsidRPr="007C1761">
                <w:rPr>
                  <w:rStyle w:val="SAPScreenElement"/>
                </w:rPr>
                <w:t xml:space="preserve">: </w:t>
              </w:r>
            </w:ins>
            <w:ins w:id="4903" w:author="Author" w:date="2018-01-17T13:30:00Z">
              <w:r w:rsidR="00AB4FFB">
                <w:rPr>
                  <w:rStyle w:val="SAPUserEntry"/>
                </w:rPr>
                <w:t>DE</w:t>
              </w:r>
              <w:r w:rsidR="00AB4FFB" w:rsidRPr="0049257E">
                <w:rPr>
                  <w:rStyle w:val="SAPUserEntry"/>
                </w:rPr>
                <w:t xml:space="preserve"> – Monthly (</w:t>
              </w:r>
              <w:r w:rsidR="00AB4FFB">
                <w:rPr>
                  <w:rStyle w:val="SAPUserEntry"/>
                </w:rPr>
                <w:t>D1</w:t>
              </w:r>
              <w:r w:rsidR="00AB4FFB" w:rsidRPr="0049257E">
                <w:rPr>
                  <w:rStyle w:val="SAPUserEntry"/>
                </w:rPr>
                <w:t>)</w:t>
              </w:r>
            </w:ins>
            <w:ins w:id="4904" w:author="Author" w:date="2018-01-17T12:02:00Z">
              <w:del w:id="4905" w:author="Author" w:date="2018-01-17T13:30:00Z">
                <w:r w:rsidRPr="00E640F1" w:rsidDel="00AB4FFB">
                  <w:rPr>
                    <w:rStyle w:val="SAPUserEntry"/>
                    <w:highlight w:val="red"/>
                    <w:rPrChange w:id="4906" w:author="Author" w:date="2018-01-17T12:02:00Z">
                      <w:rPr>
                        <w:rStyle w:val="SAPUserEntry"/>
                      </w:rPr>
                    </w:rPrChange>
                  </w:rPr>
                  <w:delText>field not avail. in DE ??</w:delText>
                </w:r>
              </w:del>
            </w:ins>
          </w:p>
        </w:tc>
        <w:tc>
          <w:tcPr>
            <w:tcW w:w="4472" w:type="dxa"/>
            <w:tcBorders>
              <w:top w:val="single" w:sz="8" w:space="0" w:color="999999"/>
              <w:left w:val="single" w:sz="8" w:space="0" w:color="999999"/>
              <w:bottom w:val="single" w:sz="8" w:space="0" w:color="999999"/>
              <w:right w:val="single" w:sz="8" w:space="0" w:color="999999"/>
            </w:tcBorders>
          </w:tcPr>
          <w:p w14:paraId="263AF5E9" w14:textId="77777777" w:rsidR="00E640F1" w:rsidRDefault="00E640F1" w:rsidP="00865E4C">
            <w:pPr>
              <w:rPr>
                <w:ins w:id="4907" w:author="Author" w:date="2018-01-17T12:02:00Z"/>
                <w:rStyle w:val="SAPScreenElement"/>
              </w:rPr>
            </w:pPr>
          </w:p>
        </w:tc>
      </w:tr>
      <w:tr w:rsidR="00E640F1" w:rsidRPr="00B30648" w14:paraId="38224B3A" w14:textId="77777777" w:rsidTr="00865E4C">
        <w:trPr>
          <w:trHeight w:val="360"/>
          <w:ins w:id="4908"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665013A7" w14:textId="5E9B1DE3" w:rsidR="00E640F1" w:rsidRPr="00B447A8" w:rsidRDefault="00E640F1" w:rsidP="00865E4C">
            <w:pPr>
              <w:rPr>
                <w:ins w:id="4909" w:author="Author" w:date="2018-01-17T12:02:00Z"/>
                <w:rStyle w:val="SAPScreenElement"/>
                <w:lang w:val="fr-FR"/>
                <w:rPrChange w:id="4910" w:author="Author" w:date="2018-03-05T06:47:00Z">
                  <w:rPr>
                    <w:ins w:id="4911" w:author="Author" w:date="2018-01-17T12:02:00Z"/>
                    <w:rStyle w:val="SAPScreenElement"/>
                  </w:rPr>
                </w:rPrChange>
              </w:rPr>
            </w:pPr>
            <w:ins w:id="4912" w:author="Author" w:date="2018-01-17T12:02:00Z">
              <w:r w:rsidRPr="00B447A8">
                <w:rPr>
                  <w:rStyle w:val="SAPScreenElement"/>
                  <w:lang w:val="fr-FR"/>
                  <w:rPrChange w:id="4913" w:author="Author" w:date="2018-03-05T06:47:00Z">
                    <w:rPr>
                      <w:rStyle w:val="SAPScreenElement"/>
                    </w:rPr>
                  </w:rPrChange>
                </w:rPr>
                <w:t xml:space="preserve">Pay Component: </w:t>
              </w:r>
              <w:del w:id="4914" w:author="Author" w:date="2018-01-17T13:30:00Z">
                <w:r w:rsidRPr="00B447A8" w:rsidDel="00AB4FFB">
                  <w:rPr>
                    <w:rStyle w:val="SAPUserEntry"/>
                    <w:lang w:val="fr-FR"/>
                    <w:rPrChange w:id="4915" w:author="Author" w:date="2018-03-05T06:47:00Z">
                      <w:rPr>
                        <w:rStyle w:val="SAPUserEntry"/>
                        <w:highlight w:val="red"/>
                      </w:rPr>
                    </w:rPrChange>
                  </w:rPr>
                  <w:delText>US</w:delText>
                </w:r>
              </w:del>
            </w:ins>
            <w:ins w:id="4916" w:author="Author" w:date="2018-01-17T13:30:00Z">
              <w:r w:rsidR="00AB4FFB" w:rsidRPr="00B447A8">
                <w:rPr>
                  <w:rStyle w:val="SAPUserEntry"/>
                  <w:lang w:val="fr-FR"/>
                  <w:rPrChange w:id="4917" w:author="Author" w:date="2018-03-05T06:47:00Z">
                    <w:rPr>
                      <w:rStyle w:val="SAPUserEntry"/>
                      <w:highlight w:val="red"/>
                    </w:rPr>
                  </w:rPrChange>
                </w:rPr>
                <w:t>DE</w:t>
              </w:r>
            </w:ins>
            <w:ins w:id="4918" w:author="Author" w:date="2018-01-17T12:02:00Z">
              <w:r w:rsidRPr="00B447A8">
                <w:rPr>
                  <w:rStyle w:val="SAPUserEntry"/>
                  <w:lang w:val="fr-FR"/>
                  <w:rPrChange w:id="4919" w:author="Author" w:date="2018-03-05T06:47:00Z">
                    <w:rPr>
                      <w:rStyle w:val="SAPUserEntry"/>
                      <w:highlight w:val="red"/>
                    </w:rPr>
                  </w:rPrChange>
                </w:rPr>
                <w:t xml:space="preserve"> – </w:t>
              </w:r>
            </w:ins>
            <w:ins w:id="4920" w:author="Author" w:date="2018-01-17T13:30:00Z">
              <w:r w:rsidR="00AB4FFB" w:rsidRPr="00B447A8">
                <w:rPr>
                  <w:rStyle w:val="SAPUserEntry"/>
                  <w:lang w:val="fr-FR"/>
                  <w:rPrChange w:id="4921" w:author="Author" w:date="2018-03-05T06:47:00Z">
                    <w:rPr>
                      <w:rStyle w:val="SAPUserEntry"/>
                      <w:highlight w:val="red"/>
                    </w:rPr>
                  </w:rPrChange>
                </w:rPr>
                <w:t>Standard</w:t>
              </w:r>
            </w:ins>
            <w:ins w:id="4922" w:author="Author" w:date="2018-01-17T12:02:00Z">
              <w:del w:id="4923" w:author="Author" w:date="2018-01-17T13:30:00Z">
                <w:r w:rsidRPr="00B447A8" w:rsidDel="00AB4FFB">
                  <w:rPr>
                    <w:rStyle w:val="SAPUserEntry"/>
                    <w:lang w:val="fr-FR"/>
                    <w:rPrChange w:id="4924" w:author="Author" w:date="2018-03-05T06:47:00Z">
                      <w:rPr>
                        <w:rStyle w:val="SAPUserEntry"/>
                        <w:highlight w:val="red"/>
                      </w:rPr>
                    </w:rPrChange>
                  </w:rPr>
                  <w:delText>Monthly</w:delText>
                </w:r>
              </w:del>
              <w:r w:rsidRPr="00B447A8">
                <w:rPr>
                  <w:rStyle w:val="SAPUserEntry"/>
                  <w:lang w:val="fr-FR"/>
                  <w:rPrChange w:id="4925" w:author="Author" w:date="2018-03-05T06:47:00Z">
                    <w:rPr>
                      <w:rStyle w:val="SAPUserEntry"/>
                      <w:highlight w:val="red"/>
                    </w:rPr>
                  </w:rPrChange>
                </w:rPr>
                <w:t xml:space="preserve"> Salar</w:t>
              </w:r>
              <w:del w:id="4926" w:author="Author" w:date="2018-03-01T11:55:00Z">
                <w:r w:rsidRPr="00B447A8" w:rsidDel="00776608">
                  <w:rPr>
                    <w:rStyle w:val="SAPUserEntry"/>
                    <w:lang w:val="fr-FR"/>
                    <w:rPrChange w:id="4927" w:author="Author" w:date="2018-03-05T06:47:00Z">
                      <w:rPr>
                        <w:rStyle w:val="SAPUserEntry"/>
                        <w:highlight w:val="red"/>
                      </w:rPr>
                    </w:rPrChange>
                  </w:rPr>
                  <w:delText>a</w:delText>
                </w:r>
              </w:del>
              <w:r w:rsidRPr="00B447A8">
                <w:rPr>
                  <w:rStyle w:val="SAPUserEntry"/>
                  <w:lang w:val="fr-FR"/>
                  <w:rPrChange w:id="4928" w:author="Author" w:date="2018-03-05T06:47:00Z">
                    <w:rPr>
                      <w:rStyle w:val="SAPUserEntry"/>
                      <w:highlight w:val="red"/>
                    </w:rPr>
                  </w:rPrChange>
                </w:rPr>
                <w:t>y (1</w:t>
              </w:r>
            </w:ins>
            <w:ins w:id="4929" w:author="Author" w:date="2018-01-17T13:30:00Z">
              <w:r w:rsidR="00AB4FFB" w:rsidRPr="00B447A8">
                <w:rPr>
                  <w:rStyle w:val="SAPUserEntry"/>
                  <w:lang w:val="fr-FR"/>
                  <w:rPrChange w:id="4930" w:author="Author" w:date="2018-03-05T06:47:00Z">
                    <w:rPr>
                      <w:rStyle w:val="SAPUserEntry"/>
                      <w:highlight w:val="red"/>
                    </w:rPr>
                  </w:rPrChange>
                </w:rPr>
                <w:t>100DE</w:t>
              </w:r>
            </w:ins>
            <w:ins w:id="4931" w:author="Author" w:date="2018-01-17T12:02:00Z">
              <w:del w:id="4932" w:author="Author" w:date="2018-01-17T13:30:00Z">
                <w:r w:rsidRPr="00B447A8" w:rsidDel="00AB4FFB">
                  <w:rPr>
                    <w:rStyle w:val="SAPUserEntry"/>
                    <w:lang w:val="fr-FR"/>
                    <w:rPrChange w:id="4933" w:author="Author" w:date="2018-03-05T06:47:00Z">
                      <w:rPr>
                        <w:rStyle w:val="SAPUserEntry"/>
                        <w:highlight w:val="red"/>
                      </w:rPr>
                    </w:rPrChange>
                  </w:rPr>
                  <w:delText>002US</w:delText>
                </w:r>
              </w:del>
              <w:r w:rsidRPr="00B447A8">
                <w:rPr>
                  <w:rStyle w:val="SAPUserEntry"/>
                  <w:lang w:val="fr-FR"/>
                  <w:rPrChange w:id="4934" w:author="Author" w:date="2018-03-05T06:47:00Z">
                    <w:rPr>
                      <w:rStyle w:val="SAPUserEntry"/>
                      <w:highlight w:val="red"/>
                    </w:rPr>
                  </w:rPrChange>
                </w:rPr>
                <w:t>)</w:t>
              </w:r>
            </w:ins>
            <w:commentRangeEnd w:id="4901"/>
            <w:r w:rsidR="00776608">
              <w:rPr>
                <w:rStyle w:val="CommentReference"/>
              </w:rPr>
              <w:commentReference w:id="4901"/>
            </w:r>
          </w:p>
        </w:tc>
        <w:tc>
          <w:tcPr>
            <w:tcW w:w="4472" w:type="dxa"/>
            <w:tcBorders>
              <w:top w:val="single" w:sz="8" w:space="0" w:color="999999"/>
              <w:left w:val="single" w:sz="8" w:space="0" w:color="999999"/>
              <w:bottom w:val="single" w:sz="8" w:space="0" w:color="999999"/>
              <w:right w:val="single" w:sz="8" w:space="0" w:color="999999"/>
            </w:tcBorders>
          </w:tcPr>
          <w:p w14:paraId="290ECEDA" w14:textId="77777777" w:rsidR="00E640F1" w:rsidRPr="00B447A8" w:rsidRDefault="00E640F1" w:rsidP="00865E4C">
            <w:pPr>
              <w:rPr>
                <w:ins w:id="4935" w:author="Author" w:date="2018-01-17T12:02:00Z"/>
                <w:rStyle w:val="SAPScreenElement"/>
                <w:lang w:val="fr-FR"/>
                <w:rPrChange w:id="4936" w:author="Author" w:date="2018-03-05T06:47:00Z">
                  <w:rPr>
                    <w:ins w:id="4937" w:author="Author" w:date="2018-01-17T12:02:00Z"/>
                    <w:rStyle w:val="SAPScreenElement"/>
                  </w:rPr>
                </w:rPrChange>
              </w:rPr>
            </w:pPr>
          </w:p>
        </w:tc>
      </w:tr>
      <w:tr w:rsidR="007055F5" w:rsidRPr="00AF5AE4" w14:paraId="027CEFFF" w14:textId="77777777" w:rsidTr="00865E4C">
        <w:trPr>
          <w:trHeight w:val="360"/>
          <w:ins w:id="4938"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16ACB53B" w14:textId="77777777" w:rsidR="007055F5" w:rsidRDefault="007055F5" w:rsidP="007055F5">
            <w:pPr>
              <w:rPr>
                <w:ins w:id="4939" w:author="Author" w:date="2018-01-17T12:02:00Z"/>
                <w:rStyle w:val="SAPScreenElement"/>
              </w:rPr>
            </w:pPr>
            <w:ins w:id="4940" w:author="Author" w:date="2018-01-17T12:02: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7AB16502" w14:textId="215C4FCA" w:rsidR="007055F5" w:rsidRPr="00273716" w:rsidRDefault="007055F5" w:rsidP="007055F5">
            <w:pPr>
              <w:rPr>
                <w:ins w:id="4941" w:author="Author" w:date="2018-01-17T12:02:00Z"/>
                <w:rStyle w:val="SAPScreenElement"/>
              </w:rPr>
            </w:pPr>
            <w:ins w:id="4942" w:author="Author" w:date="2018-02-26T11:27:00Z">
              <w:r w:rsidRPr="00CB306D">
                <w:t xml:space="preserve">You may use the </w:t>
              </w:r>
              <w:r w:rsidRPr="00CB306D">
                <w:rPr>
                  <w:noProof/>
                  <w:lang w:val="de-DE" w:eastAsia="de-DE"/>
                </w:rPr>
                <w:drawing>
                  <wp:inline distT="0" distB="0" distL="0" distR="0" wp14:anchorId="6D6DCC3A" wp14:editId="2840B0BA">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4943" w:author="Author" w:date="2018-02-20T11:37:00Z">
              <w:del w:id="4944" w:author="Author" w:date="2018-02-26T11:27:00Z">
                <w:r w:rsidRPr="00975134" w:rsidDel="00A1176A">
                  <w:delText xml:space="preserve">You may use the </w:delText>
                </w:r>
                <w:r w:rsidDel="00A1176A">
                  <w:rPr>
                    <w:noProof/>
                    <w:lang w:val="de-DE" w:eastAsia="de-DE"/>
                  </w:rPr>
                  <w:drawing>
                    <wp:inline distT="0" distB="0" distL="0" distR="0" wp14:anchorId="38132B13" wp14:editId="526842C1">
                      <wp:extent cx="228600" cy="22860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A1176A">
                  <w:delText xml:space="preserve"> </w:delText>
                </w:r>
                <w:r w:rsidRPr="00975134" w:rsidDel="00A1176A">
                  <w:rPr>
                    <w:rStyle w:val="SAPScreenElement"/>
                  </w:rPr>
                  <w:delText>Change Calculator</w:delText>
                </w:r>
                <w:r w:rsidRPr="00975134" w:rsidDel="00A1176A">
                  <w:delText xml:space="preserve"> to adapt the </w:delText>
                </w:r>
                <w:r w:rsidRPr="002E7A7B" w:rsidDel="00A1176A">
                  <w:rPr>
                    <w:rStyle w:val="SAPScreenElement"/>
                    <w:highlight w:val="yellow"/>
                  </w:rPr>
                  <w:delText>Total Amount</w:delText>
                </w:r>
                <w:r w:rsidRPr="00975134" w:rsidDel="00A1176A">
                  <w:delText xml:space="preserve"> by calculating with a </w:delText>
                </w:r>
                <w:r w:rsidRPr="002E7A7B" w:rsidDel="00A1176A">
                  <w:rPr>
                    <w:strike/>
                    <w:highlight w:val="yellow"/>
                  </w:rPr>
                  <w:delText>higher/lower</w:delText>
                </w:r>
                <w:r w:rsidDel="00A1176A">
                  <w:rPr>
                    <w:strike/>
                  </w:rPr>
                  <w:delText xml:space="preserve"> </w:delText>
                </w:r>
                <w:r w:rsidRPr="002E7A7B" w:rsidDel="00A1176A">
                  <w:rPr>
                    <w:highlight w:val="yellow"/>
                  </w:rPr>
                  <w:delText>positive/negative</w:delText>
                </w:r>
                <w:r w:rsidRPr="00975134" w:rsidDel="00A1176A">
                  <w:delText xml:space="preserve"> percentage or a </w:delText>
                </w:r>
                <w:r w:rsidRPr="002E7A7B" w:rsidDel="00A1176A">
                  <w:rPr>
                    <w:strike/>
                    <w:highlight w:val="yellow"/>
                  </w:rPr>
                  <w:delText>higher/lower</w:delText>
                </w:r>
                <w:r w:rsidDel="00A1176A">
                  <w:rPr>
                    <w:strike/>
                  </w:rPr>
                  <w:delText xml:space="preserve"> </w:delText>
                </w:r>
                <w:r w:rsidRPr="002E7A7B" w:rsidDel="00A1176A">
                  <w:rPr>
                    <w:highlight w:val="yellow"/>
                  </w:rPr>
                  <w:delText>positive/negative</w:delText>
                </w:r>
                <w:r w:rsidRPr="00975134" w:rsidDel="00A1176A">
                  <w:delText xml:space="preserve"> amount. Choose </w:delText>
                </w:r>
                <w:r w:rsidRPr="00975134" w:rsidDel="00A1176A">
                  <w:rPr>
                    <w:rStyle w:val="SAPScreenElement"/>
                  </w:rPr>
                  <w:delText>Save</w:delText>
                </w:r>
                <w:r w:rsidRPr="00975134" w:rsidDel="00A1176A">
                  <w:delText xml:space="preserve"> to save the </w:delText>
                </w:r>
                <w:r w:rsidRPr="002E7A7B" w:rsidDel="00A1176A">
                  <w:rPr>
                    <w:highlight w:val="yellow"/>
                  </w:rPr>
                  <w:delText>new</w:delText>
                </w:r>
                <w:r w:rsidDel="00A1176A">
                  <w:delText xml:space="preserve"> </w:delText>
                </w:r>
                <w:r w:rsidRPr="00975134" w:rsidDel="00A1176A">
                  <w:delText>amount.</w:delText>
                </w:r>
              </w:del>
            </w:ins>
            <w:ins w:id="4945" w:author="Author" w:date="2018-01-30T11:37:00Z">
              <w:del w:id="4946" w:author="Author" w:date="2018-02-26T11:27:00Z">
                <w:r w:rsidRPr="00975134" w:rsidDel="00A1176A">
                  <w:delText xml:space="preserve">You may use the </w:delText>
                </w:r>
                <w:r w:rsidDel="00A1176A">
                  <w:rPr>
                    <w:noProof/>
                    <w:lang w:val="de-DE" w:eastAsia="de-DE"/>
                  </w:rPr>
                  <w:drawing>
                    <wp:inline distT="0" distB="0" distL="0" distR="0" wp14:anchorId="5118F36C" wp14:editId="453F4AFA">
                      <wp:extent cx="228600" cy="228600"/>
                      <wp:effectExtent l="0" t="0" r="0" b="0"/>
                      <wp:docPr id="277"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A1176A">
                  <w:delText xml:space="preserve"> </w:delText>
                </w:r>
                <w:r w:rsidRPr="00975134" w:rsidDel="00A1176A">
                  <w:rPr>
                    <w:rStyle w:val="SAPScreenElement"/>
                  </w:rPr>
                  <w:delText>Change Calculator</w:delText>
                </w:r>
                <w:r w:rsidRPr="00975134" w:rsidDel="00A1176A">
                  <w:delText xml:space="preserve"> to adapt the amount by calculating with a higher/lower percentage or a higher/lower amount. Choose </w:delText>
                </w:r>
                <w:r w:rsidRPr="00975134" w:rsidDel="00A1176A">
                  <w:rPr>
                    <w:rStyle w:val="SAPScreenElement"/>
                  </w:rPr>
                  <w:delText>Save</w:delText>
                </w:r>
                <w:r w:rsidRPr="00975134" w:rsidDel="00A1176A">
                  <w:delText xml:space="preserve"> to save the amount.</w:delText>
                </w:r>
              </w:del>
            </w:ins>
          </w:p>
        </w:tc>
      </w:tr>
      <w:tr w:rsidR="0079202A" w:rsidRPr="00AF5AE4" w14:paraId="04FE5C6E" w14:textId="77777777" w:rsidTr="00865E4C">
        <w:trPr>
          <w:trHeight w:val="360"/>
          <w:ins w:id="4947"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0E0FBD44" w14:textId="6564DD52" w:rsidR="0079202A" w:rsidRPr="0049257E" w:rsidRDefault="0079202A" w:rsidP="0079202A">
            <w:pPr>
              <w:rPr>
                <w:ins w:id="4948" w:author="Author" w:date="2018-01-17T12:02:00Z"/>
                <w:rStyle w:val="SAPScreenElement"/>
              </w:rPr>
            </w:pPr>
            <w:ins w:id="4949" w:author="Author" w:date="2018-01-17T12:02:00Z">
              <w:r w:rsidRPr="0049257E">
                <w:rPr>
                  <w:rStyle w:val="SAPScreenElement"/>
                </w:rPr>
                <w:t>Currency:</w:t>
              </w:r>
              <w:r w:rsidRPr="0049257E">
                <w:t xml:space="preserve"> leave as is,</w:t>
              </w:r>
              <w:r w:rsidRPr="0049257E">
                <w:rPr>
                  <w:rStyle w:val="SAPScreenElement"/>
                </w:rPr>
                <w:t xml:space="preserve"> </w:t>
              </w:r>
            </w:ins>
            <w:ins w:id="4950" w:author="Author" w:date="2018-01-17T12:03:00Z">
              <w:r>
                <w:rPr>
                  <w:rStyle w:val="SAPUserEntry"/>
                </w:rPr>
                <w:t>EUR</w:t>
              </w:r>
            </w:ins>
          </w:p>
        </w:tc>
        <w:tc>
          <w:tcPr>
            <w:tcW w:w="4472" w:type="dxa"/>
            <w:tcBorders>
              <w:top w:val="single" w:sz="8" w:space="0" w:color="999999"/>
              <w:left w:val="single" w:sz="8" w:space="0" w:color="999999"/>
              <w:bottom w:val="single" w:sz="8" w:space="0" w:color="999999"/>
              <w:right w:val="single" w:sz="8" w:space="0" w:color="999999"/>
            </w:tcBorders>
          </w:tcPr>
          <w:p w14:paraId="0CDC92F4" w14:textId="77777777" w:rsidR="0079202A" w:rsidRPr="0049257E" w:rsidRDefault="0079202A" w:rsidP="0079202A">
            <w:pPr>
              <w:rPr>
                <w:ins w:id="4951" w:author="Author" w:date="2018-01-17T12:02:00Z"/>
                <w:rStyle w:val="SAPScreenElement"/>
              </w:rPr>
            </w:pPr>
          </w:p>
        </w:tc>
      </w:tr>
      <w:tr w:rsidR="0079202A" w:rsidRPr="00AF5AE4" w14:paraId="5CD608EA" w14:textId="77777777" w:rsidTr="00865E4C">
        <w:trPr>
          <w:trHeight w:val="360"/>
          <w:ins w:id="4952"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2D2CADDF" w14:textId="3A50D4E1" w:rsidR="0079202A" w:rsidRPr="00E640F1" w:rsidRDefault="0079202A" w:rsidP="0079202A">
            <w:pPr>
              <w:rPr>
                <w:ins w:id="4953" w:author="Author" w:date="2018-01-17T12:02:00Z"/>
                <w:rStyle w:val="SAPScreenElement"/>
                <w:rFonts w:ascii="Courier New" w:hAnsi="Courier New"/>
                <w:b/>
                <w:color w:val="45157E"/>
                <w:rPrChange w:id="4954" w:author="Author" w:date="2018-01-17T12:06:00Z">
                  <w:rPr>
                    <w:ins w:id="4955" w:author="Author" w:date="2018-01-17T12:02:00Z"/>
                    <w:rStyle w:val="SAPScreenElement"/>
                  </w:rPr>
                </w:rPrChange>
              </w:rPr>
            </w:pPr>
            <w:ins w:id="4956" w:author="Author" w:date="2018-01-17T12:02:00Z">
              <w:r w:rsidRPr="0049257E">
                <w:rPr>
                  <w:rStyle w:val="SAPScreenElement"/>
                </w:rPr>
                <w:t>Frequency:</w:t>
              </w:r>
              <w:r w:rsidRPr="0049257E">
                <w:t xml:space="preserve"> </w:t>
              </w:r>
            </w:ins>
            <w:ins w:id="4957" w:author="Author" w:date="2018-01-17T12:06:00Z">
              <w:r w:rsidRPr="00E640F1">
                <w:rPr>
                  <w:rPrChange w:id="4958" w:author="Author" w:date="2018-01-17T12:06:00Z">
                    <w:rPr>
                      <w:highlight w:val="yellow"/>
                    </w:rPr>
                  </w:rPrChange>
                </w:rPr>
                <w:t>calculated based on value of field</w:t>
              </w:r>
              <w:r w:rsidRPr="00E640F1">
                <w:rPr>
                  <w:rStyle w:val="SAPScreenElement"/>
                  <w:color w:val="auto"/>
                  <w:rPrChange w:id="4959" w:author="Author" w:date="2018-01-17T12:06:00Z">
                    <w:rPr>
                      <w:rStyle w:val="SAPScreenElement"/>
                      <w:color w:val="auto"/>
                      <w:highlight w:val="yellow"/>
                    </w:rPr>
                  </w:rPrChange>
                </w:rPr>
                <w:t xml:space="preserve"> </w:t>
              </w:r>
              <w:r w:rsidRPr="00E640F1">
                <w:rPr>
                  <w:rStyle w:val="SAPScreenElement"/>
                  <w:rPrChange w:id="4960" w:author="Author" w:date="2018-01-17T12:06:00Z">
                    <w:rPr>
                      <w:rStyle w:val="SAPScreenElement"/>
                      <w:highlight w:val="yellow"/>
                    </w:rPr>
                  </w:rPrChange>
                </w:rPr>
                <w:t>Pay Group</w:t>
              </w:r>
              <w:r w:rsidRPr="00E640F1">
                <w:t xml:space="preserve"> </w:t>
              </w:r>
            </w:ins>
            <w:ins w:id="4961" w:author="Author" w:date="2018-01-17T12:02:00Z">
              <w:r w:rsidRPr="00E640F1">
                <w:t>l</w:t>
              </w:r>
              <w:r w:rsidRPr="0049257E">
                <w:t>eave as is,</w:t>
              </w:r>
              <w:r w:rsidRPr="0049257E">
                <w:rPr>
                  <w:rStyle w:val="SAPScreenElement"/>
                </w:rPr>
                <w:t xml:space="preserve"> </w:t>
              </w:r>
              <w:del w:id="4962" w:author="Author" w:date="2018-01-17T13:39:00Z">
                <w:r w:rsidRPr="00AB4FFB" w:rsidDel="005852B9">
                  <w:rPr>
                    <w:rStyle w:val="SAPUserEntry"/>
                    <w:rPrChange w:id="4963" w:author="Author" w:date="2018-01-17T13:31:00Z">
                      <w:rPr>
                        <w:rStyle w:val="SAPUserEntry"/>
                        <w:highlight w:val="red"/>
                      </w:rPr>
                    </w:rPrChange>
                  </w:rPr>
                  <w:delText>(</w:delText>
                </w:r>
              </w:del>
              <w:r w:rsidRPr="00AB4FFB">
                <w:rPr>
                  <w:rStyle w:val="SAPUserEntry"/>
                  <w:rPrChange w:id="4964" w:author="Author" w:date="2018-01-17T13:31: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2617098C" w14:textId="77777777" w:rsidR="0079202A" w:rsidRPr="0049257E" w:rsidRDefault="0079202A" w:rsidP="0079202A">
            <w:pPr>
              <w:rPr>
                <w:ins w:id="4965" w:author="Author" w:date="2018-01-17T12:02:00Z"/>
                <w:rStyle w:val="SAPScreenElement"/>
              </w:rPr>
            </w:pPr>
          </w:p>
        </w:tc>
      </w:tr>
      <w:tr w:rsidR="007055F5" w:rsidRPr="00AF5AE4" w14:paraId="1A3266AE" w14:textId="77777777" w:rsidTr="00865E4C">
        <w:trPr>
          <w:trHeight w:val="360"/>
          <w:ins w:id="4966" w:author="Author" w:date="2018-01-17T12:02:00Z"/>
        </w:trPr>
        <w:tc>
          <w:tcPr>
            <w:tcW w:w="4472" w:type="dxa"/>
            <w:tcBorders>
              <w:top w:val="single" w:sz="8" w:space="0" w:color="999999"/>
              <w:left w:val="single" w:sz="8" w:space="0" w:color="999999"/>
              <w:bottom w:val="single" w:sz="8" w:space="0" w:color="999999"/>
              <w:right w:val="single" w:sz="8" w:space="0" w:color="999999"/>
            </w:tcBorders>
          </w:tcPr>
          <w:p w14:paraId="5A8B4428" w14:textId="77777777" w:rsidR="007055F5" w:rsidRPr="00BC51C9" w:rsidRDefault="007055F5" w:rsidP="007055F5">
            <w:pPr>
              <w:rPr>
                <w:ins w:id="4967" w:author="Author" w:date="2018-01-17T14:43:00Z"/>
                <w:rStyle w:val="SAPUserEntry"/>
              </w:rPr>
            </w:pPr>
            <w:commentRangeStart w:id="4968"/>
            <w:ins w:id="4969" w:author="Author" w:date="2018-01-17T12:02:00Z">
              <w:r w:rsidRPr="00BC51C9">
                <w:rPr>
                  <w:rStyle w:val="SAPScreenElement"/>
                </w:rPr>
                <w:t xml:space="preserve">new Pay Component: </w:t>
              </w:r>
              <w:r w:rsidRPr="00BC51C9">
                <w:t xml:space="preserve">for example </w:t>
              </w:r>
              <w:del w:id="4970" w:author="Author" w:date="2018-01-17T13:32:00Z">
                <w:r w:rsidRPr="00BC51C9" w:rsidDel="00AB4FFB">
                  <w:rPr>
                    <w:rStyle w:val="SAPUserEntry"/>
                    <w:rPrChange w:id="4971" w:author="Author" w:date="2018-02-26T10:41:00Z">
                      <w:rPr>
                        <w:rStyle w:val="SAPUserEntry"/>
                        <w:highlight w:val="red"/>
                      </w:rPr>
                    </w:rPrChange>
                  </w:rPr>
                  <w:delText>AE</w:delText>
                </w:r>
              </w:del>
            </w:ins>
            <w:ins w:id="4972" w:author="Author" w:date="2018-01-17T13:32:00Z">
              <w:r w:rsidRPr="00BC51C9">
                <w:rPr>
                  <w:rStyle w:val="SAPUserEntry"/>
                  <w:rPrChange w:id="4973" w:author="Author" w:date="2018-02-26T10:41:00Z">
                    <w:rPr>
                      <w:rStyle w:val="SAPUserEntry"/>
                      <w:highlight w:val="red"/>
                    </w:rPr>
                  </w:rPrChange>
                </w:rPr>
                <w:t>DE</w:t>
              </w:r>
            </w:ins>
            <w:ins w:id="4974" w:author="Author" w:date="2018-01-17T12:02:00Z">
              <w:r w:rsidRPr="00BC51C9">
                <w:rPr>
                  <w:rPrChange w:id="4975" w:author="Author" w:date="2018-02-26T10:41:00Z">
                    <w:rPr>
                      <w:highlight w:val="red"/>
                    </w:rPr>
                  </w:rPrChange>
                </w:rPr>
                <w:t xml:space="preserve"> </w:t>
              </w:r>
              <w:del w:id="4976" w:author="Author" w:date="2018-01-17T13:32:00Z">
                <w:r w:rsidRPr="00BC51C9" w:rsidDel="00AB4FFB">
                  <w:rPr>
                    <w:rStyle w:val="SAPUserEntry"/>
                    <w:rPrChange w:id="4977" w:author="Author" w:date="2018-02-26T10:41:00Z">
                      <w:rPr>
                        <w:rStyle w:val="SAPUserEntry"/>
                        <w:highlight w:val="red"/>
                      </w:rPr>
                    </w:rPrChange>
                  </w:rPr>
                  <w:delText>-</w:delText>
                </w:r>
              </w:del>
            </w:ins>
            <w:ins w:id="4978" w:author="Author" w:date="2018-01-17T13:32:00Z">
              <w:r w:rsidRPr="00BC51C9">
                <w:rPr>
                  <w:rStyle w:val="SAPUserEntry"/>
                  <w:rPrChange w:id="4979" w:author="Author" w:date="2018-02-26T10:41:00Z">
                    <w:rPr>
                      <w:rStyle w:val="SAPUserEntry"/>
                      <w:highlight w:val="red"/>
                    </w:rPr>
                  </w:rPrChange>
                </w:rPr>
                <w:t>– Voluntary Supplement</w:t>
              </w:r>
            </w:ins>
            <w:ins w:id="4980" w:author="Author" w:date="2018-01-17T12:02:00Z">
              <w:del w:id="4981" w:author="Author" w:date="2018-01-17T13:32:00Z">
                <w:r w:rsidRPr="00BC51C9" w:rsidDel="00AB4FFB">
                  <w:rPr>
                    <w:rPrChange w:id="4982" w:author="Author" w:date="2018-02-26T10:41:00Z">
                      <w:rPr>
                        <w:highlight w:val="red"/>
                      </w:rPr>
                    </w:rPrChange>
                  </w:rPr>
                  <w:delText xml:space="preserve"> </w:delText>
                </w:r>
                <w:r w:rsidRPr="00BC51C9" w:rsidDel="00AB4FFB">
                  <w:rPr>
                    <w:rStyle w:val="SAPUserEntry"/>
                    <w:rPrChange w:id="4983" w:author="Author" w:date="2018-02-26T10:41:00Z">
                      <w:rPr>
                        <w:rStyle w:val="SAPUserEntry"/>
                        <w:highlight w:val="red"/>
                      </w:rPr>
                    </w:rPrChange>
                  </w:rPr>
                  <w:delText>Monthly housing allowance</w:delText>
                </w:r>
              </w:del>
              <w:r w:rsidRPr="00BC51C9">
                <w:rPr>
                  <w:b/>
                  <w:rPrChange w:id="4984" w:author="Author" w:date="2018-02-26T10:41:00Z">
                    <w:rPr>
                      <w:b/>
                      <w:highlight w:val="red"/>
                    </w:rPr>
                  </w:rPrChange>
                </w:rPr>
                <w:t xml:space="preserve"> </w:t>
              </w:r>
              <w:r w:rsidRPr="00BC51C9">
                <w:rPr>
                  <w:rStyle w:val="SAPUserEntry"/>
                  <w:rPrChange w:id="4985" w:author="Author" w:date="2018-02-26T10:41:00Z">
                    <w:rPr>
                      <w:rStyle w:val="SAPUserEntry"/>
                      <w:highlight w:val="red"/>
                    </w:rPr>
                  </w:rPrChange>
                </w:rPr>
                <w:t>(1</w:t>
              </w:r>
            </w:ins>
            <w:ins w:id="4986" w:author="Author" w:date="2018-01-17T13:32:00Z">
              <w:r w:rsidRPr="00BC51C9">
                <w:rPr>
                  <w:rStyle w:val="SAPUserEntry"/>
                  <w:rPrChange w:id="4987" w:author="Author" w:date="2018-02-26T10:41:00Z">
                    <w:rPr>
                      <w:rStyle w:val="SAPUserEntry"/>
                      <w:highlight w:val="red"/>
                    </w:rPr>
                  </w:rPrChange>
                </w:rPr>
                <w:t>1</w:t>
              </w:r>
            </w:ins>
            <w:ins w:id="4988" w:author="Author" w:date="2018-01-17T12:02:00Z">
              <w:del w:id="4989" w:author="Author" w:date="2018-01-17T13:32:00Z">
                <w:r w:rsidRPr="00BC51C9" w:rsidDel="00AB4FFB">
                  <w:rPr>
                    <w:rStyle w:val="SAPUserEntry"/>
                    <w:rPrChange w:id="4990" w:author="Author" w:date="2018-02-26T10:41:00Z">
                      <w:rPr>
                        <w:rStyle w:val="SAPUserEntry"/>
                        <w:highlight w:val="red"/>
                      </w:rPr>
                    </w:rPrChange>
                  </w:rPr>
                  <w:delText>0</w:delText>
                </w:r>
              </w:del>
              <w:r w:rsidRPr="00BC51C9">
                <w:rPr>
                  <w:rStyle w:val="SAPUserEntry"/>
                  <w:rPrChange w:id="4991" w:author="Author" w:date="2018-02-26T10:41:00Z">
                    <w:rPr>
                      <w:rStyle w:val="SAPUserEntry"/>
                      <w:highlight w:val="red"/>
                    </w:rPr>
                  </w:rPrChange>
                </w:rPr>
                <w:t>10</w:t>
              </w:r>
            </w:ins>
            <w:ins w:id="4992" w:author="Author" w:date="2018-01-17T13:32:00Z">
              <w:r w:rsidRPr="00BC51C9">
                <w:rPr>
                  <w:rStyle w:val="SAPUserEntry"/>
                  <w:rPrChange w:id="4993" w:author="Author" w:date="2018-02-26T10:41:00Z">
                    <w:rPr>
                      <w:rStyle w:val="SAPUserEntry"/>
                      <w:highlight w:val="red"/>
                    </w:rPr>
                  </w:rPrChange>
                </w:rPr>
                <w:t>DE</w:t>
              </w:r>
            </w:ins>
            <w:ins w:id="4994" w:author="Author" w:date="2018-01-17T12:02:00Z">
              <w:del w:id="4995" w:author="Author" w:date="2018-01-17T13:32:00Z">
                <w:r w:rsidRPr="00BC51C9" w:rsidDel="00AB4FFB">
                  <w:rPr>
                    <w:rStyle w:val="SAPUserEntry"/>
                    <w:rPrChange w:id="4996" w:author="Author" w:date="2018-02-26T10:41:00Z">
                      <w:rPr>
                        <w:rStyle w:val="SAPUserEntry"/>
                        <w:highlight w:val="red"/>
                      </w:rPr>
                    </w:rPrChange>
                  </w:rPr>
                  <w:delText>AE</w:delText>
                </w:r>
              </w:del>
              <w:r w:rsidRPr="00BC51C9">
                <w:rPr>
                  <w:rStyle w:val="SAPUserEntry"/>
                  <w:rPrChange w:id="4997" w:author="Author" w:date="2018-02-26T10:41:00Z">
                    <w:rPr>
                      <w:rStyle w:val="SAPUserEntry"/>
                      <w:highlight w:val="red"/>
                    </w:rPr>
                  </w:rPrChange>
                </w:rPr>
                <w:t>)</w:t>
              </w:r>
            </w:ins>
            <w:commentRangeEnd w:id="4968"/>
            <w:r w:rsidRPr="00BC51C9">
              <w:rPr>
                <w:rStyle w:val="CommentReference"/>
              </w:rPr>
              <w:commentReference w:id="4968"/>
            </w:r>
          </w:p>
          <w:p w14:paraId="5AED4235" w14:textId="004EC406" w:rsidR="007055F5" w:rsidRPr="00AE3D45" w:rsidDel="00D1245E" w:rsidRDefault="007055F5" w:rsidP="007055F5">
            <w:pPr>
              <w:rPr>
                <w:ins w:id="4998" w:author="Author" w:date="2018-02-20T11:39:00Z"/>
                <w:del w:id="4999" w:author="Author" w:date="2018-02-26T10:41:00Z"/>
                <w:rStyle w:val="SAPUserEntry"/>
                <w:highlight w:val="red"/>
                <w:rPrChange w:id="5000" w:author="Author" w:date="2018-02-20T11:43:00Z">
                  <w:rPr>
                    <w:ins w:id="5001" w:author="Author" w:date="2018-02-20T11:39:00Z"/>
                    <w:del w:id="5002" w:author="Author" w:date="2018-02-26T10:41:00Z"/>
                    <w:rStyle w:val="SAPUserEntry"/>
                  </w:rPr>
                </w:rPrChange>
              </w:rPr>
            </w:pPr>
            <w:ins w:id="5003" w:author="Author" w:date="2018-01-17T14:44:00Z">
              <w:del w:id="5004" w:author="Author" w:date="2018-02-26T10:41:00Z">
                <w:r w:rsidRPr="00AE3D45" w:rsidDel="00D1245E">
                  <w:rPr>
                    <w:rStyle w:val="SAPUserEntry"/>
                    <w:highlight w:val="red"/>
                    <w:rPrChange w:id="5005" w:author="Author" w:date="2018-02-20T11:43:00Z">
                      <w:rPr>
                        <w:rStyle w:val="SAPUserEntry"/>
                        <w:highlight w:val="yellow"/>
                      </w:rPr>
                    </w:rPrChange>
                  </w:rPr>
                  <w:delText>DE: not mentioned in DE since recurring payment not installed for DE</w:delText>
                </w:r>
              </w:del>
            </w:ins>
          </w:p>
          <w:p w14:paraId="0BF96888" w14:textId="11FF796B" w:rsidR="007055F5" w:rsidDel="00D1245E" w:rsidRDefault="007055F5" w:rsidP="007055F5">
            <w:pPr>
              <w:rPr>
                <w:ins w:id="5006" w:author="Author" w:date="2018-01-17T14:44:00Z"/>
                <w:del w:id="5007" w:author="Author" w:date="2018-02-26T10:41:00Z"/>
                <w:rStyle w:val="SAPUserEntry"/>
              </w:rPr>
            </w:pPr>
            <w:ins w:id="5008" w:author="Author" w:date="2018-02-20T11:39:00Z">
              <w:del w:id="5009" w:author="Author" w:date="2018-02-26T10:41:00Z">
                <w:r w:rsidRPr="00AE3D45" w:rsidDel="00D1245E">
                  <w:rPr>
                    <w:rStyle w:val="SAPScreenElement"/>
                    <w:highlight w:val="red"/>
                    <w:rPrChange w:id="5010" w:author="Author" w:date="2018-02-20T11:43:00Z">
                      <w:rPr>
                        <w:rStyle w:val="SAPScreenElement"/>
                      </w:rPr>
                    </w:rPrChange>
                  </w:rPr>
                  <w:delText xml:space="preserve">new Pay Component: </w:delText>
                </w:r>
                <w:r w:rsidRPr="00AE3D45" w:rsidDel="00D1245E">
                  <w:rPr>
                    <w:highlight w:val="red"/>
                    <w:rPrChange w:id="5011" w:author="Author" w:date="2018-02-20T11:43:00Z">
                      <w:rPr/>
                    </w:rPrChange>
                  </w:rPr>
                  <w:delText xml:space="preserve">for example </w:delText>
                </w:r>
                <w:r w:rsidRPr="00AE3D45" w:rsidDel="00D1245E">
                  <w:rPr>
                    <w:rStyle w:val="SAPUserEntry"/>
                    <w:highlight w:val="red"/>
                    <w:rPrChange w:id="5012" w:author="Author" w:date="2018-02-20T11:43:00Z">
                      <w:rPr>
                        <w:rStyle w:val="SAPUserEntry"/>
                      </w:rPr>
                    </w:rPrChange>
                  </w:rPr>
                  <w:delText>DE - Std.Bonus - Monthly Pay % (1010DE)</w:delText>
                </w:r>
              </w:del>
            </w:ins>
          </w:p>
          <w:p w14:paraId="1A20D6AC" w14:textId="3B7D8CB1" w:rsidR="007055F5" w:rsidRPr="0049257E" w:rsidRDefault="007055F5" w:rsidP="007055F5">
            <w:pPr>
              <w:rPr>
                <w:ins w:id="5013" w:author="Author" w:date="2018-01-17T12:02:00Z"/>
                <w:rStyle w:val="SAPScreenElement"/>
              </w:rPr>
            </w:pPr>
          </w:p>
        </w:tc>
        <w:tc>
          <w:tcPr>
            <w:tcW w:w="4472" w:type="dxa"/>
            <w:tcBorders>
              <w:top w:val="single" w:sz="8" w:space="0" w:color="999999"/>
              <w:left w:val="single" w:sz="8" w:space="0" w:color="999999"/>
              <w:bottom w:val="single" w:sz="8" w:space="0" w:color="999999"/>
              <w:right w:val="single" w:sz="8" w:space="0" w:color="999999"/>
            </w:tcBorders>
          </w:tcPr>
          <w:p w14:paraId="78D839E8" w14:textId="53F16130" w:rsidR="007055F5" w:rsidRPr="00AE3D45" w:rsidRDefault="007055F5" w:rsidP="007055F5">
            <w:pPr>
              <w:rPr>
                <w:ins w:id="5014" w:author="Author" w:date="2018-01-17T12:02:00Z"/>
                <w:rStyle w:val="SAPScreenElement"/>
                <w:highlight w:val="red"/>
                <w:rPrChange w:id="5015" w:author="Author" w:date="2018-02-20T11:42:00Z">
                  <w:rPr>
                    <w:ins w:id="5016" w:author="Author" w:date="2018-01-17T12:02:00Z"/>
                    <w:rStyle w:val="SAPScreenElement"/>
                  </w:rPr>
                </w:rPrChange>
              </w:rPr>
            </w:pPr>
            <w:ins w:id="5017" w:author="Author" w:date="2018-02-26T11:27: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5018" w:author="Author" w:date="2018-02-26T10:41:00Z">
              <w:del w:id="5019" w:author="Author" w:date="2018-02-26T11:27:00Z">
                <w:r w:rsidRPr="0049257E" w:rsidDel="00583F25">
                  <w:delText>If appropriate, add a new or adapt an existing</w:delText>
                </w:r>
                <w:r w:rsidRPr="0049257E" w:rsidDel="00583F25">
                  <w:rPr>
                    <w:rStyle w:val="SAPScreenElement"/>
                  </w:rPr>
                  <w:delText xml:space="preserve"> Pay Component </w:delText>
                </w:r>
                <w:r w:rsidRPr="0049257E" w:rsidDel="00583F25">
                  <w:delText>related to recurring payments</w:delText>
                </w:r>
                <w:r w:rsidRPr="002E7A7B" w:rsidDel="00583F25">
                  <w:rPr>
                    <w:strike/>
                    <w:highlight w:val="yellow"/>
                  </w:rPr>
                  <w:delText>. In case you add this pay component, you may accept the suggested amount or enter a higher/lower one</w:delText>
                </w:r>
                <w:r w:rsidRPr="0049257E" w:rsidDel="00583F25">
                  <w:delText>. In case</w:delText>
                </w:r>
                <w:r w:rsidDel="00583F25">
                  <w:delText xml:space="preserve"> </w:delText>
                </w:r>
                <w:r w:rsidRPr="002E7A7B" w:rsidDel="00583F25">
                  <w:rPr>
                    <w:highlight w:val="yellow"/>
                  </w:rPr>
                  <w:delText xml:space="preserve">a suggested amount </w:delText>
                </w:r>
                <w:r w:rsidRPr="002E7A7B" w:rsidDel="00583F25">
                  <w:rPr>
                    <w:strike/>
                    <w:highlight w:val="yellow"/>
                  </w:rPr>
                  <w:delText>it already</w:delText>
                </w:r>
                <w:r w:rsidRPr="0049257E" w:rsidDel="00583F25">
                  <w:delText xml:space="preserve"> </w:delText>
                </w:r>
                <w:r w:rsidRPr="002E7A7B" w:rsidDel="00583F25">
                  <w:rPr>
                    <w:highlight w:val="yellow"/>
                  </w:rPr>
                  <w:delText>occurs</w:delText>
                </w:r>
                <w:r w:rsidRPr="0049257E" w:rsidDel="00583F25">
                  <w:delText>, you may enter a higher/lower amount.</w:delText>
                </w:r>
              </w:del>
            </w:ins>
            <w:ins w:id="5020" w:author="Author" w:date="2018-02-20T11:38:00Z">
              <w:del w:id="5021" w:author="Author" w:date="2018-02-26T11:27:00Z">
                <w:r w:rsidRPr="00BC51C9" w:rsidDel="00583F25">
                  <w:rPr>
                    <w:rPrChange w:id="5022" w:author="Author" w:date="2018-02-26T10:41:00Z">
                      <w:rPr>
                        <w:rFonts w:ascii="BentonSans Book Italic" w:hAnsi="BentonSans Book Italic"/>
                        <w:color w:val="003283"/>
                      </w:rPr>
                    </w:rPrChange>
                  </w:rPr>
                  <w:delText>If appropriate, add a new or adapt an existing</w:delText>
                </w:r>
                <w:r w:rsidRPr="00BC51C9" w:rsidDel="00583F25">
                  <w:rPr>
                    <w:rStyle w:val="SAPScreenElement"/>
                  </w:rPr>
                  <w:delText xml:space="preserve"> Pay Component </w:delText>
                </w:r>
                <w:r w:rsidRPr="00BC51C9" w:rsidDel="00583F25">
                  <w:delText>related to recurring payments</w:delText>
                </w:r>
                <w:r w:rsidRPr="00BC51C9" w:rsidDel="00583F25">
                  <w:rPr>
                    <w:strike/>
                    <w:rPrChange w:id="5023" w:author="Author" w:date="2018-02-26T10:41:00Z">
                      <w:rPr>
                        <w:strike/>
                        <w:highlight w:val="yellow"/>
                      </w:rPr>
                    </w:rPrChange>
                  </w:rPr>
                  <w:delText>. In case you add this pay component, you may accept the suggested amount or enter a higher/lower one</w:delText>
                </w:r>
                <w:r w:rsidRPr="00BC51C9" w:rsidDel="00583F25">
                  <w:delText xml:space="preserve">. In case </w:delText>
                </w:r>
                <w:r w:rsidRPr="00BC51C9" w:rsidDel="00583F25">
                  <w:rPr>
                    <w:rPrChange w:id="5024" w:author="Author" w:date="2018-02-26T10:41:00Z">
                      <w:rPr>
                        <w:highlight w:val="yellow"/>
                      </w:rPr>
                    </w:rPrChange>
                  </w:rPr>
                  <w:delText xml:space="preserve">a suggested amount </w:delText>
                </w:r>
                <w:r w:rsidRPr="00BC51C9" w:rsidDel="00583F25">
                  <w:rPr>
                    <w:strike/>
                    <w:rPrChange w:id="5025" w:author="Author" w:date="2018-02-26T10:41:00Z">
                      <w:rPr>
                        <w:strike/>
                        <w:highlight w:val="yellow"/>
                      </w:rPr>
                    </w:rPrChange>
                  </w:rPr>
                  <w:delText>it already</w:delText>
                </w:r>
                <w:r w:rsidRPr="00BC51C9" w:rsidDel="00583F25">
                  <w:delText xml:space="preserve"> </w:delText>
                </w:r>
                <w:r w:rsidRPr="00BC51C9" w:rsidDel="00583F25">
                  <w:rPr>
                    <w:rPrChange w:id="5026" w:author="Author" w:date="2018-02-26T10:41:00Z">
                      <w:rPr>
                        <w:highlight w:val="yellow"/>
                      </w:rPr>
                    </w:rPrChange>
                  </w:rPr>
                  <w:delText>occurs</w:delText>
                </w:r>
                <w:r w:rsidRPr="00BC51C9" w:rsidDel="00583F25">
                  <w:delText>, you may enter a higher/lower amount.</w:delText>
                </w:r>
              </w:del>
            </w:ins>
            <w:ins w:id="5027" w:author="Author" w:date="2018-01-17T12:02:00Z">
              <w:del w:id="5028" w:author="Author" w:date="2018-02-26T11:27:00Z">
                <w:r w:rsidRPr="00AE3D45" w:rsidDel="00583F25">
                  <w:rPr>
                    <w:highlight w:val="red"/>
                    <w:rPrChange w:id="5029" w:author="Author" w:date="2018-02-20T11:42:00Z">
                      <w:rPr/>
                    </w:rPrChange>
                  </w:rPr>
                  <w:delText>If appropriate, add a new or adapt an existing</w:delText>
                </w:r>
                <w:r w:rsidRPr="00AE3D45" w:rsidDel="00583F25">
                  <w:rPr>
                    <w:rStyle w:val="SAPScreenElement"/>
                    <w:highlight w:val="red"/>
                    <w:rPrChange w:id="5030" w:author="Author" w:date="2018-02-20T11:42:00Z">
                      <w:rPr>
                        <w:rStyle w:val="SAPScreenElement"/>
                      </w:rPr>
                    </w:rPrChange>
                  </w:rPr>
                  <w:delText xml:space="preserve"> Pay Component </w:delText>
                </w:r>
                <w:r w:rsidRPr="00AE3D45" w:rsidDel="00583F25">
                  <w:rPr>
                    <w:highlight w:val="red"/>
                    <w:rPrChange w:id="5031" w:author="Author" w:date="2018-02-20T11:42:00Z">
                      <w:rPr/>
                    </w:rPrChange>
                  </w:rPr>
                  <w:delText>related to recurring payments. In case you add this pay component, you may accept the suggested amount or enter a higher/lower one. In case it already exists, you may enter a higher/lower amount.</w:delText>
                </w:r>
              </w:del>
            </w:ins>
          </w:p>
        </w:tc>
      </w:tr>
    </w:tbl>
    <w:p w14:paraId="040DADE6" w14:textId="77777777" w:rsidR="007E5A13" w:rsidRPr="0070179D" w:rsidRDefault="007E5A13">
      <w:pPr>
        <w:pStyle w:val="Heading3"/>
        <w:spacing w:before="240" w:after="120"/>
        <w:ind w:left="851" w:hanging="851"/>
        <w:rPr>
          <w:ins w:id="5032" w:author="Author" w:date="2018-01-17T11:48:00Z"/>
          <w:rPrChange w:id="5033" w:author="Author" w:date="2018-02-26T10:34:00Z">
            <w:rPr>
              <w:ins w:id="5034" w:author="Author" w:date="2018-01-17T11:48:00Z"/>
              <w:highlight w:val="yellow"/>
            </w:rPr>
          </w:rPrChange>
        </w:rPr>
        <w:pPrChange w:id="5035" w:author="Author" w:date="2018-01-17T11:48:00Z">
          <w:pPr>
            <w:pStyle w:val="Heading3"/>
            <w:spacing w:before="240" w:after="120"/>
          </w:pPr>
        </w:pPrChange>
      </w:pPr>
      <w:bookmarkStart w:id="5036" w:name="_Toc507407962"/>
      <w:ins w:id="5037" w:author="Author" w:date="2018-01-17T11:48:00Z">
        <w:r w:rsidRPr="0070179D">
          <w:rPr>
            <w:rPrChange w:id="5038" w:author="Author" w:date="2018-02-26T10:34:00Z">
              <w:rPr>
                <w:highlight w:val="yellow"/>
              </w:rPr>
            </w:rPrChange>
          </w:rPr>
          <w:t>France (FR)</w:t>
        </w:r>
        <w:bookmarkEnd w:id="4894"/>
        <w:bookmarkEnd w:id="4895"/>
        <w:bookmarkEnd w:id="5036"/>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E640F1" w:rsidRPr="00CF1425" w14:paraId="68DC07CF" w14:textId="77777777" w:rsidTr="00865E4C">
        <w:trPr>
          <w:trHeight w:val="432"/>
          <w:tblHeader/>
          <w:ins w:id="5039" w:author="Author" w:date="2018-01-17T12:07: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2BF21E5" w14:textId="77777777" w:rsidR="00E640F1" w:rsidRPr="00CF1425" w:rsidRDefault="00E640F1" w:rsidP="00865E4C">
            <w:pPr>
              <w:pStyle w:val="SAPTableHeader"/>
              <w:rPr>
                <w:ins w:id="5040" w:author="Author" w:date="2018-01-17T12:07:00Z"/>
              </w:rPr>
            </w:pPr>
            <w:bookmarkStart w:id="5041" w:name="_Toc502299597"/>
            <w:bookmarkStart w:id="5042" w:name="_Toc502303772"/>
            <w:ins w:id="5043" w:author="Author" w:date="2018-01-17T12:07: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498405B7" w14:textId="77777777" w:rsidR="00E640F1" w:rsidRPr="00CF1425" w:rsidRDefault="00E640F1" w:rsidP="00865E4C">
            <w:pPr>
              <w:pStyle w:val="SAPTableHeader"/>
              <w:rPr>
                <w:ins w:id="5044" w:author="Author" w:date="2018-01-17T12:07:00Z"/>
              </w:rPr>
            </w:pPr>
            <w:ins w:id="5045" w:author="Author" w:date="2018-01-17T12:07:00Z">
              <w:r w:rsidRPr="00CF1425">
                <w:t>Additional Information</w:t>
              </w:r>
            </w:ins>
          </w:p>
        </w:tc>
      </w:tr>
      <w:tr w:rsidR="00E640F1" w:rsidRPr="00AF5AE4" w14:paraId="3A92E63B" w14:textId="77777777" w:rsidTr="00865E4C">
        <w:trPr>
          <w:trHeight w:val="360"/>
          <w:ins w:id="5046"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5C24713B" w14:textId="227664D3" w:rsidR="00E640F1" w:rsidRPr="0049257E" w:rsidRDefault="00E640F1" w:rsidP="00865E4C">
            <w:pPr>
              <w:rPr>
                <w:ins w:id="5047" w:author="Author" w:date="2018-01-17T12:07:00Z"/>
                <w:rStyle w:val="SAPScreenElement"/>
                <w:rFonts w:ascii="BentonSans Book" w:hAnsi="BentonSans Book"/>
                <w:color w:val="auto"/>
              </w:rPr>
            </w:pPr>
            <w:ins w:id="5048" w:author="Author" w:date="2018-01-17T12:07:00Z">
              <w:r>
                <w:rPr>
                  <w:rStyle w:val="SAPScreenElement"/>
                </w:rPr>
                <w:t>Pay Group</w:t>
              </w:r>
              <w:r w:rsidRPr="007C1761">
                <w:rPr>
                  <w:rStyle w:val="SAPScreenElement"/>
                </w:rPr>
                <w:t xml:space="preserve">: </w:t>
              </w:r>
              <w:r w:rsidRPr="006C624C">
                <w:rPr>
                  <w:rStyle w:val="SAPUserEntry"/>
                  <w:rPrChange w:id="5049" w:author="Author" w:date="2018-01-17T13:34:00Z">
                    <w:rPr>
                      <w:rStyle w:val="SAPUserEntry"/>
                      <w:highlight w:val="red"/>
                    </w:rPr>
                  </w:rPrChange>
                </w:rPr>
                <w:t>FR – Monthly (</w:t>
              </w:r>
            </w:ins>
            <w:ins w:id="5050" w:author="Author" w:date="2018-01-17T12:08:00Z">
              <w:r w:rsidRPr="006C624C">
                <w:rPr>
                  <w:rStyle w:val="SAPUserEntry"/>
                  <w:rPrChange w:id="5051" w:author="Author" w:date="2018-01-17T13:34:00Z">
                    <w:rPr>
                      <w:rStyle w:val="SAPUserEntry"/>
                      <w:highlight w:val="red"/>
                    </w:rPr>
                  </w:rPrChange>
                </w:rPr>
                <w:t>FR</w:t>
              </w:r>
            </w:ins>
            <w:ins w:id="5052" w:author="Author" w:date="2018-01-17T12:07:00Z">
              <w:r w:rsidRPr="006C624C">
                <w:rPr>
                  <w:rStyle w:val="SAPUserEntry"/>
                  <w:rPrChange w:id="5053" w:author="Author" w:date="2018-01-17T13:34: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7D18C6E3" w14:textId="77777777" w:rsidR="00E640F1" w:rsidRDefault="00E640F1" w:rsidP="00865E4C">
            <w:pPr>
              <w:rPr>
                <w:ins w:id="5054" w:author="Author" w:date="2018-01-17T12:07:00Z"/>
                <w:rStyle w:val="SAPScreenElement"/>
              </w:rPr>
            </w:pPr>
          </w:p>
        </w:tc>
      </w:tr>
      <w:tr w:rsidR="00E640F1" w:rsidRPr="00AF5AE4" w14:paraId="1A5CF92D" w14:textId="77777777" w:rsidTr="00865E4C">
        <w:trPr>
          <w:trHeight w:val="360"/>
          <w:ins w:id="5055"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30973156" w14:textId="4F57B451" w:rsidR="00E640F1" w:rsidRDefault="00E640F1" w:rsidP="00865E4C">
            <w:pPr>
              <w:rPr>
                <w:ins w:id="5056" w:author="Author" w:date="2018-01-17T12:07:00Z"/>
                <w:rStyle w:val="SAPScreenElement"/>
              </w:rPr>
            </w:pPr>
            <w:ins w:id="5057" w:author="Author" w:date="2018-01-17T12:07:00Z">
              <w:r>
                <w:rPr>
                  <w:rStyle w:val="SAPScreenElement"/>
                </w:rPr>
                <w:t xml:space="preserve">Pay Component: </w:t>
              </w:r>
              <w:del w:id="5058" w:author="Author" w:date="2018-01-17T13:35:00Z">
                <w:r w:rsidRPr="006C624C" w:rsidDel="005852B9">
                  <w:rPr>
                    <w:rStyle w:val="SAPUserEntry"/>
                    <w:rPrChange w:id="5059" w:author="Author" w:date="2018-01-17T13:35:00Z">
                      <w:rPr>
                        <w:rStyle w:val="SAPUserEntry"/>
                        <w:highlight w:val="red"/>
                      </w:rPr>
                    </w:rPrChange>
                  </w:rPr>
                  <w:delText>US</w:delText>
                </w:r>
              </w:del>
            </w:ins>
            <w:ins w:id="5060" w:author="Author" w:date="2018-01-17T13:35:00Z">
              <w:r w:rsidR="005852B9" w:rsidRPr="006C624C">
                <w:rPr>
                  <w:rStyle w:val="SAPUserEntry"/>
                  <w:rPrChange w:id="5061" w:author="Author" w:date="2018-01-17T13:35:00Z">
                    <w:rPr>
                      <w:rStyle w:val="SAPUserEntry"/>
                      <w:highlight w:val="red"/>
                    </w:rPr>
                  </w:rPrChange>
                </w:rPr>
                <w:t>FR</w:t>
              </w:r>
            </w:ins>
            <w:ins w:id="5062" w:author="Author" w:date="2018-01-17T12:07:00Z">
              <w:r w:rsidRPr="006C624C">
                <w:rPr>
                  <w:rStyle w:val="SAPUserEntry"/>
                  <w:rPrChange w:id="5063" w:author="Author" w:date="2018-01-17T13:35:00Z">
                    <w:rPr>
                      <w:rStyle w:val="SAPUserEntry"/>
                      <w:highlight w:val="red"/>
                    </w:rPr>
                  </w:rPrChange>
                </w:rPr>
                <w:t xml:space="preserve"> – Monthly Salar</w:t>
              </w:r>
              <w:del w:id="5064" w:author="Author" w:date="2018-03-01T11:56:00Z">
                <w:r w:rsidRPr="006C624C" w:rsidDel="00776608">
                  <w:rPr>
                    <w:rStyle w:val="SAPUserEntry"/>
                    <w:rPrChange w:id="5065" w:author="Author" w:date="2018-01-17T13:35:00Z">
                      <w:rPr>
                        <w:rStyle w:val="SAPUserEntry"/>
                        <w:highlight w:val="red"/>
                      </w:rPr>
                    </w:rPrChange>
                  </w:rPr>
                  <w:delText>a</w:delText>
                </w:r>
              </w:del>
              <w:r w:rsidRPr="006C624C">
                <w:rPr>
                  <w:rStyle w:val="SAPUserEntry"/>
                  <w:rPrChange w:id="5066" w:author="Author" w:date="2018-01-17T13:35:00Z">
                    <w:rPr>
                      <w:rStyle w:val="SAPUserEntry"/>
                      <w:highlight w:val="red"/>
                    </w:rPr>
                  </w:rPrChange>
                </w:rPr>
                <w:t>y (</w:t>
              </w:r>
              <w:del w:id="5067" w:author="Author" w:date="2018-01-17T13:35:00Z">
                <w:r w:rsidRPr="006C624C" w:rsidDel="005852B9">
                  <w:rPr>
                    <w:rStyle w:val="SAPUserEntry"/>
                    <w:rPrChange w:id="5068" w:author="Author" w:date="2018-01-17T13:35:00Z">
                      <w:rPr>
                        <w:rStyle w:val="SAPUserEntry"/>
                        <w:highlight w:val="red"/>
                      </w:rPr>
                    </w:rPrChange>
                  </w:rPr>
                  <w:delText>1002US</w:delText>
                </w:r>
              </w:del>
            </w:ins>
            <w:ins w:id="5069" w:author="Author" w:date="2018-01-17T13:35:00Z">
              <w:r w:rsidR="005852B9" w:rsidRPr="006C624C">
                <w:rPr>
                  <w:rStyle w:val="SAPUserEntry"/>
                  <w:rPrChange w:id="5070" w:author="Author" w:date="2018-01-17T13:35:00Z">
                    <w:rPr>
                      <w:rStyle w:val="SAPUserEntry"/>
                      <w:highlight w:val="red"/>
                    </w:rPr>
                  </w:rPrChange>
                </w:rPr>
                <w:t>1000FR</w:t>
              </w:r>
            </w:ins>
            <w:ins w:id="5071" w:author="Author" w:date="2018-01-17T12:07:00Z">
              <w:r w:rsidRPr="006C624C">
                <w:rPr>
                  <w:rStyle w:val="SAPUserEntry"/>
                  <w:rPrChange w:id="5072" w:author="Author" w:date="2018-01-17T13:35: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334C8A28" w14:textId="77777777" w:rsidR="00E640F1" w:rsidRDefault="00E640F1" w:rsidP="00865E4C">
            <w:pPr>
              <w:rPr>
                <w:ins w:id="5073" w:author="Author" w:date="2018-01-17T12:07:00Z"/>
                <w:rStyle w:val="SAPScreenElement"/>
              </w:rPr>
            </w:pPr>
          </w:p>
        </w:tc>
      </w:tr>
      <w:tr w:rsidR="007055F5" w:rsidRPr="00AF5AE4" w14:paraId="1920544A" w14:textId="77777777" w:rsidTr="00865E4C">
        <w:trPr>
          <w:trHeight w:val="360"/>
          <w:ins w:id="5074"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7BCFE240" w14:textId="77777777" w:rsidR="007055F5" w:rsidRDefault="007055F5" w:rsidP="007055F5">
            <w:pPr>
              <w:rPr>
                <w:ins w:id="5075" w:author="Author" w:date="2018-01-17T12:07:00Z"/>
                <w:rStyle w:val="SAPScreenElement"/>
              </w:rPr>
            </w:pPr>
            <w:ins w:id="5076" w:author="Author" w:date="2018-01-17T12:07: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7127A636" w14:textId="1A4D2EB2" w:rsidR="007055F5" w:rsidRPr="00273716" w:rsidRDefault="007055F5" w:rsidP="007055F5">
            <w:pPr>
              <w:rPr>
                <w:ins w:id="5077" w:author="Author" w:date="2018-01-17T12:07:00Z"/>
                <w:rStyle w:val="SAPScreenElement"/>
              </w:rPr>
            </w:pPr>
            <w:ins w:id="5078" w:author="Author" w:date="2018-02-26T11:27:00Z">
              <w:r w:rsidRPr="00CB306D">
                <w:t xml:space="preserve">You may use the </w:t>
              </w:r>
              <w:r w:rsidRPr="00CB306D">
                <w:rPr>
                  <w:noProof/>
                  <w:lang w:val="de-DE" w:eastAsia="de-DE"/>
                </w:rPr>
                <w:drawing>
                  <wp:inline distT="0" distB="0" distL="0" distR="0" wp14:anchorId="1E051DEF" wp14:editId="455A274D">
                    <wp:extent cx="2286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5079" w:author="Author" w:date="2018-02-20T11:57:00Z">
              <w:del w:id="5080" w:author="Author" w:date="2018-02-26T11:27:00Z">
                <w:r w:rsidRPr="00975134" w:rsidDel="00325458">
                  <w:delText xml:space="preserve">You may use the </w:delText>
                </w:r>
                <w:r w:rsidDel="00325458">
                  <w:rPr>
                    <w:noProof/>
                    <w:lang w:val="de-DE" w:eastAsia="de-DE"/>
                  </w:rPr>
                  <w:drawing>
                    <wp:inline distT="0" distB="0" distL="0" distR="0" wp14:anchorId="04A0C839" wp14:editId="272DDFF7">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325458">
                  <w:delText xml:space="preserve"> </w:delText>
                </w:r>
                <w:r w:rsidRPr="00975134" w:rsidDel="00325458">
                  <w:rPr>
                    <w:rStyle w:val="SAPScreenElement"/>
                  </w:rPr>
                  <w:delText>Change Calculator</w:delText>
                </w:r>
                <w:r w:rsidRPr="00975134" w:rsidDel="00325458">
                  <w:delText xml:space="preserve"> to adapt the </w:delText>
                </w:r>
                <w:r w:rsidRPr="002E7A7B" w:rsidDel="00325458">
                  <w:rPr>
                    <w:rStyle w:val="SAPScreenElement"/>
                    <w:highlight w:val="yellow"/>
                  </w:rPr>
                  <w:delText>Total Amount</w:delText>
                </w:r>
                <w:r w:rsidRPr="00975134" w:rsidDel="00325458">
                  <w:delText xml:space="preserve"> by calculating with a </w:delText>
                </w:r>
                <w:r w:rsidRPr="002E7A7B" w:rsidDel="00325458">
                  <w:rPr>
                    <w:strike/>
                    <w:highlight w:val="yellow"/>
                  </w:rPr>
                  <w:delText>higher/lower</w:delText>
                </w:r>
                <w:r w:rsidDel="00325458">
                  <w:rPr>
                    <w:strike/>
                  </w:rPr>
                  <w:delText xml:space="preserve"> </w:delText>
                </w:r>
                <w:r w:rsidRPr="002E7A7B" w:rsidDel="00325458">
                  <w:rPr>
                    <w:highlight w:val="yellow"/>
                  </w:rPr>
                  <w:delText>positive/negative</w:delText>
                </w:r>
                <w:r w:rsidRPr="00975134" w:rsidDel="00325458">
                  <w:delText xml:space="preserve"> percentage or a </w:delText>
                </w:r>
                <w:r w:rsidRPr="002E7A7B" w:rsidDel="00325458">
                  <w:rPr>
                    <w:strike/>
                    <w:highlight w:val="yellow"/>
                  </w:rPr>
                  <w:delText>higher/lower</w:delText>
                </w:r>
                <w:r w:rsidDel="00325458">
                  <w:rPr>
                    <w:strike/>
                  </w:rPr>
                  <w:delText xml:space="preserve"> </w:delText>
                </w:r>
                <w:r w:rsidRPr="002E7A7B" w:rsidDel="00325458">
                  <w:rPr>
                    <w:highlight w:val="yellow"/>
                  </w:rPr>
                  <w:delText>positive/negative</w:delText>
                </w:r>
                <w:r w:rsidRPr="00975134" w:rsidDel="00325458">
                  <w:delText xml:space="preserve"> amount. Choose </w:delText>
                </w:r>
                <w:r w:rsidRPr="00975134" w:rsidDel="00325458">
                  <w:rPr>
                    <w:rStyle w:val="SAPScreenElement"/>
                  </w:rPr>
                  <w:delText>Save</w:delText>
                </w:r>
                <w:r w:rsidRPr="00975134" w:rsidDel="00325458">
                  <w:delText xml:space="preserve"> to save the </w:delText>
                </w:r>
                <w:r w:rsidRPr="002E7A7B" w:rsidDel="00325458">
                  <w:rPr>
                    <w:highlight w:val="yellow"/>
                  </w:rPr>
                  <w:delText>new</w:delText>
                </w:r>
                <w:r w:rsidDel="00325458">
                  <w:delText xml:space="preserve"> </w:delText>
                </w:r>
                <w:r w:rsidRPr="00975134" w:rsidDel="00325458">
                  <w:delText>amount.</w:delText>
                </w:r>
              </w:del>
            </w:ins>
            <w:ins w:id="5081" w:author="Author" w:date="2018-01-30T11:36:00Z">
              <w:del w:id="5082" w:author="Author" w:date="2018-02-26T11:27:00Z">
                <w:r w:rsidRPr="00975134" w:rsidDel="00325458">
                  <w:delText xml:space="preserve">You may use the </w:delText>
                </w:r>
                <w:r w:rsidDel="00325458">
                  <w:rPr>
                    <w:noProof/>
                    <w:lang w:val="de-DE" w:eastAsia="de-DE"/>
                  </w:rPr>
                  <w:drawing>
                    <wp:inline distT="0" distB="0" distL="0" distR="0" wp14:anchorId="0D3A077A" wp14:editId="063D9197">
                      <wp:extent cx="228600" cy="228600"/>
                      <wp:effectExtent l="0" t="0" r="0" b="0"/>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325458">
                  <w:delText xml:space="preserve"> </w:delText>
                </w:r>
                <w:r w:rsidRPr="00975134" w:rsidDel="00325458">
                  <w:rPr>
                    <w:rStyle w:val="SAPScreenElement"/>
                  </w:rPr>
                  <w:delText>Change Calculator</w:delText>
                </w:r>
                <w:r w:rsidRPr="00975134" w:rsidDel="00325458">
                  <w:delText xml:space="preserve"> to adapt the amount by calculating with a higher/lower percentage or a higher/lower amount. Choose </w:delText>
                </w:r>
                <w:r w:rsidRPr="00975134" w:rsidDel="00325458">
                  <w:rPr>
                    <w:rStyle w:val="SAPScreenElement"/>
                  </w:rPr>
                  <w:delText>Save</w:delText>
                </w:r>
                <w:r w:rsidRPr="00975134" w:rsidDel="00325458">
                  <w:delText xml:space="preserve"> to save the amount.</w:delText>
                </w:r>
              </w:del>
            </w:ins>
          </w:p>
        </w:tc>
      </w:tr>
      <w:tr w:rsidR="0079202A" w:rsidRPr="00AF5AE4" w14:paraId="51F66325" w14:textId="77777777" w:rsidTr="00865E4C">
        <w:trPr>
          <w:trHeight w:val="360"/>
          <w:ins w:id="5083"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084E594D" w14:textId="77777777" w:rsidR="0079202A" w:rsidRPr="0049257E" w:rsidRDefault="0079202A" w:rsidP="0079202A">
            <w:pPr>
              <w:rPr>
                <w:ins w:id="5084" w:author="Author" w:date="2018-01-17T12:07:00Z"/>
                <w:rStyle w:val="SAPScreenElement"/>
              </w:rPr>
            </w:pPr>
            <w:ins w:id="5085" w:author="Author" w:date="2018-01-17T12:07:00Z">
              <w:r w:rsidRPr="0049257E">
                <w:rPr>
                  <w:rStyle w:val="SAPScreenElement"/>
                </w:rPr>
                <w:t>Currency:</w:t>
              </w:r>
              <w:r w:rsidRPr="0049257E">
                <w:t xml:space="preserve"> leave as is,</w:t>
              </w:r>
              <w:r w:rsidRPr="0049257E">
                <w:rPr>
                  <w:rStyle w:val="SAPScreenElement"/>
                </w:rPr>
                <w:t xml:space="preserve"> </w:t>
              </w:r>
              <w:r>
                <w:rPr>
                  <w:rStyle w:val="SAPUserEntry"/>
                </w:rPr>
                <w:t>EUR</w:t>
              </w:r>
            </w:ins>
          </w:p>
        </w:tc>
        <w:tc>
          <w:tcPr>
            <w:tcW w:w="4472" w:type="dxa"/>
            <w:tcBorders>
              <w:top w:val="single" w:sz="8" w:space="0" w:color="999999"/>
              <w:left w:val="single" w:sz="8" w:space="0" w:color="999999"/>
              <w:bottom w:val="single" w:sz="8" w:space="0" w:color="999999"/>
              <w:right w:val="single" w:sz="8" w:space="0" w:color="999999"/>
            </w:tcBorders>
          </w:tcPr>
          <w:p w14:paraId="40C49E36" w14:textId="77777777" w:rsidR="0079202A" w:rsidRPr="0049257E" w:rsidRDefault="0079202A" w:rsidP="0079202A">
            <w:pPr>
              <w:rPr>
                <w:ins w:id="5086" w:author="Author" w:date="2018-01-17T12:07:00Z"/>
                <w:rStyle w:val="SAPScreenElement"/>
              </w:rPr>
            </w:pPr>
          </w:p>
        </w:tc>
      </w:tr>
      <w:tr w:rsidR="0079202A" w:rsidRPr="00AF5AE4" w14:paraId="78403897" w14:textId="77777777" w:rsidTr="00865E4C">
        <w:trPr>
          <w:trHeight w:val="360"/>
          <w:ins w:id="5087"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744660FF" w14:textId="5C78D93B" w:rsidR="0079202A" w:rsidRPr="0049257E" w:rsidRDefault="0079202A" w:rsidP="0079202A">
            <w:pPr>
              <w:rPr>
                <w:ins w:id="5088" w:author="Author" w:date="2018-01-17T12:07:00Z"/>
                <w:rStyle w:val="SAPScreenElement"/>
                <w:rFonts w:ascii="Courier New" w:hAnsi="Courier New"/>
                <w:b/>
                <w:color w:val="45157E"/>
              </w:rPr>
            </w:pPr>
            <w:ins w:id="5089" w:author="Author" w:date="2018-01-17T12:07: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r w:rsidRPr="0049257E">
                <w:t xml:space="preserve"> leave as is,</w:t>
              </w:r>
              <w:r w:rsidRPr="0049257E">
                <w:rPr>
                  <w:rStyle w:val="SAPScreenElement"/>
                </w:rPr>
                <w:t xml:space="preserve"> </w:t>
              </w:r>
              <w:del w:id="5090" w:author="Author" w:date="2018-01-17T13:39:00Z">
                <w:r w:rsidRPr="006C624C" w:rsidDel="005852B9">
                  <w:rPr>
                    <w:rStyle w:val="SAPUserEntry"/>
                    <w:rPrChange w:id="5091" w:author="Author" w:date="2018-01-17T13:35:00Z">
                      <w:rPr>
                        <w:rStyle w:val="SAPUserEntry"/>
                        <w:highlight w:val="red"/>
                      </w:rPr>
                    </w:rPrChange>
                  </w:rPr>
                  <w:delText>(</w:delText>
                </w:r>
              </w:del>
              <w:r w:rsidRPr="006C624C">
                <w:rPr>
                  <w:rStyle w:val="SAPUserEntry"/>
                  <w:rPrChange w:id="5092" w:author="Author" w:date="2018-01-17T13:35: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4B041FAE" w14:textId="77777777" w:rsidR="0079202A" w:rsidRPr="0049257E" w:rsidRDefault="0079202A" w:rsidP="0079202A">
            <w:pPr>
              <w:rPr>
                <w:ins w:id="5093" w:author="Author" w:date="2018-01-17T12:07:00Z"/>
                <w:rStyle w:val="SAPScreenElement"/>
              </w:rPr>
            </w:pPr>
          </w:p>
        </w:tc>
      </w:tr>
      <w:tr w:rsidR="007055F5" w:rsidRPr="00AF5AE4" w14:paraId="03AB0AF9" w14:textId="77777777" w:rsidTr="00865E4C">
        <w:trPr>
          <w:trHeight w:val="360"/>
          <w:ins w:id="5094" w:author="Author" w:date="2018-01-17T12:07:00Z"/>
        </w:trPr>
        <w:tc>
          <w:tcPr>
            <w:tcW w:w="4472" w:type="dxa"/>
            <w:tcBorders>
              <w:top w:val="single" w:sz="8" w:space="0" w:color="999999"/>
              <w:left w:val="single" w:sz="8" w:space="0" w:color="999999"/>
              <w:bottom w:val="single" w:sz="8" w:space="0" w:color="999999"/>
              <w:right w:val="single" w:sz="8" w:space="0" w:color="999999"/>
            </w:tcBorders>
          </w:tcPr>
          <w:p w14:paraId="52C7E5A7" w14:textId="5B5010A9" w:rsidR="007055F5" w:rsidRPr="0049257E" w:rsidRDefault="007055F5" w:rsidP="007055F5">
            <w:pPr>
              <w:rPr>
                <w:ins w:id="5095" w:author="Author" w:date="2018-01-17T12:07:00Z"/>
                <w:rStyle w:val="SAPScreenElement"/>
              </w:rPr>
            </w:pPr>
            <w:ins w:id="5096" w:author="Author" w:date="2018-01-17T12:07:00Z">
              <w:r w:rsidRPr="0049257E">
                <w:rPr>
                  <w:rStyle w:val="SAPScreenElement"/>
                </w:rPr>
                <w:t xml:space="preserve">new Pay Component: </w:t>
              </w:r>
              <w:r w:rsidRPr="0049257E">
                <w:t xml:space="preserve">for example </w:t>
              </w:r>
            </w:ins>
            <w:ins w:id="5097" w:author="Author" w:date="2018-01-17T12:08:00Z">
              <w:r w:rsidRPr="006C624C">
                <w:rPr>
                  <w:rStyle w:val="SAPUserEntry"/>
                  <w:rPrChange w:id="5098" w:author="Author" w:date="2018-01-17T13:35:00Z">
                    <w:rPr>
                      <w:rStyle w:val="SAPUserEntry"/>
                      <w:highlight w:val="yellow"/>
                    </w:rPr>
                  </w:rPrChange>
                </w:rPr>
                <w:t>FR</w:t>
              </w:r>
              <w:r w:rsidRPr="006C624C">
                <w:rPr>
                  <w:rPrChange w:id="5099" w:author="Author" w:date="2018-01-17T13:35:00Z">
                    <w:rPr>
                      <w:highlight w:val="yellow"/>
                    </w:rPr>
                  </w:rPrChange>
                </w:rPr>
                <w:t xml:space="preserve"> </w:t>
              </w:r>
              <w:r w:rsidRPr="006C624C">
                <w:rPr>
                  <w:rStyle w:val="SAPUserEntry"/>
                  <w:rPrChange w:id="5100" w:author="Author" w:date="2018-01-17T13:35:00Z">
                    <w:rPr>
                      <w:rStyle w:val="SAPUserEntry"/>
                      <w:highlight w:val="yellow"/>
                    </w:rPr>
                  </w:rPrChange>
                </w:rPr>
                <w:t>-</w:t>
              </w:r>
              <w:r w:rsidRPr="006C624C">
                <w:rPr>
                  <w:rPrChange w:id="5101" w:author="Author" w:date="2018-01-17T13:35:00Z">
                    <w:rPr>
                      <w:highlight w:val="yellow"/>
                    </w:rPr>
                  </w:rPrChange>
                </w:rPr>
                <w:t xml:space="preserve"> </w:t>
              </w:r>
              <w:r w:rsidRPr="006C624C">
                <w:rPr>
                  <w:rStyle w:val="SAPUserEntry"/>
                  <w:rPrChange w:id="5102" w:author="Author" w:date="2018-01-17T13:35:00Z">
                    <w:rPr>
                      <w:rStyle w:val="SAPUserEntry"/>
                      <w:highlight w:val="yellow"/>
                    </w:rPr>
                  </w:rPrChange>
                </w:rPr>
                <w:t>Car Allowance</w:t>
              </w:r>
              <w:r w:rsidRPr="006C624C">
                <w:rPr>
                  <w:b/>
                  <w:rPrChange w:id="5103" w:author="Author" w:date="2018-01-17T13:35:00Z">
                    <w:rPr>
                      <w:b/>
                      <w:highlight w:val="yellow"/>
                    </w:rPr>
                  </w:rPrChange>
                </w:rPr>
                <w:t xml:space="preserve"> </w:t>
              </w:r>
              <w:r w:rsidRPr="006C624C">
                <w:rPr>
                  <w:rStyle w:val="SAPUserEntry"/>
                  <w:rPrChange w:id="5104" w:author="Author" w:date="2018-01-17T13:35:00Z">
                    <w:rPr>
                      <w:rStyle w:val="SAPUserEntry"/>
                      <w:highlight w:val="yellow"/>
                    </w:rPr>
                  </w:rPrChange>
                </w:rPr>
                <w:t>(1100FR)</w:t>
              </w:r>
            </w:ins>
          </w:p>
        </w:tc>
        <w:tc>
          <w:tcPr>
            <w:tcW w:w="4472" w:type="dxa"/>
            <w:tcBorders>
              <w:top w:val="single" w:sz="8" w:space="0" w:color="999999"/>
              <w:left w:val="single" w:sz="8" w:space="0" w:color="999999"/>
              <w:bottom w:val="single" w:sz="8" w:space="0" w:color="999999"/>
              <w:right w:val="single" w:sz="8" w:space="0" w:color="999999"/>
            </w:tcBorders>
          </w:tcPr>
          <w:p w14:paraId="59C2079D" w14:textId="63790EDE" w:rsidR="007055F5" w:rsidRPr="0049257E" w:rsidRDefault="007055F5" w:rsidP="007055F5">
            <w:pPr>
              <w:rPr>
                <w:ins w:id="5105" w:author="Author" w:date="2018-01-17T12:07:00Z"/>
                <w:rStyle w:val="SAPScreenElement"/>
              </w:rPr>
            </w:pPr>
            <w:ins w:id="5106" w:author="Author" w:date="2018-02-26T11:27: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5107" w:author="Author" w:date="2018-02-20T11:58:00Z">
              <w:del w:id="5108" w:author="Author" w:date="2018-02-26T11:27:00Z">
                <w:r w:rsidRPr="0049257E" w:rsidDel="00B94782">
                  <w:delText>If appropriate, add a new or adapt an existing</w:delText>
                </w:r>
                <w:r w:rsidRPr="0049257E" w:rsidDel="00B94782">
                  <w:rPr>
                    <w:rStyle w:val="SAPScreenElement"/>
                  </w:rPr>
                  <w:delText xml:space="preserve"> Pay Component </w:delText>
                </w:r>
                <w:r w:rsidRPr="0049257E" w:rsidDel="00B94782">
                  <w:delText>related to recurring payments</w:delText>
                </w:r>
                <w:r w:rsidRPr="002E7A7B" w:rsidDel="00B94782">
                  <w:rPr>
                    <w:strike/>
                    <w:highlight w:val="yellow"/>
                  </w:rPr>
                  <w:delText>. In case you add this pay component, you may accept the suggested amount or enter a higher/lower one</w:delText>
                </w:r>
                <w:r w:rsidRPr="0049257E" w:rsidDel="00B94782">
                  <w:delText>. In case</w:delText>
                </w:r>
                <w:r w:rsidDel="00B94782">
                  <w:delText xml:space="preserve"> </w:delText>
                </w:r>
                <w:r w:rsidRPr="002E7A7B" w:rsidDel="00B94782">
                  <w:rPr>
                    <w:highlight w:val="yellow"/>
                  </w:rPr>
                  <w:delText xml:space="preserve">a suggested amount </w:delText>
                </w:r>
                <w:r w:rsidRPr="002E7A7B" w:rsidDel="00B94782">
                  <w:rPr>
                    <w:strike/>
                    <w:highlight w:val="yellow"/>
                  </w:rPr>
                  <w:delText>it already</w:delText>
                </w:r>
                <w:r w:rsidRPr="0049257E" w:rsidDel="00B94782">
                  <w:delText xml:space="preserve"> </w:delText>
                </w:r>
                <w:r w:rsidRPr="002E7A7B" w:rsidDel="00B94782">
                  <w:rPr>
                    <w:highlight w:val="yellow"/>
                  </w:rPr>
                  <w:delText>occurs</w:delText>
                </w:r>
                <w:r w:rsidRPr="0049257E" w:rsidDel="00B94782">
                  <w:delText>, you may enter a higher/lower amount.</w:delText>
                </w:r>
              </w:del>
            </w:ins>
            <w:ins w:id="5109" w:author="Author" w:date="2018-01-17T12:07:00Z">
              <w:del w:id="5110" w:author="Author" w:date="2018-02-26T11:27:00Z">
                <w:r w:rsidRPr="0049257E" w:rsidDel="00B94782">
                  <w:delText>If appropriate, add a new or adapt an existing</w:delText>
                </w:r>
                <w:r w:rsidRPr="0049257E" w:rsidDel="00B94782">
                  <w:rPr>
                    <w:rStyle w:val="SAPScreenElement"/>
                  </w:rPr>
                  <w:delText xml:space="preserve"> Pay Component </w:delText>
                </w:r>
                <w:r w:rsidRPr="0049257E" w:rsidDel="00B94782">
                  <w:delText>related to recurring payments. In case you add this pay component, you may accept the suggested amount or enter a higher/lower one. In case it already exists, you may enter a higher/lower amount.</w:delText>
                </w:r>
              </w:del>
            </w:ins>
          </w:p>
        </w:tc>
      </w:tr>
    </w:tbl>
    <w:p w14:paraId="371BFD09" w14:textId="77777777" w:rsidR="007E5A13" w:rsidRPr="0070179D" w:rsidRDefault="007E5A13">
      <w:pPr>
        <w:pStyle w:val="Heading3"/>
        <w:spacing w:before="240" w:after="120"/>
        <w:ind w:left="851" w:hanging="851"/>
        <w:rPr>
          <w:ins w:id="5111" w:author="Author" w:date="2018-01-17T11:48:00Z"/>
          <w:rPrChange w:id="5112" w:author="Author" w:date="2018-02-26T10:33:00Z">
            <w:rPr>
              <w:ins w:id="5113" w:author="Author" w:date="2018-01-17T11:48:00Z"/>
              <w:highlight w:val="yellow"/>
            </w:rPr>
          </w:rPrChange>
        </w:rPr>
        <w:pPrChange w:id="5114" w:author="Author" w:date="2018-01-17T11:48:00Z">
          <w:pPr>
            <w:pStyle w:val="Heading3"/>
            <w:spacing w:before="240" w:after="120"/>
          </w:pPr>
        </w:pPrChange>
      </w:pPr>
      <w:bookmarkStart w:id="5115" w:name="_Toc507407963"/>
      <w:ins w:id="5116" w:author="Author" w:date="2018-01-17T11:48:00Z">
        <w:r w:rsidRPr="0070179D">
          <w:rPr>
            <w:rPrChange w:id="5117" w:author="Author" w:date="2018-02-26T10:33:00Z">
              <w:rPr>
                <w:highlight w:val="yellow"/>
              </w:rPr>
            </w:rPrChange>
          </w:rPr>
          <w:t>United Kingdom (GB)</w:t>
        </w:r>
        <w:bookmarkEnd w:id="5041"/>
        <w:bookmarkEnd w:id="5042"/>
        <w:bookmarkEnd w:id="5115"/>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865E4C" w:rsidRPr="00CF1425" w14:paraId="7973943E" w14:textId="77777777" w:rsidTr="00865E4C">
        <w:trPr>
          <w:trHeight w:val="432"/>
          <w:tblHeader/>
          <w:ins w:id="5118" w:author="Author" w:date="2018-01-17T12:09: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10EBE1EE" w14:textId="77777777" w:rsidR="00865E4C" w:rsidRPr="00CF1425" w:rsidRDefault="00865E4C" w:rsidP="00865E4C">
            <w:pPr>
              <w:pStyle w:val="SAPTableHeader"/>
              <w:rPr>
                <w:ins w:id="5119" w:author="Author" w:date="2018-01-17T12:09:00Z"/>
              </w:rPr>
            </w:pPr>
            <w:ins w:id="5120" w:author="Author" w:date="2018-01-17T12:09: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44472C19" w14:textId="77777777" w:rsidR="00865E4C" w:rsidRPr="00CF1425" w:rsidRDefault="00865E4C" w:rsidP="00865E4C">
            <w:pPr>
              <w:pStyle w:val="SAPTableHeader"/>
              <w:rPr>
                <w:ins w:id="5121" w:author="Author" w:date="2018-01-17T12:09:00Z"/>
              </w:rPr>
            </w:pPr>
            <w:ins w:id="5122" w:author="Author" w:date="2018-01-17T12:09:00Z">
              <w:r w:rsidRPr="00CF1425">
                <w:t>Additional Information</w:t>
              </w:r>
            </w:ins>
          </w:p>
        </w:tc>
      </w:tr>
      <w:tr w:rsidR="00865E4C" w:rsidRPr="00AF5AE4" w14:paraId="329F9242" w14:textId="77777777" w:rsidTr="00865E4C">
        <w:trPr>
          <w:trHeight w:val="360"/>
          <w:ins w:id="5123"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620B1492" w14:textId="19F9E647" w:rsidR="00865E4C" w:rsidRPr="0049257E" w:rsidRDefault="00865E4C" w:rsidP="00865E4C">
            <w:pPr>
              <w:rPr>
                <w:ins w:id="5124" w:author="Author" w:date="2018-01-17T12:09:00Z"/>
                <w:rStyle w:val="SAPScreenElement"/>
                <w:rFonts w:ascii="BentonSans Book" w:hAnsi="BentonSans Book"/>
                <w:color w:val="auto"/>
              </w:rPr>
            </w:pPr>
            <w:ins w:id="5125" w:author="Author" w:date="2018-01-17T12:09:00Z">
              <w:r>
                <w:rPr>
                  <w:rStyle w:val="SAPScreenElement"/>
                </w:rPr>
                <w:t>Pay Group</w:t>
              </w:r>
              <w:r w:rsidRPr="006C624C">
                <w:rPr>
                  <w:rStyle w:val="SAPScreenElement"/>
                </w:rPr>
                <w:t xml:space="preserve">: </w:t>
              </w:r>
              <w:del w:id="5126" w:author="Author" w:date="2018-01-17T13:37:00Z">
                <w:r w:rsidRPr="006C624C" w:rsidDel="005852B9">
                  <w:rPr>
                    <w:rStyle w:val="SAPUserEntry"/>
                    <w:rPrChange w:id="5127" w:author="Author" w:date="2018-01-17T13:37:00Z">
                      <w:rPr>
                        <w:rStyle w:val="SAPUserEntry"/>
                        <w:highlight w:val="red"/>
                      </w:rPr>
                    </w:rPrChange>
                  </w:rPr>
                  <w:delText>FR</w:delText>
                </w:r>
              </w:del>
            </w:ins>
            <w:ins w:id="5128" w:author="Author" w:date="2018-01-17T13:37:00Z">
              <w:r w:rsidR="005852B9" w:rsidRPr="006C624C">
                <w:rPr>
                  <w:rStyle w:val="SAPUserEntry"/>
                  <w:rPrChange w:id="5129" w:author="Author" w:date="2018-01-17T13:37:00Z">
                    <w:rPr>
                      <w:rStyle w:val="SAPUserEntry"/>
                      <w:highlight w:val="red"/>
                    </w:rPr>
                  </w:rPrChange>
                </w:rPr>
                <w:t>GB</w:t>
              </w:r>
            </w:ins>
            <w:ins w:id="5130" w:author="Author" w:date="2018-01-17T12:09:00Z">
              <w:r w:rsidRPr="006C624C">
                <w:rPr>
                  <w:rStyle w:val="SAPUserEntry"/>
                  <w:rPrChange w:id="5131" w:author="Author" w:date="2018-01-17T13:37:00Z">
                    <w:rPr>
                      <w:rStyle w:val="SAPUserEntry"/>
                      <w:highlight w:val="red"/>
                    </w:rPr>
                  </w:rPrChange>
                </w:rPr>
                <w:t xml:space="preserve"> – Monthly (</w:t>
              </w:r>
            </w:ins>
            <w:ins w:id="5132" w:author="Author" w:date="2018-01-17T13:37:00Z">
              <w:r w:rsidR="005852B9" w:rsidRPr="006C624C">
                <w:rPr>
                  <w:rStyle w:val="SAPUserEntry"/>
                  <w:rPrChange w:id="5133" w:author="Author" w:date="2018-01-17T13:37:00Z">
                    <w:rPr>
                      <w:rStyle w:val="SAPUserEntry"/>
                      <w:highlight w:val="red"/>
                    </w:rPr>
                  </w:rPrChange>
                </w:rPr>
                <w:t>GM</w:t>
              </w:r>
            </w:ins>
            <w:ins w:id="5134" w:author="Author" w:date="2018-01-17T12:09:00Z">
              <w:del w:id="5135" w:author="Author" w:date="2018-01-17T13:37:00Z">
                <w:r w:rsidRPr="006C624C" w:rsidDel="005852B9">
                  <w:rPr>
                    <w:rStyle w:val="SAPUserEntry"/>
                    <w:rPrChange w:id="5136" w:author="Author" w:date="2018-01-17T13:37:00Z">
                      <w:rPr>
                        <w:rStyle w:val="SAPUserEntry"/>
                        <w:highlight w:val="red"/>
                      </w:rPr>
                    </w:rPrChange>
                  </w:rPr>
                  <w:delText>FR</w:delText>
                </w:r>
              </w:del>
              <w:r w:rsidRPr="006C624C">
                <w:rPr>
                  <w:rStyle w:val="SAPUserEntry"/>
                  <w:rPrChange w:id="5137" w:author="Author" w:date="2018-01-17T13:37: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5E20FD3A" w14:textId="77777777" w:rsidR="00865E4C" w:rsidRDefault="00865E4C" w:rsidP="00865E4C">
            <w:pPr>
              <w:rPr>
                <w:ins w:id="5138" w:author="Author" w:date="2018-01-17T12:09:00Z"/>
                <w:rStyle w:val="SAPScreenElement"/>
              </w:rPr>
            </w:pPr>
          </w:p>
        </w:tc>
      </w:tr>
      <w:tr w:rsidR="00865E4C" w:rsidRPr="00AF5AE4" w14:paraId="129E6946" w14:textId="77777777" w:rsidTr="00865E4C">
        <w:trPr>
          <w:trHeight w:val="360"/>
          <w:ins w:id="5139"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2EBAAEF1" w14:textId="55E6A89F" w:rsidR="00865E4C" w:rsidRDefault="00865E4C" w:rsidP="00865E4C">
            <w:pPr>
              <w:rPr>
                <w:ins w:id="5140" w:author="Author" w:date="2018-01-17T12:09:00Z"/>
                <w:rStyle w:val="SAPScreenElement"/>
              </w:rPr>
            </w:pPr>
            <w:ins w:id="5141" w:author="Author" w:date="2018-01-17T12:09:00Z">
              <w:r>
                <w:rPr>
                  <w:rStyle w:val="SAPScreenElement"/>
                </w:rPr>
                <w:t xml:space="preserve">Pay Component: </w:t>
              </w:r>
              <w:del w:id="5142" w:author="Author" w:date="2018-01-17T13:38:00Z">
                <w:r w:rsidRPr="006C624C" w:rsidDel="005852B9">
                  <w:rPr>
                    <w:rStyle w:val="SAPUserEntry"/>
                    <w:rPrChange w:id="5143" w:author="Author" w:date="2018-01-17T13:38:00Z">
                      <w:rPr>
                        <w:rStyle w:val="SAPUserEntry"/>
                        <w:highlight w:val="red"/>
                      </w:rPr>
                    </w:rPrChange>
                  </w:rPr>
                  <w:delText>US</w:delText>
                </w:r>
              </w:del>
            </w:ins>
            <w:ins w:id="5144" w:author="Author" w:date="2018-01-17T13:38:00Z">
              <w:r w:rsidR="005852B9" w:rsidRPr="006C624C">
                <w:rPr>
                  <w:rStyle w:val="SAPUserEntry"/>
                  <w:rPrChange w:id="5145" w:author="Author" w:date="2018-01-17T13:38:00Z">
                    <w:rPr>
                      <w:rStyle w:val="SAPUserEntry"/>
                      <w:highlight w:val="red"/>
                    </w:rPr>
                  </w:rPrChange>
                </w:rPr>
                <w:t>GB</w:t>
              </w:r>
            </w:ins>
            <w:ins w:id="5146" w:author="Author" w:date="2018-01-17T12:09:00Z">
              <w:r w:rsidRPr="006C624C">
                <w:rPr>
                  <w:rStyle w:val="SAPUserEntry"/>
                  <w:rPrChange w:id="5147" w:author="Author" w:date="2018-01-17T13:38:00Z">
                    <w:rPr>
                      <w:rStyle w:val="SAPUserEntry"/>
                      <w:highlight w:val="red"/>
                    </w:rPr>
                  </w:rPrChange>
                </w:rPr>
                <w:t xml:space="preserve"> – Monthly Salar</w:t>
              </w:r>
              <w:del w:id="5148" w:author="Author" w:date="2018-03-01T11:56:00Z">
                <w:r w:rsidRPr="006C624C" w:rsidDel="00776608">
                  <w:rPr>
                    <w:rStyle w:val="SAPUserEntry"/>
                    <w:rPrChange w:id="5149" w:author="Author" w:date="2018-01-17T13:38:00Z">
                      <w:rPr>
                        <w:rStyle w:val="SAPUserEntry"/>
                        <w:highlight w:val="red"/>
                      </w:rPr>
                    </w:rPrChange>
                  </w:rPr>
                  <w:delText>a</w:delText>
                </w:r>
              </w:del>
              <w:r w:rsidRPr="006C624C">
                <w:rPr>
                  <w:rStyle w:val="SAPUserEntry"/>
                  <w:rPrChange w:id="5150" w:author="Author" w:date="2018-01-17T13:38:00Z">
                    <w:rPr>
                      <w:rStyle w:val="SAPUserEntry"/>
                      <w:highlight w:val="red"/>
                    </w:rPr>
                  </w:rPrChange>
                </w:rPr>
                <w:t>y (</w:t>
              </w:r>
              <w:del w:id="5151" w:author="Author" w:date="2018-01-17T13:38:00Z">
                <w:r w:rsidRPr="006C624C" w:rsidDel="005852B9">
                  <w:rPr>
                    <w:rStyle w:val="SAPUserEntry"/>
                    <w:rPrChange w:id="5152" w:author="Author" w:date="2018-01-17T13:38:00Z">
                      <w:rPr>
                        <w:rStyle w:val="SAPUserEntry"/>
                        <w:highlight w:val="red"/>
                      </w:rPr>
                    </w:rPrChange>
                  </w:rPr>
                  <w:delText>1002US</w:delText>
                </w:r>
              </w:del>
            </w:ins>
            <w:ins w:id="5153" w:author="Author" w:date="2018-01-17T13:38:00Z">
              <w:r w:rsidR="005852B9" w:rsidRPr="006C624C">
                <w:rPr>
                  <w:rStyle w:val="SAPUserEntry"/>
                  <w:rPrChange w:id="5154" w:author="Author" w:date="2018-01-17T13:38:00Z">
                    <w:rPr>
                      <w:rStyle w:val="SAPUserEntry"/>
                      <w:highlight w:val="red"/>
                    </w:rPr>
                  </w:rPrChange>
                </w:rPr>
                <w:t>1000GB</w:t>
              </w:r>
            </w:ins>
            <w:ins w:id="5155" w:author="Author" w:date="2018-01-17T12:09:00Z">
              <w:r w:rsidRPr="006C624C">
                <w:rPr>
                  <w:rStyle w:val="SAPUserEntry"/>
                  <w:rPrChange w:id="5156" w:author="Author" w:date="2018-01-17T13:38: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4AD61989" w14:textId="77777777" w:rsidR="00865E4C" w:rsidRDefault="00865E4C" w:rsidP="00865E4C">
            <w:pPr>
              <w:rPr>
                <w:ins w:id="5157" w:author="Author" w:date="2018-01-17T12:09:00Z"/>
                <w:rStyle w:val="SAPScreenElement"/>
              </w:rPr>
            </w:pPr>
          </w:p>
        </w:tc>
      </w:tr>
      <w:tr w:rsidR="007055F5" w:rsidRPr="00AF5AE4" w14:paraId="4773A88E" w14:textId="77777777" w:rsidTr="00865E4C">
        <w:trPr>
          <w:trHeight w:val="360"/>
          <w:ins w:id="5158"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6239675D" w14:textId="77777777" w:rsidR="007055F5" w:rsidRDefault="007055F5" w:rsidP="007055F5">
            <w:pPr>
              <w:rPr>
                <w:ins w:id="5159" w:author="Author" w:date="2018-01-17T12:09:00Z"/>
                <w:rStyle w:val="SAPScreenElement"/>
              </w:rPr>
            </w:pPr>
            <w:ins w:id="5160" w:author="Author" w:date="2018-01-17T12:09: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4F3F38D2" w14:textId="73EC15B6" w:rsidR="007055F5" w:rsidRPr="00273716" w:rsidRDefault="007055F5" w:rsidP="007055F5">
            <w:pPr>
              <w:rPr>
                <w:ins w:id="5161" w:author="Author" w:date="2018-01-17T12:09:00Z"/>
                <w:rStyle w:val="SAPScreenElement"/>
              </w:rPr>
            </w:pPr>
            <w:ins w:id="5162" w:author="Author" w:date="2018-02-26T11:27:00Z">
              <w:r w:rsidRPr="00CB306D">
                <w:t xml:space="preserve">You may use the </w:t>
              </w:r>
              <w:r w:rsidRPr="00CB306D">
                <w:rPr>
                  <w:noProof/>
                  <w:lang w:val="de-DE" w:eastAsia="de-DE"/>
                </w:rPr>
                <w:drawing>
                  <wp:inline distT="0" distB="0" distL="0" distR="0" wp14:anchorId="4309EA64" wp14:editId="6E71E128">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5163" w:author="Author" w:date="2018-02-20T12:02:00Z">
              <w:del w:id="5164" w:author="Author" w:date="2018-02-26T11:27:00Z">
                <w:r w:rsidRPr="00975134" w:rsidDel="00AB0355">
                  <w:delText xml:space="preserve">You may use the </w:delText>
                </w:r>
                <w:r w:rsidDel="00AB0355">
                  <w:rPr>
                    <w:noProof/>
                    <w:lang w:val="de-DE" w:eastAsia="de-DE"/>
                  </w:rPr>
                  <w:drawing>
                    <wp:inline distT="0" distB="0" distL="0" distR="0" wp14:anchorId="4595BF45" wp14:editId="1CD79B40">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AB0355">
                  <w:delText xml:space="preserve"> </w:delText>
                </w:r>
                <w:r w:rsidRPr="00975134" w:rsidDel="00AB0355">
                  <w:rPr>
                    <w:rStyle w:val="SAPScreenElement"/>
                  </w:rPr>
                  <w:delText>Change Calculator</w:delText>
                </w:r>
                <w:r w:rsidRPr="00975134" w:rsidDel="00AB0355">
                  <w:delText xml:space="preserve"> to adapt the </w:delText>
                </w:r>
                <w:r w:rsidRPr="002E7A7B" w:rsidDel="00AB0355">
                  <w:rPr>
                    <w:rStyle w:val="SAPScreenElement"/>
                    <w:highlight w:val="yellow"/>
                  </w:rPr>
                  <w:delText>Total Amount</w:delText>
                </w:r>
                <w:r w:rsidRPr="00975134" w:rsidDel="00AB0355">
                  <w:delText xml:space="preserve"> by calculating with a </w:delText>
                </w:r>
                <w:r w:rsidRPr="002E7A7B" w:rsidDel="00AB0355">
                  <w:rPr>
                    <w:strike/>
                    <w:highlight w:val="yellow"/>
                  </w:rPr>
                  <w:delText>higher/lower</w:delText>
                </w:r>
                <w:r w:rsidDel="00AB0355">
                  <w:rPr>
                    <w:strike/>
                  </w:rPr>
                  <w:delText xml:space="preserve"> </w:delText>
                </w:r>
                <w:r w:rsidRPr="002E7A7B" w:rsidDel="00AB0355">
                  <w:rPr>
                    <w:highlight w:val="yellow"/>
                  </w:rPr>
                  <w:delText>positive/negative</w:delText>
                </w:r>
                <w:r w:rsidRPr="00975134" w:rsidDel="00AB0355">
                  <w:delText xml:space="preserve"> percentage or a </w:delText>
                </w:r>
                <w:r w:rsidRPr="002E7A7B" w:rsidDel="00AB0355">
                  <w:rPr>
                    <w:strike/>
                    <w:highlight w:val="yellow"/>
                  </w:rPr>
                  <w:delText>higher/lower</w:delText>
                </w:r>
                <w:r w:rsidDel="00AB0355">
                  <w:rPr>
                    <w:strike/>
                  </w:rPr>
                  <w:delText xml:space="preserve"> </w:delText>
                </w:r>
                <w:r w:rsidRPr="002E7A7B" w:rsidDel="00AB0355">
                  <w:rPr>
                    <w:highlight w:val="yellow"/>
                  </w:rPr>
                  <w:delText>positive/negative</w:delText>
                </w:r>
                <w:r w:rsidRPr="00975134" w:rsidDel="00AB0355">
                  <w:delText xml:space="preserve"> amount. Choose </w:delText>
                </w:r>
                <w:r w:rsidRPr="00975134" w:rsidDel="00AB0355">
                  <w:rPr>
                    <w:rStyle w:val="SAPScreenElement"/>
                  </w:rPr>
                  <w:delText>Save</w:delText>
                </w:r>
                <w:r w:rsidRPr="00975134" w:rsidDel="00AB0355">
                  <w:delText xml:space="preserve"> to save the </w:delText>
                </w:r>
                <w:r w:rsidRPr="002E7A7B" w:rsidDel="00AB0355">
                  <w:rPr>
                    <w:highlight w:val="yellow"/>
                  </w:rPr>
                  <w:delText>new</w:delText>
                </w:r>
                <w:r w:rsidDel="00AB0355">
                  <w:delText xml:space="preserve"> </w:delText>
                </w:r>
                <w:r w:rsidRPr="00975134" w:rsidDel="00AB0355">
                  <w:delText>amount.</w:delText>
                </w:r>
              </w:del>
            </w:ins>
            <w:ins w:id="5165" w:author="Author" w:date="2018-01-30T11:36:00Z">
              <w:del w:id="5166" w:author="Author" w:date="2018-02-26T11:27:00Z">
                <w:r w:rsidRPr="00975134" w:rsidDel="00AB0355">
                  <w:delText xml:space="preserve">You may use the </w:delText>
                </w:r>
                <w:r w:rsidDel="00AB0355">
                  <w:rPr>
                    <w:noProof/>
                    <w:lang w:val="de-DE" w:eastAsia="de-DE"/>
                  </w:rPr>
                  <w:drawing>
                    <wp:inline distT="0" distB="0" distL="0" distR="0" wp14:anchorId="1E439A0B" wp14:editId="22795776">
                      <wp:extent cx="228600" cy="228600"/>
                      <wp:effectExtent l="0" t="0" r="0" b="0"/>
                      <wp:docPr id="275"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AB0355">
                  <w:delText xml:space="preserve"> </w:delText>
                </w:r>
                <w:r w:rsidRPr="00975134" w:rsidDel="00AB0355">
                  <w:rPr>
                    <w:rStyle w:val="SAPScreenElement"/>
                  </w:rPr>
                  <w:delText>Change Calculator</w:delText>
                </w:r>
                <w:r w:rsidRPr="00975134" w:rsidDel="00AB0355">
                  <w:delText xml:space="preserve"> to adapt the amount by calculating with a higher/lower percentage or a higher/lower amount. Choose </w:delText>
                </w:r>
                <w:r w:rsidRPr="00975134" w:rsidDel="00AB0355">
                  <w:rPr>
                    <w:rStyle w:val="SAPScreenElement"/>
                  </w:rPr>
                  <w:delText>Save</w:delText>
                </w:r>
                <w:r w:rsidRPr="00975134" w:rsidDel="00AB0355">
                  <w:delText xml:space="preserve"> to save the amount.</w:delText>
                </w:r>
              </w:del>
            </w:ins>
          </w:p>
        </w:tc>
      </w:tr>
      <w:tr w:rsidR="0079202A" w:rsidRPr="00AF5AE4" w14:paraId="1849C1FD" w14:textId="77777777" w:rsidTr="00865E4C">
        <w:trPr>
          <w:trHeight w:val="360"/>
          <w:ins w:id="5167"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3B162860" w14:textId="5119FC29" w:rsidR="0079202A" w:rsidRPr="0049257E" w:rsidRDefault="0079202A" w:rsidP="0079202A">
            <w:pPr>
              <w:rPr>
                <w:ins w:id="5168" w:author="Author" w:date="2018-01-17T12:09:00Z"/>
                <w:rStyle w:val="SAPScreenElement"/>
              </w:rPr>
            </w:pPr>
            <w:ins w:id="5169" w:author="Author" w:date="2018-01-17T12:09:00Z">
              <w:r w:rsidRPr="0049257E">
                <w:rPr>
                  <w:rStyle w:val="SAPScreenElement"/>
                </w:rPr>
                <w:t>Currency:</w:t>
              </w:r>
              <w:r w:rsidRPr="0049257E">
                <w:t xml:space="preserve"> leave as is,</w:t>
              </w:r>
              <w:r w:rsidRPr="0049257E">
                <w:rPr>
                  <w:rStyle w:val="SAPScreenElement"/>
                </w:rPr>
                <w:t xml:space="preserve"> </w:t>
              </w:r>
              <w:del w:id="5170" w:author="Author" w:date="2018-01-17T13:38:00Z">
                <w:r w:rsidRPr="00F33027" w:rsidDel="005852B9">
                  <w:rPr>
                    <w:rStyle w:val="SAPUserEntry"/>
                    <w:highlight w:val="red"/>
                    <w:rPrChange w:id="5171" w:author="Author" w:date="2018-01-17T12:10:00Z">
                      <w:rPr>
                        <w:rStyle w:val="SAPUserEntry"/>
                      </w:rPr>
                    </w:rPrChange>
                  </w:rPr>
                  <w:delText>EUR</w:delText>
                </w:r>
              </w:del>
            </w:ins>
            <w:ins w:id="5172" w:author="Author" w:date="2018-01-17T13:38:00Z">
              <w:r>
                <w:rPr>
                  <w:rStyle w:val="SAPUserEntry"/>
                </w:rPr>
                <w:t>GBP</w:t>
              </w:r>
            </w:ins>
          </w:p>
        </w:tc>
        <w:tc>
          <w:tcPr>
            <w:tcW w:w="4472" w:type="dxa"/>
            <w:tcBorders>
              <w:top w:val="single" w:sz="8" w:space="0" w:color="999999"/>
              <w:left w:val="single" w:sz="8" w:space="0" w:color="999999"/>
              <w:bottom w:val="single" w:sz="8" w:space="0" w:color="999999"/>
              <w:right w:val="single" w:sz="8" w:space="0" w:color="999999"/>
            </w:tcBorders>
          </w:tcPr>
          <w:p w14:paraId="5C17CE14" w14:textId="77777777" w:rsidR="0079202A" w:rsidRPr="0049257E" w:rsidRDefault="0079202A" w:rsidP="0079202A">
            <w:pPr>
              <w:rPr>
                <w:ins w:id="5173" w:author="Author" w:date="2018-01-17T12:09:00Z"/>
                <w:rStyle w:val="SAPScreenElement"/>
              </w:rPr>
            </w:pPr>
          </w:p>
        </w:tc>
      </w:tr>
      <w:tr w:rsidR="0079202A" w:rsidRPr="00AF5AE4" w14:paraId="36CAB23A" w14:textId="77777777" w:rsidTr="00865E4C">
        <w:trPr>
          <w:trHeight w:val="360"/>
          <w:ins w:id="5174"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60A3CFE3" w14:textId="0A5EAD41" w:rsidR="0079202A" w:rsidRPr="0049257E" w:rsidRDefault="0079202A" w:rsidP="0079202A">
            <w:pPr>
              <w:rPr>
                <w:ins w:id="5175" w:author="Author" w:date="2018-01-17T12:09:00Z"/>
                <w:rStyle w:val="SAPScreenElement"/>
                <w:rFonts w:ascii="Courier New" w:hAnsi="Courier New"/>
                <w:b/>
                <w:color w:val="45157E"/>
              </w:rPr>
            </w:pPr>
            <w:ins w:id="5176" w:author="Author" w:date="2018-01-17T12:09: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r w:rsidRPr="0049257E">
                <w:t xml:space="preserve"> leave as is</w:t>
              </w:r>
              <w:r w:rsidRPr="006C624C">
                <w:t>,</w:t>
              </w:r>
              <w:r w:rsidRPr="006C624C">
                <w:rPr>
                  <w:rStyle w:val="SAPScreenElement"/>
                </w:rPr>
                <w:t xml:space="preserve"> </w:t>
              </w:r>
              <w:del w:id="5177" w:author="Author" w:date="2018-01-17T13:39:00Z">
                <w:r w:rsidRPr="006C624C" w:rsidDel="005852B9">
                  <w:rPr>
                    <w:rStyle w:val="SAPUserEntry"/>
                    <w:rPrChange w:id="5178" w:author="Author" w:date="2018-01-17T13:38:00Z">
                      <w:rPr>
                        <w:rStyle w:val="SAPUserEntry"/>
                        <w:highlight w:val="red"/>
                      </w:rPr>
                    </w:rPrChange>
                  </w:rPr>
                  <w:delText>(</w:delText>
                </w:r>
              </w:del>
              <w:r w:rsidRPr="006C624C">
                <w:rPr>
                  <w:rStyle w:val="SAPUserEntry"/>
                  <w:rPrChange w:id="5179" w:author="Author" w:date="2018-01-17T13:38: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076B3486" w14:textId="77777777" w:rsidR="0079202A" w:rsidRPr="0049257E" w:rsidRDefault="0079202A" w:rsidP="0079202A">
            <w:pPr>
              <w:rPr>
                <w:ins w:id="5180" w:author="Author" w:date="2018-01-17T12:09:00Z"/>
                <w:rStyle w:val="SAPScreenElement"/>
              </w:rPr>
            </w:pPr>
          </w:p>
        </w:tc>
      </w:tr>
      <w:tr w:rsidR="007055F5" w:rsidRPr="00AF5AE4" w14:paraId="0EBF38CF" w14:textId="77777777" w:rsidTr="00865E4C">
        <w:trPr>
          <w:trHeight w:val="360"/>
          <w:ins w:id="5181" w:author="Author" w:date="2018-01-17T12:09:00Z"/>
        </w:trPr>
        <w:tc>
          <w:tcPr>
            <w:tcW w:w="4472" w:type="dxa"/>
            <w:tcBorders>
              <w:top w:val="single" w:sz="8" w:space="0" w:color="999999"/>
              <w:left w:val="single" w:sz="8" w:space="0" w:color="999999"/>
              <w:bottom w:val="single" w:sz="8" w:space="0" w:color="999999"/>
              <w:right w:val="single" w:sz="8" w:space="0" w:color="999999"/>
            </w:tcBorders>
          </w:tcPr>
          <w:p w14:paraId="192421BB" w14:textId="182AD6B0" w:rsidR="007055F5" w:rsidRPr="0049257E" w:rsidRDefault="007055F5" w:rsidP="007055F5">
            <w:pPr>
              <w:rPr>
                <w:ins w:id="5182" w:author="Author" w:date="2018-01-17T12:09:00Z"/>
                <w:rStyle w:val="SAPScreenElement"/>
              </w:rPr>
            </w:pPr>
            <w:ins w:id="5183" w:author="Author" w:date="2018-01-17T12:09:00Z">
              <w:r w:rsidRPr="0049257E">
                <w:rPr>
                  <w:rStyle w:val="SAPScreenElement"/>
                </w:rPr>
                <w:t xml:space="preserve">new Pay Component: </w:t>
              </w:r>
              <w:r w:rsidRPr="0049257E">
                <w:t xml:space="preserve">for example </w:t>
              </w:r>
            </w:ins>
            <w:ins w:id="5184" w:author="Author" w:date="2018-01-17T12:10:00Z">
              <w:r w:rsidRPr="006C624C">
                <w:rPr>
                  <w:rStyle w:val="SAPUserEntry"/>
                  <w:rPrChange w:id="5185" w:author="Author" w:date="2018-01-17T13:39:00Z">
                    <w:rPr>
                      <w:rStyle w:val="SAPUserEntry"/>
                      <w:highlight w:val="yellow"/>
                    </w:rPr>
                  </w:rPrChange>
                </w:rPr>
                <w:t>GB –</w:t>
              </w:r>
              <w:r w:rsidRPr="006C624C">
                <w:rPr>
                  <w:rStyle w:val="SAPScreenElement"/>
                  <w:rPrChange w:id="5186" w:author="Author" w:date="2018-01-17T13:39:00Z">
                    <w:rPr>
                      <w:rStyle w:val="SAPScreenElement"/>
                      <w:highlight w:val="yellow"/>
                    </w:rPr>
                  </w:rPrChange>
                </w:rPr>
                <w:t xml:space="preserve"> </w:t>
              </w:r>
              <w:r w:rsidRPr="006C624C">
                <w:rPr>
                  <w:rStyle w:val="SAPUserEntry"/>
                  <w:rPrChange w:id="5187" w:author="Author" w:date="2018-01-17T13:39:00Z">
                    <w:rPr>
                      <w:rStyle w:val="SAPUserEntry"/>
                      <w:highlight w:val="yellow"/>
                    </w:rPr>
                  </w:rPrChange>
                </w:rPr>
                <w:t>Monthly Bonus%</w:t>
              </w:r>
              <w:r w:rsidRPr="006C624C">
                <w:rPr>
                  <w:b/>
                  <w:rPrChange w:id="5188" w:author="Author" w:date="2018-01-17T13:39:00Z">
                    <w:rPr>
                      <w:b/>
                      <w:highlight w:val="yellow"/>
                    </w:rPr>
                  </w:rPrChange>
                </w:rPr>
                <w:t xml:space="preserve"> </w:t>
              </w:r>
              <w:r w:rsidRPr="006C624C">
                <w:rPr>
                  <w:rStyle w:val="SAPUserEntry"/>
                  <w:rPrChange w:id="5189" w:author="Author" w:date="2018-01-17T13:39:00Z">
                    <w:rPr>
                      <w:rStyle w:val="SAPUserEntry"/>
                      <w:highlight w:val="yellow"/>
                    </w:rPr>
                  </w:rPrChange>
                </w:rPr>
                <w:t>(1120GB</w:t>
              </w:r>
            </w:ins>
            <w:ins w:id="5190" w:author="Author" w:date="2018-01-17T13:39:00Z">
              <w:r>
                <w:rPr>
                  <w:rStyle w:val="SAPUserEntry"/>
                </w:rPr>
                <w:t>)</w:t>
              </w:r>
            </w:ins>
          </w:p>
        </w:tc>
        <w:tc>
          <w:tcPr>
            <w:tcW w:w="4472" w:type="dxa"/>
            <w:tcBorders>
              <w:top w:val="single" w:sz="8" w:space="0" w:color="999999"/>
              <w:left w:val="single" w:sz="8" w:space="0" w:color="999999"/>
              <w:bottom w:val="single" w:sz="8" w:space="0" w:color="999999"/>
              <w:right w:val="single" w:sz="8" w:space="0" w:color="999999"/>
            </w:tcBorders>
          </w:tcPr>
          <w:p w14:paraId="1A2EC16D" w14:textId="3D023B50" w:rsidR="007055F5" w:rsidRPr="0049257E" w:rsidRDefault="007055F5" w:rsidP="007055F5">
            <w:pPr>
              <w:rPr>
                <w:ins w:id="5191" w:author="Author" w:date="2018-01-17T12:09:00Z"/>
                <w:rStyle w:val="SAPScreenElement"/>
              </w:rPr>
            </w:pPr>
            <w:ins w:id="5192" w:author="Author" w:date="2018-02-26T11:28: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5193" w:author="Author" w:date="2018-02-20T12:02:00Z">
              <w:del w:id="5194" w:author="Author" w:date="2018-02-26T11:28:00Z">
                <w:r w:rsidRPr="0049257E" w:rsidDel="005C6B84">
                  <w:delText>If appropriate, add a new or adapt an existing</w:delText>
                </w:r>
                <w:r w:rsidRPr="0049257E" w:rsidDel="005C6B84">
                  <w:rPr>
                    <w:rStyle w:val="SAPScreenElement"/>
                  </w:rPr>
                  <w:delText xml:space="preserve"> Pay Component </w:delText>
                </w:r>
                <w:r w:rsidRPr="0049257E" w:rsidDel="005C6B84">
                  <w:delText>related to recurring payments</w:delText>
                </w:r>
                <w:r w:rsidRPr="002E7A7B" w:rsidDel="005C6B84">
                  <w:rPr>
                    <w:strike/>
                    <w:highlight w:val="yellow"/>
                  </w:rPr>
                  <w:delText>. In case you add this pay component, you may accept the suggested amount or enter a higher/lower one</w:delText>
                </w:r>
                <w:r w:rsidRPr="0049257E" w:rsidDel="005C6B84">
                  <w:delText>. In case</w:delText>
                </w:r>
                <w:r w:rsidDel="005C6B84">
                  <w:delText xml:space="preserve"> </w:delText>
                </w:r>
                <w:r w:rsidRPr="002E7A7B" w:rsidDel="005C6B84">
                  <w:rPr>
                    <w:highlight w:val="yellow"/>
                  </w:rPr>
                  <w:delText xml:space="preserve">a suggested amount </w:delText>
                </w:r>
                <w:r w:rsidRPr="002E7A7B" w:rsidDel="005C6B84">
                  <w:rPr>
                    <w:strike/>
                    <w:highlight w:val="yellow"/>
                  </w:rPr>
                  <w:delText>it already</w:delText>
                </w:r>
                <w:r w:rsidRPr="0049257E" w:rsidDel="005C6B84">
                  <w:delText xml:space="preserve"> </w:delText>
                </w:r>
                <w:r w:rsidRPr="002E7A7B" w:rsidDel="005C6B84">
                  <w:rPr>
                    <w:highlight w:val="yellow"/>
                  </w:rPr>
                  <w:delText>occurs</w:delText>
                </w:r>
                <w:r w:rsidRPr="0049257E" w:rsidDel="005C6B84">
                  <w:delText>, you may enter a higher/lower amount.</w:delText>
                </w:r>
              </w:del>
            </w:ins>
            <w:ins w:id="5195" w:author="Author" w:date="2018-01-17T12:09:00Z">
              <w:del w:id="5196" w:author="Author" w:date="2018-02-26T11:28:00Z">
                <w:r w:rsidRPr="0049257E" w:rsidDel="005C6B84">
                  <w:delText>If appropriate, add a new or adapt an existing</w:delText>
                </w:r>
                <w:r w:rsidRPr="0049257E" w:rsidDel="005C6B84">
                  <w:rPr>
                    <w:rStyle w:val="SAPScreenElement"/>
                  </w:rPr>
                  <w:delText xml:space="preserve"> Pay Component </w:delText>
                </w:r>
                <w:r w:rsidRPr="0049257E" w:rsidDel="005C6B84">
                  <w:delText>related to recurring payments. In case you add this pay component, you may accept the suggested amount or enter a higher/lower one. In case it already exists, you may enter a higher/lower amount.</w:delText>
                </w:r>
              </w:del>
            </w:ins>
          </w:p>
        </w:tc>
      </w:tr>
    </w:tbl>
    <w:p w14:paraId="02A9B0EE" w14:textId="77777777" w:rsidR="007E5A13" w:rsidRPr="0070179D" w:rsidRDefault="007E5A13">
      <w:pPr>
        <w:pStyle w:val="Heading3"/>
        <w:spacing w:before="240" w:after="120"/>
        <w:ind w:left="851" w:hanging="851"/>
        <w:rPr>
          <w:ins w:id="5197" w:author="Author" w:date="2018-01-17T11:48:00Z"/>
          <w:rPrChange w:id="5198" w:author="Author" w:date="2018-02-26T10:33:00Z">
            <w:rPr>
              <w:ins w:id="5199" w:author="Author" w:date="2018-01-17T11:48:00Z"/>
              <w:highlight w:val="yellow"/>
            </w:rPr>
          </w:rPrChange>
        </w:rPr>
        <w:pPrChange w:id="5200" w:author="Author" w:date="2018-01-17T11:48:00Z">
          <w:pPr>
            <w:pStyle w:val="Heading3"/>
            <w:spacing w:before="240" w:after="120"/>
          </w:pPr>
        </w:pPrChange>
      </w:pPr>
      <w:bookmarkStart w:id="5201" w:name="_Toc507407964"/>
      <w:ins w:id="5202" w:author="Author" w:date="2018-01-17T11:48:00Z">
        <w:r w:rsidRPr="0070179D">
          <w:rPr>
            <w:rPrChange w:id="5203" w:author="Author" w:date="2018-02-26T10:33:00Z">
              <w:rPr>
                <w:highlight w:val="yellow"/>
              </w:rPr>
            </w:rPrChange>
          </w:rPr>
          <w:t>Kingdom of Saudi Arabia (SA)</w:t>
        </w:r>
        <w:bookmarkEnd w:id="5201"/>
      </w:ins>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Grid>
        <w:gridCol w:w="4472"/>
        <w:gridCol w:w="4472"/>
      </w:tblGrid>
      <w:tr w:rsidR="00F33027" w:rsidRPr="00CF1425" w14:paraId="7D5B0F37" w14:textId="77777777" w:rsidTr="006C4FB5">
        <w:trPr>
          <w:trHeight w:val="432"/>
          <w:tblHeader/>
          <w:ins w:id="5204" w:author="Author" w:date="2018-01-17T12:11:00Z"/>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
          <w:p w14:paraId="057376B7" w14:textId="77777777" w:rsidR="00F33027" w:rsidRPr="00CF1425" w:rsidRDefault="00F33027" w:rsidP="006C4FB5">
            <w:pPr>
              <w:pStyle w:val="SAPTableHeader"/>
              <w:rPr>
                <w:ins w:id="5205" w:author="Author" w:date="2018-01-17T12:11:00Z"/>
              </w:rPr>
            </w:pPr>
            <w:ins w:id="5206" w:author="Author" w:date="2018-01-17T12:11: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
          <w:p w14:paraId="399DFF61" w14:textId="77777777" w:rsidR="00F33027" w:rsidRPr="00CF1425" w:rsidRDefault="00F33027" w:rsidP="006C4FB5">
            <w:pPr>
              <w:pStyle w:val="SAPTableHeader"/>
              <w:rPr>
                <w:ins w:id="5207" w:author="Author" w:date="2018-01-17T12:11:00Z"/>
              </w:rPr>
            </w:pPr>
            <w:ins w:id="5208" w:author="Author" w:date="2018-01-17T12:11:00Z">
              <w:r w:rsidRPr="00CF1425">
                <w:t>Additional Information</w:t>
              </w:r>
            </w:ins>
          </w:p>
        </w:tc>
      </w:tr>
      <w:tr w:rsidR="00F33027" w:rsidRPr="00AF5AE4" w14:paraId="6A8E32BA" w14:textId="77777777" w:rsidTr="006C4FB5">
        <w:trPr>
          <w:trHeight w:val="360"/>
          <w:ins w:id="5209"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2963AF29" w14:textId="64BA5074" w:rsidR="00F33027" w:rsidRPr="0049257E" w:rsidRDefault="00F33027" w:rsidP="006C4FB5">
            <w:pPr>
              <w:rPr>
                <w:ins w:id="5210" w:author="Author" w:date="2018-01-17T12:11:00Z"/>
                <w:rStyle w:val="SAPScreenElement"/>
                <w:rFonts w:ascii="BentonSans Book" w:hAnsi="BentonSans Book"/>
                <w:color w:val="auto"/>
              </w:rPr>
            </w:pPr>
            <w:ins w:id="5211" w:author="Author" w:date="2018-01-17T12:11:00Z">
              <w:r>
                <w:rPr>
                  <w:rStyle w:val="SAPScreenElement"/>
                </w:rPr>
                <w:t>Pay Group</w:t>
              </w:r>
              <w:r w:rsidRPr="006C624C">
                <w:rPr>
                  <w:rStyle w:val="SAPScreenElement"/>
                </w:rPr>
                <w:t xml:space="preserve">: </w:t>
              </w:r>
              <w:r w:rsidRPr="006C624C">
                <w:rPr>
                  <w:rStyle w:val="SAPUserEntry"/>
                  <w:rPrChange w:id="5212" w:author="Author" w:date="2018-01-17T13:41:00Z">
                    <w:rPr>
                      <w:rStyle w:val="SAPUserEntry"/>
                      <w:highlight w:val="red"/>
                    </w:rPr>
                  </w:rPrChange>
                </w:rPr>
                <w:t>SA – Monthly (SA)</w:t>
              </w:r>
            </w:ins>
          </w:p>
        </w:tc>
        <w:tc>
          <w:tcPr>
            <w:tcW w:w="4472" w:type="dxa"/>
            <w:tcBorders>
              <w:top w:val="single" w:sz="8" w:space="0" w:color="999999"/>
              <w:left w:val="single" w:sz="8" w:space="0" w:color="999999"/>
              <w:bottom w:val="single" w:sz="8" w:space="0" w:color="999999"/>
              <w:right w:val="single" w:sz="8" w:space="0" w:color="999999"/>
            </w:tcBorders>
          </w:tcPr>
          <w:p w14:paraId="70438D3C" w14:textId="77777777" w:rsidR="00F33027" w:rsidRDefault="00F33027" w:rsidP="006C4FB5">
            <w:pPr>
              <w:rPr>
                <w:ins w:id="5213" w:author="Author" w:date="2018-01-17T12:11:00Z"/>
                <w:rStyle w:val="SAPScreenElement"/>
              </w:rPr>
            </w:pPr>
          </w:p>
        </w:tc>
      </w:tr>
      <w:tr w:rsidR="00F33027" w:rsidRPr="00AF5AE4" w14:paraId="7B7B46F8" w14:textId="77777777" w:rsidTr="006C4FB5">
        <w:trPr>
          <w:trHeight w:val="360"/>
          <w:ins w:id="5214"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6C3CF431" w14:textId="28A56F6D" w:rsidR="00F33027" w:rsidRDefault="00F33027" w:rsidP="006C4FB5">
            <w:pPr>
              <w:rPr>
                <w:ins w:id="5215" w:author="Author" w:date="2018-01-17T12:11:00Z"/>
                <w:rStyle w:val="SAPScreenElement"/>
              </w:rPr>
            </w:pPr>
            <w:ins w:id="5216" w:author="Author" w:date="2018-01-17T12:11:00Z">
              <w:r>
                <w:rPr>
                  <w:rStyle w:val="SAPScreenElement"/>
                </w:rPr>
                <w:t xml:space="preserve">Pay Component: </w:t>
              </w:r>
              <w:del w:id="5217" w:author="Author" w:date="2018-01-17T13:41:00Z">
                <w:r w:rsidRPr="006C624C" w:rsidDel="002A4F64">
                  <w:rPr>
                    <w:rStyle w:val="SAPUserEntry"/>
                    <w:rPrChange w:id="5218" w:author="Author" w:date="2018-01-17T13:41:00Z">
                      <w:rPr>
                        <w:rStyle w:val="SAPUserEntry"/>
                        <w:highlight w:val="red"/>
                      </w:rPr>
                    </w:rPrChange>
                  </w:rPr>
                  <w:delText>US</w:delText>
                </w:r>
              </w:del>
            </w:ins>
            <w:ins w:id="5219" w:author="Author" w:date="2018-01-17T13:41:00Z">
              <w:r w:rsidR="002A4F64" w:rsidRPr="006C624C">
                <w:rPr>
                  <w:rStyle w:val="SAPUserEntry"/>
                  <w:rPrChange w:id="5220" w:author="Author" w:date="2018-01-17T13:41:00Z">
                    <w:rPr>
                      <w:rStyle w:val="SAPUserEntry"/>
                      <w:highlight w:val="red"/>
                    </w:rPr>
                  </w:rPrChange>
                </w:rPr>
                <w:t>SA</w:t>
              </w:r>
            </w:ins>
            <w:ins w:id="5221" w:author="Author" w:date="2018-01-17T12:11:00Z">
              <w:r w:rsidRPr="006C624C">
                <w:rPr>
                  <w:rStyle w:val="SAPUserEntry"/>
                  <w:rPrChange w:id="5222" w:author="Author" w:date="2018-01-17T13:41:00Z">
                    <w:rPr>
                      <w:rStyle w:val="SAPUserEntry"/>
                      <w:highlight w:val="red"/>
                    </w:rPr>
                  </w:rPrChange>
                </w:rPr>
                <w:t xml:space="preserve"> – </w:t>
              </w:r>
            </w:ins>
            <w:ins w:id="5223" w:author="Author" w:date="2018-01-17T13:41:00Z">
              <w:r w:rsidR="002A4F64" w:rsidRPr="006C624C">
                <w:rPr>
                  <w:rStyle w:val="SAPUserEntry"/>
                  <w:rPrChange w:id="5224" w:author="Author" w:date="2018-01-17T13:41:00Z">
                    <w:rPr>
                      <w:rStyle w:val="SAPUserEntry"/>
                      <w:highlight w:val="red"/>
                    </w:rPr>
                  </w:rPrChange>
                </w:rPr>
                <w:t>Basic Pay</w:t>
              </w:r>
            </w:ins>
            <w:ins w:id="5225" w:author="Author" w:date="2018-01-17T12:11:00Z">
              <w:del w:id="5226" w:author="Author" w:date="2018-01-17T13:41:00Z">
                <w:r w:rsidRPr="006C624C" w:rsidDel="002A4F64">
                  <w:rPr>
                    <w:rStyle w:val="SAPUserEntry"/>
                    <w:rPrChange w:id="5227" w:author="Author" w:date="2018-01-17T13:41:00Z">
                      <w:rPr>
                        <w:rStyle w:val="SAPUserEntry"/>
                        <w:highlight w:val="red"/>
                      </w:rPr>
                    </w:rPrChange>
                  </w:rPr>
                  <w:delText>Monthly Salaray</w:delText>
                </w:r>
              </w:del>
              <w:r w:rsidRPr="006C624C">
                <w:rPr>
                  <w:rStyle w:val="SAPUserEntry"/>
                  <w:rPrChange w:id="5228" w:author="Author" w:date="2018-01-17T13:41:00Z">
                    <w:rPr>
                      <w:rStyle w:val="SAPUserEntry"/>
                      <w:highlight w:val="red"/>
                    </w:rPr>
                  </w:rPrChange>
                </w:rPr>
                <w:t xml:space="preserve"> (100</w:t>
              </w:r>
            </w:ins>
            <w:ins w:id="5229" w:author="Author" w:date="2018-01-17T13:41:00Z">
              <w:r w:rsidR="002A4F64" w:rsidRPr="006C624C">
                <w:rPr>
                  <w:rStyle w:val="SAPUserEntry"/>
                  <w:rPrChange w:id="5230" w:author="Author" w:date="2018-01-17T13:41:00Z">
                    <w:rPr>
                      <w:rStyle w:val="SAPUserEntry"/>
                      <w:highlight w:val="red"/>
                    </w:rPr>
                  </w:rPrChange>
                </w:rPr>
                <w:t>0SA</w:t>
              </w:r>
            </w:ins>
            <w:ins w:id="5231" w:author="Author" w:date="2018-01-17T12:11:00Z">
              <w:del w:id="5232" w:author="Author" w:date="2018-01-17T13:41:00Z">
                <w:r w:rsidRPr="006C624C" w:rsidDel="002A4F64">
                  <w:rPr>
                    <w:rStyle w:val="SAPUserEntry"/>
                    <w:rPrChange w:id="5233" w:author="Author" w:date="2018-01-17T13:41:00Z">
                      <w:rPr>
                        <w:rStyle w:val="SAPUserEntry"/>
                        <w:highlight w:val="red"/>
                      </w:rPr>
                    </w:rPrChange>
                  </w:rPr>
                  <w:delText>2US</w:delText>
                </w:r>
              </w:del>
              <w:r w:rsidRPr="006C624C">
                <w:rPr>
                  <w:rStyle w:val="SAPUserEntry"/>
                  <w:rPrChange w:id="5234" w:author="Author" w:date="2018-01-17T13:41:00Z">
                    <w:rPr>
                      <w:rStyle w:val="SAPUserEntry"/>
                      <w:highlight w:val="red"/>
                    </w:rPr>
                  </w:rPrChange>
                </w:rPr>
                <w:t>)</w:t>
              </w:r>
            </w:ins>
          </w:p>
        </w:tc>
        <w:tc>
          <w:tcPr>
            <w:tcW w:w="4472" w:type="dxa"/>
            <w:tcBorders>
              <w:top w:val="single" w:sz="8" w:space="0" w:color="999999"/>
              <w:left w:val="single" w:sz="8" w:space="0" w:color="999999"/>
              <w:bottom w:val="single" w:sz="8" w:space="0" w:color="999999"/>
              <w:right w:val="single" w:sz="8" w:space="0" w:color="999999"/>
            </w:tcBorders>
          </w:tcPr>
          <w:p w14:paraId="7970E7D8" w14:textId="77777777" w:rsidR="00F33027" w:rsidRDefault="00F33027" w:rsidP="006C4FB5">
            <w:pPr>
              <w:rPr>
                <w:ins w:id="5235" w:author="Author" w:date="2018-01-17T12:11:00Z"/>
                <w:rStyle w:val="SAPScreenElement"/>
              </w:rPr>
            </w:pPr>
          </w:p>
        </w:tc>
      </w:tr>
      <w:tr w:rsidR="007055F5" w:rsidRPr="00AF5AE4" w14:paraId="51760E6C" w14:textId="77777777" w:rsidTr="006C4FB5">
        <w:trPr>
          <w:trHeight w:val="360"/>
          <w:ins w:id="5236"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435EA1E3" w14:textId="77777777" w:rsidR="007055F5" w:rsidRDefault="007055F5" w:rsidP="007055F5">
            <w:pPr>
              <w:rPr>
                <w:ins w:id="5237" w:author="Author" w:date="2018-01-17T12:11:00Z"/>
                <w:rStyle w:val="SAPScreenElement"/>
              </w:rPr>
            </w:pPr>
            <w:ins w:id="5238" w:author="Author" w:date="2018-01-17T12:11: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
          <w:p w14:paraId="20755CCE" w14:textId="049A1BD8" w:rsidR="007055F5" w:rsidRPr="00273716" w:rsidRDefault="007055F5" w:rsidP="007055F5">
            <w:pPr>
              <w:rPr>
                <w:ins w:id="5239" w:author="Author" w:date="2018-01-17T12:11:00Z"/>
                <w:rStyle w:val="SAPScreenElement"/>
              </w:rPr>
            </w:pPr>
            <w:ins w:id="5240" w:author="Author" w:date="2018-02-26T11:27:00Z">
              <w:r w:rsidRPr="00CB306D">
                <w:t xml:space="preserve">You may use the </w:t>
              </w:r>
              <w:r w:rsidRPr="00CB306D">
                <w:rPr>
                  <w:noProof/>
                  <w:lang w:val="de-DE" w:eastAsia="de-DE"/>
                </w:rPr>
                <w:drawing>
                  <wp:inline distT="0" distB="0" distL="0" distR="0" wp14:anchorId="272AE6F1" wp14:editId="33EA6B3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5241" w:author="Author" w:date="2018-02-20T12:06:00Z">
              <w:del w:id="5242" w:author="Author" w:date="2018-02-26T11:27:00Z">
                <w:r w:rsidRPr="00975134" w:rsidDel="00D72E47">
                  <w:delText xml:space="preserve">You may use the </w:delText>
                </w:r>
                <w:r w:rsidDel="00D72E47">
                  <w:rPr>
                    <w:noProof/>
                    <w:lang w:val="de-DE" w:eastAsia="de-DE"/>
                  </w:rPr>
                  <w:drawing>
                    <wp:inline distT="0" distB="0" distL="0" distR="0" wp14:anchorId="7A13E951" wp14:editId="68EAC3C1">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D72E47">
                  <w:delText xml:space="preserve"> </w:delText>
                </w:r>
                <w:r w:rsidRPr="00975134" w:rsidDel="00D72E47">
                  <w:rPr>
                    <w:rStyle w:val="SAPScreenElement"/>
                  </w:rPr>
                  <w:delText>Change Calculator</w:delText>
                </w:r>
                <w:r w:rsidRPr="00975134" w:rsidDel="00D72E47">
                  <w:delText xml:space="preserve"> to adapt the </w:delText>
                </w:r>
                <w:r w:rsidRPr="002E7A7B" w:rsidDel="00D72E47">
                  <w:rPr>
                    <w:rStyle w:val="SAPScreenElement"/>
                    <w:highlight w:val="yellow"/>
                  </w:rPr>
                  <w:delText>Total Amount</w:delText>
                </w:r>
                <w:r w:rsidRPr="00975134" w:rsidDel="00D72E47">
                  <w:delText xml:space="preserve"> by calculating with a </w:delText>
                </w:r>
                <w:r w:rsidRPr="002E7A7B" w:rsidDel="00D72E47">
                  <w:rPr>
                    <w:strike/>
                    <w:highlight w:val="yellow"/>
                  </w:rPr>
                  <w:delText>higher/lower</w:delText>
                </w:r>
                <w:r w:rsidDel="00D72E47">
                  <w:rPr>
                    <w:strike/>
                  </w:rPr>
                  <w:delText xml:space="preserve"> </w:delText>
                </w:r>
                <w:r w:rsidRPr="002E7A7B" w:rsidDel="00D72E47">
                  <w:rPr>
                    <w:highlight w:val="yellow"/>
                  </w:rPr>
                  <w:delText>positive/negative</w:delText>
                </w:r>
                <w:r w:rsidRPr="00975134" w:rsidDel="00D72E47">
                  <w:delText xml:space="preserve"> percentage or a </w:delText>
                </w:r>
                <w:r w:rsidRPr="002E7A7B" w:rsidDel="00D72E47">
                  <w:rPr>
                    <w:strike/>
                    <w:highlight w:val="yellow"/>
                  </w:rPr>
                  <w:delText>higher/lower</w:delText>
                </w:r>
                <w:r w:rsidDel="00D72E47">
                  <w:rPr>
                    <w:strike/>
                  </w:rPr>
                  <w:delText xml:space="preserve"> </w:delText>
                </w:r>
                <w:r w:rsidRPr="002E7A7B" w:rsidDel="00D72E47">
                  <w:rPr>
                    <w:highlight w:val="yellow"/>
                  </w:rPr>
                  <w:delText>positive/negative</w:delText>
                </w:r>
                <w:r w:rsidRPr="00975134" w:rsidDel="00D72E47">
                  <w:delText xml:space="preserve"> amount. Choose </w:delText>
                </w:r>
                <w:r w:rsidRPr="00975134" w:rsidDel="00D72E47">
                  <w:rPr>
                    <w:rStyle w:val="SAPScreenElement"/>
                  </w:rPr>
                  <w:delText>Save</w:delText>
                </w:r>
                <w:r w:rsidRPr="00975134" w:rsidDel="00D72E47">
                  <w:delText xml:space="preserve"> to save the </w:delText>
                </w:r>
                <w:r w:rsidRPr="002E7A7B" w:rsidDel="00D72E47">
                  <w:rPr>
                    <w:highlight w:val="yellow"/>
                  </w:rPr>
                  <w:delText>new</w:delText>
                </w:r>
                <w:r w:rsidDel="00D72E47">
                  <w:delText xml:space="preserve"> </w:delText>
                </w:r>
                <w:r w:rsidRPr="00975134" w:rsidDel="00D72E47">
                  <w:delText>amount.</w:delText>
                </w:r>
              </w:del>
            </w:ins>
            <w:ins w:id="5243" w:author="Author" w:date="2018-01-30T11:36:00Z">
              <w:del w:id="5244" w:author="Author" w:date="2018-02-26T11:27:00Z">
                <w:r w:rsidRPr="00975134" w:rsidDel="00D72E47">
                  <w:delText xml:space="preserve">You may use the </w:delText>
                </w:r>
                <w:r w:rsidDel="00D72E47">
                  <w:rPr>
                    <w:noProof/>
                    <w:lang w:val="de-DE" w:eastAsia="de-DE"/>
                  </w:rPr>
                  <w:drawing>
                    <wp:inline distT="0" distB="0" distL="0" distR="0" wp14:anchorId="733F33FE" wp14:editId="5ABA9C6B">
                      <wp:extent cx="228600" cy="2286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D72E47">
                  <w:delText xml:space="preserve"> </w:delText>
                </w:r>
                <w:r w:rsidRPr="00975134" w:rsidDel="00D72E47">
                  <w:rPr>
                    <w:rStyle w:val="SAPScreenElement"/>
                  </w:rPr>
                  <w:delText>Change Calculator</w:delText>
                </w:r>
                <w:r w:rsidRPr="00975134" w:rsidDel="00D72E47">
                  <w:delText xml:space="preserve"> to adapt the amount by calculating with a higher/lower percentage or a higher/lower amount. Choose </w:delText>
                </w:r>
                <w:r w:rsidRPr="00975134" w:rsidDel="00D72E47">
                  <w:rPr>
                    <w:rStyle w:val="SAPScreenElement"/>
                  </w:rPr>
                  <w:delText>Save</w:delText>
                </w:r>
                <w:r w:rsidRPr="00975134" w:rsidDel="00D72E47">
                  <w:delText xml:space="preserve"> to save the amount.</w:delText>
                </w:r>
              </w:del>
            </w:ins>
          </w:p>
        </w:tc>
      </w:tr>
      <w:tr w:rsidR="0079202A" w:rsidRPr="00AF5AE4" w14:paraId="3D310EC2" w14:textId="77777777" w:rsidTr="006C4FB5">
        <w:trPr>
          <w:trHeight w:val="360"/>
          <w:ins w:id="5245"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391418EE" w14:textId="7F7BDBFE" w:rsidR="0079202A" w:rsidRPr="0049257E" w:rsidRDefault="0079202A" w:rsidP="0079202A">
            <w:pPr>
              <w:rPr>
                <w:ins w:id="5246" w:author="Author" w:date="2018-01-17T12:11:00Z"/>
                <w:rStyle w:val="SAPScreenElement"/>
              </w:rPr>
            </w:pPr>
            <w:ins w:id="5247" w:author="Author" w:date="2018-01-17T12:11:00Z">
              <w:r w:rsidRPr="0049257E">
                <w:rPr>
                  <w:rStyle w:val="SAPScreenElement"/>
                </w:rPr>
                <w:t>Currency:</w:t>
              </w:r>
              <w:r w:rsidRPr="0049257E">
                <w:t xml:space="preserve"> leave as is,</w:t>
              </w:r>
              <w:r w:rsidRPr="0049257E">
                <w:rPr>
                  <w:rStyle w:val="SAPScreenElement"/>
                </w:rPr>
                <w:t xml:space="preserve"> </w:t>
              </w:r>
              <w:r w:rsidRPr="006C624C">
                <w:rPr>
                  <w:rStyle w:val="SAPUserEntry"/>
                  <w:rPrChange w:id="5248" w:author="Author" w:date="2018-01-17T13:41:00Z">
                    <w:rPr>
                      <w:rStyle w:val="SAPUserEntry"/>
                      <w:highlight w:val="red"/>
                    </w:rPr>
                  </w:rPrChange>
                </w:rPr>
                <w:t>SAR</w:t>
              </w:r>
            </w:ins>
          </w:p>
        </w:tc>
        <w:tc>
          <w:tcPr>
            <w:tcW w:w="4472" w:type="dxa"/>
            <w:tcBorders>
              <w:top w:val="single" w:sz="8" w:space="0" w:color="999999"/>
              <w:left w:val="single" w:sz="8" w:space="0" w:color="999999"/>
              <w:bottom w:val="single" w:sz="8" w:space="0" w:color="999999"/>
              <w:right w:val="single" w:sz="8" w:space="0" w:color="999999"/>
            </w:tcBorders>
          </w:tcPr>
          <w:p w14:paraId="530D382E" w14:textId="77777777" w:rsidR="0079202A" w:rsidRPr="0049257E" w:rsidRDefault="0079202A" w:rsidP="0079202A">
            <w:pPr>
              <w:rPr>
                <w:ins w:id="5249" w:author="Author" w:date="2018-01-17T12:11:00Z"/>
                <w:rStyle w:val="SAPScreenElement"/>
              </w:rPr>
            </w:pPr>
          </w:p>
        </w:tc>
      </w:tr>
      <w:tr w:rsidR="0079202A" w:rsidRPr="00AF5AE4" w14:paraId="3CF73F44" w14:textId="77777777" w:rsidTr="006C4FB5">
        <w:trPr>
          <w:trHeight w:val="360"/>
          <w:ins w:id="5250"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1E0FFE59" w14:textId="5407CCC6" w:rsidR="0079202A" w:rsidRPr="0049257E" w:rsidRDefault="0079202A" w:rsidP="0079202A">
            <w:pPr>
              <w:rPr>
                <w:ins w:id="5251" w:author="Author" w:date="2018-01-17T12:11:00Z"/>
                <w:rStyle w:val="SAPScreenElement"/>
                <w:rFonts w:ascii="Courier New" w:hAnsi="Courier New"/>
                <w:b/>
                <w:color w:val="45157E"/>
              </w:rPr>
            </w:pPr>
            <w:ins w:id="5252" w:author="Author" w:date="2018-01-17T12:11:00Z">
              <w:r w:rsidRPr="0049257E">
                <w:rPr>
                  <w:rStyle w:val="SAPScreenElement"/>
                </w:rPr>
                <w:t>Frequency:</w:t>
              </w:r>
              <w:r w:rsidRPr="0049257E">
                <w:t xml:space="preserve"> calculated based on value of field</w:t>
              </w:r>
              <w:r w:rsidRPr="0049257E">
                <w:rPr>
                  <w:rStyle w:val="SAPScreenElement"/>
                  <w:color w:val="auto"/>
                </w:rPr>
                <w:t xml:space="preserve"> </w:t>
              </w:r>
              <w:r w:rsidRPr="0049257E">
                <w:rPr>
                  <w:rStyle w:val="SAPScreenElement"/>
                </w:rPr>
                <w:t>Pay Group</w:t>
              </w:r>
              <w:r w:rsidRPr="0049257E">
                <w:t xml:space="preserve"> leave as is</w:t>
              </w:r>
              <w:r w:rsidRPr="006C624C">
                <w:t>,</w:t>
              </w:r>
              <w:r w:rsidRPr="006C624C">
                <w:rPr>
                  <w:rStyle w:val="SAPScreenElement"/>
                </w:rPr>
                <w:t xml:space="preserve"> </w:t>
              </w:r>
              <w:del w:id="5253" w:author="Author" w:date="2018-01-17T13:42:00Z">
                <w:r w:rsidRPr="006C624C" w:rsidDel="002A4F64">
                  <w:rPr>
                    <w:rStyle w:val="SAPUserEntry"/>
                    <w:rPrChange w:id="5254" w:author="Author" w:date="2018-01-17T13:42:00Z">
                      <w:rPr>
                        <w:rStyle w:val="SAPUserEntry"/>
                        <w:highlight w:val="red"/>
                      </w:rPr>
                    </w:rPrChange>
                  </w:rPr>
                  <w:delText>(</w:delText>
                </w:r>
              </w:del>
              <w:r w:rsidRPr="006C624C">
                <w:rPr>
                  <w:rStyle w:val="SAPUserEntry"/>
                  <w:rPrChange w:id="5255" w:author="Author" w:date="2018-01-17T13:42:00Z">
                    <w:rPr>
                      <w:rStyle w:val="SAPUserEntry"/>
                      <w:highlight w:val="red"/>
                    </w:rPr>
                  </w:rPrChange>
                </w:rPr>
                <w:t>Monthly(MON)</w:t>
              </w:r>
            </w:ins>
          </w:p>
        </w:tc>
        <w:tc>
          <w:tcPr>
            <w:tcW w:w="4472" w:type="dxa"/>
            <w:tcBorders>
              <w:top w:val="single" w:sz="8" w:space="0" w:color="999999"/>
              <w:left w:val="single" w:sz="8" w:space="0" w:color="999999"/>
              <w:bottom w:val="single" w:sz="8" w:space="0" w:color="999999"/>
              <w:right w:val="single" w:sz="8" w:space="0" w:color="999999"/>
            </w:tcBorders>
          </w:tcPr>
          <w:p w14:paraId="669D55F3" w14:textId="77777777" w:rsidR="0079202A" w:rsidRPr="0049257E" w:rsidRDefault="0079202A" w:rsidP="0079202A">
            <w:pPr>
              <w:rPr>
                <w:ins w:id="5256" w:author="Author" w:date="2018-01-17T12:11:00Z"/>
                <w:rStyle w:val="SAPScreenElement"/>
              </w:rPr>
            </w:pPr>
          </w:p>
        </w:tc>
      </w:tr>
      <w:tr w:rsidR="007055F5" w:rsidRPr="00AF5AE4" w14:paraId="1AC3BC1B" w14:textId="77777777" w:rsidTr="006C4FB5">
        <w:trPr>
          <w:trHeight w:val="360"/>
          <w:ins w:id="5257" w:author="Author" w:date="2018-01-17T12:11:00Z"/>
        </w:trPr>
        <w:tc>
          <w:tcPr>
            <w:tcW w:w="4472" w:type="dxa"/>
            <w:tcBorders>
              <w:top w:val="single" w:sz="8" w:space="0" w:color="999999"/>
              <w:left w:val="single" w:sz="8" w:space="0" w:color="999999"/>
              <w:bottom w:val="single" w:sz="8" w:space="0" w:color="999999"/>
              <w:right w:val="single" w:sz="8" w:space="0" w:color="999999"/>
            </w:tcBorders>
          </w:tcPr>
          <w:p w14:paraId="0A3F4E5E" w14:textId="11E4FED4" w:rsidR="007055F5" w:rsidDel="007055F5" w:rsidRDefault="007055F5" w:rsidP="007055F5">
            <w:pPr>
              <w:rPr>
                <w:ins w:id="5258" w:author="Author" w:date="2018-01-17T14:44:00Z"/>
                <w:del w:id="5259" w:author="Author" w:date="2018-02-26T11:28:00Z"/>
                <w:rStyle w:val="SAPUserEntry"/>
              </w:rPr>
            </w:pPr>
            <w:ins w:id="5260" w:author="Author" w:date="2018-01-17T12:11:00Z">
              <w:r w:rsidRPr="0049257E">
                <w:rPr>
                  <w:rStyle w:val="SAPScreenElement"/>
                </w:rPr>
                <w:t xml:space="preserve">new Pay Component: </w:t>
              </w:r>
              <w:r w:rsidRPr="0049257E">
                <w:t xml:space="preserve">for example </w:t>
              </w:r>
            </w:ins>
            <w:ins w:id="5261" w:author="Author" w:date="2018-01-17T12:12:00Z">
              <w:r w:rsidRPr="006C624C">
                <w:rPr>
                  <w:rStyle w:val="SAPUserEntry"/>
                  <w:rPrChange w:id="5262" w:author="Author" w:date="2018-01-17T13:43:00Z">
                    <w:rPr>
                      <w:rStyle w:val="SAPUserEntry"/>
                      <w:highlight w:val="yellow"/>
                    </w:rPr>
                  </w:rPrChange>
                </w:rPr>
                <w:t>SA</w:t>
              </w:r>
              <w:r w:rsidRPr="006C624C">
                <w:rPr>
                  <w:rPrChange w:id="5263" w:author="Author" w:date="2018-01-17T13:43:00Z">
                    <w:rPr>
                      <w:highlight w:val="yellow"/>
                    </w:rPr>
                  </w:rPrChange>
                </w:rPr>
                <w:t xml:space="preserve"> </w:t>
              </w:r>
              <w:r w:rsidRPr="006C624C">
                <w:rPr>
                  <w:rStyle w:val="SAPUserEntry"/>
                  <w:rPrChange w:id="5264" w:author="Author" w:date="2018-01-17T13:43:00Z">
                    <w:rPr>
                      <w:rStyle w:val="SAPUserEntry"/>
                      <w:highlight w:val="yellow"/>
                    </w:rPr>
                  </w:rPrChange>
                </w:rPr>
                <w:t>-</w:t>
              </w:r>
              <w:r w:rsidRPr="006C624C">
                <w:rPr>
                  <w:rPrChange w:id="5265" w:author="Author" w:date="2018-01-17T13:43:00Z">
                    <w:rPr>
                      <w:highlight w:val="yellow"/>
                    </w:rPr>
                  </w:rPrChange>
                </w:rPr>
                <w:t xml:space="preserve"> </w:t>
              </w:r>
              <w:r w:rsidRPr="006C624C">
                <w:rPr>
                  <w:rStyle w:val="SAPUserEntry"/>
                  <w:rPrChange w:id="5266" w:author="Author" w:date="2018-01-17T13:43:00Z">
                    <w:rPr>
                      <w:rStyle w:val="SAPUserEntry"/>
                      <w:highlight w:val="yellow"/>
                    </w:rPr>
                  </w:rPrChange>
                </w:rPr>
                <w:t>Monthly housing allowance</w:t>
              </w:r>
            </w:ins>
            <w:ins w:id="5267" w:author="Author" w:date="2018-01-17T13:43:00Z">
              <w:r w:rsidRPr="006C624C">
                <w:rPr>
                  <w:rStyle w:val="SAPUserEntry"/>
                </w:rPr>
                <w:t xml:space="preserve"> (2010SA)</w:t>
              </w:r>
            </w:ins>
          </w:p>
          <w:p w14:paraId="16901891" w14:textId="51034741" w:rsidR="007055F5" w:rsidRPr="00AB2BB1" w:rsidDel="007055F5" w:rsidRDefault="007055F5" w:rsidP="007055F5">
            <w:pPr>
              <w:rPr>
                <w:ins w:id="5268" w:author="Author" w:date="2018-01-17T14:44:00Z"/>
                <w:del w:id="5269" w:author="Author" w:date="2018-02-26T11:28:00Z"/>
                <w:rStyle w:val="SAPUserEntry"/>
                <w:strike/>
                <w:rPrChange w:id="5270" w:author="Author" w:date="2018-02-20T12:07:00Z">
                  <w:rPr>
                    <w:ins w:id="5271" w:author="Author" w:date="2018-01-17T14:44:00Z"/>
                    <w:del w:id="5272" w:author="Author" w:date="2018-02-26T11:28:00Z"/>
                    <w:rStyle w:val="SAPUserEntry"/>
                  </w:rPr>
                </w:rPrChange>
              </w:rPr>
            </w:pPr>
            <w:ins w:id="5273" w:author="Author" w:date="2018-01-17T14:44:00Z">
              <w:del w:id="5274" w:author="Author" w:date="2018-02-26T11:28:00Z">
                <w:r w:rsidRPr="00AB2BB1" w:rsidDel="007055F5">
                  <w:rPr>
                    <w:rStyle w:val="SAPUserEntry"/>
                    <w:strike/>
                    <w:highlight w:val="yellow"/>
                    <w:rPrChange w:id="5275" w:author="Author" w:date="2018-02-20T12:07:00Z">
                      <w:rPr>
                        <w:rStyle w:val="SAPUserEntry"/>
                        <w:highlight w:val="yellow"/>
                      </w:rPr>
                    </w:rPrChange>
                  </w:rPr>
                  <w:delText>SA</w:delText>
                </w:r>
                <w:r w:rsidRPr="00AB2BB1" w:rsidDel="007055F5">
                  <w:rPr>
                    <w:b/>
                    <w:strike/>
                    <w:highlight w:val="yellow"/>
                    <w:rPrChange w:id="5276" w:author="Author" w:date="2018-02-20T12:07:00Z">
                      <w:rPr>
                        <w:b/>
                        <w:highlight w:val="yellow"/>
                      </w:rPr>
                    </w:rPrChange>
                  </w:rPr>
                  <w:delText xml:space="preserve"> </w:delText>
                </w:r>
                <w:r w:rsidRPr="00AB2BB1" w:rsidDel="007055F5">
                  <w:rPr>
                    <w:rStyle w:val="SAPUserEntry"/>
                    <w:strike/>
                    <w:highlight w:val="yellow"/>
                    <w:rPrChange w:id="5277" w:author="Author" w:date="2018-02-20T12:07:00Z">
                      <w:rPr>
                        <w:rStyle w:val="SAPUserEntry"/>
                        <w:highlight w:val="yellow"/>
                      </w:rPr>
                    </w:rPrChange>
                  </w:rPr>
                  <w:delText>–</w:delText>
                </w:r>
                <w:r w:rsidRPr="00AB2BB1" w:rsidDel="007055F5">
                  <w:rPr>
                    <w:strike/>
                    <w:highlight w:val="yellow"/>
                    <w:rPrChange w:id="5278" w:author="Author" w:date="2018-02-20T12:07:00Z">
                      <w:rPr>
                        <w:highlight w:val="yellow"/>
                      </w:rPr>
                    </w:rPrChange>
                  </w:rPr>
                  <w:delText xml:space="preserve"> </w:delText>
                </w:r>
                <w:r w:rsidRPr="00AB2BB1" w:rsidDel="007055F5">
                  <w:rPr>
                    <w:rStyle w:val="SAPUserEntry"/>
                    <w:strike/>
                    <w:highlight w:val="yellow"/>
                    <w:rPrChange w:id="5279" w:author="Author" w:date="2018-02-20T12:07:00Z">
                      <w:rPr>
                        <w:rStyle w:val="SAPUserEntry"/>
                        <w:highlight w:val="yellow"/>
                      </w:rPr>
                    </w:rPrChange>
                  </w:rPr>
                  <w:delText>Allowance</w:delText>
                </w:r>
                <w:r w:rsidRPr="00AB2BB1" w:rsidDel="007055F5">
                  <w:rPr>
                    <w:b/>
                    <w:strike/>
                    <w:highlight w:val="yellow"/>
                    <w:rPrChange w:id="5280" w:author="Author" w:date="2018-02-20T12:07:00Z">
                      <w:rPr>
                        <w:b/>
                        <w:highlight w:val="yellow"/>
                      </w:rPr>
                    </w:rPrChange>
                  </w:rPr>
                  <w:delText xml:space="preserve"> </w:delText>
                </w:r>
                <w:r w:rsidRPr="00AB2BB1" w:rsidDel="007055F5">
                  <w:rPr>
                    <w:rStyle w:val="SAPUserEntry"/>
                    <w:strike/>
                    <w:highlight w:val="yellow"/>
                    <w:rPrChange w:id="5281" w:author="Author" w:date="2018-02-20T12:07:00Z">
                      <w:rPr>
                        <w:rStyle w:val="SAPUserEntry"/>
                        <w:highlight w:val="yellow"/>
                      </w:rPr>
                    </w:rPrChange>
                  </w:rPr>
                  <w:delText>(2130SA)</w:delText>
                </w:r>
              </w:del>
            </w:ins>
          </w:p>
          <w:p w14:paraId="7442F46F" w14:textId="695C052C" w:rsidR="007055F5" w:rsidRPr="0049257E" w:rsidRDefault="007055F5">
            <w:pPr>
              <w:rPr>
                <w:ins w:id="5282" w:author="Author" w:date="2018-01-17T12:11:00Z"/>
                <w:rStyle w:val="SAPScreenElement"/>
              </w:rPr>
            </w:pPr>
          </w:p>
        </w:tc>
        <w:tc>
          <w:tcPr>
            <w:tcW w:w="4472" w:type="dxa"/>
            <w:tcBorders>
              <w:top w:val="single" w:sz="8" w:space="0" w:color="999999"/>
              <w:left w:val="single" w:sz="8" w:space="0" w:color="999999"/>
              <w:bottom w:val="single" w:sz="8" w:space="0" w:color="999999"/>
              <w:right w:val="single" w:sz="8" w:space="0" w:color="999999"/>
            </w:tcBorders>
          </w:tcPr>
          <w:p w14:paraId="47A83345" w14:textId="78C85D47" w:rsidR="007055F5" w:rsidRPr="0049257E" w:rsidRDefault="007055F5" w:rsidP="007055F5">
            <w:pPr>
              <w:rPr>
                <w:ins w:id="5283" w:author="Author" w:date="2018-01-17T12:11:00Z"/>
                <w:rStyle w:val="SAPScreenElement"/>
              </w:rPr>
            </w:pPr>
            <w:ins w:id="5284" w:author="Author" w:date="2018-02-26T11:28: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5285" w:author="Author" w:date="2018-02-20T12:07:00Z">
              <w:del w:id="5286" w:author="Author" w:date="2018-02-26T11:28:00Z">
                <w:r w:rsidRPr="0049257E" w:rsidDel="007800AA">
                  <w:delText>If appropriate, add a new or adapt an existing</w:delText>
                </w:r>
                <w:r w:rsidRPr="0049257E" w:rsidDel="007800AA">
                  <w:rPr>
                    <w:rStyle w:val="SAPScreenElement"/>
                  </w:rPr>
                  <w:delText xml:space="preserve"> Pay Component </w:delText>
                </w:r>
                <w:r w:rsidRPr="0049257E" w:rsidDel="007800AA">
                  <w:delText>related to recurring payments</w:delText>
                </w:r>
                <w:r w:rsidRPr="002E7A7B" w:rsidDel="007800AA">
                  <w:rPr>
                    <w:strike/>
                    <w:highlight w:val="yellow"/>
                  </w:rPr>
                  <w:delText>. In case you add this pay component, you may accept the suggested amount or enter a higher/lower one</w:delText>
                </w:r>
                <w:r w:rsidRPr="0049257E" w:rsidDel="007800AA">
                  <w:delText>. In case</w:delText>
                </w:r>
                <w:r w:rsidDel="007800AA">
                  <w:delText xml:space="preserve"> </w:delText>
                </w:r>
                <w:r w:rsidRPr="002E7A7B" w:rsidDel="007800AA">
                  <w:rPr>
                    <w:highlight w:val="yellow"/>
                  </w:rPr>
                  <w:delText xml:space="preserve">a suggested amount </w:delText>
                </w:r>
                <w:r w:rsidRPr="002E7A7B" w:rsidDel="007800AA">
                  <w:rPr>
                    <w:strike/>
                    <w:highlight w:val="yellow"/>
                  </w:rPr>
                  <w:delText>it already</w:delText>
                </w:r>
                <w:r w:rsidRPr="0049257E" w:rsidDel="007800AA">
                  <w:delText xml:space="preserve"> </w:delText>
                </w:r>
                <w:r w:rsidRPr="002E7A7B" w:rsidDel="007800AA">
                  <w:rPr>
                    <w:highlight w:val="yellow"/>
                  </w:rPr>
                  <w:delText>occurs</w:delText>
                </w:r>
                <w:r w:rsidRPr="0049257E" w:rsidDel="007800AA">
                  <w:delText>, you may enter a higher/lower amount.</w:delText>
                </w:r>
              </w:del>
            </w:ins>
            <w:ins w:id="5287" w:author="Author" w:date="2018-01-17T12:11:00Z">
              <w:del w:id="5288" w:author="Author" w:date="2018-02-26T11:28:00Z">
                <w:r w:rsidRPr="0049257E" w:rsidDel="007800AA">
                  <w:delText>If appropriate, add a new or adapt an existing</w:delText>
                </w:r>
                <w:r w:rsidRPr="0049257E" w:rsidDel="007800AA">
                  <w:rPr>
                    <w:rStyle w:val="SAPScreenElement"/>
                  </w:rPr>
                  <w:delText xml:space="preserve"> Pay Component </w:delText>
                </w:r>
                <w:r w:rsidRPr="0049257E" w:rsidDel="007800AA">
                  <w:delText>related to recurring payments. In case you add this pay component, you may accept the suggested amount or enter a higher/lower one. In case it already exists, you may enter a higher/lower amount.</w:delText>
                </w:r>
              </w:del>
            </w:ins>
          </w:p>
        </w:tc>
      </w:tr>
    </w:tbl>
    <w:p w14:paraId="1ED4EDEF" w14:textId="31884C0C" w:rsidR="00B55662" w:rsidRPr="0070179D" w:rsidRDefault="00B55662">
      <w:pPr>
        <w:pStyle w:val="Heading3"/>
        <w:spacing w:before="240" w:after="120"/>
        <w:ind w:left="851" w:hanging="851"/>
        <w:rPr>
          <w:ins w:id="5289" w:author="Author" w:date="2018-01-17T12:15:00Z"/>
          <w:rPrChange w:id="5290" w:author="Author" w:date="2018-02-26T10:33:00Z">
            <w:rPr>
              <w:ins w:id="5291" w:author="Author" w:date="2018-01-17T12:15:00Z"/>
              <w:highlight w:val="yellow"/>
            </w:rPr>
          </w:rPrChange>
        </w:rPr>
        <w:pPrChange w:id="5292" w:author="Author" w:date="2018-01-17T11:47:00Z">
          <w:pPr>
            <w:pStyle w:val="Heading3"/>
            <w:spacing w:before="240" w:after="120"/>
          </w:pPr>
        </w:pPrChange>
      </w:pPr>
      <w:bookmarkStart w:id="5293" w:name="_Toc507407965"/>
      <w:ins w:id="5294" w:author="Author" w:date="2018-01-17T11:39:00Z">
        <w:r w:rsidRPr="0070179D">
          <w:rPr>
            <w:rPrChange w:id="5295" w:author="Author" w:date="2018-02-26T10:33:00Z">
              <w:rPr>
                <w:highlight w:val="yellow"/>
              </w:rPr>
            </w:rPrChange>
          </w:rPr>
          <w:t>United States (US)</w:t>
        </w:r>
      </w:ins>
      <w:bookmarkEnd w:id="5293"/>
    </w:p>
    <w:p w14:paraId="54DA33D0" w14:textId="561D7D2F" w:rsidR="00D700EA" w:rsidDel="002A4F64" w:rsidRDefault="00D700EA">
      <w:pPr>
        <w:rPr>
          <w:ins w:id="5296" w:author="Author" w:date="2018-01-17T12:15:00Z"/>
          <w:del w:id="5297" w:author="Author" w:date="2018-01-17T13:44:00Z"/>
          <w:highlight w:val="yellow"/>
        </w:rPr>
        <w:pPrChange w:id="5298" w:author="Author" w:date="2018-01-17T12:15:00Z">
          <w:pPr>
            <w:pStyle w:val="Heading3"/>
            <w:spacing w:before="240" w:after="120"/>
          </w:pPr>
        </w:pPrChange>
      </w:pPr>
      <w:ins w:id="5299" w:author="Author" w:date="2018-01-17T12:15:00Z">
        <w:del w:id="5300" w:author="Author" w:date="2018-01-17T13:44:00Z">
          <w:r w:rsidDel="002A4F64">
            <w:rPr>
              <w:noProof/>
              <w:lang w:val="de-DE" w:eastAsia="de-DE"/>
            </w:rPr>
            <w:drawing>
              <wp:inline distT="0" distB="0" distL="0" distR="0" wp14:anchorId="715AECBB" wp14:editId="24615410">
                <wp:extent cx="5748793" cy="3491228"/>
                <wp:effectExtent l="0" t="0" r="4445"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3143" cy="3499943"/>
                        </a:xfrm>
                        <a:prstGeom prst="rect">
                          <a:avLst/>
                        </a:prstGeom>
                      </pic:spPr>
                    </pic:pic>
                  </a:graphicData>
                </a:graphic>
              </wp:inline>
            </w:drawing>
          </w:r>
        </w:del>
      </w:ins>
    </w:p>
    <w:p w14:paraId="7D8CD18B" w14:textId="684FEAF8" w:rsidR="00D700EA" w:rsidRPr="003F4CC3" w:rsidDel="002A4F64" w:rsidRDefault="00D700EA">
      <w:pPr>
        <w:rPr>
          <w:ins w:id="5301" w:author="Author" w:date="2018-01-17T11:35:00Z"/>
          <w:del w:id="5302" w:author="Author" w:date="2018-01-17T13:44:00Z"/>
          <w:highlight w:val="yellow"/>
        </w:rPr>
        <w:pPrChange w:id="5303" w:author="Author" w:date="2018-01-17T12:15:00Z">
          <w:pPr>
            <w:pStyle w:val="Heading3"/>
            <w:spacing w:before="240" w:after="120"/>
          </w:pPr>
        </w:pPrChange>
      </w:pPr>
    </w:p>
    <w:tbl>
      <w:tblPr>
        <w:tblW w:w="894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Change w:id="5304" w:author="Author" w:date="2018-01-17T11:54:00Z">
          <w:tblPr>
            <w:tblW w:w="13416"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4A0" w:firstRow="1" w:lastRow="0" w:firstColumn="1" w:lastColumn="0" w:noHBand="0" w:noVBand="1"/>
          </w:tblPr>
        </w:tblPrChange>
      </w:tblPr>
      <w:tblGrid>
        <w:gridCol w:w="4472"/>
        <w:gridCol w:w="4472"/>
        <w:tblGridChange w:id="5305">
          <w:tblGrid>
            <w:gridCol w:w="4472"/>
            <w:gridCol w:w="4472"/>
          </w:tblGrid>
        </w:tblGridChange>
      </w:tblGrid>
      <w:tr w:rsidR="006F0499" w:rsidRPr="00CF1425" w14:paraId="6A12C92B" w14:textId="73309914" w:rsidTr="006F0499">
        <w:trPr>
          <w:trHeight w:val="432"/>
          <w:tblHeader/>
          <w:ins w:id="5306" w:author="Author" w:date="2018-01-17T11:35:00Z"/>
          <w:trPrChange w:id="5307" w:author="Author" w:date="2018-01-17T11:54:00Z">
            <w:trPr>
              <w:trHeight w:val="432"/>
              <w:tblHeader/>
            </w:trPr>
          </w:trPrChange>
        </w:trPr>
        <w:tc>
          <w:tcPr>
            <w:tcW w:w="4472" w:type="dxa"/>
            <w:tcBorders>
              <w:top w:val="single" w:sz="8" w:space="0" w:color="999999"/>
              <w:left w:val="single" w:sz="8" w:space="0" w:color="999999"/>
              <w:bottom w:val="single" w:sz="8" w:space="0" w:color="999999"/>
              <w:right w:val="single" w:sz="8" w:space="0" w:color="999999"/>
            </w:tcBorders>
            <w:shd w:val="clear" w:color="auto" w:fill="999999"/>
            <w:hideMark/>
            <w:tcPrChange w:id="5308" w:author="Author" w:date="2018-01-17T11:54:00Z">
              <w:tcPr>
                <w:tcW w:w="4472" w:type="dxa"/>
                <w:tcBorders>
                  <w:top w:val="single" w:sz="8" w:space="0" w:color="999999"/>
                  <w:left w:val="single" w:sz="8" w:space="0" w:color="999999"/>
                  <w:bottom w:val="single" w:sz="8" w:space="0" w:color="999999"/>
                  <w:right w:val="single" w:sz="8" w:space="0" w:color="999999"/>
                </w:tcBorders>
                <w:shd w:val="clear" w:color="auto" w:fill="999999"/>
                <w:hideMark/>
              </w:tcPr>
            </w:tcPrChange>
          </w:tcPr>
          <w:p w14:paraId="69B89AAD" w14:textId="77777777" w:rsidR="006F0499" w:rsidRPr="00CF1425" w:rsidRDefault="006F0499" w:rsidP="006F0499">
            <w:pPr>
              <w:pStyle w:val="SAPTableHeader"/>
              <w:rPr>
                <w:ins w:id="5309" w:author="Author" w:date="2018-01-17T11:35:00Z"/>
              </w:rPr>
            </w:pPr>
            <w:ins w:id="5310" w:author="Author" w:date="2018-01-17T11:35:00Z">
              <w:r w:rsidRPr="00CF1425">
                <w:t>User Entries: Field Name: User Action and Value</w:t>
              </w:r>
            </w:ins>
          </w:p>
        </w:tc>
        <w:tc>
          <w:tcPr>
            <w:tcW w:w="4472" w:type="dxa"/>
            <w:tcBorders>
              <w:top w:val="single" w:sz="8" w:space="0" w:color="999999"/>
              <w:left w:val="single" w:sz="8" w:space="0" w:color="999999"/>
              <w:bottom w:val="single" w:sz="8" w:space="0" w:color="999999"/>
              <w:right w:val="single" w:sz="8" w:space="0" w:color="999999"/>
            </w:tcBorders>
            <w:shd w:val="clear" w:color="auto" w:fill="999999"/>
            <w:tcPrChange w:id="5311" w:author="Author" w:date="2018-01-17T11:54:00Z">
              <w:tcPr>
                <w:tcW w:w="4472" w:type="dxa"/>
                <w:tcBorders>
                  <w:top w:val="single" w:sz="8" w:space="0" w:color="999999"/>
                  <w:left w:val="single" w:sz="8" w:space="0" w:color="999999"/>
                  <w:bottom w:val="single" w:sz="8" w:space="0" w:color="999999"/>
                  <w:right w:val="single" w:sz="8" w:space="0" w:color="999999"/>
                </w:tcBorders>
                <w:shd w:val="clear" w:color="auto" w:fill="999999"/>
              </w:tcPr>
            </w:tcPrChange>
          </w:tcPr>
          <w:p w14:paraId="2A6D8CAD" w14:textId="253562C3" w:rsidR="006F0499" w:rsidRPr="00CF1425" w:rsidRDefault="006F0499" w:rsidP="006F0499">
            <w:pPr>
              <w:pStyle w:val="SAPTableHeader"/>
              <w:rPr>
                <w:ins w:id="5312" w:author="Author" w:date="2018-01-17T11:54:00Z"/>
              </w:rPr>
            </w:pPr>
            <w:ins w:id="5313" w:author="Author" w:date="2018-01-17T11:55:00Z">
              <w:r w:rsidRPr="00CF1425">
                <w:t>Additional Information</w:t>
              </w:r>
            </w:ins>
          </w:p>
        </w:tc>
      </w:tr>
      <w:tr w:rsidR="006F0499" w:rsidRPr="00AF5AE4" w14:paraId="70B47F01" w14:textId="47BA9ECA" w:rsidTr="006F0499">
        <w:trPr>
          <w:trHeight w:val="360"/>
          <w:ins w:id="5314" w:author="Author" w:date="2018-01-17T11:35:00Z"/>
          <w:trPrChange w:id="5315"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316"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6DBC6D28" w14:textId="5AF9B26A" w:rsidR="006F0499" w:rsidRPr="00BC2BC6" w:rsidRDefault="006F0499" w:rsidP="006F0499">
            <w:pPr>
              <w:rPr>
                <w:ins w:id="5317" w:author="Author" w:date="2018-01-17T11:35:00Z"/>
                <w:rStyle w:val="SAPScreenElement"/>
                <w:rFonts w:ascii="BentonSans Book" w:hAnsi="BentonSans Book"/>
                <w:color w:val="auto"/>
                <w:rPrChange w:id="5318" w:author="Author" w:date="2018-01-17T11:36:00Z">
                  <w:rPr>
                    <w:ins w:id="5319" w:author="Author" w:date="2018-01-17T11:35:00Z"/>
                    <w:rStyle w:val="SAPScreenElement"/>
                  </w:rPr>
                </w:rPrChange>
              </w:rPr>
            </w:pPr>
            <w:ins w:id="5320" w:author="Author" w:date="2018-01-17T11:35:00Z">
              <w:r>
                <w:rPr>
                  <w:rStyle w:val="SAPScreenElement"/>
                </w:rPr>
                <w:t xml:space="preserve">Pay </w:t>
              </w:r>
            </w:ins>
            <w:ins w:id="5321" w:author="Author" w:date="2018-01-17T11:36:00Z">
              <w:r>
                <w:rPr>
                  <w:rStyle w:val="SAPScreenElement"/>
                </w:rPr>
                <w:t>Group</w:t>
              </w:r>
            </w:ins>
            <w:ins w:id="5322" w:author="Author" w:date="2018-01-17T11:35:00Z">
              <w:r w:rsidRPr="007C1761">
                <w:rPr>
                  <w:rStyle w:val="SAPScreenElement"/>
                </w:rPr>
                <w:t xml:space="preserve">: </w:t>
              </w:r>
            </w:ins>
            <w:ins w:id="5323" w:author="Author" w:date="2018-01-17T11:36:00Z">
              <w:r w:rsidRPr="006F0499">
                <w:rPr>
                  <w:rStyle w:val="SAPUserEntry"/>
                  <w:rPrChange w:id="5324" w:author="Author" w:date="2018-01-17T11:58:00Z">
                    <w:rPr>
                      <w:highlight w:val="yellow"/>
                      <w:lang w:val="de-DE"/>
                    </w:rPr>
                  </w:rPrChange>
                </w:rPr>
                <w:t>US – Monthly (UM)</w:t>
              </w:r>
            </w:ins>
          </w:p>
        </w:tc>
        <w:tc>
          <w:tcPr>
            <w:tcW w:w="4472" w:type="dxa"/>
            <w:tcBorders>
              <w:top w:val="single" w:sz="8" w:space="0" w:color="999999"/>
              <w:left w:val="single" w:sz="8" w:space="0" w:color="999999"/>
              <w:bottom w:val="single" w:sz="8" w:space="0" w:color="999999"/>
              <w:right w:val="single" w:sz="8" w:space="0" w:color="999999"/>
            </w:tcBorders>
            <w:tcPrChange w:id="5325"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5D6A9255" w14:textId="525BC864" w:rsidR="006F0499" w:rsidRDefault="006F0499" w:rsidP="006F0499">
            <w:pPr>
              <w:rPr>
                <w:ins w:id="5326" w:author="Author" w:date="2018-01-17T11:54:00Z"/>
                <w:rStyle w:val="SAPScreenElement"/>
              </w:rPr>
            </w:pPr>
          </w:p>
        </w:tc>
      </w:tr>
      <w:tr w:rsidR="006F0499" w:rsidRPr="00AF5AE4" w14:paraId="6227DB82" w14:textId="5C7CB6BF" w:rsidTr="006F0499">
        <w:trPr>
          <w:trHeight w:val="360"/>
          <w:ins w:id="5327" w:author="Author" w:date="2018-01-17T11:35:00Z"/>
          <w:trPrChange w:id="5328"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329"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577943B8" w14:textId="5F42854E" w:rsidR="006F0499" w:rsidRDefault="006F0499" w:rsidP="006F0499">
            <w:pPr>
              <w:rPr>
                <w:ins w:id="5330" w:author="Author" w:date="2018-01-17T11:35:00Z"/>
                <w:rStyle w:val="SAPScreenElement"/>
              </w:rPr>
            </w:pPr>
            <w:ins w:id="5331" w:author="Author" w:date="2018-01-17T11:37:00Z">
              <w:r>
                <w:rPr>
                  <w:rStyle w:val="SAPScreenElement"/>
                </w:rPr>
                <w:t>Pay Component</w:t>
              </w:r>
            </w:ins>
            <w:ins w:id="5332" w:author="Author" w:date="2018-01-17T11:35:00Z">
              <w:r>
                <w:rPr>
                  <w:rStyle w:val="SAPScreenElement"/>
                </w:rPr>
                <w:t xml:space="preserve">: </w:t>
              </w:r>
            </w:ins>
            <w:ins w:id="5333" w:author="Author" w:date="2018-01-17T11:37:00Z">
              <w:r w:rsidRPr="006F0499">
                <w:rPr>
                  <w:rStyle w:val="SAPUserEntry"/>
                  <w:rPrChange w:id="5334" w:author="Author" w:date="2018-01-17T11:58:00Z">
                    <w:rPr/>
                  </w:rPrChange>
                </w:rPr>
                <w:t>US – Monthly Salar</w:t>
              </w:r>
              <w:del w:id="5335" w:author="Author" w:date="2018-03-01T11:56:00Z">
                <w:r w:rsidRPr="006F0499" w:rsidDel="00776608">
                  <w:rPr>
                    <w:rStyle w:val="SAPUserEntry"/>
                    <w:rPrChange w:id="5336" w:author="Author" w:date="2018-01-17T11:58:00Z">
                      <w:rPr/>
                    </w:rPrChange>
                  </w:rPr>
                  <w:delText>a</w:delText>
                </w:r>
              </w:del>
              <w:r w:rsidRPr="006F0499">
                <w:rPr>
                  <w:rStyle w:val="SAPUserEntry"/>
                  <w:rPrChange w:id="5337" w:author="Author" w:date="2018-01-17T11:58:00Z">
                    <w:rPr/>
                  </w:rPrChange>
                </w:rPr>
                <w:t>y (1002US)</w:t>
              </w:r>
            </w:ins>
          </w:p>
        </w:tc>
        <w:tc>
          <w:tcPr>
            <w:tcW w:w="4472" w:type="dxa"/>
            <w:tcBorders>
              <w:top w:val="single" w:sz="8" w:space="0" w:color="999999"/>
              <w:left w:val="single" w:sz="8" w:space="0" w:color="999999"/>
              <w:bottom w:val="single" w:sz="8" w:space="0" w:color="999999"/>
              <w:right w:val="single" w:sz="8" w:space="0" w:color="999999"/>
            </w:tcBorders>
            <w:tcPrChange w:id="5338"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377B9E7F" w14:textId="3B97BEB0" w:rsidR="006F0499" w:rsidRDefault="006F0499" w:rsidP="006F0499">
            <w:pPr>
              <w:rPr>
                <w:ins w:id="5339" w:author="Author" w:date="2018-01-17T11:54:00Z"/>
                <w:rStyle w:val="SAPScreenElement"/>
              </w:rPr>
            </w:pPr>
          </w:p>
        </w:tc>
      </w:tr>
      <w:tr w:rsidR="007055F5" w:rsidRPr="00AF5AE4" w14:paraId="533C1295" w14:textId="1C7C3133" w:rsidTr="006F0499">
        <w:trPr>
          <w:trHeight w:val="360"/>
          <w:ins w:id="5340" w:author="Author" w:date="2018-01-17T11:37:00Z"/>
          <w:trPrChange w:id="5341"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342"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5937F843" w14:textId="444991AD" w:rsidR="007055F5" w:rsidRDefault="007055F5" w:rsidP="007055F5">
            <w:pPr>
              <w:rPr>
                <w:ins w:id="5343" w:author="Author" w:date="2018-01-17T11:37:00Z"/>
                <w:rStyle w:val="SAPScreenElement"/>
              </w:rPr>
            </w:pPr>
            <w:ins w:id="5344" w:author="Author" w:date="2018-01-17T11:37:00Z">
              <w:r w:rsidRPr="00273716">
                <w:rPr>
                  <w:rStyle w:val="SAPScreenElement"/>
                </w:rPr>
                <w:t>Amount</w:t>
              </w:r>
              <w:r>
                <w:rPr>
                  <w:rStyle w:val="SAPScreenElement"/>
                </w:rPr>
                <w:t xml:space="preserve"> </w:t>
              </w:r>
              <w:r w:rsidRPr="00273716">
                <w:t>(of existing pay component)</w:t>
              </w:r>
              <w:r w:rsidRPr="00273716">
                <w:rPr>
                  <w:rStyle w:val="SAPScreenElement"/>
                </w:rPr>
                <w:t xml:space="preserve">: </w:t>
              </w:r>
              <w:r w:rsidRPr="00273716">
                <w:t>adapt as appropriate, for example by entering a higher</w:t>
              </w:r>
              <w:r>
                <w:t>/lower</w:t>
              </w:r>
              <w:r w:rsidRPr="00273716">
                <w:t xml:space="preserve"> amount</w:t>
              </w:r>
            </w:ins>
          </w:p>
        </w:tc>
        <w:tc>
          <w:tcPr>
            <w:tcW w:w="4472" w:type="dxa"/>
            <w:tcBorders>
              <w:top w:val="single" w:sz="8" w:space="0" w:color="999999"/>
              <w:left w:val="single" w:sz="8" w:space="0" w:color="999999"/>
              <w:bottom w:val="single" w:sz="8" w:space="0" w:color="999999"/>
              <w:right w:val="single" w:sz="8" w:space="0" w:color="999999"/>
            </w:tcBorders>
            <w:tcPrChange w:id="5345"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63783ACE" w14:textId="107F8249" w:rsidR="007055F5" w:rsidRPr="00541462" w:rsidRDefault="007055F5" w:rsidP="007055F5">
            <w:pPr>
              <w:rPr>
                <w:ins w:id="5346" w:author="Author" w:date="2018-01-17T11:54:00Z"/>
                <w:rPrChange w:id="5347" w:author="Author" w:date="2018-01-30T11:35:00Z">
                  <w:rPr>
                    <w:ins w:id="5348" w:author="Author" w:date="2018-01-17T11:54:00Z"/>
                    <w:rStyle w:val="SAPScreenElement"/>
                  </w:rPr>
                </w:rPrChange>
              </w:rPr>
            </w:pPr>
            <w:ins w:id="5349" w:author="Author" w:date="2018-02-26T11:27:00Z">
              <w:r w:rsidRPr="00CB306D">
                <w:t xml:space="preserve">You may use the </w:t>
              </w:r>
              <w:r w:rsidRPr="00CB306D">
                <w:rPr>
                  <w:noProof/>
                  <w:lang w:val="de-DE" w:eastAsia="de-DE"/>
                </w:rPr>
                <w:drawing>
                  <wp:inline distT="0" distB="0" distL="0" distR="0" wp14:anchorId="06B5D2FC" wp14:editId="086BC453">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CB306D">
                <w:t xml:space="preserve"> </w:t>
              </w:r>
              <w:r w:rsidRPr="00CB306D">
                <w:rPr>
                  <w:rStyle w:val="SAPScreenElement"/>
                </w:rPr>
                <w:t>Change Calculator</w:t>
              </w:r>
              <w:r w:rsidRPr="00CB306D">
                <w:t xml:space="preserve"> to adapt the </w:t>
              </w:r>
              <w:r w:rsidRPr="00CB306D">
                <w:rPr>
                  <w:rStyle w:val="SAPScreenElement"/>
                </w:rPr>
                <w:t>Total Amount</w:t>
              </w:r>
              <w:r w:rsidRPr="00CB306D">
                <w:t xml:space="preserve"> by calculating with a positive/negative percentage or a positive/negative</w:t>
              </w:r>
              <w:r w:rsidRPr="00CB306D" w:rsidDel="002E7B01">
                <w:t xml:space="preserve"> </w:t>
              </w:r>
              <w:r w:rsidRPr="00CB306D">
                <w:t xml:space="preserve">amount. Choose </w:t>
              </w:r>
              <w:r w:rsidRPr="00CB306D">
                <w:rPr>
                  <w:rStyle w:val="SAPScreenElement"/>
                </w:rPr>
                <w:t>Save</w:t>
              </w:r>
              <w:r w:rsidRPr="00CB306D">
                <w:t xml:space="preserve"> to save the new amount.</w:t>
              </w:r>
            </w:ins>
            <w:ins w:id="5350" w:author="Author" w:date="2018-02-20T12:10:00Z">
              <w:del w:id="5351" w:author="Author" w:date="2018-02-26T11:27:00Z">
                <w:r w:rsidRPr="00975134" w:rsidDel="00D46C46">
                  <w:delText xml:space="preserve">You may use the </w:delText>
                </w:r>
                <w:r w:rsidDel="00D46C46">
                  <w:rPr>
                    <w:noProof/>
                    <w:lang w:val="de-DE" w:eastAsia="de-DE"/>
                  </w:rPr>
                  <w:drawing>
                    <wp:inline distT="0" distB="0" distL="0" distR="0" wp14:anchorId="0FC298E1" wp14:editId="376FB4AC">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D46C46">
                  <w:delText xml:space="preserve"> </w:delText>
                </w:r>
                <w:r w:rsidRPr="00975134" w:rsidDel="00D46C46">
                  <w:rPr>
                    <w:rStyle w:val="SAPScreenElement"/>
                  </w:rPr>
                  <w:delText>Change Calculator</w:delText>
                </w:r>
                <w:r w:rsidRPr="00975134" w:rsidDel="00D46C46">
                  <w:delText xml:space="preserve"> to adapt the </w:delText>
                </w:r>
                <w:r w:rsidRPr="002E7A7B" w:rsidDel="00D46C46">
                  <w:rPr>
                    <w:rStyle w:val="SAPScreenElement"/>
                    <w:highlight w:val="yellow"/>
                  </w:rPr>
                  <w:delText>Total Amount</w:delText>
                </w:r>
                <w:r w:rsidRPr="00975134" w:rsidDel="00D46C46">
                  <w:delText xml:space="preserve"> by calculating with a </w:delText>
                </w:r>
                <w:r w:rsidRPr="002E7A7B" w:rsidDel="00D46C46">
                  <w:rPr>
                    <w:strike/>
                    <w:highlight w:val="yellow"/>
                  </w:rPr>
                  <w:delText>higher/lower</w:delText>
                </w:r>
                <w:r w:rsidDel="00D46C46">
                  <w:rPr>
                    <w:strike/>
                  </w:rPr>
                  <w:delText xml:space="preserve"> </w:delText>
                </w:r>
                <w:r w:rsidRPr="002E7A7B" w:rsidDel="00D46C46">
                  <w:rPr>
                    <w:highlight w:val="yellow"/>
                  </w:rPr>
                  <w:delText>positive/negative</w:delText>
                </w:r>
                <w:r w:rsidRPr="00975134" w:rsidDel="00D46C46">
                  <w:delText xml:space="preserve"> percentage or a </w:delText>
                </w:r>
                <w:r w:rsidRPr="002E7A7B" w:rsidDel="00D46C46">
                  <w:rPr>
                    <w:strike/>
                    <w:highlight w:val="yellow"/>
                  </w:rPr>
                  <w:delText>higher/lower</w:delText>
                </w:r>
                <w:r w:rsidDel="00D46C46">
                  <w:rPr>
                    <w:strike/>
                  </w:rPr>
                  <w:delText xml:space="preserve"> </w:delText>
                </w:r>
                <w:r w:rsidRPr="002E7A7B" w:rsidDel="00D46C46">
                  <w:rPr>
                    <w:highlight w:val="yellow"/>
                  </w:rPr>
                  <w:delText>positive/negative</w:delText>
                </w:r>
                <w:r w:rsidRPr="00975134" w:rsidDel="00D46C46">
                  <w:delText xml:space="preserve"> amount. Choose </w:delText>
                </w:r>
                <w:r w:rsidRPr="00975134" w:rsidDel="00D46C46">
                  <w:rPr>
                    <w:rStyle w:val="SAPScreenElement"/>
                  </w:rPr>
                  <w:delText>Save</w:delText>
                </w:r>
                <w:r w:rsidRPr="00975134" w:rsidDel="00D46C46">
                  <w:delText xml:space="preserve"> to save the </w:delText>
                </w:r>
                <w:r w:rsidRPr="002E7A7B" w:rsidDel="00D46C46">
                  <w:rPr>
                    <w:highlight w:val="yellow"/>
                  </w:rPr>
                  <w:delText>new</w:delText>
                </w:r>
                <w:r w:rsidDel="00D46C46">
                  <w:delText xml:space="preserve"> </w:delText>
                </w:r>
                <w:r w:rsidRPr="00975134" w:rsidDel="00D46C46">
                  <w:delText>amount.</w:delText>
                </w:r>
              </w:del>
            </w:ins>
            <w:ins w:id="5352" w:author="Author" w:date="2018-01-30T11:32:00Z">
              <w:del w:id="5353" w:author="Author" w:date="2018-02-26T11:27:00Z">
                <w:r w:rsidRPr="00541462" w:rsidDel="00D46C46">
                  <w:rPr>
                    <w:rPrChange w:id="5354" w:author="Author" w:date="2018-01-30T11:35:00Z">
                      <w:rPr>
                        <w:rStyle w:val="SAPScreenElement"/>
                      </w:rPr>
                    </w:rPrChange>
                  </w:rPr>
                  <w:delText xml:space="preserve">You may use the </w:delText>
                </w:r>
              </w:del>
            </w:ins>
            <w:ins w:id="5355" w:author="Author" w:date="2018-01-30T11:35:00Z">
              <w:del w:id="5356" w:author="Author" w:date="2018-02-26T11:27:00Z">
                <w:r w:rsidDel="00D46C46">
                  <w:rPr>
                    <w:noProof/>
                    <w:lang w:val="de-DE" w:eastAsia="de-DE"/>
                  </w:rPr>
                  <w:drawing>
                    <wp:inline distT="0" distB="0" distL="0" distR="0" wp14:anchorId="59215454" wp14:editId="6EACF46D">
                      <wp:extent cx="228600" cy="228600"/>
                      <wp:effectExtent l="0" t="0" r="0" b="0"/>
                      <wp:docPr id="273"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Del="00D46C46">
                  <w:delText xml:space="preserve"> </w:delText>
                </w:r>
              </w:del>
            </w:ins>
            <w:ins w:id="5357" w:author="Author" w:date="2018-01-30T11:32:00Z">
              <w:del w:id="5358" w:author="Author" w:date="2018-02-26T11:27:00Z">
                <w:r w:rsidRPr="00541462" w:rsidDel="00D46C46">
                  <w:rPr>
                    <w:rStyle w:val="SAPScreenElement"/>
                  </w:rPr>
                  <w:delText>Change Calculator</w:delText>
                </w:r>
                <w:r w:rsidRPr="00541462" w:rsidDel="00D46C46">
                  <w:rPr>
                    <w:rPrChange w:id="5359" w:author="Author" w:date="2018-01-30T11:35:00Z">
                      <w:rPr>
                        <w:rStyle w:val="SAPScreenElement"/>
                      </w:rPr>
                    </w:rPrChange>
                  </w:rPr>
                  <w:delText xml:space="preserve"> to adapt the amount by </w:delText>
                </w:r>
              </w:del>
            </w:ins>
            <w:ins w:id="5360" w:author="Author" w:date="2018-01-30T11:34:00Z">
              <w:del w:id="5361" w:author="Author" w:date="2018-02-26T11:27:00Z">
                <w:r w:rsidRPr="00541462" w:rsidDel="00D46C46">
                  <w:rPr>
                    <w:rPrChange w:id="5362" w:author="Author" w:date="2018-01-30T11:35:00Z">
                      <w:rPr>
                        <w:rStyle w:val="SAPScreenElement"/>
                      </w:rPr>
                    </w:rPrChange>
                  </w:rPr>
                  <w:delText xml:space="preserve">calculating with a higher/lower percentage or a higher/lower amount. Choose </w:delText>
                </w:r>
                <w:r w:rsidRPr="00541462" w:rsidDel="00D46C46">
                  <w:rPr>
                    <w:rStyle w:val="SAPScreenElement"/>
                  </w:rPr>
                  <w:delText>Save</w:delText>
                </w:r>
                <w:r w:rsidRPr="00541462" w:rsidDel="00D46C46">
                  <w:rPr>
                    <w:rPrChange w:id="5363" w:author="Author" w:date="2018-01-30T11:35:00Z">
                      <w:rPr>
                        <w:rStyle w:val="SAPScreenElement"/>
                      </w:rPr>
                    </w:rPrChange>
                  </w:rPr>
                  <w:delText xml:space="preserve"> to save the amount.</w:delText>
                </w:r>
              </w:del>
            </w:ins>
          </w:p>
        </w:tc>
      </w:tr>
      <w:tr w:rsidR="006F0499" w:rsidRPr="00AF5AE4" w14:paraId="463C2E91" w14:textId="1674E367" w:rsidTr="006F0499">
        <w:trPr>
          <w:trHeight w:val="360"/>
          <w:ins w:id="5364" w:author="Author" w:date="2018-01-17T11:37:00Z"/>
          <w:trPrChange w:id="5365"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366"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1D2597C5" w14:textId="4DA3AC3C" w:rsidR="006F0499" w:rsidRPr="006F0499" w:rsidRDefault="006F0499" w:rsidP="006F0499">
            <w:pPr>
              <w:rPr>
                <w:ins w:id="5367" w:author="Author" w:date="2018-01-17T11:37:00Z"/>
                <w:rStyle w:val="SAPScreenElement"/>
              </w:rPr>
            </w:pPr>
            <w:ins w:id="5368" w:author="Author" w:date="2018-01-17T11:37:00Z">
              <w:r w:rsidRPr="006F0499">
                <w:rPr>
                  <w:rStyle w:val="SAPScreenElement"/>
                  <w:rPrChange w:id="5369" w:author="Author" w:date="2018-01-17T11:57:00Z">
                    <w:rPr>
                      <w:rStyle w:val="SAPScreenElement"/>
                      <w:lang w:val="de-DE"/>
                    </w:rPr>
                  </w:rPrChange>
                </w:rPr>
                <w:t>Currency</w:t>
              </w:r>
            </w:ins>
            <w:ins w:id="5370" w:author="Author" w:date="2018-01-17T11:38:00Z">
              <w:r w:rsidRPr="006F0499">
                <w:rPr>
                  <w:rStyle w:val="SAPScreenElement"/>
                  <w:rPrChange w:id="5371" w:author="Author" w:date="2018-01-17T11:57:00Z">
                    <w:rPr>
                      <w:rStyle w:val="SAPScreenElement"/>
                      <w:lang w:val="de-DE"/>
                    </w:rPr>
                  </w:rPrChange>
                </w:rPr>
                <w:t>:</w:t>
              </w:r>
            </w:ins>
            <w:ins w:id="5372" w:author="Author" w:date="2018-01-17T11:53:00Z">
              <w:r w:rsidRPr="006F0499">
                <w:rPr>
                  <w:rPrChange w:id="5373" w:author="Author" w:date="2018-01-17T11:57:00Z">
                    <w:rPr>
                      <w:lang w:val="de-DE"/>
                    </w:rPr>
                  </w:rPrChange>
                </w:rPr>
                <w:t xml:space="preserve"> leave as is,</w:t>
              </w:r>
            </w:ins>
            <w:ins w:id="5374" w:author="Author" w:date="2018-01-17T11:38:00Z">
              <w:r w:rsidRPr="006F0499">
                <w:rPr>
                  <w:rStyle w:val="SAPScreenElement"/>
                  <w:rPrChange w:id="5375" w:author="Author" w:date="2018-01-17T11:57:00Z">
                    <w:rPr>
                      <w:rStyle w:val="SAPScreenElement"/>
                      <w:lang w:val="de-DE"/>
                    </w:rPr>
                  </w:rPrChange>
                </w:rPr>
                <w:t xml:space="preserve"> </w:t>
              </w:r>
              <w:r w:rsidRPr="006F0499">
                <w:rPr>
                  <w:rStyle w:val="SAPUserEntry"/>
                  <w:rPrChange w:id="5376" w:author="Author" w:date="2018-01-17T11:58:00Z">
                    <w:rPr>
                      <w:lang w:val="de-DE"/>
                    </w:rPr>
                  </w:rPrChange>
                </w:rPr>
                <w:t>USD</w:t>
              </w:r>
            </w:ins>
          </w:p>
        </w:tc>
        <w:tc>
          <w:tcPr>
            <w:tcW w:w="4472" w:type="dxa"/>
            <w:tcBorders>
              <w:top w:val="single" w:sz="8" w:space="0" w:color="999999"/>
              <w:left w:val="single" w:sz="8" w:space="0" w:color="999999"/>
              <w:bottom w:val="single" w:sz="8" w:space="0" w:color="999999"/>
              <w:right w:val="single" w:sz="8" w:space="0" w:color="999999"/>
            </w:tcBorders>
            <w:tcPrChange w:id="5377"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1D44B5D8" w14:textId="19DAC525" w:rsidR="006F0499" w:rsidRPr="006F0499" w:rsidRDefault="006F0499" w:rsidP="006F0499">
            <w:pPr>
              <w:rPr>
                <w:ins w:id="5378" w:author="Author" w:date="2018-01-17T11:54:00Z"/>
                <w:rStyle w:val="SAPScreenElement"/>
              </w:rPr>
            </w:pPr>
          </w:p>
        </w:tc>
      </w:tr>
      <w:tr w:rsidR="00E640F1" w:rsidRPr="00AF5AE4" w14:paraId="2171C8F4" w14:textId="7000E79F" w:rsidTr="006F0499">
        <w:trPr>
          <w:trHeight w:val="360"/>
          <w:ins w:id="5379" w:author="Author" w:date="2018-01-17T11:38:00Z"/>
          <w:trPrChange w:id="5380"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381"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50C7F0E8" w14:textId="36171E15" w:rsidR="00E640F1" w:rsidRPr="00E640F1" w:rsidRDefault="00E640F1" w:rsidP="00E640F1">
            <w:pPr>
              <w:rPr>
                <w:ins w:id="5382" w:author="Author" w:date="2018-01-17T11:38:00Z"/>
                <w:rStyle w:val="SAPScreenElement"/>
                <w:rPrChange w:id="5383" w:author="Author" w:date="2018-01-17T12:07:00Z">
                  <w:rPr>
                    <w:ins w:id="5384" w:author="Author" w:date="2018-01-17T11:38:00Z"/>
                    <w:rStyle w:val="SAPScreenElement"/>
                    <w:lang w:val="de-DE"/>
                  </w:rPr>
                </w:rPrChange>
              </w:rPr>
            </w:pPr>
            <w:ins w:id="5385" w:author="Author" w:date="2018-01-17T12:06:00Z">
              <w:r w:rsidRPr="00E640F1">
                <w:rPr>
                  <w:rStyle w:val="SAPScreenElement"/>
                </w:rPr>
                <w:t>Frequency:</w:t>
              </w:r>
              <w:r w:rsidRPr="00E640F1">
                <w:t xml:space="preserve"> calculated based on value of field</w:t>
              </w:r>
              <w:r w:rsidRPr="00E640F1">
                <w:rPr>
                  <w:rStyle w:val="SAPScreenElement"/>
                  <w:color w:val="auto"/>
                </w:rPr>
                <w:t xml:space="preserve"> </w:t>
              </w:r>
              <w:r w:rsidRPr="00E640F1">
                <w:rPr>
                  <w:rStyle w:val="SAPScreenElement"/>
                </w:rPr>
                <w:t>Pay Group</w:t>
              </w:r>
              <w:r w:rsidRPr="00E640F1">
                <w:t xml:space="preserve"> leave as is,</w:t>
              </w:r>
              <w:r w:rsidRPr="00E640F1">
                <w:rPr>
                  <w:rStyle w:val="SAPScreenElement"/>
                </w:rPr>
                <w:t xml:space="preserve"> </w:t>
              </w:r>
              <w:r w:rsidRPr="00E640F1">
                <w:rPr>
                  <w:rStyle w:val="SAPUserEntry"/>
                  <w:rPrChange w:id="5386" w:author="Author" w:date="2018-01-17T12:07:00Z">
                    <w:rPr>
                      <w:rStyle w:val="SAPUserEntry"/>
                      <w:highlight w:val="red"/>
                    </w:rPr>
                  </w:rPrChange>
                </w:rPr>
                <w:t>(Monthly(MON)</w:t>
              </w:r>
            </w:ins>
            <w:ins w:id="5387" w:author="Author" w:date="2018-01-17T11:38:00Z">
              <w:del w:id="5388" w:author="Author" w:date="2018-01-17T12:06:00Z">
                <w:r w:rsidRPr="00E640F1" w:rsidDel="008016A5">
                  <w:rPr>
                    <w:rStyle w:val="SAPScreenElement"/>
                    <w:rPrChange w:id="5389" w:author="Author" w:date="2018-01-17T12:07:00Z">
                      <w:rPr>
                        <w:rStyle w:val="SAPScreenElement"/>
                        <w:lang w:val="de-DE"/>
                      </w:rPr>
                    </w:rPrChange>
                  </w:rPr>
                  <w:delText>Frequency:</w:delText>
                </w:r>
              </w:del>
            </w:ins>
            <w:ins w:id="5390" w:author="Author" w:date="2018-01-17T11:54:00Z">
              <w:del w:id="5391" w:author="Author" w:date="2018-01-17T12:06:00Z">
                <w:r w:rsidRPr="00E640F1" w:rsidDel="008016A5">
                  <w:rPr>
                    <w:rPrChange w:id="5392" w:author="Author" w:date="2018-01-17T12:07:00Z">
                      <w:rPr>
                        <w:lang w:val="de-DE"/>
                      </w:rPr>
                    </w:rPrChange>
                  </w:rPr>
                  <w:delText xml:space="preserve"> leave as is,</w:delText>
                </w:r>
              </w:del>
            </w:ins>
            <w:ins w:id="5393" w:author="Author" w:date="2018-01-17T11:38:00Z">
              <w:del w:id="5394" w:author="Author" w:date="2018-01-17T12:06:00Z">
                <w:r w:rsidRPr="00E640F1" w:rsidDel="008016A5">
                  <w:rPr>
                    <w:rStyle w:val="SAPScreenElement"/>
                    <w:rPrChange w:id="5395" w:author="Author" w:date="2018-01-17T12:07:00Z">
                      <w:rPr>
                        <w:rStyle w:val="SAPScreenElement"/>
                        <w:lang w:val="de-DE"/>
                      </w:rPr>
                    </w:rPrChange>
                  </w:rPr>
                  <w:delText xml:space="preserve"> </w:delText>
                </w:r>
              </w:del>
              <w:del w:id="5396" w:author="Author" w:date="2018-01-17T12:00:00Z">
                <w:r w:rsidRPr="00E640F1" w:rsidDel="00E640F1">
                  <w:rPr>
                    <w:rStyle w:val="SAPUserEntry"/>
                    <w:rPrChange w:id="5397" w:author="Author" w:date="2018-01-17T12:07:00Z">
                      <w:rPr>
                        <w:highlight w:val="yellow"/>
                        <w:lang w:val="de-DE"/>
                      </w:rPr>
                    </w:rPrChange>
                  </w:rPr>
                  <w:delText xml:space="preserve">US: </w:delText>
                </w:r>
              </w:del>
              <w:del w:id="5398" w:author="Author" w:date="2018-01-17T12:06:00Z">
                <w:r w:rsidRPr="00E640F1" w:rsidDel="008016A5">
                  <w:rPr>
                    <w:rStyle w:val="SAPUserEntry"/>
                    <w:rPrChange w:id="5399" w:author="Author" w:date="2018-01-17T12:07:00Z">
                      <w:rPr>
                        <w:highlight w:val="yellow"/>
                      </w:rPr>
                    </w:rPrChange>
                  </w:rPr>
                  <w:delText>(</w:delText>
                </w:r>
                <w:r w:rsidRPr="00E640F1" w:rsidDel="008016A5">
                  <w:rPr>
                    <w:rStyle w:val="SAPUserEntry"/>
                    <w:rPrChange w:id="5400" w:author="Author" w:date="2018-01-17T12:07:00Z">
                      <w:rPr>
                        <w:rStyle w:val="SAPUserEntry"/>
                        <w:color w:val="auto"/>
                        <w:highlight w:val="yellow"/>
                      </w:rPr>
                    </w:rPrChange>
                  </w:rPr>
                  <w:delText>Monthly(MON)</w:delText>
                </w:r>
                <w:r w:rsidRPr="00E640F1" w:rsidDel="008016A5">
                  <w:rPr>
                    <w:rStyle w:val="SAPUserEntry"/>
                    <w:rPrChange w:id="5401" w:author="Author" w:date="2018-01-17T12:07:00Z">
                      <w:rPr>
                        <w:highlight w:val="yellow"/>
                      </w:rPr>
                    </w:rPrChange>
                  </w:rPr>
                  <w:delText>)</w:delText>
                </w:r>
              </w:del>
            </w:ins>
          </w:p>
        </w:tc>
        <w:tc>
          <w:tcPr>
            <w:tcW w:w="4472" w:type="dxa"/>
            <w:tcBorders>
              <w:top w:val="single" w:sz="8" w:space="0" w:color="999999"/>
              <w:left w:val="single" w:sz="8" w:space="0" w:color="999999"/>
              <w:bottom w:val="single" w:sz="8" w:space="0" w:color="999999"/>
              <w:right w:val="single" w:sz="8" w:space="0" w:color="999999"/>
            </w:tcBorders>
            <w:tcPrChange w:id="5402"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6DC2BBE4" w14:textId="724E2FA0" w:rsidR="00E640F1" w:rsidRPr="006F0499" w:rsidRDefault="00E640F1" w:rsidP="00E640F1">
            <w:pPr>
              <w:rPr>
                <w:ins w:id="5403" w:author="Author" w:date="2018-01-17T11:54:00Z"/>
                <w:rStyle w:val="SAPScreenElement"/>
              </w:rPr>
            </w:pPr>
          </w:p>
        </w:tc>
      </w:tr>
      <w:tr w:rsidR="007055F5" w:rsidRPr="00AF5AE4" w14:paraId="12A62B02" w14:textId="62AF00DA" w:rsidTr="006F0499">
        <w:trPr>
          <w:trHeight w:val="360"/>
          <w:ins w:id="5404" w:author="Author" w:date="2018-01-17T11:38:00Z"/>
          <w:trPrChange w:id="5405" w:author="Author" w:date="2018-01-17T11:54:00Z">
            <w:trPr>
              <w:trHeight w:val="360"/>
            </w:trPr>
          </w:trPrChange>
        </w:trPr>
        <w:tc>
          <w:tcPr>
            <w:tcW w:w="4472" w:type="dxa"/>
            <w:tcBorders>
              <w:top w:val="single" w:sz="8" w:space="0" w:color="999999"/>
              <w:left w:val="single" w:sz="8" w:space="0" w:color="999999"/>
              <w:bottom w:val="single" w:sz="8" w:space="0" w:color="999999"/>
              <w:right w:val="single" w:sz="8" w:space="0" w:color="999999"/>
            </w:tcBorders>
            <w:tcPrChange w:id="5406"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03FCC1DF" w14:textId="405F539F" w:rsidR="007055F5" w:rsidRPr="006F0499" w:rsidRDefault="007055F5" w:rsidP="007055F5">
            <w:pPr>
              <w:rPr>
                <w:ins w:id="5407" w:author="Author" w:date="2018-01-17T11:38:00Z"/>
                <w:rStyle w:val="SAPScreenElement"/>
                <w:rPrChange w:id="5408" w:author="Author" w:date="2018-01-17T11:57:00Z">
                  <w:rPr>
                    <w:ins w:id="5409" w:author="Author" w:date="2018-01-17T11:38:00Z"/>
                    <w:rStyle w:val="SAPScreenElement"/>
                    <w:lang w:val="de-DE"/>
                  </w:rPr>
                </w:rPrChange>
              </w:rPr>
            </w:pPr>
            <w:ins w:id="5410" w:author="Author" w:date="2018-01-17T11:38:00Z">
              <w:r w:rsidRPr="006F0499">
                <w:rPr>
                  <w:rStyle w:val="SAPScreenElement"/>
                  <w:rPrChange w:id="5411" w:author="Author" w:date="2018-01-17T11:57:00Z">
                    <w:rPr>
                      <w:rStyle w:val="SAPScreenElement"/>
                      <w:lang w:val="de-DE"/>
                    </w:rPr>
                  </w:rPrChange>
                </w:rPr>
                <w:t xml:space="preserve">new Pay Component: </w:t>
              </w:r>
            </w:ins>
            <w:ins w:id="5412" w:author="Author" w:date="2018-01-17T11:56:00Z">
              <w:r w:rsidRPr="006F0499">
                <w:t xml:space="preserve">for example </w:t>
              </w:r>
            </w:ins>
            <w:ins w:id="5413" w:author="Author" w:date="2018-01-17T11:39:00Z">
              <w:r w:rsidRPr="006F0499">
                <w:rPr>
                  <w:rStyle w:val="SAPUserEntry"/>
                  <w:rPrChange w:id="5414" w:author="Author" w:date="2018-01-17T11:57:00Z">
                    <w:rPr>
                      <w:rStyle w:val="SAPUserEntry"/>
                      <w:highlight w:val="yellow"/>
                    </w:rPr>
                  </w:rPrChange>
                </w:rPr>
                <w:t>US</w:t>
              </w:r>
              <w:r w:rsidRPr="006F0499">
                <w:rPr>
                  <w:rPrChange w:id="5415" w:author="Author" w:date="2018-01-17T11:57:00Z">
                    <w:rPr>
                      <w:highlight w:val="yellow"/>
                    </w:rPr>
                  </w:rPrChange>
                </w:rPr>
                <w:t xml:space="preserve"> </w:t>
              </w:r>
              <w:r w:rsidRPr="006F0499">
                <w:rPr>
                  <w:rStyle w:val="SAPUserEntry"/>
                  <w:rPrChange w:id="5416" w:author="Author" w:date="2018-01-17T11:57:00Z">
                    <w:rPr>
                      <w:rStyle w:val="SAPUserEntry"/>
                      <w:highlight w:val="yellow"/>
                    </w:rPr>
                  </w:rPrChange>
                </w:rPr>
                <w:t>-</w:t>
              </w:r>
              <w:r w:rsidRPr="006F0499">
                <w:rPr>
                  <w:rPrChange w:id="5417" w:author="Author" w:date="2018-01-17T11:57:00Z">
                    <w:rPr>
                      <w:highlight w:val="yellow"/>
                    </w:rPr>
                  </w:rPrChange>
                </w:rPr>
                <w:t xml:space="preserve"> </w:t>
              </w:r>
              <w:r w:rsidRPr="006F0499">
                <w:rPr>
                  <w:rStyle w:val="SAPUserEntry"/>
                  <w:rPrChange w:id="5418" w:author="Author" w:date="2018-01-17T11:57:00Z">
                    <w:rPr>
                      <w:rStyle w:val="SAPUserEntry"/>
                      <w:highlight w:val="yellow"/>
                    </w:rPr>
                  </w:rPrChange>
                </w:rPr>
                <w:t>Car Allowance</w:t>
              </w:r>
              <w:r w:rsidRPr="006F0499">
                <w:rPr>
                  <w:rPrChange w:id="5419" w:author="Author" w:date="2018-01-17T11:57:00Z">
                    <w:rPr>
                      <w:highlight w:val="yellow"/>
                    </w:rPr>
                  </w:rPrChange>
                </w:rPr>
                <w:t xml:space="preserve"> </w:t>
              </w:r>
              <w:r w:rsidRPr="006F0499">
                <w:rPr>
                  <w:rStyle w:val="SAPUserEntry"/>
                  <w:rPrChange w:id="5420" w:author="Author" w:date="2018-01-17T11:57:00Z">
                    <w:rPr>
                      <w:rStyle w:val="SAPUserEntry"/>
                      <w:highlight w:val="yellow"/>
                    </w:rPr>
                  </w:rPrChange>
                </w:rPr>
                <w:t>(1122US)</w:t>
              </w:r>
            </w:ins>
          </w:p>
        </w:tc>
        <w:tc>
          <w:tcPr>
            <w:tcW w:w="4472" w:type="dxa"/>
            <w:tcBorders>
              <w:top w:val="single" w:sz="8" w:space="0" w:color="999999"/>
              <w:left w:val="single" w:sz="8" w:space="0" w:color="999999"/>
              <w:bottom w:val="single" w:sz="8" w:space="0" w:color="999999"/>
              <w:right w:val="single" w:sz="8" w:space="0" w:color="999999"/>
            </w:tcBorders>
            <w:tcPrChange w:id="5421" w:author="Author" w:date="2018-01-17T11:54:00Z">
              <w:tcPr>
                <w:tcW w:w="4472" w:type="dxa"/>
                <w:tcBorders>
                  <w:top w:val="single" w:sz="8" w:space="0" w:color="999999"/>
                  <w:left w:val="single" w:sz="8" w:space="0" w:color="999999"/>
                  <w:bottom w:val="single" w:sz="8" w:space="0" w:color="999999"/>
                  <w:right w:val="single" w:sz="8" w:space="0" w:color="999999"/>
                </w:tcBorders>
              </w:tcPr>
            </w:tcPrChange>
          </w:tcPr>
          <w:p w14:paraId="6EC0A21B" w14:textId="5724E38C" w:rsidR="007055F5" w:rsidRPr="006F0499" w:rsidRDefault="007055F5" w:rsidP="007055F5">
            <w:pPr>
              <w:rPr>
                <w:ins w:id="5422" w:author="Author" w:date="2018-01-17T11:54:00Z"/>
                <w:rStyle w:val="SAPScreenElement"/>
              </w:rPr>
            </w:pPr>
            <w:ins w:id="5423" w:author="Author" w:date="2018-02-26T11:28:00Z">
              <w:r w:rsidRPr="00CB306D">
                <w:t>If appropriate, add a new or adapt an existing</w:t>
              </w:r>
              <w:r w:rsidRPr="00CB306D">
                <w:rPr>
                  <w:rStyle w:val="SAPScreenElement"/>
                </w:rPr>
                <w:t xml:space="preserve"> Pay Component </w:t>
              </w:r>
              <w:r w:rsidRPr="00CB306D">
                <w:t>related to recurring payments. In case a suggested amount occurs, you may enter a higher/lower amount.</w:t>
              </w:r>
            </w:ins>
            <w:ins w:id="5424" w:author="Author" w:date="2018-02-20T12:10:00Z">
              <w:del w:id="5425" w:author="Author" w:date="2018-02-26T11:28:00Z">
                <w:r w:rsidRPr="0049257E" w:rsidDel="00217CC0">
                  <w:delText>If appropriate, add a new or adapt an existing</w:delText>
                </w:r>
                <w:r w:rsidRPr="0049257E" w:rsidDel="00217CC0">
                  <w:rPr>
                    <w:rStyle w:val="SAPScreenElement"/>
                  </w:rPr>
                  <w:delText xml:space="preserve"> Pay Component </w:delText>
                </w:r>
                <w:r w:rsidRPr="0049257E" w:rsidDel="00217CC0">
                  <w:delText>related to recurring payments</w:delText>
                </w:r>
                <w:r w:rsidRPr="002E7A7B" w:rsidDel="00217CC0">
                  <w:rPr>
                    <w:strike/>
                    <w:highlight w:val="yellow"/>
                  </w:rPr>
                  <w:delText>. In case you add this pay component, you may accept the suggested amount or enter a higher/lower one</w:delText>
                </w:r>
                <w:r w:rsidRPr="0049257E" w:rsidDel="00217CC0">
                  <w:delText>. In case</w:delText>
                </w:r>
                <w:r w:rsidDel="00217CC0">
                  <w:delText xml:space="preserve"> </w:delText>
                </w:r>
                <w:r w:rsidRPr="002E7A7B" w:rsidDel="00217CC0">
                  <w:rPr>
                    <w:highlight w:val="yellow"/>
                  </w:rPr>
                  <w:delText xml:space="preserve">a suggested amount </w:delText>
                </w:r>
                <w:r w:rsidRPr="002E7A7B" w:rsidDel="00217CC0">
                  <w:rPr>
                    <w:strike/>
                    <w:highlight w:val="yellow"/>
                  </w:rPr>
                  <w:delText>it already</w:delText>
                </w:r>
                <w:r w:rsidRPr="0049257E" w:rsidDel="00217CC0">
                  <w:delText xml:space="preserve"> </w:delText>
                </w:r>
                <w:r w:rsidRPr="002E7A7B" w:rsidDel="00217CC0">
                  <w:rPr>
                    <w:highlight w:val="yellow"/>
                  </w:rPr>
                  <w:delText>occurs</w:delText>
                </w:r>
                <w:r w:rsidRPr="0049257E" w:rsidDel="00217CC0">
                  <w:delText>, you may enter a higher/lower amount.</w:delText>
                </w:r>
              </w:del>
            </w:ins>
            <w:ins w:id="5426" w:author="Author" w:date="2018-01-17T11:55:00Z">
              <w:del w:id="5427" w:author="Author" w:date="2018-02-26T11:28:00Z">
                <w:r w:rsidRPr="006F0499" w:rsidDel="00217CC0">
                  <w:rPr>
                    <w:rPrChange w:id="5428" w:author="Author" w:date="2018-01-17T11:57:00Z">
                      <w:rPr>
                        <w:rFonts w:ascii="BentonSans Book Italic" w:hAnsi="BentonSans Book Italic"/>
                        <w:color w:val="003283"/>
                        <w:highlight w:val="yellow"/>
                      </w:rPr>
                    </w:rPrChange>
                  </w:rPr>
                  <w:delText>If appropriate, add a new or adapt an existing</w:delText>
                </w:r>
                <w:r w:rsidRPr="006F0499" w:rsidDel="00217CC0">
                  <w:rPr>
                    <w:rStyle w:val="SAPScreenElement"/>
                    <w:rPrChange w:id="5429" w:author="Author" w:date="2018-01-17T11:57:00Z">
                      <w:rPr>
                        <w:rStyle w:val="SAPScreenElement"/>
                        <w:highlight w:val="yellow"/>
                      </w:rPr>
                    </w:rPrChange>
                  </w:rPr>
                  <w:delText xml:space="preserve"> Pay Component </w:delText>
                </w:r>
                <w:r w:rsidRPr="006F0499" w:rsidDel="00217CC0">
                  <w:rPr>
                    <w:rPrChange w:id="5430" w:author="Author" w:date="2018-01-17T11:57:00Z">
                      <w:rPr>
                        <w:highlight w:val="yellow"/>
                      </w:rPr>
                    </w:rPrChange>
                  </w:rPr>
                  <w:delText>related to recurring payments. In case you add this pay component, you may accept the suggested amount or enter a higher</w:delText>
                </w:r>
              </w:del>
            </w:ins>
            <w:ins w:id="5431" w:author="Author" w:date="2018-01-17T11:56:00Z">
              <w:del w:id="5432" w:author="Author" w:date="2018-02-26T11:28:00Z">
                <w:r w:rsidRPr="006F0499" w:rsidDel="00217CC0">
                  <w:rPr>
                    <w:rPrChange w:id="5433" w:author="Author" w:date="2018-01-17T11:57:00Z">
                      <w:rPr>
                        <w:highlight w:val="yellow"/>
                      </w:rPr>
                    </w:rPrChange>
                  </w:rPr>
                  <w:delText>/lower</w:delText>
                </w:r>
              </w:del>
            </w:ins>
            <w:ins w:id="5434" w:author="Author" w:date="2018-01-17T11:55:00Z">
              <w:del w:id="5435" w:author="Author" w:date="2018-02-26T11:28:00Z">
                <w:r w:rsidRPr="006F0499" w:rsidDel="00217CC0">
                  <w:rPr>
                    <w:rPrChange w:id="5436" w:author="Author" w:date="2018-01-17T11:57:00Z">
                      <w:rPr>
                        <w:highlight w:val="yellow"/>
                      </w:rPr>
                    </w:rPrChange>
                  </w:rPr>
                  <w:delText xml:space="preserve"> one. In case it already exists, you may enter a higher</w:delText>
                </w:r>
              </w:del>
            </w:ins>
            <w:ins w:id="5437" w:author="Author" w:date="2018-01-17T11:57:00Z">
              <w:del w:id="5438" w:author="Author" w:date="2018-02-26T11:28:00Z">
                <w:r w:rsidRPr="006F0499" w:rsidDel="00217CC0">
                  <w:rPr>
                    <w:rPrChange w:id="5439" w:author="Author" w:date="2018-01-17T11:57:00Z">
                      <w:rPr>
                        <w:highlight w:val="yellow"/>
                      </w:rPr>
                    </w:rPrChange>
                  </w:rPr>
                  <w:delText>/lower</w:delText>
                </w:r>
              </w:del>
            </w:ins>
            <w:ins w:id="5440" w:author="Author" w:date="2018-01-17T11:55:00Z">
              <w:del w:id="5441" w:author="Author" w:date="2018-02-26T11:28:00Z">
                <w:r w:rsidRPr="006F0499" w:rsidDel="00217CC0">
                  <w:rPr>
                    <w:rPrChange w:id="5442" w:author="Author" w:date="2018-01-17T11:57:00Z">
                      <w:rPr>
                        <w:highlight w:val="yellow"/>
                      </w:rPr>
                    </w:rPrChange>
                  </w:rPr>
                  <w:delText xml:space="preserve"> amount.</w:delText>
                </w:r>
              </w:del>
            </w:ins>
          </w:p>
        </w:tc>
      </w:tr>
    </w:tbl>
    <w:p w14:paraId="6E67BDD2" w14:textId="77777777" w:rsidR="00B357F2" w:rsidRPr="00273716" w:rsidRDefault="00B357F2" w:rsidP="00B357F2">
      <w:pPr>
        <w:pStyle w:val="Heading1"/>
      </w:pPr>
      <w:bookmarkStart w:id="5443" w:name="_Toc507407966"/>
      <w:r w:rsidRPr="00273716">
        <w:t>Appendix</w:t>
      </w:r>
      <w:bookmarkEnd w:id="3384"/>
      <w:bookmarkEnd w:id="3385"/>
      <w:bookmarkEnd w:id="3386"/>
      <w:bookmarkEnd w:id="3387"/>
      <w:bookmarkEnd w:id="3388"/>
      <w:bookmarkEnd w:id="5443"/>
    </w:p>
    <w:p w14:paraId="58860162" w14:textId="77777777" w:rsidR="00707F38" w:rsidRPr="00273716" w:rsidRDefault="00707F38" w:rsidP="00707F38">
      <w:pPr>
        <w:pStyle w:val="Heading2"/>
        <w:keepLines w:val="0"/>
        <w:widowControl w:val="0"/>
        <w:tabs>
          <w:tab w:val="num" w:pos="576"/>
          <w:tab w:val="left" w:pos="9356"/>
        </w:tabs>
        <w:spacing w:line="240" w:lineRule="auto"/>
        <w:ind w:left="578" w:hanging="578"/>
      </w:pPr>
      <w:bookmarkStart w:id="5444" w:name="_Toc478135355"/>
      <w:bookmarkStart w:id="5445" w:name="_Toc478383366"/>
      <w:bookmarkStart w:id="5446" w:name="_Toc478976336"/>
      <w:bookmarkStart w:id="5447" w:name="_Toc507407967"/>
      <w:bookmarkStart w:id="5448" w:name="_Toc410684988"/>
      <w:bookmarkStart w:id="5449" w:name="_Toc406596066"/>
      <w:bookmarkStart w:id="5450" w:name="_Toc406578514"/>
      <w:bookmarkStart w:id="5451" w:name="_Toc417388377"/>
      <w:bookmarkStart w:id="5452" w:name="_Toc474396286"/>
      <w:r w:rsidRPr="00273716">
        <w:t>Executing Process Steps using Mobile App</w:t>
      </w:r>
      <w:bookmarkEnd w:id="5444"/>
      <w:bookmarkEnd w:id="5445"/>
      <w:bookmarkEnd w:id="5446"/>
      <w:bookmarkEnd w:id="5447"/>
    </w:p>
    <w:p w14:paraId="27EFF49B" w14:textId="77777777" w:rsidR="00707F38" w:rsidRPr="00273716" w:rsidRDefault="00707F38" w:rsidP="00707F38">
      <w:r w:rsidRPr="00273716">
        <w:t xml:space="preserve">As mentioned in chapter </w:t>
      </w:r>
      <w:r w:rsidRPr="00273716">
        <w:rPr>
          <w:rStyle w:val="SAPTextReference"/>
        </w:rPr>
        <w:t>Overview Table</w:t>
      </w:r>
      <w:r w:rsidRPr="00273716">
        <w:t xml:space="preserve">, several process steps can be executed via mobile device. For this, the SAP SuccessFactors Mobile application must have been activated on the mobile devices of the persons executing these steps. </w:t>
      </w:r>
    </w:p>
    <w:p w14:paraId="3B879648" w14:textId="77777777" w:rsidR="00707F38" w:rsidRPr="00273716" w:rsidRDefault="00707F38" w:rsidP="000E544F">
      <w:pPr>
        <w:pStyle w:val="SAPNoteHeading"/>
        <w:ind w:left="0"/>
      </w:pPr>
      <w:r w:rsidRPr="00273716">
        <w:rPr>
          <w:noProof/>
          <w:lang w:val="de-DE" w:eastAsia="de-DE"/>
        </w:rPr>
        <w:drawing>
          <wp:inline distT="0" distB="0" distL="0" distR="0" wp14:anchorId="686A7390" wp14:editId="56E03DD8">
            <wp:extent cx="228600" cy="228600"/>
            <wp:effectExtent l="0" t="0" r="0" b="0"/>
            <wp:docPr id="2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Recommendation</w:t>
      </w:r>
    </w:p>
    <w:p w14:paraId="5B9D15EE" w14:textId="63D6F381" w:rsidR="00707F38" w:rsidRPr="00273716" w:rsidRDefault="00707F38" w:rsidP="000E544F">
      <w:r w:rsidRPr="00273716">
        <w:t xml:space="preserve">For details on activating the SAP SuccessFactors Mobile application, refer to the </w:t>
      </w:r>
      <w:r w:rsidR="001A06AB">
        <w:rPr>
          <w:rStyle w:val="SAPTextReference"/>
        </w:rPr>
        <w:t xml:space="preserve">Read Me </w:t>
      </w:r>
      <w:r w:rsidR="001A06AB">
        <w:t>document</w:t>
      </w:r>
      <w:r w:rsidRPr="00273716">
        <w:t>.</w:t>
      </w:r>
    </w:p>
    <w:p w14:paraId="345F3A22" w14:textId="77777777" w:rsidR="00707F38" w:rsidRPr="00273716" w:rsidRDefault="00707F38" w:rsidP="00707F38">
      <w:pPr>
        <w:ind w:left="540"/>
      </w:pPr>
    </w:p>
    <w:p w14:paraId="4445E8B1" w14:textId="77777777" w:rsidR="00707F38" w:rsidRPr="00273716" w:rsidRDefault="00707F38" w:rsidP="00707F38">
      <w:r w:rsidRPr="00273716">
        <w:t>In the following, the procedure for executing the process steps using mobile devices are given.</w:t>
      </w:r>
    </w:p>
    <w:p w14:paraId="48FCACEF" w14:textId="14F3C82B" w:rsidR="00707F38" w:rsidRPr="00273716" w:rsidRDefault="00D8709F" w:rsidP="00707F38">
      <w:pPr>
        <w:pStyle w:val="Heading3"/>
      </w:pPr>
      <w:bookmarkStart w:id="5453" w:name="_Toc478135356"/>
      <w:bookmarkStart w:id="5454" w:name="_Toc478383369"/>
      <w:bookmarkStart w:id="5455" w:name="_Toc478976337"/>
      <w:bookmarkStart w:id="5456" w:name="_Toc507407968"/>
      <w:bookmarkEnd w:id="5453"/>
      <w:r w:rsidRPr="00273716">
        <w:t>Processing</w:t>
      </w:r>
      <w:r w:rsidR="00707F38" w:rsidRPr="00273716">
        <w:t xml:space="preserve"> Request</w:t>
      </w:r>
      <w:bookmarkEnd w:id="5454"/>
      <w:bookmarkEnd w:id="5455"/>
      <w:r w:rsidRPr="00273716">
        <w:t>s</w:t>
      </w:r>
      <w:bookmarkEnd w:id="5456"/>
    </w:p>
    <w:p w14:paraId="2083367A" w14:textId="77777777" w:rsidR="00707F38" w:rsidRPr="00273716" w:rsidRDefault="00707F38" w:rsidP="00707F38">
      <w:pPr>
        <w:pStyle w:val="SAPKeyblockTitle"/>
      </w:pPr>
      <w:r w:rsidRPr="00273716">
        <w:t>Purpose</w:t>
      </w:r>
    </w:p>
    <w:p w14:paraId="64CD9E24" w14:textId="77777777" w:rsidR="00707F38" w:rsidRPr="00273716" w:rsidRDefault="00707F38" w:rsidP="00707F38">
      <w:r w:rsidRPr="00273716">
        <w:t>If the SAP SuccessFactors Mobile application has been activated on the mobile devices of the approvers of requests, they receive the requests also on their mobile devices. Instead of approving/rejecting the requests on the company instance website, they can do so on their mobile devices.</w:t>
      </w:r>
    </w:p>
    <w:p w14:paraId="3F38B148" w14:textId="77777777" w:rsidR="00707F38" w:rsidRPr="00273716" w:rsidRDefault="00707F38" w:rsidP="00707F38">
      <w:r w:rsidRPr="00273716">
        <w:t>For this scope item, following users can activate the SAP SuccessFactors Mobile application:</w:t>
      </w:r>
    </w:p>
    <w:p w14:paraId="7CF5E7B3" w14:textId="6BAE74AF" w:rsidR="00707F38" w:rsidRPr="00273716" w:rsidRDefault="00707F38" w:rsidP="00707F38">
      <w:pPr>
        <w:pStyle w:val="ListParagraph"/>
        <w:numPr>
          <w:ilvl w:val="0"/>
          <w:numId w:val="40"/>
        </w:numPr>
        <w:ind w:left="360"/>
      </w:pPr>
      <w:r w:rsidRPr="00273716">
        <w:t>2</w:t>
      </w:r>
      <w:r w:rsidRPr="00273716">
        <w:rPr>
          <w:vertAlign w:val="superscript"/>
        </w:rPr>
        <w:t>nd</w:t>
      </w:r>
      <w:r w:rsidRPr="00273716">
        <w:t xml:space="preserve"> Level Manager</w:t>
      </w:r>
    </w:p>
    <w:p w14:paraId="6AD4E0A9" w14:textId="77777777" w:rsidR="00D8709F" w:rsidRPr="00273716" w:rsidRDefault="00D8709F" w:rsidP="00D8709F">
      <w:pPr>
        <w:pStyle w:val="ListParagraph"/>
        <w:numPr>
          <w:ilvl w:val="0"/>
          <w:numId w:val="40"/>
        </w:numPr>
        <w:ind w:left="360"/>
      </w:pPr>
      <w:r w:rsidRPr="00273716">
        <w:t>HR Business Partner</w:t>
      </w:r>
    </w:p>
    <w:p w14:paraId="00C6C859" w14:textId="77777777" w:rsidR="00707F38" w:rsidRPr="00273716" w:rsidRDefault="00707F38" w:rsidP="00707F38">
      <w:pPr>
        <w:pStyle w:val="SAPKeyblockTitle"/>
      </w:pPr>
      <w:r w:rsidRPr="00273716">
        <w:t>Procedure</w:t>
      </w:r>
    </w:p>
    <w:p w14:paraId="6500BDCB" w14:textId="77777777" w:rsidR="00707F38" w:rsidRPr="00273716" w:rsidRDefault="00707F38" w:rsidP="00707F38">
      <w:pPr>
        <w:pStyle w:val="ListParagraph"/>
        <w:numPr>
          <w:ilvl w:val="0"/>
          <w:numId w:val="41"/>
        </w:numPr>
      </w:pPr>
      <w:r w:rsidRPr="00273716">
        <w:t>Open the SAP SuccessFactors mobile app and log on by tapping the corresponding user name.</w:t>
      </w:r>
    </w:p>
    <w:p w14:paraId="15FB1FA2" w14:textId="77777777" w:rsidR="00E12496" w:rsidRPr="00273716" w:rsidRDefault="00E12496" w:rsidP="00E12496">
      <w:pPr>
        <w:pStyle w:val="ListParagraph"/>
        <w:numPr>
          <w:ilvl w:val="0"/>
          <w:numId w:val="41"/>
        </w:numPr>
      </w:pPr>
      <w:r w:rsidRPr="00273716">
        <w:t xml:space="preserve">Tap on </w:t>
      </w:r>
      <w:r w:rsidRPr="00273716">
        <w:rPr>
          <w:rStyle w:val="SAPScreenElement"/>
        </w:rPr>
        <w:t>To-Do</w:t>
      </w:r>
      <w:r w:rsidRPr="00273716">
        <w:t xml:space="preserve"> and under </w:t>
      </w:r>
      <w:r w:rsidRPr="00273716">
        <w:rPr>
          <w:rStyle w:val="SAPScreenElement"/>
        </w:rPr>
        <w:t>Approve Requests</w:t>
      </w:r>
      <w:r w:rsidRPr="00273716">
        <w:t xml:space="preserve"> select the appropriate request you need to process.</w:t>
      </w:r>
    </w:p>
    <w:p w14:paraId="4719355F" w14:textId="77777777" w:rsidR="00707F38" w:rsidRPr="00273716" w:rsidRDefault="00707F38" w:rsidP="00707F38">
      <w:pPr>
        <w:pStyle w:val="ListParagraph"/>
        <w:numPr>
          <w:ilvl w:val="0"/>
          <w:numId w:val="41"/>
        </w:numPr>
      </w:pPr>
      <w:r w:rsidRPr="00273716">
        <w:t xml:space="preserve">On the </w:t>
      </w:r>
      <w:r w:rsidRPr="00273716">
        <w:rPr>
          <w:rStyle w:val="SAPScreenElement"/>
        </w:rPr>
        <w:t>Details</w:t>
      </w:r>
      <w:r w:rsidRPr="00273716">
        <w:t xml:space="preserve"> screen, review the request, and if satisfied, choose </w:t>
      </w:r>
      <w:r w:rsidRPr="00273716">
        <w:rPr>
          <w:rStyle w:val="SAPScreenElement"/>
        </w:rPr>
        <w:t>Approve</w:t>
      </w:r>
      <w:r w:rsidRPr="00273716">
        <w:t>.</w:t>
      </w:r>
    </w:p>
    <w:p w14:paraId="2D21594D" w14:textId="77777777" w:rsidR="00707F38" w:rsidRPr="00273716" w:rsidRDefault="00707F38" w:rsidP="00F451BE">
      <w:r w:rsidRPr="00273716">
        <w:rPr>
          <w:noProof/>
          <w:lang w:val="de-DE" w:eastAsia="de-DE"/>
        </w:rPr>
        <w:drawing>
          <wp:inline distT="0" distB="0" distL="0" distR="0" wp14:anchorId="73B15BD6" wp14:editId="761D0ECF">
            <wp:extent cx="228600" cy="228600"/>
            <wp:effectExtent l="0" t="0" r="0" b="0"/>
            <wp:docPr id="23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273716">
        <w:t> </w:t>
      </w:r>
      <w:r w:rsidRPr="00273716">
        <w:rPr>
          <w:rFonts w:ascii="BentonSans Regular" w:hAnsi="BentonSans Regular"/>
          <w:color w:val="666666"/>
          <w:sz w:val="22"/>
        </w:rPr>
        <w:t>Note</w:t>
      </w:r>
    </w:p>
    <w:p w14:paraId="521E23BC" w14:textId="53C5CE1E" w:rsidR="00A34637" w:rsidRPr="00273716" w:rsidRDefault="00A34637" w:rsidP="00A34637">
      <w:r w:rsidRPr="00273716">
        <w:t xml:space="preserve">If required, you can also send the change request back for further details. In this case, it is recommended to add a comment explaining your decision. Then choose </w:t>
      </w:r>
      <w:r w:rsidRPr="00273716">
        <w:rPr>
          <w:rStyle w:val="SAPScreenElement"/>
        </w:rPr>
        <w:t xml:space="preserve">Send Back </w:t>
      </w:r>
      <w:r w:rsidRPr="00273716">
        <w:t>at the bottom of the page. The request initiator can then either adapt the change request and resubmit it for approval, or cancel it.</w:t>
      </w:r>
    </w:p>
    <w:p w14:paraId="1CEA028C" w14:textId="77777777" w:rsidR="00B357F2" w:rsidRPr="00273716" w:rsidRDefault="00B357F2" w:rsidP="00B357F2">
      <w:pPr>
        <w:pStyle w:val="Heading2"/>
      </w:pPr>
      <w:bookmarkStart w:id="5457" w:name="_Toc498433820"/>
      <w:bookmarkStart w:id="5458" w:name="_Toc479848299"/>
      <w:bookmarkStart w:id="5459" w:name="_Toc479848300"/>
      <w:bookmarkStart w:id="5460" w:name="_Toc479848301"/>
      <w:bookmarkStart w:id="5461" w:name="_Toc479848302"/>
      <w:bookmarkStart w:id="5462" w:name="_Toc479848303"/>
      <w:bookmarkStart w:id="5463" w:name="_Toc479848304"/>
      <w:bookmarkStart w:id="5464" w:name="_Toc479848305"/>
      <w:bookmarkStart w:id="5465" w:name="_Toc479848306"/>
      <w:bookmarkStart w:id="5466" w:name="_Toc479848307"/>
      <w:bookmarkStart w:id="5467" w:name="_Toc479848308"/>
      <w:bookmarkStart w:id="5468" w:name="_Toc479848309"/>
      <w:bookmarkStart w:id="5469" w:name="_Toc507407969"/>
      <w:bookmarkEnd w:id="5457"/>
      <w:bookmarkEnd w:id="5458"/>
      <w:bookmarkEnd w:id="5459"/>
      <w:bookmarkEnd w:id="5460"/>
      <w:bookmarkEnd w:id="5461"/>
      <w:bookmarkEnd w:id="5462"/>
      <w:bookmarkEnd w:id="5463"/>
      <w:bookmarkEnd w:id="5464"/>
      <w:bookmarkEnd w:id="5465"/>
      <w:bookmarkEnd w:id="5466"/>
      <w:bookmarkEnd w:id="5467"/>
      <w:bookmarkEnd w:id="5468"/>
      <w:r w:rsidRPr="00273716">
        <w:t>Process Chains</w:t>
      </w:r>
      <w:bookmarkEnd w:id="5448"/>
      <w:bookmarkEnd w:id="5449"/>
      <w:bookmarkEnd w:id="5450"/>
      <w:bookmarkEnd w:id="5451"/>
      <w:bookmarkEnd w:id="5452"/>
      <w:bookmarkEnd w:id="5469"/>
    </w:p>
    <w:p w14:paraId="58708601" w14:textId="77777777" w:rsidR="00B357F2" w:rsidRPr="00273716" w:rsidRDefault="00B357F2" w:rsidP="00B357F2">
      <w:r w:rsidRPr="00273716">
        <w:t xml:space="preserve">The process to be tested in this test case is part of a chain of integrated processes. </w:t>
      </w:r>
    </w:p>
    <w:p w14:paraId="6FD1C9B3" w14:textId="77777777" w:rsidR="00B357F2" w:rsidRPr="00273716" w:rsidRDefault="00B357F2" w:rsidP="00B357F2">
      <w:pPr>
        <w:pStyle w:val="Heading3"/>
      </w:pPr>
      <w:bookmarkStart w:id="5470" w:name="_Toc410684989"/>
      <w:bookmarkStart w:id="5471" w:name="_Toc406596067"/>
      <w:bookmarkStart w:id="5472" w:name="_Toc417388378"/>
      <w:bookmarkStart w:id="5473" w:name="_Toc474396287"/>
      <w:bookmarkStart w:id="5474" w:name="_Toc507407970"/>
      <w:bookmarkStart w:id="5475" w:name="_Toc406578515"/>
      <w:r w:rsidRPr="00273716">
        <w:t>Preceding Processes</w:t>
      </w:r>
      <w:bookmarkEnd w:id="5470"/>
      <w:bookmarkEnd w:id="5471"/>
      <w:bookmarkEnd w:id="5472"/>
      <w:bookmarkEnd w:id="5473"/>
      <w:bookmarkEnd w:id="5474"/>
    </w:p>
    <w:p w14:paraId="5E33C319" w14:textId="77777777" w:rsidR="00B357F2" w:rsidRPr="00273716" w:rsidRDefault="00B357F2" w:rsidP="00B357F2">
      <w:r w:rsidRPr="00273716">
        <w:t>You may first have completed the following business processes and conditions before you start with the test steps:</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4230"/>
        <w:gridCol w:w="10054"/>
      </w:tblGrid>
      <w:tr w:rsidR="00B357F2" w:rsidRPr="00273716" w14:paraId="76F59D76" w14:textId="77777777" w:rsidTr="00D905F0">
        <w:trPr>
          <w:tblHeader/>
        </w:trPr>
        <w:tc>
          <w:tcPr>
            <w:tcW w:w="4230" w:type="dxa"/>
            <w:shd w:val="clear" w:color="auto" w:fill="999999"/>
            <w:hideMark/>
          </w:tcPr>
          <w:p w14:paraId="02D085A8" w14:textId="77777777" w:rsidR="00B357F2" w:rsidRPr="00273716" w:rsidRDefault="00B357F2" w:rsidP="00C3407E">
            <w:pPr>
              <w:pStyle w:val="SAPTableHeader"/>
            </w:pPr>
            <w:r w:rsidRPr="00273716">
              <w:t>Process</w:t>
            </w:r>
          </w:p>
        </w:tc>
        <w:tc>
          <w:tcPr>
            <w:tcW w:w="10054" w:type="dxa"/>
            <w:shd w:val="clear" w:color="auto" w:fill="999999"/>
            <w:hideMark/>
          </w:tcPr>
          <w:p w14:paraId="14A41CE8" w14:textId="77777777" w:rsidR="00B357F2" w:rsidRPr="00273716" w:rsidRDefault="00B357F2" w:rsidP="00C3407E">
            <w:pPr>
              <w:pStyle w:val="SAPTableHeader"/>
            </w:pPr>
            <w:r w:rsidRPr="00273716">
              <w:t>Business Condition</w:t>
            </w:r>
          </w:p>
        </w:tc>
      </w:tr>
      <w:tr w:rsidR="00B357F2" w:rsidRPr="00273716" w14:paraId="4B3889A9" w14:textId="77777777" w:rsidTr="00D905F0">
        <w:tc>
          <w:tcPr>
            <w:tcW w:w="4230" w:type="dxa"/>
            <w:hideMark/>
          </w:tcPr>
          <w:p w14:paraId="47A6BD04" w14:textId="77777777" w:rsidR="00B357F2" w:rsidRPr="00273716" w:rsidRDefault="00B357F2" w:rsidP="00C3407E">
            <w:r w:rsidRPr="00273716">
              <w:rPr>
                <w:rStyle w:val="SAPScreenElement"/>
                <w:color w:val="auto"/>
              </w:rPr>
              <w:t>Add New Employee / Rehire (FJ0)</w:t>
            </w:r>
          </w:p>
        </w:tc>
        <w:tc>
          <w:tcPr>
            <w:tcW w:w="10054" w:type="dxa"/>
            <w:hideMark/>
          </w:tcPr>
          <w:p w14:paraId="62AE13C0" w14:textId="77777777" w:rsidR="00B357F2" w:rsidRPr="00273716" w:rsidRDefault="00B357F2" w:rsidP="00C3407E">
            <w:r w:rsidRPr="00273716">
              <w:t xml:space="preserve">Employees must have been hired (or rehired) and already exist in the system. </w:t>
            </w:r>
          </w:p>
        </w:tc>
      </w:tr>
    </w:tbl>
    <w:p w14:paraId="5305FB39" w14:textId="77777777" w:rsidR="00B357F2" w:rsidRPr="00273716" w:rsidRDefault="00B357F2" w:rsidP="00B357F2">
      <w:pPr>
        <w:pStyle w:val="Heading3"/>
      </w:pPr>
      <w:bookmarkStart w:id="5476" w:name="_Toc410684990"/>
      <w:bookmarkStart w:id="5477" w:name="_Toc406596068"/>
      <w:bookmarkStart w:id="5478" w:name="_Toc417388379"/>
      <w:bookmarkStart w:id="5479" w:name="_Toc474396288"/>
      <w:bookmarkStart w:id="5480" w:name="_Toc507407971"/>
      <w:r w:rsidRPr="00273716">
        <w:t>Succeeding Processes</w:t>
      </w:r>
      <w:bookmarkEnd w:id="5475"/>
      <w:bookmarkEnd w:id="5476"/>
      <w:bookmarkEnd w:id="5477"/>
      <w:bookmarkEnd w:id="5478"/>
      <w:bookmarkEnd w:id="5479"/>
      <w:bookmarkEnd w:id="5480"/>
    </w:p>
    <w:p w14:paraId="2783A9F4" w14:textId="77777777" w:rsidR="00B357F2" w:rsidRPr="00273716" w:rsidRDefault="00B357F2" w:rsidP="00B357F2">
      <w:r w:rsidRPr="00273716">
        <w:t>After completing the activities in this test case, you can continue testing the following business processes:</w:t>
      </w:r>
    </w:p>
    <w:tbl>
      <w:tblPr>
        <w:tblW w:w="14284" w:type="dxa"/>
        <w:tblInd w:w="108"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A0" w:firstRow="1" w:lastRow="0" w:firstColumn="1" w:lastColumn="0" w:noHBand="0" w:noVBand="1"/>
      </w:tblPr>
      <w:tblGrid>
        <w:gridCol w:w="3932"/>
        <w:gridCol w:w="10352"/>
      </w:tblGrid>
      <w:tr w:rsidR="00B357F2" w:rsidRPr="00273716" w14:paraId="6D8A29F6" w14:textId="77777777" w:rsidTr="00347FAB">
        <w:trPr>
          <w:tblHeader/>
        </w:trPr>
        <w:tc>
          <w:tcPr>
            <w:tcW w:w="3932" w:type="dxa"/>
            <w:shd w:val="clear" w:color="auto" w:fill="999999"/>
            <w:hideMark/>
          </w:tcPr>
          <w:p w14:paraId="011BACDE" w14:textId="77777777" w:rsidR="00B357F2" w:rsidRPr="00273716" w:rsidRDefault="00B357F2" w:rsidP="00C3407E">
            <w:pPr>
              <w:pStyle w:val="SAPTableHeader"/>
            </w:pPr>
            <w:r w:rsidRPr="00273716">
              <w:t>Process</w:t>
            </w:r>
          </w:p>
        </w:tc>
        <w:tc>
          <w:tcPr>
            <w:tcW w:w="10352" w:type="dxa"/>
            <w:shd w:val="clear" w:color="auto" w:fill="999999"/>
            <w:hideMark/>
          </w:tcPr>
          <w:p w14:paraId="1DC36F1B" w14:textId="77777777" w:rsidR="00B357F2" w:rsidRPr="00273716" w:rsidRDefault="00B357F2" w:rsidP="00C3407E">
            <w:pPr>
              <w:pStyle w:val="SAPTableHeader"/>
            </w:pPr>
            <w:r w:rsidRPr="00273716">
              <w:t>Business Condition</w:t>
            </w:r>
          </w:p>
        </w:tc>
      </w:tr>
      <w:tr w:rsidR="00B357F2" w:rsidRPr="00273716" w14:paraId="07C08D42" w14:textId="77777777" w:rsidTr="00347FAB">
        <w:tc>
          <w:tcPr>
            <w:tcW w:w="3932" w:type="dxa"/>
            <w:hideMark/>
          </w:tcPr>
          <w:p w14:paraId="6878AED3" w14:textId="010E6E70" w:rsidR="00B357F2" w:rsidRPr="00273716" w:rsidRDefault="007D5ECB" w:rsidP="00C3407E">
            <w:pPr>
              <w:rPr>
                <w:rStyle w:val="SAPScreenElement"/>
              </w:rPr>
            </w:pPr>
            <w:r w:rsidRPr="00273716">
              <w:rPr>
                <w:rFonts w:ascii="BentonSans Book Italic" w:hAnsi="BentonSans Book Italic"/>
              </w:rPr>
              <w:t xml:space="preserve">Integration with </w:t>
            </w:r>
            <w:r w:rsidR="00BF26B9" w:rsidRPr="00273716">
              <w:rPr>
                <w:rFonts w:ascii="BentonSans Book Italic" w:hAnsi="BentonSans Book Italic"/>
              </w:rPr>
              <w:t xml:space="preserve">SAP </w:t>
            </w:r>
            <w:r w:rsidRPr="00273716">
              <w:rPr>
                <w:rFonts w:ascii="BentonSans Book Italic" w:hAnsi="BentonSans Book Italic"/>
              </w:rPr>
              <w:t>SuccessFactors Employee Central Payroll</w:t>
            </w:r>
            <w:r w:rsidRPr="00273716">
              <w:rPr>
                <w:rStyle w:val="SAPScreenElement"/>
                <w:color w:val="auto"/>
              </w:rPr>
              <w:t xml:space="preserve"> </w:t>
            </w:r>
            <w:r w:rsidR="007B68A3" w:rsidRPr="00273716">
              <w:rPr>
                <w:rStyle w:val="SAPScreenElement"/>
                <w:color w:val="auto"/>
              </w:rPr>
              <w:t xml:space="preserve">(15O) </w:t>
            </w:r>
            <w:r w:rsidR="00B357F2" w:rsidRPr="00273716">
              <w:rPr>
                <w:rStyle w:val="SAPScreenElement"/>
                <w:color w:val="auto"/>
              </w:rPr>
              <w:t>(Optional)</w:t>
            </w:r>
          </w:p>
        </w:tc>
        <w:tc>
          <w:tcPr>
            <w:tcW w:w="10352" w:type="dxa"/>
            <w:hideMark/>
          </w:tcPr>
          <w:p w14:paraId="78D7BED3" w14:textId="40F6C52D" w:rsidR="00B357F2" w:rsidRPr="00273716" w:rsidRDefault="00B357F2">
            <w:r w:rsidRPr="00273716">
              <w:rPr>
                <w:b/>
              </w:rPr>
              <w:t xml:space="preserve">In case integration with </w:t>
            </w:r>
            <w:r w:rsidR="00126D1B" w:rsidRPr="00273716">
              <w:rPr>
                <w:b/>
              </w:rPr>
              <w:t xml:space="preserve">Employee Central </w:t>
            </w:r>
            <w:r w:rsidRPr="00273716">
              <w:rPr>
                <w:b/>
              </w:rPr>
              <w:t>Payroll is in place,</w:t>
            </w:r>
            <w:r w:rsidRPr="00273716">
              <w:t xml:space="preserve"> the employee data </w:t>
            </w:r>
            <w:r w:rsidR="007B68A3" w:rsidRPr="00273716">
              <w:t xml:space="preserve">is </w:t>
            </w:r>
            <w:r w:rsidRPr="00273716">
              <w:t xml:space="preserve">transferred from </w:t>
            </w:r>
            <w:r w:rsidR="00126D1B" w:rsidRPr="00273716">
              <w:t xml:space="preserve">Employee Central </w:t>
            </w:r>
            <w:r w:rsidR="007B68A3" w:rsidRPr="00273716">
              <w:t>to</w:t>
            </w:r>
            <w:r w:rsidRPr="00273716">
              <w:t xml:space="preserve"> </w:t>
            </w:r>
            <w:r w:rsidR="00126D1B" w:rsidRPr="00273716">
              <w:t xml:space="preserve">Employee Central </w:t>
            </w:r>
            <w:r w:rsidRPr="00273716">
              <w:t>Payroll</w:t>
            </w:r>
            <w:r w:rsidR="007B68A3" w:rsidRPr="00273716">
              <w:t xml:space="preserve"> and can be checked there for correctness.</w:t>
            </w:r>
          </w:p>
        </w:tc>
      </w:tr>
    </w:tbl>
    <w:p w14:paraId="00F7BFF9" w14:textId="77777777" w:rsidR="00B357F2" w:rsidRPr="00273716" w:rsidRDefault="00B357F2" w:rsidP="00B357F2">
      <w:pPr>
        <w:pStyle w:val="SAPHeading1NoNumber"/>
      </w:pPr>
      <w:r w:rsidRPr="00273716">
        <w:t>Typographic Conventions</w:t>
      </w:r>
    </w:p>
    <w:tbl>
      <w:tblPr>
        <w:tblW w:w="14286" w:type="dxa"/>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ook w:val="0420" w:firstRow="1" w:lastRow="0" w:firstColumn="0" w:lastColumn="0" w:noHBand="0" w:noVBand="1"/>
      </w:tblPr>
      <w:tblGrid>
        <w:gridCol w:w="1688"/>
        <w:gridCol w:w="12598"/>
      </w:tblGrid>
      <w:tr w:rsidR="00B357F2" w:rsidRPr="00273716" w14:paraId="5FE60CB8" w14:textId="77777777" w:rsidTr="009B3573">
        <w:trPr>
          <w:tblHeader/>
        </w:trPr>
        <w:tc>
          <w:tcPr>
            <w:tcW w:w="1554"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3B8C6044" w14:textId="77777777" w:rsidR="00B357F2" w:rsidRPr="00273716" w:rsidRDefault="00B357F2" w:rsidP="009B3573">
            <w:pPr>
              <w:keepNext/>
              <w:rPr>
                <w:b/>
                <w:color w:val="FFFFFF"/>
              </w:rPr>
            </w:pPr>
            <w:r w:rsidRPr="00273716">
              <w:rPr>
                <w:b/>
                <w:color w:val="FFFFFF"/>
              </w:rPr>
              <w:t>Type Style</w:t>
            </w:r>
          </w:p>
        </w:tc>
        <w:tc>
          <w:tcPr>
            <w:tcW w:w="11598" w:type="dxa"/>
            <w:tcBorders>
              <w:top w:val="single" w:sz="8" w:space="0" w:color="999999"/>
              <w:left w:val="single" w:sz="8" w:space="0" w:color="999999"/>
              <w:bottom w:val="single" w:sz="8" w:space="0" w:color="999999"/>
              <w:right w:val="single" w:sz="8" w:space="0" w:color="999999"/>
              <w:tl2br w:val="nil"/>
              <w:tr2bl w:val="nil"/>
            </w:tcBorders>
            <w:shd w:val="clear" w:color="auto" w:fill="999999"/>
          </w:tcPr>
          <w:p w14:paraId="1355DC03" w14:textId="77777777" w:rsidR="00B357F2" w:rsidRPr="00273716" w:rsidRDefault="00B357F2" w:rsidP="009B3573">
            <w:pPr>
              <w:keepNext/>
              <w:rPr>
                <w:b/>
                <w:color w:val="FFFFFF"/>
              </w:rPr>
            </w:pPr>
            <w:r w:rsidRPr="00273716">
              <w:rPr>
                <w:b/>
                <w:color w:val="FFFFFF"/>
              </w:rPr>
              <w:t>Description</w:t>
            </w:r>
          </w:p>
        </w:tc>
      </w:tr>
      <w:tr w:rsidR="00B357F2" w:rsidRPr="00273716" w14:paraId="2A402F4C" w14:textId="77777777" w:rsidTr="009B3573">
        <w:tc>
          <w:tcPr>
            <w:tcW w:w="1554" w:type="dxa"/>
            <w:shd w:val="clear" w:color="auto" w:fill="auto"/>
          </w:tcPr>
          <w:p w14:paraId="1782E070" w14:textId="77777777" w:rsidR="00B357F2" w:rsidRPr="00273716" w:rsidRDefault="00B357F2" w:rsidP="00C3407E">
            <w:r w:rsidRPr="00273716">
              <w:rPr>
                <w:rStyle w:val="SAPScreenElement"/>
              </w:rPr>
              <w:t>Example</w:t>
            </w:r>
          </w:p>
        </w:tc>
        <w:tc>
          <w:tcPr>
            <w:tcW w:w="11598" w:type="dxa"/>
            <w:shd w:val="clear" w:color="auto" w:fill="auto"/>
          </w:tcPr>
          <w:p w14:paraId="12E8EA41" w14:textId="77777777" w:rsidR="00B357F2" w:rsidRPr="00273716" w:rsidRDefault="00B357F2" w:rsidP="00C3407E">
            <w:r w:rsidRPr="00273716">
              <w:t>Words or characters quoted from the screen. These include field names, screen titles, pushbuttons labels, menu names, menu paths, and menu options.</w:t>
            </w:r>
          </w:p>
          <w:p w14:paraId="0C6F709F" w14:textId="77777777" w:rsidR="00B357F2" w:rsidRPr="00273716" w:rsidRDefault="00B357F2" w:rsidP="00C3407E">
            <w:r w:rsidRPr="00273716">
              <w:t>Textual cross-references to other documents.</w:t>
            </w:r>
          </w:p>
        </w:tc>
      </w:tr>
      <w:tr w:rsidR="00B357F2" w:rsidRPr="00273716" w14:paraId="5A43C25F" w14:textId="77777777" w:rsidTr="009B3573">
        <w:tc>
          <w:tcPr>
            <w:tcW w:w="1554" w:type="dxa"/>
            <w:shd w:val="clear" w:color="auto" w:fill="F2F2F2"/>
          </w:tcPr>
          <w:p w14:paraId="7B633E8A" w14:textId="77777777" w:rsidR="00B357F2" w:rsidRPr="00273716" w:rsidRDefault="00B357F2" w:rsidP="00C3407E">
            <w:pPr>
              <w:rPr>
                <w:rStyle w:val="SAPEmphasis"/>
              </w:rPr>
            </w:pPr>
            <w:r w:rsidRPr="00273716">
              <w:rPr>
                <w:rStyle w:val="SAPEmphasis"/>
              </w:rPr>
              <w:t>Example</w:t>
            </w:r>
          </w:p>
        </w:tc>
        <w:tc>
          <w:tcPr>
            <w:tcW w:w="11598" w:type="dxa"/>
            <w:shd w:val="clear" w:color="auto" w:fill="F2F2F2"/>
          </w:tcPr>
          <w:p w14:paraId="29631C5C" w14:textId="77777777" w:rsidR="00B357F2" w:rsidRPr="00273716" w:rsidRDefault="00B357F2" w:rsidP="00C3407E">
            <w:r w:rsidRPr="00273716">
              <w:t>Emphasized words or expressions.</w:t>
            </w:r>
          </w:p>
        </w:tc>
      </w:tr>
      <w:tr w:rsidR="00B357F2" w:rsidRPr="00273716" w14:paraId="545FBD1B" w14:textId="77777777" w:rsidTr="009B3573">
        <w:tc>
          <w:tcPr>
            <w:tcW w:w="1554" w:type="dxa"/>
            <w:shd w:val="clear" w:color="auto" w:fill="auto"/>
          </w:tcPr>
          <w:p w14:paraId="7484A541" w14:textId="77777777" w:rsidR="00B357F2" w:rsidRPr="00273716" w:rsidRDefault="00B357F2" w:rsidP="00C3407E">
            <w:r w:rsidRPr="00273716">
              <w:rPr>
                <w:rStyle w:val="SAPMonospace"/>
              </w:rPr>
              <w:t>EXAMPLE</w:t>
            </w:r>
          </w:p>
        </w:tc>
        <w:tc>
          <w:tcPr>
            <w:tcW w:w="11598" w:type="dxa"/>
            <w:shd w:val="clear" w:color="auto" w:fill="auto"/>
          </w:tcPr>
          <w:p w14:paraId="1FC49A4A" w14:textId="77777777" w:rsidR="00B357F2" w:rsidRPr="00273716" w:rsidRDefault="00B357F2" w:rsidP="00C3407E">
            <w:r w:rsidRPr="00273716">
              <w:t>Technical names of system objects. These include report names, program names, transaction codes, table names, and key concepts of a programming language when they are surrounded by body text, for example, SELECT and INCLUDE.</w:t>
            </w:r>
          </w:p>
        </w:tc>
      </w:tr>
      <w:tr w:rsidR="00B357F2" w:rsidRPr="00273716" w14:paraId="7802EB7F" w14:textId="77777777" w:rsidTr="009B3573">
        <w:tc>
          <w:tcPr>
            <w:tcW w:w="1554" w:type="dxa"/>
            <w:shd w:val="clear" w:color="auto" w:fill="F2F2F2"/>
          </w:tcPr>
          <w:p w14:paraId="77E6A5CC" w14:textId="77777777" w:rsidR="00B357F2" w:rsidRPr="00273716" w:rsidRDefault="00B357F2" w:rsidP="00C3407E">
            <w:pPr>
              <w:rPr>
                <w:rStyle w:val="SAPMonospace"/>
              </w:rPr>
            </w:pPr>
            <w:r w:rsidRPr="00273716">
              <w:rPr>
                <w:rStyle w:val="SAPMonospace"/>
              </w:rPr>
              <w:t>Example</w:t>
            </w:r>
          </w:p>
        </w:tc>
        <w:tc>
          <w:tcPr>
            <w:tcW w:w="11598" w:type="dxa"/>
            <w:shd w:val="clear" w:color="auto" w:fill="F2F2F2"/>
          </w:tcPr>
          <w:p w14:paraId="66738003" w14:textId="77777777" w:rsidR="00B357F2" w:rsidRPr="00273716" w:rsidRDefault="00B357F2" w:rsidP="00C3407E">
            <w:r w:rsidRPr="00273716">
              <w:t>Output on the screen. This includes file and directory names and their paths, messages, names of variables and parameters, source text, and names of installation, upgrade and database tools.</w:t>
            </w:r>
          </w:p>
        </w:tc>
      </w:tr>
      <w:tr w:rsidR="00B357F2" w:rsidRPr="00273716" w14:paraId="3024BEB8" w14:textId="77777777" w:rsidTr="009B3573">
        <w:tc>
          <w:tcPr>
            <w:tcW w:w="1554" w:type="dxa"/>
            <w:shd w:val="clear" w:color="auto" w:fill="auto"/>
          </w:tcPr>
          <w:p w14:paraId="2311635F" w14:textId="77777777" w:rsidR="00B357F2" w:rsidRPr="00273716" w:rsidRDefault="00B357F2" w:rsidP="00C3407E">
            <w:pPr>
              <w:rPr>
                <w:rStyle w:val="SAPEmphasis"/>
              </w:rPr>
            </w:pPr>
            <w:r w:rsidRPr="00273716">
              <w:rPr>
                <w:rStyle w:val="SAPUserEntry"/>
              </w:rPr>
              <w:t>Example</w:t>
            </w:r>
          </w:p>
        </w:tc>
        <w:tc>
          <w:tcPr>
            <w:tcW w:w="11598" w:type="dxa"/>
            <w:shd w:val="clear" w:color="auto" w:fill="auto"/>
          </w:tcPr>
          <w:p w14:paraId="6D1DED47" w14:textId="77777777" w:rsidR="00B357F2" w:rsidRPr="00273716" w:rsidRDefault="00B357F2" w:rsidP="00C3407E">
            <w:r w:rsidRPr="00273716">
              <w:t>Exact user entry. These are words or characters that you enter in the system exactly as they appear in the documentation.</w:t>
            </w:r>
          </w:p>
        </w:tc>
      </w:tr>
      <w:tr w:rsidR="00B357F2" w:rsidRPr="00273716" w14:paraId="5D212D06" w14:textId="77777777" w:rsidTr="009B3573">
        <w:tc>
          <w:tcPr>
            <w:tcW w:w="1554" w:type="dxa"/>
            <w:shd w:val="clear" w:color="auto" w:fill="F2F2F2"/>
          </w:tcPr>
          <w:p w14:paraId="0CB5717D" w14:textId="77777777" w:rsidR="00B357F2" w:rsidRPr="00273716" w:rsidRDefault="00B357F2" w:rsidP="00C3407E">
            <w:pPr>
              <w:rPr>
                <w:rStyle w:val="SAPUserEntry"/>
              </w:rPr>
            </w:pPr>
            <w:r w:rsidRPr="00273716">
              <w:rPr>
                <w:rStyle w:val="SAPUserEntry"/>
              </w:rPr>
              <w:t>&lt;Example&gt;</w:t>
            </w:r>
          </w:p>
        </w:tc>
        <w:tc>
          <w:tcPr>
            <w:tcW w:w="11598" w:type="dxa"/>
            <w:shd w:val="clear" w:color="auto" w:fill="F2F2F2"/>
          </w:tcPr>
          <w:p w14:paraId="27CF7751" w14:textId="77777777" w:rsidR="00B357F2" w:rsidRPr="00273716" w:rsidRDefault="00B357F2" w:rsidP="00C3407E">
            <w:r w:rsidRPr="00273716">
              <w:t>Variable user entry. Angle brackets indicate that you replace these words and characters with appropriate entries to make entries in the system.</w:t>
            </w:r>
          </w:p>
        </w:tc>
      </w:tr>
      <w:tr w:rsidR="00B357F2" w:rsidRPr="00273716" w14:paraId="3D1D7684" w14:textId="77777777" w:rsidTr="009B3573">
        <w:tc>
          <w:tcPr>
            <w:tcW w:w="1554" w:type="dxa"/>
            <w:shd w:val="clear" w:color="auto" w:fill="auto"/>
          </w:tcPr>
          <w:p w14:paraId="5CC92DC6" w14:textId="77777777" w:rsidR="00B357F2" w:rsidRPr="00273716" w:rsidRDefault="00B357F2" w:rsidP="00C3407E">
            <w:pPr>
              <w:rPr>
                <w:rStyle w:val="SAPKeyboard"/>
              </w:rPr>
            </w:pPr>
            <w:r w:rsidRPr="00273716">
              <w:rPr>
                <w:rStyle w:val="SAPKeyboard"/>
              </w:rPr>
              <w:t>EXAMPLE</w:t>
            </w:r>
          </w:p>
        </w:tc>
        <w:tc>
          <w:tcPr>
            <w:tcW w:w="11598" w:type="dxa"/>
            <w:shd w:val="clear" w:color="auto" w:fill="auto"/>
          </w:tcPr>
          <w:p w14:paraId="2CEDE2AB" w14:textId="77777777" w:rsidR="00B357F2" w:rsidRPr="00273716" w:rsidRDefault="00B357F2" w:rsidP="00C3407E">
            <w:r w:rsidRPr="00273716">
              <w:t xml:space="preserve">Keys on the keyboard, for example, </w:t>
            </w:r>
            <w:r w:rsidRPr="00273716">
              <w:rPr>
                <w:rStyle w:val="SAPKeyboard"/>
              </w:rPr>
              <w:t>F2</w:t>
            </w:r>
            <w:r w:rsidRPr="00273716">
              <w:t xml:space="preserve"> or </w:t>
            </w:r>
            <w:r w:rsidRPr="00273716">
              <w:rPr>
                <w:rStyle w:val="SAPKeyboard"/>
              </w:rPr>
              <w:t>ENTER</w:t>
            </w:r>
            <w:r w:rsidRPr="00273716">
              <w:t>.</w:t>
            </w:r>
          </w:p>
        </w:tc>
      </w:tr>
    </w:tbl>
    <w:p w14:paraId="2E5868DE" w14:textId="77777777" w:rsidR="00B357F2" w:rsidRPr="00273716" w:rsidRDefault="00B357F2" w:rsidP="00B357F2"/>
    <w:p w14:paraId="10BBC7FF" w14:textId="77777777" w:rsidR="00B357F2" w:rsidRPr="00273716" w:rsidRDefault="00B357F2" w:rsidP="00B357F2">
      <w:pPr>
        <w:spacing w:before="0" w:after="200" w:line="276" w:lineRule="auto"/>
      </w:pPr>
    </w:p>
    <w:p w14:paraId="0EF42FB9" w14:textId="77777777" w:rsidR="00B357F2" w:rsidRPr="00273716" w:rsidRDefault="00B357F2" w:rsidP="00B357F2">
      <w:pPr>
        <w:sectPr w:rsidR="00B357F2" w:rsidRPr="00273716" w:rsidSect="00C3407E">
          <w:footerReference w:type="even" r:id="rId33"/>
          <w:footerReference w:type="default" r:id="rId34"/>
          <w:footerReference w:type="first" r:id="rId35"/>
          <w:pgSz w:w="15842" w:h="12242" w:orient="landscape" w:code="1"/>
          <w:pgMar w:top="885" w:right="816" w:bottom="720" w:left="720" w:header="567" w:footer="397" w:gutter="0"/>
          <w:cols w:space="708"/>
          <w:docGrid w:linePitch="360"/>
        </w:sectPr>
      </w:pPr>
    </w:p>
    <w:tbl>
      <w:tblPr>
        <w:tblpPr w:leftFromText="142" w:rightFromText="142" w:vertAnchor="text" w:horzAnchor="margin" w:tblpXSpec="right" w:tblpY="-56"/>
        <w:tblOverlap w:val="never"/>
        <w:tblW w:w="3969" w:type="dxa"/>
        <w:tblCellMar>
          <w:top w:w="85" w:type="dxa"/>
          <w:left w:w="113" w:type="dxa"/>
          <w:bottom w:w="85" w:type="dxa"/>
          <w:right w:w="113" w:type="dxa"/>
        </w:tblCellMar>
        <w:tblLook w:val="0600" w:firstRow="0" w:lastRow="0" w:firstColumn="0" w:lastColumn="0" w:noHBand="1" w:noVBand="1"/>
      </w:tblPr>
      <w:tblGrid>
        <w:gridCol w:w="3969"/>
      </w:tblGrid>
      <w:tr w:rsidR="00B357F2" w:rsidRPr="00273716" w14:paraId="0C9DE185" w14:textId="77777777" w:rsidTr="009B3573">
        <w:trPr>
          <w:trHeight w:hRule="exact" w:val="227"/>
        </w:trPr>
        <w:tc>
          <w:tcPr>
            <w:tcW w:w="3969" w:type="dxa"/>
            <w:shd w:val="clear" w:color="auto" w:fill="000000"/>
            <w:tcMar>
              <w:top w:w="0" w:type="dxa"/>
              <w:bottom w:w="0" w:type="dxa"/>
            </w:tcMar>
          </w:tcPr>
          <w:p w14:paraId="48D77485" w14:textId="77777777" w:rsidR="00B357F2" w:rsidRPr="00273716" w:rsidRDefault="00B357F2" w:rsidP="009B3573"/>
        </w:tc>
      </w:tr>
      <w:tr w:rsidR="00B357F2" w:rsidRPr="00273716" w14:paraId="23F5C3CF" w14:textId="77777777" w:rsidTr="009B3573">
        <w:trPr>
          <w:trHeight w:hRule="exact" w:val="1134"/>
        </w:trPr>
        <w:tc>
          <w:tcPr>
            <w:tcW w:w="3969" w:type="dxa"/>
            <w:shd w:val="clear" w:color="auto" w:fill="FFFFFF"/>
          </w:tcPr>
          <w:p w14:paraId="1FE15E92" w14:textId="77777777" w:rsidR="00B357F2" w:rsidRPr="00273716" w:rsidRDefault="00B357F2" w:rsidP="009B3573">
            <w:pPr>
              <w:pStyle w:val="SAPLastPageGray"/>
              <w:rPr>
                <w:lang w:val="en-US"/>
              </w:rPr>
            </w:pPr>
            <w:r w:rsidRPr="00273716">
              <w:rPr>
                <w:lang w:val="en-US"/>
              </w:rPr>
              <w:t>www.sap.com/contactsap</w:t>
            </w:r>
          </w:p>
        </w:tc>
      </w:tr>
      <w:tr w:rsidR="00B357F2" w:rsidRPr="00273716" w14:paraId="683B61FC" w14:textId="77777777" w:rsidTr="009B3573">
        <w:trPr>
          <w:trHeight w:val="8902"/>
        </w:trPr>
        <w:tc>
          <w:tcPr>
            <w:tcW w:w="3969" w:type="dxa"/>
            <w:shd w:val="clear" w:color="auto" w:fill="FFFFFF"/>
            <w:vAlign w:val="bottom"/>
          </w:tcPr>
          <w:p w14:paraId="26659B97" w14:textId="5EEA4A88" w:rsidR="00B357F2" w:rsidRPr="00273716" w:rsidRDefault="0098387C" w:rsidP="009B3573">
            <w:pPr>
              <w:pStyle w:val="SAPLastPageNormal"/>
              <w:rPr>
                <w:lang w:val="en-US"/>
              </w:rPr>
            </w:pPr>
            <w:bookmarkStart w:id="5481" w:name="copyright"/>
            <w:r>
              <w:rPr>
                <w:rFonts w:ascii="Arial" w:hAnsi="Arial"/>
                <w:lang w:val="en-US" w:eastAsia="ja-JP"/>
              </w:rPr>
              <w:t>© 2018</w:t>
            </w:r>
            <w:r w:rsidR="00DE750D" w:rsidRPr="00273716">
              <w:rPr>
                <w:rFonts w:ascii="Arial" w:hAnsi="Arial"/>
                <w:lang w:val="en-US" w:eastAsia="ja-JP"/>
              </w:rPr>
              <w:t xml:space="preserve"> SAP SE or an SAP affiliate company. All rights reserved.</w:t>
            </w:r>
            <w:bookmarkEnd w:id="5481"/>
          </w:p>
          <w:p w14:paraId="048E4BC3" w14:textId="77777777" w:rsidR="00DE750D" w:rsidRPr="00273716" w:rsidRDefault="00DE750D" w:rsidP="00DE750D">
            <w:pPr>
              <w:spacing w:before="0" w:after="0"/>
              <w:rPr>
                <w:rFonts w:ascii="Arial" w:hAnsi="Arial" w:cs="Arial"/>
                <w:sz w:val="12"/>
                <w:szCs w:val="18"/>
              </w:rPr>
            </w:pPr>
            <w:bookmarkStart w:id="5482" w:name="copyright_fulltext"/>
            <w:r w:rsidRPr="00273716">
              <w:rPr>
                <w:rFonts w:ascii="Arial" w:hAnsi="Arial" w:cs="Arial"/>
                <w:sz w:val="12"/>
                <w:szCs w:val="18"/>
              </w:rPr>
              <w:t>No part of this publication may be reproduced or transmitted in any form or for any purpose without the express permission of SAP SE or an SAP affiliate company.</w:t>
            </w:r>
          </w:p>
          <w:p w14:paraId="61FD27B8" w14:textId="325BFCBF" w:rsidR="00DE750D" w:rsidRPr="00273716" w:rsidRDefault="00DE750D" w:rsidP="00DE750D">
            <w:pPr>
              <w:spacing w:before="0" w:after="0"/>
              <w:rPr>
                <w:rFonts w:ascii="Arial" w:hAnsi="Arial" w:cs="Arial"/>
                <w:sz w:val="12"/>
                <w:szCs w:val="18"/>
              </w:rPr>
            </w:pPr>
            <w:r w:rsidRPr="00273716">
              <w:rPr>
                <w:rFonts w:ascii="Arial" w:hAnsi="Arial" w:cs="Arial"/>
                <w:sz w:val="12"/>
                <w:szCs w:val="18"/>
              </w:rPr>
              <w:t xml:space="preserve">SAP and other SAP products and services mentioned herein as well as their respective logos are trademarks or registered trademarks of SAP SE (or an SAP affiliate company) in Germany and other countries. Please see </w:t>
            </w:r>
            <w:hyperlink r:id="rId36" w:anchor="trademark" w:history="1">
              <w:r w:rsidRPr="00273716">
                <w:rPr>
                  <w:rStyle w:val="Hyperlink"/>
                  <w:rFonts w:ascii="Arial" w:hAnsi="Arial" w:cs="Arial"/>
                  <w:sz w:val="12"/>
                  <w:szCs w:val="18"/>
                </w:rPr>
                <w:t>http://global.sap.com/corporate-en/legal/copyright/index.epx#trademark</w:t>
              </w:r>
            </w:hyperlink>
            <w:r w:rsidRPr="00273716">
              <w:rPr>
                <w:rFonts w:ascii="Arial" w:hAnsi="Arial" w:cs="Arial"/>
                <w:sz w:val="12"/>
                <w:szCs w:val="18"/>
              </w:rPr>
              <w:t xml:space="preserve"> for additional trademark information and notices.</w:t>
            </w:r>
          </w:p>
          <w:p w14:paraId="47E99A4E" w14:textId="77777777" w:rsidR="00DE750D" w:rsidRPr="00273716" w:rsidRDefault="00DE750D" w:rsidP="00DE750D">
            <w:pPr>
              <w:spacing w:before="0" w:after="0"/>
              <w:rPr>
                <w:rFonts w:ascii="Arial" w:hAnsi="Arial" w:cs="Arial"/>
                <w:sz w:val="12"/>
                <w:szCs w:val="18"/>
              </w:rPr>
            </w:pPr>
            <w:r w:rsidRPr="00273716">
              <w:rPr>
                <w:rFonts w:ascii="Arial" w:hAnsi="Arial" w:cs="Arial"/>
                <w:sz w:val="12"/>
                <w:szCs w:val="18"/>
              </w:rPr>
              <w:t>Some software products marketed by SAP SE and its distributors contain proprietary software components of other software vendors.</w:t>
            </w:r>
          </w:p>
          <w:p w14:paraId="67D181B8" w14:textId="77777777" w:rsidR="00DE750D" w:rsidRPr="00273716" w:rsidRDefault="00DE750D" w:rsidP="00DE750D">
            <w:pPr>
              <w:spacing w:before="0" w:after="0"/>
              <w:rPr>
                <w:rFonts w:ascii="Arial" w:hAnsi="Arial" w:cs="Arial"/>
                <w:sz w:val="12"/>
                <w:szCs w:val="18"/>
              </w:rPr>
            </w:pPr>
            <w:r w:rsidRPr="00273716">
              <w:rPr>
                <w:rFonts w:ascii="Arial" w:hAnsi="Arial" w:cs="Arial"/>
                <w:sz w:val="12"/>
                <w:szCs w:val="18"/>
              </w:rPr>
              <w:t>National product specifications may vary.</w:t>
            </w:r>
          </w:p>
          <w:p w14:paraId="6B6A5272" w14:textId="77777777" w:rsidR="00DE750D" w:rsidRPr="00273716" w:rsidRDefault="00DE750D" w:rsidP="00DE750D">
            <w:pPr>
              <w:spacing w:before="0" w:after="0"/>
              <w:rPr>
                <w:rFonts w:ascii="Arial" w:hAnsi="Arial" w:cs="Arial"/>
                <w:sz w:val="12"/>
                <w:szCs w:val="18"/>
              </w:rPr>
            </w:pPr>
            <w:r w:rsidRPr="00273716">
              <w:rPr>
                <w:rFonts w:ascii="Arial" w:hAnsi="Arial" w:cs="Arial"/>
                <w:sz w:val="12"/>
                <w:szCs w:val="18"/>
              </w:rPr>
              <w:t>These materials are provided by SAP SE or an SAP affiliate company for informational purposes only, without representation or warranty of any kind, and SAP SE or its affiliated companies shall not be liable for errors or omissions with respect to the materials. The only warranties for SAP SE or SAP affiliate company products and services are those that are set forth in the express warranty statements accompanying such products and services, if any. Nothing herein should be construed as constituting an additional warranty.</w:t>
            </w:r>
          </w:p>
          <w:p w14:paraId="054A38AC" w14:textId="68E9E11D" w:rsidR="00B357F2" w:rsidRPr="00273716" w:rsidRDefault="00DE750D" w:rsidP="00DE750D">
            <w:pPr>
              <w:pStyle w:val="SAPLastPageNormal"/>
              <w:rPr>
                <w:lang w:val="en-US"/>
              </w:rPr>
            </w:pPr>
            <w:r w:rsidRPr="00273716">
              <w:rPr>
                <w:rFonts w:ascii="Arial" w:hAnsi="Arial"/>
                <w:lang w:val="en-US"/>
              </w:rPr>
              <w:t>In particular, SAP SE or its affiliated companies have no obligation to pursue any course of business outlined in this document or any related presentation, or to develop or release any functionality mentioned therein. This document, or any related presentation, and SAP SE’s or its affiliated companies’ strategy and possible future developments, products, and/or platform directions and functionality are all subject to change and may be changed by SAP SE or its affiliated companies at any time for any reason without notice. The information in this document is not a commitment, promise, or legal obligation to deliver any material, code, or functionality. All forward-looking statements are subject to various risks and uncertainties that could cause actual results to differ materially from expectations. Readers are cautioned not to place undue reliance on these forward-looking statements, which speak only as of their dates, and they should not be relied upon in making purchasing decisions.</w:t>
            </w:r>
            <w:bookmarkEnd w:id="5482"/>
          </w:p>
          <w:p w14:paraId="0B6CCE84" w14:textId="77777777" w:rsidR="00B357F2" w:rsidRPr="00273716" w:rsidRDefault="00B357F2" w:rsidP="009B3573">
            <w:pPr>
              <w:pStyle w:val="SAPMaterialNumber"/>
            </w:pPr>
          </w:p>
        </w:tc>
      </w:tr>
    </w:tbl>
    <w:p w14:paraId="492AFE0D" w14:textId="77777777" w:rsidR="00B357F2" w:rsidRPr="003B7DB9" w:rsidRDefault="008434A7" w:rsidP="00B357F2">
      <w:pPr>
        <w:pStyle w:val="SAPLastPageNormal"/>
        <w:rPr>
          <w:lang w:val="en-US"/>
        </w:rPr>
      </w:pPr>
      <w:r w:rsidRPr="00273716">
        <w:rPr>
          <w:noProof/>
          <w:lang w:eastAsia="de-DE"/>
        </w:rPr>
        <w:drawing>
          <wp:anchor distT="0" distB="0" distL="114300" distR="114300" simplePos="0" relativeHeight="251657728" behindDoc="0" locked="1" layoutInCell="1" allowOverlap="1" wp14:anchorId="2194A6C0" wp14:editId="5ECDD469">
            <wp:simplePos x="0" y="0"/>
            <wp:positionH relativeFrom="page">
              <wp:posOffset>706755</wp:posOffset>
            </wp:positionH>
            <wp:positionV relativeFrom="page">
              <wp:posOffset>6769100</wp:posOffset>
            </wp:positionV>
            <wp:extent cx="579120" cy="283845"/>
            <wp:effectExtent l="0" t="0" r="0" b="1905"/>
            <wp:wrapNone/>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9120" cy="283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611C15" w14:textId="2F24EFEB" w:rsidR="0098387C" w:rsidRDefault="0098387C"/>
    <w:p w14:paraId="2CC0A4ED" w14:textId="77777777" w:rsidR="0098387C" w:rsidRPr="0098387C" w:rsidRDefault="0098387C" w:rsidP="0098387C"/>
    <w:p w14:paraId="61F974F4" w14:textId="77777777" w:rsidR="0098387C" w:rsidRPr="0098387C" w:rsidRDefault="0098387C" w:rsidP="0098387C"/>
    <w:p w14:paraId="76AD8693" w14:textId="77777777" w:rsidR="0098387C" w:rsidRPr="0098387C" w:rsidRDefault="0098387C" w:rsidP="0098387C"/>
    <w:p w14:paraId="6D6754D0" w14:textId="77777777" w:rsidR="0098387C" w:rsidRPr="0098387C" w:rsidRDefault="0098387C" w:rsidP="0098387C"/>
    <w:p w14:paraId="61895D4C" w14:textId="77777777" w:rsidR="0098387C" w:rsidRPr="0098387C" w:rsidRDefault="0098387C" w:rsidP="0098387C"/>
    <w:p w14:paraId="6EC7CC93" w14:textId="77777777" w:rsidR="0098387C" w:rsidRPr="0098387C" w:rsidRDefault="0098387C" w:rsidP="0098387C"/>
    <w:p w14:paraId="584C1B1C" w14:textId="77777777" w:rsidR="0098387C" w:rsidRPr="0098387C" w:rsidRDefault="0098387C" w:rsidP="0098387C"/>
    <w:p w14:paraId="219440CF" w14:textId="77777777" w:rsidR="0098387C" w:rsidRPr="0098387C" w:rsidRDefault="0098387C" w:rsidP="0098387C"/>
    <w:p w14:paraId="0AC7B673" w14:textId="77777777" w:rsidR="0098387C" w:rsidRPr="0098387C" w:rsidRDefault="0098387C" w:rsidP="0098387C"/>
    <w:p w14:paraId="1A9BF145" w14:textId="77777777" w:rsidR="0098387C" w:rsidRPr="0098387C" w:rsidRDefault="0098387C" w:rsidP="0098387C"/>
    <w:p w14:paraId="319609F7" w14:textId="77777777" w:rsidR="0098387C" w:rsidRPr="0098387C" w:rsidRDefault="0098387C" w:rsidP="0098387C"/>
    <w:p w14:paraId="49753B45" w14:textId="77777777" w:rsidR="0098387C" w:rsidRPr="0098387C" w:rsidRDefault="0098387C" w:rsidP="0098387C"/>
    <w:p w14:paraId="20622F75" w14:textId="77777777" w:rsidR="0098387C" w:rsidRPr="0098387C" w:rsidRDefault="0098387C" w:rsidP="0098387C"/>
    <w:p w14:paraId="3714DEF7" w14:textId="71C3690D" w:rsidR="0098387C" w:rsidRDefault="0098387C" w:rsidP="0098387C"/>
    <w:p w14:paraId="70A217D9" w14:textId="1579D10D" w:rsidR="00B56D5A" w:rsidRPr="0098387C" w:rsidRDefault="0098387C" w:rsidP="0098387C">
      <w:pPr>
        <w:tabs>
          <w:tab w:val="left" w:pos="7704"/>
        </w:tabs>
      </w:pPr>
      <w:r>
        <w:tab/>
      </w:r>
    </w:p>
    <w:sectPr w:rsidR="00B56D5A" w:rsidRPr="0098387C" w:rsidSect="00C3407E">
      <w:headerReference w:type="default" r:id="rId38"/>
      <w:footerReference w:type="default" r:id="rId39"/>
      <w:headerReference w:type="first" r:id="rId40"/>
      <w:footerReference w:type="first" r:id="rId41"/>
      <w:type w:val="evenPage"/>
      <w:pgSz w:w="15842" w:h="12242" w:orient="landscape" w:code="1"/>
      <w:pgMar w:top="720" w:right="720" w:bottom="720" w:left="720" w:header="397" w:footer="284"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Author" w:date="2018-01-09T10:50:00Z" w:initials="A">
    <w:p w14:paraId="3ECDFAD9" w14:textId="28A76108" w:rsidR="000302C0" w:rsidRDefault="000302C0">
      <w:pPr>
        <w:pStyle w:val="CommentText"/>
      </w:pPr>
      <w:r>
        <w:rPr>
          <w:rStyle w:val="CommentReference"/>
        </w:rPr>
        <w:annotationRef/>
      </w:r>
      <w:r>
        <w:t>Tessa 15.01.18</w:t>
      </w:r>
    </w:p>
    <w:p w14:paraId="60CD791B" w14:textId="77777777" w:rsidR="000302C0" w:rsidRDefault="000302C0">
      <w:pPr>
        <w:pStyle w:val="CommentText"/>
      </w:pPr>
    </w:p>
    <w:p w14:paraId="46821B7A" w14:textId="69EA6910" w:rsidR="000302C0" w:rsidRPr="00795EC1" w:rsidRDefault="000302C0">
      <w:pPr>
        <w:pStyle w:val="CommentText"/>
        <w:rPr>
          <w:highlight w:val="yellow"/>
        </w:rPr>
      </w:pPr>
      <w:r w:rsidRPr="00795EC1">
        <w:rPr>
          <w:highlight w:val="yellow"/>
        </w:rPr>
        <w:t>This document is a copy of FJ2 AUS</w:t>
      </w:r>
    </w:p>
    <w:p w14:paraId="39324EBD" w14:textId="461703FC" w:rsidR="000302C0" w:rsidRPr="00795EC1" w:rsidRDefault="000302C0">
      <w:pPr>
        <w:pStyle w:val="CommentText"/>
      </w:pPr>
      <w:r w:rsidRPr="00795EC1">
        <w:rPr>
          <w:highlight w:val="yellow"/>
        </w:rPr>
        <w:t>saved as XX</w:t>
      </w:r>
    </w:p>
    <w:p w14:paraId="69C0C9CC" w14:textId="23381D65" w:rsidR="000302C0" w:rsidRDefault="000302C0">
      <w:pPr>
        <w:pStyle w:val="CommentText"/>
      </w:pPr>
    </w:p>
    <w:p w14:paraId="0C254302" w14:textId="639E2F27" w:rsidR="000302C0" w:rsidRPr="00444B33" w:rsidRDefault="000302C0">
      <w:pPr>
        <w:pStyle w:val="CommentText"/>
        <w:rPr>
          <w:highlight w:val="green"/>
        </w:rPr>
      </w:pPr>
      <w:r w:rsidRPr="00444B33">
        <w:rPr>
          <w:highlight w:val="green"/>
        </w:rPr>
        <w:t>Diff from  US are inserted</w:t>
      </w:r>
    </w:p>
    <w:p w14:paraId="7B9C8FF0" w14:textId="0225F957" w:rsidR="000302C0" w:rsidRPr="00444B33" w:rsidRDefault="000302C0">
      <w:pPr>
        <w:pStyle w:val="CommentText"/>
        <w:rPr>
          <w:highlight w:val="green"/>
        </w:rPr>
      </w:pPr>
      <w:r w:rsidRPr="00444B33">
        <w:rPr>
          <w:highlight w:val="green"/>
        </w:rPr>
        <w:t xml:space="preserve">Diff from  AE are inserted </w:t>
      </w:r>
    </w:p>
    <w:p w14:paraId="0D77C5D0" w14:textId="461A15EC" w:rsidR="000302C0" w:rsidRPr="00444B33" w:rsidRDefault="000302C0">
      <w:pPr>
        <w:pStyle w:val="CommentText"/>
        <w:rPr>
          <w:highlight w:val="green"/>
        </w:rPr>
      </w:pPr>
      <w:r w:rsidRPr="00444B33">
        <w:rPr>
          <w:highlight w:val="green"/>
        </w:rPr>
        <w:t>Diff from  DE are inserted</w:t>
      </w:r>
    </w:p>
    <w:p w14:paraId="16D65BD1" w14:textId="1B924C24" w:rsidR="000302C0" w:rsidRPr="00444B33" w:rsidRDefault="000302C0" w:rsidP="00975B29">
      <w:pPr>
        <w:pStyle w:val="CommentText"/>
        <w:rPr>
          <w:highlight w:val="green"/>
        </w:rPr>
      </w:pPr>
      <w:r w:rsidRPr="00444B33">
        <w:rPr>
          <w:highlight w:val="green"/>
        </w:rPr>
        <w:t>Diff from  FR are inserted</w:t>
      </w:r>
    </w:p>
    <w:p w14:paraId="01484C2B" w14:textId="7F40DA98" w:rsidR="000302C0" w:rsidRPr="00444B33" w:rsidRDefault="000302C0" w:rsidP="00975B29">
      <w:pPr>
        <w:pStyle w:val="CommentText"/>
        <w:rPr>
          <w:highlight w:val="green"/>
        </w:rPr>
      </w:pPr>
      <w:r w:rsidRPr="00444B33">
        <w:rPr>
          <w:highlight w:val="green"/>
        </w:rPr>
        <w:t>Diff from  GB are inserted</w:t>
      </w:r>
    </w:p>
    <w:p w14:paraId="6C5A6EA1" w14:textId="38A8A8CA" w:rsidR="000302C0" w:rsidRDefault="000302C0" w:rsidP="00975B29">
      <w:pPr>
        <w:pStyle w:val="CommentText"/>
      </w:pPr>
      <w:r w:rsidRPr="00444B33">
        <w:rPr>
          <w:highlight w:val="green"/>
        </w:rPr>
        <w:t>Diff from  SA are inserted</w:t>
      </w:r>
    </w:p>
    <w:p w14:paraId="5FB06D62" w14:textId="77777777" w:rsidR="000302C0" w:rsidRDefault="000302C0" w:rsidP="00975B29">
      <w:pPr>
        <w:pStyle w:val="CommentText"/>
      </w:pPr>
    </w:p>
    <w:p w14:paraId="28FFFDF5" w14:textId="7AE4436F" w:rsidR="000302C0" w:rsidRDefault="000302C0">
      <w:pPr>
        <w:pStyle w:val="CommentText"/>
      </w:pPr>
      <w:r w:rsidRPr="00404F79">
        <w:rPr>
          <w:highlight w:val="green"/>
        </w:rPr>
        <w:t>CN coming from CN colleagues is integrated</w:t>
      </w:r>
    </w:p>
    <w:p w14:paraId="21FC0179" w14:textId="07A6B153" w:rsidR="000302C0" w:rsidRDefault="000302C0">
      <w:pPr>
        <w:pStyle w:val="CommentText"/>
      </w:pPr>
    </w:p>
    <w:p w14:paraId="20ED60E5" w14:textId="77777777" w:rsidR="000302C0" w:rsidRDefault="000302C0">
      <w:pPr>
        <w:pStyle w:val="CommentText"/>
      </w:pPr>
    </w:p>
    <w:p w14:paraId="49BBBA05" w14:textId="2E499C7C" w:rsidR="000302C0" w:rsidRPr="00404F79" w:rsidRDefault="000302C0">
      <w:pPr>
        <w:pStyle w:val="CommentText"/>
        <w:rPr>
          <w:highlight w:val="yellow"/>
        </w:rPr>
      </w:pPr>
      <w:r w:rsidRPr="00404F79">
        <w:rPr>
          <w:highlight w:val="yellow"/>
        </w:rPr>
        <w:t>NOTE FOR THE TESTERS:</w:t>
      </w:r>
    </w:p>
    <w:p w14:paraId="481FFC0E" w14:textId="2FA3B6BF" w:rsidR="000302C0" w:rsidRPr="00404F79" w:rsidRDefault="000302C0">
      <w:pPr>
        <w:pStyle w:val="CommentText"/>
        <w:rPr>
          <w:highlight w:val="yellow"/>
        </w:rPr>
      </w:pPr>
      <w:r>
        <w:rPr>
          <w:highlight w:val="yellow"/>
        </w:rPr>
        <w:t xml:space="preserve">- </w:t>
      </w:r>
      <w:r w:rsidRPr="00404F79">
        <w:rPr>
          <w:highlight w:val="yellow"/>
        </w:rPr>
        <w:t>There are still some comments in the doc. I left what makes sense for you to unterstand what has changed.</w:t>
      </w:r>
    </w:p>
    <w:p w14:paraId="5904FC8A" w14:textId="0886C095" w:rsidR="000302C0" w:rsidRDefault="000302C0">
      <w:pPr>
        <w:pStyle w:val="CommentText"/>
      </w:pPr>
      <w:r>
        <w:rPr>
          <w:highlight w:val="yellow"/>
        </w:rPr>
        <w:t xml:space="preserve">- </w:t>
      </w:r>
      <w:r w:rsidRPr="00404F79">
        <w:rPr>
          <w:highlight w:val="yellow"/>
        </w:rPr>
        <w:t>There are still some colors in the text. I left the new parts for the countries.</w:t>
      </w:r>
    </w:p>
  </w:comment>
  <w:comment w:id="5" w:author="Author" w:date="2018-03-01T10:30:00Z" w:initials="A">
    <w:p w14:paraId="4FDB8324" w14:textId="67A1F187" w:rsidR="000302C0" w:rsidRPr="000A49FB" w:rsidRDefault="000302C0">
      <w:pPr>
        <w:pStyle w:val="CommentText"/>
        <w:rPr>
          <w:lang w:val="de-DE"/>
        </w:rPr>
      </w:pPr>
      <w:r>
        <w:rPr>
          <w:rStyle w:val="CommentReference"/>
        </w:rPr>
        <w:annotationRef/>
      </w:r>
      <w:r w:rsidRPr="000A49FB">
        <w:rPr>
          <w:b/>
          <w:lang w:val="de-DE"/>
        </w:rPr>
        <w:t>MONICA</w:t>
      </w:r>
      <w:r>
        <w:rPr>
          <w:lang w:val="de-DE"/>
        </w:rPr>
        <w:t>: ich hab mal das proofing ein</w:t>
      </w:r>
      <w:r w:rsidRPr="000A49FB">
        <w:rPr>
          <w:lang w:val="de-DE"/>
        </w:rPr>
        <w:t>g</w:t>
      </w:r>
      <w:r>
        <w:rPr>
          <w:lang w:val="de-DE"/>
        </w:rPr>
        <w:t>esch</w:t>
      </w:r>
      <w:r w:rsidRPr="000A49FB">
        <w:rPr>
          <w:lang w:val="de-DE"/>
        </w:rPr>
        <w:t>a</w:t>
      </w:r>
      <w:r>
        <w:rPr>
          <w:lang w:val="de-DE"/>
        </w:rPr>
        <w:t>l</w:t>
      </w:r>
      <w:r w:rsidRPr="000A49FB">
        <w:rPr>
          <w:lang w:val="de-DE"/>
        </w:rPr>
        <w:t>tet</w:t>
      </w:r>
      <w:r>
        <w:rPr>
          <w:lang w:val="de-DE"/>
        </w:rPr>
        <w:t>. Schalte es wieder aus, wenn du die dokus final machst für info dev</w:t>
      </w:r>
    </w:p>
  </w:comment>
  <w:comment w:id="699" w:author="Author" w:date="2018-03-01T10:34:00Z" w:initials="A">
    <w:p w14:paraId="31271B80" w14:textId="1D227F10" w:rsidR="000302C0" w:rsidRPr="000A49FB" w:rsidRDefault="000302C0">
      <w:pPr>
        <w:pStyle w:val="CommentText"/>
        <w:rPr>
          <w:lang w:val="de-DE"/>
        </w:rPr>
      </w:pPr>
      <w:r>
        <w:rPr>
          <w:rStyle w:val="CommentReference"/>
        </w:rPr>
        <w:annotationRef/>
      </w:r>
      <w:r w:rsidRPr="000A49FB">
        <w:rPr>
          <w:b/>
          <w:lang w:val="de-DE"/>
        </w:rPr>
        <w:t>MONICA</w:t>
      </w:r>
      <w:r w:rsidRPr="000A49FB">
        <w:rPr>
          <w:lang w:val="de-DE"/>
        </w:rPr>
        <w:t xml:space="preserve">: hab nun das “solution” von SAP Best Practices gelöscht. </w:t>
      </w:r>
      <w:r>
        <w:rPr>
          <w:lang w:val="de-DE"/>
        </w:rPr>
        <w:t xml:space="preserve">Überall im doku. (auch bei meinen war es eine mischung aus „this best practices“, „SAP Best Practices“ und „SAP Best Practices solution“ </w:t>
      </w:r>
      <w:r w:rsidRPr="000A49FB">
        <w:rPr>
          <w:lang w:val="de-DE"/>
        </w:rPr>
        <w:sym w:font="Wingdings" w:char="F04A"/>
      </w:r>
      <w:r>
        <w:rPr>
          <w:lang w:val="de-DE"/>
        </w:rPr>
        <w:t>. Ist nun überall „SAP Best Practices“</w:t>
      </w:r>
    </w:p>
  </w:comment>
  <w:comment w:id="694" w:author="Author" w:date="2018-03-01T10:27:00Z" w:initials="A">
    <w:p w14:paraId="2AEB3CB9" w14:textId="7726F3A5" w:rsidR="000302C0" w:rsidRPr="000A49FB" w:rsidRDefault="000302C0">
      <w:pPr>
        <w:pStyle w:val="CommentText"/>
        <w:rPr>
          <w:lang w:val="de-DE"/>
        </w:rPr>
      </w:pPr>
      <w:r>
        <w:rPr>
          <w:rStyle w:val="CommentReference"/>
        </w:rPr>
        <w:annotationRef/>
      </w:r>
      <w:r w:rsidRPr="000A49FB">
        <w:rPr>
          <w:b/>
          <w:lang w:val="de-DE"/>
        </w:rPr>
        <w:t>MONICA</w:t>
      </w:r>
      <w:r w:rsidRPr="000A49FB">
        <w:rPr>
          <w:lang w:val="de-DE"/>
        </w:rPr>
        <w:t>: ich hab die note nu</w:t>
      </w:r>
      <w:r>
        <w:rPr>
          <w:lang w:val="de-DE"/>
        </w:rPr>
        <w:t xml:space="preserve">n gleich als erstes unter dem title gegeben, damit der leser es auch liest </w:t>
      </w:r>
      <w:r w:rsidRPr="000A49FB">
        <w:rPr>
          <w:lang w:val="de-DE"/>
        </w:rPr>
        <w:sym w:font="Wingdings" w:char="F04A"/>
      </w:r>
      <w:r>
        <w:rPr>
          <w:lang w:val="de-DE"/>
        </w:rPr>
        <w:t>, siehe FJ0</w:t>
      </w:r>
    </w:p>
  </w:comment>
  <w:comment w:id="784" w:author="Author" w:date="2018-03-01T10:31:00Z" w:initials="A">
    <w:p w14:paraId="71288479" w14:textId="47EA3313" w:rsidR="000302C0" w:rsidRPr="000A49FB" w:rsidRDefault="000302C0">
      <w:pPr>
        <w:pStyle w:val="CommentText"/>
        <w:rPr>
          <w:lang w:val="de-DE"/>
        </w:rPr>
      </w:pPr>
      <w:r>
        <w:rPr>
          <w:rStyle w:val="CommentReference"/>
        </w:rPr>
        <w:annotationRef/>
      </w:r>
      <w:r w:rsidRPr="000A49FB">
        <w:rPr>
          <w:b/>
          <w:lang w:val="de-DE"/>
        </w:rPr>
        <w:t>MONICA</w:t>
      </w:r>
      <w:r w:rsidRPr="000A49FB">
        <w:rPr>
          <w:lang w:val="de-DE"/>
        </w:rPr>
        <w:t>: hab das nun in allen meinen TS eingefügt</w:t>
      </w:r>
    </w:p>
  </w:comment>
  <w:comment w:id="912" w:author="Author" w:date="2018-03-06T17:41:00Z" w:initials="A">
    <w:p w14:paraId="7C4DB0E3" w14:textId="46F4E7FE" w:rsidR="000302C0" w:rsidRPr="000302C0" w:rsidRDefault="000302C0">
      <w:pPr>
        <w:pStyle w:val="CommentText"/>
        <w:rPr>
          <w:lang w:val="de-DE"/>
        </w:rPr>
      </w:pPr>
      <w:r>
        <w:rPr>
          <w:rStyle w:val="CommentReference"/>
        </w:rPr>
        <w:annotationRef/>
      </w:r>
      <w:r w:rsidRPr="000302C0">
        <w:rPr>
          <w:b/>
          <w:lang w:val="de-DE"/>
        </w:rPr>
        <w:t>MONICA</w:t>
      </w:r>
      <w:r w:rsidRPr="000302C0">
        <w:rPr>
          <w:lang w:val="de-DE"/>
        </w:rPr>
        <w:t xml:space="preserve">: das ist </w:t>
      </w:r>
      <w:r>
        <w:rPr>
          <w:lang w:val="de-DE"/>
        </w:rPr>
        <w:t xml:space="preserve">stand heute </w:t>
      </w:r>
      <w:r w:rsidRPr="000302C0">
        <w:rPr>
          <w:lang w:val="de-DE"/>
        </w:rPr>
        <w:t>falsch; in FJ1</w:t>
      </w:r>
      <w:r>
        <w:rPr>
          <w:lang w:val="de-DE"/>
        </w:rPr>
        <w:t xml:space="preserve"> wird das spot bonus vom Manager angestossen. Aber in Promotion/Demotion ist stand heute nur der admin, der es antriggert (ändert sich wahrscheinlich im zuge von alignment mit MC)</w:t>
      </w:r>
    </w:p>
  </w:comment>
  <w:comment w:id="914" w:author="Author" w:date="2018-03-01T10:48:00Z" w:initials="A">
    <w:p w14:paraId="23D7563B" w14:textId="2A5609D1" w:rsidR="000302C0" w:rsidRPr="00711F92" w:rsidRDefault="000302C0">
      <w:pPr>
        <w:pStyle w:val="CommentText"/>
        <w:rPr>
          <w:lang w:val="de-DE"/>
        </w:rPr>
      </w:pPr>
      <w:r>
        <w:rPr>
          <w:rStyle w:val="CommentReference"/>
        </w:rPr>
        <w:annotationRef/>
      </w:r>
      <w:r w:rsidRPr="00711F92">
        <w:rPr>
          <w:b/>
          <w:lang w:val="de-DE"/>
        </w:rPr>
        <w:t>MONICA</w:t>
      </w:r>
      <w:r w:rsidRPr="00711F92">
        <w:rPr>
          <w:lang w:val="de-DE"/>
        </w:rPr>
        <w:t>: ich hab das</w:t>
      </w:r>
      <w:r>
        <w:rPr>
          <w:lang w:val="de-DE"/>
        </w:rPr>
        <w:t xml:space="preserve"> </w:t>
      </w:r>
      <w:r w:rsidRPr="00711F92">
        <w:rPr>
          <w:lang w:val="de-DE"/>
        </w:rPr>
        <w:t>unter</w:t>
      </w:r>
      <w:r>
        <w:rPr>
          <w:lang w:val="de-DE"/>
        </w:rPr>
        <w:t>halb</w:t>
      </w:r>
      <w:r w:rsidRPr="00711F92">
        <w:rPr>
          <w:lang w:val="de-DE"/>
        </w:rPr>
        <w:t xml:space="preserve"> der 2.option tabelle geschrieben, spart platz</w:t>
      </w:r>
      <w:r>
        <w:rPr>
          <w:lang w:val="de-DE"/>
        </w:rPr>
        <w:t xml:space="preserve"> und muss nicht doppelt gepflegt werden</w:t>
      </w:r>
      <w:r w:rsidRPr="00711F92">
        <w:rPr>
          <w:lang w:val="de-DE"/>
        </w:rPr>
        <w:t xml:space="preserve">. Siehe </w:t>
      </w:r>
      <w:r>
        <w:rPr>
          <w:lang w:val="de-DE"/>
        </w:rPr>
        <w:t>FJ1. Habe heute auch referenz zu 1ZA/1Z8 gelöscht, weil in 1ZA/1Z8 nicht groß darauf eingegangen wird</w:t>
      </w:r>
    </w:p>
  </w:comment>
  <w:comment w:id="970" w:author="Author" w:date="2018-01-15T11:03:00Z" w:initials="A">
    <w:p w14:paraId="01152ADA" w14:textId="2924A1AC" w:rsidR="000302C0" w:rsidRPr="00B447A8" w:rsidRDefault="000302C0">
      <w:pPr>
        <w:pStyle w:val="CommentText"/>
      </w:pPr>
      <w:r>
        <w:rPr>
          <w:rStyle w:val="CommentReference"/>
        </w:rPr>
        <w:annotationRef/>
      </w:r>
      <w:r w:rsidRPr="00B447A8">
        <w:t>Tessa 15.01.18</w:t>
      </w:r>
    </w:p>
    <w:p w14:paraId="7D5B0ABD" w14:textId="2FE58425" w:rsidR="000302C0" w:rsidRDefault="000302C0">
      <w:pPr>
        <w:pStyle w:val="CommentText"/>
      </w:pPr>
      <w:r>
        <w:t>will take out the pic.</w:t>
      </w:r>
    </w:p>
    <w:p w14:paraId="130B4AF9" w14:textId="0C5F30A5" w:rsidR="000302C0" w:rsidRDefault="000302C0">
      <w:pPr>
        <w:pStyle w:val="CommentText"/>
      </w:pPr>
      <w:r>
        <w:t>Note in text needs to be adapted</w:t>
      </w:r>
    </w:p>
  </w:comment>
  <w:comment w:id="973" w:author="Author" w:date="2018-03-06T17:43:00Z" w:initials="A">
    <w:p w14:paraId="736AD6A3" w14:textId="3C72A9B2" w:rsidR="000302C0" w:rsidRPr="00391FF2" w:rsidRDefault="000302C0">
      <w:pPr>
        <w:pStyle w:val="CommentText"/>
        <w:rPr>
          <w:lang w:val="de-DE"/>
        </w:rPr>
      </w:pPr>
      <w:r>
        <w:rPr>
          <w:rStyle w:val="CommentReference"/>
        </w:rPr>
        <w:annotationRef/>
      </w:r>
      <w:r w:rsidRPr="00391FF2">
        <w:rPr>
          <w:b/>
          <w:lang w:val="de-DE"/>
        </w:rPr>
        <w:t>MONICA</w:t>
      </w:r>
      <w:r w:rsidRPr="00391FF2">
        <w:rPr>
          <w:lang w:val="de-DE"/>
        </w:rPr>
        <w:t>: siehe oben</w:t>
      </w:r>
    </w:p>
  </w:comment>
  <w:comment w:id="974" w:author="Author" w:date="2018-03-01T10:49:00Z" w:initials="A">
    <w:p w14:paraId="27DE3F95" w14:textId="42FFB508" w:rsidR="000302C0" w:rsidRPr="00711F92" w:rsidRDefault="000302C0">
      <w:pPr>
        <w:pStyle w:val="CommentText"/>
        <w:rPr>
          <w:lang w:val="de-DE"/>
        </w:rPr>
      </w:pPr>
      <w:r>
        <w:rPr>
          <w:rStyle w:val="CommentReference"/>
        </w:rPr>
        <w:annotationRef/>
      </w:r>
      <w:r w:rsidRPr="00711F92">
        <w:rPr>
          <w:b/>
          <w:lang w:val="de-DE"/>
        </w:rPr>
        <w:t>MONICA</w:t>
      </w:r>
      <w:r w:rsidRPr="00711F92">
        <w:rPr>
          <w:lang w:val="de-DE"/>
        </w:rPr>
        <w:t>: siehe oben</w:t>
      </w:r>
    </w:p>
  </w:comment>
  <w:comment w:id="1065" w:author="Author" w:date="2018-03-01T10:54:00Z" w:initials="A">
    <w:p w14:paraId="5660769D" w14:textId="0E1EFBD5" w:rsidR="000302C0" w:rsidRPr="00711F92" w:rsidRDefault="000302C0">
      <w:pPr>
        <w:pStyle w:val="CommentText"/>
        <w:rPr>
          <w:lang w:val="de-DE"/>
        </w:rPr>
      </w:pPr>
      <w:r>
        <w:rPr>
          <w:rStyle w:val="CommentReference"/>
        </w:rPr>
        <w:annotationRef/>
      </w:r>
      <w:r w:rsidRPr="00711F92">
        <w:rPr>
          <w:b/>
          <w:lang w:val="de-DE"/>
        </w:rPr>
        <w:t>MON</w:t>
      </w:r>
      <w:r>
        <w:rPr>
          <w:b/>
          <w:lang w:val="de-DE"/>
        </w:rPr>
        <w:t>I</w:t>
      </w:r>
      <w:r w:rsidRPr="00711F92">
        <w:rPr>
          <w:b/>
          <w:lang w:val="de-DE"/>
        </w:rPr>
        <w:t>CA</w:t>
      </w:r>
      <w:r w:rsidRPr="00711F92">
        <w:rPr>
          <w:lang w:val="de-DE"/>
        </w:rPr>
        <w:t>: würde es</w:t>
      </w:r>
      <w:r>
        <w:rPr>
          <w:lang w:val="de-DE"/>
        </w:rPr>
        <w:t xml:space="preserve"> </w:t>
      </w:r>
      <w:r w:rsidRPr="00711F92">
        <w:rPr>
          <w:lang w:val="de-DE"/>
        </w:rPr>
        <w:t>mit Caution icon ersetzen</w:t>
      </w:r>
    </w:p>
  </w:comment>
  <w:comment w:id="1066" w:author="Author" w:date="2018-03-01T10:54:00Z" w:initials="A">
    <w:p w14:paraId="788673DA" w14:textId="292EC612" w:rsidR="000302C0" w:rsidRPr="00711F92" w:rsidRDefault="000302C0">
      <w:pPr>
        <w:pStyle w:val="CommentText"/>
        <w:rPr>
          <w:lang w:val="de-DE"/>
        </w:rPr>
      </w:pPr>
      <w:r>
        <w:rPr>
          <w:rStyle w:val="CommentReference"/>
        </w:rPr>
        <w:annotationRef/>
      </w:r>
      <w:r w:rsidRPr="00711F92">
        <w:rPr>
          <w:b/>
          <w:lang w:val="de-DE"/>
        </w:rPr>
        <w:t>MONICA</w:t>
      </w:r>
      <w:r w:rsidRPr="00711F92">
        <w:rPr>
          <w:lang w:val="de-DE"/>
        </w:rPr>
        <w:t>: würde das löschen</w:t>
      </w:r>
    </w:p>
  </w:comment>
  <w:comment w:id="1087" w:author="Author" w:date="2018-03-01T13:32:00Z" w:initials="A">
    <w:p w14:paraId="04A97501" w14:textId="1A6C3FE6" w:rsidR="000302C0" w:rsidRPr="00111791" w:rsidRDefault="000302C0">
      <w:pPr>
        <w:pStyle w:val="CommentText"/>
        <w:rPr>
          <w:lang w:val="de-DE"/>
        </w:rPr>
      </w:pPr>
      <w:r>
        <w:rPr>
          <w:rStyle w:val="CommentReference"/>
        </w:rPr>
        <w:annotationRef/>
      </w:r>
      <w:r w:rsidRPr="00111791">
        <w:rPr>
          <w:b/>
          <w:lang w:val="de-DE"/>
        </w:rPr>
        <w:t>MONICA</w:t>
      </w:r>
      <w:r w:rsidRPr="00111791">
        <w:rPr>
          <w:lang w:val="de-DE"/>
        </w:rPr>
        <w:t xml:space="preserve">: wg modular approach. </w:t>
      </w:r>
      <w:r>
        <w:rPr>
          <w:lang w:val="de-DE"/>
        </w:rPr>
        <w:t>Und diese sync rule ist theoretisch nur wenn sie unser BP haben</w:t>
      </w:r>
    </w:p>
  </w:comment>
  <w:comment w:id="1093" w:author="Author" w:date="2018-03-01T10:59:00Z" w:initials="A">
    <w:p w14:paraId="24B32ABD" w14:textId="6B5791E5" w:rsidR="000302C0" w:rsidRPr="00C8393A" w:rsidRDefault="000302C0">
      <w:pPr>
        <w:pStyle w:val="CommentText"/>
        <w:rPr>
          <w:lang w:val="de-DE"/>
        </w:rPr>
      </w:pPr>
      <w:r>
        <w:rPr>
          <w:rStyle w:val="CommentReference"/>
        </w:rPr>
        <w:annotationRef/>
      </w:r>
      <w:r w:rsidRPr="00711F92">
        <w:rPr>
          <w:b/>
          <w:lang w:val="de-DE"/>
        </w:rPr>
        <w:t>MONICA</w:t>
      </w:r>
      <w:r w:rsidRPr="00711F92">
        <w:rPr>
          <w:lang w:val="de-DE"/>
        </w:rPr>
        <w:t>: angepasst, wir liefern keine config guides mehr aus</w:t>
      </w:r>
    </w:p>
  </w:comment>
  <w:comment w:id="1110" w:author="Author" w:date="2018-03-01T11:04:00Z" w:initials="A">
    <w:p w14:paraId="22A6161C" w14:textId="4B2EB848" w:rsidR="000302C0" w:rsidRPr="00EF61AA" w:rsidRDefault="000302C0">
      <w:pPr>
        <w:pStyle w:val="CommentText"/>
        <w:rPr>
          <w:lang w:val="de-DE"/>
        </w:rPr>
      </w:pPr>
      <w:r>
        <w:rPr>
          <w:rStyle w:val="CommentReference"/>
        </w:rPr>
        <w:annotationRef/>
      </w:r>
      <w:r w:rsidRPr="00EF61AA">
        <w:rPr>
          <w:b/>
          <w:lang w:val="de-DE"/>
        </w:rPr>
        <w:t>MONICA</w:t>
      </w:r>
      <w:r w:rsidRPr="00EF61AA">
        <w:rPr>
          <w:lang w:val="de-DE"/>
        </w:rPr>
        <w:t xml:space="preserve">: wenn du diese note hier hast, musst du auch in der instruction sagen, dass man alternativ über </w:t>
      </w:r>
      <w:r>
        <w:rPr>
          <w:lang w:val="de-DE"/>
        </w:rPr>
        <w:t>job info block -&gt; edit gehen kann</w:t>
      </w:r>
    </w:p>
  </w:comment>
  <w:comment w:id="1146" w:author="Author" w:date="2018-03-01T11:06:00Z" w:initials="A">
    <w:p w14:paraId="002F2718" w14:textId="1855253D" w:rsidR="000302C0" w:rsidRPr="00EF61AA" w:rsidRDefault="000302C0">
      <w:pPr>
        <w:pStyle w:val="CommentText"/>
        <w:rPr>
          <w:lang w:val="de-DE"/>
        </w:rPr>
      </w:pPr>
      <w:r>
        <w:rPr>
          <w:rStyle w:val="CommentReference"/>
        </w:rPr>
        <w:annotationRef/>
      </w:r>
      <w:r w:rsidRPr="00EF61AA">
        <w:rPr>
          <w:b/>
          <w:lang w:val="de-DE"/>
        </w:rPr>
        <w:t>MONICA</w:t>
      </w:r>
      <w:r w:rsidRPr="00EF61AA">
        <w:rPr>
          <w:lang w:val="de-DE"/>
        </w:rPr>
        <w:t>. Ich hab die note bei mir nun gelöscht, ist ja something obviuos und spart platz</w:t>
      </w:r>
    </w:p>
  </w:comment>
  <w:comment w:id="1196" w:author="Author" w:date="2018-03-01T11:07:00Z" w:initials="A">
    <w:p w14:paraId="591C329C" w14:textId="51D3A341" w:rsidR="000302C0" w:rsidRPr="00EF61AA" w:rsidRDefault="000302C0">
      <w:pPr>
        <w:pStyle w:val="CommentText"/>
        <w:rPr>
          <w:lang w:val="de-DE"/>
        </w:rPr>
      </w:pPr>
      <w:r>
        <w:rPr>
          <w:rStyle w:val="CommentReference"/>
        </w:rPr>
        <w:annotationRef/>
      </w:r>
      <w:r w:rsidRPr="00B447A8">
        <w:rPr>
          <w:b/>
          <w:lang w:val="de-DE"/>
        </w:rPr>
        <w:t>MONICA</w:t>
      </w:r>
      <w:r w:rsidRPr="00B447A8">
        <w:rPr>
          <w:lang w:val="de-DE"/>
        </w:rPr>
        <w:t xml:space="preserve">. </w:t>
      </w:r>
      <w:r w:rsidRPr="00EF61AA">
        <w:rPr>
          <w:lang w:val="de-DE"/>
        </w:rPr>
        <w:t>Ich würde sagen “Examples of fields to be adapted are given in …” oder so ähnlich, weil theoretisch können</w:t>
      </w:r>
      <w:r>
        <w:rPr>
          <w:lang w:val="de-DE"/>
        </w:rPr>
        <w:t xml:space="preserve"> zusätzlich </w:t>
      </w:r>
      <w:r w:rsidRPr="00EF61AA">
        <w:rPr>
          <w:lang w:val="de-DE"/>
        </w:rPr>
        <w:t>auch andere fe</w:t>
      </w:r>
      <w:r>
        <w:rPr>
          <w:lang w:val="de-DE"/>
        </w:rPr>
        <w:t>l</w:t>
      </w:r>
      <w:r w:rsidRPr="00EF61AA">
        <w:rPr>
          <w:lang w:val="de-DE"/>
        </w:rPr>
        <w:t>der gefüllt werden, nicht nur die</w:t>
      </w:r>
      <w:r>
        <w:rPr>
          <w:lang w:val="de-DE"/>
        </w:rPr>
        <w:t xml:space="preserve"> in der liste</w:t>
      </w:r>
    </w:p>
  </w:comment>
  <w:comment w:id="1216" w:author="Author" w:date="2018-01-09T11:44:00Z" w:initials="A">
    <w:p w14:paraId="6900ABF6" w14:textId="77777777" w:rsidR="000302C0" w:rsidRPr="00F8415C" w:rsidRDefault="000302C0">
      <w:pPr>
        <w:pStyle w:val="CommentText"/>
      </w:pPr>
      <w:r>
        <w:rPr>
          <w:rStyle w:val="CommentReference"/>
        </w:rPr>
        <w:annotationRef/>
      </w:r>
      <w:r w:rsidRPr="00F8415C">
        <w:t>Tessa 09.01.</w:t>
      </w:r>
    </w:p>
    <w:p w14:paraId="1D2435C3" w14:textId="39E2DB26" w:rsidR="000302C0" w:rsidRPr="00F8415C" w:rsidRDefault="000302C0">
      <w:pPr>
        <w:pStyle w:val="CommentText"/>
      </w:pPr>
      <w:r w:rsidRPr="00F8415C">
        <w:t>button or pushbutton?</w:t>
      </w:r>
    </w:p>
  </w:comment>
  <w:comment w:id="1286" w:author="Author" w:date="2018-03-01T13:42:00Z" w:initials="A">
    <w:p w14:paraId="46007700" w14:textId="288338F5" w:rsidR="000302C0" w:rsidRPr="00EC3C9D" w:rsidRDefault="000302C0">
      <w:pPr>
        <w:pStyle w:val="CommentText"/>
      </w:pPr>
      <w:r>
        <w:rPr>
          <w:rStyle w:val="CommentReference"/>
        </w:rPr>
        <w:annotationRef/>
      </w:r>
      <w:r w:rsidRPr="00934F1C">
        <w:rPr>
          <w:b/>
        </w:rPr>
        <w:t>MONICA</w:t>
      </w:r>
      <w:r w:rsidRPr="00B447A8">
        <w:t xml:space="preserve">: wir liefern keine config guide mehr. </w:t>
      </w:r>
      <w:r w:rsidRPr="00EC3C9D">
        <w:t>Und seit neuestem sind die country-specific business rules</w:t>
      </w:r>
      <w:r>
        <w:t xml:space="preserve"> im Foundation Objects workbook.</w:t>
      </w:r>
    </w:p>
  </w:comment>
  <w:comment w:id="1266" w:author="Author" w:date="2018-03-01T11:10:00Z" w:initials="A">
    <w:p w14:paraId="06352531" w14:textId="4D784597" w:rsidR="000302C0" w:rsidRPr="00EC3C9D" w:rsidRDefault="000302C0">
      <w:pPr>
        <w:pStyle w:val="CommentText"/>
        <w:rPr>
          <w:lang w:val="de-DE"/>
        </w:rPr>
      </w:pPr>
      <w:r>
        <w:rPr>
          <w:rStyle w:val="CommentReference"/>
        </w:rPr>
        <w:annotationRef/>
      </w:r>
      <w:r w:rsidRPr="00EC3C9D">
        <w:rPr>
          <w:lang w:val="de-DE"/>
        </w:rPr>
        <w:t>MONICA: diese note ist doppelt gemo</w:t>
      </w:r>
      <w:r>
        <w:rPr>
          <w:lang w:val="de-DE"/>
        </w:rPr>
        <w:t>p</w:t>
      </w:r>
      <w:r w:rsidRPr="00EC3C9D">
        <w:rPr>
          <w:lang w:val="de-DE"/>
        </w:rPr>
        <w:t xml:space="preserve">pelt, da du in den felder im appendix auch schon was ähnliches sagst. </w:t>
      </w:r>
      <w:r>
        <w:rPr>
          <w:lang w:val="de-DE"/>
        </w:rPr>
        <w:t>Ich hab im appendix paar kommentare reinegschrieben, abhängig wie</w:t>
      </w:r>
      <w:r w:rsidR="00934F1C">
        <w:rPr>
          <w:lang w:val="de-DE"/>
        </w:rPr>
        <w:t xml:space="preserve"> du</w:t>
      </w:r>
      <w:r>
        <w:rPr>
          <w:lang w:val="de-DE"/>
        </w:rPr>
        <w:t xml:space="preserve"> es dann strukturieren willst, können wir das hier anpassen.</w:t>
      </w:r>
    </w:p>
  </w:comment>
  <w:comment w:id="1319" w:author="Author" w:date="2018-03-01T11:01:00Z" w:initials="A">
    <w:p w14:paraId="0C706779" w14:textId="11FEAC5F" w:rsidR="000302C0" w:rsidRPr="00921F63" w:rsidRDefault="000302C0">
      <w:pPr>
        <w:pStyle w:val="CommentText"/>
        <w:rPr>
          <w:lang w:val="de-DE"/>
        </w:rPr>
      </w:pPr>
      <w:r>
        <w:rPr>
          <w:rStyle w:val="CommentReference"/>
        </w:rPr>
        <w:annotationRef/>
      </w:r>
      <w:r w:rsidRPr="00921F63">
        <w:rPr>
          <w:b/>
          <w:lang w:val="de-DE"/>
        </w:rPr>
        <w:t>MONICA</w:t>
      </w:r>
      <w:r w:rsidRPr="00921F63">
        <w:rPr>
          <w:lang w:val="de-DE"/>
        </w:rPr>
        <w:t>: angepasst</w:t>
      </w:r>
    </w:p>
  </w:comment>
  <w:comment w:id="1330" w:author="Author" w:date="2018-03-01T11:16:00Z" w:initials="A">
    <w:p w14:paraId="359AB3B0" w14:textId="55C1F819" w:rsidR="000302C0" w:rsidRPr="00921F63" w:rsidRDefault="000302C0">
      <w:pPr>
        <w:pStyle w:val="CommentText"/>
        <w:rPr>
          <w:lang w:val="de-DE"/>
        </w:rPr>
      </w:pPr>
      <w:r>
        <w:rPr>
          <w:rStyle w:val="CommentReference"/>
        </w:rPr>
        <w:annotationRef/>
      </w:r>
      <w:r w:rsidRPr="00921F63">
        <w:rPr>
          <w:b/>
          <w:lang w:val="de-DE"/>
        </w:rPr>
        <w:t>MONICA</w:t>
      </w:r>
      <w:r w:rsidRPr="00921F63">
        <w:rPr>
          <w:lang w:val="de-DE"/>
        </w:rPr>
        <w:t>: siehe entsprechenden kommentar in 4.1.1.1</w:t>
      </w:r>
    </w:p>
  </w:comment>
  <w:comment w:id="1335" w:author="Author" w:date="2018-03-01T11:19:00Z" w:initials="A">
    <w:p w14:paraId="7BB8538A" w14:textId="5EBA33FE" w:rsidR="000302C0" w:rsidRPr="00921F63" w:rsidRDefault="000302C0">
      <w:pPr>
        <w:pStyle w:val="CommentText"/>
        <w:rPr>
          <w:lang w:val="de-DE"/>
        </w:rPr>
      </w:pPr>
      <w:r>
        <w:rPr>
          <w:rStyle w:val="CommentReference"/>
        </w:rPr>
        <w:annotationRef/>
      </w:r>
      <w:r w:rsidRPr="00921F63">
        <w:rPr>
          <w:b/>
          <w:lang w:val="de-DE"/>
        </w:rPr>
        <w:t>MONICA</w:t>
      </w:r>
      <w:r w:rsidRPr="00921F63">
        <w:rPr>
          <w:lang w:val="de-DE"/>
        </w:rPr>
        <w:t>: siehe meine kommentare in 4.1.1.1</w:t>
      </w:r>
    </w:p>
  </w:comment>
  <w:comment w:id="1494" w:author="Author" w:date="2018-03-01T11:20:00Z" w:initials="A">
    <w:p w14:paraId="389495CB" w14:textId="408988F4" w:rsidR="000302C0" w:rsidRPr="00921F63" w:rsidRDefault="000302C0">
      <w:pPr>
        <w:pStyle w:val="CommentText"/>
        <w:rPr>
          <w:lang w:val="de-DE"/>
        </w:rPr>
      </w:pPr>
      <w:r>
        <w:rPr>
          <w:rStyle w:val="CommentReference"/>
        </w:rPr>
        <w:annotationRef/>
      </w:r>
      <w:r w:rsidRPr="00921F63">
        <w:rPr>
          <w:b/>
          <w:lang w:val="de-DE"/>
        </w:rPr>
        <w:t>MONICA</w:t>
      </w:r>
      <w:r w:rsidRPr="00921F63">
        <w:rPr>
          <w:lang w:val="de-DE"/>
        </w:rPr>
        <w:t>: ich hab das nun in meinen TS gekürzt.</w:t>
      </w:r>
      <w:r>
        <w:rPr>
          <w:lang w:val="de-DE"/>
        </w:rPr>
        <w:t xml:space="preserve"> Wir beschreiben ja ws wir konfiguriertt haben, und der WF ist nun ja mal konifguriert. Siehe gelben vorschlag für umformulierung.</w:t>
      </w:r>
    </w:p>
  </w:comment>
  <w:comment w:id="1632" w:author="Author" w:date="2018-01-30T11:04:00Z" w:initials="A">
    <w:p w14:paraId="3608B3CE" w14:textId="09961502" w:rsidR="000302C0" w:rsidRPr="00921F63" w:rsidRDefault="000302C0" w:rsidP="003D140F">
      <w:pPr>
        <w:pStyle w:val="ListBullet"/>
        <w:numPr>
          <w:ilvl w:val="0"/>
          <w:numId w:val="0"/>
        </w:numPr>
        <w:rPr>
          <w:b/>
          <w:highlight w:val="cyan"/>
          <w:lang w:val="de-DE"/>
        </w:rPr>
      </w:pPr>
      <w:r>
        <w:rPr>
          <w:rStyle w:val="CommentReference"/>
        </w:rPr>
        <w:annotationRef/>
      </w:r>
      <w:r w:rsidRPr="00921F63">
        <w:rPr>
          <w:b/>
          <w:highlight w:val="cyan"/>
          <w:lang w:val="de-DE"/>
        </w:rPr>
        <w:t>Tessa</w:t>
      </w:r>
    </w:p>
    <w:p w14:paraId="61C49CCE" w14:textId="63BF1EAD" w:rsidR="000302C0" w:rsidRPr="00B447A8" w:rsidRDefault="000302C0" w:rsidP="003D140F">
      <w:pPr>
        <w:pStyle w:val="ListBullet"/>
        <w:numPr>
          <w:ilvl w:val="0"/>
          <w:numId w:val="0"/>
        </w:numPr>
        <w:rPr>
          <w:b/>
          <w:highlight w:val="cyan"/>
          <w:lang w:val="de-DE"/>
        </w:rPr>
      </w:pPr>
      <w:r w:rsidRPr="00B447A8">
        <w:rPr>
          <w:b/>
          <w:highlight w:val="cyan"/>
          <w:lang w:val="de-DE"/>
        </w:rPr>
        <w:t>Re-generation of pay comp</w:t>
      </w:r>
    </w:p>
    <w:p w14:paraId="1EFD1B1F" w14:textId="4B558461" w:rsidR="000302C0" w:rsidRPr="007055F5" w:rsidRDefault="000302C0" w:rsidP="003D140F">
      <w:pPr>
        <w:pStyle w:val="ListBullet"/>
        <w:numPr>
          <w:ilvl w:val="0"/>
          <w:numId w:val="0"/>
        </w:numPr>
        <w:rPr>
          <w:b/>
          <w:highlight w:val="cyan"/>
        </w:rPr>
      </w:pPr>
      <w:r w:rsidRPr="007055F5">
        <w:rPr>
          <w:b/>
          <w:highlight w:val="cyan"/>
        </w:rPr>
        <w:t>valid for SA, AE, GB and DE</w:t>
      </w:r>
    </w:p>
    <w:p w14:paraId="1473199B" w14:textId="77653DDB" w:rsidR="000302C0" w:rsidRPr="007055F5" w:rsidRDefault="000302C0" w:rsidP="003D140F">
      <w:pPr>
        <w:pStyle w:val="ListBullet"/>
        <w:numPr>
          <w:ilvl w:val="0"/>
          <w:numId w:val="0"/>
        </w:numPr>
      </w:pPr>
      <w:r>
        <w:rPr>
          <w:highlight w:val="cyan"/>
        </w:rPr>
        <w:t xml:space="preserve">From my perspective the note </w:t>
      </w:r>
      <w:r w:rsidRPr="007055F5">
        <w:rPr>
          <w:highlight w:val="cyan"/>
        </w:rPr>
        <w:t>can stay as is, since it is general</w:t>
      </w:r>
    </w:p>
  </w:comment>
  <w:comment w:id="1665" w:author="Author" w:date="2018-01-30T11:07:00Z" w:initials="A">
    <w:p w14:paraId="636102D8" w14:textId="7593C7B1" w:rsidR="000302C0" w:rsidRPr="007055F5" w:rsidRDefault="000302C0">
      <w:pPr>
        <w:pStyle w:val="CommentText"/>
        <w:rPr>
          <w:highlight w:val="cyan"/>
        </w:rPr>
      </w:pPr>
      <w:r>
        <w:rPr>
          <w:rStyle w:val="CommentReference"/>
        </w:rPr>
        <w:annotationRef/>
      </w:r>
      <w:r w:rsidRPr="007055F5">
        <w:rPr>
          <w:highlight w:val="cyan"/>
        </w:rPr>
        <w:t>Tessa</w:t>
      </w:r>
    </w:p>
    <w:p w14:paraId="0B1C1854" w14:textId="13E912F1" w:rsidR="000302C0" w:rsidRPr="007055F5" w:rsidRDefault="000302C0" w:rsidP="00F8415C">
      <w:pPr>
        <w:pStyle w:val="CommentText"/>
        <w:rPr>
          <w:highlight w:val="cyan"/>
        </w:rPr>
      </w:pPr>
      <w:r w:rsidRPr="007055F5">
        <w:rPr>
          <w:b/>
          <w:highlight w:val="cyan"/>
        </w:rPr>
        <w:t>for indirect valuation:</w:t>
      </w:r>
      <w:r w:rsidRPr="007055F5">
        <w:rPr>
          <w:highlight w:val="cyan"/>
        </w:rPr>
        <w:t xml:space="preserve"> </w:t>
      </w:r>
    </w:p>
    <w:p w14:paraId="1EDB7884" w14:textId="76E39C60" w:rsidR="000302C0" w:rsidRPr="007055F5" w:rsidRDefault="000302C0" w:rsidP="00F8415C">
      <w:pPr>
        <w:pStyle w:val="CommentText"/>
        <w:rPr>
          <w:highlight w:val="cyan"/>
        </w:rPr>
      </w:pPr>
      <w:r w:rsidRPr="007055F5">
        <w:rPr>
          <w:b/>
          <w:highlight w:val="cyan"/>
        </w:rPr>
        <w:t>alle countries but US</w:t>
      </w:r>
    </w:p>
    <w:p w14:paraId="633B8557" w14:textId="29F26F09" w:rsidR="000302C0" w:rsidRPr="007055F5" w:rsidRDefault="000302C0" w:rsidP="00F8415C">
      <w:pPr>
        <w:pStyle w:val="CommentText"/>
        <w:rPr>
          <w:highlight w:val="cyan"/>
        </w:rPr>
      </w:pPr>
      <w:r w:rsidRPr="007055F5">
        <w:rPr>
          <w:highlight w:val="cyan"/>
        </w:rPr>
        <w:t>can stay as is, since it is general</w:t>
      </w:r>
    </w:p>
  </w:comment>
  <w:comment w:id="1666" w:author="Author" w:date="2018-03-01T11:34:00Z" w:initials="A">
    <w:p w14:paraId="2648B56E" w14:textId="6D51D384" w:rsidR="000302C0" w:rsidRDefault="000302C0">
      <w:pPr>
        <w:pStyle w:val="CommentText"/>
        <w:rPr>
          <w:lang w:val="de-DE"/>
        </w:rPr>
      </w:pPr>
      <w:r>
        <w:rPr>
          <w:rStyle w:val="CommentReference"/>
        </w:rPr>
        <w:annotationRef/>
      </w:r>
      <w:r w:rsidRPr="008D423C">
        <w:rPr>
          <w:b/>
          <w:lang w:val="de-DE"/>
        </w:rPr>
        <w:t>MONICA</w:t>
      </w:r>
      <w:r w:rsidRPr="00EC3C9D">
        <w:rPr>
          <w:lang w:val="de-DE"/>
        </w:rPr>
        <w:t>: die note ist aus meiner sicht falsch.</w:t>
      </w:r>
    </w:p>
    <w:p w14:paraId="772C5A3F" w14:textId="06B19986" w:rsidR="000302C0" w:rsidRDefault="000302C0">
      <w:pPr>
        <w:pStyle w:val="CommentText"/>
        <w:rPr>
          <w:lang w:val="de-DE"/>
        </w:rPr>
      </w:pPr>
      <w:r>
        <w:rPr>
          <w:lang w:val="de-DE"/>
        </w:rPr>
        <w:t>Es gibt mehrere fälle:</w:t>
      </w:r>
    </w:p>
    <w:p w14:paraId="665B57AF" w14:textId="7B3CA1D8" w:rsidR="000302C0" w:rsidRDefault="000302C0" w:rsidP="00EC3C9D">
      <w:pPr>
        <w:pStyle w:val="CommentText"/>
        <w:numPr>
          <w:ilvl w:val="0"/>
          <w:numId w:val="75"/>
        </w:numPr>
        <w:rPr>
          <w:lang w:val="de-DE"/>
        </w:rPr>
      </w:pPr>
      <w:r>
        <w:rPr>
          <w:lang w:val="de-DE"/>
        </w:rPr>
        <w:t>Gar keine pay component wird vorgeschlagen basierend auf pay scale group/level (USA). Da wird auch nix gelöscht in pay components wenn man in den pay scale felder was ändert</w:t>
      </w:r>
    </w:p>
    <w:p w14:paraId="7561C5A6" w14:textId="796055BA" w:rsidR="000302C0" w:rsidRDefault="000302C0" w:rsidP="00EC3C9D">
      <w:pPr>
        <w:pStyle w:val="CommentText"/>
        <w:numPr>
          <w:ilvl w:val="0"/>
          <w:numId w:val="75"/>
        </w:numPr>
        <w:rPr>
          <w:lang w:val="de-DE"/>
        </w:rPr>
      </w:pPr>
      <w:r>
        <w:rPr>
          <w:lang w:val="de-DE"/>
        </w:rPr>
        <w:t>Pay component wird vorgeschlagen, aber kein amount dafür (relevant für einige AU fälle): in diesem fall wird der händisch eingefügte wert gelöscht werden</w:t>
      </w:r>
    </w:p>
    <w:p w14:paraId="7FC5AF89" w14:textId="313434E3" w:rsidR="000302C0" w:rsidRDefault="000302C0" w:rsidP="00EC3C9D">
      <w:pPr>
        <w:pStyle w:val="CommentText"/>
        <w:numPr>
          <w:ilvl w:val="0"/>
          <w:numId w:val="75"/>
        </w:numPr>
        <w:rPr>
          <w:lang w:val="de-DE"/>
        </w:rPr>
      </w:pPr>
      <w:r>
        <w:rPr>
          <w:lang w:val="de-DE"/>
        </w:rPr>
        <w:t>Pay component wird mit amount vorgeschlagen: wenn der amount angepasst wurde (SA; AE z.B.), dann wird er durch die business rule wieder zurückgesetzt und man muss es erneut anpassen</w:t>
      </w:r>
    </w:p>
    <w:p w14:paraId="3ADDA7EE" w14:textId="2A0EC392" w:rsidR="000302C0" w:rsidRPr="00EC3C9D" w:rsidRDefault="000302C0" w:rsidP="00EC3C9D">
      <w:pPr>
        <w:pStyle w:val="CommentText"/>
        <w:numPr>
          <w:ilvl w:val="0"/>
          <w:numId w:val="75"/>
        </w:numPr>
        <w:rPr>
          <w:lang w:val="de-DE"/>
        </w:rPr>
      </w:pPr>
      <w:r>
        <w:rPr>
          <w:lang w:val="de-DE"/>
        </w:rPr>
        <w:t>Pay component wird mit neuem wert vorgeschlagen (z.B. DE), lassen as is</w:t>
      </w:r>
    </w:p>
  </w:comment>
  <w:comment w:id="1722" w:author="Author" w:date="2018-03-01T11:45:00Z" w:initials="A">
    <w:p w14:paraId="41B98C4C" w14:textId="0459C903" w:rsidR="000302C0" w:rsidRPr="00A26E42" w:rsidRDefault="000302C0">
      <w:pPr>
        <w:pStyle w:val="CommentText"/>
        <w:rPr>
          <w:lang w:val="de-DE"/>
        </w:rPr>
      </w:pPr>
      <w:r>
        <w:rPr>
          <w:rStyle w:val="CommentReference"/>
        </w:rPr>
        <w:annotationRef/>
      </w:r>
      <w:r w:rsidRPr="00EC3C9D">
        <w:rPr>
          <w:b/>
          <w:lang w:val="de-DE"/>
        </w:rPr>
        <w:t>MONICA</w:t>
      </w:r>
      <w:r w:rsidRPr="00EC3C9D">
        <w:rPr>
          <w:lang w:val="de-DE"/>
        </w:rPr>
        <w:t xml:space="preserve">. </w:t>
      </w:r>
      <w:r w:rsidRPr="00A26E42">
        <w:rPr>
          <w:lang w:val="de-DE"/>
        </w:rPr>
        <w:t>Kann gelöscht werden, ist doppelt gemoppelt. Hab das auch in meinen TS gelöscht</w:t>
      </w:r>
    </w:p>
  </w:comment>
  <w:comment w:id="1771" w:author="Author" w:date="2018-01-30T11:04:00Z" w:initials="A">
    <w:p w14:paraId="114CB3BA" w14:textId="77777777" w:rsidR="000302C0" w:rsidRPr="00B447A8" w:rsidRDefault="000302C0" w:rsidP="003D140F">
      <w:pPr>
        <w:pStyle w:val="ListBullet"/>
        <w:numPr>
          <w:ilvl w:val="0"/>
          <w:numId w:val="0"/>
        </w:numPr>
        <w:rPr>
          <w:b/>
          <w:highlight w:val="cyan"/>
        </w:rPr>
      </w:pPr>
      <w:r>
        <w:rPr>
          <w:rStyle w:val="CommentReference"/>
        </w:rPr>
        <w:annotationRef/>
      </w:r>
      <w:r w:rsidRPr="00B447A8">
        <w:rPr>
          <w:b/>
          <w:highlight w:val="cyan"/>
        </w:rPr>
        <w:t>Tessa</w:t>
      </w:r>
    </w:p>
    <w:p w14:paraId="46979D6B" w14:textId="77777777" w:rsidR="000302C0" w:rsidRPr="007055F5" w:rsidRDefault="000302C0" w:rsidP="003D140F">
      <w:pPr>
        <w:pStyle w:val="ListBullet"/>
        <w:numPr>
          <w:ilvl w:val="0"/>
          <w:numId w:val="0"/>
        </w:numPr>
        <w:rPr>
          <w:b/>
          <w:highlight w:val="cyan"/>
        </w:rPr>
      </w:pPr>
      <w:r w:rsidRPr="00B447A8">
        <w:rPr>
          <w:b/>
          <w:highlight w:val="cyan"/>
        </w:rPr>
        <w:t>Re</w:t>
      </w:r>
      <w:r w:rsidRPr="007055F5">
        <w:rPr>
          <w:b/>
          <w:highlight w:val="cyan"/>
        </w:rPr>
        <w:t>-generation of pay comp</w:t>
      </w:r>
    </w:p>
    <w:p w14:paraId="417EEA36" w14:textId="77777777" w:rsidR="000302C0" w:rsidRPr="007055F5" w:rsidRDefault="000302C0" w:rsidP="003D140F">
      <w:pPr>
        <w:pStyle w:val="ListBullet"/>
        <w:numPr>
          <w:ilvl w:val="0"/>
          <w:numId w:val="0"/>
        </w:numPr>
        <w:rPr>
          <w:b/>
          <w:highlight w:val="cyan"/>
        </w:rPr>
      </w:pPr>
      <w:r w:rsidRPr="007055F5">
        <w:rPr>
          <w:b/>
          <w:highlight w:val="cyan"/>
        </w:rPr>
        <w:t>valid for SA, AE, GB and DE</w:t>
      </w:r>
    </w:p>
    <w:p w14:paraId="6394D996" w14:textId="3CEBF960" w:rsidR="000302C0" w:rsidRPr="007055F5" w:rsidRDefault="000302C0" w:rsidP="003D140F">
      <w:pPr>
        <w:pStyle w:val="ListBullet"/>
        <w:numPr>
          <w:ilvl w:val="0"/>
          <w:numId w:val="0"/>
        </w:numPr>
      </w:pPr>
      <w:r w:rsidRPr="007055F5">
        <w:rPr>
          <w:highlight w:val="cyan"/>
        </w:rPr>
        <w:t>can stay as is, since it is general</w:t>
      </w:r>
    </w:p>
  </w:comment>
  <w:comment w:id="1783" w:author="Author" w:date="2018-03-01T11:48:00Z" w:initials="A">
    <w:p w14:paraId="535EBB9D" w14:textId="4069321B" w:rsidR="000302C0" w:rsidRDefault="000302C0">
      <w:pPr>
        <w:pStyle w:val="CommentText"/>
      </w:pPr>
      <w:r w:rsidRPr="00A26E42">
        <w:rPr>
          <w:rStyle w:val="CommentReference"/>
          <w:highlight w:val="red"/>
        </w:rPr>
        <w:annotationRef/>
      </w:r>
      <w:r w:rsidRPr="00A26E42">
        <w:rPr>
          <w:highlight w:val="red"/>
        </w:rPr>
        <w:t>TO CHECK</w:t>
      </w:r>
    </w:p>
  </w:comment>
  <w:comment w:id="1798" w:author="Author" w:date="2018-02-26T10:08:00Z" w:initials="A">
    <w:p w14:paraId="54AA2FA6" w14:textId="77777777" w:rsidR="000302C0" w:rsidRPr="007055F5" w:rsidRDefault="000302C0" w:rsidP="003D140F">
      <w:pPr>
        <w:pStyle w:val="CommentText"/>
        <w:rPr>
          <w:highlight w:val="cyan"/>
        </w:rPr>
      </w:pPr>
      <w:r>
        <w:rPr>
          <w:rStyle w:val="CommentReference"/>
        </w:rPr>
        <w:annotationRef/>
      </w:r>
      <w:r w:rsidRPr="007055F5">
        <w:rPr>
          <w:highlight w:val="cyan"/>
        </w:rPr>
        <w:t>Tessa</w:t>
      </w:r>
    </w:p>
    <w:p w14:paraId="1FF2DC82" w14:textId="77777777" w:rsidR="000302C0" w:rsidRPr="007055F5" w:rsidRDefault="000302C0" w:rsidP="003D140F">
      <w:pPr>
        <w:pStyle w:val="CommentText"/>
        <w:rPr>
          <w:highlight w:val="cyan"/>
        </w:rPr>
      </w:pPr>
      <w:r w:rsidRPr="007055F5">
        <w:rPr>
          <w:b/>
          <w:highlight w:val="cyan"/>
        </w:rPr>
        <w:t>for indirect valuation:</w:t>
      </w:r>
      <w:r w:rsidRPr="007055F5">
        <w:rPr>
          <w:highlight w:val="cyan"/>
        </w:rPr>
        <w:t xml:space="preserve"> </w:t>
      </w:r>
    </w:p>
    <w:p w14:paraId="43021B9A" w14:textId="77777777" w:rsidR="000302C0" w:rsidRPr="007055F5" w:rsidRDefault="000302C0" w:rsidP="003D140F">
      <w:pPr>
        <w:pStyle w:val="CommentText"/>
        <w:rPr>
          <w:highlight w:val="cyan"/>
        </w:rPr>
      </w:pPr>
      <w:r w:rsidRPr="007055F5">
        <w:rPr>
          <w:b/>
          <w:highlight w:val="cyan"/>
        </w:rPr>
        <w:t>alle countries but US</w:t>
      </w:r>
    </w:p>
    <w:p w14:paraId="3D9FCBDC" w14:textId="42E9BB83" w:rsidR="000302C0" w:rsidRPr="007055F5" w:rsidRDefault="000302C0" w:rsidP="003D140F">
      <w:pPr>
        <w:pStyle w:val="CommentText"/>
      </w:pPr>
      <w:r w:rsidRPr="007055F5">
        <w:rPr>
          <w:highlight w:val="cyan"/>
        </w:rPr>
        <w:t>can stay as is, since it is general</w:t>
      </w:r>
    </w:p>
  </w:comment>
  <w:comment w:id="1799" w:author="Author" w:date="2018-03-01T13:51:00Z" w:initials="A">
    <w:p w14:paraId="0127CBE6" w14:textId="5C99242F" w:rsidR="000302C0" w:rsidRPr="008D423C" w:rsidRDefault="000302C0">
      <w:pPr>
        <w:pStyle w:val="CommentText"/>
        <w:rPr>
          <w:lang w:val="de-DE"/>
        </w:rPr>
      </w:pPr>
      <w:r>
        <w:rPr>
          <w:rStyle w:val="CommentReference"/>
        </w:rPr>
        <w:annotationRef/>
      </w:r>
      <w:r w:rsidRPr="008D423C">
        <w:rPr>
          <w:b/>
          <w:lang w:val="de-DE"/>
        </w:rPr>
        <w:t>MONICA</w:t>
      </w:r>
      <w:r w:rsidRPr="008D423C">
        <w:rPr>
          <w:lang w:val="de-DE"/>
        </w:rPr>
        <w:t>: siehe meinen kommentar hierzu weiter oben</w:t>
      </w:r>
      <w:r>
        <w:rPr>
          <w:lang w:val="de-DE"/>
        </w:rPr>
        <w:t>, vor 4.1.3. ich denke auch, das prozedere hier kann gelöscht werden, da ja noch die CAution weiter unten das beschreibt. Oder ist die caution was anderes?</w:t>
      </w:r>
    </w:p>
  </w:comment>
  <w:comment w:id="1911" w:author="Author" w:date="2018-03-01T11:49:00Z" w:initials="A">
    <w:p w14:paraId="6A23B387" w14:textId="262DFB94" w:rsidR="000302C0" w:rsidRPr="00B447A8" w:rsidRDefault="000302C0">
      <w:pPr>
        <w:pStyle w:val="CommentText"/>
      </w:pPr>
      <w:r>
        <w:rPr>
          <w:rStyle w:val="CommentReference"/>
        </w:rPr>
        <w:annotationRef/>
      </w:r>
      <w:r w:rsidRPr="00A26E42">
        <w:rPr>
          <w:b/>
          <w:lang w:val="de-DE"/>
        </w:rPr>
        <w:t>MONICA</w:t>
      </w:r>
      <w:r w:rsidRPr="00A26E42">
        <w:rPr>
          <w:lang w:val="de-DE"/>
        </w:rPr>
        <w:t xml:space="preserve">: das Note feld hatten wir speziell für AU eingeschaltet. </w:t>
      </w:r>
      <w:r w:rsidRPr="00B447A8">
        <w:t>Soll auch so erwähnt werden.</w:t>
      </w:r>
    </w:p>
  </w:comment>
  <w:comment w:id="1962" w:author="Author" w:date="2018-03-01T11:50:00Z" w:initials="A">
    <w:p w14:paraId="42337FD0" w14:textId="1EA70521" w:rsidR="000302C0" w:rsidRPr="00B447A8" w:rsidRDefault="000302C0">
      <w:pPr>
        <w:pStyle w:val="CommentText"/>
      </w:pPr>
      <w:r w:rsidRPr="00A26E42">
        <w:rPr>
          <w:rStyle w:val="CommentReference"/>
          <w:highlight w:val="red"/>
        </w:rPr>
        <w:annotationRef/>
      </w:r>
      <w:r w:rsidRPr="00B447A8">
        <w:rPr>
          <w:highlight w:val="red"/>
        </w:rPr>
        <w:t>TO CHECK</w:t>
      </w:r>
    </w:p>
  </w:comment>
  <w:comment w:id="1963" w:author="Author" w:date="2018-02-26T10:19:00Z" w:initials="A">
    <w:p w14:paraId="3509EAD2" w14:textId="77777777" w:rsidR="000302C0" w:rsidRPr="00B447A8" w:rsidRDefault="000302C0" w:rsidP="003D140F">
      <w:pPr>
        <w:pStyle w:val="ListBullet"/>
        <w:numPr>
          <w:ilvl w:val="0"/>
          <w:numId w:val="0"/>
        </w:numPr>
        <w:rPr>
          <w:b/>
          <w:highlight w:val="cyan"/>
        </w:rPr>
      </w:pPr>
      <w:r>
        <w:rPr>
          <w:rStyle w:val="CommentReference"/>
        </w:rPr>
        <w:annotationRef/>
      </w:r>
      <w:r w:rsidRPr="00B447A8">
        <w:rPr>
          <w:b/>
          <w:highlight w:val="cyan"/>
        </w:rPr>
        <w:t>Tessa</w:t>
      </w:r>
    </w:p>
    <w:p w14:paraId="58825374" w14:textId="77777777" w:rsidR="000302C0" w:rsidRPr="007055F5" w:rsidRDefault="000302C0" w:rsidP="003D140F">
      <w:pPr>
        <w:pStyle w:val="ListBullet"/>
        <w:numPr>
          <w:ilvl w:val="0"/>
          <w:numId w:val="0"/>
        </w:numPr>
        <w:rPr>
          <w:b/>
          <w:highlight w:val="cyan"/>
        </w:rPr>
      </w:pPr>
      <w:r w:rsidRPr="007055F5">
        <w:rPr>
          <w:b/>
          <w:highlight w:val="cyan"/>
        </w:rPr>
        <w:t>Re-generation of pay comp</w:t>
      </w:r>
    </w:p>
    <w:p w14:paraId="1AC868D4" w14:textId="77777777" w:rsidR="000302C0" w:rsidRPr="007055F5" w:rsidRDefault="000302C0" w:rsidP="003D140F">
      <w:pPr>
        <w:pStyle w:val="ListBullet"/>
        <w:numPr>
          <w:ilvl w:val="0"/>
          <w:numId w:val="0"/>
        </w:numPr>
        <w:rPr>
          <w:b/>
          <w:highlight w:val="cyan"/>
        </w:rPr>
      </w:pPr>
      <w:r w:rsidRPr="007055F5">
        <w:rPr>
          <w:b/>
          <w:highlight w:val="cyan"/>
        </w:rPr>
        <w:t>valid for SA, AE, GB and DE</w:t>
      </w:r>
    </w:p>
    <w:p w14:paraId="64427922" w14:textId="554153F0" w:rsidR="000302C0" w:rsidRPr="00B447A8" w:rsidRDefault="000302C0" w:rsidP="003D140F">
      <w:pPr>
        <w:pStyle w:val="CommentText"/>
        <w:rPr>
          <w:highlight w:val="cyan"/>
        </w:rPr>
      </w:pPr>
      <w:r w:rsidRPr="00B447A8">
        <w:rPr>
          <w:highlight w:val="cyan"/>
        </w:rPr>
        <w:t>is now generalized</w:t>
      </w:r>
    </w:p>
  </w:comment>
  <w:comment w:id="1964" w:author="Author" w:date="2018-03-01T13:55:00Z" w:initials="A">
    <w:p w14:paraId="351E2E65" w14:textId="47DD90A5" w:rsidR="000302C0" w:rsidRPr="008D423C" w:rsidRDefault="000302C0">
      <w:pPr>
        <w:pStyle w:val="CommentText"/>
        <w:rPr>
          <w:lang w:val="de-DE"/>
        </w:rPr>
      </w:pPr>
      <w:r>
        <w:rPr>
          <w:rStyle w:val="CommentReference"/>
        </w:rPr>
        <w:annotationRef/>
      </w:r>
      <w:r w:rsidRPr="00B447A8">
        <w:rPr>
          <w:b/>
        </w:rPr>
        <w:t>MONICA</w:t>
      </w:r>
      <w:r w:rsidRPr="00B447A8">
        <w:t xml:space="preserve">: diese caution is generisch valid for all countries except US. wenn man ganz genau aufdröseln will, kann man das machen, siehe FJ1 (MR2) im archiv. </w:t>
      </w:r>
      <w:r>
        <w:rPr>
          <w:lang w:val="de-DE"/>
        </w:rPr>
        <w:t>Oder man macht es generisch, siehe FJ1 im share (job change kapitel). Weil wie sie jetz ist, stimmt sie nicht ganz, v.a. nicht für DE</w:t>
      </w:r>
    </w:p>
  </w:comment>
  <w:comment w:id="2134" w:author="Author" w:date="2018-03-01T11:51:00Z" w:initials="A">
    <w:p w14:paraId="3433AA66" w14:textId="1823DD41" w:rsidR="000302C0" w:rsidRPr="00A26E42" w:rsidRDefault="000302C0">
      <w:pPr>
        <w:pStyle w:val="CommentText"/>
        <w:rPr>
          <w:lang w:val="de-DE"/>
        </w:rPr>
      </w:pPr>
      <w:r>
        <w:rPr>
          <w:rStyle w:val="CommentReference"/>
        </w:rPr>
        <w:annotationRef/>
      </w:r>
      <w:r w:rsidRPr="00A26E42">
        <w:rPr>
          <w:b/>
          <w:lang w:val="de-DE"/>
        </w:rPr>
        <w:t>MONICA</w:t>
      </w:r>
      <w:r w:rsidRPr="00A26E42">
        <w:rPr>
          <w:lang w:val="de-DE"/>
        </w:rPr>
        <w:t>: siehe kommentare zu 4.1, sollten hier ebenfalls übernommen werden</w:t>
      </w:r>
    </w:p>
  </w:comment>
  <w:comment w:id="2142" w:author="Author" w:date="2018-03-01T11:02:00Z" w:initials="A">
    <w:p w14:paraId="3B4B1740" w14:textId="36D3A79C" w:rsidR="000302C0" w:rsidRPr="00B447A8" w:rsidRDefault="000302C0">
      <w:pPr>
        <w:pStyle w:val="CommentText"/>
        <w:rPr>
          <w:lang w:val="de-DE"/>
        </w:rPr>
      </w:pPr>
      <w:r>
        <w:rPr>
          <w:rStyle w:val="CommentReference"/>
        </w:rPr>
        <w:annotationRef/>
      </w:r>
      <w:r w:rsidRPr="00B447A8">
        <w:rPr>
          <w:b/>
          <w:lang w:val="de-DE"/>
        </w:rPr>
        <w:t>MONICA</w:t>
      </w:r>
      <w:r w:rsidRPr="00B447A8">
        <w:rPr>
          <w:lang w:val="de-DE"/>
        </w:rPr>
        <w:t>: angepasst</w:t>
      </w:r>
    </w:p>
  </w:comment>
  <w:comment w:id="2265" w:author="Author" w:date="2018-01-10T12:09:00Z" w:initials="A">
    <w:p w14:paraId="452185E5" w14:textId="77777777" w:rsidR="000302C0" w:rsidRPr="00F8415C" w:rsidRDefault="000302C0" w:rsidP="00CD4073">
      <w:pPr>
        <w:pStyle w:val="CommentText"/>
        <w:rPr>
          <w:highlight w:val="yellow"/>
          <w:lang w:val="de-DE"/>
        </w:rPr>
      </w:pPr>
      <w:r>
        <w:rPr>
          <w:rStyle w:val="CommentReference"/>
        </w:rPr>
        <w:annotationRef/>
      </w:r>
      <w:r w:rsidRPr="00F8415C">
        <w:rPr>
          <w:highlight w:val="yellow"/>
          <w:lang w:val="de-DE"/>
        </w:rPr>
        <w:t>Tessa 10.01.</w:t>
      </w:r>
    </w:p>
    <w:p w14:paraId="321A694D" w14:textId="77777777" w:rsidR="000302C0" w:rsidRPr="00F8415C" w:rsidRDefault="000302C0" w:rsidP="00CD4073">
      <w:pPr>
        <w:pStyle w:val="CommentText"/>
        <w:rPr>
          <w:highlight w:val="yellow"/>
          <w:lang w:val="de-DE"/>
        </w:rPr>
      </w:pPr>
    </w:p>
    <w:p w14:paraId="3A4687EA" w14:textId="77777777" w:rsidR="000302C0" w:rsidRPr="00410CFB" w:rsidRDefault="000302C0" w:rsidP="00CD4073">
      <w:pPr>
        <w:pStyle w:val="CommentText"/>
        <w:rPr>
          <w:highlight w:val="yellow"/>
          <w:lang w:val="de-DE"/>
        </w:rPr>
      </w:pPr>
      <w:r w:rsidRPr="00410CFB">
        <w:rPr>
          <w:highlight w:val="yellow"/>
          <w:lang w:val="de-DE"/>
        </w:rPr>
        <w:t>kommt drauf an, ob Event Derivation (von Model Company) kommt oder nicht</w:t>
      </w:r>
    </w:p>
    <w:p w14:paraId="3ED8E6C9" w14:textId="77777777" w:rsidR="000302C0" w:rsidRPr="00CD4073" w:rsidRDefault="000302C0" w:rsidP="00CD4073">
      <w:pPr>
        <w:pStyle w:val="CommentText"/>
        <w:rPr>
          <w:lang w:val="de-DE"/>
        </w:rPr>
      </w:pPr>
      <w:r w:rsidRPr="00410CFB">
        <w:rPr>
          <w:highlight w:val="yellow"/>
          <w:lang w:val="de-DE"/>
        </w:rPr>
        <w:t>wenn ja, dann werden durch das Auswählen des Events, die Felder gefüllt, und die Sonderlocke für FR entfällt</w:t>
      </w:r>
    </w:p>
  </w:comment>
  <w:comment w:id="2565" w:author="Author" w:date="2018-03-01T11:02:00Z" w:initials="A">
    <w:p w14:paraId="51A7A8F7" w14:textId="10B4C267" w:rsidR="000302C0" w:rsidRDefault="000302C0">
      <w:pPr>
        <w:pStyle w:val="CommentText"/>
      </w:pPr>
      <w:r>
        <w:rPr>
          <w:rStyle w:val="CommentReference"/>
        </w:rPr>
        <w:annotationRef/>
      </w:r>
      <w:r w:rsidRPr="00EF61AA">
        <w:rPr>
          <w:b/>
        </w:rPr>
        <w:t>MONICA</w:t>
      </w:r>
      <w:r>
        <w:t>. angepasst</w:t>
      </w:r>
    </w:p>
  </w:comment>
  <w:comment w:id="2972" w:author="Author" w:date="2018-01-30T11:04:00Z" w:initials="A">
    <w:p w14:paraId="7AC2AF10" w14:textId="77777777" w:rsidR="000302C0" w:rsidRPr="007055F5" w:rsidRDefault="000302C0" w:rsidP="003D140F">
      <w:pPr>
        <w:pStyle w:val="ListBullet"/>
        <w:numPr>
          <w:ilvl w:val="0"/>
          <w:numId w:val="0"/>
        </w:numPr>
        <w:rPr>
          <w:b/>
          <w:highlight w:val="cyan"/>
        </w:rPr>
      </w:pPr>
      <w:r>
        <w:rPr>
          <w:rStyle w:val="CommentReference"/>
        </w:rPr>
        <w:annotationRef/>
      </w:r>
      <w:r>
        <w:rPr>
          <w:rStyle w:val="CommentReference"/>
        </w:rPr>
        <w:annotationRef/>
      </w:r>
      <w:r w:rsidRPr="007055F5">
        <w:rPr>
          <w:b/>
          <w:highlight w:val="cyan"/>
        </w:rPr>
        <w:t>Tessa</w:t>
      </w:r>
    </w:p>
    <w:p w14:paraId="19C2F186" w14:textId="77777777" w:rsidR="000302C0" w:rsidRPr="007055F5" w:rsidRDefault="000302C0" w:rsidP="003D140F">
      <w:pPr>
        <w:pStyle w:val="ListBullet"/>
        <w:numPr>
          <w:ilvl w:val="0"/>
          <w:numId w:val="0"/>
        </w:numPr>
        <w:rPr>
          <w:b/>
          <w:highlight w:val="cyan"/>
        </w:rPr>
      </w:pPr>
      <w:r w:rsidRPr="007055F5">
        <w:rPr>
          <w:b/>
          <w:highlight w:val="cyan"/>
        </w:rPr>
        <w:t>Re-generation of pay comp</w:t>
      </w:r>
    </w:p>
    <w:p w14:paraId="66B86D21" w14:textId="77777777" w:rsidR="000302C0" w:rsidRPr="007055F5" w:rsidRDefault="000302C0" w:rsidP="003D140F">
      <w:pPr>
        <w:pStyle w:val="ListBullet"/>
        <w:numPr>
          <w:ilvl w:val="0"/>
          <w:numId w:val="0"/>
        </w:numPr>
        <w:rPr>
          <w:b/>
          <w:highlight w:val="cyan"/>
        </w:rPr>
      </w:pPr>
      <w:r w:rsidRPr="007055F5">
        <w:rPr>
          <w:b/>
          <w:highlight w:val="cyan"/>
        </w:rPr>
        <w:t>valid for SA, AE, GB and DE</w:t>
      </w:r>
    </w:p>
    <w:p w14:paraId="66B0D000" w14:textId="0AF38093" w:rsidR="000302C0" w:rsidRPr="007055F5" w:rsidRDefault="000302C0" w:rsidP="003D140F">
      <w:pPr>
        <w:pStyle w:val="ListBullet"/>
        <w:numPr>
          <w:ilvl w:val="0"/>
          <w:numId w:val="0"/>
        </w:numPr>
      </w:pPr>
      <w:r w:rsidRPr="007055F5">
        <w:rPr>
          <w:highlight w:val="cyan"/>
        </w:rPr>
        <w:t>can stay as is, since it is general</w:t>
      </w:r>
    </w:p>
  </w:comment>
  <w:comment w:id="2986" w:author="Author" w:date="2018-01-30T11:07:00Z" w:initials="A">
    <w:p w14:paraId="59043C9F" w14:textId="77777777" w:rsidR="000302C0" w:rsidRPr="007055F5" w:rsidRDefault="000302C0" w:rsidP="003D140F">
      <w:pPr>
        <w:pStyle w:val="CommentText"/>
        <w:rPr>
          <w:highlight w:val="cyan"/>
        </w:rPr>
      </w:pPr>
      <w:r>
        <w:rPr>
          <w:rStyle w:val="CommentReference"/>
        </w:rPr>
        <w:annotationRef/>
      </w:r>
      <w:r w:rsidRPr="007055F5">
        <w:rPr>
          <w:highlight w:val="cyan"/>
        </w:rPr>
        <w:t>Tessa</w:t>
      </w:r>
    </w:p>
    <w:p w14:paraId="12968465" w14:textId="77777777" w:rsidR="000302C0" w:rsidRPr="007055F5" w:rsidRDefault="000302C0" w:rsidP="003D140F">
      <w:pPr>
        <w:pStyle w:val="CommentText"/>
        <w:rPr>
          <w:highlight w:val="cyan"/>
        </w:rPr>
      </w:pPr>
      <w:r w:rsidRPr="007055F5">
        <w:rPr>
          <w:b/>
          <w:highlight w:val="cyan"/>
        </w:rPr>
        <w:t>for indirect valuation:</w:t>
      </w:r>
      <w:r w:rsidRPr="007055F5">
        <w:rPr>
          <w:highlight w:val="cyan"/>
        </w:rPr>
        <w:t xml:space="preserve"> </w:t>
      </w:r>
    </w:p>
    <w:p w14:paraId="3361C7FF" w14:textId="77777777" w:rsidR="000302C0" w:rsidRPr="007055F5" w:rsidRDefault="000302C0" w:rsidP="003D140F">
      <w:pPr>
        <w:pStyle w:val="CommentText"/>
        <w:rPr>
          <w:highlight w:val="cyan"/>
        </w:rPr>
      </w:pPr>
      <w:r w:rsidRPr="007055F5">
        <w:rPr>
          <w:b/>
          <w:highlight w:val="cyan"/>
        </w:rPr>
        <w:t>alle countries but US</w:t>
      </w:r>
    </w:p>
    <w:p w14:paraId="11FC568A" w14:textId="4942490B" w:rsidR="000302C0" w:rsidRPr="007055F5" w:rsidRDefault="000302C0" w:rsidP="003D140F">
      <w:pPr>
        <w:pStyle w:val="CommentText"/>
      </w:pPr>
      <w:r w:rsidRPr="007055F5">
        <w:rPr>
          <w:highlight w:val="cyan"/>
        </w:rPr>
        <w:t>can stay as is, since it is general</w:t>
      </w:r>
    </w:p>
  </w:comment>
  <w:comment w:id="3037" w:author="Author" w:date="2018-01-30T11:04:00Z" w:initials="A">
    <w:p w14:paraId="36D9C132" w14:textId="77777777" w:rsidR="000302C0" w:rsidRPr="007055F5" w:rsidRDefault="000302C0" w:rsidP="003D140F">
      <w:pPr>
        <w:pStyle w:val="ListBullet"/>
        <w:numPr>
          <w:ilvl w:val="0"/>
          <w:numId w:val="0"/>
        </w:numPr>
        <w:rPr>
          <w:b/>
          <w:highlight w:val="cyan"/>
        </w:rPr>
      </w:pPr>
      <w:r>
        <w:rPr>
          <w:rStyle w:val="CommentReference"/>
        </w:rPr>
        <w:annotationRef/>
      </w:r>
      <w:r w:rsidRPr="007055F5">
        <w:rPr>
          <w:b/>
          <w:highlight w:val="cyan"/>
        </w:rPr>
        <w:t>Tessa</w:t>
      </w:r>
    </w:p>
    <w:p w14:paraId="5AD56079" w14:textId="77777777" w:rsidR="000302C0" w:rsidRPr="007055F5" w:rsidRDefault="000302C0" w:rsidP="003D140F">
      <w:pPr>
        <w:pStyle w:val="ListBullet"/>
        <w:numPr>
          <w:ilvl w:val="0"/>
          <w:numId w:val="0"/>
        </w:numPr>
        <w:rPr>
          <w:b/>
          <w:highlight w:val="cyan"/>
        </w:rPr>
      </w:pPr>
      <w:r w:rsidRPr="007055F5">
        <w:rPr>
          <w:b/>
          <w:highlight w:val="cyan"/>
        </w:rPr>
        <w:t>Re-generation of pay comp</w:t>
      </w:r>
    </w:p>
    <w:p w14:paraId="46E2DC78" w14:textId="77777777" w:rsidR="000302C0" w:rsidRPr="007055F5" w:rsidRDefault="000302C0" w:rsidP="003D140F">
      <w:pPr>
        <w:pStyle w:val="ListBullet"/>
        <w:numPr>
          <w:ilvl w:val="0"/>
          <w:numId w:val="0"/>
        </w:numPr>
        <w:rPr>
          <w:b/>
          <w:highlight w:val="cyan"/>
        </w:rPr>
      </w:pPr>
      <w:r w:rsidRPr="007055F5">
        <w:rPr>
          <w:b/>
          <w:highlight w:val="cyan"/>
        </w:rPr>
        <w:t>valid for SA, AE, GB and DE</w:t>
      </w:r>
    </w:p>
    <w:p w14:paraId="08A939D0" w14:textId="0830D19F" w:rsidR="000302C0" w:rsidRPr="007055F5" w:rsidRDefault="000302C0" w:rsidP="003D140F">
      <w:pPr>
        <w:pStyle w:val="ListBullet"/>
        <w:numPr>
          <w:ilvl w:val="0"/>
          <w:numId w:val="0"/>
        </w:numPr>
      </w:pPr>
      <w:r w:rsidRPr="007055F5">
        <w:rPr>
          <w:highlight w:val="cyan"/>
        </w:rPr>
        <w:t>can stay as is, since it is general</w:t>
      </w:r>
    </w:p>
  </w:comment>
  <w:comment w:id="3091" w:author="Author" w:date="2018-02-26T10:28:00Z" w:initials="A">
    <w:p w14:paraId="7F973867" w14:textId="77777777" w:rsidR="000302C0" w:rsidRPr="007055F5" w:rsidRDefault="000302C0" w:rsidP="003D140F">
      <w:pPr>
        <w:pStyle w:val="CommentText"/>
        <w:rPr>
          <w:highlight w:val="cyan"/>
        </w:rPr>
      </w:pPr>
      <w:r>
        <w:rPr>
          <w:rStyle w:val="CommentReference"/>
        </w:rPr>
        <w:annotationRef/>
      </w:r>
      <w:r w:rsidRPr="007055F5">
        <w:rPr>
          <w:highlight w:val="cyan"/>
        </w:rPr>
        <w:t>Tessa</w:t>
      </w:r>
    </w:p>
    <w:p w14:paraId="675BD3D5" w14:textId="77777777" w:rsidR="000302C0" w:rsidRPr="007055F5" w:rsidRDefault="000302C0" w:rsidP="003D140F">
      <w:pPr>
        <w:pStyle w:val="CommentText"/>
        <w:rPr>
          <w:highlight w:val="cyan"/>
        </w:rPr>
      </w:pPr>
      <w:r w:rsidRPr="007055F5">
        <w:rPr>
          <w:b/>
          <w:highlight w:val="cyan"/>
        </w:rPr>
        <w:t>for indirect valuation:</w:t>
      </w:r>
      <w:r w:rsidRPr="007055F5">
        <w:rPr>
          <w:highlight w:val="cyan"/>
        </w:rPr>
        <w:t xml:space="preserve"> </w:t>
      </w:r>
    </w:p>
    <w:p w14:paraId="48DA7B81" w14:textId="77777777" w:rsidR="000302C0" w:rsidRPr="007055F5" w:rsidRDefault="000302C0" w:rsidP="003D140F">
      <w:pPr>
        <w:pStyle w:val="CommentText"/>
        <w:rPr>
          <w:highlight w:val="cyan"/>
        </w:rPr>
      </w:pPr>
      <w:r w:rsidRPr="007055F5">
        <w:rPr>
          <w:b/>
          <w:highlight w:val="cyan"/>
        </w:rPr>
        <w:t>alle countries but US</w:t>
      </w:r>
    </w:p>
    <w:p w14:paraId="61ED6D91" w14:textId="00C0D7A3" w:rsidR="000302C0" w:rsidRPr="007055F5" w:rsidRDefault="000302C0" w:rsidP="003D140F">
      <w:pPr>
        <w:pStyle w:val="CommentText"/>
      </w:pPr>
      <w:r w:rsidRPr="007055F5">
        <w:rPr>
          <w:highlight w:val="cyan"/>
        </w:rPr>
        <w:t>can stay as is, since it is general</w:t>
      </w:r>
    </w:p>
  </w:comment>
  <w:comment w:id="3238" w:author="Author" w:date="2018-02-26T10:30:00Z" w:initials="A">
    <w:p w14:paraId="4DA3619D" w14:textId="77777777" w:rsidR="000302C0" w:rsidRPr="007055F5" w:rsidRDefault="000302C0" w:rsidP="003D140F">
      <w:pPr>
        <w:pStyle w:val="ListBullet"/>
        <w:numPr>
          <w:ilvl w:val="0"/>
          <w:numId w:val="0"/>
        </w:numPr>
        <w:rPr>
          <w:b/>
          <w:highlight w:val="cyan"/>
        </w:rPr>
      </w:pPr>
      <w:r>
        <w:rPr>
          <w:rStyle w:val="CommentReference"/>
        </w:rPr>
        <w:annotationRef/>
      </w:r>
      <w:r w:rsidRPr="007055F5">
        <w:rPr>
          <w:b/>
          <w:highlight w:val="cyan"/>
        </w:rPr>
        <w:t>Tessa</w:t>
      </w:r>
    </w:p>
    <w:p w14:paraId="0FE4908A" w14:textId="77777777" w:rsidR="000302C0" w:rsidRPr="007055F5" w:rsidRDefault="000302C0" w:rsidP="003D140F">
      <w:pPr>
        <w:pStyle w:val="ListBullet"/>
        <w:numPr>
          <w:ilvl w:val="0"/>
          <w:numId w:val="0"/>
        </w:numPr>
        <w:rPr>
          <w:b/>
          <w:highlight w:val="cyan"/>
        </w:rPr>
      </w:pPr>
      <w:r w:rsidRPr="007055F5">
        <w:rPr>
          <w:b/>
          <w:highlight w:val="cyan"/>
        </w:rPr>
        <w:t>Re-generation of pay comp</w:t>
      </w:r>
    </w:p>
    <w:p w14:paraId="4E89C311" w14:textId="77777777" w:rsidR="000302C0" w:rsidRPr="007055F5" w:rsidRDefault="000302C0" w:rsidP="003D140F">
      <w:pPr>
        <w:pStyle w:val="ListBullet"/>
        <w:numPr>
          <w:ilvl w:val="0"/>
          <w:numId w:val="0"/>
        </w:numPr>
        <w:rPr>
          <w:b/>
          <w:highlight w:val="cyan"/>
        </w:rPr>
      </w:pPr>
      <w:r w:rsidRPr="007055F5">
        <w:rPr>
          <w:b/>
          <w:highlight w:val="cyan"/>
        </w:rPr>
        <w:t>valid for SA, AE, GB and DE</w:t>
      </w:r>
    </w:p>
    <w:p w14:paraId="077B2599" w14:textId="160D4137" w:rsidR="000302C0" w:rsidRPr="000302C0" w:rsidRDefault="000302C0" w:rsidP="003D140F">
      <w:pPr>
        <w:pStyle w:val="CommentText"/>
        <w:rPr>
          <w:b/>
          <w:highlight w:val="cyan"/>
          <w:lang w:val="de-DE"/>
        </w:rPr>
      </w:pPr>
      <w:r w:rsidRPr="000302C0">
        <w:rPr>
          <w:highlight w:val="cyan"/>
          <w:lang w:val="de-DE"/>
        </w:rPr>
        <w:t>is now generalized</w:t>
      </w:r>
    </w:p>
  </w:comment>
  <w:comment w:id="3389" w:author="Author" w:date="2018-03-01T13:15:00Z" w:initials="A">
    <w:p w14:paraId="30227299" w14:textId="6E9BFA59" w:rsidR="000302C0" w:rsidRPr="008752F6" w:rsidRDefault="000302C0">
      <w:pPr>
        <w:pStyle w:val="CommentText"/>
        <w:rPr>
          <w:lang w:val="de-DE"/>
        </w:rPr>
      </w:pPr>
      <w:r>
        <w:rPr>
          <w:rStyle w:val="CommentReference"/>
        </w:rPr>
        <w:annotationRef/>
      </w:r>
      <w:r w:rsidRPr="008752F6">
        <w:rPr>
          <w:b/>
          <w:lang w:val="de-DE"/>
        </w:rPr>
        <w:t>MONICA</w:t>
      </w:r>
      <w:r w:rsidRPr="008752F6">
        <w:rPr>
          <w:lang w:val="de-DE"/>
        </w:rPr>
        <w:t>. Tabellen breiter machen, das spart platz</w:t>
      </w:r>
    </w:p>
  </w:comment>
  <w:comment w:id="3397" w:author="Author" w:date="2018-03-01T13:09:00Z" w:initials="A">
    <w:p w14:paraId="48546093" w14:textId="6E5C08EA" w:rsidR="000302C0" w:rsidRPr="008752F6" w:rsidRDefault="000302C0">
      <w:pPr>
        <w:pStyle w:val="CommentText"/>
        <w:rPr>
          <w:lang w:val="de-DE"/>
        </w:rPr>
      </w:pPr>
      <w:r>
        <w:rPr>
          <w:rStyle w:val="CommentReference"/>
        </w:rPr>
        <w:annotationRef/>
      </w:r>
      <w:r w:rsidRPr="008752F6">
        <w:rPr>
          <w:b/>
          <w:lang w:val="de-DE"/>
        </w:rPr>
        <w:t>MONICA</w:t>
      </w:r>
      <w:r w:rsidRPr="008752F6">
        <w:rPr>
          <w:lang w:val="de-DE"/>
        </w:rPr>
        <w:t xml:space="preserve">: wenn ich mir die felder </w:t>
      </w:r>
      <w:r>
        <w:rPr>
          <w:lang w:val="de-DE"/>
        </w:rPr>
        <w:t xml:space="preserve"> und werte </w:t>
      </w:r>
      <w:r w:rsidRPr="008752F6">
        <w:rPr>
          <w:lang w:val="de-DE"/>
        </w:rPr>
        <w:t>angucke, dann sind sie für alle länder gleich (bis auf FR, aber siehe meinen komme</w:t>
      </w:r>
      <w:r>
        <w:rPr>
          <w:lang w:val="de-DE"/>
        </w:rPr>
        <w:t>n</w:t>
      </w:r>
      <w:r w:rsidRPr="008752F6">
        <w:rPr>
          <w:lang w:val="de-DE"/>
        </w:rPr>
        <w:t xml:space="preserve">tar da). </w:t>
      </w:r>
      <w:r>
        <w:rPr>
          <w:lang w:val="de-DE"/>
        </w:rPr>
        <w:t>Daher frag ich mich, ob man tatsächlich dieses kapitel 5.1 hier brauch, oder ob man es einfach generisch in kapitel 4 halten kann. In FJ1, hab ich z.B. für transfer, sowie für spot bonus, etc, auch alles generisch gehalten. Bei comp info macht kapitel 5 u.U. sinn, allerdings muss es m.E. angepasst werden</w:t>
      </w:r>
    </w:p>
  </w:comment>
  <w:comment w:id="3467" w:author="Author" w:date="2018-03-01T11:54:00Z" w:initials="A">
    <w:p w14:paraId="29C35386" w14:textId="35112FC0" w:rsidR="000302C0" w:rsidRPr="00B447A8" w:rsidRDefault="000302C0">
      <w:pPr>
        <w:pStyle w:val="CommentText"/>
      </w:pPr>
      <w:r>
        <w:rPr>
          <w:rStyle w:val="CommentReference"/>
        </w:rPr>
        <w:annotationRef/>
      </w:r>
      <w:r w:rsidRPr="00B447A8">
        <w:rPr>
          <w:b/>
        </w:rPr>
        <w:t>MONICA</w:t>
      </w:r>
      <w:r w:rsidRPr="00B447A8">
        <w:t>: add this title to all countries</w:t>
      </w:r>
    </w:p>
  </w:comment>
  <w:comment w:id="3483" w:author="Author" w:date="2018-03-01T13:11:00Z" w:initials="A">
    <w:p w14:paraId="739F17B0" w14:textId="08E24D46" w:rsidR="000302C0" w:rsidRPr="008752F6" w:rsidRDefault="000302C0">
      <w:pPr>
        <w:pStyle w:val="CommentText"/>
        <w:rPr>
          <w:lang w:val="de-DE"/>
        </w:rPr>
      </w:pPr>
      <w:r>
        <w:rPr>
          <w:rStyle w:val="CommentReference"/>
        </w:rPr>
        <w:annotationRef/>
      </w:r>
      <w:r w:rsidRPr="008752F6">
        <w:rPr>
          <w:lang w:val="de-DE"/>
        </w:rPr>
        <w:t>MONICA: die caution in 4.1.1 s</w:t>
      </w:r>
      <w:r w:rsidR="00934F1C">
        <w:rPr>
          <w:lang w:val="de-DE"/>
        </w:rPr>
        <w:t>a</w:t>
      </w:r>
      <w:r w:rsidRPr="008752F6">
        <w:rPr>
          <w:lang w:val="de-DE"/>
        </w:rPr>
        <w:t xml:space="preserve">gt ja, dass wenn pos man implementiert ist, man gucen soll, ob pay grade change wirklich sinn macht. </w:t>
      </w:r>
      <w:r>
        <w:rPr>
          <w:lang w:val="de-DE"/>
        </w:rPr>
        <w:t>Bei promotion/demotion so wie in FJ2 bescrhieben, fasst man position gar nicht an. Daher diese beoden felder gar nicht so explizit erwähnen, der kunde glaubt noch sonst, dass er da was auswählen muss</w:t>
      </w:r>
    </w:p>
  </w:comment>
  <w:comment w:id="3555" w:author="Author" w:date="2018-03-06T17:50:00Z" w:initials="A">
    <w:p w14:paraId="5A889E47" w14:textId="7301E75C" w:rsidR="00934F1C" w:rsidRPr="00391FF2" w:rsidRDefault="00934F1C">
      <w:pPr>
        <w:pStyle w:val="CommentText"/>
      </w:pPr>
      <w:r>
        <w:rPr>
          <w:rStyle w:val="CommentReference"/>
        </w:rPr>
        <w:annotationRef/>
      </w:r>
      <w:r w:rsidRPr="00934F1C">
        <w:rPr>
          <w:lang w:val="de-DE"/>
        </w:rPr>
        <w:t>MONICA: ich bin mir ni</w:t>
      </w:r>
      <w:r>
        <w:rPr>
          <w:lang w:val="de-DE"/>
        </w:rPr>
        <w:t xml:space="preserve">cht sicher, aber ich dachte Attachment ist nur wegen AUS eingeschaltet. </w:t>
      </w:r>
      <w:r w:rsidRPr="00391FF2">
        <w:t>Und if enabled for 1 country, then visible for all.</w:t>
      </w:r>
    </w:p>
  </w:comment>
  <w:comment w:id="3848" w:author="Author" w:date="2018-03-01T13:05:00Z" w:initials="A">
    <w:p w14:paraId="7FEE8498" w14:textId="340C33DF" w:rsidR="000302C0" w:rsidRPr="00391FF2" w:rsidRDefault="000302C0">
      <w:pPr>
        <w:pStyle w:val="CommentText"/>
        <w:rPr>
          <w:lang w:val="de-DE"/>
        </w:rPr>
      </w:pPr>
      <w:r>
        <w:rPr>
          <w:rStyle w:val="CommentReference"/>
        </w:rPr>
        <w:annotationRef/>
      </w:r>
      <w:r w:rsidRPr="00391FF2">
        <w:rPr>
          <w:b/>
        </w:rPr>
        <w:t>MONICA</w:t>
      </w:r>
      <w:r w:rsidRPr="00391FF2">
        <w:t xml:space="preserve">: warum wird nur für FR pay scale group/level beschrieben? </w:t>
      </w:r>
      <w:r>
        <w:rPr>
          <w:lang w:val="de-DE"/>
        </w:rPr>
        <w:t xml:space="preserve">Theoretisch kann man das doch auch mit den anderen länder machen. Wenn man dann z.b. </w:t>
      </w:r>
      <w:r w:rsidR="00DD4D30">
        <w:rPr>
          <w:lang w:val="de-DE"/>
        </w:rPr>
        <w:t xml:space="preserve">für einige länder </w:t>
      </w:r>
      <w:r>
        <w:rPr>
          <w:lang w:val="de-DE"/>
        </w:rPr>
        <w:t>einen höheren pay scale level eintragt, kriegt employee automatisch höheres Gehalt.</w:t>
      </w:r>
      <w:r w:rsidR="00B30648">
        <w:rPr>
          <w:lang w:val="de-DE"/>
        </w:rPr>
        <w:t xml:space="preserve"> War das nicht mal so beschrieben? </w:t>
      </w:r>
      <w:r w:rsidR="00B30648" w:rsidRPr="00391FF2">
        <w:rPr>
          <w:lang w:val="de-DE"/>
        </w:rPr>
        <w:t>Also change of pay scale group/level damit man die neuen Werte für pay component sieht?</w:t>
      </w:r>
    </w:p>
  </w:comment>
  <w:comment w:id="3939" w:author="Author" w:date="2018-03-01T13:08:00Z" w:initials="A">
    <w:p w14:paraId="374B564E" w14:textId="16B8C884" w:rsidR="000302C0" w:rsidRPr="008752F6" w:rsidRDefault="000302C0">
      <w:pPr>
        <w:pStyle w:val="CommentText"/>
        <w:rPr>
          <w:lang w:val="de-DE"/>
        </w:rPr>
      </w:pPr>
      <w:r>
        <w:rPr>
          <w:rStyle w:val="CommentReference"/>
        </w:rPr>
        <w:annotationRef/>
      </w:r>
      <w:r w:rsidRPr="008752F6">
        <w:rPr>
          <w:b/>
          <w:lang w:val="de-DE"/>
        </w:rPr>
        <w:t>MONICA</w:t>
      </w:r>
      <w:r>
        <w:rPr>
          <w:lang w:val="de-DE"/>
        </w:rPr>
        <w:t>: wir l</w:t>
      </w:r>
      <w:r w:rsidRPr="008752F6">
        <w:rPr>
          <w:lang w:val="de-DE"/>
        </w:rPr>
        <w:t>i</w:t>
      </w:r>
      <w:r>
        <w:rPr>
          <w:lang w:val="de-DE"/>
        </w:rPr>
        <w:t>e</w:t>
      </w:r>
      <w:r w:rsidRPr="008752F6">
        <w:rPr>
          <w:lang w:val="de-DE"/>
        </w:rPr>
        <w:t>fern keine config guides mehr aus</w:t>
      </w:r>
      <w:r>
        <w:rPr>
          <w:lang w:val="de-DE"/>
        </w:rPr>
        <w:t>, daher hab ichs angepasst</w:t>
      </w:r>
    </w:p>
  </w:comment>
  <w:comment w:id="3856" w:author="Author" w:date="2018-02-26T11:23:00Z" w:initials="A">
    <w:p w14:paraId="6454B434" w14:textId="4706A847" w:rsidR="000302C0" w:rsidRPr="000302C0" w:rsidRDefault="000302C0">
      <w:pPr>
        <w:pStyle w:val="CommentText"/>
        <w:rPr>
          <w:highlight w:val="cyan"/>
          <w:lang w:val="de-DE"/>
        </w:rPr>
      </w:pPr>
      <w:r>
        <w:rPr>
          <w:rStyle w:val="CommentReference"/>
        </w:rPr>
        <w:annotationRef/>
      </w:r>
      <w:r w:rsidRPr="000302C0">
        <w:rPr>
          <w:highlight w:val="cyan"/>
          <w:lang w:val="de-DE"/>
        </w:rPr>
        <w:t>Tessa</w:t>
      </w:r>
    </w:p>
    <w:p w14:paraId="657277D8" w14:textId="3340AADF" w:rsidR="000302C0" w:rsidRPr="000302C0" w:rsidRDefault="000302C0">
      <w:pPr>
        <w:pStyle w:val="CommentText"/>
        <w:rPr>
          <w:lang w:val="de-DE"/>
        </w:rPr>
      </w:pPr>
      <w:r w:rsidRPr="000302C0">
        <w:rPr>
          <w:highlight w:val="cyan"/>
          <w:lang w:val="de-DE"/>
        </w:rPr>
        <w:t>Special information for FR</w:t>
      </w:r>
    </w:p>
  </w:comment>
  <w:comment w:id="4149" w:author="Author" w:date="2018-03-06T17:54:00Z" w:initials="A">
    <w:p w14:paraId="30E8F44C" w14:textId="7507294E" w:rsidR="00934F1C" w:rsidRPr="00934F1C" w:rsidRDefault="00934F1C">
      <w:pPr>
        <w:pStyle w:val="CommentText"/>
        <w:rPr>
          <w:lang w:val="de-DE"/>
        </w:rPr>
      </w:pPr>
      <w:r>
        <w:rPr>
          <w:rStyle w:val="CommentReference"/>
        </w:rPr>
        <w:annotationRef/>
      </w:r>
      <w:r w:rsidRPr="008752F6">
        <w:rPr>
          <w:b/>
          <w:lang w:val="de-DE"/>
        </w:rPr>
        <w:t>MONICA</w:t>
      </w:r>
      <w:r>
        <w:rPr>
          <w:lang w:val="de-DE"/>
        </w:rPr>
        <w:t>: wir l</w:t>
      </w:r>
      <w:r w:rsidRPr="008752F6">
        <w:rPr>
          <w:lang w:val="de-DE"/>
        </w:rPr>
        <w:t>i</w:t>
      </w:r>
      <w:r>
        <w:rPr>
          <w:lang w:val="de-DE"/>
        </w:rPr>
        <w:t>e</w:t>
      </w:r>
      <w:r w:rsidRPr="008752F6">
        <w:rPr>
          <w:lang w:val="de-DE"/>
        </w:rPr>
        <w:t>fern keine config guides mehr aus</w:t>
      </w:r>
      <w:r>
        <w:rPr>
          <w:lang w:val="de-DE"/>
        </w:rPr>
        <w:t>, daher hab ichs angepasst</w:t>
      </w:r>
    </w:p>
  </w:comment>
  <w:comment w:id="4576" w:author="Author" w:date="2018-03-01T13:16:00Z" w:initials="A">
    <w:p w14:paraId="6599CDDD" w14:textId="4D36FEA1" w:rsidR="000302C0" w:rsidRPr="00F21172" w:rsidRDefault="000302C0">
      <w:pPr>
        <w:pStyle w:val="CommentText"/>
        <w:rPr>
          <w:lang w:val="de-DE"/>
        </w:rPr>
      </w:pPr>
      <w:r>
        <w:rPr>
          <w:rStyle w:val="CommentReference"/>
        </w:rPr>
        <w:annotationRef/>
      </w:r>
      <w:r w:rsidRPr="00F21172">
        <w:rPr>
          <w:b/>
          <w:lang w:val="de-DE"/>
        </w:rPr>
        <w:t>MONICA</w:t>
      </w:r>
      <w:r>
        <w:rPr>
          <w:b/>
          <w:lang w:val="de-DE"/>
        </w:rPr>
        <w:t>:</w:t>
      </w:r>
      <w:r w:rsidRPr="00F21172">
        <w:rPr>
          <w:lang w:val="de-DE"/>
        </w:rPr>
        <w:t xml:space="preserve"> Tabellen breiter machen, spart platz</w:t>
      </w:r>
    </w:p>
  </w:comment>
  <w:comment w:id="4577" w:author="Author" w:date="2018-03-01T13:21:00Z" w:initials="A">
    <w:p w14:paraId="2B94C378" w14:textId="1397B980" w:rsidR="000302C0" w:rsidRPr="00F21172" w:rsidRDefault="000302C0">
      <w:pPr>
        <w:pStyle w:val="CommentText"/>
        <w:rPr>
          <w:lang w:val="de-DE"/>
        </w:rPr>
      </w:pPr>
      <w:r>
        <w:rPr>
          <w:rStyle w:val="CommentReference"/>
        </w:rPr>
        <w:annotationRef/>
      </w:r>
      <w:r w:rsidRPr="00F21172">
        <w:rPr>
          <w:lang w:val="de-DE"/>
        </w:rPr>
        <w:t xml:space="preserve">MONICA: insgesamt würde ich hier bei einigen länder das anpassen </w:t>
      </w:r>
      <w:r>
        <w:rPr>
          <w:lang w:val="de-DE"/>
        </w:rPr>
        <w:t>der gehaltskomponente sein lassen, z.B. für DE, CN. Bei länder, die nur eine standard gehaltskomponente haben (AE;SA; GB) kann man ja einen höheren wert eintragen.</w:t>
      </w:r>
    </w:p>
  </w:comment>
  <w:comment w:id="4622" w:author="Author" w:date="2018-03-01T13:27:00Z" w:initials="A">
    <w:p w14:paraId="2242230A" w14:textId="63FFBDC6" w:rsidR="000302C0" w:rsidRDefault="000302C0">
      <w:pPr>
        <w:pStyle w:val="CommentText"/>
        <w:rPr>
          <w:lang w:val="de-DE"/>
        </w:rPr>
      </w:pPr>
      <w:r>
        <w:rPr>
          <w:rStyle w:val="CommentReference"/>
        </w:rPr>
        <w:annotationRef/>
      </w:r>
      <w:r w:rsidRPr="00111791">
        <w:rPr>
          <w:b/>
          <w:lang w:val="de-DE"/>
        </w:rPr>
        <w:t>MONICA</w:t>
      </w:r>
      <w:r w:rsidRPr="00111791">
        <w:rPr>
          <w:lang w:val="de-DE"/>
        </w:rPr>
        <w:t>. Ich würde sagen wann higher</w:t>
      </w:r>
      <w:r>
        <w:rPr>
          <w:lang w:val="de-DE"/>
        </w:rPr>
        <w:t xml:space="preserve"> (Promotion)</w:t>
      </w:r>
      <w:r w:rsidRPr="00111791">
        <w:rPr>
          <w:lang w:val="de-DE"/>
        </w:rPr>
        <w:t xml:space="preserve"> und wann lower (demotion)</w:t>
      </w:r>
    </w:p>
    <w:p w14:paraId="6520459F" w14:textId="15948F24" w:rsidR="00B30648" w:rsidRPr="00111791" w:rsidRDefault="00B30648">
      <w:pPr>
        <w:pStyle w:val="CommentText"/>
        <w:rPr>
          <w:lang w:val="de-DE"/>
        </w:rPr>
      </w:pPr>
      <w:r>
        <w:rPr>
          <w:lang w:val="de-DE"/>
        </w:rPr>
        <w:t>Kommentar gültig für alle länder</w:t>
      </w:r>
    </w:p>
  </w:comment>
  <w:comment w:id="4664" w:author="Author" w:date="2018-03-01T13:25:00Z" w:initials="A">
    <w:p w14:paraId="03E2FBD0" w14:textId="354D2D81" w:rsidR="000302C0" w:rsidRDefault="000302C0">
      <w:pPr>
        <w:pStyle w:val="CommentText"/>
        <w:rPr>
          <w:lang w:val="de-DE"/>
        </w:rPr>
      </w:pPr>
      <w:r>
        <w:rPr>
          <w:rStyle w:val="CommentReference"/>
        </w:rPr>
        <w:annotationRef/>
      </w:r>
      <w:r w:rsidRPr="00B30648">
        <w:rPr>
          <w:b/>
          <w:lang w:val="de-DE"/>
        </w:rPr>
        <w:t>MONICA</w:t>
      </w:r>
      <w:r w:rsidRPr="00F21172">
        <w:rPr>
          <w:lang w:val="de-DE"/>
        </w:rPr>
        <w:t xml:space="preserve">: das feld </w:t>
      </w:r>
      <w:r>
        <w:rPr>
          <w:lang w:val="de-DE"/>
        </w:rPr>
        <w:t>hat</w:t>
      </w:r>
      <w:r w:rsidRPr="00F21172">
        <w:rPr>
          <w:lang w:val="de-DE"/>
        </w:rPr>
        <w:t xml:space="preserve"> nicht </w:t>
      </w:r>
      <w:r>
        <w:rPr>
          <w:lang w:val="de-DE"/>
        </w:rPr>
        <w:t>„</w:t>
      </w:r>
      <w:r w:rsidRPr="00F21172">
        <w:rPr>
          <w:lang w:val="de-DE"/>
        </w:rPr>
        <w:t>new</w:t>
      </w:r>
      <w:r w:rsidR="00211EBC">
        <w:rPr>
          <w:lang w:val="de-DE"/>
        </w:rPr>
        <w:t>“ im namen.</w:t>
      </w:r>
      <w:r>
        <w:rPr>
          <w:lang w:val="de-DE"/>
        </w:rPr>
        <w:t xml:space="preserve"> Da </w:t>
      </w:r>
      <w:r w:rsidR="00211EBC">
        <w:rPr>
          <w:lang w:val="de-DE"/>
        </w:rPr>
        <w:t>muss man + Add drücken und</w:t>
      </w:r>
      <w:r>
        <w:rPr>
          <w:lang w:val="de-DE"/>
        </w:rPr>
        <w:t xml:space="preserve"> aus dem drop</w:t>
      </w:r>
      <w:r w:rsidR="00211EBC">
        <w:rPr>
          <w:lang w:val="de-DE"/>
        </w:rPr>
        <w:t xml:space="preserve"> down eine pay component wählen, etc</w:t>
      </w:r>
      <w:r>
        <w:rPr>
          <w:lang w:val="de-DE"/>
        </w:rPr>
        <w:t>.</w:t>
      </w:r>
    </w:p>
    <w:p w14:paraId="6CD76E86" w14:textId="0F8BED4A" w:rsidR="00B30648" w:rsidRPr="00F21172" w:rsidRDefault="00B30648">
      <w:pPr>
        <w:pStyle w:val="CommentText"/>
        <w:rPr>
          <w:lang w:val="de-DE"/>
        </w:rPr>
      </w:pPr>
      <w:r>
        <w:rPr>
          <w:lang w:val="de-DE"/>
        </w:rPr>
        <w:t>Kommentar gültig für alle länder</w:t>
      </w:r>
    </w:p>
  </w:comment>
  <w:comment w:id="4678" w:author="Author" w:date="2018-03-06T18:15:00Z" w:initials="A">
    <w:p w14:paraId="095C403D" w14:textId="0971568C" w:rsidR="00B30648" w:rsidRDefault="00B30648">
      <w:pPr>
        <w:pStyle w:val="CommentText"/>
        <w:rPr>
          <w:lang w:val="de-DE"/>
        </w:rPr>
      </w:pPr>
      <w:r>
        <w:rPr>
          <w:rStyle w:val="CommentReference"/>
        </w:rPr>
        <w:annotationRef/>
      </w:r>
      <w:r w:rsidRPr="00B30648">
        <w:rPr>
          <w:lang w:val="de-DE"/>
        </w:rPr>
        <w:t xml:space="preserve">MONICA: dieser teil beisst sich mit der user entry spalte. Weil </w:t>
      </w:r>
      <w:r>
        <w:rPr>
          <w:lang w:val="de-DE"/>
        </w:rPr>
        <w:t>hier hast du ja bereits was ausgewählt</w:t>
      </w:r>
    </w:p>
    <w:p w14:paraId="5C11E3B8" w14:textId="7CF85F6E" w:rsidR="00B30648" w:rsidRPr="00B30648" w:rsidRDefault="00B30648">
      <w:pPr>
        <w:pStyle w:val="CommentText"/>
        <w:rPr>
          <w:lang w:val="de-DE"/>
        </w:rPr>
      </w:pPr>
      <w:r>
        <w:rPr>
          <w:lang w:val="de-DE"/>
        </w:rPr>
        <w:t>Kommentar gültig für alle länder</w:t>
      </w:r>
    </w:p>
  </w:comment>
  <w:comment w:id="4901" w:author="Author" w:date="2018-03-01T11:58:00Z" w:initials="A">
    <w:p w14:paraId="7C063F95" w14:textId="28D9F56E" w:rsidR="000302C0" w:rsidRPr="00776608" w:rsidRDefault="000302C0">
      <w:pPr>
        <w:pStyle w:val="CommentText"/>
        <w:rPr>
          <w:lang w:val="de-DE"/>
        </w:rPr>
      </w:pPr>
      <w:r>
        <w:rPr>
          <w:rStyle w:val="CommentReference"/>
        </w:rPr>
        <w:annotationRef/>
      </w:r>
      <w:r w:rsidRPr="00776608">
        <w:rPr>
          <w:b/>
          <w:lang w:val="de-DE"/>
        </w:rPr>
        <w:t>MONICA</w:t>
      </w:r>
      <w:r w:rsidRPr="00776608">
        <w:rPr>
          <w:lang w:val="de-DE"/>
        </w:rPr>
        <w:t xml:space="preserve">: soweit ich </w:t>
      </w:r>
      <w:r>
        <w:rPr>
          <w:lang w:val="de-DE"/>
        </w:rPr>
        <w:t>w</w:t>
      </w:r>
      <w:r w:rsidRPr="00776608">
        <w:rPr>
          <w:lang w:val="de-DE"/>
        </w:rPr>
        <w:t>eiss, kannst du in D nicht ein</w:t>
      </w:r>
      <w:r>
        <w:rPr>
          <w:lang w:val="de-DE"/>
        </w:rPr>
        <w:t>fach das grundgehalt reduziere,; siehe auch meinen kommentar am anfang dieses kapitels</w:t>
      </w:r>
    </w:p>
  </w:comment>
  <w:comment w:id="4968" w:author="Author" w:date="2018-02-20T11:39:00Z" w:initials="A">
    <w:p w14:paraId="23809E70" w14:textId="0ADEC1AD" w:rsidR="000302C0" w:rsidRPr="007055F5" w:rsidRDefault="000302C0">
      <w:pPr>
        <w:pStyle w:val="CommentText"/>
        <w:rPr>
          <w:highlight w:val="yellow"/>
        </w:rPr>
      </w:pPr>
      <w:r>
        <w:rPr>
          <w:rStyle w:val="CommentReference"/>
        </w:rPr>
        <w:annotationRef/>
      </w:r>
      <w:r w:rsidRPr="007055F5">
        <w:rPr>
          <w:highlight w:val="yellow"/>
        </w:rPr>
        <w:t>Tessa</w:t>
      </w:r>
    </w:p>
    <w:p w14:paraId="3CACA5E8" w14:textId="7F35D787" w:rsidR="000302C0" w:rsidRPr="007055F5" w:rsidRDefault="000302C0">
      <w:pPr>
        <w:pStyle w:val="CommentText"/>
        <w:rPr>
          <w:highlight w:val="yellow"/>
        </w:rPr>
      </w:pPr>
    </w:p>
    <w:p w14:paraId="0C28E901" w14:textId="5A5D76FA" w:rsidR="000302C0" w:rsidRPr="007055F5" w:rsidRDefault="000302C0">
      <w:pPr>
        <w:pStyle w:val="CommentText"/>
        <w:rPr>
          <w:highlight w:val="yellow"/>
        </w:rPr>
      </w:pPr>
      <w:r w:rsidRPr="007055F5">
        <w:rPr>
          <w:highlight w:val="yellow"/>
        </w:rPr>
        <w:t xml:space="preserve">I noted this info from Monica somewhen, not sure about </w:t>
      </w:r>
      <w:r>
        <w:rPr>
          <w:highlight w:val="yellow"/>
        </w:rPr>
        <w:t>it now:</w:t>
      </w:r>
    </w:p>
    <w:p w14:paraId="0751DC2D" w14:textId="3EDBF8E3" w:rsidR="000302C0" w:rsidRPr="007055F5" w:rsidRDefault="000302C0" w:rsidP="007055F5">
      <w:pPr>
        <w:rPr>
          <w:rFonts w:ascii="Courier New" w:hAnsi="Courier New"/>
          <w:b/>
          <w:color w:val="45157E"/>
          <w:highlight w:val="yellow"/>
        </w:rPr>
      </w:pPr>
      <w:r w:rsidRPr="00D1245E">
        <w:rPr>
          <w:rStyle w:val="SAPUserEntry"/>
          <w:highlight w:val="yellow"/>
        </w:rPr>
        <w:t>DE: not mentioned in DE since recurri</w:t>
      </w:r>
      <w:r>
        <w:rPr>
          <w:rStyle w:val="SAPUserEntry"/>
          <w:highlight w:val="yellow"/>
        </w:rPr>
        <w:t>ng payment not installed for 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04FC8A" w15:done="0"/>
  <w15:commentEx w15:paraId="4FDB8324" w15:done="0"/>
  <w15:commentEx w15:paraId="31271B80" w15:done="0"/>
  <w15:commentEx w15:paraId="2AEB3CB9" w15:done="0"/>
  <w15:commentEx w15:paraId="71288479" w15:done="0"/>
  <w15:commentEx w15:paraId="7C4DB0E3" w15:done="0"/>
  <w15:commentEx w15:paraId="23D7563B" w15:done="0"/>
  <w15:commentEx w15:paraId="130B4AF9" w15:done="0"/>
  <w15:commentEx w15:paraId="736AD6A3" w15:done="0"/>
  <w15:commentEx w15:paraId="27DE3F95" w15:done="0"/>
  <w15:commentEx w15:paraId="5660769D" w15:done="0"/>
  <w15:commentEx w15:paraId="788673DA" w15:done="0"/>
  <w15:commentEx w15:paraId="04A97501" w15:done="0"/>
  <w15:commentEx w15:paraId="24B32ABD" w15:done="0"/>
  <w15:commentEx w15:paraId="22A6161C" w15:done="0"/>
  <w15:commentEx w15:paraId="002F2718" w15:done="0"/>
  <w15:commentEx w15:paraId="591C329C" w15:done="0"/>
  <w15:commentEx w15:paraId="1D2435C3" w15:done="0"/>
  <w15:commentEx w15:paraId="46007700" w15:done="0"/>
  <w15:commentEx w15:paraId="06352531" w15:done="0"/>
  <w15:commentEx w15:paraId="0C706779" w15:done="0"/>
  <w15:commentEx w15:paraId="359AB3B0" w15:done="0"/>
  <w15:commentEx w15:paraId="7BB8538A" w15:done="0"/>
  <w15:commentEx w15:paraId="389495CB" w15:done="0"/>
  <w15:commentEx w15:paraId="1473199B" w15:done="0"/>
  <w15:commentEx w15:paraId="633B8557" w15:done="0"/>
  <w15:commentEx w15:paraId="3ADDA7EE" w15:paraIdParent="633B8557" w15:done="0"/>
  <w15:commentEx w15:paraId="41B98C4C" w15:done="0"/>
  <w15:commentEx w15:paraId="6394D996" w15:done="0"/>
  <w15:commentEx w15:paraId="535EBB9D" w15:done="0"/>
  <w15:commentEx w15:paraId="3D9FCBDC" w15:done="0"/>
  <w15:commentEx w15:paraId="0127CBE6" w15:paraIdParent="3D9FCBDC" w15:done="0"/>
  <w15:commentEx w15:paraId="6A23B387" w15:done="0"/>
  <w15:commentEx w15:paraId="42337FD0" w15:done="0"/>
  <w15:commentEx w15:paraId="64427922" w15:done="0"/>
  <w15:commentEx w15:paraId="351E2E65" w15:paraIdParent="64427922" w15:done="0"/>
  <w15:commentEx w15:paraId="3433AA66" w15:done="0"/>
  <w15:commentEx w15:paraId="3B4B1740" w15:done="0"/>
  <w15:commentEx w15:paraId="3ED8E6C9" w15:done="0"/>
  <w15:commentEx w15:paraId="51A7A8F7" w15:done="0"/>
  <w15:commentEx w15:paraId="66B0D000" w15:done="0"/>
  <w15:commentEx w15:paraId="11FC568A" w15:done="0"/>
  <w15:commentEx w15:paraId="08A939D0" w15:done="0"/>
  <w15:commentEx w15:paraId="61ED6D91" w15:done="0"/>
  <w15:commentEx w15:paraId="077B2599" w15:done="0"/>
  <w15:commentEx w15:paraId="30227299" w15:done="0"/>
  <w15:commentEx w15:paraId="48546093" w15:done="0"/>
  <w15:commentEx w15:paraId="29C35386" w15:done="0"/>
  <w15:commentEx w15:paraId="739F17B0" w15:done="0"/>
  <w15:commentEx w15:paraId="5A889E47" w15:done="0"/>
  <w15:commentEx w15:paraId="7FEE8498" w15:done="0"/>
  <w15:commentEx w15:paraId="374B564E" w15:done="0"/>
  <w15:commentEx w15:paraId="657277D8" w15:done="0"/>
  <w15:commentEx w15:paraId="30E8F44C" w15:done="0"/>
  <w15:commentEx w15:paraId="6599CDDD" w15:done="0"/>
  <w15:commentEx w15:paraId="2B94C378" w15:done="0"/>
  <w15:commentEx w15:paraId="6520459F" w15:done="0"/>
  <w15:commentEx w15:paraId="6CD76E86" w15:done="0"/>
  <w15:commentEx w15:paraId="5C11E3B8" w15:done="0"/>
  <w15:commentEx w15:paraId="7C063F95" w15:done="0"/>
  <w15:commentEx w15:paraId="0751DC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4D989B" w14:textId="77777777" w:rsidR="000302C0" w:rsidRDefault="000302C0" w:rsidP="00C3407E">
      <w:pPr>
        <w:spacing w:before="0" w:after="0" w:line="240" w:lineRule="auto"/>
      </w:pPr>
      <w:r>
        <w:separator/>
      </w:r>
    </w:p>
  </w:endnote>
  <w:endnote w:type="continuationSeparator" w:id="0">
    <w:p w14:paraId="5B56FB0A" w14:textId="77777777" w:rsidR="000302C0" w:rsidRDefault="000302C0" w:rsidP="00C340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BentonSans Book">
    <w:panose1 w:val="02000503000000020004"/>
    <w:charset w:val="00"/>
    <w:family w:val="auto"/>
    <w:pitch w:val="variable"/>
    <w:sig w:usb0="A00002FF" w:usb1="5000A04B"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entonSans Bold">
    <w:panose1 w:val="02000803000000020004"/>
    <w:charset w:val="00"/>
    <w:family w:val="auto"/>
    <w:pitch w:val="variable"/>
    <w:sig w:usb0="A00002FF" w:usb1="5000A04B" w:usb2="00000000" w:usb3="00000000" w:csb0="0000019F" w:csb1="00000000"/>
  </w:font>
  <w:font w:name="SAPSerifRegular">
    <w:altName w:val="Times New Roman"/>
    <w:charset w:val="00"/>
    <w:family w:val="auto"/>
    <w:pitch w:val="variable"/>
    <w:sig w:usb0="00000001" w:usb1="0000204A" w:usb2="00000000" w:usb3="00000000" w:csb0="00000011" w:csb1="00000000"/>
  </w:font>
  <w:font w:name="Tahoma">
    <w:panose1 w:val="020B0604030504040204"/>
    <w:charset w:val="00"/>
    <w:family w:val="swiss"/>
    <w:pitch w:val="variable"/>
    <w:sig w:usb0="E1002EFF" w:usb1="C000605B" w:usb2="00000029" w:usb3="00000000" w:csb0="000101FF" w:csb1="00000000"/>
  </w:font>
  <w:font w:name="BentonSans Regular Italic">
    <w:panose1 w:val="02000503000000090004"/>
    <w:charset w:val="00"/>
    <w:family w:val="auto"/>
    <w:pitch w:val="variable"/>
    <w:sig w:usb0="A00002FF" w:usb1="5000A04B" w:usb2="00000000" w:usb3="00000000" w:csb0="0000019F" w:csb1="00000000"/>
  </w:font>
  <w:font w:name="Cambria">
    <w:panose1 w:val="02040503050406030204"/>
    <w:charset w:val="00"/>
    <w:family w:val="roman"/>
    <w:pitch w:val="variable"/>
    <w:sig w:usb0="E00002FF" w:usb1="400004FF"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BentonSans Book Italic">
    <w:panose1 w:val="02000503000000090004"/>
    <w:charset w:val="00"/>
    <w:family w:val="auto"/>
    <w:pitch w:val="variable"/>
    <w:sig w:usb0="A00002FF" w:usb1="5000A04B" w:usb2="00000000" w:usb3="00000000" w:csb0="0000019F" w:csb1="00000000"/>
  </w:font>
  <w:font w:name="BentonSans Medium">
    <w:panose1 w:val="02000603000000020004"/>
    <w:charset w:val="00"/>
    <w:family w:val="auto"/>
    <w:pitch w:val="variable"/>
    <w:sig w:usb0="A00002FF" w:usb1="5000A04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0302C0" w:rsidRPr="005D1853" w14:paraId="2AB8F7EB" w14:textId="77777777" w:rsidTr="009B3573">
      <w:tc>
        <w:tcPr>
          <w:tcW w:w="567" w:type="dxa"/>
          <w:shd w:val="clear" w:color="auto" w:fill="auto"/>
          <w:vAlign w:val="bottom"/>
        </w:tcPr>
        <w:p w14:paraId="2303C52F" w14:textId="39C7848C" w:rsidR="000302C0" w:rsidRPr="00A57007" w:rsidRDefault="000302C0" w:rsidP="00C3407E">
          <w:pPr>
            <w:pStyle w:val="SAPFooterleft"/>
            <w:rPr>
              <w:rStyle w:val="SAPFooterPageNumber"/>
            </w:rPr>
          </w:pPr>
          <w:r w:rsidRPr="00A57007">
            <w:rPr>
              <w:rStyle w:val="SAPFooterPageNumber"/>
            </w:rPr>
            <w:fldChar w:fldCharType="begin"/>
          </w:r>
          <w:r w:rsidRPr="00A57007">
            <w:rPr>
              <w:rStyle w:val="SAPFooterPageNumber"/>
            </w:rPr>
            <w:instrText xml:space="preserve"> PAGE  \* Arabic  \* MERGEFORMAT </w:instrText>
          </w:r>
          <w:r w:rsidRPr="00A57007">
            <w:rPr>
              <w:rStyle w:val="SAPFooterPageNumber"/>
            </w:rPr>
            <w:fldChar w:fldCharType="separate"/>
          </w:r>
          <w:r>
            <w:rPr>
              <w:rStyle w:val="SAPFooterPageNumber"/>
              <w:noProof/>
            </w:rPr>
            <w:t>2</w:t>
          </w:r>
          <w:r w:rsidRPr="00A57007">
            <w:rPr>
              <w:rStyle w:val="SAPFooterPageNumber"/>
            </w:rPr>
            <w:fldChar w:fldCharType="end"/>
          </w:r>
        </w:p>
      </w:tc>
      <w:tc>
        <w:tcPr>
          <w:tcW w:w="3544" w:type="dxa"/>
          <w:shd w:val="clear" w:color="auto" w:fill="auto"/>
          <w:vAlign w:val="bottom"/>
        </w:tcPr>
        <w:p w14:paraId="62B069A0" w14:textId="7CD2A38A" w:rsidR="000302C0" w:rsidRPr="00A57007" w:rsidRDefault="00731707" w:rsidP="00C3407E">
          <w:pPr>
            <w:pStyle w:val="SAPFooterleft"/>
          </w:pPr>
          <w:r>
            <w:fldChar w:fldCharType="begin"/>
          </w:r>
          <w:r>
            <w:instrText xml:space="preserve"> REF securitylevel \* MERGEFORMAT </w:instrText>
          </w:r>
          <w:r>
            <w:fldChar w:fldCharType="separate"/>
          </w:r>
          <w:r w:rsidR="000302C0" w:rsidRPr="00893E9B">
            <w:rPr>
              <w:rStyle w:val="SAPFooterSecurityLevel"/>
            </w:rPr>
            <w:t>Customer</w:t>
          </w:r>
          <w:r>
            <w:rPr>
              <w:rStyle w:val="SAPFooterSecurityLevel"/>
            </w:rPr>
            <w:fldChar w:fldCharType="end"/>
          </w:r>
          <w:r w:rsidR="000302C0" w:rsidRPr="00FF7175">
            <w:rPr>
              <w:rStyle w:val="SAPFooterSecurityLevel"/>
            </w:rPr>
            <w:t xml:space="preserve"> </w:t>
          </w:r>
          <w:r w:rsidR="000302C0" w:rsidRPr="00A57007">
            <w:br/>
          </w:r>
          <w:r>
            <w:fldChar w:fldCharType="begin"/>
          </w:r>
          <w:r>
            <w:instrText xml:space="preserve"> REF copyright \* MERGEFORMAT </w:instrText>
          </w:r>
          <w:r>
            <w:fldChar w:fldCharType="separate"/>
          </w:r>
          <w:r w:rsidR="000302C0" w:rsidRPr="00893E9B">
            <w:t>© 2017 SAP SE or an SAP affiliate company. All rights reserved.</w:t>
          </w:r>
          <w:r>
            <w:fldChar w:fldCharType="end"/>
          </w:r>
        </w:p>
      </w:tc>
      <w:tc>
        <w:tcPr>
          <w:tcW w:w="5245" w:type="dxa"/>
          <w:shd w:val="clear" w:color="auto" w:fill="auto"/>
          <w:vAlign w:val="bottom"/>
        </w:tcPr>
        <w:p w14:paraId="24D0F8E4" w14:textId="53789778" w:rsidR="000302C0" w:rsidRDefault="00731707" w:rsidP="00C3407E">
          <w:pPr>
            <w:pStyle w:val="SAPFooterright"/>
          </w:pPr>
          <w:r>
            <w:fldChar w:fldCharType="begin"/>
          </w:r>
          <w:r>
            <w:instrText xml:space="preserve"> REF maintitle \* MERGEFORMAT </w:instrText>
          </w:r>
          <w:r>
            <w:fldChar w:fldCharType="separate"/>
          </w:r>
          <w:r w:rsidR="000302C0" w:rsidRPr="00F36E6B">
            <w:t xml:space="preserve">Take Action: Promotion/Demotion </w:t>
          </w:r>
          <w:r>
            <w:fldChar w:fldCharType="end"/>
          </w:r>
        </w:p>
        <w:p w14:paraId="7FE90D87" w14:textId="4509AD9F" w:rsidR="000302C0" w:rsidRPr="001B2C66" w:rsidRDefault="00731707" w:rsidP="00C3407E">
          <w:pPr>
            <w:pStyle w:val="SAPFooterCurrentTopicRight"/>
          </w:pPr>
          <w:r>
            <w:fldChar w:fldCharType="begin"/>
          </w:r>
          <w:r>
            <w:instrText xml:space="preserve"> STYLEREF "SAP_Heading1NoNumber" \l  \* MERGEFORMAT </w:instrText>
          </w:r>
          <w:r>
            <w:fldChar w:fldCharType="separate"/>
          </w:r>
          <w:r w:rsidR="000302C0">
            <w:t>Typographic Conventions</w:t>
          </w:r>
          <w:r>
            <w:fldChar w:fldCharType="end"/>
          </w:r>
        </w:p>
      </w:tc>
    </w:tr>
  </w:tbl>
  <w:p w14:paraId="150BC039" w14:textId="77777777" w:rsidR="000302C0" w:rsidRPr="00E63F4C" w:rsidRDefault="000302C0" w:rsidP="00C340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CellMar>
        <w:left w:w="0" w:type="dxa"/>
        <w:right w:w="0" w:type="dxa"/>
      </w:tblCellMar>
      <w:tblLook w:val="04A0" w:firstRow="1" w:lastRow="0" w:firstColumn="1" w:lastColumn="0" w:noHBand="0" w:noVBand="1"/>
    </w:tblPr>
    <w:tblGrid>
      <w:gridCol w:w="13154"/>
    </w:tblGrid>
    <w:tr w:rsidR="000302C0" w:rsidRPr="005D1853" w14:paraId="3FC2484A" w14:textId="77777777" w:rsidTr="00893E9B">
      <w:trPr>
        <w:trHeight w:val="62"/>
      </w:trPr>
      <w:tc>
        <w:tcPr>
          <w:tcW w:w="5245" w:type="dxa"/>
          <w:shd w:val="clear" w:color="auto" w:fill="auto"/>
          <w:vAlign w:val="bottom"/>
        </w:tcPr>
        <w:p w14:paraId="102392C5" w14:textId="32E7134D" w:rsidR="000302C0" w:rsidRPr="001B2C66" w:rsidRDefault="00731707" w:rsidP="00893E9B">
          <w:pPr>
            <w:pStyle w:val="SAPFooterleft"/>
          </w:pPr>
          <w:r>
            <w:fldChar w:fldCharType="begin"/>
          </w:r>
          <w:r>
            <w:instrText xml:space="preserve"> REF maintitle \* MERGEFORMAT </w:instrText>
          </w:r>
          <w:r>
            <w:fldChar w:fldCharType="separate"/>
          </w:r>
          <w:r w:rsidR="000302C0" w:rsidRPr="00F36E6B">
            <w:t xml:space="preserve"> </w:t>
          </w:r>
          <w:r>
            <w:fldChar w:fldCharType="end"/>
          </w:r>
        </w:p>
      </w:tc>
    </w:tr>
  </w:tbl>
  <w:p w14:paraId="1B5C059E" w14:textId="77777777" w:rsidR="000302C0" w:rsidRPr="00E63F4C" w:rsidRDefault="000302C0" w:rsidP="00C3407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805" w:type="dxa"/>
      <w:tblLayout w:type="fixed"/>
      <w:tblCellMar>
        <w:left w:w="0" w:type="dxa"/>
        <w:right w:w="0" w:type="dxa"/>
      </w:tblCellMar>
      <w:tblLook w:val="04A0" w:firstRow="1" w:lastRow="0" w:firstColumn="1" w:lastColumn="0" w:noHBand="0" w:noVBand="1"/>
    </w:tblPr>
    <w:tblGrid>
      <w:gridCol w:w="801"/>
      <w:gridCol w:w="5004"/>
    </w:tblGrid>
    <w:tr w:rsidR="000302C0" w:rsidRPr="00D779BD" w14:paraId="56595AED" w14:textId="77777777" w:rsidTr="009B3573">
      <w:tc>
        <w:tcPr>
          <w:tcW w:w="801" w:type="dxa"/>
          <w:shd w:val="clear" w:color="auto" w:fill="auto"/>
          <w:vAlign w:val="bottom"/>
        </w:tcPr>
        <w:p w14:paraId="35E065A4" w14:textId="77777777" w:rsidR="000302C0" w:rsidRPr="00D779BD" w:rsidRDefault="000302C0" w:rsidP="00C3407E">
          <w:pPr>
            <w:pStyle w:val="SAPFooterleft"/>
            <w:rPr>
              <w:rStyle w:val="SAPFooterPageNumber"/>
            </w:rPr>
          </w:pPr>
        </w:p>
      </w:tc>
      <w:tc>
        <w:tcPr>
          <w:tcW w:w="5004" w:type="dxa"/>
          <w:shd w:val="clear" w:color="auto" w:fill="auto"/>
          <w:vAlign w:val="bottom"/>
        </w:tcPr>
        <w:p w14:paraId="7CA80F21" w14:textId="77777777" w:rsidR="000302C0" w:rsidRPr="00D779BD" w:rsidRDefault="000302C0" w:rsidP="00C3407E">
          <w:pPr>
            <w:pStyle w:val="SAPFooterleft"/>
          </w:pPr>
        </w:p>
      </w:tc>
    </w:tr>
  </w:tbl>
  <w:p w14:paraId="3D020C57" w14:textId="77777777" w:rsidR="000302C0" w:rsidRPr="00CD0E2F" w:rsidRDefault="000302C0" w:rsidP="00C3407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154" w:type="dxa"/>
      <w:tblLayout w:type="fixed"/>
      <w:tblCellMar>
        <w:left w:w="0" w:type="dxa"/>
        <w:right w:w="0" w:type="dxa"/>
      </w:tblCellMar>
      <w:tblLook w:val="04A0" w:firstRow="1" w:lastRow="0" w:firstColumn="1" w:lastColumn="0" w:noHBand="0" w:noVBand="1"/>
    </w:tblPr>
    <w:tblGrid>
      <w:gridCol w:w="797"/>
      <w:gridCol w:w="4983"/>
      <w:gridCol w:w="7374"/>
    </w:tblGrid>
    <w:tr w:rsidR="000302C0" w:rsidRPr="005D1853" w14:paraId="41C58F6B" w14:textId="77777777" w:rsidTr="009B3573">
      <w:tc>
        <w:tcPr>
          <w:tcW w:w="567" w:type="dxa"/>
          <w:shd w:val="clear" w:color="auto" w:fill="auto"/>
          <w:vAlign w:val="bottom"/>
        </w:tcPr>
        <w:p w14:paraId="29136590" w14:textId="3F2EBF43" w:rsidR="000302C0" w:rsidRPr="004319A4" w:rsidRDefault="000302C0" w:rsidP="00C3407E">
          <w:pPr>
            <w:pStyle w:val="SAPFooterlef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noProof/>
            </w:rPr>
            <w:t>38</w:t>
          </w:r>
          <w:r w:rsidRPr="004319A4">
            <w:rPr>
              <w:rStyle w:val="SAPFooterPageNumber"/>
            </w:rPr>
            <w:fldChar w:fldCharType="end"/>
          </w:r>
        </w:p>
      </w:tc>
      <w:tc>
        <w:tcPr>
          <w:tcW w:w="3544" w:type="dxa"/>
          <w:shd w:val="clear" w:color="auto" w:fill="auto"/>
          <w:vAlign w:val="bottom"/>
        </w:tcPr>
        <w:p w14:paraId="682C018D" w14:textId="3CC1182A" w:rsidR="000302C0" w:rsidRPr="00860C35" w:rsidRDefault="00731707" w:rsidP="00C3407E">
          <w:pPr>
            <w:pStyle w:val="SAPFooterleft"/>
          </w:pPr>
          <w:r>
            <w:fldChar w:fldCharType="begin" w:fldLock="1"/>
          </w:r>
          <w:r>
            <w:instrText xml:space="preserve"> REF securitylevel \* MERGEFORMAT </w:instrText>
          </w:r>
          <w:r>
            <w:fldChar w:fldCharType="separate"/>
          </w:r>
          <w:r w:rsidR="000302C0" w:rsidRPr="001A58BA">
            <w:rPr>
              <w:rStyle w:val="SAPFooterSecurityLevel"/>
            </w:rPr>
            <w:t>Customer</w:t>
          </w:r>
          <w:r>
            <w:rPr>
              <w:rStyle w:val="SAPFooterSecurityLevel"/>
            </w:rPr>
            <w:fldChar w:fldCharType="end"/>
          </w:r>
          <w:r w:rsidR="000302C0" w:rsidRPr="00860C35">
            <w:rPr>
              <w:rStyle w:val="SAPFooterSecurityLevel"/>
            </w:rPr>
            <w:t xml:space="preserve"> </w:t>
          </w:r>
          <w:r w:rsidR="000302C0" w:rsidRPr="00860C35">
            <w:br/>
          </w:r>
          <w:r>
            <w:fldChar w:fldCharType="begin"/>
          </w:r>
          <w:r>
            <w:instrText xml:space="preserve"> REF copyright \* MERGEFORMAT </w:instrText>
          </w:r>
          <w:r>
            <w:fldChar w:fldCharType="separate"/>
          </w:r>
          <w:r w:rsidR="000302C0" w:rsidRPr="00893E9B">
            <w:t>© 2017 SAP SE or an SAP affiliate company. All rights reserved.</w:t>
          </w:r>
          <w:r>
            <w:fldChar w:fldCharType="end"/>
          </w:r>
        </w:p>
      </w:tc>
      <w:tc>
        <w:tcPr>
          <w:tcW w:w="5245" w:type="dxa"/>
          <w:shd w:val="clear" w:color="auto" w:fill="auto"/>
          <w:vAlign w:val="bottom"/>
        </w:tcPr>
        <w:p w14:paraId="7B447FEC" w14:textId="038ED848" w:rsidR="000302C0" w:rsidRDefault="00731707" w:rsidP="00C3407E">
          <w:pPr>
            <w:pStyle w:val="SAPFooterright"/>
          </w:pPr>
          <w:r>
            <w:fldChar w:fldCharType="begin"/>
          </w:r>
          <w:r>
            <w:instrText xml:space="preserve"> REF maintitle \* MERGEFORMAT </w:instrText>
          </w:r>
          <w:r>
            <w:fldChar w:fldCharType="separate"/>
          </w:r>
          <w:r w:rsidR="000302C0" w:rsidRPr="00F36E6B">
            <w:t xml:space="preserve">Take Action: Promotion/Demotion </w:t>
          </w:r>
          <w:r>
            <w:fldChar w:fldCharType="end"/>
          </w:r>
        </w:p>
        <w:p w14:paraId="0DEC6AB0" w14:textId="57653ED3" w:rsidR="000302C0" w:rsidRPr="001B2C66" w:rsidRDefault="00731707" w:rsidP="00C3407E">
          <w:pPr>
            <w:pStyle w:val="SAPFooterCurrentTopicRight"/>
          </w:pPr>
          <w:r>
            <w:fldChar w:fldCharType="begin"/>
          </w:r>
          <w:r>
            <w:instrText xml:space="preserve"> STYLEREF "Heading 1" \l \* MERGEFORMAT </w:instrText>
          </w:r>
          <w:r>
            <w:fldChar w:fldCharType="separate"/>
          </w:r>
          <w:r w:rsidR="000302C0">
            <w:t>Purpose</w:t>
          </w:r>
          <w:r>
            <w:fldChar w:fldCharType="end"/>
          </w:r>
        </w:p>
      </w:tc>
    </w:tr>
  </w:tbl>
  <w:p w14:paraId="531BDF86" w14:textId="77777777" w:rsidR="000302C0" w:rsidRPr="00E63F4C" w:rsidRDefault="000302C0" w:rsidP="00C3407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288" w:type="dxa"/>
      <w:tblCellMar>
        <w:left w:w="0" w:type="dxa"/>
        <w:right w:w="0" w:type="dxa"/>
      </w:tblCellMar>
      <w:tblLook w:val="04A0" w:firstRow="1" w:lastRow="0" w:firstColumn="1" w:lastColumn="0" w:noHBand="0" w:noVBand="1"/>
    </w:tblPr>
    <w:tblGrid>
      <w:gridCol w:w="8010"/>
      <w:gridCol w:w="5412"/>
      <w:gridCol w:w="866"/>
    </w:tblGrid>
    <w:tr w:rsidR="000302C0" w:rsidRPr="005D1853" w14:paraId="2C315C43" w14:textId="77777777" w:rsidTr="009B3573">
      <w:tc>
        <w:tcPr>
          <w:tcW w:w="5245" w:type="dxa"/>
          <w:shd w:val="clear" w:color="auto" w:fill="auto"/>
          <w:vAlign w:val="bottom"/>
        </w:tcPr>
        <w:p w14:paraId="1248E674" w14:textId="014B0753" w:rsidR="000302C0" w:rsidRDefault="00731707" w:rsidP="00C3407E">
          <w:pPr>
            <w:pStyle w:val="SAPFooterleft"/>
          </w:pPr>
          <w:r>
            <w:fldChar w:fldCharType="begin"/>
          </w:r>
          <w:r>
            <w:instrText xml:space="preserve"> REF maintitle \* MERGEFORMAT </w:instrText>
          </w:r>
          <w:r>
            <w:fldChar w:fldCharType="separate"/>
          </w:r>
          <w:r w:rsidR="000302C0" w:rsidRPr="00F36E6B">
            <w:t xml:space="preserve">Take Action: Promotion/Demotion </w:t>
          </w:r>
          <w:r>
            <w:fldChar w:fldCharType="end"/>
          </w:r>
          <w:r w:rsidR="000302C0" w:rsidRPr="009B3573">
            <w:rPr>
              <w:rFonts w:ascii="SimSun" w:eastAsia="SimSun" w:hAnsi="SimSun" w:hint="eastAsia"/>
              <w:lang w:eastAsia="zh-CN"/>
            </w:rPr>
            <w:t>(</w:t>
          </w:r>
          <w:r w:rsidR="000302C0" w:rsidRPr="00F83BD5">
            <w:t>FJ2</w:t>
          </w:r>
          <w:r w:rsidR="000302C0" w:rsidRPr="009B3573">
            <w:rPr>
              <w:rFonts w:ascii="SimSun" w:eastAsia="SimSun" w:hAnsi="SimSun" w:hint="eastAsia"/>
              <w:lang w:eastAsia="zh-CN"/>
            </w:rPr>
            <w:t>)</w:t>
          </w:r>
        </w:p>
        <w:p w14:paraId="11BDA2B8" w14:textId="511BDB4F" w:rsidR="000302C0" w:rsidRPr="001B2C66" w:rsidRDefault="00731707" w:rsidP="00C3407E">
          <w:pPr>
            <w:pStyle w:val="SAPFooterCurrentTopicLeft"/>
          </w:pPr>
          <w:r>
            <w:fldChar w:fldCharType="begin"/>
          </w:r>
          <w:r>
            <w:instrText xml:space="preserve"> STYLEREF "Heading 1" \l \* MERGEFORMAT </w:instrText>
          </w:r>
          <w:r>
            <w:fldChar w:fldCharType="separate"/>
          </w:r>
          <w:r>
            <w:rPr>
              <w:noProof/>
            </w:rPr>
            <w:t>Testing the Process Steps</w:t>
          </w:r>
          <w:r>
            <w:rPr>
              <w:noProof/>
            </w:rPr>
            <w:fldChar w:fldCharType="end"/>
          </w:r>
        </w:p>
      </w:tc>
      <w:tc>
        <w:tcPr>
          <w:tcW w:w="3544" w:type="dxa"/>
          <w:shd w:val="clear" w:color="auto" w:fill="auto"/>
          <w:vAlign w:val="bottom"/>
        </w:tcPr>
        <w:p w14:paraId="331837A0" w14:textId="443230A1" w:rsidR="000302C0" w:rsidRPr="00860C35" w:rsidRDefault="000302C0" w:rsidP="00C3407E">
          <w:pPr>
            <w:pStyle w:val="SAPFooterright"/>
            <w:rPr>
              <w:rStyle w:val="SAPFooterSecurityLevel"/>
            </w:rPr>
          </w:pPr>
          <w:r w:rsidRPr="00860C35">
            <w:rPr>
              <w:rStyle w:val="SAPFooterSecurityLevel"/>
            </w:rPr>
            <w:t xml:space="preserve"> </w:t>
          </w:r>
          <w:r w:rsidR="00731707">
            <w:fldChar w:fldCharType="begin"/>
          </w:r>
          <w:r w:rsidR="00731707">
            <w:instrText xml:space="preserve"> REF securitylevel \* MERGEFORMAT </w:instrText>
          </w:r>
          <w:r w:rsidR="00731707">
            <w:fldChar w:fldCharType="separate"/>
          </w:r>
          <w:r w:rsidRPr="00893E9B">
            <w:rPr>
              <w:rStyle w:val="SAPFooterSecurityLevel"/>
            </w:rPr>
            <w:t>Customer</w:t>
          </w:r>
          <w:r w:rsidR="00731707">
            <w:rPr>
              <w:rStyle w:val="SAPFooterSecurityLevel"/>
            </w:rPr>
            <w:fldChar w:fldCharType="end"/>
          </w:r>
          <w:r w:rsidRPr="00860C35">
            <w:rPr>
              <w:rStyle w:val="SAPFooterSecurityLevel"/>
            </w:rPr>
            <w:t xml:space="preserve"> </w:t>
          </w:r>
        </w:p>
        <w:p w14:paraId="431AB33E" w14:textId="252C6F6F" w:rsidR="000302C0" w:rsidRPr="00860C35" w:rsidRDefault="00731707" w:rsidP="00C3407E">
          <w:pPr>
            <w:pStyle w:val="SAPFooterright"/>
          </w:pPr>
          <w:r>
            <w:fldChar w:fldCharType="begin"/>
          </w:r>
          <w:r>
            <w:instrText xml:space="preserve"> REF copyright \* MERGEFORMAT </w:instrText>
          </w:r>
          <w:r>
            <w:fldChar w:fldCharType="separate"/>
          </w:r>
          <w:r w:rsidR="000302C0">
            <w:t>© 2018</w:t>
          </w:r>
          <w:r w:rsidR="000302C0" w:rsidRPr="00893E9B">
            <w:t xml:space="preserve"> SAP SE or an SAP affiliate company. All rights reserved.</w:t>
          </w:r>
          <w:r>
            <w:fldChar w:fldCharType="end"/>
          </w:r>
          <w:r w:rsidR="000302C0" w:rsidRPr="00860C35">
            <w:t xml:space="preserve"> </w:t>
          </w:r>
        </w:p>
      </w:tc>
      <w:tc>
        <w:tcPr>
          <w:tcW w:w="567" w:type="dxa"/>
          <w:shd w:val="clear" w:color="auto" w:fill="auto"/>
          <w:vAlign w:val="bottom"/>
        </w:tcPr>
        <w:p w14:paraId="725B1B40" w14:textId="7D13F92A" w:rsidR="000302C0" w:rsidRPr="004319A4" w:rsidRDefault="000302C0" w:rsidP="00C3407E">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sidR="00731707">
            <w:rPr>
              <w:rStyle w:val="SAPFooterPageNumber"/>
            </w:rPr>
            <w:t>15</w:t>
          </w:r>
          <w:r w:rsidRPr="004319A4">
            <w:rPr>
              <w:rStyle w:val="SAPFooterPageNumber"/>
            </w:rPr>
            <w:fldChar w:fldCharType="end"/>
          </w:r>
        </w:p>
      </w:tc>
    </w:tr>
  </w:tbl>
  <w:p w14:paraId="7CAD5379" w14:textId="77777777" w:rsidR="000302C0" w:rsidRPr="00E63F4C" w:rsidRDefault="000302C0" w:rsidP="00C3407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CellMar>
        <w:left w:w="0" w:type="dxa"/>
        <w:right w:w="0" w:type="dxa"/>
      </w:tblCellMar>
      <w:tblLook w:val="04A0" w:firstRow="1" w:lastRow="0" w:firstColumn="1" w:lastColumn="0" w:noHBand="0" w:noVBand="1"/>
    </w:tblPr>
    <w:tblGrid>
      <w:gridCol w:w="5954"/>
      <w:gridCol w:w="2835"/>
      <w:gridCol w:w="567"/>
    </w:tblGrid>
    <w:tr w:rsidR="000302C0" w:rsidRPr="005D1853" w14:paraId="2EA0D225" w14:textId="77777777" w:rsidTr="009B3573">
      <w:tc>
        <w:tcPr>
          <w:tcW w:w="5954" w:type="dxa"/>
          <w:shd w:val="clear" w:color="auto" w:fill="auto"/>
          <w:vAlign w:val="bottom"/>
        </w:tcPr>
        <w:p w14:paraId="5A86AA54" w14:textId="5B5B4401" w:rsidR="000302C0" w:rsidRPr="004319A4" w:rsidRDefault="00731707" w:rsidP="00C3407E">
          <w:pPr>
            <w:pStyle w:val="SAPFooterleft"/>
          </w:pPr>
          <w:r>
            <w:fldChar w:fldCharType="begin"/>
          </w:r>
          <w:r>
            <w:instrText xml:space="preserve"> REF maintitle \* MERGEFORMAT </w:instrText>
          </w:r>
          <w:r>
            <w:fldChar w:fldCharType="separate"/>
          </w:r>
          <w:r w:rsidR="000302C0" w:rsidRPr="00F36E6B">
            <w:t xml:space="preserve">Take Action: Promotion/Demotion </w:t>
          </w:r>
          <w:r>
            <w:fldChar w:fldCharType="end"/>
          </w:r>
          <w:r w:rsidR="000302C0" w:rsidRPr="004319A4">
            <w:br/>
          </w:r>
          <w:r w:rsidR="000302C0" w:rsidRPr="004319A4">
            <w:rPr>
              <w:rStyle w:val="SAPEmphasis"/>
            </w:rPr>
            <w:fldChar w:fldCharType="begin"/>
          </w:r>
          <w:r w:rsidR="000302C0" w:rsidRPr="004319A4">
            <w:rPr>
              <w:rStyle w:val="SAPEmphasis"/>
            </w:rPr>
            <w:instrText xml:space="preserve"> IF </w:instrText>
          </w:r>
          <w:r w:rsidR="000302C0" w:rsidRPr="004319A4">
            <w:rPr>
              <w:rStyle w:val="SAPEmphasis"/>
            </w:rPr>
            <w:fldChar w:fldCharType="begin"/>
          </w:r>
          <w:r w:rsidR="000302C0" w:rsidRPr="004319A4">
            <w:rPr>
              <w:rStyle w:val="SAPEmphasis"/>
            </w:rPr>
            <w:instrText xml:space="preserve"> STYLEREF "SAP_Title1NoNumber" </w:instrText>
          </w:r>
          <w:r w:rsidR="000302C0" w:rsidRPr="004319A4">
            <w:rPr>
              <w:rStyle w:val="SAPEmphasis"/>
            </w:rPr>
            <w:fldChar w:fldCharType="separate"/>
          </w:r>
          <w:r w:rsidR="000302C0">
            <w:rPr>
              <w:rStyle w:val="SAPEmphasis"/>
              <w:b/>
              <w:bCs/>
              <w:noProof/>
            </w:rPr>
            <w:instrText>Error! Use the Home tab to apply SAP_Title1NoNumber to the text that you want to appear here.</w:instrText>
          </w:r>
          <w:r w:rsidR="000302C0" w:rsidRPr="004319A4">
            <w:rPr>
              <w:rStyle w:val="SAPEmphasis"/>
            </w:rPr>
            <w:fldChar w:fldCharType="end"/>
          </w:r>
          <w:r w:rsidR="000302C0" w:rsidRPr="004319A4">
            <w:rPr>
              <w:rStyle w:val="SAPEmphasis"/>
            </w:rPr>
            <w:instrText xml:space="preserve"> = "Error! No text of specified style in document." </w:instrText>
          </w:r>
          <w:r>
            <w:fldChar w:fldCharType="begin"/>
          </w:r>
          <w:r>
            <w:instrText xml:space="preserve"> STYLEREF "Heading 1" \l \* MERGEFORMAT </w:instrText>
          </w:r>
          <w:r>
            <w:fldChar w:fldCharType="separate"/>
          </w:r>
          <w:r w:rsidR="000302C0">
            <w:rPr>
              <w:rStyle w:val="SAPEmphasis"/>
              <w:noProof/>
            </w:rPr>
            <w:instrText>&lt;Title of Chapter 1&gt;</w:instrText>
          </w:r>
          <w:r>
            <w:rPr>
              <w:rStyle w:val="SAPEmphasis"/>
              <w:noProof/>
            </w:rPr>
            <w:fldChar w:fldCharType="end"/>
          </w:r>
          <w:r w:rsidR="000302C0" w:rsidRPr="004319A4">
            <w:rPr>
              <w:rStyle w:val="SAPEmphasis"/>
            </w:rPr>
            <w:instrText xml:space="preserve"> </w:instrText>
          </w:r>
          <w:r w:rsidR="000302C0" w:rsidRPr="004319A4">
            <w:rPr>
              <w:rStyle w:val="SAPEmphasis"/>
            </w:rPr>
            <w:fldChar w:fldCharType="begin"/>
          </w:r>
          <w:r w:rsidR="000302C0" w:rsidRPr="004319A4">
            <w:rPr>
              <w:rStyle w:val="SAPEmphasis"/>
            </w:rPr>
            <w:instrText xml:space="preserve"> STYLEREF "SAP_Title1NoNumber" \l \* MERGEFORMAT </w:instrText>
          </w:r>
          <w:r w:rsidR="000302C0" w:rsidRPr="004319A4">
            <w:rPr>
              <w:rStyle w:val="SAPEmphasis"/>
            </w:rPr>
            <w:fldChar w:fldCharType="separate"/>
          </w:r>
          <w:r w:rsidR="000302C0">
            <w:rPr>
              <w:rStyle w:val="SAPEmphasis"/>
              <w:b/>
              <w:bCs/>
              <w:noProof/>
            </w:rPr>
            <w:instrText>Error! Use the Home tab to apply SAP_Title1NoNumber to the text that you want to appear here.</w:instrText>
          </w:r>
          <w:r w:rsidR="000302C0" w:rsidRPr="004319A4">
            <w:rPr>
              <w:rStyle w:val="SAPEmphasis"/>
            </w:rPr>
            <w:fldChar w:fldCharType="end"/>
          </w:r>
          <w:r w:rsidR="000302C0" w:rsidRPr="004319A4">
            <w:rPr>
              <w:rStyle w:val="SAPEmphasis"/>
            </w:rPr>
            <w:fldChar w:fldCharType="separate"/>
          </w:r>
          <w:r w:rsidR="000302C0">
            <w:rPr>
              <w:rStyle w:val="SAPEmphasis"/>
              <w:b/>
              <w:bCs/>
              <w:noProof/>
            </w:rPr>
            <w:t>Error! Use the Home tab to apply SAP_Title1NoNumber to the text that you want to appear here.</w:t>
          </w:r>
          <w:r w:rsidR="000302C0" w:rsidRPr="004319A4">
            <w:rPr>
              <w:rStyle w:val="SAPEmphasis"/>
            </w:rPr>
            <w:fldChar w:fldCharType="end"/>
          </w:r>
        </w:p>
      </w:tc>
      <w:tc>
        <w:tcPr>
          <w:tcW w:w="2835" w:type="dxa"/>
          <w:shd w:val="clear" w:color="auto" w:fill="auto"/>
          <w:vAlign w:val="bottom"/>
        </w:tcPr>
        <w:p w14:paraId="7B414529" w14:textId="033078FD" w:rsidR="000302C0" w:rsidRPr="004319A4" w:rsidRDefault="00731707" w:rsidP="00C3407E">
          <w:pPr>
            <w:pStyle w:val="SAPFooterright"/>
            <w:rPr>
              <w:rStyle w:val="SAPFooterSecurityLevel"/>
            </w:rPr>
          </w:pPr>
          <w:r>
            <w:fldChar w:fldCharType="begin"/>
          </w:r>
          <w:r>
            <w:instrText xml:space="preserve"> REF securitylevel \* MERGEFORMAT </w:instrText>
          </w:r>
          <w:r>
            <w:fldChar w:fldCharType="separate"/>
          </w:r>
          <w:r w:rsidR="000302C0" w:rsidRPr="00893E9B">
            <w:rPr>
              <w:rStyle w:val="SAPFooterSecurityLevel"/>
            </w:rPr>
            <w:t>Customer</w:t>
          </w:r>
          <w:r>
            <w:rPr>
              <w:rStyle w:val="SAPFooterSecurityLevel"/>
            </w:rPr>
            <w:fldChar w:fldCharType="end"/>
          </w:r>
          <w:r w:rsidR="000302C0" w:rsidRPr="004319A4">
            <w:rPr>
              <w:rStyle w:val="SAPFooterSecurityLevel"/>
            </w:rPr>
            <w:t xml:space="preserve"> </w:t>
          </w:r>
        </w:p>
        <w:p w14:paraId="12071E46" w14:textId="23522277" w:rsidR="000302C0" w:rsidRPr="006E5D80" w:rsidRDefault="00731707" w:rsidP="00C3407E">
          <w:pPr>
            <w:pStyle w:val="SAPFooterright"/>
          </w:pPr>
          <w:r>
            <w:fldChar w:fldCharType="begin"/>
          </w:r>
          <w:r>
            <w:instrText xml:space="preserve"> REF copyright \* MERGEFORMAT </w:instrText>
          </w:r>
          <w:r>
            <w:fldChar w:fldCharType="separate"/>
          </w:r>
          <w:r w:rsidR="000302C0" w:rsidRPr="00893E9B">
            <w:t>© 2017 SAP SE or an SAP affiliate company. All rights reserved.</w:t>
          </w:r>
          <w:r>
            <w:fldChar w:fldCharType="end"/>
          </w:r>
          <w:r w:rsidR="000302C0" w:rsidRPr="004319A4">
            <w:t xml:space="preserve"> </w:t>
          </w:r>
        </w:p>
      </w:tc>
      <w:tc>
        <w:tcPr>
          <w:tcW w:w="567" w:type="dxa"/>
          <w:shd w:val="clear" w:color="auto" w:fill="auto"/>
          <w:vAlign w:val="bottom"/>
        </w:tcPr>
        <w:p w14:paraId="362117F5" w14:textId="7B79C83F" w:rsidR="000302C0" w:rsidRPr="004319A4" w:rsidRDefault="000302C0" w:rsidP="00C3407E">
          <w:pPr>
            <w:pStyle w:val="SAPFooterright"/>
            <w:rPr>
              <w:rStyle w:val="SAPFooterPageNumber"/>
            </w:rPr>
          </w:pPr>
          <w:r w:rsidRPr="004319A4">
            <w:rPr>
              <w:rStyle w:val="SAPFooterPageNumber"/>
            </w:rPr>
            <w:fldChar w:fldCharType="begin"/>
          </w:r>
          <w:r w:rsidRPr="004319A4">
            <w:rPr>
              <w:rStyle w:val="SAPFooterPageNumber"/>
            </w:rPr>
            <w:instrText xml:space="preserve"> PAGE  \* Arabic  \* MERGEFORMAT </w:instrText>
          </w:r>
          <w:r w:rsidRPr="004319A4">
            <w:rPr>
              <w:rStyle w:val="SAPFooterPageNumber"/>
            </w:rPr>
            <w:fldChar w:fldCharType="separate"/>
          </w:r>
          <w:r>
            <w:rPr>
              <w:rStyle w:val="SAPFooterPageNumber"/>
            </w:rPr>
            <w:t>3</w:t>
          </w:r>
          <w:r w:rsidRPr="004319A4">
            <w:rPr>
              <w:rStyle w:val="SAPFooterPageNumber"/>
            </w:rPr>
            <w:fldChar w:fldCharType="end"/>
          </w:r>
        </w:p>
      </w:tc>
    </w:tr>
  </w:tbl>
  <w:p w14:paraId="6AAA9B7F" w14:textId="77777777" w:rsidR="000302C0" w:rsidRPr="00460944" w:rsidRDefault="000302C0" w:rsidP="00C3407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54710" w14:textId="77777777" w:rsidR="000302C0" w:rsidRPr="005A5CB4" w:rsidRDefault="000302C0" w:rsidP="00C3407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82C615" w14:textId="77777777" w:rsidR="000302C0" w:rsidRPr="00B02C27" w:rsidRDefault="000302C0" w:rsidP="00C340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47A6A8" w14:textId="77777777" w:rsidR="000302C0" w:rsidRDefault="000302C0" w:rsidP="00C3407E">
      <w:pPr>
        <w:spacing w:before="0" w:after="0" w:line="240" w:lineRule="auto"/>
      </w:pPr>
      <w:r>
        <w:separator/>
      </w:r>
    </w:p>
  </w:footnote>
  <w:footnote w:type="continuationSeparator" w:id="0">
    <w:p w14:paraId="0B31400F" w14:textId="77777777" w:rsidR="000302C0" w:rsidRDefault="000302C0" w:rsidP="00C340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463B2" w14:textId="77777777" w:rsidR="000302C0" w:rsidRDefault="000302C0">
    <w:pPr>
      <w:spacing w:before="0"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4A558B" w14:textId="77777777" w:rsidR="000302C0" w:rsidRPr="005B6104" w:rsidRDefault="000302C0" w:rsidP="00C3407E">
    <w:pPr>
      <w:pStyle w:val="SAPHeader"/>
      <w:rPr>
        <w:sz w:val="4"/>
        <w:szCs w:val="4"/>
        <w:lang w:val="de-DE"/>
      </w:rPr>
    </w:pPr>
  </w:p>
  <w:p w14:paraId="48C0782F" w14:textId="77777777" w:rsidR="000302C0" w:rsidRPr="005B6104" w:rsidRDefault="000302C0">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81103" w14:textId="77777777" w:rsidR="000302C0" w:rsidRDefault="000302C0">
    <w:pPr>
      <w:spacing w:before="0"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B2146" w14:textId="77777777" w:rsidR="000302C0" w:rsidRPr="0002171C" w:rsidRDefault="000302C0" w:rsidP="00C3407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A7D80" w14:textId="77777777" w:rsidR="000302C0" w:rsidRPr="0002171C" w:rsidRDefault="000302C0" w:rsidP="00C3407E">
    <w:pPr>
      <w:pStyle w:val="Header"/>
    </w:pPr>
    <w:r>
      <w:rPr>
        <w:noProof/>
        <w:lang w:val="de-DE" w:eastAsia="de-DE"/>
      </w:rPr>
      <w:drawing>
        <wp:anchor distT="0" distB="0" distL="114300" distR="114300" simplePos="0" relativeHeight="251657728" behindDoc="0" locked="1" layoutInCell="1" allowOverlap="1" wp14:anchorId="35C62500" wp14:editId="0D8637F6">
          <wp:simplePos x="0" y="0"/>
          <wp:positionH relativeFrom="page">
            <wp:posOffset>360045</wp:posOffset>
          </wp:positionH>
          <wp:positionV relativeFrom="page">
            <wp:posOffset>9937115</wp:posOffset>
          </wp:positionV>
          <wp:extent cx="579755" cy="284480"/>
          <wp:effectExtent l="0" t="0" r="0" b="127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9755" cy="2844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9DFC52CC"/>
    <w:lvl w:ilvl="0">
      <w:start w:val="1"/>
      <w:numFmt w:val="decimal"/>
      <w:lvlText w:val="%1."/>
      <w:lvlJc w:val="left"/>
      <w:pPr>
        <w:tabs>
          <w:tab w:val="num" w:pos="926"/>
        </w:tabs>
        <w:ind w:left="926" w:hanging="360"/>
      </w:pPr>
      <w:rPr>
        <w:rFonts w:cs="Times New Roman"/>
      </w:rPr>
    </w:lvl>
  </w:abstractNum>
  <w:abstractNum w:abstractNumId="1" w15:restartNumberingAfterBreak="0">
    <w:nsid w:val="FFFFFF7F"/>
    <w:multiLevelType w:val="singleLevel"/>
    <w:tmpl w:val="F9D642B2"/>
    <w:lvl w:ilvl="0">
      <w:start w:val="1"/>
      <w:numFmt w:val="decimal"/>
      <w:lvlText w:val="%1."/>
      <w:lvlJc w:val="left"/>
      <w:pPr>
        <w:tabs>
          <w:tab w:val="num" w:pos="720"/>
        </w:tabs>
        <w:ind w:left="720" w:hanging="360"/>
      </w:pPr>
    </w:lvl>
  </w:abstractNum>
  <w:abstractNum w:abstractNumId="2" w15:restartNumberingAfterBreak="0">
    <w:nsid w:val="FFFFFF82"/>
    <w:multiLevelType w:val="singleLevel"/>
    <w:tmpl w:val="E640DC7E"/>
    <w:lvl w:ilvl="0">
      <w:start w:val="1"/>
      <w:numFmt w:val="bullet"/>
      <w:pStyle w:val="ListBullet3"/>
      <w:lvlText w:val="o"/>
      <w:lvlJc w:val="left"/>
      <w:pPr>
        <w:ind w:left="926" w:hanging="360"/>
      </w:pPr>
      <w:rPr>
        <w:rFonts w:ascii="Courier New" w:hAnsi="Courier New" w:hint="default"/>
      </w:rPr>
    </w:lvl>
  </w:abstractNum>
  <w:abstractNum w:abstractNumId="3" w15:restartNumberingAfterBreak="0">
    <w:nsid w:val="FFFFFF83"/>
    <w:multiLevelType w:val="singleLevel"/>
    <w:tmpl w:val="D92AE24E"/>
    <w:lvl w:ilvl="0">
      <w:start w:val="1"/>
      <w:numFmt w:val="bullet"/>
      <w:pStyle w:val="ListBullet2"/>
      <w:lvlText w:val="o"/>
      <w:lvlJc w:val="left"/>
      <w:pPr>
        <w:ind w:left="643" w:hanging="360"/>
      </w:pPr>
      <w:rPr>
        <w:rFonts w:ascii="Courier New" w:hAnsi="Courier New" w:hint="default"/>
      </w:rPr>
    </w:lvl>
  </w:abstractNum>
  <w:abstractNum w:abstractNumId="4" w15:restartNumberingAfterBreak="0">
    <w:nsid w:val="FFFFFF88"/>
    <w:multiLevelType w:val="singleLevel"/>
    <w:tmpl w:val="9084B552"/>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C9F689BE"/>
    <w:lvl w:ilvl="0">
      <w:start w:val="1"/>
      <w:numFmt w:val="bullet"/>
      <w:pStyle w:val="ListBullet"/>
      <w:lvlText w:val=""/>
      <w:lvlJc w:val="left"/>
      <w:pPr>
        <w:ind w:left="417" w:hanging="360"/>
      </w:pPr>
      <w:rPr>
        <w:rFonts w:ascii="Symbol" w:hAnsi="Symbol" w:hint="default"/>
      </w:rPr>
    </w:lvl>
  </w:abstractNum>
  <w:abstractNum w:abstractNumId="6" w15:restartNumberingAfterBreak="0">
    <w:nsid w:val="00876D67"/>
    <w:multiLevelType w:val="hybridMultilevel"/>
    <w:tmpl w:val="86AC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A90A11"/>
    <w:multiLevelType w:val="multilevel"/>
    <w:tmpl w:val="CB2CCBE4"/>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8" w15:restartNumberingAfterBreak="0">
    <w:nsid w:val="02594B11"/>
    <w:multiLevelType w:val="multilevel"/>
    <w:tmpl w:val="B656A248"/>
    <w:lvl w:ilvl="0">
      <w:start w:val="1"/>
      <w:numFmt w:val="decimal"/>
      <w:pStyle w:val="ListNumber"/>
      <w:lvlText w:val="%1."/>
      <w:lvlJc w:val="left"/>
      <w:pPr>
        <w:ind w:left="340" w:hanging="340"/>
      </w:pPr>
      <w:rPr>
        <w:rFonts w:ascii="BentonSans Book" w:hAnsi="BentonSans Book" w:cs="Times New Roman" w:hint="default"/>
        <w:sz w:val="18"/>
      </w:rPr>
    </w:lvl>
    <w:lvl w:ilvl="1">
      <w:start w:val="1"/>
      <w:numFmt w:val="decimal"/>
      <w:pStyle w:val="ListNumber2"/>
      <w:lvlText w:val="%2."/>
      <w:lvlJc w:val="left"/>
      <w:pPr>
        <w:ind w:left="680" w:hanging="340"/>
      </w:pPr>
      <w:rPr>
        <w:rFonts w:hint="default"/>
      </w:rPr>
    </w:lvl>
    <w:lvl w:ilvl="2">
      <w:start w:val="1"/>
      <w:numFmt w:val="decimal"/>
      <w:pStyle w:val="ListNumber3"/>
      <w:lvlText w:val="%3."/>
      <w:lvlJc w:val="left"/>
      <w:pPr>
        <w:ind w:left="1020" w:hanging="340"/>
      </w:pPr>
      <w:rPr>
        <w:rFonts w:hint="default"/>
      </w:rPr>
    </w:lvl>
    <w:lvl w:ilvl="3">
      <w:start w:val="1"/>
      <w:numFmt w:val="decimal"/>
      <w:lvlText w:val="%4."/>
      <w:lvlJc w:val="left"/>
      <w:pPr>
        <w:ind w:left="1360" w:hanging="340"/>
      </w:pPr>
      <w:rPr>
        <w:rFonts w:hint="default"/>
      </w:rPr>
    </w:lvl>
    <w:lvl w:ilvl="4">
      <w:start w:val="1"/>
      <w:numFmt w:val="decimal"/>
      <w:lvlText w:val="%5."/>
      <w:lvlJc w:val="left"/>
      <w:pPr>
        <w:ind w:left="1700" w:hanging="340"/>
      </w:pPr>
      <w:rPr>
        <w:rFonts w:hint="default"/>
      </w:rPr>
    </w:lvl>
    <w:lvl w:ilvl="5">
      <w:start w:val="1"/>
      <w:numFmt w:val="lowerRoman"/>
      <w:lvlText w:val="%6."/>
      <w:lvlJc w:val="right"/>
      <w:pPr>
        <w:ind w:left="2040" w:hanging="340"/>
      </w:pPr>
      <w:rPr>
        <w:rFonts w:hint="default"/>
      </w:rPr>
    </w:lvl>
    <w:lvl w:ilvl="6">
      <w:start w:val="1"/>
      <w:numFmt w:val="decimal"/>
      <w:lvlText w:val="%7."/>
      <w:lvlJc w:val="left"/>
      <w:pPr>
        <w:ind w:left="2380" w:hanging="340"/>
      </w:pPr>
      <w:rPr>
        <w:rFonts w:hint="default"/>
      </w:rPr>
    </w:lvl>
    <w:lvl w:ilvl="7">
      <w:start w:val="1"/>
      <w:numFmt w:val="lowerLetter"/>
      <w:lvlText w:val="%8."/>
      <w:lvlJc w:val="left"/>
      <w:pPr>
        <w:ind w:left="2720" w:hanging="340"/>
      </w:pPr>
      <w:rPr>
        <w:rFonts w:hint="default"/>
      </w:rPr>
    </w:lvl>
    <w:lvl w:ilvl="8">
      <w:start w:val="1"/>
      <w:numFmt w:val="lowerRoman"/>
      <w:lvlText w:val="%9."/>
      <w:lvlJc w:val="right"/>
      <w:pPr>
        <w:ind w:left="3060" w:hanging="340"/>
      </w:pPr>
      <w:rPr>
        <w:rFonts w:hint="default"/>
      </w:rPr>
    </w:lvl>
  </w:abstractNum>
  <w:abstractNum w:abstractNumId="9" w15:restartNumberingAfterBreak="0">
    <w:nsid w:val="060E7B9F"/>
    <w:multiLevelType w:val="hybridMultilevel"/>
    <w:tmpl w:val="888854FE"/>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6690B61"/>
    <w:multiLevelType w:val="hybridMultilevel"/>
    <w:tmpl w:val="8056EAE2"/>
    <w:lvl w:ilvl="0" w:tplc="7C66D9A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071C601C"/>
    <w:multiLevelType w:val="hybridMultilevel"/>
    <w:tmpl w:val="61661244"/>
    <w:lvl w:ilvl="0" w:tplc="957A0ECE">
      <w:numFmt w:val="bullet"/>
      <w:lvlText w:val=""/>
      <w:lvlJc w:val="left"/>
      <w:pPr>
        <w:ind w:left="405" w:hanging="360"/>
      </w:pPr>
      <w:rPr>
        <w:rFonts w:ascii="Wingdings" w:eastAsia="MS Mincho" w:hAnsi="Wingdings"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2" w15:restartNumberingAfterBreak="0">
    <w:nsid w:val="0DD37E71"/>
    <w:multiLevelType w:val="hybridMultilevel"/>
    <w:tmpl w:val="0630D5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C982708"/>
    <w:multiLevelType w:val="hybridMultilevel"/>
    <w:tmpl w:val="31608A7C"/>
    <w:lvl w:ilvl="0" w:tplc="3A36A81E">
      <w:start w:val="1"/>
      <w:numFmt w:val="decimal"/>
      <w:lvlRestart w:val="0"/>
      <w:lvlText w:val="%1."/>
      <w:lvlJc w:val="left"/>
      <w:pPr>
        <w:ind w:left="417" w:hanging="360"/>
      </w:p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4" w15:restartNumberingAfterBreak="0">
    <w:nsid w:val="1CBD3CF0"/>
    <w:multiLevelType w:val="hybridMultilevel"/>
    <w:tmpl w:val="004A5B4C"/>
    <w:lvl w:ilvl="0" w:tplc="87AEA3BE">
      <w:start w:val="1"/>
      <w:numFmt w:val="decimal"/>
      <w:lvlText w:val="%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E6F38A6"/>
    <w:multiLevelType w:val="hybridMultilevel"/>
    <w:tmpl w:val="1316A4E2"/>
    <w:lvl w:ilvl="0" w:tplc="04070001">
      <w:start w:val="1"/>
      <w:numFmt w:val="bullet"/>
      <w:lvlText w:val=""/>
      <w:lvlJc w:val="left"/>
      <w:pPr>
        <w:ind w:left="926" w:hanging="360"/>
      </w:pPr>
      <w:rPr>
        <w:rFonts w:ascii="Symbol" w:hAnsi="Symbol" w:hint="default"/>
      </w:rPr>
    </w:lvl>
    <w:lvl w:ilvl="1" w:tplc="04070003" w:tentative="1">
      <w:start w:val="1"/>
      <w:numFmt w:val="bullet"/>
      <w:lvlText w:val="o"/>
      <w:lvlJc w:val="left"/>
      <w:pPr>
        <w:ind w:left="1646" w:hanging="360"/>
      </w:pPr>
      <w:rPr>
        <w:rFonts w:ascii="Courier New" w:hAnsi="Courier New" w:cs="Courier New" w:hint="default"/>
      </w:rPr>
    </w:lvl>
    <w:lvl w:ilvl="2" w:tplc="04070005" w:tentative="1">
      <w:start w:val="1"/>
      <w:numFmt w:val="bullet"/>
      <w:lvlText w:val=""/>
      <w:lvlJc w:val="left"/>
      <w:pPr>
        <w:ind w:left="2366" w:hanging="360"/>
      </w:pPr>
      <w:rPr>
        <w:rFonts w:ascii="Wingdings" w:hAnsi="Wingdings" w:hint="default"/>
      </w:rPr>
    </w:lvl>
    <w:lvl w:ilvl="3" w:tplc="04070001" w:tentative="1">
      <w:start w:val="1"/>
      <w:numFmt w:val="bullet"/>
      <w:lvlText w:val=""/>
      <w:lvlJc w:val="left"/>
      <w:pPr>
        <w:ind w:left="3086" w:hanging="360"/>
      </w:pPr>
      <w:rPr>
        <w:rFonts w:ascii="Symbol" w:hAnsi="Symbol" w:hint="default"/>
      </w:rPr>
    </w:lvl>
    <w:lvl w:ilvl="4" w:tplc="04070003" w:tentative="1">
      <w:start w:val="1"/>
      <w:numFmt w:val="bullet"/>
      <w:lvlText w:val="o"/>
      <w:lvlJc w:val="left"/>
      <w:pPr>
        <w:ind w:left="3806" w:hanging="360"/>
      </w:pPr>
      <w:rPr>
        <w:rFonts w:ascii="Courier New" w:hAnsi="Courier New" w:cs="Courier New" w:hint="default"/>
      </w:rPr>
    </w:lvl>
    <w:lvl w:ilvl="5" w:tplc="04070005" w:tentative="1">
      <w:start w:val="1"/>
      <w:numFmt w:val="bullet"/>
      <w:lvlText w:val=""/>
      <w:lvlJc w:val="left"/>
      <w:pPr>
        <w:ind w:left="4526" w:hanging="360"/>
      </w:pPr>
      <w:rPr>
        <w:rFonts w:ascii="Wingdings" w:hAnsi="Wingdings" w:hint="default"/>
      </w:rPr>
    </w:lvl>
    <w:lvl w:ilvl="6" w:tplc="04070001" w:tentative="1">
      <w:start w:val="1"/>
      <w:numFmt w:val="bullet"/>
      <w:lvlText w:val=""/>
      <w:lvlJc w:val="left"/>
      <w:pPr>
        <w:ind w:left="5246" w:hanging="360"/>
      </w:pPr>
      <w:rPr>
        <w:rFonts w:ascii="Symbol" w:hAnsi="Symbol" w:hint="default"/>
      </w:rPr>
    </w:lvl>
    <w:lvl w:ilvl="7" w:tplc="04070003" w:tentative="1">
      <w:start w:val="1"/>
      <w:numFmt w:val="bullet"/>
      <w:lvlText w:val="o"/>
      <w:lvlJc w:val="left"/>
      <w:pPr>
        <w:ind w:left="5966" w:hanging="360"/>
      </w:pPr>
      <w:rPr>
        <w:rFonts w:ascii="Courier New" w:hAnsi="Courier New" w:cs="Courier New" w:hint="default"/>
      </w:rPr>
    </w:lvl>
    <w:lvl w:ilvl="8" w:tplc="04070005" w:tentative="1">
      <w:start w:val="1"/>
      <w:numFmt w:val="bullet"/>
      <w:lvlText w:val=""/>
      <w:lvlJc w:val="left"/>
      <w:pPr>
        <w:ind w:left="6686" w:hanging="360"/>
      </w:pPr>
      <w:rPr>
        <w:rFonts w:ascii="Wingdings" w:hAnsi="Wingdings" w:hint="default"/>
      </w:rPr>
    </w:lvl>
  </w:abstractNum>
  <w:abstractNum w:abstractNumId="16" w15:restartNumberingAfterBreak="0">
    <w:nsid w:val="20B16920"/>
    <w:multiLevelType w:val="hybridMultilevel"/>
    <w:tmpl w:val="BFB4F750"/>
    <w:lvl w:ilvl="0" w:tplc="04070001">
      <w:start w:val="1"/>
      <w:numFmt w:val="bullet"/>
      <w:lvlText w:val=""/>
      <w:lvlJc w:val="left"/>
      <w:pPr>
        <w:ind w:left="2920" w:hanging="360"/>
      </w:pPr>
      <w:rPr>
        <w:rFonts w:ascii="Symbol" w:hAnsi="Symbol" w:hint="default"/>
      </w:rPr>
    </w:lvl>
    <w:lvl w:ilvl="1" w:tplc="04090003">
      <w:start w:val="1"/>
      <w:numFmt w:val="bullet"/>
      <w:lvlText w:val="o"/>
      <w:lvlJc w:val="left"/>
      <w:pPr>
        <w:ind w:left="3640" w:hanging="360"/>
      </w:pPr>
      <w:rPr>
        <w:rFonts w:ascii="Courier New" w:hAnsi="Courier New" w:cs="Times New Roman" w:hint="default"/>
      </w:rPr>
    </w:lvl>
    <w:lvl w:ilvl="2" w:tplc="04090005">
      <w:start w:val="1"/>
      <w:numFmt w:val="bullet"/>
      <w:lvlText w:val=""/>
      <w:lvlJc w:val="left"/>
      <w:pPr>
        <w:ind w:left="4360" w:hanging="360"/>
      </w:pPr>
      <w:rPr>
        <w:rFonts w:ascii="Wingdings" w:hAnsi="Wingdings" w:hint="default"/>
      </w:rPr>
    </w:lvl>
    <w:lvl w:ilvl="3" w:tplc="04090001">
      <w:start w:val="1"/>
      <w:numFmt w:val="bullet"/>
      <w:lvlText w:val=""/>
      <w:lvlJc w:val="left"/>
      <w:pPr>
        <w:ind w:left="5080" w:hanging="360"/>
      </w:pPr>
      <w:rPr>
        <w:rFonts w:ascii="Symbol" w:hAnsi="Symbol" w:hint="default"/>
      </w:rPr>
    </w:lvl>
    <w:lvl w:ilvl="4" w:tplc="04090003">
      <w:start w:val="1"/>
      <w:numFmt w:val="bullet"/>
      <w:lvlText w:val="o"/>
      <w:lvlJc w:val="left"/>
      <w:pPr>
        <w:ind w:left="5800" w:hanging="360"/>
      </w:pPr>
      <w:rPr>
        <w:rFonts w:ascii="Courier New" w:hAnsi="Courier New" w:cs="Times New Roman" w:hint="default"/>
      </w:rPr>
    </w:lvl>
    <w:lvl w:ilvl="5" w:tplc="04090005">
      <w:start w:val="1"/>
      <w:numFmt w:val="bullet"/>
      <w:lvlText w:val=""/>
      <w:lvlJc w:val="left"/>
      <w:pPr>
        <w:ind w:left="6520" w:hanging="360"/>
      </w:pPr>
      <w:rPr>
        <w:rFonts w:ascii="Wingdings" w:hAnsi="Wingdings" w:hint="default"/>
      </w:rPr>
    </w:lvl>
    <w:lvl w:ilvl="6" w:tplc="04090001">
      <w:start w:val="1"/>
      <w:numFmt w:val="bullet"/>
      <w:lvlText w:val=""/>
      <w:lvlJc w:val="left"/>
      <w:pPr>
        <w:ind w:left="7240" w:hanging="360"/>
      </w:pPr>
      <w:rPr>
        <w:rFonts w:ascii="Symbol" w:hAnsi="Symbol" w:hint="default"/>
      </w:rPr>
    </w:lvl>
    <w:lvl w:ilvl="7" w:tplc="04090003">
      <w:start w:val="1"/>
      <w:numFmt w:val="bullet"/>
      <w:lvlText w:val="o"/>
      <w:lvlJc w:val="left"/>
      <w:pPr>
        <w:ind w:left="7960" w:hanging="360"/>
      </w:pPr>
      <w:rPr>
        <w:rFonts w:ascii="Courier New" w:hAnsi="Courier New" w:cs="Times New Roman" w:hint="default"/>
      </w:rPr>
    </w:lvl>
    <w:lvl w:ilvl="8" w:tplc="04090005">
      <w:start w:val="1"/>
      <w:numFmt w:val="bullet"/>
      <w:lvlText w:val=""/>
      <w:lvlJc w:val="left"/>
      <w:pPr>
        <w:ind w:left="8680" w:hanging="360"/>
      </w:pPr>
      <w:rPr>
        <w:rFonts w:ascii="Wingdings" w:hAnsi="Wingdings" w:hint="default"/>
      </w:rPr>
    </w:lvl>
  </w:abstractNum>
  <w:abstractNum w:abstractNumId="17" w15:restartNumberingAfterBreak="0">
    <w:nsid w:val="221B2E62"/>
    <w:multiLevelType w:val="hybridMultilevel"/>
    <w:tmpl w:val="ED986BFA"/>
    <w:lvl w:ilvl="0" w:tplc="735ADF10">
      <w:start w:val="5"/>
      <w:numFmt w:val="bullet"/>
      <w:lvlText w:val=""/>
      <w:lvlJc w:val="left"/>
      <w:pPr>
        <w:ind w:left="630" w:hanging="360"/>
      </w:pPr>
      <w:rPr>
        <w:rFonts w:ascii="Symbol" w:eastAsia="SimSun" w:hAnsi="Symbol" w:hint="default"/>
      </w:rPr>
    </w:lvl>
    <w:lvl w:ilvl="1" w:tplc="04090003">
      <w:start w:val="1"/>
      <w:numFmt w:val="bullet"/>
      <w:lvlText w:val="o"/>
      <w:lvlJc w:val="left"/>
      <w:pPr>
        <w:ind w:left="1350" w:hanging="360"/>
      </w:pPr>
      <w:rPr>
        <w:rFonts w:ascii="Courier New" w:hAnsi="Courier New" w:cs="Times New Roman"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Times New Roman"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Times New Roman" w:hint="default"/>
      </w:rPr>
    </w:lvl>
    <w:lvl w:ilvl="8" w:tplc="04090005">
      <w:start w:val="1"/>
      <w:numFmt w:val="bullet"/>
      <w:lvlText w:val=""/>
      <w:lvlJc w:val="left"/>
      <w:pPr>
        <w:ind w:left="6390" w:hanging="360"/>
      </w:pPr>
      <w:rPr>
        <w:rFonts w:ascii="Wingdings" w:hAnsi="Wingdings" w:hint="default"/>
      </w:rPr>
    </w:lvl>
  </w:abstractNum>
  <w:abstractNum w:abstractNumId="18" w15:restartNumberingAfterBreak="0">
    <w:nsid w:val="255C7CE2"/>
    <w:multiLevelType w:val="hybridMultilevel"/>
    <w:tmpl w:val="88BAB388"/>
    <w:lvl w:ilvl="0" w:tplc="04070003">
      <w:start w:val="1"/>
      <w:numFmt w:val="bullet"/>
      <w:lvlText w:val="o"/>
      <w:lvlJc w:val="left"/>
      <w:pPr>
        <w:ind w:left="777" w:hanging="360"/>
      </w:pPr>
      <w:rPr>
        <w:rFonts w:ascii="Courier New" w:hAnsi="Courier New" w:cs="Courier New" w:hint="default"/>
      </w:rPr>
    </w:lvl>
    <w:lvl w:ilvl="1" w:tplc="04070003" w:tentative="1">
      <w:start w:val="1"/>
      <w:numFmt w:val="bullet"/>
      <w:lvlText w:val="o"/>
      <w:lvlJc w:val="left"/>
      <w:pPr>
        <w:ind w:left="1497" w:hanging="360"/>
      </w:pPr>
      <w:rPr>
        <w:rFonts w:ascii="Courier New" w:hAnsi="Courier New" w:cs="Courier New" w:hint="default"/>
      </w:rPr>
    </w:lvl>
    <w:lvl w:ilvl="2" w:tplc="04070005" w:tentative="1">
      <w:start w:val="1"/>
      <w:numFmt w:val="bullet"/>
      <w:lvlText w:val=""/>
      <w:lvlJc w:val="left"/>
      <w:pPr>
        <w:ind w:left="2217" w:hanging="360"/>
      </w:pPr>
      <w:rPr>
        <w:rFonts w:ascii="Wingdings" w:hAnsi="Wingdings" w:hint="default"/>
      </w:rPr>
    </w:lvl>
    <w:lvl w:ilvl="3" w:tplc="04070001" w:tentative="1">
      <w:start w:val="1"/>
      <w:numFmt w:val="bullet"/>
      <w:lvlText w:val=""/>
      <w:lvlJc w:val="left"/>
      <w:pPr>
        <w:ind w:left="2937" w:hanging="360"/>
      </w:pPr>
      <w:rPr>
        <w:rFonts w:ascii="Symbol" w:hAnsi="Symbol" w:hint="default"/>
      </w:rPr>
    </w:lvl>
    <w:lvl w:ilvl="4" w:tplc="04070003" w:tentative="1">
      <w:start w:val="1"/>
      <w:numFmt w:val="bullet"/>
      <w:lvlText w:val="o"/>
      <w:lvlJc w:val="left"/>
      <w:pPr>
        <w:ind w:left="3657" w:hanging="360"/>
      </w:pPr>
      <w:rPr>
        <w:rFonts w:ascii="Courier New" w:hAnsi="Courier New" w:cs="Courier New" w:hint="default"/>
      </w:rPr>
    </w:lvl>
    <w:lvl w:ilvl="5" w:tplc="04070005" w:tentative="1">
      <w:start w:val="1"/>
      <w:numFmt w:val="bullet"/>
      <w:lvlText w:val=""/>
      <w:lvlJc w:val="left"/>
      <w:pPr>
        <w:ind w:left="4377" w:hanging="360"/>
      </w:pPr>
      <w:rPr>
        <w:rFonts w:ascii="Wingdings" w:hAnsi="Wingdings" w:hint="default"/>
      </w:rPr>
    </w:lvl>
    <w:lvl w:ilvl="6" w:tplc="04070001" w:tentative="1">
      <w:start w:val="1"/>
      <w:numFmt w:val="bullet"/>
      <w:lvlText w:val=""/>
      <w:lvlJc w:val="left"/>
      <w:pPr>
        <w:ind w:left="5097" w:hanging="360"/>
      </w:pPr>
      <w:rPr>
        <w:rFonts w:ascii="Symbol" w:hAnsi="Symbol" w:hint="default"/>
      </w:rPr>
    </w:lvl>
    <w:lvl w:ilvl="7" w:tplc="04070003" w:tentative="1">
      <w:start w:val="1"/>
      <w:numFmt w:val="bullet"/>
      <w:lvlText w:val="o"/>
      <w:lvlJc w:val="left"/>
      <w:pPr>
        <w:ind w:left="5817" w:hanging="360"/>
      </w:pPr>
      <w:rPr>
        <w:rFonts w:ascii="Courier New" w:hAnsi="Courier New" w:cs="Courier New" w:hint="default"/>
      </w:rPr>
    </w:lvl>
    <w:lvl w:ilvl="8" w:tplc="04070005" w:tentative="1">
      <w:start w:val="1"/>
      <w:numFmt w:val="bullet"/>
      <w:lvlText w:val=""/>
      <w:lvlJc w:val="left"/>
      <w:pPr>
        <w:ind w:left="6537" w:hanging="360"/>
      </w:pPr>
      <w:rPr>
        <w:rFonts w:ascii="Wingdings" w:hAnsi="Wingdings" w:hint="default"/>
      </w:rPr>
    </w:lvl>
  </w:abstractNum>
  <w:abstractNum w:abstractNumId="19" w15:restartNumberingAfterBreak="0">
    <w:nsid w:val="35EE346D"/>
    <w:multiLevelType w:val="hybridMultilevel"/>
    <w:tmpl w:val="EBB88958"/>
    <w:lvl w:ilvl="0" w:tplc="04070003">
      <w:start w:val="1"/>
      <w:numFmt w:val="bullet"/>
      <w:lvlText w:val="o"/>
      <w:lvlJc w:val="left"/>
      <w:pPr>
        <w:ind w:left="709" w:hanging="360"/>
      </w:pPr>
      <w:rPr>
        <w:rFonts w:ascii="Courier New" w:hAnsi="Courier New" w:cs="Courier New" w:hint="default"/>
      </w:rPr>
    </w:lvl>
    <w:lvl w:ilvl="1" w:tplc="04070003" w:tentative="1">
      <w:start w:val="1"/>
      <w:numFmt w:val="bullet"/>
      <w:lvlText w:val="o"/>
      <w:lvlJc w:val="left"/>
      <w:pPr>
        <w:ind w:left="1429" w:hanging="360"/>
      </w:pPr>
      <w:rPr>
        <w:rFonts w:ascii="Courier New" w:hAnsi="Courier New" w:cs="Courier New" w:hint="default"/>
      </w:rPr>
    </w:lvl>
    <w:lvl w:ilvl="2" w:tplc="04070005" w:tentative="1">
      <w:start w:val="1"/>
      <w:numFmt w:val="bullet"/>
      <w:lvlText w:val=""/>
      <w:lvlJc w:val="left"/>
      <w:pPr>
        <w:ind w:left="2149" w:hanging="360"/>
      </w:pPr>
      <w:rPr>
        <w:rFonts w:ascii="Wingdings" w:hAnsi="Wingdings" w:hint="default"/>
      </w:rPr>
    </w:lvl>
    <w:lvl w:ilvl="3" w:tplc="04070001" w:tentative="1">
      <w:start w:val="1"/>
      <w:numFmt w:val="bullet"/>
      <w:lvlText w:val=""/>
      <w:lvlJc w:val="left"/>
      <w:pPr>
        <w:ind w:left="2869" w:hanging="360"/>
      </w:pPr>
      <w:rPr>
        <w:rFonts w:ascii="Symbol" w:hAnsi="Symbol" w:hint="default"/>
      </w:rPr>
    </w:lvl>
    <w:lvl w:ilvl="4" w:tplc="04070003" w:tentative="1">
      <w:start w:val="1"/>
      <w:numFmt w:val="bullet"/>
      <w:lvlText w:val="o"/>
      <w:lvlJc w:val="left"/>
      <w:pPr>
        <w:ind w:left="3589" w:hanging="360"/>
      </w:pPr>
      <w:rPr>
        <w:rFonts w:ascii="Courier New" w:hAnsi="Courier New" w:cs="Courier New" w:hint="default"/>
      </w:rPr>
    </w:lvl>
    <w:lvl w:ilvl="5" w:tplc="04070005" w:tentative="1">
      <w:start w:val="1"/>
      <w:numFmt w:val="bullet"/>
      <w:lvlText w:val=""/>
      <w:lvlJc w:val="left"/>
      <w:pPr>
        <w:ind w:left="4309" w:hanging="360"/>
      </w:pPr>
      <w:rPr>
        <w:rFonts w:ascii="Wingdings" w:hAnsi="Wingdings" w:hint="default"/>
      </w:rPr>
    </w:lvl>
    <w:lvl w:ilvl="6" w:tplc="04070001" w:tentative="1">
      <w:start w:val="1"/>
      <w:numFmt w:val="bullet"/>
      <w:lvlText w:val=""/>
      <w:lvlJc w:val="left"/>
      <w:pPr>
        <w:ind w:left="5029" w:hanging="360"/>
      </w:pPr>
      <w:rPr>
        <w:rFonts w:ascii="Symbol" w:hAnsi="Symbol" w:hint="default"/>
      </w:rPr>
    </w:lvl>
    <w:lvl w:ilvl="7" w:tplc="04070003" w:tentative="1">
      <w:start w:val="1"/>
      <w:numFmt w:val="bullet"/>
      <w:lvlText w:val="o"/>
      <w:lvlJc w:val="left"/>
      <w:pPr>
        <w:ind w:left="5749" w:hanging="360"/>
      </w:pPr>
      <w:rPr>
        <w:rFonts w:ascii="Courier New" w:hAnsi="Courier New" w:cs="Courier New" w:hint="default"/>
      </w:rPr>
    </w:lvl>
    <w:lvl w:ilvl="8" w:tplc="04070005" w:tentative="1">
      <w:start w:val="1"/>
      <w:numFmt w:val="bullet"/>
      <w:lvlText w:val=""/>
      <w:lvlJc w:val="left"/>
      <w:pPr>
        <w:ind w:left="6469" w:hanging="360"/>
      </w:pPr>
      <w:rPr>
        <w:rFonts w:ascii="Wingdings" w:hAnsi="Wingdings" w:hint="default"/>
      </w:rPr>
    </w:lvl>
  </w:abstractNum>
  <w:abstractNum w:abstractNumId="20" w15:restartNumberingAfterBreak="0">
    <w:nsid w:val="3C01367C"/>
    <w:multiLevelType w:val="hybridMultilevel"/>
    <w:tmpl w:val="1E587256"/>
    <w:lvl w:ilvl="0" w:tplc="9990A84C">
      <w:numFmt w:val="bullet"/>
      <w:lvlText w:val=""/>
      <w:lvlJc w:val="left"/>
      <w:pPr>
        <w:ind w:left="405" w:hanging="360"/>
      </w:pPr>
      <w:rPr>
        <w:rFonts w:ascii="Wingdings" w:eastAsia="MS Mincho" w:hAnsi="Wingdings"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21" w15:restartNumberingAfterBreak="0">
    <w:nsid w:val="4F8742CD"/>
    <w:multiLevelType w:val="hybridMultilevel"/>
    <w:tmpl w:val="8C460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EB6E284">
      <w:numFmt w:val="bullet"/>
      <w:lvlText w:val=""/>
      <w:lvlJc w:val="left"/>
      <w:pPr>
        <w:ind w:left="3600" w:hanging="360"/>
      </w:pPr>
      <w:rPr>
        <w:rFonts w:ascii="Symbol" w:eastAsia="Times New Roman" w:hAnsi="Symbol"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752757"/>
    <w:multiLevelType w:val="hybridMultilevel"/>
    <w:tmpl w:val="010213C0"/>
    <w:lvl w:ilvl="0" w:tplc="088E9288">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9821D7E"/>
    <w:multiLevelType w:val="multilevel"/>
    <w:tmpl w:val="372029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B075BFB"/>
    <w:multiLevelType w:val="hybridMultilevel"/>
    <w:tmpl w:val="6E3C6FB2"/>
    <w:lvl w:ilvl="0" w:tplc="A760BCE6">
      <w:numFmt w:val="bullet"/>
      <w:lvlText w:val=""/>
      <w:lvlJc w:val="left"/>
      <w:pPr>
        <w:ind w:left="720" w:hanging="360"/>
      </w:pPr>
      <w:rPr>
        <w:rFonts w:ascii="Wingdings" w:eastAsia="MS Mincho"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6FD4E82"/>
    <w:multiLevelType w:val="hybridMultilevel"/>
    <w:tmpl w:val="2014E344"/>
    <w:lvl w:ilvl="0" w:tplc="735ADF10">
      <w:start w:val="5"/>
      <w:numFmt w:val="bullet"/>
      <w:lvlText w:val=""/>
      <w:lvlJc w:val="left"/>
      <w:pPr>
        <w:ind w:left="720" w:hanging="360"/>
      </w:pPr>
      <w:rPr>
        <w:rFonts w:ascii="Symbol" w:eastAsia="SimSun" w:hAnsi="Symbol" w:hint="default"/>
      </w:rPr>
    </w:lvl>
    <w:lvl w:ilvl="1" w:tplc="0407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8C04A03"/>
    <w:multiLevelType w:val="hybridMultilevel"/>
    <w:tmpl w:val="4D285752"/>
    <w:lvl w:ilvl="0" w:tplc="B7328EBC">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1324C3"/>
    <w:multiLevelType w:val="hybridMultilevel"/>
    <w:tmpl w:val="049E7B0E"/>
    <w:lvl w:ilvl="0" w:tplc="04070001">
      <w:start w:val="1"/>
      <w:numFmt w:val="bullet"/>
      <w:lvlText w:val=""/>
      <w:lvlJc w:val="left"/>
      <w:pPr>
        <w:ind w:left="1040" w:hanging="360"/>
      </w:pPr>
      <w:rPr>
        <w:rFonts w:ascii="Symbol" w:hAnsi="Symbol" w:hint="default"/>
      </w:rPr>
    </w:lvl>
    <w:lvl w:ilvl="1" w:tplc="04070003">
      <w:start w:val="1"/>
      <w:numFmt w:val="bullet"/>
      <w:lvlText w:val="o"/>
      <w:lvlJc w:val="left"/>
      <w:pPr>
        <w:ind w:left="1760" w:hanging="360"/>
      </w:pPr>
      <w:rPr>
        <w:rFonts w:ascii="Courier New" w:hAnsi="Courier New" w:cs="Courier New" w:hint="default"/>
      </w:rPr>
    </w:lvl>
    <w:lvl w:ilvl="2" w:tplc="04070005">
      <w:start w:val="1"/>
      <w:numFmt w:val="bullet"/>
      <w:lvlText w:val=""/>
      <w:lvlJc w:val="left"/>
      <w:pPr>
        <w:ind w:left="2480" w:hanging="360"/>
      </w:pPr>
      <w:rPr>
        <w:rFonts w:ascii="Wingdings" w:hAnsi="Wingdings" w:hint="default"/>
      </w:rPr>
    </w:lvl>
    <w:lvl w:ilvl="3" w:tplc="04070001" w:tentative="1">
      <w:start w:val="1"/>
      <w:numFmt w:val="bullet"/>
      <w:lvlText w:val=""/>
      <w:lvlJc w:val="left"/>
      <w:pPr>
        <w:ind w:left="3200" w:hanging="360"/>
      </w:pPr>
      <w:rPr>
        <w:rFonts w:ascii="Symbol" w:hAnsi="Symbol" w:hint="default"/>
      </w:rPr>
    </w:lvl>
    <w:lvl w:ilvl="4" w:tplc="04070003" w:tentative="1">
      <w:start w:val="1"/>
      <w:numFmt w:val="bullet"/>
      <w:lvlText w:val="o"/>
      <w:lvlJc w:val="left"/>
      <w:pPr>
        <w:ind w:left="3920" w:hanging="360"/>
      </w:pPr>
      <w:rPr>
        <w:rFonts w:ascii="Courier New" w:hAnsi="Courier New" w:cs="Courier New" w:hint="default"/>
      </w:rPr>
    </w:lvl>
    <w:lvl w:ilvl="5" w:tplc="04070005" w:tentative="1">
      <w:start w:val="1"/>
      <w:numFmt w:val="bullet"/>
      <w:lvlText w:val=""/>
      <w:lvlJc w:val="left"/>
      <w:pPr>
        <w:ind w:left="4640" w:hanging="360"/>
      </w:pPr>
      <w:rPr>
        <w:rFonts w:ascii="Wingdings" w:hAnsi="Wingdings" w:hint="default"/>
      </w:rPr>
    </w:lvl>
    <w:lvl w:ilvl="6" w:tplc="04070001" w:tentative="1">
      <w:start w:val="1"/>
      <w:numFmt w:val="bullet"/>
      <w:lvlText w:val=""/>
      <w:lvlJc w:val="left"/>
      <w:pPr>
        <w:ind w:left="5360" w:hanging="360"/>
      </w:pPr>
      <w:rPr>
        <w:rFonts w:ascii="Symbol" w:hAnsi="Symbol" w:hint="default"/>
      </w:rPr>
    </w:lvl>
    <w:lvl w:ilvl="7" w:tplc="04070003" w:tentative="1">
      <w:start w:val="1"/>
      <w:numFmt w:val="bullet"/>
      <w:lvlText w:val="o"/>
      <w:lvlJc w:val="left"/>
      <w:pPr>
        <w:ind w:left="6080" w:hanging="360"/>
      </w:pPr>
      <w:rPr>
        <w:rFonts w:ascii="Courier New" w:hAnsi="Courier New" w:cs="Courier New" w:hint="default"/>
      </w:rPr>
    </w:lvl>
    <w:lvl w:ilvl="8" w:tplc="04070005" w:tentative="1">
      <w:start w:val="1"/>
      <w:numFmt w:val="bullet"/>
      <w:lvlText w:val=""/>
      <w:lvlJc w:val="left"/>
      <w:pPr>
        <w:ind w:left="6800" w:hanging="360"/>
      </w:pPr>
      <w:rPr>
        <w:rFonts w:ascii="Wingdings" w:hAnsi="Wingdings" w:hint="default"/>
      </w:rPr>
    </w:lvl>
  </w:abstractNum>
  <w:abstractNum w:abstractNumId="28" w15:restartNumberingAfterBreak="0">
    <w:nsid w:val="73B772AD"/>
    <w:multiLevelType w:val="hybridMultilevel"/>
    <w:tmpl w:val="39362D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AED1A89"/>
    <w:multiLevelType w:val="hybridMultilevel"/>
    <w:tmpl w:val="1C1E242C"/>
    <w:lvl w:ilvl="0" w:tplc="3AB81B78">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FC0160"/>
    <w:multiLevelType w:val="hybridMultilevel"/>
    <w:tmpl w:val="F0B87CB2"/>
    <w:lvl w:ilvl="0" w:tplc="088E9288">
      <w:start w:val="1"/>
      <w:numFmt w:val="bullet"/>
      <w:lvlText w:val="-"/>
      <w:lvlJc w:val="left"/>
      <w:pPr>
        <w:ind w:left="926" w:hanging="360"/>
      </w:pPr>
      <w:rPr>
        <w:rFonts w:ascii="Courier New" w:hAnsi="Courier New" w:hint="default"/>
      </w:rPr>
    </w:lvl>
    <w:lvl w:ilvl="1" w:tplc="04070003" w:tentative="1">
      <w:start w:val="1"/>
      <w:numFmt w:val="bullet"/>
      <w:lvlText w:val="o"/>
      <w:lvlJc w:val="left"/>
      <w:pPr>
        <w:ind w:left="1646" w:hanging="360"/>
      </w:pPr>
      <w:rPr>
        <w:rFonts w:ascii="Courier New" w:hAnsi="Courier New" w:cs="Courier New" w:hint="default"/>
      </w:rPr>
    </w:lvl>
    <w:lvl w:ilvl="2" w:tplc="04070005" w:tentative="1">
      <w:start w:val="1"/>
      <w:numFmt w:val="bullet"/>
      <w:lvlText w:val=""/>
      <w:lvlJc w:val="left"/>
      <w:pPr>
        <w:ind w:left="2366" w:hanging="360"/>
      </w:pPr>
      <w:rPr>
        <w:rFonts w:ascii="Wingdings" w:hAnsi="Wingdings" w:hint="default"/>
      </w:rPr>
    </w:lvl>
    <w:lvl w:ilvl="3" w:tplc="04070001" w:tentative="1">
      <w:start w:val="1"/>
      <w:numFmt w:val="bullet"/>
      <w:lvlText w:val=""/>
      <w:lvlJc w:val="left"/>
      <w:pPr>
        <w:ind w:left="3086" w:hanging="360"/>
      </w:pPr>
      <w:rPr>
        <w:rFonts w:ascii="Symbol" w:hAnsi="Symbol" w:hint="default"/>
      </w:rPr>
    </w:lvl>
    <w:lvl w:ilvl="4" w:tplc="04070003" w:tentative="1">
      <w:start w:val="1"/>
      <w:numFmt w:val="bullet"/>
      <w:lvlText w:val="o"/>
      <w:lvlJc w:val="left"/>
      <w:pPr>
        <w:ind w:left="3806" w:hanging="360"/>
      </w:pPr>
      <w:rPr>
        <w:rFonts w:ascii="Courier New" w:hAnsi="Courier New" w:cs="Courier New" w:hint="default"/>
      </w:rPr>
    </w:lvl>
    <w:lvl w:ilvl="5" w:tplc="04070005" w:tentative="1">
      <w:start w:val="1"/>
      <w:numFmt w:val="bullet"/>
      <w:lvlText w:val=""/>
      <w:lvlJc w:val="left"/>
      <w:pPr>
        <w:ind w:left="4526" w:hanging="360"/>
      </w:pPr>
      <w:rPr>
        <w:rFonts w:ascii="Wingdings" w:hAnsi="Wingdings" w:hint="default"/>
      </w:rPr>
    </w:lvl>
    <w:lvl w:ilvl="6" w:tplc="04070001" w:tentative="1">
      <w:start w:val="1"/>
      <w:numFmt w:val="bullet"/>
      <w:lvlText w:val=""/>
      <w:lvlJc w:val="left"/>
      <w:pPr>
        <w:ind w:left="5246" w:hanging="360"/>
      </w:pPr>
      <w:rPr>
        <w:rFonts w:ascii="Symbol" w:hAnsi="Symbol" w:hint="default"/>
      </w:rPr>
    </w:lvl>
    <w:lvl w:ilvl="7" w:tplc="04070003" w:tentative="1">
      <w:start w:val="1"/>
      <w:numFmt w:val="bullet"/>
      <w:lvlText w:val="o"/>
      <w:lvlJc w:val="left"/>
      <w:pPr>
        <w:ind w:left="5966" w:hanging="360"/>
      </w:pPr>
      <w:rPr>
        <w:rFonts w:ascii="Courier New" w:hAnsi="Courier New" w:cs="Courier New" w:hint="default"/>
      </w:rPr>
    </w:lvl>
    <w:lvl w:ilvl="8" w:tplc="04070005" w:tentative="1">
      <w:start w:val="1"/>
      <w:numFmt w:val="bullet"/>
      <w:lvlText w:val=""/>
      <w:lvlJc w:val="left"/>
      <w:pPr>
        <w:ind w:left="6686"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5"/>
  </w:num>
  <w:num w:numId="5">
    <w:abstractNumId w:val="3"/>
  </w:num>
  <w:num w:numId="6">
    <w:abstractNumId w:val="2"/>
  </w:num>
  <w:num w:numId="7">
    <w:abstractNumId w:val="7"/>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num>
  <w:num w:numId="10">
    <w:abstractNumId w:val="23"/>
    <w:lvlOverride w:ilvl="0">
      <w:startOverride w:val="1"/>
    </w:lvlOverride>
  </w:num>
  <w:num w:numId="11">
    <w:abstractNumId w:val="13"/>
  </w:num>
  <w:num w:numId="12">
    <w:abstractNumId w:val="1"/>
  </w:num>
  <w:num w:numId="13">
    <w:abstractNumId w:val="4"/>
  </w:num>
  <w:num w:numId="14">
    <w:abstractNumId w:val="12"/>
  </w:num>
  <w:num w:numId="15">
    <w:abstractNumId w:val="28"/>
  </w:num>
  <w:num w:numId="16">
    <w:abstractNumId w:val="7"/>
  </w:num>
  <w:num w:numId="17">
    <w:abstractNumId w:val="17"/>
  </w:num>
  <w:num w:numId="18">
    <w:abstractNumId w:val="7"/>
  </w:num>
  <w:num w:numId="19">
    <w:abstractNumId w:val="7"/>
  </w:num>
  <w:num w:numId="20">
    <w:abstractNumId w:val="0"/>
  </w:num>
  <w:num w:numId="21">
    <w:abstractNumId w:val="17"/>
  </w:num>
  <w:num w:numId="22">
    <w:abstractNumId w:val="30"/>
  </w:num>
  <w:num w:numId="23">
    <w:abstractNumId w:val="22"/>
  </w:num>
  <w:num w:numId="24">
    <w:abstractNumId w:val="16"/>
  </w:num>
  <w:num w:numId="25">
    <w:abstractNumId w:val="7"/>
  </w:num>
  <w:num w:numId="26">
    <w:abstractNumId w:val="15"/>
  </w:num>
  <w:num w:numId="27">
    <w:abstractNumId w:val="27"/>
  </w:num>
  <w:num w:numId="28">
    <w:abstractNumId w:val="7"/>
  </w:num>
  <w:num w:numId="29">
    <w:abstractNumId w:val="8"/>
  </w:num>
  <w:num w:numId="30">
    <w:abstractNumId w:val="8"/>
  </w:num>
  <w:num w:numId="31">
    <w:abstractNumId w:val="8"/>
  </w:num>
  <w:num w:numId="32">
    <w:abstractNumId w:val="5"/>
  </w:num>
  <w:num w:numId="33">
    <w:abstractNumId w:val="3"/>
  </w:num>
  <w:num w:numId="34">
    <w:abstractNumId w:val="2"/>
  </w:num>
  <w:num w:numId="35">
    <w:abstractNumId w:val="7"/>
  </w:num>
  <w:num w:numId="36">
    <w:abstractNumId w:val="7"/>
  </w:num>
  <w:num w:numId="37">
    <w:abstractNumId w:val="7"/>
  </w:num>
  <w:num w:numId="38">
    <w:abstractNumId w:val="7"/>
  </w:num>
  <w:num w:numId="39">
    <w:abstractNumId w:val="7"/>
  </w:num>
  <w:num w:numId="40">
    <w:abstractNumId w:val="6"/>
  </w:num>
  <w:num w:numId="41">
    <w:abstractNumId w:val="10"/>
  </w:num>
  <w:num w:numId="42">
    <w:abstractNumId w:val="14"/>
  </w:num>
  <w:num w:numId="43">
    <w:abstractNumId w:val="2"/>
  </w:num>
  <w:num w:numId="44">
    <w:abstractNumId w:val="9"/>
  </w:num>
  <w:num w:numId="45">
    <w:abstractNumId w:val="5"/>
  </w:num>
  <w:num w:numId="46">
    <w:abstractNumId w:val="18"/>
  </w:num>
  <w:num w:numId="47">
    <w:abstractNumId w:val="5"/>
  </w:num>
  <w:num w:numId="48">
    <w:abstractNumId w:val="5"/>
  </w:num>
  <w:num w:numId="49">
    <w:abstractNumId w:val="5"/>
  </w:num>
  <w:num w:numId="50">
    <w:abstractNumId w:val="5"/>
  </w:num>
  <w:num w:numId="51">
    <w:abstractNumId w:val="5"/>
  </w:num>
  <w:num w:numId="52">
    <w:abstractNumId w:val="5"/>
  </w:num>
  <w:num w:numId="53">
    <w:abstractNumId w:val="5"/>
  </w:num>
  <w:num w:numId="54">
    <w:abstractNumId w:val="5"/>
  </w:num>
  <w:num w:numId="55">
    <w:abstractNumId w:val="5"/>
  </w:num>
  <w:num w:numId="56">
    <w:abstractNumId w:val="5"/>
  </w:num>
  <w:num w:numId="57">
    <w:abstractNumId w:val="5"/>
  </w:num>
  <w:num w:numId="58">
    <w:abstractNumId w:val="5"/>
  </w:num>
  <w:num w:numId="59">
    <w:abstractNumId w:val="5"/>
  </w:num>
  <w:num w:numId="60">
    <w:abstractNumId w:val="5"/>
  </w:num>
  <w:num w:numId="61">
    <w:abstractNumId w:val="5"/>
  </w:num>
  <w:num w:numId="62">
    <w:abstractNumId w:val="24"/>
  </w:num>
  <w:num w:numId="63">
    <w:abstractNumId w:val="25"/>
  </w:num>
  <w:num w:numId="64">
    <w:abstractNumId w:val="7"/>
  </w:num>
  <w:num w:numId="65">
    <w:abstractNumId w:val="7"/>
  </w:num>
  <w:num w:numId="66">
    <w:abstractNumId w:val="7"/>
  </w:num>
  <w:num w:numId="67">
    <w:abstractNumId w:val="7"/>
  </w:num>
  <w:num w:numId="68">
    <w:abstractNumId w:val="7"/>
  </w:num>
  <w:num w:numId="69">
    <w:abstractNumId w:val="7"/>
  </w:num>
  <w:num w:numId="70">
    <w:abstractNumId w:val="11"/>
  </w:num>
  <w:num w:numId="71">
    <w:abstractNumId w:val="19"/>
  </w:num>
  <w:num w:numId="72">
    <w:abstractNumId w:val="20"/>
  </w:num>
  <w:num w:numId="73">
    <w:abstractNumId w:val="21"/>
  </w:num>
  <w:num w:numId="74">
    <w:abstractNumId w:val="26"/>
  </w:num>
  <w:num w:numId="75">
    <w:abstractNumId w:val="29"/>
  </w:num>
  <w:numIdMacAtCleanup w:val="7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med, Tessa">
    <w15:presenceInfo w15:providerId="AD" w15:userId="S-1-5-21-74642-3284969411-2123768488-1616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attachedTemplate r:id="rId1"/>
  <w:trackRevisions/>
  <w:documentProtection w:formatting="1" w:enforcement="0"/>
  <w:defaultTabStop w:val="720"/>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F2"/>
    <w:rsid w:val="00004CA0"/>
    <w:rsid w:val="00007E2B"/>
    <w:rsid w:val="00010025"/>
    <w:rsid w:val="000159D5"/>
    <w:rsid w:val="0001742F"/>
    <w:rsid w:val="00020916"/>
    <w:rsid w:val="00023C56"/>
    <w:rsid w:val="000302C0"/>
    <w:rsid w:val="00034A29"/>
    <w:rsid w:val="00035DCA"/>
    <w:rsid w:val="00054672"/>
    <w:rsid w:val="000547F7"/>
    <w:rsid w:val="00057C8B"/>
    <w:rsid w:val="00063F71"/>
    <w:rsid w:val="00070C00"/>
    <w:rsid w:val="00071A77"/>
    <w:rsid w:val="00083E13"/>
    <w:rsid w:val="00084C39"/>
    <w:rsid w:val="00086476"/>
    <w:rsid w:val="000975E9"/>
    <w:rsid w:val="000A1072"/>
    <w:rsid w:val="000A49FB"/>
    <w:rsid w:val="000B06D9"/>
    <w:rsid w:val="000C1C37"/>
    <w:rsid w:val="000C6045"/>
    <w:rsid w:val="000C6E28"/>
    <w:rsid w:val="000C750F"/>
    <w:rsid w:val="000D0BE6"/>
    <w:rsid w:val="000D5303"/>
    <w:rsid w:val="000E02E7"/>
    <w:rsid w:val="000E30B3"/>
    <w:rsid w:val="000E39E6"/>
    <w:rsid w:val="000E544F"/>
    <w:rsid w:val="000E54D8"/>
    <w:rsid w:val="000F488E"/>
    <w:rsid w:val="000F58AD"/>
    <w:rsid w:val="00111128"/>
    <w:rsid w:val="00111251"/>
    <w:rsid w:val="00111791"/>
    <w:rsid w:val="001149BD"/>
    <w:rsid w:val="00122130"/>
    <w:rsid w:val="00123182"/>
    <w:rsid w:val="0012591B"/>
    <w:rsid w:val="00126D1B"/>
    <w:rsid w:val="001317C0"/>
    <w:rsid w:val="00136D6B"/>
    <w:rsid w:val="00142830"/>
    <w:rsid w:val="00143826"/>
    <w:rsid w:val="001512D3"/>
    <w:rsid w:val="00166431"/>
    <w:rsid w:val="001665D8"/>
    <w:rsid w:val="00170EBA"/>
    <w:rsid w:val="00177D75"/>
    <w:rsid w:val="00180A01"/>
    <w:rsid w:val="001830CD"/>
    <w:rsid w:val="00184188"/>
    <w:rsid w:val="001A040B"/>
    <w:rsid w:val="001A06AB"/>
    <w:rsid w:val="001A0912"/>
    <w:rsid w:val="001A1B9D"/>
    <w:rsid w:val="001A31E3"/>
    <w:rsid w:val="001A6C26"/>
    <w:rsid w:val="001A7050"/>
    <w:rsid w:val="001B18B8"/>
    <w:rsid w:val="001B6F5B"/>
    <w:rsid w:val="001D4DAA"/>
    <w:rsid w:val="001D5997"/>
    <w:rsid w:val="001D5EC2"/>
    <w:rsid w:val="001E21DF"/>
    <w:rsid w:val="001F27DE"/>
    <w:rsid w:val="001F47DB"/>
    <w:rsid w:val="00201B9D"/>
    <w:rsid w:val="00203313"/>
    <w:rsid w:val="00204BF8"/>
    <w:rsid w:val="00211EBC"/>
    <w:rsid w:val="00220F53"/>
    <w:rsid w:val="00226AD3"/>
    <w:rsid w:val="002341E4"/>
    <w:rsid w:val="00234983"/>
    <w:rsid w:val="00250431"/>
    <w:rsid w:val="00254041"/>
    <w:rsid w:val="0026159E"/>
    <w:rsid w:val="002663FC"/>
    <w:rsid w:val="00273716"/>
    <w:rsid w:val="00274708"/>
    <w:rsid w:val="00277B52"/>
    <w:rsid w:val="00284120"/>
    <w:rsid w:val="0028744A"/>
    <w:rsid w:val="00293D18"/>
    <w:rsid w:val="00295AF6"/>
    <w:rsid w:val="002A0505"/>
    <w:rsid w:val="002A4F64"/>
    <w:rsid w:val="002A5997"/>
    <w:rsid w:val="002A6C36"/>
    <w:rsid w:val="002B07B2"/>
    <w:rsid w:val="002B13FF"/>
    <w:rsid w:val="002B1B0A"/>
    <w:rsid w:val="002C2EE2"/>
    <w:rsid w:val="002C79A2"/>
    <w:rsid w:val="002D0848"/>
    <w:rsid w:val="002D5044"/>
    <w:rsid w:val="002E7B01"/>
    <w:rsid w:val="00303B6C"/>
    <w:rsid w:val="00306AC5"/>
    <w:rsid w:val="003073CD"/>
    <w:rsid w:val="00307D65"/>
    <w:rsid w:val="00310657"/>
    <w:rsid w:val="00312DE4"/>
    <w:rsid w:val="003162DF"/>
    <w:rsid w:val="003237AE"/>
    <w:rsid w:val="00347FAB"/>
    <w:rsid w:val="00350A1E"/>
    <w:rsid w:val="003513C9"/>
    <w:rsid w:val="003520BC"/>
    <w:rsid w:val="00355AA4"/>
    <w:rsid w:val="003569A9"/>
    <w:rsid w:val="00356AB5"/>
    <w:rsid w:val="00360BE0"/>
    <w:rsid w:val="00360CC6"/>
    <w:rsid w:val="0036712C"/>
    <w:rsid w:val="00372946"/>
    <w:rsid w:val="00386C0E"/>
    <w:rsid w:val="00386EF1"/>
    <w:rsid w:val="00387139"/>
    <w:rsid w:val="00391FF2"/>
    <w:rsid w:val="003A00F2"/>
    <w:rsid w:val="003A5A8D"/>
    <w:rsid w:val="003B12F3"/>
    <w:rsid w:val="003B5863"/>
    <w:rsid w:val="003B7DB9"/>
    <w:rsid w:val="003C0DB2"/>
    <w:rsid w:val="003D140F"/>
    <w:rsid w:val="003D322E"/>
    <w:rsid w:val="003E07E8"/>
    <w:rsid w:val="003E25DC"/>
    <w:rsid w:val="003E5C8B"/>
    <w:rsid w:val="003E7CEF"/>
    <w:rsid w:val="003F3EBD"/>
    <w:rsid w:val="003F47B0"/>
    <w:rsid w:val="003F4CC3"/>
    <w:rsid w:val="00400B5A"/>
    <w:rsid w:val="00404F79"/>
    <w:rsid w:val="00410CFB"/>
    <w:rsid w:val="00417A82"/>
    <w:rsid w:val="00427C80"/>
    <w:rsid w:val="00433729"/>
    <w:rsid w:val="004350AF"/>
    <w:rsid w:val="00436D83"/>
    <w:rsid w:val="0043798C"/>
    <w:rsid w:val="004419EB"/>
    <w:rsid w:val="0044357E"/>
    <w:rsid w:val="00444B33"/>
    <w:rsid w:val="004452EF"/>
    <w:rsid w:val="00446EB3"/>
    <w:rsid w:val="00450C9C"/>
    <w:rsid w:val="004514BB"/>
    <w:rsid w:val="00451E84"/>
    <w:rsid w:val="00453BB5"/>
    <w:rsid w:val="00454559"/>
    <w:rsid w:val="00463A03"/>
    <w:rsid w:val="00471B47"/>
    <w:rsid w:val="004731A5"/>
    <w:rsid w:val="004776E2"/>
    <w:rsid w:val="00483226"/>
    <w:rsid w:val="00485545"/>
    <w:rsid w:val="0049044B"/>
    <w:rsid w:val="004913EE"/>
    <w:rsid w:val="004932D8"/>
    <w:rsid w:val="004A357A"/>
    <w:rsid w:val="004B4423"/>
    <w:rsid w:val="004B5EB0"/>
    <w:rsid w:val="004D0CC5"/>
    <w:rsid w:val="004D3A10"/>
    <w:rsid w:val="004D4EC3"/>
    <w:rsid w:val="004E3C15"/>
    <w:rsid w:val="004F0AA9"/>
    <w:rsid w:val="004F2246"/>
    <w:rsid w:val="005026F5"/>
    <w:rsid w:val="0050525F"/>
    <w:rsid w:val="00505AA5"/>
    <w:rsid w:val="00507ED9"/>
    <w:rsid w:val="00512F2D"/>
    <w:rsid w:val="005133A5"/>
    <w:rsid w:val="00513870"/>
    <w:rsid w:val="00513D29"/>
    <w:rsid w:val="00513DED"/>
    <w:rsid w:val="00515945"/>
    <w:rsid w:val="0052381F"/>
    <w:rsid w:val="0053119E"/>
    <w:rsid w:val="005354C6"/>
    <w:rsid w:val="00541462"/>
    <w:rsid w:val="00541D3B"/>
    <w:rsid w:val="00545A26"/>
    <w:rsid w:val="00545B7A"/>
    <w:rsid w:val="005535C3"/>
    <w:rsid w:val="00555B7F"/>
    <w:rsid w:val="00557086"/>
    <w:rsid w:val="00561944"/>
    <w:rsid w:val="005734C8"/>
    <w:rsid w:val="00573A5F"/>
    <w:rsid w:val="00576FE2"/>
    <w:rsid w:val="00583F13"/>
    <w:rsid w:val="005852B9"/>
    <w:rsid w:val="005871EC"/>
    <w:rsid w:val="00594D19"/>
    <w:rsid w:val="00596BEF"/>
    <w:rsid w:val="005A75EC"/>
    <w:rsid w:val="005B2898"/>
    <w:rsid w:val="005B4776"/>
    <w:rsid w:val="005B4F03"/>
    <w:rsid w:val="005B51CB"/>
    <w:rsid w:val="005B6EFB"/>
    <w:rsid w:val="005C1A03"/>
    <w:rsid w:val="005D3500"/>
    <w:rsid w:val="005D3E45"/>
    <w:rsid w:val="005E2681"/>
    <w:rsid w:val="005E37F3"/>
    <w:rsid w:val="005E3E13"/>
    <w:rsid w:val="005E4090"/>
    <w:rsid w:val="005E5997"/>
    <w:rsid w:val="005E5D2A"/>
    <w:rsid w:val="005F0E92"/>
    <w:rsid w:val="005F5897"/>
    <w:rsid w:val="00601114"/>
    <w:rsid w:val="00602322"/>
    <w:rsid w:val="0061037F"/>
    <w:rsid w:val="00610F70"/>
    <w:rsid w:val="0061406D"/>
    <w:rsid w:val="00616002"/>
    <w:rsid w:val="00616231"/>
    <w:rsid w:val="0061724C"/>
    <w:rsid w:val="00621A9A"/>
    <w:rsid w:val="006253C4"/>
    <w:rsid w:val="00632B50"/>
    <w:rsid w:val="00641C63"/>
    <w:rsid w:val="006439BD"/>
    <w:rsid w:val="006457A1"/>
    <w:rsid w:val="00646E0B"/>
    <w:rsid w:val="00652223"/>
    <w:rsid w:val="0065403F"/>
    <w:rsid w:val="0065454D"/>
    <w:rsid w:val="00655CCE"/>
    <w:rsid w:val="00657573"/>
    <w:rsid w:val="006643D2"/>
    <w:rsid w:val="00670C26"/>
    <w:rsid w:val="00670DBD"/>
    <w:rsid w:val="00670EB0"/>
    <w:rsid w:val="00680A51"/>
    <w:rsid w:val="00680FE5"/>
    <w:rsid w:val="00681601"/>
    <w:rsid w:val="0068316E"/>
    <w:rsid w:val="006844A8"/>
    <w:rsid w:val="00684975"/>
    <w:rsid w:val="006858CC"/>
    <w:rsid w:val="0068705C"/>
    <w:rsid w:val="00693252"/>
    <w:rsid w:val="00693D39"/>
    <w:rsid w:val="006A0C82"/>
    <w:rsid w:val="006A4523"/>
    <w:rsid w:val="006A47D6"/>
    <w:rsid w:val="006A58E6"/>
    <w:rsid w:val="006A79FE"/>
    <w:rsid w:val="006B1377"/>
    <w:rsid w:val="006C4FB5"/>
    <w:rsid w:val="006C624C"/>
    <w:rsid w:val="006C7F48"/>
    <w:rsid w:val="006D03D6"/>
    <w:rsid w:val="006D1958"/>
    <w:rsid w:val="006D2257"/>
    <w:rsid w:val="006D76E6"/>
    <w:rsid w:val="006E0723"/>
    <w:rsid w:val="006E4843"/>
    <w:rsid w:val="006E7266"/>
    <w:rsid w:val="006F0499"/>
    <w:rsid w:val="006F1BB3"/>
    <w:rsid w:val="006F20F0"/>
    <w:rsid w:val="006F39D5"/>
    <w:rsid w:val="006F39DF"/>
    <w:rsid w:val="006F3FE3"/>
    <w:rsid w:val="006F4641"/>
    <w:rsid w:val="006F5A7D"/>
    <w:rsid w:val="006F5C3C"/>
    <w:rsid w:val="006F6032"/>
    <w:rsid w:val="006F73E7"/>
    <w:rsid w:val="00701534"/>
    <w:rsid w:val="0070179D"/>
    <w:rsid w:val="007021FA"/>
    <w:rsid w:val="00703272"/>
    <w:rsid w:val="0070367A"/>
    <w:rsid w:val="00703703"/>
    <w:rsid w:val="007055F5"/>
    <w:rsid w:val="00707F38"/>
    <w:rsid w:val="007119D1"/>
    <w:rsid w:val="00711F92"/>
    <w:rsid w:val="00712F8E"/>
    <w:rsid w:val="00713F74"/>
    <w:rsid w:val="00722627"/>
    <w:rsid w:val="00722D4E"/>
    <w:rsid w:val="00727F38"/>
    <w:rsid w:val="00731707"/>
    <w:rsid w:val="007460BE"/>
    <w:rsid w:val="00746969"/>
    <w:rsid w:val="00747E6E"/>
    <w:rsid w:val="007568EE"/>
    <w:rsid w:val="00761DE5"/>
    <w:rsid w:val="0076591E"/>
    <w:rsid w:val="0077163E"/>
    <w:rsid w:val="00776608"/>
    <w:rsid w:val="0078004D"/>
    <w:rsid w:val="007844CA"/>
    <w:rsid w:val="00792021"/>
    <w:rsid w:val="0079202A"/>
    <w:rsid w:val="00793F6B"/>
    <w:rsid w:val="00794AB8"/>
    <w:rsid w:val="00795EC1"/>
    <w:rsid w:val="007A0ABF"/>
    <w:rsid w:val="007A15D8"/>
    <w:rsid w:val="007A26A3"/>
    <w:rsid w:val="007A58CC"/>
    <w:rsid w:val="007A702D"/>
    <w:rsid w:val="007B28AC"/>
    <w:rsid w:val="007B68A3"/>
    <w:rsid w:val="007B716F"/>
    <w:rsid w:val="007D5ECB"/>
    <w:rsid w:val="007D75B5"/>
    <w:rsid w:val="007E12EF"/>
    <w:rsid w:val="007E5A13"/>
    <w:rsid w:val="007F4EB9"/>
    <w:rsid w:val="007F61B5"/>
    <w:rsid w:val="00811155"/>
    <w:rsid w:val="00811EFC"/>
    <w:rsid w:val="00812F55"/>
    <w:rsid w:val="0081732E"/>
    <w:rsid w:val="00820E3D"/>
    <w:rsid w:val="008232A9"/>
    <w:rsid w:val="00823C8C"/>
    <w:rsid w:val="00825FE3"/>
    <w:rsid w:val="008366F5"/>
    <w:rsid w:val="008406CA"/>
    <w:rsid w:val="00843375"/>
    <w:rsid w:val="008434A7"/>
    <w:rsid w:val="00845CF0"/>
    <w:rsid w:val="00853303"/>
    <w:rsid w:val="00854DB9"/>
    <w:rsid w:val="00864F07"/>
    <w:rsid w:val="00865E4C"/>
    <w:rsid w:val="00866838"/>
    <w:rsid w:val="00872C04"/>
    <w:rsid w:val="00874C2C"/>
    <w:rsid w:val="008752F6"/>
    <w:rsid w:val="00875AE1"/>
    <w:rsid w:val="00877456"/>
    <w:rsid w:val="00882153"/>
    <w:rsid w:val="008838F5"/>
    <w:rsid w:val="00886C6D"/>
    <w:rsid w:val="008922C2"/>
    <w:rsid w:val="00893E9B"/>
    <w:rsid w:val="00894768"/>
    <w:rsid w:val="008956F4"/>
    <w:rsid w:val="008A52BA"/>
    <w:rsid w:val="008B12FC"/>
    <w:rsid w:val="008C1346"/>
    <w:rsid w:val="008C1384"/>
    <w:rsid w:val="008C24F0"/>
    <w:rsid w:val="008C481B"/>
    <w:rsid w:val="008C6710"/>
    <w:rsid w:val="008D164D"/>
    <w:rsid w:val="008D423C"/>
    <w:rsid w:val="008D4896"/>
    <w:rsid w:val="008F51EF"/>
    <w:rsid w:val="009025DB"/>
    <w:rsid w:val="009057E3"/>
    <w:rsid w:val="009111CE"/>
    <w:rsid w:val="00917F7E"/>
    <w:rsid w:val="00921F63"/>
    <w:rsid w:val="0092374F"/>
    <w:rsid w:val="00926325"/>
    <w:rsid w:val="00927288"/>
    <w:rsid w:val="009304F1"/>
    <w:rsid w:val="00934F1C"/>
    <w:rsid w:val="00937E35"/>
    <w:rsid w:val="009602C9"/>
    <w:rsid w:val="00961E1C"/>
    <w:rsid w:val="00962F9D"/>
    <w:rsid w:val="009646F3"/>
    <w:rsid w:val="009653A4"/>
    <w:rsid w:val="009664DF"/>
    <w:rsid w:val="0096672E"/>
    <w:rsid w:val="00967335"/>
    <w:rsid w:val="00971BE1"/>
    <w:rsid w:val="00972B15"/>
    <w:rsid w:val="00975B29"/>
    <w:rsid w:val="0098192C"/>
    <w:rsid w:val="0098387C"/>
    <w:rsid w:val="0098528F"/>
    <w:rsid w:val="00986B3C"/>
    <w:rsid w:val="00992D0B"/>
    <w:rsid w:val="00994719"/>
    <w:rsid w:val="00995CA9"/>
    <w:rsid w:val="009A19E3"/>
    <w:rsid w:val="009B3573"/>
    <w:rsid w:val="009B4F6A"/>
    <w:rsid w:val="009B5630"/>
    <w:rsid w:val="009C3093"/>
    <w:rsid w:val="009C6D89"/>
    <w:rsid w:val="009C7A97"/>
    <w:rsid w:val="009D1A3F"/>
    <w:rsid w:val="009D3391"/>
    <w:rsid w:val="009D534A"/>
    <w:rsid w:val="009E65DA"/>
    <w:rsid w:val="009F2928"/>
    <w:rsid w:val="009F334D"/>
    <w:rsid w:val="00A0233D"/>
    <w:rsid w:val="00A07075"/>
    <w:rsid w:val="00A11235"/>
    <w:rsid w:val="00A14481"/>
    <w:rsid w:val="00A20A55"/>
    <w:rsid w:val="00A20E61"/>
    <w:rsid w:val="00A26E42"/>
    <w:rsid w:val="00A27317"/>
    <w:rsid w:val="00A301E9"/>
    <w:rsid w:val="00A324E1"/>
    <w:rsid w:val="00A34637"/>
    <w:rsid w:val="00A42B68"/>
    <w:rsid w:val="00A503EC"/>
    <w:rsid w:val="00A51B57"/>
    <w:rsid w:val="00A538F9"/>
    <w:rsid w:val="00A5650B"/>
    <w:rsid w:val="00A710FC"/>
    <w:rsid w:val="00A8046E"/>
    <w:rsid w:val="00A867E8"/>
    <w:rsid w:val="00A90FEA"/>
    <w:rsid w:val="00A96191"/>
    <w:rsid w:val="00AA661E"/>
    <w:rsid w:val="00AB2BB1"/>
    <w:rsid w:val="00AB4FFB"/>
    <w:rsid w:val="00AB7CF3"/>
    <w:rsid w:val="00AC09C0"/>
    <w:rsid w:val="00AC0ABF"/>
    <w:rsid w:val="00AC73A6"/>
    <w:rsid w:val="00AC786E"/>
    <w:rsid w:val="00AD0783"/>
    <w:rsid w:val="00AD2851"/>
    <w:rsid w:val="00AD3D3B"/>
    <w:rsid w:val="00AD4286"/>
    <w:rsid w:val="00AE3D45"/>
    <w:rsid w:val="00AE4595"/>
    <w:rsid w:val="00AE621D"/>
    <w:rsid w:val="00AF456A"/>
    <w:rsid w:val="00AF4BC7"/>
    <w:rsid w:val="00AF7DE7"/>
    <w:rsid w:val="00AF7ECC"/>
    <w:rsid w:val="00B01E22"/>
    <w:rsid w:val="00B0267F"/>
    <w:rsid w:val="00B0376E"/>
    <w:rsid w:val="00B05119"/>
    <w:rsid w:val="00B118CB"/>
    <w:rsid w:val="00B22B4B"/>
    <w:rsid w:val="00B30648"/>
    <w:rsid w:val="00B357F2"/>
    <w:rsid w:val="00B366BE"/>
    <w:rsid w:val="00B37650"/>
    <w:rsid w:val="00B4024F"/>
    <w:rsid w:val="00B431D7"/>
    <w:rsid w:val="00B447A8"/>
    <w:rsid w:val="00B44967"/>
    <w:rsid w:val="00B45AC5"/>
    <w:rsid w:val="00B45AE6"/>
    <w:rsid w:val="00B473ED"/>
    <w:rsid w:val="00B55662"/>
    <w:rsid w:val="00B55D4A"/>
    <w:rsid w:val="00B56D5A"/>
    <w:rsid w:val="00B57D3E"/>
    <w:rsid w:val="00B6051D"/>
    <w:rsid w:val="00B71842"/>
    <w:rsid w:val="00B74D40"/>
    <w:rsid w:val="00B80EC4"/>
    <w:rsid w:val="00B84DEA"/>
    <w:rsid w:val="00B863C3"/>
    <w:rsid w:val="00B86B85"/>
    <w:rsid w:val="00B923F5"/>
    <w:rsid w:val="00BA45B1"/>
    <w:rsid w:val="00BA7455"/>
    <w:rsid w:val="00BA7C8C"/>
    <w:rsid w:val="00BB5750"/>
    <w:rsid w:val="00BB78B7"/>
    <w:rsid w:val="00BC2BC6"/>
    <w:rsid w:val="00BC39D3"/>
    <w:rsid w:val="00BC51C9"/>
    <w:rsid w:val="00BD3DF0"/>
    <w:rsid w:val="00BE04AD"/>
    <w:rsid w:val="00BE1958"/>
    <w:rsid w:val="00BF26B9"/>
    <w:rsid w:val="00BF65F1"/>
    <w:rsid w:val="00C03F3F"/>
    <w:rsid w:val="00C07B3D"/>
    <w:rsid w:val="00C11FF1"/>
    <w:rsid w:val="00C14012"/>
    <w:rsid w:val="00C1518B"/>
    <w:rsid w:val="00C15F37"/>
    <w:rsid w:val="00C16C3E"/>
    <w:rsid w:val="00C21012"/>
    <w:rsid w:val="00C21B00"/>
    <w:rsid w:val="00C271F8"/>
    <w:rsid w:val="00C32CC8"/>
    <w:rsid w:val="00C3407E"/>
    <w:rsid w:val="00C3410B"/>
    <w:rsid w:val="00C420A9"/>
    <w:rsid w:val="00C4343B"/>
    <w:rsid w:val="00C512FB"/>
    <w:rsid w:val="00C638FF"/>
    <w:rsid w:val="00C63D6C"/>
    <w:rsid w:val="00C6486D"/>
    <w:rsid w:val="00C66659"/>
    <w:rsid w:val="00C70B5E"/>
    <w:rsid w:val="00C72977"/>
    <w:rsid w:val="00C72B51"/>
    <w:rsid w:val="00C82BE6"/>
    <w:rsid w:val="00C8393A"/>
    <w:rsid w:val="00C86054"/>
    <w:rsid w:val="00CB6369"/>
    <w:rsid w:val="00CC4552"/>
    <w:rsid w:val="00CC65B5"/>
    <w:rsid w:val="00CD249F"/>
    <w:rsid w:val="00CD381B"/>
    <w:rsid w:val="00CD4073"/>
    <w:rsid w:val="00CD63C9"/>
    <w:rsid w:val="00CE13C3"/>
    <w:rsid w:val="00CE4599"/>
    <w:rsid w:val="00CE60A2"/>
    <w:rsid w:val="00CE6B9F"/>
    <w:rsid w:val="00CF21AF"/>
    <w:rsid w:val="00D00EE4"/>
    <w:rsid w:val="00D01BF6"/>
    <w:rsid w:val="00D04C2B"/>
    <w:rsid w:val="00D1245E"/>
    <w:rsid w:val="00D1392C"/>
    <w:rsid w:val="00D13A27"/>
    <w:rsid w:val="00D2099B"/>
    <w:rsid w:val="00D217F3"/>
    <w:rsid w:val="00D22EBB"/>
    <w:rsid w:val="00D25B2C"/>
    <w:rsid w:val="00D32DA3"/>
    <w:rsid w:val="00D40018"/>
    <w:rsid w:val="00D430AF"/>
    <w:rsid w:val="00D449AE"/>
    <w:rsid w:val="00D46DF3"/>
    <w:rsid w:val="00D51053"/>
    <w:rsid w:val="00D56897"/>
    <w:rsid w:val="00D66BFD"/>
    <w:rsid w:val="00D700EA"/>
    <w:rsid w:val="00D738D5"/>
    <w:rsid w:val="00D86939"/>
    <w:rsid w:val="00D8709F"/>
    <w:rsid w:val="00D905F0"/>
    <w:rsid w:val="00D949DF"/>
    <w:rsid w:val="00D94F55"/>
    <w:rsid w:val="00D95619"/>
    <w:rsid w:val="00D97146"/>
    <w:rsid w:val="00DB572C"/>
    <w:rsid w:val="00DD1120"/>
    <w:rsid w:val="00DD37A2"/>
    <w:rsid w:val="00DD4D30"/>
    <w:rsid w:val="00DD55A1"/>
    <w:rsid w:val="00DE12D4"/>
    <w:rsid w:val="00DE586D"/>
    <w:rsid w:val="00DE70E6"/>
    <w:rsid w:val="00DE750D"/>
    <w:rsid w:val="00DF2768"/>
    <w:rsid w:val="00E026C3"/>
    <w:rsid w:val="00E06370"/>
    <w:rsid w:val="00E11005"/>
    <w:rsid w:val="00E12496"/>
    <w:rsid w:val="00E211BB"/>
    <w:rsid w:val="00E240E9"/>
    <w:rsid w:val="00E27AD0"/>
    <w:rsid w:val="00E440AE"/>
    <w:rsid w:val="00E46DC7"/>
    <w:rsid w:val="00E51A90"/>
    <w:rsid w:val="00E57115"/>
    <w:rsid w:val="00E62B7B"/>
    <w:rsid w:val="00E640F1"/>
    <w:rsid w:val="00E66DAB"/>
    <w:rsid w:val="00E67D16"/>
    <w:rsid w:val="00E72E55"/>
    <w:rsid w:val="00E72EDE"/>
    <w:rsid w:val="00E76C80"/>
    <w:rsid w:val="00E83676"/>
    <w:rsid w:val="00E865B0"/>
    <w:rsid w:val="00E87FF3"/>
    <w:rsid w:val="00E960DD"/>
    <w:rsid w:val="00E965FA"/>
    <w:rsid w:val="00E96E24"/>
    <w:rsid w:val="00E975AE"/>
    <w:rsid w:val="00EA2D86"/>
    <w:rsid w:val="00EB08B0"/>
    <w:rsid w:val="00EB3FB8"/>
    <w:rsid w:val="00EC351F"/>
    <w:rsid w:val="00EC3C9D"/>
    <w:rsid w:val="00ED3EDB"/>
    <w:rsid w:val="00EE5794"/>
    <w:rsid w:val="00EE62BC"/>
    <w:rsid w:val="00EE6F46"/>
    <w:rsid w:val="00EE7995"/>
    <w:rsid w:val="00EF60D2"/>
    <w:rsid w:val="00EF60F3"/>
    <w:rsid w:val="00EF61AA"/>
    <w:rsid w:val="00EF7D97"/>
    <w:rsid w:val="00F07639"/>
    <w:rsid w:val="00F07907"/>
    <w:rsid w:val="00F11456"/>
    <w:rsid w:val="00F21172"/>
    <w:rsid w:val="00F2237C"/>
    <w:rsid w:val="00F326FE"/>
    <w:rsid w:val="00F32DE2"/>
    <w:rsid w:val="00F33027"/>
    <w:rsid w:val="00F344B5"/>
    <w:rsid w:val="00F34CAD"/>
    <w:rsid w:val="00F3634E"/>
    <w:rsid w:val="00F366AE"/>
    <w:rsid w:val="00F36701"/>
    <w:rsid w:val="00F36E6B"/>
    <w:rsid w:val="00F37685"/>
    <w:rsid w:val="00F41927"/>
    <w:rsid w:val="00F451BE"/>
    <w:rsid w:val="00F50C9A"/>
    <w:rsid w:val="00F54039"/>
    <w:rsid w:val="00F544A6"/>
    <w:rsid w:val="00F57D3B"/>
    <w:rsid w:val="00F609C5"/>
    <w:rsid w:val="00F67763"/>
    <w:rsid w:val="00F809B3"/>
    <w:rsid w:val="00F82448"/>
    <w:rsid w:val="00F838B5"/>
    <w:rsid w:val="00F8415C"/>
    <w:rsid w:val="00FB56A9"/>
    <w:rsid w:val="00FC142A"/>
    <w:rsid w:val="00FC544C"/>
    <w:rsid w:val="00FC5D26"/>
    <w:rsid w:val="00FC5E09"/>
    <w:rsid w:val="00FC71ED"/>
    <w:rsid w:val="00FD5BCD"/>
    <w:rsid w:val="00FF2309"/>
    <w:rsid w:val="00FF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59ECE3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57F2"/>
    <w:pPr>
      <w:spacing w:before="60" w:after="60" w:line="264" w:lineRule="auto"/>
    </w:pPr>
    <w:rPr>
      <w:rFonts w:ascii="BentonSans Book" w:eastAsia="MS Mincho" w:hAnsi="BentonSans Book"/>
      <w:sz w:val="18"/>
      <w:szCs w:val="24"/>
    </w:rPr>
  </w:style>
  <w:style w:type="paragraph" w:styleId="Heading1">
    <w:name w:val="heading 1"/>
    <w:basedOn w:val="Normal"/>
    <w:next w:val="Normal"/>
    <w:link w:val="Heading1Char"/>
    <w:qFormat/>
    <w:rsid w:val="00602322"/>
    <w:pPr>
      <w:keepNext/>
      <w:keepLines/>
      <w:pageBreakBefore/>
      <w:numPr>
        <w:numId w:val="39"/>
      </w:numPr>
      <w:spacing w:before="560" w:after="320" w:line="480" w:lineRule="exact"/>
      <w:outlineLvl w:val="0"/>
    </w:pPr>
    <w:rPr>
      <w:rFonts w:ascii="BentonSans Bold" w:eastAsiaTheme="majorEastAsia" w:hAnsi="BentonSans Bold"/>
      <w:bCs/>
      <w:color w:val="666666"/>
      <w:sz w:val="40"/>
      <w:szCs w:val="28"/>
    </w:rPr>
  </w:style>
  <w:style w:type="paragraph" w:styleId="Heading2">
    <w:name w:val="heading 2"/>
    <w:aliases w:val="Chapter Title"/>
    <w:basedOn w:val="Heading1"/>
    <w:next w:val="Normal"/>
    <w:link w:val="Heading2Char"/>
    <w:unhideWhenUsed/>
    <w:qFormat/>
    <w:rsid w:val="00602322"/>
    <w:pPr>
      <w:pageBreakBefore w:val="0"/>
      <w:numPr>
        <w:ilvl w:val="1"/>
      </w:numPr>
      <w:spacing w:line="360" w:lineRule="exact"/>
      <w:outlineLvl w:val="1"/>
    </w:pPr>
    <w:rPr>
      <w:bCs w:val="0"/>
      <w:sz w:val="30"/>
      <w:szCs w:val="26"/>
    </w:rPr>
  </w:style>
  <w:style w:type="paragraph" w:styleId="Heading3">
    <w:name w:val="heading 3"/>
    <w:basedOn w:val="Heading2"/>
    <w:next w:val="Normal"/>
    <w:link w:val="Heading3Char"/>
    <w:unhideWhenUsed/>
    <w:qFormat/>
    <w:rsid w:val="00602322"/>
    <w:pPr>
      <w:numPr>
        <w:ilvl w:val="2"/>
      </w:numPr>
      <w:outlineLvl w:val="2"/>
    </w:pPr>
    <w:rPr>
      <w:bCs/>
    </w:rPr>
  </w:style>
  <w:style w:type="paragraph" w:styleId="Heading4">
    <w:name w:val="heading 4"/>
    <w:aliases w:val="Map Title,Bullet 1,PA Micro Section,ASAPHeading 4"/>
    <w:basedOn w:val="Heading2"/>
    <w:next w:val="Normal"/>
    <w:link w:val="Heading4Char"/>
    <w:unhideWhenUsed/>
    <w:qFormat/>
    <w:rsid w:val="00602322"/>
    <w:pPr>
      <w:numPr>
        <w:ilvl w:val="3"/>
      </w:numPr>
      <w:outlineLvl w:val="3"/>
    </w:pPr>
    <w:rPr>
      <w:bCs/>
      <w:iCs/>
    </w:rPr>
  </w:style>
  <w:style w:type="paragraph" w:styleId="Heading5">
    <w:name w:val="heading 5"/>
    <w:basedOn w:val="Heading2"/>
    <w:next w:val="Normal"/>
    <w:link w:val="Heading5Char"/>
    <w:unhideWhenUsed/>
    <w:qFormat/>
    <w:rsid w:val="00602322"/>
    <w:pPr>
      <w:numPr>
        <w:ilvl w:val="4"/>
      </w:numPr>
      <w:outlineLvl w:val="4"/>
    </w:pPr>
  </w:style>
  <w:style w:type="paragraph" w:styleId="Heading6">
    <w:name w:val="heading 6"/>
    <w:basedOn w:val="Heading2"/>
    <w:next w:val="Normal"/>
    <w:link w:val="Heading6Char"/>
    <w:uiPriority w:val="9"/>
    <w:unhideWhenUsed/>
    <w:rsid w:val="00B357F2"/>
    <w:pPr>
      <w:numPr>
        <w:ilvl w:val="5"/>
      </w:numPr>
      <w:outlineLvl w:val="5"/>
    </w:pPr>
    <w:rPr>
      <w:iCs/>
    </w:rPr>
  </w:style>
  <w:style w:type="paragraph" w:styleId="Heading7">
    <w:name w:val="heading 7"/>
    <w:basedOn w:val="Heading2"/>
    <w:next w:val="Normal"/>
    <w:link w:val="Heading7Char"/>
    <w:uiPriority w:val="9"/>
    <w:unhideWhenUsed/>
    <w:rsid w:val="00B357F2"/>
    <w:pPr>
      <w:numPr>
        <w:ilvl w:val="6"/>
      </w:numPr>
      <w:outlineLvl w:val="6"/>
    </w:pPr>
    <w:rPr>
      <w:iCs/>
    </w:rPr>
  </w:style>
  <w:style w:type="paragraph" w:styleId="Heading8">
    <w:name w:val="heading 8"/>
    <w:basedOn w:val="Heading2"/>
    <w:next w:val="Normal"/>
    <w:link w:val="Heading8Char"/>
    <w:uiPriority w:val="9"/>
    <w:unhideWhenUsed/>
    <w:rsid w:val="00B357F2"/>
    <w:pPr>
      <w:numPr>
        <w:ilvl w:val="7"/>
      </w:numPr>
      <w:outlineLvl w:val="7"/>
    </w:pPr>
    <w:rPr>
      <w:szCs w:val="20"/>
    </w:rPr>
  </w:style>
  <w:style w:type="paragraph" w:styleId="Heading9">
    <w:name w:val="heading 9"/>
    <w:basedOn w:val="Heading2"/>
    <w:next w:val="Normal"/>
    <w:link w:val="Heading9Char"/>
    <w:uiPriority w:val="9"/>
    <w:unhideWhenUsed/>
    <w:rsid w:val="00B357F2"/>
    <w:pPr>
      <w:numPr>
        <w:ilvl w:val="8"/>
      </w:numPr>
      <w:outlineLvl w:val="8"/>
    </w:pPr>
    <w:rPr>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2322"/>
    <w:rPr>
      <w:rFonts w:ascii="BentonSans Bold" w:eastAsiaTheme="majorEastAsia" w:hAnsi="BentonSans Bold"/>
      <w:bCs/>
      <w:color w:val="666666"/>
      <w:sz w:val="40"/>
      <w:szCs w:val="28"/>
    </w:rPr>
  </w:style>
  <w:style w:type="character" w:customStyle="1" w:styleId="Heading2Char">
    <w:name w:val="Heading 2 Char"/>
    <w:aliases w:val="Chapter Title Char"/>
    <w:basedOn w:val="DefaultParagraphFont"/>
    <w:link w:val="Heading2"/>
    <w:rsid w:val="00602322"/>
    <w:rPr>
      <w:rFonts w:ascii="BentonSans Bold" w:eastAsiaTheme="majorEastAsia" w:hAnsi="BentonSans Bold"/>
      <w:color w:val="666666"/>
      <w:sz w:val="30"/>
      <w:szCs w:val="26"/>
    </w:rPr>
  </w:style>
  <w:style w:type="character" w:customStyle="1" w:styleId="Heading3Char">
    <w:name w:val="Heading 3 Char"/>
    <w:basedOn w:val="DefaultParagraphFont"/>
    <w:link w:val="Heading3"/>
    <w:rsid w:val="00602322"/>
    <w:rPr>
      <w:rFonts w:ascii="BentonSans Bold" w:eastAsiaTheme="majorEastAsia" w:hAnsi="BentonSans Bold"/>
      <w:bCs/>
      <w:color w:val="666666"/>
      <w:sz w:val="30"/>
      <w:szCs w:val="26"/>
    </w:rPr>
  </w:style>
  <w:style w:type="character" w:customStyle="1" w:styleId="Heading4Char">
    <w:name w:val="Heading 4 Char"/>
    <w:aliases w:val="Map Title Char,Bullet 1 Char,PA Micro Section Char,ASAPHeading 4 Char"/>
    <w:basedOn w:val="DefaultParagraphFont"/>
    <w:link w:val="Heading4"/>
    <w:rsid w:val="00602322"/>
    <w:rPr>
      <w:rFonts w:ascii="BentonSans Bold" w:eastAsiaTheme="majorEastAsia" w:hAnsi="BentonSans Bold"/>
      <w:bCs/>
      <w:iCs/>
      <w:color w:val="666666"/>
      <w:sz w:val="30"/>
      <w:szCs w:val="26"/>
    </w:rPr>
  </w:style>
  <w:style w:type="character" w:customStyle="1" w:styleId="Heading5Char">
    <w:name w:val="Heading 5 Char"/>
    <w:basedOn w:val="DefaultParagraphFont"/>
    <w:link w:val="Heading5"/>
    <w:rsid w:val="00602322"/>
    <w:rPr>
      <w:rFonts w:ascii="BentonSans Bold" w:eastAsiaTheme="majorEastAsia" w:hAnsi="BentonSans Bold"/>
      <w:color w:val="666666"/>
      <w:sz w:val="30"/>
      <w:szCs w:val="26"/>
    </w:rPr>
  </w:style>
  <w:style w:type="character" w:customStyle="1" w:styleId="Heading6Char">
    <w:name w:val="Heading 6 Char"/>
    <w:link w:val="Heading6"/>
    <w:uiPriority w:val="9"/>
    <w:rsid w:val="00B357F2"/>
    <w:rPr>
      <w:rFonts w:ascii="BentonSans Bold" w:eastAsia="SimSun" w:hAnsi="BentonSans Bold" w:cs="Times New Roman"/>
      <w:iCs/>
      <w:color w:val="666666"/>
      <w:sz w:val="30"/>
      <w:szCs w:val="26"/>
      <w:lang w:eastAsia="en-US"/>
    </w:rPr>
  </w:style>
  <w:style w:type="character" w:customStyle="1" w:styleId="Heading7Char">
    <w:name w:val="Heading 7 Char"/>
    <w:link w:val="Heading7"/>
    <w:uiPriority w:val="9"/>
    <w:rsid w:val="00B357F2"/>
    <w:rPr>
      <w:rFonts w:ascii="BentonSans Bold" w:eastAsia="SimSun" w:hAnsi="BentonSans Bold" w:cs="Times New Roman"/>
      <w:iCs/>
      <w:color w:val="666666"/>
      <w:sz w:val="30"/>
      <w:szCs w:val="26"/>
      <w:lang w:eastAsia="en-US"/>
    </w:rPr>
  </w:style>
  <w:style w:type="character" w:customStyle="1" w:styleId="Heading8Char">
    <w:name w:val="Heading 8 Char"/>
    <w:link w:val="Heading8"/>
    <w:uiPriority w:val="9"/>
    <w:rsid w:val="00B357F2"/>
    <w:rPr>
      <w:rFonts w:ascii="BentonSans Bold" w:eastAsia="SimSun" w:hAnsi="BentonSans Bold" w:cs="Times New Roman"/>
      <w:color w:val="666666"/>
      <w:sz w:val="30"/>
      <w:szCs w:val="20"/>
      <w:lang w:eastAsia="en-US"/>
    </w:rPr>
  </w:style>
  <w:style w:type="character" w:customStyle="1" w:styleId="Heading9Char">
    <w:name w:val="Heading 9 Char"/>
    <w:link w:val="Heading9"/>
    <w:uiPriority w:val="9"/>
    <w:rsid w:val="00B357F2"/>
    <w:rPr>
      <w:rFonts w:ascii="BentonSans Bold" w:eastAsia="SimSun" w:hAnsi="BentonSans Bold" w:cs="Times New Roman"/>
      <w:iCs/>
      <w:color w:val="666666"/>
      <w:sz w:val="30"/>
      <w:szCs w:val="20"/>
      <w:lang w:eastAsia="en-US"/>
    </w:rPr>
  </w:style>
  <w:style w:type="paragraph" w:customStyle="1" w:styleId="SAPCollateralType">
    <w:name w:val="SAP_CollateralType"/>
    <w:basedOn w:val="SAPMainTitle"/>
    <w:locked/>
    <w:rsid w:val="00B357F2"/>
    <w:rPr>
      <w:color w:val="auto"/>
      <w:sz w:val="24"/>
    </w:rPr>
  </w:style>
  <w:style w:type="paragraph" w:customStyle="1" w:styleId="SAPMainTitle">
    <w:name w:val="SAP_MainTitle"/>
    <w:basedOn w:val="Normal"/>
    <w:next w:val="SAPSubTitle"/>
    <w:rsid w:val="00602322"/>
    <w:pPr>
      <w:spacing w:before="0" w:after="0" w:line="240" w:lineRule="auto"/>
      <w:ind w:left="170" w:right="170"/>
    </w:pPr>
    <w:rPr>
      <w:rFonts w:ascii="BentonSans Bold" w:hAnsi="BentonSans Bold"/>
      <w:color w:val="FFFFFF" w:themeColor="background1"/>
      <w:sz w:val="40"/>
      <w:u w:color="000000" w:themeColor="text1"/>
    </w:rPr>
  </w:style>
  <w:style w:type="paragraph" w:customStyle="1" w:styleId="SAPSubTitle">
    <w:name w:val="SAP_SubTitle"/>
    <w:basedOn w:val="SAPMainTitle"/>
    <w:rsid w:val="00602322"/>
    <w:pPr>
      <w:spacing w:before="120"/>
    </w:pPr>
    <w:rPr>
      <w:sz w:val="28"/>
    </w:rPr>
  </w:style>
  <w:style w:type="paragraph" w:customStyle="1" w:styleId="SAPSecurityLevel">
    <w:name w:val="SAP_SecurityLevel"/>
    <w:basedOn w:val="SAPMainTitle"/>
    <w:locked/>
    <w:rsid w:val="00B357F2"/>
    <w:pPr>
      <w:spacing w:line="260" w:lineRule="exact"/>
      <w:jc w:val="right"/>
    </w:pPr>
    <w:rPr>
      <w:caps/>
      <w:color w:val="auto"/>
      <w:spacing w:val="10"/>
      <w:sz w:val="20"/>
    </w:rPr>
  </w:style>
  <w:style w:type="paragraph" w:customStyle="1" w:styleId="SAPDocumentVersion">
    <w:name w:val="SAP_DocumentVersion"/>
    <w:basedOn w:val="SAPSecurityLevel"/>
    <w:rsid w:val="00602322"/>
    <w:pPr>
      <w:spacing w:line="300" w:lineRule="exact"/>
      <w:jc w:val="left"/>
    </w:pPr>
    <w:rPr>
      <w:rFonts w:ascii="BentonSans Book" w:hAnsi="BentonSans Book"/>
      <w:caps w:val="0"/>
      <w:spacing w:val="0"/>
      <w:sz w:val="24"/>
    </w:rPr>
  </w:style>
  <w:style w:type="paragraph" w:customStyle="1" w:styleId="SAPMaterialNumber">
    <w:name w:val="SAP_MaterialNumber"/>
    <w:basedOn w:val="SAPDocumentVersion"/>
    <w:locked/>
    <w:rsid w:val="00B357F2"/>
    <w:pPr>
      <w:spacing w:before="120" w:line="180" w:lineRule="exact"/>
      <w:ind w:left="0" w:right="0"/>
      <w:jc w:val="center"/>
    </w:pPr>
    <w:rPr>
      <w:rFonts w:ascii="BentonSans Bold" w:hAnsi="BentonSans Bold"/>
      <w:sz w:val="12"/>
    </w:rPr>
  </w:style>
  <w:style w:type="table" w:styleId="TableGrid">
    <w:name w:val="Table Grid"/>
    <w:basedOn w:val="TableNormal"/>
    <w:uiPriority w:val="59"/>
    <w:rsid w:val="00B357F2"/>
    <w:rPr>
      <w:rFonts w:ascii="SAPSerifRegular" w:eastAsia="MS Mincho" w:hAnsi="SAPSerifRegula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357F2"/>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B357F2"/>
    <w:rPr>
      <w:rFonts w:ascii="Tahoma" w:eastAsia="MS Mincho" w:hAnsi="Tahoma" w:cs="Tahoma"/>
      <w:sz w:val="16"/>
      <w:szCs w:val="16"/>
      <w:lang w:eastAsia="en-US"/>
    </w:rPr>
  </w:style>
  <w:style w:type="paragraph" w:customStyle="1" w:styleId="SAPTargetAudienceTitle">
    <w:name w:val="SAP_TargetAudienceTitle"/>
    <w:basedOn w:val="SAPMainTitle"/>
    <w:locked/>
    <w:rsid w:val="00B357F2"/>
    <w:pPr>
      <w:spacing w:before="1080"/>
    </w:pPr>
    <w:rPr>
      <w:b/>
      <w:color w:val="999999"/>
      <w:sz w:val="20"/>
    </w:rPr>
  </w:style>
  <w:style w:type="paragraph" w:customStyle="1" w:styleId="SAPTargetAudience">
    <w:name w:val="SAP_TargetAudience"/>
    <w:basedOn w:val="Normal"/>
    <w:locked/>
    <w:rsid w:val="00B357F2"/>
    <w:pPr>
      <w:ind w:left="170" w:right="170"/>
    </w:pPr>
  </w:style>
  <w:style w:type="paragraph" w:customStyle="1" w:styleId="SAPHeading1NoNumber">
    <w:name w:val="SAP_Heading1NoNumber"/>
    <w:basedOn w:val="Heading1"/>
    <w:next w:val="Normal"/>
    <w:locked/>
    <w:rsid w:val="00B357F2"/>
    <w:pPr>
      <w:numPr>
        <w:numId w:val="0"/>
      </w:numPr>
      <w:outlineLvl w:val="9"/>
    </w:pPr>
  </w:style>
  <w:style w:type="table" w:customStyle="1" w:styleId="LightShading1">
    <w:name w:val="Light Shading1"/>
    <w:basedOn w:val="TableNormal"/>
    <w:uiPriority w:val="60"/>
    <w:locked/>
    <w:rsid w:val="00B357F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uiPriority w:val="60"/>
    <w:locked/>
    <w:rsid w:val="00B357F2"/>
    <w:rPr>
      <w:rFonts w:ascii="SAPSerifRegular" w:eastAsia="MS Mincho" w:hAnsi="SAPSerifRegular"/>
      <w:color w:val="365F91"/>
      <w:sz w:val="24"/>
      <w:szCs w:val="24"/>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B357F2"/>
    <w:rPr>
      <w:rFonts w:ascii="SAPSerifRegular" w:eastAsia="MS Mincho" w:hAnsi="SAPSerifRegular"/>
      <w:color w:val="943634"/>
      <w:sz w:val="24"/>
      <w:szCs w:val="24"/>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customStyle="1" w:styleId="LightList1">
    <w:name w:val="Light List1"/>
    <w:basedOn w:val="TableNormal"/>
    <w:uiPriority w:val="61"/>
    <w:locked/>
    <w:rsid w:val="00B357F2"/>
    <w:rPr>
      <w:rFonts w:ascii="SAPSerifRegular" w:eastAsia="MS Mincho" w:hAnsi="SAPSerifRegular"/>
      <w:sz w:val="24"/>
      <w:szCs w:val="24"/>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MediumList11">
    <w:name w:val="Medium List 11"/>
    <w:basedOn w:val="TableNormal"/>
    <w:uiPriority w:val="65"/>
    <w:locked/>
    <w:rsid w:val="00B357F2"/>
    <w:rPr>
      <w:rFonts w:ascii="SAPSerifRegular" w:eastAsia="MS Mincho" w:hAnsi="SAPSerifRegular"/>
      <w:color w:val="000000"/>
      <w:sz w:val="24"/>
      <w:szCs w:val="24"/>
    </w:rPr>
    <w:tblPr>
      <w:tblStyleRowBandSize w:val="1"/>
      <w:tblStyleColBandSize w:val="1"/>
      <w:tblBorders>
        <w:top w:val="single" w:sz="8" w:space="0" w:color="000000"/>
        <w:bottom w:val="single" w:sz="8" w:space="0" w:color="000000"/>
      </w:tblBorders>
    </w:tblPr>
    <w:tblStylePr w:type="firstRow">
      <w:rPr>
        <w:rFonts w:ascii="SAPSerifRegular" w:eastAsia="SimSun" w:hAnsi="SAPSerifRegular" w:cs="Times New Roman"/>
      </w:rPr>
      <w:tblPr/>
      <w:tcPr>
        <w:tcBorders>
          <w:top w:val="nil"/>
          <w:bottom w:val="single" w:sz="8" w:space="0" w:color="000000"/>
        </w:tcBorders>
      </w:tcPr>
    </w:tblStylePr>
    <w:tblStylePr w:type="lastRow">
      <w:rPr>
        <w:rFonts w:cs="Times New Roman"/>
        <w:b/>
        <w:bCs/>
        <w:color w:val="1F497D"/>
      </w:rPr>
      <w:tblPr/>
      <w:tcPr>
        <w:tcBorders>
          <w:top w:val="single" w:sz="8" w:space="0" w:color="000000"/>
          <w:bottom w:val="single" w:sz="8" w:space="0" w:color="000000"/>
        </w:tcBorders>
      </w:tcPr>
    </w:tblStylePr>
    <w:tblStylePr w:type="firstCol">
      <w:rPr>
        <w:rFonts w:cs="Times New Roman"/>
        <w:b/>
        <w:bCs/>
      </w:rPr>
    </w:tblStylePr>
    <w:tblStylePr w:type="lastCol">
      <w:rPr>
        <w:rFonts w:cs="Times New Roman"/>
        <w:b/>
        <w:bCs/>
      </w:rPr>
      <w:tblPr/>
      <w:tcPr>
        <w:tcBorders>
          <w:top w:val="single" w:sz="8" w:space="0" w:color="000000"/>
          <w:bottom w:val="single" w:sz="8" w:space="0" w:color="000000"/>
        </w:tcBorders>
      </w:tcPr>
    </w:tblStylePr>
    <w:tblStylePr w:type="band1Vert">
      <w:rPr>
        <w:rFonts w:cs="Times New Roman"/>
      </w:rPr>
      <w:tblPr/>
      <w:tcPr>
        <w:shd w:val="clear" w:color="auto" w:fill="C0C0C0"/>
      </w:tcPr>
    </w:tblStylePr>
    <w:tblStylePr w:type="band1Horz">
      <w:rPr>
        <w:rFonts w:cs="Times New Roman"/>
      </w:rPr>
      <w:tblPr/>
      <w:tcPr>
        <w:shd w:val="clear" w:color="auto" w:fill="C0C0C0"/>
      </w:tcPr>
    </w:tblStylePr>
  </w:style>
  <w:style w:type="table" w:customStyle="1" w:styleId="LightGrid1">
    <w:name w:val="Light Grid1"/>
    <w:basedOn w:val="TableNormal"/>
    <w:uiPriority w:val="62"/>
    <w:locked/>
    <w:rsid w:val="00B357F2"/>
    <w:rPr>
      <w:rFonts w:ascii="SAPSerifRegular" w:eastAsia="MS Mincho" w:hAnsi="SAPSerifRegular"/>
      <w:sz w:val="24"/>
      <w:szCs w:val="24"/>
    </w:rPr>
    <w:tblPr>
      <w:tblStyleRowBandSize w:val="1"/>
      <w:tblStyleColBandSize w:val="1"/>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spacing w:before="0" w:after="0"/>
      </w:pPr>
      <w:rPr>
        <w:rFonts w:ascii="Tahoma" w:eastAsia="SimSun" w:hAnsi="Tahoma" w:cs="Times New Roman"/>
        <w:b w:val="0"/>
        <w:bCs/>
      </w:rPr>
      <w:tblPr/>
      <w:tcPr>
        <w:shd w:val="clear" w:color="auto" w:fill="999999"/>
      </w:tcPr>
    </w:tblStylePr>
    <w:tblStylePr w:type="lastRow">
      <w:pPr>
        <w:spacing w:before="0" w:after="0"/>
      </w:pPr>
      <w:rPr>
        <w:rFonts w:ascii="SAPSerifRegular" w:eastAsia="SimSun" w:hAnsi="SAPSerifRegular"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APSerifRegular" w:eastAsia="SimSun" w:hAnsi="SAPSerifRegular" w:cs="Times New Roman"/>
        <w:b/>
        <w:bCs/>
      </w:rPr>
    </w:tblStylePr>
    <w:tblStylePr w:type="lastCol">
      <w:rPr>
        <w:rFonts w:ascii="SAPSerifRegular" w:eastAsia="SimSun" w:hAnsi="SAPSerifRegular"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rPr>
        <w:rFonts w:cs="Times New Roman"/>
      </w:rPr>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APStandardTable">
    <w:name w:val="SAP_StandardTable"/>
    <w:basedOn w:val="TableGrid"/>
    <w:uiPriority w:val="99"/>
    <w:qFormat/>
    <w:rsid w:val="00B357F2"/>
    <w:rPr>
      <w:rFonts w:ascii="BentonSans Book" w:hAnsi="BentonSans Book"/>
      <w:sz w:val="18"/>
    </w:rPr>
    <w:tblPr>
      <w:tblStyleRowBandSize w:val="1"/>
      <w:tblStyleColBandSize w:val="1"/>
      <w:tblInd w:w="113"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Pr>
    <w:tblStylePr w:type="firstRow">
      <w:pPr>
        <w:keepNext/>
        <w:widowControl/>
      </w:pPr>
      <w:rPr>
        <w:rFonts w:ascii="BentonSans Regular Italic" w:hAnsi="BentonSans Regular Italic" w:cs="Times New Roman"/>
        <w:b/>
        <w:i w:val="0"/>
        <w:color w:val="FFFFFF"/>
        <w:sz w:val="18"/>
      </w:rPr>
      <w:tblPr/>
      <w:trPr>
        <w:tblHeader/>
      </w:trPr>
      <w:tcPr>
        <w:tcBorders>
          <w:top w:val="single" w:sz="8" w:space="0" w:color="999999"/>
          <w:left w:val="single" w:sz="8" w:space="0" w:color="999999"/>
          <w:bottom w:val="single" w:sz="8" w:space="0" w:color="999999"/>
          <w:right w:val="single" w:sz="8" w:space="0" w:color="999999"/>
          <w:insideH w:val="single" w:sz="8" w:space="0" w:color="999999"/>
          <w:insideV w:val="single" w:sz="8" w:space="0" w:color="999999"/>
          <w:tl2br w:val="nil"/>
          <w:tr2bl w:val="nil"/>
        </w:tcBorders>
        <w:shd w:val="clear" w:color="auto" w:fill="999999"/>
      </w:tcPr>
    </w:tblStylePr>
    <w:tblStylePr w:type="lastRow">
      <w:rPr>
        <w:rFonts w:cs="Times New Roman"/>
      </w:rPr>
      <w:tblPr/>
      <w:tcPr>
        <w:shd w:val="clear" w:color="auto" w:fill="F2F2F2"/>
      </w:tcPr>
    </w:tblStylePr>
    <w:tblStylePr w:type="firstCol">
      <w:rPr>
        <w:rFonts w:cs="Times New Roman"/>
      </w:rPr>
      <w:tblPr/>
      <w:tcPr>
        <w:shd w:val="clear" w:color="auto" w:fill="F2F2F2"/>
      </w:tcPr>
    </w:tblStylePr>
    <w:tblStylePr w:type="lastCol">
      <w:rPr>
        <w:rFonts w:cs="Times New Roman"/>
      </w:rPr>
      <w:tblPr/>
      <w:tcPr>
        <w:shd w:val="clear" w:color="auto" w:fill="F2F2F2"/>
      </w:tcPr>
    </w:tblStylePr>
    <w:tblStylePr w:type="band2Vert">
      <w:rPr>
        <w:rFonts w:cs="Times New Roman"/>
      </w:rPr>
      <w:tblPr/>
      <w:tcPr>
        <w:shd w:val="clear" w:color="auto" w:fill="F2F2F2"/>
      </w:tcPr>
    </w:tblStylePr>
    <w:tblStylePr w:type="band2Horz">
      <w:rPr>
        <w:rFonts w:cs="Times New Roman"/>
      </w:rPr>
      <w:tblPr/>
      <w:tcPr>
        <w:shd w:val="clear" w:color="auto" w:fill="F2F2F2"/>
      </w:tcPr>
    </w:tblStylePr>
  </w:style>
  <w:style w:type="paragraph" w:styleId="TOCHeading">
    <w:name w:val="TOC Heading"/>
    <w:basedOn w:val="Heading1"/>
    <w:next w:val="Normal"/>
    <w:uiPriority w:val="39"/>
    <w:semiHidden/>
    <w:unhideWhenUsed/>
    <w:qFormat/>
    <w:rsid w:val="00B357F2"/>
    <w:pPr>
      <w:pageBreakBefore w:val="0"/>
      <w:numPr>
        <w:numId w:val="0"/>
      </w:numPr>
      <w:spacing w:before="480" w:after="0" w:line="276" w:lineRule="auto"/>
      <w:outlineLvl w:val="9"/>
    </w:pPr>
    <w:rPr>
      <w:rFonts w:ascii="Cambria" w:hAnsi="Cambria"/>
      <w:b/>
      <w:color w:val="365F91"/>
      <w:sz w:val="28"/>
    </w:rPr>
  </w:style>
  <w:style w:type="paragraph" w:styleId="TOC2">
    <w:name w:val="toc 2"/>
    <w:basedOn w:val="TOC1"/>
    <w:autoRedefine/>
    <w:uiPriority w:val="39"/>
    <w:unhideWhenUsed/>
    <w:rsid w:val="00602322"/>
    <w:pPr>
      <w:keepNext w:val="0"/>
      <w:spacing w:before="0"/>
    </w:pPr>
  </w:style>
  <w:style w:type="paragraph" w:styleId="TOC1">
    <w:name w:val="toc 1"/>
    <w:basedOn w:val="Normal"/>
    <w:autoRedefine/>
    <w:uiPriority w:val="39"/>
    <w:unhideWhenUsed/>
    <w:rsid w:val="00602322"/>
    <w:pPr>
      <w:keepNext/>
      <w:keepLines/>
      <w:tabs>
        <w:tab w:val="left" w:pos="624"/>
        <w:tab w:val="right" w:pos="14288"/>
      </w:tabs>
      <w:spacing w:before="240" w:after="0"/>
      <w:ind w:left="851" w:right="624" w:hanging="851"/>
    </w:pPr>
    <w:rPr>
      <w:noProof/>
    </w:rPr>
  </w:style>
  <w:style w:type="paragraph" w:styleId="TOC3">
    <w:name w:val="toc 3"/>
    <w:basedOn w:val="TOC1"/>
    <w:autoRedefine/>
    <w:uiPriority w:val="39"/>
    <w:unhideWhenUsed/>
    <w:rsid w:val="00602322"/>
    <w:pPr>
      <w:keepNext w:val="0"/>
      <w:tabs>
        <w:tab w:val="left" w:pos="1418"/>
      </w:tabs>
      <w:spacing w:before="0"/>
      <w:ind w:left="1418" w:hanging="794"/>
    </w:pPr>
  </w:style>
  <w:style w:type="paragraph" w:styleId="TOC4">
    <w:name w:val="toc 4"/>
    <w:basedOn w:val="TOC3"/>
    <w:next w:val="Normal"/>
    <w:autoRedefine/>
    <w:uiPriority w:val="39"/>
    <w:unhideWhenUsed/>
    <w:rsid w:val="00602322"/>
    <w:pPr>
      <w:tabs>
        <w:tab w:val="left" w:pos="1985"/>
      </w:tabs>
      <w:ind w:right="851"/>
    </w:pPr>
  </w:style>
  <w:style w:type="paragraph" w:styleId="TOC5">
    <w:name w:val="toc 5"/>
    <w:basedOn w:val="TOC4"/>
    <w:next w:val="Normal"/>
    <w:autoRedefine/>
    <w:uiPriority w:val="39"/>
    <w:unhideWhenUsed/>
    <w:rsid w:val="00602322"/>
  </w:style>
  <w:style w:type="paragraph" w:customStyle="1" w:styleId="SAPKeyblockTitle">
    <w:name w:val="SAP_KeyblockTitle"/>
    <w:basedOn w:val="Normal"/>
    <w:next w:val="Normal"/>
    <w:qFormat/>
    <w:rsid w:val="00602322"/>
    <w:pPr>
      <w:keepNext/>
      <w:keepLines/>
      <w:spacing w:before="560" w:after="280" w:line="280" w:lineRule="exact"/>
    </w:pPr>
    <w:rPr>
      <w:rFonts w:ascii="BentonSans Bold" w:hAnsi="BentonSans Bold"/>
      <w:color w:val="666666"/>
      <w:sz w:val="24"/>
    </w:rPr>
  </w:style>
  <w:style w:type="paragraph" w:customStyle="1" w:styleId="SAPNoteHeading">
    <w:name w:val="SAP_NoteHeading"/>
    <w:basedOn w:val="Normal"/>
    <w:next w:val="NoteParagraph"/>
    <w:qFormat/>
    <w:rsid w:val="00602322"/>
    <w:pPr>
      <w:keepNext/>
      <w:keepLines/>
      <w:spacing w:before="0" w:after="0" w:line="500" w:lineRule="exact"/>
      <w:ind w:left="624"/>
    </w:pPr>
    <w:rPr>
      <w:rFonts w:ascii="BentonSans Regular" w:hAnsi="BentonSans Regular"/>
      <w:color w:val="666666"/>
      <w:sz w:val="22"/>
    </w:rPr>
  </w:style>
  <w:style w:type="paragraph" w:customStyle="1" w:styleId="NoteParagraph">
    <w:name w:val="Note Paragraph"/>
    <w:basedOn w:val="Normal"/>
    <w:link w:val="NoteParagraphChar"/>
    <w:qFormat/>
    <w:rsid w:val="00602322"/>
    <w:pPr>
      <w:ind w:left="680"/>
    </w:pPr>
  </w:style>
  <w:style w:type="paragraph" w:styleId="ListContinue">
    <w:name w:val="List Continue"/>
    <w:basedOn w:val="Normal"/>
    <w:uiPriority w:val="99"/>
    <w:unhideWhenUsed/>
    <w:qFormat/>
    <w:rsid w:val="00602322"/>
    <w:pPr>
      <w:ind w:left="340"/>
    </w:pPr>
  </w:style>
  <w:style w:type="paragraph" w:styleId="ListContinue2">
    <w:name w:val="List Continue 2"/>
    <w:basedOn w:val="Normal"/>
    <w:uiPriority w:val="99"/>
    <w:unhideWhenUsed/>
    <w:qFormat/>
    <w:rsid w:val="00602322"/>
    <w:pPr>
      <w:ind w:left="680"/>
    </w:pPr>
  </w:style>
  <w:style w:type="paragraph" w:styleId="ListContinue3">
    <w:name w:val="List Continue 3"/>
    <w:basedOn w:val="Normal"/>
    <w:uiPriority w:val="99"/>
    <w:unhideWhenUsed/>
    <w:qFormat/>
    <w:rsid w:val="00602322"/>
    <w:pPr>
      <w:ind w:left="1021"/>
    </w:pPr>
  </w:style>
  <w:style w:type="character" w:styleId="Hyperlink">
    <w:name w:val="Hyperlink"/>
    <w:uiPriority w:val="99"/>
    <w:unhideWhenUsed/>
    <w:rsid w:val="00B357F2"/>
    <w:rPr>
      <w:rFonts w:ascii="BentonSans Book" w:hAnsi="BentonSans Book" w:cs="Times New Roman"/>
      <w:color w:val="0076CB"/>
      <w:sz w:val="18"/>
      <w:u w:val="none"/>
    </w:rPr>
  </w:style>
  <w:style w:type="paragraph" w:customStyle="1" w:styleId="SAPGreenTextNotPrinted">
    <w:name w:val="SAP_GreenText_(NotPrinted)"/>
    <w:basedOn w:val="Normal"/>
    <w:next w:val="Normal"/>
    <w:link w:val="SAPGreenTextNotPrintedChar"/>
    <w:qFormat/>
    <w:rsid w:val="00B357F2"/>
    <w:rPr>
      <w:rFonts w:ascii="BentonSans Regular Italic" w:hAnsi="BentonSans Regular Italic"/>
      <w:vanish/>
      <w:color w:val="76923C"/>
    </w:rPr>
  </w:style>
  <w:style w:type="paragraph" w:customStyle="1" w:styleId="SAPSectionTitleWithinKeyblocks">
    <w:name w:val="SAP_SectionTitle_(WithinKeyblocks)"/>
    <w:basedOn w:val="Normal"/>
    <w:next w:val="Normal"/>
    <w:qFormat/>
    <w:rsid w:val="00602322"/>
    <w:pPr>
      <w:keepNext/>
      <w:keepLines/>
      <w:spacing w:before="240" w:after="120" w:line="240" w:lineRule="exact"/>
    </w:pPr>
    <w:rPr>
      <w:rFonts w:ascii="BentonSans Bold" w:hAnsi="BentonSans Bold"/>
      <w:color w:val="666666"/>
      <w:sz w:val="20"/>
    </w:rPr>
  </w:style>
  <w:style w:type="character" w:customStyle="1" w:styleId="SAPMonospace">
    <w:name w:val="SAP_Monospace"/>
    <w:basedOn w:val="DefaultParagraphFont"/>
    <w:uiPriority w:val="1"/>
    <w:qFormat/>
    <w:rsid w:val="00602322"/>
    <w:rPr>
      <w:rFonts w:ascii="Courier New" w:hAnsi="Courier New" w:cs="Times New Roman"/>
      <w:sz w:val="18"/>
    </w:rPr>
  </w:style>
  <w:style w:type="paragraph" w:styleId="Header">
    <w:name w:val="header"/>
    <w:basedOn w:val="Normal"/>
    <w:link w:val="HeaderChar"/>
    <w:uiPriority w:val="99"/>
    <w:unhideWhenUsed/>
    <w:rsid w:val="00B357F2"/>
    <w:pPr>
      <w:tabs>
        <w:tab w:val="center" w:pos="4703"/>
        <w:tab w:val="right" w:pos="9406"/>
      </w:tabs>
      <w:spacing w:before="0" w:after="0" w:line="240" w:lineRule="auto"/>
    </w:pPr>
  </w:style>
  <w:style w:type="character" w:customStyle="1" w:styleId="HeaderChar">
    <w:name w:val="Header Char"/>
    <w:link w:val="Header"/>
    <w:uiPriority w:val="99"/>
    <w:rsid w:val="00B357F2"/>
    <w:rPr>
      <w:rFonts w:ascii="BentonSans Book" w:eastAsia="MS Mincho" w:hAnsi="BentonSans Book" w:cs="Times New Roman"/>
      <w:sz w:val="18"/>
      <w:szCs w:val="24"/>
      <w:lang w:eastAsia="en-US"/>
    </w:rPr>
  </w:style>
  <w:style w:type="paragraph" w:styleId="Footer">
    <w:name w:val="footer"/>
    <w:basedOn w:val="Normal"/>
    <w:link w:val="FooterChar"/>
    <w:uiPriority w:val="99"/>
    <w:unhideWhenUsed/>
    <w:rsid w:val="00B357F2"/>
    <w:pPr>
      <w:tabs>
        <w:tab w:val="center" w:pos="4703"/>
        <w:tab w:val="right" w:pos="9406"/>
      </w:tabs>
      <w:spacing w:before="0" w:after="0" w:line="240" w:lineRule="auto"/>
    </w:pPr>
  </w:style>
  <w:style w:type="character" w:customStyle="1" w:styleId="FooterChar">
    <w:name w:val="Footer Char"/>
    <w:link w:val="Footer"/>
    <w:uiPriority w:val="99"/>
    <w:rsid w:val="00B357F2"/>
    <w:rPr>
      <w:rFonts w:ascii="BentonSans Book" w:eastAsia="MS Mincho" w:hAnsi="BentonSans Book" w:cs="Times New Roman"/>
      <w:sz w:val="18"/>
      <w:szCs w:val="24"/>
      <w:lang w:eastAsia="en-US"/>
    </w:rPr>
  </w:style>
  <w:style w:type="paragraph" w:customStyle="1" w:styleId="SAPFooterleft">
    <w:name w:val="SAP_Footer_left"/>
    <w:basedOn w:val="Footer"/>
    <w:locked/>
    <w:rsid w:val="00B357F2"/>
    <w:pPr>
      <w:tabs>
        <w:tab w:val="clear" w:pos="4703"/>
        <w:tab w:val="clear" w:pos="9406"/>
      </w:tabs>
      <w:spacing w:line="180" w:lineRule="exact"/>
    </w:pPr>
    <w:rPr>
      <w:sz w:val="12"/>
    </w:rPr>
  </w:style>
  <w:style w:type="character" w:customStyle="1" w:styleId="SAPUserEntry">
    <w:name w:val="SAP_UserEntry"/>
    <w:basedOn w:val="SAPMonospace"/>
    <w:uiPriority w:val="1"/>
    <w:qFormat/>
    <w:rsid w:val="00602322"/>
    <w:rPr>
      <w:rFonts w:ascii="Courier New" w:hAnsi="Courier New" w:cs="Times New Roman"/>
      <w:b/>
      <w:color w:val="45157E"/>
      <w:sz w:val="18"/>
    </w:rPr>
  </w:style>
  <w:style w:type="character" w:customStyle="1" w:styleId="SAPScreenElement">
    <w:name w:val="SAP_ScreenElement"/>
    <w:basedOn w:val="DefaultParagraphFont"/>
    <w:uiPriority w:val="1"/>
    <w:qFormat/>
    <w:rsid w:val="00602322"/>
    <w:rPr>
      <w:rFonts w:ascii="BentonSans Book Italic" w:hAnsi="BentonSans Book Italic" w:cs="Times New Roman"/>
      <w:color w:val="003283"/>
    </w:rPr>
  </w:style>
  <w:style w:type="character" w:customStyle="1" w:styleId="SAPEmphasis">
    <w:name w:val="SAP_Emphasis"/>
    <w:basedOn w:val="DefaultParagraphFont"/>
    <w:uiPriority w:val="1"/>
    <w:qFormat/>
    <w:rsid w:val="00602322"/>
    <w:rPr>
      <w:rFonts w:ascii="BentonSans Medium" w:hAnsi="BentonSans Medium" w:cs="Times New Roman"/>
    </w:rPr>
  </w:style>
  <w:style w:type="character" w:customStyle="1" w:styleId="SAPKeyboard">
    <w:name w:val="SAP_Keyboard"/>
    <w:basedOn w:val="SAPMonospace"/>
    <w:uiPriority w:val="1"/>
    <w:qFormat/>
    <w:rsid w:val="00602322"/>
    <w:rPr>
      <w:rFonts w:ascii="Courier New" w:hAnsi="Courier New" w:cs="Times New Roman"/>
      <w:spacing w:val="20"/>
      <w:sz w:val="16"/>
      <w:bdr w:val="single" w:sz="4" w:space="0" w:color="595959" w:themeColor="text1" w:themeTint="A6"/>
      <w:shd w:val="clear" w:color="auto" w:fill="auto"/>
    </w:rPr>
  </w:style>
  <w:style w:type="paragraph" w:customStyle="1" w:styleId="SAPHeader">
    <w:name w:val="SAP_Header"/>
    <w:basedOn w:val="Normal"/>
    <w:locked/>
    <w:rsid w:val="00B357F2"/>
    <w:pPr>
      <w:pBdr>
        <w:bottom w:val="single" w:sz="48" w:space="1" w:color="353535"/>
      </w:pBdr>
      <w:tabs>
        <w:tab w:val="right" w:pos="9356"/>
      </w:tabs>
      <w:spacing w:before="0" w:after="0"/>
    </w:pPr>
    <w:rPr>
      <w:color w:val="666666"/>
    </w:rPr>
  </w:style>
  <w:style w:type="character" w:customStyle="1" w:styleId="SAPFooterPageNumber">
    <w:name w:val="SAP_Footer_PageNumber"/>
    <w:uiPriority w:val="1"/>
    <w:qFormat/>
    <w:locked/>
    <w:rsid w:val="00B357F2"/>
    <w:rPr>
      <w:rFonts w:ascii="BentonSans Bold" w:hAnsi="BentonSans Bold" w:cs="Times New Roman"/>
    </w:rPr>
  </w:style>
  <w:style w:type="character" w:customStyle="1" w:styleId="SAPFooterSecurityLevel">
    <w:name w:val="SAP_Footer_SecurityLevel"/>
    <w:uiPriority w:val="1"/>
    <w:locked/>
    <w:rsid w:val="00B357F2"/>
    <w:rPr>
      <w:rFonts w:cs="Times New Roman"/>
      <w:caps/>
      <w:spacing w:val="6"/>
    </w:rPr>
  </w:style>
  <w:style w:type="character" w:styleId="PlaceholderText">
    <w:name w:val="Placeholder Text"/>
    <w:uiPriority w:val="99"/>
    <w:semiHidden/>
    <w:rsid w:val="00B357F2"/>
    <w:rPr>
      <w:rFonts w:cs="Times New Roman"/>
      <w:color w:val="808080"/>
    </w:rPr>
  </w:style>
  <w:style w:type="paragraph" w:customStyle="1" w:styleId="SAPGraphicParagraph">
    <w:name w:val="SAP_GraphicParagraph"/>
    <w:basedOn w:val="Normal"/>
    <w:next w:val="Normal"/>
    <w:rsid w:val="00602322"/>
    <w:pPr>
      <w:keepLines/>
      <w:spacing w:before="240" w:after="240" w:line="360" w:lineRule="auto"/>
      <w:jc w:val="center"/>
    </w:pPr>
    <w:rPr>
      <w:sz w:val="16"/>
    </w:rPr>
  </w:style>
  <w:style w:type="character" w:styleId="FollowedHyperlink">
    <w:name w:val="FollowedHyperlink"/>
    <w:uiPriority w:val="99"/>
    <w:semiHidden/>
    <w:unhideWhenUsed/>
    <w:rsid w:val="00B357F2"/>
    <w:rPr>
      <w:rFonts w:cs="Times New Roman"/>
      <w:color w:val="800080"/>
      <w:u w:val="single"/>
    </w:rPr>
  </w:style>
  <w:style w:type="character" w:styleId="SubtleEmphasis">
    <w:name w:val="Subtle Emphasis"/>
    <w:uiPriority w:val="19"/>
    <w:rsid w:val="00B357F2"/>
    <w:rPr>
      <w:rFonts w:cs="Times New Roman"/>
      <w:i/>
      <w:iCs/>
      <w:color w:val="808080"/>
    </w:rPr>
  </w:style>
  <w:style w:type="character" w:styleId="Strong">
    <w:name w:val="Strong"/>
    <w:uiPriority w:val="22"/>
    <w:rsid w:val="00B357F2"/>
    <w:rPr>
      <w:rFonts w:cs="Times New Roman"/>
      <w:b/>
      <w:bCs/>
    </w:rPr>
  </w:style>
  <w:style w:type="paragraph" w:customStyle="1" w:styleId="SAPCopyrightShort">
    <w:name w:val="SAP_CopyrightShort"/>
    <w:basedOn w:val="Normal"/>
    <w:locked/>
    <w:rsid w:val="00B357F2"/>
    <w:pPr>
      <w:spacing w:before="11760" w:after="0" w:line="220" w:lineRule="exact"/>
      <w:ind w:left="-1418" w:right="-567"/>
    </w:pPr>
  </w:style>
  <w:style w:type="paragraph" w:customStyle="1" w:styleId="SAPLastPageGray">
    <w:name w:val="SAP_LastPage_Gray"/>
    <w:basedOn w:val="Normal"/>
    <w:locked/>
    <w:rsid w:val="00B357F2"/>
    <w:pPr>
      <w:spacing w:before="480" w:after="0" w:line="240" w:lineRule="auto"/>
    </w:pPr>
    <w:rPr>
      <w:rFonts w:ascii="BentonSans Bold" w:hAnsi="BentonSans Bold" w:cs="Arial"/>
      <w:sz w:val="24"/>
      <w:szCs w:val="18"/>
      <w:lang w:val="de-DE"/>
    </w:rPr>
  </w:style>
  <w:style w:type="paragraph" w:customStyle="1" w:styleId="SAPLastPageNormal">
    <w:name w:val="SAP_LastPage_Normal"/>
    <w:basedOn w:val="Normal"/>
    <w:locked/>
    <w:rsid w:val="00B357F2"/>
    <w:pPr>
      <w:spacing w:before="0" w:after="0" w:line="180" w:lineRule="exact"/>
    </w:pPr>
    <w:rPr>
      <w:rFonts w:cs="Arial"/>
      <w:sz w:val="12"/>
      <w:szCs w:val="18"/>
      <w:lang w:val="de-DE"/>
    </w:rPr>
  </w:style>
  <w:style w:type="paragraph" w:customStyle="1" w:styleId="SAPLastPageCopyright">
    <w:name w:val="SAP_LastPage_Copyright"/>
    <w:basedOn w:val="SAPCopyrightShort"/>
    <w:locked/>
    <w:rsid w:val="00B357F2"/>
  </w:style>
  <w:style w:type="paragraph" w:styleId="List">
    <w:name w:val="List"/>
    <w:basedOn w:val="Normal"/>
    <w:uiPriority w:val="99"/>
    <w:unhideWhenUsed/>
    <w:rsid w:val="00B357F2"/>
    <w:pPr>
      <w:ind w:left="340" w:hanging="340"/>
      <w:contextualSpacing/>
    </w:pPr>
  </w:style>
  <w:style w:type="paragraph" w:styleId="ListBullet">
    <w:name w:val="List Bullet"/>
    <w:basedOn w:val="Normal"/>
    <w:uiPriority w:val="99"/>
    <w:unhideWhenUsed/>
    <w:qFormat/>
    <w:rsid w:val="00602322"/>
    <w:pPr>
      <w:numPr>
        <w:numId w:val="32"/>
      </w:numPr>
    </w:pPr>
  </w:style>
  <w:style w:type="paragraph" w:styleId="ListBullet2">
    <w:name w:val="List Bullet 2"/>
    <w:basedOn w:val="Normal"/>
    <w:uiPriority w:val="99"/>
    <w:unhideWhenUsed/>
    <w:qFormat/>
    <w:rsid w:val="00602322"/>
    <w:pPr>
      <w:numPr>
        <w:numId w:val="33"/>
      </w:numPr>
    </w:pPr>
  </w:style>
  <w:style w:type="paragraph" w:styleId="ListBullet3">
    <w:name w:val="List Bullet 3"/>
    <w:basedOn w:val="Normal"/>
    <w:uiPriority w:val="99"/>
    <w:unhideWhenUsed/>
    <w:qFormat/>
    <w:rsid w:val="00602322"/>
    <w:pPr>
      <w:numPr>
        <w:numId w:val="34"/>
      </w:numPr>
    </w:pPr>
  </w:style>
  <w:style w:type="paragraph" w:styleId="ListNumber">
    <w:name w:val="List Number"/>
    <w:basedOn w:val="Normal"/>
    <w:uiPriority w:val="99"/>
    <w:unhideWhenUsed/>
    <w:qFormat/>
    <w:rsid w:val="00602322"/>
    <w:pPr>
      <w:numPr>
        <w:numId w:val="31"/>
      </w:numPr>
    </w:pPr>
  </w:style>
  <w:style w:type="paragraph" w:styleId="ListNumber2">
    <w:name w:val="List Number 2"/>
    <w:basedOn w:val="Normal"/>
    <w:uiPriority w:val="99"/>
    <w:unhideWhenUsed/>
    <w:qFormat/>
    <w:rsid w:val="00602322"/>
    <w:pPr>
      <w:numPr>
        <w:ilvl w:val="1"/>
        <w:numId w:val="31"/>
      </w:numPr>
    </w:pPr>
  </w:style>
  <w:style w:type="paragraph" w:styleId="ListNumber3">
    <w:name w:val="List Number 3"/>
    <w:basedOn w:val="Normal"/>
    <w:uiPriority w:val="99"/>
    <w:unhideWhenUsed/>
    <w:qFormat/>
    <w:rsid w:val="00602322"/>
    <w:pPr>
      <w:numPr>
        <w:ilvl w:val="2"/>
        <w:numId w:val="31"/>
      </w:numPr>
    </w:pPr>
  </w:style>
  <w:style w:type="paragraph" w:styleId="List2">
    <w:name w:val="List 2"/>
    <w:basedOn w:val="Normal"/>
    <w:uiPriority w:val="99"/>
    <w:unhideWhenUsed/>
    <w:rsid w:val="00B357F2"/>
    <w:pPr>
      <w:ind w:left="680" w:hanging="340"/>
      <w:contextualSpacing/>
    </w:pPr>
  </w:style>
  <w:style w:type="paragraph" w:styleId="List3">
    <w:name w:val="List 3"/>
    <w:basedOn w:val="Normal"/>
    <w:uiPriority w:val="99"/>
    <w:unhideWhenUsed/>
    <w:rsid w:val="00B357F2"/>
    <w:pPr>
      <w:ind w:left="1020" w:hanging="340"/>
      <w:contextualSpacing/>
    </w:pPr>
  </w:style>
  <w:style w:type="paragraph" w:styleId="DocumentMap">
    <w:name w:val="Document Map"/>
    <w:basedOn w:val="Normal"/>
    <w:link w:val="DocumentMapChar"/>
    <w:uiPriority w:val="99"/>
    <w:semiHidden/>
    <w:unhideWhenUsed/>
    <w:rsid w:val="00B357F2"/>
    <w:pPr>
      <w:spacing w:before="0" w:after="0" w:line="240" w:lineRule="auto"/>
    </w:pPr>
    <w:rPr>
      <w:rFonts w:ascii="Tahoma" w:hAnsi="Tahoma" w:cs="Tahoma"/>
      <w:sz w:val="16"/>
      <w:szCs w:val="16"/>
    </w:rPr>
  </w:style>
  <w:style w:type="character" w:customStyle="1" w:styleId="DocumentMapChar">
    <w:name w:val="Document Map Char"/>
    <w:link w:val="DocumentMap"/>
    <w:uiPriority w:val="99"/>
    <w:semiHidden/>
    <w:rsid w:val="00B357F2"/>
    <w:rPr>
      <w:rFonts w:ascii="Tahoma" w:eastAsia="MS Mincho" w:hAnsi="Tahoma" w:cs="Tahoma"/>
      <w:sz w:val="16"/>
      <w:szCs w:val="16"/>
      <w:lang w:eastAsia="en-US"/>
    </w:rPr>
  </w:style>
  <w:style w:type="paragraph" w:styleId="NoSpacing">
    <w:name w:val="No Spacing"/>
    <w:link w:val="NoSpacingChar"/>
    <w:uiPriority w:val="1"/>
    <w:rsid w:val="00B357F2"/>
    <w:rPr>
      <w:sz w:val="22"/>
      <w:szCs w:val="22"/>
    </w:rPr>
  </w:style>
  <w:style w:type="character" w:customStyle="1" w:styleId="NoSpacingChar">
    <w:name w:val="No Spacing Char"/>
    <w:link w:val="NoSpacing"/>
    <w:uiPriority w:val="1"/>
    <w:locked/>
    <w:rsid w:val="00B357F2"/>
    <w:rPr>
      <w:rFonts w:cs="Times New Roman"/>
      <w:lang w:eastAsia="en-US"/>
    </w:rPr>
  </w:style>
  <w:style w:type="paragraph" w:customStyle="1" w:styleId="SAPFooterright">
    <w:name w:val="SAP_Footer_right"/>
    <w:basedOn w:val="SAPFooterleft"/>
    <w:locked/>
    <w:rsid w:val="00B357F2"/>
    <w:pPr>
      <w:jc w:val="right"/>
    </w:pPr>
    <w:rPr>
      <w:noProof/>
    </w:rPr>
  </w:style>
  <w:style w:type="character" w:styleId="Emphasis">
    <w:name w:val="Emphasis"/>
    <w:uiPriority w:val="20"/>
    <w:rsid w:val="00B357F2"/>
    <w:rPr>
      <w:rFonts w:cs="Times New Roman"/>
      <w:i/>
      <w:iCs/>
    </w:rPr>
  </w:style>
  <w:style w:type="paragraph" w:styleId="Quote">
    <w:name w:val="Quote"/>
    <w:basedOn w:val="Normal"/>
    <w:next w:val="Normal"/>
    <w:link w:val="QuoteChar"/>
    <w:uiPriority w:val="29"/>
    <w:rsid w:val="00B357F2"/>
    <w:rPr>
      <w:i/>
      <w:iCs/>
      <w:color w:val="000000"/>
    </w:rPr>
  </w:style>
  <w:style w:type="character" w:customStyle="1" w:styleId="QuoteChar">
    <w:name w:val="Quote Char"/>
    <w:link w:val="Quote"/>
    <w:uiPriority w:val="29"/>
    <w:rsid w:val="00B357F2"/>
    <w:rPr>
      <w:rFonts w:ascii="BentonSans Book" w:eastAsia="MS Mincho" w:hAnsi="BentonSans Book" w:cs="Times New Roman"/>
      <w:i/>
      <w:iCs/>
      <w:color w:val="000000"/>
      <w:sz w:val="18"/>
      <w:szCs w:val="24"/>
      <w:lang w:eastAsia="en-US"/>
    </w:rPr>
  </w:style>
  <w:style w:type="character" w:styleId="SubtleReference">
    <w:name w:val="Subtle Reference"/>
    <w:uiPriority w:val="31"/>
    <w:rsid w:val="00B357F2"/>
    <w:rPr>
      <w:rFonts w:cs="Times New Roman"/>
      <w:smallCaps/>
      <w:color w:val="C0504D"/>
      <w:u w:val="single"/>
    </w:rPr>
  </w:style>
  <w:style w:type="paragraph" w:styleId="IntenseQuote">
    <w:name w:val="Intense Quote"/>
    <w:basedOn w:val="Normal"/>
    <w:next w:val="Normal"/>
    <w:link w:val="IntenseQuoteChar"/>
    <w:uiPriority w:val="30"/>
    <w:rsid w:val="00B357F2"/>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B357F2"/>
    <w:rPr>
      <w:rFonts w:ascii="BentonSans Book" w:eastAsia="MS Mincho" w:hAnsi="BentonSans Book" w:cs="Times New Roman"/>
      <w:b/>
      <w:bCs/>
      <w:i/>
      <w:iCs/>
      <w:color w:val="4F81BD"/>
      <w:sz w:val="18"/>
      <w:szCs w:val="24"/>
      <w:lang w:eastAsia="en-US"/>
    </w:rPr>
  </w:style>
  <w:style w:type="character" w:styleId="IntenseReference">
    <w:name w:val="Intense Reference"/>
    <w:uiPriority w:val="32"/>
    <w:rsid w:val="00B357F2"/>
    <w:rPr>
      <w:rFonts w:cs="Times New Roman"/>
      <w:b/>
      <w:bCs/>
      <w:smallCaps/>
      <w:color w:val="C0504D"/>
      <w:spacing w:val="5"/>
      <w:u w:val="single"/>
    </w:rPr>
  </w:style>
  <w:style w:type="character" w:styleId="IntenseEmphasis">
    <w:name w:val="Intense Emphasis"/>
    <w:uiPriority w:val="21"/>
    <w:rsid w:val="00B357F2"/>
    <w:rPr>
      <w:rFonts w:cs="Times New Roman"/>
      <w:b/>
      <w:bCs/>
      <w:i/>
      <w:iCs/>
      <w:color w:val="4F81BD"/>
    </w:rPr>
  </w:style>
  <w:style w:type="paragraph" w:styleId="ListParagraph">
    <w:name w:val="List Paragraph"/>
    <w:basedOn w:val="Normal"/>
    <w:uiPriority w:val="34"/>
    <w:qFormat/>
    <w:rsid w:val="00B357F2"/>
    <w:pPr>
      <w:ind w:left="720"/>
      <w:contextualSpacing/>
    </w:pPr>
  </w:style>
  <w:style w:type="character" w:styleId="BookTitle">
    <w:name w:val="Book Title"/>
    <w:uiPriority w:val="33"/>
    <w:rsid w:val="00B357F2"/>
    <w:rPr>
      <w:rFonts w:cs="Times New Roman"/>
      <w:b/>
      <w:bCs/>
      <w:smallCaps/>
      <w:spacing w:val="5"/>
    </w:rPr>
  </w:style>
  <w:style w:type="character" w:customStyle="1" w:styleId="SAPTextReference">
    <w:name w:val="SAP_TextReference"/>
    <w:basedOn w:val="SAPScreenElement"/>
    <w:uiPriority w:val="1"/>
    <w:qFormat/>
    <w:rsid w:val="00602322"/>
    <w:rPr>
      <w:rFonts w:ascii="BentonSans Book Italic" w:hAnsi="BentonSans Book Italic" w:cs="Times New Roman"/>
      <w:color w:val="auto"/>
    </w:rPr>
  </w:style>
  <w:style w:type="paragraph" w:customStyle="1" w:styleId="SAPTableHeader">
    <w:name w:val="SAP_TableHeader"/>
    <w:basedOn w:val="SAPSectionTitleWithinKeyblocks"/>
    <w:next w:val="Normal"/>
    <w:qFormat/>
    <w:rsid w:val="00602322"/>
    <w:pPr>
      <w:spacing w:before="60" w:after="60"/>
    </w:pPr>
    <w:rPr>
      <w:color w:val="FFFFFF" w:themeColor="background1"/>
      <w:sz w:val="18"/>
    </w:rPr>
  </w:style>
  <w:style w:type="paragraph" w:customStyle="1" w:styleId="SAPFooterCurrentTopicRight">
    <w:name w:val="SAP_Footer_CurrentTopicRight"/>
    <w:basedOn w:val="SAPFooterright"/>
    <w:qFormat/>
    <w:locked/>
    <w:rsid w:val="00B357F2"/>
    <w:rPr>
      <w:rFonts w:ascii="BentonSans Bold" w:hAnsi="BentonSans Bold"/>
    </w:rPr>
  </w:style>
  <w:style w:type="paragraph" w:customStyle="1" w:styleId="SAPFooterCurrentTopicLeft">
    <w:name w:val="SAP_Footer_CurrentTopicLeft"/>
    <w:basedOn w:val="SAPFooterleft"/>
    <w:qFormat/>
    <w:locked/>
    <w:rsid w:val="00B357F2"/>
    <w:rPr>
      <w:rFonts w:ascii="BentonSans Bold" w:hAnsi="BentonSans Bold"/>
    </w:rPr>
  </w:style>
  <w:style w:type="character" w:customStyle="1" w:styleId="Superscript">
    <w:name w:val="Superscript"/>
    <w:uiPriority w:val="1"/>
    <w:rsid w:val="00B357F2"/>
    <w:rPr>
      <w:rFonts w:cs="Times New Roman"/>
      <w:vertAlign w:val="superscript"/>
    </w:rPr>
  </w:style>
  <w:style w:type="character" w:customStyle="1" w:styleId="SAPGreenTextNotPrintedChar">
    <w:name w:val="SAP_GreenText_(NotPrinted) Char"/>
    <w:link w:val="SAPGreenTextNotPrinted"/>
    <w:rsid w:val="00B357F2"/>
    <w:rPr>
      <w:rFonts w:ascii="BentonSans Regular Italic" w:eastAsia="MS Mincho" w:hAnsi="BentonSans Regular Italic" w:cs="Times New Roman"/>
      <w:vanish/>
      <w:color w:val="76923C"/>
      <w:sz w:val="18"/>
      <w:szCs w:val="24"/>
      <w:lang w:eastAsia="en-US"/>
    </w:rPr>
  </w:style>
  <w:style w:type="character" w:customStyle="1" w:styleId="SAPGreenTextNotPrintedCharacter">
    <w:name w:val="SAP_GreenText_(NotPrinted) Character"/>
    <w:uiPriority w:val="1"/>
    <w:qFormat/>
    <w:rsid w:val="00B357F2"/>
    <w:rPr>
      <w:rFonts w:ascii="BentonSans Regular Italic" w:eastAsia="MS Mincho" w:hAnsi="BentonSans Regular Italic" w:cs="Times New Roman"/>
      <w:vanish/>
      <w:color w:val="76923C"/>
      <w:sz w:val="18"/>
      <w:szCs w:val="24"/>
      <w:lang w:eastAsia="en-US"/>
    </w:rPr>
  </w:style>
  <w:style w:type="paragraph" w:styleId="BodyText">
    <w:name w:val="Body Text"/>
    <w:basedOn w:val="Normal"/>
    <w:link w:val="BodyTextChar"/>
    <w:rsid w:val="00B357F2"/>
    <w:pPr>
      <w:spacing w:line="240" w:lineRule="auto"/>
    </w:pPr>
    <w:rPr>
      <w:rFonts w:ascii="Arial" w:eastAsia="Times New Roman" w:hAnsi="Arial"/>
      <w:i/>
      <w:iCs/>
      <w:color w:val="008000"/>
      <w:sz w:val="20"/>
      <w:szCs w:val="20"/>
    </w:rPr>
  </w:style>
  <w:style w:type="character" w:customStyle="1" w:styleId="BodyTextChar">
    <w:name w:val="Body Text Char"/>
    <w:link w:val="BodyText"/>
    <w:rsid w:val="00B357F2"/>
    <w:rPr>
      <w:rFonts w:ascii="Arial" w:eastAsia="Times New Roman" w:hAnsi="Arial" w:cs="Times New Roman"/>
      <w:i/>
      <w:iCs/>
      <w:color w:val="008000"/>
      <w:sz w:val="20"/>
      <w:szCs w:val="20"/>
      <w:lang w:eastAsia="en-US"/>
    </w:rPr>
  </w:style>
  <w:style w:type="paragraph" w:styleId="ListNumber5">
    <w:name w:val="List Number 5"/>
    <w:basedOn w:val="Normal"/>
    <w:uiPriority w:val="99"/>
    <w:semiHidden/>
    <w:unhideWhenUsed/>
    <w:rsid w:val="00B357F2"/>
    <w:pPr>
      <w:ind w:left="432" w:hanging="432"/>
      <w:contextualSpacing/>
    </w:pPr>
  </w:style>
  <w:style w:type="paragraph" w:styleId="NormalWeb">
    <w:name w:val="Normal (Web)"/>
    <w:basedOn w:val="Normal"/>
    <w:uiPriority w:val="99"/>
    <w:semiHidden/>
    <w:unhideWhenUsed/>
    <w:rsid w:val="00B357F2"/>
    <w:rPr>
      <w:rFonts w:ascii="Times New Roman" w:hAnsi="Times New Roman"/>
      <w:sz w:val="24"/>
    </w:rPr>
  </w:style>
  <w:style w:type="paragraph" w:styleId="TOC6">
    <w:name w:val="toc 6"/>
    <w:basedOn w:val="Normal"/>
    <w:next w:val="Normal"/>
    <w:autoRedefine/>
    <w:uiPriority w:val="39"/>
    <w:semiHidden/>
    <w:unhideWhenUsed/>
    <w:rsid w:val="00B357F2"/>
    <w:pPr>
      <w:spacing w:after="100"/>
      <w:ind w:left="900"/>
    </w:pPr>
  </w:style>
  <w:style w:type="paragraph" w:styleId="TOC7">
    <w:name w:val="toc 7"/>
    <w:basedOn w:val="Normal"/>
    <w:next w:val="Normal"/>
    <w:autoRedefine/>
    <w:uiPriority w:val="39"/>
    <w:semiHidden/>
    <w:unhideWhenUsed/>
    <w:rsid w:val="00B357F2"/>
    <w:pPr>
      <w:spacing w:after="100"/>
      <w:ind w:left="1080"/>
    </w:pPr>
  </w:style>
  <w:style w:type="paragraph" w:styleId="TOC8">
    <w:name w:val="toc 8"/>
    <w:basedOn w:val="Normal"/>
    <w:next w:val="Normal"/>
    <w:autoRedefine/>
    <w:uiPriority w:val="39"/>
    <w:semiHidden/>
    <w:unhideWhenUsed/>
    <w:rsid w:val="00B357F2"/>
    <w:pPr>
      <w:spacing w:after="100"/>
      <w:ind w:left="1260"/>
    </w:pPr>
  </w:style>
  <w:style w:type="paragraph" w:styleId="TOC9">
    <w:name w:val="toc 9"/>
    <w:basedOn w:val="Normal"/>
    <w:next w:val="Normal"/>
    <w:autoRedefine/>
    <w:uiPriority w:val="39"/>
    <w:semiHidden/>
    <w:unhideWhenUsed/>
    <w:rsid w:val="00B357F2"/>
    <w:pPr>
      <w:spacing w:after="100"/>
      <w:ind w:left="1440"/>
    </w:pPr>
  </w:style>
  <w:style w:type="paragraph" w:styleId="CommentText">
    <w:name w:val="annotation text"/>
    <w:basedOn w:val="Normal"/>
    <w:link w:val="CommentTextChar"/>
    <w:uiPriority w:val="99"/>
    <w:unhideWhenUsed/>
    <w:rsid w:val="00B357F2"/>
    <w:pPr>
      <w:spacing w:line="240" w:lineRule="auto"/>
    </w:pPr>
    <w:rPr>
      <w:sz w:val="20"/>
      <w:szCs w:val="20"/>
    </w:rPr>
  </w:style>
  <w:style w:type="character" w:customStyle="1" w:styleId="CommentTextChar">
    <w:name w:val="Comment Text Char"/>
    <w:link w:val="CommentText"/>
    <w:uiPriority w:val="99"/>
    <w:rsid w:val="00B357F2"/>
    <w:rPr>
      <w:rFonts w:ascii="BentonSans Book" w:eastAsia="MS Mincho" w:hAnsi="BentonSans Book" w:cs="Times New Roman"/>
      <w:sz w:val="20"/>
      <w:szCs w:val="20"/>
      <w:lang w:eastAsia="en-US"/>
    </w:rPr>
  </w:style>
  <w:style w:type="paragraph" w:styleId="Caption">
    <w:name w:val="caption"/>
    <w:basedOn w:val="Normal"/>
    <w:next w:val="Normal"/>
    <w:uiPriority w:val="35"/>
    <w:semiHidden/>
    <w:unhideWhenUsed/>
    <w:qFormat/>
    <w:rsid w:val="00B357F2"/>
    <w:pPr>
      <w:spacing w:before="0" w:after="200" w:line="240" w:lineRule="auto"/>
    </w:pPr>
    <w:rPr>
      <w:b/>
      <w:bCs/>
      <w:color w:val="4F81BD"/>
      <w:szCs w:val="18"/>
    </w:rPr>
  </w:style>
  <w:style w:type="paragraph" w:styleId="CommentSubject">
    <w:name w:val="annotation subject"/>
    <w:basedOn w:val="CommentText"/>
    <w:next w:val="CommentText"/>
    <w:link w:val="CommentSubjectChar"/>
    <w:uiPriority w:val="99"/>
    <w:semiHidden/>
    <w:unhideWhenUsed/>
    <w:rsid w:val="00B357F2"/>
    <w:rPr>
      <w:b/>
      <w:bCs/>
    </w:rPr>
  </w:style>
  <w:style w:type="character" w:customStyle="1" w:styleId="CommentSubjectChar">
    <w:name w:val="Comment Subject Char"/>
    <w:link w:val="CommentSubject"/>
    <w:uiPriority w:val="99"/>
    <w:semiHidden/>
    <w:rsid w:val="00B357F2"/>
    <w:rPr>
      <w:rFonts w:ascii="BentonSans Book" w:eastAsia="MS Mincho" w:hAnsi="BentonSans Book" w:cs="Times New Roman"/>
      <w:b/>
      <w:bCs/>
      <w:sz w:val="20"/>
      <w:szCs w:val="20"/>
      <w:lang w:eastAsia="en-US"/>
    </w:rPr>
  </w:style>
  <w:style w:type="paragraph" w:styleId="Revision">
    <w:name w:val="Revision"/>
    <w:uiPriority w:val="99"/>
    <w:semiHidden/>
    <w:rsid w:val="00B357F2"/>
    <w:rPr>
      <w:rFonts w:ascii="Arial" w:hAnsi="Arial"/>
      <w:lang w:val="de-DE"/>
    </w:rPr>
  </w:style>
  <w:style w:type="character" w:styleId="CommentReference">
    <w:name w:val="annotation reference"/>
    <w:uiPriority w:val="99"/>
    <w:semiHidden/>
    <w:unhideWhenUsed/>
    <w:rsid w:val="00B357F2"/>
    <w:rPr>
      <w:sz w:val="16"/>
      <w:szCs w:val="16"/>
    </w:rPr>
  </w:style>
  <w:style w:type="character" w:styleId="PageNumber">
    <w:name w:val="page number"/>
    <w:basedOn w:val="DefaultParagraphFont"/>
    <w:uiPriority w:val="99"/>
    <w:semiHidden/>
    <w:unhideWhenUsed/>
    <w:rsid w:val="00B357F2"/>
  </w:style>
  <w:style w:type="table" w:styleId="TableGrid8">
    <w:name w:val="Table Grid 8"/>
    <w:basedOn w:val="TableNormal"/>
    <w:uiPriority w:val="99"/>
    <w:semiHidden/>
    <w:unhideWhenUsed/>
    <w:rsid w:val="00B357F2"/>
    <w:pPr>
      <w:spacing w:before="60" w:after="60" w:line="264" w:lineRule="auto"/>
    </w:pPr>
    <w:rPr>
      <w:rFonts w:ascii="SAPSerifRegular" w:eastAsia="MS Mincho" w:hAnsi="SAPSerifRegula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B357F2"/>
    <w:pPr>
      <w:spacing w:before="60" w:after="60" w:line="264" w:lineRule="auto"/>
    </w:pPr>
    <w:rPr>
      <w:rFonts w:ascii="SAPSerifRegular" w:eastAsia="MS Mincho" w:hAnsi="SAPSerifRegula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UserInput">
    <w:name w:val="User Input"/>
    <w:qFormat/>
    <w:rsid w:val="00C82BE6"/>
    <w:rPr>
      <w:rFonts w:ascii="Courier New" w:hAnsi="Courier New"/>
      <w:b/>
      <w:sz w:val="20"/>
    </w:rPr>
  </w:style>
  <w:style w:type="character" w:customStyle="1" w:styleId="TableHeadingChar">
    <w:name w:val="Table Heading Char"/>
    <w:link w:val="TableHeading"/>
    <w:locked/>
    <w:rsid w:val="00FB56A9"/>
    <w:rPr>
      <w:rFonts w:ascii="Arial" w:hAnsi="Arial" w:cs="Arial"/>
      <w:b/>
      <w:lang w:val="de-DE"/>
    </w:rPr>
  </w:style>
  <w:style w:type="paragraph" w:customStyle="1" w:styleId="TableHeading">
    <w:name w:val="Table Heading"/>
    <w:basedOn w:val="Normal"/>
    <w:link w:val="TableHeadingChar"/>
    <w:rsid w:val="00FB56A9"/>
    <w:pPr>
      <w:spacing w:line="240" w:lineRule="auto"/>
    </w:pPr>
    <w:rPr>
      <w:rFonts w:ascii="Arial" w:eastAsia="SimSun" w:hAnsi="Arial" w:cs="Arial"/>
      <w:b/>
      <w:sz w:val="20"/>
      <w:szCs w:val="20"/>
      <w:lang w:val="de-DE"/>
    </w:rPr>
  </w:style>
  <w:style w:type="character" w:customStyle="1" w:styleId="NoteParagraphChar">
    <w:name w:val="Note Paragraph Char"/>
    <w:link w:val="NoteParagraph"/>
    <w:locked/>
    <w:rsid w:val="00FB56A9"/>
    <w:rPr>
      <w:rFonts w:ascii="BentonSans Book" w:eastAsia="MS Mincho" w:hAnsi="BentonSans Book"/>
      <w:sz w:val="18"/>
      <w:szCs w:val="24"/>
    </w:rPr>
  </w:style>
  <w:style w:type="character" w:customStyle="1" w:styleId="Object">
    <w:name w:val="Object"/>
    <w:qFormat/>
    <w:rsid w:val="00FB56A9"/>
    <w:rPr>
      <w:rFonts w:ascii="Arial" w:hAnsi="Arial" w:cs="Arial" w:hint="default"/>
      <w:i/>
      <w:iCs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02562">
      <w:bodyDiv w:val="1"/>
      <w:marLeft w:val="0"/>
      <w:marRight w:val="0"/>
      <w:marTop w:val="0"/>
      <w:marBottom w:val="0"/>
      <w:divBdr>
        <w:top w:val="none" w:sz="0" w:space="0" w:color="auto"/>
        <w:left w:val="none" w:sz="0" w:space="0" w:color="auto"/>
        <w:bottom w:val="none" w:sz="0" w:space="0" w:color="auto"/>
        <w:right w:val="none" w:sz="0" w:space="0" w:color="auto"/>
      </w:divBdr>
    </w:div>
    <w:div w:id="407193799">
      <w:bodyDiv w:val="1"/>
      <w:marLeft w:val="0"/>
      <w:marRight w:val="0"/>
      <w:marTop w:val="0"/>
      <w:marBottom w:val="0"/>
      <w:divBdr>
        <w:top w:val="none" w:sz="0" w:space="0" w:color="auto"/>
        <w:left w:val="none" w:sz="0" w:space="0" w:color="auto"/>
        <w:bottom w:val="none" w:sz="0" w:space="0" w:color="auto"/>
        <w:right w:val="none" w:sz="0" w:space="0" w:color="auto"/>
      </w:divBdr>
    </w:div>
    <w:div w:id="668364143">
      <w:bodyDiv w:val="1"/>
      <w:marLeft w:val="0"/>
      <w:marRight w:val="0"/>
      <w:marTop w:val="0"/>
      <w:marBottom w:val="0"/>
      <w:divBdr>
        <w:top w:val="none" w:sz="0" w:space="0" w:color="auto"/>
        <w:left w:val="none" w:sz="0" w:space="0" w:color="auto"/>
        <w:bottom w:val="none" w:sz="0" w:space="0" w:color="auto"/>
        <w:right w:val="none" w:sz="0" w:space="0" w:color="auto"/>
      </w:divBdr>
    </w:div>
    <w:div w:id="742869159">
      <w:bodyDiv w:val="1"/>
      <w:marLeft w:val="0"/>
      <w:marRight w:val="0"/>
      <w:marTop w:val="0"/>
      <w:marBottom w:val="0"/>
      <w:divBdr>
        <w:top w:val="none" w:sz="0" w:space="0" w:color="auto"/>
        <w:left w:val="none" w:sz="0" w:space="0" w:color="auto"/>
        <w:bottom w:val="none" w:sz="0" w:space="0" w:color="auto"/>
        <w:right w:val="none" w:sz="0" w:space="0" w:color="auto"/>
      </w:divBdr>
    </w:div>
    <w:div w:id="776294690">
      <w:bodyDiv w:val="1"/>
      <w:marLeft w:val="0"/>
      <w:marRight w:val="0"/>
      <w:marTop w:val="0"/>
      <w:marBottom w:val="0"/>
      <w:divBdr>
        <w:top w:val="none" w:sz="0" w:space="0" w:color="auto"/>
        <w:left w:val="none" w:sz="0" w:space="0" w:color="auto"/>
        <w:bottom w:val="none" w:sz="0" w:space="0" w:color="auto"/>
        <w:right w:val="none" w:sz="0" w:space="0" w:color="auto"/>
      </w:divBdr>
    </w:div>
    <w:div w:id="885679116">
      <w:bodyDiv w:val="1"/>
      <w:marLeft w:val="0"/>
      <w:marRight w:val="0"/>
      <w:marTop w:val="0"/>
      <w:marBottom w:val="0"/>
      <w:divBdr>
        <w:top w:val="none" w:sz="0" w:space="0" w:color="auto"/>
        <w:left w:val="none" w:sz="0" w:space="0" w:color="auto"/>
        <w:bottom w:val="none" w:sz="0" w:space="0" w:color="auto"/>
        <w:right w:val="none" w:sz="0" w:space="0" w:color="auto"/>
      </w:divBdr>
    </w:div>
    <w:div w:id="928390750">
      <w:bodyDiv w:val="1"/>
      <w:marLeft w:val="0"/>
      <w:marRight w:val="0"/>
      <w:marTop w:val="0"/>
      <w:marBottom w:val="0"/>
      <w:divBdr>
        <w:top w:val="none" w:sz="0" w:space="0" w:color="auto"/>
        <w:left w:val="none" w:sz="0" w:space="0" w:color="auto"/>
        <w:bottom w:val="none" w:sz="0" w:space="0" w:color="auto"/>
        <w:right w:val="none" w:sz="0" w:space="0" w:color="auto"/>
      </w:divBdr>
    </w:div>
    <w:div w:id="937642026">
      <w:bodyDiv w:val="1"/>
      <w:marLeft w:val="0"/>
      <w:marRight w:val="0"/>
      <w:marTop w:val="0"/>
      <w:marBottom w:val="0"/>
      <w:divBdr>
        <w:top w:val="none" w:sz="0" w:space="0" w:color="auto"/>
        <w:left w:val="none" w:sz="0" w:space="0" w:color="auto"/>
        <w:bottom w:val="none" w:sz="0" w:space="0" w:color="auto"/>
        <w:right w:val="none" w:sz="0" w:space="0" w:color="auto"/>
      </w:divBdr>
    </w:div>
    <w:div w:id="1037849688">
      <w:bodyDiv w:val="1"/>
      <w:marLeft w:val="0"/>
      <w:marRight w:val="0"/>
      <w:marTop w:val="0"/>
      <w:marBottom w:val="0"/>
      <w:divBdr>
        <w:top w:val="none" w:sz="0" w:space="0" w:color="auto"/>
        <w:left w:val="none" w:sz="0" w:space="0" w:color="auto"/>
        <w:bottom w:val="none" w:sz="0" w:space="0" w:color="auto"/>
        <w:right w:val="none" w:sz="0" w:space="0" w:color="auto"/>
      </w:divBdr>
    </w:div>
    <w:div w:id="1068960854">
      <w:bodyDiv w:val="1"/>
      <w:marLeft w:val="0"/>
      <w:marRight w:val="0"/>
      <w:marTop w:val="0"/>
      <w:marBottom w:val="0"/>
      <w:divBdr>
        <w:top w:val="none" w:sz="0" w:space="0" w:color="auto"/>
        <w:left w:val="none" w:sz="0" w:space="0" w:color="auto"/>
        <w:bottom w:val="none" w:sz="0" w:space="0" w:color="auto"/>
        <w:right w:val="none" w:sz="0" w:space="0" w:color="auto"/>
      </w:divBdr>
    </w:div>
    <w:div w:id="1138181809">
      <w:bodyDiv w:val="1"/>
      <w:marLeft w:val="0"/>
      <w:marRight w:val="0"/>
      <w:marTop w:val="0"/>
      <w:marBottom w:val="0"/>
      <w:divBdr>
        <w:top w:val="none" w:sz="0" w:space="0" w:color="auto"/>
        <w:left w:val="none" w:sz="0" w:space="0" w:color="auto"/>
        <w:bottom w:val="none" w:sz="0" w:space="0" w:color="auto"/>
        <w:right w:val="none" w:sz="0" w:space="0" w:color="auto"/>
      </w:divBdr>
    </w:div>
    <w:div w:id="1328705393">
      <w:bodyDiv w:val="1"/>
      <w:marLeft w:val="0"/>
      <w:marRight w:val="0"/>
      <w:marTop w:val="0"/>
      <w:marBottom w:val="0"/>
      <w:divBdr>
        <w:top w:val="none" w:sz="0" w:space="0" w:color="auto"/>
        <w:left w:val="none" w:sz="0" w:space="0" w:color="auto"/>
        <w:bottom w:val="none" w:sz="0" w:space="0" w:color="auto"/>
        <w:right w:val="none" w:sz="0" w:space="0" w:color="auto"/>
      </w:divBdr>
    </w:div>
    <w:div w:id="1455446894">
      <w:bodyDiv w:val="1"/>
      <w:marLeft w:val="0"/>
      <w:marRight w:val="0"/>
      <w:marTop w:val="0"/>
      <w:marBottom w:val="0"/>
      <w:divBdr>
        <w:top w:val="none" w:sz="0" w:space="0" w:color="auto"/>
        <w:left w:val="none" w:sz="0" w:space="0" w:color="auto"/>
        <w:bottom w:val="none" w:sz="0" w:space="0" w:color="auto"/>
        <w:right w:val="none" w:sz="0" w:space="0" w:color="auto"/>
      </w:divBdr>
    </w:div>
    <w:div w:id="1503275646">
      <w:bodyDiv w:val="1"/>
      <w:marLeft w:val="0"/>
      <w:marRight w:val="0"/>
      <w:marTop w:val="0"/>
      <w:marBottom w:val="0"/>
      <w:divBdr>
        <w:top w:val="none" w:sz="0" w:space="0" w:color="auto"/>
        <w:left w:val="none" w:sz="0" w:space="0" w:color="auto"/>
        <w:bottom w:val="none" w:sz="0" w:space="0" w:color="auto"/>
        <w:right w:val="none" w:sz="0" w:space="0" w:color="auto"/>
      </w:divBdr>
    </w:div>
    <w:div w:id="1624193809">
      <w:bodyDiv w:val="1"/>
      <w:marLeft w:val="0"/>
      <w:marRight w:val="0"/>
      <w:marTop w:val="0"/>
      <w:marBottom w:val="0"/>
      <w:divBdr>
        <w:top w:val="none" w:sz="0" w:space="0" w:color="auto"/>
        <w:left w:val="none" w:sz="0" w:space="0" w:color="auto"/>
        <w:bottom w:val="none" w:sz="0" w:space="0" w:color="auto"/>
        <w:right w:val="none" w:sz="0" w:space="0" w:color="auto"/>
      </w:divBdr>
    </w:div>
    <w:div w:id="1754159030">
      <w:bodyDiv w:val="1"/>
      <w:marLeft w:val="0"/>
      <w:marRight w:val="0"/>
      <w:marTop w:val="0"/>
      <w:marBottom w:val="0"/>
      <w:divBdr>
        <w:top w:val="none" w:sz="0" w:space="0" w:color="auto"/>
        <w:left w:val="none" w:sz="0" w:space="0" w:color="auto"/>
        <w:bottom w:val="none" w:sz="0" w:space="0" w:color="auto"/>
        <w:right w:val="none" w:sz="0" w:space="0" w:color="auto"/>
      </w:divBdr>
    </w:div>
    <w:div w:id="1842037484">
      <w:bodyDiv w:val="1"/>
      <w:marLeft w:val="0"/>
      <w:marRight w:val="0"/>
      <w:marTop w:val="0"/>
      <w:marBottom w:val="0"/>
      <w:divBdr>
        <w:top w:val="none" w:sz="0" w:space="0" w:color="auto"/>
        <w:left w:val="none" w:sz="0" w:space="0" w:color="auto"/>
        <w:bottom w:val="none" w:sz="0" w:space="0" w:color="auto"/>
        <w:right w:val="none" w:sz="0" w:space="0" w:color="auto"/>
      </w:divBdr>
    </w:div>
    <w:div w:id="1869100762">
      <w:bodyDiv w:val="1"/>
      <w:marLeft w:val="0"/>
      <w:marRight w:val="0"/>
      <w:marTop w:val="0"/>
      <w:marBottom w:val="0"/>
      <w:divBdr>
        <w:top w:val="none" w:sz="0" w:space="0" w:color="auto"/>
        <w:left w:val="none" w:sz="0" w:space="0" w:color="auto"/>
        <w:bottom w:val="none" w:sz="0" w:space="0" w:color="auto"/>
        <w:right w:val="none" w:sz="0" w:space="0" w:color="auto"/>
      </w:divBdr>
    </w:div>
    <w:div w:id="1947425426">
      <w:bodyDiv w:val="1"/>
      <w:marLeft w:val="0"/>
      <w:marRight w:val="0"/>
      <w:marTop w:val="0"/>
      <w:marBottom w:val="0"/>
      <w:divBdr>
        <w:top w:val="none" w:sz="0" w:space="0" w:color="auto"/>
        <w:left w:val="none" w:sz="0" w:space="0" w:color="auto"/>
        <w:bottom w:val="none" w:sz="0" w:space="0" w:color="auto"/>
        <w:right w:val="none" w:sz="0" w:space="0" w:color="auto"/>
      </w:divBdr>
    </w:div>
    <w:div w:id="1949191657">
      <w:bodyDiv w:val="1"/>
      <w:marLeft w:val="0"/>
      <w:marRight w:val="0"/>
      <w:marTop w:val="0"/>
      <w:marBottom w:val="0"/>
      <w:divBdr>
        <w:top w:val="none" w:sz="0" w:space="0" w:color="auto"/>
        <w:left w:val="none" w:sz="0" w:space="0" w:color="auto"/>
        <w:bottom w:val="none" w:sz="0" w:space="0" w:color="auto"/>
        <w:right w:val="none" w:sz="0" w:space="0" w:color="auto"/>
      </w:divBdr>
    </w:div>
    <w:div w:id="2004157751">
      <w:bodyDiv w:val="1"/>
      <w:marLeft w:val="0"/>
      <w:marRight w:val="0"/>
      <w:marTop w:val="0"/>
      <w:marBottom w:val="0"/>
      <w:divBdr>
        <w:top w:val="none" w:sz="0" w:space="0" w:color="auto"/>
        <w:left w:val="none" w:sz="0" w:space="0" w:color="auto"/>
        <w:bottom w:val="none" w:sz="0" w:space="0" w:color="auto"/>
        <w:right w:val="none" w:sz="0" w:space="0" w:color="auto"/>
      </w:divBdr>
    </w:div>
    <w:div w:id="2056468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0.png"/><Relationship Id="rId39" Type="http://schemas.openxmlformats.org/officeDocument/2006/relationships/footer" Target="footer7.xml"/><Relationship Id="rId21" Type="http://schemas.openxmlformats.org/officeDocument/2006/relationships/image" Target="media/image6.png"/><Relationship Id="rId34" Type="http://schemas.openxmlformats.org/officeDocument/2006/relationships/footer" Target="footer5.xml"/><Relationship Id="rId42" Type="http://schemas.openxmlformats.org/officeDocument/2006/relationships/fontTable" Target="fontTable.xml"/><Relationship Id="rId47"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7.png"/><Relationship Id="rId40" Type="http://schemas.openxmlformats.org/officeDocument/2006/relationships/header" Target="header5.xml"/><Relationship Id="rId45"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cid:image002.png@01D2ADF3.C43261A0" TargetMode="External"/><Relationship Id="rId28" Type="http://schemas.openxmlformats.org/officeDocument/2006/relationships/image" Target="media/image12.png"/><Relationship Id="rId36" Type="http://schemas.openxmlformats.org/officeDocument/2006/relationships/hyperlink" Target="http://global.sap.com/corporate-en/legal/copyright/index.epx" TargetMode="Externa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6.xml"/><Relationship Id="rId43" Type="http://schemas.microsoft.com/office/2011/relationships/people" Target="peop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footer" Target="footer4.xml"/><Relationship Id="rId38" Type="http://schemas.openxmlformats.org/officeDocument/2006/relationships/header" Target="header4.xml"/><Relationship Id="rId46" Type="http://schemas.openxmlformats.org/officeDocument/2006/relationships/customXml" Target="../customXml/item3.xml"/><Relationship Id="rId20" Type="http://schemas.openxmlformats.org/officeDocument/2006/relationships/image" Target="media/image5.png"/><Relationship Id="rId41" Type="http://schemas.openxmlformats.org/officeDocument/2006/relationships/footer" Target="footer8.xml"/></Relationships>
</file>

<file path=word/_rels/header5.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1011\AppData\Roaming\Microsoft\Templates\Test_scripts_template_ne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91F3FD2C2A417242A6F9161FD68FD384" ma:contentTypeVersion="4" ma:contentTypeDescription="Crear nuevo documento." ma:contentTypeScope="" ma:versionID="44127cff55ab6780605ee9e9958367e3">
  <xsd:schema xmlns:xsd="http://www.w3.org/2001/XMLSchema" xmlns:xs="http://www.w3.org/2001/XMLSchema" xmlns:p="http://schemas.microsoft.com/office/2006/metadata/properties" xmlns:ns2="8472a5a2-f65c-451e-ada5-7880f2511c86" targetNamespace="http://schemas.microsoft.com/office/2006/metadata/properties" ma:root="true" ma:fieldsID="ed2f4f098c908f40752cfe73fe1648c6" ns2:_="">
    <xsd:import namespace="8472a5a2-f65c-451e-ada5-7880f2511c8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72a5a2-f65c-451e-ada5-7880f2511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517D01-200B-41DA-B137-8A566A7E24ED}">
  <ds:schemaRefs>
    <ds:schemaRef ds:uri="http://schemas.openxmlformats.org/officeDocument/2006/bibliography"/>
  </ds:schemaRefs>
</ds:datastoreItem>
</file>

<file path=customXml/itemProps2.xml><?xml version="1.0" encoding="utf-8"?>
<ds:datastoreItem xmlns:ds="http://schemas.openxmlformats.org/officeDocument/2006/customXml" ds:itemID="{E1AE78C7-F6D3-4E66-8F08-B6FDE42D3E98}"/>
</file>

<file path=customXml/itemProps3.xml><?xml version="1.0" encoding="utf-8"?>
<ds:datastoreItem xmlns:ds="http://schemas.openxmlformats.org/officeDocument/2006/customXml" ds:itemID="{20510768-9C21-424A-A8DE-FE4CC17C52C7}"/>
</file>

<file path=customXml/itemProps4.xml><?xml version="1.0" encoding="utf-8"?>
<ds:datastoreItem xmlns:ds="http://schemas.openxmlformats.org/officeDocument/2006/customXml" ds:itemID="{29AC89E9-F8E6-4A23-9DB1-1CE9871B7F23}"/>
</file>

<file path=docProps/app.xml><?xml version="1.0" encoding="utf-8"?>
<Properties xmlns="http://schemas.openxmlformats.org/officeDocument/2006/extended-properties" xmlns:vt="http://schemas.openxmlformats.org/officeDocument/2006/docPropsVTypes">
  <Template>Test_scripts_template_new.dotm</Template>
  <TotalTime>0</TotalTime>
  <Pages>54</Pages>
  <Words>17392</Words>
  <Characters>109576</Characters>
  <Application>Microsoft Office Word</Application>
  <DocSecurity>0</DocSecurity>
  <Lines>913</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126715</CharactersWithSpaces>
  <SharedDoc>false</SharedDoc>
  <HLinks>
    <vt:vector size="108" baseType="variant">
      <vt:variant>
        <vt:i4>5046273</vt:i4>
      </vt:variant>
      <vt:variant>
        <vt:i4>117</vt:i4>
      </vt:variant>
      <vt:variant>
        <vt:i4>0</vt:i4>
      </vt:variant>
      <vt:variant>
        <vt:i4>5</vt:i4>
      </vt:variant>
      <vt:variant>
        <vt:lpwstr>http://global.sap.com/corporate-en/legal/copyright/index.epx</vt:lpwstr>
      </vt:variant>
      <vt:variant>
        <vt:lpwstr>trademark</vt:lpwstr>
      </vt:variant>
      <vt:variant>
        <vt:i4>1310773</vt:i4>
      </vt:variant>
      <vt:variant>
        <vt:i4>98</vt:i4>
      </vt:variant>
      <vt:variant>
        <vt:i4>0</vt:i4>
      </vt:variant>
      <vt:variant>
        <vt:i4>5</vt:i4>
      </vt:variant>
      <vt:variant>
        <vt:lpwstr/>
      </vt:variant>
      <vt:variant>
        <vt:lpwstr>_Toc437535506</vt:lpwstr>
      </vt:variant>
      <vt:variant>
        <vt:i4>1310773</vt:i4>
      </vt:variant>
      <vt:variant>
        <vt:i4>92</vt:i4>
      </vt:variant>
      <vt:variant>
        <vt:i4>0</vt:i4>
      </vt:variant>
      <vt:variant>
        <vt:i4>5</vt:i4>
      </vt:variant>
      <vt:variant>
        <vt:lpwstr/>
      </vt:variant>
      <vt:variant>
        <vt:lpwstr>_Toc437535505</vt:lpwstr>
      </vt:variant>
      <vt:variant>
        <vt:i4>1310773</vt:i4>
      </vt:variant>
      <vt:variant>
        <vt:i4>86</vt:i4>
      </vt:variant>
      <vt:variant>
        <vt:i4>0</vt:i4>
      </vt:variant>
      <vt:variant>
        <vt:i4>5</vt:i4>
      </vt:variant>
      <vt:variant>
        <vt:lpwstr/>
      </vt:variant>
      <vt:variant>
        <vt:lpwstr>_Toc437535504</vt:lpwstr>
      </vt:variant>
      <vt:variant>
        <vt:i4>1310773</vt:i4>
      </vt:variant>
      <vt:variant>
        <vt:i4>80</vt:i4>
      </vt:variant>
      <vt:variant>
        <vt:i4>0</vt:i4>
      </vt:variant>
      <vt:variant>
        <vt:i4>5</vt:i4>
      </vt:variant>
      <vt:variant>
        <vt:lpwstr/>
      </vt:variant>
      <vt:variant>
        <vt:lpwstr>_Toc437535503</vt:lpwstr>
      </vt:variant>
      <vt:variant>
        <vt:i4>1310773</vt:i4>
      </vt:variant>
      <vt:variant>
        <vt:i4>74</vt:i4>
      </vt:variant>
      <vt:variant>
        <vt:i4>0</vt:i4>
      </vt:variant>
      <vt:variant>
        <vt:i4>5</vt:i4>
      </vt:variant>
      <vt:variant>
        <vt:lpwstr/>
      </vt:variant>
      <vt:variant>
        <vt:lpwstr>_Toc437535502</vt:lpwstr>
      </vt:variant>
      <vt:variant>
        <vt:i4>1310773</vt:i4>
      </vt:variant>
      <vt:variant>
        <vt:i4>68</vt:i4>
      </vt:variant>
      <vt:variant>
        <vt:i4>0</vt:i4>
      </vt:variant>
      <vt:variant>
        <vt:i4>5</vt:i4>
      </vt:variant>
      <vt:variant>
        <vt:lpwstr/>
      </vt:variant>
      <vt:variant>
        <vt:lpwstr>_Toc437535501</vt:lpwstr>
      </vt:variant>
      <vt:variant>
        <vt:i4>1310773</vt:i4>
      </vt:variant>
      <vt:variant>
        <vt:i4>62</vt:i4>
      </vt:variant>
      <vt:variant>
        <vt:i4>0</vt:i4>
      </vt:variant>
      <vt:variant>
        <vt:i4>5</vt:i4>
      </vt:variant>
      <vt:variant>
        <vt:lpwstr/>
      </vt:variant>
      <vt:variant>
        <vt:lpwstr>_Toc437535500</vt:lpwstr>
      </vt:variant>
      <vt:variant>
        <vt:i4>1900596</vt:i4>
      </vt:variant>
      <vt:variant>
        <vt:i4>56</vt:i4>
      </vt:variant>
      <vt:variant>
        <vt:i4>0</vt:i4>
      </vt:variant>
      <vt:variant>
        <vt:i4>5</vt:i4>
      </vt:variant>
      <vt:variant>
        <vt:lpwstr/>
      </vt:variant>
      <vt:variant>
        <vt:lpwstr>_Toc437535499</vt:lpwstr>
      </vt:variant>
      <vt:variant>
        <vt:i4>1900596</vt:i4>
      </vt:variant>
      <vt:variant>
        <vt:i4>50</vt:i4>
      </vt:variant>
      <vt:variant>
        <vt:i4>0</vt:i4>
      </vt:variant>
      <vt:variant>
        <vt:i4>5</vt:i4>
      </vt:variant>
      <vt:variant>
        <vt:lpwstr/>
      </vt:variant>
      <vt:variant>
        <vt:lpwstr>_Toc437535498</vt:lpwstr>
      </vt:variant>
      <vt:variant>
        <vt:i4>1900596</vt:i4>
      </vt:variant>
      <vt:variant>
        <vt:i4>44</vt:i4>
      </vt:variant>
      <vt:variant>
        <vt:i4>0</vt:i4>
      </vt:variant>
      <vt:variant>
        <vt:i4>5</vt:i4>
      </vt:variant>
      <vt:variant>
        <vt:lpwstr/>
      </vt:variant>
      <vt:variant>
        <vt:lpwstr>_Toc437535497</vt:lpwstr>
      </vt:variant>
      <vt:variant>
        <vt:i4>1900596</vt:i4>
      </vt:variant>
      <vt:variant>
        <vt:i4>38</vt:i4>
      </vt:variant>
      <vt:variant>
        <vt:i4>0</vt:i4>
      </vt:variant>
      <vt:variant>
        <vt:i4>5</vt:i4>
      </vt:variant>
      <vt:variant>
        <vt:lpwstr/>
      </vt:variant>
      <vt:variant>
        <vt:lpwstr>_Toc437535496</vt:lpwstr>
      </vt:variant>
      <vt:variant>
        <vt:i4>1900596</vt:i4>
      </vt:variant>
      <vt:variant>
        <vt:i4>32</vt:i4>
      </vt:variant>
      <vt:variant>
        <vt:i4>0</vt:i4>
      </vt:variant>
      <vt:variant>
        <vt:i4>5</vt:i4>
      </vt:variant>
      <vt:variant>
        <vt:lpwstr/>
      </vt:variant>
      <vt:variant>
        <vt:lpwstr>_Toc437535495</vt:lpwstr>
      </vt:variant>
      <vt:variant>
        <vt:i4>1900596</vt:i4>
      </vt:variant>
      <vt:variant>
        <vt:i4>26</vt:i4>
      </vt:variant>
      <vt:variant>
        <vt:i4>0</vt:i4>
      </vt:variant>
      <vt:variant>
        <vt:i4>5</vt:i4>
      </vt:variant>
      <vt:variant>
        <vt:lpwstr/>
      </vt:variant>
      <vt:variant>
        <vt:lpwstr>_Toc437535494</vt:lpwstr>
      </vt:variant>
      <vt:variant>
        <vt:i4>1900596</vt:i4>
      </vt:variant>
      <vt:variant>
        <vt:i4>20</vt:i4>
      </vt:variant>
      <vt:variant>
        <vt:i4>0</vt:i4>
      </vt:variant>
      <vt:variant>
        <vt:i4>5</vt:i4>
      </vt:variant>
      <vt:variant>
        <vt:lpwstr/>
      </vt:variant>
      <vt:variant>
        <vt:lpwstr>_Toc437535493</vt:lpwstr>
      </vt:variant>
      <vt:variant>
        <vt:i4>1900596</vt:i4>
      </vt:variant>
      <vt:variant>
        <vt:i4>14</vt:i4>
      </vt:variant>
      <vt:variant>
        <vt:i4>0</vt:i4>
      </vt:variant>
      <vt:variant>
        <vt:i4>5</vt:i4>
      </vt:variant>
      <vt:variant>
        <vt:lpwstr/>
      </vt:variant>
      <vt:variant>
        <vt:lpwstr>_Toc437535492</vt:lpwstr>
      </vt:variant>
      <vt:variant>
        <vt:i4>1900596</vt:i4>
      </vt:variant>
      <vt:variant>
        <vt:i4>8</vt:i4>
      </vt:variant>
      <vt:variant>
        <vt:i4>0</vt:i4>
      </vt:variant>
      <vt:variant>
        <vt:i4>5</vt:i4>
      </vt:variant>
      <vt:variant>
        <vt:lpwstr/>
      </vt:variant>
      <vt:variant>
        <vt:lpwstr>_Toc437535491</vt:lpwstr>
      </vt:variant>
      <vt:variant>
        <vt:i4>1900596</vt:i4>
      </vt:variant>
      <vt:variant>
        <vt:i4>2</vt:i4>
      </vt:variant>
      <vt:variant>
        <vt:i4>0</vt:i4>
      </vt:variant>
      <vt:variant>
        <vt:i4>5</vt:i4>
      </vt:variant>
      <vt:variant>
        <vt:lpwstr/>
      </vt:variant>
      <vt:variant>
        <vt:lpwstr>_Toc437535490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2018-03-01T10:00:00Z</dcterms:created>
  <dcterms:modified xsi:type="dcterms:W3CDTF">2018-03-07T09:16:00Z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0x01010091F3FD2C2A417242A6F9161FD68FD384</vt:lpwstr>
  </property>
</Properties>
</file>