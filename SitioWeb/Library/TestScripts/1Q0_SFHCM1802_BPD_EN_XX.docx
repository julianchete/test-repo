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590"/>
        <w:tblW w:w="14345"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962"/>
        <w:gridCol w:w="9383"/>
      </w:tblGrid>
      <w:tr w:rsidR="00296EA6" w:rsidRPr="00792B4E" w14:paraId="08708596" w14:textId="77777777" w:rsidTr="004D2DCE">
        <w:trPr>
          <w:trHeight w:hRule="exact" w:val="227"/>
        </w:trPr>
        <w:tc>
          <w:tcPr>
            <w:tcW w:w="4962" w:type="dxa"/>
            <w:tcBorders>
              <w:bottom w:val="single" w:sz="4" w:space="0" w:color="auto"/>
            </w:tcBorders>
            <w:shd w:val="clear" w:color="auto" w:fill="000000"/>
          </w:tcPr>
          <w:p w14:paraId="3C20FCB7" w14:textId="77777777" w:rsidR="00296EA6" w:rsidRPr="00792B4E" w:rsidRDefault="00296EA6" w:rsidP="005232DE">
            <w:pPr>
              <w:pStyle w:val="ListNumber"/>
              <w:numPr>
                <w:ilvl w:val="0"/>
                <w:numId w:val="0"/>
              </w:numPr>
              <w:ind w:left="340" w:hanging="340"/>
            </w:pPr>
            <w:bookmarkStart w:id="0" w:name="_GoBack"/>
            <w:bookmarkEnd w:id="0"/>
          </w:p>
        </w:tc>
        <w:tc>
          <w:tcPr>
            <w:tcW w:w="9383" w:type="dxa"/>
            <w:tcBorders>
              <w:bottom w:val="single" w:sz="4" w:space="0" w:color="auto"/>
            </w:tcBorders>
            <w:shd w:val="clear" w:color="auto" w:fill="000000"/>
          </w:tcPr>
          <w:p w14:paraId="588BDB7F" w14:textId="77777777" w:rsidR="00296EA6" w:rsidRPr="00792B4E" w:rsidRDefault="00296EA6" w:rsidP="004D2DCE"/>
        </w:tc>
      </w:tr>
      <w:tr w:rsidR="00296EA6" w:rsidRPr="00792B4E" w14:paraId="7BC59B35" w14:textId="77777777" w:rsidTr="004D2DCE">
        <w:trPr>
          <w:trHeight w:val="636"/>
        </w:trPr>
        <w:tc>
          <w:tcPr>
            <w:tcW w:w="4962" w:type="dxa"/>
            <w:vMerge w:val="restart"/>
            <w:tcBorders>
              <w:top w:val="single" w:sz="4" w:space="0" w:color="auto"/>
              <w:bottom w:val="nil"/>
              <w:right w:val="nil"/>
            </w:tcBorders>
            <w:shd w:val="clear" w:color="auto" w:fill="F0AB00"/>
            <w:tcMar>
              <w:top w:w="113" w:type="dxa"/>
            </w:tcMar>
          </w:tcPr>
          <w:p w14:paraId="5FC174ED" w14:textId="77777777" w:rsidR="00296EA6" w:rsidRPr="00792B4E" w:rsidRDefault="00296EA6" w:rsidP="004D2DCE">
            <w:pPr>
              <w:pStyle w:val="SAPCollateralType"/>
            </w:pPr>
            <w:r w:rsidRPr="00792B4E">
              <w:t>Test Script</w:t>
            </w:r>
          </w:p>
          <w:p w14:paraId="1BAF9319" w14:textId="51C32DE1" w:rsidR="00296EA6" w:rsidRPr="00792B4E" w:rsidRDefault="0078353F" w:rsidP="004D2DCE">
            <w:pPr>
              <w:pStyle w:val="SAPDocumentVersion"/>
              <w:rPr>
                <w:rFonts w:eastAsia="SimSun"/>
                <w:lang w:eastAsia="zh-CN"/>
              </w:rPr>
            </w:pPr>
            <w:r w:rsidRPr="00792B4E">
              <w:rPr>
                <w:rFonts w:eastAsia="SimSun"/>
                <w:lang w:eastAsia="zh-CN"/>
              </w:rPr>
              <w:t xml:space="preserve">SAP </w:t>
            </w:r>
            <w:r w:rsidR="009C6AC9" w:rsidRPr="00792B4E">
              <w:rPr>
                <w:rFonts w:eastAsia="SimSun"/>
                <w:lang w:eastAsia="zh-CN"/>
              </w:rPr>
              <w:t>SuccessFactors HCM Core</w:t>
            </w:r>
          </w:p>
          <w:p w14:paraId="39AAE83F" w14:textId="18ED6581" w:rsidR="00296EA6" w:rsidRPr="00792B4E" w:rsidRDefault="002F6990" w:rsidP="004D2DCE">
            <w:pPr>
              <w:pStyle w:val="SAPDocumentVersion"/>
            </w:pPr>
            <w:r>
              <w:t>April</w:t>
            </w:r>
            <w:r w:rsidR="003D35B4" w:rsidRPr="00792B4E">
              <w:t xml:space="preserve"> </w:t>
            </w:r>
            <w:r w:rsidR="000620A9" w:rsidRPr="00792B4E">
              <w:t>201</w:t>
            </w:r>
            <w:r w:rsidR="00FD6215">
              <w:t>8</w:t>
            </w:r>
          </w:p>
          <w:p w14:paraId="6C9C7B45" w14:textId="77777777" w:rsidR="00296EA6" w:rsidRPr="00792B4E" w:rsidRDefault="00296EA6" w:rsidP="004D2DCE">
            <w:pPr>
              <w:pStyle w:val="SAPDocumentVersion"/>
            </w:pPr>
            <w:r w:rsidRPr="00792B4E">
              <w:t>English</w:t>
            </w:r>
          </w:p>
        </w:tc>
        <w:tc>
          <w:tcPr>
            <w:tcW w:w="9383" w:type="dxa"/>
            <w:tcBorders>
              <w:top w:val="single" w:sz="4" w:space="0" w:color="auto"/>
              <w:left w:val="nil"/>
              <w:bottom w:val="nil"/>
            </w:tcBorders>
            <w:shd w:val="clear" w:color="auto" w:fill="F0AB00"/>
            <w:tcMar>
              <w:top w:w="113" w:type="dxa"/>
            </w:tcMar>
          </w:tcPr>
          <w:p w14:paraId="4A3203B9" w14:textId="77777777" w:rsidR="00296EA6" w:rsidRPr="00792B4E" w:rsidRDefault="00296EA6" w:rsidP="004D2DCE">
            <w:pPr>
              <w:pStyle w:val="SAPSecurityLevel"/>
            </w:pPr>
            <w:bookmarkStart w:id="1" w:name="securitylevel"/>
            <w:r w:rsidRPr="00792B4E">
              <w:t>Customer</w:t>
            </w:r>
            <w:bookmarkEnd w:id="1"/>
          </w:p>
        </w:tc>
      </w:tr>
      <w:tr w:rsidR="00296EA6" w:rsidRPr="00792B4E" w14:paraId="7B38636E" w14:textId="77777777" w:rsidTr="004D2DCE">
        <w:trPr>
          <w:trHeight w:hRule="exact" w:val="2402"/>
        </w:trPr>
        <w:tc>
          <w:tcPr>
            <w:tcW w:w="4962" w:type="dxa"/>
            <w:vMerge/>
            <w:tcBorders>
              <w:top w:val="nil"/>
              <w:bottom w:val="nil"/>
              <w:right w:val="nil"/>
            </w:tcBorders>
            <w:shd w:val="clear" w:color="auto" w:fill="F0AB00"/>
            <w:tcMar>
              <w:top w:w="113" w:type="dxa"/>
            </w:tcMar>
          </w:tcPr>
          <w:p w14:paraId="66E039A3" w14:textId="77777777" w:rsidR="00296EA6" w:rsidRPr="00792B4E" w:rsidRDefault="00296EA6" w:rsidP="004D2DCE">
            <w:pPr>
              <w:pStyle w:val="SAPCollateralType"/>
            </w:pPr>
          </w:p>
        </w:tc>
        <w:tc>
          <w:tcPr>
            <w:tcW w:w="9383" w:type="dxa"/>
            <w:tcBorders>
              <w:top w:val="nil"/>
              <w:left w:val="nil"/>
              <w:bottom w:val="nil"/>
            </w:tcBorders>
            <w:shd w:val="clear" w:color="auto" w:fill="F0AB00"/>
            <w:tcMar>
              <w:top w:w="113" w:type="dxa"/>
            </w:tcMar>
          </w:tcPr>
          <w:p w14:paraId="431005F2" w14:textId="79D93761" w:rsidR="00296EA6" w:rsidRPr="00792B4E" w:rsidRDefault="00982178" w:rsidP="004D2DCE">
            <w:pPr>
              <w:pStyle w:val="SAPMainTitle"/>
            </w:pPr>
            <w:commentRangeStart w:id="2"/>
            <w:r w:rsidRPr="00982178">
              <w:t>Manage Contingent Workforce</w:t>
            </w:r>
            <w:commentRangeEnd w:id="2"/>
            <w:r w:rsidR="002F3D1D">
              <w:rPr>
                <w:rStyle w:val="CommentReference"/>
                <w:rFonts w:ascii="Arial" w:eastAsia="SimSun" w:hAnsi="Arial"/>
                <w:color w:val="auto"/>
                <w:lang w:val="de-DE"/>
              </w:rPr>
              <w:commentReference w:id="2"/>
            </w:r>
          </w:p>
          <w:p w14:paraId="58C0E5B0" w14:textId="53F8D29A" w:rsidR="00296EA6" w:rsidRPr="00792B4E" w:rsidRDefault="00296EA6" w:rsidP="00AB6C91">
            <w:pPr>
              <w:pStyle w:val="SAPSubTitle"/>
            </w:pPr>
            <w:r w:rsidRPr="00792B4E">
              <w:t xml:space="preserve">ID: </w:t>
            </w:r>
            <w:r w:rsidR="000620A9" w:rsidRPr="00792B4E">
              <w:t>1</w:t>
            </w:r>
            <w:r w:rsidR="00982178">
              <w:t>Q</w:t>
            </w:r>
            <w:r w:rsidR="000620A9" w:rsidRPr="00792B4E">
              <w:t>0</w:t>
            </w:r>
          </w:p>
        </w:tc>
      </w:tr>
    </w:tbl>
    <w:p w14:paraId="3D4B72A4" w14:textId="77777777" w:rsidR="00296EA6" w:rsidRPr="00792B4E" w:rsidRDefault="00296EA6" w:rsidP="00296EA6">
      <w:pPr>
        <w:pStyle w:val="SAPKeyblockTitle"/>
      </w:pPr>
      <w:r w:rsidRPr="00792B4E">
        <w:t>Table of Contents</w:t>
      </w:r>
    </w:p>
    <w:p w14:paraId="088B10E0" w14:textId="2FE32FF9" w:rsidR="00971296" w:rsidRDefault="00837FEE">
      <w:pPr>
        <w:pStyle w:val="TOC1"/>
        <w:rPr>
          <w:rFonts w:asciiTheme="minorHAnsi" w:eastAsiaTheme="minorEastAsia" w:hAnsiTheme="minorHAnsi" w:cstheme="minorBidi"/>
          <w:noProof/>
          <w:sz w:val="22"/>
          <w:szCs w:val="22"/>
        </w:rPr>
      </w:pPr>
      <w:r w:rsidRPr="00792B4E">
        <w:rPr>
          <w:rFonts w:ascii="BentonSans Bold" w:hAnsi="BentonSans Bold"/>
          <w:noProof/>
        </w:rPr>
        <w:fldChar w:fldCharType="begin"/>
      </w:r>
      <w:r w:rsidRPr="00792B4E">
        <w:rPr>
          <w:rFonts w:ascii="BentonSans Bold" w:hAnsi="BentonSans Bold"/>
          <w:noProof/>
        </w:rPr>
        <w:instrText xml:space="preserve"> TOC \o "1-5" \h \z \u </w:instrText>
      </w:r>
      <w:r w:rsidRPr="00792B4E">
        <w:rPr>
          <w:rFonts w:ascii="BentonSans Bold" w:hAnsi="BentonSans Bold"/>
          <w:noProof/>
        </w:rPr>
        <w:fldChar w:fldCharType="separate"/>
      </w:r>
      <w:hyperlink w:anchor="_Toc508083997" w:history="1">
        <w:r w:rsidR="00971296" w:rsidRPr="006F6BFD">
          <w:rPr>
            <w:rStyle w:val="Hyperlink"/>
            <w:noProof/>
          </w:rPr>
          <w:t>1</w:t>
        </w:r>
        <w:r w:rsidR="00971296">
          <w:rPr>
            <w:rFonts w:asciiTheme="minorHAnsi" w:eastAsiaTheme="minorEastAsia" w:hAnsiTheme="minorHAnsi" w:cstheme="minorBidi"/>
            <w:noProof/>
            <w:sz w:val="22"/>
            <w:szCs w:val="22"/>
          </w:rPr>
          <w:tab/>
        </w:r>
        <w:r w:rsidR="00971296" w:rsidRPr="006F6BFD">
          <w:rPr>
            <w:rStyle w:val="Hyperlink"/>
            <w:noProof/>
          </w:rPr>
          <w:t>Purpose</w:t>
        </w:r>
        <w:r w:rsidR="00971296">
          <w:rPr>
            <w:noProof/>
            <w:webHidden/>
          </w:rPr>
          <w:tab/>
        </w:r>
        <w:r w:rsidR="00971296">
          <w:rPr>
            <w:noProof/>
            <w:webHidden/>
          </w:rPr>
          <w:fldChar w:fldCharType="begin"/>
        </w:r>
        <w:r w:rsidR="00971296">
          <w:rPr>
            <w:noProof/>
            <w:webHidden/>
          </w:rPr>
          <w:instrText xml:space="preserve"> PAGEREF _Toc508083997 \h </w:instrText>
        </w:r>
        <w:r w:rsidR="00971296">
          <w:rPr>
            <w:noProof/>
            <w:webHidden/>
          </w:rPr>
        </w:r>
        <w:r w:rsidR="00971296">
          <w:rPr>
            <w:noProof/>
            <w:webHidden/>
          </w:rPr>
          <w:fldChar w:fldCharType="separate"/>
        </w:r>
        <w:r w:rsidR="00971296">
          <w:rPr>
            <w:noProof/>
            <w:webHidden/>
          </w:rPr>
          <w:t>5</w:t>
        </w:r>
        <w:r w:rsidR="00971296">
          <w:rPr>
            <w:noProof/>
            <w:webHidden/>
          </w:rPr>
          <w:fldChar w:fldCharType="end"/>
        </w:r>
      </w:hyperlink>
    </w:p>
    <w:p w14:paraId="5A132423" w14:textId="66684A7A" w:rsidR="00971296" w:rsidRDefault="00971296">
      <w:pPr>
        <w:pStyle w:val="TOC2"/>
        <w:rPr>
          <w:rFonts w:asciiTheme="minorHAnsi" w:eastAsiaTheme="minorEastAsia" w:hAnsiTheme="minorHAnsi" w:cstheme="minorBidi"/>
          <w:noProof/>
          <w:sz w:val="22"/>
          <w:szCs w:val="22"/>
        </w:rPr>
      </w:pPr>
      <w:hyperlink w:anchor="_Toc508083998" w:history="1">
        <w:r w:rsidRPr="006F6BFD">
          <w:rPr>
            <w:rStyle w:val="Hyperlink"/>
            <w:noProof/>
          </w:rPr>
          <w:t>1.1</w:t>
        </w:r>
        <w:r>
          <w:rPr>
            <w:rFonts w:asciiTheme="minorHAnsi" w:eastAsiaTheme="minorEastAsia" w:hAnsiTheme="minorHAnsi" w:cstheme="minorBidi"/>
            <w:noProof/>
            <w:sz w:val="22"/>
            <w:szCs w:val="22"/>
          </w:rPr>
          <w:tab/>
        </w:r>
        <w:r w:rsidRPr="006F6BFD">
          <w:rPr>
            <w:rStyle w:val="Hyperlink"/>
            <w:noProof/>
          </w:rPr>
          <w:t>Purpose of the Document</w:t>
        </w:r>
        <w:r>
          <w:rPr>
            <w:noProof/>
            <w:webHidden/>
          </w:rPr>
          <w:tab/>
        </w:r>
        <w:r>
          <w:rPr>
            <w:noProof/>
            <w:webHidden/>
          </w:rPr>
          <w:fldChar w:fldCharType="begin"/>
        </w:r>
        <w:r>
          <w:rPr>
            <w:noProof/>
            <w:webHidden/>
          </w:rPr>
          <w:instrText xml:space="preserve"> PAGEREF _Toc508083998 \h </w:instrText>
        </w:r>
        <w:r>
          <w:rPr>
            <w:noProof/>
            <w:webHidden/>
          </w:rPr>
        </w:r>
        <w:r>
          <w:rPr>
            <w:noProof/>
            <w:webHidden/>
          </w:rPr>
          <w:fldChar w:fldCharType="separate"/>
        </w:r>
        <w:r>
          <w:rPr>
            <w:noProof/>
            <w:webHidden/>
          </w:rPr>
          <w:t>5</w:t>
        </w:r>
        <w:r>
          <w:rPr>
            <w:noProof/>
            <w:webHidden/>
          </w:rPr>
          <w:fldChar w:fldCharType="end"/>
        </w:r>
      </w:hyperlink>
    </w:p>
    <w:p w14:paraId="2B5E267C" w14:textId="0A344D93" w:rsidR="00971296" w:rsidRDefault="00971296">
      <w:pPr>
        <w:pStyle w:val="TOC2"/>
        <w:rPr>
          <w:rFonts w:asciiTheme="minorHAnsi" w:eastAsiaTheme="minorEastAsia" w:hAnsiTheme="minorHAnsi" w:cstheme="minorBidi"/>
          <w:noProof/>
          <w:sz w:val="22"/>
          <w:szCs w:val="22"/>
        </w:rPr>
      </w:pPr>
      <w:hyperlink w:anchor="_Toc508083999" w:history="1">
        <w:r w:rsidRPr="006F6BFD">
          <w:rPr>
            <w:rStyle w:val="Hyperlink"/>
            <w:noProof/>
          </w:rPr>
          <w:t>1.2</w:t>
        </w:r>
        <w:r>
          <w:rPr>
            <w:rFonts w:asciiTheme="minorHAnsi" w:eastAsiaTheme="minorEastAsia" w:hAnsiTheme="minorHAnsi" w:cstheme="minorBidi"/>
            <w:noProof/>
            <w:sz w:val="22"/>
            <w:szCs w:val="22"/>
          </w:rPr>
          <w:tab/>
        </w:r>
        <w:r w:rsidRPr="006F6BFD">
          <w:rPr>
            <w:rStyle w:val="Hyperlink"/>
            <w:noProof/>
          </w:rPr>
          <w:t>Purpose of Manage Contingent Workforce</w:t>
        </w:r>
        <w:r>
          <w:rPr>
            <w:noProof/>
            <w:webHidden/>
          </w:rPr>
          <w:tab/>
        </w:r>
        <w:r>
          <w:rPr>
            <w:noProof/>
            <w:webHidden/>
          </w:rPr>
          <w:fldChar w:fldCharType="begin"/>
        </w:r>
        <w:r>
          <w:rPr>
            <w:noProof/>
            <w:webHidden/>
          </w:rPr>
          <w:instrText xml:space="preserve"> PAGEREF _Toc508083999 \h </w:instrText>
        </w:r>
        <w:r>
          <w:rPr>
            <w:noProof/>
            <w:webHidden/>
          </w:rPr>
        </w:r>
        <w:r>
          <w:rPr>
            <w:noProof/>
            <w:webHidden/>
          </w:rPr>
          <w:fldChar w:fldCharType="separate"/>
        </w:r>
        <w:r>
          <w:rPr>
            <w:noProof/>
            <w:webHidden/>
          </w:rPr>
          <w:t>5</w:t>
        </w:r>
        <w:r>
          <w:rPr>
            <w:noProof/>
            <w:webHidden/>
          </w:rPr>
          <w:fldChar w:fldCharType="end"/>
        </w:r>
      </w:hyperlink>
    </w:p>
    <w:p w14:paraId="55F73FBB" w14:textId="5629DA02" w:rsidR="00971296" w:rsidRDefault="00971296">
      <w:pPr>
        <w:pStyle w:val="TOC1"/>
        <w:rPr>
          <w:rFonts w:asciiTheme="minorHAnsi" w:eastAsiaTheme="minorEastAsia" w:hAnsiTheme="minorHAnsi" w:cstheme="minorBidi"/>
          <w:noProof/>
          <w:sz w:val="22"/>
          <w:szCs w:val="22"/>
        </w:rPr>
      </w:pPr>
      <w:hyperlink w:anchor="_Toc508084000" w:history="1">
        <w:r w:rsidRPr="006F6BFD">
          <w:rPr>
            <w:rStyle w:val="Hyperlink"/>
            <w:noProof/>
          </w:rPr>
          <w:t>2</w:t>
        </w:r>
        <w:r>
          <w:rPr>
            <w:rFonts w:asciiTheme="minorHAnsi" w:eastAsiaTheme="minorEastAsia" w:hAnsiTheme="minorHAnsi" w:cstheme="minorBidi"/>
            <w:noProof/>
            <w:sz w:val="22"/>
            <w:szCs w:val="22"/>
          </w:rPr>
          <w:tab/>
        </w:r>
        <w:r w:rsidRPr="006F6BFD">
          <w:rPr>
            <w:rStyle w:val="Hyperlink"/>
            <w:noProof/>
          </w:rPr>
          <w:t>Prerequisites</w:t>
        </w:r>
        <w:r>
          <w:rPr>
            <w:noProof/>
            <w:webHidden/>
          </w:rPr>
          <w:tab/>
        </w:r>
        <w:r>
          <w:rPr>
            <w:noProof/>
            <w:webHidden/>
          </w:rPr>
          <w:fldChar w:fldCharType="begin"/>
        </w:r>
        <w:r>
          <w:rPr>
            <w:noProof/>
            <w:webHidden/>
          </w:rPr>
          <w:instrText xml:space="preserve"> PAGEREF _Toc508084000 \h </w:instrText>
        </w:r>
        <w:r>
          <w:rPr>
            <w:noProof/>
            <w:webHidden/>
          </w:rPr>
        </w:r>
        <w:r>
          <w:rPr>
            <w:noProof/>
            <w:webHidden/>
          </w:rPr>
          <w:fldChar w:fldCharType="separate"/>
        </w:r>
        <w:r>
          <w:rPr>
            <w:noProof/>
            <w:webHidden/>
          </w:rPr>
          <w:t>6</w:t>
        </w:r>
        <w:r>
          <w:rPr>
            <w:noProof/>
            <w:webHidden/>
          </w:rPr>
          <w:fldChar w:fldCharType="end"/>
        </w:r>
      </w:hyperlink>
    </w:p>
    <w:p w14:paraId="0954DD3A" w14:textId="0B803CDF" w:rsidR="00971296" w:rsidRDefault="00971296">
      <w:pPr>
        <w:pStyle w:val="TOC2"/>
        <w:rPr>
          <w:rFonts w:asciiTheme="minorHAnsi" w:eastAsiaTheme="minorEastAsia" w:hAnsiTheme="minorHAnsi" w:cstheme="minorBidi"/>
          <w:noProof/>
          <w:sz w:val="22"/>
          <w:szCs w:val="22"/>
        </w:rPr>
      </w:pPr>
      <w:hyperlink w:anchor="_Toc508084001" w:history="1">
        <w:r w:rsidRPr="006F6BFD">
          <w:rPr>
            <w:rStyle w:val="Hyperlink"/>
            <w:noProof/>
          </w:rPr>
          <w:t>2.1</w:t>
        </w:r>
        <w:r>
          <w:rPr>
            <w:rFonts w:asciiTheme="minorHAnsi" w:eastAsiaTheme="minorEastAsia" w:hAnsiTheme="minorHAnsi" w:cstheme="minorBidi"/>
            <w:noProof/>
            <w:sz w:val="22"/>
            <w:szCs w:val="22"/>
          </w:rPr>
          <w:tab/>
        </w:r>
        <w:r w:rsidRPr="006F6BFD">
          <w:rPr>
            <w:rStyle w:val="Hyperlink"/>
            <w:noProof/>
          </w:rPr>
          <w:t>Configuration</w:t>
        </w:r>
        <w:r>
          <w:rPr>
            <w:noProof/>
            <w:webHidden/>
          </w:rPr>
          <w:tab/>
        </w:r>
        <w:r>
          <w:rPr>
            <w:noProof/>
            <w:webHidden/>
          </w:rPr>
          <w:fldChar w:fldCharType="begin"/>
        </w:r>
        <w:r>
          <w:rPr>
            <w:noProof/>
            <w:webHidden/>
          </w:rPr>
          <w:instrText xml:space="preserve"> PAGEREF _Toc508084001 \h </w:instrText>
        </w:r>
        <w:r>
          <w:rPr>
            <w:noProof/>
            <w:webHidden/>
          </w:rPr>
        </w:r>
        <w:r>
          <w:rPr>
            <w:noProof/>
            <w:webHidden/>
          </w:rPr>
          <w:fldChar w:fldCharType="separate"/>
        </w:r>
        <w:r>
          <w:rPr>
            <w:noProof/>
            <w:webHidden/>
          </w:rPr>
          <w:t>6</w:t>
        </w:r>
        <w:r>
          <w:rPr>
            <w:noProof/>
            <w:webHidden/>
          </w:rPr>
          <w:fldChar w:fldCharType="end"/>
        </w:r>
      </w:hyperlink>
    </w:p>
    <w:p w14:paraId="17B7A9F4" w14:textId="7CDEA035" w:rsidR="00971296" w:rsidRDefault="00971296">
      <w:pPr>
        <w:pStyle w:val="TOC2"/>
        <w:rPr>
          <w:rFonts w:asciiTheme="minorHAnsi" w:eastAsiaTheme="minorEastAsia" w:hAnsiTheme="minorHAnsi" w:cstheme="minorBidi"/>
          <w:noProof/>
          <w:sz w:val="22"/>
          <w:szCs w:val="22"/>
        </w:rPr>
      </w:pPr>
      <w:hyperlink w:anchor="_Toc508084002" w:history="1">
        <w:r w:rsidRPr="006F6BFD">
          <w:rPr>
            <w:rStyle w:val="Hyperlink"/>
            <w:noProof/>
          </w:rPr>
          <w:t>2.2</w:t>
        </w:r>
        <w:r>
          <w:rPr>
            <w:rFonts w:asciiTheme="minorHAnsi" w:eastAsiaTheme="minorEastAsia" w:hAnsiTheme="minorHAnsi" w:cstheme="minorBidi"/>
            <w:noProof/>
            <w:sz w:val="22"/>
            <w:szCs w:val="22"/>
          </w:rPr>
          <w:tab/>
        </w:r>
        <w:r w:rsidRPr="006F6BFD">
          <w:rPr>
            <w:rStyle w:val="Hyperlink"/>
            <w:noProof/>
          </w:rPr>
          <w:t>System Access</w:t>
        </w:r>
        <w:r>
          <w:rPr>
            <w:noProof/>
            <w:webHidden/>
          </w:rPr>
          <w:tab/>
        </w:r>
        <w:r>
          <w:rPr>
            <w:noProof/>
            <w:webHidden/>
          </w:rPr>
          <w:fldChar w:fldCharType="begin"/>
        </w:r>
        <w:r>
          <w:rPr>
            <w:noProof/>
            <w:webHidden/>
          </w:rPr>
          <w:instrText xml:space="preserve"> PAGEREF _Toc508084002 \h </w:instrText>
        </w:r>
        <w:r>
          <w:rPr>
            <w:noProof/>
            <w:webHidden/>
          </w:rPr>
        </w:r>
        <w:r>
          <w:rPr>
            <w:noProof/>
            <w:webHidden/>
          </w:rPr>
          <w:fldChar w:fldCharType="separate"/>
        </w:r>
        <w:r>
          <w:rPr>
            <w:noProof/>
            <w:webHidden/>
          </w:rPr>
          <w:t>6</w:t>
        </w:r>
        <w:r>
          <w:rPr>
            <w:noProof/>
            <w:webHidden/>
          </w:rPr>
          <w:fldChar w:fldCharType="end"/>
        </w:r>
      </w:hyperlink>
    </w:p>
    <w:p w14:paraId="7BFFABBC" w14:textId="19383541" w:rsidR="00971296" w:rsidRDefault="00971296">
      <w:pPr>
        <w:pStyle w:val="TOC2"/>
        <w:rPr>
          <w:rFonts w:asciiTheme="minorHAnsi" w:eastAsiaTheme="minorEastAsia" w:hAnsiTheme="minorHAnsi" w:cstheme="minorBidi"/>
          <w:noProof/>
          <w:sz w:val="22"/>
          <w:szCs w:val="22"/>
        </w:rPr>
      </w:pPr>
      <w:hyperlink w:anchor="_Toc508084003" w:history="1">
        <w:r w:rsidRPr="006F6BFD">
          <w:rPr>
            <w:rStyle w:val="Hyperlink"/>
            <w:noProof/>
          </w:rPr>
          <w:t>2.3</w:t>
        </w:r>
        <w:r>
          <w:rPr>
            <w:rFonts w:asciiTheme="minorHAnsi" w:eastAsiaTheme="minorEastAsia" w:hAnsiTheme="minorHAnsi" w:cstheme="minorBidi"/>
            <w:noProof/>
            <w:sz w:val="22"/>
            <w:szCs w:val="22"/>
          </w:rPr>
          <w:tab/>
        </w:r>
        <w:r w:rsidRPr="006F6BFD">
          <w:rPr>
            <w:rStyle w:val="Hyperlink"/>
            <w:noProof/>
          </w:rPr>
          <w:t xml:space="preserve">Roles </w:t>
        </w:r>
        <w:r>
          <w:rPr>
            <w:noProof/>
            <w:webHidden/>
          </w:rPr>
          <w:tab/>
        </w:r>
        <w:r>
          <w:rPr>
            <w:noProof/>
            <w:webHidden/>
          </w:rPr>
          <w:fldChar w:fldCharType="begin"/>
        </w:r>
        <w:r>
          <w:rPr>
            <w:noProof/>
            <w:webHidden/>
          </w:rPr>
          <w:instrText xml:space="preserve"> PAGEREF _Toc508084003 \h </w:instrText>
        </w:r>
        <w:r>
          <w:rPr>
            <w:noProof/>
            <w:webHidden/>
          </w:rPr>
        </w:r>
        <w:r>
          <w:rPr>
            <w:noProof/>
            <w:webHidden/>
          </w:rPr>
          <w:fldChar w:fldCharType="separate"/>
        </w:r>
        <w:r>
          <w:rPr>
            <w:noProof/>
            <w:webHidden/>
          </w:rPr>
          <w:t>6</w:t>
        </w:r>
        <w:r>
          <w:rPr>
            <w:noProof/>
            <w:webHidden/>
          </w:rPr>
          <w:fldChar w:fldCharType="end"/>
        </w:r>
      </w:hyperlink>
    </w:p>
    <w:p w14:paraId="1A6C510C" w14:textId="6DD1D411" w:rsidR="00971296" w:rsidRDefault="00971296">
      <w:pPr>
        <w:pStyle w:val="TOC2"/>
        <w:rPr>
          <w:rFonts w:asciiTheme="minorHAnsi" w:eastAsiaTheme="minorEastAsia" w:hAnsiTheme="minorHAnsi" w:cstheme="minorBidi"/>
          <w:noProof/>
          <w:sz w:val="22"/>
          <w:szCs w:val="22"/>
        </w:rPr>
      </w:pPr>
      <w:hyperlink w:anchor="_Toc508084004" w:history="1">
        <w:r w:rsidRPr="006F6BFD">
          <w:rPr>
            <w:rStyle w:val="Hyperlink"/>
            <w:noProof/>
          </w:rPr>
          <w:t>2.4</w:t>
        </w:r>
        <w:r>
          <w:rPr>
            <w:rFonts w:asciiTheme="minorHAnsi" w:eastAsiaTheme="minorEastAsia" w:hAnsiTheme="minorHAnsi" w:cstheme="minorBidi"/>
            <w:noProof/>
            <w:sz w:val="22"/>
            <w:szCs w:val="22"/>
          </w:rPr>
          <w:tab/>
        </w:r>
        <w:r w:rsidRPr="006F6BFD">
          <w:rPr>
            <w:rStyle w:val="Hyperlink"/>
            <w:noProof/>
          </w:rPr>
          <w:t>Master Data, Organizational Data, and Other Data</w:t>
        </w:r>
        <w:r>
          <w:rPr>
            <w:noProof/>
            <w:webHidden/>
          </w:rPr>
          <w:tab/>
        </w:r>
        <w:r>
          <w:rPr>
            <w:noProof/>
            <w:webHidden/>
          </w:rPr>
          <w:fldChar w:fldCharType="begin"/>
        </w:r>
        <w:r>
          <w:rPr>
            <w:noProof/>
            <w:webHidden/>
          </w:rPr>
          <w:instrText xml:space="preserve"> PAGEREF _Toc508084004 \h </w:instrText>
        </w:r>
        <w:r>
          <w:rPr>
            <w:noProof/>
            <w:webHidden/>
          </w:rPr>
        </w:r>
        <w:r>
          <w:rPr>
            <w:noProof/>
            <w:webHidden/>
          </w:rPr>
          <w:fldChar w:fldCharType="separate"/>
        </w:r>
        <w:r>
          <w:rPr>
            <w:noProof/>
            <w:webHidden/>
          </w:rPr>
          <w:t>7</w:t>
        </w:r>
        <w:r>
          <w:rPr>
            <w:noProof/>
            <w:webHidden/>
          </w:rPr>
          <w:fldChar w:fldCharType="end"/>
        </w:r>
      </w:hyperlink>
    </w:p>
    <w:p w14:paraId="486DF5AD" w14:textId="5625B644" w:rsidR="00971296" w:rsidRDefault="00971296">
      <w:pPr>
        <w:pStyle w:val="TOC2"/>
        <w:rPr>
          <w:rFonts w:asciiTheme="minorHAnsi" w:eastAsiaTheme="minorEastAsia" w:hAnsiTheme="minorHAnsi" w:cstheme="minorBidi"/>
          <w:noProof/>
          <w:sz w:val="22"/>
          <w:szCs w:val="22"/>
        </w:rPr>
      </w:pPr>
      <w:hyperlink w:anchor="_Toc508084005" w:history="1">
        <w:r w:rsidRPr="006F6BFD">
          <w:rPr>
            <w:rStyle w:val="Hyperlink"/>
            <w:noProof/>
          </w:rPr>
          <w:t>2.5</w:t>
        </w:r>
        <w:r>
          <w:rPr>
            <w:rFonts w:asciiTheme="minorHAnsi" w:eastAsiaTheme="minorEastAsia" w:hAnsiTheme="minorHAnsi" w:cstheme="minorBidi"/>
            <w:noProof/>
            <w:sz w:val="22"/>
            <w:szCs w:val="22"/>
          </w:rPr>
          <w:tab/>
        </w:r>
        <w:r w:rsidRPr="006F6BFD">
          <w:rPr>
            <w:rStyle w:val="Hyperlink"/>
            <w:noProof/>
          </w:rPr>
          <w:t>Business Conditions</w:t>
        </w:r>
        <w:r>
          <w:rPr>
            <w:noProof/>
            <w:webHidden/>
          </w:rPr>
          <w:tab/>
        </w:r>
        <w:r>
          <w:rPr>
            <w:noProof/>
            <w:webHidden/>
          </w:rPr>
          <w:fldChar w:fldCharType="begin"/>
        </w:r>
        <w:r>
          <w:rPr>
            <w:noProof/>
            <w:webHidden/>
          </w:rPr>
          <w:instrText xml:space="preserve"> PAGEREF _Toc508084005 \h </w:instrText>
        </w:r>
        <w:r>
          <w:rPr>
            <w:noProof/>
            <w:webHidden/>
          </w:rPr>
        </w:r>
        <w:r>
          <w:rPr>
            <w:noProof/>
            <w:webHidden/>
          </w:rPr>
          <w:fldChar w:fldCharType="separate"/>
        </w:r>
        <w:r>
          <w:rPr>
            <w:noProof/>
            <w:webHidden/>
          </w:rPr>
          <w:t>7</w:t>
        </w:r>
        <w:r>
          <w:rPr>
            <w:noProof/>
            <w:webHidden/>
          </w:rPr>
          <w:fldChar w:fldCharType="end"/>
        </w:r>
      </w:hyperlink>
    </w:p>
    <w:p w14:paraId="3D76D027" w14:textId="1970DC94" w:rsidR="00971296" w:rsidRDefault="00971296">
      <w:pPr>
        <w:pStyle w:val="TOC2"/>
        <w:rPr>
          <w:rFonts w:asciiTheme="minorHAnsi" w:eastAsiaTheme="minorEastAsia" w:hAnsiTheme="minorHAnsi" w:cstheme="minorBidi"/>
          <w:noProof/>
          <w:sz w:val="22"/>
          <w:szCs w:val="22"/>
        </w:rPr>
      </w:pPr>
      <w:hyperlink w:anchor="_Toc508084006" w:history="1">
        <w:r w:rsidRPr="006F6BFD">
          <w:rPr>
            <w:rStyle w:val="Hyperlink"/>
            <w:noProof/>
          </w:rPr>
          <w:t>2.6</w:t>
        </w:r>
        <w:r>
          <w:rPr>
            <w:rFonts w:asciiTheme="minorHAnsi" w:eastAsiaTheme="minorEastAsia" w:hAnsiTheme="minorHAnsi" w:cstheme="minorBidi"/>
            <w:noProof/>
            <w:sz w:val="22"/>
            <w:szCs w:val="22"/>
          </w:rPr>
          <w:tab/>
        </w:r>
        <w:r w:rsidRPr="006F6BFD">
          <w:rPr>
            <w:rStyle w:val="Hyperlink"/>
            <w:noProof/>
          </w:rPr>
          <w:t>Preliminary Steps</w:t>
        </w:r>
        <w:r>
          <w:rPr>
            <w:noProof/>
            <w:webHidden/>
          </w:rPr>
          <w:tab/>
        </w:r>
        <w:r>
          <w:rPr>
            <w:noProof/>
            <w:webHidden/>
          </w:rPr>
          <w:fldChar w:fldCharType="begin"/>
        </w:r>
        <w:r>
          <w:rPr>
            <w:noProof/>
            <w:webHidden/>
          </w:rPr>
          <w:instrText xml:space="preserve"> PAGEREF _Toc508084006 \h </w:instrText>
        </w:r>
        <w:r>
          <w:rPr>
            <w:noProof/>
            <w:webHidden/>
          </w:rPr>
        </w:r>
        <w:r>
          <w:rPr>
            <w:noProof/>
            <w:webHidden/>
          </w:rPr>
          <w:fldChar w:fldCharType="separate"/>
        </w:r>
        <w:r>
          <w:rPr>
            <w:noProof/>
            <w:webHidden/>
          </w:rPr>
          <w:t>7</w:t>
        </w:r>
        <w:r>
          <w:rPr>
            <w:noProof/>
            <w:webHidden/>
          </w:rPr>
          <w:fldChar w:fldCharType="end"/>
        </w:r>
      </w:hyperlink>
    </w:p>
    <w:p w14:paraId="121C4E00" w14:textId="55ACE9FA" w:rsidR="00971296" w:rsidRDefault="00971296">
      <w:pPr>
        <w:pStyle w:val="TOC3"/>
        <w:rPr>
          <w:rFonts w:asciiTheme="minorHAnsi" w:eastAsiaTheme="minorEastAsia" w:hAnsiTheme="minorHAnsi" w:cstheme="minorBidi"/>
          <w:noProof/>
          <w:sz w:val="22"/>
          <w:szCs w:val="22"/>
        </w:rPr>
      </w:pPr>
      <w:hyperlink w:anchor="_Toc508084007" w:history="1">
        <w:r w:rsidRPr="006F6BFD">
          <w:rPr>
            <w:rStyle w:val="Hyperlink"/>
            <w:noProof/>
          </w:rPr>
          <w:t>2.6.1</w:t>
        </w:r>
        <w:r>
          <w:rPr>
            <w:rFonts w:asciiTheme="minorHAnsi" w:eastAsiaTheme="minorEastAsia" w:hAnsiTheme="minorHAnsi" w:cstheme="minorBidi"/>
            <w:noProof/>
            <w:sz w:val="22"/>
            <w:szCs w:val="22"/>
          </w:rPr>
          <w:tab/>
        </w:r>
        <w:r w:rsidRPr="006F6BFD">
          <w:rPr>
            <w:rStyle w:val="Hyperlink"/>
            <w:noProof/>
          </w:rPr>
          <w:t>Terminating Employee (Optional)</w:t>
        </w:r>
        <w:r>
          <w:rPr>
            <w:noProof/>
            <w:webHidden/>
          </w:rPr>
          <w:tab/>
        </w:r>
        <w:r>
          <w:rPr>
            <w:noProof/>
            <w:webHidden/>
          </w:rPr>
          <w:fldChar w:fldCharType="begin"/>
        </w:r>
        <w:r>
          <w:rPr>
            <w:noProof/>
            <w:webHidden/>
          </w:rPr>
          <w:instrText xml:space="preserve"> PAGEREF _Toc508084007 \h </w:instrText>
        </w:r>
        <w:r>
          <w:rPr>
            <w:noProof/>
            <w:webHidden/>
          </w:rPr>
        </w:r>
        <w:r>
          <w:rPr>
            <w:noProof/>
            <w:webHidden/>
          </w:rPr>
          <w:fldChar w:fldCharType="separate"/>
        </w:r>
        <w:r>
          <w:rPr>
            <w:noProof/>
            <w:webHidden/>
          </w:rPr>
          <w:t>7</w:t>
        </w:r>
        <w:r>
          <w:rPr>
            <w:noProof/>
            <w:webHidden/>
          </w:rPr>
          <w:fldChar w:fldCharType="end"/>
        </w:r>
      </w:hyperlink>
    </w:p>
    <w:p w14:paraId="62E903B4" w14:textId="7ECFD1B0" w:rsidR="00971296" w:rsidRDefault="00971296">
      <w:pPr>
        <w:pStyle w:val="TOC1"/>
        <w:rPr>
          <w:rFonts w:asciiTheme="minorHAnsi" w:eastAsiaTheme="minorEastAsia" w:hAnsiTheme="minorHAnsi" w:cstheme="minorBidi"/>
          <w:noProof/>
          <w:sz w:val="22"/>
          <w:szCs w:val="22"/>
        </w:rPr>
      </w:pPr>
      <w:hyperlink w:anchor="_Toc508084008" w:history="1">
        <w:r w:rsidRPr="006F6BFD">
          <w:rPr>
            <w:rStyle w:val="Hyperlink"/>
            <w:noProof/>
          </w:rPr>
          <w:t>3</w:t>
        </w:r>
        <w:r>
          <w:rPr>
            <w:rFonts w:asciiTheme="minorHAnsi" w:eastAsiaTheme="minorEastAsia" w:hAnsiTheme="minorHAnsi" w:cstheme="minorBidi"/>
            <w:noProof/>
            <w:sz w:val="22"/>
            <w:szCs w:val="22"/>
          </w:rPr>
          <w:tab/>
        </w:r>
        <w:r w:rsidRPr="006F6BFD">
          <w:rPr>
            <w:rStyle w:val="Hyperlink"/>
            <w:noProof/>
          </w:rPr>
          <w:t>Overview Table</w:t>
        </w:r>
        <w:r>
          <w:rPr>
            <w:noProof/>
            <w:webHidden/>
          </w:rPr>
          <w:tab/>
        </w:r>
        <w:r>
          <w:rPr>
            <w:noProof/>
            <w:webHidden/>
          </w:rPr>
          <w:fldChar w:fldCharType="begin"/>
        </w:r>
        <w:r>
          <w:rPr>
            <w:noProof/>
            <w:webHidden/>
          </w:rPr>
          <w:instrText xml:space="preserve"> PAGEREF _Toc508084008 \h </w:instrText>
        </w:r>
        <w:r>
          <w:rPr>
            <w:noProof/>
            <w:webHidden/>
          </w:rPr>
        </w:r>
        <w:r>
          <w:rPr>
            <w:noProof/>
            <w:webHidden/>
          </w:rPr>
          <w:fldChar w:fldCharType="separate"/>
        </w:r>
        <w:r>
          <w:rPr>
            <w:noProof/>
            <w:webHidden/>
          </w:rPr>
          <w:t>9</w:t>
        </w:r>
        <w:r>
          <w:rPr>
            <w:noProof/>
            <w:webHidden/>
          </w:rPr>
          <w:fldChar w:fldCharType="end"/>
        </w:r>
      </w:hyperlink>
    </w:p>
    <w:p w14:paraId="204008F4" w14:textId="5547BF4D" w:rsidR="00971296" w:rsidRDefault="00971296">
      <w:pPr>
        <w:pStyle w:val="TOC1"/>
        <w:rPr>
          <w:rFonts w:asciiTheme="minorHAnsi" w:eastAsiaTheme="minorEastAsia" w:hAnsiTheme="minorHAnsi" w:cstheme="minorBidi"/>
          <w:noProof/>
          <w:sz w:val="22"/>
          <w:szCs w:val="22"/>
        </w:rPr>
      </w:pPr>
      <w:hyperlink w:anchor="_Toc508084009" w:history="1">
        <w:r w:rsidRPr="006F6BFD">
          <w:rPr>
            <w:rStyle w:val="Hyperlink"/>
            <w:noProof/>
          </w:rPr>
          <w:t>4</w:t>
        </w:r>
        <w:r>
          <w:rPr>
            <w:rFonts w:asciiTheme="minorHAnsi" w:eastAsiaTheme="minorEastAsia" w:hAnsiTheme="minorHAnsi" w:cstheme="minorBidi"/>
            <w:noProof/>
            <w:sz w:val="22"/>
            <w:szCs w:val="22"/>
          </w:rPr>
          <w:tab/>
        </w:r>
        <w:r w:rsidRPr="006F6BFD">
          <w:rPr>
            <w:rStyle w:val="Hyperlink"/>
            <w:noProof/>
          </w:rPr>
          <w:t>Test Procedures</w:t>
        </w:r>
        <w:r>
          <w:rPr>
            <w:noProof/>
            <w:webHidden/>
          </w:rPr>
          <w:tab/>
        </w:r>
        <w:r>
          <w:rPr>
            <w:noProof/>
            <w:webHidden/>
          </w:rPr>
          <w:fldChar w:fldCharType="begin"/>
        </w:r>
        <w:r>
          <w:rPr>
            <w:noProof/>
            <w:webHidden/>
          </w:rPr>
          <w:instrText xml:space="preserve"> PAGEREF _Toc508084009 \h </w:instrText>
        </w:r>
        <w:r>
          <w:rPr>
            <w:noProof/>
            <w:webHidden/>
          </w:rPr>
        </w:r>
        <w:r>
          <w:rPr>
            <w:noProof/>
            <w:webHidden/>
          </w:rPr>
          <w:fldChar w:fldCharType="separate"/>
        </w:r>
        <w:r>
          <w:rPr>
            <w:noProof/>
            <w:webHidden/>
          </w:rPr>
          <w:t>10</w:t>
        </w:r>
        <w:r>
          <w:rPr>
            <w:noProof/>
            <w:webHidden/>
          </w:rPr>
          <w:fldChar w:fldCharType="end"/>
        </w:r>
      </w:hyperlink>
    </w:p>
    <w:p w14:paraId="53A43615" w14:textId="00BAF50F" w:rsidR="00971296" w:rsidRDefault="00971296">
      <w:pPr>
        <w:pStyle w:val="TOC2"/>
        <w:rPr>
          <w:rFonts w:asciiTheme="minorHAnsi" w:eastAsiaTheme="minorEastAsia" w:hAnsiTheme="minorHAnsi" w:cstheme="minorBidi"/>
          <w:noProof/>
          <w:sz w:val="22"/>
          <w:szCs w:val="22"/>
        </w:rPr>
      </w:pPr>
      <w:hyperlink w:anchor="_Toc508084010" w:history="1">
        <w:r w:rsidRPr="006F6BFD">
          <w:rPr>
            <w:rStyle w:val="Hyperlink"/>
            <w:noProof/>
          </w:rPr>
          <w:t>4.1</w:t>
        </w:r>
        <w:r>
          <w:rPr>
            <w:rFonts w:asciiTheme="minorHAnsi" w:eastAsiaTheme="minorEastAsia" w:hAnsiTheme="minorHAnsi" w:cstheme="minorBidi"/>
            <w:noProof/>
            <w:sz w:val="22"/>
            <w:szCs w:val="22"/>
          </w:rPr>
          <w:tab/>
        </w:r>
        <w:r w:rsidRPr="006F6BFD">
          <w:rPr>
            <w:rStyle w:val="Hyperlink"/>
            <w:noProof/>
          </w:rPr>
          <w:t>Entering Master Data of Contingent Worker</w:t>
        </w:r>
        <w:r>
          <w:rPr>
            <w:noProof/>
            <w:webHidden/>
          </w:rPr>
          <w:tab/>
        </w:r>
        <w:r>
          <w:rPr>
            <w:noProof/>
            <w:webHidden/>
          </w:rPr>
          <w:fldChar w:fldCharType="begin"/>
        </w:r>
        <w:r>
          <w:rPr>
            <w:noProof/>
            <w:webHidden/>
          </w:rPr>
          <w:instrText xml:space="preserve"> PAGEREF _Toc508084010 \h </w:instrText>
        </w:r>
        <w:r>
          <w:rPr>
            <w:noProof/>
            <w:webHidden/>
          </w:rPr>
        </w:r>
        <w:r>
          <w:rPr>
            <w:noProof/>
            <w:webHidden/>
          </w:rPr>
          <w:fldChar w:fldCharType="separate"/>
        </w:r>
        <w:r>
          <w:rPr>
            <w:noProof/>
            <w:webHidden/>
          </w:rPr>
          <w:t>10</w:t>
        </w:r>
        <w:r>
          <w:rPr>
            <w:noProof/>
            <w:webHidden/>
          </w:rPr>
          <w:fldChar w:fldCharType="end"/>
        </w:r>
      </w:hyperlink>
    </w:p>
    <w:p w14:paraId="5DBB9B5E" w14:textId="4118B15D" w:rsidR="00971296" w:rsidRDefault="00971296">
      <w:pPr>
        <w:pStyle w:val="TOC3"/>
        <w:rPr>
          <w:rFonts w:asciiTheme="minorHAnsi" w:eastAsiaTheme="minorEastAsia" w:hAnsiTheme="minorHAnsi" w:cstheme="minorBidi"/>
          <w:noProof/>
          <w:sz w:val="22"/>
          <w:szCs w:val="22"/>
        </w:rPr>
      </w:pPr>
      <w:hyperlink w:anchor="_Toc508084011" w:history="1">
        <w:r w:rsidRPr="006F6BFD">
          <w:rPr>
            <w:rStyle w:val="Hyperlink"/>
            <w:noProof/>
          </w:rPr>
          <w:t>4.1.1</w:t>
        </w:r>
        <w:r>
          <w:rPr>
            <w:rFonts w:asciiTheme="minorHAnsi" w:eastAsiaTheme="minorEastAsia" w:hAnsiTheme="minorHAnsi" w:cstheme="minorBidi"/>
            <w:noProof/>
            <w:sz w:val="22"/>
            <w:szCs w:val="22"/>
          </w:rPr>
          <w:tab/>
        </w:r>
        <w:r w:rsidRPr="006F6BFD">
          <w:rPr>
            <w:rStyle w:val="Hyperlink"/>
            <w:noProof/>
          </w:rPr>
          <w:t>Sending E-mail Notification about New Contingent Worker</w:t>
        </w:r>
        <w:r>
          <w:rPr>
            <w:noProof/>
            <w:webHidden/>
          </w:rPr>
          <w:tab/>
        </w:r>
        <w:r>
          <w:rPr>
            <w:noProof/>
            <w:webHidden/>
          </w:rPr>
          <w:fldChar w:fldCharType="begin"/>
        </w:r>
        <w:r>
          <w:rPr>
            <w:noProof/>
            <w:webHidden/>
          </w:rPr>
          <w:instrText xml:space="preserve"> PAGEREF _Toc508084011 \h </w:instrText>
        </w:r>
        <w:r>
          <w:rPr>
            <w:noProof/>
            <w:webHidden/>
          </w:rPr>
        </w:r>
        <w:r>
          <w:rPr>
            <w:noProof/>
            <w:webHidden/>
          </w:rPr>
          <w:fldChar w:fldCharType="separate"/>
        </w:r>
        <w:r>
          <w:rPr>
            <w:noProof/>
            <w:webHidden/>
          </w:rPr>
          <w:t>26</w:t>
        </w:r>
        <w:r>
          <w:rPr>
            <w:noProof/>
            <w:webHidden/>
          </w:rPr>
          <w:fldChar w:fldCharType="end"/>
        </w:r>
      </w:hyperlink>
    </w:p>
    <w:p w14:paraId="014459E4" w14:textId="30F1609B" w:rsidR="00971296" w:rsidRDefault="00971296">
      <w:pPr>
        <w:pStyle w:val="TOC3"/>
        <w:rPr>
          <w:rFonts w:asciiTheme="minorHAnsi" w:eastAsiaTheme="minorEastAsia" w:hAnsiTheme="minorHAnsi" w:cstheme="minorBidi"/>
          <w:noProof/>
          <w:sz w:val="22"/>
          <w:szCs w:val="22"/>
        </w:rPr>
      </w:pPr>
      <w:hyperlink w:anchor="_Toc508084012" w:history="1">
        <w:r w:rsidRPr="006F6BFD">
          <w:rPr>
            <w:rStyle w:val="Hyperlink"/>
            <w:noProof/>
          </w:rPr>
          <w:t>4.1.2</w:t>
        </w:r>
        <w:r>
          <w:rPr>
            <w:rFonts w:asciiTheme="minorHAnsi" w:eastAsiaTheme="minorEastAsia" w:hAnsiTheme="minorHAnsi" w:cstheme="minorBidi"/>
            <w:noProof/>
            <w:sz w:val="22"/>
            <w:szCs w:val="22"/>
          </w:rPr>
          <w:tab/>
        </w:r>
        <w:r w:rsidRPr="006F6BFD">
          <w:rPr>
            <w:rStyle w:val="Hyperlink"/>
            <w:noProof/>
          </w:rPr>
          <w:t>Receiving E-mail Notification about New Contingent Worker</w:t>
        </w:r>
        <w:r>
          <w:rPr>
            <w:noProof/>
            <w:webHidden/>
          </w:rPr>
          <w:tab/>
        </w:r>
        <w:r>
          <w:rPr>
            <w:noProof/>
            <w:webHidden/>
          </w:rPr>
          <w:fldChar w:fldCharType="begin"/>
        </w:r>
        <w:r>
          <w:rPr>
            <w:noProof/>
            <w:webHidden/>
          </w:rPr>
          <w:instrText xml:space="preserve"> PAGEREF _Toc508084012 \h </w:instrText>
        </w:r>
        <w:r>
          <w:rPr>
            <w:noProof/>
            <w:webHidden/>
          </w:rPr>
        </w:r>
        <w:r>
          <w:rPr>
            <w:noProof/>
            <w:webHidden/>
          </w:rPr>
          <w:fldChar w:fldCharType="separate"/>
        </w:r>
        <w:r>
          <w:rPr>
            <w:noProof/>
            <w:webHidden/>
          </w:rPr>
          <w:t>26</w:t>
        </w:r>
        <w:r>
          <w:rPr>
            <w:noProof/>
            <w:webHidden/>
          </w:rPr>
          <w:fldChar w:fldCharType="end"/>
        </w:r>
      </w:hyperlink>
    </w:p>
    <w:p w14:paraId="36393328" w14:textId="50793444" w:rsidR="00971296" w:rsidRDefault="00971296">
      <w:pPr>
        <w:pStyle w:val="TOC2"/>
        <w:rPr>
          <w:rFonts w:asciiTheme="minorHAnsi" w:eastAsiaTheme="minorEastAsia" w:hAnsiTheme="minorHAnsi" w:cstheme="minorBidi"/>
          <w:noProof/>
          <w:sz w:val="22"/>
          <w:szCs w:val="22"/>
        </w:rPr>
      </w:pPr>
      <w:hyperlink w:anchor="_Toc508084013" w:history="1">
        <w:r w:rsidRPr="006F6BFD">
          <w:rPr>
            <w:rStyle w:val="Hyperlink"/>
            <w:noProof/>
          </w:rPr>
          <w:t>4.2</w:t>
        </w:r>
        <w:r>
          <w:rPr>
            <w:rFonts w:asciiTheme="minorHAnsi" w:eastAsiaTheme="minorEastAsia" w:hAnsiTheme="minorHAnsi" w:cstheme="minorBidi"/>
            <w:noProof/>
            <w:sz w:val="22"/>
            <w:szCs w:val="22"/>
          </w:rPr>
          <w:tab/>
        </w:r>
        <w:r w:rsidRPr="006F6BFD">
          <w:rPr>
            <w:rStyle w:val="Hyperlink"/>
            <w:noProof/>
          </w:rPr>
          <w:t>Viewing Contingent Worker in Org Chart</w:t>
        </w:r>
        <w:r>
          <w:rPr>
            <w:noProof/>
            <w:webHidden/>
          </w:rPr>
          <w:tab/>
        </w:r>
        <w:r>
          <w:rPr>
            <w:noProof/>
            <w:webHidden/>
          </w:rPr>
          <w:fldChar w:fldCharType="begin"/>
        </w:r>
        <w:r>
          <w:rPr>
            <w:noProof/>
            <w:webHidden/>
          </w:rPr>
          <w:instrText xml:space="preserve"> PAGEREF _Toc508084013 \h </w:instrText>
        </w:r>
        <w:r>
          <w:rPr>
            <w:noProof/>
            <w:webHidden/>
          </w:rPr>
        </w:r>
        <w:r>
          <w:rPr>
            <w:noProof/>
            <w:webHidden/>
          </w:rPr>
          <w:fldChar w:fldCharType="separate"/>
        </w:r>
        <w:r>
          <w:rPr>
            <w:noProof/>
            <w:webHidden/>
          </w:rPr>
          <w:t>26</w:t>
        </w:r>
        <w:r>
          <w:rPr>
            <w:noProof/>
            <w:webHidden/>
          </w:rPr>
          <w:fldChar w:fldCharType="end"/>
        </w:r>
      </w:hyperlink>
    </w:p>
    <w:p w14:paraId="4B6C4944" w14:textId="0D97E67F" w:rsidR="00971296" w:rsidRDefault="00971296">
      <w:pPr>
        <w:pStyle w:val="TOC2"/>
        <w:rPr>
          <w:rFonts w:asciiTheme="minorHAnsi" w:eastAsiaTheme="minorEastAsia" w:hAnsiTheme="minorHAnsi" w:cstheme="minorBidi"/>
          <w:noProof/>
          <w:sz w:val="22"/>
          <w:szCs w:val="22"/>
        </w:rPr>
      </w:pPr>
      <w:hyperlink w:anchor="_Toc508084014" w:history="1">
        <w:r w:rsidRPr="006F6BFD">
          <w:rPr>
            <w:rStyle w:val="Hyperlink"/>
            <w:noProof/>
          </w:rPr>
          <w:t>4.3</w:t>
        </w:r>
        <w:r>
          <w:rPr>
            <w:rFonts w:asciiTheme="minorHAnsi" w:eastAsiaTheme="minorEastAsia" w:hAnsiTheme="minorHAnsi" w:cstheme="minorBidi"/>
            <w:noProof/>
            <w:sz w:val="22"/>
            <w:szCs w:val="22"/>
          </w:rPr>
          <w:tab/>
        </w:r>
        <w:r w:rsidRPr="006F6BFD">
          <w:rPr>
            <w:rStyle w:val="Hyperlink"/>
            <w:noProof/>
          </w:rPr>
          <w:t>Maintaining Contingent Worker Information</w:t>
        </w:r>
        <w:r>
          <w:rPr>
            <w:noProof/>
            <w:webHidden/>
          </w:rPr>
          <w:tab/>
        </w:r>
        <w:r>
          <w:rPr>
            <w:noProof/>
            <w:webHidden/>
          </w:rPr>
          <w:fldChar w:fldCharType="begin"/>
        </w:r>
        <w:r>
          <w:rPr>
            <w:noProof/>
            <w:webHidden/>
          </w:rPr>
          <w:instrText xml:space="preserve"> PAGEREF _Toc508084014 \h </w:instrText>
        </w:r>
        <w:r>
          <w:rPr>
            <w:noProof/>
            <w:webHidden/>
          </w:rPr>
        </w:r>
        <w:r>
          <w:rPr>
            <w:noProof/>
            <w:webHidden/>
          </w:rPr>
          <w:fldChar w:fldCharType="separate"/>
        </w:r>
        <w:r>
          <w:rPr>
            <w:noProof/>
            <w:webHidden/>
          </w:rPr>
          <w:t>28</w:t>
        </w:r>
        <w:r>
          <w:rPr>
            <w:noProof/>
            <w:webHidden/>
          </w:rPr>
          <w:fldChar w:fldCharType="end"/>
        </w:r>
      </w:hyperlink>
    </w:p>
    <w:p w14:paraId="1443A2CD" w14:textId="293741DC" w:rsidR="00971296" w:rsidRDefault="00971296">
      <w:pPr>
        <w:pStyle w:val="TOC2"/>
        <w:rPr>
          <w:rFonts w:asciiTheme="minorHAnsi" w:eastAsiaTheme="minorEastAsia" w:hAnsiTheme="minorHAnsi" w:cstheme="minorBidi"/>
          <w:noProof/>
          <w:sz w:val="22"/>
          <w:szCs w:val="22"/>
        </w:rPr>
      </w:pPr>
      <w:hyperlink w:anchor="_Toc508084015" w:history="1">
        <w:r w:rsidRPr="006F6BFD">
          <w:rPr>
            <w:rStyle w:val="Hyperlink"/>
            <w:noProof/>
          </w:rPr>
          <w:t>4.4</w:t>
        </w:r>
        <w:r>
          <w:rPr>
            <w:rFonts w:asciiTheme="minorHAnsi" w:eastAsiaTheme="minorEastAsia" w:hAnsiTheme="minorHAnsi" w:cstheme="minorBidi"/>
            <w:noProof/>
            <w:sz w:val="22"/>
            <w:szCs w:val="22"/>
          </w:rPr>
          <w:tab/>
        </w:r>
        <w:r w:rsidRPr="006F6BFD">
          <w:rPr>
            <w:rStyle w:val="Hyperlink"/>
            <w:noProof/>
          </w:rPr>
          <w:t>Assigning Contingent Worker to New Work Order</w:t>
        </w:r>
        <w:r>
          <w:rPr>
            <w:noProof/>
            <w:webHidden/>
          </w:rPr>
          <w:tab/>
        </w:r>
        <w:r>
          <w:rPr>
            <w:noProof/>
            <w:webHidden/>
          </w:rPr>
          <w:fldChar w:fldCharType="begin"/>
        </w:r>
        <w:r>
          <w:rPr>
            <w:noProof/>
            <w:webHidden/>
          </w:rPr>
          <w:instrText xml:space="preserve"> PAGEREF _Toc508084015 \h </w:instrText>
        </w:r>
        <w:r>
          <w:rPr>
            <w:noProof/>
            <w:webHidden/>
          </w:rPr>
        </w:r>
        <w:r>
          <w:rPr>
            <w:noProof/>
            <w:webHidden/>
          </w:rPr>
          <w:fldChar w:fldCharType="separate"/>
        </w:r>
        <w:r>
          <w:rPr>
            <w:noProof/>
            <w:webHidden/>
          </w:rPr>
          <w:t>31</w:t>
        </w:r>
        <w:r>
          <w:rPr>
            <w:noProof/>
            <w:webHidden/>
          </w:rPr>
          <w:fldChar w:fldCharType="end"/>
        </w:r>
      </w:hyperlink>
    </w:p>
    <w:p w14:paraId="01C957EF" w14:textId="6BF2491B" w:rsidR="00971296" w:rsidRDefault="00971296">
      <w:pPr>
        <w:pStyle w:val="TOC2"/>
        <w:rPr>
          <w:rFonts w:asciiTheme="minorHAnsi" w:eastAsiaTheme="minorEastAsia" w:hAnsiTheme="minorHAnsi" w:cstheme="minorBidi"/>
          <w:noProof/>
          <w:sz w:val="22"/>
          <w:szCs w:val="22"/>
        </w:rPr>
      </w:pPr>
      <w:hyperlink w:anchor="_Toc508084016" w:history="1">
        <w:r w:rsidRPr="006F6BFD">
          <w:rPr>
            <w:rStyle w:val="Hyperlink"/>
            <w:noProof/>
          </w:rPr>
          <w:t>4.5</w:t>
        </w:r>
        <w:r>
          <w:rPr>
            <w:rFonts w:asciiTheme="minorHAnsi" w:eastAsiaTheme="minorEastAsia" w:hAnsiTheme="minorHAnsi" w:cstheme="minorBidi"/>
            <w:noProof/>
            <w:sz w:val="22"/>
            <w:szCs w:val="22"/>
          </w:rPr>
          <w:tab/>
        </w:r>
        <w:r w:rsidRPr="006F6BFD">
          <w:rPr>
            <w:rStyle w:val="Hyperlink"/>
            <w:noProof/>
          </w:rPr>
          <w:t>Hiring Contingent Worker as Employee</w:t>
        </w:r>
        <w:r>
          <w:rPr>
            <w:noProof/>
            <w:webHidden/>
          </w:rPr>
          <w:tab/>
        </w:r>
        <w:r>
          <w:rPr>
            <w:noProof/>
            <w:webHidden/>
          </w:rPr>
          <w:fldChar w:fldCharType="begin"/>
        </w:r>
        <w:r>
          <w:rPr>
            <w:noProof/>
            <w:webHidden/>
          </w:rPr>
          <w:instrText xml:space="preserve"> PAGEREF _Toc508084016 \h </w:instrText>
        </w:r>
        <w:r>
          <w:rPr>
            <w:noProof/>
            <w:webHidden/>
          </w:rPr>
        </w:r>
        <w:r>
          <w:rPr>
            <w:noProof/>
            <w:webHidden/>
          </w:rPr>
          <w:fldChar w:fldCharType="separate"/>
        </w:r>
        <w:r>
          <w:rPr>
            <w:noProof/>
            <w:webHidden/>
          </w:rPr>
          <w:t>36</w:t>
        </w:r>
        <w:r>
          <w:rPr>
            <w:noProof/>
            <w:webHidden/>
          </w:rPr>
          <w:fldChar w:fldCharType="end"/>
        </w:r>
      </w:hyperlink>
    </w:p>
    <w:p w14:paraId="243F2DEA" w14:textId="3D346FC4" w:rsidR="00971296" w:rsidRDefault="00971296">
      <w:pPr>
        <w:pStyle w:val="TOC1"/>
        <w:rPr>
          <w:rFonts w:asciiTheme="minorHAnsi" w:eastAsiaTheme="minorEastAsia" w:hAnsiTheme="minorHAnsi" w:cstheme="minorBidi"/>
          <w:noProof/>
          <w:sz w:val="22"/>
          <w:szCs w:val="22"/>
        </w:rPr>
      </w:pPr>
      <w:hyperlink w:anchor="_Toc508084017" w:history="1">
        <w:r w:rsidRPr="006F6BFD">
          <w:rPr>
            <w:rStyle w:val="Hyperlink"/>
            <w:noProof/>
          </w:rPr>
          <w:t>5</w:t>
        </w:r>
        <w:r>
          <w:rPr>
            <w:rFonts w:asciiTheme="minorHAnsi" w:eastAsiaTheme="minorEastAsia" w:hAnsiTheme="minorHAnsi" w:cstheme="minorBidi"/>
            <w:noProof/>
            <w:sz w:val="22"/>
            <w:szCs w:val="22"/>
          </w:rPr>
          <w:tab/>
        </w:r>
        <w:r w:rsidRPr="006F6BFD">
          <w:rPr>
            <w:rStyle w:val="Hyperlink"/>
            <w:noProof/>
          </w:rPr>
          <w:t>Appendix</w:t>
        </w:r>
        <w:r>
          <w:rPr>
            <w:noProof/>
            <w:webHidden/>
          </w:rPr>
          <w:tab/>
        </w:r>
        <w:r>
          <w:rPr>
            <w:noProof/>
            <w:webHidden/>
          </w:rPr>
          <w:fldChar w:fldCharType="begin"/>
        </w:r>
        <w:r>
          <w:rPr>
            <w:noProof/>
            <w:webHidden/>
          </w:rPr>
          <w:instrText xml:space="preserve"> PAGEREF _Toc508084017 \h </w:instrText>
        </w:r>
        <w:r>
          <w:rPr>
            <w:noProof/>
            <w:webHidden/>
          </w:rPr>
        </w:r>
        <w:r>
          <w:rPr>
            <w:noProof/>
            <w:webHidden/>
          </w:rPr>
          <w:fldChar w:fldCharType="separate"/>
        </w:r>
        <w:r>
          <w:rPr>
            <w:noProof/>
            <w:webHidden/>
          </w:rPr>
          <w:t>47</w:t>
        </w:r>
        <w:r>
          <w:rPr>
            <w:noProof/>
            <w:webHidden/>
          </w:rPr>
          <w:fldChar w:fldCharType="end"/>
        </w:r>
      </w:hyperlink>
    </w:p>
    <w:p w14:paraId="26D1256E" w14:textId="142E415E" w:rsidR="00971296" w:rsidRDefault="00971296">
      <w:pPr>
        <w:pStyle w:val="TOC2"/>
        <w:rPr>
          <w:rFonts w:asciiTheme="minorHAnsi" w:eastAsiaTheme="minorEastAsia" w:hAnsiTheme="minorHAnsi" w:cstheme="minorBidi"/>
          <w:noProof/>
          <w:sz w:val="22"/>
          <w:szCs w:val="22"/>
        </w:rPr>
      </w:pPr>
      <w:hyperlink w:anchor="_Toc508084018" w:history="1">
        <w:r w:rsidRPr="006F6BFD">
          <w:rPr>
            <w:rStyle w:val="Hyperlink"/>
            <w:noProof/>
          </w:rPr>
          <w:t>5.1</w:t>
        </w:r>
        <w:r>
          <w:rPr>
            <w:rFonts w:asciiTheme="minorHAnsi" w:eastAsiaTheme="minorEastAsia" w:hAnsiTheme="minorHAnsi" w:cstheme="minorBidi"/>
            <w:noProof/>
            <w:sz w:val="22"/>
            <w:szCs w:val="22"/>
          </w:rPr>
          <w:tab/>
        </w:r>
        <w:r w:rsidRPr="006F6BFD">
          <w:rPr>
            <w:rStyle w:val="Hyperlink"/>
            <w:noProof/>
          </w:rPr>
          <w:t>Importing Contingent Worker Data</w:t>
        </w:r>
        <w:r>
          <w:rPr>
            <w:noProof/>
            <w:webHidden/>
          </w:rPr>
          <w:tab/>
        </w:r>
        <w:r>
          <w:rPr>
            <w:noProof/>
            <w:webHidden/>
          </w:rPr>
          <w:fldChar w:fldCharType="begin"/>
        </w:r>
        <w:r>
          <w:rPr>
            <w:noProof/>
            <w:webHidden/>
          </w:rPr>
          <w:instrText xml:space="preserve"> PAGEREF _Toc508084018 \h </w:instrText>
        </w:r>
        <w:r>
          <w:rPr>
            <w:noProof/>
            <w:webHidden/>
          </w:rPr>
        </w:r>
        <w:r>
          <w:rPr>
            <w:noProof/>
            <w:webHidden/>
          </w:rPr>
          <w:fldChar w:fldCharType="separate"/>
        </w:r>
        <w:r>
          <w:rPr>
            <w:noProof/>
            <w:webHidden/>
          </w:rPr>
          <w:t>47</w:t>
        </w:r>
        <w:r>
          <w:rPr>
            <w:noProof/>
            <w:webHidden/>
          </w:rPr>
          <w:fldChar w:fldCharType="end"/>
        </w:r>
      </w:hyperlink>
    </w:p>
    <w:p w14:paraId="4095B903" w14:textId="4C1C5A69" w:rsidR="00971296" w:rsidRDefault="00971296">
      <w:pPr>
        <w:pStyle w:val="TOC2"/>
        <w:rPr>
          <w:rFonts w:asciiTheme="minorHAnsi" w:eastAsiaTheme="minorEastAsia" w:hAnsiTheme="minorHAnsi" w:cstheme="minorBidi"/>
          <w:noProof/>
          <w:sz w:val="22"/>
          <w:szCs w:val="22"/>
        </w:rPr>
      </w:pPr>
      <w:hyperlink w:anchor="_Toc508084019" w:history="1">
        <w:r w:rsidRPr="006F6BFD">
          <w:rPr>
            <w:rStyle w:val="Hyperlink"/>
            <w:noProof/>
          </w:rPr>
          <w:t>5.2</w:t>
        </w:r>
        <w:r>
          <w:rPr>
            <w:rFonts w:asciiTheme="minorHAnsi" w:eastAsiaTheme="minorEastAsia" w:hAnsiTheme="minorHAnsi" w:cstheme="minorBidi"/>
            <w:noProof/>
            <w:sz w:val="22"/>
            <w:szCs w:val="22"/>
          </w:rPr>
          <w:tab/>
        </w:r>
        <w:r w:rsidRPr="006F6BFD">
          <w:rPr>
            <w:rStyle w:val="Hyperlink"/>
            <w:noProof/>
          </w:rPr>
          <w:t>Process Chains</w:t>
        </w:r>
        <w:r>
          <w:rPr>
            <w:noProof/>
            <w:webHidden/>
          </w:rPr>
          <w:tab/>
        </w:r>
        <w:r>
          <w:rPr>
            <w:noProof/>
            <w:webHidden/>
          </w:rPr>
          <w:fldChar w:fldCharType="begin"/>
        </w:r>
        <w:r>
          <w:rPr>
            <w:noProof/>
            <w:webHidden/>
          </w:rPr>
          <w:instrText xml:space="preserve"> PAGEREF _Toc508084019 \h </w:instrText>
        </w:r>
        <w:r>
          <w:rPr>
            <w:noProof/>
            <w:webHidden/>
          </w:rPr>
        </w:r>
        <w:r>
          <w:rPr>
            <w:noProof/>
            <w:webHidden/>
          </w:rPr>
          <w:fldChar w:fldCharType="separate"/>
        </w:r>
        <w:r>
          <w:rPr>
            <w:noProof/>
            <w:webHidden/>
          </w:rPr>
          <w:t>47</w:t>
        </w:r>
        <w:r>
          <w:rPr>
            <w:noProof/>
            <w:webHidden/>
          </w:rPr>
          <w:fldChar w:fldCharType="end"/>
        </w:r>
      </w:hyperlink>
    </w:p>
    <w:p w14:paraId="4AE78FF1" w14:textId="4BD63802" w:rsidR="00971296" w:rsidRDefault="00971296">
      <w:pPr>
        <w:pStyle w:val="TOC3"/>
        <w:rPr>
          <w:rFonts w:asciiTheme="minorHAnsi" w:eastAsiaTheme="minorEastAsia" w:hAnsiTheme="minorHAnsi" w:cstheme="minorBidi"/>
          <w:noProof/>
          <w:sz w:val="22"/>
          <w:szCs w:val="22"/>
        </w:rPr>
      </w:pPr>
      <w:hyperlink w:anchor="_Toc508084020" w:history="1">
        <w:r w:rsidRPr="006F6BFD">
          <w:rPr>
            <w:rStyle w:val="Hyperlink"/>
            <w:noProof/>
          </w:rPr>
          <w:t>5.2.1</w:t>
        </w:r>
        <w:r>
          <w:rPr>
            <w:rFonts w:asciiTheme="minorHAnsi" w:eastAsiaTheme="minorEastAsia" w:hAnsiTheme="minorHAnsi" w:cstheme="minorBidi"/>
            <w:noProof/>
            <w:sz w:val="22"/>
            <w:szCs w:val="22"/>
          </w:rPr>
          <w:tab/>
        </w:r>
        <w:r w:rsidRPr="006F6BFD">
          <w:rPr>
            <w:rStyle w:val="Hyperlink"/>
            <w:noProof/>
          </w:rPr>
          <w:t>Preceding Processes</w:t>
        </w:r>
        <w:r>
          <w:rPr>
            <w:noProof/>
            <w:webHidden/>
          </w:rPr>
          <w:tab/>
        </w:r>
        <w:r>
          <w:rPr>
            <w:noProof/>
            <w:webHidden/>
          </w:rPr>
          <w:fldChar w:fldCharType="begin"/>
        </w:r>
        <w:r>
          <w:rPr>
            <w:noProof/>
            <w:webHidden/>
          </w:rPr>
          <w:instrText xml:space="preserve"> PAGEREF _Toc508084020 \h </w:instrText>
        </w:r>
        <w:r>
          <w:rPr>
            <w:noProof/>
            <w:webHidden/>
          </w:rPr>
        </w:r>
        <w:r>
          <w:rPr>
            <w:noProof/>
            <w:webHidden/>
          </w:rPr>
          <w:fldChar w:fldCharType="separate"/>
        </w:r>
        <w:r>
          <w:rPr>
            <w:noProof/>
            <w:webHidden/>
          </w:rPr>
          <w:t>47</w:t>
        </w:r>
        <w:r>
          <w:rPr>
            <w:noProof/>
            <w:webHidden/>
          </w:rPr>
          <w:fldChar w:fldCharType="end"/>
        </w:r>
      </w:hyperlink>
    </w:p>
    <w:p w14:paraId="3089E0F3" w14:textId="4C40B57A" w:rsidR="00971296" w:rsidRDefault="00971296">
      <w:pPr>
        <w:pStyle w:val="TOC3"/>
        <w:rPr>
          <w:rFonts w:asciiTheme="minorHAnsi" w:eastAsiaTheme="minorEastAsia" w:hAnsiTheme="minorHAnsi" w:cstheme="minorBidi"/>
          <w:noProof/>
          <w:sz w:val="22"/>
          <w:szCs w:val="22"/>
        </w:rPr>
      </w:pPr>
      <w:hyperlink w:anchor="_Toc508084021" w:history="1">
        <w:r w:rsidRPr="006F6BFD">
          <w:rPr>
            <w:rStyle w:val="Hyperlink"/>
            <w:noProof/>
          </w:rPr>
          <w:t>5.2.2</w:t>
        </w:r>
        <w:r>
          <w:rPr>
            <w:rFonts w:asciiTheme="minorHAnsi" w:eastAsiaTheme="minorEastAsia" w:hAnsiTheme="minorHAnsi" w:cstheme="minorBidi"/>
            <w:noProof/>
            <w:sz w:val="22"/>
            <w:szCs w:val="22"/>
          </w:rPr>
          <w:tab/>
        </w:r>
        <w:r w:rsidRPr="006F6BFD">
          <w:rPr>
            <w:rStyle w:val="Hyperlink"/>
            <w:noProof/>
          </w:rPr>
          <w:t>Succeeding Processes</w:t>
        </w:r>
        <w:r>
          <w:rPr>
            <w:noProof/>
            <w:webHidden/>
          </w:rPr>
          <w:tab/>
        </w:r>
        <w:r>
          <w:rPr>
            <w:noProof/>
            <w:webHidden/>
          </w:rPr>
          <w:fldChar w:fldCharType="begin"/>
        </w:r>
        <w:r>
          <w:rPr>
            <w:noProof/>
            <w:webHidden/>
          </w:rPr>
          <w:instrText xml:space="preserve"> PAGEREF _Toc508084021 \h </w:instrText>
        </w:r>
        <w:r>
          <w:rPr>
            <w:noProof/>
            <w:webHidden/>
          </w:rPr>
        </w:r>
        <w:r>
          <w:rPr>
            <w:noProof/>
            <w:webHidden/>
          </w:rPr>
          <w:fldChar w:fldCharType="separate"/>
        </w:r>
        <w:r>
          <w:rPr>
            <w:noProof/>
            <w:webHidden/>
          </w:rPr>
          <w:t>48</w:t>
        </w:r>
        <w:r>
          <w:rPr>
            <w:noProof/>
            <w:webHidden/>
          </w:rPr>
          <w:fldChar w:fldCharType="end"/>
        </w:r>
      </w:hyperlink>
    </w:p>
    <w:p w14:paraId="1D64FD55" w14:textId="6D4844FA" w:rsidR="00581828" w:rsidRPr="00792B4E" w:rsidRDefault="00837FEE" w:rsidP="00296EA6">
      <w:pPr>
        <w:tabs>
          <w:tab w:val="right" w:leader="dot" w:pos="14317"/>
        </w:tabs>
        <w:rPr>
          <w:rFonts w:ascii="BentonSans Bold" w:hAnsi="BentonSans Bold"/>
        </w:rPr>
        <w:sectPr w:rsidR="00581828" w:rsidRPr="00792B4E" w:rsidSect="005A5D93">
          <w:footerReference w:type="even" r:id="rId10"/>
          <w:footerReference w:type="default" r:id="rId11"/>
          <w:pgSz w:w="15842" w:h="12242" w:orient="landscape" w:code="1"/>
          <w:pgMar w:top="885" w:right="816" w:bottom="720" w:left="720" w:header="567" w:footer="397" w:gutter="0"/>
          <w:cols w:space="708"/>
          <w:titlePg/>
          <w:docGrid w:linePitch="360"/>
        </w:sectPr>
      </w:pPr>
      <w:r w:rsidRPr="00792B4E">
        <w:rPr>
          <w:rFonts w:ascii="BentonSans Bold" w:hAnsi="BentonSans Bold"/>
          <w:noProof/>
        </w:rPr>
        <w:fldChar w:fldCharType="end"/>
      </w:r>
    </w:p>
    <w:p w14:paraId="46575EF9" w14:textId="0F08512A" w:rsidR="00284287" w:rsidRDefault="00284287" w:rsidP="00296EA6">
      <w:pPr>
        <w:tabs>
          <w:tab w:val="right" w:leader="dot" w:pos="14317"/>
        </w:tabs>
      </w:pPr>
    </w:p>
    <w:p w14:paraId="5C2BA880" w14:textId="77777777" w:rsidR="00284287" w:rsidRPr="00284287" w:rsidRDefault="00284287" w:rsidP="00284287"/>
    <w:p w14:paraId="2BD0A206" w14:textId="77777777" w:rsidR="00284287" w:rsidRPr="00284287" w:rsidRDefault="00284287" w:rsidP="00284287"/>
    <w:p w14:paraId="445A75FB" w14:textId="77777777" w:rsidR="00284287" w:rsidRPr="00284287" w:rsidRDefault="00284287" w:rsidP="00284287"/>
    <w:p w14:paraId="3A793893" w14:textId="77777777" w:rsidR="00284287" w:rsidRPr="00284287" w:rsidRDefault="00284287" w:rsidP="00284287"/>
    <w:p w14:paraId="51AD2837" w14:textId="77777777" w:rsidR="00284287" w:rsidRPr="00284287" w:rsidRDefault="00284287" w:rsidP="00284287"/>
    <w:p w14:paraId="635D05B8" w14:textId="77777777" w:rsidR="00284287" w:rsidRPr="00284287" w:rsidRDefault="00284287" w:rsidP="00284287"/>
    <w:p w14:paraId="6475B5CC" w14:textId="77777777" w:rsidR="00284287" w:rsidRPr="00284287" w:rsidRDefault="00284287" w:rsidP="00284287"/>
    <w:p w14:paraId="3F7D7C97" w14:textId="77777777" w:rsidR="00284287" w:rsidRPr="00284287" w:rsidRDefault="00284287" w:rsidP="00284287"/>
    <w:p w14:paraId="3A566D93" w14:textId="77777777" w:rsidR="00284287" w:rsidRPr="00284287" w:rsidRDefault="00284287" w:rsidP="00284287"/>
    <w:p w14:paraId="112968F8" w14:textId="77777777" w:rsidR="00284287" w:rsidRPr="00284287" w:rsidRDefault="00284287" w:rsidP="00284287"/>
    <w:p w14:paraId="07A334D8" w14:textId="77777777" w:rsidR="00284287" w:rsidRPr="00284287" w:rsidRDefault="00284287" w:rsidP="00284287"/>
    <w:p w14:paraId="71876EA3" w14:textId="77777777" w:rsidR="00284287" w:rsidRPr="00284287" w:rsidRDefault="00284287" w:rsidP="00284287"/>
    <w:p w14:paraId="3740D3B0" w14:textId="77777777" w:rsidR="00284287" w:rsidRPr="00284287" w:rsidRDefault="00284287" w:rsidP="00284287"/>
    <w:p w14:paraId="74EC0B34" w14:textId="77777777" w:rsidR="00284287" w:rsidRPr="00284287" w:rsidRDefault="00284287" w:rsidP="00284287"/>
    <w:p w14:paraId="4E398C35" w14:textId="77777777" w:rsidR="00284287" w:rsidRPr="00284287" w:rsidRDefault="00284287" w:rsidP="00284287"/>
    <w:p w14:paraId="6308F85D" w14:textId="77777777" w:rsidR="00284287" w:rsidRPr="00284287" w:rsidRDefault="00284287" w:rsidP="00284287"/>
    <w:p w14:paraId="597C0A67" w14:textId="77777777" w:rsidR="00284287" w:rsidRPr="00284287" w:rsidRDefault="00284287" w:rsidP="00284287"/>
    <w:p w14:paraId="7740435F" w14:textId="77777777" w:rsidR="00284287" w:rsidRPr="00284287" w:rsidRDefault="00284287" w:rsidP="00284287"/>
    <w:p w14:paraId="0F39C14C" w14:textId="77777777" w:rsidR="00284287" w:rsidRPr="00284287" w:rsidRDefault="00284287" w:rsidP="00284287"/>
    <w:p w14:paraId="1D32801D" w14:textId="77777777" w:rsidR="00284287" w:rsidRPr="00284287" w:rsidRDefault="00284287" w:rsidP="00284287"/>
    <w:p w14:paraId="31323277" w14:textId="77777777" w:rsidR="00284287" w:rsidRPr="00284287" w:rsidRDefault="00284287" w:rsidP="00284287"/>
    <w:p w14:paraId="7DD0783F" w14:textId="77777777" w:rsidR="00284287" w:rsidRPr="00284287" w:rsidRDefault="00284287" w:rsidP="00284287"/>
    <w:p w14:paraId="7EF6181A" w14:textId="77777777" w:rsidR="00284287" w:rsidRPr="00284287" w:rsidRDefault="00284287" w:rsidP="00284287"/>
    <w:p w14:paraId="37187392" w14:textId="77777777" w:rsidR="00284287" w:rsidRPr="00284287" w:rsidRDefault="00284287" w:rsidP="00284287"/>
    <w:p w14:paraId="38849D4D" w14:textId="77777777" w:rsidR="00284287" w:rsidRPr="00284287" w:rsidRDefault="00284287" w:rsidP="00284287"/>
    <w:p w14:paraId="7CC5191A" w14:textId="77777777" w:rsidR="00284287" w:rsidRPr="00284287" w:rsidRDefault="00284287" w:rsidP="00284287"/>
    <w:p w14:paraId="12CD2C05" w14:textId="77777777" w:rsidR="00284287" w:rsidRPr="00284287" w:rsidRDefault="00284287" w:rsidP="00284287"/>
    <w:p w14:paraId="7E138840" w14:textId="77777777" w:rsidR="00284287" w:rsidRPr="00284287" w:rsidRDefault="00284287" w:rsidP="00284287"/>
    <w:p w14:paraId="2EEDA621" w14:textId="77777777" w:rsidR="00284287" w:rsidRPr="00284287" w:rsidRDefault="00284287" w:rsidP="00284287"/>
    <w:p w14:paraId="3BAB4306" w14:textId="77777777" w:rsidR="00284287" w:rsidRPr="00284287" w:rsidRDefault="00284287" w:rsidP="00284287"/>
    <w:p w14:paraId="4D1E6C8F" w14:textId="7EA16F0C" w:rsidR="00284287" w:rsidRDefault="00284287" w:rsidP="00284287">
      <w:pPr>
        <w:tabs>
          <w:tab w:val="left" w:pos="10344"/>
        </w:tabs>
      </w:pPr>
      <w:r>
        <w:tab/>
      </w:r>
    </w:p>
    <w:p w14:paraId="72AC6BB1" w14:textId="6EB1534A" w:rsidR="00581828" w:rsidRPr="00284287" w:rsidRDefault="00284287" w:rsidP="00284287">
      <w:pPr>
        <w:tabs>
          <w:tab w:val="left" w:pos="10344"/>
        </w:tabs>
        <w:sectPr w:rsidR="00581828" w:rsidRPr="00284287" w:rsidSect="005A5D93">
          <w:type w:val="continuous"/>
          <w:pgSz w:w="15842" w:h="12242" w:orient="landscape" w:code="1"/>
          <w:pgMar w:top="885" w:right="816" w:bottom="720" w:left="720" w:header="567" w:footer="397" w:gutter="0"/>
          <w:pgBorders>
            <w:top w:val="single" w:sz="48" w:space="1" w:color="999999"/>
          </w:pgBorders>
          <w:cols w:space="708"/>
          <w:docGrid w:linePitch="360"/>
        </w:sectPr>
      </w:pPr>
      <w:r>
        <w:lastRenderedPageBreak/>
        <w:tab/>
      </w:r>
    </w:p>
    <w:p w14:paraId="20E36009" w14:textId="77777777" w:rsidR="00296EA6" w:rsidRPr="00792B4E" w:rsidRDefault="00296EA6" w:rsidP="00296EA6">
      <w:pPr>
        <w:pStyle w:val="SAPKeyblockTitle"/>
      </w:pPr>
      <w:r w:rsidRPr="00792B4E">
        <w:lastRenderedPageBreak/>
        <w:t>Document History</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725"/>
        <w:gridCol w:w="2383"/>
        <w:gridCol w:w="10178"/>
      </w:tblGrid>
      <w:tr w:rsidR="00296EA6" w:rsidRPr="00792B4E" w14:paraId="2EA81C3C" w14:textId="77777777" w:rsidTr="004D2DCE">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4DE7EA1F" w14:textId="77777777" w:rsidR="00296EA6" w:rsidRPr="00792B4E" w:rsidRDefault="00296EA6" w:rsidP="004D2DCE">
            <w:pPr>
              <w:keepNext/>
              <w:rPr>
                <w:b/>
                <w:color w:val="FFFFFF"/>
              </w:rPr>
            </w:pPr>
            <w:r w:rsidRPr="00792B4E">
              <w:rPr>
                <w:b/>
                <w:color w:val="FFFFFF"/>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550D9196" w14:textId="77777777" w:rsidR="00296EA6" w:rsidRPr="00792B4E" w:rsidRDefault="00296EA6" w:rsidP="004D2DCE">
            <w:pPr>
              <w:keepNext/>
              <w:rPr>
                <w:b/>
                <w:color w:val="FFFFFF"/>
              </w:rPr>
            </w:pPr>
            <w:r w:rsidRPr="00792B4E">
              <w:rPr>
                <w:b/>
                <w:color w:val="FFFFFF"/>
              </w:rPr>
              <w:t>Change Date</w:t>
            </w:r>
          </w:p>
        </w:tc>
        <w:tc>
          <w:tcPr>
            <w:tcW w:w="6662"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0496F7AB" w14:textId="77777777" w:rsidR="00296EA6" w:rsidRPr="00792B4E" w:rsidRDefault="00296EA6" w:rsidP="004D2DCE">
            <w:pPr>
              <w:keepNext/>
              <w:rPr>
                <w:b/>
                <w:color w:val="FFFFFF"/>
              </w:rPr>
            </w:pPr>
            <w:r w:rsidRPr="00792B4E">
              <w:rPr>
                <w:b/>
                <w:color w:val="FFFFFF"/>
              </w:rPr>
              <w:t>Description</w:t>
            </w:r>
          </w:p>
        </w:tc>
      </w:tr>
      <w:tr w:rsidR="00296EA6" w:rsidRPr="00792B4E" w14:paraId="0360FCC6" w14:textId="77777777" w:rsidTr="004D2DCE">
        <w:tc>
          <w:tcPr>
            <w:tcW w:w="1129" w:type="dxa"/>
            <w:shd w:val="clear" w:color="auto" w:fill="auto"/>
          </w:tcPr>
          <w:p w14:paraId="024FFDB8" w14:textId="77777777" w:rsidR="00296EA6" w:rsidRPr="00792B4E" w:rsidRDefault="00296EA6" w:rsidP="007E5BCB"/>
        </w:tc>
        <w:tc>
          <w:tcPr>
            <w:tcW w:w="1560" w:type="dxa"/>
            <w:shd w:val="clear" w:color="auto" w:fill="auto"/>
          </w:tcPr>
          <w:p w14:paraId="51C5401A" w14:textId="77777777" w:rsidR="00296EA6" w:rsidRPr="00792B4E" w:rsidRDefault="00296EA6" w:rsidP="007E5BCB"/>
        </w:tc>
        <w:tc>
          <w:tcPr>
            <w:tcW w:w="6662" w:type="dxa"/>
            <w:shd w:val="clear" w:color="auto" w:fill="auto"/>
          </w:tcPr>
          <w:p w14:paraId="1739117F" w14:textId="77777777" w:rsidR="00296EA6" w:rsidRPr="00792B4E" w:rsidRDefault="00296EA6" w:rsidP="007E5BCB"/>
        </w:tc>
      </w:tr>
    </w:tbl>
    <w:p w14:paraId="3ACDDDEB" w14:textId="77777777" w:rsidR="00296EA6" w:rsidRPr="00792B4E" w:rsidRDefault="00296EA6" w:rsidP="00296EA6">
      <w:bookmarkStart w:id="3" w:name="_Toc189547007"/>
      <w:bookmarkStart w:id="4" w:name="_Toc27368457"/>
      <w:bookmarkStart w:id="5" w:name="_Toc266256886"/>
      <w:bookmarkStart w:id="6" w:name="_Toc401568654"/>
    </w:p>
    <w:p w14:paraId="06C75DBC" w14:textId="77777777" w:rsidR="000620A9" w:rsidRPr="00792B4E" w:rsidRDefault="000620A9" w:rsidP="000620A9">
      <w:pPr>
        <w:pStyle w:val="Heading1"/>
        <w:ind w:left="432" w:hanging="432"/>
      </w:pPr>
      <w:bookmarkStart w:id="7" w:name="_Toc508083997"/>
      <w:bookmarkEnd w:id="3"/>
      <w:bookmarkEnd w:id="4"/>
      <w:bookmarkEnd w:id="5"/>
      <w:bookmarkEnd w:id="6"/>
      <w:r w:rsidRPr="00792B4E">
        <w:lastRenderedPageBreak/>
        <w:t>Purpose</w:t>
      </w:r>
      <w:bookmarkEnd w:id="7"/>
    </w:p>
    <w:p w14:paraId="2963B536" w14:textId="77777777" w:rsidR="000620A9" w:rsidRPr="00792B4E" w:rsidRDefault="000620A9" w:rsidP="00072B51">
      <w:pPr>
        <w:pStyle w:val="Heading2"/>
        <w:numPr>
          <w:ilvl w:val="1"/>
          <w:numId w:val="6"/>
        </w:numPr>
      </w:pPr>
      <w:bookmarkStart w:id="8" w:name="_Toc391585984"/>
      <w:bookmarkStart w:id="9" w:name="_Toc410684910"/>
      <w:bookmarkStart w:id="10" w:name="_Toc434397735"/>
      <w:bookmarkStart w:id="11" w:name="_Toc508083998"/>
      <w:r w:rsidRPr="00792B4E">
        <w:t>Purpose of the Document</w:t>
      </w:r>
      <w:bookmarkEnd w:id="8"/>
      <w:bookmarkEnd w:id="9"/>
      <w:bookmarkEnd w:id="10"/>
      <w:bookmarkEnd w:id="11"/>
    </w:p>
    <w:p w14:paraId="712BB021" w14:textId="0319A0BA" w:rsidR="000620A9" w:rsidRPr="00792B4E" w:rsidRDefault="000620A9" w:rsidP="000620A9">
      <w:r w:rsidRPr="00792B4E">
        <w:t xml:space="preserve">This document provides a detailed procedure for testing the scope item </w:t>
      </w:r>
      <w:r w:rsidR="00677848" w:rsidRPr="00677848">
        <w:rPr>
          <w:rStyle w:val="SAPTextReference"/>
        </w:rPr>
        <w:t xml:space="preserve">Manage Contingent Workforce </w:t>
      </w:r>
      <w:r w:rsidRPr="00792B4E">
        <w:t xml:space="preserve">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792B4E">
        <w:rPr>
          <w:rStyle w:val="SAPScreenElement"/>
        </w:rPr>
        <w:t>Test Step</w:t>
      </w:r>
      <w:r w:rsidRPr="00792B4E">
        <w:t>). Customer-project-specific steps must be added.</w:t>
      </w:r>
    </w:p>
    <w:p w14:paraId="3410E830" w14:textId="7B468926" w:rsidR="000620A9" w:rsidRPr="00792B4E" w:rsidRDefault="000620A9" w:rsidP="000620A9">
      <w:r w:rsidRPr="00792B4E">
        <w:t xml:space="preserve">Note for the customer project team: Instructions for the customer project team are </w:t>
      </w:r>
      <w:r w:rsidR="006A3204" w:rsidRPr="00792B4E">
        <w:t xml:space="preserve">mentioned between brackets </w:t>
      </w:r>
      <w:r w:rsidRPr="00792B4E">
        <w:t>and should be removed before hand -over to project testers. The appendix is included for internal reference, in particular to support A2O, and should also be deleted before hand-over to the customer, unless deemed helpful to explain the larger context.</w:t>
      </w:r>
    </w:p>
    <w:p w14:paraId="07A83935" w14:textId="4FC25DE8" w:rsidR="000620A9" w:rsidRPr="00792B4E" w:rsidRDefault="000620A9" w:rsidP="00373B15">
      <w:pPr>
        <w:pStyle w:val="Heading2"/>
      </w:pPr>
      <w:bookmarkStart w:id="12" w:name="_Toc391585985"/>
      <w:bookmarkStart w:id="13" w:name="_Toc410684911"/>
      <w:bookmarkStart w:id="14" w:name="_Toc434397736"/>
      <w:bookmarkStart w:id="15" w:name="_Toc508083999"/>
      <w:r w:rsidRPr="00792B4E">
        <w:t xml:space="preserve">Purpose of </w:t>
      </w:r>
      <w:bookmarkEnd w:id="12"/>
      <w:bookmarkEnd w:id="13"/>
      <w:bookmarkEnd w:id="14"/>
      <w:r w:rsidR="00373B15" w:rsidRPr="00373B15">
        <w:t>Manage Contingent Workforce</w:t>
      </w:r>
      <w:bookmarkEnd w:id="15"/>
    </w:p>
    <w:p w14:paraId="13612A6F" w14:textId="33A1D1BB" w:rsidR="00B37DF1" w:rsidRDefault="00373B15" w:rsidP="00373B15">
      <w:r>
        <w:t xml:space="preserve">In addition to employees, the company can also </w:t>
      </w:r>
      <w:r w:rsidR="0056411B">
        <w:t xml:space="preserve">employ </w:t>
      </w:r>
      <w:r>
        <w:t xml:space="preserve">contingent workers to </w:t>
      </w:r>
      <w:r w:rsidRPr="00294688">
        <w:t>deliver services on a non-permanent basis. The</w:t>
      </w:r>
      <w:r>
        <w:t xml:space="preserve"> contingent workers</w:t>
      </w:r>
      <w:r w:rsidRPr="00294688">
        <w:t xml:space="preserve"> are often known as independent professionals, temporary contract workers, labor hires</w:t>
      </w:r>
      <w:r>
        <w:t xml:space="preserve">. </w:t>
      </w:r>
      <w:r w:rsidR="00B37DF1" w:rsidRPr="00187C77">
        <w:t>The contingent worker is either a person new to the company</w:t>
      </w:r>
      <w:r w:rsidR="00B37DF1" w:rsidRPr="00BC7923">
        <w:t xml:space="preserve"> or a former employee who has left the company and returns to the company as contingent worker.</w:t>
      </w:r>
    </w:p>
    <w:p w14:paraId="42FC0943" w14:textId="3DE329A8" w:rsidR="00373B15" w:rsidRPr="00FC00F3" w:rsidRDefault="00373B15" w:rsidP="00FC00F3">
      <w:pPr>
        <w:rPr>
          <w:highlight w:val="yellow"/>
        </w:rPr>
      </w:pPr>
      <w:r>
        <w:t>For contingent workers</w:t>
      </w:r>
      <w:r w:rsidR="00163472">
        <w:t>,</w:t>
      </w:r>
      <w:r>
        <w:t xml:space="preserve"> only a limited amount of information is maintained in the SAP Su</w:t>
      </w:r>
      <w:r w:rsidRPr="00CB3347">
        <w:t>ccessFactors Employee Central</w:t>
      </w:r>
      <w:r>
        <w:t xml:space="preserve"> system.</w:t>
      </w:r>
      <w:r w:rsidR="00DB52E0">
        <w:t xml:space="preserve"> </w:t>
      </w:r>
    </w:p>
    <w:p w14:paraId="24648B7A" w14:textId="7458E683" w:rsidR="00DB52E0" w:rsidRPr="00C50C67" w:rsidRDefault="00DB52E0" w:rsidP="00C063E6">
      <w:r>
        <w:t xml:space="preserve">If the work order of a contingent worker has expired, there is the possibility to </w:t>
      </w:r>
      <w:r w:rsidR="00B27700">
        <w:t>assign</w:t>
      </w:r>
      <w:r>
        <w:t xml:space="preserve"> him or her as contingent worker </w:t>
      </w:r>
      <w:r w:rsidR="00B27700">
        <w:t>to</w:t>
      </w:r>
      <w:r>
        <w:t xml:space="preserve"> a new worker</w:t>
      </w:r>
      <w:r w:rsidR="00B27700" w:rsidRPr="00B27700">
        <w:t xml:space="preserve"> </w:t>
      </w:r>
      <w:r w:rsidR="00B27700">
        <w:t>at the company</w:t>
      </w:r>
      <w:r>
        <w:t xml:space="preserve">, or to hire him or her as </w:t>
      </w:r>
      <w:r w:rsidR="006E1150">
        <w:t xml:space="preserve">an </w:t>
      </w:r>
      <w:r>
        <w:t>employee at the company.</w:t>
      </w:r>
    </w:p>
    <w:p w14:paraId="10AC2F41" w14:textId="77777777" w:rsidR="000620A9" w:rsidRPr="00792B4E" w:rsidRDefault="000620A9" w:rsidP="000620A9">
      <w:pPr>
        <w:pStyle w:val="Heading1"/>
        <w:ind w:left="432" w:hanging="432"/>
      </w:pPr>
      <w:bookmarkStart w:id="16" w:name="_Toc386012193"/>
      <w:bookmarkStart w:id="17" w:name="_Toc401565087"/>
      <w:bookmarkStart w:id="18" w:name="_Toc416967249"/>
      <w:bookmarkStart w:id="19" w:name="_Toc435792884"/>
      <w:bookmarkStart w:id="20" w:name="_Toc508084000"/>
      <w:r w:rsidRPr="00792B4E">
        <w:lastRenderedPageBreak/>
        <w:t>Prerequisites</w:t>
      </w:r>
      <w:bookmarkEnd w:id="16"/>
      <w:bookmarkEnd w:id="17"/>
      <w:bookmarkEnd w:id="18"/>
      <w:bookmarkEnd w:id="19"/>
      <w:bookmarkEnd w:id="20"/>
    </w:p>
    <w:p w14:paraId="389D9878" w14:textId="77777777" w:rsidR="000620A9" w:rsidRPr="00792B4E" w:rsidRDefault="000620A9" w:rsidP="000620A9">
      <w:pPr>
        <w:rPr>
          <w:rFonts w:ascii="BentonSans Bold" w:eastAsia="Times New Roman" w:hAnsi="BentonSans Bold"/>
          <w:color w:val="666666"/>
          <w:sz w:val="30"/>
          <w:szCs w:val="26"/>
        </w:rPr>
      </w:pPr>
      <w:bookmarkStart w:id="21" w:name="_Toc386012194"/>
      <w:bookmarkStart w:id="22" w:name="_Toc401565088"/>
      <w:r w:rsidRPr="00792B4E">
        <w:t>This section summarizes all prerequisites to conducting the test in terms of systems, users, master data, organizational data, and other test data and business conditions.</w:t>
      </w:r>
    </w:p>
    <w:p w14:paraId="10EF14DB" w14:textId="77777777" w:rsidR="00484097" w:rsidRPr="00792B4E" w:rsidRDefault="00484097" w:rsidP="00072B51">
      <w:pPr>
        <w:pStyle w:val="Heading2"/>
        <w:numPr>
          <w:ilvl w:val="1"/>
          <w:numId w:val="6"/>
        </w:numPr>
      </w:pPr>
      <w:bookmarkStart w:id="23" w:name="_Toc391585988"/>
      <w:bookmarkStart w:id="24" w:name="_Toc410684913"/>
      <w:bookmarkStart w:id="25" w:name="_Toc434397738"/>
      <w:bookmarkStart w:id="26" w:name="_Toc416967250"/>
      <w:bookmarkStart w:id="27" w:name="_Toc435792885"/>
      <w:bookmarkStart w:id="28" w:name="_Toc508084001"/>
      <w:r w:rsidRPr="00792B4E">
        <w:t>Configuration</w:t>
      </w:r>
      <w:bookmarkEnd w:id="23"/>
      <w:bookmarkEnd w:id="24"/>
      <w:bookmarkEnd w:id="25"/>
      <w:bookmarkEnd w:id="28"/>
    </w:p>
    <w:p w14:paraId="3EFFC031" w14:textId="77777777" w:rsidR="00484097" w:rsidRPr="00792B4E" w:rsidRDefault="00484097" w:rsidP="00484097">
      <w:r w:rsidRPr="00792B4E">
        <w:t xml:space="preserve">Please ensure to follow the correct installation sequence of building blocks as specified in the </w:t>
      </w:r>
      <w:r w:rsidRPr="00FC00F3">
        <w:rPr>
          <w:rStyle w:val="SAPScreenElement"/>
          <w:color w:val="auto"/>
        </w:rPr>
        <w:t>Prerequisite Matrix</w:t>
      </w:r>
      <w:r w:rsidRPr="00792B4E">
        <w:t>.</w:t>
      </w:r>
    </w:p>
    <w:p w14:paraId="747CFF33" w14:textId="77777777" w:rsidR="000620A9" w:rsidRPr="00792B4E" w:rsidRDefault="000620A9" w:rsidP="000620A9">
      <w:pPr>
        <w:pStyle w:val="Heading2"/>
        <w:ind w:left="576" w:hanging="576"/>
      </w:pPr>
      <w:bookmarkStart w:id="29" w:name="_Toc508084002"/>
      <w:r w:rsidRPr="00792B4E">
        <w:t>System Access</w:t>
      </w:r>
      <w:bookmarkEnd w:id="21"/>
      <w:bookmarkEnd w:id="22"/>
      <w:bookmarkEnd w:id="26"/>
      <w:bookmarkEnd w:id="27"/>
      <w:bookmarkEnd w:id="29"/>
    </w:p>
    <w:p w14:paraId="7A573AD7" w14:textId="77777777" w:rsidR="00484097" w:rsidRPr="00792B4E" w:rsidRDefault="00484097" w:rsidP="00484097">
      <w:r w:rsidRPr="00792B4E">
        <w:t>The test should be conducted with the following system and users:</w:t>
      </w:r>
    </w:p>
    <w:tbl>
      <w:tblPr>
        <w:tblW w:w="1428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402"/>
        <w:gridCol w:w="4860"/>
        <w:gridCol w:w="7026"/>
      </w:tblGrid>
      <w:tr w:rsidR="00484097" w:rsidRPr="00792B4E" w14:paraId="79D701DC" w14:textId="77777777" w:rsidTr="00826036">
        <w:trPr>
          <w:tblHeader/>
        </w:trPr>
        <w:tc>
          <w:tcPr>
            <w:tcW w:w="2402" w:type="dxa"/>
            <w:shd w:val="clear" w:color="auto" w:fill="999999"/>
          </w:tcPr>
          <w:p w14:paraId="7F7938EC" w14:textId="77777777" w:rsidR="00484097" w:rsidRPr="00792B4E" w:rsidRDefault="00484097" w:rsidP="00431A96">
            <w:pPr>
              <w:pStyle w:val="SAPTableHeader"/>
            </w:pPr>
          </w:p>
        </w:tc>
        <w:tc>
          <w:tcPr>
            <w:tcW w:w="4860" w:type="dxa"/>
            <w:shd w:val="clear" w:color="auto" w:fill="999999"/>
            <w:hideMark/>
          </w:tcPr>
          <w:p w14:paraId="6889A873" w14:textId="77777777" w:rsidR="00484097" w:rsidRPr="00792B4E" w:rsidRDefault="00484097" w:rsidP="00431A96">
            <w:pPr>
              <w:pStyle w:val="SAPTableHeader"/>
            </w:pPr>
            <w:r w:rsidRPr="00792B4E">
              <w:t>Type of Data</w:t>
            </w:r>
          </w:p>
        </w:tc>
        <w:tc>
          <w:tcPr>
            <w:tcW w:w="7026" w:type="dxa"/>
            <w:shd w:val="clear" w:color="auto" w:fill="999999"/>
            <w:hideMark/>
          </w:tcPr>
          <w:p w14:paraId="04102138" w14:textId="77777777" w:rsidR="00484097" w:rsidRPr="00792B4E" w:rsidRDefault="00484097" w:rsidP="00431A96">
            <w:pPr>
              <w:pStyle w:val="SAPTableHeader"/>
            </w:pPr>
            <w:r w:rsidRPr="00792B4E">
              <w:t>Details</w:t>
            </w:r>
          </w:p>
        </w:tc>
      </w:tr>
      <w:tr w:rsidR="00484097" w:rsidRPr="00792B4E" w14:paraId="36DE5DAE" w14:textId="77777777" w:rsidTr="00826036">
        <w:tc>
          <w:tcPr>
            <w:tcW w:w="2402" w:type="dxa"/>
            <w:hideMark/>
          </w:tcPr>
          <w:p w14:paraId="486F4EAE" w14:textId="77777777" w:rsidR="00484097" w:rsidRPr="00792B4E" w:rsidRDefault="00484097" w:rsidP="00431A96">
            <w:r w:rsidRPr="00792B4E">
              <w:t>System</w:t>
            </w:r>
          </w:p>
        </w:tc>
        <w:tc>
          <w:tcPr>
            <w:tcW w:w="4860" w:type="dxa"/>
            <w:hideMark/>
          </w:tcPr>
          <w:p w14:paraId="712A497E" w14:textId="5BCF860A" w:rsidR="00484097" w:rsidRPr="00792B4E" w:rsidRDefault="0078353F" w:rsidP="00431A96">
            <w:r w:rsidRPr="00792B4E">
              <w:t xml:space="preserve">SAP </w:t>
            </w:r>
            <w:r w:rsidR="00484097" w:rsidRPr="00792B4E">
              <w:t>SuccessFactors Employee Central</w:t>
            </w:r>
          </w:p>
        </w:tc>
        <w:tc>
          <w:tcPr>
            <w:tcW w:w="7026" w:type="dxa"/>
            <w:hideMark/>
          </w:tcPr>
          <w:p w14:paraId="7E525045" w14:textId="77777777" w:rsidR="00484097" w:rsidRPr="00792B4E" w:rsidRDefault="00484097" w:rsidP="00431A96">
            <w:r w:rsidRPr="00792B4E">
              <w:t>&lt;Provide details on how to access system, e.g. system client or URL&gt;</w:t>
            </w:r>
          </w:p>
        </w:tc>
      </w:tr>
      <w:tr w:rsidR="00826036" w:rsidRPr="00792B4E" w14:paraId="4608E5E9" w14:textId="77777777" w:rsidTr="00826036">
        <w:tc>
          <w:tcPr>
            <w:tcW w:w="2402" w:type="dxa"/>
          </w:tcPr>
          <w:p w14:paraId="2DDE3D6D" w14:textId="22FA8515" w:rsidR="00826036" w:rsidRPr="00792B4E" w:rsidRDefault="00826036" w:rsidP="00826036">
            <w:r w:rsidRPr="00792B4E">
              <w:t xml:space="preserve">Standard User </w:t>
            </w:r>
          </w:p>
        </w:tc>
        <w:tc>
          <w:tcPr>
            <w:tcW w:w="4860" w:type="dxa"/>
          </w:tcPr>
          <w:p w14:paraId="41E74063" w14:textId="7FD049DF" w:rsidR="00826036" w:rsidRPr="00792B4E" w:rsidRDefault="00826036" w:rsidP="00826036">
            <w:r w:rsidRPr="00792B4E">
              <w:t>HR Administrator</w:t>
            </w:r>
          </w:p>
        </w:tc>
        <w:tc>
          <w:tcPr>
            <w:tcW w:w="7026" w:type="dxa"/>
          </w:tcPr>
          <w:p w14:paraId="5F9DDBDF" w14:textId="43C6DDDA" w:rsidR="00826036" w:rsidRPr="00792B4E" w:rsidRDefault="00826036" w:rsidP="00826036">
            <w:r w:rsidRPr="00792B4E">
              <w:t>&lt;Provide Standard User Id and Password for test, if applicable&gt;</w:t>
            </w:r>
          </w:p>
        </w:tc>
      </w:tr>
    </w:tbl>
    <w:p w14:paraId="1C525D1F" w14:textId="77777777" w:rsidR="000620A9" w:rsidRPr="00792B4E" w:rsidRDefault="003B4279" w:rsidP="00C063E6">
      <w:pPr>
        <w:pStyle w:val="SAPNoteHeading"/>
        <w:ind w:left="720"/>
      </w:pPr>
      <w:r w:rsidRPr="00792B4E">
        <w:rPr>
          <w:noProof/>
        </w:rPr>
        <w:drawing>
          <wp:inline distT="0" distB="0" distL="0" distR="0" wp14:anchorId="75696BA4" wp14:editId="68535A6D">
            <wp:extent cx="225425" cy="225425"/>
            <wp:effectExtent l="0" t="0" r="0" b="3175"/>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0620A9" w:rsidRPr="00792B4E">
        <w:t> Note</w:t>
      </w:r>
    </w:p>
    <w:p w14:paraId="7715154C" w14:textId="522A53F3" w:rsidR="002A0E25" w:rsidRPr="002A0E25" w:rsidRDefault="00373B15" w:rsidP="00C063E6">
      <w:pPr>
        <w:pStyle w:val="NoteParagraph"/>
        <w:ind w:left="720"/>
        <w:rPr>
          <w:rFonts w:ascii="BentonSans Book Italic" w:hAnsi="BentonSans Book Italic"/>
        </w:rPr>
      </w:pPr>
      <w:r>
        <w:t xml:space="preserve">In the following, the </w:t>
      </w:r>
      <w:r w:rsidR="0078353F" w:rsidRPr="00792B4E">
        <w:rPr>
          <w:rStyle w:val="SAPTextReference"/>
        </w:rPr>
        <w:t xml:space="preserve">SAP </w:t>
      </w:r>
      <w:r w:rsidR="000620A9" w:rsidRPr="00792B4E">
        <w:rPr>
          <w:rStyle w:val="SAPTextReference"/>
        </w:rPr>
        <w:t>SuccessFactors Employee Central</w:t>
      </w:r>
      <w:r w:rsidR="000620A9" w:rsidRPr="00792B4E">
        <w:t xml:space="preserve"> </w:t>
      </w:r>
      <w:r>
        <w:t xml:space="preserve">system </w:t>
      </w:r>
      <w:r w:rsidR="000620A9" w:rsidRPr="00792B4E">
        <w:t xml:space="preserve">will be </w:t>
      </w:r>
      <w:r w:rsidR="0078353F" w:rsidRPr="00792B4E">
        <w:t xml:space="preserve">referenced as </w:t>
      </w:r>
      <w:r w:rsidR="0078353F" w:rsidRPr="00792B4E">
        <w:rPr>
          <w:rStyle w:val="SAPTextReference"/>
        </w:rPr>
        <w:t>Employee Central.</w:t>
      </w:r>
    </w:p>
    <w:p w14:paraId="280970E7" w14:textId="77777777" w:rsidR="000620A9" w:rsidRPr="00792B4E" w:rsidRDefault="000620A9" w:rsidP="000620A9">
      <w:pPr>
        <w:pStyle w:val="Heading2"/>
      </w:pPr>
      <w:bookmarkStart w:id="30" w:name="_Toc508084003"/>
      <w:commentRangeStart w:id="31"/>
      <w:r w:rsidRPr="00792B4E">
        <w:t xml:space="preserve">Roles </w:t>
      </w:r>
      <w:commentRangeEnd w:id="31"/>
      <w:r w:rsidR="00AF4528">
        <w:rPr>
          <w:rStyle w:val="CommentReference"/>
          <w:rFonts w:ascii="Arial" w:hAnsi="Arial"/>
          <w:color w:val="auto"/>
          <w:lang w:val="de-DE"/>
        </w:rPr>
        <w:commentReference w:id="31"/>
      </w:r>
      <w:bookmarkEnd w:id="30"/>
    </w:p>
    <w:p w14:paraId="0D3D1FAB" w14:textId="5A3A168F" w:rsidR="000620A9" w:rsidRPr="00792B4E" w:rsidRDefault="000620A9" w:rsidP="000620A9">
      <w:r w:rsidRPr="00792B4E">
        <w:t>For non-standard users, the following roles must be assigned in Employee Central to the system user(s) testing this scenario.</w:t>
      </w:r>
    </w:p>
    <w:tbl>
      <w:tblPr>
        <w:tblW w:w="1428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772"/>
        <w:gridCol w:w="5310"/>
        <w:gridCol w:w="2970"/>
        <w:gridCol w:w="4236"/>
      </w:tblGrid>
      <w:tr w:rsidR="000620A9" w:rsidRPr="00792B4E" w14:paraId="332A6B9A" w14:textId="77777777" w:rsidTr="00FC00F3">
        <w:trPr>
          <w:tblHeader/>
        </w:trPr>
        <w:tc>
          <w:tcPr>
            <w:tcW w:w="1772" w:type="dxa"/>
            <w:shd w:val="clear" w:color="auto" w:fill="999999"/>
            <w:hideMark/>
          </w:tcPr>
          <w:p w14:paraId="7CF49D1D" w14:textId="77777777" w:rsidR="000620A9" w:rsidRPr="00792B4E" w:rsidRDefault="000620A9" w:rsidP="000620A9">
            <w:pPr>
              <w:pStyle w:val="SAPTableHeader"/>
            </w:pPr>
            <w:r w:rsidRPr="00792B4E">
              <w:t>Business Role</w:t>
            </w:r>
          </w:p>
        </w:tc>
        <w:tc>
          <w:tcPr>
            <w:tcW w:w="5310" w:type="dxa"/>
            <w:shd w:val="clear" w:color="auto" w:fill="999999"/>
            <w:hideMark/>
          </w:tcPr>
          <w:p w14:paraId="4F3C5200" w14:textId="77777777" w:rsidR="000620A9" w:rsidRPr="00792B4E" w:rsidRDefault="000620A9" w:rsidP="000620A9">
            <w:pPr>
              <w:pStyle w:val="SAPTableHeader"/>
            </w:pPr>
            <w:r w:rsidRPr="00792B4E">
              <w:t>Permission Role</w:t>
            </w:r>
          </w:p>
        </w:tc>
        <w:tc>
          <w:tcPr>
            <w:tcW w:w="2970" w:type="dxa"/>
            <w:shd w:val="clear" w:color="auto" w:fill="999999"/>
            <w:hideMark/>
          </w:tcPr>
          <w:p w14:paraId="5822BC90" w14:textId="77777777" w:rsidR="000620A9" w:rsidRPr="00792B4E" w:rsidRDefault="000620A9" w:rsidP="000620A9">
            <w:pPr>
              <w:pStyle w:val="SAPTableHeader"/>
            </w:pPr>
            <w:r w:rsidRPr="00792B4E">
              <w:t>Process Step</w:t>
            </w:r>
          </w:p>
        </w:tc>
        <w:tc>
          <w:tcPr>
            <w:tcW w:w="4236" w:type="dxa"/>
            <w:shd w:val="clear" w:color="auto" w:fill="999999"/>
            <w:hideMark/>
          </w:tcPr>
          <w:p w14:paraId="47A8D61A" w14:textId="77777777" w:rsidR="000620A9" w:rsidRPr="00792B4E" w:rsidRDefault="000620A9" w:rsidP="000620A9">
            <w:pPr>
              <w:pStyle w:val="SAPTableHeader"/>
            </w:pPr>
            <w:r w:rsidRPr="00792B4E">
              <w:t>Sample Data</w:t>
            </w:r>
          </w:p>
        </w:tc>
      </w:tr>
      <w:tr w:rsidR="0078353F" w:rsidRPr="00792B4E" w14:paraId="5052498F" w14:textId="77777777" w:rsidTr="00FC00F3">
        <w:tc>
          <w:tcPr>
            <w:tcW w:w="1772" w:type="dxa"/>
            <w:hideMark/>
          </w:tcPr>
          <w:p w14:paraId="7D6EC9B5" w14:textId="30D84305" w:rsidR="0078353F" w:rsidRPr="00792B4E" w:rsidRDefault="0078353F" w:rsidP="0078353F">
            <w:r w:rsidRPr="00792B4E">
              <w:t>HR Administrator</w:t>
            </w:r>
          </w:p>
        </w:tc>
        <w:tc>
          <w:tcPr>
            <w:tcW w:w="5310" w:type="dxa"/>
            <w:hideMark/>
          </w:tcPr>
          <w:p w14:paraId="1E3D31FF" w14:textId="4F3F24C9" w:rsidR="0078353F" w:rsidRPr="00792B4E" w:rsidRDefault="0078353F" w:rsidP="0078353F">
            <w:r w:rsidRPr="00792B4E">
              <w:t>For testing purposes</w:t>
            </w:r>
            <w:r w:rsidR="00712505">
              <w:t>,</w:t>
            </w:r>
            <w:r w:rsidRPr="00792B4E">
              <w:t xml:space="preserve"> only: </w:t>
            </w:r>
            <w:r w:rsidR="00B51582">
              <w:t xml:space="preserve">use the appropriate Super Admin group to which the role of the </w:t>
            </w:r>
            <w:r w:rsidR="00B51582" w:rsidRPr="00FC00F3">
              <w:rPr>
                <w:rStyle w:val="SAPScreenElement"/>
                <w:color w:val="auto"/>
              </w:rPr>
              <w:t xml:space="preserve">SAP BestPractices </w:t>
            </w:r>
            <w:r w:rsidR="00B51582">
              <w:rPr>
                <w:rStyle w:val="SAPScreenElement"/>
                <w:color w:val="auto"/>
              </w:rPr>
              <w:t>Contingent Worker</w:t>
            </w:r>
            <w:r w:rsidR="00B51582" w:rsidRPr="00FC00F3">
              <w:rPr>
                <w:rStyle w:val="SAPScreenElement"/>
                <w:color w:val="auto"/>
              </w:rPr>
              <w:t xml:space="preserve"> Super Admin </w:t>
            </w:r>
            <w:r w:rsidR="00B51582" w:rsidRPr="00B51582">
              <w:t xml:space="preserve">has </w:t>
            </w:r>
            <w:r w:rsidR="00B51582">
              <w:t>been granted</w:t>
            </w:r>
          </w:p>
        </w:tc>
        <w:tc>
          <w:tcPr>
            <w:tcW w:w="2970" w:type="dxa"/>
            <w:hideMark/>
          </w:tcPr>
          <w:p w14:paraId="2CB3C640" w14:textId="018059B9" w:rsidR="0078353F" w:rsidRPr="00792B4E" w:rsidRDefault="0078353F" w:rsidP="0078353F">
            <w:r w:rsidRPr="00792B4E">
              <w:t xml:space="preserve">Refer to chapter </w:t>
            </w:r>
            <w:r w:rsidRPr="00792B4E">
              <w:rPr>
                <w:rStyle w:val="SAPTextReference"/>
              </w:rPr>
              <w:t>Overview Table.</w:t>
            </w:r>
          </w:p>
        </w:tc>
        <w:tc>
          <w:tcPr>
            <w:tcW w:w="4236" w:type="dxa"/>
            <w:hideMark/>
          </w:tcPr>
          <w:p w14:paraId="07C94B16" w14:textId="77777777" w:rsidR="0078353F" w:rsidRPr="00792B4E" w:rsidRDefault="0078353F" w:rsidP="0078353F">
            <w:r w:rsidRPr="00792B4E">
              <w:t xml:space="preserve">Test user: </w:t>
            </w:r>
            <w:r w:rsidRPr="00792B4E">
              <w:rPr>
                <w:rStyle w:val="SAPUserEntry"/>
              </w:rPr>
              <w:t>&lt;userid&gt;</w:t>
            </w:r>
            <w:r w:rsidRPr="00792B4E">
              <w:t xml:space="preserve">; Password: </w:t>
            </w:r>
            <w:r w:rsidRPr="00792B4E">
              <w:rPr>
                <w:rStyle w:val="SAPUserEntry"/>
              </w:rPr>
              <w:t>&lt;password&gt;</w:t>
            </w:r>
          </w:p>
        </w:tc>
      </w:tr>
    </w:tbl>
    <w:p w14:paraId="52C368E9" w14:textId="77777777" w:rsidR="000620A9" w:rsidRPr="00792B4E" w:rsidRDefault="000620A9" w:rsidP="000620A9">
      <w:pPr>
        <w:pStyle w:val="Heading2"/>
        <w:ind w:left="576" w:hanging="576"/>
      </w:pPr>
      <w:bookmarkStart w:id="32" w:name="_Toc386012196"/>
      <w:bookmarkStart w:id="33" w:name="_Toc401565090"/>
      <w:bookmarkStart w:id="34" w:name="_Toc416967251"/>
      <w:bookmarkStart w:id="35" w:name="_Toc435792886"/>
      <w:bookmarkStart w:id="36" w:name="_Toc508084004"/>
      <w:r w:rsidRPr="00792B4E">
        <w:lastRenderedPageBreak/>
        <w:t>Master Data, Organizational Data, and Other Data</w:t>
      </w:r>
      <w:bookmarkEnd w:id="32"/>
      <w:bookmarkEnd w:id="33"/>
      <w:bookmarkEnd w:id="34"/>
      <w:bookmarkEnd w:id="35"/>
      <w:bookmarkEnd w:id="36"/>
    </w:p>
    <w:p w14:paraId="2D9C9208" w14:textId="3C54464A" w:rsidR="00484097" w:rsidRPr="00792B4E" w:rsidRDefault="00484097" w:rsidP="000620A9">
      <w:r w:rsidRPr="00792B4E">
        <w:t>The organizational structure and master data of your company ha</w:t>
      </w:r>
      <w:r w:rsidR="0078353F" w:rsidRPr="00792B4E">
        <w:t>ve</w:t>
      </w:r>
      <w:r w:rsidRPr="00792B4E">
        <w:t xml:space="preserve"> been created in your system during implementation. The organizational structure reflects the structure of your company and includes the company, cost center and location in the system. </w:t>
      </w:r>
      <w:r w:rsidR="0030289D">
        <w:t>The master data reflects employee specific data</w:t>
      </w:r>
      <w:r w:rsidR="004B4C40" w:rsidRPr="00792B4E">
        <w:t>.</w:t>
      </w:r>
      <w:r w:rsidR="004E2369" w:rsidRPr="00792B4E">
        <w:t xml:space="preserve"> </w:t>
      </w:r>
    </w:p>
    <w:p w14:paraId="6A9AF925" w14:textId="77777777" w:rsidR="000620A9" w:rsidRPr="00792B4E" w:rsidRDefault="000620A9" w:rsidP="000620A9">
      <w:pPr>
        <w:pStyle w:val="Heading2"/>
        <w:ind w:left="576" w:hanging="576"/>
      </w:pPr>
      <w:bookmarkStart w:id="37" w:name="_Toc386012197"/>
      <w:bookmarkStart w:id="38" w:name="_Toc401565091"/>
      <w:bookmarkStart w:id="39" w:name="_Toc416967252"/>
      <w:bookmarkStart w:id="40" w:name="_Toc435792887"/>
      <w:bookmarkStart w:id="41" w:name="_Toc508084005"/>
      <w:r w:rsidRPr="00792B4E">
        <w:t>Business Conditions</w:t>
      </w:r>
      <w:bookmarkEnd w:id="37"/>
      <w:bookmarkEnd w:id="38"/>
      <w:bookmarkEnd w:id="39"/>
      <w:bookmarkEnd w:id="40"/>
      <w:bookmarkEnd w:id="41"/>
    </w:p>
    <w:p w14:paraId="56550224" w14:textId="77777777" w:rsidR="000620A9" w:rsidRPr="00792B4E" w:rsidRDefault="000620A9" w:rsidP="000620A9">
      <w:r w:rsidRPr="00792B4E">
        <w:t xml:space="preserve">Before this scope item can be tested, the following business conditions must be met. </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27"/>
        <w:gridCol w:w="6210"/>
        <w:gridCol w:w="7749"/>
      </w:tblGrid>
      <w:tr w:rsidR="000620A9" w:rsidRPr="00792B4E" w14:paraId="32AD0BC9" w14:textId="77777777" w:rsidTr="006E7DDE">
        <w:trPr>
          <w:tblHeader/>
        </w:trPr>
        <w:tc>
          <w:tcPr>
            <w:tcW w:w="327" w:type="dxa"/>
            <w:tcBorders>
              <w:top w:val="single" w:sz="8" w:space="0" w:color="999999"/>
              <w:left w:val="single" w:sz="8" w:space="0" w:color="999999"/>
              <w:bottom w:val="single" w:sz="8" w:space="0" w:color="999999"/>
              <w:right w:val="single" w:sz="8" w:space="0" w:color="999999"/>
            </w:tcBorders>
            <w:shd w:val="clear" w:color="auto" w:fill="999999"/>
          </w:tcPr>
          <w:p w14:paraId="16400908" w14:textId="77777777" w:rsidR="000620A9" w:rsidRPr="00792B4E" w:rsidRDefault="000620A9" w:rsidP="000620A9">
            <w:pPr>
              <w:pStyle w:val="SAPTableHeader"/>
              <w:keepLines w:val="0"/>
            </w:pPr>
          </w:p>
        </w:tc>
        <w:tc>
          <w:tcPr>
            <w:tcW w:w="6210" w:type="dxa"/>
            <w:tcBorders>
              <w:top w:val="single" w:sz="8" w:space="0" w:color="999999"/>
              <w:left w:val="single" w:sz="8" w:space="0" w:color="999999"/>
              <w:bottom w:val="single" w:sz="8" w:space="0" w:color="999999"/>
              <w:right w:val="single" w:sz="8" w:space="0" w:color="999999"/>
            </w:tcBorders>
            <w:shd w:val="clear" w:color="auto" w:fill="999999"/>
            <w:hideMark/>
          </w:tcPr>
          <w:p w14:paraId="31A7253D" w14:textId="77777777" w:rsidR="000620A9" w:rsidRPr="00792B4E" w:rsidRDefault="000620A9" w:rsidP="000620A9">
            <w:pPr>
              <w:pStyle w:val="SAPTableHeader"/>
              <w:keepLines w:val="0"/>
            </w:pPr>
            <w:r w:rsidRPr="00792B4E">
              <w:t>Business Condition</w:t>
            </w:r>
          </w:p>
        </w:tc>
        <w:tc>
          <w:tcPr>
            <w:tcW w:w="7749" w:type="dxa"/>
            <w:tcBorders>
              <w:top w:val="single" w:sz="8" w:space="0" w:color="999999"/>
              <w:left w:val="single" w:sz="8" w:space="0" w:color="999999"/>
              <w:bottom w:val="single" w:sz="8" w:space="0" w:color="999999"/>
              <w:right w:val="single" w:sz="8" w:space="0" w:color="999999"/>
            </w:tcBorders>
            <w:shd w:val="clear" w:color="auto" w:fill="999999"/>
            <w:hideMark/>
          </w:tcPr>
          <w:p w14:paraId="744C6AE0" w14:textId="77777777" w:rsidR="000620A9" w:rsidRPr="00792B4E" w:rsidRDefault="000620A9" w:rsidP="000620A9">
            <w:pPr>
              <w:pStyle w:val="SAPTableHeader"/>
              <w:keepLines w:val="0"/>
            </w:pPr>
            <w:r w:rsidRPr="00792B4E">
              <w:t>Comment</w:t>
            </w:r>
          </w:p>
        </w:tc>
      </w:tr>
      <w:tr w:rsidR="00706EE5" w:rsidRPr="00792B4E" w14:paraId="10F6A85B" w14:textId="77777777" w:rsidTr="006E7DDE">
        <w:tc>
          <w:tcPr>
            <w:tcW w:w="327" w:type="dxa"/>
            <w:tcBorders>
              <w:top w:val="single" w:sz="8" w:space="0" w:color="999999"/>
              <w:left w:val="single" w:sz="8" w:space="0" w:color="999999"/>
              <w:bottom w:val="single" w:sz="8" w:space="0" w:color="999999"/>
              <w:right w:val="single" w:sz="8" w:space="0" w:color="999999"/>
            </w:tcBorders>
            <w:hideMark/>
          </w:tcPr>
          <w:p w14:paraId="33A9F3F7" w14:textId="4BE2F5B3" w:rsidR="00706EE5" w:rsidRPr="00792B4E" w:rsidRDefault="00706EE5" w:rsidP="00706EE5">
            <w:r w:rsidRPr="00792B4E">
              <w:t>1</w:t>
            </w:r>
          </w:p>
        </w:tc>
        <w:tc>
          <w:tcPr>
            <w:tcW w:w="6210" w:type="dxa"/>
            <w:tcBorders>
              <w:top w:val="single" w:sz="8" w:space="0" w:color="999999"/>
              <w:left w:val="single" w:sz="8" w:space="0" w:color="999999"/>
              <w:bottom w:val="single" w:sz="8" w:space="0" w:color="999999"/>
              <w:right w:val="single" w:sz="8" w:space="0" w:color="999999"/>
            </w:tcBorders>
          </w:tcPr>
          <w:p w14:paraId="1A010B52" w14:textId="7FB9F5AD" w:rsidR="00706EE5" w:rsidRPr="00792B4E" w:rsidRDefault="00706EE5" w:rsidP="00706EE5">
            <w:r w:rsidRPr="00C50C67">
              <w:t xml:space="preserve">One administrator user with the complete access to all employee views and fields must exist. </w:t>
            </w:r>
          </w:p>
        </w:tc>
        <w:tc>
          <w:tcPr>
            <w:tcW w:w="7749" w:type="dxa"/>
            <w:tcBorders>
              <w:top w:val="single" w:sz="8" w:space="0" w:color="999999"/>
              <w:left w:val="single" w:sz="8" w:space="0" w:color="999999"/>
              <w:bottom w:val="single" w:sz="8" w:space="0" w:color="999999"/>
              <w:right w:val="single" w:sz="8" w:space="0" w:color="999999"/>
            </w:tcBorders>
            <w:hideMark/>
          </w:tcPr>
          <w:p w14:paraId="351C124B" w14:textId="3FA230CD" w:rsidR="00706EE5" w:rsidRPr="00792B4E" w:rsidRDefault="00706EE5" w:rsidP="00706EE5">
            <w:r w:rsidRPr="00C50C67">
              <w:t xml:space="preserve">Permission </w:t>
            </w:r>
            <w:r w:rsidR="00FC00F3">
              <w:t>group</w:t>
            </w:r>
            <w:r w:rsidR="00FC00F3" w:rsidRPr="00C50C67">
              <w:t xml:space="preserve"> </w:t>
            </w:r>
            <w:r w:rsidR="00712505" w:rsidRPr="007B727B">
              <w:rPr>
                <w:rStyle w:val="SAPTextReference"/>
              </w:rPr>
              <w:t>SAP BestPractices Super Admin</w:t>
            </w:r>
            <w:r w:rsidR="00712505">
              <w:t xml:space="preserve"> </w:t>
            </w:r>
            <w:r w:rsidRPr="00C50C67">
              <w:t xml:space="preserve">can be used as reference. </w:t>
            </w:r>
          </w:p>
        </w:tc>
      </w:tr>
      <w:tr w:rsidR="00B37DF1" w:rsidRPr="00792B4E" w14:paraId="01562B84" w14:textId="77777777" w:rsidTr="006E7DDE">
        <w:tc>
          <w:tcPr>
            <w:tcW w:w="327" w:type="dxa"/>
            <w:tcBorders>
              <w:top w:val="single" w:sz="8" w:space="0" w:color="999999"/>
              <w:left w:val="single" w:sz="8" w:space="0" w:color="999999"/>
              <w:bottom w:val="single" w:sz="8" w:space="0" w:color="999999"/>
              <w:right w:val="single" w:sz="8" w:space="0" w:color="999999"/>
            </w:tcBorders>
          </w:tcPr>
          <w:p w14:paraId="7B2411B5" w14:textId="4C36FC8B" w:rsidR="00B37DF1" w:rsidRPr="00792B4E" w:rsidRDefault="005113C0" w:rsidP="00B37DF1">
            <w:r>
              <w:t>2</w:t>
            </w:r>
          </w:p>
        </w:tc>
        <w:tc>
          <w:tcPr>
            <w:tcW w:w="6210" w:type="dxa"/>
            <w:tcBorders>
              <w:top w:val="single" w:sz="8" w:space="0" w:color="999999"/>
              <w:left w:val="single" w:sz="8" w:space="0" w:color="999999"/>
              <w:bottom w:val="single" w:sz="8" w:space="0" w:color="999999"/>
              <w:right w:val="single" w:sz="8" w:space="0" w:color="999999"/>
            </w:tcBorders>
          </w:tcPr>
          <w:p w14:paraId="31C8349B" w14:textId="65578478" w:rsidR="00B37DF1" w:rsidRPr="00C50C67" w:rsidRDefault="00B37DF1" w:rsidP="00B37DF1">
            <w:pPr>
              <w:rPr>
                <w:rStyle w:val="SAPEmphasis"/>
              </w:rPr>
            </w:pPr>
            <w:r>
              <w:t xml:space="preserve">In case an employee should become a contingent worker, </w:t>
            </w:r>
            <w:r w:rsidR="00FB45CF" w:rsidRPr="00C50C67">
              <w:t>this particular employee must have left previously the company</w:t>
            </w:r>
            <w:r>
              <w:t xml:space="preserve">. </w:t>
            </w:r>
          </w:p>
        </w:tc>
        <w:tc>
          <w:tcPr>
            <w:tcW w:w="7749" w:type="dxa"/>
            <w:tcBorders>
              <w:top w:val="single" w:sz="8" w:space="0" w:color="999999"/>
              <w:left w:val="single" w:sz="8" w:space="0" w:color="999999"/>
              <w:bottom w:val="single" w:sz="8" w:space="0" w:color="999999"/>
              <w:right w:val="single" w:sz="8" w:space="0" w:color="999999"/>
            </w:tcBorders>
          </w:tcPr>
          <w:p w14:paraId="6896EEDB" w14:textId="1205D214" w:rsidR="00B37DF1" w:rsidRPr="00C46589" w:rsidRDefault="00AF4528" w:rsidP="00B37DF1">
            <w:pPr>
              <w:rPr>
                <w:strike/>
                <w:rPrChange w:id="42" w:author="Author" w:date="2018-03-06T06:34:00Z">
                  <w:rPr/>
                </w:rPrChange>
              </w:rPr>
            </w:pPr>
            <w:commentRangeStart w:id="43"/>
            <w:ins w:id="44" w:author="Author" w:date="2018-02-13T16:23:00Z">
              <w:del w:id="45" w:author="Author" w:date="2018-03-06T07:12:00Z">
                <w:r w:rsidRPr="00C46589" w:rsidDel="00971296">
                  <w:rPr>
                    <w:strike/>
                    <w:rPrChange w:id="46" w:author="Author" w:date="2018-03-06T06:34:00Z">
                      <w:rPr/>
                    </w:rPrChange>
                  </w:rPr>
                  <w:delText xml:space="preserve">In case the </w:delText>
                </w:r>
                <w:r w:rsidRPr="00C46589" w:rsidDel="00971296">
                  <w:rPr>
                    <w:rStyle w:val="SAPEmphasis"/>
                    <w:strike/>
                    <w:rPrChange w:id="47" w:author="Author" w:date="2018-03-06T06:34:00Z">
                      <w:rPr>
                        <w:rStyle w:val="SAPEmphasis"/>
                      </w:rPr>
                    </w:rPrChange>
                  </w:rPr>
                  <w:delText>Core</w:delText>
                </w:r>
                <w:r w:rsidRPr="00C46589" w:rsidDel="00971296">
                  <w:rPr>
                    <w:strike/>
                    <w:noProof/>
                    <w:rPrChange w:id="48" w:author="Author" w:date="2018-03-06T06:34:00Z">
                      <w:rPr>
                        <w:noProof/>
                      </w:rPr>
                    </w:rPrChange>
                  </w:rPr>
                  <w:delText xml:space="preserve"> </w:delText>
                </w:r>
                <w:r w:rsidRPr="00C46589" w:rsidDel="00971296">
                  <w:rPr>
                    <w:strike/>
                    <w:rPrChange w:id="49" w:author="Author" w:date="2018-03-06T06:34:00Z">
                      <w:rPr/>
                    </w:rPrChange>
                  </w:rPr>
                  <w:delText xml:space="preserve">content has been deployed with the SAP Best Practices, </w:delText>
                </w:r>
              </w:del>
            </w:ins>
            <w:del w:id="50" w:author="Author" w:date="2018-03-06T07:12:00Z">
              <w:r w:rsidR="00B37DF1" w:rsidRPr="00C46589" w:rsidDel="00971296">
                <w:rPr>
                  <w:strike/>
                  <w:rPrChange w:id="51" w:author="Author" w:date="2018-03-06T06:34:00Z">
                    <w:rPr/>
                  </w:rPrChange>
                </w:rPr>
                <w:delText>C</w:delText>
              </w:r>
            </w:del>
            <w:ins w:id="52" w:author="Author" w:date="2018-02-13T16:24:00Z">
              <w:del w:id="53" w:author="Author" w:date="2018-03-06T07:12:00Z">
                <w:r w:rsidRPr="00C46589" w:rsidDel="00971296">
                  <w:rPr>
                    <w:strike/>
                    <w:rPrChange w:id="54" w:author="Author" w:date="2018-03-06T06:34:00Z">
                      <w:rPr/>
                    </w:rPrChange>
                  </w:rPr>
                  <w:delText>c</w:delText>
                </w:r>
              </w:del>
            </w:ins>
            <w:del w:id="55" w:author="Author" w:date="2018-03-06T07:12:00Z">
              <w:r w:rsidR="00B37DF1" w:rsidRPr="00C46589" w:rsidDel="00971296">
                <w:rPr>
                  <w:strike/>
                  <w:rPrChange w:id="56" w:author="Author" w:date="2018-03-06T06:34:00Z">
                    <w:rPr/>
                  </w:rPrChange>
                </w:rPr>
                <w:delText xml:space="preserve">omplete all necessary steps described in the test script of scope item </w:delText>
              </w:r>
              <w:r w:rsidR="00B37DF1" w:rsidRPr="00C46589" w:rsidDel="00971296">
                <w:rPr>
                  <w:rStyle w:val="SAPScreenElement"/>
                  <w:strike/>
                  <w:color w:val="auto"/>
                  <w:rPrChange w:id="57" w:author="Author" w:date="2018-03-06T06:34:00Z">
                    <w:rPr>
                      <w:rStyle w:val="SAPScreenElement"/>
                      <w:color w:val="auto"/>
                    </w:rPr>
                  </w:rPrChange>
                </w:rPr>
                <w:delText>Take Action: Termination (FJ3)</w:delText>
              </w:r>
              <w:r w:rsidR="00B37DF1" w:rsidRPr="00C46589" w:rsidDel="00971296">
                <w:rPr>
                  <w:strike/>
                  <w:rPrChange w:id="58" w:author="Author" w:date="2018-03-06T06:34:00Z">
                    <w:rPr/>
                  </w:rPrChange>
                </w:rPr>
                <w:delText>.</w:delText>
              </w:r>
              <w:r w:rsidR="003B55E4" w:rsidRPr="00C46589" w:rsidDel="00971296">
                <w:rPr>
                  <w:strike/>
                  <w:rPrChange w:id="59" w:author="Author" w:date="2018-03-06T06:34:00Z">
                    <w:rPr/>
                  </w:rPrChange>
                </w:rPr>
                <w:delText xml:space="preserve"> Nevertheless, in chapter </w:delText>
              </w:r>
              <w:r w:rsidR="003B55E4" w:rsidRPr="00C46589" w:rsidDel="00971296">
                <w:rPr>
                  <w:rStyle w:val="SAPTextReference"/>
                  <w:strike/>
                  <w:rPrChange w:id="60" w:author="Author" w:date="2018-03-06T06:34:00Z">
                    <w:rPr>
                      <w:rStyle w:val="SAPTextReference"/>
                    </w:rPr>
                  </w:rPrChange>
                </w:rPr>
                <w:delText>Preliminary Steps</w:delText>
              </w:r>
              <w:r w:rsidR="003B55E4" w:rsidRPr="00C46589" w:rsidDel="00971296">
                <w:rPr>
                  <w:strike/>
                  <w:rPrChange w:id="61" w:author="Author" w:date="2018-03-06T06:34:00Z">
                    <w:rPr/>
                  </w:rPrChange>
                </w:rPr>
                <w:delText xml:space="preserve"> we give a short description of how to terminate an employee.</w:delText>
              </w:r>
              <w:commentRangeEnd w:id="43"/>
              <w:r w:rsidR="00C46589" w:rsidDel="00971296">
                <w:rPr>
                  <w:rStyle w:val="CommentReference"/>
                  <w:rFonts w:ascii="Arial" w:eastAsia="SimSun" w:hAnsi="Arial"/>
                  <w:lang w:val="de-DE"/>
                </w:rPr>
                <w:commentReference w:id="43"/>
              </w:r>
            </w:del>
          </w:p>
        </w:tc>
      </w:tr>
      <w:tr w:rsidR="005113C0" w:rsidRPr="00792B4E" w14:paraId="76224A5F" w14:textId="77777777" w:rsidTr="006E7DDE">
        <w:tc>
          <w:tcPr>
            <w:tcW w:w="327" w:type="dxa"/>
            <w:tcBorders>
              <w:top w:val="single" w:sz="8" w:space="0" w:color="999999"/>
              <w:left w:val="single" w:sz="8" w:space="0" w:color="999999"/>
              <w:bottom w:val="single" w:sz="8" w:space="0" w:color="999999"/>
              <w:right w:val="single" w:sz="8" w:space="0" w:color="999999"/>
            </w:tcBorders>
          </w:tcPr>
          <w:p w14:paraId="2C536ADC" w14:textId="0B9002CB" w:rsidR="005113C0" w:rsidRPr="00C50C67" w:rsidRDefault="005113C0" w:rsidP="005113C0">
            <w:commentRangeStart w:id="62"/>
            <w:r>
              <w:t>3</w:t>
            </w:r>
          </w:p>
        </w:tc>
        <w:tc>
          <w:tcPr>
            <w:tcW w:w="6210" w:type="dxa"/>
            <w:tcBorders>
              <w:top w:val="single" w:sz="8" w:space="0" w:color="999999"/>
              <w:left w:val="single" w:sz="8" w:space="0" w:color="999999"/>
              <w:bottom w:val="single" w:sz="8" w:space="0" w:color="999999"/>
              <w:right w:val="single" w:sz="8" w:space="0" w:color="999999"/>
            </w:tcBorders>
          </w:tcPr>
          <w:p w14:paraId="17373EEF" w14:textId="30FA4627" w:rsidR="005113C0" w:rsidRDefault="005113C0" w:rsidP="005113C0">
            <w:r w:rsidRPr="00C50C67">
              <w:rPr>
                <w:rStyle w:val="SAPEmphasis"/>
              </w:rPr>
              <w:t xml:space="preserve">In case Position Management </w:t>
            </w:r>
            <w:r>
              <w:rPr>
                <w:rStyle w:val="SAPEmphasis"/>
              </w:rPr>
              <w:t xml:space="preserve">has also been implemented </w:t>
            </w:r>
            <w:r w:rsidRPr="00C50C67">
              <w:rPr>
                <w:rStyle w:val="SAPEmphasis"/>
              </w:rPr>
              <w:t xml:space="preserve">in your </w:t>
            </w:r>
            <w:r>
              <w:rPr>
                <w:rStyle w:val="SAPEmphasis"/>
              </w:rPr>
              <w:t>Employee Central</w:t>
            </w:r>
            <w:r w:rsidRPr="00C50C67">
              <w:rPr>
                <w:rStyle w:val="SAPEmphasis"/>
              </w:rPr>
              <w:t xml:space="preserve"> instance</w:t>
            </w:r>
            <w:r w:rsidRPr="00C50C67">
              <w:t xml:space="preserve">: The position </w:t>
            </w:r>
            <w:r>
              <w:t>to</w:t>
            </w:r>
            <w:r w:rsidRPr="00C50C67">
              <w:t xml:space="preserve"> which </w:t>
            </w:r>
            <w:r>
              <w:t>a contingent worker</w:t>
            </w:r>
            <w:r w:rsidRPr="00C50C67">
              <w:t xml:space="preserve"> is to be </w:t>
            </w:r>
            <w:r>
              <w:t>assigned</w:t>
            </w:r>
            <w:r w:rsidRPr="00C50C67">
              <w:t xml:space="preserve"> must have been created with appropriate fields filled in.</w:t>
            </w:r>
          </w:p>
        </w:tc>
        <w:tc>
          <w:tcPr>
            <w:tcW w:w="7749" w:type="dxa"/>
            <w:tcBorders>
              <w:top w:val="single" w:sz="8" w:space="0" w:color="999999"/>
              <w:left w:val="single" w:sz="8" w:space="0" w:color="999999"/>
              <w:bottom w:val="single" w:sz="8" w:space="0" w:color="999999"/>
              <w:right w:val="single" w:sz="8" w:space="0" w:color="999999"/>
            </w:tcBorders>
          </w:tcPr>
          <w:p w14:paraId="3D761577" w14:textId="7844CCAB" w:rsidR="005113C0" w:rsidRPr="00C50C67" w:rsidRDefault="00E36D27" w:rsidP="005113C0">
            <w:ins w:id="63" w:author="Author" w:date="2018-02-16T15:57:00Z">
              <w:r>
                <w:t xml:space="preserve">In case the </w:t>
              </w:r>
              <w:r w:rsidRPr="00C50C67">
                <w:rPr>
                  <w:rStyle w:val="SAPEmphasis"/>
                </w:rPr>
                <w:t xml:space="preserve">Position Management </w:t>
              </w:r>
              <w:r>
                <w:t xml:space="preserve">content has been deployed with the SAP Best Practices, </w:t>
              </w:r>
            </w:ins>
            <w:del w:id="64" w:author="Author" w:date="2018-02-16T15:59:00Z">
              <w:r w:rsidR="005113C0" w:rsidRPr="00C50C67" w:rsidDel="00E36D27">
                <w:delText>C</w:delText>
              </w:r>
            </w:del>
            <w:ins w:id="65" w:author="Author" w:date="2018-02-16T15:59:00Z">
              <w:r>
                <w:t>c</w:t>
              </w:r>
            </w:ins>
            <w:r w:rsidR="005113C0" w:rsidRPr="00C50C67">
              <w:t xml:space="preserve">omplete all necessary </w:t>
            </w:r>
            <w:ins w:id="66" w:author="Author" w:date="2018-02-19T06:03:00Z">
              <w:r w:rsidR="006E7DDE">
                <w:t xml:space="preserve">process </w:t>
              </w:r>
            </w:ins>
            <w:r w:rsidR="005113C0" w:rsidRPr="00C50C67">
              <w:t xml:space="preserve">steps described in the test script of scope item </w:t>
            </w:r>
            <w:r w:rsidR="005113C0">
              <w:rPr>
                <w:rStyle w:val="SAPScreenElement"/>
                <w:color w:val="auto"/>
              </w:rPr>
              <w:t>Manage</w:t>
            </w:r>
            <w:r w:rsidR="005113C0" w:rsidRPr="00C50C67">
              <w:rPr>
                <w:rStyle w:val="SAPScreenElement"/>
              </w:rPr>
              <w:t xml:space="preserve"> </w:t>
            </w:r>
            <w:r w:rsidR="005113C0" w:rsidRPr="00C50C67">
              <w:rPr>
                <w:rStyle w:val="SAPScreenElement"/>
                <w:color w:val="auto"/>
              </w:rPr>
              <w:t>Position</w:t>
            </w:r>
            <w:r w:rsidR="005113C0">
              <w:rPr>
                <w:rStyle w:val="SAPScreenElement"/>
                <w:color w:val="auto"/>
              </w:rPr>
              <w:t>s</w:t>
            </w:r>
            <w:r w:rsidR="005113C0" w:rsidRPr="00C50C67">
              <w:rPr>
                <w:rStyle w:val="SAPScreenElement"/>
                <w:color w:val="auto"/>
              </w:rPr>
              <w:t xml:space="preserve"> (FK1)</w:t>
            </w:r>
            <w:r w:rsidR="005113C0" w:rsidRPr="00C50C67">
              <w:t>.</w:t>
            </w:r>
            <w:commentRangeEnd w:id="62"/>
            <w:r w:rsidR="00AF4528">
              <w:rPr>
                <w:rStyle w:val="CommentReference"/>
                <w:rFonts w:ascii="Arial" w:eastAsia="SimSun" w:hAnsi="Arial"/>
                <w:lang w:val="de-DE"/>
              </w:rPr>
              <w:commentReference w:id="62"/>
            </w:r>
            <w:ins w:id="67" w:author="Author" w:date="2018-02-16T15:59:00Z">
              <w:r w:rsidRPr="006E7DDE">
                <w:t xml:space="preserve"> </w:t>
              </w:r>
              <w:r w:rsidRPr="00A00D63">
                <w:rPr>
                  <w:lang w:val="de-DE"/>
                </w:rPr>
                <w:t>sub-</w:t>
              </w:r>
              <w:r w:rsidRPr="006E7DDE">
                <w:t>process</w:t>
              </w:r>
              <w:r>
                <w:rPr>
                  <w:rStyle w:val="SAPScreenElement"/>
                </w:rPr>
                <w:t xml:space="preserve"> </w:t>
              </w:r>
              <w:r w:rsidRPr="006E7DDE">
                <w:rPr>
                  <w:rStyle w:val="SAPScreenElement"/>
                  <w:color w:val="auto"/>
                </w:rPr>
                <w:t>Position Creation.</w:t>
              </w:r>
            </w:ins>
          </w:p>
        </w:tc>
      </w:tr>
    </w:tbl>
    <w:p w14:paraId="67A5DE9E" w14:textId="77777777" w:rsidR="009C4CA5" w:rsidRPr="00121F36" w:rsidRDefault="009C4CA5" w:rsidP="009C4CA5">
      <w:pPr>
        <w:pStyle w:val="Heading2"/>
        <w:ind w:left="576" w:hanging="576"/>
      </w:pPr>
      <w:bookmarkStart w:id="68" w:name="_Toc474126685"/>
      <w:bookmarkStart w:id="69" w:name="_Toc491159231"/>
      <w:bookmarkStart w:id="70" w:name="_Toc508084006"/>
      <w:r w:rsidRPr="00121F36">
        <w:t>Preliminary Steps</w:t>
      </w:r>
      <w:bookmarkEnd w:id="68"/>
      <w:bookmarkEnd w:id="69"/>
      <w:bookmarkEnd w:id="70"/>
    </w:p>
    <w:p w14:paraId="615A45BD" w14:textId="442A5BF3" w:rsidR="009C4CA5" w:rsidRPr="00121F36" w:rsidRDefault="009C4CA5" w:rsidP="009C4CA5">
      <w:pPr>
        <w:pStyle w:val="Heading3"/>
        <w:ind w:left="720" w:hanging="720"/>
      </w:pPr>
      <w:r w:rsidRPr="00121F36">
        <w:t xml:space="preserve"> </w:t>
      </w:r>
      <w:bookmarkStart w:id="71" w:name="_Toc508084007"/>
      <w:r>
        <w:t>Terminating Employee (Optional)</w:t>
      </w:r>
      <w:bookmarkEnd w:id="71"/>
    </w:p>
    <w:p w14:paraId="5F325B8B" w14:textId="77777777" w:rsidR="009C4CA5" w:rsidRPr="00121F36" w:rsidRDefault="009C4CA5" w:rsidP="009C4CA5">
      <w:pPr>
        <w:pStyle w:val="SAPKeyblockTitle"/>
      </w:pPr>
      <w:r w:rsidRPr="00121F36">
        <w:t>Use</w:t>
      </w:r>
    </w:p>
    <w:p w14:paraId="4834AF7A" w14:textId="384220D3" w:rsidR="003729F6" w:rsidRDefault="003729F6" w:rsidP="003729F6">
      <w:pPr>
        <w:rPr>
          <w:lang w:eastAsia="zh-TW"/>
        </w:rPr>
      </w:pPr>
      <w:r>
        <w:t xml:space="preserve">Situations can occur in which a former employee of the company becomes a contingent worker. In this case, </w:t>
      </w:r>
      <w:r w:rsidR="00FB45CF">
        <w:rPr>
          <w:lang w:eastAsia="zh-TW"/>
        </w:rPr>
        <w:t>t</w:t>
      </w:r>
      <w:r w:rsidR="00FB45CF" w:rsidRPr="00C50C67">
        <w:t>he particular employee must have left previously the company</w:t>
      </w:r>
      <w:r w:rsidR="00663725">
        <w:rPr>
          <w:lang w:eastAsia="zh-TW"/>
        </w:rPr>
        <w:t xml:space="preserve">. </w:t>
      </w:r>
    </w:p>
    <w:p w14:paraId="4A7A3488" w14:textId="3AEC50D7" w:rsidR="009C4CA5" w:rsidRDefault="003729F6">
      <w:r>
        <w:rPr>
          <w:lang w:eastAsia="zh-TW"/>
        </w:rPr>
        <w:t xml:space="preserve">In case the employee is still active in the system when applying as contingent worker, the </w:t>
      </w:r>
      <w:r w:rsidRPr="00B24066">
        <w:rPr>
          <w:rStyle w:val="SAPScreenElement"/>
          <w:color w:val="auto"/>
          <w:lang w:eastAsia="zh-TW"/>
        </w:rPr>
        <w:t>Terminate</w:t>
      </w:r>
      <w:r w:rsidRPr="00B24066">
        <w:rPr>
          <w:lang w:eastAsia="zh-TW"/>
        </w:rPr>
        <w:t xml:space="preserve"> </w:t>
      </w:r>
      <w:r>
        <w:rPr>
          <w:lang w:eastAsia="zh-TW"/>
        </w:rPr>
        <w:t xml:space="preserve">action type must be executed first, before assigning the contingent worker to a work order. </w:t>
      </w:r>
      <w:ins w:id="72" w:author="Author" w:date="2018-03-05T16:45:00Z">
        <w:r w:rsidR="00704B8D">
          <w:t xml:space="preserve">The HR Administrator </w:t>
        </w:r>
      </w:ins>
      <w:ins w:id="73" w:author="Author" w:date="2018-03-05T16:46:00Z">
        <w:r w:rsidR="00704B8D">
          <w:t>enters</w:t>
        </w:r>
      </w:ins>
      <w:ins w:id="74" w:author="Author" w:date="2018-03-05T16:45:00Z">
        <w:r w:rsidR="00704B8D">
          <w:t xml:space="preserve"> termination data for the employee.</w:t>
        </w:r>
      </w:ins>
      <w:del w:id="75" w:author="Author" w:date="2018-03-05T16:45:00Z">
        <w:r w:rsidR="009C4CA5" w:rsidDel="00704B8D">
          <w:delText>This is sketched in the following.</w:delText>
        </w:r>
      </w:del>
    </w:p>
    <w:p w14:paraId="4D3E1069" w14:textId="7A0CF102" w:rsidR="009C4CA5" w:rsidRPr="00704B8D" w:rsidDel="00971296" w:rsidRDefault="009C4CA5" w:rsidP="009C4CA5">
      <w:pPr>
        <w:pStyle w:val="SAPNoteHeading"/>
        <w:ind w:left="450"/>
        <w:rPr>
          <w:del w:id="76" w:author="Author" w:date="2018-03-06T07:13:00Z"/>
          <w:strike/>
          <w:rPrChange w:id="77" w:author="Author" w:date="2018-03-05T16:43:00Z">
            <w:rPr>
              <w:del w:id="78" w:author="Author" w:date="2018-03-06T07:13:00Z"/>
            </w:rPr>
          </w:rPrChange>
        </w:rPr>
      </w:pPr>
      <w:commentRangeStart w:id="79"/>
      <w:del w:id="80" w:author="Author" w:date="2018-03-06T07:13:00Z">
        <w:r w:rsidRPr="00704B8D" w:rsidDel="00971296">
          <w:rPr>
            <w:strike/>
            <w:noProof/>
            <w:rPrChange w:id="81" w:author="Author" w:date="2018-03-05T16:43:00Z">
              <w:rPr>
                <w:noProof/>
              </w:rPr>
            </w:rPrChange>
          </w:rPr>
          <w:drawing>
            <wp:inline distT="0" distB="0" distL="0" distR="0" wp14:anchorId="7D979711" wp14:editId="3B8B66DB">
              <wp:extent cx="228600" cy="228600"/>
              <wp:effectExtent l="0" t="0" r="0" b="0"/>
              <wp:docPr id="2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4B8D" w:rsidDel="00971296">
          <w:rPr>
            <w:strike/>
            <w:rPrChange w:id="82" w:author="Author" w:date="2018-03-05T16:43:00Z">
              <w:rPr/>
            </w:rPrChange>
          </w:rPr>
          <w:delText> Recommendation</w:delText>
        </w:r>
      </w:del>
    </w:p>
    <w:p w14:paraId="5C7ED537" w14:textId="0DEC22D4" w:rsidR="003729F6" w:rsidRPr="00704B8D" w:rsidDel="00971296" w:rsidRDefault="00AF4528" w:rsidP="003729F6">
      <w:pPr>
        <w:ind w:left="450"/>
        <w:rPr>
          <w:del w:id="83" w:author="Author" w:date="2018-03-06T07:13:00Z"/>
          <w:strike/>
          <w:rPrChange w:id="84" w:author="Author" w:date="2018-03-05T16:43:00Z">
            <w:rPr>
              <w:del w:id="85" w:author="Author" w:date="2018-03-06T07:13:00Z"/>
            </w:rPr>
          </w:rPrChange>
        </w:rPr>
      </w:pPr>
      <w:ins w:id="86" w:author="Author" w:date="2018-02-13T16:24:00Z">
        <w:del w:id="87" w:author="Author" w:date="2018-03-06T07:13:00Z">
          <w:r w:rsidRPr="00704B8D" w:rsidDel="00971296">
            <w:rPr>
              <w:strike/>
              <w:rPrChange w:id="88" w:author="Author" w:date="2018-03-05T16:43:00Z">
                <w:rPr/>
              </w:rPrChange>
            </w:rPr>
            <w:delText xml:space="preserve">In case the </w:delText>
          </w:r>
          <w:r w:rsidRPr="00704B8D" w:rsidDel="00971296">
            <w:rPr>
              <w:rStyle w:val="SAPEmphasis"/>
              <w:strike/>
              <w:rPrChange w:id="89" w:author="Author" w:date="2018-03-05T16:43:00Z">
                <w:rPr>
                  <w:rStyle w:val="SAPEmphasis"/>
                </w:rPr>
              </w:rPrChange>
            </w:rPr>
            <w:delText>Core</w:delText>
          </w:r>
          <w:r w:rsidRPr="00704B8D" w:rsidDel="00971296">
            <w:rPr>
              <w:strike/>
              <w:noProof/>
              <w:rPrChange w:id="90" w:author="Author" w:date="2018-03-05T16:43:00Z">
                <w:rPr>
                  <w:noProof/>
                </w:rPr>
              </w:rPrChange>
            </w:rPr>
            <w:delText xml:space="preserve"> </w:delText>
          </w:r>
          <w:r w:rsidRPr="00704B8D" w:rsidDel="00971296">
            <w:rPr>
              <w:strike/>
              <w:rPrChange w:id="91" w:author="Author" w:date="2018-03-05T16:43:00Z">
                <w:rPr/>
              </w:rPrChange>
            </w:rPr>
            <w:delText>content has been deployed with the SAP Best Practices</w:delText>
          </w:r>
        </w:del>
      </w:ins>
      <w:ins w:id="92" w:author="Author" w:date="2018-02-13T16:25:00Z">
        <w:del w:id="93" w:author="Author" w:date="2018-03-06T07:13:00Z">
          <w:r w:rsidRPr="00704B8D" w:rsidDel="00971296">
            <w:rPr>
              <w:strike/>
              <w:rPrChange w:id="94" w:author="Author" w:date="2018-03-05T16:43:00Z">
                <w:rPr/>
              </w:rPrChange>
            </w:rPr>
            <w:delText>, you can</w:delText>
          </w:r>
        </w:del>
      </w:ins>
      <w:ins w:id="95" w:author="Author" w:date="2018-02-13T16:24:00Z">
        <w:del w:id="96" w:author="Author" w:date="2018-03-06T07:13:00Z">
          <w:r w:rsidRPr="00704B8D" w:rsidDel="00971296">
            <w:rPr>
              <w:strike/>
              <w:rPrChange w:id="97" w:author="Author" w:date="2018-03-05T16:43:00Z">
                <w:rPr/>
              </w:rPrChange>
            </w:rPr>
            <w:delText xml:space="preserve"> </w:delText>
          </w:r>
        </w:del>
      </w:ins>
      <w:del w:id="98" w:author="Author" w:date="2018-03-06T07:13:00Z">
        <w:r w:rsidR="009C4CA5" w:rsidRPr="00704B8D" w:rsidDel="00971296">
          <w:rPr>
            <w:strike/>
            <w:rPrChange w:id="99" w:author="Author" w:date="2018-03-05T16:43:00Z">
              <w:rPr/>
            </w:rPrChange>
          </w:rPr>
          <w:delText xml:space="preserve">For a detailed description of </w:delText>
        </w:r>
        <w:r w:rsidR="00663725" w:rsidRPr="00704B8D" w:rsidDel="00971296">
          <w:rPr>
            <w:strike/>
            <w:rPrChange w:id="100" w:author="Author" w:date="2018-03-05T16:43:00Z">
              <w:rPr/>
            </w:rPrChange>
          </w:rPr>
          <w:delText xml:space="preserve">terminating </w:delText>
        </w:r>
        <w:r w:rsidR="009C4CA5" w:rsidRPr="00704B8D" w:rsidDel="00971296">
          <w:rPr>
            <w:strike/>
            <w:rPrChange w:id="101" w:author="Author" w:date="2018-03-05T16:43:00Z">
              <w:rPr/>
            </w:rPrChange>
          </w:rPr>
          <w:delText xml:space="preserve">an employee refer to test script of scope item </w:delText>
        </w:r>
        <w:r w:rsidR="00663725" w:rsidRPr="00704B8D" w:rsidDel="00971296">
          <w:rPr>
            <w:rStyle w:val="SAPScreenElement"/>
            <w:strike/>
            <w:color w:val="auto"/>
            <w:rPrChange w:id="102" w:author="Author" w:date="2018-03-05T16:43:00Z">
              <w:rPr>
                <w:rStyle w:val="SAPScreenElement"/>
                <w:color w:val="auto"/>
              </w:rPr>
            </w:rPrChange>
          </w:rPr>
          <w:delText>Take Action: Termination (FJ3)</w:delText>
        </w:r>
      </w:del>
      <w:ins w:id="103" w:author="Author" w:date="2018-02-13T16:25:00Z">
        <w:del w:id="104" w:author="Author" w:date="2018-03-06T07:13:00Z">
          <w:r w:rsidRPr="00704B8D" w:rsidDel="00971296">
            <w:rPr>
              <w:strike/>
              <w:rPrChange w:id="105" w:author="Author" w:date="2018-03-05T16:43:00Z">
                <w:rPr/>
              </w:rPrChange>
            </w:rPr>
            <w:delText xml:space="preserve"> </w:delText>
          </w:r>
        </w:del>
      </w:ins>
      <w:del w:id="106" w:author="Author" w:date="2018-03-06T07:13:00Z">
        <w:r w:rsidR="009C4CA5" w:rsidRPr="00704B8D" w:rsidDel="00971296">
          <w:rPr>
            <w:strike/>
            <w:rPrChange w:id="107" w:author="Author" w:date="2018-03-05T16:43:00Z">
              <w:rPr/>
            </w:rPrChange>
          </w:rPr>
          <w:delText>.</w:delText>
        </w:r>
      </w:del>
      <w:ins w:id="108" w:author="Author" w:date="2018-02-13T16:25:00Z">
        <w:del w:id="109" w:author="Author" w:date="2018-03-06T07:13:00Z">
          <w:r w:rsidRPr="00704B8D" w:rsidDel="00971296">
            <w:rPr>
              <w:strike/>
              <w:rPrChange w:id="110" w:author="Author" w:date="2018-03-05T16:43:00Z">
                <w:rPr/>
              </w:rPrChange>
            </w:rPr>
            <w:delText>for a detailed description of terminating an employee.</w:delText>
          </w:r>
        </w:del>
      </w:ins>
      <w:commentRangeEnd w:id="79"/>
      <w:del w:id="111" w:author="Author" w:date="2018-03-06T07:13:00Z">
        <w:r w:rsidR="003A7CCA" w:rsidDel="00971296">
          <w:rPr>
            <w:rStyle w:val="CommentReference"/>
            <w:rFonts w:ascii="Arial" w:eastAsia="SimSun" w:hAnsi="Arial"/>
            <w:lang w:val="de-DE"/>
          </w:rPr>
          <w:commentReference w:id="79"/>
        </w:r>
      </w:del>
    </w:p>
    <w:p w14:paraId="1F85DA42" w14:textId="139D6105" w:rsidR="00663725" w:rsidRDefault="00663725" w:rsidP="00663725">
      <w:pPr>
        <w:pStyle w:val="SAPKeyblockTitle"/>
      </w:pPr>
      <w:r w:rsidRPr="00121F36">
        <w:t>Procedure</w:t>
      </w:r>
    </w:p>
    <w:p w14:paraId="6095B982" w14:textId="77777777" w:rsidR="0094193E" w:rsidRDefault="0094193E" w:rsidP="007E5277">
      <w:pPr>
        <w:pStyle w:val="ListNumber"/>
      </w:pPr>
      <w:r w:rsidRPr="00121F36">
        <w:t xml:space="preserve">Log on to </w:t>
      </w:r>
      <w:r w:rsidRPr="00203C91">
        <w:rPr>
          <w:rStyle w:val="SAPTextReference"/>
        </w:rPr>
        <w:t>Employee Central</w:t>
      </w:r>
      <w:r w:rsidRPr="00121F36" w:rsidDel="00486271">
        <w:t xml:space="preserve"> </w:t>
      </w:r>
      <w:r w:rsidRPr="00121F36">
        <w:t xml:space="preserve">as </w:t>
      </w:r>
      <w:r w:rsidRPr="0094193E">
        <w:rPr>
          <w:szCs w:val="18"/>
        </w:rPr>
        <w:t>HR Administrator</w:t>
      </w:r>
      <w:r w:rsidRPr="00121F36">
        <w:t xml:space="preserve">. </w:t>
      </w:r>
    </w:p>
    <w:p w14:paraId="179FB29E" w14:textId="520E0478" w:rsidR="0094193E" w:rsidRDefault="0094193E" w:rsidP="007E5277">
      <w:pPr>
        <w:pStyle w:val="ListNumber"/>
      </w:pPr>
      <w:r>
        <w:lastRenderedPageBreak/>
        <w:t>Search for the employee, who should be terminated.</w:t>
      </w:r>
    </w:p>
    <w:p w14:paraId="77EAC3BC" w14:textId="005BEF97" w:rsidR="0094193E" w:rsidRPr="002D15FD" w:rsidRDefault="0094193E" w:rsidP="0094193E">
      <w:pPr>
        <w:pStyle w:val="ListNumber"/>
        <w:rPr>
          <w:rStyle w:val="SAPScreenElement"/>
        </w:rPr>
      </w:pPr>
      <w:r>
        <w:t xml:space="preserve">On the </w:t>
      </w:r>
      <w:r w:rsidRPr="00FB1C77">
        <w:rPr>
          <w:rStyle w:val="SAPScreenElement"/>
        </w:rPr>
        <w:t>Employee Files</w:t>
      </w:r>
      <w:r>
        <w:t xml:space="preserve"> page of the employee, s</w:t>
      </w:r>
      <w:r w:rsidRPr="00B4202C">
        <w:t xml:space="preserve">elect </w:t>
      </w:r>
      <w:r w:rsidRPr="00C61233">
        <w:rPr>
          <w:rFonts w:cs="Arial"/>
          <w:bCs/>
        </w:rPr>
        <w:t xml:space="preserve">the </w:t>
      </w:r>
      <w:r w:rsidRPr="00C61233">
        <w:rPr>
          <w:rStyle w:val="SAPScreenElement"/>
        </w:rPr>
        <w:t>Take Action</w:t>
      </w:r>
      <w:r w:rsidRPr="00C61233">
        <w:rPr>
          <w:rFonts w:cs="Arial"/>
          <w:bCs/>
        </w:rPr>
        <w:t xml:space="preserve"> </w:t>
      </w:r>
      <w:r w:rsidRPr="008E6DA3">
        <w:t xml:space="preserve">button </w:t>
      </w:r>
      <w:r>
        <w:t xml:space="preserve">located in the top right corner of the screen </w:t>
      </w:r>
      <w:r w:rsidRPr="00C61233">
        <w:rPr>
          <w:rFonts w:cs="Arial"/>
          <w:bCs/>
        </w:rPr>
        <w:t>and from the value list</w:t>
      </w:r>
      <w:r>
        <w:t>,</w:t>
      </w:r>
      <w:r w:rsidRPr="008E6DA3">
        <w:t xml:space="preserve"> </w:t>
      </w:r>
      <w:r>
        <w:t>which</w:t>
      </w:r>
      <w:r w:rsidRPr="008E6DA3">
        <w:t xml:space="preserve"> appears</w:t>
      </w:r>
      <w:r>
        <w:t>,</w:t>
      </w:r>
      <w:r w:rsidRPr="00C61233">
        <w:rPr>
          <w:rFonts w:cs="Arial"/>
          <w:bCs/>
        </w:rPr>
        <w:t xml:space="preserve"> select </w:t>
      </w:r>
      <w:r>
        <w:rPr>
          <w:rStyle w:val="SAPScreenElement"/>
        </w:rPr>
        <w:t>Terminate.</w:t>
      </w:r>
    </w:p>
    <w:p w14:paraId="7ECE515F" w14:textId="591E98E3" w:rsidR="0094193E" w:rsidRDefault="003B55E4" w:rsidP="007E5277">
      <w:pPr>
        <w:pStyle w:val="ListNumber"/>
      </w:pPr>
      <w:r>
        <w:t>I</w:t>
      </w:r>
      <w:r w:rsidR="0094193E">
        <w:t xml:space="preserve">n the </w:t>
      </w:r>
      <w:r w:rsidR="0094193E" w:rsidRPr="00553987">
        <w:rPr>
          <w:rStyle w:val="SAPScreenElement"/>
        </w:rPr>
        <w:t xml:space="preserve">Terminate </w:t>
      </w:r>
      <w:r w:rsidR="0094193E">
        <w:t>dialog box</w:t>
      </w:r>
      <w:r w:rsidR="0094193E" w:rsidRPr="00553987">
        <w:t xml:space="preserve"> make the following entrie</w:t>
      </w:r>
      <w:r w:rsidR="0094193E">
        <w:t>s:</w:t>
      </w:r>
    </w:p>
    <w:tbl>
      <w:tblPr>
        <w:tblW w:w="6618" w:type="dxa"/>
        <w:tblInd w:w="39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1938"/>
        <w:gridCol w:w="4680"/>
      </w:tblGrid>
      <w:tr w:rsidR="0094193E" w:rsidRPr="00121F36" w14:paraId="3AE1806B" w14:textId="77777777" w:rsidTr="007E5277">
        <w:trPr>
          <w:tblHeader/>
        </w:trPr>
        <w:tc>
          <w:tcPr>
            <w:tcW w:w="1938" w:type="dxa"/>
            <w:tcBorders>
              <w:top w:val="single" w:sz="8" w:space="0" w:color="999999"/>
              <w:left w:val="single" w:sz="8" w:space="0" w:color="999999"/>
              <w:bottom w:val="single" w:sz="8" w:space="0" w:color="999999"/>
              <w:right w:val="single" w:sz="8" w:space="0" w:color="999999"/>
            </w:tcBorders>
            <w:shd w:val="clear" w:color="auto" w:fill="999999"/>
            <w:hideMark/>
          </w:tcPr>
          <w:p w14:paraId="7EB3D537" w14:textId="77777777" w:rsidR="0094193E" w:rsidRPr="00121F36" w:rsidRDefault="0094193E" w:rsidP="0094193E">
            <w:pPr>
              <w:pStyle w:val="SAPTableHeader"/>
              <w:keepLines w:val="0"/>
            </w:pPr>
            <w:r w:rsidRPr="00121F36">
              <w:t>Field Name</w:t>
            </w:r>
          </w:p>
        </w:tc>
        <w:tc>
          <w:tcPr>
            <w:tcW w:w="4680" w:type="dxa"/>
            <w:tcBorders>
              <w:top w:val="single" w:sz="8" w:space="0" w:color="999999"/>
              <w:left w:val="single" w:sz="8" w:space="0" w:color="999999"/>
              <w:bottom w:val="single" w:sz="8" w:space="0" w:color="999999"/>
              <w:right w:val="single" w:sz="8" w:space="0" w:color="999999"/>
            </w:tcBorders>
            <w:shd w:val="clear" w:color="auto" w:fill="999999"/>
            <w:hideMark/>
          </w:tcPr>
          <w:p w14:paraId="5407A2DA" w14:textId="77777777" w:rsidR="0094193E" w:rsidRPr="00121F36" w:rsidRDefault="0094193E" w:rsidP="0094193E">
            <w:pPr>
              <w:pStyle w:val="SAPTableHeader"/>
              <w:keepLines w:val="0"/>
            </w:pPr>
            <w:r w:rsidRPr="00121F36">
              <w:t>User Action and Values</w:t>
            </w:r>
          </w:p>
        </w:tc>
      </w:tr>
      <w:tr w:rsidR="0094193E" w:rsidRPr="00121F36" w14:paraId="484B8B7B" w14:textId="77777777" w:rsidTr="007E5277">
        <w:tc>
          <w:tcPr>
            <w:tcW w:w="1938" w:type="dxa"/>
            <w:tcBorders>
              <w:top w:val="single" w:sz="8" w:space="0" w:color="999999"/>
              <w:left w:val="single" w:sz="8" w:space="0" w:color="999999"/>
              <w:bottom w:val="single" w:sz="8" w:space="0" w:color="999999"/>
              <w:right w:val="single" w:sz="8" w:space="0" w:color="999999"/>
            </w:tcBorders>
          </w:tcPr>
          <w:p w14:paraId="78086973" w14:textId="121B0C09" w:rsidR="0094193E" w:rsidRPr="002A01B1" w:rsidRDefault="0094193E" w:rsidP="0094193E">
            <w:r w:rsidRPr="00553987">
              <w:rPr>
                <w:rStyle w:val="SAPScreenElement"/>
              </w:rPr>
              <w:t>Termination Date</w:t>
            </w:r>
          </w:p>
        </w:tc>
        <w:tc>
          <w:tcPr>
            <w:tcW w:w="4680" w:type="dxa"/>
            <w:tcBorders>
              <w:top w:val="single" w:sz="8" w:space="0" w:color="999999"/>
              <w:left w:val="single" w:sz="8" w:space="0" w:color="999999"/>
              <w:bottom w:val="single" w:sz="8" w:space="0" w:color="999999"/>
              <w:right w:val="single" w:sz="8" w:space="0" w:color="999999"/>
            </w:tcBorders>
          </w:tcPr>
          <w:p w14:paraId="75C26626" w14:textId="0E62E7F8" w:rsidR="0094193E" w:rsidRPr="00D42A86" w:rsidRDefault="0094193E" w:rsidP="0094193E">
            <w:pPr>
              <w:rPr>
                <w:rStyle w:val="SAPUserEntry"/>
              </w:rPr>
            </w:pPr>
            <w:r w:rsidRPr="00553987">
              <w:t>select employee’s last day at work from calendar help</w:t>
            </w:r>
          </w:p>
        </w:tc>
      </w:tr>
      <w:tr w:rsidR="0094193E" w:rsidRPr="00121F36" w14:paraId="343A12C9" w14:textId="77777777" w:rsidTr="007E5277">
        <w:tc>
          <w:tcPr>
            <w:tcW w:w="1938" w:type="dxa"/>
            <w:tcBorders>
              <w:top w:val="single" w:sz="8" w:space="0" w:color="999999"/>
              <w:left w:val="single" w:sz="8" w:space="0" w:color="999999"/>
              <w:bottom w:val="single" w:sz="8" w:space="0" w:color="999999"/>
              <w:right w:val="single" w:sz="8" w:space="0" w:color="999999"/>
            </w:tcBorders>
          </w:tcPr>
          <w:p w14:paraId="1532B65E" w14:textId="75CB268A" w:rsidR="0094193E" w:rsidRPr="002A01B1" w:rsidRDefault="0094193E" w:rsidP="0094193E">
            <w:r w:rsidRPr="00B4202C">
              <w:rPr>
                <w:rStyle w:val="SAPScreenElement"/>
              </w:rPr>
              <w:t>Termination Reason</w:t>
            </w:r>
          </w:p>
        </w:tc>
        <w:tc>
          <w:tcPr>
            <w:tcW w:w="4680" w:type="dxa"/>
            <w:tcBorders>
              <w:top w:val="single" w:sz="8" w:space="0" w:color="999999"/>
              <w:left w:val="single" w:sz="8" w:space="0" w:color="999999"/>
              <w:bottom w:val="single" w:sz="8" w:space="0" w:color="999999"/>
              <w:right w:val="single" w:sz="8" w:space="0" w:color="999999"/>
            </w:tcBorders>
          </w:tcPr>
          <w:p w14:paraId="558AEEF7" w14:textId="1FCBF69B" w:rsidR="0094193E" w:rsidRPr="00D42A86" w:rsidRDefault="0094193E" w:rsidP="0094193E">
            <w:pPr>
              <w:rPr>
                <w:rStyle w:val="SAPUserEntry"/>
              </w:rPr>
            </w:pPr>
            <w:r w:rsidRPr="00B24066">
              <w:t>select</w:t>
            </w:r>
            <w:r w:rsidRPr="007E5277">
              <w:t xml:space="preserve"> </w:t>
            </w:r>
            <w:r w:rsidRPr="00D42A86">
              <w:t>from drop-down</w:t>
            </w:r>
          </w:p>
        </w:tc>
      </w:tr>
      <w:tr w:rsidR="0094193E" w:rsidRPr="00121F36" w14:paraId="56A73602" w14:textId="77777777" w:rsidTr="007E5277">
        <w:tc>
          <w:tcPr>
            <w:tcW w:w="1938" w:type="dxa"/>
            <w:tcBorders>
              <w:top w:val="single" w:sz="8" w:space="0" w:color="999999"/>
              <w:left w:val="single" w:sz="8" w:space="0" w:color="999999"/>
              <w:bottom w:val="single" w:sz="8" w:space="0" w:color="999999"/>
              <w:right w:val="single" w:sz="8" w:space="0" w:color="999999"/>
            </w:tcBorders>
          </w:tcPr>
          <w:p w14:paraId="32EF7599" w14:textId="77C39F40" w:rsidR="0094193E" w:rsidRPr="00FB1C77" w:rsidRDefault="0094193E" w:rsidP="0094193E">
            <w:pPr>
              <w:rPr>
                <w:rStyle w:val="SAPScreenElement"/>
              </w:rPr>
            </w:pPr>
            <w:r w:rsidRPr="00553987">
              <w:rPr>
                <w:rStyle w:val="SAPScreenElement"/>
              </w:rPr>
              <w:t>OK to Rehire</w:t>
            </w:r>
          </w:p>
        </w:tc>
        <w:tc>
          <w:tcPr>
            <w:tcW w:w="4680" w:type="dxa"/>
            <w:tcBorders>
              <w:top w:val="single" w:sz="8" w:space="0" w:color="999999"/>
              <w:left w:val="single" w:sz="8" w:space="0" w:color="999999"/>
              <w:bottom w:val="single" w:sz="8" w:space="0" w:color="999999"/>
              <w:right w:val="single" w:sz="8" w:space="0" w:color="999999"/>
            </w:tcBorders>
          </w:tcPr>
          <w:p w14:paraId="277F3A7C" w14:textId="4151D335" w:rsidR="0094193E" w:rsidRPr="00FB1C77" w:rsidRDefault="0094193E" w:rsidP="0094193E">
            <w:pPr>
              <w:rPr>
                <w:rStyle w:val="SAPUserEntry"/>
              </w:rPr>
            </w:pPr>
            <w:r w:rsidRPr="00933A0F">
              <w:t>select</w:t>
            </w:r>
            <w:r w:rsidRPr="00933A0F">
              <w:rPr>
                <w:rStyle w:val="SAPUserEntry"/>
              </w:rPr>
              <w:t xml:space="preserve"> Yes</w:t>
            </w:r>
            <w:r w:rsidRPr="007E5277">
              <w:rPr>
                <w:rStyle w:val="SAPUserEntry"/>
              </w:rPr>
              <w:t xml:space="preserve"> </w:t>
            </w:r>
            <w:r w:rsidRPr="00D42A86">
              <w:t>from drop-down</w:t>
            </w:r>
          </w:p>
        </w:tc>
      </w:tr>
    </w:tbl>
    <w:p w14:paraId="2403EF87" w14:textId="6AE03D6A" w:rsidR="0094193E" w:rsidRDefault="0094193E" w:rsidP="007E5277">
      <w:pPr>
        <w:pStyle w:val="ListNumber"/>
        <w:numPr>
          <w:ilvl w:val="0"/>
          <w:numId w:val="0"/>
        </w:numPr>
        <w:ind w:left="340"/>
      </w:pPr>
      <w:r>
        <w:t>Fill other fields as appropriate.</w:t>
      </w:r>
    </w:p>
    <w:p w14:paraId="37A0EC8A" w14:textId="7FC1A21F" w:rsidR="0094193E" w:rsidRDefault="0094193E" w:rsidP="007E5277">
      <w:pPr>
        <w:pStyle w:val="ListNumber"/>
      </w:pPr>
      <w:r>
        <w:t xml:space="preserve">When done, choose </w:t>
      </w:r>
      <w:r w:rsidRPr="007E5277">
        <w:rPr>
          <w:rStyle w:val="SAPScreenElement"/>
        </w:rPr>
        <w:t>Save</w:t>
      </w:r>
      <w:r>
        <w:t>.</w:t>
      </w:r>
    </w:p>
    <w:p w14:paraId="56A541D3" w14:textId="77777777" w:rsidR="0094193E" w:rsidRPr="00D42A86" w:rsidRDefault="0094193E" w:rsidP="007E5277">
      <w:pPr>
        <w:pStyle w:val="SAPKeyblockTitle"/>
      </w:pPr>
      <w:r w:rsidRPr="00D42A86">
        <w:t>Result</w:t>
      </w:r>
    </w:p>
    <w:p w14:paraId="55F19B7F" w14:textId="4E74A870" w:rsidR="0094193E" w:rsidRDefault="0094193E" w:rsidP="007E5277">
      <w:r w:rsidRPr="00553987">
        <w:t>The employee has status</w:t>
      </w:r>
      <w:r w:rsidRPr="007E5277">
        <w:rPr>
          <w:rStyle w:val="SAPUserEntry"/>
          <w:color w:val="auto"/>
        </w:rPr>
        <w:t xml:space="preserve"> </w:t>
      </w:r>
      <w:r w:rsidRPr="0094193E">
        <w:rPr>
          <w:rStyle w:val="SAPUserEntry"/>
          <w:color w:val="auto"/>
        </w:rPr>
        <w:t>Terminated</w:t>
      </w:r>
      <w:r w:rsidRPr="007E5277">
        <w:rPr>
          <w:rStyle w:val="SAPUserEntry"/>
          <w:color w:val="auto"/>
        </w:rPr>
        <w:t xml:space="preserve"> </w:t>
      </w:r>
      <w:r w:rsidRPr="00553987">
        <w:t xml:space="preserve">starting the </w:t>
      </w:r>
      <w:r>
        <w:t>first</w:t>
      </w:r>
      <w:r w:rsidRPr="00553987">
        <w:t xml:space="preserve"> day after </w:t>
      </w:r>
      <w:r>
        <w:t xml:space="preserve">the </w:t>
      </w:r>
      <w:r w:rsidRPr="00553987">
        <w:t>termination date.</w:t>
      </w:r>
    </w:p>
    <w:p w14:paraId="1BC5BD19" w14:textId="77777777" w:rsidR="009C4CA5" w:rsidRPr="00792B4E" w:rsidRDefault="009C4CA5" w:rsidP="000620A9">
      <w:pPr>
        <w:rPr>
          <w:rStyle w:val="SAPGreenTextNotPrintedCharacter"/>
          <w:rFonts w:ascii="BentonSans Book" w:hAnsi="BentonSans Book"/>
          <w:vanish w:val="0"/>
          <w:color w:val="auto"/>
        </w:rPr>
      </w:pPr>
    </w:p>
    <w:p w14:paraId="12157274" w14:textId="77777777" w:rsidR="000620A9" w:rsidRPr="00792B4E" w:rsidRDefault="000620A9" w:rsidP="000620A9">
      <w:pPr>
        <w:pStyle w:val="Heading1"/>
        <w:ind w:left="432" w:hanging="432"/>
      </w:pPr>
      <w:bookmarkStart w:id="112" w:name="_Toc386012199"/>
      <w:bookmarkStart w:id="113" w:name="_Toc401565093"/>
      <w:bookmarkStart w:id="114" w:name="_Toc416967255"/>
      <w:bookmarkStart w:id="115" w:name="_Toc435792888"/>
      <w:bookmarkStart w:id="116" w:name="_Toc508084008"/>
      <w:r w:rsidRPr="00792B4E">
        <w:lastRenderedPageBreak/>
        <w:t>Overview Table</w:t>
      </w:r>
      <w:bookmarkEnd w:id="112"/>
      <w:bookmarkEnd w:id="113"/>
      <w:bookmarkEnd w:id="114"/>
      <w:bookmarkEnd w:id="115"/>
      <w:bookmarkEnd w:id="116"/>
    </w:p>
    <w:p w14:paraId="5BD4939F" w14:textId="38B77846" w:rsidR="000620A9" w:rsidRPr="00792B4E" w:rsidRDefault="000620A9" w:rsidP="000620A9">
      <w:pPr>
        <w:rPr>
          <w:rStyle w:val="SAPGreenTextNotPrintedCharacter"/>
          <w:rFonts w:ascii="BentonSans Book" w:hAnsi="BentonSans Book"/>
          <w:vanish w:val="0"/>
          <w:color w:val="auto"/>
        </w:rPr>
      </w:pPr>
      <w:r w:rsidRPr="00792B4E">
        <w:t xml:space="preserve">The scope item </w:t>
      </w:r>
      <w:r w:rsidR="003640BC" w:rsidRPr="00792B4E">
        <w:rPr>
          <w:rStyle w:val="SAPTextReference"/>
        </w:rPr>
        <w:t>Manage</w:t>
      </w:r>
      <w:r w:rsidR="005F70F0" w:rsidRPr="00792B4E">
        <w:rPr>
          <w:rStyle w:val="SAPTextReference"/>
        </w:rPr>
        <w:t xml:space="preserve"> </w:t>
      </w:r>
      <w:r w:rsidR="00373B15">
        <w:rPr>
          <w:rStyle w:val="SAPTextReference"/>
        </w:rPr>
        <w:t>Contingent Workforce</w:t>
      </w:r>
      <w:r w:rsidRPr="00792B4E">
        <w:t xml:space="preserve"> consists of several process steps provided in the table below.</w:t>
      </w:r>
    </w:p>
    <w:p w14:paraId="05301F8B" w14:textId="77777777" w:rsidR="000620A9" w:rsidRPr="00792B4E" w:rsidRDefault="000620A9" w:rsidP="000620A9"/>
    <w:tbl>
      <w:tblPr>
        <w:tblW w:w="14305"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2037"/>
        <w:gridCol w:w="1080"/>
        <w:gridCol w:w="3510"/>
        <w:gridCol w:w="1530"/>
        <w:gridCol w:w="1350"/>
        <w:gridCol w:w="4798"/>
      </w:tblGrid>
      <w:tr w:rsidR="001E174C" w:rsidRPr="00792B4E" w14:paraId="632E02CF" w14:textId="77777777" w:rsidTr="00A00068">
        <w:trPr>
          <w:tblHeader/>
        </w:trPr>
        <w:tc>
          <w:tcPr>
            <w:tcW w:w="2037" w:type="dxa"/>
            <w:tcBorders>
              <w:top w:val="single" w:sz="8" w:space="0" w:color="999999"/>
              <w:left w:val="single" w:sz="8" w:space="0" w:color="999999"/>
              <w:bottom w:val="single" w:sz="8" w:space="0" w:color="999999"/>
              <w:right w:val="single" w:sz="8" w:space="0" w:color="999999"/>
            </w:tcBorders>
            <w:shd w:val="clear" w:color="auto" w:fill="999999"/>
            <w:hideMark/>
          </w:tcPr>
          <w:p w14:paraId="2236D6BD" w14:textId="77777777" w:rsidR="001E174C" w:rsidRPr="00792B4E" w:rsidRDefault="001E174C" w:rsidP="001E174C">
            <w:pPr>
              <w:pStyle w:val="SAPTableHeader"/>
              <w:keepLines w:val="0"/>
            </w:pPr>
            <w:r w:rsidRPr="00792B4E">
              <w:t>Process Step</w:t>
            </w:r>
          </w:p>
        </w:tc>
        <w:tc>
          <w:tcPr>
            <w:tcW w:w="1080" w:type="dxa"/>
            <w:tcBorders>
              <w:top w:val="single" w:sz="8" w:space="0" w:color="999999"/>
              <w:left w:val="single" w:sz="8" w:space="0" w:color="999999"/>
              <w:bottom w:val="single" w:sz="8" w:space="0" w:color="999999"/>
              <w:right w:val="single" w:sz="8" w:space="0" w:color="999999"/>
            </w:tcBorders>
            <w:shd w:val="clear" w:color="auto" w:fill="999999"/>
          </w:tcPr>
          <w:p w14:paraId="2CD8CFD4" w14:textId="77777777" w:rsidR="001E174C" w:rsidRPr="00792B4E" w:rsidRDefault="001E174C" w:rsidP="001E174C">
            <w:pPr>
              <w:pStyle w:val="SAPTableHeader"/>
              <w:keepLines w:val="0"/>
            </w:pPr>
            <w:r w:rsidRPr="00792B4E">
              <w:t>UI Type</w:t>
            </w:r>
          </w:p>
        </w:tc>
        <w:tc>
          <w:tcPr>
            <w:tcW w:w="3510" w:type="dxa"/>
            <w:tcBorders>
              <w:top w:val="single" w:sz="8" w:space="0" w:color="999999"/>
              <w:left w:val="single" w:sz="8" w:space="0" w:color="999999"/>
              <w:bottom w:val="single" w:sz="8" w:space="0" w:color="999999"/>
              <w:right w:val="single" w:sz="8" w:space="0" w:color="999999"/>
            </w:tcBorders>
            <w:shd w:val="clear" w:color="auto" w:fill="999999"/>
          </w:tcPr>
          <w:p w14:paraId="14A9B037" w14:textId="77777777" w:rsidR="001E174C" w:rsidRPr="00792B4E" w:rsidRDefault="001E174C" w:rsidP="001E174C">
            <w:pPr>
              <w:pStyle w:val="SAPTableHeader"/>
              <w:keepLines w:val="0"/>
            </w:pPr>
            <w:r w:rsidRPr="00792B4E">
              <w:t>Business Condition</w:t>
            </w:r>
          </w:p>
        </w:tc>
        <w:tc>
          <w:tcPr>
            <w:tcW w:w="1530" w:type="dxa"/>
            <w:tcBorders>
              <w:top w:val="single" w:sz="8" w:space="0" w:color="999999"/>
              <w:left w:val="single" w:sz="8" w:space="0" w:color="999999"/>
              <w:bottom w:val="single" w:sz="8" w:space="0" w:color="999999"/>
              <w:right w:val="single" w:sz="8" w:space="0" w:color="999999"/>
            </w:tcBorders>
            <w:shd w:val="clear" w:color="auto" w:fill="999999"/>
          </w:tcPr>
          <w:p w14:paraId="4CD9EA4C" w14:textId="77777777" w:rsidR="001E174C" w:rsidRPr="00792B4E" w:rsidRDefault="001E174C" w:rsidP="001E174C">
            <w:pPr>
              <w:pStyle w:val="SAPTableHeader"/>
              <w:keepLines w:val="0"/>
            </w:pPr>
            <w:r w:rsidRPr="00792B4E">
              <w:t>Business Role</w:t>
            </w:r>
          </w:p>
        </w:tc>
        <w:tc>
          <w:tcPr>
            <w:tcW w:w="1350" w:type="dxa"/>
            <w:tcBorders>
              <w:top w:val="single" w:sz="8" w:space="0" w:color="999999"/>
              <w:left w:val="single" w:sz="8" w:space="0" w:color="999999"/>
              <w:bottom w:val="single" w:sz="8" w:space="0" w:color="999999"/>
              <w:right w:val="single" w:sz="8" w:space="0" w:color="999999"/>
            </w:tcBorders>
            <w:shd w:val="clear" w:color="auto" w:fill="999999"/>
          </w:tcPr>
          <w:p w14:paraId="5EFE47EA" w14:textId="77777777" w:rsidR="001E174C" w:rsidRPr="00792B4E" w:rsidRDefault="001E174C" w:rsidP="001E174C">
            <w:pPr>
              <w:pStyle w:val="SAPTableHeader"/>
              <w:keepLines w:val="0"/>
              <w:rPr>
                <w:rStyle w:val="SAPMonospace"/>
                <w:rFonts w:ascii="BentonSans Bold" w:hAnsi="BentonSans Bold"/>
              </w:rPr>
            </w:pPr>
            <w:r w:rsidRPr="00792B4E">
              <w:rPr>
                <w:rStyle w:val="SAPMonospace"/>
                <w:rFonts w:ascii="BentonSans Bold" w:hAnsi="BentonSans Bold"/>
              </w:rPr>
              <w:t>Transaction</w:t>
            </w:r>
          </w:p>
        </w:tc>
        <w:tc>
          <w:tcPr>
            <w:tcW w:w="4798" w:type="dxa"/>
            <w:tcBorders>
              <w:top w:val="single" w:sz="8" w:space="0" w:color="999999"/>
              <w:left w:val="single" w:sz="8" w:space="0" w:color="999999"/>
              <w:bottom w:val="single" w:sz="8" w:space="0" w:color="999999"/>
              <w:right w:val="single" w:sz="8" w:space="0" w:color="999999"/>
            </w:tcBorders>
            <w:shd w:val="clear" w:color="auto" w:fill="999999"/>
            <w:hideMark/>
          </w:tcPr>
          <w:p w14:paraId="5C19C1D5" w14:textId="77777777" w:rsidR="001E174C" w:rsidRPr="00792B4E" w:rsidRDefault="001E174C" w:rsidP="001E174C">
            <w:pPr>
              <w:pStyle w:val="SAPTableHeader"/>
              <w:keepLines w:val="0"/>
              <w:rPr>
                <w:rStyle w:val="SAPMonospace"/>
                <w:rFonts w:ascii="BentonSans Bold" w:hAnsi="BentonSans Bold"/>
              </w:rPr>
            </w:pPr>
            <w:r w:rsidRPr="00792B4E">
              <w:rPr>
                <w:rStyle w:val="SAPMonospace"/>
                <w:rFonts w:ascii="BentonSans Bold" w:hAnsi="BentonSans Bold"/>
              </w:rPr>
              <w:t>Expected Results</w:t>
            </w:r>
          </w:p>
        </w:tc>
      </w:tr>
      <w:tr w:rsidR="001120C9" w:rsidRPr="00792B4E" w14:paraId="547D0091" w14:textId="77777777" w:rsidTr="00A00068">
        <w:tc>
          <w:tcPr>
            <w:tcW w:w="2037" w:type="dxa"/>
            <w:tcBorders>
              <w:top w:val="single" w:sz="8" w:space="0" w:color="999999"/>
              <w:left w:val="single" w:sz="8" w:space="0" w:color="999999"/>
              <w:bottom w:val="single" w:sz="8" w:space="0" w:color="999999"/>
              <w:right w:val="single" w:sz="8" w:space="0" w:color="999999"/>
            </w:tcBorders>
          </w:tcPr>
          <w:p w14:paraId="2CCCBB35" w14:textId="480E3A32" w:rsidR="001120C9" w:rsidRPr="00792B4E" w:rsidRDefault="001120C9" w:rsidP="001120C9">
            <w:pPr>
              <w:rPr>
                <w:rStyle w:val="SAPEmphasis"/>
              </w:rPr>
            </w:pPr>
            <w:r w:rsidRPr="00E27AB6">
              <w:rPr>
                <w:rStyle w:val="SAPEmphasis"/>
              </w:rPr>
              <w:t>Enter Master Data of Contingent Worker</w:t>
            </w:r>
          </w:p>
        </w:tc>
        <w:tc>
          <w:tcPr>
            <w:tcW w:w="1080" w:type="dxa"/>
            <w:tcBorders>
              <w:top w:val="single" w:sz="8" w:space="0" w:color="999999"/>
              <w:left w:val="single" w:sz="8" w:space="0" w:color="999999"/>
              <w:bottom w:val="single" w:sz="8" w:space="0" w:color="999999"/>
              <w:right w:val="single" w:sz="8" w:space="0" w:color="999999"/>
            </w:tcBorders>
          </w:tcPr>
          <w:p w14:paraId="4536ADCE" w14:textId="2C1D6EAD" w:rsidR="001120C9" w:rsidRPr="00792B4E" w:rsidRDefault="001120C9" w:rsidP="001120C9">
            <w:pPr>
              <w:spacing w:after="120"/>
            </w:pPr>
            <w:r w:rsidRPr="00792B4E">
              <w:t>Employee Central UI</w:t>
            </w:r>
          </w:p>
        </w:tc>
        <w:tc>
          <w:tcPr>
            <w:tcW w:w="3510" w:type="dxa"/>
            <w:tcBorders>
              <w:top w:val="single" w:sz="8" w:space="0" w:color="999999"/>
              <w:left w:val="single" w:sz="8" w:space="0" w:color="999999"/>
              <w:bottom w:val="single" w:sz="8" w:space="0" w:color="999999"/>
              <w:right w:val="single" w:sz="8" w:space="0" w:color="999999"/>
            </w:tcBorders>
          </w:tcPr>
          <w:p w14:paraId="5DB69199" w14:textId="3E478AC5" w:rsidR="001120C9" w:rsidRPr="00792B4E" w:rsidRDefault="00187C77" w:rsidP="001120C9">
            <w:r w:rsidRPr="005C0282">
              <w:t>A</w:t>
            </w:r>
            <w:r>
              <w:t xml:space="preserve"> new person or a former employee of the company </w:t>
            </w:r>
            <w:r w:rsidRPr="005C0282">
              <w:t xml:space="preserve">needs to be assigned to </w:t>
            </w:r>
            <w:r>
              <w:t>a</w:t>
            </w:r>
            <w:r w:rsidRPr="005C0282">
              <w:t xml:space="preserve"> work order the vendor is providing for the company.</w:t>
            </w:r>
          </w:p>
        </w:tc>
        <w:tc>
          <w:tcPr>
            <w:tcW w:w="1530" w:type="dxa"/>
            <w:tcBorders>
              <w:top w:val="single" w:sz="8" w:space="0" w:color="999999"/>
              <w:left w:val="single" w:sz="8" w:space="0" w:color="999999"/>
              <w:bottom w:val="single" w:sz="8" w:space="0" w:color="999999"/>
              <w:right w:val="single" w:sz="8" w:space="0" w:color="999999"/>
            </w:tcBorders>
          </w:tcPr>
          <w:p w14:paraId="3FFC8BA6" w14:textId="5CAE6210" w:rsidR="001120C9" w:rsidRPr="00792B4E" w:rsidRDefault="001120C9" w:rsidP="001120C9">
            <w:r w:rsidRPr="002551D5">
              <w:t xml:space="preserve">HR </w:t>
            </w:r>
            <w:r w:rsidRPr="00792B4E">
              <w:t>Administrator</w:t>
            </w:r>
          </w:p>
        </w:tc>
        <w:tc>
          <w:tcPr>
            <w:tcW w:w="1350" w:type="dxa"/>
            <w:tcBorders>
              <w:top w:val="single" w:sz="8" w:space="0" w:color="999999"/>
              <w:left w:val="single" w:sz="8" w:space="0" w:color="999999"/>
              <w:bottom w:val="single" w:sz="8" w:space="0" w:color="999999"/>
              <w:right w:val="single" w:sz="8" w:space="0" w:color="999999"/>
            </w:tcBorders>
          </w:tcPr>
          <w:p w14:paraId="56863CD0" w14:textId="2A7AB534" w:rsidR="001120C9" w:rsidRPr="00792B4E" w:rsidRDefault="001120C9" w:rsidP="001120C9">
            <w:r>
              <w:t>Company Instance</w:t>
            </w:r>
            <w:r w:rsidRPr="00A32F5C">
              <w:t xml:space="preserve"> </w:t>
            </w:r>
            <w:r w:rsidRPr="002551D5">
              <w:t>URL</w:t>
            </w:r>
          </w:p>
        </w:tc>
        <w:tc>
          <w:tcPr>
            <w:tcW w:w="4798" w:type="dxa"/>
            <w:tcBorders>
              <w:top w:val="single" w:sz="8" w:space="0" w:color="999999"/>
              <w:left w:val="single" w:sz="8" w:space="0" w:color="999999"/>
              <w:bottom w:val="single" w:sz="8" w:space="0" w:color="999999"/>
              <w:right w:val="single" w:sz="8" w:space="0" w:color="999999"/>
            </w:tcBorders>
          </w:tcPr>
          <w:p w14:paraId="76D7EBC6" w14:textId="081962FF" w:rsidR="001120C9" w:rsidRPr="00792B4E" w:rsidRDefault="001120C9" w:rsidP="00CE3633">
            <w:r w:rsidRPr="00A32F5C">
              <w:t xml:space="preserve">The data for </w:t>
            </w:r>
            <w:r>
              <w:t>a contingent worker</w:t>
            </w:r>
            <w:r w:rsidRPr="00A32F5C">
              <w:t xml:space="preserve"> has been entered into the system</w:t>
            </w:r>
            <w:r>
              <w:t>. He or she</w:t>
            </w:r>
            <w:r w:rsidRPr="00A32F5C">
              <w:t xml:space="preserve"> has status</w:t>
            </w:r>
            <w:r w:rsidRPr="006826CE">
              <w:rPr>
                <w:rStyle w:val="SAPMonospace"/>
              </w:rPr>
              <w:t xml:space="preserve"> </w:t>
            </w:r>
            <w:r w:rsidRPr="00A32F5C">
              <w:rPr>
                <w:rStyle w:val="SAPMonospace"/>
              </w:rPr>
              <w:t>Active</w:t>
            </w:r>
            <w:r w:rsidRPr="006826CE">
              <w:rPr>
                <w:rStyle w:val="SAPMonospace"/>
              </w:rPr>
              <w:t xml:space="preserve"> </w:t>
            </w:r>
            <w:r w:rsidRPr="00A32F5C">
              <w:t xml:space="preserve">starting the date he or she has been </w:t>
            </w:r>
            <w:r w:rsidR="0056411B">
              <w:t>employed by the company</w:t>
            </w:r>
            <w:r w:rsidRPr="00A32F5C">
              <w:t>.</w:t>
            </w:r>
          </w:p>
        </w:tc>
      </w:tr>
      <w:tr w:rsidR="00A00068" w:rsidRPr="00792B4E" w14:paraId="1596649C" w14:textId="77777777" w:rsidTr="00A00068">
        <w:tc>
          <w:tcPr>
            <w:tcW w:w="2037" w:type="dxa"/>
            <w:tcBorders>
              <w:top w:val="single" w:sz="8" w:space="0" w:color="999999"/>
              <w:left w:val="single" w:sz="8" w:space="0" w:color="999999"/>
              <w:bottom w:val="single" w:sz="8" w:space="0" w:color="999999"/>
              <w:right w:val="single" w:sz="8" w:space="0" w:color="999999"/>
            </w:tcBorders>
          </w:tcPr>
          <w:p w14:paraId="18022D43" w14:textId="75653D3F" w:rsidR="00A00068" w:rsidRPr="00E27AB6" w:rsidRDefault="00A00068" w:rsidP="00A00068">
            <w:pPr>
              <w:rPr>
                <w:rStyle w:val="SAPEmphasis"/>
              </w:rPr>
            </w:pPr>
            <w:r w:rsidRPr="005A527C">
              <w:rPr>
                <w:rStyle w:val="SAPEmphasis"/>
              </w:rPr>
              <w:t xml:space="preserve">Send E-mail Notification about </w:t>
            </w:r>
            <w:r>
              <w:rPr>
                <w:rStyle w:val="SAPEmphasis"/>
              </w:rPr>
              <w:t xml:space="preserve">New </w:t>
            </w:r>
            <w:r w:rsidRPr="00CD2544">
              <w:rPr>
                <w:rStyle w:val="SAPEmphasis"/>
              </w:rPr>
              <w:t>Contingent Worker</w:t>
            </w:r>
          </w:p>
        </w:tc>
        <w:tc>
          <w:tcPr>
            <w:tcW w:w="1080" w:type="dxa"/>
            <w:tcBorders>
              <w:top w:val="single" w:sz="8" w:space="0" w:color="999999"/>
              <w:left w:val="single" w:sz="8" w:space="0" w:color="999999"/>
              <w:bottom w:val="single" w:sz="8" w:space="0" w:color="999999"/>
              <w:right w:val="single" w:sz="8" w:space="0" w:color="999999"/>
            </w:tcBorders>
          </w:tcPr>
          <w:p w14:paraId="268F1DF0" w14:textId="44D5284C" w:rsidR="00A00068" w:rsidRPr="00792B4E" w:rsidRDefault="00A00068" w:rsidP="00A00068">
            <w:pPr>
              <w:spacing w:after="120"/>
            </w:pPr>
            <w:r w:rsidRPr="006016D2">
              <w:t>Back-ground</w:t>
            </w:r>
          </w:p>
        </w:tc>
        <w:tc>
          <w:tcPr>
            <w:tcW w:w="3510" w:type="dxa"/>
            <w:tcBorders>
              <w:top w:val="single" w:sz="8" w:space="0" w:color="999999"/>
              <w:left w:val="single" w:sz="8" w:space="0" w:color="999999"/>
              <w:bottom w:val="single" w:sz="8" w:space="0" w:color="999999"/>
              <w:right w:val="single" w:sz="8" w:space="0" w:color="999999"/>
            </w:tcBorders>
          </w:tcPr>
          <w:p w14:paraId="5B7C354F" w14:textId="47A44FE0" w:rsidR="00A00068" w:rsidRPr="00792B4E" w:rsidRDefault="00A00068" w:rsidP="00A00068">
            <w:r w:rsidRPr="005A527C">
              <w:t xml:space="preserve">E-Mail address of both </w:t>
            </w:r>
            <w:r>
              <w:t>supervisor and work order owner</w:t>
            </w:r>
            <w:r w:rsidRPr="005A527C">
              <w:t xml:space="preserve"> are maintained</w:t>
            </w:r>
            <w:r>
              <w:t xml:space="preserve"> in their employee files</w:t>
            </w:r>
            <w:r w:rsidRPr="005A527C">
              <w:t>.</w:t>
            </w:r>
          </w:p>
        </w:tc>
        <w:tc>
          <w:tcPr>
            <w:tcW w:w="1530" w:type="dxa"/>
            <w:tcBorders>
              <w:top w:val="single" w:sz="8" w:space="0" w:color="999999"/>
              <w:left w:val="single" w:sz="8" w:space="0" w:color="999999"/>
              <w:bottom w:val="single" w:sz="8" w:space="0" w:color="999999"/>
              <w:right w:val="single" w:sz="8" w:space="0" w:color="999999"/>
            </w:tcBorders>
          </w:tcPr>
          <w:p w14:paraId="47160F96" w14:textId="4EA4F586" w:rsidR="00A00068" w:rsidRPr="002551D5" w:rsidRDefault="00A00068" w:rsidP="00A00068">
            <w:r>
              <w:t>-</w:t>
            </w:r>
          </w:p>
        </w:tc>
        <w:tc>
          <w:tcPr>
            <w:tcW w:w="1350" w:type="dxa"/>
            <w:tcBorders>
              <w:top w:val="single" w:sz="8" w:space="0" w:color="999999"/>
              <w:left w:val="single" w:sz="8" w:space="0" w:color="999999"/>
              <w:bottom w:val="single" w:sz="8" w:space="0" w:color="999999"/>
              <w:right w:val="single" w:sz="8" w:space="0" w:color="999999"/>
            </w:tcBorders>
          </w:tcPr>
          <w:p w14:paraId="3460B8F2" w14:textId="77777777" w:rsidR="00A00068" w:rsidRDefault="00A00068" w:rsidP="00A00068"/>
        </w:tc>
        <w:tc>
          <w:tcPr>
            <w:tcW w:w="4798" w:type="dxa"/>
            <w:tcBorders>
              <w:top w:val="single" w:sz="8" w:space="0" w:color="999999"/>
              <w:left w:val="single" w:sz="8" w:space="0" w:color="999999"/>
              <w:bottom w:val="single" w:sz="8" w:space="0" w:color="999999"/>
              <w:right w:val="single" w:sz="8" w:space="0" w:color="999999"/>
            </w:tcBorders>
          </w:tcPr>
          <w:p w14:paraId="7DA3F261" w14:textId="04120019" w:rsidR="00A00068" w:rsidRPr="00A32F5C" w:rsidRDefault="00A00068" w:rsidP="00A00068">
            <w:r>
              <w:t>An email has been sent out to t</w:t>
            </w:r>
            <w:r w:rsidRPr="00F33B01">
              <w:t xml:space="preserve">he </w:t>
            </w:r>
            <w:r>
              <w:t>supervisor</w:t>
            </w:r>
            <w:r w:rsidRPr="00F33B01">
              <w:t xml:space="preserve"> and </w:t>
            </w:r>
            <w:r>
              <w:t xml:space="preserve">work order owner of </w:t>
            </w:r>
            <w:r w:rsidRPr="00F33B01">
              <w:t xml:space="preserve">the </w:t>
            </w:r>
            <w:r>
              <w:t>contingent worker, notifying them about the new contingent worker</w:t>
            </w:r>
            <w:r w:rsidRPr="00F33B01">
              <w:t>.</w:t>
            </w:r>
          </w:p>
        </w:tc>
      </w:tr>
      <w:tr w:rsidR="00A00068" w:rsidRPr="00792B4E" w14:paraId="06C24228" w14:textId="77777777" w:rsidTr="00A00068">
        <w:tc>
          <w:tcPr>
            <w:tcW w:w="2037" w:type="dxa"/>
            <w:tcBorders>
              <w:top w:val="single" w:sz="8" w:space="0" w:color="999999"/>
              <w:left w:val="single" w:sz="8" w:space="0" w:color="999999"/>
              <w:bottom w:val="single" w:sz="8" w:space="0" w:color="999999"/>
              <w:right w:val="single" w:sz="8" w:space="0" w:color="999999"/>
            </w:tcBorders>
          </w:tcPr>
          <w:p w14:paraId="316FC28E" w14:textId="09E809BF" w:rsidR="00A00068" w:rsidRPr="00E27AB6" w:rsidRDefault="00A00068" w:rsidP="00A00068">
            <w:pPr>
              <w:rPr>
                <w:rStyle w:val="SAPEmphasis"/>
              </w:rPr>
            </w:pPr>
            <w:r w:rsidRPr="005A527C">
              <w:rPr>
                <w:rStyle w:val="SAPEmphasis"/>
              </w:rPr>
              <w:t>Receiv</w:t>
            </w:r>
            <w:r>
              <w:rPr>
                <w:rStyle w:val="SAPEmphasis"/>
              </w:rPr>
              <w:t>e</w:t>
            </w:r>
            <w:r w:rsidRPr="005A527C">
              <w:rPr>
                <w:rStyle w:val="SAPEmphasis"/>
              </w:rPr>
              <w:t xml:space="preserve"> E-mail Notification about </w:t>
            </w:r>
            <w:r>
              <w:rPr>
                <w:rStyle w:val="SAPEmphasis"/>
              </w:rPr>
              <w:t xml:space="preserve">New </w:t>
            </w:r>
            <w:r w:rsidRPr="00CD2544">
              <w:rPr>
                <w:rStyle w:val="SAPEmphasis"/>
              </w:rPr>
              <w:t>Contingent Worker</w:t>
            </w:r>
          </w:p>
        </w:tc>
        <w:tc>
          <w:tcPr>
            <w:tcW w:w="1080" w:type="dxa"/>
            <w:tcBorders>
              <w:top w:val="single" w:sz="8" w:space="0" w:color="999999"/>
              <w:left w:val="single" w:sz="8" w:space="0" w:color="999999"/>
              <w:bottom w:val="single" w:sz="8" w:space="0" w:color="999999"/>
              <w:right w:val="single" w:sz="8" w:space="0" w:color="999999"/>
            </w:tcBorders>
          </w:tcPr>
          <w:p w14:paraId="2787973B" w14:textId="30208CD7" w:rsidR="00A00068" w:rsidRPr="00792B4E" w:rsidRDefault="00A00068" w:rsidP="00A00068">
            <w:pPr>
              <w:spacing w:after="120"/>
            </w:pPr>
            <w:r>
              <w:t>E-Mail</w:t>
            </w:r>
          </w:p>
        </w:tc>
        <w:tc>
          <w:tcPr>
            <w:tcW w:w="3510" w:type="dxa"/>
            <w:tcBorders>
              <w:top w:val="single" w:sz="8" w:space="0" w:color="999999"/>
              <w:left w:val="single" w:sz="8" w:space="0" w:color="999999"/>
              <w:bottom w:val="single" w:sz="8" w:space="0" w:color="999999"/>
              <w:right w:val="single" w:sz="8" w:space="0" w:color="999999"/>
            </w:tcBorders>
          </w:tcPr>
          <w:p w14:paraId="17C17D84" w14:textId="77777777" w:rsidR="00A00068" w:rsidRPr="00792B4E" w:rsidRDefault="00A00068" w:rsidP="00A00068"/>
        </w:tc>
        <w:tc>
          <w:tcPr>
            <w:tcW w:w="1530" w:type="dxa"/>
            <w:tcBorders>
              <w:top w:val="single" w:sz="8" w:space="0" w:color="999999"/>
              <w:left w:val="single" w:sz="8" w:space="0" w:color="999999"/>
              <w:bottom w:val="single" w:sz="8" w:space="0" w:color="999999"/>
              <w:right w:val="single" w:sz="8" w:space="0" w:color="999999"/>
            </w:tcBorders>
          </w:tcPr>
          <w:p w14:paraId="6BC7D30B" w14:textId="17D664BB" w:rsidR="00A00068" w:rsidRPr="00EF63A7" w:rsidRDefault="00A00068" w:rsidP="00A00068">
            <w:r>
              <w:t>Supervisor</w:t>
            </w:r>
            <w:r w:rsidRPr="00EF63A7" w:rsidDel="004D6316">
              <w:t xml:space="preserve"> </w:t>
            </w:r>
            <w:r w:rsidRPr="00EF63A7">
              <w:t xml:space="preserve">of </w:t>
            </w:r>
            <w:r>
              <w:t>contingent worker</w:t>
            </w:r>
            <w:r w:rsidRPr="00EF63A7">
              <w:t>;</w:t>
            </w:r>
          </w:p>
          <w:p w14:paraId="74F8E493" w14:textId="4F4AE28A" w:rsidR="00A00068" w:rsidRPr="002551D5" w:rsidRDefault="00A00068" w:rsidP="00A00068">
            <w:r>
              <w:t>Owner of work order assigned to contingent worker</w:t>
            </w:r>
          </w:p>
        </w:tc>
        <w:tc>
          <w:tcPr>
            <w:tcW w:w="1350" w:type="dxa"/>
            <w:tcBorders>
              <w:top w:val="single" w:sz="8" w:space="0" w:color="999999"/>
              <w:left w:val="single" w:sz="8" w:space="0" w:color="999999"/>
              <w:bottom w:val="single" w:sz="8" w:space="0" w:color="999999"/>
              <w:right w:val="single" w:sz="8" w:space="0" w:color="999999"/>
            </w:tcBorders>
          </w:tcPr>
          <w:p w14:paraId="0B65E161" w14:textId="2D498B36" w:rsidR="00A00068" w:rsidRDefault="00A00068" w:rsidP="00A00068">
            <w:r w:rsidRPr="00121F36">
              <w:t xml:space="preserve">outside </w:t>
            </w:r>
            <w:r w:rsidRPr="00C1647B">
              <w:t>software</w:t>
            </w:r>
          </w:p>
        </w:tc>
        <w:tc>
          <w:tcPr>
            <w:tcW w:w="4798" w:type="dxa"/>
            <w:tcBorders>
              <w:top w:val="single" w:sz="8" w:space="0" w:color="999999"/>
              <w:left w:val="single" w:sz="8" w:space="0" w:color="999999"/>
              <w:bottom w:val="single" w:sz="8" w:space="0" w:color="999999"/>
              <w:right w:val="single" w:sz="8" w:space="0" w:color="999999"/>
            </w:tcBorders>
          </w:tcPr>
          <w:p w14:paraId="5E83F105" w14:textId="23C34315" w:rsidR="00A00068" w:rsidRPr="00A32F5C" w:rsidRDefault="00A00068" w:rsidP="00A00068">
            <w:r>
              <w:t>The e-mail notification about the new contingent worker</w:t>
            </w:r>
            <w:r w:rsidRPr="003621CC">
              <w:t xml:space="preserve"> </w:t>
            </w:r>
            <w:r>
              <w:t>has been received by t</w:t>
            </w:r>
            <w:r w:rsidRPr="003621CC">
              <w:t xml:space="preserve">he </w:t>
            </w:r>
            <w:r>
              <w:t>supervisor</w:t>
            </w:r>
            <w:r w:rsidRPr="00F33B01">
              <w:t xml:space="preserve"> and </w:t>
            </w:r>
            <w:r>
              <w:t xml:space="preserve">work order owner of </w:t>
            </w:r>
            <w:r w:rsidRPr="00F33B01">
              <w:t xml:space="preserve">the </w:t>
            </w:r>
            <w:r>
              <w:t>contingent worker</w:t>
            </w:r>
            <w:r w:rsidRPr="003621CC">
              <w:t>.</w:t>
            </w:r>
          </w:p>
        </w:tc>
      </w:tr>
      <w:tr w:rsidR="00A00068" w:rsidRPr="00792B4E" w14:paraId="334F7E3A" w14:textId="77777777" w:rsidTr="00A00068">
        <w:tc>
          <w:tcPr>
            <w:tcW w:w="2037" w:type="dxa"/>
            <w:tcBorders>
              <w:top w:val="single" w:sz="8" w:space="0" w:color="999999"/>
              <w:left w:val="single" w:sz="8" w:space="0" w:color="999999"/>
              <w:bottom w:val="single" w:sz="8" w:space="0" w:color="999999"/>
              <w:right w:val="single" w:sz="8" w:space="0" w:color="999999"/>
            </w:tcBorders>
          </w:tcPr>
          <w:p w14:paraId="6C483872" w14:textId="60F1D0D7" w:rsidR="00A00068" w:rsidRPr="00E27AB6" w:rsidRDefault="00A00068" w:rsidP="00A00068">
            <w:pPr>
              <w:rPr>
                <w:rStyle w:val="SAPEmphasis"/>
              </w:rPr>
            </w:pPr>
            <w:r w:rsidRPr="00CD2544">
              <w:rPr>
                <w:rStyle w:val="SAPEmphasis"/>
              </w:rPr>
              <w:t>View Contingent Worker in Org Chart</w:t>
            </w:r>
          </w:p>
        </w:tc>
        <w:tc>
          <w:tcPr>
            <w:tcW w:w="1080" w:type="dxa"/>
            <w:tcBorders>
              <w:top w:val="single" w:sz="8" w:space="0" w:color="999999"/>
              <w:left w:val="single" w:sz="8" w:space="0" w:color="999999"/>
              <w:bottom w:val="single" w:sz="8" w:space="0" w:color="999999"/>
              <w:right w:val="single" w:sz="8" w:space="0" w:color="999999"/>
            </w:tcBorders>
          </w:tcPr>
          <w:p w14:paraId="29AA6BBF" w14:textId="432CB4B7" w:rsidR="00A00068" w:rsidRPr="00792B4E" w:rsidRDefault="00A00068" w:rsidP="00A00068">
            <w:pPr>
              <w:spacing w:after="120"/>
            </w:pPr>
            <w:r w:rsidRPr="00792B4E">
              <w:t>Employee Central UI</w:t>
            </w:r>
          </w:p>
        </w:tc>
        <w:tc>
          <w:tcPr>
            <w:tcW w:w="3510" w:type="dxa"/>
            <w:tcBorders>
              <w:top w:val="single" w:sz="8" w:space="0" w:color="999999"/>
              <w:left w:val="single" w:sz="8" w:space="0" w:color="999999"/>
              <w:bottom w:val="single" w:sz="8" w:space="0" w:color="999999"/>
              <w:right w:val="single" w:sz="8" w:space="0" w:color="999999"/>
            </w:tcBorders>
          </w:tcPr>
          <w:p w14:paraId="09F43B75" w14:textId="77777777" w:rsidR="00A00068" w:rsidRPr="00792B4E" w:rsidRDefault="00A00068" w:rsidP="00A00068"/>
        </w:tc>
        <w:tc>
          <w:tcPr>
            <w:tcW w:w="1530" w:type="dxa"/>
            <w:tcBorders>
              <w:top w:val="single" w:sz="8" w:space="0" w:color="999999"/>
              <w:left w:val="single" w:sz="8" w:space="0" w:color="999999"/>
              <w:bottom w:val="single" w:sz="8" w:space="0" w:color="999999"/>
              <w:right w:val="single" w:sz="8" w:space="0" w:color="999999"/>
            </w:tcBorders>
          </w:tcPr>
          <w:p w14:paraId="7999AC66" w14:textId="41D0D8D0" w:rsidR="00A00068" w:rsidRPr="002551D5" w:rsidRDefault="00A00068" w:rsidP="00A00068">
            <w:r w:rsidRPr="002551D5">
              <w:t xml:space="preserve">HR </w:t>
            </w:r>
            <w:r w:rsidRPr="00792B4E">
              <w:t>Administrator</w:t>
            </w:r>
          </w:p>
        </w:tc>
        <w:tc>
          <w:tcPr>
            <w:tcW w:w="1350" w:type="dxa"/>
            <w:tcBorders>
              <w:top w:val="single" w:sz="8" w:space="0" w:color="999999"/>
              <w:left w:val="single" w:sz="8" w:space="0" w:color="999999"/>
              <w:bottom w:val="single" w:sz="8" w:space="0" w:color="999999"/>
              <w:right w:val="single" w:sz="8" w:space="0" w:color="999999"/>
            </w:tcBorders>
          </w:tcPr>
          <w:p w14:paraId="1777CE67" w14:textId="041A6B7F" w:rsidR="00A00068" w:rsidRDefault="00A00068" w:rsidP="00A00068">
            <w:r>
              <w:t>Company Instance</w:t>
            </w:r>
            <w:r w:rsidRPr="00A32F5C">
              <w:t xml:space="preserve"> </w:t>
            </w:r>
            <w:r w:rsidRPr="002551D5">
              <w:t>URL</w:t>
            </w:r>
          </w:p>
        </w:tc>
        <w:tc>
          <w:tcPr>
            <w:tcW w:w="4798" w:type="dxa"/>
            <w:tcBorders>
              <w:top w:val="single" w:sz="8" w:space="0" w:color="999999"/>
              <w:left w:val="single" w:sz="8" w:space="0" w:color="999999"/>
              <w:bottom w:val="single" w:sz="8" w:space="0" w:color="999999"/>
              <w:right w:val="single" w:sz="8" w:space="0" w:color="999999"/>
            </w:tcBorders>
          </w:tcPr>
          <w:p w14:paraId="6A35F6F1" w14:textId="436314E5" w:rsidR="00A00068" w:rsidRPr="00A32F5C" w:rsidRDefault="00A00068" w:rsidP="00A00068">
            <w:r>
              <w:t>It has been viewed, if the contingent worker displays as expected in the organizational chart.</w:t>
            </w:r>
          </w:p>
        </w:tc>
      </w:tr>
      <w:tr w:rsidR="00A00068" w:rsidRPr="00792B4E" w14:paraId="44490747" w14:textId="77777777" w:rsidTr="00A00068">
        <w:tc>
          <w:tcPr>
            <w:tcW w:w="2037" w:type="dxa"/>
            <w:tcBorders>
              <w:top w:val="single" w:sz="8" w:space="0" w:color="999999"/>
              <w:left w:val="single" w:sz="8" w:space="0" w:color="999999"/>
              <w:bottom w:val="single" w:sz="8" w:space="0" w:color="999999"/>
              <w:right w:val="single" w:sz="8" w:space="0" w:color="999999"/>
            </w:tcBorders>
          </w:tcPr>
          <w:p w14:paraId="60BA3E96" w14:textId="474E5926" w:rsidR="00A00068" w:rsidRPr="00E27AB6" w:rsidRDefault="00A00068" w:rsidP="00A00068">
            <w:pPr>
              <w:rPr>
                <w:rStyle w:val="SAPEmphasis"/>
              </w:rPr>
            </w:pPr>
            <w:r w:rsidRPr="001C1279">
              <w:rPr>
                <w:rStyle w:val="SAPEmphasis"/>
              </w:rPr>
              <w:t>Maintain Contingent Worker Information</w:t>
            </w:r>
          </w:p>
        </w:tc>
        <w:tc>
          <w:tcPr>
            <w:tcW w:w="1080" w:type="dxa"/>
            <w:tcBorders>
              <w:top w:val="single" w:sz="8" w:space="0" w:color="999999"/>
              <w:left w:val="single" w:sz="8" w:space="0" w:color="999999"/>
              <w:bottom w:val="single" w:sz="8" w:space="0" w:color="999999"/>
              <w:right w:val="single" w:sz="8" w:space="0" w:color="999999"/>
            </w:tcBorders>
          </w:tcPr>
          <w:p w14:paraId="63FFE113" w14:textId="23881674" w:rsidR="00A00068" w:rsidRPr="00792B4E" w:rsidRDefault="00A00068" w:rsidP="00A00068">
            <w:pPr>
              <w:spacing w:after="120"/>
            </w:pPr>
            <w:r w:rsidRPr="00792B4E">
              <w:t>Employee Central UI</w:t>
            </w:r>
          </w:p>
        </w:tc>
        <w:tc>
          <w:tcPr>
            <w:tcW w:w="3510" w:type="dxa"/>
            <w:tcBorders>
              <w:top w:val="single" w:sz="8" w:space="0" w:color="999999"/>
              <w:left w:val="single" w:sz="8" w:space="0" w:color="999999"/>
              <w:bottom w:val="single" w:sz="8" w:space="0" w:color="999999"/>
              <w:right w:val="single" w:sz="8" w:space="0" w:color="999999"/>
            </w:tcBorders>
          </w:tcPr>
          <w:p w14:paraId="6A6A74E9" w14:textId="572D1DDE" w:rsidR="00A00068" w:rsidRPr="00792B4E" w:rsidRDefault="00A00068" w:rsidP="00A00068">
            <w:r>
              <w:t>The master data record of the contingent worker needs to be updated.</w:t>
            </w:r>
          </w:p>
        </w:tc>
        <w:tc>
          <w:tcPr>
            <w:tcW w:w="1530" w:type="dxa"/>
            <w:tcBorders>
              <w:top w:val="single" w:sz="8" w:space="0" w:color="999999"/>
              <w:left w:val="single" w:sz="8" w:space="0" w:color="999999"/>
              <w:bottom w:val="single" w:sz="8" w:space="0" w:color="999999"/>
              <w:right w:val="single" w:sz="8" w:space="0" w:color="999999"/>
            </w:tcBorders>
          </w:tcPr>
          <w:p w14:paraId="1113F4C6" w14:textId="74EA0162" w:rsidR="00A00068" w:rsidRPr="002551D5" w:rsidRDefault="00A00068" w:rsidP="00A00068">
            <w:r w:rsidRPr="002551D5">
              <w:t xml:space="preserve">HR </w:t>
            </w:r>
            <w:r w:rsidRPr="00792B4E">
              <w:t>Administrator</w:t>
            </w:r>
          </w:p>
        </w:tc>
        <w:tc>
          <w:tcPr>
            <w:tcW w:w="1350" w:type="dxa"/>
            <w:tcBorders>
              <w:top w:val="single" w:sz="8" w:space="0" w:color="999999"/>
              <w:left w:val="single" w:sz="8" w:space="0" w:color="999999"/>
              <w:bottom w:val="single" w:sz="8" w:space="0" w:color="999999"/>
              <w:right w:val="single" w:sz="8" w:space="0" w:color="999999"/>
            </w:tcBorders>
          </w:tcPr>
          <w:p w14:paraId="45A21982" w14:textId="5F04FD10" w:rsidR="00A00068" w:rsidRDefault="00A00068" w:rsidP="00A00068">
            <w:r>
              <w:t>Company Instance</w:t>
            </w:r>
            <w:r w:rsidRPr="00A32F5C">
              <w:t xml:space="preserve"> </w:t>
            </w:r>
            <w:r w:rsidRPr="002551D5">
              <w:t>URL</w:t>
            </w:r>
          </w:p>
        </w:tc>
        <w:tc>
          <w:tcPr>
            <w:tcW w:w="4798" w:type="dxa"/>
            <w:tcBorders>
              <w:top w:val="single" w:sz="8" w:space="0" w:color="999999"/>
              <w:left w:val="single" w:sz="8" w:space="0" w:color="999999"/>
              <w:bottom w:val="single" w:sz="8" w:space="0" w:color="999999"/>
              <w:right w:val="single" w:sz="8" w:space="0" w:color="999999"/>
            </w:tcBorders>
          </w:tcPr>
          <w:p w14:paraId="76B9784D" w14:textId="4D431D33" w:rsidR="00A00068" w:rsidRPr="00A32F5C" w:rsidRDefault="00A00068" w:rsidP="00A00068">
            <w:r>
              <w:t>Data related to the contingent worker has been maintained.</w:t>
            </w:r>
          </w:p>
        </w:tc>
      </w:tr>
      <w:tr w:rsidR="00A00068" w:rsidRPr="00792B4E" w14:paraId="2752D99E" w14:textId="77777777" w:rsidTr="00A00068">
        <w:tc>
          <w:tcPr>
            <w:tcW w:w="2037" w:type="dxa"/>
            <w:tcBorders>
              <w:top w:val="single" w:sz="8" w:space="0" w:color="999999"/>
              <w:left w:val="single" w:sz="8" w:space="0" w:color="999999"/>
              <w:bottom w:val="single" w:sz="8" w:space="0" w:color="999999"/>
              <w:right w:val="single" w:sz="8" w:space="0" w:color="999999"/>
            </w:tcBorders>
          </w:tcPr>
          <w:p w14:paraId="6951CE8D" w14:textId="24660687" w:rsidR="00A00068" w:rsidRPr="005C0282" w:rsidRDefault="00A00068" w:rsidP="00A00068">
            <w:pPr>
              <w:rPr>
                <w:rStyle w:val="SAPEmphasis"/>
              </w:rPr>
            </w:pPr>
            <w:r w:rsidRPr="00C063E6">
              <w:rPr>
                <w:rStyle w:val="SAPEmphasis"/>
              </w:rPr>
              <w:t>Assign Contingent Worker to</w:t>
            </w:r>
            <w:r w:rsidRPr="00B27700">
              <w:rPr>
                <w:rStyle w:val="SAPEmphasis"/>
              </w:rPr>
              <w:t xml:space="preserve"> New Work Order</w:t>
            </w:r>
          </w:p>
        </w:tc>
        <w:tc>
          <w:tcPr>
            <w:tcW w:w="1080" w:type="dxa"/>
            <w:tcBorders>
              <w:top w:val="single" w:sz="8" w:space="0" w:color="999999"/>
              <w:left w:val="single" w:sz="8" w:space="0" w:color="999999"/>
              <w:bottom w:val="single" w:sz="8" w:space="0" w:color="999999"/>
              <w:right w:val="single" w:sz="8" w:space="0" w:color="999999"/>
            </w:tcBorders>
          </w:tcPr>
          <w:p w14:paraId="026DE599" w14:textId="34374492" w:rsidR="00A00068" w:rsidRPr="005C0282" w:rsidRDefault="00A00068" w:rsidP="00A00068">
            <w:pPr>
              <w:spacing w:after="120"/>
            </w:pPr>
            <w:r w:rsidRPr="005C0282">
              <w:t>Employee Central UI</w:t>
            </w:r>
          </w:p>
        </w:tc>
        <w:tc>
          <w:tcPr>
            <w:tcW w:w="3510" w:type="dxa"/>
            <w:tcBorders>
              <w:top w:val="single" w:sz="8" w:space="0" w:color="999999"/>
              <w:left w:val="single" w:sz="8" w:space="0" w:color="999999"/>
              <w:bottom w:val="single" w:sz="8" w:space="0" w:color="999999"/>
              <w:right w:val="single" w:sz="8" w:space="0" w:color="999999"/>
            </w:tcBorders>
          </w:tcPr>
          <w:p w14:paraId="4D0DC10C" w14:textId="791530E5" w:rsidR="00A00068" w:rsidRPr="005C0282" w:rsidRDefault="00A00068" w:rsidP="00A00068">
            <w:r w:rsidRPr="005C0282">
              <w:t>An inactive contingent worker needs to be assigned to another work order the vendor is providing for the company.</w:t>
            </w:r>
          </w:p>
        </w:tc>
        <w:tc>
          <w:tcPr>
            <w:tcW w:w="1530" w:type="dxa"/>
            <w:tcBorders>
              <w:top w:val="single" w:sz="8" w:space="0" w:color="999999"/>
              <w:left w:val="single" w:sz="8" w:space="0" w:color="999999"/>
              <w:bottom w:val="single" w:sz="8" w:space="0" w:color="999999"/>
              <w:right w:val="single" w:sz="8" w:space="0" w:color="999999"/>
            </w:tcBorders>
          </w:tcPr>
          <w:p w14:paraId="23B3D87C" w14:textId="5D6D335D" w:rsidR="00A00068" w:rsidRPr="005C0282" w:rsidRDefault="00A00068" w:rsidP="00A00068">
            <w:r w:rsidRPr="005C0282">
              <w:t>HR Administrator</w:t>
            </w:r>
          </w:p>
        </w:tc>
        <w:tc>
          <w:tcPr>
            <w:tcW w:w="1350" w:type="dxa"/>
            <w:tcBorders>
              <w:top w:val="single" w:sz="8" w:space="0" w:color="999999"/>
              <w:left w:val="single" w:sz="8" w:space="0" w:color="999999"/>
              <w:bottom w:val="single" w:sz="8" w:space="0" w:color="999999"/>
              <w:right w:val="single" w:sz="8" w:space="0" w:color="999999"/>
            </w:tcBorders>
          </w:tcPr>
          <w:p w14:paraId="4584BF79" w14:textId="41586DD9" w:rsidR="00A00068" w:rsidRPr="005C0282" w:rsidRDefault="00A00068" w:rsidP="00A00068">
            <w:r w:rsidRPr="005C0282">
              <w:t>Company Instance URL</w:t>
            </w:r>
          </w:p>
        </w:tc>
        <w:tc>
          <w:tcPr>
            <w:tcW w:w="4798" w:type="dxa"/>
            <w:tcBorders>
              <w:top w:val="single" w:sz="8" w:space="0" w:color="999999"/>
              <w:left w:val="single" w:sz="8" w:space="0" w:color="999999"/>
              <w:bottom w:val="single" w:sz="8" w:space="0" w:color="999999"/>
              <w:right w:val="single" w:sz="8" w:space="0" w:color="999999"/>
            </w:tcBorders>
          </w:tcPr>
          <w:p w14:paraId="10B2682A" w14:textId="0C406A26" w:rsidR="00A00068" w:rsidRPr="005C0282" w:rsidRDefault="00A00068" w:rsidP="00A00068">
            <w:r w:rsidRPr="005C0282">
              <w:t>The contingent worker of status</w:t>
            </w:r>
            <w:r w:rsidRPr="005C0282">
              <w:rPr>
                <w:rStyle w:val="SAPMonospace"/>
              </w:rPr>
              <w:t xml:space="preserve"> Terminated </w:t>
            </w:r>
            <w:r w:rsidRPr="005C0282">
              <w:t>has been assigned to a new work order. He or she has status</w:t>
            </w:r>
            <w:r w:rsidRPr="005C0282">
              <w:rPr>
                <w:rStyle w:val="SAPMonospace"/>
              </w:rPr>
              <w:t xml:space="preserve"> Active </w:t>
            </w:r>
            <w:r w:rsidRPr="005C0282">
              <w:t>starting the date the new work order becomes effective.</w:t>
            </w:r>
          </w:p>
        </w:tc>
      </w:tr>
      <w:tr w:rsidR="00A00068" w:rsidRPr="00792B4E" w14:paraId="52F30A81" w14:textId="77777777" w:rsidTr="00A00068">
        <w:tc>
          <w:tcPr>
            <w:tcW w:w="2037" w:type="dxa"/>
            <w:tcBorders>
              <w:top w:val="single" w:sz="8" w:space="0" w:color="999999"/>
              <w:left w:val="single" w:sz="8" w:space="0" w:color="999999"/>
              <w:bottom w:val="single" w:sz="8" w:space="0" w:color="999999"/>
              <w:right w:val="single" w:sz="8" w:space="0" w:color="999999"/>
            </w:tcBorders>
          </w:tcPr>
          <w:p w14:paraId="658CDD69" w14:textId="43CA518F" w:rsidR="00A00068" w:rsidRDefault="00A00068" w:rsidP="00A00068">
            <w:pPr>
              <w:rPr>
                <w:rStyle w:val="SAPEmphasis"/>
              </w:rPr>
            </w:pPr>
            <w:r w:rsidRPr="005C0282">
              <w:rPr>
                <w:rStyle w:val="SAPEmphasis"/>
              </w:rPr>
              <w:t>Hir</w:t>
            </w:r>
            <w:r>
              <w:rPr>
                <w:rStyle w:val="SAPEmphasis"/>
              </w:rPr>
              <w:t>e</w:t>
            </w:r>
            <w:r w:rsidRPr="005C0282">
              <w:rPr>
                <w:rStyle w:val="SAPEmphasis"/>
              </w:rPr>
              <w:t xml:space="preserve"> Contingent Worker as Employee</w:t>
            </w:r>
          </w:p>
        </w:tc>
        <w:tc>
          <w:tcPr>
            <w:tcW w:w="1080" w:type="dxa"/>
            <w:tcBorders>
              <w:top w:val="single" w:sz="8" w:space="0" w:color="999999"/>
              <w:left w:val="single" w:sz="8" w:space="0" w:color="999999"/>
              <w:bottom w:val="single" w:sz="8" w:space="0" w:color="999999"/>
              <w:right w:val="single" w:sz="8" w:space="0" w:color="999999"/>
            </w:tcBorders>
          </w:tcPr>
          <w:p w14:paraId="6816FD41" w14:textId="4F110532" w:rsidR="00A00068" w:rsidRPr="005C0282" w:rsidRDefault="00A00068" w:rsidP="00A00068">
            <w:pPr>
              <w:spacing w:after="120"/>
            </w:pPr>
            <w:r w:rsidRPr="005C0282">
              <w:t>Employee Central UI</w:t>
            </w:r>
          </w:p>
        </w:tc>
        <w:tc>
          <w:tcPr>
            <w:tcW w:w="3510" w:type="dxa"/>
            <w:tcBorders>
              <w:top w:val="single" w:sz="8" w:space="0" w:color="999999"/>
              <w:left w:val="single" w:sz="8" w:space="0" w:color="999999"/>
              <w:bottom w:val="single" w:sz="8" w:space="0" w:color="999999"/>
              <w:right w:val="single" w:sz="8" w:space="0" w:color="999999"/>
            </w:tcBorders>
          </w:tcPr>
          <w:p w14:paraId="54FE86F8" w14:textId="3D01C8D0" w:rsidR="00A00068" w:rsidRPr="005C0282" w:rsidRDefault="00A00068" w:rsidP="00A00068">
            <w:r w:rsidRPr="005C0282">
              <w:t xml:space="preserve">An inactive contingent worker </w:t>
            </w:r>
            <w:r>
              <w:t>is to be hired as employee at the company</w:t>
            </w:r>
            <w:r w:rsidRPr="005C0282">
              <w:t>.</w:t>
            </w:r>
          </w:p>
        </w:tc>
        <w:tc>
          <w:tcPr>
            <w:tcW w:w="1530" w:type="dxa"/>
            <w:tcBorders>
              <w:top w:val="single" w:sz="8" w:space="0" w:color="999999"/>
              <w:left w:val="single" w:sz="8" w:space="0" w:color="999999"/>
              <w:bottom w:val="single" w:sz="8" w:space="0" w:color="999999"/>
              <w:right w:val="single" w:sz="8" w:space="0" w:color="999999"/>
            </w:tcBorders>
          </w:tcPr>
          <w:p w14:paraId="438CC890" w14:textId="57387567" w:rsidR="00A00068" w:rsidRPr="005C0282" w:rsidRDefault="00A00068" w:rsidP="00A00068">
            <w:r w:rsidRPr="005C0282">
              <w:t>HR Administrator</w:t>
            </w:r>
          </w:p>
        </w:tc>
        <w:tc>
          <w:tcPr>
            <w:tcW w:w="1350" w:type="dxa"/>
            <w:tcBorders>
              <w:top w:val="single" w:sz="8" w:space="0" w:color="999999"/>
              <w:left w:val="single" w:sz="8" w:space="0" w:color="999999"/>
              <w:bottom w:val="single" w:sz="8" w:space="0" w:color="999999"/>
              <w:right w:val="single" w:sz="8" w:space="0" w:color="999999"/>
            </w:tcBorders>
          </w:tcPr>
          <w:p w14:paraId="0AF70871" w14:textId="2BFCE336" w:rsidR="00A00068" w:rsidRPr="005C0282" w:rsidRDefault="00A00068" w:rsidP="00A00068">
            <w:r w:rsidRPr="005C0282">
              <w:t>Company Instance URL</w:t>
            </w:r>
          </w:p>
        </w:tc>
        <w:tc>
          <w:tcPr>
            <w:tcW w:w="4798" w:type="dxa"/>
            <w:tcBorders>
              <w:top w:val="single" w:sz="8" w:space="0" w:color="999999"/>
              <w:left w:val="single" w:sz="8" w:space="0" w:color="999999"/>
              <w:bottom w:val="single" w:sz="8" w:space="0" w:color="999999"/>
              <w:right w:val="single" w:sz="8" w:space="0" w:color="999999"/>
            </w:tcBorders>
          </w:tcPr>
          <w:p w14:paraId="420B9F82" w14:textId="02E18711" w:rsidR="00A00068" w:rsidRPr="005C0282" w:rsidRDefault="00A00068" w:rsidP="00A00068">
            <w:r>
              <w:t>A former</w:t>
            </w:r>
            <w:r w:rsidRPr="005C0282">
              <w:t xml:space="preserve"> contingent worker </w:t>
            </w:r>
            <w:r>
              <w:t>has become an employee of the company</w:t>
            </w:r>
            <w:r w:rsidRPr="005C0282">
              <w:t>.</w:t>
            </w:r>
          </w:p>
        </w:tc>
      </w:tr>
    </w:tbl>
    <w:p w14:paraId="1153B613" w14:textId="77777777" w:rsidR="000620A9" w:rsidRPr="00792B4E" w:rsidRDefault="000620A9" w:rsidP="000620A9"/>
    <w:p w14:paraId="537CB04C" w14:textId="77777777" w:rsidR="000620A9" w:rsidRPr="00792B4E" w:rsidRDefault="000620A9" w:rsidP="000620A9"/>
    <w:p w14:paraId="718432B1" w14:textId="77777777" w:rsidR="000620A9" w:rsidRPr="00792B4E" w:rsidRDefault="000620A9" w:rsidP="000620A9">
      <w:pPr>
        <w:pStyle w:val="Heading1"/>
        <w:ind w:left="432" w:hanging="432"/>
      </w:pPr>
      <w:bookmarkStart w:id="117" w:name="_Toc416967256"/>
      <w:bookmarkStart w:id="118" w:name="_Toc435792889"/>
      <w:bookmarkStart w:id="119" w:name="_Toc508084009"/>
      <w:r w:rsidRPr="00792B4E">
        <w:lastRenderedPageBreak/>
        <w:t>Test Procedures</w:t>
      </w:r>
      <w:bookmarkEnd w:id="117"/>
      <w:bookmarkEnd w:id="118"/>
      <w:bookmarkEnd w:id="119"/>
    </w:p>
    <w:p w14:paraId="77999D65" w14:textId="77777777" w:rsidR="000620A9" w:rsidRPr="00792B4E" w:rsidRDefault="000620A9" w:rsidP="000620A9">
      <w:r w:rsidRPr="00792B4E">
        <w:t>This section describes test procedures for each process step that belongs to this scope item.</w:t>
      </w:r>
    </w:p>
    <w:p w14:paraId="03EADBD9" w14:textId="3F34F2D1" w:rsidR="00757E8A" w:rsidRDefault="000620A9" w:rsidP="000620A9">
      <w:r w:rsidRPr="00792B4E">
        <w:t>The test should take aroun</w:t>
      </w:r>
      <w:r w:rsidR="000C6856">
        <w:t xml:space="preserve">d </w:t>
      </w:r>
      <w:r w:rsidR="00FC7CE6">
        <w:t>1 hour</w:t>
      </w:r>
      <w:r w:rsidRPr="00792B4E">
        <w:t>.</w:t>
      </w:r>
    </w:p>
    <w:p w14:paraId="7D4F8711" w14:textId="33DF5082" w:rsidR="00706EE5" w:rsidRDefault="00706EE5" w:rsidP="000A046E">
      <w:pPr>
        <w:pStyle w:val="Heading2"/>
      </w:pPr>
      <w:bookmarkStart w:id="120" w:name="_Toc436643913"/>
      <w:bookmarkStart w:id="121" w:name="_Toc468274502"/>
      <w:bookmarkStart w:id="122" w:name="_Toc508084010"/>
      <w:r w:rsidRPr="003A3451">
        <w:t>Enter</w:t>
      </w:r>
      <w:r w:rsidR="00854B9B">
        <w:t>ing</w:t>
      </w:r>
      <w:r w:rsidRPr="003A3451">
        <w:t xml:space="preserve"> Master Data of Contingent Worker</w:t>
      </w:r>
      <w:bookmarkEnd w:id="120"/>
      <w:bookmarkEnd w:id="121"/>
      <w:bookmarkEnd w:id="122"/>
    </w:p>
    <w:p w14:paraId="4FF561E3" w14:textId="77777777" w:rsidR="000C6856" w:rsidRPr="00792B4E" w:rsidRDefault="000C6856" w:rsidP="000C6856">
      <w:pPr>
        <w:pStyle w:val="SAPKeyblockTitle"/>
      </w:pPr>
      <w:r w:rsidRPr="00792B4E">
        <w:t>Test Administration</w:t>
      </w:r>
    </w:p>
    <w:p w14:paraId="13B91C22" w14:textId="77777777" w:rsidR="000C6856" w:rsidRPr="00792B4E" w:rsidRDefault="000C6856" w:rsidP="000C6856">
      <w:r w:rsidRPr="00792B4E">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C6856" w:rsidRPr="00792B4E" w14:paraId="7638EAF5" w14:textId="77777777" w:rsidTr="00ED7696">
        <w:tc>
          <w:tcPr>
            <w:tcW w:w="2280" w:type="dxa"/>
            <w:tcBorders>
              <w:top w:val="single" w:sz="8" w:space="0" w:color="999999"/>
              <w:left w:val="single" w:sz="8" w:space="0" w:color="999999"/>
              <w:bottom w:val="single" w:sz="8" w:space="0" w:color="999999"/>
              <w:right w:val="single" w:sz="8" w:space="0" w:color="999999"/>
            </w:tcBorders>
            <w:hideMark/>
          </w:tcPr>
          <w:p w14:paraId="3F78EF96" w14:textId="77777777" w:rsidR="000C6856" w:rsidRPr="00792B4E" w:rsidRDefault="000C6856" w:rsidP="00ED7696">
            <w:pPr>
              <w:rPr>
                <w:rStyle w:val="SAPEmphasis"/>
              </w:rPr>
            </w:pPr>
            <w:r w:rsidRPr="00792B4E">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D8C1FEA" w14:textId="77777777" w:rsidR="000C6856" w:rsidRPr="00792B4E" w:rsidRDefault="000C6856" w:rsidP="00ED7696">
            <w:pPr>
              <w:rPr>
                <w:lang w:eastAsia="zh-CN"/>
              </w:rPr>
            </w:pPr>
            <w:r w:rsidRPr="00792B4E">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23B1265B" w14:textId="77777777" w:rsidR="000C6856" w:rsidRPr="00792B4E" w:rsidRDefault="000C6856" w:rsidP="00ED7696">
            <w:pPr>
              <w:rPr>
                <w:rStyle w:val="SAPEmphasis"/>
              </w:rPr>
            </w:pPr>
            <w:r w:rsidRPr="00792B4E">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5E193C6F" w14:textId="77777777" w:rsidR="000C6856" w:rsidRPr="00792B4E" w:rsidRDefault="000C6856" w:rsidP="00ED7696">
            <w:pPr>
              <w:rPr>
                <w:lang w:eastAsia="zh-CN"/>
              </w:rPr>
            </w:pPr>
            <w:r w:rsidRPr="00792B4E">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9306431" w14:textId="77777777" w:rsidR="000C6856" w:rsidRPr="00792B4E" w:rsidRDefault="000C6856" w:rsidP="00ED7696">
            <w:pPr>
              <w:rPr>
                <w:rStyle w:val="SAPEmphasis"/>
              </w:rPr>
            </w:pPr>
            <w:r w:rsidRPr="00792B4E">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0805490" w14:textId="56776AEF" w:rsidR="000C6856" w:rsidRPr="00792B4E" w:rsidRDefault="00C4377A" w:rsidP="00ED7696">
            <w:pPr>
              <w:rPr>
                <w:lang w:eastAsia="zh-CN"/>
              </w:rPr>
            </w:pPr>
            <w:r>
              <w:rPr>
                <w:lang w:eastAsia="zh-CN"/>
              </w:rPr>
              <w:t>&lt;date&gt;</w:t>
            </w:r>
          </w:p>
        </w:tc>
      </w:tr>
      <w:tr w:rsidR="000C6856" w:rsidRPr="00792B4E" w14:paraId="50051AA3" w14:textId="77777777" w:rsidTr="00ED7696">
        <w:tc>
          <w:tcPr>
            <w:tcW w:w="2280" w:type="dxa"/>
            <w:tcBorders>
              <w:top w:val="single" w:sz="8" w:space="0" w:color="999999"/>
              <w:left w:val="single" w:sz="8" w:space="0" w:color="999999"/>
              <w:bottom w:val="single" w:sz="8" w:space="0" w:color="999999"/>
              <w:right w:val="single" w:sz="8" w:space="0" w:color="999999"/>
            </w:tcBorders>
            <w:hideMark/>
          </w:tcPr>
          <w:p w14:paraId="009AA042" w14:textId="77777777" w:rsidR="000C6856" w:rsidRPr="00792B4E" w:rsidRDefault="000C6856" w:rsidP="00ED7696">
            <w:pPr>
              <w:rPr>
                <w:rStyle w:val="SAPEmphasis"/>
              </w:rPr>
            </w:pPr>
            <w:r w:rsidRPr="00792B4E">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702C324" w14:textId="77777777" w:rsidR="000C6856" w:rsidRPr="00792B4E" w:rsidRDefault="000C6856" w:rsidP="00ED7696">
            <w:pPr>
              <w:rPr>
                <w:lang w:eastAsia="zh-CN"/>
              </w:rPr>
            </w:pPr>
            <w:r>
              <w:rPr>
                <w:lang w:eastAsia="zh-CN"/>
              </w:rPr>
              <w:t>HR Administrator</w:t>
            </w:r>
          </w:p>
        </w:tc>
      </w:tr>
      <w:tr w:rsidR="000C6856" w:rsidRPr="00792B4E" w14:paraId="74757784" w14:textId="77777777" w:rsidTr="00ED7696">
        <w:tc>
          <w:tcPr>
            <w:tcW w:w="2280" w:type="dxa"/>
            <w:tcBorders>
              <w:top w:val="single" w:sz="8" w:space="0" w:color="999999"/>
              <w:left w:val="single" w:sz="8" w:space="0" w:color="999999"/>
              <w:bottom w:val="single" w:sz="8" w:space="0" w:color="999999"/>
              <w:right w:val="single" w:sz="8" w:space="0" w:color="999999"/>
            </w:tcBorders>
            <w:hideMark/>
          </w:tcPr>
          <w:p w14:paraId="6EDBCD5B" w14:textId="77777777" w:rsidR="000C6856" w:rsidRPr="00792B4E" w:rsidRDefault="000C6856" w:rsidP="00ED7696">
            <w:pPr>
              <w:rPr>
                <w:rStyle w:val="SAPEmphasis"/>
              </w:rPr>
            </w:pPr>
            <w:r w:rsidRPr="00792B4E">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1621CB7" w14:textId="77777777" w:rsidR="000C6856" w:rsidRPr="00792B4E" w:rsidRDefault="000C6856" w:rsidP="00ED7696">
            <w:pPr>
              <w:rPr>
                <w:lang w:eastAsia="zh-CN"/>
              </w:rPr>
            </w:pPr>
            <w:r w:rsidRPr="00792B4E">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BF44750" w14:textId="77777777" w:rsidR="000C6856" w:rsidRPr="00792B4E" w:rsidRDefault="000C6856" w:rsidP="00ED7696">
            <w:pPr>
              <w:rPr>
                <w:rStyle w:val="SAPEmphasis"/>
              </w:rPr>
            </w:pPr>
            <w:r w:rsidRPr="00792B4E">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5608FB2" w14:textId="1A9DC1B0" w:rsidR="000C6856" w:rsidRPr="00792B4E" w:rsidRDefault="00397E05" w:rsidP="00ED7696">
            <w:pPr>
              <w:rPr>
                <w:lang w:eastAsia="zh-CN"/>
              </w:rPr>
            </w:pPr>
            <w:r>
              <w:rPr>
                <w:lang w:eastAsia="zh-CN"/>
              </w:rPr>
              <w:t>&lt;duration&gt;</w:t>
            </w:r>
          </w:p>
        </w:tc>
      </w:tr>
    </w:tbl>
    <w:p w14:paraId="6EFD9594" w14:textId="77777777" w:rsidR="00706EE5" w:rsidRPr="008B19B5" w:rsidRDefault="00706EE5" w:rsidP="00706EE5">
      <w:pPr>
        <w:pStyle w:val="SAPKeyblockTitle"/>
      </w:pPr>
      <w:r w:rsidRPr="008B19B5">
        <w:t>Purpose</w:t>
      </w:r>
    </w:p>
    <w:p w14:paraId="4D0F4F8E" w14:textId="146B353A" w:rsidR="004A4164" w:rsidRDefault="00706EE5" w:rsidP="00706EE5">
      <w:r w:rsidRPr="008B19B5">
        <w:t xml:space="preserve">The HR </w:t>
      </w:r>
      <w:r w:rsidR="00854B9B">
        <w:t>Administrator</w:t>
      </w:r>
      <w:r w:rsidRPr="008B19B5">
        <w:t xml:space="preserve"> enters </w:t>
      </w:r>
      <w:r>
        <w:t xml:space="preserve">master </w:t>
      </w:r>
      <w:r w:rsidRPr="008B19B5">
        <w:t xml:space="preserve">data for a </w:t>
      </w:r>
      <w:r>
        <w:t>contingent worker</w:t>
      </w:r>
      <w:r w:rsidR="004A4164">
        <w:t>, who will be assigned to a work order the vendor needs to execute at the company</w:t>
      </w:r>
      <w:r w:rsidRPr="008B19B5">
        <w:t>. This data includes personal data</w:t>
      </w:r>
      <w:r>
        <w:t>,</w:t>
      </w:r>
      <w:r w:rsidRPr="008B19B5">
        <w:t xml:space="preserve"> company-specific</w:t>
      </w:r>
      <w:r>
        <w:t xml:space="preserve"> data</w:t>
      </w:r>
      <w:r w:rsidRPr="008B19B5">
        <w:t xml:space="preserve">, and </w:t>
      </w:r>
      <w:r>
        <w:t xml:space="preserve">work order related data </w:t>
      </w:r>
      <w:r w:rsidRPr="008B19B5">
        <w:t xml:space="preserve">for the </w:t>
      </w:r>
      <w:r>
        <w:t>contingent worker</w:t>
      </w:r>
      <w:r w:rsidRPr="008B19B5">
        <w:t>.</w:t>
      </w:r>
    </w:p>
    <w:p w14:paraId="44F15814" w14:textId="4FAA18EF" w:rsidR="00453B9F" w:rsidRDefault="00453B9F" w:rsidP="00706EE5">
      <w:r>
        <w:t>The contingent worker may be a</w:t>
      </w:r>
      <w:r w:rsidR="003729F6">
        <w:t xml:space="preserve"> person, who is new to the company, </w:t>
      </w:r>
      <w:r>
        <w:t>or a</w:t>
      </w:r>
      <w:r w:rsidR="003729F6">
        <w:t xml:space="preserve"> former</w:t>
      </w:r>
      <w:r>
        <w:t xml:space="preserve"> employee of the company. In the latter case, t</w:t>
      </w:r>
      <w:r w:rsidRPr="00C50C67">
        <w:t xml:space="preserve">he employee‘s existing person ID in the system </w:t>
      </w:r>
      <w:r>
        <w:t>remains</w:t>
      </w:r>
      <w:r w:rsidRPr="00C50C67">
        <w:t xml:space="preserve"> </w:t>
      </w:r>
      <w:r>
        <w:t>inactive</w:t>
      </w:r>
      <w:r w:rsidRPr="00C50C67">
        <w:t xml:space="preserve">. </w:t>
      </w:r>
      <w:r>
        <w:t>Instead, he or she will receive a new person ID</w:t>
      </w:r>
      <w:r w:rsidRPr="00C50C67">
        <w:t xml:space="preserve">. </w:t>
      </w:r>
    </w:p>
    <w:p w14:paraId="337AF79B" w14:textId="77777777" w:rsidR="00706EE5" w:rsidRDefault="00706EE5" w:rsidP="00706EE5">
      <w:pPr>
        <w:pStyle w:val="SAPKeyblockTitle"/>
      </w:pPr>
      <w:r>
        <w:t>Prerequisites</w:t>
      </w:r>
    </w:p>
    <w:p w14:paraId="0F79BD65" w14:textId="38C5ECDF" w:rsidR="00706EE5" w:rsidRDefault="00706EE5" w:rsidP="007E5277">
      <w:pPr>
        <w:pStyle w:val="ListParagraph"/>
        <w:numPr>
          <w:ilvl w:val="0"/>
          <w:numId w:val="11"/>
        </w:numPr>
        <w:ind w:left="360"/>
      </w:pPr>
      <w:r>
        <w:t>The Vendor (Supplier) relevant for the work order</w:t>
      </w:r>
      <w:r w:rsidR="0016170E">
        <w:t xml:space="preserve">, to which the contingent worker is to be assigned, </w:t>
      </w:r>
      <w:r>
        <w:t xml:space="preserve">has been created manually in Employee Central. </w:t>
      </w:r>
    </w:p>
    <w:p w14:paraId="5CCFB926" w14:textId="77777777" w:rsidR="00706EE5" w:rsidRPr="0020360C" w:rsidRDefault="00706EE5" w:rsidP="00C063E6">
      <w:pPr>
        <w:pStyle w:val="SAPNoteHeading"/>
        <w:ind w:left="720"/>
      </w:pPr>
      <w:r w:rsidRPr="0020360C">
        <w:rPr>
          <w:noProof/>
        </w:rPr>
        <w:drawing>
          <wp:inline distT="0" distB="0" distL="0" distR="0" wp14:anchorId="5F8C9E90" wp14:editId="30ABE071">
            <wp:extent cx="226060" cy="226060"/>
            <wp:effectExtent l="0" t="0" r="0" b="0"/>
            <wp:docPr id="1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20360C">
        <w:t> Note</w:t>
      </w:r>
    </w:p>
    <w:p w14:paraId="27FEE134" w14:textId="420085F2" w:rsidR="00706EE5" w:rsidRDefault="00706EE5" w:rsidP="00C063E6">
      <w:pPr>
        <w:pStyle w:val="NoteParagraph"/>
        <w:ind w:left="720"/>
      </w:pPr>
      <w:r>
        <w:t>The vendor information can be created</w:t>
      </w:r>
      <w:r w:rsidRPr="0020360C">
        <w:t xml:space="preserve"> in Employee Central</w:t>
      </w:r>
      <w:r>
        <w:t xml:space="preserve"> as follows:</w:t>
      </w:r>
    </w:p>
    <w:p w14:paraId="78124361" w14:textId="64660857" w:rsidR="00706EE5" w:rsidRDefault="00706EE5" w:rsidP="00706EE5">
      <w:pPr>
        <w:pStyle w:val="ListBullet3"/>
      </w:pPr>
      <w:r>
        <w:t xml:space="preserve">Log on </w:t>
      </w:r>
      <w:r w:rsidRPr="00500F4D">
        <w:t xml:space="preserve">to </w:t>
      </w:r>
      <w:r w:rsidRPr="00C063E6">
        <w:rPr>
          <w:rStyle w:val="SAPScreenElement"/>
          <w:color w:val="auto"/>
        </w:rPr>
        <w:t>Employee Central</w:t>
      </w:r>
      <w:r w:rsidRPr="00C063E6">
        <w:t xml:space="preserve"> </w:t>
      </w:r>
      <w:r w:rsidR="005D0729">
        <w:t xml:space="preserve">as </w:t>
      </w:r>
      <w:r w:rsidR="005D0729" w:rsidRPr="00C50C67">
        <w:t xml:space="preserve">an HR </w:t>
      </w:r>
      <w:r w:rsidR="005D0729" w:rsidRPr="00003E71">
        <w:t>Administrator</w:t>
      </w:r>
      <w:r w:rsidR="005D0729">
        <w:t xml:space="preserve"> </w:t>
      </w:r>
      <w:r>
        <w:t xml:space="preserve">and navigate to </w:t>
      </w:r>
      <w:r w:rsidRPr="00F17467">
        <w:rPr>
          <w:rStyle w:val="SAPScreenElement"/>
        </w:rPr>
        <w:t>Home</w:t>
      </w:r>
      <w:r w:rsidRPr="0020360C">
        <w:t xml:space="preserve"> </w:t>
      </w:r>
      <w:r w:rsidRPr="001C1279">
        <w:rPr>
          <w:rStyle w:val="SAPScreenElement"/>
        </w:rPr>
        <w:sym w:font="Symbol" w:char="F0AE"/>
      </w:r>
      <w:r>
        <w:t xml:space="preserve"> </w:t>
      </w:r>
      <w:r w:rsidRPr="0020360C">
        <w:rPr>
          <w:rStyle w:val="SAPScreenElement"/>
        </w:rPr>
        <w:t>Admin Center</w:t>
      </w:r>
      <w:r w:rsidRPr="0020360C">
        <w:t>.</w:t>
      </w:r>
    </w:p>
    <w:p w14:paraId="6FAFE8FB" w14:textId="77777777" w:rsidR="00706EE5" w:rsidRDefault="00706EE5" w:rsidP="00706EE5">
      <w:pPr>
        <w:pStyle w:val="ListBullet3"/>
      </w:pPr>
      <w:r>
        <w:t>I</w:t>
      </w:r>
      <w:r w:rsidRPr="00EE490B">
        <w:t xml:space="preserve">n the </w:t>
      </w:r>
      <w:r>
        <w:rPr>
          <w:rStyle w:val="SAPScreenElement"/>
        </w:rPr>
        <w:t>Company Processes &amp; Cycles</w:t>
      </w:r>
      <w:r w:rsidRPr="00EE490B">
        <w:rPr>
          <w:rStyle w:val="SAPScreenElement"/>
        </w:rPr>
        <w:t xml:space="preserve"> </w:t>
      </w:r>
      <w:r w:rsidRPr="00EE490B">
        <w:t xml:space="preserve">portlet of the </w:t>
      </w:r>
      <w:r w:rsidRPr="00EE490B">
        <w:rPr>
          <w:rStyle w:val="SAPScreenElement"/>
        </w:rPr>
        <w:t>Admin Center</w:t>
      </w:r>
      <w:r w:rsidRPr="00EE490B">
        <w:t xml:space="preserve"> screen select </w:t>
      </w:r>
      <w:r w:rsidRPr="00EE490B">
        <w:rPr>
          <w:rStyle w:val="SAPScreenElement"/>
        </w:rPr>
        <w:t>Employee</w:t>
      </w:r>
      <w:r>
        <w:rPr>
          <w:rStyle w:val="SAPScreenElement"/>
        </w:rPr>
        <w:t xml:space="preserve"> File</w:t>
      </w:r>
      <w:r w:rsidRPr="00EE490B">
        <w:rPr>
          <w:rStyle w:val="SAPScreenElement"/>
        </w:rPr>
        <w:t>s</w:t>
      </w:r>
      <w:r w:rsidRPr="00EE490B">
        <w:t xml:space="preserve"> </w:t>
      </w:r>
      <w:r w:rsidRPr="00EE490B">
        <w:rPr>
          <w:rStyle w:val="SAPScreenElement"/>
        </w:rPr>
        <w:sym w:font="Symbol" w:char="F0AE"/>
      </w:r>
      <w:r w:rsidRPr="00EE490B">
        <w:t xml:space="preserve"> </w:t>
      </w:r>
      <w:r>
        <w:rPr>
          <w:rStyle w:val="SAPScreenElement"/>
        </w:rPr>
        <w:t>Manage Data</w:t>
      </w:r>
      <w:r w:rsidRPr="001C1279">
        <w:t>.</w:t>
      </w:r>
    </w:p>
    <w:p w14:paraId="4A89D20E" w14:textId="783A7258" w:rsidR="00706EE5" w:rsidRDefault="00706EE5" w:rsidP="00706EE5">
      <w:pPr>
        <w:pStyle w:val="ListBullet3"/>
      </w:pPr>
      <w:r>
        <w:t xml:space="preserve">From the </w:t>
      </w:r>
      <w:r w:rsidRPr="001C1279">
        <w:rPr>
          <w:rStyle w:val="SAPScreenElement"/>
        </w:rPr>
        <w:t>Create New</w:t>
      </w:r>
      <w:r>
        <w:t xml:space="preserve"> drop-down, select</w:t>
      </w:r>
      <w:r w:rsidRPr="00370FE0">
        <w:rPr>
          <w:rStyle w:val="SAPUserEntry"/>
        </w:rPr>
        <w:t xml:space="preserve"> </w:t>
      </w:r>
      <w:r w:rsidRPr="001C1279">
        <w:rPr>
          <w:rStyle w:val="SAPUserEntry"/>
        </w:rPr>
        <w:t>VendorInfo</w:t>
      </w:r>
      <w:r>
        <w:t xml:space="preserve">. Fill the upcoming fields </w:t>
      </w:r>
      <w:r w:rsidR="00370FE0">
        <w:t>as appropriate and c</w:t>
      </w:r>
      <w:r>
        <w:t xml:space="preserve">hoose the </w:t>
      </w:r>
      <w:r w:rsidRPr="001C1279">
        <w:rPr>
          <w:rStyle w:val="SAPScreenElement"/>
        </w:rPr>
        <w:t>Save</w:t>
      </w:r>
      <w:r>
        <w:t xml:space="preserve"> button.</w:t>
      </w:r>
    </w:p>
    <w:p w14:paraId="0C591407" w14:textId="77777777" w:rsidR="00442CBE" w:rsidRPr="00C50C67" w:rsidRDefault="00442CBE" w:rsidP="002858DC">
      <w:pPr>
        <w:pStyle w:val="SAPNoteHeading"/>
        <w:ind w:left="1080"/>
      </w:pPr>
      <w:r w:rsidRPr="00C50C67">
        <w:rPr>
          <w:noProof/>
        </w:rPr>
        <w:lastRenderedPageBreak/>
        <w:drawing>
          <wp:inline distT="0" distB="0" distL="0" distR="0" wp14:anchorId="5062036B" wp14:editId="5B2A0686">
            <wp:extent cx="219075" cy="238125"/>
            <wp:effectExtent l="0" t="0" r="9525"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C50C67">
        <w:t> Caution</w:t>
      </w:r>
    </w:p>
    <w:p w14:paraId="3932B6CA" w14:textId="3F32C38F" w:rsidR="00442CBE" w:rsidRDefault="00442CBE" w:rsidP="002858DC">
      <w:pPr>
        <w:pStyle w:val="ListBullet3"/>
        <w:numPr>
          <w:ilvl w:val="0"/>
          <w:numId w:val="0"/>
        </w:numPr>
        <w:ind w:left="1080"/>
      </w:pPr>
      <w:r>
        <w:t>If you plan to replicate the contingent workers to other systems like SAP S/4HANA cloud editions, please ensure that you are using the same vendor codes, which exist in the replication target system with any leading zeros.</w:t>
      </w:r>
    </w:p>
    <w:p w14:paraId="198515A6" w14:textId="3E53D115" w:rsidR="00453B9F" w:rsidRDefault="00453B9F" w:rsidP="007E5277">
      <w:pPr>
        <w:pStyle w:val="ListBullet3"/>
        <w:numPr>
          <w:ilvl w:val="0"/>
          <w:numId w:val="0"/>
        </w:numPr>
      </w:pPr>
    </w:p>
    <w:p w14:paraId="0CBB08F1" w14:textId="1ECF49FB" w:rsidR="00453B9F" w:rsidRDefault="00453B9F" w:rsidP="007E5277">
      <w:pPr>
        <w:pStyle w:val="ListParagraph"/>
        <w:numPr>
          <w:ilvl w:val="0"/>
          <w:numId w:val="11"/>
        </w:numPr>
        <w:ind w:left="360"/>
        <w:rPr>
          <w:lang w:eastAsia="zh-TW"/>
        </w:rPr>
      </w:pPr>
      <w:r>
        <w:t xml:space="preserve">In case an employee of the company </w:t>
      </w:r>
      <w:r w:rsidR="003729F6">
        <w:t>is to become</w:t>
      </w:r>
      <w:r>
        <w:t xml:space="preserve"> a contingent worker,</w:t>
      </w:r>
      <w:r w:rsidRPr="00453B9F">
        <w:rPr>
          <w:lang w:eastAsia="zh-TW"/>
        </w:rPr>
        <w:t xml:space="preserve"> </w:t>
      </w:r>
      <w:r>
        <w:rPr>
          <w:lang w:eastAsia="zh-TW"/>
        </w:rPr>
        <w:t xml:space="preserve">the </w:t>
      </w:r>
      <w:r w:rsidRPr="0094193E">
        <w:rPr>
          <w:rStyle w:val="SAPScreenElement"/>
          <w:color w:val="auto"/>
          <w:lang w:eastAsia="zh-TW"/>
        </w:rPr>
        <w:t>Terminate</w:t>
      </w:r>
      <w:r w:rsidRPr="009B5C14">
        <w:rPr>
          <w:lang w:eastAsia="zh-TW"/>
        </w:rPr>
        <w:t xml:space="preserve"> </w:t>
      </w:r>
      <w:r>
        <w:rPr>
          <w:lang w:eastAsia="zh-TW"/>
        </w:rPr>
        <w:t>action type must be executed for this particular employee first.</w:t>
      </w:r>
    </w:p>
    <w:p w14:paraId="450AC6BA" w14:textId="77777777" w:rsidR="00453B9F" w:rsidRPr="00C50C67" w:rsidRDefault="00453B9F" w:rsidP="00453B9F">
      <w:pPr>
        <w:pStyle w:val="SAPNoteHeading"/>
        <w:ind w:left="720"/>
      </w:pPr>
      <w:r w:rsidRPr="00C50C67">
        <w:rPr>
          <w:noProof/>
        </w:rPr>
        <w:drawing>
          <wp:inline distT="0" distB="0" distL="0" distR="0" wp14:anchorId="655AD756" wp14:editId="6903E51E">
            <wp:extent cx="228600" cy="228600"/>
            <wp:effectExtent l="0" t="0" r="0" b="0"/>
            <wp:docPr id="24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xml:space="preserve"> Note</w:t>
      </w:r>
    </w:p>
    <w:p w14:paraId="497695BA" w14:textId="303EFF68" w:rsidR="00453B9F" w:rsidRDefault="00453B9F" w:rsidP="003729F6">
      <w:pPr>
        <w:pStyle w:val="ListBullet3"/>
        <w:numPr>
          <w:ilvl w:val="0"/>
          <w:numId w:val="0"/>
        </w:numPr>
        <w:ind w:left="720"/>
      </w:pPr>
      <w:r w:rsidRPr="00294EA9">
        <w:t xml:space="preserve">For details, refer to </w:t>
      </w:r>
      <w:r w:rsidR="006D3044" w:rsidRPr="006D3044">
        <w:t xml:space="preserve">chapter </w:t>
      </w:r>
      <w:r w:rsidR="006D3044" w:rsidRPr="007E5277">
        <w:rPr>
          <w:rStyle w:val="SAPScreenElement"/>
          <w:color w:val="auto"/>
        </w:rPr>
        <w:t>Preliminary Steps &gt; Terminatin</w:t>
      </w:r>
      <w:r w:rsidR="00A77E03">
        <w:rPr>
          <w:rStyle w:val="SAPScreenElement"/>
          <w:color w:val="auto"/>
        </w:rPr>
        <w:t>g</w:t>
      </w:r>
      <w:r w:rsidR="006D3044" w:rsidRPr="007E5277">
        <w:rPr>
          <w:rStyle w:val="SAPScreenElement"/>
          <w:color w:val="auto"/>
        </w:rPr>
        <w:t xml:space="preserve"> Employee</w:t>
      </w:r>
      <w:r w:rsidR="006D3044">
        <w:rPr>
          <w:rStyle w:val="SAPScreenElement"/>
        </w:rPr>
        <w:t>.</w:t>
      </w:r>
      <w:r w:rsidR="006D3044" w:rsidRPr="00294EA9" w:rsidDel="006D3044">
        <w:t xml:space="preserve"> </w:t>
      </w:r>
    </w:p>
    <w:p w14:paraId="699B2D7C" w14:textId="77777777" w:rsidR="00442CBE" w:rsidRDefault="00442CBE" w:rsidP="000C1B2A">
      <w:pPr>
        <w:pStyle w:val="ListBullet3"/>
        <w:numPr>
          <w:ilvl w:val="0"/>
          <w:numId w:val="0"/>
        </w:numPr>
        <w:ind w:left="1021"/>
      </w:pPr>
    </w:p>
    <w:p w14:paraId="36603317" w14:textId="26E7274C" w:rsidR="00E446CD" w:rsidRPr="00C50C67" w:rsidRDefault="00E446CD" w:rsidP="00E446CD">
      <w:pPr>
        <w:rPr>
          <w:rStyle w:val="SAPEmphasis"/>
        </w:rPr>
      </w:pPr>
      <w:r w:rsidRPr="00C50C67">
        <w:rPr>
          <w:rStyle w:val="SAPEmphasis"/>
        </w:rPr>
        <w:t xml:space="preserve">Only if Position Management </w:t>
      </w:r>
      <w:r w:rsidR="00646CB6" w:rsidRPr="0019498D">
        <w:rPr>
          <w:rStyle w:val="SAPEmphasis"/>
        </w:rPr>
        <w:t xml:space="preserve">has been implemented </w:t>
      </w:r>
      <w:r w:rsidRPr="00C50C67">
        <w:rPr>
          <w:rStyle w:val="SAPEmphasis"/>
        </w:rPr>
        <w:t xml:space="preserve">in your </w:t>
      </w:r>
      <w:r w:rsidRPr="00C9517A">
        <w:rPr>
          <w:rStyle w:val="SAPEmphasis"/>
        </w:rPr>
        <w:t xml:space="preserve">Employee Central </w:t>
      </w:r>
      <w:r w:rsidRPr="00C50C67">
        <w:rPr>
          <w:rStyle w:val="SAPEmphasis"/>
        </w:rPr>
        <w:t>instance</w:t>
      </w:r>
      <w:r w:rsidR="00646CB6">
        <w:rPr>
          <w:rStyle w:val="SAPEmphasis"/>
        </w:rPr>
        <w:t xml:space="preserve">, </w:t>
      </w:r>
      <w:r w:rsidR="00646CB6" w:rsidRPr="00585EC2">
        <w:t xml:space="preserve">following </w:t>
      </w:r>
      <w:r w:rsidR="00214938">
        <w:t xml:space="preserve">additional </w:t>
      </w:r>
      <w:r w:rsidR="00646CB6" w:rsidRPr="00585EC2">
        <w:t>prerequisites need to be fulfilled</w:t>
      </w:r>
      <w:r w:rsidRPr="00C50C67">
        <w:rPr>
          <w:rStyle w:val="SAPEmphasis"/>
        </w:rPr>
        <w:t xml:space="preserve">: </w:t>
      </w:r>
    </w:p>
    <w:p w14:paraId="2394DBE3" w14:textId="27F7148F" w:rsidR="00E446CD" w:rsidRPr="00C50C67" w:rsidRDefault="00E446CD" w:rsidP="00E446CD">
      <w:pPr>
        <w:numPr>
          <w:ilvl w:val="0"/>
          <w:numId w:val="16"/>
        </w:numPr>
        <w:ind w:left="284" w:hanging="284"/>
      </w:pPr>
      <w:r w:rsidRPr="00C50C67">
        <w:t xml:space="preserve">The position </w:t>
      </w:r>
      <w:r>
        <w:t xml:space="preserve">to </w:t>
      </w:r>
      <w:r w:rsidRPr="00C50C67">
        <w:t xml:space="preserve">which the </w:t>
      </w:r>
      <w:r>
        <w:t>contingent worker</w:t>
      </w:r>
      <w:r w:rsidRPr="00C50C67">
        <w:t xml:space="preserve"> is to be </w:t>
      </w:r>
      <w:r>
        <w:t>assigned</w:t>
      </w:r>
      <w:r w:rsidRPr="00C50C67">
        <w:t xml:space="preserve"> has been created with appropriate fields filled in. If the position is assigned to a particular country (value of field </w:t>
      </w:r>
      <w:r w:rsidRPr="00C50C67">
        <w:rPr>
          <w:rStyle w:val="SAPScreenElement"/>
        </w:rPr>
        <w:t>Company</w:t>
      </w:r>
      <w:r w:rsidRPr="00C50C67">
        <w:t>), make sure you choose the same country (i.e. company code) in the “</w:t>
      </w:r>
      <w:r w:rsidRPr="00F17467">
        <w:rPr>
          <w:rStyle w:val="SAPScreenElement"/>
        </w:rPr>
        <w:t>Add Contingent Worker</w:t>
      </w:r>
      <w:r w:rsidRPr="00C50C67">
        <w:t>” wizard. Else, the position you are looking for, will not appear.</w:t>
      </w:r>
    </w:p>
    <w:p w14:paraId="6D998A6C" w14:textId="0664CB4E" w:rsidR="00E446CD" w:rsidRPr="008A7531" w:rsidRDefault="00E446CD" w:rsidP="00E446CD">
      <w:pPr>
        <w:numPr>
          <w:ilvl w:val="0"/>
          <w:numId w:val="16"/>
        </w:numPr>
        <w:ind w:left="284" w:hanging="284"/>
      </w:pPr>
      <w:r w:rsidRPr="00C50C67">
        <w:t xml:space="preserve">To </w:t>
      </w:r>
      <w:r>
        <w:t>assign a contingent worker</w:t>
      </w:r>
      <w:r w:rsidRPr="00C50C67">
        <w:t xml:space="preserve"> </w:t>
      </w:r>
      <w:r>
        <w:t>to</w:t>
      </w:r>
      <w:r w:rsidRPr="00C50C67">
        <w:t xml:space="preserve"> a position, that position must have status</w:t>
      </w:r>
      <w:r w:rsidRPr="0058789A">
        <w:rPr>
          <w:rStyle w:val="SAPUserEntry"/>
        </w:rPr>
        <w:t xml:space="preserve"> </w:t>
      </w:r>
      <w:r w:rsidRPr="008D65B7">
        <w:rPr>
          <w:rStyle w:val="SAPUserEntry"/>
          <w:color w:val="auto"/>
          <w:rPrChange w:id="123" w:author="Author" w:date="2018-02-16T16:00:00Z">
            <w:rPr>
              <w:rStyle w:val="SAPUserEntry"/>
            </w:rPr>
          </w:rPrChange>
        </w:rPr>
        <w:t xml:space="preserve">Active </w:t>
      </w:r>
      <w:r w:rsidRPr="00C50C67">
        <w:t xml:space="preserve">on the </w:t>
      </w:r>
      <w:r>
        <w:t>start</w:t>
      </w:r>
      <w:r w:rsidRPr="00C50C67">
        <w:t xml:space="preserve"> date</w:t>
      </w:r>
      <w:r w:rsidRPr="00E02211">
        <w:t xml:space="preserve"> </w:t>
      </w:r>
      <w:r>
        <w:t>of the contingent worker</w:t>
      </w:r>
      <w:r w:rsidRPr="00C50C67">
        <w:t>. Only then, the position will be available in the drop-down for you to assign a person.</w:t>
      </w:r>
    </w:p>
    <w:p w14:paraId="244C3A14" w14:textId="306AB90A" w:rsidR="00706EE5" w:rsidRDefault="00706EE5" w:rsidP="00706EE5">
      <w:pPr>
        <w:pStyle w:val="SAPKeyblockTitle"/>
      </w:pPr>
      <w:r w:rsidRPr="0087048B">
        <w:t>Procedure</w:t>
      </w:r>
    </w:p>
    <w:p w14:paraId="0949906C" w14:textId="3437B5B7" w:rsidR="00453B9F" w:rsidRDefault="00453B9F" w:rsidP="007E5277">
      <w:r>
        <w:t>In the following, the procedure for following uses cases is described:</w:t>
      </w:r>
    </w:p>
    <w:p w14:paraId="183E4DC0" w14:textId="53662D72" w:rsidR="006D3044" w:rsidRPr="007E5277" w:rsidRDefault="009E4CD2" w:rsidP="007E5277">
      <w:pPr>
        <w:pStyle w:val="ListParagraph"/>
        <w:numPr>
          <w:ilvl w:val="0"/>
          <w:numId w:val="16"/>
        </w:numPr>
        <w:ind w:left="360"/>
      </w:pPr>
      <w:r>
        <w:t>t</w:t>
      </w:r>
      <w:r w:rsidR="006D3044" w:rsidRPr="007E5277">
        <w:t>he contingent worker is a person</w:t>
      </w:r>
      <w:r w:rsidR="003B55E4">
        <w:t>, who</w:t>
      </w:r>
      <w:r w:rsidR="006D3044" w:rsidRPr="007E5277">
        <w:t xml:space="preserve"> is new to the company</w:t>
      </w:r>
    </w:p>
    <w:p w14:paraId="78B600BD" w14:textId="11EA5B83" w:rsidR="006D3044" w:rsidRPr="006D3044" w:rsidRDefault="009E4CD2" w:rsidP="007E5277">
      <w:pPr>
        <w:pStyle w:val="ListParagraph"/>
        <w:numPr>
          <w:ilvl w:val="0"/>
          <w:numId w:val="16"/>
        </w:numPr>
        <w:ind w:left="360"/>
      </w:pPr>
      <w:r>
        <w:t>t</w:t>
      </w:r>
      <w:r w:rsidR="006D3044" w:rsidRPr="007E5277">
        <w:t xml:space="preserve">he contingent worker is a former employee of the company </w:t>
      </w:r>
    </w:p>
    <w:p w14:paraId="3A96800E" w14:textId="77777777" w:rsidR="004626A7" w:rsidRPr="00C50C67" w:rsidRDefault="004626A7" w:rsidP="002858DC">
      <w:pPr>
        <w:pStyle w:val="SAPNoteHeading"/>
        <w:ind w:left="720"/>
      </w:pPr>
      <w:r w:rsidRPr="00C50C67">
        <w:rPr>
          <w:noProof/>
        </w:rPr>
        <w:drawing>
          <wp:inline distT="0" distB="0" distL="0" distR="0" wp14:anchorId="4223D791" wp14:editId="7411A612">
            <wp:extent cx="228600" cy="228600"/>
            <wp:effectExtent l="0" t="0" r="0" b="0"/>
            <wp:docPr id="2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xml:space="preserve"> Note</w:t>
      </w:r>
    </w:p>
    <w:p w14:paraId="3ABB6524" w14:textId="79B66A78" w:rsidR="004626A7" w:rsidRPr="00C50C67" w:rsidRDefault="004626A7" w:rsidP="002858DC">
      <w:pPr>
        <w:pStyle w:val="NoteParagraph"/>
        <w:ind w:left="720"/>
      </w:pPr>
      <w:r>
        <w:t xml:space="preserve">During entering of master data for a contingent worker, you can </w:t>
      </w:r>
      <w:r w:rsidRPr="00766359">
        <w:rPr>
          <w:rFonts w:cs="Arial"/>
          <w:bCs/>
        </w:rPr>
        <w:t xml:space="preserve">also save a draft of the </w:t>
      </w:r>
      <w:r>
        <w:rPr>
          <w:rFonts w:cs="Arial"/>
          <w:bCs/>
        </w:rPr>
        <w:t>contingent worker record at any point in time</w:t>
      </w:r>
      <w:r w:rsidRPr="00766359">
        <w:rPr>
          <w:rFonts w:cs="Arial"/>
          <w:bCs/>
        </w:rPr>
        <w:t xml:space="preserve"> and continue </w:t>
      </w:r>
      <w:r>
        <w:rPr>
          <w:rFonts w:cs="Arial"/>
          <w:bCs/>
        </w:rPr>
        <w:t xml:space="preserve">the maintenance of the record at a </w:t>
      </w:r>
      <w:r w:rsidRPr="00766359">
        <w:rPr>
          <w:rFonts w:cs="Arial"/>
          <w:bCs/>
        </w:rPr>
        <w:t>later</w:t>
      </w:r>
      <w:r>
        <w:rPr>
          <w:rFonts w:cs="Arial"/>
          <w:bCs/>
        </w:rPr>
        <w:t xml:space="preserve"> point in time</w:t>
      </w:r>
      <w:r w:rsidRPr="00766359">
        <w:rPr>
          <w:rFonts w:cs="Arial"/>
          <w:bCs/>
        </w:rPr>
        <w:t>.</w:t>
      </w:r>
      <w:r>
        <w:rPr>
          <w:rFonts w:cs="Arial"/>
          <w:bCs/>
        </w:rPr>
        <w:t xml:space="preserve"> This is detailed in a </w:t>
      </w:r>
      <w:r w:rsidRPr="00766359">
        <w:rPr>
          <w:rFonts w:ascii="BentonSans Regular" w:hAnsi="BentonSans Regular"/>
          <w:color w:val="666666"/>
          <w:sz w:val="20"/>
        </w:rPr>
        <w:t>Note</w:t>
      </w:r>
      <w:r w:rsidRPr="00766359">
        <w:rPr>
          <w:rFonts w:cs="Arial"/>
          <w:bCs/>
          <w:sz w:val="16"/>
        </w:rPr>
        <w:t xml:space="preserve"> </w:t>
      </w:r>
      <w:r>
        <w:rPr>
          <w:rFonts w:cs="Arial"/>
          <w:bCs/>
        </w:rPr>
        <w:t xml:space="preserve">below the </w:t>
      </w:r>
      <w:r w:rsidRPr="0040463C">
        <w:rPr>
          <w:rFonts w:ascii="BentonSans Bold" w:hAnsi="BentonSans Bold"/>
          <w:color w:val="666666"/>
        </w:rPr>
        <w:t>Procedure</w:t>
      </w:r>
      <w:r>
        <w:rPr>
          <w:rFonts w:cs="Arial"/>
          <w:bCs/>
        </w:rPr>
        <w:t xml:space="preserve"> table.</w:t>
      </w:r>
    </w:p>
    <w:p w14:paraId="7E1D06B0" w14:textId="77777777" w:rsidR="004626A7" w:rsidRPr="004626A7" w:rsidRDefault="004626A7" w:rsidP="004626A7"/>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710"/>
        <w:gridCol w:w="3240"/>
        <w:gridCol w:w="2250"/>
        <w:gridCol w:w="4950"/>
        <w:gridCol w:w="1260"/>
      </w:tblGrid>
      <w:tr w:rsidR="00D239A1" w:rsidRPr="00C50C67" w14:paraId="1D33CDE1" w14:textId="77777777" w:rsidTr="007E5277">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71673ECE" w14:textId="77777777" w:rsidR="00D239A1" w:rsidRPr="00C50C67" w:rsidRDefault="00D239A1" w:rsidP="00DB5CAA">
            <w:pPr>
              <w:pStyle w:val="SAPTableHeader"/>
            </w:pPr>
            <w:r w:rsidRPr="00C50C67">
              <w:t>Test Step #</w:t>
            </w:r>
          </w:p>
        </w:tc>
        <w:tc>
          <w:tcPr>
            <w:tcW w:w="1710" w:type="dxa"/>
            <w:tcBorders>
              <w:top w:val="single" w:sz="8" w:space="0" w:color="999999"/>
              <w:left w:val="single" w:sz="8" w:space="0" w:color="999999"/>
              <w:bottom w:val="single" w:sz="8" w:space="0" w:color="999999"/>
              <w:right w:val="single" w:sz="8" w:space="0" w:color="999999"/>
            </w:tcBorders>
            <w:shd w:val="clear" w:color="auto" w:fill="999999"/>
            <w:hideMark/>
          </w:tcPr>
          <w:p w14:paraId="20E167AA" w14:textId="77777777" w:rsidR="00D239A1" w:rsidRPr="00C50C67" w:rsidRDefault="00D239A1" w:rsidP="00DB5CAA">
            <w:pPr>
              <w:pStyle w:val="SAPTableHeader"/>
            </w:pPr>
            <w:r w:rsidRPr="00C50C67">
              <w:t>Test Step Name</w:t>
            </w:r>
          </w:p>
        </w:tc>
        <w:tc>
          <w:tcPr>
            <w:tcW w:w="3240" w:type="dxa"/>
            <w:tcBorders>
              <w:top w:val="single" w:sz="8" w:space="0" w:color="999999"/>
              <w:left w:val="single" w:sz="8" w:space="0" w:color="999999"/>
              <w:bottom w:val="single" w:sz="8" w:space="0" w:color="999999"/>
              <w:right w:val="single" w:sz="8" w:space="0" w:color="999999"/>
            </w:tcBorders>
            <w:shd w:val="clear" w:color="auto" w:fill="999999"/>
            <w:hideMark/>
          </w:tcPr>
          <w:p w14:paraId="02529DEF" w14:textId="77777777" w:rsidR="00D239A1" w:rsidRPr="00C50C67" w:rsidRDefault="00D239A1" w:rsidP="00DB5CAA">
            <w:pPr>
              <w:pStyle w:val="SAPTableHeader"/>
            </w:pPr>
            <w:r w:rsidRPr="00C50C67">
              <w:t>Instruction</w:t>
            </w:r>
          </w:p>
        </w:tc>
        <w:tc>
          <w:tcPr>
            <w:tcW w:w="2250" w:type="dxa"/>
            <w:tcBorders>
              <w:top w:val="single" w:sz="8" w:space="0" w:color="999999"/>
              <w:left w:val="single" w:sz="8" w:space="0" w:color="999999"/>
              <w:bottom w:val="single" w:sz="8" w:space="0" w:color="999999"/>
              <w:right w:val="single" w:sz="8" w:space="0" w:color="999999"/>
            </w:tcBorders>
            <w:shd w:val="clear" w:color="auto" w:fill="999999"/>
            <w:hideMark/>
          </w:tcPr>
          <w:p w14:paraId="20BDCFAE" w14:textId="77777777" w:rsidR="00D239A1" w:rsidRPr="00C50C67" w:rsidRDefault="00D239A1" w:rsidP="00DB5CAA">
            <w:pPr>
              <w:pStyle w:val="SAPTableHeader"/>
            </w:pPr>
            <w:r w:rsidRPr="00C50C67">
              <w:t>Additional Information</w:t>
            </w:r>
          </w:p>
        </w:tc>
        <w:tc>
          <w:tcPr>
            <w:tcW w:w="4950" w:type="dxa"/>
            <w:tcBorders>
              <w:top w:val="single" w:sz="8" w:space="0" w:color="999999"/>
              <w:left w:val="single" w:sz="8" w:space="0" w:color="999999"/>
              <w:bottom w:val="single" w:sz="8" w:space="0" w:color="999999"/>
              <w:right w:val="single" w:sz="8" w:space="0" w:color="999999"/>
            </w:tcBorders>
            <w:shd w:val="clear" w:color="auto" w:fill="999999"/>
            <w:hideMark/>
          </w:tcPr>
          <w:p w14:paraId="2CD4FB30" w14:textId="77777777" w:rsidR="00D239A1" w:rsidRPr="00C50C67" w:rsidRDefault="00D239A1" w:rsidP="00DB5CAA">
            <w:pPr>
              <w:pStyle w:val="SAPTableHeader"/>
            </w:pPr>
            <w:r w:rsidRPr="00C50C67">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01B52407" w14:textId="77777777" w:rsidR="00D239A1" w:rsidRPr="00C50C67" w:rsidRDefault="00D239A1" w:rsidP="00DB5CAA">
            <w:pPr>
              <w:pStyle w:val="SAPTableHeader"/>
            </w:pPr>
            <w:r w:rsidRPr="00C50C67">
              <w:t>Pass / Fail / Comment</w:t>
            </w:r>
          </w:p>
        </w:tc>
      </w:tr>
      <w:tr w:rsidR="00D239A1" w:rsidRPr="00C50C67" w14:paraId="2A05FEF0" w14:textId="77777777" w:rsidTr="007E5277">
        <w:trPr>
          <w:trHeight w:val="576"/>
        </w:trPr>
        <w:tc>
          <w:tcPr>
            <w:tcW w:w="872" w:type="dxa"/>
            <w:tcBorders>
              <w:top w:val="single" w:sz="8" w:space="0" w:color="999999"/>
              <w:left w:val="single" w:sz="8" w:space="0" w:color="999999"/>
              <w:bottom w:val="single" w:sz="8" w:space="0" w:color="999999"/>
              <w:right w:val="single" w:sz="8" w:space="0" w:color="999999"/>
            </w:tcBorders>
            <w:hideMark/>
          </w:tcPr>
          <w:p w14:paraId="676DE018" w14:textId="77777777" w:rsidR="00D239A1" w:rsidRPr="00C50C67" w:rsidRDefault="00D239A1" w:rsidP="00DB5CAA">
            <w:r w:rsidRPr="00C50C67">
              <w:t>1</w:t>
            </w:r>
          </w:p>
        </w:tc>
        <w:tc>
          <w:tcPr>
            <w:tcW w:w="1710" w:type="dxa"/>
            <w:tcBorders>
              <w:top w:val="single" w:sz="8" w:space="0" w:color="999999"/>
              <w:left w:val="single" w:sz="8" w:space="0" w:color="999999"/>
              <w:bottom w:val="single" w:sz="8" w:space="0" w:color="999999"/>
              <w:right w:val="single" w:sz="8" w:space="0" w:color="999999"/>
            </w:tcBorders>
            <w:hideMark/>
          </w:tcPr>
          <w:p w14:paraId="7D3AE1C4" w14:textId="77777777" w:rsidR="00D239A1" w:rsidRPr="00C50C67" w:rsidRDefault="00D239A1" w:rsidP="00DB5CAA">
            <w:r w:rsidRPr="00C50C67">
              <w:rPr>
                <w:rStyle w:val="SAPEmphasis"/>
              </w:rPr>
              <w:t>Log on</w:t>
            </w:r>
          </w:p>
        </w:tc>
        <w:tc>
          <w:tcPr>
            <w:tcW w:w="3240" w:type="dxa"/>
            <w:tcBorders>
              <w:top w:val="single" w:sz="8" w:space="0" w:color="999999"/>
              <w:left w:val="single" w:sz="8" w:space="0" w:color="999999"/>
              <w:bottom w:val="single" w:sz="8" w:space="0" w:color="999999"/>
              <w:right w:val="single" w:sz="8" w:space="0" w:color="999999"/>
            </w:tcBorders>
            <w:hideMark/>
          </w:tcPr>
          <w:p w14:paraId="56F40F5E" w14:textId="77777777" w:rsidR="00D239A1" w:rsidRPr="00C50C67" w:rsidRDefault="00D239A1" w:rsidP="00DB5CAA">
            <w:r w:rsidRPr="00C50C67">
              <w:t xml:space="preserve">Log on to </w:t>
            </w:r>
            <w:r w:rsidRPr="00370FE0">
              <w:rPr>
                <w:rStyle w:val="SAPScreenElement"/>
                <w:color w:val="auto"/>
              </w:rPr>
              <w:t>Employee Central</w:t>
            </w:r>
            <w:r w:rsidRPr="00370FE0">
              <w:t xml:space="preserve"> </w:t>
            </w:r>
            <w:r w:rsidRPr="00C50C67">
              <w:t xml:space="preserve">as an HR </w:t>
            </w:r>
            <w:r w:rsidRPr="00003E71">
              <w:t>Administrator</w:t>
            </w:r>
            <w:r w:rsidRPr="00C50C67">
              <w:t>.</w:t>
            </w:r>
          </w:p>
        </w:tc>
        <w:tc>
          <w:tcPr>
            <w:tcW w:w="2250" w:type="dxa"/>
            <w:tcBorders>
              <w:top w:val="single" w:sz="8" w:space="0" w:color="999999"/>
              <w:left w:val="single" w:sz="8" w:space="0" w:color="999999"/>
              <w:bottom w:val="single" w:sz="8" w:space="0" w:color="999999"/>
              <w:right w:val="single" w:sz="8" w:space="0" w:color="999999"/>
            </w:tcBorders>
          </w:tcPr>
          <w:p w14:paraId="1A36896E" w14:textId="77777777" w:rsidR="00D239A1" w:rsidRPr="00C50C67" w:rsidRDefault="00D239A1" w:rsidP="00DB5CAA"/>
        </w:tc>
        <w:tc>
          <w:tcPr>
            <w:tcW w:w="4950" w:type="dxa"/>
            <w:tcBorders>
              <w:top w:val="single" w:sz="8" w:space="0" w:color="999999"/>
              <w:left w:val="single" w:sz="8" w:space="0" w:color="999999"/>
              <w:bottom w:val="single" w:sz="8" w:space="0" w:color="999999"/>
              <w:right w:val="single" w:sz="8" w:space="0" w:color="999999"/>
            </w:tcBorders>
            <w:hideMark/>
          </w:tcPr>
          <w:p w14:paraId="3942F03E" w14:textId="77777777" w:rsidR="00D239A1" w:rsidRPr="00C50C67" w:rsidRDefault="00D239A1" w:rsidP="00DB5CAA">
            <w:r w:rsidRPr="00C50C67">
              <w:t xml:space="preserve">The </w:t>
            </w:r>
            <w:r w:rsidRPr="00C50C67">
              <w:rPr>
                <w:rStyle w:val="SAPScreenElement"/>
              </w:rPr>
              <w:t xml:space="preserve">Home </w:t>
            </w:r>
            <w:r w:rsidRPr="00C50C67">
              <w:t>page is displayed.</w:t>
            </w:r>
          </w:p>
        </w:tc>
        <w:tc>
          <w:tcPr>
            <w:tcW w:w="1260" w:type="dxa"/>
            <w:tcBorders>
              <w:top w:val="single" w:sz="8" w:space="0" w:color="999999"/>
              <w:left w:val="single" w:sz="8" w:space="0" w:color="999999"/>
              <w:bottom w:val="single" w:sz="8" w:space="0" w:color="999999"/>
              <w:right w:val="single" w:sz="8" w:space="0" w:color="999999"/>
            </w:tcBorders>
          </w:tcPr>
          <w:p w14:paraId="5807459A" w14:textId="77777777" w:rsidR="00D239A1" w:rsidRPr="00C50C67" w:rsidRDefault="00D239A1" w:rsidP="00DB5CAA"/>
        </w:tc>
      </w:tr>
      <w:tr w:rsidR="00D239A1" w:rsidRPr="00C50C67" w14:paraId="0667444E" w14:textId="77777777" w:rsidTr="007E5277">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4311F66F" w14:textId="77777777" w:rsidR="00D239A1" w:rsidRPr="00C50C67" w:rsidRDefault="00D239A1" w:rsidP="00DB5CAA">
            <w:r w:rsidRPr="00C50C67">
              <w:t>2</w:t>
            </w:r>
          </w:p>
        </w:tc>
        <w:tc>
          <w:tcPr>
            <w:tcW w:w="1710" w:type="dxa"/>
            <w:tcBorders>
              <w:top w:val="single" w:sz="8" w:space="0" w:color="999999"/>
              <w:left w:val="single" w:sz="8" w:space="0" w:color="999999"/>
              <w:bottom w:val="single" w:sz="8" w:space="0" w:color="999999"/>
              <w:right w:val="single" w:sz="8" w:space="0" w:color="999999"/>
            </w:tcBorders>
            <w:hideMark/>
          </w:tcPr>
          <w:p w14:paraId="2327D179" w14:textId="6A4FE147" w:rsidR="00D239A1" w:rsidRPr="00C50C67" w:rsidRDefault="00D239A1" w:rsidP="00DB5CAA">
            <w:pPr>
              <w:rPr>
                <w:rStyle w:val="SAPEmphasis"/>
              </w:rPr>
            </w:pPr>
            <w:r w:rsidRPr="008B13E9">
              <w:rPr>
                <w:rStyle w:val="SAPEmphasis"/>
              </w:rPr>
              <w:t xml:space="preserve">Go to </w:t>
            </w:r>
            <w:r w:rsidRPr="00F17467">
              <w:rPr>
                <w:rStyle w:val="SAPEmphasis"/>
              </w:rPr>
              <w:t>Admin Center screen</w:t>
            </w:r>
          </w:p>
        </w:tc>
        <w:tc>
          <w:tcPr>
            <w:tcW w:w="3240" w:type="dxa"/>
            <w:tcBorders>
              <w:top w:val="single" w:sz="8" w:space="0" w:color="999999"/>
              <w:left w:val="single" w:sz="8" w:space="0" w:color="999999"/>
              <w:bottom w:val="single" w:sz="8" w:space="0" w:color="999999"/>
              <w:right w:val="single" w:sz="8" w:space="0" w:color="999999"/>
            </w:tcBorders>
            <w:hideMark/>
          </w:tcPr>
          <w:p w14:paraId="499BDDEE" w14:textId="71B2F2BE" w:rsidR="00D239A1" w:rsidRPr="00C50C67" w:rsidRDefault="00D239A1" w:rsidP="00370FE0">
            <w:r w:rsidRPr="00C50C67">
              <w:t xml:space="preserve">From the </w:t>
            </w:r>
            <w:r w:rsidRPr="00C50C67">
              <w:rPr>
                <w:rStyle w:val="SAPScreenElement"/>
              </w:rPr>
              <w:t xml:space="preserve">Home </w:t>
            </w:r>
            <w:r w:rsidRPr="00C50C67">
              <w:t>drop-down</w:t>
            </w:r>
            <w:r>
              <w:t>,</w:t>
            </w:r>
            <w:r w:rsidRPr="00F17467">
              <w:t xml:space="preserve"> select </w:t>
            </w:r>
            <w:r w:rsidRPr="00F17467">
              <w:rPr>
                <w:rStyle w:val="SAPScreenElement"/>
              </w:rPr>
              <w:t>Admin Center</w:t>
            </w:r>
            <w:r w:rsidRPr="00C50C67">
              <w:t>.</w:t>
            </w:r>
          </w:p>
        </w:tc>
        <w:tc>
          <w:tcPr>
            <w:tcW w:w="2250" w:type="dxa"/>
            <w:tcBorders>
              <w:top w:val="single" w:sz="8" w:space="0" w:color="999999"/>
              <w:left w:val="single" w:sz="8" w:space="0" w:color="999999"/>
              <w:bottom w:val="single" w:sz="8" w:space="0" w:color="999999"/>
              <w:right w:val="single" w:sz="8" w:space="0" w:color="999999"/>
            </w:tcBorders>
            <w:hideMark/>
          </w:tcPr>
          <w:p w14:paraId="726EF6E6" w14:textId="7CE79D8A" w:rsidR="00D239A1" w:rsidRPr="00C50C67" w:rsidRDefault="00D239A1" w:rsidP="00DB5CAA"/>
        </w:tc>
        <w:tc>
          <w:tcPr>
            <w:tcW w:w="4950" w:type="dxa"/>
            <w:tcBorders>
              <w:top w:val="single" w:sz="8" w:space="0" w:color="999999"/>
              <w:left w:val="single" w:sz="8" w:space="0" w:color="999999"/>
              <w:bottom w:val="single" w:sz="8" w:space="0" w:color="999999"/>
              <w:right w:val="single" w:sz="8" w:space="0" w:color="999999"/>
            </w:tcBorders>
            <w:hideMark/>
          </w:tcPr>
          <w:p w14:paraId="2602BA2F" w14:textId="58AC32B8" w:rsidR="00D239A1" w:rsidRPr="00C50C67" w:rsidRDefault="00D239A1" w:rsidP="00DB5CAA">
            <w:r w:rsidRPr="00C50C67">
              <w:t xml:space="preserve">The </w:t>
            </w:r>
            <w:r w:rsidRPr="00F17467">
              <w:rPr>
                <w:rStyle w:val="SAPScreenElement"/>
              </w:rPr>
              <w:t>Admin Center</w:t>
            </w:r>
            <w:r w:rsidRPr="00C50C67">
              <w:t xml:space="preserve"> screen is displayed.</w:t>
            </w:r>
          </w:p>
        </w:tc>
        <w:tc>
          <w:tcPr>
            <w:tcW w:w="1260" w:type="dxa"/>
            <w:tcBorders>
              <w:top w:val="single" w:sz="8" w:space="0" w:color="999999"/>
              <w:left w:val="single" w:sz="8" w:space="0" w:color="999999"/>
              <w:bottom w:val="single" w:sz="8" w:space="0" w:color="999999"/>
              <w:right w:val="single" w:sz="8" w:space="0" w:color="999999"/>
            </w:tcBorders>
          </w:tcPr>
          <w:p w14:paraId="51AD74D1" w14:textId="77777777" w:rsidR="00D239A1" w:rsidRPr="00C50C67" w:rsidRDefault="00D239A1" w:rsidP="00DB5CAA"/>
        </w:tc>
      </w:tr>
      <w:tr w:rsidR="00D239A1" w:rsidRPr="00C50C67" w14:paraId="07EFF7A0" w14:textId="77777777" w:rsidTr="007E5277">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42B417A9" w14:textId="77777777" w:rsidR="00D239A1" w:rsidRPr="00C50C67" w:rsidRDefault="00D239A1" w:rsidP="00DB5CAA">
            <w:r w:rsidRPr="00C50C67">
              <w:t>3</w:t>
            </w:r>
          </w:p>
        </w:tc>
        <w:tc>
          <w:tcPr>
            <w:tcW w:w="1710" w:type="dxa"/>
            <w:tcBorders>
              <w:top w:val="single" w:sz="8" w:space="0" w:color="999999"/>
              <w:left w:val="single" w:sz="8" w:space="0" w:color="999999"/>
              <w:bottom w:val="single" w:sz="8" w:space="0" w:color="999999"/>
              <w:right w:val="single" w:sz="8" w:space="0" w:color="999999"/>
            </w:tcBorders>
            <w:hideMark/>
          </w:tcPr>
          <w:p w14:paraId="11FC987F" w14:textId="38D65D90" w:rsidR="00D239A1" w:rsidRPr="00C50C67" w:rsidRDefault="00D239A1" w:rsidP="00DB5CAA">
            <w:pPr>
              <w:rPr>
                <w:rStyle w:val="SAPEmphasis"/>
              </w:rPr>
            </w:pPr>
            <w:r w:rsidRPr="00C50C67">
              <w:rPr>
                <w:rStyle w:val="SAPEmphasis"/>
              </w:rPr>
              <w:t xml:space="preserve">Add </w:t>
            </w:r>
            <w:r w:rsidRPr="00F17467">
              <w:rPr>
                <w:rStyle w:val="SAPEmphasis"/>
              </w:rPr>
              <w:t>Contingent Worker</w:t>
            </w:r>
          </w:p>
        </w:tc>
        <w:tc>
          <w:tcPr>
            <w:tcW w:w="3240" w:type="dxa"/>
            <w:tcBorders>
              <w:top w:val="single" w:sz="8" w:space="0" w:color="999999"/>
              <w:left w:val="single" w:sz="8" w:space="0" w:color="999999"/>
              <w:bottom w:val="single" w:sz="8" w:space="0" w:color="999999"/>
              <w:right w:val="single" w:sz="8" w:space="0" w:color="999999"/>
            </w:tcBorders>
            <w:hideMark/>
          </w:tcPr>
          <w:p w14:paraId="2272FB68" w14:textId="144E060D" w:rsidR="00D239A1" w:rsidRPr="00C50C67" w:rsidRDefault="00D239A1" w:rsidP="00DB5CAA">
            <w:r>
              <w:t>I</w:t>
            </w:r>
            <w:r w:rsidRPr="00F17467">
              <w:t xml:space="preserve">n the </w:t>
            </w:r>
            <w:r w:rsidRPr="00F17467">
              <w:rPr>
                <w:rStyle w:val="SAPScreenElement"/>
              </w:rPr>
              <w:t>Manage Employees</w:t>
            </w:r>
            <w:r w:rsidRPr="00F17467">
              <w:t xml:space="preserve"> portlet of the </w:t>
            </w:r>
            <w:r w:rsidRPr="00F17467">
              <w:rPr>
                <w:rStyle w:val="SAPScreenElement"/>
              </w:rPr>
              <w:t>Admin Center</w:t>
            </w:r>
            <w:r w:rsidRPr="00F17467">
              <w:t xml:space="preserve"> screen select </w:t>
            </w:r>
            <w:r w:rsidRPr="00F17467">
              <w:rPr>
                <w:rStyle w:val="SAPScreenElement"/>
              </w:rPr>
              <w:lastRenderedPageBreak/>
              <w:t xml:space="preserve">Update User Information </w:t>
            </w:r>
            <w:r w:rsidRPr="00F17467">
              <w:rPr>
                <w:rStyle w:val="SAPScreenElement"/>
              </w:rPr>
              <w:sym w:font="Symbol" w:char="F0AE"/>
            </w:r>
            <w:r w:rsidRPr="00F17467">
              <w:t xml:space="preserve"> </w:t>
            </w:r>
            <w:r w:rsidRPr="00F17467">
              <w:rPr>
                <w:rStyle w:val="SAPScreenElement"/>
              </w:rPr>
              <w:t>Add Contingent Worker</w:t>
            </w:r>
            <w:r>
              <w:t>.</w:t>
            </w:r>
          </w:p>
        </w:tc>
        <w:tc>
          <w:tcPr>
            <w:tcW w:w="2250" w:type="dxa"/>
            <w:tcBorders>
              <w:top w:val="single" w:sz="8" w:space="0" w:color="999999"/>
              <w:left w:val="single" w:sz="8" w:space="0" w:color="999999"/>
              <w:bottom w:val="single" w:sz="8" w:space="0" w:color="999999"/>
              <w:right w:val="single" w:sz="8" w:space="0" w:color="999999"/>
            </w:tcBorders>
            <w:hideMark/>
          </w:tcPr>
          <w:p w14:paraId="5FAEC0C5" w14:textId="23F3ECB9" w:rsidR="00D239A1" w:rsidRPr="00C50C67" w:rsidRDefault="00D239A1" w:rsidP="00DB5CAA">
            <w:r>
              <w:lastRenderedPageBreak/>
              <w:t xml:space="preserve">You can add </w:t>
            </w:r>
            <w:r w:rsidRPr="00F17467">
              <w:rPr>
                <w:rStyle w:val="SAPScreenElement"/>
              </w:rPr>
              <w:t>Add Contingent Worker</w:t>
            </w:r>
            <w:r w:rsidRPr="00F17467">
              <w:t xml:space="preserve"> to </w:t>
            </w:r>
            <w:r w:rsidRPr="00F17467">
              <w:rPr>
                <w:rStyle w:val="SAPScreenElement"/>
              </w:rPr>
              <w:lastRenderedPageBreak/>
              <w:t>My Favorites</w:t>
            </w:r>
            <w:r w:rsidRPr="00F17467">
              <w:t xml:space="preserve"> and start the process from there.</w:t>
            </w:r>
          </w:p>
        </w:tc>
        <w:tc>
          <w:tcPr>
            <w:tcW w:w="4950" w:type="dxa"/>
            <w:tcBorders>
              <w:top w:val="single" w:sz="8" w:space="0" w:color="999999"/>
              <w:left w:val="single" w:sz="8" w:space="0" w:color="999999"/>
              <w:bottom w:val="single" w:sz="8" w:space="0" w:color="999999"/>
              <w:right w:val="single" w:sz="8" w:space="0" w:color="999999"/>
            </w:tcBorders>
            <w:hideMark/>
          </w:tcPr>
          <w:p w14:paraId="2D9D4107" w14:textId="77777777" w:rsidR="00D239A1" w:rsidRDefault="00D239A1" w:rsidP="00DB5CAA">
            <w:r w:rsidRPr="00C50C67">
              <w:lastRenderedPageBreak/>
              <w:t xml:space="preserve">You are directed to the </w:t>
            </w:r>
            <w:r w:rsidRPr="00C50C67">
              <w:rPr>
                <w:rStyle w:val="SAPScreenElement"/>
              </w:rPr>
              <w:t xml:space="preserve">My Employee File </w:t>
            </w:r>
            <w:r w:rsidRPr="00C50C67">
              <w:t xml:space="preserve">application and the </w:t>
            </w:r>
            <w:r w:rsidRPr="00C50C67">
              <w:rPr>
                <w:rStyle w:val="SAPScreenElement"/>
              </w:rPr>
              <w:t xml:space="preserve">Add </w:t>
            </w:r>
            <w:r w:rsidRPr="00F17467">
              <w:rPr>
                <w:rStyle w:val="SAPScreenElement"/>
              </w:rPr>
              <w:t>Contingent Worker</w:t>
            </w:r>
            <w:r w:rsidRPr="00F17467">
              <w:t xml:space="preserve"> </w:t>
            </w:r>
            <w:r w:rsidRPr="00C50C67">
              <w:t>screen is displayed.</w:t>
            </w:r>
          </w:p>
          <w:p w14:paraId="4E263AC1" w14:textId="2E53118A" w:rsidR="00D239A1" w:rsidRPr="00C50C67" w:rsidRDefault="00D239A1" w:rsidP="00DB5CAA">
            <w:r w:rsidRPr="00C50C67">
              <w:rPr>
                <w:rFonts w:cs="Arial"/>
                <w:bCs/>
              </w:rPr>
              <w:lastRenderedPageBreak/>
              <w:t xml:space="preserve">Depending if </w:t>
            </w:r>
            <w:r>
              <w:rPr>
                <w:rStyle w:val="SAPEmphasis"/>
              </w:rPr>
              <w:t>the contingent worker is a person new to the company or is a former employee of the company</w:t>
            </w:r>
            <w:r w:rsidRPr="00C50C67">
              <w:rPr>
                <w:rFonts w:cs="Arial"/>
                <w:bCs/>
              </w:rPr>
              <w:t xml:space="preserve">, continue with one of the </w:t>
            </w:r>
            <w:r w:rsidRPr="00C50C67">
              <w:rPr>
                <w:rFonts w:cs="Arial"/>
                <w:bCs/>
                <w:lang w:eastAsia="zh-CN"/>
              </w:rPr>
              <w:t xml:space="preserve">two </w:t>
            </w:r>
            <w:r>
              <w:rPr>
                <w:rFonts w:cs="Arial"/>
                <w:bCs/>
                <w:lang w:eastAsia="zh-CN"/>
              </w:rPr>
              <w:t>use cases</w:t>
            </w:r>
            <w:r w:rsidRPr="00C50C67">
              <w:rPr>
                <w:rFonts w:cs="Arial"/>
                <w:bCs/>
              </w:rPr>
              <w:t xml:space="preserve"> mentioned below.</w:t>
            </w:r>
          </w:p>
        </w:tc>
        <w:tc>
          <w:tcPr>
            <w:tcW w:w="1260" w:type="dxa"/>
            <w:tcBorders>
              <w:top w:val="single" w:sz="8" w:space="0" w:color="999999"/>
              <w:left w:val="single" w:sz="8" w:space="0" w:color="999999"/>
              <w:bottom w:val="single" w:sz="8" w:space="0" w:color="999999"/>
              <w:right w:val="single" w:sz="8" w:space="0" w:color="999999"/>
            </w:tcBorders>
          </w:tcPr>
          <w:p w14:paraId="2BA8DB40" w14:textId="77777777" w:rsidR="00D239A1" w:rsidRPr="00C50C67" w:rsidRDefault="00D239A1" w:rsidP="00DB5CAA"/>
        </w:tc>
      </w:tr>
    </w:tbl>
    <w:p w14:paraId="067DDE90" w14:textId="008DFF69" w:rsidR="00DA44DC" w:rsidRDefault="00DA44DC"/>
    <w:p w14:paraId="1735CD08" w14:textId="45FE2F40" w:rsidR="00DA44DC" w:rsidRPr="002858DC" w:rsidRDefault="00DA44DC" w:rsidP="00DA44DC">
      <w:pPr>
        <w:rPr>
          <w:b/>
          <w:sz w:val="20"/>
        </w:rPr>
      </w:pPr>
      <w:r>
        <w:rPr>
          <w:b/>
          <w:sz w:val="20"/>
        </w:rPr>
        <w:t>Use Case</w:t>
      </w:r>
      <w:r w:rsidRPr="002858DC">
        <w:rPr>
          <w:b/>
          <w:sz w:val="20"/>
        </w:rPr>
        <w:t xml:space="preserve"> 1: </w:t>
      </w:r>
      <w:r>
        <w:rPr>
          <w:b/>
          <w:sz w:val="20"/>
        </w:rPr>
        <w:t>the contingent worker is</w:t>
      </w:r>
      <w:r w:rsidR="00714221">
        <w:rPr>
          <w:b/>
          <w:sz w:val="20"/>
        </w:rPr>
        <w:t xml:space="preserve"> a person</w:t>
      </w:r>
      <w:r>
        <w:rPr>
          <w:b/>
          <w:sz w:val="20"/>
        </w:rPr>
        <w:t xml:space="preserve"> new to the company</w:t>
      </w:r>
      <w:r w:rsidRPr="002858DC">
        <w:rPr>
          <w:b/>
          <w:sz w:val="20"/>
        </w:rPr>
        <w:t>:</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440"/>
        <w:gridCol w:w="2520"/>
        <w:gridCol w:w="2430"/>
        <w:gridCol w:w="3330"/>
        <w:gridCol w:w="2700"/>
        <w:gridCol w:w="1174"/>
      </w:tblGrid>
      <w:tr w:rsidR="00DA44DC" w:rsidRPr="00C50C67" w14:paraId="0965D1AC" w14:textId="77777777" w:rsidTr="007E5277">
        <w:trPr>
          <w:trHeight w:val="848"/>
          <w:tblHeader/>
        </w:trPr>
        <w:tc>
          <w:tcPr>
            <w:tcW w:w="692" w:type="dxa"/>
            <w:tcBorders>
              <w:top w:val="single" w:sz="8" w:space="0" w:color="999999"/>
              <w:left w:val="single" w:sz="8" w:space="0" w:color="999999"/>
              <w:bottom w:val="single" w:sz="8" w:space="0" w:color="999999"/>
              <w:right w:val="single" w:sz="8" w:space="0" w:color="999999"/>
            </w:tcBorders>
            <w:shd w:val="clear" w:color="auto" w:fill="999999"/>
            <w:hideMark/>
          </w:tcPr>
          <w:p w14:paraId="5301714B" w14:textId="77777777" w:rsidR="00DA44DC" w:rsidRPr="00C50C67" w:rsidRDefault="00DA44DC" w:rsidP="0094193E">
            <w:pPr>
              <w:pStyle w:val="SAPTableHeader"/>
            </w:pPr>
            <w:r w:rsidRPr="00C50C67">
              <w:t>Test Step #</w:t>
            </w:r>
          </w:p>
        </w:tc>
        <w:tc>
          <w:tcPr>
            <w:tcW w:w="1440" w:type="dxa"/>
            <w:tcBorders>
              <w:top w:val="single" w:sz="8" w:space="0" w:color="999999"/>
              <w:left w:val="single" w:sz="8" w:space="0" w:color="999999"/>
              <w:bottom w:val="single" w:sz="8" w:space="0" w:color="999999"/>
              <w:right w:val="single" w:sz="8" w:space="0" w:color="999999"/>
            </w:tcBorders>
            <w:shd w:val="clear" w:color="auto" w:fill="999999"/>
            <w:hideMark/>
          </w:tcPr>
          <w:p w14:paraId="79642043" w14:textId="77777777" w:rsidR="00DA44DC" w:rsidRPr="00C50C67" w:rsidRDefault="00DA44DC" w:rsidP="0094193E">
            <w:pPr>
              <w:pStyle w:val="SAPTableHeader"/>
            </w:pPr>
            <w:r w:rsidRPr="00C50C67">
              <w:t>Test Step Name</w:t>
            </w:r>
          </w:p>
        </w:tc>
        <w:tc>
          <w:tcPr>
            <w:tcW w:w="2520" w:type="dxa"/>
            <w:tcBorders>
              <w:top w:val="single" w:sz="8" w:space="0" w:color="999999"/>
              <w:left w:val="single" w:sz="8" w:space="0" w:color="999999"/>
              <w:bottom w:val="single" w:sz="8" w:space="0" w:color="999999"/>
              <w:right w:val="single" w:sz="8" w:space="0" w:color="999999"/>
            </w:tcBorders>
            <w:shd w:val="clear" w:color="auto" w:fill="999999"/>
            <w:hideMark/>
          </w:tcPr>
          <w:p w14:paraId="11369843" w14:textId="77777777" w:rsidR="00DA44DC" w:rsidRPr="00C50C67" w:rsidRDefault="00DA44DC" w:rsidP="0094193E">
            <w:pPr>
              <w:pStyle w:val="SAPTableHeader"/>
            </w:pPr>
            <w:r w:rsidRPr="00C50C67">
              <w:t>Instruction</w:t>
            </w:r>
          </w:p>
        </w:tc>
        <w:tc>
          <w:tcPr>
            <w:tcW w:w="2430" w:type="dxa"/>
            <w:tcBorders>
              <w:top w:val="single" w:sz="8" w:space="0" w:color="999999"/>
              <w:left w:val="single" w:sz="8" w:space="0" w:color="999999"/>
              <w:bottom w:val="single" w:sz="8" w:space="0" w:color="999999"/>
              <w:right w:val="single" w:sz="8" w:space="0" w:color="999999"/>
            </w:tcBorders>
            <w:shd w:val="clear" w:color="auto" w:fill="999999"/>
            <w:hideMark/>
          </w:tcPr>
          <w:p w14:paraId="767C07CC" w14:textId="77777777" w:rsidR="00DA44DC" w:rsidRPr="00C50C67" w:rsidRDefault="00DA44DC" w:rsidP="0094193E">
            <w:pPr>
              <w:pStyle w:val="SAPTableHeader"/>
            </w:pPr>
            <w:r w:rsidRPr="00C50C67">
              <w:t>User Entries:</w:t>
            </w:r>
            <w:r w:rsidRPr="00C50C67">
              <w:br/>
              <w:t>Field Name: User Action and Value</w:t>
            </w:r>
          </w:p>
        </w:tc>
        <w:tc>
          <w:tcPr>
            <w:tcW w:w="3330" w:type="dxa"/>
            <w:tcBorders>
              <w:top w:val="single" w:sz="8" w:space="0" w:color="999999"/>
              <w:left w:val="single" w:sz="8" w:space="0" w:color="999999"/>
              <w:bottom w:val="single" w:sz="8" w:space="0" w:color="999999"/>
              <w:right w:val="single" w:sz="8" w:space="0" w:color="999999"/>
            </w:tcBorders>
            <w:shd w:val="clear" w:color="auto" w:fill="999999"/>
            <w:hideMark/>
          </w:tcPr>
          <w:p w14:paraId="0F440590" w14:textId="77777777" w:rsidR="00DA44DC" w:rsidRPr="00C50C67" w:rsidRDefault="00DA44DC" w:rsidP="0094193E">
            <w:pPr>
              <w:pStyle w:val="SAPTableHeader"/>
            </w:pPr>
            <w:r w:rsidRPr="00C50C67">
              <w:t>Additional Information</w:t>
            </w:r>
          </w:p>
        </w:tc>
        <w:tc>
          <w:tcPr>
            <w:tcW w:w="2700" w:type="dxa"/>
            <w:tcBorders>
              <w:top w:val="single" w:sz="8" w:space="0" w:color="999999"/>
              <w:left w:val="single" w:sz="8" w:space="0" w:color="999999"/>
              <w:bottom w:val="single" w:sz="8" w:space="0" w:color="999999"/>
              <w:right w:val="single" w:sz="8" w:space="0" w:color="999999"/>
            </w:tcBorders>
            <w:shd w:val="clear" w:color="auto" w:fill="999999"/>
            <w:hideMark/>
          </w:tcPr>
          <w:p w14:paraId="3F9620E1" w14:textId="77777777" w:rsidR="00DA44DC" w:rsidRPr="00C50C67" w:rsidRDefault="00DA44DC" w:rsidP="0094193E">
            <w:pPr>
              <w:pStyle w:val="SAPTableHeader"/>
            </w:pPr>
            <w:r w:rsidRPr="00C50C67">
              <w:t>Expected Result</w:t>
            </w:r>
          </w:p>
        </w:tc>
        <w:tc>
          <w:tcPr>
            <w:tcW w:w="1174" w:type="dxa"/>
            <w:tcBorders>
              <w:top w:val="single" w:sz="8" w:space="0" w:color="999999"/>
              <w:left w:val="single" w:sz="8" w:space="0" w:color="999999"/>
              <w:bottom w:val="single" w:sz="8" w:space="0" w:color="999999"/>
              <w:right w:val="single" w:sz="8" w:space="0" w:color="999999"/>
            </w:tcBorders>
            <w:shd w:val="clear" w:color="auto" w:fill="999999"/>
            <w:hideMark/>
          </w:tcPr>
          <w:p w14:paraId="7D784116" w14:textId="77777777" w:rsidR="00DA44DC" w:rsidRPr="00C50C67" w:rsidRDefault="00DA44DC" w:rsidP="0094193E">
            <w:pPr>
              <w:pStyle w:val="SAPTableHeader"/>
            </w:pPr>
            <w:r w:rsidRPr="00C50C67">
              <w:t>Pass / Fail / Comment</w:t>
            </w:r>
          </w:p>
        </w:tc>
      </w:tr>
      <w:tr w:rsidR="007C5471" w:rsidRPr="00C50C67" w14:paraId="6FE600D2" w14:textId="77777777" w:rsidTr="007E5277">
        <w:trPr>
          <w:trHeight w:val="357"/>
        </w:trPr>
        <w:tc>
          <w:tcPr>
            <w:tcW w:w="692" w:type="dxa"/>
            <w:vMerge w:val="restart"/>
            <w:tcBorders>
              <w:top w:val="single" w:sz="8" w:space="0" w:color="999999"/>
              <w:left w:val="single" w:sz="8" w:space="0" w:color="999999"/>
              <w:right w:val="single" w:sz="8" w:space="0" w:color="999999"/>
            </w:tcBorders>
          </w:tcPr>
          <w:p w14:paraId="5E249B16" w14:textId="35DC91E8" w:rsidR="007C5471" w:rsidRPr="00C50C67" w:rsidRDefault="007C5471" w:rsidP="00DB5CAA">
            <w:r>
              <w:t>4</w:t>
            </w:r>
          </w:p>
        </w:tc>
        <w:tc>
          <w:tcPr>
            <w:tcW w:w="1440" w:type="dxa"/>
            <w:vMerge w:val="restart"/>
            <w:tcBorders>
              <w:top w:val="single" w:sz="8" w:space="0" w:color="999999"/>
              <w:left w:val="single" w:sz="8" w:space="0" w:color="999999"/>
              <w:right w:val="single" w:sz="8" w:space="0" w:color="999999"/>
            </w:tcBorders>
          </w:tcPr>
          <w:p w14:paraId="3D5E8BE9" w14:textId="6C0C7B21" w:rsidR="007C5471" w:rsidRPr="00C50C67" w:rsidRDefault="007C5471" w:rsidP="00DB5CAA">
            <w:pPr>
              <w:rPr>
                <w:rStyle w:val="SAPEmphasis"/>
              </w:rPr>
            </w:pPr>
            <w:r w:rsidRPr="00B16E5A">
              <w:rPr>
                <w:rStyle w:val="SAPEmphasis"/>
              </w:rPr>
              <w:t xml:space="preserve">Enter Identity Information for </w:t>
            </w:r>
            <w:r w:rsidRPr="00F17467">
              <w:rPr>
                <w:rStyle w:val="SAPEmphasis"/>
              </w:rPr>
              <w:t>Contingent Worker</w:t>
            </w:r>
          </w:p>
        </w:tc>
        <w:tc>
          <w:tcPr>
            <w:tcW w:w="2520" w:type="dxa"/>
            <w:vMerge w:val="restart"/>
            <w:tcBorders>
              <w:top w:val="single" w:sz="8" w:space="0" w:color="999999"/>
              <w:left w:val="single" w:sz="8" w:space="0" w:color="999999"/>
              <w:right w:val="single" w:sz="8" w:space="0" w:color="999999"/>
            </w:tcBorders>
          </w:tcPr>
          <w:p w14:paraId="6F2A3937" w14:textId="3D5A296D" w:rsidR="007C5471" w:rsidRDefault="007C5471" w:rsidP="00DB5CAA">
            <w:r w:rsidRPr="00C50C67">
              <w:t xml:space="preserve">In the </w:t>
            </w:r>
            <w:r w:rsidRPr="00C50C67">
              <w:rPr>
                <w:rStyle w:val="SAPScreenElement"/>
              </w:rPr>
              <w:t>Identity</w:t>
            </w:r>
            <w:r>
              <w:rPr>
                <w:rStyle w:val="SAPScreenElement"/>
              </w:rPr>
              <w:t xml:space="preserve"> </w:t>
            </w:r>
            <w:r w:rsidRPr="00495F4C">
              <w:rPr>
                <w:rStyle w:val="SAPScreenElement"/>
              </w:rPr>
              <w:t>Information</w:t>
            </w:r>
            <w:r w:rsidRPr="00C50C67">
              <w:rPr>
                <w:rStyle w:val="SAPScreenElement"/>
              </w:rPr>
              <w:t xml:space="preserve"> </w:t>
            </w:r>
            <w:r>
              <w:t>section</w:t>
            </w:r>
            <w:r w:rsidRPr="00C50C67">
              <w:t xml:space="preserve"> make the following entries:</w:t>
            </w:r>
          </w:p>
        </w:tc>
        <w:tc>
          <w:tcPr>
            <w:tcW w:w="2430" w:type="dxa"/>
            <w:tcBorders>
              <w:top w:val="single" w:sz="8" w:space="0" w:color="999999"/>
              <w:left w:val="single" w:sz="8" w:space="0" w:color="999999"/>
              <w:bottom w:val="single" w:sz="8" w:space="0" w:color="999999"/>
              <w:right w:val="single" w:sz="8" w:space="0" w:color="999999"/>
            </w:tcBorders>
          </w:tcPr>
          <w:p w14:paraId="41E1EF70" w14:textId="692511B7" w:rsidR="007C5471" w:rsidRPr="00C50C67" w:rsidRDefault="007C5471" w:rsidP="00DB5CAA">
            <w:r>
              <w:rPr>
                <w:rStyle w:val="SAPScreenElement"/>
              </w:rPr>
              <w:t>Start</w:t>
            </w:r>
            <w:r w:rsidRPr="00F17467">
              <w:rPr>
                <w:rStyle w:val="SAPScreenElement"/>
              </w:rPr>
              <w:t xml:space="preserve"> Date:</w:t>
            </w:r>
            <w:r w:rsidRPr="00F17467">
              <w:t xml:space="preserve"> select from cal</w:t>
            </w:r>
            <w:r>
              <w:t>endar help</w:t>
            </w:r>
          </w:p>
        </w:tc>
        <w:tc>
          <w:tcPr>
            <w:tcW w:w="3330" w:type="dxa"/>
            <w:tcBorders>
              <w:top w:val="single" w:sz="8" w:space="0" w:color="999999"/>
              <w:left w:val="single" w:sz="8" w:space="0" w:color="999999"/>
              <w:bottom w:val="single" w:sz="8" w:space="0" w:color="999999"/>
              <w:right w:val="single" w:sz="8" w:space="0" w:color="999999"/>
            </w:tcBorders>
          </w:tcPr>
          <w:p w14:paraId="13AB6A4A" w14:textId="1B201026" w:rsidR="007C5471" w:rsidRDefault="007C5471" w:rsidP="00DB5CAA">
            <w:r w:rsidRPr="00C50C67">
              <w:t>Defaults to today’s date.</w:t>
            </w:r>
          </w:p>
        </w:tc>
        <w:tc>
          <w:tcPr>
            <w:tcW w:w="2700" w:type="dxa"/>
            <w:vMerge w:val="restart"/>
            <w:tcBorders>
              <w:top w:val="single" w:sz="8" w:space="0" w:color="999999"/>
              <w:left w:val="single" w:sz="8" w:space="0" w:color="999999"/>
              <w:right w:val="single" w:sz="8" w:space="0" w:color="999999"/>
            </w:tcBorders>
          </w:tcPr>
          <w:p w14:paraId="3219611D" w14:textId="77777777" w:rsidR="007C5471" w:rsidRPr="00C50C67" w:rsidRDefault="007C5471" w:rsidP="00DB5CAA"/>
        </w:tc>
        <w:tc>
          <w:tcPr>
            <w:tcW w:w="1174" w:type="dxa"/>
            <w:tcBorders>
              <w:top w:val="single" w:sz="8" w:space="0" w:color="999999"/>
              <w:left w:val="single" w:sz="8" w:space="0" w:color="999999"/>
              <w:bottom w:val="single" w:sz="8" w:space="0" w:color="999999"/>
              <w:right w:val="single" w:sz="8" w:space="0" w:color="999999"/>
            </w:tcBorders>
          </w:tcPr>
          <w:p w14:paraId="12AF7346" w14:textId="77777777" w:rsidR="007C5471" w:rsidRPr="00C50C67" w:rsidRDefault="007C5471" w:rsidP="00DB5CAA"/>
        </w:tc>
      </w:tr>
      <w:tr w:rsidR="007C5471" w:rsidRPr="00C50C67" w14:paraId="111F0BC1" w14:textId="77777777" w:rsidTr="007E5277">
        <w:trPr>
          <w:trHeight w:val="357"/>
        </w:trPr>
        <w:tc>
          <w:tcPr>
            <w:tcW w:w="692" w:type="dxa"/>
            <w:vMerge/>
            <w:tcBorders>
              <w:left w:val="single" w:sz="8" w:space="0" w:color="999999"/>
              <w:right w:val="single" w:sz="8" w:space="0" w:color="999999"/>
            </w:tcBorders>
          </w:tcPr>
          <w:p w14:paraId="0E3D81F8" w14:textId="77777777" w:rsidR="007C5471" w:rsidRPr="00C50C67" w:rsidRDefault="007C5471" w:rsidP="00DB5CAA"/>
        </w:tc>
        <w:tc>
          <w:tcPr>
            <w:tcW w:w="1440" w:type="dxa"/>
            <w:vMerge/>
            <w:tcBorders>
              <w:left w:val="single" w:sz="8" w:space="0" w:color="999999"/>
              <w:right w:val="single" w:sz="8" w:space="0" w:color="999999"/>
            </w:tcBorders>
          </w:tcPr>
          <w:p w14:paraId="68AFCF8C" w14:textId="77777777" w:rsidR="007C5471" w:rsidRPr="00C50C67" w:rsidRDefault="007C5471" w:rsidP="00DB5CAA">
            <w:pPr>
              <w:rPr>
                <w:rStyle w:val="SAPEmphasis"/>
              </w:rPr>
            </w:pPr>
          </w:p>
        </w:tc>
        <w:tc>
          <w:tcPr>
            <w:tcW w:w="2520" w:type="dxa"/>
            <w:vMerge/>
            <w:tcBorders>
              <w:left w:val="single" w:sz="8" w:space="0" w:color="999999"/>
              <w:bottom w:val="single" w:sz="8" w:space="0" w:color="999999"/>
              <w:right w:val="single" w:sz="8" w:space="0" w:color="999999"/>
            </w:tcBorders>
          </w:tcPr>
          <w:p w14:paraId="3BBA2080" w14:textId="77777777" w:rsidR="007C5471" w:rsidRDefault="007C5471" w:rsidP="00DB5CAA"/>
        </w:tc>
        <w:tc>
          <w:tcPr>
            <w:tcW w:w="2430" w:type="dxa"/>
            <w:tcBorders>
              <w:top w:val="single" w:sz="8" w:space="0" w:color="999999"/>
              <w:left w:val="single" w:sz="8" w:space="0" w:color="999999"/>
              <w:bottom w:val="single" w:sz="8" w:space="0" w:color="999999"/>
              <w:right w:val="single" w:sz="8" w:space="0" w:color="999999"/>
            </w:tcBorders>
          </w:tcPr>
          <w:p w14:paraId="6E7DA4E4" w14:textId="721BE60F" w:rsidR="007C5471" w:rsidRPr="00C50C67" w:rsidRDefault="007C5471" w:rsidP="00AB6C91">
            <w:r w:rsidRPr="00934706">
              <w:rPr>
                <w:rStyle w:val="SAPScreenElement"/>
              </w:rPr>
              <w:t>Company</w:t>
            </w:r>
            <w:r w:rsidRPr="00F17467">
              <w:t xml:space="preserve">: </w:t>
            </w:r>
            <w:r w:rsidRPr="00C50C67">
              <w:t>select from drop-down</w:t>
            </w:r>
          </w:p>
        </w:tc>
        <w:tc>
          <w:tcPr>
            <w:tcW w:w="3330" w:type="dxa"/>
            <w:tcBorders>
              <w:top w:val="single" w:sz="8" w:space="0" w:color="999999"/>
              <w:left w:val="single" w:sz="8" w:space="0" w:color="999999"/>
              <w:bottom w:val="single" w:sz="8" w:space="0" w:color="999999"/>
              <w:right w:val="single" w:sz="8" w:space="0" w:color="999999"/>
            </w:tcBorders>
          </w:tcPr>
          <w:p w14:paraId="4F2E9327" w14:textId="77777777" w:rsidR="007C5471" w:rsidRPr="00C50C67" w:rsidRDefault="007C5471" w:rsidP="00370FE0">
            <w:r w:rsidRPr="00C50C67">
              <w:rPr>
                <w:noProof/>
              </w:rPr>
              <w:drawing>
                <wp:inline distT="0" distB="0" distL="0" distR="0" wp14:anchorId="72B54F63" wp14:editId="30B37C0E">
                  <wp:extent cx="219075" cy="2381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C50C67">
              <w:t> </w:t>
            </w:r>
            <w:r w:rsidRPr="00C50C67">
              <w:rPr>
                <w:rFonts w:ascii="BentonSans Regular" w:hAnsi="BentonSans Regular"/>
                <w:color w:val="666666"/>
                <w:sz w:val="22"/>
              </w:rPr>
              <w:t>Caution</w:t>
            </w:r>
          </w:p>
          <w:p w14:paraId="652BA939" w14:textId="2A48FB20" w:rsidR="007C5471" w:rsidRDefault="007C5471" w:rsidP="00370FE0">
            <w:r w:rsidRPr="00C50C67">
              <w:rPr>
                <w:rStyle w:val="SAPEmphasis"/>
              </w:rPr>
              <w:t xml:space="preserve">In case Position Management </w:t>
            </w:r>
            <w:r w:rsidR="00646CB6" w:rsidRPr="00170B17">
              <w:rPr>
                <w:rStyle w:val="SAPEmphasis"/>
              </w:rPr>
              <w:t>has been implemented</w:t>
            </w:r>
            <w:r w:rsidR="00A10C7F" w:rsidRPr="00C50C67">
              <w:rPr>
                <w:rStyle w:val="SAPEmphasis"/>
              </w:rPr>
              <w:t xml:space="preserve"> </w:t>
            </w:r>
            <w:r w:rsidRPr="00C50C67">
              <w:rPr>
                <w:rStyle w:val="SAPEmphasis"/>
              </w:rPr>
              <w:t xml:space="preserve">and you want to assign the </w:t>
            </w:r>
            <w:r>
              <w:rPr>
                <w:rStyle w:val="SAPEmphasis"/>
              </w:rPr>
              <w:t>contingent worker</w:t>
            </w:r>
            <w:r w:rsidRPr="00C50C67">
              <w:rPr>
                <w:rStyle w:val="SAPEmphasis"/>
              </w:rPr>
              <w:t xml:space="preserve"> to a certain position</w:t>
            </w:r>
            <w:r w:rsidRPr="00C50C67">
              <w:t xml:space="preserve">, make sure the company you select here is the same as the company you selected while creating that particular position. Else, that position will not be available for selection in the </w:t>
            </w:r>
            <w:r w:rsidRPr="00295486">
              <w:rPr>
                <w:rStyle w:val="SAPScreenElement"/>
              </w:rPr>
              <w:t>Target Position</w:t>
            </w:r>
            <w:r>
              <w:t xml:space="preserve"> block of the </w:t>
            </w:r>
            <w:r w:rsidRPr="00C50C67">
              <w:rPr>
                <w:rStyle w:val="SAPScreenElement"/>
              </w:rPr>
              <w:t>Job Information</w:t>
            </w:r>
            <w:r w:rsidRPr="00C50C67">
              <w:t xml:space="preserve"> </w:t>
            </w:r>
            <w:r>
              <w:t>section</w:t>
            </w:r>
            <w:r w:rsidRPr="00C50C67">
              <w:t>.</w:t>
            </w:r>
          </w:p>
        </w:tc>
        <w:tc>
          <w:tcPr>
            <w:tcW w:w="2700" w:type="dxa"/>
            <w:vMerge/>
            <w:tcBorders>
              <w:left w:val="single" w:sz="8" w:space="0" w:color="999999"/>
              <w:bottom w:val="single" w:sz="8" w:space="0" w:color="999999"/>
              <w:right w:val="single" w:sz="8" w:space="0" w:color="999999"/>
            </w:tcBorders>
          </w:tcPr>
          <w:p w14:paraId="5707ED36" w14:textId="77777777" w:rsidR="007C5471" w:rsidRPr="00C50C67" w:rsidRDefault="007C5471" w:rsidP="00DB5CAA"/>
        </w:tc>
        <w:tc>
          <w:tcPr>
            <w:tcW w:w="1174" w:type="dxa"/>
            <w:tcBorders>
              <w:top w:val="single" w:sz="8" w:space="0" w:color="999999"/>
              <w:left w:val="single" w:sz="8" w:space="0" w:color="999999"/>
              <w:bottom w:val="single" w:sz="8" w:space="0" w:color="999999"/>
              <w:right w:val="single" w:sz="8" w:space="0" w:color="999999"/>
            </w:tcBorders>
          </w:tcPr>
          <w:p w14:paraId="662413F8" w14:textId="77777777" w:rsidR="007C5471" w:rsidRPr="00C50C67" w:rsidRDefault="007C5471" w:rsidP="00DB5CAA"/>
        </w:tc>
      </w:tr>
      <w:tr w:rsidR="007C5471" w:rsidRPr="00C50C67" w14:paraId="4CFE10E4" w14:textId="77777777" w:rsidTr="007E5277">
        <w:trPr>
          <w:trHeight w:val="357"/>
        </w:trPr>
        <w:tc>
          <w:tcPr>
            <w:tcW w:w="692" w:type="dxa"/>
            <w:vMerge/>
            <w:tcBorders>
              <w:left w:val="single" w:sz="8" w:space="0" w:color="999999"/>
              <w:right w:val="single" w:sz="8" w:space="0" w:color="999999"/>
            </w:tcBorders>
          </w:tcPr>
          <w:p w14:paraId="349D7C9E" w14:textId="77777777" w:rsidR="007C5471" w:rsidRPr="00C50C67" w:rsidRDefault="007C5471" w:rsidP="00993C61"/>
        </w:tc>
        <w:tc>
          <w:tcPr>
            <w:tcW w:w="1440" w:type="dxa"/>
            <w:vMerge/>
            <w:tcBorders>
              <w:left w:val="single" w:sz="8" w:space="0" w:color="999999"/>
              <w:right w:val="single" w:sz="8" w:space="0" w:color="999999"/>
            </w:tcBorders>
          </w:tcPr>
          <w:p w14:paraId="18C27FAF" w14:textId="77777777" w:rsidR="007C5471" w:rsidRPr="00C50C67" w:rsidRDefault="007C5471" w:rsidP="00993C61">
            <w:pPr>
              <w:rPr>
                <w:rStyle w:val="SAPEmphasis"/>
              </w:rPr>
            </w:pPr>
          </w:p>
        </w:tc>
        <w:tc>
          <w:tcPr>
            <w:tcW w:w="2520" w:type="dxa"/>
            <w:vMerge w:val="restart"/>
            <w:tcBorders>
              <w:top w:val="single" w:sz="8" w:space="0" w:color="999999"/>
              <w:left w:val="single" w:sz="8" w:space="0" w:color="999999"/>
              <w:right w:val="single" w:sz="8" w:space="0" w:color="999999"/>
            </w:tcBorders>
          </w:tcPr>
          <w:p w14:paraId="78A91E95" w14:textId="66C4DA7C" w:rsidR="007C5471" w:rsidRDefault="007C5471" w:rsidP="00993C61">
            <w:r>
              <w:t>I</w:t>
            </w:r>
            <w:r w:rsidRPr="00C50C67">
              <w:t xml:space="preserve">n the </w:t>
            </w:r>
            <w:r w:rsidRPr="00C50C67">
              <w:rPr>
                <w:rStyle w:val="SAPScreenElement"/>
              </w:rPr>
              <w:t xml:space="preserve">Name Information </w:t>
            </w:r>
            <w:r>
              <w:t>block</w:t>
            </w:r>
            <w:r w:rsidRPr="00C50C67">
              <w:t xml:space="preserve"> make the following entries:</w:t>
            </w:r>
          </w:p>
        </w:tc>
        <w:tc>
          <w:tcPr>
            <w:tcW w:w="2430" w:type="dxa"/>
            <w:tcBorders>
              <w:top w:val="single" w:sz="8" w:space="0" w:color="999999"/>
              <w:left w:val="single" w:sz="8" w:space="0" w:color="999999"/>
              <w:bottom w:val="single" w:sz="8" w:space="0" w:color="999999"/>
              <w:right w:val="single" w:sz="8" w:space="0" w:color="999999"/>
            </w:tcBorders>
          </w:tcPr>
          <w:p w14:paraId="0B073B4F" w14:textId="4DE48E00" w:rsidR="007C5471" w:rsidRPr="00C50C67" w:rsidRDefault="007C5471" w:rsidP="00993C61">
            <w:r w:rsidRPr="00C50C67">
              <w:rPr>
                <w:rStyle w:val="SAPScreenElement"/>
              </w:rPr>
              <w:t xml:space="preserve">First Name: </w:t>
            </w:r>
            <w:r w:rsidRPr="00C50C67">
              <w:t>enter as appropriate</w:t>
            </w:r>
          </w:p>
        </w:tc>
        <w:tc>
          <w:tcPr>
            <w:tcW w:w="3330" w:type="dxa"/>
            <w:tcBorders>
              <w:top w:val="single" w:sz="8" w:space="0" w:color="999999"/>
              <w:left w:val="single" w:sz="8" w:space="0" w:color="999999"/>
              <w:bottom w:val="single" w:sz="8" w:space="0" w:color="999999"/>
              <w:right w:val="single" w:sz="8" w:space="0" w:color="999999"/>
            </w:tcBorders>
          </w:tcPr>
          <w:p w14:paraId="2F7AFEDF" w14:textId="77777777" w:rsidR="007C5471" w:rsidRDefault="007C5471" w:rsidP="00993C61"/>
        </w:tc>
        <w:tc>
          <w:tcPr>
            <w:tcW w:w="2700" w:type="dxa"/>
            <w:vMerge w:val="restart"/>
            <w:tcBorders>
              <w:top w:val="single" w:sz="8" w:space="0" w:color="999999"/>
              <w:left w:val="single" w:sz="8" w:space="0" w:color="999999"/>
              <w:right w:val="single" w:sz="8" w:space="0" w:color="999999"/>
            </w:tcBorders>
          </w:tcPr>
          <w:p w14:paraId="1C907B31" w14:textId="77777777" w:rsidR="007C5471" w:rsidRPr="00C50C67" w:rsidRDefault="007C5471" w:rsidP="00993C61"/>
        </w:tc>
        <w:tc>
          <w:tcPr>
            <w:tcW w:w="1174" w:type="dxa"/>
            <w:tcBorders>
              <w:top w:val="single" w:sz="8" w:space="0" w:color="999999"/>
              <w:left w:val="single" w:sz="8" w:space="0" w:color="999999"/>
              <w:bottom w:val="single" w:sz="8" w:space="0" w:color="999999"/>
              <w:right w:val="single" w:sz="8" w:space="0" w:color="999999"/>
            </w:tcBorders>
          </w:tcPr>
          <w:p w14:paraId="6DD2D9E5" w14:textId="77777777" w:rsidR="007C5471" w:rsidRPr="00C50C67" w:rsidRDefault="007C5471" w:rsidP="00993C61"/>
        </w:tc>
      </w:tr>
      <w:tr w:rsidR="007C5471" w:rsidRPr="00C50C67" w14:paraId="5D2B2424" w14:textId="77777777" w:rsidTr="007E5277">
        <w:trPr>
          <w:trHeight w:val="357"/>
        </w:trPr>
        <w:tc>
          <w:tcPr>
            <w:tcW w:w="692" w:type="dxa"/>
            <w:vMerge/>
            <w:tcBorders>
              <w:left w:val="single" w:sz="8" w:space="0" w:color="999999"/>
              <w:right w:val="single" w:sz="8" w:space="0" w:color="999999"/>
            </w:tcBorders>
          </w:tcPr>
          <w:p w14:paraId="0904CCA2" w14:textId="77777777" w:rsidR="007C5471" w:rsidRPr="00C50C67" w:rsidRDefault="007C5471" w:rsidP="00993C61"/>
        </w:tc>
        <w:tc>
          <w:tcPr>
            <w:tcW w:w="1440" w:type="dxa"/>
            <w:vMerge/>
            <w:tcBorders>
              <w:left w:val="single" w:sz="8" w:space="0" w:color="999999"/>
              <w:right w:val="single" w:sz="8" w:space="0" w:color="999999"/>
            </w:tcBorders>
          </w:tcPr>
          <w:p w14:paraId="182B0D6A" w14:textId="77777777" w:rsidR="007C5471" w:rsidRPr="00C50C67" w:rsidRDefault="007C5471" w:rsidP="00993C61">
            <w:pPr>
              <w:rPr>
                <w:rStyle w:val="SAPEmphasis"/>
              </w:rPr>
            </w:pPr>
          </w:p>
        </w:tc>
        <w:tc>
          <w:tcPr>
            <w:tcW w:w="2520" w:type="dxa"/>
            <w:vMerge/>
            <w:tcBorders>
              <w:left w:val="single" w:sz="8" w:space="0" w:color="999999"/>
              <w:right w:val="single" w:sz="8" w:space="0" w:color="999999"/>
            </w:tcBorders>
          </w:tcPr>
          <w:p w14:paraId="46AE5594" w14:textId="77777777" w:rsidR="007C5471" w:rsidRDefault="007C5471" w:rsidP="00993C61"/>
        </w:tc>
        <w:tc>
          <w:tcPr>
            <w:tcW w:w="2430" w:type="dxa"/>
            <w:tcBorders>
              <w:top w:val="single" w:sz="8" w:space="0" w:color="999999"/>
              <w:left w:val="single" w:sz="8" w:space="0" w:color="999999"/>
              <w:bottom w:val="single" w:sz="8" w:space="0" w:color="999999"/>
              <w:right w:val="single" w:sz="8" w:space="0" w:color="999999"/>
            </w:tcBorders>
          </w:tcPr>
          <w:p w14:paraId="2915DFD7" w14:textId="2F43122D" w:rsidR="007C5471" w:rsidRPr="00C50C67" w:rsidRDefault="007C5471" w:rsidP="00993C61">
            <w:r>
              <w:rPr>
                <w:rStyle w:val="SAPScreenElement"/>
              </w:rPr>
              <w:t>Middle</w:t>
            </w:r>
            <w:r w:rsidRPr="00C50C67">
              <w:rPr>
                <w:rStyle w:val="SAPScreenElement"/>
              </w:rPr>
              <w:t xml:space="preserve"> Name: </w:t>
            </w:r>
            <w:r w:rsidRPr="00C50C67">
              <w:t xml:space="preserve">enter </w:t>
            </w:r>
            <w:r>
              <w:t>if</w:t>
            </w:r>
            <w:r w:rsidRPr="00C50C67">
              <w:t xml:space="preserve"> appropriate</w:t>
            </w:r>
          </w:p>
        </w:tc>
        <w:tc>
          <w:tcPr>
            <w:tcW w:w="3330" w:type="dxa"/>
            <w:tcBorders>
              <w:top w:val="single" w:sz="8" w:space="0" w:color="999999"/>
              <w:left w:val="single" w:sz="8" w:space="0" w:color="999999"/>
              <w:bottom w:val="single" w:sz="8" w:space="0" w:color="999999"/>
              <w:right w:val="single" w:sz="8" w:space="0" w:color="999999"/>
            </w:tcBorders>
          </w:tcPr>
          <w:p w14:paraId="4739031D" w14:textId="77777777" w:rsidR="007C5471" w:rsidRDefault="007C5471" w:rsidP="00993C61"/>
        </w:tc>
        <w:tc>
          <w:tcPr>
            <w:tcW w:w="2700" w:type="dxa"/>
            <w:vMerge/>
            <w:tcBorders>
              <w:left w:val="single" w:sz="8" w:space="0" w:color="999999"/>
              <w:right w:val="single" w:sz="8" w:space="0" w:color="999999"/>
            </w:tcBorders>
          </w:tcPr>
          <w:p w14:paraId="7139385D" w14:textId="77777777" w:rsidR="007C5471" w:rsidRPr="00C50C67" w:rsidRDefault="007C5471" w:rsidP="00993C61"/>
        </w:tc>
        <w:tc>
          <w:tcPr>
            <w:tcW w:w="1174" w:type="dxa"/>
            <w:tcBorders>
              <w:top w:val="single" w:sz="8" w:space="0" w:color="999999"/>
              <w:left w:val="single" w:sz="8" w:space="0" w:color="999999"/>
              <w:bottom w:val="single" w:sz="8" w:space="0" w:color="999999"/>
              <w:right w:val="single" w:sz="8" w:space="0" w:color="999999"/>
            </w:tcBorders>
          </w:tcPr>
          <w:p w14:paraId="3B3436E8" w14:textId="77777777" w:rsidR="007C5471" w:rsidRPr="00C50C67" w:rsidRDefault="007C5471" w:rsidP="00993C61"/>
        </w:tc>
      </w:tr>
      <w:tr w:rsidR="007C5471" w:rsidRPr="00C50C67" w14:paraId="005FF342" w14:textId="77777777" w:rsidTr="007E5277">
        <w:trPr>
          <w:trHeight w:val="357"/>
        </w:trPr>
        <w:tc>
          <w:tcPr>
            <w:tcW w:w="692" w:type="dxa"/>
            <w:vMerge/>
            <w:tcBorders>
              <w:left w:val="single" w:sz="8" w:space="0" w:color="999999"/>
              <w:right w:val="single" w:sz="8" w:space="0" w:color="999999"/>
            </w:tcBorders>
          </w:tcPr>
          <w:p w14:paraId="1FE6413E" w14:textId="77777777" w:rsidR="007C5471" w:rsidRPr="00C50C67" w:rsidRDefault="007C5471" w:rsidP="00993C61"/>
        </w:tc>
        <w:tc>
          <w:tcPr>
            <w:tcW w:w="1440" w:type="dxa"/>
            <w:vMerge/>
            <w:tcBorders>
              <w:left w:val="single" w:sz="8" w:space="0" w:color="999999"/>
              <w:right w:val="single" w:sz="8" w:space="0" w:color="999999"/>
            </w:tcBorders>
          </w:tcPr>
          <w:p w14:paraId="5F61A99C" w14:textId="77777777" w:rsidR="007C5471" w:rsidRPr="00C50C67" w:rsidRDefault="007C5471" w:rsidP="00993C61">
            <w:pPr>
              <w:rPr>
                <w:rStyle w:val="SAPEmphasis"/>
              </w:rPr>
            </w:pPr>
          </w:p>
        </w:tc>
        <w:tc>
          <w:tcPr>
            <w:tcW w:w="2520" w:type="dxa"/>
            <w:vMerge/>
            <w:tcBorders>
              <w:left w:val="single" w:sz="8" w:space="0" w:color="999999"/>
              <w:right w:val="single" w:sz="8" w:space="0" w:color="999999"/>
            </w:tcBorders>
          </w:tcPr>
          <w:p w14:paraId="40B4A774" w14:textId="77777777" w:rsidR="007C5471" w:rsidRDefault="007C5471" w:rsidP="00993C61"/>
        </w:tc>
        <w:tc>
          <w:tcPr>
            <w:tcW w:w="2430" w:type="dxa"/>
            <w:tcBorders>
              <w:top w:val="single" w:sz="8" w:space="0" w:color="999999"/>
              <w:left w:val="single" w:sz="8" w:space="0" w:color="999999"/>
              <w:bottom w:val="single" w:sz="8" w:space="0" w:color="999999"/>
              <w:right w:val="single" w:sz="8" w:space="0" w:color="999999"/>
            </w:tcBorders>
          </w:tcPr>
          <w:p w14:paraId="6D88E88D" w14:textId="333153F9" w:rsidR="007C5471" w:rsidRPr="00C50C67" w:rsidRDefault="007C5471" w:rsidP="00993C61">
            <w:r w:rsidRPr="00C50C67">
              <w:rPr>
                <w:rStyle w:val="SAPScreenElement"/>
              </w:rPr>
              <w:t xml:space="preserve">Last Name: </w:t>
            </w:r>
            <w:r w:rsidRPr="00C50C67">
              <w:t>enter as appr</w:t>
            </w:r>
            <w:r>
              <w:t>opriate</w:t>
            </w:r>
          </w:p>
        </w:tc>
        <w:tc>
          <w:tcPr>
            <w:tcW w:w="3330" w:type="dxa"/>
            <w:tcBorders>
              <w:top w:val="single" w:sz="8" w:space="0" w:color="999999"/>
              <w:left w:val="single" w:sz="8" w:space="0" w:color="999999"/>
              <w:bottom w:val="single" w:sz="8" w:space="0" w:color="999999"/>
              <w:right w:val="single" w:sz="8" w:space="0" w:color="999999"/>
            </w:tcBorders>
          </w:tcPr>
          <w:p w14:paraId="384E5A24" w14:textId="77777777" w:rsidR="007C5471" w:rsidRDefault="007C5471" w:rsidP="00993C61"/>
        </w:tc>
        <w:tc>
          <w:tcPr>
            <w:tcW w:w="2700" w:type="dxa"/>
            <w:vMerge/>
            <w:tcBorders>
              <w:left w:val="single" w:sz="8" w:space="0" w:color="999999"/>
              <w:bottom w:val="single" w:sz="8" w:space="0" w:color="999999"/>
              <w:right w:val="single" w:sz="8" w:space="0" w:color="999999"/>
            </w:tcBorders>
          </w:tcPr>
          <w:p w14:paraId="30E4E6BA" w14:textId="77777777" w:rsidR="007C5471" w:rsidRPr="00C50C67" w:rsidRDefault="007C5471" w:rsidP="00993C61"/>
        </w:tc>
        <w:tc>
          <w:tcPr>
            <w:tcW w:w="1174" w:type="dxa"/>
            <w:tcBorders>
              <w:top w:val="single" w:sz="8" w:space="0" w:color="999999"/>
              <w:left w:val="single" w:sz="8" w:space="0" w:color="999999"/>
              <w:bottom w:val="single" w:sz="8" w:space="0" w:color="999999"/>
              <w:right w:val="single" w:sz="8" w:space="0" w:color="999999"/>
            </w:tcBorders>
          </w:tcPr>
          <w:p w14:paraId="58744AA1" w14:textId="77777777" w:rsidR="007C5471" w:rsidRPr="00C50C67" w:rsidRDefault="007C5471" w:rsidP="00993C61"/>
        </w:tc>
      </w:tr>
      <w:tr w:rsidR="00993C61" w:rsidRPr="00C50C67" w14:paraId="11365C15" w14:textId="77777777" w:rsidTr="007E5277">
        <w:trPr>
          <w:trHeight w:val="357"/>
        </w:trPr>
        <w:tc>
          <w:tcPr>
            <w:tcW w:w="692" w:type="dxa"/>
            <w:vMerge/>
            <w:tcBorders>
              <w:left w:val="single" w:sz="8" w:space="0" w:color="999999"/>
              <w:bottom w:val="single" w:sz="8" w:space="0" w:color="999999"/>
              <w:right w:val="single" w:sz="8" w:space="0" w:color="999999"/>
            </w:tcBorders>
          </w:tcPr>
          <w:p w14:paraId="6B1416B1" w14:textId="77777777" w:rsidR="00993C61" w:rsidRPr="00C50C67" w:rsidRDefault="00993C61" w:rsidP="00993C61"/>
        </w:tc>
        <w:tc>
          <w:tcPr>
            <w:tcW w:w="1440" w:type="dxa"/>
            <w:vMerge/>
            <w:tcBorders>
              <w:left w:val="single" w:sz="8" w:space="0" w:color="999999"/>
              <w:bottom w:val="single" w:sz="8" w:space="0" w:color="999999"/>
              <w:right w:val="single" w:sz="8" w:space="0" w:color="999999"/>
            </w:tcBorders>
          </w:tcPr>
          <w:p w14:paraId="7CB76807" w14:textId="77777777" w:rsidR="00993C61" w:rsidRPr="00C50C67" w:rsidRDefault="00993C61" w:rsidP="00993C61">
            <w:pPr>
              <w:rPr>
                <w:rStyle w:val="SAPEmphasis"/>
              </w:rPr>
            </w:pPr>
          </w:p>
        </w:tc>
        <w:tc>
          <w:tcPr>
            <w:tcW w:w="2520" w:type="dxa"/>
            <w:tcBorders>
              <w:top w:val="single" w:sz="8" w:space="0" w:color="999999"/>
              <w:left w:val="single" w:sz="8" w:space="0" w:color="999999"/>
              <w:bottom w:val="single" w:sz="8" w:space="0" w:color="999999"/>
              <w:right w:val="single" w:sz="8" w:space="0" w:color="999999"/>
            </w:tcBorders>
          </w:tcPr>
          <w:p w14:paraId="231ECBC2" w14:textId="05272B79" w:rsidR="00993C61" w:rsidRDefault="00993C61" w:rsidP="00993C61">
            <w:r>
              <w:t>I</w:t>
            </w:r>
            <w:r w:rsidRPr="00C50C67">
              <w:t xml:space="preserve">n the </w:t>
            </w:r>
            <w:r w:rsidRPr="00C50C67">
              <w:rPr>
                <w:rStyle w:val="SAPScreenElement"/>
              </w:rPr>
              <w:t xml:space="preserve">Employee Information </w:t>
            </w:r>
            <w:r>
              <w:t>block</w:t>
            </w:r>
            <w:r w:rsidRPr="00C50C67">
              <w:t>:</w:t>
            </w:r>
          </w:p>
        </w:tc>
        <w:tc>
          <w:tcPr>
            <w:tcW w:w="2430" w:type="dxa"/>
            <w:tcBorders>
              <w:top w:val="single" w:sz="8" w:space="0" w:color="999999"/>
              <w:left w:val="single" w:sz="8" w:space="0" w:color="999999"/>
              <w:bottom w:val="single" w:sz="8" w:space="0" w:color="999999"/>
              <w:right w:val="single" w:sz="8" w:space="0" w:color="999999"/>
            </w:tcBorders>
          </w:tcPr>
          <w:p w14:paraId="6F7B84A6" w14:textId="2C978B34" w:rsidR="00993C61" w:rsidRPr="00C50C67" w:rsidRDefault="00993C61" w:rsidP="00993C61">
            <w:r w:rsidRPr="00C50C67">
              <w:rPr>
                <w:rStyle w:val="SAPScreenElement"/>
              </w:rPr>
              <w:t xml:space="preserve">Person Id: </w:t>
            </w:r>
            <w:r>
              <w:t xml:space="preserve">read-only field; </w:t>
            </w:r>
            <w:r w:rsidRPr="003F7DAB">
              <w:t xml:space="preserve">generated by the system upon saving the record of the </w:t>
            </w:r>
            <w:r>
              <w:t>contingent worker</w:t>
            </w:r>
            <w:r w:rsidRPr="00F641B4">
              <w:t xml:space="preserve"> </w:t>
            </w:r>
          </w:p>
        </w:tc>
        <w:tc>
          <w:tcPr>
            <w:tcW w:w="3330" w:type="dxa"/>
            <w:tcBorders>
              <w:top w:val="single" w:sz="8" w:space="0" w:color="999999"/>
              <w:left w:val="single" w:sz="8" w:space="0" w:color="999999"/>
              <w:bottom w:val="single" w:sz="8" w:space="0" w:color="999999"/>
              <w:right w:val="single" w:sz="8" w:space="0" w:color="999999"/>
            </w:tcBorders>
          </w:tcPr>
          <w:p w14:paraId="7D409736" w14:textId="77777777" w:rsidR="00993C61" w:rsidRDefault="00993C61" w:rsidP="00993C61">
            <w:r>
              <w:t>Unique u</w:t>
            </w:r>
            <w:r w:rsidRPr="00C50C67">
              <w:t xml:space="preserve">ser </w:t>
            </w:r>
            <w:r>
              <w:t>ID</w:t>
            </w:r>
            <w:r w:rsidRPr="00C50C67">
              <w:t xml:space="preserve"> of the new </w:t>
            </w:r>
            <w:r>
              <w:t>contingent worker</w:t>
            </w:r>
            <w:r w:rsidRPr="00F641B4">
              <w:t xml:space="preserve"> </w:t>
            </w:r>
            <w:r w:rsidRPr="00C50C67">
              <w:t>in the system.</w:t>
            </w:r>
          </w:p>
          <w:p w14:paraId="394C219B" w14:textId="2EA3D197" w:rsidR="006F419D" w:rsidRDefault="006F419D" w:rsidP="006F419D">
            <w:pPr>
              <w:pStyle w:val="SAPNoteHeading"/>
              <w:ind w:left="0"/>
            </w:pPr>
            <w:r>
              <w:rPr>
                <w:noProof/>
              </w:rPr>
              <w:drawing>
                <wp:inline distT="0" distB="0" distL="0" distR="0" wp14:anchorId="1C2E5A55" wp14:editId="72EDFA2F">
                  <wp:extent cx="225425" cy="225425"/>
                  <wp:effectExtent l="0" t="0" r="0" b="317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709CD6D4" w14:textId="61B67DBC" w:rsidR="006F419D" w:rsidRDefault="006F419D" w:rsidP="00993C61">
            <w:r>
              <w:t xml:space="preserve">If during configuration it has been decided to make the field editable, </w:t>
            </w:r>
            <w:r>
              <w:lastRenderedPageBreak/>
              <w:t>then you must enter an appropriate value.</w:t>
            </w:r>
          </w:p>
        </w:tc>
        <w:tc>
          <w:tcPr>
            <w:tcW w:w="2700" w:type="dxa"/>
            <w:tcBorders>
              <w:top w:val="single" w:sz="8" w:space="0" w:color="999999"/>
              <w:left w:val="single" w:sz="8" w:space="0" w:color="999999"/>
              <w:bottom w:val="single" w:sz="8" w:space="0" w:color="999999"/>
              <w:right w:val="single" w:sz="8" w:space="0" w:color="999999"/>
            </w:tcBorders>
          </w:tcPr>
          <w:p w14:paraId="4BEA6D0A" w14:textId="77777777" w:rsidR="00993C61" w:rsidRPr="00C50C67" w:rsidRDefault="00993C61" w:rsidP="00993C61"/>
        </w:tc>
        <w:tc>
          <w:tcPr>
            <w:tcW w:w="1174" w:type="dxa"/>
            <w:tcBorders>
              <w:top w:val="single" w:sz="8" w:space="0" w:color="999999"/>
              <w:left w:val="single" w:sz="8" w:space="0" w:color="999999"/>
              <w:bottom w:val="single" w:sz="8" w:space="0" w:color="999999"/>
              <w:right w:val="single" w:sz="8" w:space="0" w:color="999999"/>
            </w:tcBorders>
          </w:tcPr>
          <w:p w14:paraId="7B65F35E" w14:textId="77777777" w:rsidR="00993C61" w:rsidRPr="00C50C67" w:rsidRDefault="00993C61" w:rsidP="00993C61"/>
        </w:tc>
      </w:tr>
      <w:tr w:rsidR="00993C61" w:rsidRPr="00C50C67" w14:paraId="5111AD03"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tcPr>
          <w:p w14:paraId="2487C4C9" w14:textId="7F7F705F" w:rsidR="00993C61" w:rsidRPr="00C50C67" w:rsidRDefault="00993C61" w:rsidP="00993C61">
            <w:r w:rsidRPr="00C50C67">
              <w:t>5</w:t>
            </w:r>
          </w:p>
        </w:tc>
        <w:tc>
          <w:tcPr>
            <w:tcW w:w="1440" w:type="dxa"/>
            <w:tcBorders>
              <w:top w:val="single" w:sz="8" w:space="0" w:color="999999"/>
              <w:left w:val="single" w:sz="8" w:space="0" w:color="999999"/>
              <w:bottom w:val="single" w:sz="8" w:space="0" w:color="999999"/>
              <w:right w:val="single" w:sz="8" w:space="0" w:color="999999"/>
            </w:tcBorders>
          </w:tcPr>
          <w:p w14:paraId="0795078C" w14:textId="5706E60B" w:rsidR="00993C61" w:rsidRPr="00C50C67" w:rsidRDefault="00993C61" w:rsidP="00993C61">
            <w:pPr>
              <w:rPr>
                <w:rStyle w:val="SAPEmphasis"/>
              </w:rPr>
            </w:pPr>
            <w:r w:rsidRPr="00295486">
              <w:rPr>
                <w:rStyle w:val="SAPEmphasis"/>
              </w:rPr>
              <w:t>Continue</w:t>
            </w:r>
          </w:p>
        </w:tc>
        <w:tc>
          <w:tcPr>
            <w:tcW w:w="2520" w:type="dxa"/>
            <w:tcBorders>
              <w:top w:val="single" w:sz="8" w:space="0" w:color="999999"/>
              <w:left w:val="single" w:sz="8" w:space="0" w:color="999999"/>
              <w:bottom w:val="single" w:sz="8" w:space="0" w:color="999999"/>
              <w:right w:val="single" w:sz="8" w:space="0" w:color="999999"/>
            </w:tcBorders>
          </w:tcPr>
          <w:p w14:paraId="3EB425D0" w14:textId="77777777" w:rsidR="00993C61" w:rsidRPr="00C50C67" w:rsidRDefault="00993C61" w:rsidP="00993C61">
            <w:r w:rsidRPr="00C50C67">
              <w:t xml:space="preserve">Choose the </w:t>
            </w:r>
            <w:r w:rsidRPr="00295486">
              <w:rPr>
                <w:rStyle w:val="SAPScreenElement"/>
              </w:rPr>
              <w:t>Continue</w:t>
            </w:r>
            <w:r>
              <w:rPr>
                <w:rStyle w:val="SAPScreenElement"/>
              </w:rPr>
              <w:t xml:space="preserve"> </w:t>
            </w:r>
            <w:r w:rsidRPr="00C50C67">
              <w:t xml:space="preserve">pushbutton. </w:t>
            </w:r>
          </w:p>
          <w:p w14:paraId="7B4F45FF" w14:textId="77777777" w:rsidR="00993C61" w:rsidRDefault="00993C61" w:rsidP="00993C61"/>
        </w:tc>
        <w:tc>
          <w:tcPr>
            <w:tcW w:w="2430" w:type="dxa"/>
            <w:tcBorders>
              <w:top w:val="single" w:sz="8" w:space="0" w:color="999999"/>
              <w:left w:val="single" w:sz="8" w:space="0" w:color="999999"/>
              <w:bottom w:val="single" w:sz="8" w:space="0" w:color="999999"/>
              <w:right w:val="single" w:sz="8" w:space="0" w:color="999999"/>
            </w:tcBorders>
          </w:tcPr>
          <w:p w14:paraId="2B3D340F" w14:textId="77777777" w:rsidR="00993C61" w:rsidRPr="00C50C67" w:rsidRDefault="00993C61" w:rsidP="00993C61"/>
        </w:tc>
        <w:tc>
          <w:tcPr>
            <w:tcW w:w="3330" w:type="dxa"/>
            <w:tcBorders>
              <w:top w:val="single" w:sz="8" w:space="0" w:color="999999"/>
              <w:left w:val="single" w:sz="8" w:space="0" w:color="999999"/>
              <w:bottom w:val="single" w:sz="8" w:space="0" w:color="999999"/>
              <w:right w:val="single" w:sz="8" w:space="0" w:color="999999"/>
            </w:tcBorders>
          </w:tcPr>
          <w:p w14:paraId="6602F6FE" w14:textId="77777777" w:rsidR="00993C61" w:rsidRDefault="00993C61" w:rsidP="00993C61"/>
        </w:tc>
        <w:tc>
          <w:tcPr>
            <w:tcW w:w="2700" w:type="dxa"/>
            <w:tcBorders>
              <w:top w:val="single" w:sz="8" w:space="0" w:color="999999"/>
              <w:left w:val="single" w:sz="8" w:space="0" w:color="999999"/>
              <w:bottom w:val="single" w:sz="8" w:space="0" w:color="999999"/>
              <w:right w:val="single" w:sz="8" w:space="0" w:color="999999"/>
            </w:tcBorders>
          </w:tcPr>
          <w:p w14:paraId="1ACA5C6C" w14:textId="2361CDF9" w:rsidR="00993C61" w:rsidRPr="00C50C67" w:rsidRDefault="00993C61" w:rsidP="00993C61">
            <w:r w:rsidRPr="00295486">
              <w:t xml:space="preserve">The </w:t>
            </w:r>
            <w:r w:rsidRPr="00295486">
              <w:rPr>
                <w:rStyle w:val="SAPScreenElement"/>
              </w:rPr>
              <w:t>Personal Information</w:t>
            </w:r>
            <w:r w:rsidRPr="00295486">
              <w:t xml:space="preserve"> section in the </w:t>
            </w:r>
            <w:r w:rsidRPr="00295486">
              <w:rPr>
                <w:rStyle w:val="SAPScreenElement"/>
              </w:rPr>
              <w:t xml:space="preserve">Add </w:t>
            </w:r>
            <w:r>
              <w:rPr>
                <w:rStyle w:val="SAPScreenElement"/>
              </w:rPr>
              <w:t>Contingent Worker</w:t>
            </w:r>
            <w:r w:rsidRPr="00295486">
              <w:t xml:space="preserve"> screen is expanded.</w:t>
            </w:r>
          </w:p>
        </w:tc>
        <w:tc>
          <w:tcPr>
            <w:tcW w:w="1174" w:type="dxa"/>
            <w:tcBorders>
              <w:top w:val="single" w:sz="8" w:space="0" w:color="999999"/>
              <w:left w:val="single" w:sz="8" w:space="0" w:color="999999"/>
              <w:bottom w:val="single" w:sz="8" w:space="0" w:color="999999"/>
              <w:right w:val="single" w:sz="8" w:space="0" w:color="999999"/>
            </w:tcBorders>
          </w:tcPr>
          <w:p w14:paraId="60484F28" w14:textId="77777777" w:rsidR="00993C61" w:rsidRPr="00C50C67" w:rsidRDefault="00993C61" w:rsidP="00993C61"/>
        </w:tc>
      </w:tr>
      <w:tr w:rsidR="003D35B4" w:rsidRPr="00C50C67" w14:paraId="713A28B3"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tcPr>
          <w:p w14:paraId="5C9FEE3C" w14:textId="2C36AA8B" w:rsidR="003D35B4" w:rsidRPr="00C50C67" w:rsidRDefault="006E3E77" w:rsidP="00993C61">
            <w:r>
              <w:t>6</w:t>
            </w:r>
          </w:p>
        </w:tc>
        <w:tc>
          <w:tcPr>
            <w:tcW w:w="1440" w:type="dxa"/>
            <w:tcBorders>
              <w:top w:val="single" w:sz="8" w:space="0" w:color="999999"/>
              <w:left w:val="single" w:sz="8" w:space="0" w:color="999999"/>
              <w:bottom w:val="single" w:sz="8" w:space="0" w:color="999999"/>
              <w:right w:val="single" w:sz="8" w:space="0" w:color="999999"/>
            </w:tcBorders>
          </w:tcPr>
          <w:p w14:paraId="7E834FA8" w14:textId="2601B72A" w:rsidR="003D35B4" w:rsidRPr="00295486" w:rsidRDefault="003D35B4" w:rsidP="00993C61">
            <w:pPr>
              <w:rPr>
                <w:rStyle w:val="SAPEmphasis"/>
              </w:rPr>
            </w:pPr>
            <w:r>
              <w:rPr>
                <w:rStyle w:val="SAPEmphasis"/>
              </w:rPr>
              <w:t>Enter Preferred Name</w:t>
            </w:r>
          </w:p>
        </w:tc>
        <w:tc>
          <w:tcPr>
            <w:tcW w:w="2520" w:type="dxa"/>
            <w:tcBorders>
              <w:top w:val="single" w:sz="8" w:space="0" w:color="999999"/>
              <w:left w:val="single" w:sz="8" w:space="0" w:color="999999"/>
              <w:bottom w:val="single" w:sz="8" w:space="0" w:color="999999"/>
              <w:right w:val="single" w:sz="8" w:space="0" w:color="999999"/>
            </w:tcBorders>
          </w:tcPr>
          <w:p w14:paraId="0E93D466" w14:textId="1381D63C" w:rsidR="003D35B4" w:rsidRPr="00C50C67" w:rsidRDefault="003D35B4" w:rsidP="00993C61">
            <w:r>
              <w:t xml:space="preserve">In the </w:t>
            </w:r>
            <w:r>
              <w:rPr>
                <w:rStyle w:val="SAPScreenElement"/>
              </w:rPr>
              <w:t>Personal</w:t>
            </w:r>
            <w:r w:rsidRPr="007A1741">
              <w:rPr>
                <w:rStyle w:val="SAPScreenElement"/>
              </w:rPr>
              <w:t xml:space="preserve"> </w:t>
            </w:r>
            <w:r w:rsidRPr="00F17467">
              <w:rPr>
                <w:rStyle w:val="SAPScreenElement"/>
              </w:rPr>
              <w:t>Information</w:t>
            </w:r>
            <w:r w:rsidRPr="00F17467">
              <w:t xml:space="preserve"> block of the </w:t>
            </w:r>
            <w:r w:rsidRPr="00F17467">
              <w:rPr>
                <w:rStyle w:val="SAPScreenElement"/>
              </w:rPr>
              <w:t>Personal Information</w:t>
            </w:r>
            <w:r w:rsidRPr="00F17467">
              <w:t xml:space="preserve"> section,</w:t>
            </w:r>
            <w:r>
              <w:t xml:space="preserve"> make following entry, if applicable:</w:t>
            </w:r>
          </w:p>
        </w:tc>
        <w:tc>
          <w:tcPr>
            <w:tcW w:w="2430" w:type="dxa"/>
            <w:tcBorders>
              <w:top w:val="single" w:sz="8" w:space="0" w:color="999999"/>
              <w:left w:val="single" w:sz="8" w:space="0" w:color="999999"/>
              <w:bottom w:val="single" w:sz="8" w:space="0" w:color="999999"/>
              <w:right w:val="single" w:sz="8" w:space="0" w:color="999999"/>
            </w:tcBorders>
          </w:tcPr>
          <w:p w14:paraId="584803FA" w14:textId="54B27339" w:rsidR="003D35B4" w:rsidRPr="00C50C67" w:rsidRDefault="003D35B4" w:rsidP="00993C61">
            <w:r>
              <w:rPr>
                <w:rStyle w:val="SAPScreenElement"/>
              </w:rPr>
              <w:t>Preferred</w:t>
            </w:r>
            <w:r w:rsidRPr="00C50C67">
              <w:rPr>
                <w:rStyle w:val="SAPScreenElement"/>
              </w:rPr>
              <w:t xml:space="preserve"> Name: </w:t>
            </w:r>
            <w:r w:rsidRPr="00C50C67">
              <w:t xml:space="preserve">enter </w:t>
            </w:r>
            <w:r>
              <w:t>if</w:t>
            </w:r>
            <w:r w:rsidRPr="00C50C67">
              <w:t xml:space="preserve"> appropriate</w:t>
            </w:r>
          </w:p>
        </w:tc>
        <w:tc>
          <w:tcPr>
            <w:tcW w:w="3330" w:type="dxa"/>
            <w:tcBorders>
              <w:top w:val="single" w:sz="8" w:space="0" w:color="999999"/>
              <w:left w:val="single" w:sz="8" w:space="0" w:color="999999"/>
              <w:bottom w:val="single" w:sz="8" w:space="0" w:color="999999"/>
              <w:right w:val="single" w:sz="8" w:space="0" w:color="999999"/>
            </w:tcBorders>
          </w:tcPr>
          <w:p w14:paraId="5DCD6D21" w14:textId="77777777" w:rsidR="003D35B4" w:rsidRDefault="003D35B4" w:rsidP="00993C61"/>
        </w:tc>
        <w:tc>
          <w:tcPr>
            <w:tcW w:w="2700" w:type="dxa"/>
            <w:tcBorders>
              <w:top w:val="single" w:sz="8" w:space="0" w:color="999999"/>
              <w:left w:val="single" w:sz="8" w:space="0" w:color="999999"/>
              <w:bottom w:val="single" w:sz="8" w:space="0" w:color="999999"/>
              <w:right w:val="single" w:sz="8" w:space="0" w:color="999999"/>
            </w:tcBorders>
          </w:tcPr>
          <w:p w14:paraId="2CE066A1" w14:textId="77777777" w:rsidR="003D35B4" w:rsidRPr="00295486" w:rsidRDefault="003D35B4" w:rsidP="00993C61"/>
        </w:tc>
        <w:tc>
          <w:tcPr>
            <w:tcW w:w="1174" w:type="dxa"/>
            <w:tcBorders>
              <w:top w:val="single" w:sz="8" w:space="0" w:color="999999"/>
              <w:left w:val="single" w:sz="8" w:space="0" w:color="999999"/>
              <w:bottom w:val="single" w:sz="8" w:space="0" w:color="999999"/>
              <w:right w:val="single" w:sz="8" w:space="0" w:color="999999"/>
            </w:tcBorders>
          </w:tcPr>
          <w:p w14:paraId="37CDE796" w14:textId="77777777" w:rsidR="003D35B4" w:rsidRPr="00C50C67" w:rsidRDefault="003D35B4" w:rsidP="00993C61"/>
        </w:tc>
      </w:tr>
      <w:tr w:rsidR="007C5471" w:rsidRPr="00C50C67" w14:paraId="5A9DBE3E" w14:textId="77777777" w:rsidTr="007E5277">
        <w:trPr>
          <w:trHeight w:val="357"/>
        </w:trPr>
        <w:tc>
          <w:tcPr>
            <w:tcW w:w="692" w:type="dxa"/>
            <w:vMerge w:val="restart"/>
            <w:tcBorders>
              <w:top w:val="single" w:sz="8" w:space="0" w:color="999999"/>
              <w:left w:val="single" w:sz="8" w:space="0" w:color="999999"/>
              <w:right w:val="single" w:sz="8" w:space="0" w:color="999999"/>
            </w:tcBorders>
          </w:tcPr>
          <w:p w14:paraId="46C6F965" w14:textId="59C00C5D" w:rsidR="007C5471" w:rsidRPr="00C50C67" w:rsidRDefault="006E3E77" w:rsidP="00993C61">
            <w:r>
              <w:t>7</w:t>
            </w:r>
          </w:p>
        </w:tc>
        <w:tc>
          <w:tcPr>
            <w:tcW w:w="1440" w:type="dxa"/>
            <w:vMerge w:val="restart"/>
            <w:tcBorders>
              <w:top w:val="single" w:sz="8" w:space="0" w:color="999999"/>
              <w:left w:val="single" w:sz="8" w:space="0" w:color="999999"/>
              <w:right w:val="single" w:sz="8" w:space="0" w:color="999999"/>
            </w:tcBorders>
          </w:tcPr>
          <w:p w14:paraId="5A5A61DE" w14:textId="70D06D00" w:rsidR="007C5471" w:rsidRPr="00C50C67" w:rsidRDefault="007C5471" w:rsidP="00993C61">
            <w:pPr>
              <w:rPr>
                <w:rStyle w:val="SAPEmphasis"/>
              </w:rPr>
            </w:pPr>
            <w:r w:rsidRPr="00412EA0">
              <w:rPr>
                <w:rStyle w:val="SAPEmphasis"/>
              </w:rPr>
              <w:t xml:space="preserve">Enter </w:t>
            </w:r>
            <w:r w:rsidRPr="00F17467">
              <w:rPr>
                <w:rStyle w:val="SAPEmphasis"/>
              </w:rPr>
              <w:t>Contact Information for Contingent Worker</w:t>
            </w:r>
          </w:p>
        </w:tc>
        <w:tc>
          <w:tcPr>
            <w:tcW w:w="2520" w:type="dxa"/>
            <w:vMerge w:val="restart"/>
            <w:tcBorders>
              <w:top w:val="single" w:sz="8" w:space="0" w:color="999999"/>
              <w:left w:val="single" w:sz="8" w:space="0" w:color="999999"/>
              <w:right w:val="single" w:sz="8" w:space="0" w:color="999999"/>
            </w:tcBorders>
          </w:tcPr>
          <w:p w14:paraId="58697B1B" w14:textId="46F9D430" w:rsidR="007C5471" w:rsidRDefault="007C5471" w:rsidP="00993C61">
            <w:r>
              <w:t xml:space="preserve">In the </w:t>
            </w:r>
            <w:r w:rsidRPr="007A1741">
              <w:rPr>
                <w:rStyle w:val="SAPScreenElement"/>
              </w:rPr>
              <w:t xml:space="preserve">Contact </w:t>
            </w:r>
            <w:r w:rsidRPr="00F17467">
              <w:rPr>
                <w:rStyle w:val="SAPScreenElement"/>
              </w:rPr>
              <w:t>Information</w:t>
            </w:r>
            <w:r w:rsidRPr="00F17467">
              <w:t xml:space="preserve"> block of the </w:t>
            </w:r>
            <w:r w:rsidRPr="00F17467">
              <w:rPr>
                <w:rStyle w:val="SAPScreenElement"/>
              </w:rPr>
              <w:t>Personal Information</w:t>
            </w:r>
            <w:r w:rsidRPr="00F17467">
              <w:t xml:space="preserve"> section, select the </w:t>
            </w:r>
            <w:r w:rsidRPr="00C33990">
              <w:rPr>
                <w:rStyle w:val="SAPScreenElement"/>
              </w:rPr>
              <w:sym w:font="Symbol" w:char="F0C5"/>
            </w:r>
            <w:r w:rsidRPr="00F17467">
              <w:t xml:space="preserve"> </w:t>
            </w:r>
            <w:r w:rsidRPr="00F17467">
              <w:rPr>
                <w:rStyle w:val="SAPScreenElement"/>
              </w:rPr>
              <w:t>Add</w:t>
            </w:r>
            <w:r w:rsidRPr="00F17467">
              <w:t xml:space="preserve"> link</w:t>
            </w:r>
            <w:r>
              <w:t xml:space="preserve"> </w:t>
            </w:r>
            <w:r w:rsidRPr="007A1741">
              <w:t>below the email table header</w:t>
            </w:r>
            <w:r w:rsidRPr="00F17467">
              <w:t>. The editable fields show up and you c</w:t>
            </w:r>
            <w:r>
              <w:t>an enter following information:</w:t>
            </w:r>
          </w:p>
        </w:tc>
        <w:tc>
          <w:tcPr>
            <w:tcW w:w="2430" w:type="dxa"/>
            <w:tcBorders>
              <w:top w:val="single" w:sz="8" w:space="0" w:color="999999"/>
              <w:left w:val="single" w:sz="8" w:space="0" w:color="999999"/>
              <w:bottom w:val="single" w:sz="8" w:space="0" w:color="999999"/>
              <w:right w:val="single" w:sz="8" w:space="0" w:color="999999"/>
            </w:tcBorders>
          </w:tcPr>
          <w:p w14:paraId="61A4A581" w14:textId="092C9BE9" w:rsidR="007C5471" w:rsidRPr="00C50C67" w:rsidRDefault="007C5471" w:rsidP="00993C61">
            <w:r w:rsidRPr="00412EA0">
              <w:rPr>
                <w:rStyle w:val="SAPScreenElement"/>
              </w:rPr>
              <w:t>Email Type:</w:t>
            </w:r>
            <w:r w:rsidRPr="00F17467">
              <w:t xml:space="preserve"> select</w:t>
            </w:r>
            <w:r w:rsidRPr="000C1B2A">
              <w:rPr>
                <w:rStyle w:val="SAPUserEntry"/>
              </w:rPr>
              <w:t xml:space="preserve"> </w:t>
            </w:r>
            <w:r w:rsidRPr="00F17467">
              <w:rPr>
                <w:rStyle w:val="SAPUserEntry"/>
              </w:rPr>
              <w:t>Business</w:t>
            </w:r>
            <w:r w:rsidRPr="00CB4E70">
              <w:rPr>
                <w:rStyle w:val="SAPUserEntry"/>
              </w:rPr>
              <w:t xml:space="preserve"> </w:t>
            </w:r>
            <w:r>
              <w:t>from drop-down</w:t>
            </w:r>
          </w:p>
        </w:tc>
        <w:tc>
          <w:tcPr>
            <w:tcW w:w="3330" w:type="dxa"/>
            <w:tcBorders>
              <w:top w:val="single" w:sz="8" w:space="0" w:color="999999"/>
              <w:left w:val="single" w:sz="8" w:space="0" w:color="999999"/>
              <w:bottom w:val="single" w:sz="8" w:space="0" w:color="999999"/>
              <w:right w:val="single" w:sz="8" w:space="0" w:color="999999"/>
            </w:tcBorders>
          </w:tcPr>
          <w:p w14:paraId="046E38E2" w14:textId="468E437D" w:rsidR="007C5471" w:rsidRDefault="007C5471" w:rsidP="00993C61">
            <w:r w:rsidRPr="00C50C67">
              <w:t>In case you select a value for this field, you must enter the email address, too!</w:t>
            </w:r>
          </w:p>
        </w:tc>
        <w:tc>
          <w:tcPr>
            <w:tcW w:w="2700" w:type="dxa"/>
            <w:vMerge w:val="restart"/>
            <w:tcBorders>
              <w:top w:val="single" w:sz="8" w:space="0" w:color="999999"/>
              <w:left w:val="single" w:sz="8" w:space="0" w:color="999999"/>
              <w:right w:val="single" w:sz="8" w:space="0" w:color="999999"/>
            </w:tcBorders>
          </w:tcPr>
          <w:p w14:paraId="1388E29D" w14:textId="77777777" w:rsidR="007C5471" w:rsidRPr="00C50C67" w:rsidRDefault="007C5471" w:rsidP="00993C61"/>
        </w:tc>
        <w:tc>
          <w:tcPr>
            <w:tcW w:w="1174" w:type="dxa"/>
            <w:tcBorders>
              <w:top w:val="single" w:sz="8" w:space="0" w:color="999999"/>
              <w:left w:val="single" w:sz="8" w:space="0" w:color="999999"/>
              <w:bottom w:val="single" w:sz="8" w:space="0" w:color="999999"/>
              <w:right w:val="single" w:sz="8" w:space="0" w:color="999999"/>
            </w:tcBorders>
          </w:tcPr>
          <w:p w14:paraId="056A5078" w14:textId="77777777" w:rsidR="007C5471" w:rsidRPr="00C50C67" w:rsidRDefault="007C5471" w:rsidP="00993C61"/>
        </w:tc>
      </w:tr>
      <w:tr w:rsidR="007C5471" w:rsidRPr="00C50C67" w14:paraId="61BC9E99" w14:textId="77777777" w:rsidTr="007E5277">
        <w:trPr>
          <w:trHeight w:val="357"/>
        </w:trPr>
        <w:tc>
          <w:tcPr>
            <w:tcW w:w="692" w:type="dxa"/>
            <w:vMerge/>
            <w:tcBorders>
              <w:left w:val="single" w:sz="8" w:space="0" w:color="999999"/>
              <w:right w:val="single" w:sz="8" w:space="0" w:color="999999"/>
            </w:tcBorders>
          </w:tcPr>
          <w:p w14:paraId="0500FDE6" w14:textId="77777777" w:rsidR="007C5471" w:rsidRDefault="007C5471" w:rsidP="00993C61"/>
        </w:tc>
        <w:tc>
          <w:tcPr>
            <w:tcW w:w="1440" w:type="dxa"/>
            <w:vMerge/>
            <w:tcBorders>
              <w:left w:val="single" w:sz="8" w:space="0" w:color="999999"/>
              <w:right w:val="single" w:sz="8" w:space="0" w:color="999999"/>
            </w:tcBorders>
          </w:tcPr>
          <w:p w14:paraId="12190546" w14:textId="77777777" w:rsidR="007C5471" w:rsidRPr="00412EA0" w:rsidRDefault="007C5471" w:rsidP="00993C61">
            <w:pPr>
              <w:rPr>
                <w:rStyle w:val="SAPEmphasis"/>
              </w:rPr>
            </w:pPr>
          </w:p>
        </w:tc>
        <w:tc>
          <w:tcPr>
            <w:tcW w:w="2520" w:type="dxa"/>
            <w:vMerge/>
            <w:tcBorders>
              <w:left w:val="single" w:sz="8" w:space="0" w:color="999999"/>
              <w:right w:val="single" w:sz="8" w:space="0" w:color="999999"/>
            </w:tcBorders>
          </w:tcPr>
          <w:p w14:paraId="64EC020E" w14:textId="77777777" w:rsidR="007C5471" w:rsidRDefault="007C5471" w:rsidP="00993C61"/>
        </w:tc>
        <w:tc>
          <w:tcPr>
            <w:tcW w:w="2430" w:type="dxa"/>
            <w:tcBorders>
              <w:top w:val="single" w:sz="8" w:space="0" w:color="999999"/>
              <w:left w:val="single" w:sz="8" w:space="0" w:color="999999"/>
              <w:bottom w:val="single" w:sz="8" w:space="0" w:color="999999"/>
              <w:right w:val="single" w:sz="8" w:space="0" w:color="999999"/>
            </w:tcBorders>
          </w:tcPr>
          <w:p w14:paraId="4D17B2B2" w14:textId="642A8031" w:rsidR="007C5471" w:rsidRPr="00C50C67" w:rsidRDefault="007C5471" w:rsidP="00993C61">
            <w:r w:rsidRPr="00412EA0">
              <w:rPr>
                <w:rStyle w:val="SAPScreenElement"/>
              </w:rPr>
              <w:t>Email Address:</w:t>
            </w:r>
            <w:r w:rsidRPr="00F17467" w:rsidDel="00EE57D1">
              <w:t xml:space="preserve"> </w:t>
            </w:r>
            <w:r>
              <w:t>enter as appropriate</w:t>
            </w:r>
          </w:p>
        </w:tc>
        <w:tc>
          <w:tcPr>
            <w:tcW w:w="3330" w:type="dxa"/>
            <w:tcBorders>
              <w:top w:val="single" w:sz="8" w:space="0" w:color="999999"/>
              <w:left w:val="single" w:sz="8" w:space="0" w:color="999999"/>
              <w:bottom w:val="single" w:sz="8" w:space="0" w:color="999999"/>
              <w:right w:val="single" w:sz="8" w:space="0" w:color="999999"/>
            </w:tcBorders>
          </w:tcPr>
          <w:p w14:paraId="212F27D0" w14:textId="77777777" w:rsidR="007C5471" w:rsidRDefault="007C5471" w:rsidP="00993C61"/>
        </w:tc>
        <w:tc>
          <w:tcPr>
            <w:tcW w:w="2700" w:type="dxa"/>
            <w:vMerge/>
            <w:tcBorders>
              <w:left w:val="single" w:sz="8" w:space="0" w:color="999999"/>
              <w:right w:val="single" w:sz="8" w:space="0" w:color="999999"/>
            </w:tcBorders>
          </w:tcPr>
          <w:p w14:paraId="2917258A" w14:textId="77777777" w:rsidR="007C5471" w:rsidRPr="00C50C67" w:rsidRDefault="007C5471" w:rsidP="00993C61"/>
        </w:tc>
        <w:tc>
          <w:tcPr>
            <w:tcW w:w="1174" w:type="dxa"/>
            <w:tcBorders>
              <w:top w:val="single" w:sz="8" w:space="0" w:color="999999"/>
              <w:left w:val="single" w:sz="8" w:space="0" w:color="999999"/>
              <w:bottom w:val="single" w:sz="8" w:space="0" w:color="999999"/>
              <w:right w:val="single" w:sz="8" w:space="0" w:color="999999"/>
            </w:tcBorders>
          </w:tcPr>
          <w:p w14:paraId="7807E3D7" w14:textId="77777777" w:rsidR="007C5471" w:rsidRPr="00C50C67" w:rsidRDefault="007C5471" w:rsidP="00993C61"/>
        </w:tc>
      </w:tr>
      <w:tr w:rsidR="007C5471" w:rsidRPr="00C50C67" w14:paraId="3F0A4D34" w14:textId="77777777" w:rsidTr="007E5277">
        <w:trPr>
          <w:trHeight w:val="357"/>
        </w:trPr>
        <w:tc>
          <w:tcPr>
            <w:tcW w:w="692" w:type="dxa"/>
            <w:vMerge/>
            <w:tcBorders>
              <w:left w:val="single" w:sz="8" w:space="0" w:color="999999"/>
              <w:bottom w:val="single" w:sz="8" w:space="0" w:color="999999"/>
              <w:right w:val="single" w:sz="8" w:space="0" w:color="999999"/>
            </w:tcBorders>
          </w:tcPr>
          <w:p w14:paraId="7D6C2345" w14:textId="77777777" w:rsidR="007C5471" w:rsidRDefault="007C5471" w:rsidP="00993C61"/>
        </w:tc>
        <w:tc>
          <w:tcPr>
            <w:tcW w:w="1440" w:type="dxa"/>
            <w:vMerge/>
            <w:tcBorders>
              <w:left w:val="single" w:sz="8" w:space="0" w:color="999999"/>
              <w:bottom w:val="single" w:sz="8" w:space="0" w:color="999999"/>
              <w:right w:val="single" w:sz="8" w:space="0" w:color="999999"/>
            </w:tcBorders>
          </w:tcPr>
          <w:p w14:paraId="38921623" w14:textId="77777777" w:rsidR="007C5471" w:rsidRPr="00412EA0" w:rsidRDefault="007C5471" w:rsidP="00993C61">
            <w:pPr>
              <w:rPr>
                <w:rStyle w:val="SAPEmphasis"/>
              </w:rPr>
            </w:pPr>
          </w:p>
        </w:tc>
        <w:tc>
          <w:tcPr>
            <w:tcW w:w="2520" w:type="dxa"/>
            <w:vMerge/>
            <w:tcBorders>
              <w:left w:val="single" w:sz="8" w:space="0" w:color="999999"/>
              <w:bottom w:val="single" w:sz="8" w:space="0" w:color="999999"/>
              <w:right w:val="single" w:sz="8" w:space="0" w:color="999999"/>
            </w:tcBorders>
          </w:tcPr>
          <w:p w14:paraId="57681128" w14:textId="77777777" w:rsidR="007C5471" w:rsidRDefault="007C5471" w:rsidP="00993C61"/>
        </w:tc>
        <w:tc>
          <w:tcPr>
            <w:tcW w:w="2430" w:type="dxa"/>
            <w:tcBorders>
              <w:top w:val="single" w:sz="8" w:space="0" w:color="999999"/>
              <w:left w:val="single" w:sz="8" w:space="0" w:color="999999"/>
              <w:bottom w:val="single" w:sz="8" w:space="0" w:color="999999"/>
              <w:right w:val="single" w:sz="8" w:space="0" w:color="999999"/>
            </w:tcBorders>
          </w:tcPr>
          <w:p w14:paraId="4E672092" w14:textId="5E32416B" w:rsidR="007C5471" w:rsidRPr="00C50C67" w:rsidRDefault="007C5471" w:rsidP="00993C61">
            <w:r w:rsidRPr="00095691">
              <w:rPr>
                <w:rStyle w:val="SAPScreenElement"/>
              </w:rPr>
              <w:t>Is Primary</w:t>
            </w:r>
            <w:r w:rsidRPr="00F17467">
              <w:t xml:space="preserve">: </w:t>
            </w:r>
            <w:r w:rsidRPr="00C50C67">
              <w:t>select from drop-down</w:t>
            </w:r>
            <w:r>
              <w:t>, for example</w:t>
            </w:r>
            <w:r w:rsidRPr="000C1B2A">
              <w:rPr>
                <w:rStyle w:val="SAPUserEntry"/>
              </w:rPr>
              <w:t xml:space="preserve"> </w:t>
            </w:r>
            <w:r w:rsidRPr="00F46BD0">
              <w:rPr>
                <w:rStyle w:val="SAPUserEntry"/>
              </w:rPr>
              <w:t>Yes</w:t>
            </w:r>
          </w:p>
        </w:tc>
        <w:tc>
          <w:tcPr>
            <w:tcW w:w="3330" w:type="dxa"/>
            <w:tcBorders>
              <w:top w:val="single" w:sz="8" w:space="0" w:color="999999"/>
              <w:left w:val="single" w:sz="8" w:space="0" w:color="999999"/>
              <w:bottom w:val="single" w:sz="8" w:space="0" w:color="999999"/>
              <w:right w:val="single" w:sz="8" w:space="0" w:color="999999"/>
            </w:tcBorders>
          </w:tcPr>
          <w:p w14:paraId="6559503C" w14:textId="59008792" w:rsidR="007C5471" w:rsidRDefault="007C5471" w:rsidP="00993C61">
            <w:r w:rsidRPr="00C50C67">
              <w:t>Only one email type can be maintained as primary.</w:t>
            </w:r>
          </w:p>
        </w:tc>
        <w:tc>
          <w:tcPr>
            <w:tcW w:w="2700" w:type="dxa"/>
            <w:vMerge/>
            <w:tcBorders>
              <w:left w:val="single" w:sz="8" w:space="0" w:color="999999"/>
              <w:bottom w:val="single" w:sz="8" w:space="0" w:color="999999"/>
              <w:right w:val="single" w:sz="8" w:space="0" w:color="999999"/>
            </w:tcBorders>
          </w:tcPr>
          <w:p w14:paraId="2E680DC7" w14:textId="77777777" w:rsidR="007C5471" w:rsidRPr="00C50C67" w:rsidRDefault="007C5471" w:rsidP="00993C61"/>
        </w:tc>
        <w:tc>
          <w:tcPr>
            <w:tcW w:w="1174" w:type="dxa"/>
            <w:tcBorders>
              <w:top w:val="single" w:sz="8" w:space="0" w:color="999999"/>
              <w:left w:val="single" w:sz="8" w:space="0" w:color="999999"/>
              <w:bottom w:val="single" w:sz="8" w:space="0" w:color="999999"/>
              <w:right w:val="single" w:sz="8" w:space="0" w:color="999999"/>
            </w:tcBorders>
          </w:tcPr>
          <w:p w14:paraId="68E5480F" w14:textId="77777777" w:rsidR="007C5471" w:rsidRPr="00C50C67" w:rsidRDefault="007C5471" w:rsidP="00993C61"/>
        </w:tc>
      </w:tr>
      <w:tr w:rsidR="00CD34A1" w:rsidRPr="00C50C67" w14:paraId="239270CC"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tcPr>
          <w:p w14:paraId="615D209D" w14:textId="37A73596" w:rsidR="00CD34A1" w:rsidRDefault="006E3E77" w:rsidP="00CD34A1">
            <w:r>
              <w:t>8</w:t>
            </w:r>
          </w:p>
        </w:tc>
        <w:tc>
          <w:tcPr>
            <w:tcW w:w="1440" w:type="dxa"/>
            <w:tcBorders>
              <w:top w:val="single" w:sz="8" w:space="0" w:color="999999"/>
              <w:left w:val="single" w:sz="8" w:space="0" w:color="999999"/>
              <w:bottom w:val="single" w:sz="8" w:space="0" w:color="999999"/>
              <w:right w:val="single" w:sz="8" w:space="0" w:color="999999"/>
            </w:tcBorders>
          </w:tcPr>
          <w:p w14:paraId="4CB90213" w14:textId="1BE38AAF" w:rsidR="00CD34A1" w:rsidRPr="00412EA0" w:rsidRDefault="00CD34A1" w:rsidP="00CD34A1">
            <w:pPr>
              <w:rPr>
                <w:rStyle w:val="SAPEmphasis"/>
              </w:rPr>
            </w:pPr>
            <w:r>
              <w:rPr>
                <w:rStyle w:val="SAPEmphasis"/>
              </w:rPr>
              <w:t>Continue</w:t>
            </w:r>
          </w:p>
        </w:tc>
        <w:tc>
          <w:tcPr>
            <w:tcW w:w="2520" w:type="dxa"/>
            <w:tcBorders>
              <w:top w:val="single" w:sz="8" w:space="0" w:color="999999"/>
              <w:left w:val="single" w:sz="8" w:space="0" w:color="999999"/>
              <w:bottom w:val="single" w:sz="8" w:space="0" w:color="999999"/>
              <w:right w:val="single" w:sz="8" w:space="0" w:color="999999"/>
            </w:tcBorders>
          </w:tcPr>
          <w:p w14:paraId="709160FA" w14:textId="034C0A69" w:rsidR="00CD34A1" w:rsidRDefault="00CD34A1" w:rsidP="00CD34A1">
            <w:r w:rsidRPr="00412EA0">
              <w:t xml:space="preserve">Choose the </w:t>
            </w:r>
            <w:r w:rsidRPr="00F17467">
              <w:rPr>
                <w:rStyle w:val="SAPScreenElement"/>
              </w:rPr>
              <w:t>Continue</w:t>
            </w:r>
            <w:r w:rsidRPr="00F17467">
              <w:t xml:space="preserve"> pushbutton. </w:t>
            </w:r>
          </w:p>
        </w:tc>
        <w:tc>
          <w:tcPr>
            <w:tcW w:w="2430" w:type="dxa"/>
            <w:tcBorders>
              <w:top w:val="single" w:sz="8" w:space="0" w:color="999999"/>
              <w:left w:val="single" w:sz="8" w:space="0" w:color="999999"/>
              <w:bottom w:val="single" w:sz="8" w:space="0" w:color="999999"/>
              <w:right w:val="single" w:sz="8" w:space="0" w:color="999999"/>
            </w:tcBorders>
          </w:tcPr>
          <w:p w14:paraId="14423B01" w14:textId="09A7594A" w:rsidR="00CD34A1" w:rsidRPr="00C50C67" w:rsidRDefault="00CD34A1" w:rsidP="00CD34A1"/>
        </w:tc>
        <w:tc>
          <w:tcPr>
            <w:tcW w:w="3330" w:type="dxa"/>
            <w:tcBorders>
              <w:top w:val="single" w:sz="8" w:space="0" w:color="999999"/>
              <w:left w:val="single" w:sz="8" w:space="0" w:color="999999"/>
              <w:bottom w:val="single" w:sz="8" w:space="0" w:color="999999"/>
              <w:right w:val="single" w:sz="8" w:space="0" w:color="999999"/>
            </w:tcBorders>
          </w:tcPr>
          <w:p w14:paraId="4BDE434B" w14:textId="77777777" w:rsidR="00CD34A1" w:rsidRDefault="00CD34A1" w:rsidP="00CD34A1"/>
        </w:tc>
        <w:tc>
          <w:tcPr>
            <w:tcW w:w="2700" w:type="dxa"/>
            <w:tcBorders>
              <w:top w:val="single" w:sz="8" w:space="0" w:color="999999"/>
              <w:left w:val="single" w:sz="8" w:space="0" w:color="999999"/>
              <w:bottom w:val="single" w:sz="8" w:space="0" w:color="999999"/>
              <w:right w:val="single" w:sz="8" w:space="0" w:color="999999"/>
            </w:tcBorders>
          </w:tcPr>
          <w:p w14:paraId="50FDE08D" w14:textId="77777777" w:rsidR="00CD34A1" w:rsidRDefault="00CD34A1" w:rsidP="00CD34A1">
            <w:r>
              <w:t>T</w:t>
            </w:r>
            <w:r w:rsidRPr="00F17467">
              <w:t xml:space="preserve">he </w:t>
            </w:r>
            <w:r w:rsidRPr="00F17467">
              <w:rPr>
                <w:rStyle w:val="SAPScreenElement"/>
              </w:rPr>
              <w:t xml:space="preserve">Contingent Worker Assignment Information </w:t>
            </w:r>
            <w:r w:rsidRPr="00F17467">
              <w:t xml:space="preserve">section in the </w:t>
            </w:r>
            <w:r w:rsidRPr="00F17467">
              <w:rPr>
                <w:rStyle w:val="SAPScreenElement"/>
              </w:rPr>
              <w:t>Add Contingent Worker</w:t>
            </w:r>
            <w:r w:rsidRPr="00F17467">
              <w:t xml:space="preserve"> screen is expanded.</w:t>
            </w:r>
          </w:p>
          <w:p w14:paraId="28C87B59" w14:textId="1290F534" w:rsidR="00646CB6" w:rsidRPr="00FC00F3" w:rsidRDefault="0046789C" w:rsidP="00646CB6">
            <w:pPr>
              <w:rPr>
                <w:rFonts w:cs="Arial"/>
                <w:bCs/>
              </w:rPr>
            </w:pPr>
            <w:r w:rsidRPr="00C50C67">
              <w:rPr>
                <w:rFonts w:cs="Arial"/>
                <w:bCs/>
              </w:rPr>
              <w:t xml:space="preserve">Depending if </w:t>
            </w:r>
            <w:r w:rsidRPr="00C50C67">
              <w:rPr>
                <w:rStyle w:val="SAPEmphasis"/>
              </w:rPr>
              <w:t>Position Management</w:t>
            </w:r>
            <w:r w:rsidRPr="00C50C67">
              <w:rPr>
                <w:rFonts w:cs="Arial"/>
                <w:bCs/>
              </w:rPr>
              <w:t xml:space="preserve"> </w:t>
            </w:r>
            <w:r w:rsidR="00646CB6">
              <w:rPr>
                <w:rFonts w:cs="Arial"/>
                <w:bCs/>
              </w:rPr>
              <w:t xml:space="preserve">has been implemented </w:t>
            </w:r>
            <w:r w:rsidRPr="00C50C67">
              <w:rPr>
                <w:rFonts w:cs="Arial"/>
                <w:bCs/>
              </w:rPr>
              <w:t xml:space="preserve">or not in your instance, continue with </w:t>
            </w:r>
            <w:r w:rsidR="00187C77">
              <w:rPr>
                <w:rFonts w:cs="Arial"/>
                <w:bCs/>
              </w:rPr>
              <w:t xml:space="preserve">either test step # </w:t>
            </w:r>
            <w:r w:rsidR="00187C77" w:rsidRPr="007E5277">
              <w:rPr>
                <w:rStyle w:val="SAPEmphasis"/>
              </w:rPr>
              <w:t>9a</w:t>
            </w:r>
            <w:r w:rsidR="00187C77">
              <w:rPr>
                <w:rFonts w:cs="Arial"/>
                <w:bCs/>
              </w:rPr>
              <w:t xml:space="preserve"> or # </w:t>
            </w:r>
            <w:r w:rsidR="00187C77" w:rsidRPr="007E5277">
              <w:rPr>
                <w:rStyle w:val="SAPEmphasis"/>
              </w:rPr>
              <w:t>9b</w:t>
            </w:r>
            <w:r w:rsidRPr="00C50C67">
              <w:rPr>
                <w:rFonts w:cs="Arial"/>
                <w:bCs/>
              </w:rPr>
              <w:t xml:space="preserve"> mentioned below.</w:t>
            </w:r>
          </w:p>
        </w:tc>
        <w:tc>
          <w:tcPr>
            <w:tcW w:w="1174" w:type="dxa"/>
            <w:tcBorders>
              <w:top w:val="single" w:sz="8" w:space="0" w:color="999999"/>
              <w:left w:val="single" w:sz="8" w:space="0" w:color="999999"/>
              <w:bottom w:val="single" w:sz="8" w:space="0" w:color="999999"/>
              <w:right w:val="single" w:sz="8" w:space="0" w:color="999999"/>
            </w:tcBorders>
          </w:tcPr>
          <w:p w14:paraId="2E30DCC6" w14:textId="77777777" w:rsidR="00CD34A1" w:rsidRPr="00C50C67" w:rsidRDefault="00CD34A1" w:rsidP="00CD34A1"/>
        </w:tc>
      </w:tr>
      <w:tr w:rsidR="007C5471" w:rsidRPr="00FA44FE" w14:paraId="407A3293" w14:textId="77777777" w:rsidTr="007E5277">
        <w:trPr>
          <w:trHeight w:val="576"/>
        </w:trPr>
        <w:tc>
          <w:tcPr>
            <w:tcW w:w="692" w:type="dxa"/>
            <w:vMerge w:val="restart"/>
            <w:tcBorders>
              <w:top w:val="single" w:sz="8" w:space="0" w:color="999999"/>
              <w:left w:val="single" w:sz="8" w:space="0" w:color="999999"/>
              <w:right w:val="single" w:sz="8" w:space="0" w:color="999999"/>
            </w:tcBorders>
          </w:tcPr>
          <w:p w14:paraId="76A856BD" w14:textId="6B7157DE" w:rsidR="007C5471" w:rsidRPr="00C50C67" w:rsidRDefault="006E3E77" w:rsidP="0046789C">
            <w:r>
              <w:t>9</w:t>
            </w:r>
            <w:r w:rsidR="00187C77">
              <w:t>a</w:t>
            </w:r>
          </w:p>
        </w:tc>
        <w:tc>
          <w:tcPr>
            <w:tcW w:w="1440" w:type="dxa"/>
            <w:vMerge w:val="restart"/>
            <w:tcBorders>
              <w:top w:val="single" w:sz="8" w:space="0" w:color="999999"/>
              <w:left w:val="single" w:sz="8" w:space="0" w:color="999999"/>
              <w:right w:val="single" w:sz="8" w:space="0" w:color="999999"/>
            </w:tcBorders>
          </w:tcPr>
          <w:p w14:paraId="33148A1F" w14:textId="7644C28D" w:rsidR="007C5471" w:rsidRPr="00C50C67" w:rsidRDefault="00646CB6" w:rsidP="0046789C">
            <w:r w:rsidRPr="00585EC2">
              <w:rPr>
                <w:rStyle w:val="SAPEmphasis"/>
                <w:u w:val="single"/>
              </w:rPr>
              <w:t>OPTION 1 Position Management is implemented:</w:t>
            </w:r>
            <w:r>
              <w:rPr>
                <w:rStyle w:val="SAPEmphasis"/>
              </w:rPr>
              <w:t xml:space="preserve"> </w:t>
            </w:r>
            <w:r w:rsidR="007C5471" w:rsidRPr="003F5D38">
              <w:rPr>
                <w:rStyle w:val="SAPEmphasis"/>
              </w:rPr>
              <w:t xml:space="preserve">Enter </w:t>
            </w:r>
            <w:r w:rsidR="007C5471">
              <w:rPr>
                <w:rStyle w:val="SAPEmphasis"/>
              </w:rPr>
              <w:lastRenderedPageBreak/>
              <w:t>Assignment</w:t>
            </w:r>
            <w:r w:rsidR="007C5471" w:rsidRPr="00F17467">
              <w:rPr>
                <w:rStyle w:val="SAPEmphasis"/>
              </w:rPr>
              <w:t xml:space="preserve"> Information for Contingent Worker</w:t>
            </w:r>
          </w:p>
        </w:tc>
        <w:tc>
          <w:tcPr>
            <w:tcW w:w="2520" w:type="dxa"/>
            <w:vMerge w:val="restart"/>
            <w:tcBorders>
              <w:top w:val="single" w:sz="8" w:space="0" w:color="999999"/>
              <w:left w:val="single" w:sz="8" w:space="0" w:color="999999"/>
              <w:right w:val="single" w:sz="8" w:space="0" w:color="999999"/>
            </w:tcBorders>
          </w:tcPr>
          <w:p w14:paraId="36038BAC" w14:textId="05A2E7EB" w:rsidR="007C5471" w:rsidRPr="00C50C67" w:rsidRDefault="007C5471" w:rsidP="0046789C">
            <w:r>
              <w:lastRenderedPageBreak/>
              <w:t>I</w:t>
            </w:r>
            <w:r w:rsidRPr="00C50C67">
              <w:t xml:space="preserve">n the </w:t>
            </w:r>
            <w:r w:rsidRPr="00C50C67">
              <w:rPr>
                <w:rStyle w:val="SAPScreenElement"/>
              </w:rPr>
              <w:t xml:space="preserve">Target Position </w:t>
            </w:r>
            <w:r>
              <w:t>block</w:t>
            </w:r>
            <w:r w:rsidRPr="00C50C67">
              <w:t xml:space="preserve"> make the following entries:</w:t>
            </w:r>
          </w:p>
        </w:tc>
        <w:tc>
          <w:tcPr>
            <w:tcW w:w="2430" w:type="dxa"/>
            <w:tcBorders>
              <w:top w:val="single" w:sz="8" w:space="0" w:color="999999"/>
              <w:left w:val="single" w:sz="8" w:space="0" w:color="999999"/>
              <w:bottom w:val="single" w:sz="8" w:space="0" w:color="999999"/>
              <w:right w:val="single" w:sz="8" w:space="0" w:color="999999"/>
            </w:tcBorders>
          </w:tcPr>
          <w:p w14:paraId="4112191B" w14:textId="03363744" w:rsidR="007C5471" w:rsidRPr="00C50C67" w:rsidRDefault="007C5471" w:rsidP="0046789C">
            <w:r w:rsidRPr="00C50C67">
              <w:rPr>
                <w:rStyle w:val="SAPScreenElement"/>
              </w:rPr>
              <w:t>Position</w:t>
            </w:r>
            <w:r w:rsidRPr="00C50C67">
              <w:t>: select from drop-down</w:t>
            </w:r>
          </w:p>
        </w:tc>
        <w:tc>
          <w:tcPr>
            <w:tcW w:w="3330" w:type="dxa"/>
            <w:tcBorders>
              <w:top w:val="single" w:sz="8" w:space="0" w:color="999999"/>
              <w:left w:val="single" w:sz="8" w:space="0" w:color="999999"/>
              <w:bottom w:val="single" w:sz="8" w:space="0" w:color="999999"/>
              <w:right w:val="single" w:sz="8" w:space="0" w:color="999999"/>
            </w:tcBorders>
          </w:tcPr>
          <w:p w14:paraId="6E59EF8E" w14:textId="5086BFA4" w:rsidR="007C5471" w:rsidRPr="00C50C67" w:rsidRDefault="001A304D">
            <w:r>
              <w:t xml:space="preserve">After having selected the position, </w:t>
            </w:r>
            <w:r w:rsidRPr="00C50C67">
              <w:t xml:space="preserve">you can select the </w:t>
            </w:r>
            <w:r w:rsidRPr="00C50C67">
              <w:rPr>
                <w:rStyle w:val="SAPScreenElement"/>
              </w:rPr>
              <w:t>View Org Chart</w:t>
            </w:r>
            <w:r w:rsidRPr="00C50C67">
              <w:rPr>
                <w:noProof/>
                <w:lang w:eastAsia="de-DE"/>
              </w:rPr>
              <w:t xml:space="preserve"> </w:t>
            </w:r>
            <w:r>
              <w:rPr>
                <w:noProof/>
              </w:rPr>
              <w:drawing>
                <wp:inline distT="0" distB="0" distL="0" distR="0" wp14:anchorId="65E1CCC1" wp14:editId="2278FC67">
                  <wp:extent cx="238125" cy="247650"/>
                  <wp:effectExtent l="19050" t="19050" r="28575" b="190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 cy="247650"/>
                          </a:xfrm>
                          <a:prstGeom prst="rect">
                            <a:avLst/>
                          </a:prstGeom>
                          <a:ln>
                            <a:solidFill>
                              <a:schemeClr val="accent1"/>
                            </a:solidFill>
                          </a:ln>
                        </pic:spPr>
                      </pic:pic>
                    </a:graphicData>
                  </a:graphic>
                </wp:inline>
              </w:drawing>
            </w:r>
            <w:r w:rsidRPr="00C50C67">
              <w:t>icon next to this field</w:t>
            </w:r>
            <w:r>
              <w:t xml:space="preserve"> t</w:t>
            </w:r>
            <w:r w:rsidRPr="00C50C67">
              <w:t>o view details on the position in the org chart</w:t>
            </w:r>
            <w:r>
              <w:t>.</w:t>
            </w:r>
          </w:p>
        </w:tc>
        <w:tc>
          <w:tcPr>
            <w:tcW w:w="2700" w:type="dxa"/>
            <w:vMerge w:val="restart"/>
            <w:tcBorders>
              <w:top w:val="single" w:sz="8" w:space="0" w:color="999999"/>
              <w:left w:val="single" w:sz="8" w:space="0" w:color="999999"/>
              <w:right w:val="single" w:sz="8" w:space="0" w:color="999999"/>
            </w:tcBorders>
          </w:tcPr>
          <w:p w14:paraId="0B48171F" w14:textId="77CFA12E" w:rsidR="007C5471" w:rsidRPr="00C50C67" w:rsidRDefault="007C5471" w:rsidP="0046789C"/>
        </w:tc>
        <w:tc>
          <w:tcPr>
            <w:tcW w:w="1174" w:type="dxa"/>
            <w:tcBorders>
              <w:top w:val="single" w:sz="8" w:space="0" w:color="999999"/>
              <w:left w:val="single" w:sz="8" w:space="0" w:color="999999"/>
              <w:bottom w:val="single" w:sz="8" w:space="0" w:color="999999"/>
              <w:right w:val="single" w:sz="8" w:space="0" w:color="999999"/>
            </w:tcBorders>
          </w:tcPr>
          <w:p w14:paraId="67ABAF8A" w14:textId="77777777" w:rsidR="007C5471" w:rsidRPr="00C50C67" w:rsidRDefault="007C5471" w:rsidP="0046789C"/>
        </w:tc>
      </w:tr>
      <w:tr w:rsidR="007C5471" w:rsidRPr="00FA44FE" w14:paraId="0A1035BF" w14:textId="77777777" w:rsidTr="007E5277">
        <w:trPr>
          <w:trHeight w:val="357"/>
        </w:trPr>
        <w:tc>
          <w:tcPr>
            <w:tcW w:w="692" w:type="dxa"/>
            <w:vMerge/>
            <w:tcBorders>
              <w:left w:val="single" w:sz="8" w:space="0" w:color="999999"/>
              <w:right w:val="single" w:sz="8" w:space="0" w:color="999999"/>
            </w:tcBorders>
          </w:tcPr>
          <w:p w14:paraId="2AF30B65" w14:textId="77777777" w:rsidR="007C5471" w:rsidRPr="00C50C67" w:rsidRDefault="007C5471" w:rsidP="0046789C"/>
        </w:tc>
        <w:tc>
          <w:tcPr>
            <w:tcW w:w="1440" w:type="dxa"/>
            <w:vMerge/>
            <w:tcBorders>
              <w:left w:val="single" w:sz="8" w:space="0" w:color="999999"/>
              <w:right w:val="single" w:sz="8" w:space="0" w:color="999999"/>
            </w:tcBorders>
          </w:tcPr>
          <w:p w14:paraId="4908DAF0" w14:textId="77777777" w:rsidR="007C5471" w:rsidRPr="00C50C67" w:rsidRDefault="007C5471" w:rsidP="0046789C">
            <w:pPr>
              <w:rPr>
                <w:rStyle w:val="SAPEmphasis"/>
              </w:rPr>
            </w:pPr>
          </w:p>
        </w:tc>
        <w:tc>
          <w:tcPr>
            <w:tcW w:w="2520" w:type="dxa"/>
            <w:vMerge/>
            <w:tcBorders>
              <w:left w:val="single" w:sz="8" w:space="0" w:color="999999"/>
              <w:bottom w:val="single" w:sz="8" w:space="0" w:color="999999"/>
              <w:right w:val="single" w:sz="8" w:space="0" w:color="999999"/>
            </w:tcBorders>
          </w:tcPr>
          <w:p w14:paraId="73C3FA55" w14:textId="31C8B45F" w:rsidR="007C5471" w:rsidRPr="00C50C67" w:rsidRDefault="007C5471" w:rsidP="0046789C"/>
        </w:tc>
        <w:tc>
          <w:tcPr>
            <w:tcW w:w="2430" w:type="dxa"/>
            <w:tcBorders>
              <w:top w:val="single" w:sz="8" w:space="0" w:color="999999"/>
              <w:left w:val="single" w:sz="8" w:space="0" w:color="999999"/>
              <w:bottom w:val="single" w:sz="8" w:space="0" w:color="999999"/>
              <w:right w:val="single" w:sz="8" w:space="0" w:color="999999"/>
            </w:tcBorders>
          </w:tcPr>
          <w:p w14:paraId="40678438" w14:textId="5915021A" w:rsidR="007C5471" w:rsidRPr="00C50C67" w:rsidRDefault="007C5471" w:rsidP="0046789C">
            <w:r w:rsidRPr="00C50C67">
              <w:rPr>
                <w:rStyle w:val="SAPScreenElement"/>
              </w:rPr>
              <w:t>Position Entry Date</w:t>
            </w:r>
            <w:r w:rsidRPr="00C50C67">
              <w:t xml:space="preserve">: enter same date as </w:t>
            </w:r>
            <w:r>
              <w:t>start</w:t>
            </w:r>
            <w:r w:rsidRPr="00C50C67">
              <w:t xml:space="preserve"> date</w:t>
            </w:r>
          </w:p>
        </w:tc>
        <w:tc>
          <w:tcPr>
            <w:tcW w:w="3330" w:type="dxa"/>
            <w:tcBorders>
              <w:top w:val="single" w:sz="8" w:space="0" w:color="999999"/>
              <w:left w:val="single" w:sz="8" w:space="0" w:color="999999"/>
              <w:bottom w:val="single" w:sz="8" w:space="0" w:color="999999"/>
              <w:right w:val="single" w:sz="8" w:space="0" w:color="999999"/>
            </w:tcBorders>
          </w:tcPr>
          <w:p w14:paraId="5E481D34" w14:textId="0BBC2AF8" w:rsidR="007C5471" w:rsidRPr="00C50C67" w:rsidRDefault="007C5471" w:rsidP="0046789C">
            <w:r>
              <w:t xml:space="preserve">In case you leave the field empty, upon saving the contingent worker record the value will be </w:t>
            </w:r>
            <w:r w:rsidRPr="00477CAE">
              <w:t xml:space="preserve">automatically filled with the </w:t>
            </w:r>
            <w:r>
              <w:t>start</w:t>
            </w:r>
            <w:r w:rsidRPr="00477CAE">
              <w:t xml:space="preserve"> date.</w:t>
            </w:r>
          </w:p>
        </w:tc>
        <w:tc>
          <w:tcPr>
            <w:tcW w:w="2700" w:type="dxa"/>
            <w:vMerge/>
            <w:tcBorders>
              <w:left w:val="single" w:sz="8" w:space="0" w:color="999999"/>
              <w:bottom w:val="single" w:sz="8" w:space="0" w:color="999999"/>
              <w:right w:val="single" w:sz="8" w:space="0" w:color="999999"/>
            </w:tcBorders>
          </w:tcPr>
          <w:p w14:paraId="0F952AF6" w14:textId="7B6BB06A" w:rsidR="007C5471" w:rsidRPr="00C50C67" w:rsidRDefault="007C5471" w:rsidP="0046789C"/>
        </w:tc>
        <w:tc>
          <w:tcPr>
            <w:tcW w:w="1174" w:type="dxa"/>
            <w:tcBorders>
              <w:top w:val="single" w:sz="8" w:space="0" w:color="999999"/>
              <w:left w:val="single" w:sz="8" w:space="0" w:color="999999"/>
              <w:bottom w:val="single" w:sz="8" w:space="0" w:color="999999"/>
              <w:right w:val="single" w:sz="8" w:space="0" w:color="999999"/>
            </w:tcBorders>
          </w:tcPr>
          <w:p w14:paraId="689DD563" w14:textId="77777777" w:rsidR="007C5471" w:rsidRPr="00C50C67" w:rsidRDefault="007C5471" w:rsidP="0046789C"/>
        </w:tc>
      </w:tr>
      <w:tr w:rsidR="007C5471" w:rsidRPr="00FA44FE" w14:paraId="7514A50A" w14:textId="77777777" w:rsidTr="007E5277">
        <w:trPr>
          <w:trHeight w:val="357"/>
        </w:trPr>
        <w:tc>
          <w:tcPr>
            <w:tcW w:w="692" w:type="dxa"/>
            <w:vMerge/>
            <w:tcBorders>
              <w:left w:val="single" w:sz="8" w:space="0" w:color="999999"/>
              <w:right w:val="single" w:sz="8" w:space="0" w:color="999999"/>
            </w:tcBorders>
          </w:tcPr>
          <w:p w14:paraId="52E60BF0" w14:textId="77777777" w:rsidR="007C5471" w:rsidRPr="00C50C67" w:rsidRDefault="007C5471" w:rsidP="00E93FF1"/>
        </w:tc>
        <w:tc>
          <w:tcPr>
            <w:tcW w:w="1440" w:type="dxa"/>
            <w:vMerge/>
            <w:tcBorders>
              <w:left w:val="single" w:sz="8" w:space="0" w:color="999999"/>
              <w:right w:val="single" w:sz="8" w:space="0" w:color="999999"/>
            </w:tcBorders>
          </w:tcPr>
          <w:p w14:paraId="5E64DDA9" w14:textId="77777777" w:rsidR="007C5471" w:rsidRPr="00C50C67" w:rsidRDefault="007C5471" w:rsidP="00E93FF1">
            <w:pPr>
              <w:rPr>
                <w:rStyle w:val="SAPEmphasis"/>
              </w:rPr>
            </w:pPr>
          </w:p>
        </w:tc>
        <w:tc>
          <w:tcPr>
            <w:tcW w:w="2520" w:type="dxa"/>
            <w:vMerge w:val="restart"/>
            <w:tcBorders>
              <w:top w:val="single" w:sz="8" w:space="0" w:color="999999"/>
              <w:left w:val="single" w:sz="8" w:space="0" w:color="999999"/>
              <w:right w:val="single" w:sz="8" w:space="0" w:color="999999"/>
            </w:tcBorders>
          </w:tcPr>
          <w:p w14:paraId="6BB9B9C1" w14:textId="3853F374" w:rsidR="007C5471" w:rsidRDefault="007C5471" w:rsidP="00E93FF1">
            <w:r>
              <w:t>I</w:t>
            </w:r>
            <w:r w:rsidRPr="00C50C67">
              <w:t xml:space="preserve">n the </w:t>
            </w:r>
            <w:r w:rsidRPr="00C50C67">
              <w:rPr>
                <w:rStyle w:val="SAPScreenElement"/>
              </w:rPr>
              <w:t xml:space="preserve">Organizational Information </w:t>
            </w:r>
            <w:r>
              <w:t>block</w:t>
            </w:r>
            <w:r w:rsidRPr="00C50C67">
              <w:t xml:space="preserve"> make the following entries:</w:t>
            </w:r>
          </w:p>
          <w:p w14:paraId="4F1806CA" w14:textId="77777777" w:rsidR="007C5471" w:rsidRPr="000503DC" w:rsidRDefault="007C5471" w:rsidP="00E93FF1">
            <w:pPr>
              <w:pStyle w:val="SAPNoteHeading"/>
              <w:ind w:left="0"/>
            </w:pPr>
            <w:r w:rsidRPr="001B1341">
              <w:rPr>
                <w:noProof/>
              </w:rPr>
              <w:drawing>
                <wp:inline distT="0" distB="0" distL="0" distR="0" wp14:anchorId="3372F50C" wp14:editId="5C2FAC4B">
                  <wp:extent cx="226060" cy="226060"/>
                  <wp:effectExtent l="0" t="0" r="0" b="0"/>
                  <wp:docPr id="1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503DC">
              <w:t> Note</w:t>
            </w:r>
          </w:p>
          <w:p w14:paraId="5E9896AD" w14:textId="67C95FF4" w:rsidR="007C5471" w:rsidRPr="00C50C67" w:rsidRDefault="007C5471" w:rsidP="00E93FF1">
            <w:r>
              <w:t>Some fields are auto-populated based on the chosen position; leave them unchanged.</w:t>
            </w:r>
          </w:p>
        </w:tc>
        <w:tc>
          <w:tcPr>
            <w:tcW w:w="2430" w:type="dxa"/>
            <w:tcBorders>
              <w:top w:val="single" w:sz="8" w:space="0" w:color="999999"/>
              <w:left w:val="single" w:sz="8" w:space="0" w:color="999999"/>
              <w:bottom w:val="single" w:sz="8" w:space="0" w:color="999999"/>
              <w:right w:val="single" w:sz="8" w:space="0" w:color="999999"/>
            </w:tcBorders>
          </w:tcPr>
          <w:p w14:paraId="1ED95579" w14:textId="26AAF128" w:rsidR="007C5471" w:rsidRPr="00C50C67" w:rsidRDefault="007C5471" w:rsidP="00E93FF1">
            <w:pPr>
              <w:rPr>
                <w:rStyle w:val="SAPScreenElement"/>
              </w:rPr>
            </w:pPr>
            <w:r w:rsidRPr="00C50C67">
              <w:rPr>
                <w:rStyle w:val="SAPScreenElement"/>
              </w:rPr>
              <w:t xml:space="preserve">Company: </w:t>
            </w:r>
            <w:r w:rsidRPr="00C50C67">
              <w:t xml:space="preserve">value selected in the </w:t>
            </w:r>
            <w:r w:rsidRPr="00C50C67">
              <w:rPr>
                <w:rStyle w:val="SAPScreenElement"/>
              </w:rPr>
              <w:t>Identity</w:t>
            </w:r>
            <w:r>
              <w:rPr>
                <w:rStyle w:val="SAPScreenElement"/>
              </w:rPr>
              <w:t xml:space="preserve"> </w:t>
            </w:r>
            <w:r w:rsidRPr="00C50C67">
              <w:rPr>
                <w:rStyle w:val="SAPScreenElement"/>
              </w:rPr>
              <w:t xml:space="preserve">Information </w:t>
            </w:r>
            <w:r>
              <w:t>section</w:t>
            </w:r>
            <w:r w:rsidRPr="00C50C67">
              <w:t xml:space="preserve"> is defaulted; leave as is</w:t>
            </w:r>
          </w:p>
        </w:tc>
        <w:tc>
          <w:tcPr>
            <w:tcW w:w="3330" w:type="dxa"/>
            <w:tcBorders>
              <w:top w:val="single" w:sz="8" w:space="0" w:color="999999"/>
              <w:left w:val="single" w:sz="8" w:space="0" w:color="999999"/>
              <w:bottom w:val="single" w:sz="8" w:space="0" w:color="999999"/>
              <w:right w:val="single" w:sz="8" w:space="0" w:color="999999"/>
            </w:tcBorders>
          </w:tcPr>
          <w:p w14:paraId="12B0C8A5" w14:textId="77777777" w:rsidR="007C5471" w:rsidRDefault="007C5471" w:rsidP="00E93FF1"/>
        </w:tc>
        <w:tc>
          <w:tcPr>
            <w:tcW w:w="2700" w:type="dxa"/>
            <w:vMerge w:val="restart"/>
            <w:tcBorders>
              <w:top w:val="single" w:sz="8" w:space="0" w:color="999999"/>
              <w:left w:val="single" w:sz="8" w:space="0" w:color="999999"/>
              <w:right w:val="single" w:sz="8" w:space="0" w:color="999999"/>
            </w:tcBorders>
          </w:tcPr>
          <w:p w14:paraId="230E1292" w14:textId="77777777" w:rsidR="007C5471" w:rsidRPr="00C50C67" w:rsidRDefault="007C5471" w:rsidP="00E93FF1"/>
        </w:tc>
        <w:tc>
          <w:tcPr>
            <w:tcW w:w="1174" w:type="dxa"/>
            <w:tcBorders>
              <w:top w:val="single" w:sz="8" w:space="0" w:color="999999"/>
              <w:left w:val="single" w:sz="8" w:space="0" w:color="999999"/>
              <w:bottom w:val="single" w:sz="8" w:space="0" w:color="999999"/>
              <w:right w:val="single" w:sz="8" w:space="0" w:color="999999"/>
            </w:tcBorders>
          </w:tcPr>
          <w:p w14:paraId="6DEB4074" w14:textId="77777777" w:rsidR="007C5471" w:rsidRPr="00C50C67" w:rsidRDefault="007C5471" w:rsidP="00E93FF1"/>
        </w:tc>
      </w:tr>
      <w:tr w:rsidR="007C5471" w:rsidRPr="00FA44FE" w14:paraId="46EE586A" w14:textId="77777777" w:rsidTr="007E5277">
        <w:trPr>
          <w:trHeight w:val="357"/>
        </w:trPr>
        <w:tc>
          <w:tcPr>
            <w:tcW w:w="692" w:type="dxa"/>
            <w:vMerge/>
            <w:tcBorders>
              <w:left w:val="single" w:sz="8" w:space="0" w:color="999999"/>
              <w:right w:val="single" w:sz="8" w:space="0" w:color="999999"/>
            </w:tcBorders>
          </w:tcPr>
          <w:p w14:paraId="44CBDBB8" w14:textId="77777777" w:rsidR="007C5471" w:rsidRPr="00C50C67" w:rsidRDefault="007C5471" w:rsidP="00E93FF1"/>
        </w:tc>
        <w:tc>
          <w:tcPr>
            <w:tcW w:w="1440" w:type="dxa"/>
            <w:vMerge/>
            <w:tcBorders>
              <w:left w:val="single" w:sz="8" w:space="0" w:color="999999"/>
              <w:right w:val="single" w:sz="8" w:space="0" w:color="999999"/>
            </w:tcBorders>
          </w:tcPr>
          <w:p w14:paraId="5BB8ED38" w14:textId="77777777" w:rsidR="007C5471" w:rsidRPr="00C50C67" w:rsidRDefault="007C5471" w:rsidP="00E93FF1">
            <w:pPr>
              <w:rPr>
                <w:rStyle w:val="SAPEmphasis"/>
              </w:rPr>
            </w:pPr>
          </w:p>
        </w:tc>
        <w:tc>
          <w:tcPr>
            <w:tcW w:w="2520" w:type="dxa"/>
            <w:vMerge/>
            <w:tcBorders>
              <w:left w:val="single" w:sz="8" w:space="0" w:color="999999"/>
              <w:right w:val="single" w:sz="8" w:space="0" w:color="999999"/>
            </w:tcBorders>
          </w:tcPr>
          <w:p w14:paraId="60717334" w14:textId="77777777" w:rsidR="007C5471" w:rsidRPr="00C50C67" w:rsidRDefault="007C5471" w:rsidP="00E93FF1"/>
        </w:tc>
        <w:tc>
          <w:tcPr>
            <w:tcW w:w="2430" w:type="dxa"/>
            <w:tcBorders>
              <w:top w:val="single" w:sz="8" w:space="0" w:color="999999"/>
              <w:left w:val="single" w:sz="8" w:space="0" w:color="999999"/>
              <w:bottom w:val="single" w:sz="8" w:space="0" w:color="999999"/>
              <w:right w:val="single" w:sz="8" w:space="0" w:color="999999"/>
            </w:tcBorders>
          </w:tcPr>
          <w:p w14:paraId="7B5D8760" w14:textId="44F88440" w:rsidR="007C5471" w:rsidRPr="00C50C67" w:rsidRDefault="007C5471" w:rsidP="00E93FF1">
            <w:pPr>
              <w:rPr>
                <w:rStyle w:val="SAPScreenElement"/>
              </w:rPr>
            </w:pPr>
            <w:r w:rsidRPr="00C50C67">
              <w:rPr>
                <w:rStyle w:val="SAPScreenElement"/>
              </w:rPr>
              <w:t xml:space="preserve">Business Unit: </w:t>
            </w:r>
            <w:r w:rsidRPr="00C50C67">
              <w:t xml:space="preserve">defaulted based on value entered in field </w:t>
            </w:r>
            <w:r w:rsidRPr="00C50C67">
              <w:rPr>
                <w:rStyle w:val="SAPScreenElement"/>
              </w:rPr>
              <w:t>Position</w:t>
            </w:r>
          </w:p>
        </w:tc>
        <w:tc>
          <w:tcPr>
            <w:tcW w:w="3330" w:type="dxa"/>
            <w:tcBorders>
              <w:top w:val="single" w:sz="8" w:space="0" w:color="999999"/>
              <w:left w:val="single" w:sz="8" w:space="0" w:color="999999"/>
              <w:bottom w:val="single" w:sz="8" w:space="0" w:color="999999"/>
              <w:right w:val="single" w:sz="8" w:space="0" w:color="999999"/>
            </w:tcBorders>
          </w:tcPr>
          <w:p w14:paraId="4E1F66E2" w14:textId="77777777" w:rsidR="007C5471" w:rsidRDefault="007C5471" w:rsidP="00E93FF1"/>
        </w:tc>
        <w:tc>
          <w:tcPr>
            <w:tcW w:w="2700" w:type="dxa"/>
            <w:vMerge/>
            <w:tcBorders>
              <w:left w:val="single" w:sz="8" w:space="0" w:color="999999"/>
              <w:right w:val="single" w:sz="8" w:space="0" w:color="999999"/>
            </w:tcBorders>
          </w:tcPr>
          <w:p w14:paraId="25BAD36E" w14:textId="77777777" w:rsidR="007C5471" w:rsidRPr="00C50C67" w:rsidRDefault="007C5471" w:rsidP="00E93FF1"/>
        </w:tc>
        <w:tc>
          <w:tcPr>
            <w:tcW w:w="1174" w:type="dxa"/>
            <w:tcBorders>
              <w:top w:val="single" w:sz="8" w:space="0" w:color="999999"/>
              <w:left w:val="single" w:sz="8" w:space="0" w:color="999999"/>
              <w:bottom w:val="single" w:sz="8" w:space="0" w:color="999999"/>
              <w:right w:val="single" w:sz="8" w:space="0" w:color="999999"/>
            </w:tcBorders>
          </w:tcPr>
          <w:p w14:paraId="0B4DE8F3" w14:textId="77777777" w:rsidR="007C5471" w:rsidRPr="00C50C67" w:rsidRDefault="007C5471" w:rsidP="00E93FF1"/>
        </w:tc>
      </w:tr>
      <w:tr w:rsidR="007C5471" w:rsidRPr="00FA44FE" w14:paraId="5D1B9407" w14:textId="77777777" w:rsidTr="007E5277">
        <w:trPr>
          <w:trHeight w:val="357"/>
        </w:trPr>
        <w:tc>
          <w:tcPr>
            <w:tcW w:w="692" w:type="dxa"/>
            <w:vMerge/>
            <w:tcBorders>
              <w:left w:val="single" w:sz="8" w:space="0" w:color="999999"/>
              <w:right w:val="single" w:sz="8" w:space="0" w:color="999999"/>
            </w:tcBorders>
          </w:tcPr>
          <w:p w14:paraId="7E57B2A8" w14:textId="77777777" w:rsidR="007C5471" w:rsidRPr="00C50C67" w:rsidRDefault="007C5471" w:rsidP="00E93FF1"/>
        </w:tc>
        <w:tc>
          <w:tcPr>
            <w:tcW w:w="1440" w:type="dxa"/>
            <w:vMerge/>
            <w:tcBorders>
              <w:left w:val="single" w:sz="8" w:space="0" w:color="999999"/>
              <w:right w:val="single" w:sz="8" w:space="0" w:color="999999"/>
            </w:tcBorders>
          </w:tcPr>
          <w:p w14:paraId="056DD930" w14:textId="77777777" w:rsidR="007C5471" w:rsidRPr="00C50C67" w:rsidRDefault="007C5471" w:rsidP="00E93FF1">
            <w:pPr>
              <w:rPr>
                <w:rStyle w:val="SAPEmphasis"/>
              </w:rPr>
            </w:pPr>
          </w:p>
        </w:tc>
        <w:tc>
          <w:tcPr>
            <w:tcW w:w="2520" w:type="dxa"/>
            <w:vMerge/>
            <w:tcBorders>
              <w:left w:val="single" w:sz="8" w:space="0" w:color="999999"/>
              <w:right w:val="single" w:sz="8" w:space="0" w:color="999999"/>
            </w:tcBorders>
          </w:tcPr>
          <w:p w14:paraId="6231A72E" w14:textId="77777777" w:rsidR="007C5471" w:rsidRPr="00C50C67" w:rsidRDefault="007C5471" w:rsidP="00E93FF1"/>
        </w:tc>
        <w:tc>
          <w:tcPr>
            <w:tcW w:w="2430" w:type="dxa"/>
            <w:tcBorders>
              <w:top w:val="single" w:sz="8" w:space="0" w:color="999999"/>
              <w:left w:val="single" w:sz="8" w:space="0" w:color="999999"/>
              <w:bottom w:val="single" w:sz="8" w:space="0" w:color="999999"/>
              <w:right w:val="single" w:sz="8" w:space="0" w:color="999999"/>
            </w:tcBorders>
          </w:tcPr>
          <w:p w14:paraId="25E77803" w14:textId="0CF6677D" w:rsidR="007C5471" w:rsidRPr="00C50C67" w:rsidRDefault="007C5471" w:rsidP="00E93FF1">
            <w:pPr>
              <w:rPr>
                <w:rStyle w:val="SAPScreenElement"/>
              </w:rPr>
            </w:pPr>
            <w:r w:rsidRPr="00C50C67">
              <w:rPr>
                <w:rStyle w:val="SAPScreenElement"/>
              </w:rPr>
              <w:t xml:space="preserve">Division: </w:t>
            </w:r>
            <w:r w:rsidRPr="00C50C67">
              <w:t xml:space="preserve">defaulted based on value entered in field </w:t>
            </w:r>
            <w:r w:rsidRPr="00C50C67">
              <w:rPr>
                <w:rStyle w:val="SAPScreenElement"/>
              </w:rPr>
              <w:t>Position</w:t>
            </w:r>
          </w:p>
        </w:tc>
        <w:tc>
          <w:tcPr>
            <w:tcW w:w="3330" w:type="dxa"/>
            <w:tcBorders>
              <w:top w:val="single" w:sz="8" w:space="0" w:color="999999"/>
              <w:left w:val="single" w:sz="8" w:space="0" w:color="999999"/>
              <w:bottom w:val="single" w:sz="8" w:space="0" w:color="999999"/>
              <w:right w:val="single" w:sz="8" w:space="0" w:color="999999"/>
            </w:tcBorders>
          </w:tcPr>
          <w:p w14:paraId="3BF3DEEF" w14:textId="77777777" w:rsidR="007C5471" w:rsidRDefault="007C5471" w:rsidP="00E93FF1"/>
        </w:tc>
        <w:tc>
          <w:tcPr>
            <w:tcW w:w="2700" w:type="dxa"/>
            <w:vMerge/>
            <w:tcBorders>
              <w:left w:val="single" w:sz="8" w:space="0" w:color="999999"/>
              <w:right w:val="single" w:sz="8" w:space="0" w:color="999999"/>
            </w:tcBorders>
          </w:tcPr>
          <w:p w14:paraId="15BC5A7B" w14:textId="77777777" w:rsidR="007C5471" w:rsidRPr="00C50C67" w:rsidRDefault="007C5471" w:rsidP="00E93FF1"/>
        </w:tc>
        <w:tc>
          <w:tcPr>
            <w:tcW w:w="1174" w:type="dxa"/>
            <w:tcBorders>
              <w:top w:val="single" w:sz="8" w:space="0" w:color="999999"/>
              <w:left w:val="single" w:sz="8" w:space="0" w:color="999999"/>
              <w:bottom w:val="single" w:sz="8" w:space="0" w:color="999999"/>
              <w:right w:val="single" w:sz="8" w:space="0" w:color="999999"/>
            </w:tcBorders>
          </w:tcPr>
          <w:p w14:paraId="75E7EA7C" w14:textId="77777777" w:rsidR="007C5471" w:rsidRPr="00C50C67" w:rsidRDefault="007C5471" w:rsidP="00E93FF1"/>
        </w:tc>
      </w:tr>
      <w:tr w:rsidR="007C5471" w:rsidRPr="00FA44FE" w14:paraId="247B6E77" w14:textId="77777777" w:rsidTr="007E5277">
        <w:trPr>
          <w:trHeight w:val="357"/>
        </w:trPr>
        <w:tc>
          <w:tcPr>
            <w:tcW w:w="692" w:type="dxa"/>
            <w:vMerge/>
            <w:tcBorders>
              <w:left w:val="single" w:sz="8" w:space="0" w:color="999999"/>
              <w:right w:val="single" w:sz="8" w:space="0" w:color="999999"/>
            </w:tcBorders>
          </w:tcPr>
          <w:p w14:paraId="01A84A5F" w14:textId="77777777" w:rsidR="007C5471" w:rsidRPr="00C50C67" w:rsidRDefault="007C5471" w:rsidP="00E93FF1"/>
        </w:tc>
        <w:tc>
          <w:tcPr>
            <w:tcW w:w="1440" w:type="dxa"/>
            <w:vMerge/>
            <w:tcBorders>
              <w:left w:val="single" w:sz="8" w:space="0" w:color="999999"/>
              <w:right w:val="single" w:sz="8" w:space="0" w:color="999999"/>
            </w:tcBorders>
          </w:tcPr>
          <w:p w14:paraId="3039D67C" w14:textId="77777777" w:rsidR="007C5471" w:rsidRPr="00C50C67" w:rsidRDefault="007C5471" w:rsidP="00E93FF1">
            <w:pPr>
              <w:rPr>
                <w:rStyle w:val="SAPEmphasis"/>
              </w:rPr>
            </w:pPr>
          </w:p>
        </w:tc>
        <w:tc>
          <w:tcPr>
            <w:tcW w:w="2520" w:type="dxa"/>
            <w:vMerge/>
            <w:tcBorders>
              <w:left w:val="single" w:sz="8" w:space="0" w:color="999999"/>
              <w:right w:val="single" w:sz="8" w:space="0" w:color="999999"/>
            </w:tcBorders>
          </w:tcPr>
          <w:p w14:paraId="35E620D3" w14:textId="77777777" w:rsidR="007C5471" w:rsidRPr="00C50C67" w:rsidRDefault="007C5471" w:rsidP="00E93FF1"/>
        </w:tc>
        <w:tc>
          <w:tcPr>
            <w:tcW w:w="2430" w:type="dxa"/>
            <w:tcBorders>
              <w:top w:val="single" w:sz="8" w:space="0" w:color="999999"/>
              <w:left w:val="single" w:sz="8" w:space="0" w:color="999999"/>
              <w:bottom w:val="single" w:sz="8" w:space="0" w:color="999999"/>
              <w:right w:val="single" w:sz="8" w:space="0" w:color="999999"/>
            </w:tcBorders>
          </w:tcPr>
          <w:p w14:paraId="58861275" w14:textId="63ECF0E3" w:rsidR="007C5471" w:rsidRPr="00C50C67" w:rsidRDefault="007C5471" w:rsidP="00E93FF1">
            <w:pPr>
              <w:rPr>
                <w:rStyle w:val="SAPScreenElement"/>
              </w:rPr>
            </w:pPr>
            <w:r w:rsidRPr="00C50C67">
              <w:rPr>
                <w:rStyle w:val="SAPScreenElement"/>
              </w:rPr>
              <w:t xml:space="preserve">Department: </w:t>
            </w:r>
            <w:r w:rsidRPr="00C50C67">
              <w:t xml:space="preserve">defaulted based on value entered in field </w:t>
            </w:r>
            <w:r w:rsidRPr="00C50C67">
              <w:rPr>
                <w:rStyle w:val="SAPScreenElement"/>
              </w:rPr>
              <w:t>Position</w:t>
            </w:r>
          </w:p>
        </w:tc>
        <w:tc>
          <w:tcPr>
            <w:tcW w:w="3330" w:type="dxa"/>
            <w:tcBorders>
              <w:top w:val="single" w:sz="8" w:space="0" w:color="999999"/>
              <w:left w:val="single" w:sz="8" w:space="0" w:color="999999"/>
              <w:bottom w:val="single" w:sz="8" w:space="0" w:color="999999"/>
              <w:right w:val="single" w:sz="8" w:space="0" w:color="999999"/>
            </w:tcBorders>
          </w:tcPr>
          <w:p w14:paraId="2A7F05E5" w14:textId="77777777" w:rsidR="007C5471" w:rsidRDefault="007C5471" w:rsidP="00E93FF1"/>
        </w:tc>
        <w:tc>
          <w:tcPr>
            <w:tcW w:w="2700" w:type="dxa"/>
            <w:vMerge/>
            <w:tcBorders>
              <w:left w:val="single" w:sz="8" w:space="0" w:color="999999"/>
              <w:right w:val="single" w:sz="8" w:space="0" w:color="999999"/>
            </w:tcBorders>
          </w:tcPr>
          <w:p w14:paraId="6611F18A" w14:textId="77777777" w:rsidR="007C5471" w:rsidRPr="00C50C67" w:rsidRDefault="007C5471" w:rsidP="00E93FF1"/>
        </w:tc>
        <w:tc>
          <w:tcPr>
            <w:tcW w:w="1174" w:type="dxa"/>
            <w:tcBorders>
              <w:top w:val="single" w:sz="8" w:space="0" w:color="999999"/>
              <w:left w:val="single" w:sz="8" w:space="0" w:color="999999"/>
              <w:bottom w:val="single" w:sz="8" w:space="0" w:color="999999"/>
              <w:right w:val="single" w:sz="8" w:space="0" w:color="999999"/>
            </w:tcBorders>
          </w:tcPr>
          <w:p w14:paraId="596C22AF" w14:textId="77777777" w:rsidR="007C5471" w:rsidRPr="00C50C67" w:rsidRDefault="007C5471" w:rsidP="00E93FF1"/>
        </w:tc>
      </w:tr>
      <w:tr w:rsidR="007C5471" w:rsidRPr="00FA44FE" w14:paraId="30745D48" w14:textId="77777777" w:rsidTr="007E5277">
        <w:trPr>
          <w:trHeight w:val="357"/>
        </w:trPr>
        <w:tc>
          <w:tcPr>
            <w:tcW w:w="692" w:type="dxa"/>
            <w:vMerge/>
            <w:tcBorders>
              <w:left w:val="single" w:sz="8" w:space="0" w:color="999999"/>
              <w:right w:val="single" w:sz="8" w:space="0" w:color="999999"/>
            </w:tcBorders>
          </w:tcPr>
          <w:p w14:paraId="38EA9542" w14:textId="77777777" w:rsidR="007C5471" w:rsidRPr="00C50C67" w:rsidRDefault="007C5471" w:rsidP="00E93FF1"/>
        </w:tc>
        <w:tc>
          <w:tcPr>
            <w:tcW w:w="1440" w:type="dxa"/>
            <w:vMerge/>
            <w:tcBorders>
              <w:left w:val="single" w:sz="8" w:space="0" w:color="999999"/>
              <w:right w:val="single" w:sz="8" w:space="0" w:color="999999"/>
            </w:tcBorders>
          </w:tcPr>
          <w:p w14:paraId="1A6CE018" w14:textId="77777777" w:rsidR="007C5471" w:rsidRPr="00C50C67" w:rsidRDefault="007C5471" w:rsidP="00E93FF1">
            <w:pPr>
              <w:rPr>
                <w:rStyle w:val="SAPEmphasis"/>
              </w:rPr>
            </w:pPr>
          </w:p>
        </w:tc>
        <w:tc>
          <w:tcPr>
            <w:tcW w:w="2520" w:type="dxa"/>
            <w:vMerge/>
            <w:tcBorders>
              <w:left w:val="single" w:sz="8" w:space="0" w:color="999999"/>
              <w:right w:val="single" w:sz="8" w:space="0" w:color="999999"/>
            </w:tcBorders>
          </w:tcPr>
          <w:p w14:paraId="5DDDA766" w14:textId="77777777" w:rsidR="007C5471" w:rsidRPr="00C50C67" w:rsidRDefault="007C5471" w:rsidP="00E93FF1"/>
        </w:tc>
        <w:tc>
          <w:tcPr>
            <w:tcW w:w="2430" w:type="dxa"/>
            <w:tcBorders>
              <w:top w:val="single" w:sz="8" w:space="0" w:color="999999"/>
              <w:left w:val="single" w:sz="8" w:space="0" w:color="999999"/>
              <w:bottom w:val="single" w:sz="8" w:space="0" w:color="999999"/>
              <w:right w:val="single" w:sz="8" w:space="0" w:color="999999"/>
            </w:tcBorders>
          </w:tcPr>
          <w:p w14:paraId="1B6BD41E" w14:textId="13E22370" w:rsidR="007C5471" w:rsidRPr="00C50C67" w:rsidRDefault="007C5471" w:rsidP="00E93FF1">
            <w:pPr>
              <w:rPr>
                <w:rStyle w:val="SAPScreenElement"/>
              </w:rPr>
            </w:pPr>
            <w:r w:rsidRPr="00C50C67">
              <w:rPr>
                <w:rStyle w:val="SAPScreenElement"/>
              </w:rPr>
              <w:t xml:space="preserve">Location: </w:t>
            </w:r>
            <w:r w:rsidRPr="00C50C67">
              <w:t xml:space="preserve">defaulted based on value entered in field </w:t>
            </w:r>
            <w:r w:rsidRPr="00C50C67">
              <w:rPr>
                <w:rStyle w:val="SAPScreenElement"/>
              </w:rPr>
              <w:t>Position</w:t>
            </w:r>
          </w:p>
        </w:tc>
        <w:tc>
          <w:tcPr>
            <w:tcW w:w="3330" w:type="dxa"/>
            <w:tcBorders>
              <w:top w:val="single" w:sz="8" w:space="0" w:color="999999"/>
              <w:left w:val="single" w:sz="8" w:space="0" w:color="999999"/>
              <w:bottom w:val="single" w:sz="8" w:space="0" w:color="999999"/>
              <w:right w:val="single" w:sz="8" w:space="0" w:color="999999"/>
            </w:tcBorders>
          </w:tcPr>
          <w:p w14:paraId="12B53122" w14:textId="77777777" w:rsidR="007C5471" w:rsidRDefault="007C5471" w:rsidP="00E93FF1"/>
        </w:tc>
        <w:tc>
          <w:tcPr>
            <w:tcW w:w="2700" w:type="dxa"/>
            <w:vMerge/>
            <w:tcBorders>
              <w:left w:val="single" w:sz="8" w:space="0" w:color="999999"/>
              <w:right w:val="single" w:sz="8" w:space="0" w:color="999999"/>
            </w:tcBorders>
          </w:tcPr>
          <w:p w14:paraId="4C2A9B99" w14:textId="77777777" w:rsidR="007C5471" w:rsidRPr="00C50C67" w:rsidRDefault="007C5471" w:rsidP="00E93FF1"/>
        </w:tc>
        <w:tc>
          <w:tcPr>
            <w:tcW w:w="1174" w:type="dxa"/>
            <w:tcBorders>
              <w:top w:val="single" w:sz="8" w:space="0" w:color="999999"/>
              <w:left w:val="single" w:sz="8" w:space="0" w:color="999999"/>
              <w:bottom w:val="single" w:sz="8" w:space="0" w:color="999999"/>
              <w:right w:val="single" w:sz="8" w:space="0" w:color="999999"/>
            </w:tcBorders>
          </w:tcPr>
          <w:p w14:paraId="19A029E8" w14:textId="77777777" w:rsidR="007C5471" w:rsidRPr="00C50C67" w:rsidRDefault="007C5471" w:rsidP="00E93FF1"/>
        </w:tc>
      </w:tr>
      <w:tr w:rsidR="007C5471" w:rsidRPr="00FA44FE" w14:paraId="4430D384" w14:textId="77777777" w:rsidTr="007E5277">
        <w:trPr>
          <w:trHeight w:val="357"/>
        </w:trPr>
        <w:tc>
          <w:tcPr>
            <w:tcW w:w="692" w:type="dxa"/>
            <w:vMerge/>
            <w:tcBorders>
              <w:left w:val="single" w:sz="8" w:space="0" w:color="999999"/>
              <w:right w:val="single" w:sz="8" w:space="0" w:color="999999"/>
            </w:tcBorders>
          </w:tcPr>
          <w:p w14:paraId="1DD57CD1" w14:textId="77777777" w:rsidR="007C5471" w:rsidRPr="00C50C67" w:rsidRDefault="007C5471" w:rsidP="00E93FF1"/>
        </w:tc>
        <w:tc>
          <w:tcPr>
            <w:tcW w:w="1440" w:type="dxa"/>
            <w:vMerge/>
            <w:tcBorders>
              <w:left w:val="single" w:sz="8" w:space="0" w:color="999999"/>
              <w:right w:val="single" w:sz="8" w:space="0" w:color="999999"/>
            </w:tcBorders>
          </w:tcPr>
          <w:p w14:paraId="22221573" w14:textId="77777777" w:rsidR="007C5471" w:rsidRPr="00C50C67" w:rsidRDefault="007C5471" w:rsidP="00E93FF1">
            <w:pPr>
              <w:rPr>
                <w:rStyle w:val="SAPEmphasis"/>
              </w:rPr>
            </w:pPr>
          </w:p>
        </w:tc>
        <w:tc>
          <w:tcPr>
            <w:tcW w:w="2520" w:type="dxa"/>
            <w:vMerge/>
            <w:tcBorders>
              <w:left w:val="single" w:sz="8" w:space="0" w:color="999999"/>
              <w:bottom w:val="single" w:sz="8" w:space="0" w:color="999999"/>
              <w:right w:val="single" w:sz="8" w:space="0" w:color="999999"/>
            </w:tcBorders>
          </w:tcPr>
          <w:p w14:paraId="109DA71C" w14:textId="77777777" w:rsidR="007C5471" w:rsidRPr="00C50C67" w:rsidRDefault="007C5471" w:rsidP="00E93FF1"/>
        </w:tc>
        <w:tc>
          <w:tcPr>
            <w:tcW w:w="2430" w:type="dxa"/>
            <w:tcBorders>
              <w:top w:val="single" w:sz="8" w:space="0" w:color="999999"/>
              <w:left w:val="single" w:sz="8" w:space="0" w:color="999999"/>
              <w:bottom w:val="single" w:sz="8" w:space="0" w:color="999999"/>
              <w:right w:val="single" w:sz="8" w:space="0" w:color="999999"/>
            </w:tcBorders>
          </w:tcPr>
          <w:p w14:paraId="0B2097D8" w14:textId="02A40349" w:rsidR="007C5471" w:rsidRPr="00C50C67" w:rsidRDefault="007C5471" w:rsidP="00E93FF1">
            <w:pPr>
              <w:rPr>
                <w:rStyle w:val="SAPScreenElement"/>
              </w:rPr>
            </w:pPr>
            <w:r w:rsidRPr="00C50C67">
              <w:rPr>
                <w:rStyle w:val="SAPScreenElement"/>
              </w:rPr>
              <w:t xml:space="preserve">Cost Center: </w:t>
            </w:r>
            <w:r w:rsidRPr="00C50C67">
              <w:t xml:space="preserve">defaulted based on value entered in field </w:t>
            </w:r>
            <w:r w:rsidRPr="00C50C67">
              <w:rPr>
                <w:rStyle w:val="SAPScreenElement"/>
              </w:rPr>
              <w:t>Position</w:t>
            </w:r>
          </w:p>
        </w:tc>
        <w:tc>
          <w:tcPr>
            <w:tcW w:w="3330" w:type="dxa"/>
            <w:tcBorders>
              <w:top w:val="single" w:sz="8" w:space="0" w:color="999999"/>
              <w:left w:val="single" w:sz="8" w:space="0" w:color="999999"/>
              <w:bottom w:val="single" w:sz="8" w:space="0" w:color="999999"/>
              <w:right w:val="single" w:sz="8" w:space="0" w:color="999999"/>
            </w:tcBorders>
          </w:tcPr>
          <w:p w14:paraId="7C6DF58F" w14:textId="77777777" w:rsidR="007C5471" w:rsidRDefault="007C5471" w:rsidP="00E93FF1"/>
        </w:tc>
        <w:tc>
          <w:tcPr>
            <w:tcW w:w="2700" w:type="dxa"/>
            <w:vMerge/>
            <w:tcBorders>
              <w:left w:val="single" w:sz="8" w:space="0" w:color="999999"/>
              <w:bottom w:val="single" w:sz="8" w:space="0" w:color="999999"/>
              <w:right w:val="single" w:sz="8" w:space="0" w:color="999999"/>
            </w:tcBorders>
          </w:tcPr>
          <w:p w14:paraId="217262B7" w14:textId="77777777" w:rsidR="007C5471" w:rsidRPr="00C50C67" w:rsidRDefault="007C5471" w:rsidP="00E93FF1"/>
        </w:tc>
        <w:tc>
          <w:tcPr>
            <w:tcW w:w="1174" w:type="dxa"/>
            <w:tcBorders>
              <w:top w:val="single" w:sz="8" w:space="0" w:color="999999"/>
              <w:left w:val="single" w:sz="8" w:space="0" w:color="999999"/>
              <w:bottom w:val="single" w:sz="8" w:space="0" w:color="999999"/>
              <w:right w:val="single" w:sz="8" w:space="0" w:color="999999"/>
            </w:tcBorders>
          </w:tcPr>
          <w:p w14:paraId="3C41D262" w14:textId="77777777" w:rsidR="007C5471" w:rsidRPr="00C50C67" w:rsidRDefault="007C5471" w:rsidP="00E93FF1"/>
        </w:tc>
      </w:tr>
      <w:tr w:rsidR="00E93FF1" w:rsidRPr="00FA44FE" w14:paraId="3EDD29EE" w14:textId="77777777" w:rsidTr="007E5277">
        <w:trPr>
          <w:trHeight w:val="357"/>
        </w:trPr>
        <w:tc>
          <w:tcPr>
            <w:tcW w:w="692" w:type="dxa"/>
            <w:vMerge/>
            <w:tcBorders>
              <w:left w:val="single" w:sz="8" w:space="0" w:color="999999"/>
              <w:right w:val="single" w:sz="8" w:space="0" w:color="999999"/>
            </w:tcBorders>
          </w:tcPr>
          <w:p w14:paraId="4CCCFC4A" w14:textId="77777777" w:rsidR="00E93FF1" w:rsidRPr="00C50C67" w:rsidRDefault="00E93FF1" w:rsidP="00E93FF1"/>
        </w:tc>
        <w:tc>
          <w:tcPr>
            <w:tcW w:w="1440" w:type="dxa"/>
            <w:vMerge/>
            <w:tcBorders>
              <w:left w:val="single" w:sz="8" w:space="0" w:color="999999"/>
              <w:right w:val="single" w:sz="8" w:space="0" w:color="999999"/>
            </w:tcBorders>
          </w:tcPr>
          <w:p w14:paraId="6EF77753" w14:textId="77777777" w:rsidR="00E93FF1" w:rsidRPr="00C50C67" w:rsidRDefault="00E93FF1" w:rsidP="00E93FF1">
            <w:pPr>
              <w:rPr>
                <w:rStyle w:val="SAPEmphasis"/>
              </w:rPr>
            </w:pPr>
          </w:p>
        </w:tc>
        <w:tc>
          <w:tcPr>
            <w:tcW w:w="2520" w:type="dxa"/>
            <w:tcBorders>
              <w:top w:val="single" w:sz="8" w:space="0" w:color="999999"/>
              <w:left w:val="single" w:sz="8" w:space="0" w:color="999999"/>
              <w:right w:val="single" w:sz="8" w:space="0" w:color="999999"/>
            </w:tcBorders>
          </w:tcPr>
          <w:p w14:paraId="2C90553F" w14:textId="6C462047" w:rsidR="00E93FF1" w:rsidRDefault="00E93FF1" w:rsidP="00E93FF1">
            <w:r>
              <w:t>I</w:t>
            </w:r>
            <w:r w:rsidRPr="00C50C67">
              <w:t xml:space="preserve">n the </w:t>
            </w:r>
            <w:r w:rsidRPr="00C50C67">
              <w:rPr>
                <w:rStyle w:val="SAPScreenElement"/>
              </w:rPr>
              <w:t xml:space="preserve">Job Information </w:t>
            </w:r>
            <w:r>
              <w:t>block</w:t>
            </w:r>
            <w:r w:rsidRPr="00C50C67">
              <w:t xml:space="preserve"> make the following </w:t>
            </w:r>
            <w:r w:rsidR="00B32D66" w:rsidRPr="00495F4C">
              <w:t>entry</w:t>
            </w:r>
            <w:r w:rsidRPr="00C50C67">
              <w:t>:</w:t>
            </w:r>
          </w:p>
          <w:p w14:paraId="26A9A031" w14:textId="4D64377C" w:rsidR="00E93FF1" w:rsidRPr="00C50C67" w:rsidRDefault="00E93FF1" w:rsidP="00E93FF1"/>
        </w:tc>
        <w:tc>
          <w:tcPr>
            <w:tcW w:w="2430" w:type="dxa"/>
            <w:tcBorders>
              <w:top w:val="single" w:sz="8" w:space="0" w:color="999999"/>
              <w:left w:val="single" w:sz="8" w:space="0" w:color="999999"/>
              <w:bottom w:val="single" w:sz="8" w:space="0" w:color="999999"/>
              <w:right w:val="single" w:sz="8" w:space="0" w:color="999999"/>
            </w:tcBorders>
          </w:tcPr>
          <w:p w14:paraId="54734726" w14:textId="05234DA6" w:rsidR="00E93FF1" w:rsidRPr="00C50C67" w:rsidRDefault="00E93FF1" w:rsidP="00E93FF1">
            <w:pPr>
              <w:rPr>
                <w:rStyle w:val="SAPScreenElement"/>
              </w:rPr>
            </w:pPr>
            <w:r w:rsidRPr="00C50C67">
              <w:rPr>
                <w:rStyle w:val="SAPScreenElement"/>
              </w:rPr>
              <w:t>Supervisor</w:t>
            </w:r>
            <w:r w:rsidRPr="00C50C67">
              <w:t xml:space="preserve">: defaulted based on value entered in field </w:t>
            </w:r>
            <w:r w:rsidRPr="00C50C67">
              <w:rPr>
                <w:rStyle w:val="SAPScreenElement"/>
              </w:rPr>
              <w:t xml:space="preserve">Position </w:t>
            </w:r>
            <w:r w:rsidRPr="00C50C67">
              <w:t>(via the higher-level position)</w:t>
            </w:r>
          </w:p>
        </w:tc>
        <w:tc>
          <w:tcPr>
            <w:tcW w:w="3330" w:type="dxa"/>
            <w:tcBorders>
              <w:top w:val="single" w:sz="8" w:space="0" w:color="999999"/>
              <w:left w:val="single" w:sz="8" w:space="0" w:color="999999"/>
              <w:bottom w:val="single" w:sz="8" w:space="0" w:color="999999"/>
              <w:right w:val="single" w:sz="8" w:space="0" w:color="999999"/>
            </w:tcBorders>
          </w:tcPr>
          <w:p w14:paraId="657D645B" w14:textId="01EA424D" w:rsidR="00E93FF1" w:rsidRDefault="00E93FF1" w:rsidP="00E93FF1">
            <w:r w:rsidRPr="00C50C67">
              <w:t xml:space="preserve">In case the higher-level position has no incumbent yet, the system determines the next available supervisor from the position hierarchy and the </w:t>
            </w:r>
            <w:r>
              <w:t>contingent worker</w:t>
            </w:r>
            <w:r w:rsidRPr="00C50C67">
              <w:t xml:space="preserve"> will report to this supervisor</w:t>
            </w:r>
            <w:r>
              <w:t xml:space="preserve"> (line manager)</w:t>
            </w:r>
            <w:r w:rsidR="000C1B2A">
              <w:t>.</w:t>
            </w:r>
          </w:p>
        </w:tc>
        <w:tc>
          <w:tcPr>
            <w:tcW w:w="2700" w:type="dxa"/>
            <w:tcBorders>
              <w:top w:val="single" w:sz="8" w:space="0" w:color="999999"/>
              <w:left w:val="single" w:sz="8" w:space="0" w:color="999999"/>
              <w:bottom w:val="single" w:sz="8" w:space="0" w:color="999999"/>
              <w:right w:val="single" w:sz="8" w:space="0" w:color="999999"/>
            </w:tcBorders>
          </w:tcPr>
          <w:p w14:paraId="2BB4416C" w14:textId="7CB9CE30" w:rsidR="00B45E5F" w:rsidRPr="00CE0F62" w:rsidRDefault="00B45E5F" w:rsidP="00B45E5F">
            <w:pPr>
              <w:rPr>
                <w:lang w:eastAsia="zh-SG"/>
              </w:rPr>
            </w:pPr>
            <w:r w:rsidRPr="007E5277">
              <w:rPr>
                <w:lang w:eastAsia="zh-SG"/>
              </w:rPr>
              <w:t>Continue with test step # 10.</w:t>
            </w:r>
          </w:p>
          <w:p w14:paraId="167FD1F3" w14:textId="77777777" w:rsidR="00E93FF1" w:rsidRPr="002C01CD" w:rsidRDefault="00E93FF1" w:rsidP="00E93FF1"/>
        </w:tc>
        <w:tc>
          <w:tcPr>
            <w:tcW w:w="1174" w:type="dxa"/>
            <w:tcBorders>
              <w:top w:val="single" w:sz="8" w:space="0" w:color="999999"/>
              <w:left w:val="single" w:sz="8" w:space="0" w:color="999999"/>
              <w:bottom w:val="single" w:sz="8" w:space="0" w:color="999999"/>
              <w:right w:val="single" w:sz="8" w:space="0" w:color="999999"/>
            </w:tcBorders>
          </w:tcPr>
          <w:p w14:paraId="40A6176B" w14:textId="77777777" w:rsidR="00E93FF1" w:rsidRPr="00C50C67" w:rsidRDefault="00E93FF1" w:rsidP="00E93FF1"/>
        </w:tc>
      </w:tr>
      <w:tr w:rsidR="00B45E5F" w:rsidRPr="00FA44FE" w14:paraId="02D8A2C2" w14:textId="77777777" w:rsidTr="007E5277">
        <w:trPr>
          <w:trHeight w:val="357"/>
        </w:trPr>
        <w:tc>
          <w:tcPr>
            <w:tcW w:w="692" w:type="dxa"/>
            <w:vMerge w:val="restart"/>
            <w:tcBorders>
              <w:left w:val="single" w:sz="8" w:space="0" w:color="999999"/>
              <w:right w:val="single" w:sz="8" w:space="0" w:color="999999"/>
            </w:tcBorders>
            <w:hideMark/>
          </w:tcPr>
          <w:p w14:paraId="70217CA4" w14:textId="19F0BC89" w:rsidR="00B45E5F" w:rsidRPr="00C50C67" w:rsidRDefault="00B45E5F" w:rsidP="00E93FF1">
            <w:r>
              <w:t>9b</w:t>
            </w:r>
          </w:p>
        </w:tc>
        <w:tc>
          <w:tcPr>
            <w:tcW w:w="1440" w:type="dxa"/>
            <w:vMerge w:val="restart"/>
            <w:tcBorders>
              <w:left w:val="single" w:sz="8" w:space="0" w:color="999999"/>
              <w:right w:val="single" w:sz="8" w:space="0" w:color="999999"/>
            </w:tcBorders>
            <w:hideMark/>
          </w:tcPr>
          <w:p w14:paraId="4FB780AF" w14:textId="7DD36722" w:rsidR="00B45E5F" w:rsidRPr="00C50C67" w:rsidRDefault="00646CB6" w:rsidP="00E93FF1">
            <w:r w:rsidRPr="00585EC2">
              <w:rPr>
                <w:rStyle w:val="SAPEmphasis"/>
                <w:u w:val="single"/>
              </w:rPr>
              <w:t xml:space="preserve">OPTION </w:t>
            </w:r>
            <w:r>
              <w:rPr>
                <w:rStyle w:val="SAPEmphasis"/>
                <w:u w:val="single"/>
              </w:rPr>
              <w:t>2</w:t>
            </w:r>
            <w:r w:rsidRPr="00585EC2">
              <w:rPr>
                <w:rStyle w:val="SAPEmphasis"/>
                <w:u w:val="single"/>
              </w:rPr>
              <w:t xml:space="preserve"> Position Management is not </w:t>
            </w:r>
            <w:r w:rsidRPr="00585EC2">
              <w:rPr>
                <w:rStyle w:val="SAPEmphasis"/>
                <w:u w:val="single"/>
              </w:rPr>
              <w:lastRenderedPageBreak/>
              <w:t>implemented:</w:t>
            </w:r>
            <w:r>
              <w:rPr>
                <w:rStyle w:val="SAPEmphasis"/>
                <w:u w:val="single"/>
              </w:rPr>
              <w:t xml:space="preserve"> </w:t>
            </w:r>
            <w:r w:rsidR="00B45E5F" w:rsidRPr="003F5D38">
              <w:rPr>
                <w:rStyle w:val="SAPEmphasis"/>
              </w:rPr>
              <w:t xml:space="preserve">Enter </w:t>
            </w:r>
            <w:r w:rsidR="00B45E5F">
              <w:rPr>
                <w:rStyle w:val="SAPEmphasis"/>
              </w:rPr>
              <w:t>Assignment</w:t>
            </w:r>
            <w:r w:rsidR="00B45E5F" w:rsidRPr="00F17467">
              <w:rPr>
                <w:rStyle w:val="SAPEmphasis"/>
              </w:rPr>
              <w:t xml:space="preserve"> Information for Contingent Worker</w:t>
            </w:r>
          </w:p>
        </w:tc>
        <w:tc>
          <w:tcPr>
            <w:tcW w:w="2520" w:type="dxa"/>
            <w:vMerge w:val="restart"/>
            <w:tcBorders>
              <w:top w:val="single" w:sz="8" w:space="0" w:color="999999"/>
              <w:left w:val="single" w:sz="8" w:space="0" w:color="999999"/>
              <w:bottom w:val="single" w:sz="8" w:space="0" w:color="999999"/>
              <w:right w:val="single" w:sz="8" w:space="0" w:color="999999"/>
            </w:tcBorders>
            <w:hideMark/>
          </w:tcPr>
          <w:p w14:paraId="4DD0A2FF" w14:textId="0B99E1D8" w:rsidR="00B45E5F" w:rsidRPr="00C50C67" w:rsidRDefault="00B45E5F" w:rsidP="00E93FF1">
            <w:r>
              <w:lastRenderedPageBreak/>
              <w:t>I</w:t>
            </w:r>
            <w:r w:rsidRPr="00C50C67">
              <w:t xml:space="preserve">n the </w:t>
            </w:r>
            <w:r w:rsidRPr="00C50C67">
              <w:rPr>
                <w:rStyle w:val="SAPScreenElement"/>
              </w:rPr>
              <w:t xml:space="preserve">Organizational Information </w:t>
            </w:r>
            <w:r>
              <w:t>block</w:t>
            </w:r>
            <w:r w:rsidRPr="00C50C67">
              <w:t xml:space="preserve"> make the following entries:</w:t>
            </w:r>
          </w:p>
        </w:tc>
        <w:tc>
          <w:tcPr>
            <w:tcW w:w="2430" w:type="dxa"/>
            <w:tcBorders>
              <w:top w:val="single" w:sz="8" w:space="0" w:color="999999"/>
              <w:left w:val="single" w:sz="8" w:space="0" w:color="999999"/>
              <w:bottom w:val="single" w:sz="8" w:space="0" w:color="999999"/>
              <w:right w:val="single" w:sz="8" w:space="0" w:color="999999"/>
            </w:tcBorders>
            <w:hideMark/>
          </w:tcPr>
          <w:p w14:paraId="580A0047" w14:textId="2672C1AC" w:rsidR="00B45E5F" w:rsidRPr="00C50C67" w:rsidRDefault="00B45E5F" w:rsidP="00E93FF1">
            <w:r w:rsidRPr="00C50C67">
              <w:rPr>
                <w:rStyle w:val="SAPScreenElement"/>
              </w:rPr>
              <w:t xml:space="preserve">Company: </w:t>
            </w:r>
            <w:r w:rsidRPr="00C50C67">
              <w:t xml:space="preserve">value selected in the </w:t>
            </w:r>
            <w:r w:rsidRPr="00C50C67">
              <w:rPr>
                <w:rStyle w:val="SAPScreenElement"/>
              </w:rPr>
              <w:t xml:space="preserve">Identity Information </w:t>
            </w:r>
            <w:r>
              <w:t>section</w:t>
            </w:r>
            <w:r w:rsidRPr="00C50C67">
              <w:t xml:space="preserve"> is defaulted; leave as is</w:t>
            </w:r>
          </w:p>
        </w:tc>
        <w:tc>
          <w:tcPr>
            <w:tcW w:w="3330" w:type="dxa"/>
            <w:tcBorders>
              <w:top w:val="single" w:sz="8" w:space="0" w:color="999999"/>
              <w:left w:val="single" w:sz="8" w:space="0" w:color="999999"/>
              <w:bottom w:val="single" w:sz="8" w:space="0" w:color="999999"/>
              <w:right w:val="single" w:sz="8" w:space="0" w:color="999999"/>
            </w:tcBorders>
          </w:tcPr>
          <w:p w14:paraId="12B9965D" w14:textId="77777777" w:rsidR="00B45E5F" w:rsidRPr="00C50C67" w:rsidRDefault="00B45E5F" w:rsidP="00E93FF1"/>
        </w:tc>
        <w:tc>
          <w:tcPr>
            <w:tcW w:w="2700" w:type="dxa"/>
            <w:vMerge w:val="restart"/>
            <w:tcBorders>
              <w:top w:val="single" w:sz="8" w:space="0" w:color="999999"/>
              <w:left w:val="single" w:sz="8" w:space="0" w:color="999999"/>
              <w:right w:val="single" w:sz="8" w:space="0" w:color="999999"/>
            </w:tcBorders>
            <w:vAlign w:val="center"/>
            <w:hideMark/>
          </w:tcPr>
          <w:p w14:paraId="74CA16D8" w14:textId="77777777" w:rsidR="00B45E5F" w:rsidRPr="00C50C67" w:rsidRDefault="00B45E5F" w:rsidP="00E93FF1">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07DB4AFE" w14:textId="77777777" w:rsidR="00B45E5F" w:rsidRPr="00C50C67" w:rsidRDefault="00B45E5F" w:rsidP="00E93FF1"/>
        </w:tc>
      </w:tr>
      <w:tr w:rsidR="00B45E5F" w:rsidRPr="00FA44FE" w14:paraId="68035689" w14:textId="77777777" w:rsidTr="007E5277">
        <w:trPr>
          <w:trHeight w:val="357"/>
        </w:trPr>
        <w:tc>
          <w:tcPr>
            <w:tcW w:w="692" w:type="dxa"/>
            <w:vMerge/>
            <w:tcBorders>
              <w:left w:val="single" w:sz="8" w:space="0" w:color="999999"/>
              <w:right w:val="single" w:sz="8" w:space="0" w:color="999999"/>
            </w:tcBorders>
            <w:vAlign w:val="center"/>
            <w:hideMark/>
          </w:tcPr>
          <w:p w14:paraId="4BE88D98" w14:textId="77777777" w:rsidR="00B45E5F" w:rsidRPr="00C50C67" w:rsidRDefault="00B45E5F" w:rsidP="00E93FF1">
            <w:pPr>
              <w:spacing w:before="0" w:after="0" w:line="240" w:lineRule="auto"/>
            </w:pPr>
          </w:p>
        </w:tc>
        <w:tc>
          <w:tcPr>
            <w:tcW w:w="1440" w:type="dxa"/>
            <w:vMerge/>
            <w:tcBorders>
              <w:left w:val="single" w:sz="8" w:space="0" w:color="999999"/>
              <w:right w:val="single" w:sz="8" w:space="0" w:color="999999"/>
            </w:tcBorders>
            <w:vAlign w:val="center"/>
            <w:hideMark/>
          </w:tcPr>
          <w:p w14:paraId="338CE500" w14:textId="77777777" w:rsidR="00B45E5F" w:rsidRPr="00C50C67" w:rsidRDefault="00B45E5F" w:rsidP="00E93FF1">
            <w:pPr>
              <w:spacing w:before="0" w:after="0" w:line="240" w:lineRule="auto"/>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3F3A073E" w14:textId="77777777" w:rsidR="00B45E5F" w:rsidRPr="00C50C67" w:rsidRDefault="00B45E5F" w:rsidP="00E93FF1">
            <w:pPr>
              <w:spacing w:before="0" w:after="0" w:line="240" w:lineRule="auto"/>
            </w:pPr>
          </w:p>
        </w:tc>
        <w:tc>
          <w:tcPr>
            <w:tcW w:w="2430" w:type="dxa"/>
            <w:tcBorders>
              <w:top w:val="single" w:sz="8" w:space="0" w:color="999999"/>
              <w:left w:val="single" w:sz="8" w:space="0" w:color="999999"/>
              <w:bottom w:val="single" w:sz="8" w:space="0" w:color="999999"/>
              <w:right w:val="single" w:sz="8" w:space="0" w:color="999999"/>
            </w:tcBorders>
            <w:hideMark/>
          </w:tcPr>
          <w:p w14:paraId="3034B1FC" w14:textId="77777777" w:rsidR="00B45E5F" w:rsidRPr="00C50C67" w:rsidRDefault="00B45E5F" w:rsidP="00E93FF1">
            <w:r w:rsidRPr="00C50C67">
              <w:rPr>
                <w:rStyle w:val="SAPScreenElement"/>
              </w:rPr>
              <w:t xml:space="preserve">Business Unit: </w:t>
            </w:r>
            <w:r w:rsidRPr="00C50C67">
              <w:t>select from drop-down</w:t>
            </w:r>
          </w:p>
        </w:tc>
        <w:tc>
          <w:tcPr>
            <w:tcW w:w="3330" w:type="dxa"/>
            <w:tcBorders>
              <w:top w:val="single" w:sz="8" w:space="0" w:color="999999"/>
              <w:left w:val="single" w:sz="8" w:space="0" w:color="999999"/>
              <w:bottom w:val="single" w:sz="8" w:space="0" w:color="999999"/>
              <w:right w:val="single" w:sz="8" w:space="0" w:color="999999"/>
            </w:tcBorders>
          </w:tcPr>
          <w:p w14:paraId="709CEFEE" w14:textId="77777777" w:rsidR="00B45E5F" w:rsidRPr="00C50C67" w:rsidRDefault="00B45E5F" w:rsidP="00E93FF1"/>
        </w:tc>
        <w:tc>
          <w:tcPr>
            <w:tcW w:w="2700" w:type="dxa"/>
            <w:vMerge/>
            <w:tcBorders>
              <w:left w:val="single" w:sz="8" w:space="0" w:color="999999"/>
              <w:right w:val="single" w:sz="8" w:space="0" w:color="999999"/>
            </w:tcBorders>
            <w:vAlign w:val="center"/>
            <w:hideMark/>
          </w:tcPr>
          <w:p w14:paraId="4FAD6011" w14:textId="77777777" w:rsidR="00B45E5F" w:rsidRPr="00C50C67" w:rsidRDefault="00B45E5F" w:rsidP="00E93FF1">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494B4783" w14:textId="77777777" w:rsidR="00B45E5F" w:rsidRPr="00C50C67" w:rsidRDefault="00B45E5F" w:rsidP="00E93FF1"/>
        </w:tc>
      </w:tr>
      <w:tr w:rsidR="00B45E5F" w:rsidRPr="00FA44FE" w14:paraId="5FC9DE23" w14:textId="77777777" w:rsidTr="007E5277">
        <w:trPr>
          <w:trHeight w:val="357"/>
        </w:trPr>
        <w:tc>
          <w:tcPr>
            <w:tcW w:w="692" w:type="dxa"/>
            <w:vMerge/>
            <w:tcBorders>
              <w:left w:val="single" w:sz="8" w:space="0" w:color="999999"/>
              <w:right w:val="single" w:sz="8" w:space="0" w:color="999999"/>
            </w:tcBorders>
            <w:vAlign w:val="center"/>
            <w:hideMark/>
          </w:tcPr>
          <w:p w14:paraId="631BBFD3" w14:textId="77777777" w:rsidR="00B45E5F" w:rsidRPr="00C50C67" w:rsidRDefault="00B45E5F" w:rsidP="00E93FF1">
            <w:pPr>
              <w:spacing w:before="0" w:after="0" w:line="240" w:lineRule="auto"/>
            </w:pPr>
          </w:p>
        </w:tc>
        <w:tc>
          <w:tcPr>
            <w:tcW w:w="1440" w:type="dxa"/>
            <w:vMerge/>
            <w:tcBorders>
              <w:left w:val="single" w:sz="8" w:space="0" w:color="999999"/>
              <w:right w:val="single" w:sz="8" w:space="0" w:color="999999"/>
            </w:tcBorders>
            <w:vAlign w:val="center"/>
            <w:hideMark/>
          </w:tcPr>
          <w:p w14:paraId="3A9AFDBC" w14:textId="77777777" w:rsidR="00B45E5F" w:rsidRPr="00C50C67" w:rsidRDefault="00B45E5F" w:rsidP="00E93FF1">
            <w:pPr>
              <w:spacing w:before="0" w:after="0" w:line="240" w:lineRule="auto"/>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6704E757" w14:textId="77777777" w:rsidR="00B45E5F" w:rsidRPr="00C50C67" w:rsidRDefault="00B45E5F" w:rsidP="00E93FF1">
            <w:pPr>
              <w:spacing w:before="0" w:after="0" w:line="240" w:lineRule="auto"/>
            </w:pPr>
          </w:p>
        </w:tc>
        <w:tc>
          <w:tcPr>
            <w:tcW w:w="2430" w:type="dxa"/>
            <w:tcBorders>
              <w:top w:val="single" w:sz="8" w:space="0" w:color="999999"/>
              <w:left w:val="single" w:sz="8" w:space="0" w:color="999999"/>
              <w:bottom w:val="single" w:sz="8" w:space="0" w:color="999999"/>
              <w:right w:val="single" w:sz="8" w:space="0" w:color="999999"/>
            </w:tcBorders>
            <w:hideMark/>
          </w:tcPr>
          <w:p w14:paraId="422BF0D6" w14:textId="77777777" w:rsidR="00B45E5F" w:rsidRPr="00C50C67" w:rsidRDefault="00B45E5F" w:rsidP="00E93FF1">
            <w:r w:rsidRPr="00C50C67">
              <w:rPr>
                <w:rStyle w:val="SAPScreenElement"/>
              </w:rPr>
              <w:t xml:space="preserve">Division: </w:t>
            </w:r>
            <w:r w:rsidRPr="00C50C67">
              <w:t>select from drop-down</w:t>
            </w:r>
          </w:p>
        </w:tc>
        <w:tc>
          <w:tcPr>
            <w:tcW w:w="3330" w:type="dxa"/>
            <w:tcBorders>
              <w:top w:val="single" w:sz="8" w:space="0" w:color="999999"/>
              <w:left w:val="single" w:sz="8" w:space="0" w:color="999999"/>
              <w:bottom w:val="single" w:sz="8" w:space="0" w:color="999999"/>
              <w:right w:val="single" w:sz="8" w:space="0" w:color="999999"/>
            </w:tcBorders>
            <w:hideMark/>
          </w:tcPr>
          <w:p w14:paraId="2AC321BA" w14:textId="77777777" w:rsidR="00B45E5F" w:rsidRPr="00C50C67" w:rsidRDefault="00B45E5F" w:rsidP="00E93FF1">
            <w:r w:rsidRPr="00C50C67">
              <w:t>Optional field, but meaningful for a complete master data record.</w:t>
            </w:r>
          </w:p>
        </w:tc>
        <w:tc>
          <w:tcPr>
            <w:tcW w:w="2700" w:type="dxa"/>
            <w:vMerge/>
            <w:tcBorders>
              <w:left w:val="single" w:sz="8" w:space="0" w:color="999999"/>
              <w:right w:val="single" w:sz="8" w:space="0" w:color="999999"/>
            </w:tcBorders>
            <w:vAlign w:val="center"/>
            <w:hideMark/>
          </w:tcPr>
          <w:p w14:paraId="1AF1AA33" w14:textId="77777777" w:rsidR="00B45E5F" w:rsidRPr="00C50C67" w:rsidRDefault="00B45E5F" w:rsidP="00E93FF1">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441B20E6" w14:textId="77777777" w:rsidR="00B45E5F" w:rsidRPr="00C50C67" w:rsidRDefault="00B45E5F" w:rsidP="00E93FF1"/>
        </w:tc>
      </w:tr>
      <w:tr w:rsidR="00B45E5F" w:rsidRPr="00FA44FE" w14:paraId="3A2F09ED" w14:textId="77777777" w:rsidTr="007E5277">
        <w:trPr>
          <w:trHeight w:val="357"/>
        </w:trPr>
        <w:tc>
          <w:tcPr>
            <w:tcW w:w="692" w:type="dxa"/>
            <w:vMerge/>
            <w:tcBorders>
              <w:left w:val="single" w:sz="8" w:space="0" w:color="999999"/>
              <w:right w:val="single" w:sz="8" w:space="0" w:color="999999"/>
            </w:tcBorders>
            <w:vAlign w:val="center"/>
            <w:hideMark/>
          </w:tcPr>
          <w:p w14:paraId="5E5BC299" w14:textId="77777777" w:rsidR="00B45E5F" w:rsidRPr="00C50C67" w:rsidRDefault="00B45E5F" w:rsidP="00E93FF1">
            <w:pPr>
              <w:spacing w:before="0" w:after="0" w:line="240" w:lineRule="auto"/>
            </w:pPr>
          </w:p>
        </w:tc>
        <w:tc>
          <w:tcPr>
            <w:tcW w:w="1440" w:type="dxa"/>
            <w:vMerge/>
            <w:tcBorders>
              <w:left w:val="single" w:sz="8" w:space="0" w:color="999999"/>
              <w:right w:val="single" w:sz="8" w:space="0" w:color="999999"/>
            </w:tcBorders>
            <w:vAlign w:val="center"/>
            <w:hideMark/>
          </w:tcPr>
          <w:p w14:paraId="01455847" w14:textId="77777777" w:rsidR="00B45E5F" w:rsidRPr="00C50C67" w:rsidRDefault="00B45E5F" w:rsidP="00E93FF1">
            <w:pPr>
              <w:spacing w:before="0" w:after="0" w:line="240" w:lineRule="auto"/>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5C585676" w14:textId="77777777" w:rsidR="00B45E5F" w:rsidRPr="00C50C67" w:rsidRDefault="00B45E5F" w:rsidP="00E93FF1">
            <w:pPr>
              <w:spacing w:before="0" w:after="0" w:line="240" w:lineRule="auto"/>
            </w:pPr>
          </w:p>
        </w:tc>
        <w:tc>
          <w:tcPr>
            <w:tcW w:w="2430" w:type="dxa"/>
            <w:tcBorders>
              <w:top w:val="single" w:sz="8" w:space="0" w:color="999999"/>
              <w:left w:val="single" w:sz="8" w:space="0" w:color="999999"/>
              <w:bottom w:val="single" w:sz="8" w:space="0" w:color="999999"/>
              <w:right w:val="single" w:sz="8" w:space="0" w:color="999999"/>
            </w:tcBorders>
            <w:hideMark/>
          </w:tcPr>
          <w:p w14:paraId="43F9CF53" w14:textId="77777777" w:rsidR="00B45E5F" w:rsidRPr="00C50C67" w:rsidRDefault="00B45E5F" w:rsidP="00E93FF1">
            <w:r w:rsidRPr="00C50C67">
              <w:rPr>
                <w:rStyle w:val="SAPScreenElement"/>
              </w:rPr>
              <w:t xml:space="preserve">Department: </w:t>
            </w:r>
            <w:r w:rsidRPr="00C50C67">
              <w:t>select from drop-down</w:t>
            </w:r>
          </w:p>
        </w:tc>
        <w:tc>
          <w:tcPr>
            <w:tcW w:w="3330" w:type="dxa"/>
            <w:tcBorders>
              <w:top w:val="single" w:sz="8" w:space="0" w:color="999999"/>
              <w:left w:val="single" w:sz="8" w:space="0" w:color="999999"/>
              <w:bottom w:val="single" w:sz="8" w:space="0" w:color="999999"/>
              <w:right w:val="single" w:sz="8" w:space="0" w:color="999999"/>
            </w:tcBorders>
            <w:hideMark/>
          </w:tcPr>
          <w:p w14:paraId="61937C04" w14:textId="77777777" w:rsidR="00B45E5F" w:rsidRPr="00C50C67" w:rsidRDefault="00B45E5F" w:rsidP="00E93FF1">
            <w:r w:rsidRPr="00C50C67">
              <w:t>Optional field, but meaningful for a complete master data record.</w:t>
            </w:r>
          </w:p>
        </w:tc>
        <w:tc>
          <w:tcPr>
            <w:tcW w:w="2700" w:type="dxa"/>
            <w:vMerge/>
            <w:tcBorders>
              <w:left w:val="single" w:sz="8" w:space="0" w:color="999999"/>
              <w:right w:val="single" w:sz="8" w:space="0" w:color="999999"/>
            </w:tcBorders>
            <w:vAlign w:val="center"/>
            <w:hideMark/>
          </w:tcPr>
          <w:p w14:paraId="72098FA0" w14:textId="77777777" w:rsidR="00B45E5F" w:rsidRPr="00C50C67" w:rsidRDefault="00B45E5F" w:rsidP="00E93FF1">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73D7D5B9" w14:textId="77777777" w:rsidR="00B45E5F" w:rsidRPr="00C50C67" w:rsidRDefault="00B45E5F" w:rsidP="00E93FF1"/>
        </w:tc>
      </w:tr>
      <w:tr w:rsidR="00B45E5F" w:rsidRPr="00FA44FE" w14:paraId="2888BF28" w14:textId="77777777" w:rsidTr="007E5277">
        <w:trPr>
          <w:trHeight w:val="357"/>
        </w:trPr>
        <w:tc>
          <w:tcPr>
            <w:tcW w:w="692" w:type="dxa"/>
            <w:vMerge/>
            <w:tcBorders>
              <w:left w:val="single" w:sz="8" w:space="0" w:color="999999"/>
              <w:right w:val="single" w:sz="8" w:space="0" w:color="999999"/>
            </w:tcBorders>
            <w:vAlign w:val="center"/>
            <w:hideMark/>
          </w:tcPr>
          <w:p w14:paraId="399C9C58" w14:textId="77777777" w:rsidR="00B45E5F" w:rsidRPr="00C50C67" w:rsidRDefault="00B45E5F" w:rsidP="00E93FF1">
            <w:pPr>
              <w:spacing w:before="0" w:after="0" w:line="240" w:lineRule="auto"/>
            </w:pPr>
          </w:p>
        </w:tc>
        <w:tc>
          <w:tcPr>
            <w:tcW w:w="1440" w:type="dxa"/>
            <w:vMerge/>
            <w:tcBorders>
              <w:left w:val="single" w:sz="8" w:space="0" w:color="999999"/>
              <w:right w:val="single" w:sz="8" w:space="0" w:color="999999"/>
            </w:tcBorders>
            <w:vAlign w:val="center"/>
            <w:hideMark/>
          </w:tcPr>
          <w:p w14:paraId="4826AE3D" w14:textId="77777777" w:rsidR="00B45E5F" w:rsidRPr="00C50C67" w:rsidRDefault="00B45E5F" w:rsidP="00E93FF1">
            <w:pPr>
              <w:spacing w:before="0" w:after="0" w:line="240" w:lineRule="auto"/>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0EF744F0" w14:textId="77777777" w:rsidR="00B45E5F" w:rsidRPr="00C50C67" w:rsidRDefault="00B45E5F" w:rsidP="00E93FF1">
            <w:pPr>
              <w:spacing w:before="0" w:after="0" w:line="240" w:lineRule="auto"/>
            </w:pPr>
          </w:p>
        </w:tc>
        <w:tc>
          <w:tcPr>
            <w:tcW w:w="2430" w:type="dxa"/>
            <w:tcBorders>
              <w:top w:val="single" w:sz="8" w:space="0" w:color="999999"/>
              <w:left w:val="single" w:sz="8" w:space="0" w:color="999999"/>
              <w:bottom w:val="single" w:sz="8" w:space="0" w:color="999999"/>
              <w:right w:val="single" w:sz="8" w:space="0" w:color="999999"/>
            </w:tcBorders>
            <w:hideMark/>
          </w:tcPr>
          <w:p w14:paraId="3F1C5872" w14:textId="77777777" w:rsidR="00B45E5F" w:rsidRPr="00C50C67" w:rsidRDefault="00B45E5F" w:rsidP="00E93FF1">
            <w:r w:rsidRPr="00C50C67">
              <w:rPr>
                <w:rStyle w:val="SAPScreenElement"/>
              </w:rPr>
              <w:t xml:space="preserve">Location: </w:t>
            </w:r>
            <w:r w:rsidRPr="00C50C67">
              <w:t>select from drop-down</w:t>
            </w:r>
          </w:p>
        </w:tc>
        <w:tc>
          <w:tcPr>
            <w:tcW w:w="3330" w:type="dxa"/>
            <w:tcBorders>
              <w:top w:val="single" w:sz="8" w:space="0" w:color="999999"/>
              <w:left w:val="single" w:sz="8" w:space="0" w:color="999999"/>
              <w:bottom w:val="single" w:sz="8" w:space="0" w:color="999999"/>
              <w:right w:val="single" w:sz="8" w:space="0" w:color="999999"/>
            </w:tcBorders>
          </w:tcPr>
          <w:p w14:paraId="07000D6E" w14:textId="728739B4" w:rsidR="00B45E5F" w:rsidRPr="00C50C67" w:rsidRDefault="00B45E5F" w:rsidP="00E93FF1">
            <w:pPr>
              <w:pStyle w:val="NoteParagraph"/>
              <w:ind w:left="0"/>
            </w:pPr>
          </w:p>
        </w:tc>
        <w:tc>
          <w:tcPr>
            <w:tcW w:w="2700" w:type="dxa"/>
            <w:vMerge/>
            <w:tcBorders>
              <w:left w:val="single" w:sz="8" w:space="0" w:color="999999"/>
              <w:right w:val="single" w:sz="8" w:space="0" w:color="999999"/>
            </w:tcBorders>
            <w:vAlign w:val="center"/>
            <w:hideMark/>
          </w:tcPr>
          <w:p w14:paraId="280FE418" w14:textId="77777777" w:rsidR="00B45E5F" w:rsidRPr="00C50C67" w:rsidRDefault="00B45E5F" w:rsidP="00E93FF1">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04AE29DD" w14:textId="77777777" w:rsidR="00B45E5F" w:rsidRPr="00C50C67" w:rsidRDefault="00B45E5F" w:rsidP="00E93FF1"/>
        </w:tc>
      </w:tr>
      <w:tr w:rsidR="00B45E5F" w:rsidRPr="00FA44FE" w14:paraId="0E75034D" w14:textId="77777777" w:rsidTr="007E5277">
        <w:trPr>
          <w:trHeight w:val="357"/>
        </w:trPr>
        <w:tc>
          <w:tcPr>
            <w:tcW w:w="692" w:type="dxa"/>
            <w:vMerge/>
            <w:tcBorders>
              <w:left w:val="single" w:sz="8" w:space="0" w:color="999999"/>
              <w:right w:val="single" w:sz="8" w:space="0" w:color="999999"/>
            </w:tcBorders>
            <w:vAlign w:val="center"/>
            <w:hideMark/>
          </w:tcPr>
          <w:p w14:paraId="269D827E" w14:textId="77777777" w:rsidR="00B45E5F" w:rsidRPr="00C50C67" w:rsidRDefault="00B45E5F" w:rsidP="00E93FF1">
            <w:pPr>
              <w:spacing w:before="0" w:after="0" w:line="240" w:lineRule="auto"/>
            </w:pPr>
          </w:p>
        </w:tc>
        <w:tc>
          <w:tcPr>
            <w:tcW w:w="1440" w:type="dxa"/>
            <w:vMerge/>
            <w:tcBorders>
              <w:left w:val="single" w:sz="8" w:space="0" w:color="999999"/>
              <w:right w:val="single" w:sz="8" w:space="0" w:color="999999"/>
            </w:tcBorders>
            <w:vAlign w:val="center"/>
            <w:hideMark/>
          </w:tcPr>
          <w:p w14:paraId="03A3F372" w14:textId="77777777" w:rsidR="00B45E5F" w:rsidRPr="00C50C67" w:rsidRDefault="00B45E5F" w:rsidP="00E93FF1">
            <w:pPr>
              <w:spacing w:before="0" w:after="0" w:line="240" w:lineRule="auto"/>
            </w:pPr>
          </w:p>
        </w:tc>
        <w:tc>
          <w:tcPr>
            <w:tcW w:w="2520" w:type="dxa"/>
            <w:vMerge/>
            <w:tcBorders>
              <w:top w:val="single" w:sz="8" w:space="0" w:color="999999"/>
              <w:left w:val="single" w:sz="8" w:space="0" w:color="999999"/>
              <w:bottom w:val="single" w:sz="8" w:space="0" w:color="999999"/>
              <w:right w:val="single" w:sz="8" w:space="0" w:color="999999"/>
            </w:tcBorders>
            <w:vAlign w:val="center"/>
            <w:hideMark/>
          </w:tcPr>
          <w:p w14:paraId="43BEFD75" w14:textId="77777777" w:rsidR="00B45E5F" w:rsidRPr="00C50C67" w:rsidRDefault="00B45E5F" w:rsidP="00E93FF1">
            <w:pPr>
              <w:spacing w:before="0" w:after="0" w:line="240" w:lineRule="auto"/>
            </w:pPr>
          </w:p>
        </w:tc>
        <w:tc>
          <w:tcPr>
            <w:tcW w:w="2430" w:type="dxa"/>
            <w:tcBorders>
              <w:top w:val="single" w:sz="8" w:space="0" w:color="999999"/>
              <w:left w:val="single" w:sz="8" w:space="0" w:color="999999"/>
              <w:bottom w:val="single" w:sz="8" w:space="0" w:color="999999"/>
              <w:right w:val="single" w:sz="8" w:space="0" w:color="999999"/>
            </w:tcBorders>
            <w:hideMark/>
          </w:tcPr>
          <w:p w14:paraId="110E4F51" w14:textId="77777777" w:rsidR="00B45E5F" w:rsidRPr="00C50C67" w:rsidRDefault="00B45E5F" w:rsidP="00E93FF1">
            <w:r w:rsidRPr="00C50C67">
              <w:rPr>
                <w:rStyle w:val="SAPScreenElement"/>
              </w:rPr>
              <w:t xml:space="preserve">Cost Center: </w:t>
            </w:r>
            <w:r w:rsidRPr="00C50C67">
              <w:t>select from drop-down</w:t>
            </w:r>
          </w:p>
        </w:tc>
        <w:tc>
          <w:tcPr>
            <w:tcW w:w="3330" w:type="dxa"/>
            <w:tcBorders>
              <w:top w:val="single" w:sz="8" w:space="0" w:color="999999"/>
              <w:left w:val="single" w:sz="8" w:space="0" w:color="999999"/>
              <w:bottom w:val="single" w:sz="8" w:space="0" w:color="999999"/>
              <w:right w:val="single" w:sz="8" w:space="0" w:color="999999"/>
            </w:tcBorders>
          </w:tcPr>
          <w:p w14:paraId="0AE9992D" w14:textId="48BDA680" w:rsidR="00B45E5F" w:rsidRPr="00C50C67" w:rsidRDefault="00B45E5F" w:rsidP="00E93FF1">
            <w:pPr>
              <w:pStyle w:val="NoteParagraph"/>
              <w:ind w:left="0"/>
            </w:pPr>
          </w:p>
        </w:tc>
        <w:tc>
          <w:tcPr>
            <w:tcW w:w="2700" w:type="dxa"/>
            <w:vMerge/>
            <w:tcBorders>
              <w:left w:val="single" w:sz="8" w:space="0" w:color="999999"/>
              <w:right w:val="single" w:sz="8" w:space="0" w:color="999999"/>
            </w:tcBorders>
            <w:vAlign w:val="center"/>
            <w:hideMark/>
          </w:tcPr>
          <w:p w14:paraId="3EA60F37" w14:textId="77777777" w:rsidR="00B45E5F" w:rsidRPr="00C50C67" w:rsidRDefault="00B45E5F" w:rsidP="00E93FF1">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03A28FD8" w14:textId="77777777" w:rsidR="00B45E5F" w:rsidRPr="00C50C67" w:rsidRDefault="00B45E5F" w:rsidP="00E93FF1"/>
        </w:tc>
      </w:tr>
      <w:tr w:rsidR="00B45E5F" w:rsidRPr="00FA44FE" w14:paraId="2FF55138" w14:textId="77777777" w:rsidTr="007E5277">
        <w:trPr>
          <w:trHeight w:val="357"/>
        </w:trPr>
        <w:tc>
          <w:tcPr>
            <w:tcW w:w="692" w:type="dxa"/>
            <w:vMerge/>
            <w:tcBorders>
              <w:left w:val="single" w:sz="8" w:space="0" w:color="999999"/>
              <w:right w:val="single" w:sz="8" w:space="0" w:color="999999"/>
            </w:tcBorders>
            <w:vAlign w:val="center"/>
            <w:hideMark/>
          </w:tcPr>
          <w:p w14:paraId="3A0C4C6F" w14:textId="77777777" w:rsidR="00B45E5F" w:rsidRPr="00C50C67" w:rsidRDefault="00B45E5F" w:rsidP="00E93FF1">
            <w:pPr>
              <w:spacing w:before="0" w:after="0" w:line="240" w:lineRule="auto"/>
            </w:pPr>
          </w:p>
        </w:tc>
        <w:tc>
          <w:tcPr>
            <w:tcW w:w="1440" w:type="dxa"/>
            <w:vMerge/>
            <w:tcBorders>
              <w:left w:val="single" w:sz="8" w:space="0" w:color="999999"/>
              <w:right w:val="single" w:sz="8" w:space="0" w:color="999999"/>
            </w:tcBorders>
            <w:vAlign w:val="center"/>
            <w:hideMark/>
          </w:tcPr>
          <w:p w14:paraId="04DCFF4A" w14:textId="77777777" w:rsidR="00B45E5F" w:rsidRPr="00C50C67" w:rsidRDefault="00B45E5F" w:rsidP="00E93FF1">
            <w:pPr>
              <w:spacing w:before="0" w:after="0" w:line="240" w:lineRule="auto"/>
            </w:pPr>
          </w:p>
        </w:tc>
        <w:tc>
          <w:tcPr>
            <w:tcW w:w="2520" w:type="dxa"/>
            <w:tcBorders>
              <w:top w:val="single" w:sz="8" w:space="0" w:color="999999"/>
              <w:left w:val="single" w:sz="8" w:space="0" w:color="999999"/>
              <w:right w:val="single" w:sz="8" w:space="0" w:color="999999"/>
            </w:tcBorders>
            <w:hideMark/>
          </w:tcPr>
          <w:p w14:paraId="2D3A7FDE" w14:textId="371A1EDD" w:rsidR="00B45E5F" w:rsidRPr="00C50C67" w:rsidRDefault="00B45E5F" w:rsidP="00E93FF1">
            <w:r>
              <w:t>I</w:t>
            </w:r>
            <w:r w:rsidRPr="00C50C67">
              <w:t xml:space="preserve">n the </w:t>
            </w:r>
            <w:r w:rsidRPr="00C50C67">
              <w:rPr>
                <w:rStyle w:val="SAPScreenElement"/>
              </w:rPr>
              <w:t xml:space="preserve">Job Information </w:t>
            </w:r>
            <w:r>
              <w:t>block</w:t>
            </w:r>
            <w:r w:rsidRPr="00C50C67">
              <w:t xml:space="preserve"> make the following </w:t>
            </w:r>
            <w:r w:rsidRPr="00495F4C">
              <w:t>entry</w:t>
            </w:r>
            <w:r w:rsidRPr="00C50C67">
              <w:t>:</w:t>
            </w:r>
          </w:p>
        </w:tc>
        <w:tc>
          <w:tcPr>
            <w:tcW w:w="2430" w:type="dxa"/>
            <w:tcBorders>
              <w:top w:val="single" w:sz="8" w:space="0" w:color="999999"/>
              <w:left w:val="single" w:sz="8" w:space="0" w:color="999999"/>
              <w:bottom w:val="single" w:sz="8" w:space="0" w:color="999999"/>
              <w:right w:val="single" w:sz="8" w:space="0" w:color="999999"/>
            </w:tcBorders>
            <w:hideMark/>
          </w:tcPr>
          <w:p w14:paraId="38483427" w14:textId="69065BB0" w:rsidR="00B45E5F" w:rsidRPr="00E93FF1" w:rsidRDefault="00B45E5F" w:rsidP="0005372B">
            <w:pPr>
              <w:rPr>
                <w:highlight w:val="yellow"/>
              </w:rPr>
            </w:pPr>
            <w:r w:rsidRPr="0005372B">
              <w:rPr>
                <w:rStyle w:val="SAPScreenElement"/>
              </w:rPr>
              <w:t>Supervisor</w:t>
            </w:r>
            <w:r w:rsidRPr="0005372B">
              <w:t>: select from drop-down</w:t>
            </w:r>
            <w:r>
              <w:t xml:space="preserve"> either the line manager of the organizational unit, or the owner of the work order to which the contingent worker is assigned, or simply enter</w:t>
            </w:r>
            <w:r w:rsidRPr="0005372B">
              <w:rPr>
                <w:rStyle w:val="SAPUserEntry"/>
              </w:rPr>
              <w:t xml:space="preserve"> No Manager</w:t>
            </w:r>
          </w:p>
        </w:tc>
        <w:tc>
          <w:tcPr>
            <w:tcW w:w="3330" w:type="dxa"/>
            <w:tcBorders>
              <w:top w:val="single" w:sz="8" w:space="0" w:color="999999"/>
              <w:left w:val="single" w:sz="8" w:space="0" w:color="999999"/>
              <w:bottom w:val="single" w:sz="8" w:space="0" w:color="999999"/>
              <w:right w:val="single" w:sz="8" w:space="0" w:color="999999"/>
            </w:tcBorders>
          </w:tcPr>
          <w:p w14:paraId="4505811A" w14:textId="77777777" w:rsidR="00B45E5F" w:rsidRPr="00CC1DF3" w:rsidRDefault="00B45E5F" w:rsidP="0005372B">
            <w:pPr>
              <w:pStyle w:val="NoteParagraph"/>
              <w:ind w:left="0"/>
            </w:pPr>
          </w:p>
        </w:tc>
        <w:tc>
          <w:tcPr>
            <w:tcW w:w="2700" w:type="dxa"/>
            <w:tcBorders>
              <w:left w:val="single" w:sz="8" w:space="0" w:color="999999"/>
              <w:bottom w:val="single" w:sz="8" w:space="0" w:color="999999"/>
              <w:right w:val="single" w:sz="8" w:space="0" w:color="999999"/>
            </w:tcBorders>
            <w:hideMark/>
          </w:tcPr>
          <w:p w14:paraId="7F36A07A" w14:textId="7F03A6F1" w:rsidR="00B45E5F" w:rsidRPr="00CE0F62" w:rsidRDefault="00B45E5F" w:rsidP="007E5277">
            <w:r w:rsidRPr="007E5277">
              <w:rPr>
                <w:lang w:eastAsia="zh-SG"/>
              </w:rPr>
              <w:t xml:space="preserve">Continue </w:t>
            </w:r>
            <w:r w:rsidRPr="007E5277">
              <w:t>with</w:t>
            </w:r>
            <w:r w:rsidRPr="007E5277">
              <w:rPr>
                <w:lang w:eastAsia="zh-SG"/>
              </w:rPr>
              <w:t xml:space="preserve"> test step # 1</w:t>
            </w:r>
            <w:r w:rsidR="00BC7923" w:rsidRPr="007E5277">
              <w:rPr>
                <w:lang w:eastAsia="zh-SG"/>
              </w:rPr>
              <w:t>0</w:t>
            </w:r>
            <w:r w:rsidRPr="007E5277">
              <w:rPr>
                <w:lang w:eastAsia="zh-SG"/>
              </w:rPr>
              <w:t>.</w:t>
            </w:r>
          </w:p>
        </w:tc>
        <w:tc>
          <w:tcPr>
            <w:tcW w:w="1174" w:type="dxa"/>
            <w:tcBorders>
              <w:top w:val="single" w:sz="8" w:space="0" w:color="999999"/>
              <w:left w:val="single" w:sz="8" w:space="0" w:color="999999"/>
              <w:bottom w:val="single" w:sz="8" w:space="0" w:color="999999"/>
              <w:right w:val="single" w:sz="8" w:space="0" w:color="999999"/>
            </w:tcBorders>
          </w:tcPr>
          <w:p w14:paraId="6DB766F2" w14:textId="77777777" w:rsidR="00B45E5F" w:rsidRPr="00C50C67" w:rsidRDefault="00B45E5F" w:rsidP="00E93FF1"/>
        </w:tc>
      </w:tr>
      <w:tr w:rsidR="00D900E9" w:rsidRPr="00FA44FE" w14:paraId="331C5C53" w14:textId="77777777" w:rsidTr="007E5277">
        <w:trPr>
          <w:trHeight w:val="357"/>
        </w:trPr>
        <w:tc>
          <w:tcPr>
            <w:tcW w:w="692" w:type="dxa"/>
            <w:tcBorders>
              <w:left w:val="single" w:sz="8" w:space="0" w:color="999999"/>
              <w:right w:val="single" w:sz="8" w:space="0" w:color="999999"/>
            </w:tcBorders>
          </w:tcPr>
          <w:p w14:paraId="5F6B916A" w14:textId="4A28677B" w:rsidR="00D900E9" w:rsidRPr="00C50C67" w:rsidRDefault="006E3E77" w:rsidP="001E4CB8">
            <w:r>
              <w:t>10</w:t>
            </w:r>
          </w:p>
        </w:tc>
        <w:tc>
          <w:tcPr>
            <w:tcW w:w="1440" w:type="dxa"/>
            <w:tcBorders>
              <w:left w:val="single" w:sz="8" w:space="0" w:color="999999"/>
              <w:right w:val="single" w:sz="8" w:space="0" w:color="999999"/>
            </w:tcBorders>
          </w:tcPr>
          <w:p w14:paraId="3CB685AC" w14:textId="60676C9F" w:rsidR="00D900E9" w:rsidRPr="00C50C67" w:rsidRDefault="00D900E9" w:rsidP="001E4CB8">
            <w:r>
              <w:rPr>
                <w:rStyle w:val="SAPEmphasis"/>
              </w:rPr>
              <w:t>Continue</w:t>
            </w:r>
          </w:p>
        </w:tc>
        <w:tc>
          <w:tcPr>
            <w:tcW w:w="2520" w:type="dxa"/>
            <w:tcBorders>
              <w:left w:val="single" w:sz="8" w:space="0" w:color="999999"/>
              <w:right w:val="single" w:sz="8" w:space="0" w:color="999999"/>
            </w:tcBorders>
          </w:tcPr>
          <w:p w14:paraId="7ABEF031" w14:textId="77777777" w:rsidR="00D900E9" w:rsidRPr="00C50C67" w:rsidRDefault="00D900E9" w:rsidP="00D900E9">
            <w:r w:rsidRPr="00C50C67">
              <w:t xml:space="preserve">Choose the </w:t>
            </w:r>
            <w:r>
              <w:rPr>
                <w:rStyle w:val="SAPScreenElement"/>
              </w:rPr>
              <w:t xml:space="preserve">Continue </w:t>
            </w:r>
            <w:r w:rsidRPr="00C50C67">
              <w:t xml:space="preserve">pushbutton. </w:t>
            </w:r>
          </w:p>
          <w:p w14:paraId="4132DC1E" w14:textId="77777777" w:rsidR="00D900E9" w:rsidRPr="00C50C67" w:rsidRDefault="00D900E9" w:rsidP="00D900E9">
            <w:pPr>
              <w:spacing w:before="0" w:after="0" w:line="240" w:lineRule="auto"/>
            </w:pPr>
          </w:p>
        </w:tc>
        <w:tc>
          <w:tcPr>
            <w:tcW w:w="2430" w:type="dxa"/>
            <w:tcBorders>
              <w:top w:val="single" w:sz="8" w:space="0" w:color="999999"/>
              <w:left w:val="single" w:sz="8" w:space="0" w:color="999999"/>
              <w:bottom w:val="single" w:sz="8" w:space="0" w:color="999999"/>
              <w:right w:val="single" w:sz="8" w:space="0" w:color="999999"/>
            </w:tcBorders>
          </w:tcPr>
          <w:p w14:paraId="5733536C" w14:textId="77777777" w:rsidR="00D900E9" w:rsidRPr="00C50C67" w:rsidRDefault="00D900E9" w:rsidP="00D900E9">
            <w:pPr>
              <w:rPr>
                <w:rStyle w:val="SAPScreenElement"/>
              </w:rPr>
            </w:pPr>
          </w:p>
        </w:tc>
        <w:tc>
          <w:tcPr>
            <w:tcW w:w="3330" w:type="dxa"/>
            <w:tcBorders>
              <w:top w:val="single" w:sz="8" w:space="0" w:color="999999"/>
              <w:left w:val="single" w:sz="8" w:space="0" w:color="999999"/>
              <w:bottom w:val="single" w:sz="8" w:space="0" w:color="999999"/>
              <w:right w:val="single" w:sz="8" w:space="0" w:color="999999"/>
            </w:tcBorders>
          </w:tcPr>
          <w:p w14:paraId="67143EFB" w14:textId="77777777" w:rsidR="00D900E9" w:rsidRPr="00C50C67" w:rsidRDefault="00D900E9" w:rsidP="00D900E9"/>
        </w:tc>
        <w:tc>
          <w:tcPr>
            <w:tcW w:w="2700" w:type="dxa"/>
            <w:tcBorders>
              <w:top w:val="single" w:sz="8" w:space="0" w:color="999999"/>
              <w:left w:val="single" w:sz="8" w:space="0" w:color="999999"/>
              <w:bottom w:val="single" w:sz="8" w:space="0" w:color="999999"/>
              <w:right w:val="single" w:sz="8" w:space="0" w:color="999999"/>
            </w:tcBorders>
          </w:tcPr>
          <w:p w14:paraId="01D59439" w14:textId="59C81698" w:rsidR="00D900E9" w:rsidRDefault="00D900E9" w:rsidP="001E4CB8">
            <w:pPr>
              <w:rPr>
                <w:lang w:eastAsia="zh-SG"/>
              </w:rPr>
            </w:pPr>
            <w:r>
              <w:t>The</w:t>
            </w:r>
            <w:r w:rsidRPr="00C50C67">
              <w:t xml:space="preserve"> </w:t>
            </w:r>
            <w:r>
              <w:rPr>
                <w:rStyle w:val="SAPScreenElement"/>
              </w:rPr>
              <w:t>Work Order</w:t>
            </w:r>
            <w:r w:rsidRPr="00C50C67">
              <w:rPr>
                <w:rStyle w:val="SAPScreenElement"/>
              </w:rPr>
              <w:t xml:space="preserve"> Information </w:t>
            </w:r>
            <w:r>
              <w:t>section</w:t>
            </w:r>
            <w:r w:rsidRPr="00C50C67">
              <w:t xml:space="preserve"> in the </w:t>
            </w:r>
            <w:r w:rsidRPr="00C50C67">
              <w:rPr>
                <w:rStyle w:val="SAPScreenElement"/>
              </w:rPr>
              <w:t xml:space="preserve">Add </w:t>
            </w:r>
            <w:r>
              <w:rPr>
                <w:rStyle w:val="SAPScreenElement"/>
              </w:rPr>
              <w:t xml:space="preserve">Contingent Worker </w:t>
            </w:r>
            <w:r w:rsidRPr="00C50C67">
              <w:t>screen</w:t>
            </w:r>
            <w:r>
              <w:t xml:space="preserve"> is expanded</w:t>
            </w:r>
            <w:r w:rsidRPr="00C50C67">
              <w:t xml:space="preserve">. </w:t>
            </w:r>
          </w:p>
          <w:p w14:paraId="0EC120D7" w14:textId="60943BC0" w:rsidR="00DA44DC" w:rsidRPr="00C50C67" w:rsidRDefault="00DA44DC" w:rsidP="001E4CB8">
            <w:r>
              <w:rPr>
                <w:lang w:eastAsia="zh-SG"/>
              </w:rPr>
              <w:t xml:space="preserve">Continue with entering details to the work order of the contingent worker. </w:t>
            </w:r>
            <w:r w:rsidRPr="00CE0F62">
              <w:rPr>
                <w:lang w:eastAsia="zh-SG"/>
              </w:rPr>
              <w:t xml:space="preserve">This is described below </w:t>
            </w:r>
            <w:r w:rsidR="009D7027" w:rsidRPr="007E5277">
              <w:rPr>
                <w:rStyle w:val="SAPEmphasis"/>
              </w:rPr>
              <w:t>U</w:t>
            </w:r>
            <w:r w:rsidRPr="007E5277">
              <w:rPr>
                <w:rStyle w:val="SAPEmphasis"/>
              </w:rPr>
              <w:t xml:space="preserve">se </w:t>
            </w:r>
            <w:r w:rsidR="009D7027" w:rsidRPr="007E5277">
              <w:rPr>
                <w:rStyle w:val="SAPEmphasis"/>
              </w:rPr>
              <w:t>C</w:t>
            </w:r>
            <w:r w:rsidRPr="007E5277">
              <w:rPr>
                <w:rStyle w:val="SAPEmphasis"/>
              </w:rPr>
              <w:t>ase 2</w:t>
            </w:r>
            <w:r w:rsidRPr="00CE0F62">
              <w:rPr>
                <w:lang w:eastAsia="zh-SG"/>
              </w:rPr>
              <w:t>.</w:t>
            </w:r>
          </w:p>
        </w:tc>
        <w:tc>
          <w:tcPr>
            <w:tcW w:w="1174" w:type="dxa"/>
            <w:tcBorders>
              <w:top w:val="single" w:sz="8" w:space="0" w:color="999999"/>
              <w:left w:val="single" w:sz="8" w:space="0" w:color="999999"/>
              <w:bottom w:val="single" w:sz="8" w:space="0" w:color="999999"/>
              <w:right w:val="single" w:sz="8" w:space="0" w:color="999999"/>
            </w:tcBorders>
          </w:tcPr>
          <w:p w14:paraId="2215A309" w14:textId="77777777" w:rsidR="00D900E9" w:rsidRPr="00C50C67" w:rsidRDefault="00D900E9" w:rsidP="00D900E9"/>
        </w:tc>
      </w:tr>
    </w:tbl>
    <w:p w14:paraId="1B3C3FC6" w14:textId="4D5A2931" w:rsidR="00370FE0" w:rsidRDefault="00370FE0" w:rsidP="00370FE0"/>
    <w:p w14:paraId="16EB2C5F" w14:textId="6FFCEADE" w:rsidR="00DA44DC" w:rsidRPr="007E5277" w:rsidRDefault="00DA44DC" w:rsidP="00370FE0">
      <w:pPr>
        <w:rPr>
          <w:b/>
          <w:sz w:val="20"/>
        </w:rPr>
      </w:pPr>
      <w:r>
        <w:rPr>
          <w:b/>
          <w:sz w:val="20"/>
        </w:rPr>
        <w:t>Use Case</w:t>
      </w:r>
      <w:r w:rsidRPr="002858DC">
        <w:rPr>
          <w:b/>
          <w:sz w:val="20"/>
        </w:rPr>
        <w:t xml:space="preserve"> </w:t>
      </w:r>
      <w:r>
        <w:rPr>
          <w:b/>
          <w:sz w:val="20"/>
        </w:rPr>
        <w:t>2</w:t>
      </w:r>
      <w:r w:rsidRPr="002858DC">
        <w:rPr>
          <w:b/>
          <w:sz w:val="20"/>
        </w:rPr>
        <w:t xml:space="preserve">: </w:t>
      </w:r>
      <w:r>
        <w:rPr>
          <w:b/>
          <w:sz w:val="20"/>
        </w:rPr>
        <w:t>the contingent worker is a former employee of the company:</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440"/>
        <w:gridCol w:w="2700"/>
        <w:gridCol w:w="2160"/>
        <w:gridCol w:w="3420"/>
        <w:gridCol w:w="2700"/>
        <w:gridCol w:w="1174"/>
      </w:tblGrid>
      <w:tr w:rsidR="00DA44DC" w:rsidRPr="00C50C67" w14:paraId="6E8CCE43" w14:textId="77777777" w:rsidTr="007E5277">
        <w:trPr>
          <w:trHeight w:val="848"/>
          <w:tblHeader/>
        </w:trPr>
        <w:tc>
          <w:tcPr>
            <w:tcW w:w="692" w:type="dxa"/>
            <w:tcBorders>
              <w:top w:val="single" w:sz="8" w:space="0" w:color="999999"/>
              <w:left w:val="single" w:sz="8" w:space="0" w:color="999999"/>
              <w:bottom w:val="single" w:sz="8" w:space="0" w:color="999999"/>
              <w:right w:val="single" w:sz="8" w:space="0" w:color="999999"/>
            </w:tcBorders>
            <w:shd w:val="clear" w:color="auto" w:fill="999999"/>
            <w:hideMark/>
          </w:tcPr>
          <w:p w14:paraId="34EA54FE" w14:textId="77777777" w:rsidR="00DA44DC" w:rsidRPr="00C50C67" w:rsidRDefault="00DA44DC" w:rsidP="0094193E">
            <w:pPr>
              <w:pStyle w:val="SAPTableHeader"/>
            </w:pPr>
            <w:r w:rsidRPr="00C50C67">
              <w:t>Test Step #</w:t>
            </w:r>
          </w:p>
        </w:tc>
        <w:tc>
          <w:tcPr>
            <w:tcW w:w="1440" w:type="dxa"/>
            <w:tcBorders>
              <w:top w:val="single" w:sz="8" w:space="0" w:color="999999"/>
              <w:left w:val="single" w:sz="8" w:space="0" w:color="999999"/>
              <w:bottom w:val="single" w:sz="8" w:space="0" w:color="999999"/>
              <w:right w:val="single" w:sz="8" w:space="0" w:color="999999"/>
            </w:tcBorders>
            <w:shd w:val="clear" w:color="auto" w:fill="999999"/>
            <w:hideMark/>
          </w:tcPr>
          <w:p w14:paraId="1CCB68DF" w14:textId="77777777" w:rsidR="00DA44DC" w:rsidRPr="00C50C67" w:rsidRDefault="00DA44DC" w:rsidP="0094193E">
            <w:pPr>
              <w:pStyle w:val="SAPTableHeader"/>
            </w:pPr>
            <w:r w:rsidRPr="00C50C67">
              <w:t>Test Step Name</w:t>
            </w:r>
          </w:p>
        </w:tc>
        <w:tc>
          <w:tcPr>
            <w:tcW w:w="2700" w:type="dxa"/>
            <w:tcBorders>
              <w:top w:val="single" w:sz="8" w:space="0" w:color="999999"/>
              <w:left w:val="single" w:sz="8" w:space="0" w:color="999999"/>
              <w:bottom w:val="single" w:sz="8" w:space="0" w:color="999999"/>
              <w:right w:val="single" w:sz="8" w:space="0" w:color="999999"/>
            </w:tcBorders>
            <w:shd w:val="clear" w:color="auto" w:fill="999999"/>
            <w:hideMark/>
          </w:tcPr>
          <w:p w14:paraId="4282E943" w14:textId="77777777" w:rsidR="00DA44DC" w:rsidRPr="00C50C67" w:rsidRDefault="00DA44DC" w:rsidP="0094193E">
            <w:pPr>
              <w:pStyle w:val="SAPTableHeader"/>
            </w:pPr>
            <w:r w:rsidRPr="00C50C67">
              <w:t>Instruction</w:t>
            </w:r>
          </w:p>
        </w:tc>
        <w:tc>
          <w:tcPr>
            <w:tcW w:w="2160" w:type="dxa"/>
            <w:tcBorders>
              <w:top w:val="single" w:sz="8" w:space="0" w:color="999999"/>
              <w:left w:val="single" w:sz="8" w:space="0" w:color="999999"/>
              <w:bottom w:val="single" w:sz="8" w:space="0" w:color="999999"/>
              <w:right w:val="single" w:sz="8" w:space="0" w:color="999999"/>
            </w:tcBorders>
            <w:shd w:val="clear" w:color="auto" w:fill="999999"/>
            <w:hideMark/>
          </w:tcPr>
          <w:p w14:paraId="333B764C" w14:textId="77777777" w:rsidR="00DA44DC" w:rsidRPr="00C50C67" w:rsidRDefault="00DA44DC" w:rsidP="0094193E">
            <w:pPr>
              <w:pStyle w:val="SAPTableHeader"/>
            </w:pPr>
            <w:r w:rsidRPr="00C50C67">
              <w:t>User Entries:</w:t>
            </w:r>
            <w:r w:rsidRPr="00C50C67">
              <w:br/>
              <w:t>Field Name: User Action and Value</w:t>
            </w:r>
          </w:p>
        </w:tc>
        <w:tc>
          <w:tcPr>
            <w:tcW w:w="3420" w:type="dxa"/>
            <w:tcBorders>
              <w:top w:val="single" w:sz="8" w:space="0" w:color="999999"/>
              <w:left w:val="single" w:sz="8" w:space="0" w:color="999999"/>
              <w:bottom w:val="single" w:sz="8" w:space="0" w:color="999999"/>
              <w:right w:val="single" w:sz="8" w:space="0" w:color="999999"/>
            </w:tcBorders>
            <w:shd w:val="clear" w:color="auto" w:fill="999999"/>
            <w:hideMark/>
          </w:tcPr>
          <w:p w14:paraId="0B361BFA" w14:textId="77777777" w:rsidR="00DA44DC" w:rsidRPr="00C50C67" w:rsidRDefault="00DA44DC" w:rsidP="0094193E">
            <w:pPr>
              <w:pStyle w:val="SAPTableHeader"/>
            </w:pPr>
            <w:r w:rsidRPr="00C50C67">
              <w:t>Additional Information</w:t>
            </w:r>
          </w:p>
        </w:tc>
        <w:tc>
          <w:tcPr>
            <w:tcW w:w="2700" w:type="dxa"/>
            <w:tcBorders>
              <w:top w:val="single" w:sz="8" w:space="0" w:color="999999"/>
              <w:left w:val="single" w:sz="8" w:space="0" w:color="999999"/>
              <w:bottom w:val="single" w:sz="8" w:space="0" w:color="999999"/>
              <w:right w:val="single" w:sz="8" w:space="0" w:color="999999"/>
            </w:tcBorders>
            <w:shd w:val="clear" w:color="auto" w:fill="999999"/>
            <w:hideMark/>
          </w:tcPr>
          <w:p w14:paraId="35DBFB8B" w14:textId="77777777" w:rsidR="00DA44DC" w:rsidRPr="00C50C67" w:rsidRDefault="00DA44DC" w:rsidP="0094193E">
            <w:pPr>
              <w:pStyle w:val="SAPTableHeader"/>
            </w:pPr>
            <w:r w:rsidRPr="00C50C67">
              <w:t>Expected Result</w:t>
            </w:r>
          </w:p>
        </w:tc>
        <w:tc>
          <w:tcPr>
            <w:tcW w:w="1174" w:type="dxa"/>
            <w:tcBorders>
              <w:top w:val="single" w:sz="8" w:space="0" w:color="999999"/>
              <w:left w:val="single" w:sz="8" w:space="0" w:color="999999"/>
              <w:bottom w:val="single" w:sz="8" w:space="0" w:color="999999"/>
              <w:right w:val="single" w:sz="8" w:space="0" w:color="999999"/>
            </w:tcBorders>
            <w:shd w:val="clear" w:color="auto" w:fill="999999"/>
            <w:hideMark/>
          </w:tcPr>
          <w:p w14:paraId="534DE667" w14:textId="77777777" w:rsidR="00DA44DC" w:rsidRPr="00C50C67" w:rsidRDefault="00DA44DC" w:rsidP="0094193E">
            <w:pPr>
              <w:pStyle w:val="SAPTableHeader"/>
            </w:pPr>
            <w:r w:rsidRPr="00C50C67">
              <w:t>Pass / Fail / Comment</w:t>
            </w:r>
          </w:p>
        </w:tc>
      </w:tr>
      <w:tr w:rsidR="00DA44DC" w:rsidRPr="00C50C67" w14:paraId="7BA4A6F3" w14:textId="77777777" w:rsidTr="007E5277">
        <w:trPr>
          <w:trHeight w:val="357"/>
        </w:trPr>
        <w:tc>
          <w:tcPr>
            <w:tcW w:w="692" w:type="dxa"/>
            <w:vMerge w:val="restart"/>
            <w:tcBorders>
              <w:top w:val="single" w:sz="8" w:space="0" w:color="999999"/>
              <w:left w:val="single" w:sz="8" w:space="0" w:color="999999"/>
              <w:right w:val="single" w:sz="8" w:space="0" w:color="999999"/>
            </w:tcBorders>
          </w:tcPr>
          <w:p w14:paraId="146F93BB" w14:textId="77777777" w:rsidR="00DA44DC" w:rsidRPr="00C50C67" w:rsidRDefault="00DA44DC" w:rsidP="0094193E">
            <w:r>
              <w:t>4</w:t>
            </w:r>
          </w:p>
        </w:tc>
        <w:tc>
          <w:tcPr>
            <w:tcW w:w="1440" w:type="dxa"/>
            <w:vMerge w:val="restart"/>
            <w:tcBorders>
              <w:top w:val="single" w:sz="8" w:space="0" w:color="999999"/>
              <w:left w:val="single" w:sz="8" w:space="0" w:color="999999"/>
              <w:right w:val="single" w:sz="8" w:space="0" w:color="999999"/>
            </w:tcBorders>
          </w:tcPr>
          <w:p w14:paraId="17833218" w14:textId="77777777" w:rsidR="00DA44DC" w:rsidRPr="00C50C67" w:rsidRDefault="00DA44DC" w:rsidP="0094193E">
            <w:pPr>
              <w:rPr>
                <w:rStyle w:val="SAPEmphasis"/>
              </w:rPr>
            </w:pPr>
            <w:r w:rsidRPr="00B16E5A">
              <w:rPr>
                <w:rStyle w:val="SAPEmphasis"/>
              </w:rPr>
              <w:t xml:space="preserve">Enter Identity Information </w:t>
            </w:r>
            <w:r w:rsidRPr="00B16E5A">
              <w:rPr>
                <w:rStyle w:val="SAPEmphasis"/>
              </w:rPr>
              <w:lastRenderedPageBreak/>
              <w:t xml:space="preserve">for </w:t>
            </w:r>
            <w:r w:rsidRPr="00F17467">
              <w:rPr>
                <w:rStyle w:val="SAPEmphasis"/>
              </w:rPr>
              <w:t>Contingent Worker</w:t>
            </w:r>
          </w:p>
        </w:tc>
        <w:tc>
          <w:tcPr>
            <w:tcW w:w="2700" w:type="dxa"/>
            <w:vMerge w:val="restart"/>
            <w:tcBorders>
              <w:top w:val="single" w:sz="8" w:space="0" w:color="999999"/>
              <w:left w:val="single" w:sz="8" w:space="0" w:color="999999"/>
              <w:right w:val="single" w:sz="8" w:space="0" w:color="999999"/>
            </w:tcBorders>
          </w:tcPr>
          <w:p w14:paraId="1F258F4C" w14:textId="77777777" w:rsidR="00DA44DC" w:rsidRDefault="00DA44DC" w:rsidP="0094193E">
            <w:r w:rsidRPr="00C50C67">
              <w:lastRenderedPageBreak/>
              <w:t xml:space="preserve">In the </w:t>
            </w:r>
            <w:r w:rsidRPr="00C50C67">
              <w:rPr>
                <w:rStyle w:val="SAPScreenElement"/>
              </w:rPr>
              <w:t>Identity</w:t>
            </w:r>
            <w:r>
              <w:rPr>
                <w:rStyle w:val="SAPScreenElement"/>
              </w:rPr>
              <w:t xml:space="preserve"> </w:t>
            </w:r>
            <w:r w:rsidRPr="00495F4C">
              <w:rPr>
                <w:rStyle w:val="SAPScreenElement"/>
              </w:rPr>
              <w:t>Information</w:t>
            </w:r>
            <w:r w:rsidRPr="00C50C67">
              <w:rPr>
                <w:rStyle w:val="SAPScreenElement"/>
              </w:rPr>
              <w:t xml:space="preserve"> </w:t>
            </w:r>
            <w:r>
              <w:t>section</w:t>
            </w:r>
            <w:r w:rsidRPr="00C50C67">
              <w:t xml:space="preserve"> make the following entries:</w:t>
            </w:r>
          </w:p>
        </w:tc>
        <w:tc>
          <w:tcPr>
            <w:tcW w:w="2160" w:type="dxa"/>
            <w:tcBorders>
              <w:top w:val="single" w:sz="8" w:space="0" w:color="999999"/>
              <w:left w:val="single" w:sz="8" w:space="0" w:color="999999"/>
              <w:bottom w:val="single" w:sz="8" w:space="0" w:color="999999"/>
              <w:right w:val="single" w:sz="8" w:space="0" w:color="999999"/>
            </w:tcBorders>
          </w:tcPr>
          <w:p w14:paraId="7EF72282" w14:textId="77777777" w:rsidR="00DA44DC" w:rsidRPr="00C50C67" w:rsidRDefault="00DA44DC" w:rsidP="0094193E">
            <w:r>
              <w:rPr>
                <w:rStyle w:val="SAPScreenElement"/>
              </w:rPr>
              <w:t>Start</w:t>
            </w:r>
            <w:r w:rsidRPr="00F17467">
              <w:rPr>
                <w:rStyle w:val="SAPScreenElement"/>
              </w:rPr>
              <w:t xml:space="preserve"> Date:</w:t>
            </w:r>
            <w:r w:rsidRPr="00F17467">
              <w:t xml:space="preserve"> select from cal</w:t>
            </w:r>
            <w:r>
              <w:t>endar help</w:t>
            </w:r>
          </w:p>
        </w:tc>
        <w:tc>
          <w:tcPr>
            <w:tcW w:w="3420" w:type="dxa"/>
            <w:tcBorders>
              <w:top w:val="single" w:sz="8" w:space="0" w:color="999999"/>
              <w:left w:val="single" w:sz="8" w:space="0" w:color="999999"/>
              <w:bottom w:val="single" w:sz="8" w:space="0" w:color="999999"/>
              <w:right w:val="single" w:sz="8" w:space="0" w:color="999999"/>
            </w:tcBorders>
          </w:tcPr>
          <w:p w14:paraId="69F3D580" w14:textId="77777777" w:rsidR="00DA44DC" w:rsidRDefault="00DA44DC" w:rsidP="0094193E">
            <w:r w:rsidRPr="00C50C67">
              <w:t>Defaults to today’s date.</w:t>
            </w:r>
          </w:p>
        </w:tc>
        <w:tc>
          <w:tcPr>
            <w:tcW w:w="2700" w:type="dxa"/>
            <w:vMerge w:val="restart"/>
            <w:tcBorders>
              <w:top w:val="single" w:sz="8" w:space="0" w:color="999999"/>
              <w:left w:val="single" w:sz="8" w:space="0" w:color="999999"/>
              <w:right w:val="single" w:sz="8" w:space="0" w:color="999999"/>
            </w:tcBorders>
          </w:tcPr>
          <w:p w14:paraId="4A528E81"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5C31C021" w14:textId="77777777" w:rsidR="00DA44DC" w:rsidRPr="00C50C67" w:rsidRDefault="00DA44DC" w:rsidP="0094193E"/>
        </w:tc>
      </w:tr>
      <w:tr w:rsidR="00DA44DC" w:rsidRPr="00C50C67" w14:paraId="057C5F73" w14:textId="77777777" w:rsidTr="007E5277">
        <w:trPr>
          <w:trHeight w:val="357"/>
        </w:trPr>
        <w:tc>
          <w:tcPr>
            <w:tcW w:w="692" w:type="dxa"/>
            <w:vMerge/>
            <w:tcBorders>
              <w:left w:val="single" w:sz="8" w:space="0" w:color="999999"/>
              <w:right w:val="single" w:sz="8" w:space="0" w:color="999999"/>
            </w:tcBorders>
          </w:tcPr>
          <w:p w14:paraId="76A5A6DE" w14:textId="77777777" w:rsidR="00DA44DC" w:rsidRPr="00C50C67" w:rsidRDefault="00DA44DC" w:rsidP="0094193E"/>
        </w:tc>
        <w:tc>
          <w:tcPr>
            <w:tcW w:w="1440" w:type="dxa"/>
            <w:vMerge/>
            <w:tcBorders>
              <w:left w:val="single" w:sz="8" w:space="0" w:color="999999"/>
              <w:right w:val="single" w:sz="8" w:space="0" w:color="999999"/>
            </w:tcBorders>
          </w:tcPr>
          <w:p w14:paraId="4BFF96BF" w14:textId="77777777" w:rsidR="00DA44DC" w:rsidRPr="00C50C67" w:rsidRDefault="00DA44DC" w:rsidP="0094193E">
            <w:pPr>
              <w:rPr>
                <w:rStyle w:val="SAPEmphasis"/>
              </w:rPr>
            </w:pPr>
          </w:p>
        </w:tc>
        <w:tc>
          <w:tcPr>
            <w:tcW w:w="2700" w:type="dxa"/>
            <w:vMerge/>
            <w:tcBorders>
              <w:left w:val="single" w:sz="8" w:space="0" w:color="999999"/>
              <w:bottom w:val="single" w:sz="8" w:space="0" w:color="999999"/>
              <w:right w:val="single" w:sz="8" w:space="0" w:color="999999"/>
            </w:tcBorders>
          </w:tcPr>
          <w:p w14:paraId="27470038" w14:textId="77777777" w:rsidR="00DA44DC" w:rsidRDefault="00DA44DC" w:rsidP="0094193E"/>
        </w:tc>
        <w:tc>
          <w:tcPr>
            <w:tcW w:w="2160" w:type="dxa"/>
            <w:tcBorders>
              <w:top w:val="single" w:sz="8" w:space="0" w:color="999999"/>
              <w:left w:val="single" w:sz="8" w:space="0" w:color="999999"/>
              <w:bottom w:val="single" w:sz="8" w:space="0" w:color="999999"/>
              <w:right w:val="single" w:sz="8" w:space="0" w:color="999999"/>
            </w:tcBorders>
          </w:tcPr>
          <w:p w14:paraId="69E02E39" w14:textId="77777777" w:rsidR="00DA44DC" w:rsidRPr="00C50C67" w:rsidRDefault="00DA44DC" w:rsidP="0094193E">
            <w:r w:rsidRPr="00934706">
              <w:rPr>
                <w:rStyle w:val="SAPScreenElement"/>
              </w:rPr>
              <w:t>Company</w:t>
            </w:r>
            <w:r w:rsidRPr="00F17467">
              <w:t xml:space="preserve">: </w:t>
            </w:r>
            <w:r w:rsidRPr="00C50C67">
              <w:t>select from drop-down</w:t>
            </w:r>
          </w:p>
        </w:tc>
        <w:tc>
          <w:tcPr>
            <w:tcW w:w="3420" w:type="dxa"/>
            <w:tcBorders>
              <w:top w:val="single" w:sz="8" w:space="0" w:color="999999"/>
              <w:left w:val="single" w:sz="8" w:space="0" w:color="999999"/>
              <w:bottom w:val="single" w:sz="8" w:space="0" w:color="999999"/>
              <w:right w:val="single" w:sz="8" w:space="0" w:color="999999"/>
            </w:tcBorders>
          </w:tcPr>
          <w:p w14:paraId="585A1E4B" w14:textId="77777777" w:rsidR="00DA44DC" w:rsidRPr="00C50C67" w:rsidRDefault="00DA44DC" w:rsidP="0094193E">
            <w:r w:rsidRPr="00C50C67">
              <w:rPr>
                <w:noProof/>
              </w:rPr>
              <w:drawing>
                <wp:inline distT="0" distB="0" distL="0" distR="0" wp14:anchorId="5C480193" wp14:editId="51714C54">
                  <wp:extent cx="219075" cy="238125"/>
                  <wp:effectExtent l="0" t="0" r="9525" b="9525"/>
                  <wp:docPr id="2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C50C67">
              <w:t> </w:t>
            </w:r>
            <w:r w:rsidRPr="00C50C67">
              <w:rPr>
                <w:rFonts w:ascii="BentonSans Regular" w:hAnsi="BentonSans Regular"/>
                <w:color w:val="666666"/>
                <w:sz w:val="22"/>
              </w:rPr>
              <w:t>Caution</w:t>
            </w:r>
          </w:p>
          <w:p w14:paraId="1448F811" w14:textId="55760B81" w:rsidR="00DA44DC" w:rsidRDefault="00DA44DC" w:rsidP="0094193E">
            <w:r w:rsidRPr="00C50C67">
              <w:rPr>
                <w:rStyle w:val="SAPEmphasis"/>
              </w:rPr>
              <w:t xml:space="preserve">In case Position Management </w:t>
            </w:r>
            <w:r w:rsidR="006854D2">
              <w:rPr>
                <w:rStyle w:val="SAPEmphasis"/>
              </w:rPr>
              <w:t>has been implemented</w:t>
            </w:r>
            <w:r w:rsidRPr="00C50C67">
              <w:rPr>
                <w:rStyle w:val="SAPEmphasis"/>
              </w:rPr>
              <w:t xml:space="preserve"> and you want to assign the </w:t>
            </w:r>
            <w:r>
              <w:rPr>
                <w:rStyle w:val="SAPEmphasis"/>
              </w:rPr>
              <w:t>contingent worker</w:t>
            </w:r>
            <w:r w:rsidRPr="00C50C67">
              <w:rPr>
                <w:rStyle w:val="SAPEmphasis"/>
              </w:rPr>
              <w:t xml:space="preserve"> to a certain position</w:t>
            </w:r>
            <w:r w:rsidRPr="00C50C67">
              <w:t xml:space="preserve">, make sure the company you select here is the same as the company you selected while creating that particular position. Else, that position will not be available for selection in the </w:t>
            </w:r>
            <w:r w:rsidRPr="00295486">
              <w:rPr>
                <w:rStyle w:val="SAPScreenElement"/>
              </w:rPr>
              <w:t>Target Position</w:t>
            </w:r>
            <w:r>
              <w:t xml:space="preserve"> block of the </w:t>
            </w:r>
            <w:r w:rsidRPr="00C50C67">
              <w:rPr>
                <w:rStyle w:val="SAPScreenElement"/>
              </w:rPr>
              <w:t>Job Information</w:t>
            </w:r>
            <w:r w:rsidRPr="00C50C67">
              <w:t xml:space="preserve"> </w:t>
            </w:r>
            <w:r>
              <w:t>section</w:t>
            </w:r>
            <w:r w:rsidRPr="00C50C67">
              <w:t>.</w:t>
            </w:r>
          </w:p>
        </w:tc>
        <w:tc>
          <w:tcPr>
            <w:tcW w:w="2700" w:type="dxa"/>
            <w:vMerge/>
            <w:tcBorders>
              <w:left w:val="single" w:sz="8" w:space="0" w:color="999999"/>
              <w:bottom w:val="single" w:sz="8" w:space="0" w:color="999999"/>
              <w:right w:val="single" w:sz="8" w:space="0" w:color="999999"/>
            </w:tcBorders>
          </w:tcPr>
          <w:p w14:paraId="4E616F54"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0AF8CA7A" w14:textId="77777777" w:rsidR="00DA44DC" w:rsidRPr="00C50C67" w:rsidRDefault="00DA44DC" w:rsidP="0094193E"/>
        </w:tc>
      </w:tr>
      <w:tr w:rsidR="00DA44DC" w:rsidRPr="00C50C67" w14:paraId="384DA146" w14:textId="77777777" w:rsidTr="007E5277">
        <w:trPr>
          <w:trHeight w:val="357"/>
        </w:trPr>
        <w:tc>
          <w:tcPr>
            <w:tcW w:w="692" w:type="dxa"/>
            <w:vMerge/>
            <w:tcBorders>
              <w:left w:val="single" w:sz="8" w:space="0" w:color="999999"/>
              <w:right w:val="single" w:sz="8" w:space="0" w:color="999999"/>
            </w:tcBorders>
          </w:tcPr>
          <w:p w14:paraId="0F6669F0" w14:textId="77777777" w:rsidR="00DA44DC" w:rsidRPr="00C50C67" w:rsidRDefault="00DA44DC" w:rsidP="0094193E"/>
        </w:tc>
        <w:tc>
          <w:tcPr>
            <w:tcW w:w="1440" w:type="dxa"/>
            <w:vMerge/>
            <w:tcBorders>
              <w:left w:val="single" w:sz="8" w:space="0" w:color="999999"/>
              <w:right w:val="single" w:sz="8" w:space="0" w:color="999999"/>
            </w:tcBorders>
          </w:tcPr>
          <w:p w14:paraId="66FAE7A3" w14:textId="77777777" w:rsidR="00DA44DC" w:rsidRPr="00C50C67" w:rsidRDefault="00DA44DC" w:rsidP="0094193E">
            <w:pPr>
              <w:rPr>
                <w:rStyle w:val="SAPEmphasis"/>
              </w:rPr>
            </w:pPr>
          </w:p>
        </w:tc>
        <w:tc>
          <w:tcPr>
            <w:tcW w:w="2700" w:type="dxa"/>
            <w:vMerge w:val="restart"/>
            <w:tcBorders>
              <w:top w:val="single" w:sz="8" w:space="0" w:color="999999"/>
              <w:left w:val="single" w:sz="8" w:space="0" w:color="999999"/>
              <w:right w:val="single" w:sz="8" w:space="0" w:color="999999"/>
            </w:tcBorders>
          </w:tcPr>
          <w:p w14:paraId="4295550C" w14:textId="77777777" w:rsidR="00DA44DC" w:rsidRDefault="00DA44DC" w:rsidP="0094193E">
            <w:r>
              <w:t>I</w:t>
            </w:r>
            <w:r w:rsidRPr="00C50C67">
              <w:t xml:space="preserve">n the </w:t>
            </w:r>
            <w:r w:rsidRPr="00C50C67">
              <w:rPr>
                <w:rStyle w:val="SAPScreenElement"/>
              </w:rPr>
              <w:t xml:space="preserve">Name Information </w:t>
            </w:r>
            <w:r>
              <w:t>block</w:t>
            </w:r>
            <w:r w:rsidRPr="00C50C67">
              <w:t xml:space="preserve"> make the following entries:</w:t>
            </w:r>
          </w:p>
        </w:tc>
        <w:tc>
          <w:tcPr>
            <w:tcW w:w="2160" w:type="dxa"/>
            <w:tcBorders>
              <w:top w:val="single" w:sz="8" w:space="0" w:color="999999"/>
              <w:left w:val="single" w:sz="8" w:space="0" w:color="999999"/>
              <w:bottom w:val="single" w:sz="8" w:space="0" w:color="999999"/>
              <w:right w:val="single" w:sz="8" w:space="0" w:color="999999"/>
            </w:tcBorders>
          </w:tcPr>
          <w:p w14:paraId="75EC785C" w14:textId="77777777" w:rsidR="00DA44DC" w:rsidRPr="00C50C67" w:rsidRDefault="00DA44DC" w:rsidP="0094193E">
            <w:r w:rsidRPr="00C50C67">
              <w:rPr>
                <w:rStyle w:val="SAPScreenElement"/>
              </w:rPr>
              <w:t xml:space="preserve">First Name: </w:t>
            </w:r>
            <w:r w:rsidRPr="00C50C67">
              <w:t>enter as appropriate</w:t>
            </w:r>
          </w:p>
        </w:tc>
        <w:tc>
          <w:tcPr>
            <w:tcW w:w="3420" w:type="dxa"/>
            <w:vMerge w:val="restart"/>
            <w:tcBorders>
              <w:top w:val="single" w:sz="8" w:space="0" w:color="999999"/>
              <w:left w:val="single" w:sz="8" w:space="0" w:color="999999"/>
              <w:right w:val="single" w:sz="8" w:space="0" w:color="999999"/>
            </w:tcBorders>
          </w:tcPr>
          <w:p w14:paraId="0BD25ACF" w14:textId="77777777" w:rsidR="00DA44DC" w:rsidRDefault="00DA44DC" w:rsidP="0094193E">
            <w:r>
              <w:rPr>
                <w:lang w:eastAsia="zh-TW"/>
              </w:rPr>
              <w:t xml:space="preserve">The data entered here is used by the system to search in the database for existing employees that might match. Therefore, enter the correct first and last name of the employee you want to </w:t>
            </w:r>
            <w:r w:rsidRPr="007E5277">
              <w:rPr>
                <w:lang w:eastAsia="zh-TW"/>
              </w:rPr>
              <w:t>hire</w:t>
            </w:r>
            <w:r>
              <w:rPr>
                <w:lang w:eastAsia="zh-TW"/>
              </w:rPr>
              <w:t xml:space="preserve"> as contingent worker, otherwise the system will not find him or her in the database.</w:t>
            </w:r>
          </w:p>
        </w:tc>
        <w:tc>
          <w:tcPr>
            <w:tcW w:w="2700" w:type="dxa"/>
            <w:vMerge w:val="restart"/>
            <w:tcBorders>
              <w:top w:val="single" w:sz="8" w:space="0" w:color="999999"/>
              <w:left w:val="single" w:sz="8" w:space="0" w:color="999999"/>
              <w:right w:val="single" w:sz="8" w:space="0" w:color="999999"/>
            </w:tcBorders>
          </w:tcPr>
          <w:p w14:paraId="1FF27491"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336EAF73" w14:textId="77777777" w:rsidR="00DA44DC" w:rsidRPr="00C50C67" w:rsidRDefault="00DA44DC" w:rsidP="0094193E"/>
        </w:tc>
      </w:tr>
      <w:tr w:rsidR="00DA44DC" w:rsidRPr="00C50C67" w14:paraId="4A85279B" w14:textId="77777777" w:rsidTr="007E5277">
        <w:trPr>
          <w:trHeight w:val="357"/>
        </w:trPr>
        <w:tc>
          <w:tcPr>
            <w:tcW w:w="692" w:type="dxa"/>
            <w:vMerge/>
            <w:tcBorders>
              <w:left w:val="single" w:sz="8" w:space="0" w:color="999999"/>
              <w:right w:val="single" w:sz="8" w:space="0" w:color="999999"/>
            </w:tcBorders>
          </w:tcPr>
          <w:p w14:paraId="1530D3BF" w14:textId="77777777" w:rsidR="00DA44DC" w:rsidRPr="00C50C67" w:rsidRDefault="00DA44DC" w:rsidP="0094193E"/>
        </w:tc>
        <w:tc>
          <w:tcPr>
            <w:tcW w:w="1440" w:type="dxa"/>
            <w:vMerge/>
            <w:tcBorders>
              <w:left w:val="single" w:sz="8" w:space="0" w:color="999999"/>
              <w:right w:val="single" w:sz="8" w:space="0" w:color="999999"/>
            </w:tcBorders>
          </w:tcPr>
          <w:p w14:paraId="0D380DA6" w14:textId="77777777" w:rsidR="00DA44DC" w:rsidRPr="00C50C67" w:rsidRDefault="00DA44DC" w:rsidP="0094193E">
            <w:pPr>
              <w:rPr>
                <w:rStyle w:val="SAPEmphasis"/>
              </w:rPr>
            </w:pPr>
          </w:p>
        </w:tc>
        <w:tc>
          <w:tcPr>
            <w:tcW w:w="2700" w:type="dxa"/>
            <w:vMerge/>
            <w:tcBorders>
              <w:left w:val="single" w:sz="8" w:space="0" w:color="999999"/>
              <w:right w:val="single" w:sz="8" w:space="0" w:color="999999"/>
            </w:tcBorders>
          </w:tcPr>
          <w:p w14:paraId="3A7042D1" w14:textId="77777777" w:rsidR="00DA44DC" w:rsidRDefault="00DA44DC" w:rsidP="0094193E"/>
        </w:tc>
        <w:tc>
          <w:tcPr>
            <w:tcW w:w="2160" w:type="dxa"/>
            <w:tcBorders>
              <w:top w:val="single" w:sz="8" w:space="0" w:color="999999"/>
              <w:left w:val="single" w:sz="8" w:space="0" w:color="999999"/>
              <w:bottom w:val="single" w:sz="8" w:space="0" w:color="999999"/>
              <w:right w:val="single" w:sz="8" w:space="0" w:color="999999"/>
            </w:tcBorders>
          </w:tcPr>
          <w:p w14:paraId="7FC01786" w14:textId="77777777" w:rsidR="00DA44DC" w:rsidRPr="00C50C67" w:rsidRDefault="00DA44DC" w:rsidP="0094193E">
            <w:r w:rsidRPr="00C50C67">
              <w:rPr>
                <w:rStyle w:val="SAPScreenElement"/>
              </w:rPr>
              <w:t xml:space="preserve">Last Name: </w:t>
            </w:r>
            <w:r w:rsidRPr="00C50C67">
              <w:t>enter as appr</w:t>
            </w:r>
            <w:r>
              <w:t>opriate</w:t>
            </w:r>
          </w:p>
        </w:tc>
        <w:tc>
          <w:tcPr>
            <w:tcW w:w="3420" w:type="dxa"/>
            <w:vMerge/>
            <w:tcBorders>
              <w:left w:val="single" w:sz="8" w:space="0" w:color="999999"/>
              <w:bottom w:val="single" w:sz="8" w:space="0" w:color="999999"/>
              <w:right w:val="single" w:sz="8" w:space="0" w:color="999999"/>
            </w:tcBorders>
          </w:tcPr>
          <w:p w14:paraId="07537A73" w14:textId="77777777" w:rsidR="00DA44DC" w:rsidRDefault="00DA44DC" w:rsidP="0094193E"/>
        </w:tc>
        <w:tc>
          <w:tcPr>
            <w:tcW w:w="2700" w:type="dxa"/>
            <w:vMerge/>
            <w:tcBorders>
              <w:left w:val="single" w:sz="8" w:space="0" w:color="999999"/>
              <w:right w:val="single" w:sz="8" w:space="0" w:color="999999"/>
            </w:tcBorders>
          </w:tcPr>
          <w:p w14:paraId="288D508A"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505791E7" w14:textId="77777777" w:rsidR="00DA44DC" w:rsidRPr="00C50C67" w:rsidRDefault="00DA44DC" w:rsidP="0094193E"/>
        </w:tc>
      </w:tr>
      <w:tr w:rsidR="00DA44DC" w:rsidRPr="00C50C67" w14:paraId="6D026790" w14:textId="77777777" w:rsidTr="007E5277">
        <w:trPr>
          <w:trHeight w:val="357"/>
        </w:trPr>
        <w:tc>
          <w:tcPr>
            <w:tcW w:w="692" w:type="dxa"/>
            <w:vMerge/>
            <w:tcBorders>
              <w:left w:val="single" w:sz="8" w:space="0" w:color="999999"/>
              <w:bottom w:val="single" w:sz="8" w:space="0" w:color="999999"/>
              <w:right w:val="single" w:sz="8" w:space="0" w:color="999999"/>
            </w:tcBorders>
          </w:tcPr>
          <w:p w14:paraId="714D333B" w14:textId="77777777" w:rsidR="00DA44DC" w:rsidRPr="00C50C67" w:rsidRDefault="00DA44DC" w:rsidP="0094193E"/>
        </w:tc>
        <w:tc>
          <w:tcPr>
            <w:tcW w:w="1440" w:type="dxa"/>
            <w:vMerge/>
            <w:tcBorders>
              <w:left w:val="single" w:sz="8" w:space="0" w:color="999999"/>
              <w:bottom w:val="single" w:sz="8" w:space="0" w:color="999999"/>
              <w:right w:val="single" w:sz="8" w:space="0" w:color="999999"/>
            </w:tcBorders>
          </w:tcPr>
          <w:p w14:paraId="39B35B0A" w14:textId="77777777" w:rsidR="00DA44DC" w:rsidRPr="00C50C67" w:rsidRDefault="00DA44DC" w:rsidP="0094193E">
            <w:pPr>
              <w:rPr>
                <w:rStyle w:val="SAPEmphasis"/>
              </w:rPr>
            </w:pPr>
          </w:p>
        </w:tc>
        <w:tc>
          <w:tcPr>
            <w:tcW w:w="2700" w:type="dxa"/>
            <w:tcBorders>
              <w:top w:val="single" w:sz="8" w:space="0" w:color="999999"/>
              <w:left w:val="single" w:sz="8" w:space="0" w:color="999999"/>
              <w:bottom w:val="single" w:sz="8" w:space="0" w:color="999999"/>
              <w:right w:val="single" w:sz="8" w:space="0" w:color="999999"/>
            </w:tcBorders>
          </w:tcPr>
          <w:p w14:paraId="30B86B2C" w14:textId="77777777" w:rsidR="00DA44DC" w:rsidRDefault="00DA44DC" w:rsidP="0094193E">
            <w:r>
              <w:t>I</w:t>
            </w:r>
            <w:r w:rsidRPr="00C50C67">
              <w:t xml:space="preserve">n the </w:t>
            </w:r>
            <w:r w:rsidRPr="00C50C67">
              <w:rPr>
                <w:rStyle w:val="SAPScreenElement"/>
              </w:rPr>
              <w:t xml:space="preserve">Employee Information </w:t>
            </w:r>
            <w:r>
              <w:t>block</w:t>
            </w:r>
            <w:r w:rsidRPr="00C50C67">
              <w:t>:</w:t>
            </w:r>
          </w:p>
        </w:tc>
        <w:tc>
          <w:tcPr>
            <w:tcW w:w="2160" w:type="dxa"/>
            <w:tcBorders>
              <w:top w:val="single" w:sz="8" w:space="0" w:color="999999"/>
              <w:left w:val="single" w:sz="8" w:space="0" w:color="999999"/>
              <w:bottom w:val="single" w:sz="8" w:space="0" w:color="999999"/>
              <w:right w:val="single" w:sz="8" w:space="0" w:color="999999"/>
            </w:tcBorders>
          </w:tcPr>
          <w:p w14:paraId="2DF436F9" w14:textId="77777777" w:rsidR="00DA44DC" w:rsidRPr="00C50C67" w:rsidRDefault="00DA44DC" w:rsidP="0094193E">
            <w:r w:rsidRPr="00C50C67">
              <w:rPr>
                <w:rStyle w:val="SAPScreenElement"/>
              </w:rPr>
              <w:t xml:space="preserve">Person Id: </w:t>
            </w:r>
            <w:r>
              <w:t xml:space="preserve">read-only field; </w:t>
            </w:r>
            <w:r w:rsidRPr="003F7DAB">
              <w:t xml:space="preserve">generated by the system upon saving the record of the </w:t>
            </w:r>
            <w:r>
              <w:t>contingent worker</w:t>
            </w:r>
            <w:r w:rsidRPr="00F641B4">
              <w:t xml:space="preserve"> </w:t>
            </w:r>
          </w:p>
        </w:tc>
        <w:tc>
          <w:tcPr>
            <w:tcW w:w="3420" w:type="dxa"/>
            <w:tcBorders>
              <w:top w:val="single" w:sz="8" w:space="0" w:color="999999"/>
              <w:left w:val="single" w:sz="8" w:space="0" w:color="999999"/>
              <w:bottom w:val="single" w:sz="8" w:space="0" w:color="999999"/>
              <w:right w:val="single" w:sz="8" w:space="0" w:color="999999"/>
            </w:tcBorders>
          </w:tcPr>
          <w:p w14:paraId="0CEDCCF2" w14:textId="77777777" w:rsidR="00DA44DC" w:rsidRDefault="00DA44DC" w:rsidP="0094193E">
            <w:r>
              <w:t>Unique u</w:t>
            </w:r>
            <w:r w:rsidRPr="00C50C67">
              <w:t xml:space="preserve">ser </w:t>
            </w:r>
            <w:r>
              <w:t>ID</w:t>
            </w:r>
            <w:r w:rsidRPr="00C50C67">
              <w:t xml:space="preserve"> of the </w:t>
            </w:r>
            <w:r w:rsidRPr="007E5277">
              <w:t>new</w:t>
            </w:r>
            <w:r w:rsidRPr="00C50C67">
              <w:t xml:space="preserve"> </w:t>
            </w:r>
            <w:r>
              <w:t>contingent worker</w:t>
            </w:r>
            <w:r w:rsidRPr="00F641B4">
              <w:t xml:space="preserve"> </w:t>
            </w:r>
            <w:r w:rsidRPr="00C50C67">
              <w:t>in the system.</w:t>
            </w:r>
          </w:p>
          <w:p w14:paraId="19DC1544" w14:textId="77777777" w:rsidR="00DA44DC" w:rsidRDefault="00DA44DC" w:rsidP="0094193E">
            <w:pPr>
              <w:pStyle w:val="SAPNoteHeading"/>
              <w:ind w:left="0"/>
            </w:pPr>
            <w:r>
              <w:rPr>
                <w:noProof/>
              </w:rPr>
              <w:drawing>
                <wp:inline distT="0" distB="0" distL="0" distR="0" wp14:anchorId="028A09E3" wp14:editId="04A9F501">
                  <wp:extent cx="225425" cy="225425"/>
                  <wp:effectExtent l="0" t="0" r="0" b="317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2B2891C5" w14:textId="77777777" w:rsidR="00DA44DC" w:rsidRDefault="00DA44DC" w:rsidP="0094193E">
            <w:r>
              <w:t>If during configuration it has been decided to make the field editable, then you must enter an appropriate value.</w:t>
            </w:r>
          </w:p>
        </w:tc>
        <w:tc>
          <w:tcPr>
            <w:tcW w:w="2700" w:type="dxa"/>
            <w:tcBorders>
              <w:top w:val="single" w:sz="8" w:space="0" w:color="999999"/>
              <w:left w:val="single" w:sz="8" w:space="0" w:color="999999"/>
              <w:bottom w:val="single" w:sz="8" w:space="0" w:color="999999"/>
              <w:right w:val="single" w:sz="8" w:space="0" w:color="999999"/>
            </w:tcBorders>
          </w:tcPr>
          <w:p w14:paraId="4E6CF1A8"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447F919F" w14:textId="77777777" w:rsidR="00DA44DC" w:rsidRPr="00C50C67" w:rsidRDefault="00DA44DC" w:rsidP="0094193E"/>
        </w:tc>
      </w:tr>
      <w:tr w:rsidR="00DA44DC" w:rsidRPr="00C50C67" w14:paraId="7D67B48E"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tcPr>
          <w:p w14:paraId="104BE13F" w14:textId="77777777" w:rsidR="00DA44DC" w:rsidRPr="00C50C67" w:rsidRDefault="00DA44DC" w:rsidP="0094193E">
            <w:r w:rsidRPr="00C50C67">
              <w:t>5</w:t>
            </w:r>
          </w:p>
        </w:tc>
        <w:tc>
          <w:tcPr>
            <w:tcW w:w="1440" w:type="dxa"/>
            <w:tcBorders>
              <w:top w:val="single" w:sz="8" w:space="0" w:color="999999"/>
              <w:left w:val="single" w:sz="8" w:space="0" w:color="999999"/>
              <w:bottom w:val="single" w:sz="8" w:space="0" w:color="999999"/>
              <w:right w:val="single" w:sz="8" w:space="0" w:color="999999"/>
            </w:tcBorders>
          </w:tcPr>
          <w:p w14:paraId="4A0CF0F2" w14:textId="77777777" w:rsidR="00DA44DC" w:rsidRPr="00C50C67" w:rsidRDefault="00DA44DC" w:rsidP="0094193E">
            <w:pPr>
              <w:rPr>
                <w:rStyle w:val="SAPEmphasis"/>
              </w:rPr>
            </w:pPr>
            <w:r w:rsidRPr="00295486">
              <w:rPr>
                <w:rStyle w:val="SAPEmphasis"/>
              </w:rPr>
              <w:t>Continue</w:t>
            </w:r>
          </w:p>
        </w:tc>
        <w:tc>
          <w:tcPr>
            <w:tcW w:w="2700" w:type="dxa"/>
            <w:tcBorders>
              <w:top w:val="single" w:sz="8" w:space="0" w:color="999999"/>
              <w:left w:val="single" w:sz="8" w:space="0" w:color="999999"/>
              <w:bottom w:val="single" w:sz="8" w:space="0" w:color="999999"/>
              <w:right w:val="single" w:sz="8" w:space="0" w:color="999999"/>
            </w:tcBorders>
          </w:tcPr>
          <w:p w14:paraId="6D84638E" w14:textId="77777777" w:rsidR="00DA44DC" w:rsidRPr="00C50C67" w:rsidRDefault="00DA44DC" w:rsidP="0094193E">
            <w:r w:rsidRPr="00C50C67">
              <w:t xml:space="preserve">Choose the </w:t>
            </w:r>
            <w:r w:rsidRPr="00295486">
              <w:rPr>
                <w:rStyle w:val="SAPScreenElement"/>
              </w:rPr>
              <w:t>Continue</w:t>
            </w:r>
            <w:r>
              <w:rPr>
                <w:rStyle w:val="SAPScreenElement"/>
              </w:rPr>
              <w:t xml:space="preserve"> </w:t>
            </w:r>
            <w:r w:rsidRPr="00C50C67">
              <w:t xml:space="preserve">pushbutton. </w:t>
            </w:r>
          </w:p>
          <w:p w14:paraId="0AEC3128" w14:textId="77777777" w:rsidR="00DA44DC" w:rsidRDefault="00DA44DC" w:rsidP="0094193E"/>
        </w:tc>
        <w:tc>
          <w:tcPr>
            <w:tcW w:w="2160" w:type="dxa"/>
            <w:tcBorders>
              <w:top w:val="single" w:sz="8" w:space="0" w:color="999999"/>
              <w:left w:val="single" w:sz="8" w:space="0" w:color="999999"/>
              <w:bottom w:val="single" w:sz="8" w:space="0" w:color="999999"/>
              <w:right w:val="single" w:sz="8" w:space="0" w:color="999999"/>
            </w:tcBorders>
          </w:tcPr>
          <w:p w14:paraId="222674AB" w14:textId="77777777" w:rsidR="00DA44DC" w:rsidRPr="00C50C67" w:rsidRDefault="00DA44DC" w:rsidP="0094193E"/>
        </w:tc>
        <w:tc>
          <w:tcPr>
            <w:tcW w:w="3420" w:type="dxa"/>
            <w:tcBorders>
              <w:top w:val="single" w:sz="8" w:space="0" w:color="999999"/>
              <w:left w:val="single" w:sz="8" w:space="0" w:color="999999"/>
              <w:bottom w:val="single" w:sz="8" w:space="0" w:color="999999"/>
              <w:right w:val="single" w:sz="8" w:space="0" w:color="999999"/>
            </w:tcBorders>
          </w:tcPr>
          <w:p w14:paraId="3856933F" w14:textId="77777777" w:rsidR="00DA44DC" w:rsidRDefault="00DA44DC" w:rsidP="0094193E"/>
        </w:tc>
        <w:tc>
          <w:tcPr>
            <w:tcW w:w="2700" w:type="dxa"/>
            <w:tcBorders>
              <w:top w:val="single" w:sz="8" w:space="0" w:color="999999"/>
              <w:left w:val="single" w:sz="8" w:space="0" w:color="999999"/>
              <w:bottom w:val="single" w:sz="8" w:space="0" w:color="999999"/>
              <w:right w:val="single" w:sz="8" w:space="0" w:color="999999"/>
            </w:tcBorders>
          </w:tcPr>
          <w:p w14:paraId="6C5BAA88" w14:textId="77777777" w:rsidR="00DA44DC" w:rsidRPr="00C50C67" w:rsidRDefault="00DA44DC" w:rsidP="0094193E">
            <w:r>
              <w:rPr>
                <w:lang w:eastAsia="zh-TW"/>
              </w:rPr>
              <w:t xml:space="preserve">The </w:t>
            </w:r>
            <w:r>
              <w:rPr>
                <w:rStyle w:val="SAPScreenElement"/>
                <w:lang w:eastAsia="zh-TW"/>
              </w:rPr>
              <w:t>Duplicate Check</w:t>
            </w:r>
            <w:r>
              <w:rPr>
                <w:lang w:eastAsia="zh-TW"/>
              </w:rPr>
              <w:t xml:space="preserve"> dialog box is displayed listing the employees matching the data entered in the </w:t>
            </w:r>
            <w:r>
              <w:rPr>
                <w:rStyle w:val="SAPScreenElement"/>
                <w:lang w:eastAsia="zh-TW"/>
              </w:rPr>
              <w:t xml:space="preserve">Identity </w:t>
            </w:r>
            <w:r>
              <w:rPr>
                <w:lang w:eastAsia="zh-TW"/>
              </w:rPr>
              <w:t>section.</w:t>
            </w:r>
          </w:p>
        </w:tc>
        <w:tc>
          <w:tcPr>
            <w:tcW w:w="1174" w:type="dxa"/>
            <w:tcBorders>
              <w:top w:val="single" w:sz="8" w:space="0" w:color="999999"/>
              <w:left w:val="single" w:sz="8" w:space="0" w:color="999999"/>
              <w:bottom w:val="single" w:sz="8" w:space="0" w:color="999999"/>
              <w:right w:val="single" w:sz="8" w:space="0" w:color="999999"/>
            </w:tcBorders>
          </w:tcPr>
          <w:p w14:paraId="13AA0AA9" w14:textId="77777777" w:rsidR="00DA44DC" w:rsidRPr="00C50C67" w:rsidRDefault="00DA44DC" w:rsidP="0094193E"/>
        </w:tc>
      </w:tr>
      <w:tr w:rsidR="00DA44DC" w:rsidRPr="00C50C67" w14:paraId="4B50F9A5"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tcPr>
          <w:p w14:paraId="0E86B083" w14:textId="77777777" w:rsidR="00DA44DC" w:rsidRPr="00C50C67" w:rsidRDefault="00DA44DC" w:rsidP="0094193E">
            <w:r>
              <w:rPr>
                <w:lang w:val="de-DE" w:eastAsia="zh-TW"/>
              </w:rPr>
              <w:t>6</w:t>
            </w:r>
          </w:p>
        </w:tc>
        <w:tc>
          <w:tcPr>
            <w:tcW w:w="1440" w:type="dxa"/>
            <w:tcBorders>
              <w:top w:val="single" w:sz="8" w:space="0" w:color="999999"/>
              <w:left w:val="single" w:sz="8" w:space="0" w:color="999999"/>
              <w:bottom w:val="single" w:sz="8" w:space="0" w:color="999999"/>
              <w:right w:val="single" w:sz="8" w:space="0" w:color="999999"/>
            </w:tcBorders>
          </w:tcPr>
          <w:p w14:paraId="602E4E0E" w14:textId="2CA444EE" w:rsidR="00DA44DC" w:rsidRPr="00295486" w:rsidRDefault="00DA44DC" w:rsidP="0094193E">
            <w:pPr>
              <w:rPr>
                <w:rStyle w:val="SAPEmphasis"/>
              </w:rPr>
            </w:pPr>
            <w:r>
              <w:rPr>
                <w:rStyle w:val="SAPEmphasis"/>
                <w:lang w:eastAsia="zh-TW"/>
              </w:rPr>
              <w:t xml:space="preserve">Select Employee to be </w:t>
            </w:r>
            <w:r w:rsidR="00714221">
              <w:rPr>
                <w:rStyle w:val="SAPEmphasis"/>
                <w:lang w:eastAsia="zh-TW"/>
              </w:rPr>
              <w:t>assigned</w:t>
            </w:r>
            <w:r>
              <w:rPr>
                <w:rStyle w:val="SAPEmphasis"/>
                <w:lang w:eastAsia="zh-TW"/>
              </w:rPr>
              <w:t xml:space="preserve"> </w:t>
            </w:r>
            <w:r>
              <w:rPr>
                <w:rStyle w:val="SAPEmphasis"/>
                <w:lang w:eastAsia="zh-TW"/>
              </w:rPr>
              <w:lastRenderedPageBreak/>
              <w:t xml:space="preserve">as Contingent Worker </w:t>
            </w:r>
          </w:p>
        </w:tc>
        <w:tc>
          <w:tcPr>
            <w:tcW w:w="2700" w:type="dxa"/>
            <w:tcBorders>
              <w:top w:val="single" w:sz="8" w:space="0" w:color="999999"/>
              <w:left w:val="single" w:sz="8" w:space="0" w:color="999999"/>
              <w:bottom w:val="single" w:sz="8" w:space="0" w:color="999999"/>
              <w:right w:val="single" w:sz="8" w:space="0" w:color="999999"/>
            </w:tcBorders>
          </w:tcPr>
          <w:p w14:paraId="6B755F54" w14:textId="34F53BF9" w:rsidR="00DA44DC" w:rsidRPr="00C50C67" w:rsidRDefault="00DA44DC" w:rsidP="0094193E">
            <w:r>
              <w:rPr>
                <w:lang w:eastAsia="zh-TW"/>
              </w:rPr>
              <w:lastRenderedPageBreak/>
              <w:t xml:space="preserve">Choose for the employee, you want to </w:t>
            </w:r>
            <w:r w:rsidR="00714221">
              <w:rPr>
                <w:lang w:eastAsia="zh-TW"/>
              </w:rPr>
              <w:t>assign</w:t>
            </w:r>
            <w:r>
              <w:rPr>
                <w:lang w:eastAsia="zh-TW"/>
              </w:rPr>
              <w:t xml:space="preserve"> as contingent </w:t>
            </w:r>
            <w:r>
              <w:rPr>
                <w:lang w:eastAsia="zh-TW"/>
              </w:rPr>
              <w:lastRenderedPageBreak/>
              <w:t xml:space="preserve">worker, the </w:t>
            </w:r>
            <w:r>
              <w:rPr>
                <w:rStyle w:val="SAPScreenElement"/>
                <w:lang w:eastAsia="zh-TW"/>
              </w:rPr>
              <w:t xml:space="preserve">Accept match </w:t>
            </w:r>
            <w:r>
              <w:rPr>
                <w:lang w:eastAsia="zh-TW"/>
              </w:rPr>
              <w:t>button.</w:t>
            </w:r>
          </w:p>
        </w:tc>
        <w:tc>
          <w:tcPr>
            <w:tcW w:w="2160" w:type="dxa"/>
            <w:tcBorders>
              <w:top w:val="single" w:sz="8" w:space="0" w:color="999999"/>
              <w:left w:val="single" w:sz="8" w:space="0" w:color="999999"/>
              <w:bottom w:val="single" w:sz="8" w:space="0" w:color="999999"/>
              <w:right w:val="single" w:sz="8" w:space="0" w:color="999999"/>
            </w:tcBorders>
          </w:tcPr>
          <w:p w14:paraId="10D6F71B" w14:textId="77777777" w:rsidR="00DA44DC" w:rsidRPr="00C50C67" w:rsidRDefault="00DA44DC" w:rsidP="0094193E"/>
        </w:tc>
        <w:tc>
          <w:tcPr>
            <w:tcW w:w="3420" w:type="dxa"/>
            <w:tcBorders>
              <w:top w:val="single" w:sz="8" w:space="0" w:color="999999"/>
              <w:left w:val="single" w:sz="8" w:space="0" w:color="999999"/>
              <w:bottom w:val="single" w:sz="8" w:space="0" w:color="999999"/>
              <w:right w:val="single" w:sz="8" w:space="0" w:color="999999"/>
            </w:tcBorders>
          </w:tcPr>
          <w:p w14:paraId="21D27557" w14:textId="77777777" w:rsidR="00DA44DC" w:rsidRDefault="00DA44DC" w:rsidP="0094193E">
            <w:r>
              <w:rPr>
                <w:lang w:eastAsia="zh-TW"/>
              </w:rPr>
              <w:t>The employee you choose should have status</w:t>
            </w:r>
            <w:r>
              <w:rPr>
                <w:rStyle w:val="SAPUserEntry"/>
                <w:lang w:eastAsia="zh-TW"/>
              </w:rPr>
              <w:t xml:space="preserve"> Terminated</w:t>
            </w:r>
            <w:r>
              <w:rPr>
                <w:lang w:eastAsia="zh-TW"/>
              </w:rPr>
              <w:t>.</w:t>
            </w:r>
          </w:p>
        </w:tc>
        <w:tc>
          <w:tcPr>
            <w:tcW w:w="2700" w:type="dxa"/>
            <w:tcBorders>
              <w:top w:val="single" w:sz="8" w:space="0" w:color="999999"/>
              <w:left w:val="single" w:sz="8" w:space="0" w:color="999999"/>
              <w:bottom w:val="single" w:sz="8" w:space="0" w:color="999999"/>
              <w:right w:val="single" w:sz="8" w:space="0" w:color="999999"/>
            </w:tcBorders>
          </w:tcPr>
          <w:p w14:paraId="21EC5CBB" w14:textId="77777777" w:rsidR="00DA44DC" w:rsidRPr="00295486" w:rsidRDefault="00DA44DC" w:rsidP="0094193E">
            <w:r>
              <w:rPr>
                <w:lang w:eastAsia="zh-TW"/>
              </w:rPr>
              <w:t xml:space="preserve">The </w:t>
            </w:r>
            <w:r>
              <w:rPr>
                <w:rStyle w:val="SAPScreenElement"/>
                <w:lang w:eastAsia="zh-TW"/>
              </w:rPr>
              <w:t>Rehire as a different user?</w:t>
            </w:r>
            <w:r>
              <w:rPr>
                <w:lang w:eastAsia="zh-TW"/>
              </w:rPr>
              <w:t xml:space="preserve"> dialog box is displayed informing you that this person </w:t>
            </w:r>
            <w:r>
              <w:rPr>
                <w:lang w:eastAsia="zh-TW"/>
              </w:rPr>
              <w:lastRenderedPageBreak/>
              <w:t xml:space="preserve">was previously hired as an employee, and asking you if you want to </w:t>
            </w:r>
            <w:r w:rsidRPr="007E5277">
              <w:rPr>
                <w:lang w:eastAsia="zh-TW"/>
              </w:rPr>
              <w:t>hire</w:t>
            </w:r>
            <w:r>
              <w:rPr>
                <w:lang w:eastAsia="zh-TW"/>
              </w:rPr>
              <w:t xml:space="preserve"> him or her as a contingent worker.</w:t>
            </w:r>
          </w:p>
        </w:tc>
        <w:tc>
          <w:tcPr>
            <w:tcW w:w="1174" w:type="dxa"/>
            <w:tcBorders>
              <w:top w:val="single" w:sz="8" w:space="0" w:color="999999"/>
              <w:left w:val="single" w:sz="8" w:space="0" w:color="999999"/>
              <w:bottom w:val="single" w:sz="8" w:space="0" w:color="999999"/>
              <w:right w:val="single" w:sz="8" w:space="0" w:color="999999"/>
            </w:tcBorders>
          </w:tcPr>
          <w:p w14:paraId="03AE2869" w14:textId="77777777" w:rsidR="00DA44DC" w:rsidRPr="00C50C67" w:rsidRDefault="00DA44DC" w:rsidP="0094193E"/>
        </w:tc>
      </w:tr>
      <w:tr w:rsidR="00DA44DC" w:rsidRPr="00DA44DC" w14:paraId="0C90845F"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tcPr>
          <w:p w14:paraId="7C85FCF0" w14:textId="77777777" w:rsidR="00DA44DC" w:rsidRPr="00DA44DC" w:rsidRDefault="00DA44DC" w:rsidP="0094193E">
            <w:r w:rsidRPr="00DA44DC">
              <w:rPr>
                <w:lang w:eastAsia="zh-TW"/>
              </w:rPr>
              <w:t>7</w:t>
            </w:r>
          </w:p>
        </w:tc>
        <w:tc>
          <w:tcPr>
            <w:tcW w:w="1440" w:type="dxa"/>
            <w:tcBorders>
              <w:top w:val="single" w:sz="8" w:space="0" w:color="999999"/>
              <w:left w:val="single" w:sz="8" w:space="0" w:color="999999"/>
              <w:bottom w:val="single" w:sz="8" w:space="0" w:color="999999"/>
              <w:right w:val="single" w:sz="8" w:space="0" w:color="999999"/>
            </w:tcBorders>
          </w:tcPr>
          <w:p w14:paraId="3B4586C3" w14:textId="77777777" w:rsidR="00DA44DC" w:rsidRPr="00DA44DC" w:rsidRDefault="00DA44DC" w:rsidP="0094193E">
            <w:pPr>
              <w:rPr>
                <w:rStyle w:val="SAPEmphasis"/>
              </w:rPr>
            </w:pPr>
            <w:r w:rsidRPr="00DA44DC">
              <w:rPr>
                <w:rStyle w:val="SAPEmphasis"/>
                <w:lang w:eastAsia="zh-TW"/>
              </w:rPr>
              <w:t>Confirm your Choice</w:t>
            </w:r>
          </w:p>
        </w:tc>
        <w:tc>
          <w:tcPr>
            <w:tcW w:w="2700" w:type="dxa"/>
            <w:tcBorders>
              <w:top w:val="single" w:sz="8" w:space="0" w:color="999999"/>
              <w:left w:val="single" w:sz="8" w:space="0" w:color="999999"/>
              <w:bottom w:val="single" w:sz="8" w:space="0" w:color="999999"/>
              <w:right w:val="single" w:sz="8" w:space="0" w:color="999999"/>
            </w:tcBorders>
          </w:tcPr>
          <w:p w14:paraId="754FBF2D" w14:textId="77777777" w:rsidR="00DA44DC" w:rsidRPr="00DA44DC" w:rsidRDefault="00DA44DC" w:rsidP="0094193E">
            <w:r w:rsidRPr="00DA44DC">
              <w:rPr>
                <w:lang w:eastAsia="zh-TW"/>
              </w:rPr>
              <w:t xml:space="preserve">On the </w:t>
            </w:r>
            <w:r w:rsidRPr="00DA44DC">
              <w:rPr>
                <w:rStyle w:val="SAPScreenElement"/>
                <w:lang w:eastAsia="zh-TW"/>
              </w:rPr>
              <w:t>Rehire as a different user?</w:t>
            </w:r>
            <w:r w:rsidRPr="00DA44DC">
              <w:rPr>
                <w:lang w:eastAsia="zh-TW"/>
              </w:rPr>
              <w:t xml:space="preserve"> dialog box, choose </w:t>
            </w:r>
            <w:r w:rsidRPr="00DA44DC">
              <w:rPr>
                <w:rStyle w:val="SAPScreenElement"/>
                <w:lang w:eastAsia="zh-TW"/>
              </w:rPr>
              <w:t>Yes</w:t>
            </w:r>
            <w:r w:rsidRPr="00DA44DC">
              <w:rPr>
                <w:lang w:eastAsia="zh-TW"/>
              </w:rPr>
              <w:t>.</w:t>
            </w:r>
          </w:p>
        </w:tc>
        <w:tc>
          <w:tcPr>
            <w:tcW w:w="2160" w:type="dxa"/>
            <w:tcBorders>
              <w:top w:val="single" w:sz="8" w:space="0" w:color="999999"/>
              <w:left w:val="single" w:sz="8" w:space="0" w:color="999999"/>
              <w:bottom w:val="single" w:sz="8" w:space="0" w:color="999999"/>
              <w:right w:val="single" w:sz="8" w:space="0" w:color="999999"/>
            </w:tcBorders>
          </w:tcPr>
          <w:p w14:paraId="0F662779" w14:textId="77777777" w:rsidR="00DA44DC" w:rsidRPr="00DA44DC" w:rsidRDefault="00DA44DC" w:rsidP="0094193E"/>
        </w:tc>
        <w:tc>
          <w:tcPr>
            <w:tcW w:w="3420" w:type="dxa"/>
            <w:tcBorders>
              <w:top w:val="single" w:sz="8" w:space="0" w:color="999999"/>
              <w:left w:val="single" w:sz="8" w:space="0" w:color="999999"/>
              <w:bottom w:val="single" w:sz="8" w:space="0" w:color="999999"/>
              <w:right w:val="single" w:sz="8" w:space="0" w:color="999999"/>
            </w:tcBorders>
          </w:tcPr>
          <w:p w14:paraId="5D0505D3" w14:textId="77777777" w:rsidR="00DA44DC" w:rsidRPr="00DA44DC" w:rsidRDefault="00DA44DC" w:rsidP="0094193E"/>
        </w:tc>
        <w:tc>
          <w:tcPr>
            <w:tcW w:w="2700" w:type="dxa"/>
            <w:tcBorders>
              <w:top w:val="single" w:sz="8" w:space="0" w:color="999999"/>
              <w:left w:val="single" w:sz="8" w:space="0" w:color="999999"/>
              <w:bottom w:val="single" w:sz="8" w:space="0" w:color="999999"/>
              <w:right w:val="single" w:sz="8" w:space="0" w:color="999999"/>
            </w:tcBorders>
          </w:tcPr>
          <w:p w14:paraId="24BD6AB0" w14:textId="77777777" w:rsidR="00DA44DC" w:rsidRPr="00DA44DC" w:rsidRDefault="00DA44DC" w:rsidP="0094193E">
            <w:r w:rsidRPr="00DA44DC">
              <w:rPr>
                <w:lang w:eastAsia="zh-TW"/>
              </w:rPr>
              <w:t xml:space="preserve">In the </w:t>
            </w:r>
            <w:r w:rsidRPr="00DA44DC">
              <w:rPr>
                <w:rStyle w:val="SAPScreenElement"/>
                <w:lang w:eastAsia="zh-TW"/>
              </w:rPr>
              <w:t xml:space="preserve">Name Information </w:t>
            </w:r>
            <w:r w:rsidRPr="00DA44DC">
              <w:rPr>
                <w:lang w:eastAsia="zh-TW"/>
              </w:rPr>
              <w:t xml:space="preserve">block of the </w:t>
            </w:r>
            <w:r w:rsidRPr="00DA44DC">
              <w:rPr>
                <w:rStyle w:val="SAPScreenElement"/>
                <w:lang w:eastAsia="zh-TW"/>
              </w:rPr>
              <w:t xml:space="preserve">Identity Information </w:t>
            </w:r>
            <w:r w:rsidRPr="00DA44DC">
              <w:rPr>
                <w:lang w:eastAsia="zh-TW"/>
              </w:rPr>
              <w:t>section, any already existing data in the system is added automatically.</w:t>
            </w:r>
          </w:p>
        </w:tc>
        <w:tc>
          <w:tcPr>
            <w:tcW w:w="1174" w:type="dxa"/>
            <w:tcBorders>
              <w:top w:val="single" w:sz="8" w:space="0" w:color="999999"/>
              <w:left w:val="single" w:sz="8" w:space="0" w:color="999999"/>
              <w:bottom w:val="single" w:sz="8" w:space="0" w:color="999999"/>
              <w:right w:val="single" w:sz="8" w:space="0" w:color="999999"/>
            </w:tcBorders>
          </w:tcPr>
          <w:p w14:paraId="11B29F28" w14:textId="77777777" w:rsidR="00DA44DC" w:rsidRPr="00DA44DC" w:rsidRDefault="00DA44DC" w:rsidP="0094193E"/>
        </w:tc>
      </w:tr>
      <w:tr w:rsidR="00DA44DC" w:rsidRPr="00DA44DC" w14:paraId="2C54E69C"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tcPr>
          <w:p w14:paraId="1F32E4E4" w14:textId="44690D9F" w:rsidR="00DA44DC" w:rsidRPr="00DA44DC" w:rsidRDefault="00CE0F62" w:rsidP="0094193E">
            <w:r>
              <w:t>8</w:t>
            </w:r>
          </w:p>
        </w:tc>
        <w:tc>
          <w:tcPr>
            <w:tcW w:w="1440" w:type="dxa"/>
            <w:tcBorders>
              <w:top w:val="single" w:sz="8" w:space="0" w:color="999999"/>
              <w:left w:val="single" w:sz="8" w:space="0" w:color="999999"/>
              <w:bottom w:val="single" w:sz="8" w:space="0" w:color="999999"/>
              <w:right w:val="single" w:sz="8" w:space="0" w:color="999999"/>
            </w:tcBorders>
          </w:tcPr>
          <w:p w14:paraId="7E83B107" w14:textId="77777777" w:rsidR="00DA44DC" w:rsidRPr="00DA44DC" w:rsidRDefault="00DA44DC" w:rsidP="0094193E">
            <w:pPr>
              <w:rPr>
                <w:rStyle w:val="SAPEmphasis"/>
              </w:rPr>
            </w:pPr>
            <w:r w:rsidRPr="00DA44DC">
              <w:rPr>
                <w:rStyle w:val="SAPEmphasis"/>
                <w:lang w:eastAsia="zh-TW"/>
              </w:rPr>
              <w:t>Maintain Name Information for Contingent Worker</w:t>
            </w:r>
          </w:p>
        </w:tc>
        <w:tc>
          <w:tcPr>
            <w:tcW w:w="2700" w:type="dxa"/>
            <w:tcBorders>
              <w:top w:val="single" w:sz="8" w:space="0" w:color="999999"/>
              <w:left w:val="single" w:sz="8" w:space="0" w:color="999999"/>
              <w:bottom w:val="single" w:sz="8" w:space="0" w:color="999999"/>
              <w:right w:val="single" w:sz="8" w:space="0" w:color="999999"/>
            </w:tcBorders>
          </w:tcPr>
          <w:p w14:paraId="1D2B4E35" w14:textId="77777777" w:rsidR="00DA44DC" w:rsidRPr="00DA44DC" w:rsidRDefault="00DA44DC" w:rsidP="0094193E">
            <w:r w:rsidRPr="00DA44DC">
              <w:rPr>
                <w:lang w:eastAsia="zh-TW"/>
              </w:rPr>
              <w:t xml:space="preserve">In the </w:t>
            </w:r>
            <w:r w:rsidRPr="00DA44DC">
              <w:rPr>
                <w:rStyle w:val="SAPScreenElement"/>
                <w:lang w:eastAsia="zh-TW"/>
              </w:rPr>
              <w:t xml:space="preserve">Name Information </w:t>
            </w:r>
            <w:r w:rsidRPr="00DA44DC">
              <w:rPr>
                <w:lang w:eastAsia="zh-TW"/>
              </w:rPr>
              <w:t xml:space="preserve">block check if the information is still valid. Adapt it if appropriate. </w:t>
            </w:r>
          </w:p>
        </w:tc>
        <w:tc>
          <w:tcPr>
            <w:tcW w:w="2160" w:type="dxa"/>
            <w:tcBorders>
              <w:top w:val="single" w:sz="8" w:space="0" w:color="999999"/>
              <w:left w:val="single" w:sz="8" w:space="0" w:color="999999"/>
              <w:bottom w:val="single" w:sz="8" w:space="0" w:color="999999"/>
              <w:right w:val="single" w:sz="8" w:space="0" w:color="999999"/>
            </w:tcBorders>
          </w:tcPr>
          <w:p w14:paraId="21641A0D" w14:textId="77777777" w:rsidR="00DA44DC" w:rsidRPr="00DA44DC" w:rsidRDefault="00DA44DC" w:rsidP="0094193E"/>
        </w:tc>
        <w:tc>
          <w:tcPr>
            <w:tcW w:w="3420" w:type="dxa"/>
            <w:tcBorders>
              <w:top w:val="single" w:sz="8" w:space="0" w:color="999999"/>
              <w:left w:val="single" w:sz="8" w:space="0" w:color="999999"/>
              <w:bottom w:val="single" w:sz="8" w:space="0" w:color="999999"/>
              <w:right w:val="single" w:sz="8" w:space="0" w:color="999999"/>
            </w:tcBorders>
          </w:tcPr>
          <w:p w14:paraId="1848338D" w14:textId="335120F2" w:rsidR="003B55E4" w:rsidRPr="00DA44DC" w:rsidRDefault="003A55CF" w:rsidP="0094193E">
            <w:r>
              <w:t xml:space="preserve">In case the contingent worker was previously an employee </w:t>
            </w:r>
            <w:r w:rsidR="00975CA7">
              <w:t>in</w:t>
            </w:r>
            <w:r>
              <w:t xml:space="preserve"> </w:t>
            </w:r>
            <w:r w:rsidR="00D239A1">
              <w:t xml:space="preserve">another </w:t>
            </w:r>
            <w:r w:rsidR="00975CA7">
              <w:t xml:space="preserve">country, where the </w:t>
            </w:r>
            <w:r w:rsidR="00D239A1">
              <w:t xml:space="preserve">company </w:t>
            </w:r>
            <w:r w:rsidR="00975CA7">
              <w:t xml:space="preserve">chosen in test step # 4 has a subsidiary, </w:t>
            </w:r>
            <w:r w:rsidR="00D239A1">
              <w:t xml:space="preserve">field </w:t>
            </w:r>
            <w:r w:rsidR="00D239A1" w:rsidRPr="007E5277">
              <w:rPr>
                <w:rStyle w:val="SAPScreenElement"/>
                <w:lang w:eastAsia="zh-TW"/>
              </w:rPr>
              <w:t>Company</w:t>
            </w:r>
            <w:r w:rsidR="00D239A1">
              <w:t xml:space="preserve"> will be defaulted with </w:t>
            </w:r>
            <w:r w:rsidR="00975CA7">
              <w:t>the appropriate</w:t>
            </w:r>
            <w:r w:rsidR="00D239A1">
              <w:t xml:space="preserve"> company value. Adapt as appropriate by selecting again the value chosen in test step # 4.</w:t>
            </w:r>
          </w:p>
        </w:tc>
        <w:tc>
          <w:tcPr>
            <w:tcW w:w="2700" w:type="dxa"/>
            <w:tcBorders>
              <w:top w:val="single" w:sz="8" w:space="0" w:color="999999"/>
              <w:left w:val="single" w:sz="8" w:space="0" w:color="999999"/>
              <w:bottom w:val="single" w:sz="8" w:space="0" w:color="999999"/>
              <w:right w:val="single" w:sz="8" w:space="0" w:color="999999"/>
            </w:tcBorders>
          </w:tcPr>
          <w:p w14:paraId="24EE5EFF" w14:textId="77777777" w:rsidR="00DA44DC" w:rsidRPr="00DA44DC"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67BF2E02" w14:textId="77777777" w:rsidR="00DA44DC" w:rsidRPr="00DA44DC" w:rsidRDefault="00DA44DC" w:rsidP="0094193E"/>
        </w:tc>
      </w:tr>
      <w:tr w:rsidR="00DA44DC" w:rsidRPr="00DA44DC" w14:paraId="678D1C86"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tcPr>
          <w:p w14:paraId="501FA704" w14:textId="7176E6FB" w:rsidR="00DA44DC" w:rsidRPr="00DA44DC" w:rsidRDefault="00CE0F62" w:rsidP="0094193E">
            <w:r>
              <w:t>9</w:t>
            </w:r>
          </w:p>
        </w:tc>
        <w:tc>
          <w:tcPr>
            <w:tcW w:w="1440" w:type="dxa"/>
            <w:tcBorders>
              <w:top w:val="single" w:sz="8" w:space="0" w:color="999999"/>
              <w:left w:val="single" w:sz="8" w:space="0" w:color="999999"/>
              <w:bottom w:val="single" w:sz="8" w:space="0" w:color="999999"/>
              <w:right w:val="single" w:sz="8" w:space="0" w:color="999999"/>
            </w:tcBorders>
          </w:tcPr>
          <w:p w14:paraId="69573511" w14:textId="77777777" w:rsidR="00DA44DC" w:rsidRPr="00DA44DC" w:rsidRDefault="00DA44DC" w:rsidP="0094193E">
            <w:pPr>
              <w:rPr>
                <w:rStyle w:val="SAPEmphasis"/>
              </w:rPr>
            </w:pPr>
            <w:r w:rsidRPr="00DA44DC">
              <w:rPr>
                <w:rStyle w:val="SAPEmphasis"/>
                <w:lang w:eastAsia="zh-TW"/>
              </w:rPr>
              <w:t>Continue</w:t>
            </w:r>
          </w:p>
        </w:tc>
        <w:tc>
          <w:tcPr>
            <w:tcW w:w="2700" w:type="dxa"/>
            <w:tcBorders>
              <w:top w:val="single" w:sz="8" w:space="0" w:color="999999"/>
              <w:left w:val="single" w:sz="8" w:space="0" w:color="999999"/>
              <w:bottom w:val="single" w:sz="8" w:space="0" w:color="999999"/>
              <w:right w:val="single" w:sz="8" w:space="0" w:color="999999"/>
            </w:tcBorders>
          </w:tcPr>
          <w:p w14:paraId="519BCD9A" w14:textId="77777777" w:rsidR="00DA44DC" w:rsidRPr="00DA44DC" w:rsidRDefault="00DA44DC" w:rsidP="0094193E">
            <w:r w:rsidRPr="00DA44DC">
              <w:rPr>
                <w:lang w:eastAsia="zh-TW"/>
              </w:rPr>
              <w:t xml:space="preserve">Choose the </w:t>
            </w:r>
            <w:r w:rsidRPr="00DA44DC">
              <w:rPr>
                <w:rStyle w:val="SAPScreenElement"/>
                <w:lang w:eastAsia="zh-TW"/>
              </w:rPr>
              <w:t xml:space="preserve">Continue </w:t>
            </w:r>
            <w:r w:rsidRPr="00DA44DC">
              <w:rPr>
                <w:lang w:eastAsia="zh-TW"/>
              </w:rPr>
              <w:t xml:space="preserve">pushbutton. </w:t>
            </w:r>
          </w:p>
        </w:tc>
        <w:tc>
          <w:tcPr>
            <w:tcW w:w="2160" w:type="dxa"/>
            <w:tcBorders>
              <w:top w:val="single" w:sz="8" w:space="0" w:color="999999"/>
              <w:left w:val="single" w:sz="8" w:space="0" w:color="999999"/>
              <w:bottom w:val="single" w:sz="8" w:space="0" w:color="999999"/>
              <w:right w:val="single" w:sz="8" w:space="0" w:color="999999"/>
            </w:tcBorders>
          </w:tcPr>
          <w:p w14:paraId="612B7385" w14:textId="77777777" w:rsidR="00DA44DC" w:rsidRPr="00DA44DC" w:rsidRDefault="00DA44DC" w:rsidP="0094193E"/>
        </w:tc>
        <w:tc>
          <w:tcPr>
            <w:tcW w:w="3420" w:type="dxa"/>
            <w:tcBorders>
              <w:top w:val="single" w:sz="8" w:space="0" w:color="999999"/>
              <w:left w:val="single" w:sz="8" w:space="0" w:color="999999"/>
              <w:bottom w:val="single" w:sz="8" w:space="0" w:color="999999"/>
              <w:right w:val="single" w:sz="8" w:space="0" w:color="999999"/>
            </w:tcBorders>
          </w:tcPr>
          <w:p w14:paraId="5AFBA8B4" w14:textId="77777777" w:rsidR="00DA44DC" w:rsidRPr="00DA44DC" w:rsidRDefault="00DA44DC" w:rsidP="0094193E"/>
        </w:tc>
        <w:tc>
          <w:tcPr>
            <w:tcW w:w="2700" w:type="dxa"/>
            <w:tcBorders>
              <w:top w:val="single" w:sz="8" w:space="0" w:color="999999"/>
              <w:left w:val="single" w:sz="8" w:space="0" w:color="999999"/>
              <w:bottom w:val="single" w:sz="8" w:space="0" w:color="999999"/>
              <w:right w:val="single" w:sz="8" w:space="0" w:color="999999"/>
            </w:tcBorders>
          </w:tcPr>
          <w:p w14:paraId="0383F71B" w14:textId="77777777" w:rsidR="00DA44DC" w:rsidRPr="00DA44DC" w:rsidRDefault="00DA44DC" w:rsidP="0094193E">
            <w:r w:rsidRPr="00DA44DC">
              <w:t xml:space="preserve">The </w:t>
            </w:r>
            <w:r w:rsidRPr="00DA44DC">
              <w:rPr>
                <w:rStyle w:val="SAPScreenElement"/>
              </w:rPr>
              <w:t>Personal Information</w:t>
            </w:r>
            <w:r w:rsidRPr="00DA44DC">
              <w:t xml:space="preserve"> section in the </w:t>
            </w:r>
            <w:r w:rsidRPr="00DA44DC">
              <w:rPr>
                <w:rStyle w:val="SAPScreenElement"/>
              </w:rPr>
              <w:t>Add Contingent Worker</w:t>
            </w:r>
            <w:r w:rsidRPr="00DA44DC">
              <w:t xml:space="preserve"> screen is expanded.</w:t>
            </w:r>
          </w:p>
        </w:tc>
        <w:tc>
          <w:tcPr>
            <w:tcW w:w="1174" w:type="dxa"/>
            <w:tcBorders>
              <w:top w:val="single" w:sz="8" w:space="0" w:color="999999"/>
              <w:left w:val="single" w:sz="8" w:space="0" w:color="999999"/>
              <w:bottom w:val="single" w:sz="8" w:space="0" w:color="999999"/>
              <w:right w:val="single" w:sz="8" w:space="0" w:color="999999"/>
            </w:tcBorders>
          </w:tcPr>
          <w:p w14:paraId="78AB87FE" w14:textId="77777777" w:rsidR="00DA44DC" w:rsidRPr="00DA44DC" w:rsidRDefault="00DA44DC" w:rsidP="0094193E"/>
        </w:tc>
      </w:tr>
      <w:tr w:rsidR="00DA44DC" w:rsidRPr="00C50C67" w14:paraId="7ECF8414"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tcPr>
          <w:p w14:paraId="2B8C2742" w14:textId="4A69AD91" w:rsidR="00DA44DC" w:rsidRPr="00C50C67" w:rsidRDefault="00CE0F62" w:rsidP="0094193E">
            <w:r>
              <w:t>10</w:t>
            </w:r>
          </w:p>
        </w:tc>
        <w:tc>
          <w:tcPr>
            <w:tcW w:w="1440" w:type="dxa"/>
            <w:tcBorders>
              <w:top w:val="single" w:sz="8" w:space="0" w:color="999999"/>
              <w:left w:val="single" w:sz="8" w:space="0" w:color="999999"/>
              <w:bottom w:val="single" w:sz="8" w:space="0" w:color="999999"/>
              <w:right w:val="single" w:sz="8" w:space="0" w:color="999999"/>
            </w:tcBorders>
          </w:tcPr>
          <w:p w14:paraId="3ACADC01" w14:textId="77777777" w:rsidR="00DA44DC" w:rsidRPr="00295486" w:rsidRDefault="00DA44DC" w:rsidP="0094193E">
            <w:pPr>
              <w:rPr>
                <w:rStyle w:val="SAPEmphasis"/>
              </w:rPr>
            </w:pPr>
            <w:r>
              <w:rPr>
                <w:rStyle w:val="SAPEmphasis"/>
              </w:rPr>
              <w:t>Maintain Preferred Name</w:t>
            </w:r>
          </w:p>
        </w:tc>
        <w:tc>
          <w:tcPr>
            <w:tcW w:w="2700" w:type="dxa"/>
            <w:tcBorders>
              <w:top w:val="single" w:sz="8" w:space="0" w:color="999999"/>
              <w:left w:val="single" w:sz="8" w:space="0" w:color="999999"/>
              <w:bottom w:val="single" w:sz="8" w:space="0" w:color="999999"/>
              <w:right w:val="single" w:sz="8" w:space="0" w:color="999999"/>
            </w:tcBorders>
          </w:tcPr>
          <w:p w14:paraId="1366E1B7" w14:textId="77777777" w:rsidR="00DA44DC" w:rsidRPr="00C50C67" w:rsidRDefault="00DA44DC" w:rsidP="0094193E">
            <w:r>
              <w:t xml:space="preserve">In the </w:t>
            </w:r>
            <w:r>
              <w:rPr>
                <w:rStyle w:val="SAPScreenElement"/>
              </w:rPr>
              <w:t>Personal</w:t>
            </w:r>
            <w:r w:rsidRPr="007A1741">
              <w:rPr>
                <w:rStyle w:val="SAPScreenElement"/>
              </w:rPr>
              <w:t xml:space="preserve"> </w:t>
            </w:r>
            <w:r w:rsidRPr="00F17467">
              <w:rPr>
                <w:rStyle w:val="SAPScreenElement"/>
              </w:rPr>
              <w:t>Information</w:t>
            </w:r>
            <w:r w:rsidRPr="00F17467">
              <w:t xml:space="preserve"> block of the </w:t>
            </w:r>
            <w:r w:rsidRPr="00F17467">
              <w:rPr>
                <w:rStyle w:val="SAPScreenElement"/>
              </w:rPr>
              <w:t>Personal Information</w:t>
            </w:r>
            <w:r w:rsidRPr="00F17467">
              <w:t xml:space="preserve"> section,</w:t>
            </w:r>
            <w:r>
              <w:t xml:space="preserve"> make following entry, if applicable:</w:t>
            </w:r>
          </w:p>
        </w:tc>
        <w:tc>
          <w:tcPr>
            <w:tcW w:w="2160" w:type="dxa"/>
            <w:tcBorders>
              <w:top w:val="single" w:sz="8" w:space="0" w:color="999999"/>
              <w:left w:val="single" w:sz="8" w:space="0" w:color="999999"/>
              <w:bottom w:val="single" w:sz="8" w:space="0" w:color="999999"/>
              <w:right w:val="single" w:sz="8" w:space="0" w:color="999999"/>
            </w:tcBorders>
          </w:tcPr>
          <w:p w14:paraId="6CEDEAAA" w14:textId="77777777" w:rsidR="00DA44DC" w:rsidRPr="00C50C67" w:rsidRDefault="00DA44DC" w:rsidP="0094193E">
            <w:r>
              <w:rPr>
                <w:rStyle w:val="SAPScreenElement"/>
              </w:rPr>
              <w:t>Preferred</w:t>
            </w:r>
            <w:r w:rsidRPr="00C50C67">
              <w:rPr>
                <w:rStyle w:val="SAPScreenElement"/>
              </w:rPr>
              <w:t xml:space="preserve"> Name: </w:t>
            </w:r>
            <w:r w:rsidRPr="00C50C67">
              <w:t xml:space="preserve">enter </w:t>
            </w:r>
            <w:r>
              <w:t>if</w:t>
            </w:r>
            <w:r w:rsidRPr="00C50C67">
              <w:t xml:space="preserve"> appropriate</w:t>
            </w:r>
          </w:p>
        </w:tc>
        <w:tc>
          <w:tcPr>
            <w:tcW w:w="3420" w:type="dxa"/>
            <w:tcBorders>
              <w:top w:val="single" w:sz="8" w:space="0" w:color="999999"/>
              <w:left w:val="single" w:sz="8" w:space="0" w:color="999999"/>
              <w:bottom w:val="single" w:sz="8" w:space="0" w:color="999999"/>
              <w:right w:val="single" w:sz="8" w:space="0" w:color="999999"/>
            </w:tcBorders>
          </w:tcPr>
          <w:p w14:paraId="7E507D01" w14:textId="77777777" w:rsidR="00DA44DC" w:rsidRDefault="00DA44DC" w:rsidP="0094193E"/>
        </w:tc>
        <w:tc>
          <w:tcPr>
            <w:tcW w:w="2700" w:type="dxa"/>
            <w:tcBorders>
              <w:top w:val="single" w:sz="8" w:space="0" w:color="999999"/>
              <w:left w:val="single" w:sz="8" w:space="0" w:color="999999"/>
              <w:bottom w:val="single" w:sz="8" w:space="0" w:color="999999"/>
              <w:right w:val="single" w:sz="8" w:space="0" w:color="999999"/>
            </w:tcBorders>
          </w:tcPr>
          <w:p w14:paraId="70D89C4D" w14:textId="77777777" w:rsidR="00DA44DC" w:rsidRPr="00295486"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40F12970" w14:textId="77777777" w:rsidR="00DA44DC" w:rsidRPr="00C50C67" w:rsidRDefault="00DA44DC" w:rsidP="0094193E"/>
        </w:tc>
      </w:tr>
      <w:tr w:rsidR="00DA44DC" w:rsidRPr="00C50C67" w14:paraId="1664B4DA" w14:textId="77777777" w:rsidTr="007E5277">
        <w:trPr>
          <w:trHeight w:val="357"/>
        </w:trPr>
        <w:tc>
          <w:tcPr>
            <w:tcW w:w="692" w:type="dxa"/>
            <w:vMerge w:val="restart"/>
            <w:tcBorders>
              <w:top w:val="single" w:sz="8" w:space="0" w:color="999999"/>
              <w:left w:val="single" w:sz="8" w:space="0" w:color="999999"/>
              <w:right w:val="single" w:sz="8" w:space="0" w:color="999999"/>
            </w:tcBorders>
          </w:tcPr>
          <w:p w14:paraId="7A0ADDA9" w14:textId="533482B8" w:rsidR="00DA44DC" w:rsidRPr="00C50C67" w:rsidRDefault="00CE0F62" w:rsidP="0094193E">
            <w:r>
              <w:t>11</w:t>
            </w:r>
          </w:p>
        </w:tc>
        <w:tc>
          <w:tcPr>
            <w:tcW w:w="1440" w:type="dxa"/>
            <w:vMerge w:val="restart"/>
            <w:tcBorders>
              <w:top w:val="single" w:sz="8" w:space="0" w:color="999999"/>
              <w:left w:val="single" w:sz="8" w:space="0" w:color="999999"/>
              <w:right w:val="single" w:sz="8" w:space="0" w:color="999999"/>
            </w:tcBorders>
          </w:tcPr>
          <w:p w14:paraId="0DE699E7" w14:textId="77777777" w:rsidR="00DA44DC" w:rsidRPr="00C50C67" w:rsidRDefault="00DA44DC" w:rsidP="0094193E">
            <w:pPr>
              <w:rPr>
                <w:rStyle w:val="SAPEmphasis"/>
              </w:rPr>
            </w:pPr>
            <w:r>
              <w:rPr>
                <w:rStyle w:val="SAPEmphasis"/>
              </w:rPr>
              <w:t xml:space="preserve">Maintain </w:t>
            </w:r>
            <w:r w:rsidRPr="00F17467">
              <w:rPr>
                <w:rStyle w:val="SAPEmphasis"/>
              </w:rPr>
              <w:t>Contact Information for Contingent Worker</w:t>
            </w:r>
          </w:p>
        </w:tc>
        <w:tc>
          <w:tcPr>
            <w:tcW w:w="2700" w:type="dxa"/>
            <w:vMerge w:val="restart"/>
            <w:tcBorders>
              <w:top w:val="single" w:sz="8" w:space="0" w:color="999999"/>
              <w:left w:val="single" w:sz="8" w:space="0" w:color="999999"/>
              <w:right w:val="single" w:sz="8" w:space="0" w:color="999999"/>
            </w:tcBorders>
          </w:tcPr>
          <w:p w14:paraId="62AAEFFC" w14:textId="77777777" w:rsidR="00DA44DC" w:rsidRDefault="00DA44DC" w:rsidP="0094193E">
            <w:pPr>
              <w:rPr>
                <w:rFonts w:eastAsiaTheme="minorHAnsi"/>
                <w:sz w:val="22"/>
                <w:szCs w:val="22"/>
              </w:rPr>
            </w:pPr>
            <w:r>
              <w:rPr>
                <w:lang w:eastAsia="zh-TW"/>
              </w:rPr>
              <w:t xml:space="preserve">In the </w:t>
            </w:r>
            <w:r>
              <w:rPr>
                <w:rStyle w:val="SAPScreenElement"/>
                <w:lang w:eastAsia="zh-TW"/>
              </w:rPr>
              <w:t>Contact Information</w:t>
            </w:r>
            <w:r>
              <w:rPr>
                <w:lang w:eastAsia="zh-TW"/>
              </w:rPr>
              <w:t xml:space="preserve"> block of the </w:t>
            </w:r>
            <w:r>
              <w:rPr>
                <w:rStyle w:val="SAPScreenElement"/>
                <w:lang w:eastAsia="zh-TW"/>
              </w:rPr>
              <w:t>Personal Information</w:t>
            </w:r>
            <w:r>
              <w:rPr>
                <w:lang w:eastAsia="zh-TW"/>
              </w:rPr>
              <w:t xml:space="preserve"> section, review the email information already existing in the system and adapt if required:</w:t>
            </w:r>
          </w:p>
          <w:p w14:paraId="52C571CF" w14:textId="77777777" w:rsidR="00DA44DC" w:rsidRDefault="00DA44DC" w:rsidP="0094193E">
            <w:pPr>
              <w:pStyle w:val="SAPNoteHeading"/>
              <w:ind w:left="0"/>
              <w:rPr>
                <w:lang w:eastAsia="zh-TW"/>
              </w:rPr>
            </w:pPr>
            <w:r>
              <w:rPr>
                <w:noProof/>
              </w:rPr>
              <w:drawing>
                <wp:inline distT="0" distB="0" distL="0" distR="0" wp14:anchorId="0728C8F0" wp14:editId="42B151AE">
                  <wp:extent cx="225425" cy="225425"/>
                  <wp:effectExtent l="0" t="0" r="0" b="317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Pr>
                <w:lang w:eastAsia="zh-TW"/>
              </w:rPr>
              <w:t> Note</w:t>
            </w:r>
          </w:p>
          <w:p w14:paraId="7BABF52D" w14:textId="77777777" w:rsidR="00DA44DC" w:rsidRDefault="00DA44DC" w:rsidP="0094193E">
            <w:r>
              <w:rPr>
                <w:lang w:eastAsia="zh-TW"/>
              </w:rPr>
              <w:t xml:space="preserve">In case no email information has been maintained during the initial employment at the </w:t>
            </w:r>
            <w:r>
              <w:rPr>
                <w:lang w:eastAsia="zh-TW"/>
              </w:rPr>
              <w:lastRenderedPageBreak/>
              <w:t xml:space="preserve">company, select the </w:t>
            </w:r>
            <w:r>
              <w:rPr>
                <w:rStyle w:val="SAPScreenElement"/>
                <w:lang w:val="de-DE" w:eastAsia="zh-TW"/>
              </w:rPr>
              <w:sym w:font="Symbol" w:char="F0C5"/>
            </w:r>
            <w:r>
              <w:rPr>
                <w:rStyle w:val="SAPScreenElement"/>
                <w:lang w:eastAsia="zh-TW"/>
              </w:rPr>
              <w:t xml:space="preserve"> Add</w:t>
            </w:r>
            <w:r>
              <w:rPr>
                <w:lang w:eastAsia="zh-TW"/>
              </w:rPr>
              <w:t xml:space="preserve"> link below the email table header. The editable fields show up and you can enter the appropriate information.</w:t>
            </w:r>
          </w:p>
        </w:tc>
        <w:tc>
          <w:tcPr>
            <w:tcW w:w="2160" w:type="dxa"/>
            <w:tcBorders>
              <w:top w:val="single" w:sz="8" w:space="0" w:color="999999"/>
              <w:left w:val="single" w:sz="8" w:space="0" w:color="999999"/>
              <w:bottom w:val="single" w:sz="8" w:space="0" w:color="999999"/>
              <w:right w:val="single" w:sz="8" w:space="0" w:color="999999"/>
            </w:tcBorders>
          </w:tcPr>
          <w:p w14:paraId="0EE9BD88" w14:textId="77777777" w:rsidR="00DA44DC" w:rsidRPr="00C50C67" w:rsidRDefault="00DA44DC" w:rsidP="0094193E">
            <w:r w:rsidRPr="00412EA0">
              <w:rPr>
                <w:rStyle w:val="SAPScreenElement"/>
              </w:rPr>
              <w:lastRenderedPageBreak/>
              <w:t>Email Type:</w:t>
            </w:r>
            <w:r w:rsidRPr="00F17467">
              <w:t xml:space="preserve"> </w:t>
            </w:r>
            <w:r>
              <w:rPr>
                <w:rStyle w:val="SAPUserEntry"/>
                <w:lang w:eastAsia="zh-TW"/>
              </w:rPr>
              <w:t xml:space="preserve">Business </w:t>
            </w:r>
            <w:r>
              <w:rPr>
                <w:lang w:eastAsia="zh-TW"/>
              </w:rPr>
              <w:t>is defaulted from the existing record; if it has not been maintained during the initial employment at the company, select</w:t>
            </w:r>
            <w:r>
              <w:rPr>
                <w:rStyle w:val="SAPUserEntry"/>
                <w:lang w:eastAsia="zh-TW"/>
              </w:rPr>
              <w:t xml:space="preserve"> Business </w:t>
            </w:r>
            <w:r>
              <w:rPr>
                <w:lang w:eastAsia="zh-TW"/>
              </w:rPr>
              <w:t>from drop-down</w:t>
            </w:r>
          </w:p>
        </w:tc>
        <w:tc>
          <w:tcPr>
            <w:tcW w:w="3420" w:type="dxa"/>
            <w:tcBorders>
              <w:top w:val="single" w:sz="8" w:space="0" w:color="999999"/>
              <w:left w:val="single" w:sz="8" w:space="0" w:color="999999"/>
              <w:bottom w:val="single" w:sz="8" w:space="0" w:color="999999"/>
              <w:right w:val="single" w:sz="8" w:space="0" w:color="999999"/>
            </w:tcBorders>
          </w:tcPr>
          <w:p w14:paraId="3818B963" w14:textId="77777777" w:rsidR="00DA44DC" w:rsidRDefault="00DA44DC" w:rsidP="0094193E">
            <w:r w:rsidRPr="00C50C67">
              <w:t>In case you select a value for this field, you must enter the email address, too!</w:t>
            </w:r>
          </w:p>
        </w:tc>
        <w:tc>
          <w:tcPr>
            <w:tcW w:w="2700" w:type="dxa"/>
            <w:vMerge w:val="restart"/>
            <w:tcBorders>
              <w:top w:val="single" w:sz="8" w:space="0" w:color="999999"/>
              <w:left w:val="single" w:sz="8" w:space="0" w:color="999999"/>
              <w:right w:val="single" w:sz="8" w:space="0" w:color="999999"/>
            </w:tcBorders>
          </w:tcPr>
          <w:p w14:paraId="278CE089"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628EABE1" w14:textId="77777777" w:rsidR="00DA44DC" w:rsidRPr="00C50C67" w:rsidRDefault="00DA44DC" w:rsidP="0094193E"/>
        </w:tc>
      </w:tr>
      <w:tr w:rsidR="00DA44DC" w:rsidRPr="00C50C67" w14:paraId="3B1EB359" w14:textId="77777777" w:rsidTr="007E5277">
        <w:trPr>
          <w:trHeight w:val="357"/>
        </w:trPr>
        <w:tc>
          <w:tcPr>
            <w:tcW w:w="692" w:type="dxa"/>
            <w:vMerge/>
            <w:tcBorders>
              <w:left w:val="single" w:sz="8" w:space="0" w:color="999999"/>
              <w:right w:val="single" w:sz="8" w:space="0" w:color="999999"/>
            </w:tcBorders>
          </w:tcPr>
          <w:p w14:paraId="307AC811" w14:textId="77777777" w:rsidR="00DA44DC" w:rsidRDefault="00DA44DC" w:rsidP="0094193E"/>
        </w:tc>
        <w:tc>
          <w:tcPr>
            <w:tcW w:w="1440" w:type="dxa"/>
            <w:vMerge/>
            <w:tcBorders>
              <w:left w:val="single" w:sz="8" w:space="0" w:color="999999"/>
              <w:right w:val="single" w:sz="8" w:space="0" w:color="999999"/>
            </w:tcBorders>
          </w:tcPr>
          <w:p w14:paraId="715A08D8" w14:textId="77777777" w:rsidR="00DA44DC" w:rsidRPr="00412EA0" w:rsidRDefault="00DA44DC" w:rsidP="0094193E">
            <w:pPr>
              <w:rPr>
                <w:rStyle w:val="SAPEmphasis"/>
              </w:rPr>
            </w:pPr>
          </w:p>
        </w:tc>
        <w:tc>
          <w:tcPr>
            <w:tcW w:w="2700" w:type="dxa"/>
            <w:vMerge/>
            <w:tcBorders>
              <w:left w:val="single" w:sz="8" w:space="0" w:color="999999"/>
              <w:right w:val="single" w:sz="8" w:space="0" w:color="999999"/>
            </w:tcBorders>
          </w:tcPr>
          <w:p w14:paraId="26122A0D" w14:textId="77777777" w:rsidR="00DA44DC" w:rsidRDefault="00DA44DC" w:rsidP="0094193E"/>
        </w:tc>
        <w:tc>
          <w:tcPr>
            <w:tcW w:w="2160" w:type="dxa"/>
            <w:tcBorders>
              <w:top w:val="single" w:sz="8" w:space="0" w:color="999999"/>
              <w:left w:val="single" w:sz="8" w:space="0" w:color="999999"/>
              <w:bottom w:val="single" w:sz="8" w:space="0" w:color="999999"/>
              <w:right w:val="single" w:sz="8" w:space="0" w:color="999999"/>
            </w:tcBorders>
          </w:tcPr>
          <w:p w14:paraId="21E3F7A3" w14:textId="77777777" w:rsidR="00DA44DC" w:rsidRPr="00C50C67" w:rsidRDefault="00DA44DC" w:rsidP="0094193E">
            <w:r w:rsidRPr="00412EA0">
              <w:rPr>
                <w:rStyle w:val="SAPScreenElement"/>
              </w:rPr>
              <w:t>Email Address:</w:t>
            </w:r>
            <w:r w:rsidRPr="00F17467" w:rsidDel="00EE57D1">
              <w:t xml:space="preserve"> </w:t>
            </w:r>
            <w:r>
              <w:t>adapt as appropriate</w:t>
            </w:r>
          </w:p>
        </w:tc>
        <w:tc>
          <w:tcPr>
            <w:tcW w:w="3420" w:type="dxa"/>
            <w:tcBorders>
              <w:top w:val="single" w:sz="8" w:space="0" w:color="999999"/>
              <w:left w:val="single" w:sz="8" w:space="0" w:color="999999"/>
              <w:bottom w:val="single" w:sz="8" w:space="0" w:color="999999"/>
              <w:right w:val="single" w:sz="8" w:space="0" w:color="999999"/>
            </w:tcBorders>
          </w:tcPr>
          <w:p w14:paraId="419FE38F" w14:textId="77777777" w:rsidR="00DA44DC" w:rsidRDefault="00DA44DC" w:rsidP="0094193E"/>
        </w:tc>
        <w:tc>
          <w:tcPr>
            <w:tcW w:w="2700" w:type="dxa"/>
            <w:vMerge/>
            <w:tcBorders>
              <w:left w:val="single" w:sz="8" w:space="0" w:color="999999"/>
              <w:right w:val="single" w:sz="8" w:space="0" w:color="999999"/>
            </w:tcBorders>
          </w:tcPr>
          <w:p w14:paraId="2DE9B965"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7A7A265D" w14:textId="77777777" w:rsidR="00DA44DC" w:rsidRPr="00C50C67" w:rsidRDefault="00DA44DC" w:rsidP="0094193E"/>
        </w:tc>
      </w:tr>
      <w:tr w:rsidR="00DA44DC" w:rsidRPr="00C50C67" w14:paraId="0ACBC58B" w14:textId="77777777" w:rsidTr="007E5277">
        <w:trPr>
          <w:trHeight w:val="357"/>
        </w:trPr>
        <w:tc>
          <w:tcPr>
            <w:tcW w:w="692" w:type="dxa"/>
            <w:vMerge/>
            <w:tcBorders>
              <w:left w:val="single" w:sz="8" w:space="0" w:color="999999"/>
              <w:bottom w:val="single" w:sz="8" w:space="0" w:color="999999"/>
              <w:right w:val="single" w:sz="8" w:space="0" w:color="999999"/>
            </w:tcBorders>
          </w:tcPr>
          <w:p w14:paraId="23D33706" w14:textId="77777777" w:rsidR="00DA44DC" w:rsidRDefault="00DA44DC" w:rsidP="0094193E"/>
        </w:tc>
        <w:tc>
          <w:tcPr>
            <w:tcW w:w="1440" w:type="dxa"/>
            <w:vMerge/>
            <w:tcBorders>
              <w:left w:val="single" w:sz="8" w:space="0" w:color="999999"/>
              <w:bottom w:val="single" w:sz="8" w:space="0" w:color="999999"/>
              <w:right w:val="single" w:sz="8" w:space="0" w:color="999999"/>
            </w:tcBorders>
          </w:tcPr>
          <w:p w14:paraId="78F2A4E9" w14:textId="77777777" w:rsidR="00DA44DC" w:rsidRPr="00412EA0" w:rsidRDefault="00DA44DC" w:rsidP="0094193E">
            <w:pPr>
              <w:rPr>
                <w:rStyle w:val="SAPEmphasis"/>
              </w:rPr>
            </w:pPr>
          </w:p>
        </w:tc>
        <w:tc>
          <w:tcPr>
            <w:tcW w:w="2700" w:type="dxa"/>
            <w:vMerge/>
            <w:tcBorders>
              <w:left w:val="single" w:sz="8" w:space="0" w:color="999999"/>
              <w:bottom w:val="single" w:sz="8" w:space="0" w:color="999999"/>
              <w:right w:val="single" w:sz="8" w:space="0" w:color="999999"/>
            </w:tcBorders>
          </w:tcPr>
          <w:p w14:paraId="0FAD86A5" w14:textId="77777777" w:rsidR="00DA44DC" w:rsidRDefault="00DA44DC" w:rsidP="0094193E"/>
        </w:tc>
        <w:tc>
          <w:tcPr>
            <w:tcW w:w="2160" w:type="dxa"/>
            <w:tcBorders>
              <w:top w:val="single" w:sz="8" w:space="0" w:color="999999"/>
              <w:left w:val="single" w:sz="8" w:space="0" w:color="999999"/>
              <w:bottom w:val="single" w:sz="8" w:space="0" w:color="999999"/>
              <w:right w:val="single" w:sz="8" w:space="0" w:color="999999"/>
            </w:tcBorders>
          </w:tcPr>
          <w:p w14:paraId="0F130F22" w14:textId="77777777" w:rsidR="00DA44DC" w:rsidRPr="00C50C67" w:rsidRDefault="00DA44DC" w:rsidP="0094193E">
            <w:r w:rsidRPr="00095691">
              <w:rPr>
                <w:rStyle w:val="SAPScreenElement"/>
              </w:rPr>
              <w:t>Is Primary</w:t>
            </w:r>
            <w:r w:rsidRPr="00F17467">
              <w:t xml:space="preserve">: </w:t>
            </w:r>
            <w:r w:rsidRPr="00C50C67">
              <w:t>select from drop-down</w:t>
            </w:r>
            <w:r>
              <w:t>, for example</w:t>
            </w:r>
            <w:r w:rsidRPr="000C1B2A">
              <w:rPr>
                <w:rStyle w:val="SAPUserEntry"/>
              </w:rPr>
              <w:t xml:space="preserve"> </w:t>
            </w:r>
            <w:r w:rsidRPr="00F46BD0">
              <w:rPr>
                <w:rStyle w:val="SAPUserEntry"/>
              </w:rPr>
              <w:t>Yes</w:t>
            </w:r>
          </w:p>
        </w:tc>
        <w:tc>
          <w:tcPr>
            <w:tcW w:w="3420" w:type="dxa"/>
            <w:tcBorders>
              <w:top w:val="single" w:sz="8" w:space="0" w:color="999999"/>
              <w:left w:val="single" w:sz="8" w:space="0" w:color="999999"/>
              <w:bottom w:val="single" w:sz="8" w:space="0" w:color="999999"/>
              <w:right w:val="single" w:sz="8" w:space="0" w:color="999999"/>
            </w:tcBorders>
          </w:tcPr>
          <w:p w14:paraId="69383EC0" w14:textId="77777777" w:rsidR="00DA44DC" w:rsidRDefault="00DA44DC" w:rsidP="0094193E">
            <w:r w:rsidRPr="00C50C67">
              <w:t>Only one email type can be maintained as primary.</w:t>
            </w:r>
          </w:p>
        </w:tc>
        <w:tc>
          <w:tcPr>
            <w:tcW w:w="2700" w:type="dxa"/>
            <w:vMerge/>
            <w:tcBorders>
              <w:left w:val="single" w:sz="8" w:space="0" w:color="999999"/>
              <w:bottom w:val="single" w:sz="8" w:space="0" w:color="999999"/>
              <w:right w:val="single" w:sz="8" w:space="0" w:color="999999"/>
            </w:tcBorders>
          </w:tcPr>
          <w:p w14:paraId="2DCC3CD1"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0F45FB71" w14:textId="77777777" w:rsidR="00DA44DC" w:rsidRPr="00C50C67" w:rsidRDefault="00DA44DC" w:rsidP="0094193E"/>
        </w:tc>
      </w:tr>
      <w:tr w:rsidR="00DA44DC" w:rsidRPr="00C50C67" w14:paraId="31FF696C"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tcPr>
          <w:p w14:paraId="46660E68" w14:textId="2087AE07" w:rsidR="00DA44DC" w:rsidRDefault="00CE0F62" w:rsidP="0094193E">
            <w:r>
              <w:t>12</w:t>
            </w:r>
          </w:p>
        </w:tc>
        <w:tc>
          <w:tcPr>
            <w:tcW w:w="1440" w:type="dxa"/>
            <w:tcBorders>
              <w:top w:val="single" w:sz="8" w:space="0" w:color="999999"/>
              <w:left w:val="single" w:sz="8" w:space="0" w:color="999999"/>
              <w:bottom w:val="single" w:sz="8" w:space="0" w:color="999999"/>
              <w:right w:val="single" w:sz="8" w:space="0" w:color="999999"/>
            </w:tcBorders>
          </w:tcPr>
          <w:p w14:paraId="54438C5D" w14:textId="77777777" w:rsidR="00DA44DC" w:rsidRPr="00412EA0" w:rsidRDefault="00DA44DC" w:rsidP="0094193E">
            <w:pPr>
              <w:rPr>
                <w:rStyle w:val="SAPEmphasis"/>
              </w:rPr>
            </w:pPr>
            <w:r>
              <w:rPr>
                <w:rStyle w:val="SAPEmphasis"/>
              </w:rPr>
              <w:t>Continue</w:t>
            </w:r>
          </w:p>
        </w:tc>
        <w:tc>
          <w:tcPr>
            <w:tcW w:w="2700" w:type="dxa"/>
            <w:tcBorders>
              <w:top w:val="single" w:sz="8" w:space="0" w:color="999999"/>
              <w:left w:val="single" w:sz="8" w:space="0" w:color="999999"/>
              <w:bottom w:val="single" w:sz="8" w:space="0" w:color="999999"/>
              <w:right w:val="single" w:sz="8" w:space="0" w:color="999999"/>
            </w:tcBorders>
          </w:tcPr>
          <w:p w14:paraId="3E6CAACB" w14:textId="77777777" w:rsidR="00DA44DC" w:rsidRDefault="00DA44DC" w:rsidP="0094193E">
            <w:r w:rsidRPr="00412EA0">
              <w:t xml:space="preserve">Choose the </w:t>
            </w:r>
            <w:r w:rsidRPr="00F17467">
              <w:rPr>
                <w:rStyle w:val="SAPScreenElement"/>
              </w:rPr>
              <w:t>Continue</w:t>
            </w:r>
            <w:r w:rsidRPr="00F17467">
              <w:t xml:space="preserve"> pushbutton. </w:t>
            </w:r>
          </w:p>
        </w:tc>
        <w:tc>
          <w:tcPr>
            <w:tcW w:w="2160" w:type="dxa"/>
            <w:tcBorders>
              <w:top w:val="single" w:sz="8" w:space="0" w:color="999999"/>
              <w:left w:val="single" w:sz="8" w:space="0" w:color="999999"/>
              <w:bottom w:val="single" w:sz="8" w:space="0" w:color="999999"/>
              <w:right w:val="single" w:sz="8" w:space="0" w:color="999999"/>
            </w:tcBorders>
          </w:tcPr>
          <w:p w14:paraId="69E113DF" w14:textId="77777777" w:rsidR="00DA44DC" w:rsidRPr="00C50C67" w:rsidRDefault="00DA44DC" w:rsidP="0094193E"/>
        </w:tc>
        <w:tc>
          <w:tcPr>
            <w:tcW w:w="3420" w:type="dxa"/>
            <w:tcBorders>
              <w:top w:val="single" w:sz="8" w:space="0" w:color="999999"/>
              <w:left w:val="single" w:sz="8" w:space="0" w:color="999999"/>
              <w:bottom w:val="single" w:sz="8" w:space="0" w:color="999999"/>
              <w:right w:val="single" w:sz="8" w:space="0" w:color="999999"/>
            </w:tcBorders>
          </w:tcPr>
          <w:p w14:paraId="7AC441F4" w14:textId="77777777" w:rsidR="00DA44DC" w:rsidRDefault="00DA44DC" w:rsidP="0094193E"/>
        </w:tc>
        <w:tc>
          <w:tcPr>
            <w:tcW w:w="2700" w:type="dxa"/>
            <w:tcBorders>
              <w:top w:val="single" w:sz="8" w:space="0" w:color="999999"/>
              <w:left w:val="single" w:sz="8" w:space="0" w:color="999999"/>
              <w:bottom w:val="single" w:sz="8" w:space="0" w:color="999999"/>
              <w:right w:val="single" w:sz="8" w:space="0" w:color="999999"/>
            </w:tcBorders>
          </w:tcPr>
          <w:p w14:paraId="562315B7" w14:textId="77777777" w:rsidR="00DA44DC" w:rsidRDefault="00DA44DC" w:rsidP="0094193E">
            <w:r>
              <w:t>T</w:t>
            </w:r>
            <w:r w:rsidRPr="00F17467">
              <w:t xml:space="preserve">he </w:t>
            </w:r>
            <w:r w:rsidRPr="00F17467">
              <w:rPr>
                <w:rStyle w:val="SAPScreenElement"/>
              </w:rPr>
              <w:t xml:space="preserve">Contingent Worker Assignment Information </w:t>
            </w:r>
            <w:r w:rsidRPr="00F17467">
              <w:t xml:space="preserve">section in the </w:t>
            </w:r>
            <w:r w:rsidRPr="00F17467">
              <w:rPr>
                <w:rStyle w:val="SAPScreenElement"/>
              </w:rPr>
              <w:t>Add Contingent Worker</w:t>
            </w:r>
            <w:r w:rsidRPr="00F17467">
              <w:t xml:space="preserve"> screen is expanded.</w:t>
            </w:r>
          </w:p>
          <w:p w14:paraId="1B04F2DC" w14:textId="793BE6C9" w:rsidR="00B45E5F" w:rsidRPr="00C50C67" w:rsidRDefault="00DA44DC" w:rsidP="00BC7923">
            <w:r w:rsidRPr="00C50C67">
              <w:rPr>
                <w:rFonts w:cs="Arial"/>
                <w:bCs/>
              </w:rPr>
              <w:t xml:space="preserve">Depending if </w:t>
            </w:r>
            <w:r w:rsidRPr="00C50C67">
              <w:rPr>
                <w:rStyle w:val="SAPEmphasis"/>
              </w:rPr>
              <w:t>Position Management</w:t>
            </w:r>
            <w:r w:rsidRPr="00C50C67">
              <w:rPr>
                <w:rFonts w:cs="Arial"/>
                <w:bCs/>
              </w:rPr>
              <w:t xml:space="preserve"> </w:t>
            </w:r>
            <w:r w:rsidR="00646CB6">
              <w:rPr>
                <w:rFonts w:cs="Arial"/>
                <w:bCs/>
              </w:rPr>
              <w:t xml:space="preserve">has been implemented </w:t>
            </w:r>
            <w:r w:rsidRPr="00C50C67">
              <w:rPr>
                <w:rFonts w:cs="Arial"/>
                <w:bCs/>
              </w:rPr>
              <w:t xml:space="preserve">or not in your instance, continue with </w:t>
            </w:r>
            <w:r w:rsidR="00B45E5F" w:rsidRPr="00736D24">
              <w:rPr>
                <w:rFonts w:cs="Arial"/>
                <w:bCs/>
              </w:rPr>
              <w:t xml:space="preserve">either test step # </w:t>
            </w:r>
            <w:r w:rsidR="00CE0F62" w:rsidRPr="007E5277">
              <w:rPr>
                <w:rStyle w:val="SAPEmphasis"/>
              </w:rPr>
              <w:t>13</w:t>
            </w:r>
            <w:r w:rsidR="00B45E5F" w:rsidRPr="007E5277">
              <w:rPr>
                <w:rStyle w:val="SAPEmphasis"/>
              </w:rPr>
              <w:t>a</w:t>
            </w:r>
            <w:r w:rsidR="00B45E5F" w:rsidRPr="002C01CD">
              <w:rPr>
                <w:rFonts w:cs="Arial"/>
                <w:bCs/>
              </w:rPr>
              <w:t xml:space="preserve"> </w:t>
            </w:r>
            <w:r w:rsidR="00B45E5F" w:rsidRPr="00736D24">
              <w:rPr>
                <w:rFonts w:cs="Arial"/>
                <w:bCs/>
              </w:rPr>
              <w:t xml:space="preserve">or # </w:t>
            </w:r>
            <w:r w:rsidR="00CE0F62" w:rsidRPr="007E5277">
              <w:rPr>
                <w:rStyle w:val="SAPEmphasis"/>
              </w:rPr>
              <w:t>13</w:t>
            </w:r>
            <w:r w:rsidR="00B45E5F" w:rsidRPr="007E5277">
              <w:rPr>
                <w:rStyle w:val="SAPEmphasis"/>
              </w:rPr>
              <w:t>b</w:t>
            </w:r>
            <w:r w:rsidR="00B45E5F" w:rsidRPr="00736D24">
              <w:rPr>
                <w:rFonts w:cs="Arial"/>
                <w:bCs/>
              </w:rPr>
              <w:t xml:space="preserve"> mentioned</w:t>
            </w:r>
            <w:r w:rsidR="00B45E5F" w:rsidRPr="00C50C67">
              <w:rPr>
                <w:rFonts w:cs="Arial"/>
                <w:bCs/>
              </w:rPr>
              <w:t xml:space="preserve"> below.</w:t>
            </w:r>
          </w:p>
        </w:tc>
        <w:tc>
          <w:tcPr>
            <w:tcW w:w="1174" w:type="dxa"/>
            <w:tcBorders>
              <w:top w:val="single" w:sz="8" w:space="0" w:color="999999"/>
              <w:left w:val="single" w:sz="8" w:space="0" w:color="999999"/>
              <w:bottom w:val="single" w:sz="8" w:space="0" w:color="999999"/>
              <w:right w:val="single" w:sz="8" w:space="0" w:color="999999"/>
            </w:tcBorders>
          </w:tcPr>
          <w:p w14:paraId="27E5B28C" w14:textId="77777777" w:rsidR="00DA44DC" w:rsidRPr="00C50C67" w:rsidRDefault="00DA44DC" w:rsidP="0094193E"/>
        </w:tc>
      </w:tr>
      <w:tr w:rsidR="00DA44DC" w:rsidRPr="00FA44FE" w14:paraId="2AEFFA38" w14:textId="77777777" w:rsidTr="007E5277">
        <w:trPr>
          <w:trHeight w:val="576"/>
        </w:trPr>
        <w:tc>
          <w:tcPr>
            <w:tcW w:w="692" w:type="dxa"/>
            <w:vMerge w:val="restart"/>
            <w:tcBorders>
              <w:top w:val="single" w:sz="8" w:space="0" w:color="999999"/>
              <w:left w:val="single" w:sz="8" w:space="0" w:color="999999"/>
              <w:right w:val="single" w:sz="8" w:space="0" w:color="999999"/>
            </w:tcBorders>
          </w:tcPr>
          <w:p w14:paraId="69308A55" w14:textId="0A11B817" w:rsidR="00DA44DC" w:rsidRDefault="00CE0F62" w:rsidP="0094193E">
            <w:r>
              <w:t>13a</w:t>
            </w:r>
          </w:p>
        </w:tc>
        <w:tc>
          <w:tcPr>
            <w:tcW w:w="1440" w:type="dxa"/>
            <w:vMerge w:val="restart"/>
            <w:tcBorders>
              <w:top w:val="single" w:sz="8" w:space="0" w:color="999999"/>
              <w:left w:val="single" w:sz="8" w:space="0" w:color="999999"/>
              <w:right w:val="single" w:sz="8" w:space="0" w:color="999999"/>
            </w:tcBorders>
          </w:tcPr>
          <w:p w14:paraId="0637CC21" w14:textId="62991435" w:rsidR="00DA44DC" w:rsidRPr="003F5D38" w:rsidRDefault="006854D2" w:rsidP="0094193E">
            <w:pPr>
              <w:rPr>
                <w:rStyle w:val="SAPEmphasis"/>
              </w:rPr>
            </w:pPr>
            <w:r w:rsidRPr="00585EC2">
              <w:rPr>
                <w:rStyle w:val="SAPEmphasis"/>
                <w:u w:val="single"/>
              </w:rPr>
              <w:t xml:space="preserve">OPTION </w:t>
            </w:r>
            <w:r>
              <w:rPr>
                <w:rStyle w:val="SAPEmphasis"/>
                <w:u w:val="single"/>
              </w:rPr>
              <w:t>1</w:t>
            </w:r>
            <w:r w:rsidRPr="00585EC2">
              <w:rPr>
                <w:rStyle w:val="SAPEmphasis"/>
                <w:u w:val="single"/>
              </w:rPr>
              <w:t xml:space="preserve"> Position Management is implemented:</w:t>
            </w:r>
            <w:r>
              <w:rPr>
                <w:rStyle w:val="SAPEmphasis"/>
                <w:u w:val="single"/>
              </w:rPr>
              <w:t xml:space="preserve"> </w:t>
            </w:r>
            <w:r>
              <w:rPr>
                <w:rStyle w:val="SAPEmphasis"/>
              </w:rPr>
              <w:t xml:space="preserve"> </w:t>
            </w:r>
            <w:r w:rsidR="00DA44DC" w:rsidRPr="003F5D38">
              <w:rPr>
                <w:rStyle w:val="SAPEmphasis"/>
              </w:rPr>
              <w:t xml:space="preserve">Enter </w:t>
            </w:r>
            <w:r w:rsidR="00DA44DC">
              <w:rPr>
                <w:rStyle w:val="SAPEmphasis"/>
              </w:rPr>
              <w:t>Assignment</w:t>
            </w:r>
            <w:r w:rsidR="00DA44DC" w:rsidRPr="00F17467">
              <w:rPr>
                <w:rStyle w:val="SAPEmphasis"/>
              </w:rPr>
              <w:t xml:space="preserve"> Information for Contingent Worker</w:t>
            </w:r>
          </w:p>
        </w:tc>
        <w:tc>
          <w:tcPr>
            <w:tcW w:w="2700" w:type="dxa"/>
            <w:tcBorders>
              <w:top w:val="single" w:sz="8" w:space="0" w:color="999999"/>
              <w:left w:val="single" w:sz="8" w:space="0" w:color="999999"/>
              <w:right w:val="single" w:sz="8" w:space="0" w:color="999999"/>
            </w:tcBorders>
          </w:tcPr>
          <w:p w14:paraId="259EBB06" w14:textId="77777777" w:rsidR="00DA44DC" w:rsidRDefault="00DA44DC" w:rsidP="0094193E">
            <w:r w:rsidRPr="00F5181C">
              <w:t xml:space="preserve">In the </w:t>
            </w:r>
            <w:r w:rsidRPr="00F17467">
              <w:rPr>
                <w:rStyle w:val="SAPScreenElement"/>
              </w:rPr>
              <w:t xml:space="preserve">Contingent Worker Assignment Information </w:t>
            </w:r>
            <w:r w:rsidRPr="00F5181C">
              <w:t>section</w:t>
            </w:r>
            <w:r>
              <w:t>,</w:t>
            </w:r>
            <w:r w:rsidRPr="00F5181C">
              <w:t xml:space="preserve"> several data are taken over from the existing master data record of the </w:t>
            </w:r>
            <w:r>
              <w:t>former</w:t>
            </w:r>
            <w:r w:rsidRPr="00F5181C">
              <w:t xml:space="preserve"> employee. Review the data and adapt as appropriate:</w:t>
            </w:r>
          </w:p>
        </w:tc>
        <w:tc>
          <w:tcPr>
            <w:tcW w:w="2160" w:type="dxa"/>
            <w:tcBorders>
              <w:top w:val="single" w:sz="8" w:space="0" w:color="999999"/>
              <w:left w:val="single" w:sz="8" w:space="0" w:color="999999"/>
              <w:bottom w:val="single" w:sz="8" w:space="0" w:color="999999"/>
              <w:right w:val="single" w:sz="8" w:space="0" w:color="999999"/>
            </w:tcBorders>
          </w:tcPr>
          <w:p w14:paraId="55798F06" w14:textId="77777777" w:rsidR="00DA44DC" w:rsidRPr="00C50C67" w:rsidRDefault="00DA44DC" w:rsidP="0094193E">
            <w:pPr>
              <w:rPr>
                <w:rStyle w:val="SAPScreenElement"/>
              </w:rPr>
            </w:pPr>
          </w:p>
        </w:tc>
        <w:tc>
          <w:tcPr>
            <w:tcW w:w="3420" w:type="dxa"/>
            <w:tcBorders>
              <w:top w:val="single" w:sz="8" w:space="0" w:color="999999"/>
              <w:left w:val="single" w:sz="8" w:space="0" w:color="999999"/>
              <w:bottom w:val="single" w:sz="8" w:space="0" w:color="999999"/>
              <w:right w:val="single" w:sz="8" w:space="0" w:color="999999"/>
            </w:tcBorders>
          </w:tcPr>
          <w:p w14:paraId="3370BBB6" w14:textId="77777777" w:rsidR="00DA44DC" w:rsidRPr="00C50C67" w:rsidRDefault="00DA44DC" w:rsidP="0094193E"/>
        </w:tc>
        <w:tc>
          <w:tcPr>
            <w:tcW w:w="2700" w:type="dxa"/>
            <w:tcBorders>
              <w:top w:val="single" w:sz="8" w:space="0" w:color="999999"/>
              <w:left w:val="single" w:sz="8" w:space="0" w:color="999999"/>
              <w:right w:val="single" w:sz="8" w:space="0" w:color="999999"/>
            </w:tcBorders>
          </w:tcPr>
          <w:p w14:paraId="06DE097E"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0F1EC81F" w14:textId="77777777" w:rsidR="00DA44DC" w:rsidRPr="00C50C67" w:rsidRDefault="00DA44DC" w:rsidP="0094193E"/>
        </w:tc>
      </w:tr>
      <w:tr w:rsidR="00DA44DC" w:rsidRPr="00FA44FE" w14:paraId="0A1C4934" w14:textId="77777777" w:rsidTr="007E5277">
        <w:trPr>
          <w:trHeight w:val="576"/>
        </w:trPr>
        <w:tc>
          <w:tcPr>
            <w:tcW w:w="692" w:type="dxa"/>
            <w:vMerge/>
            <w:tcBorders>
              <w:left w:val="single" w:sz="8" w:space="0" w:color="999999"/>
              <w:right w:val="single" w:sz="8" w:space="0" w:color="999999"/>
            </w:tcBorders>
          </w:tcPr>
          <w:p w14:paraId="535F0F95" w14:textId="77777777" w:rsidR="00DA44DC" w:rsidRPr="00C50C67" w:rsidRDefault="00DA44DC" w:rsidP="0094193E"/>
        </w:tc>
        <w:tc>
          <w:tcPr>
            <w:tcW w:w="1440" w:type="dxa"/>
            <w:vMerge/>
            <w:tcBorders>
              <w:left w:val="single" w:sz="8" w:space="0" w:color="999999"/>
              <w:right w:val="single" w:sz="8" w:space="0" w:color="999999"/>
            </w:tcBorders>
          </w:tcPr>
          <w:p w14:paraId="00E5ADC9" w14:textId="77777777" w:rsidR="00DA44DC" w:rsidRPr="00C50C67" w:rsidRDefault="00DA44DC" w:rsidP="0094193E"/>
        </w:tc>
        <w:tc>
          <w:tcPr>
            <w:tcW w:w="2700" w:type="dxa"/>
            <w:vMerge w:val="restart"/>
            <w:tcBorders>
              <w:top w:val="single" w:sz="8" w:space="0" w:color="999999"/>
              <w:left w:val="single" w:sz="8" w:space="0" w:color="999999"/>
              <w:right w:val="single" w:sz="8" w:space="0" w:color="999999"/>
            </w:tcBorders>
          </w:tcPr>
          <w:p w14:paraId="0648A5A8" w14:textId="77777777" w:rsidR="00DA44DC" w:rsidRPr="00C50C67" w:rsidRDefault="00DA44DC" w:rsidP="0094193E">
            <w:r>
              <w:t>I</w:t>
            </w:r>
            <w:r w:rsidRPr="00C50C67">
              <w:t xml:space="preserve">n the </w:t>
            </w:r>
            <w:r w:rsidRPr="00C50C67">
              <w:rPr>
                <w:rStyle w:val="SAPScreenElement"/>
              </w:rPr>
              <w:t xml:space="preserve">Target Position </w:t>
            </w:r>
            <w:r>
              <w:t>block</w:t>
            </w:r>
            <w:r w:rsidRPr="00C50C67">
              <w:t>:</w:t>
            </w:r>
          </w:p>
        </w:tc>
        <w:tc>
          <w:tcPr>
            <w:tcW w:w="2160" w:type="dxa"/>
            <w:tcBorders>
              <w:top w:val="single" w:sz="8" w:space="0" w:color="999999"/>
              <w:left w:val="single" w:sz="8" w:space="0" w:color="999999"/>
              <w:bottom w:val="single" w:sz="8" w:space="0" w:color="999999"/>
              <w:right w:val="single" w:sz="8" w:space="0" w:color="999999"/>
            </w:tcBorders>
          </w:tcPr>
          <w:p w14:paraId="2C07C2E6" w14:textId="77777777" w:rsidR="00DA44DC" w:rsidRPr="00C50C67" w:rsidRDefault="00DA44DC" w:rsidP="0094193E">
            <w:r w:rsidRPr="00C50C67">
              <w:rPr>
                <w:rStyle w:val="SAPScreenElement"/>
              </w:rPr>
              <w:t>Position</w:t>
            </w:r>
            <w:r w:rsidRPr="00C50C67">
              <w:t>: select from drop-down</w:t>
            </w:r>
          </w:p>
        </w:tc>
        <w:tc>
          <w:tcPr>
            <w:tcW w:w="3420" w:type="dxa"/>
            <w:tcBorders>
              <w:top w:val="single" w:sz="8" w:space="0" w:color="999999"/>
              <w:left w:val="single" w:sz="8" w:space="0" w:color="999999"/>
              <w:bottom w:val="single" w:sz="8" w:space="0" w:color="999999"/>
              <w:right w:val="single" w:sz="8" w:space="0" w:color="999999"/>
            </w:tcBorders>
          </w:tcPr>
          <w:p w14:paraId="40CCBE9D" w14:textId="236EB953" w:rsidR="00DA44DC" w:rsidRPr="00C50C67" w:rsidRDefault="001A304D" w:rsidP="0094193E">
            <w:r>
              <w:t xml:space="preserve">After having selected the position, </w:t>
            </w:r>
            <w:r w:rsidRPr="00C50C67">
              <w:t xml:space="preserve">you can select the </w:t>
            </w:r>
            <w:r w:rsidRPr="00C50C67">
              <w:rPr>
                <w:rStyle w:val="SAPScreenElement"/>
              </w:rPr>
              <w:t>View Org Chart</w:t>
            </w:r>
            <w:r w:rsidRPr="00C50C67">
              <w:rPr>
                <w:noProof/>
                <w:lang w:eastAsia="de-DE"/>
              </w:rPr>
              <w:t xml:space="preserve"> </w:t>
            </w:r>
            <w:r>
              <w:rPr>
                <w:noProof/>
              </w:rPr>
              <w:drawing>
                <wp:inline distT="0" distB="0" distL="0" distR="0" wp14:anchorId="381044D5" wp14:editId="632D6330">
                  <wp:extent cx="238125" cy="247650"/>
                  <wp:effectExtent l="19050" t="19050" r="28575" b="1905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8125" cy="247650"/>
                          </a:xfrm>
                          <a:prstGeom prst="rect">
                            <a:avLst/>
                          </a:prstGeom>
                          <a:ln>
                            <a:solidFill>
                              <a:schemeClr val="accent1"/>
                            </a:solidFill>
                          </a:ln>
                        </pic:spPr>
                      </pic:pic>
                    </a:graphicData>
                  </a:graphic>
                </wp:inline>
              </w:drawing>
            </w:r>
            <w:r w:rsidRPr="00C50C67">
              <w:t>icon next to this field</w:t>
            </w:r>
            <w:r>
              <w:t xml:space="preserve"> t</w:t>
            </w:r>
            <w:r w:rsidRPr="00C50C67">
              <w:t>o view details on the position in the org chart</w:t>
            </w:r>
            <w:r>
              <w:t>.</w:t>
            </w:r>
          </w:p>
        </w:tc>
        <w:tc>
          <w:tcPr>
            <w:tcW w:w="2700" w:type="dxa"/>
            <w:vMerge w:val="restart"/>
            <w:tcBorders>
              <w:top w:val="single" w:sz="8" w:space="0" w:color="999999"/>
              <w:left w:val="single" w:sz="8" w:space="0" w:color="999999"/>
              <w:right w:val="single" w:sz="8" w:space="0" w:color="999999"/>
            </w:tcBorders>
          </w:tcPr>
          <w:p w14:paraId="09B96B69"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295A5930" w14:textId="77777777" w:rsidR="00DA44DC" w:rsidRPr="00C50C67" w:rsidRDefault="00DA44DC" w:rsidP="0094193E"/>
        </w:tc>
      </w:tr>
      <w:tr w:rsidR="00DA44DC" w:rsidRPr="00FA44FE" w14:paraId="45700240" w14:textId="77777777" w:rsidTr="007E5277">
        <w:trPr>
          <w:trHeight w:val="357"/>
        </w:trPr>
        <w:tc>
          <w:tcPr>
            <w:tcW w:w="692" w:type="dxa"/>
            <w:vMerge/>
            <w:tcBorders>
              <w:left w:val="single" w:sz="8" w:space="0" w:color="999999"/>
              <w:right w:val="single" w:sz="8" w:space="0" w:color="999999"/>
            </w:tcBorders>
          </w:tcPr>
          <w:p w14:paraId="7A30FD4B" w14:textId="77777777" w:rsidR="00DA44DC" w:rsidRPr="00C50C67" w:rsidRDefault="00DA44DC" w:rsidP="0094193E"/>
        </w:tc>
        <w:tc>
          <w:tcPr>
            <w:tcW w:w="1440" w:type="dxa"/>
            <w:vMerge/>
            <w:tcBorders>
              <w:left w:val="single" w:sz="8" w:space="0" w:color="999999"/>
              <w:right w:val="single" w:sz="8" w:space="0" w:color="999999"/>
            </w:tcBorders>
          </w:tcPr>
          <w:p w14:paraId="4472294C" w14:textId="77777777" w:rsidR="00DA44DC" w:rsidRPr="00C50C67" w:rsidRDefault="00DA44DC" w:rsidP="0094193E">
            <w:pPr>
              <w:rPr>
                <w:rStyle w:val="SAPEmphasis"/>
              </w:rPr>
            </w:pPr>
          </w:p>
        </w:tc>
        <w:tc>
          <w:tcPr>
            <w:tcW w:w="2700" w:type="dxa"/>
            <w:vMerge/>
            <w:tcBorders>
              <w:left w:val="single" w:sz="8" w:space="0" w:color="999999"/>
              <w:bottom w:val="single" w:sz="8" w:space="0" w:color="999999"/>
              <w:right w:val="single" w:sz="8" w:space="0" w:color="999999"/>
            </w:tcBorders>
          </w:tcPr>
          <w:p w14:paraId="6AA7169C" w14:textId="77777777" w:rsidR="00DA44DC" w:rsidRPr="00C50C67" w:rsidRDefault="00DA44DC" w:rsidP="0094193E"/>
        </w:tc>
        <w:tc>
          <w:tcPr>
            <w:tcW w:w="2160" w:type="dxa"/>
            <w:tcBorders>
              <w:top w:val="single" w:sz="8" w:space="0" w:color="999999"/>
              <w:left w:val="single" w:sz="8" w:space="0" w:color="999999"/>
              <w:bottom w:val="single" w:sz="8" w:space="0" w:color="999999"/>
              <w:right w:val="single" w:sz="8" w:space="0" w:color="999999"/>
            </w:tcBorders>
          </w:tcPr>
          <w:p w14:paraId="271B3BE2" w14:textId="77777777" w:rsidR="00DA44DC" w:rsidRPr="00C50C67" w:rsidRDefault="00DA44DC" w:rsidP="0094193E">
            <w:r w:rsidRPr="00C50C67">
              <w:rPr>
                <w:rStyle w:val="SAPScreenElement"/>
              </w:rPr>
              <w:t>Position Entry Date</w:t>
            </w:r>
            <w:r w:rsidRPr="00C50C67">
              <w:t xml:space="preserve">: enter same date as </w:t>
            </w:r>
            <w:r>
              <w:t>start</w:t>
            </w:r>
            <w:r w:rsidRPr="00C50C67">
              <w:t xml:space="preserve"> date</w:t>
            </w:r>
          </w:p>
        </w:tc>
        <w:tc>
          <w:tcPr>
            <w:tcW w:w="3420" w:type="dxa"/>
            <w:tcBorders>
              <w:top w:val="single" w:sz="8" w:space="0" w:color="999999"/>
              <w:left w:val="single" w:sz="8" w:space="0" w:color="999999"/>
              <w:bottom w:val="single" w:sz="8" w:space="0" w:color="999999"/>
              <w:right w:val="single" w:sz="8" w:space="0" w:color="999999"/>
            </w:tcBorders>
          </w:tcPr>
          <w:p w14:paraId="5AD52571" w14:textId="77777777" w:rsidR="00DA44DC" w:rsidRPr="00C50C67" w:rsidRDefault="00DA44DC" w:rsidP="0094193E">
            <w:r>
              <w:t xml:space="preserve">In case you leave the field empty, upon saving the contingent worker record the value will be </w:t>
            </w:r>
            <w:r w:rsidRPr="00477CAE">
              <w:t xml:space="preserve">automatically filled with the </w:t>
            </w:r>
            <w:r>
              <w:t>start</w:t>
            </w:r>
            <w:r w:rsidRPr="00477CAE">
              <w:t xml:space="preserve"> date.</w:t>
            </w:r>
          </w:p>
        </w:tc>
        <w:tc>
          <w:tcPr>
            <w:tcW w:w="2700" w:type="dxa"/>
            <w:vMerge/>
            <w:tcBorders>
              <w:left w:val="single" w:sz="8" w:space="0" w:color="999999"/>
              <w:bottom w:val="single" w:sz="8" w:space="0" w:color="999999"/>
              <w:right w:val="single" w:sz="8" w:space="0" w:color="999999"/>
            </w:tcBorders>
          </w:tcPr>
          <w:p w14:paraId="3E0A3FCF"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2A3EC749" w14:textId="77777777" w:rsidR="00DA44DC" w:rsidRPr="00C50C67" w:rsidRDefault="00DA44DC" w:rsidP="0094193E"/>
        </w:tc>
      </w:tr>
      <w:tr w:rsidR="00DA44DC" w:rsidRPr="00FA44FE" w14:paraId="3390D302" w14:textId="77777777" w:rsidTr="007E5277">
        <w:trPr>
          <w:trHeight w:val="357"/>
        </w:trPr>
        <w:tc>
          <w:tcPr>
            <w:tcW w:w="692" w:type="dxa"/>
            <w:vMerge/>
            <w:tcBorders>
              <w:left w:val="single" w:sz="8" w:space="0" w:color="999999"/>
              <w:right w:val="single" w:sz="8" w:space="0" w:color="999999"/>
            </w:tcBorders>
          </w:tcPr>
          <w:p w14:paraId="75133D12" w14:textId="77777777" w:rsidR="00DA44DC" w:rsidRPr="00C50C67" w:rsidRDefault="00DA44DC" w:rsidP="0094193E"/>
        </w:tc>
        <w:tc>
          <w:tcPr>
            <w:tcW w:w="1440" w:type="dxa"/>
            <w:vMerge/>
            <w:tcBorders>
              <w:left w:val="single" w:sz="8" w:space="0" w:color="999999"/>
              <w:right w:val="single" w:sz="8" w:space="0" w:color="999999"/>
            </w:tcBorders>
          </w:tcPr>
          <w:p w14:paraId="7E1AC3FC" w14:textId="77777777" w:rsidR="00DA44DC" w:rsidRPr="00C50C67" w:rsidRDefault="00DA44DC" w:rsidP="0094193E">
            <w:pPr>
              <w:rPr>
                <w:rStyle w:val="SAPEmphasis"/>
              </w:rPr>
            </w:pPr>
          </w:p>
        </w:tc>
        <w:tc>
          <w:tcPr>
            <w:tcW w:w="2700" w:type="dxa"/>
            <w:vMerge w:val="restart"/>
            <w:tcBorders>
              <w:top w:val="single" w:sz="8" w:space="0" w:color="999999"/>
              <w:left w:val="single" w:sz="8" w:space="0" w:color="999999"/>
              <w:right w:val="single" w:sz="8" w:space="0" w:color="999999"/>
            </w:tcBorders>
          </w:tcPr>
          <w:p w14:paraId="63DDA2D7" w14:textId="77777777" w:rsidR="00DA44DC" w:rsidRDefault="00DA44DC" w:rsidP="0094193E">
            <w:r>
              <w:t>I</w:t>
            </w:r>
            <w:r w:rsidRPr="00C50C67">
              <w:t xml:space="preserve">n the </w:t>
            </w:r>
            <w:r w:rsidRPr="00C50C67">
              <w:rPr>
                <w:rStyle w:val="SAPScreenElement"/>
              </w:rPr>
              <w:t xml:space="preserve">Organization Information </w:t>
            </w:r>
            <w:r>
              <w:t>block</w:t>
            </w:r>
            <w:r w:rsidRPr="00C50C67">
              <w:t>:</w:t>
            </w:r>
          </w:p>
          <w:p w14:paraId="48BCFB88" w14:textId="77777777" w:rsidR="00DA44DC" w:rsidRPr="000503DC" w:rsidRDefault="00DA44DC" w:rsidP="0094193E">
            <w:pPr>
              <w:pStyle w:val="SAPNoteHeading"/>
              <w:ind w:left="0"/>
            </w:pPr>
            <w:r w:rsidRPr="001B1341">
              <w:rPr>
                <w:noProof/>
              </w:rPr>
              <w:lastRenderedPageBreak/>
              <w:drawing>
                <wp:inline distT="0" distB="0" distL="0" distR="0" wp14:anchorId="4B0D683E" wp14:editId="5C64F427">
                  <wp:extent cx="226060" cy="226060"/>
                  <wp:effectExtent l="0" t="0" r="0" b="0"/>
                  <wp:docPr id="2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0503DC">
              <w:t> Note</w:t>
            </w:r>
          </w:p>
          <w:p w14:paraId="150A59B0" w14:textId="77777777" w:rsidR="00DA44DC" w:rsidRPr="00C50C67" w:rsidRDefault="00DA44DC" w:rsidP="0094193E">
            <w:r>
              <w:t>Some fields are auto-populated based on the chosen position; leave them unchanged.</w:t>
            </w:r>
          </w:p>
        </w:tc>
        <w:tc>
          <w:tcPr>
            <w:tcW w:w="2160" w:type="dxa"/>
            <w:tcBorders>
              <w:top w:val="single" w:sz="8" w:space="0" w:color="999999"/>
              <w:left w:val="single" w:sz="8" w:space="0" w:color="999999"/>
              <w:bottom w:val="single" w:sz="8" w:space="0" w:color="999999"/>
              <w:right w:val="single" w:sz="8" w:space="0" w:color="999999"/>
            </w:tcBorders>
          </w:tcPr>
          <w:p w14:paraId="491F8124" w14:textId="77777777" w:rsidR="00DA44DC" w:rsidRPr="00C50C67" w:rsidRDefault="00DA44DC" w:rsidP="0094193E">
            <w:pPr>
              <w:rPr>
                <w:rStyle w:val="SAPScreenElement"/>
              </w:rPr>
            </w:pPr>
            <w:r w:rsidRPr="00C50C67">
              <w:rPr>
                <w:rStyle w:val="SAPScreenElement"/>
              </w:rPr>
              <w:lastRenderedPageBreak/>
              <w:t xml:space="preserve">Company: </w:t>
            </w:r>
            <w:r w:rsidRPr="00C50C67">
              <w:t xml:space="preserve">value selected in the </w:t>
            </w:r>
            <w:r w:rsidRPr="00C50C67">
              <w:rPr>
                <w:rStyle w:val="SAPScreenElement"/>
              </w:rPr>
              <w:t>Identity</w:t>
            </w:r>
            <w:r>
              <w:rPr>
                <w:rStyle w:val="SAPScreenElement"/>
              </w:rPr>
              <w:t xml:space="preserve"> </w:t>
            </w:r>
            <w:r w:rsidRPr="00C50C67">
              <w:rPr>
                <w:rStyle w:val="SAPScreenElement"/>
              </w:rPr>
              <w:t xml:space="preserve">Information </w:t>
            </w:r>
            <w:r>
              <w:t>section</w:t>
            </w:r>
            <w:r w:rsidRPr="00C50C67">
              <w:t xml:space="preserve"> is defaulted; leave as is</w:t>
            </w:r>
          </w:p>
        </w:tc>
        <w:tc>
          <w:tcPr>
            <w:tcW w:w="3420" w:type="dxa"/>
            <w:tcBorders>
              <w:top w:val="single" w:sz="8" w:space="0" w:color="999999"/>
              <w:left w:val="single" w:sz="8" w:space="0" w:color="999999"/>
              <w:bottom w:val="single" w:sz="8" w:space="0" w:color="999999"/>
              <w:right w:val="single" w:sz="8" w:space="0" w:color="999999"/>
            </w:tcBorders>
          </w:tcPr>
          <w:p w14:paraId="58AA1180" w14:textId="77777777" w:rsidR="00DA44DC" w:rsidRDefault="00DA44DC" w:rsidP="0094193E"/>
        </w:tc>
        <w:tc>
          <w:tcPr>
            <w:tcW w:w="2700" w:type="dxa"/>
            <w:vMerge w:val="restart"/>
            <w:tcBorders>
              <w:top w:val="single" w:sz="8" w:space="0" w:color="999999"/>
              <w:left w:val="single" w:sz="8" w:space="0" w:color="999999"/>
              <w:right w:val="single" w:sz="8" w:space="0" w:color="999999"/>
            </w:tcBorders>
          </w:tcPr>
          <w:p w14:paraId="0F6E4A06"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151A7896" w14:textId="77777777" w:rsidR="00DA44DC" w:rsidRPr="00C50C67" w:rsidRDefault="00DA44DC" w:rsidP="0094193E"/>
        </w:tc>
      </w:tr>
      <w:tr w:rsidR="00DA44DC" w:rsidRPr="00FA44FE" w14:paraId="5F0F704F" w14:textId="77777777" w:rsidTr="007E5277">
        <w:trPr>
          <w:trHeight w:val="357"/>
        </w:trPr>
        <w:tc>
          <w:tcPr>
            <w:tcW w:w="692" w:type="dxa"/>
            <w:vMerge/>
            <w:tcBorders>
              <w:left w:val="single" w:sz="8" w:space="0" w:color="999999"/>
              <w:right w:val="single" w:sz="8" w:space="0" w:color="999999"/>
            </w:tcBorders>
          </w:tcPr>
          <w:p w14:paraId="55FBB643" w14:textId="77777777" w:rsidR="00DA44DC" w:rsidRPr="00C50C67" w:rsidRDefault="00DA44DC" w:rsidP="0094193E"/>
        </w:tc>
        <w:tc>
          <w:tcPr>
            <w:tcW w:w="1440" w:type="dxa"/>
            <w:vMerge/>
            <w:tcBorders>
              <w:left w:val="single" w:sz="8" w:space="0" w:color="999999"/>
              <w:right w:val="single" w:sz="8" w:space="0" w:color="999999"/>
            </w:tcBorders>
          </w:tcPr>
          <w:p w14:paraId="348C0D92" w14:textId="77777777" w:rsidR="00DA44DC" w:rsidRPr="00C50C67" w:rsidRDefault="00DA44DC" w:rsidP="0094193E">
            <w:pPr>
              <w:rPr>
                <w:rStyle w:val="SAPEmphasis"/>
              </w:rPr>
            </w:pPr>
          </w:p>
        </w:tc>
        <w:tc>
          <w:tcPr>
            <w:tcW w:w="2700" w:type="dxa"/>
            <w:vMerge/>
            <w:tcBorders>
              <w:left w:val="single" w:sz="8" w:space="0" w:color="999999"/>
              <w:right w:val="single" w:sz="8" w:space="0" w:color="999999"/>
            </w:tcBorders>
          </w:tcPr>
          <w:p w14:paraId="7BF15CB9" w14:textId="77777777" w:rsidR="00DA44DC" w:rsidRPr="00C50C67" w:rsidRDefault="00DA44DC" w:rsidP="0094193E"/>
        </w:tc>
        <w:tc>
          <w:tcPr>
            <w:tcW w:w="2160" w:type="dxa"/>
            <w:tcBorders>
              <w:top w:val="single" w:sz="8" w:space="0" w:color="999999"/>
              <w:left w:val="single" w:sz="8" w:space="0" w:color="999999"/>
              <w:bottom w:val="single" w:sz="8" w:space="0" w:color="999999"/>
              <w:right w:val="single" w:sz="8" w:space="0" w:color="999999"/>
            </w:tcBorders>
          </w:tcPr>
          <w:p w14:paraId="757F185E" w14:textId="77777777" w:rsidR="00DA44DC" w:rsidRPr="00C50C67" w:rsidRDefault="00DA44DC" w:rsidP="0094193E">
            <w:pPr>
              <w:rPr>
                <w:rStyle w:val="SAPScreenElement"/>
              </w:rPr>
            </w:pPr>
            <w:r w:rsidRPr="00C50C67">
              <w:rPr>
                <w:rStyle w:val="SAPScreenElement"/>
              </w:rPr>
              <w:t xml:space="preserve">Business Unit: </w:t>
            </w:r>
            <w:r w:rsidRPr="00C50C67">
              <w:t xml:space="preserve">defaulted based on value entered in field </w:t>
            </w:r>
            <w:r w:rsidRPr="00C50C67">
              <w:rPr>
                <w:rStyle w:val="SAPScreenElement"/>
              </w:rPr>
              <w:t>Position</w:t>
            </w:r>
          </w:p>
        </w:tc>
        <w:tc>
          <w:tcPr>
            <w:tcW w:w="3420" w:type="dxa"/>
            <w:tcBorders>
              <w:top w:val="single" w:sz="8" w:space="0" w:color="999999"/>
              <w:left w:val="single" w:sz="8" w:space="0" w:color="999999"/>
              <w:bottom w:val="single" w:sz="8" w:space="0" w:color="999999"/>
              <w:right w:val="single" w:sz="8" w:space="0" w:color="999999"/>
            </w:tcBorders>
          </w:tcPr>
          <w:p w14:paraId="27D6D565" w14:textId="77777777" w:rsidR="00DA44DC" w:rsidRDefault="00DA44DC" w:rsidP="0094193E"/>
        </w:tc>
        <w:tc>
          <w:tcPr>
            <w:tcW w:w="2700" w:type="dxa"/>
            <w:vMerge/>
            <w:tcBorders>
              <w:left w:val="single" w:sz="8" w:space="0" w:color="999999"/>
              <w:right w:val="single" w:sz="8" w:space="0" w:color="999999"/>
            </w:tcBorders>
          </w:tcPr>
          <w:p w14:paraId="77C55848"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68D8C521" w14:textId="77777777" w:rsidR="00DA44DC" w:rsidRPr="00C50C67" w:rsidRDefault="00DA44DC" w:rsidP="0094193E"/>
        </w:tc>
      </w:tr>
      <w:tr w:rsidR="00DA44DC" w:rsidRPr="00FA44FE" w14:paraId="257AAC19" w14:textId="77777777" w:rsidTr="007E5277">
        <w:trPr>
          <w:trHeight w:val="357"/>
        </w:trPr>
        <w:tc>
          <w:tcPr>
            <w:tcW w:w="692" w:type="dxa"/>
            <w:vMerge/>
            <w:tcBorders>
              <w:left w:val="single" w:sz="8" w:space="0" w:color="999999"/>
              <w:right w:val="single" w:sz="8" w:space="0" w:color="999999"/>
            </w:tcBorders>
          </w:tcPr>
          <w:p w14:paraId="6E54610F" w14:textId="77777777" w:rsidR="00DA44DC" w:rsidRPr="00C50C67" w:rsidRDefault="00DA44DC" w:rsidP="0094193E"/>
        </w:tc>
        <w:tc>
          <w:tcPr>
            <w:tcW w:w="1440" w:type="dxa"/>
            <w:vMerge/>
            <w:tcBorders>
              <w:left w:val="single" w:sz="8" w:space="0" w:color="999999"/>
              <w:right w:val="single" w:sz="8" w:space="0" w:color="999999"/>
            </w:tcBorders>
          </w:tcPr>
          <w:p w14:paraId="361C7EE6" w14:textId="77777777" w:rsidR="00DA44DC" w:rsidRPr="00C50C67" w:rsidRDefault="00DA44DC" w:rsidP="0094193E">
            <w:pPr>
              <w:rPr>
                <w:rStyle w:val="SAPEmphasis"/>
              </w:rPr>
            </w:pPr>
          </w:p>
        </w:tc>
        <w:tc>
          <w:tcPr>
            <w:tcW w:w="2700" w:type="dxa"/>
            <w:vMerge/>
            <w:tcBorders>
              <w:left w:val="single" w:sz="8" w:space="0" w:color="999999"/>
              <w:right w:val="single" w:sz="8" w:space="0" w:color="999999"/>
            </w:tcBorders>
          </w:tcPr>
          <w:p w14:paraId="7E3D2088" w14:textId="77777777" w:rsidR="00DA44DC" w:rsidRPr="00C50C67" w:rsidRDefault="00DA44DC" w:rsidP="0094193E"/>
        </w:tc>
        <w:tc>
          <w:tcPr>
            <w:tcW w:w="2160" w:type="dxa"/>
            <w:tcBorders>
              <w:top w:val="single" w:sz="8" w:space="0" w:color="999999"/>
              <w:left w:val="single" w:sz="8" w:space="0" w:color="999999"/>
              <w:bottom w:val="single" w:sz="8" w:space="0" w:color="999999"/>
              <w:right w:val="single" w:sz="8" w:space="0" w:color="999999"/>
            </w:tcBorders>
          </w:tcPr>
          <w:p w14:paraId="0A15FF97" w14:textId="77777777" w:rsidR="00DA44DC" w:rsidRPr="00C50C67" w:rsidRDefault="00DA44DC" w:rsidP="0094193E">
            <w:pPr>
              <w:rPr>
                <w:rStyle w:val="SAPScreenElement"/>
              </w:rPr>
            </w:pPr>
            <w:r w:rsidRPr="00C50C67">
              <w:rPr>
                <w:rStyle w:val="SAPScreenElement"/>
              </w:rPr>
              <w:t xml:space="preserve">Division: </w:t>
            </w:r>
            <w:r w:rsidRPr="00C50C67">
              <w:t xml:space="preserve">defaulted based on value entered in field </w:t>
            </w:r>
            <w:r w:rsidRPr="00C50C67">
              <w:rPr>
                <w:rStyle w:val="SAPScreenElement"/>
              </w:rPr>
              <w:t>Position</w:t>
            </w:r>
          </w:p>
        </w:tc>
        <w:tc>
          <w:tcPr>
            <w:tcW w:w="3420" w:type="dxa"/>
            <w:tcBorders>
              <w:top w:val="single" w:sz="8" w:space="0" w:color="999999"/>
              <w:left w:val="single" w:sz="8" w:space="0" w:color="999999"/>
              <w:bottom w:val="single" w:sz="8" w:space="0" w:color="999999"/>
              <w:right w:val="single" w:sz="8" w:space="0" w:color="999999"/>
            </w:tcBorders>
          </w:tcPr>
          <w:p w14:paraId="08FAF2D7" w14:textId="77777777" w:rsidR="00DA44DC" w:rsidRDefault="00DA44DC" w:rsidP="0094193E"/>
        </w:tc>
        <w:tc>
          <w:tcPr>
            <w:tcW w:w="2700" w:type="dxa"/>
            <w:vMerge/>
            <w:tcBorders>
              <w:left w:val="single" w:sz="8" w:space="0" w:color="999999"/>
              <w:right w:val="single" w:sz="8" w:space="0" w:color="999999"/>
            </w:tcBorders>
          </w:tcPr>
          <w:p w14:paraId="1E42D150"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0464AE2D" w14:textId="77777777" w:rsidR="00DA44DC" w:rsidRPr="00C50C67" w:rsidRDefault="00DA44DC" w:rsidP="0094193E"/>
        </w:tc>
      </w:tr>
      <w:tr w:rsidR="00DA44DC" w:rsidRPr="00FA44FE" w14:paraId="609F0869" w14:textId="77777777" w:rsidTr="007E5277">
        <w:trPr>
          <w:trHeight w:val="357"/>
        </w:trPr>
        <w:tc>
          <w:tcPr>
            <w:tcW w:w="692" w:type="dxa"/>
            <w:vMerge/>
            <w:tcBorders>
              <w:left w:val="single" w:sz="8" w:space="0" w:color="999999"/>
              <w:right w:val="single" w:sz="8" w:space="0" w:color="999999"/>
            </w:tcBorders>
          </w:tcPr>
          <w:p w14:paraId="6E28F3F3" w14:textId="77777777" w:rsidR="00DA44DC" w:rsidRPr="00C50C67" w:rsidRDefault="00DA44DC" w:rsidP="0094193E"/>
        </w:tc>
        <w:tc>
          <w:tcPr>
            <w:tcW w:w="1440" w:type="dxa"/>
            <w:vMerge/>
            <w:tcBorders>
              <w:left w:val="single" w:sz="8" w:space="0" w:color="999999"/>
              <w:right w:val="single" w:sz="8" w:space="0" w:color="999999"/>
            </w:tcBorders>
          </w:tcPr>
          <w:p w14:paraId="3423AC50" w14:textId="77777777" w:rsidR="00DA44DC" w:rsidRPr="00C50C67" w:rsidRDefault="00DA44DC" w:rsidP="0094193E">
            <w:pPr>
              <w:rPr>
                <w:rStyle w:val="SAPEmphasis"/>
              </w:rPr>
            </w:pPr>
          </w:p>
        </w:tc>
        <w:tc>
          <w:tcPr>
            <w:tcW w:w="2700" w:type="dxa"/>
            <w:vMerge/>
            <w:tcBorders>
              <w:left w:val="single" w:sz="8" w:space="0" w:color="999999"/>
              <w:right w:val="single" w:sz="8" w:space="0" w:color="999999"/>
            </w:tcBorders>
          </w:tcPr>
          <w:p w14:paraId="5796366D" w14:textId="77777777" w:rsidR="00DA44DC" w:rsidRPr="00C50C67" w:rsidRDefault="00DA44DC" w:rsidP="0094193E"/>
        </w:tc>
        <w:tc>
          <w:tcPr>
            <w:tcW w:w="2160" w:type="dxa"/>
            <w:tcBorders>
              <w:top w:val="single" w:sz="8" w:space="0" w:color="999999"/>
              <w:left w:val="single" w:sz="8" w:space="0" w:color="999999"/>
              <w:bottom w:val="single" w:sz="8" w:space="0" w:color="999999"/>
              <w:right w:val="single" w:sz="8" w:space="0" w:color="999999"/>
            </w:tcBorders>
          </w:tcPr>
          <w:p w14:paraId="38B2EABC" w14:textId="77777777" w:rsidR="00DA44DC" w:rsidRPr="00C50C67" w:rsidRDefault="00DA44DC" w:rsidP="0094193E">
            <w:pPr>
              <w:rPr>
                <w:rStyle w:val="SAPScreenElement"/>
              </w:rPr>
            </w:pPr>
            <w:r w:rsidRPr="00C50C67">
              <w:rPr>
                <w:rStyle w:val="SAPScreenElement"/>
              </w:rPr>
              <w:t xml:space="preserve">Department: </w:t>
            </w:r>
            <w:r w:rsidRPr="00C50C67">
              <w:t xml:space="preserve">defaulted based on value entered in field </w:t>
            </w:r>
            <w:r w:rsidRPr="00C50C67">
              <w:rPr>
                <w:rStyle w:val="SAPScreenElement"/>
              </w:rPr>
              <w:t>Position</w:t>
            </w:r>
          </w:p>
        </w:tc>
        <w:tc>
          <w:tcPr>
            <w:tcW w:w="3420" w:type="dxa"/>
            <w:tcBorders>
              <w:top w:val="single" w:sz="8" w:space="0" w:color="999999"/>
              <w:left w:val="single" w:sz="8" w:space="0" w:color="999999"/>
              <w:bottom w:val="single" w:sz="8" w:space="0" w:color="999999"/>
              <w:right w:val="single" w:sz="8" w:space="0" w:color="999999"/>
            </w:tcBorders>
          </w:tcPr>
          <w:p w14:paraId="42E400CB" w14:textId="77777777" w:rsidR="00DA44DC" w:rsidRDefault="00DA44DC" w:rsidP="0094193E"/>
        </w:tc>
        <w:tc>
          <w:tcPr>
            <w:tcW w:w="2700" w:type="dxa"/>
            <w:vMerge/>
            <w:tcBorders>
              <w:left w:val="single" w:sz="8" w:space="0" w:color="999999"/>
              <w:right w:val="single" w:sz="8" w:space="0" w:color="999999"/>
            </w:tcBorders>
          </w:tcPr>
          <w:p w14:paraId="3FFF4510"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3F093E12" w14:textId="77777777" w:rsidR="00DA44DC" w:rsidRPr="00C50C67" w:rsidRDefault="00DA44DC" w:rsidP="0094193E"/>
        </w:tc>
      </w:tr>
      <w:tr w:rsidR="00DA44DC" w:rsidRPr="00FA44FE" w14:paraId="6DF9EFE3" w14:textId="77777777" w:rsidTr="007E5277">
        <w:trPr>
          <w:trHeight w:val="357"/>
        </w:trPr>
        <w:tc>
          <w:tcPr>
            <w:tcW w:w="692" w:type="dxa"/>
            <w:vMerge/>
            <w:tcBorders>
              <w:left w:val="single" w:sz="8" w:space="0" w:color="999999"/>
              <w:right w:val="single" w:sz="8" w:space="0" w:color="999999"/>
            </w:tcBorders>
          </w:tcPr>
          <w:p w14:paraId="5012961C" w14:textId="77777777" w:rsidR="00DA44DC" w:rsidRPr="00C50C67" w:rsidRDefault="00DA44DC" w:rsidP="0094193E"/>
        </w:tc>
        <w:tc>
          <w:tcPr>
            <w:tcW w:w="1440" w:type="dxa"/>
            <w:vMerge/>
            <w:tcBorders>
              <w:left w:val="single" w:sz="8" w:space="0" w:color="999999"/>
              <w:right w:val="single" w:sz="8" w:space="0" w:color="999999"/>
            </w:tcBorders>
          </w:tcPr>
          <w:p w14:paraId="74159493" w14:textId="77777777" w:rsidR="00DA44DC" w:rsidRPr="00C50C67" w:rsidRDefault="00DA44DC" w:rsidP="0094193E">
            <w:pPr>
              <w:rPr>
                <w:rStyle w:val="SAPEmphasis"/>
              </w:rPr>
            </w:pPr>
          </w:p>
        </w:tc>
        <w:tc>
          <w:tcPr>
            <w:tcW w:w="2700" w:type="dxa"/>
            <w:vMerge/>
            <w:tcBorders>
              <w:left w:val="single" w:sz="8" w:space="0" w:color="999999"/>
              <w:right w:val="single" w:sz="8" w:space="0" w:color="999999"/>
            </w:tcBorders>
          </w:tcPr>
          <w:p w14:paraId="7AF1B486" w14:textId="77777777" w:rsidR="00DA44DC" w:rsidRPr="00C50C67" w:rsidRDefault="00DA44DC" w:rsidP="0094193E"/>
        </w:tc>
        <w:tc>
          <w:tcPr>
            <w:tcW w:w="2160" w:type="dxa"/>
            <w:tcBorders>
              <w:top w:val="single" w:sz="8" w:space="0" w:color="999999"/>
              <w:left w:val="single" w:sz="8" w:space="0" w:color="999999"/>
              <w:bottom w:val="single" w:sz="8" w:space="0" w:color="999999"/>
              <w:right w:val="single" w:sz="8" w:space="0" w:color="999999"/>
            </w:tcBorders>
          </w:tcPr>
          <w:p w14:paraId="25A772E4" w14:textId="77777777" w:rsidR="00DA44DC" w:rsidRPr="00C50C67" w:rsidRDefault="00DA44DC" w:rsidP="0094193E">
            <w:pPr>
              <w:rPr>
                <w:rStyle w:val="SAPScreenElement"/>
              </w:rPr>
            </w:pPr>
            <w:r w:rsidRPr="00C50C67">
              <w:rPr>
                <w:rStyle w:val="SAPScreenElement"/>
              </w:rPr>
              <w:t xml:space="preserve">Location: </w:t>
            </w:r>
            <w:r w:rsidRPr="00C50C67">
              <w:t xml:space="preserve">defaulted based on value entered in field </w:t>
            </w:r>
            <w:r w:rsidRPr="00C50C67">
              <w:rPr>
                <w:rStyle w:val="SAPScreenElement"/>
              </w:rPr>
              <w:t>Position</w:t>
            </w:r>
          </w:p>
        </w:tc>
        <w:tc>
          <w:tcPr>
            <w:tcW w:w="3420" w:type="dxa"/>
            <w:tcBorders>
              <w:top w:val="single" w:sz="8" w:space="0" w:color="999999"/>
              <w:left w:val="single" w:sz="8" w:space="0" w:color="999999"/>
              <w:bottom w:val="single" w:sz="8" w:space="0" w:color="999999"/>
              <w:right w:val="single" w:sz="8" w:space="0" w:color="999999"/>
            </w:tcBorders>
          </w:tcPr>
          <w:p w14:paraId="23EF5232" w14:textId="77777777" w:rsidR="00DA44DC" w:rsidRDefault="00DA44DC" w:rsidP="0094193E"/>
        </w:tc>
        <w:tc>
          <w:tcPr>
            <w:tcW w:w="2700" w:type="dxa"/>
            <w:vMerge/>
            <w:tcBorders>
              <w:left w:val="single" w:sz="8" w:space="0" w:color="999999"/>
              <w:right w:val="single" w:sz="8" w:space="0" w:color="999999"/>
            </w:tcBorders>
          </w:tcPr>
          <w:p w14:paraId="2F3118F0"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099681B0" w14:textId="77777777" w:rsidR="00DA44DC" w:rsidRPr="00C50C67" w:rsidRDefault="00DA44DC" w:rsidP="0094193E"/>
        </w:tc>
      </w:tr>
      <w:tr w:rsidR="00DA44DC" w:rsidRPr="00FA44FE" w14:paraId="3678DEA9" w14:textId="77777777" w:rsidTr="007E5277">
        <w:trPr>
          <w:trHeight w:val="357"/>
        </w:trPr>
        <w:tc>
          <w:tcPr>
            <w:tcW w:w="692" w:type="dxa"/>
            <w:vMerge/>
            <w:tcBorders>
              <w:left w:val="single" w:sz="8" w:space="0" w:color="999999"/>
              <w:right w:val="single" w:sz="8" w:space="0" w:color="999999"/>
            </w:tcBorders>
          </w:tcPr>
          <w:p w14:paraId="2874C516" w14:textId="77777777" w:rsidR="00DA44DC" w:rsidRPr="00C50C67" w:rsidRDefault="00DA44DC" w:rsidP="0094193E"/>
        </w:tc>
        <w:tc>
          <w:tcPr>
            <w:tcW w:w="1440" w:type="dxa"/>
            <w:vMerge/>
            <w:tcBorders>
              <w:left w:val="single" w:sz="8" w:space="0" w:color="999999"/>
              <w:right w:val="single" w:sz="8" w:space="0" w:color="999999"/>
            </w:tcBorders>
          </w:tcPr>
          <w:p w14:paraId="22B9ACF1" w14:textId="77777777" w:rsidR="00DA44DC" w:rsidRPr="00C50C67" w:rsidRDefault="00DA44DC" w:rsidP="0094193E">
            <w:pPr>
              <w:rPr>
                <w:rStyle w:val="SAPEmphasis"/>
              </w:rPr>
            </w:pPr>
          </w:p>
        </w:tc>
        <w:tc>
          <w:tcPr>
            <w:tcW w:w="2700" w:type="dxa"/>
            <w:vMerge/>
            <w:tcBorders>
              <w:left w:val="single" w:sz="8" w:space="0" w:color="999999"/>
              <w:bottom w:val="single" w:sz="8" w:space="0" w:color="999999"/>
              <w:right w:val="single" w:sz="8" w:space="0" w:color="999999"/>
            </w:tcBorders>
          </w:tcPr>
          <w:p w14:paraId="482C6C1F" w14:textId="77777777" w:rsidR="00DA44DC" w:rsidRPr="00C50C67" w:rsidRDefault="00DA44DC" w:rsidP="0094193E"/>
        </w:tc>
        <w:tc>
          <w:tcPr>
            <w:tcW w:w="2160" w:type="dxa"/>
            <w:tcBorders>
              <w:top w:val="single" w:sz="8" w:space="0" w:color="999999"/>
              <w:left w:val="single" w:sz="8" w:space="0" w:color="999999"/>
              <w:bottom w:val="single" w:sz="8" w:space="0" w:color="999999"/>
              <w:right w:val="single" w:sz="8" w:space="0" w:color="999999"/>
            </w:tcBorders>
          </w:tcPr>
          <w:p w14:paraId="6B3CC18B" w14:textId="77777777" w:rsidR="00DA44DC" w:rsidRPr="00C50C67" w:rsidRDefault="00DA44DC" w:rsidP="0094193E">
            <w:pPr>
              <w:rPr>
                <w:rStyle w:val="SAPScreenElement"/>
              </w:rPr>
            </w:pPr>
            <w:r w:rsidRPr="00C50C67">
              <w:rPr>
                <w:rStyle w:val="SAPScreenElement"/>
              </w:rPr>
              <w:t xml:space="preserve">Cost Center: </w:t>
            </w:r>
            <w:r w:rsidRPr="00C50C67">
              <w:t xml:space="preserve">defaulted based on value entered in field </w:t>
            </w:r>
            <w:r w:rsidRPr="00C50C67">
              <w:rPr>
                <w:rStyle w:val="SAPScreenElement"/>
              </w:rPr>
              <w:t>Position</w:t>
            </w:r>
          </w:p>
        </w:tc>
        <w:tc>
          <w:tcPr>
            <w:tcW w:w="3420" w:type="dxa"/>
            <w:tcBorders>
              <w:top w:val="single" w:sz="8" w:space="0" w:color="999999"/>
              <w:left w:val="single" w:sz="8" w:space="0" w:color="999999"/>
              <w:bottom w:val="single" w:sz="8" w:space="0" w:color="999999"/>
              <w:right w:val="single" w:sz="8" w:space="0" w:color="999999"/>
            </w:tcBorders>
          </w:tcPr>
          <w:p w14:paraId="14D9DB00" w14:textId="77777777" w:rsidR="00DA44DC" w:rsidRDefault="00DA44DC" w:rsidP="0094193E"/>
        </w:tc>
        <w:tc>
          <w:tcPr>
            <w:tcW w:w="2700" w:type="dxa"/>
            <w:vMerge/>
            <w:tcBorders>
              <w:left w:val="single" w:sz="8" w:space="0" w:color="999999"/>
              <w:bottom w:val="single" w:sz="8" w:space="0" w:color="999999"/>
              <w:right w:val="single" w:sz="8" w:space="0" w:color="999999"/>
            </w:tcBorders>
          </w:tcPr>
          <w:p w14:paraId="04B338E4" w14:textId="77777777" w:rsidR="00DA44DC" w:rsidRPr="00C50C67" w:rsidRDefault="00DA44DC" w:rsidP="0094193E"/>
        </w:tc>
        <w:tc>
          <w:tcPr>
            <w:tcW w:w="1174" w:type="dxa"/>
            <w:tcBorders>
              <w:top w:val="single" w:sz="8" w:space="0" w:color="999999"/>
              <w:left w:val="single" w:sz="8" w:space="0" w:color="999999"/>
              <w:bottom w:val="single" w:sz="8" w:space="0" w:color="999999"/>
              <w:right w:val="single" w:sz="8" w:space="0" w:color="999999"/>
            </w:tcBorders>
          </w:tcPr>
          <w:p w14:paraId="6A9A248B" w14:textId="77777777" w:rsidR="00DA44DC" w:rsidRPr="00C50C67" w:rsidRDefault="00DA44DC" w:rsidP="0094193E"/>
        </w:tc>
      </w:tr>
      <w:tr w:rsidR="00DA44DC" w:rsidRPr="00FA44FE" w14:paraId="2D363460" w14:textId="77777777" w:rsidTr="007E5277">
        <w:trPr>
          <w:trHeight w:val="357"/>
        </w:trPr>
        <w:tc>
          <w:tcPr>
            <w:tcW w:w="692" w:type="dxa"/>
            <w:vMerge/>
            <w:tcBorders>
              <w:left w:val="single" w:sz="8" w:space="0" w:color="999999"/>
              <w:right w:val="single" w:sz="8" w:space="0" w:color="999999"/>
            </w:tcBorders>
          </w:tcPr>
          <w:p w14:paraId="5602BE07" w14:textId="77777777" w:rsidR="00DA44DC" w:rsidRPr="00C50C67" w:rsidRDefault="00DA44DC" w:rsidP="0094193E"/>
        </w:tc>
        <w:tc>
          <w:tcPr>
            <w:tcW w:w="1440" w:type="dxa"/>
            <w:vMerge/>
            <w:tcBorders>
              <w:left w:val="single" w:sz="8" w:space="0" w:color="999999"/>
              <w:right w:val="single" w:sz="8" w:space="0" w:color="999999"/>
            </w:tcBorders>
          </w:tcPr>
          <w:p w14:paraId="4240FB11" w14:textId="77777777" w:rsidR="00DA44DC" w:rsidRPr="00C50C67" w:rsidRDefault="00DA44DC" w:rsidP="0094193E">
            <w:pPr>
              <w:rPr>
                <w:rStyle w:val="SAPEmphasis"/>
              </w:rPr>
            </w:pPr>
          </w:p>
        </w:tc>
        <w:tc>
          <w:tcPr>
            <w:tcW w:w="2700" w:type="dxa"/>
            <w:tcBorders>
              <w:top w:val="single" w:sz="8" w:space="0" w:color="999999"/>
              <w:left w:val="single" w:sz="8" w:space="0" w:color="999999"/>
              <w:right w:val="single" w:sz="8" w:space="0" w:color="999999"/>
            </w:tcBorders>
          </w:tcPr>
          <w:p w14:paraId="51ECA3ED" w14:textId="77777777" w:rsidR="00DA44DC" w:rsidRDefault="00DA44DC" w:rsidP="0094193E">
            <w:r>
              <w:t>I</w:t>
            </w:r>
            <w:r w:rsidRPr="00C50C67">
              <w:t xml:space="preserve">n the </w:t>
            </w:r>
            <w:r w:rsidRPr="00C50C67">
              <w:rPr>
                <w:rStyle w:val="SAPScreenElement"/>
              </w:rPr>
              <w:t xml:space="preserve">Job Information </w:t>
            </w:r>
            <w:r>
              <w:t>block</w:t>
            </w:r>
            <w:r w:rsidRPr="00C50C67">
              <w:t>:</w:t>
            </w:r>
          </w:p>
          <w:p w14:paraId="7E599263" w14:textId="77777777" w:rsidR="00DA44DC" w:rsidRPr="00C50C67" w:rsidRDefault="00DA44DC" w:rsidP="0094193E"/>
        </w:tc>
        <w:tc>
          <w:tcPr>
            <w:tcW w:w="2160" w:type="dxa"/>
            <w:tcBorders>
              <w:top w:val="single" w:sz="8" w:space="0" w:color="999999"/>
              <w:left w:val="single" w:sz="8" w:space="0" w:color="999999"/>
              <w:bottom w:val="single" w:sz="8" w:space="0" w:color="999999"/>
              <w:right w:val="single" w:sz="8" w:space="0" w:color="999999"/>
            </w:tcBorders>
          </w:tcPr>
          <w:p w14:paraId="4D51D142" w14:textId="77777777" w:rsidR="00DA44DC" w:rsidRPr="00C50C67" w:rsidRDefault="00DA44DC" w:rsidP="0094193E">
            <w:pPr>
              <w:rPr>
                <w:rStyle w:val="SAPScreenElement"/>
              </w:rPr>
            </w:pPr>
            <w:r w:rsidRPr="00C50C67">
              <w:rPr>
                <w:rStyle w:val="SAPScreenElement"/>
              </w:rPr>
              <w:t>Supervisor</w:t>
            </w:r>
            <w:r w:rsidRPr="00C50C67">
              <w:t xml:space="preserve">: defaulted based on value entered in field </w:t>
            </w:r>
            <w:r w:rsidRPr="00C50C67">
              <w:rPr>
                <w:rStyle w:val="SAPScreenElement"/>
              </w:rPr>
              <w:t xml:space="preserve">Position </w:t>
            </w:r>
            <w:r w:rsidRPr="00C50C67">
              <w:t>(via the higher-level position)</w:t>
            </w:r>
          </w:p>
        </w:tc>
        <w:tc>
          <w:tcPr>
            <w:tcW w:w="3420" w:type="dxa"/>
            <w:tcBorders>
              <w:top w:val="single" w:sz="8" w:space="0" w:color="999999"/>
              <w:left w:val="single" w:sz="8" w:space="0" w:color="999999"/>
              <w:bottom w:val="single" w:sz="8" w:space="0" w:color="999999"/>
              <w:right w:val="single" w:sz="8" w:space="0" w:color="999999"/>
            </w:tcBorders>
          </w:tcPr>
          <w:p w14:paraId="56D59D07" w14:textId="77777777" w:rsidR="00DA44DC" w:rsidRDefault="00DA44DC" w:rsidP="0094193E">
            <w:r w:rsidRPr="00C50C67">
              <w:t xml:space="preserve">In case the higher-level position has no incumbent yet, the system determines the next available supervisor from the position hierarchy and the </w:t>
            </w:r>
            <w:r>
              <w:t>contingent worker</w:t>
            </w:r>
            <w:r w:rsidRPr="00C50C67">
              <w:t xml:space="preserve"> will report to this supervisor</w:t>
            </w:r>
            <w:r>
              <w:t xml:space="preserve"> (line manager).</w:t>
            </w:r>
          </w:p>
        </w:tc>
        <w:tc>
          <w:tcPr>
            <w:tcW w:w="2700" w:type="dxa"/>
            <w:tcBorders>
              <w:top w:val="single" w:sz="8" w:space="0" w:color="999999"/>
              <w:left w:val="single" w:sz="8" w:space="0" w:color="999999"/>
              <w:bottom w:val="single" w:sz="8" w:space="0" w:color="999999"/>
              <w:right w:val="single" w:sz="8" w:space="0" w:color="999999"/>
            </w:tcBorders>
          </w:tcPr>
          <w:p w14:paraId="5BF5FD64" w14:textId="69C86BF5" w:rsidR="00DA44DC" w:rsidRPr="002C01CD" w:rsidRDefault="00B45E5F" w:rsidP="0094193E">
            <w:r w:rsidRPr="007E5277">
              <w:rPr>
                <w:lang w:eastAsia="zh-SG"/>
              </w:rPr>
              <w:t xml:space="preserve">Continue </w:t>
            </w:r>
            <w:r w:rsidRPr="002C01CD">
              <w:t>with</w:t>
            </w:r>
            <w:r w:rsidRPr="007E5277">
              <w:rPr>
                <w:lang w:eastAsia="zh-SG"/>
              </w:rPr>
              <w:t xml:space="preserve"> test step # 1</w:t>
            </w:r>
            <w:r w:rsidR="00CE0F62" w:rsidRPr="007E5277">
              <w:rPr>
                <w:lang w:eastAsia="zh-SG"/>
              </w:rPr>
              <w:t>4</w:t>
            </w:r>
            <w:r w:rsidRPr="007E5277">
              <w:rPr>
                <w:lang w:eastAsia="zh-SG"/>
              </w:rPr>
              <w:t>.</w:t>
            </w:r>
          </w:p>
        </w:tc>
        <w:tc>
          <w:tcPr>
            <w:tcW w:w="1174" w:type="dxa"/>
            <w:tcBorders>
              <w:top w:val="single" w:sz="8" w:space="0" w:color="999999"/>
              <w:left w:val="single" w:sz="8" w:space="0" w:color="999999"/>
              <w:bottom w:val="single" w:sz="8" w:space="0" w:color="999999"/>
              <w:right w:val="single" w:sz="8" w:space="0" w:color="999999"/>
            </w:tcBorders>
          </w:tcPr>
          <w:p w14:paraId="0706DC18" w14:textId="77777777" w:rsidR="00DA44DC" w:rsidRPr="00C50C67" w:rsidRDefault="00DA44DC" w:rsidP="0094193E"/>
        </w:tc>
      </w:tr>
      <w:tr w:rsidR="00DA44DC" w:rsidRPr="00FA44FE" w14:paraId="433B8B7A" w14:textId="77777777" w:rsidTr="007E5277">
        <w:trPr>
          <w:trHeight w:val="357"/>
        </w:trPr>
        <w:tc>
          <w:tcPr>
            <w:tcW w:w="692" w:type="dxa"/>
            <w:vMerge w:val="restart"/>
            <w:tcBorders>
              <w:left w:val="single" w:sz="8" w:space="0" w:color="999999"/>
              <w:right w:val="single" w:sz="8" w:space="0" w:color="999999"/>
            </w:tcBorders>
          </w:tcPr>
          <w:p w14:paraId="63A016ED" w14:textId="48E288CB" w:rsidR="00DA44DC" w:rsidRDefault="00CE0F62" w:rsidP="0094193E">
            <w:r>
              <w:t>13b</w:t>
            </w:r>
          </w:p>
        </w:tc>
        <w:tc>
          <w:tcPr>
            <w:tcW w:w="1440" w:type="dxa"/>
            <w:vMerge w:val="restart"/>
            <w:tcBorders>
              <w:left w:val="single" w:sz="8" w:space="0" w:color="999999"/>
              <w:right w:val="single" w:sz="8" w:space="0" w:color="999999"/>
            </w:tcBorders>
          </w:tcPr>
          <w:p w14:paraId="0F9C6F7F" w14:textId="1A0567C7" w:rsidR="00DA44DC" w:rsidRPr="003F5D38" w:rsidRDefault="006854D2" w:rsidP="0094193E">
            <w:pPr>
              <w:rPr>
                <w:rStyle w:val="SAPEmphasis"/>
              </w:rPr>
            </w:pPr>
            <w:r w:rsidRPr="00585EC2">
              <w:rPr>
                <w:rStyle w:val="SAPEmphasis"/>
                <w:u w:val="single"/>
              </w:rPr>
              <w:t xml:space="preserve">OPTION </w:t>
            </w:r>
            <w:r>
              <w:rPr>
                <w:rStyle w:val="SAPEmphasis"/>
                <w:u w:val="single"/>
              </w:rPr>
              <w:t>2</w:t>
            </w:r>
            <w:r w:rsidRPr="00585EC2">
              <w:rPr>
                <w:rStyle w:val="SAPEmphasis"/>
                <w:u w:val="single"/>
              </w:rPr>
              <w:t xml:space="preserve"> Position Management is not implemented:</w:t>
            </w:r>
            <w:r>
              <w:rPr>
                <w:rStyle w:val="SAPEmphasis"/>
                <w:u w:val="single"/>
              </w:rPr>
              <w:t xml:space="preserve"> </w:t>
            </w:r>
            <w:r w:rsidR="00DA44DC" w:rsidRPr="003F5D38">
              <w:rPr>
                <w:rStyle w:val="SAPEmphasis"/>
              </w:rPr>
              <w:t xml:space="preserve">Enter </w:t>
            </w:r>
            <w:r w:rsidR="00DA44DC">
              <w:rPr>
                <w:rStyle w:val="SAPEmphasis"/>
              </w:rPr>
              <w:t>Assignment</w:t>
            </w:r>
            <w:r w:rsidR="00DA44DC" w:rsidRPr="00F17467">
              <w:rPr>
                <w:rStyle w:val="SAPEmphasis"/>
              </w:rPr>
              <w:t xml:space="preserve"> Information for Contingent Worker</w:t>
            </w:r>
          </w:p>
        </w:tc>
        <w:tc>
          <w:tcPr>
            <w:tcW w:w="2700" w:type="dxa"/>
            <w:tcBorders>
              <w:top w:val="single" w:sz="8" w:space="0" w:color="999999"/>
              <w:left w:val="single" w:sz="8" w:space="0" w:color="999999"/>
              <w:bottom w:val="single" w:sz="8" w:space="0" w:color="999999"/>
              <w:right w:val="single" w:sz="8" w:space="0" w:color="999999"/>
            </w:tcBorders>
          </w:tcPr>
          <w:p w14:paraId="7F6E161A" w14:textId="77777777" w:rsidR="00DA44DC" w:rsidRDefault="00DA44DC" w:rsidP="0094193E">
            <w:r w:rsidRPr="00C50C67">
              <w:t xml:space="preserve">In the </w:t>
            </w:r>
            <w:r w:rsidRPr="00F17467">
              <w:rPr>
                <w:rStyle w:val="SAPScreenElement"/>
              </w:rPr>
              <w:t xml:space="preserve">Contingent Worker Assignment Information </w:t>
            </w:r>
            <w:r>
              <w:t>section,</w:t>
            </w:r>
            <w:r w:rsidRPr="00C50C67">
              <w:t xml:space="preserve"> all data is taken over from the existing master data record of the </w:t>
            </w:r>
            <w:r>
              <w:t>former</w:t>
            </w:r>
            <w:r w:rsidRPr="00C50C67">
              <w:t xml:space="preserve"> employee, except for </w:t>
            </w:r>
            <w:r w:rsidRPr="00C50C67">
              <w:rPr>
                <w:rStyle w:val="SAPScreenElement"/>
              </w:rPr>
              <w:t xml:space="preserve">Location </w:t>
            </w:r>
            <w:r w:rsidRPr="00C50C67">
              <w:t xml:space="preserve">and </w:t>
            </w:r>
            <w:r w:rsidRPr="00C50C67">
              <w:rPr>
                <w:rStyle w:val="SAPScreenElement"/>
              </w:rPr>
              <w:t>Supervisor</w:t>
            </w:r>
            <w:r w:rsidRPr="00C50C67">
              <w:t>. Review the data and adapt as appropriate:</w:t>
            </w:r>
          </w:p>
        </w:tc>
        <w:tc>
          <w:tcPr>
            <w:tcW w:w="2160" w:type="dxa"/>
            <w:tcBorders>
              <w:top w:val="single" w:sz="8" w:space="0" w:color="999999"/>
              <w:left w:val="single" w:sz="8" w:space="0" w:color="999999"/>
              <w:bottom w:val="single" w:sz="8" w:space="0" w:color="999999"/>
              <w:right w:val="single" w:sz="8" w:space="0" w:color="999999"/>
            </w:tcBorders>
          </w:tcPr>
          <w:p w14:paraId="3D52E1C6" w14:textId="77777777" w:rsidR="00DA44DC" w:rsidRPr="00C50C67" w:rsidRDefault="00DA44DC" w:rsidP="0094193E">
            <w:pPr>
              <w:rPr>
                <w:rStyle w:val="SAPScreenElement"/>
              </w:rPr>
            </w:pPr>
          </w:p>
        </w:tc>
        <w:tc>
          <w:tcPr>
            <w:tcW w:w="3420" w:type="dxa"/>
            <w:tcBorders>
              <w:top w:val="single" w:sz="8" w:space="0" w:color="999999"/>
              <w:left w:val="single" w:sz="8" w:space="0" w:color="999999"/>
              <w:bottom w:val="single" w:sz="8" w:space="0" w:color="999999"/>
              <w:right w:val="single" w:sz="8" w:space="0" w:color="999999"/>
            </w:tcBorders>
          </w:tcPr>
          <w:p w14:paraId="2FAC4C5C" w14:textId="77777777" w:rsidR="00DA44DC" w:rsidRPr="00C50C67" w:rsidRDefault="00DA44DC" w:rsidP="0094193E"/>
        </w:tc>
        <w:tc>
          <w:tcPr>
            <w:tcW w:w="2700" w:type="dxa"/>
            <w:tcBorders>
              <w:top w:val="single" w:sz="8" w:space="0" w:color="999999"/>
              <w:left w:val="single" w:sz="8" w:space="0" w:color="999999"/>
              <w:bottom w:val="single" w:sz="8" w:space="0" w:color="999999"/>
              <w:right w:val="single" w:sz="8" w:space="0" w:color="999999"/>
            </w:tcBorders>
            <w:vAlign w:val="center"/>
          </w:tcPr>
          <w:p w14:paraId="7FFA40AE" w14:textId="77777777" w:rsidR="00DA44DC" w:rsidRPr="00C50C67" w:rsidRDefault="00DA44DC" w:rsidP="0094193E">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E905C8E" w14:textId="77777777" w:rsidR="00DA44DC" w:rsidRPr="00C50C67" w:rsidRDefault="00DA44DC" w:rsidP="0094193E"/>
        </w:tc>
      </w:tr>
      <w:tr w:rsidR="00B45E5F" w:rsidRPr="00FA44FE" w14:paraId="5A485761" w14:textId="77777777" w:rsidTr="007E5277">
        <w:trPr>
          <w:trHeight w:val="357"/>
        </w:trPr>
        <w:tc>
          <w:tcPr>
            <w:tcW w:w="692" w:type="dxa"/>
            <w:vMerge/>
            <w:tcBorders>
              <w:left w:val="single" w:sz="8" w:space="0" w:color="999999"/>
              <w:right w:val="single" w:sz="8" w:space="0" w:color="999999"/>
            </w:tcBorders>
            <w:hideMark/>
          </w:tcPr>
          <w:p w14:paraId="5E62A3A1" w14:textId="77777777" w:rsidR="00B45E5F" w:rsidRPr="00C50C67" w:rsidRDefault="00B45E5F" w:rsidP="0094193E"/>
        </w:tc>
        <w:tc>
          <w:tcPr>
            <w:tcW w:w="1440" w:type="dxa"/>
            <w:vMerge/>
            <w:tcBorders>
              <w:left w:val="single" w:sz="8" w:space="0" w:color="999999"/>
              <w:right w:val="single" w:sz="8" w:space="0" w:color="999999"/>
            </w:tcBorders>
            <w:hideMark/>
          </w:tcPr>
          <w:p w14:paraId="092C4F4D" w14:textId="77777777" w:rsidR="00B45E5F" w:rsidRPr="00C50C67" w:rsidRDefault="00B45E5F" w:rsidP="0094193E"/>
        </w:tc>
        <w:tc>
          <w:tcPr>
            <w:tcW w:w="2700" w:type="dxa"/>
            <w:vMerge w:val="restart"/>
            <w:tcBorders>
              <w:top w:val="single" w:sz="8" w:space="0" w:color="999999"/>
              <w:left w:val="single" w:sz="8" w:space="0" w:color="999999"/>
              <w:bottom w:val="single" w:sz="8" w:space="0" w:color="999999"/>
              <w:right w:val="single" w:sz="8" w:space="0" w:color="999999"/>
            </w:tcBorders>
            <w:hideMark/>
          </w:tcPr>
          <w:p w14:paraId="03EB0176" w14:textId="5C6B0885" w:rsidR="00B45E5F" w:rsidRPr="00C50C67" w:rsidRDefault="00B45E5F" w:rsidP="0094193E">
            <w:r>
              <w:t>I</w:t>
            </w:r>
            <w:r w:rsidRPr="00C50C67">
              <w:t xml:space="preserve">n the </w:t>
            </w:r>
            <w:r w:rsidRPr="00C50C67">
              <w:rPr>
                <w:rStyle w:val="SAPScreenElement"/>
              </w:rPr>
              <w:t xml:space="preserve">Organization Information </w:t>
            </w:r>
            <w:r>
              <w:t xml:space="preserve">block, </w:t>
            </w:r>
            <w:r w:rsidRPr="00C50C67">
              <w:t xml:space="preserve">all data is taken over from the existing master data record of the </w:t>
            </w:r>
            <w:r w:rsidR="006D13FF">
              <w:lastRenderedPageBreak/>
              <w:t>former</w:t>
            </w:r>
            <w:r w:rsidRPr="00C50C67">
              <w:t xml:space="preserve"> employee, except for </w:t>
            </w:r>
            <w:r>
              <w:rPr>
                <w:rStyle w:val="SAPScreenElement"/>
              </w:rPr>
              <w:t>Location</w:t>
            </w:r>
            <w:r w:rsidRPr="00C50C67">
              <w:t>. Review the data and adapt as appropriate</w:t>
            </w:r>
            <w:r>
              <w:t>.</w:t>
            </w:r>
          </w:p>
        </w:tc>
        <w:tc>
          <w:tcPr>
            <w:tcW w:w="2160" w:type="dxa"/>
            <w:tcBorders>
              <w:top w:val="single" w:sz="8" w:space="0" w:color="999999"/>
              <w:left w:val="single" w:sz="8" w:space="0" w:color="999999"/>
              <w:bottom w:val="single" w:sz="8" w:space="0" w:color="999999"/>
              <w:right w:val="single" w:sz="8" w:space="0" w:color="999999"/>
            </w:tcBorders>
            <w:hideMark/>
          </w:tcPr>
          <w:p w14:paraId="69A3C017" w14:textId="77777777" w:rsidR="00B45E5F" w:rsidRPr="00C50C67" w:rsidRDefault="00B45E5F" w:rsidP="0094193E">
            <w:r w:rsidRPr="00C50C67">
              <w:rPr>
                <w:rStyle w:val="SAPScreenElement"/>
              </w:rPr>
              <w:lastRenderedPageBreak/>
              <w:t xml:space="preserve">Company: </w:t>
            </w:r>
            <w:r w:rsidRPr="00C50C67">
              <w:t xml:space="preserve">value selected in the </w:t>
            </w:r>
            <w:r w:rsidRPr="00C50C67">
              <w:rPr>
                <w:rStyle w:val="SAPScreenElement"/>
              </w:rPr>
              <w:t xml:space="preserve">Identity Information </w:t>
            </w:r>
            <w:r>
              <w:t>section</w:t>
            </w:r>
            <w:r w:rsidRPr="00C50C67">
              <w:t xml:space="preserve"> is defaulted; leave as is</w:t>
            </w:r>
          </w:p>
        </w:tc>
        <w:tc>
          <w:tcPr>
            <w:tcW w:w="3420" w:type="dxa"/>
            <w:tcBorders>
              <w:top w:val="single" w:sz="8" w:space="0" w:color="999999"/>
              <w:left w:val="single" w:sz="8" w:space="0" w:color="999999"/>
              <w:bottom w:val="single" w:sz="8" w:space="0" w:color="999999"/>
              <w:right w:val="single" w:sz="8" w:space="0" w:color="999999"/>
            </w:tcBorders>
          </w:tcPr>
          <w:p w14:paraId="4A0D2359" w14:textId="77777777" w:rsidR="00B45E5F" w:rsidRPr="00C50C67" w:rsidRDefault="00B45E5F" w:rsidP="0094193E"/>
        </w:tc>
        <w:tc>
          <w:tcPr>
            <w:tcW w:w="2700" w:type="dxa"/>
            <w:vMerge w:val="restart"/>
            <w:tcBorders>
              <w:top w:val="single" w:sz="8" w:space="0" w:color="999999"/>
              <w:left w:val="single" w:sz="8" w:space="0" w:color="999999"/>
              <w:right w:val="single" w:sz="8" w:space="0" w:color="999999"/>
            </w:tcBorders>
            <w:vAlign w:val="center"/>
            <w:hideMark/>
          </w:tcPr>
          <w:p w14:paraId="7511E3DF" w14:textId="77777777" w:rsidR="00B45E5F" w:rsidRPr="00C50C67" w:rsidRDefault="00B45E5F" w:rsidP="0094193E">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4A5FDA59" w14:textId="77777777" w:rsidR="00B45E5F" w:rsidRPr="00C50C67" w:rsidRDefault="00B45E5F" w:rsidP="0094193E"/>
        </w:tc>
      </w:tr>
      <w:tr w:rsidR="00B45E5F" w:rsidRPr="00FA44FE" w14:paraId="09705F36" w14:textId="77777777" w:rsidTr="007E5277">
        <w:trPr>
          <w:trHeight w:val="357"/>
        </w:trPr>
        <w:tc>
          <w:tcPr>
            <w:tcW w:w="692" w:type="dxa"/>
            <w:vMerge/>
            <w:tcBorders>
              <w:left w:val="single" w:sz="8" w:space="0" w:color="999999"/>
              <w:right w:val="single" w:sz="8" w:space="0" w:color="999999"/>
            </w:tcBorders>
            <w:vAlign w:val="center"/>
            <w:hideMark/>
          </w:tcPr>
          <w:p w14:paraId="244D1648" w14:textId="77777777" w:rsidR="00B45E5F" w:rsidRPr="00C50C67" w:rsidRDefault="00B45E5F" w:rsidP="0094193E">
            <w:pPr>
              <w:spacing w:before="0" w:after="0" w:line="240" w:lineRule="auto"/>
            </w:pPr>
          </w:p>
        </w:tc>
        <w:tc>
          <w:tcPr>
            <w:tcW w:w="1440" w:type="dxa"/>
            <w:vMerge/>
            <w:tcBorders>
              <w:left w:val="single" w:sz="8" w:space="0" w:color="999999"/>
              <w:right w:val="single" w:sz="8" w:space="0" w:color="999999"/>
            </w:tcBorders>
            <w:vAlign w:val="center"/>
            <w:hideMark/>
          </w:tcPr>
          <w:p w14:paraId="3C5C8D2A" w14:textId="77777777" w:rsidR="00B45E5F" w:rsidRPr="00C50C67" w:rsidRDefault="00B45E5F" w:rsidP="0094193E">
            <w:pPr>
              <w:spacing w:before="0" w:after="0" w:line="240" w:lineRule="auto"/>
            </w:pPr>
          </w:p>
        </w:tc>
        <w:tc>
          <w:tcPr>
            <w:tcW w:w="2700" w:type="dxa"/>
            <w:vMerge/>
            <w:tcBorders>
              <w:top w:val="single" w:sz="8" w:space="0" w:color="999999"/>
              <w:left w:val="single" w:sz="8" w:space="0" w:color="999999"/>
              <w:bottom w:val="single" w:sz="8" w:space="0" w:color="999999"/>
              <w:right w:val="single" w:sz="8" w:space="0" w:color="999999"/>
            </w:tcBorders>
            <w:vAlign w:val="center"/>
            <w:hideMark/>
          </w:tcPr>
          <w:p w14:paraId="45A06943" w14:textId="77777777" w:rsidR="00B45E5F" w:rsidRPr="00C50C67" w:rsidRDefault="00B45E5F" w:rsidP="0094193E">
            <w:pPr>
              <w:spacing w:before="0" w:after="0" w:line="240" w:lineRule="auto"/>
            </w:pPr>
          </w:p>
        </w:tc>
        <w:tc>
          <w:tcPr>
            <w:tcW w:w="2160" w:type="dxa"/>
            <w:tcBorders>
              <w:top w:val="single" w:sz="8" w:space="0" w:color="999999"/>
              <w:left w:val="single" w:sz="8" w:space="0" w:color="999999"/>
              <w:bottom w:val="single" w:sz="8" w:space="0" w:color="999999"/>
              <w:right w:val="single" w:sz="8" w:space="0" w:color="999999"/>
            </w:tcBorders>
            <w:hideMark/>
          </w:tcPr>
          <w:p w14:paraId="35F3037C" w14:textId="77777777" w:rsidR="00B45E5F" w:rsidRPr="00C50C67" w:rsidRDefault="00B45E5F" w:rsidP="0094193E">
            <w:r w:rsidRPr="00C50C67">
              <w:rPr>
                <w:rStyle w:val="SAPScreenElement"/>
              </w:rPr>
              <w:t xml:space="preserve">Business Unit: </w:t>
            </w:r>
            <w:r w:rsidRPr="00C50C67">
              <w:t>select from drop-down</w:t>
            </w:r>
          </w:p>
        </w:tc>
        <w:tc>
          <w:tcPr>
            <w:tcW w:w="3420" w:type="dxa"/>
            <w:tcBorders>
              <w:top w:val="single" w:sz="8" w:space="0" w:color="999999"/>
              <w:left w:val="single" w:sz="8" w:space="0" w:color="999999"/>
              <w:bottom w:val="single" w:sz="8" w:space="0" w:color="999999"/>
              <w:right w:val="single" w:sz="8" w:space="0" w:color="999999"/>
            </w:tcBorders>
          </w:tcPr>
          <w:p w14:paraId="46D98536" w14:textId="77777777" w:rsidR="00B45E5F" w:rsidRPr="00C50C67" w:rsidRDefault="00B45E5F" w:rsidP="0094193E"/>
        </w:tc>
        <w:tc>
          <w:tcPr>
            <w:tcW w:w="2700" w:type="dxa"/>
            <w:vMerge/>
            <w:tcBorders>
              <w:left w:val="single" w:sz="8" w:space="0" w:color="999999"/>
              <w:right w:val="single" w:sz="8" w:space="0" w:color="999999"/>
            </w:tcBorders>
            <w:vAlign w:val="center"/>
            <w:hideMark/>
          </w:tcPr>
          <w:p w14:paraId="21D8484E" w14:textId="77777777" w:rsidR="00B45E5F" w:rsidRPr="00C50C67" w:rsidRDefault="00B45E5F" w:rsidP="0094193E">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015A8A18" w14:textId="77777777" w:rsidR="00B45E5F" w:rsidRPr="00C50C67" w:rsidRDefault="00B45E5F" w:rsidP="0094193E"/>
        </w:tc>
      </w:tr>
      <w:tr w:rsidR="00B45E5F" w:rsidRPr="00FA44FE" w14:paraId="03F963AC" w14:textId="77777777" w:rsidTr="007E5277">
        <w:trPr>
          <w:trHeight w:val="357"/>
        </w:trPr>
        <w:tc>
          <w:tcPr>
            <w:tcW w:w="692" w:type="dxa"/>
            <w:vMerge/>
            <w:tcBorders>
              <w:left w:val="single" w:sz="8" w:space="0" w:color="999999"/>
              <w:right w:val="single" w:sz="8" w:space="0" w:color="999999"/>
            </w:tcBorders>
            <w:vAlign w:val="center"/>
            <w:hideMark/>
          </w:tcPr>
          <w:p w14:paraId="37015FB4" w14:textId="77777777" w:rsidR="00B45E5F" w:rsidRPr="00C50C67" w:rsidRDefault="00B45E5F" w:rsidP="0094193E">
            <w:pPr>
              <w:spacing w:before="0" w:after="0" w:line="240" w:lineRule="auto"/>
            </w:pPr>
          </w:p>
        </w:tc>
        <w:tc>
          <w:tcPr>
            <w:tcW w:w="1440" w:type="dxa"/>
            <w:vMerge/>
            <w:tcBorders>
              <w:left w:val="single" w:sz="8" w:space="0" w:color="999999"/>
              <w:right w:val="single" w:sz="8" w:space="0" w:color="999999"/>
            </w:tcBorders>
            <w:vAlign w:val="center"/>
            <w:hideMark/>
          </w:tcPr>
          <w:p w14:paraId="4AC14D80" w14:textId="77777777" w:rsidR="00B45E5F" w:rsidRPr="00C50C67" w:rsidRDefault="00B45E5F" w:rsidP="0094193E">
            <w:pPr>
              <w:spacing w:before="0" w:after="0" w:line="240" w:lineRule="auto"/>
            </w:pPr>
          </w:p>
        </w:tc>
        <w:tc>
          <w:tcPr>
            <w:tcW w:w="2700" w:type="dxa"/>
            <w:vMerge/>
            <w:tcBorders>
              <w:top w:val="single" w:sz="8" w:space="0" w:color="999999"/>
              <w:left w:val="single" w:sz="8" w:space="0" w:color="999999"/>
              <w:bottom w:val="single" w:sz="8" w:space="0" w:color="999999"/>
              <w:right w:val="single" w:sz="8" w:space="0" w:color="999999"/>
            </w:tcBorders>
            <w:vAlign w:val="center"/>
            <w:hideMark/>
          </w:tcPr>
          <w:p w14:paraId="74C70635" w14:textId="77777777" w:rsidR="00B45E5F" w:rsidRPr="00C50C67" w:rsidRDefault="00B45E5F" w:rsidP="0094193E">
            <w:pPr>
              <w:spacing w:before="0" w:after="0" w:line="240" w:lineRule="auto"/>
            </w:pPr>
          </w:p>
        </w:tc>
        <w:tc>
          <w:tcPr>
            <w:tcW w:w="2160" w:type="dxa"/>
            <w:tcBorders>
              <w:top w:val="single" w:sz="8" w:space="0" w:color="999999"/>
              <w:left w:val="single" w:sz="8" w:space="0" w:color="999999"/>
              <w:bottom w:val="single" w:sz="8" w:space="0" w:color="999999"/>
              <w:right w:val="single" w:sz="8" w:space="0" w:color="999999"/>
            </w:tcBorders>
            <w:hideMark/>
          </w:tcPr>
          <w:p w14:paraId="12460FE0" w14:textId="77777777" w:rsidR="00B45E5F" w:rsidRPr="00C50C67" w:rsidRDefault="00B45E5F" w:rsidP="0094193E">
            <w:r w:rsidRPr="00C50C67">
              <w:rPr>
                <w:rStyle w:val="SAPScreenElement"/>
              </w:rPr>
              <w:t xml:space="preserve">Division: </w:t>
            </w:r>
            <w:r w:rsidRPr="00C50C67">
              <w:t>select from drop-down</w:t>
            </w:r>
          </w:p>
        </w:tc>
        <w:tc>
          <w:tcPr>
            <w:tcW w:w="3420" w:type="dxa"/>
            <w:tcBorders>
              <w:top w:val="single" w:sz="8" w:space="0" w:color="999999"/>
              <w:left w:val="single" w:sz="8" w:space="0" w:color="999999"/>
              <w:bottom w:val="single" w:sz="8" w:space="0" w:color="999999"/>
              <w:right w:val="single" w:sz="8" w:space="0" w:color="999999"/>
            </w:tcBorders>
            <w:hideMark/>
          </w:tcPr>
          <w:p w14:paraId="24DBB827" w14:textId="77777777" w:rsidR="00B45E5F" w:rsidRPr="00C50C67" w:rsidRDefault="00B45E5F" w:rsidP="0094193E">
            <w:r w:rsidRPr="00C50C67">
              <w:t>Optional field, but meaningful for a complete master data record.</w:t>
            </w:r>
          </w:p>
        </w:tc>
        <w:tc>
          <w:tcPr>
            <w:tcW w:w="2700" w:type="dxa"/>
            <w:vMerge/>
            <w:tcBorders>
              <w:left w:val="single" w:sz="8" w:space="0" w:color="999999"/>
              <w:right w:val="single" w:sz="8" w:space="0" w:color="999999"/>
            </w:tcBorders>
            <w:vAlign w:val="center"/>
            <w:hideMark/>
          </w:tcPr>
          <w:p w14:paraId="1C34775A" w14:textId="77777777" w:rsidR="00B45E5F" w:rsidRPr="00C50C67" w:rsidRDefault="00B45E5F" w:rsidP="0094193E">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23D3809A" w14:textId="77777777" w:rsidR="00B45E5F" w:rsidRPr="00C50C67" w:rsidRDefault="00B45E5F" w:rsidP="0094193E"/>
        </w:tc>
      </w:tr>
      <w:tr w:rsidR="00B45E5F" w:rsidRPr="00FA44FE" w14:paraId="0B6E3922" w14:textId="77777777" w:rsidTr="007E5277">
        <w:trPr>
          <w:trHeight w:val="357"/>
        </w:trPr>
        <w:tc>
          <w:tcPr>
            <w:tcW w:w="692" w:type="dxa"/>
            <w:vMerge/>
            <w:tcBorders>
              <w:left w:val="single" w:sz="8" w:space="0" w:color="999999"/>
              <w:right w:val="single" w:sz="8" w:space="0" w:color="999999"/>
            </w:tcBorders>
            <w:vAlign w:val="center"/>
            <w:hideMark/>
          </w:tcPr>
          <w:p w14:paraId="11717B27" w14:textId="77777777" w:rsidR="00B45E5F" w:rsidRPr="00C50C67" w:rsidRDefault="00B45E5F" w:rsidP="0094193E">
            <w:pPr>
              <w:spacing w:before="0" w:after="0" w:line="240" w:lineRule="auto"/>
            </w:pPr>
          </w:p>
        </w:tc>
        <w:tc>
          <w:tcPr>
            <w:tcW w:w="1440" w:type="dxa"/>
            <w:vMerge/>
            <w:tcBorders>
              <w:left w:val="single" w:sz="8" w:space="0" w:color="999999"/>
              <w:right w:val="single" w:sz="8" w:space="0" w:color="999999"/>
            </w:tcBorders>
            <w:vAlign w:val="center"/>
            <w:hideMark/>
          </w:tcPr>
          <w:p w14:paraId="498E4D73" w14:textId="77777777" w:rsidR="00B45E5F" w:rsidRPr="00C50C67" w:rsidRDefault="00B45E5F" w:rsidP="0094193E">
            <w:pPr>
              <w:spacing w:before="0" w:after="0" w:line="240" w:lineRule="auto"/>
            </w:pPr>
          </w:p>
        </w:tc>
        <w:tc>
          <w:tcPr>
            <w:tcW w:w="2700" w:type="dxa"/>
            <w:vMerge/>
            <w:tcBorders>
              <w:top w:val="single" w:sz="8" w:space="0" w:color="999999"/>
              <w:left w:val="single" w:sz="8" w:space="0" w:color="999999"/>
              <w:bottom w:val="single" w:sz="8" w:space="0" w:color="999999"/>
              <w:right w:val="single" w:sz="8" w:space="0" w:color="999999"/>
            </w:tcBorders>
            <w:vAlign w:val="center"/>
            <w:hideMark/>
          </w:tcPr>
          <w:p w14:paraId="733E1D26" w14:textId="77777777" w:rsidR="00B45E5F" w:rsidRPr="00C50C67" w:rsidRDefault="00B45E5F" w:rsidP="0094193E">
            <w:pPr>
              <w:spacing w:before="0" w:after="0" w:line="240" w:lineRule="auto"/>
            </w:pPr>
          </w:p>
        </w:tc>
        <w:tc>
          <w:tcPr>
            <w:tcW w:w="2160" w:type="dxa"/>
            <w:tcBorders>
              <w:top w:val="single" w:sz="8" w:space="0" w:color="999999"/>
              <w:left w:val="single" w:sz="8" w:space="0" w:color="999999"/>
              <w:bottom w:val="single" w:sz="8" w:space="0" w:color="999999"/>
              <w:right w:val="single" w:sz="8" w:space="0" w:color="999999"/>
            </w:tcBorders>
            <w:hideMark/>
          </w:tcPr>
          <w:p w14:paraId="30F13BFB" w14:textId="77777777" w:rsidR="00B45E5F" w:rsidRPr="00C50C67" w:rsidRDefault="00B45E5F" w:rsidP="0094193E">
            <w:r w:rsidRPr="00C50C67">
              <w:rPr>
                <w:rStyle w:val="SAPScreenElement"/>
              </w:rPr>
              <w:t xml:space="preserve">Department: </w:t>
            </w:r>
            <w:r w:rsidRPr="00C50C67">
              <w:t>select from drop-down</w:t>
            </w:r>
          </w:p>
        </w:tc>
        <w:tc>
          <w:tcPr>
            <w:tcW w:w="3420" w:type="dxa"/>
            <w:tcBorders>
              <w:top w:val="single" w:sz="8" w:space="0" w:color="999999"/>
              <w:left w:val="single" w:sz="8" w:space="0" w:color="999999"/>
              <w:bottom w:val="single" w:sz="8" w:space="0" w:color="999999"/>
              <w:right w:val="single" w:sz="8" w:space="0" w:color="999999"/>
            </w:tcBorders>
            <w:hideMark/>
          </w:tcPr>
          <w:p w14:paraId="3196EBB8" w14:textId="77777777" w:rsidR="00B45E5F" w:rsidRPr="00C50C67" w:rsidRDefault="00B45E5F" w:rsidP="0094193E">
            <w:r w:rsidRPr="00C50C67">
              <w:t>Optional field, but meaningful for a complete master data record.</w:t>
            </w:r>
          </w:p>
        </w:tc>
        <w:tc>
          <w:tcPr>
            <w:tcW w:w="2700" w:type="dxa"/>
            <w:vMerge/>
            <w:tcBorders>
              <w:left w:val="single" w:sz="8" w:space="0" w:color="999999"/>
              <w:right w:val="single" w:sz="8" w:space="0" w:color="999999"/>
            </w:tcBorders>
            <w:vAlign w:val="center"/>
            <w:hideMark/>
          </w:tcPr>
          <w:p w14:paraId="05DDBC07" w14:textId="77777777" w:rsidR="00B45E5F" w:rsidRPr="00C50C67" w:rsidRDefault="00B45E5F" w:rsidP="0094193E">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26830547" w14:textId="77777777" w:rsidR="00B45E5F" w:rsidRPr="00C50C67" w:rsidRDefault="00B45E5F" w:rsidP="0094193E"/>
        </w:tc>
      </w:tr>
      <w:tr w:rsidR="00B45E5F" w:rsidRPr="00FA44FE" w14:paraId="5EDC6FE7" w14:textId="77777777" w:rsidTr="007E5277">
        <w:trPr>
          <w:trHeight w:val="357"/>
        </w:trPr>
        <w:tc>
          <w:tcPr>
            <w:tcW w:w="692" w:type="dxa"/>
            <w:vMerge/>
            <w:tcBorders>
              <w:left w:val="single" w:sz="8" w:space="0" w:color="999999"/>
              <w:right w:val="single" w:sz="8" w:space="0" w:color="999999"/>
            </w:tcBorders>
            <w:vAlign w:val="center"/>
            <w:hideMark/>
          </w:tcPr>
          <w:p w14:paraId="1E9273A4" w14:textId="77777777" w:rsidR="00B45E5F" w:rsidRPr="00C50C67" w:rsidRDefault="00B45E5F" w:rsidP="0094193E">
            <w:pPr>
              <w:spacing w:before="0" w:after="0" w:line="240" w:lineRule="auto"/>
            </w:pPr>
          </w:p>
        </w:tc>
        <w:tc>
          <w:tcPr>
            <w:tcW w:w="1440" w:type="dxa"/>
            <w:vMerge/>
            <w:tcBorders>
              <w:left w:val="single" w:sz="8" w:space="0" w:color="999999"/>
              <w:right w:val="single" w:sz="8" w:space="0" w:color="999999"/>
            </w:tcBorders>
            <w:vAlign w:val="center"/>
            <w:hideMark/>
          </w:tcPr>
          <w:p w14:paraId="736B2D72" w14:textId="77777777" w:rsidR="00B45E5F" w:rsidRPr="00C50C67" w:rsidRDefault="00B45E5F" w:rsidP="0094193E">
            <w:pPr>
              <w:spacing w:before="0" w:after="0" w:line="240" w:lineRule="auto"/>
            </w:pPr>
          </w:p>
        </w:tc>
        <w:tc>
          <w:tcPr>
            <w:tcW w:w="2700" w:type="dxa"/>
            <w:vMerge/>
            <w:tcBorders>
              <w:top w:val="single" w:sz="8" w:space="0" w:color="999999"/>
              <w:left w:val="single" w:sz="8" w:space="0" w:color="999999"/>
              <w:bottom w:val="single" w:sz="8" w:space="0" w:color="999999"/>
              <w:right w:val="single" w:sz="8" w:space="0" w:color="999999"/>
            </w:tcBorders>
            <w:vAlign w:val="center"/>
            <w:hideMark/>
          </w:tcPr>
          <w:p w14:paraId="71BB6A91" w14:textId="77777777" w:rsidR="00B45E5F" w:rsidRPr="00C50C67" w:rsidRDefault="00B45E5F" w:rsidP="0094193E">
            <w:pPr>
              <w:spacing w:before="0" w:after="0" w:line="240" w:lineRule="auto"/>
            </w:pPr>
          </w:p>
        </w:tc>
        <w:tc>
          <w:tcPr>
            <w:tcW w:w="2160" w:type="dxa"/>
            <w:tcBorders>
              <w:top w:val="single" w:sz="8" w:space="0" w:color="999999"/>
              <w:left w:val="single" w:sz="8" w:space="0" w:color="999999"/>
              <w:bottom w:val="single" w:sz="8" w:space="0" w:color="999999"/>
              <w:right w:val="single" w:sz="8" w:space="0" w:color="999999"/>
            </w:tcBorders>
            <w:hideMark/>
          </w:tcPr>
          <w:p w14:paraId="3DF43C21" w14:textId="77777777" w:rsidR="00B45E5F" w:rsidRPr="00C50C67" w:rsidRDefault="00B45E5F" w:rsidP="0094193E">
            <w:r w:rsidRPr="00C50C67">
              <w:rPr>
                <w:rStyle w:val="SAPScreenElement"/>
              </w:rPr>
              <w:t xml:space="preserve">Location: </w:t>
            </w:r>
            <w:r w:rsidRPr="00C50C67">
              <w:t>select from drop-down</w:t>
            </w:r>
          </w:p>
        </w:tc>
        <w:tc>
          <w:tcPr>
            <w:tcW w:w="3420" w:type="dxa"/>
            <w:tcBorders>
              <w:top w:val="single" w:sz="8" w:space="0" w:color="999999"/>
              <w:left w:val="single" w:sz="8" w:space="0" w:color="999999"/>
              <w:bottom w:val="single" w:sz="8" w:space="0" w:color="999999"/>
              <w:right w:val="single" w:sz="8" w:space="0" w:color="999999"/>
            </w:tcBorders>
          </w:tcPr>
          <w:p w14:paraId="5DB396C7" w14:textId="77777777" w:rsidR="00B45E5F" w:rsidRPr="00C50C67" w:rsidRDefault="00B45E5F" w:rsidP="0094193E">
            <w:pPr>
              <w:pStyle w:val="NoteParagraph"/>
              <w:ind w:left="0"/>
            </w:pPr>
          </w:p>
        </w:tc>
        <w:tc>
          <w:tcPr>
            <w:tcW w:w="2700" w:type="dxa"/>
            <w:vMerge/>
            <w:tcBorders>
              <w:left w:val="single" w:sz="8" w:space="0" w:color="999999"/>
              <w:right w:val="single" w:sz="8" w:space="0" w:color="999999"/>
            </w:tcBorders>
            <w:vAlign w:val="center"/>
            <w:hideMark/>
          </w:tcPr>
          <w:p w14:paraId="4DAC337F" w14:textId="77777777" w:rsidR="00B45E5F" w:rsidRPr="00C50C67" w:rsidRDefault="00B45E5F" w:rsidP="0094193E">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62407BDB" w14:textId="77777777" w:rsidR="00B45E5F" w:rsidRPr="00C50C67" w:rsidRDefault="00B45E5F" w:rsidP="0094193E"/>
        </w:tc>
      </w:tr>
      <w:tr w:rsidR="00B45E5F" w:rsidRPr="00FA44FE" w14:paraId="1A814E8D" w14:textId="77777777" w:rsidTr="007E5277">
        <w:trPr>
          <w:trHeight w:val="357"/>
        </w:trPr>
        <w:tc>
          <w:tcPr>
            <w:tcW w:w="692" w:type="dxa"/>
            <w:vMerge/>
            <w:tcBorders>
              <w:left w:val="single" w:sz="8" w:space="0" w:color="999999"/>
              <w:right w:val="single" w:sz="8" w:space="0" w:color="999999"/>
            </w:tcBorders>
            <w:vAlign w:val="center"/>
            <w:hideMark/>
          </w:tcPr>
          <w:p w14:paraId="49BDC79C" w14:textId="77777777" w:rsidR="00B45E5F" w:rsidRPr="00C50C67" w:rsidRDefault="00B45E5F" w:rsidP="0094193E">
            <w:pPr>
              <w:spacing w:before="0" w:after="0" w:line="240" w:lineRule="auto"/>
            </w:pPr>
          </w:p>
        </w:tc>
        <w:tc>
          <w:tcPr>
            <w:tcW w:w="1440" w:type="dxa"/>
            <w:vMerge/>
            <w:tcBorders>
              <w:left w:val="single" w:sz="8" w:space="0" w:color="999999"/>
              <w:right w:val="single" w:sz="8" w:space="0" w:color="999999"/>
            </w:tcBorders>
            <w:vAlign w:val="center"/>
            <w:hideMark/>
          </w:tcPr>
          <w:p w14:paraId="109F8B95" w14:textId="77777777" w:rsidR="00B45E5F" w:rsidRPr="00C50C67" w:rsidRDefault="00B45E5F" w:rsidP="0094193E">
            <w:pPr>
              <w:spacing w:before="0" w:after="0" w:line="240" w:lineRule="auto"/>
            </w:pPr>
          </w:p>
        </w:tc>
        <w:tc>
          <w:tcPr>
            <w:tcW w:w="2700" w:type="dxa"/>
            <w:vMerge/>
            <w:tcBorders>
              <w:top w:val="single" w:sz="8" w:space="0" w:color="999999"/>
              <w:left w:val="single" w:sz="8" w:space="0" w:color="999999"/>
              <w:bottom w:val="single" w:sz="8" w:space="0" w:color="999999"/>
              <w:right w:val="single" w:sz="8" w:space="0" w:color="999999"/>
            </w:tcBorders>
            <w:vAlign w:val="center"/>
            <w:hideMark/>
          </w:tcPr>
          <w:p w14:paraId="53BA99C9" w14:textId="77777777" w:rsidR="00B45E5F" w:rsidRPr="00C50C67" w:rsidRDefault="00B45E5F" w:rsidP="0094193E">
            <w:pPr>
              <w:spacing w:before="0" w:after="0" w:line="240" w:lineRule="auto"/>
            </w:pPr>
          </w:p>
        </w:tc>
        <w:tc>
          <w:tcPr>
            <w:tcW w:w="2160" w:type="dxa"/>
            <w:tcBorders>
              <w:top w:val="single" w:sz="8" w:space="0" w:color="999999"/>
              <w:left w:val="single" w:sz="8" w:space="0" w:color="999999"/>
              <w:bottom w:val="single" w:sz="8" w:space="0" w:color="999999"/>
              <w:right w:val="single" w:sz="8" w:space="0" w:color="999999"/>
            </w:tcBorders>
            <w:hideMark/>
          </w:tcPr>
          <w:p w14:paraId="38AA98E0" w14:textId="77777777" w:rsidR="00B45E5F" w:rsidRPr="00C50C67" w:rsidRDefault="00B45E5F" w:rsidP="0094193E">
            <w:r w:rsidRPr="00C50C67">
              <w:rPr>
                <w:rStyle w:val="SAPScreenElement"/>
              </w:rPr>
              <w:t xml:space="preserve">Cost Center: </w:t>
            </w:r>
            <w:r w:rsidRPr="00C50C67">
              <w:t>select from drop-down</w:t>
            </w:r>
          </w:p>
        </w:tc>
        <w:tc>
          <w:tcPr>
            <w:tcW w:w="3420" w:type="dxa"/>
            <w:tcBorders>
              <w:top w:val="single" w:sz="8" w:space="0" w:color="999999"/>
              <w:left w:val="single" w:sz="8" w:space="0" w:color="999999"/>
              <w:bottom w:val="single" w:sz="8" w:space="0" w:color="999999"/>
              <w:right w:val="single" w:sz="8" w:space="0" w:color="999999"/>
            </w:tcBorders>
          </w:tcPr>
          <w:p w14:paraId="03B78F96" w14:textId="77777777" w:rsidR="00B45E5F" w:rsidRPr="00C50C67" w:rsidRDefault="00B45E5F" w:rsidP="0094193E">
            <w:pPr>
              <w:pStyle w:val="NoteParagraph"/>
              <w:ind w:left="0"/>
            </w:pPr>
          </w:p>
        </w:tc>
        <w:tc>
          <w:tcPr>
            <w:tcW w:w="2700" w:type="dxa"/>
            <w:vMerge/>
            <w:tcBorders>
              <w:left w:val="single" w:sz="8" w:space="0" w:color="999999"/>
              <w:right w:val="single" w:sz="8" w:space="0" w:color="999999"/>
            </w:tcBorders>
            <w:vAlign w:val="center"/>
            <w:hideMark/>
          </w:tcPr>
          <w:p w14:paraId="340C2889" w14:textId="77777777" w:rsidR="00B45E5F" w:rsidRPr="00C50C67" w:rsidRDefault="00B45E5F" w:rsidP="0094193E">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517BEEB4" w14:textId="77777777" w:rsidR="00B45E5F" w:rsidRPr="00C50C67" w:rsidRDefault="00B45E5F" w:rsidP="0094193E"/>
        </w:tc>
      </w:tr>
      <w:tr w:rsidR="00B45E5F" w:rsidRPr="00FA44FE" w14:paraId="6E980179" w14:textId="77777777" w:rsidTr="007E5277">
        <w:trPr>
          <w:trHeight w:val="357"/>
        </w:trPr>
        <w:tc>
          <w:tcPr>
            <w:tcW w:w="692" w:type="dxa"/>
            <w:vMerge/>
            <w:tcBorders>
              <w:left w:val="single" w:sz="8" w:space="0" w:color="999999"/>
              <w:right w:val="single" w:sz="8" w:space="0" w:color="999999"/>
            </w:tcBorders>
            <w:vAlign w:val="center"/>
            <w:hideMark/>
          </w:tcPr>
          <w:p w14:paraId="6DAF44EC" w14:textId="77777777" w:rsidR="00B45E5F" w:rsidRPr="00C50C67" w:rsidRDefault="00B45E5F" w:rsidP="0094193E">
            <w:pPr>
              <w:spacing w:before="0" w:after="0" w:line="240" w:lineRule="auto"/>
            </w:pPr>
          </w:p>
        </w:tc>
        <w:tc>
          <w:tcPr>
            <w:tcW w:w="1440" w:type="dxa"/>
            <w:vMerge/>
            <w:tcBorders>
              <w:left w:val="single" w:sz="8" w:space="0" w:color="999999"/>
              <w:right w:val="single" w:sz="8" w:space="0" w:color="999999"/>
            </w:tcBorders>
            <w:vAlign w:val="center"/>
            <w:hideMark/>
          </w:tcPr>
          <w:p w14:paraId="77F3F96F" w14:textId="77777777" w:rsidR="00B45E5F" w:rsidRPr="00C50C67" w:rsidRDefault="00B45E5F" w:rsidP="0094193E">
            <w:pPr>
              <w:spacing w:before="0" w:after="0" w:line="240" w:lineRule="auto"/>
            </w:pPr>
          </w:p>
        </w:tc>
        <w:tc>
          <w:tcPr>
            <w:tcW w:w="2700" w:type="dxa"/>
            <w:tcBorders>
              <w:top w:val="single" w:sz="8" w:space="0" w:color="999999"/>
              <w:left w:val="single" w:sz="8" w:space="0" w:color="999999"/>
              <w:right w:val="single" w:sz="8" w:space="0" w:color="999999"/>
            </w:tcBorders>
            <w:hideMark/>
          </w:tcPr>
          <w:p w14:paraId="65B50026" w14:textId="77777777" w:rsidR="00B45E5F" w:rsidRPr="00C50C67" w:rsidRDefault="00B45E5F" w:rsidP="0094193E">
            <w:r>
              <w:t>I</w:t>
            </w:r>
            <w:r w:rsidRPr="00C50C67">
              <w:t xml:space="preserve">n the </w:t>
            </w:r>
            <w:r w:rsidRPr="00C50C67">
              <w:rPr>
                <w:rStyle w:val="SAPScreenElement"/>
              </w:rPr>
              <w:t xml:space="preserve">Job Information </w:t>
            </w:r>
            <w:r>
              <w:t>block</w:t>
            </w:r>
            <w:r w:rsidRPr="00C50C67">
              <w:t xml:space="preserve"> make the following </w:t>
            </w:r>
            <w:r w:rsidRPr="00495F4C">
              <w:t>entry</w:t>
            </w:r>
            <w:r w:rsidRPr="00C50C67">
              <w:t>:</w:t>
            </w:r>
          </w:p>
        </w:tc>
        <w:tc>
          <w:tcPr>
            <w:tcW w:w="2160" w:type="dxa"/>
            <w:tcBorders>
              <w:top w:val="single" w:sz="8" w:space="0" w:color="999999"/>
              <w:left w:val="single" w:sz="8" w:space="0" w:color="999999"/>
              <w:bottom w:val="single" w:sz="8" w:space="0" w:color="999999"/>
              <w:right w:val="single" w:sz="8" w:space="0" w:color="999999"/>
            </w:tcBorders>
            <w:hideMark/>
          </w:tcPr>
          <w:p w14:paraId="6BD39023" w14:textId="77777777" w:rsidR="00B45E5F" w:rsidRPr="00E93FF1" w:rsidRDefault="00B45E5F" w:rsidP="0094193E">
            <w:pPr>
              <w:rPr>
                <w:highlight w:val="yellow"/>
              </w:rPr>
            </w:pPr>
            <w:r w:rsidRPr="0005372B">
              <w:rPr>
                <w:rStyle w:val="SAPScreenElement"/>
              </w:rPr>
              <w:t>Supervisor</w:t>
            </w:r>
            <w:r w:rsidRPr="0005372B">
              <w:t>: select from drop-down</w:t>
            </w:r>
            <w:r>
              <w:t xml:space="preserve"> either the line manager of the organizational unit, or the owner of the work order to which the contingent worker is assigned, or simply enter</w:t>
            </w:r>
            <w:r w:rsidRPr="0005372B">
              <w:rPr>
                <w:rStyle w:val="SAPUserEntry"/>
              </w:rPr>
              <w:t xml:space="preserve"> No Manager</w:t>
            </w:r>
          </w:p>
        </w:tc>
        <w:tc>
          <w:tcPr>
            <w:tcW w:w="3420" w:type="dxa"/>
            <w:tcBorders>
              <w:top w:val="single" w:sz="8" w:space="0" w:color="999999"/>
              <w:left w:val="single" w:sz="8" w:space="0" w:color="999999"/>
              <w:bottom w:val="single" w:sz="8" w:space="0" w:color="999999"/>
              <w:right w:val="single" w:sz="8" w:space="0" w:color="999999"/>
            </w:tcBorders>
          </w:tcPr>
          <w:p w14:paraId="2E4D82DB" w14:textId="77777777" w:rsidR="00B45E5F" w:rsidRPr="00CC1DF3" w:rsidRDefault="00B45E5F" w:rsidP="0094193E">
            <w:pPr>
              <w:pStyle w:val="NoteParagraph"/>
              <w:ind w:left="0"/>
            </w:pPr>
          </w:p>
        </w:tc>
        <w:tc>
          <w:tcPr>
            <w:tcW w:w="2700" w:type="dxa"/>
            <w:tcBorders>
              <w:left w:val="single" w:sz="8" w:space="0" w:color="999999"/>
              <w:bottom w:val="single" w:sz="8" w:space="0" w:color="999999"/>
              <w:right w:val="single" w:sz="8" w:space="0" w:color="999999"/>
            </w:tcBorders>
            <w:hideMark/>
          </w:tcPr>
          <w:p w14:paraId="6EA1D403" w14:textId="1132BE3F" w:rsidR="00B45E5F" w:rsidRPr="002C01CD" w:rsidRDefault="00B45E5F" w:rsidP="007E5277">
            <w:r w:rsidRPr="007E5277">
              <w:t>Continue</w:t>
            </w:r>
            <w:r w:rsidRPr="007E5277">
              <w:rPr>
                <w:lang w:eastAsia="zh-SG"/>
              </w:rPr>
              <w:t xml:space="preserve"> </w:t>
            </w:r>
            <w:r w:rsidRPr="002C01CD">
              <w:t>with</w:t>
            </w:r>
            <w:r w:rsidRPr="007E5277">
              <w:rPr>
                <w:lang w:eastAsia="zh-SG"/>
              </w:rPr>
              <w:t xml:space="preserve"> test step # 1</w:t>
            </w:r>
            <w:r w:rsidR="00CE0F62" w:rsidRPr="007E5277">
              <w:rPr>
                <w:lang w:eastAsia="zh-SG"/>
              </w:rPr>
              <w:t>4</w:t>
            </w:r>
            <w:r w:rsidRPr="007E5277">
              <w:rPr>
                <w:lang w:eastAsia="zh-SG"/>
              </w:rPr>
              <w:t>.</w:t>
            </w:r>
          </w:p>
        </w:tc>
        <w:tc>
          <w:tcPr>
            <w:tcW w:w="1174" w:type="dxa"/>
            <w:tcBorders>
              <w:top w:val="single" w:sz="8" w:space="0" w:color="999999"/>
              <w:left w:val="single" w:sz="8" w:space="0" w:color="999999"/>
              <w:bottom w:val="single" w:sz="8" w:space="0" w:color="999999"/>
              <w:right w:val="single" w:sz="8" w:space="0" w:color="999999"/>
            </w:tcBorders>
          </w:tcPr>
          <w:p w14:paraId="514F69BB" w14:textId="77777777" w:rsidR="00B45E5F" w:rsidRPr="00C50C67" w:rsidRDefault="00B45E5F" w:rsidP="0094193E"/>
        </w:tc>
      </w:tr>
      <w:tr w:rsidR="00DA44DC" w:rsidRPr="00FA44FE" w14:paraId="2ACED82D" w14:textId="77777777" w:rsidTr="007E5277">
        <w:trPr>
          <w:trHeight w:val="357"/>
        </w:trPr>
        <w:tc>
          <w:tcPr>
            <w:tcW w:w="692" w:type="dxa"/>
            <w:tcBorders>
              <w:left w:val="single" w:sz="8" w:space="0" w:color="999999"/>
              <w:right w:val="single" w:sz="8" w:space="0" w:color="999999"/>
            </w:tcBorders>
          </w:tcPr>
          <w:p w14:paraId="587D774A" w14:textId="62B927E3" w:rsidR="00DA44DC" w:rsidRPr="00C50C67" w:rsidRDefault="00DA44DC" w:rsidP="0094193E">
            <w:r>
              <w:t>1</w:t>
            </w:r>
            <w:r w:rsidR="00CE0F62">
              <w:t>4</w:t>
            </w:r>
          </w:p>
        </w:tc>
        <w:tc>
          <w:tcPr>
            <w:tcW w:w="1440" w:type="dxa"/>
            <w:tcBorders>
              <w:left w:val="single" w:sz="8" w:space="0" w:color="999999"/>
              <w:right w:val="single" w:sz="8" w:space="0" w:color="999999"/>
            </w:tcBorders>
          </w:tcPr>
          <w:p w14:paraId="6056474B" w14:textId="77777777" w:rsidR="00DA44DC" w:rsidRPr="00C50C67" w:rsidRDefault="00DA44DC" w:rsidP="0094193E">
            <w:r>
              <w:rPr>
                <w:rStyle w:val="SAPEmphasis"/>
              </w:rPr>
              <w:t>Continue</w:t>
            </w:r>
          </w:p>
        </w:tc>
        <w:tc>
          <w:tcPr>
            <w:tcW w:w="2700" w:type="dxa"/>
            <w:tcBorders>
              <w:left w:val="single" w:sz="8" w:space="0" w:color="999999"/>
              <w:right w:val="single" w:sz="8" w:space="0" w:color="999999"/>
            </w:tcBorders>
          </w:tcPr>
          <w:p w14:paraId="68F9FA49" w14:textId="77777777" w:rsidR="00DA44DC" w:rsidRPr="00C50C67" w:rsidRDefault="00DA44DC" w:rsidP="0094193E">
            <w:r w:rsidRPr="00C50C67">
              <w:t xml:space="preserve">Choose the </w:t>
            </w:r>
            <w:r>
              <w:rPr>
                <w:rStyle w:val="SAPScreenElement"/>
              </w:rPr>
              <w:t xml:space="preserve">Continue </w:t>
            </w:r>
            <w:r w:rsidRPr="00C50C67">
              <w:t xml:space="preserve">pushbutton. </w:t>
            </w:r>
          </w:p>
          <w:p w14:paraId="5903ADE4" w14:textId="77777777" w:rsidR="00DA44DC" w:rsidRPr="00C50C67" w:rsidRDefault="00DA44DC" w:rsidP="0094193E">
            <w:pPr>
              <w:spacing w:before="0" w:after="0" w:line="240" w:lineRule="auto"/>
            </w:pPr>
          </w:p>
        </w:tc>
        <w:tc>
          <w:tcPr>
            <w:tcW w:w="2160" w:type="dxa"/>
            <w:tcBorders>
              <w:top w:val="single" w:sz="8" w:space="0" w:color="999999"/>
              <w:left w:val="single" w:sz="8" w:space="0" w:color="999999"/>
              <w:bottom w:val="single" w:sz="8" w:space="0" w:color="999999"/>
              <w:right w:val="single" w:sz="8" w:space="0" w:color="999999"/>
            </w:tcBorders>
          </w:tcPr>
          <w:p w14:paraId="7D32E8D4" w14:textId="77777777" w:rsidR="00DA44DC" w:rsidRPr="00C50C67" w:rsidRDefault="00DA44DC" w:rsidP="0094193E">
            <w:pPr>
              <w:rPr>
                <w:rStyle w:val="SAPScreenElement"/>
              </w:rPr>
            </w:pPr>
          </w:p>
        </w:tc>
        <w:tc>
          <w:tcPr>
            <w:tcW w:w="3420" w:type="dxa"/>
            <w:tcBorders>
              <w:top w:val="single" w:sz="8" w:space="0" w:color="999999"/>
              <w:left w:val="single" w:sz="8" w:space="0" w:color="999999"/>
              <w:bottom w:val="single" w:sz="8" w:space="0" w:color="999999"/>
              <w:right w:val="single" w:sz="8" w:space="0" w:color="999999"/>
            </w:tcBorders>
          </w:tcPr>
          <w:p w14:paraId="251B0786" w14:textId="77777777" w:rsidR="00DA44DC" w:rsidRPr="00C50C67" w:rsidRDefault="00DA44DC" w:rsidP="0094193E"/>
        </w:tc>
        <w:tc>
          <w:tcPr>
            <w:tcW w:w="2700" w:type="dxa"/>
            <w:tcBorders>
              <w:top w:val="single" w:sz="8" w:space="0" w:color="999999"/>
              <w:left w:val="single" w:sz="8" w:space="0" w:color="999999"/>
              <w:bottom w:val="single" w:sz="8" w:space="0" w:color="999999"/>
              <w:right w:val="single" w:sz="8" w:space="0" w:color="999999"/>
            </w:tcBorders>
          </w:tcPr>
          <w:p w14:paraId="60844E03" w14:textId="743C27B9" w:rsidR="00DA44DC" w:rsidRDefault="00DA44DC" w:rsidP="0094193E">
            <w:pPr>
              <w:rPr>
                <w:lang w:eastAsia="zh-SG"/>
              </w:rPr>
            </w:pPr>
            <w:r>
              <w:t>The</w:t>
            </w:r>
            <w:r w:rsidRPr="00C50C67">
              <w:t xml:space="preserve"> </w:t>
            </w:r>
            <w:r>
              <w:rPr>
                <w:rStyle w:val="SAPScreenElement"/>
              </w:rPr>
              <w:t>Work Order</w:t>
            </w:r>
            <w:r w:rsidRPr="00C50C67">
              <w:rPr>
                <w:rStyle w:val="SAPScreenElement"/>
              </w:rPr>
              <w:t xml:space="preserve"> Information </w:t>
            </w:r>
            <w:r>
              <w:t>section</w:t>
            </w:r>
            <w:r w:rsidRPr="00C50C67">
              <w:t xml:space="preserve"> in the </w:t>
            </w:r>
            <w:r w:rsidRPr="00C50C67">
              <w:rPr>
                <w:rStyle w:val="SAPScreenElement"/>
              </w:rPr>
              <w:t xml:space="preserve">Add </w:t>
            </w:r>
            <w:r>
              <w:rPr>
                <w:rStyle w:val="SAPScreenElement"/>
              </w:rPr>
              <w:t xml:space="preserve">Contingent Worker </w:t>
            </w:r>
            <w:r w:rsidRPr="00C50C67">
              <w:t>screen</w:t>
            </w:r>
            <w:r>
              <w:t xml:space="preserve"> is expanded</w:t>
            </w:r>
            <w:r w:rsidRPr="00C50C67">
              <w:t xml:space="preserve">. </w:t>
            </w:r>
          </w:p>
          <w:p w14:paraId="18FC78EC" w14:textId="42CCD280" w:rsidR="00DA44DC" w:rsidRPr="00C50C67" w:rsidRDefault="00DA44DC" w:rsidP="0094193E">
            <w:r>
              <w:rPr>
                <w:lang w:eastAsia="zh-SG"/>
              </w:rPr>
              <w:t xml:space="preserve">Continue with entering details to the work order of the contingent worker. </w:t>
            </w:r>
            <w:r w:rsidRPr="007E5277">
              <w:rPr>
                <w:lang w:eastAsia="zh-SG"/>
              </w:rPr>
              <w:t xml:space="preserve">This is described below </w:t>
            </w:r>
            <w:r w:rsidR="00CE0F62" w:rsidRPr="007E5277">
              <w:rPr>
                <w:lang w:eastAsia="zh-SG"/>
              </w:rPr>
              <w:t>this table</w:t>
            </w:r>
            <w:r w:rsidRPr="007E5277">
              <w:rPr>
                <w:lang w:eastAsia="zh-SG"/>
              </w:rPr>
              <w:t>.</w:t>
            </w:r>
          </w:p>
        </w:tc>
        <w:tc>
          <w:tcPr>
            <w:tcW w:w="1174" w:type="dxa"/>
            <w:tcBorders>
              <w:top w:val="single" w:sz="8" w:space="0" w:color="999999"/>
              <w:left w:val="single" w:sz="8" w:space="0" w:color="999999"/>
              <w:bottom w:val="single" w:sz="8" w:space="0" w:color="999999"/>
              <w:right w:val="single" w:sz="8" w:space="0" w:color="999999"/>
            </w:tcBorders>
          </w:tcPr>
          <w:p w14:paraId="28B7B606" w14:textId="77777777" w:rsidR="00DA44DC" w:rsidRPr="00C50C67" w:rsidRDefault="00DA44DC" w:rsidP="0094193E"/>
        </w:tc>
      </w:tr>
    </w:tbl>
    <w:p w14:paraId="7B5EDED9" w14:textId="6D6374FD" w:rsidR="00DA44DC" w:rsidRDefault="00DA44DC" w:rsidP="00370FE0"/>
    <w:p w14:paraId="1B8BF23E" w14:textId="00ED6423" w:rsidR="00DA44DC" w:rsidRPr="00370FE0" w:rsidRDefault="00DA44DC" w:rsidP="00370FE0">
      <w:r>
        <w:t xml:space="preserve">After having entered </w:t>
      </w:r>
      <w:r w:rsidR="00BA685D">
        <w:t>the personal information and assignment information of the contingent worker, you can now enter details of the work order to which the contingent worker will be assigned during his or her activity at the company.</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09"/>
        <w:gridCol w:w="1333"/>
        <w:gridCol w:w="2520"/>
        <w:gridCol w:w="3150"/>
        <w:gridCol w:w="2520"/>
        <w:gridCol w:w="2880"/>
        <w:gridCol w:w="1174"/>
      </w:tblGrid>
      <w:tr w:rsidR="00373BCE" w:rsidRPr="00C50C67" w14:paraId="3C3402AE" w14:textId="77777777" w:rsidTr="00310244">
        <w:trPr>
          <w:trHeight w:val="848"/>
          <w:tblHeader/>
        </w:trPr>
        <w:tc>
          <w:tcPr>
            <w:tcW w:w="709" w:type="dxa"/>
            <w:tcBorders>
              <w:top w:val="single" w:sz="8" w:space="0" w:color="999999"/>
              <w:left w:val="single" w:sz="8" w:space="0" w:color="999999"/>
              <w:bottom w:val="single" w:sz="8" w:space="0" w:color="999999"/>
              <w:right w:val="single" w:sz="8" w:space="0" w:color="999999"/>
            </w:tcBorders>
            <w:shd w:val="clear" w:color="auto" w:fill="999999"/>
            <w:hideMark/>
          </w:tcPr>
          <w:p w14:paraId="13C1D973" w14:textId="77777777" w:rsidR="00373BCE" w:rsidRPr="00C50C67" w:rsidRDefault="00373BCE" w:rsidP="00DB5CAA">
            <w:pPr>
              <w:pStyle w:val="SAPTableHeader"/>
            </w:pPr>
            <w:r w:rsidRPr="00C50C67">
              <w:lastRenderedPageBreak/>
              <w:t>Test Step #</w:t>
            </w:r>
          </w:p>
        </w:tc>
        <w:tc>
          <w:tcPr>
            <w:tcW w:w="1333" w:type="dxa"/>
            <w:tcBorders>
              <w:top w:val="single" w:sz="8" w:space="0" w:color="999999"/>
              <w:left w:val="single" w:sz="8" w:space="0" w:color="999999"/>
              <w:bottom w:val="single" w:sz="8" w:space="0" w:color="999999"/>
              <w:right w:val="single" w:sz="8" w:space="0" w:color="999999"/>
            </w:tcBorders>
            <w:shd w:val="clear" w:color="auto" w:fill="999999"/>
            <w:hideMark/>
          </w:tcPr>
          <w:p w14:paraId="0EBFDB7C" w14:textId="77777777" w:rsidR="00373BCE" w:rsidRPr="00C50C67" w:rsidRDefault="00373BCE" w:rsidP="00DB5CAA">
            <w:pPr>
              <w:pStyle w:val="SAPTableHeader"/>
            </w:pPr>
            <w:r w:rsidRPr="00C50C67">
              <w:t>Test Step Name</w:t>
            </w:r>
          </w:p>
        </w:tc>
        <w:tc>
          <w:tcPr>
            <w:tcW w:w="2520" w:type="dxa"/>
            <w:tcBorders>
              <w:top w:val="single" w:sz="8" w:space="0" w:color="999999"/>
              <w:left w:val="single" w:sz="8" w:space="0" w:color="999999"/>
              <w:bottom w:val="single" w:sz="8" w:space="0" w:color="999999"/>
              <w:right w:val="single" w:sz="8" w:space="0" w:color="999999"/>
            </w:tcBorders>
            <w:shd w:val="clear" w:color="auto" w:fill="999999"/>
            <w:hideMark/>
          </w:tcPr>
          <w:p w14:paraId="7153DB31" w14:textId="77777777" w:rsidR="00373BCE" w:rsidRPr="00C50C67" w:rsidRDefault="00373BCE" w:rsidP="00DB5CAA">
            <w:pPr>
              <w:pStyle w:val="SAPTableHeader"/>
            </w:pPr>
            <w:r w:rsidRPr="00C50C67">
              <w:t>Instruction</w:t>
            </w:r>
          </w:p>
        </w:tc>
        <w:tc>
          <w:tcPr>
            <w:tcW w:w="3150" w:type="dxa"/>
            <w:tcBorders>
              <w:top w:val="single" w:sz="8" w:space="0" w:color="999999"/>
              <w:left w:val="single" w:sz="8" w:space="0" w:color="999999"/>
              <w:bottom w:val="single" w:sz="8" w:space="0" w:color="999999"/>
              <w:right w:val="single" w:sz="8" w:space="0" w:color="999999"/>
            </w:tcBorders>
            <w:shd w:val="clear" w:color="auto" w:fill="999999"/>
            <w:hideMark/>
          </w:tcPr>
          <w:p w14:paraId="390CDB04" w14:textId="77777777" w:rsidR="00373BCE" w:rsidRPr="00C50C67" w:rsidRDefault="00373BCE" w:rsidP="00DB5CAA">
            <w:pPr>
              <w:pStyle w:val="SAPTableHeader"/>
            </w:pPr>
            <w:r w:rsidRPr="00C50C67">
              <w:t>User Entries:</w:t>
            </w:r>
            <w:r w:rsidRPr="00C50C67">
              <w:br/>
              <w:t>Field Name: User Action and Value</w:t>
            </w:r>
          </w:p>
        </w:tc>
        <w:tc>
          <w:tcPr>
            <w:tcW w:w="2520" w:type="dxa"/>
            <w:tcBorders>
              <w:top w:val="single" w:sz="8" w:space="0" w:color="999999"/>
              <w:left w:val="single" w:sz="8" w:space="0" w:color="999999"/>
              <w:bottom w:val="single" w:sz="8" w:space="0" w:color="999999"/>
              <w:right w:val="single" w:sz="8" w:space="0" w:color="999999"/>
            </w:tcBorders>
            <w:shd w:val="clear" w:color="auto" w:fill="999999"/>
            <w:hideMark/>
          </w:tcPr>
          <w:p w14:paraId="3D3AF7CD" w14:textId="77777777" w:rsidR="00373BCE" w:rsidRPr="00C50C67" w:rsidRDefault="00373BCE" w:rsidP="00DB5CAA">
            <w:pPr>
              <w:pStyle w:val="SAPTableHeader"/>
            </w:pPr>
            <w:r w:rsidRPr="00C50C67">
              <w:t>Additional Information</w:t>
            </w:r>
          </w:p>
        </w:tc>
        <w:tc>
          <w:tcPr>
            <w:tcW w:w="2880" w:type="dxa"/>
            <w:tcBorders>
              <w:top w:val="single" w:sz="8" w:space="0" w:color="999999"/>
              <w:left w:val="single" w:sz="8" w:space="0" w:color="999999"/>
              <w:bottom w:val="single" w:sz="8" w:space="0" w:color="999999"/>
              <w:right w:val="single" w:sz="8" w:space="0" w:color="999999"/>
            </w:tcBorders>
            <w:shd w:val="clear" w:color="auto" w:fill="999999"/>
            <w:hideMark/>
          </w:tcPr>
          <w:p w14:paraId="1A415B07" w14:textId="77777777" w:rsidR="00373BCE" w:rsidRPr="00C50C67" w:rsidRDefault="00373BCE" w:rsidP="00DB5CAA">
            <w:pPr>
              <w:pStyle w:val="SAPTableHeader"/>
            </w:pPr>
            <w:r w:rsidRPr="00C50C67">
              <w:t>Expected Result</w:t>
            </w:r>
          </w:p>
        </w:tc>
        <w:tc>
          <w:tcPr>
            <w:tcW w:w="1174" w:type="dxa"/>
            <w:tcBorders>
              <w:top w:val="single" w:sz="8" w:space="0" w:color="999999"/>
              <w:left w:val="single" w:sz="8" w:space="0" w:color="999999"/>
              <w:bottom w:val="single" w:sz="8" w:space="0" w:color="999999"/>
              <w:right w:val="single" w:sz="8" w:space="0" w:color="999999"/>
            </w:tcBorders>
            <w:shd w:val="clear" w:color="auto" w:fill="999999"/>
            <w:hideMark/>
          </w:tcPr>
          <w:p w14:paraId="584DD011" w14:textId="77777777" w:rsidR="00373BCE" w:rsidRPr="00C50C67" w:rsidRDefault="00373BCE" w:rsidP="00DB5CAA">
            <w:pPr>
              <w:pStyle w:val="SAPTableHeader"/>
            </w:pPr>
            <w:r w:rsidRPr="00C50C67">
              <w:t>Pass / Fail / Comment</w:t>
            </w:r>
          </w:p>
        </w:tc>
      </w:tr>
      <w:tr w:rsidR="007C5471" w:rsidRPr="00C50C67" w14:paraId="7C287836" w14:textId="77777777" w:rsidTr="00310244">
        <w:trPr>
          <w:trHeight w:val="357"/>
        </w:trPr>
        <w:tc>
          <w:tcPr>
            <w:tcW w:w="709" w:type="dxa"/>
            <w:vMerge w:val="restart"/>
            <w:tcBorders>
              <w:top w:val="single" w:sz="8" w:space="0" w:color="999999"/>
              <w:left w:val="single" w:sz="8" w:space="0" w:color="999999"/>
              <w:right w:val="single" w:sz="8" w:space="0" w:color="999999"/>
            </w:tcBorders>
          </w:tcPr>
          <w:p w14:paraId="326CE9B6" w14:textId="6D3F6D72" w:rsidR="007C5471" w:rsidRPr="00C50C67" w:rsidRDefault="007C5471" w:rsidP="00DB5CAA">
            <w:r w:rsidRPr="00C50C67">
              <w:t>1</w:t>
            </w:r>
            <w:r w:rsidR="00CE0F62">
              <w:t>5</w:t>
            </w:r>
          </w:p>
        </w:tc>
        <w:tc>
          <w:tcPr>
            <w:tcW w:w="1333" w:type="dxa"/>
            <w:vMerge w:val="restart"/>
            <w:tcBorders>
              <w:top w:val="single" w:sz="8" w:space="0" w:color="999999"/>
              <w:left w:val="single" w:sz="8" w:space="0" w:color="999999"/>
              <w:right w:val="single" w:sz="8" w:space="0" w:color="999999"/>
            </w:tcBorders>
          </w:tcPr>
          <w:p w14:paraId="174EB766" w14:textId="139F5369" w:rsidR="007C5471" w:rsidRPr="003F5D38" w:rsidRDefault="007C5471" w:rsidP="00DB5CAA">
            <w:pPr>
              <w:rPr>
                <w:rStyle w:val="SAPEmphasis"/>
              </w:rPr>
            </w:pPr>
            <w:r w:rsidRPr="003F5D38">
              <w:rPr>
                <w:rStyle w:val="SAPEmphasis"/>
              </w:rPr>
              <w:t xml:space="preserve">Enter </w:t>
            </w:r>
            <w:r w:rsidRPr="00F17467">
              <w:rPr>
                <w:rStyle w:val="SAPEmphasis"/>
              </w:rPr>
              <w:t>Work Order Information for Contingent Worker</w:t>
            </w:r>
          </w:p>
        </w:tc>
        <w:tc>
          <w:tcPr>
            <w:tcW w:w="2520" w:type="dxa"/>
            <w:vMerge w:val="restart"/>
            <w:tcBorders>
              <w:top w:val="single" w:sz="8" w:space="0" w:color="999999"/>
              <w:left w:val="single" w:sz="8" w:space="0" w:color="999999"/>
              <w:right w:val="single" w:sz="8" w:space="0" w:color="999999"/>
            </w:tcBorders>
          </w:tcPr>
          <w:p w14:paraId="41DE7415" w14:textId="3639047C" w:rsidR="007C5471" w:rsidRDefault="007C5471" w:rsidP="00DB5CAA">
            <w:r>
              <w:t>I</w:t>
            </w:r>
            <w:r w:rsidRPr="00F17467">
              <w:t xml:space="preserve">n the </w:t>
            </w:r>
            <w:r w:rsidRPr="00F17467">
              <w:rPr>
                <w:rStyle w:val="SAPScreenElement"/>
              </w:rPr>
              <w:t>Work Order</w:t>
            </w:r>
            <w:r w:rsidRPr="00F17467">
              <w:t xml:space="preserve"> block make the following entries</w:t>
            </w:r>
            <w:r>
              <w:t>:</w:t>
            </w:r>
          </w:p>
        </w:tc>
        <w:tc>
          <w:tcPr>
            <w:tcW w:w="3150" w:type="dxa"/>
            <w:tcBorders>
              <w:top w:val="single" w:sz="8" w:space="0" w:color="999999"/>
              <w:left w:val="single" w:sz="8" w:space="0" w:color="999999"/>
              <w:bottom w:val="single" w:sz="8" w:space="0" w:color="999999"/>
              <w:right w:val="single" w:sz="8" w:space="0" w:color="999999"/>
            </w:tcBorders>
          </w:tcPr>
          <w:p w14:paraId="0E183408" w14:textId="6E2451F6" w:rsidR="007C5471" w:rsidRPr="00A13803" w:rsidRDefault="007C5471" w:rsidP="00DB5CAA">
            <w:pPr>
              <w:rPr>
                <w:rStyle w:val="SAPScreenElement"/>
              </w:rPr>
            </w:pPr>
            <w:r>
              <w:rPr>
                <w:rStyle w:val="SAPScreenElement"/>
              </w:rPr>
              <w:t>Worker Type</w:t>
            </w:r>
            <w:r w:rsidRPr="00F17467">
              <w:rPr>
                <w:rStyle w:val="SAPScreenElement"/>
              </w:rPr>
              <w:t>:</w:t>
            </w:r>
            <w:r w:rsidRPr="00F17467">
              <w:t xml:space="preserve"> select from drop-</w:t>
            </w:r>
            <w:r>
              <w:t>down</w:t>
            </w:r>
          </w:p>
        </w:tc>
        <w:tc>
          <w:tcPr>
            <w:tcW w:w="2520" w:type="dxa"/>
            <w:tcBorders>
              <w:top w:val="single" w:sz="8" w:space="0" w:color="999999"/>
              <w:left w:val="single" w:sz="8" w:space="0" w:color="999999"/>
              <w:bottom w:val="single" w:sz="8" w:space="0" w:color="999999"/>
              <w:right w:val="single" w:sz="8" w:space="0" w:color="999999"/>
            </w:tcBorders>
          </w:tcPr>
          <w:p w14:paraId="5190C7AF" w14:textId="2B80492F" w:rsidR="007C5471" w:rsidRPr="00D40BD2" w:rsidRDefault="007C5471" w:rsidP="00DB5CAA">
            <w:r>
              <w:t xml:space="preserve">Three values are delivered within </w:t>
            </w:r>
            <w:del w:id="124" w:author="Author" w:date="2018-02-22T18:01:00Z">
              <w:r w:rsidDel="007D7037">
                <w:delText xml:space="preserve">this </w:delText>
              </w:r>
            </w:del>
            <w:ins w:id="125" w:author="Author" w:date="2018-02-22T18:01:00Z">
              <w:r w:rsidR="007D7037">
                <w:t>the SAP Best Practices</w:t>
              </w:r>
            </w:ins>
            <w:del w:id="126" w:author="Author" w:date="2018-02-22T18:01:00Z">
              <w:r w:rsidDel="007D7037">
                <w:delText>best practices</w:delText>
              </w:r>
            </w:del>
            <w:del w:id="127" w:author="Author" w:date="2018-02-12T18:10:00Z">
              <w:r w:rsidDel="008357BF">
                <w:delText xml:space="preserve"> solution</w:delText>
              </w:r>
            </w:del>
            <w:r>
              <w:t xml:space="preserve">: </w:t>
            </w:r>
            <w:r w:rsidRPr="003A67D5">
              <w:rPr>
                <w:rStyle w:val="SAPUserEntry"/>
              </w:rPr>
              <w:t>Contingent Worker</w:t>
            </w:r>
            <w:r>
              <w:t xml:space="preserve">, </w:t>
            </w:r>
            <w:r w:rsidRPr="003A67D5">
              <w:rPr>
                <w:rStyle w:val="SAPUserEntry"/>
              </w:rPr>
              <w:t>SOW Worker</w:t>
            </w:r>
            <w:r>
              <w:t xml:space="preserve">, </w:t>
            </w:r>
            <w:r w:rsidRPr="003A67D5">
              <w:rPr>
                <w:rStyle w:val="SAPUserEntry"/>
              </w:rPr>
              <w:t>Profile Worker</w:t>
            </w:r>
            <w:r>
              <w:t>.</w:t>
            </w:r>
            <w:r w:rsidR="00A7697C">
              <w:t xml:space="preserve"> In case no value is entered, </w:t>
            </w:r>
            <w:r w:rsidR="00A7697C" w:rsidRPr="003A67D5">
              <w:rPr>
                <w:rStyle w:val="SAPUserEntry"/>
              </w:rPr>
              <w:t>Profile Worker</w:t>
            </w:r>
            <w:r w:rsidR="00A7697C" w:rsidRPr="007E5277">
              <w:rPr>
                <w:rStyle w:val="SAPUserEntry"/>
              </w:rPr>
              <w:t xml:space="preserve"> </w:t>
            </w:r>
            <w:r w:rsidR="00A7697C">
              <w:t>is taken as default.</w:t>
            </w:r>
          </w:p>
        </w:tc>
        <w:tc>
          <w:tcPr>
            <w:tcW w:w="2880" w:type="dxa"/>
            <w:vMerge w:val="restart"/>
            <w:tcBorders>
              <w:top w:val="single" w:sz="8" w:space="0" w:color="999999"/>
              <w:left w:val="single" w:sz="8" w:space="0" w:color="999999"/>
              <w:right w:val="single" w:sz="8" w:space="0" w:color="999999"/>
            </w:tcBorders>
          </w:tcPr>
          <w:p w14:paraId="3A4967EE" w14:textId="77777777" w:rsidR="007C5471" w:rsidRPr="00D40BD2" w:rsidRDefault="007C5471" w:rsidP="00DB5CAA">
            <w:pPr>
              <w:pStyle w:val="NoteParagraph"/>
              <w:ind w:left="0"/>
            </w:pPr>
          </w:p>
        </w:tc>
        <w:tc>
          <w:tcPr>
            <w:tcW w:w="1174" w:type="dxa"/>
            <w:tcBorders>
              <w:top w:val="single" w:sz="8" w:space="0" w:color="999999"/>
              <w:left w:val="single" w:sz="8" w:space="0" w:color="999999"/>
              <w:bottom w:val="single" w:sz="8" w:space="0" w:color="999999"/>
              <w:right w:val="single" w:sz="8" w:space="0" w:color="999999"/>
            </w:tcBorders>
          </w:tcPr>
          <w:p w14:paraId="2D24E9C2" w14:textId="77777777" w:rsidR="007C5471" w:rsidRPr="00C50C67" w:rsidRDefault="007C5471" w:rsidP="00DB5CAA"/>
        </w:tc>
      </w:tr>
      <w:tr w:rsidR="007C5471" w:rsidRPr="00C50C67" w14:paraId="068DEEC1" w14:textId="77777777" w:rsidTr="00310244">
        <w:trPr>
          <w:trHeight w:val="357"/>
        </w:trPr>
        <w:tc>
          <w:tcPr>
            <w:tcW w:w="709" w:type="dxa"/>
            <w:vMerge/>
            <w:tcBorders>
              <w:left w:val="single" w:sz="8" w:space="0" w:color="999999"/>
              <w:right w:val="single" w:sz="8" w:space="0" w:color="999999"/>
            </w:tcBorders>
            <w:hideMark/>
          </w:tcPr>
          <w:p w14:paraId="32579345" w14:textId="40279262" w:rsidR="007C5471" w:rsidRPr="00C50C67" w:rsidRDefault="007C5471" w:rsidP="00DB5CAA"/>
        </w:tc>
        <w:tc>
          <w:tcPr>
            <w:tcW w:w="1333" w:type="dxa"/>
            <w:vMerge/>
            <w:tcBorders>
              <w:left w:val="single" w:sz="8" w:space="0" w:color="999999"/>
              <w:right w:val="single" w:sz="8" w:space="0" w:color="999999"/>
            </w:tcBorders>
          </w:tcPr>
          <w:p w14:paraId="3169F153" w14:textId="77777777" w:rsidR="007C5471" w:rsidRPr="00D40BD2" w:rsidRDefault="007C5471" w:rsidP="00DB5CAA"/>
        </w:tc>
        <w:tc>
          <w:tcPr>
            <w:tcW w:w="2520" w:type="dxa"/>
            <w:vMerge/>
            <w:tcBorders>
              <w:left w:val="single" w:sz="8" w:space="0" w:color="999999"/>
              <w:right w:val="single" w:sz="8" w:space="0" w:color="999999"/>
            </w:tcBorders>
            <w:hideMark/>
          </w:tcPr>
          <w:p w14:paraId="0677BFBE" w14:textId="467FF724" w:rsidR="007C5471" w:rsidRPr="00D40BD2" w:rsidRDefault="007C5471" w:rsidP="00DB5CAA"/>
        </w:tc>
        <w:tc>
          <w:tcPr>
            <w:tcW w:w="3150" w:type="dxa"/>
            <w:tcBorders>
              <w:top w:val="single" w:sz="8" w:space="0" w:color="999999"/>
              <w:left w:val="single" w:sz="8" w:space="0" w:color="999999"/>
              <w:bottom w:val="single" w:sz="8" w:space="0" w:color="999999"/>
              <w:right w:val="single" w:sz="8" w:space="0" w:color="999999"/>
            </w:tcBorders>
            <w:hideMark/>
          </w:tcPr>
          <w:p w14:paraId="3B0390C6" w14:textId="4204B331" w:rsidR="007C5471" w:rsidRPr="00D40BD2" w:rsidRDefault="007C5471" w:rsidP="00DB5CAA">
            <w:r w:rsidRPr="00A13803">
              <w:rPr>
                <w:rStyle w:val="SAPScreenElement"/>
              </w:rPr>
              <w:t>Work Order ID</w:t>
            </w:r>
            <w:r w:rsidRPr="00F17467">
              <w:rPr>
                <w:rStyle w:val="SAPScreenElement"/>
              </w:rPr>
              <w:t>:</w:t>
            </w:r>
            <w:r>
              <w:t xml:space="preserve"> enter as appropriate</w:t>
            </w:r>
          </w:p>
        </w:tc>
        <w:tc>
          <w:tcPr>
            <w:tcW w:w="2520" w:type="dxa"/>
            <w:tcBorders>
              <w:top w:val="single" w:sz="8" w:space="0" w:color="999999"/>
              <w:left w:val="single" w:sz="8" w:space="0" w:color="999999"/>
              <w:bottom w:val="single" w:sz="8" w:space="0" w:color="999999"/>
              <w:right w:val="single" w:sz="8" w:space="0" w:color="999999"/>
            </w:tcBorders>
          </w:tcPr>
          <w:p w14:paraId="5DA74378" w14:textId="0CDCAC04" w:rsidR="007C5471" w:rsidRPr="00D40BD2" w:rsidRDefault="007C5471" w:rsidP="00DB5CAA"/>
        </w:tc>
        <w:tc>
          <w:tcPr>
            <w:tcW w:w="2880" w:type="dxa"/>
            <w:vMerge/>
            <w:tcBorders>
              <w:left w:val="single" w:sz="8" w:space="0" w:color="999999"/>
              <w:right w:val="single" w:sz="8" w:space="0" w:color="999999"/>
            </w:tcBorders>
          </w:tcPr>
          <w:p w14:paraId="74D43FE9" w14:textId="495B356B" w:rsidR="007C5471" w:rsidRPr="00D40BD2" w:rsidRDefault="007C5471" w:rsidP="00DB5CAA">
            <w:pPr>
              <w:pStyle w:val="NoteParagraph"/>
              <w:ind w:left="0"/>
            </w:pPr>
          </w:p>
        </w:tc>
        <w:tc>
          <w:tcPr>
            <w:tcW w:w="1174" w:type="dxa"/>
            <w:tcBorders>
              <w:top w:val="single" w:sz="8" w:space="0" w:color="999999"/>
              <w:left w:val="single" w:sz="8" w:space="0" w:color="999999"/>
              <w:bottom w:val="single" w:sz="8" w:space="0" w:color="999999"/>
              <w:right w:val="single" w:sz="8" w:space="0" w:color="999999"/>
            </w:tcBorders>
          </w:tcPr>
          <w:p w14:paraId="0DA4CE60" w14:textId="77777777" w:rsidR="007C5471" w:rsidRPr="00C50C67" w:rsidRDefault="007C5471" w:rsidP="00DB5CAA"/>
        </w:tc>
      </w:tr>
      <w:tr w:rsidR="007C5471" w:rsidRPr="00C50C67" w14:paraId="699F128E" w14:textId="77777777" w:rsidTr="00310244">
        <w:trPr>
          <w:trHeight w:val="357"/>
        </w:trPr>
        <w:tc>
          <w:tcPr>
            <w:tcW w:w="709" w:type="dxa"/>
            <w:vMerge/>
            <w:tcBorders>
              <w:left w:val="single" w:sz="8" w:space="0" w:color="999999"/>
              <w:right w:val="single" w:sz="8" w:space="0" w:color="999999"/>
            </w:tcBorders>
            <w:vAlign w:val="center"/>
            <w:hideMark/>
          </w:tcPr>
          <w:p w14:paraId="0E0D063B" w14:textId="77777777" w:rsidR="007C5471" w:rsidRPr="00C50C67" w:rsidRDefault="007C5471" w:rsidP="00DB5CAA">
            <w:pPr>
              <w:spacing w:before="0" w:after="0" w:line="240" w:lineRule="auto"/>
            </w:pPr>
          </w:p>
        </w:tc>
        <w:tc>
          <w:tcPr>
            <w:tcW w:w="1333" w:type="dxa"/>
            <w:vMerge/>
            <w:tcBorders>
              <w:left w:val="single" w:sz="8" w:space="0" w:color="999999"/>
              <w:right w:val="single" w:sz="8" w:space="0" w:color="999999"/>
            </w:tcBorders>
            <w:vAlign w:val="center"/>
            <w:hideMark/>
          </w:tcPr>
          <w:p w14:paraId="24B4CE0B" w14:textId="77777777" w:rsidR="007C5471" w:rsidRPr="00D40BD2" w:rsidRDefault="007C5471" w:rsidP="00DB5CAA">
            <w:pPr>
              <w:spacing w:before="0" w:after="0" w:line="240" w:lineRule="auto"/>
            </w:pPr>
          </w:p>
        </w:tc>
        <w:tc>
          <w:tcPr>
            <w:tcW w:w="2520" w:type="dxa"/>
            <w:vMerge/>
            <w:tcBorders>
              <w:left w:val="single" w:sz="8" w:space="0" w:color="999999"/>
              <w:right w:val="single" w:sz="8" w:space="0" w:color="999999"/>
            </w:tcBorders>
            <w:vAlign w:val="center"/>
            <w:hideMark/>
          </w:tcPr>
          <w:p w14:paraId="47512FD9" w14:textId="77777777" w:rsidR="007C5471" w:rsidRPr="00D40BD2" w:rsidRDefault="007C5471" w:rsidP="00DB5CAA">
            <w:pPr>
              <w:spacing w:before="0" w:after="0" w:line="240" w:lineRule="auto"/>
            </w:pPr>
          </w:p>
        </w:tc>
        <w:tc>
          <w:tcPr>
            <w:tcW w:w="3150" w:type="dxa"/>
            <w:tcBorders>
              <w:top w:val="single" w:sz="8" w:space="0" w:color="999999"/>
              <w:left w:val="single" w:sz="8" w:space="0" w:color="999999"/>
              <w:bottom w:val="single" w:sz="8" w:space="0" w:color="999999"/>
              <w:right w:val="single" w:sz="8" w:space="0" w:color="999999"/>
            </w:tcBorders>
            <w:hideMark/>
          </w:tcPr>
          <w:p w14:paraId="10A565FC" w14:textId="2D4EF35F" w:rsidR="007C5471" w:rsidRPr="00D40BD2" w:rsidRDefault="007C5471" w:rsidP="00DB5CAA">
            <w:r w:rsidRPr="00A13803">
              <w:rPr>
                <w:rStyle w:val="SAPScreenElement"/>
              </w:rPr>
              <w:t xml:space="preserve">Work Order </w:t>
            </w:r>
            <w:r w:rsidRPr="00F17467">
              <w:rPr>
                <w:rStyle w:val="SAPScreenElement"/>
              </w:rPr>
              <w:t>Name:</w:t>
            </w:r>
            <w:r>
              <w:t xml:space="preserve"> enter </w:t>
            </w:r>
            <w:r w:rsidR="00BE0CE4">
              <w:t>if</w:t>
            </w:r>
            <w:r>
              <w:t xml:space="preserve"> appropriate</w:t>
            </w:r>
          </w:p>
        </w:tc>
        <w:tc>
          <w:tcPr>
            <w:tcW w:w="2520" w:type="dxa"/>
            <w:tcBorders>
              <w:top w:val="single" w:sz="8" w:space="0" w:color="999999"/>
              <w:left w:val="single" w:sz="8" w:space="0" w:color="999999"/>
              <w:bottom w:val="single" w:sz="8" w:space="0" w:color="999999"/>
              <w:right w:val="single" w:sz="8" w:space="0" w:color="999999"/>
            </w:tcBorders>
          </w:tcPr>
          <w:p w14:paraId="34463955" w14:textId="77777777" w:rsidR="007C5471" w:rsidRPr="00D40BD2" w:rsidRDefault="007C5471" w:rsidP="00DB5CAA"/>
        </w:tc>
        <w:tc>
          <w:tcPr>
            <w:tcW w:w="2880" w:type="dxa"/>
            <w:vMerge/>
            <w:tcBorders>
              <w:left w:val="single" w:sz="8" w:space="0" w:color="999999"/>
              <w:right w:val="single" w:sz="8" w:space="0" w:color="999999"/>
            </w:tcBorders>
          </w:tcPr>
          <w:p w14:paraId="051241FB" w14:textId="77777777" w:rsidR="007C5471" w:rsidRPr="00D40BD2" w:rsidRDefault="007C5471" w:rsidP="00DB5CAA">
            <w:pPr>
              <w:pStyle w:val="NoteParagraph"/>
            </w:pPr>
          </w:p>
        </w:tc>
        <w:tc>
          <w:tcPr>
            <w:tcW w:w="1174" w:type="dxa"/>
            <w:tcBorders>
              <w:top w:val="single" w:sz="8" w:space="0" w:color="999999"/>
              <w:left w:val="single" w:sz="8" w:space="0" w:color="999999"/>
              <w:bottom w:val="single" w:sz="8" w:space="0" w:color="999999"/>
              <w:right w:val="single" w:sz="8" w:space="0" w:color="999999"/>
            </w:tcBorders>
          </w:tcPr>
          <w:p w14:paraId="2879F454" w14:textId="77777777" w:rsidR="007C5471" w:rsidRPr="00C50C67" w:rsidRDefault="007C5471" w:rsidP="00DB5CAA"/>
        </w:tc>
      </w:tr>
      <w:tr w:rsidR="007C5471" w:rsidRPr="00C50C67" w14:paraId="1666D988" w14:textId="77777777" w:rsidTr="00310244">
        <w:trPr>
          <w:trHeight w:val="357"/>
        </w:trPr>
        <w:tc>
          <w:tcPr>
            <w:tcW w:w="709" w:type="dxa"/>
            <w:vMerge/>
            <w:tcBorders>
              <w:left w:val="single" w:sz="8" w:space="0" w:color="999999"/>
              <w:right w:val="single" w:sz="8" w:space="0" w:color="999999"/>
            </w:tcBorders>
            <w:vAlign w:val="center"/>
          </w:tcPr>
          <w:p w14:paraId="713B09AB" w14:textId="77777777" w:rsidR="007C5471" w:rsidRPr="00C50C67" w:rsidRDefault="007C5471" w:rsidP="00DB5CAA">
            <w:pPr>
              <w:spacing w:before="0" w:after="0" w:line="240" w:lineRule="auto"/>
            </w:pPr>
          </w:p>
        </w:tc>
        <w:tc>
          <w:tcPr>
            <w:tcW w:w="1333" w:type="dxa"/>
            <w:vMerge/>
            <w:tcBorders>
              <w:left w:val="single" w:sz="8" w:space="0" w:color="999999"/>
              <w:right w:val="single" w:sz="8" w:space="0" w:color="999999"/>
            </w:tcBorders>
            <w:vAlign w:val="center"/>
          </w:tcPr>
          <w:p w14:paraId="00EECB41" w14:textId="77777777" w:rsidR="007C5471" w:rsidRPr="00D40BD2" w:rsidRDefault="007C5471" w:rsidP="00DB5CAA">
            <w:pPr>
              <w:spacing w:before="0" w:after="0" w:line="240" w:lineRule="auto"/>
            </w:pPr>
          </w:p>
        </w:tc>
        <w:tc>
          <w:tcPr>
            <w:tcW w:w="2520" w:type="dxa"/>
            <w:vMerge/>
            <w:tcBorders>
              <w:left w:val="single" w:sz="8" w:space="0" w:color="999999"/>
              <w:right w:val="single" w:sz="8" w:space="0" w:color="999999"/>
            </w:tcBorders>
            <w:vAlign w:val="center"/>
          </w:tcPr>
          <w:p w14:paraId="63F81FE7" w14:textId="77777777" w:rsidR="007C5471" w:rsidRPr="00D40BD2" w:rsidRDefault="007C5471" w:rsidP="00DB5CAA">
            <w:pPr>
              <w:spacing w:before="0" w:after="0" w:line="240" w:lineRule="auto"/>
            </w:pPr>
          </w:p>
        </w:tc>
        <w:tc>
          <w:tcPr>
            <w:tcW w:w="3150" w:type="dxa"/>
            <w:tcBorders>
              <w:top w:val="single" w:sz="8" w:space="0" w:color="999999"/>
              <w:left w:val="single" w:sz="8" w:space="0" w:color="999999"/>
              <w:bottom w:val="single" w:sz="8" w:space="0" w:color="999999"/>
              <w:right w:val="single" w:sz="8" w:space="0" w:color="999999"/>
            </w:tcBorders>
          </w:tcPr>
          <w:p w14:paraId="40ECCFF7" w14:textId="55317268" w:rsidR="007C5471" w:rsidRPr="00A13803" w:rsidRDefault="007C5471" w:rsidP="00DB5CAA">
            <w:pPr>
              <w:rPr>
                <w:rStyle w:val="SAPScreenElement"/>
              </w:rPr>
            </w:pPr>
            <w:r>
              <w:rPr>
                <w:rStyle w:val="SAPScreenElement"/>
              </w:rPr>
              <w:t>Own</w:t>
            </w:r>
            <w:r w:rsidRPr="00F17467">
              <w:rPr>
                <w:rStyle w:val="SAPScreenElement"/>
              </w:rPr>
              <w:t>er ID:</w:t>
            </w:r>
            <w:r w:rsidRPr="00F17467">
              <w:t xml:space="preserve"> </w:t>
            </w:r>
            <w:r w:rsidR="00BE0CE4">
              <w:t>if appropriate,</w:t>
            </w:r>
            <w:r w:rsidR="00BE0CE4" w:rsidRPr="00F17467">
              <w:t xml:space="preserve"> </w:t>
            </w:r>
            <w:r w:rsidRPr="00F17467">
              <w:t xml:space="preserve">enter </w:t>
            </w:r>
            <w:r w:rsidRPr="007A1741">
              <w:t xml:space="preserve">name </w:t>
            </w:r>
            <w:r w:rsidRPr="00F17467">
              <w:t>parts and select the appropriate employee from the value help</w:t>
            </w:r>
          </w:p>
        </w:tc>
        <w:tc>
          <w:tcPr>
            <w:tcW w:w="2520" w:type="dxa"/>
            <w:tcBorders>
              <w:top w:val="single" w:sz="8" w:space="0" w:color="999999"/>
              <w:left w:val="single" w:sz="8" w:space="0" w:color="999999"/>
              <w:bottom w:val="single" w:sz="8" w:space="0" w:color="999999"/>
              <w:right w:val="single" w:sz="8" w:space="0" w:color="999999"/>
            </w:tcBorders>
          </w:tcPr>
          <w:p w14:paraId="57F2FD03" w14:textId="08223CAA" w:rsidR="007C5471" w:rsidRPr="00D40BD2" w:rsidRDefault="007C5471" w:rsidP="00DB5CAA">
            <w:r w:rsidRPr="00C02828">
              <w:t>The individual responsible for work orders. This can be a procurement specialist, supervisor or a manager</w:t>
            </w:r>
            <w:r>
              <w:t>.</w:t>
            </w:r>
          </w:p>
        </w:tc>
        <w:tc>
          <w:tcPr>
            <w:tcW w:w="2880" w:type="dxa"/>
            <w:vMerge/>
            <w:tcBorders>
              <w:left w:val="single" w:sz="8" w:space="0" w:color="999999"/>
              <w:right w:val="single" w:sz="8" w:space="0" w:color="999999"/>
            </w:tcBorders>
          </w:tcPr>
          <w:p w14:paraId="1FE14478" w14:textId="77777777" w:rsidR="007C5471" w:rsidRPr="00D40BD2" w:rsidRDefault="007C5471" w:rsidP="00DB5CAA">
            <w:pPr>
              <w:pStyle w:val="NoteParagraph"/>
            </w:pPr>
          </w:p>
        </w:tc>
        <w:tc>
          <w:tcPr>
            <w:tcW w:w="1174" w:type="dxa"/>
            <w:tcBorders>
              <w:top w:val="single" w:sz="8" w:space="0" w:color="999999"/>
              <w:left w:val="single" w:sz="8" w:space="0" w:color="999999"/>
              <w:bottom w:val="single" w:sz="8" w:space="0" w:color="999999"/>
              <w:right w:val="single" w:sz="8" w:space="0" w:color="999999"/>
            </w:tcBorders>
          </w:tcPr>
          <w:p w14:paraId="200C640C" w14:textId="77777777" w:rsidR="007C5471" w:rsidRPr="00C50C67" w:rsidRDefault="007C5471" w:rsidP="00DB5CAA"/>
        </w:tc>
      </w:tr>
      <w:tr w:rsidR="007C5471" w:rsidRPr="00C50C67" w14:paraId="4741C69E" w14:textId="77777777" w:rsidTr="00310244">
        <w:trPr>
          <w:trHeight w:val="357"/>
        </w:trPr>
        <w:tc>
          <w:tcPr>
            <w:tcW w:w="709" w:type="dxa"/>
            <w:vMerge/>
            <w:tcBorders>
              <w:left w:val="single" w:sz="8" w:space="0" w:color="999999"/>
              <w:right w:val="single" w:sz="8" w:space="0" w:color="999999"/>
            </w:tcBorders>
            <w:vAlign w:val="center"/>
          </w:tcPr>
          <w:p w14:paraId="054F0CEE" w14:textId="77777777" w:rsidR="007C5471" w:rsidRPr="00C50C67" w:rsidRDefault="007C5471" w:rsidP="00DB5CAA">
            <w:pPr>
              <w:spacing w:before="0" w:after="0" w:line="240" w:lineRule="auto"/>
            </w:pPr>
          </w:p>
        </w:tc>
        <w:tc>
          <w:tcPr>
            <w:tcW w:w="1333" w:type="dxa"/>
            <w:vMerge/>
            <w:tcBorders>
              <w:left w:val="single" w:sz="8" w:space="0" w:color="999999"/>
              <w:right w:val="single" w:sz="8" w:space="0" w:color="999999"/>
            </w:tcBorders>
            <w:vAlign w:val="center"/>
          </w:tcPr>
          <w:p w14:paraId="44AFC494" w14:textId="77777777" w:rsidR="007C5471" w:rsidRPr="00D40BD2" w:rsidRDefault="007C5471" w:rsidP="00DB5CAA">
            <w:pPr>
              <w:spacing w:before="0" w:after="0" w:line="240" w:lineRule="auto"/>
            </w:pPr>
          </w:p>
        </w:tc>
        <w:tc>
          <w:tcPr>
            <w:tcW w:w="2520" w:type="dxa"/>
            <w:vMerge/>
            <w:tcBorders>
              <w:left w:val="single" w:sz="8" w:space="0" w:color="999999"/>
              <w:right w:val="single" w:sz="8" w:space="0" w:color="999999"/>
            </w:tcBorders>
            <w:vAlign w:val="center"/>
          </w:tcPr>
          <w:p w14:paraId="26152B7F" w14:textId="77777777" w:rsidR="007C5471" w:rsidRPr="00D40BD2" w:rsidRDefault="007C5471" w:rsidP="00DB5CAA">
            <w:pPr>
              <w:spacing w:before="0" w:after="0" w:line="240" w:lineRule="auto"/>
            </w:pPr>
          </w:p>
        </w:tc>
        <w:tc>
          <w:tcPr>
            <w:tcW w:w="3150" w:type="dxa"/>
            <w:tcBorders>
              <w:top w:val="single" w:sz="8" w:space="0" w:color="999999"/>
              <w:left w:val="single" w:sz="8" w:space="0" w:color="999999"/>
              <w:bottom w:val="single" w:sz="8" w:space="0" w:color="999999"/>
              <w:right w:val="single" w:sz="8" w:space="0" w:color="999999"/>
            </w:tcBorders>
          </w:tcPr>
          <w:p w14:paraId="153276CA" w14:textId="1589E7F8" w:rsidR="007C5471" w:rsidRPr="00A13803" w:rsidRDefault="007C5471" w:rsidP="00373BCE">
            <w:pPr>
              <w:rPr>
                <w:rStyle w:val="SAPScreenElement"/>
              </w:rPr>
            </w:pPr>
            <w:r>
              <w:rPr>
                <w:rStyle w:val="SAPScreenElement"/>
              </w:rPr>
              <w:t>Supplier</w:t>
            </w:r>
            <w:r w:rsidRPr="00F17467">
              <w:rPr>
                <w:rStyle w:val="SAPScreenElement"/>
              </w:rPr>
              <w:t>:</w:t>
            </w:r>
            <w:r w:rsidRPr="00F17467">
              <w:t xml:space="preserve"> select </w:t>
            </w:r>
            <w:r w:rsidRPr="007A1741">
              <w:t>vendor</w:t>
            </w:r>
            <w:r w:rsidRPr="00F17467">
              <w:t xml:space="preserve"> from drop-</w:t>
            </w:r>
            <w:r>
              <w:t>down</w:t>
            </w:r>
          </w:p>
        </w:tc>
        <w:tc>
          <w:tcPr>
            <w:tcW w:w="2520" w:type="dxa"/>
            <w:tcBorders>
              <w:top w:val="single" w:sz="8" w:space="0" w:color="999999"/>
              <w:left w:val="single" w:sz="8" w:space="0" w:color="999999"/>
              <w:bottom w:val="single" w:sz="8" w:space="0" w:color="999999"/>
              <w:right w:val="single" w:sz="8" w:space="0" w:color="999999"/>
            </w:tcBorders>
          </w:tcPr>
          <w:p w14:paraId="4C03DA14" w14:textId="77777777" w:rsidR="007C5471" w:rsidRPr="00D40BD2" w:rsidRDefault="007C5471" w:rsidP="00DB5CAA"/>
        </w:tc>
        <w:tc>
          <w:tcPr>
            <w:tcW w:w="2880" w:type="dxa"/>
            <w:vMerge/>
            <w:tcBorders>
              <w:left w:val="single" w:sz="8" w:space="0" w:color="999999"/>
              <w:right w:val="single" w:sz="8" w:space="0" w:color="999999"/>
            </w:tcBorders>
          </w:tcPr>
          <w:p w14:paraId="4AD22208" w14:textId="77777777" w:rsidR="007C5471" w:rsidRPr="00D40BD2" w:rsidRDefault="007C5471" w:rsidP="00DB5CAA">
            <w:pPr>
              <w:pStyle w:val="NoteParagraph"/>
            </w:pPr>
          </w:p>
        </w:tc>
        <w:tc>
          <w:tcPr>
            <w:tcW w:w="1174" w:type="dxa"/>
            <w:tcBorders>
              <w:top w:val="single" w:sz="8" w:space="0" w:color="999999"/>
              <w:left w:val="single" w:sz="8" w:space="0" w:color="999999"/>
              <w:bottom w:val="single" w:sz="8" w:space="0" w:color="999999"/>
              <w:right w:val="single" w:sz="8" w:space="0" w:color="999999"/>
            </w:tcBorders>
          </w:tcPr>
          <w:p w14:paraId="7A7074E7" w14:textId="77777777" w:rsidR="007C5471" w:rsidRPr="00C50C67" w:rsidRDefault="007C5471" w:rsidP="00DB5CAA"/>
        </w:tc>
      </w:tr>
      <w:tr w:rsidR="007C5471" w:rsidRPr="00C50C67" w14:paraId="1379C565" w14:textId="77777777" w:rsidTr="00310244">
        <w:trPr>
          <w:trHeight w:val="357"/>
        </w:trPr>
        <w:tc>
          <w:tcPr>
            <w:tcW w:w="709" w:type="dxa"/>
            <w:vMerge/>
            <w:tcBorders>
              <w:left w:val="single" w:sz="8" w:space="0" w:color="999999"/>
              <w:right w:val="single" w:sz="8" w:space="0" w:color="999999"/>
            </w:tcBorders>
            <w:vAlign w:val="center"/>
          </w:tcPr>
          <w:p w14:paraId="78D24A74" w14:textId="77777777" w:rsidR="007C5471" w:rsidRPr="00C50C67" w:rsidRDefault="007C5471" w:rsidP="00DB5CAA">
            <w:pPr>
              <w:spacing w:before="0" w:after="0" w:line="240" w:lineRule="auto"/>
            </w:pPr>
          </w:p>
        </w:tc>
        <w:tc>
          <w:tcPr>
            <w:tcW w:w="1333" w:type="dxa"/>
            <w:vMerge/>
            <w:tcBorders>
              <w:left w:val="single" w:sz="8" w:space="0" w:color="999999"/>
              <w:right w:val="single" w:sz="8" w:space="0" w:color="999999"/>
            </w:tcBorders>
            <w:vAlign w:val="center"/>
          </w:tcPr>
          <w:p w14:paraId="367F2BEB" w14:textId="77777777" w:rsidR="007C5471" w:rsidRPr="00D40BD2" w:rsidRDefault="007C5471" w:rsidP="00DB5CAA">
            <w:pPr>
              <w:spacing w:before="0" w:after="0" w:line="240" w:lineRule="auto"/>
            </w:pPr>
          </w:p>
        </w:tc>
        <w:tc>
          <w:tcPr>
            <w:tcW w:w="2520" w:type="dxa"/>
            <w:vMerge/>
            <w:tcBorders>
              <w:left w:val="single" w:sz="8" w:space="0" w:color="999999"/>
              <w:right w:val="single" w:sz="8" w:space="0" w:color="999999"/>
            </w:tcBorders>
            <w:vAlign w:val="center"/>
          </w:tcPr>
          <w:p w14:paraId="47C49FE0" w14:textId="77777777" w:rsidR="007C5471" w:rsidRPr="00D40BD2" w:rsidRDefault="007C5471" w:rsidP="00DB5CAA">
            <w:pPr>
              <w:spacing w:before="0" w:after="0" w:line="240" w:lineRule="auto"/>
            </w:pPr>
          </w:p>
        </w:tc>
        <w:tc>
          <w:tcPr>
            <w:tcW w:w="3150" w:type="dxa"/>
            <w:tcBorders>
              <w:top w:val="single" w:sz="8" w:space="0" w:color="999999"/>
              <w:left w:val="single" w:sz="8" w:space="0" w:color="999999"/>
              <w:bottom w:val="single" w:sz="8" w:space="0" w:color="999999"/>
              <w:right w:val="single" w:sz="8" w:space="0" w:color="999999"/>
            </w:tcBorders>
          </w:tcPr>
          <w:p w14:paraId="5D36357B" w14:textId="6868F1B7" w:rsidR="007C5471" w:rsidRPr="00373BCE" w:rsidRDefault="007C5471" w:rsidP="00DB5CAA">
            <w:pPr>
              <w:rPr>
                <w:rStyle w:val="SAPScreenElement"/>
                <w:rFonts w:ascii="BentonSans Book" w:hAnsi="BentonSans Book"/>
                <w:color w:val="auto"/>
              </w:rPr>
            </w:pPr>
            <w:r>
              <w:rPr>
                <w:rStyle w:val="SAPScreenElement"/>
              </w:rPr>
              <w:t xml:space="preserve">End </w:t>
            </w:r>
            <w:r w:rsidRPr="00F17467">
              <w:rPr>
                <w:rStyle w:val="SAPScreenElement"/>
              </w:rPr>
              <w:t xml:space="preserve">Date: </w:t>
            </w:r>
            <w:r w:rsidRPr="00F17467">
              <w:t>select from calendar help the date on which the engagement of the contingent worker ends in the work order</w:t>
            </w:r>
          </w:p>
        </w:tc>
        <w:tc>
          <w:tcPr>
            <w:tcW w:w="2520" w:type="dxa"/>
            <w:tcBorders>
              <w:top w:val="single" w:sz="8" w:space="0" w:color="999999"/>
              <w:left w:val="single" w:sz="8" w:space="0" w:color="999999"/>
              <w:bottom w:val="single" w:sz="8" w:space="0" w:color="999999"/>
              <w:right w:val="single" w:sz="8" w:space="0" w:color="999999"/>
            </w:tcBorders>
          </w:tcPr>
          <w:p w14:paraId="03AE991D" w14:textId="1CC900D6" w:rsidR="007C5471" w:rsidRPr="00D40BD2" w:rsidRDefault="007C5471" w:rsidP="00DB5CAA">
            <w:r>
              <w:t>Starting one day after this date the work order turns inactive and the contingent worker will no longer be active in the system.</w:t>
            </w:r>
          </w:p>
        </w:tc>
        <w:tc>
          <w:tcPr>
            <w:tcW w:w="2880" w:type="dxa"/>
            <w:vMerge/>
            <w:tcBorders>
              <w:left w:val="single" w:sz="8" w:space="0" w:color="999999"/>
              <w:right w:val="single" w:sz="8" w:space="0" w:color="999999"/>
            </w:tcBorders>
          </w:tcPr>
          <w:p w14:paraId="5C349073" w14:textId="77777777" w:rsidR="007C5471" w:rsidRPr="00D40BD2" w:rsidRDefault="007C5471" w:rsidP="00DB5CAA">
            <w:pPr>
              <w:pStyle w:val="NoteParagraph"/>
            </w:pPr>
          </w:p>
        </w:tc>
        <w:tc>
          <w:tcPr>
            <w:tcW w:w="1174" w:type="dxa"/>
            <w:tcBorders>
              <w:top w:val="single" w:sz="8" w:space="0" w:color="999999"/>
              <w:left w:val="single" w:sz="8" w:space="0" w:color="999999"/>
              <w:bottom w:val="single" w:sz="8" w:space="0" w:color="999999"/>
              <w:right w:val="single" w:sz="8" w:space="0" w:color="999999"/>
            </w:tcBorders>
          </w:tcPr>
          <w:p w14:paraId="67967E57" w14:textId="77777777" w:rsidR="007C5471" w:rsidRPr="00C50C67" w:rsidRDefault="007C5471" w:rsidP="00DB5CAA"/>
        </w:tc>
      </w:tr>
      <w:tr w:rsidR="007C5471" w:rsidRPr="00C50C67" w14:paraId="109746EE" w14:textId="77777777" w:rsidTr="00310244">
        <w:trPr>
          <w:trHeight w:val="357"/>
        </w:trPr>
        <w:tc>
          <w:tcPr>
            <w:tcW w:w="709" w:type="dxa"/>
            <w:vMerge/>
            <w:tcBorders>
              <w:left w:val="single" w:sz="8" w:space="0" w:color="999999"/>
              <w:bottom w:val="single" w:sz="8" w:space="0" w:color="999999"/>
              <w:right w:val="single" w:sz="8" w:space="0" w:color="999999"/>
            </w:tcBorders>
          </w:tcPr>
          <w:p w14:paraId="4672C4A3" w14:textId="77777777" w:rsidR="007C5471" w:rsidRPr="00C50C67" w:rsidRDefault="007C5471" w:rsidP="00E757B1"/>
        </w:tc>
        <w:tc>
          <w:tcPr>
            <w:tcW w:w="1333" w:type="dxa"/>
            <w:vMerge/>
            <w:tcBorders>
              <w:left w:val="single" w:sz="8" w:space="0" w:color="999999"/>
              <w:bottom w:val="single" w:sz="8" w:space="0" w:color="999999"/>
              <w:right w:val="single" w:sz="8" w:space="0" w:color="999999"/>
            </w:tcBorders>
          </w:tcPr>
          <w:p w14:paraId="3BEE68C6" w14:textId="77777777" w:rsidR="007C5471" w:rsidRPr="00E757B1" w:rsidRDefault="007C5471" w:rsidP="00E757B1">
            <w:pPr>
              <w:rPr>
                <w:rStyle w:val="SAPEmphasis"/>
              </w:rPr>
            </w:pPr>
          </w:p>
        </w:tc>
        <w:tc>
          <w:tcPr>
            <w:tcW w:w="2520" w:type="dxa"/>
            <w:vMerge/>
            <w:tcBorders>
              <w:left w:val="single" w:sz="8" w:space="0" w:color="999999"/>
              <w:bottom w:val="single" w:sz="8" w:space="0" w:color="999999"/>
              <w:right w:val="single" w:sz="8" w:space="0" w:color="999999"/>
            </w:tcBorders>
          </w:tcPr>
          <w:p w14:paraId="44363950" w14:textId="77777777" w:rsidR="007C5471" w:rsidRPr="009D00CB" w:rsidRDefault="007C5471" w:rsidP="00E757B1"/>
        </w:tc>
        <w:tc>
          <w:tcPr>
            <w:tcW w:w="3150" w:type="dxa"/>
            <w:tcBorders>
              <w:top w:val="single" w:sz="8" w:space="0" w:color="999999"/>
              <w:left w:val="single" w:sz="8" w:space="0" w:color="999999"/>
              <w:bottom w:val="single" w:sz="8" w:space="0" w:color="999999"/>
              <w:right w:val="single" w:sz="8" w:space="0" w:color="999999"/>
            </w:tcBorders>
          </w:tcPr>
          <w:p w14:paraId="6F41938B" w14:textId="0C2A2827" w:rsidR="007C5471" w:rsidRPr="00A13803" w:rsidRDefault="007C5471" w:rsidP="00E757B1">
            <w:pPr>
              <w:rPr>
                <w:rStyle w:val="SAPScreenElement"/>
              </w:rPr>
            </w:pPr>
            <w:r>
              <w:rPr>
                <w:rStyle w:val="SAPScreenElement"/>
              </w:rPr>
              <w:t xml:space="preserve">Start Date: </w:t>
            </w:r>
            <w:r>
              <w:t xml:space="preserve">select from calendar help the date on which the engagement of the contingent worker starts in the work order; most likely the same date you have entered into the </w:t>
            </w:r>
            <w:r>
              <w:rPr>
                <w:rStyle w:val="SAPScreenElement"/>
              </w:rPr>
              <w:t>Start Date</w:t>
            </w:r>
            <w:r>
              <w:t xml:space="preserve"> field in the </w:t>
            </w:r>
            <w:r>
              <w:rPr>
                <w:rStyle w:val="SAPScreenElement"/>
              </w:rPr>
              <w:t xml:space="preserve">Identity </w:t>
            </w:r>
            <w:r w:rsidRPr="00C50C67">
              <w:rPr>
                <w:rStyle w:val="SAPScreenElement"/>
              </w:rPr>
              <w:t>Information</w:t>
            </w:r>
            <w:r>
              <w:rPr>
                <w:rStyle w:val="SAPScreenElement"/>
              </w:rPr>
              <w:t xml:space="preserve"> </w:t>
            </w:r>
            <w:r>
              <w:t>section</w:t>
            </w:r>
          </w:p>
        </w:tc>
        <w:tc>
          <w:tcPr>
            <w:tcW w:w="2520" w:type="dxa"/>
            <w:tcBorders>
              <w:top w:val="single" w:sz="8" w:space="0" w:color="999999"/>
              <w:left w:val="single" w:sz="8" w:space="0" w:color="999999"/>
              <w:bottom w:val="single" w:sz="8" w:space="0" w:color="999999"/>
              <w:right w:val="single" w:sz="8" w:space="0" w:color="999999"/>
            </w:tcBorders>
          </w:tcPr>
          <w:p w14:paraId="41C62166" w14:textId="77777777" w:rsidR="007C5471" w:rsidRPr="00D40BD2" w:rsidRDefault="007C5471" w:rsidP="00E757B1"/>
        </w:tc>
        <w:tc>
          <w:tcPr>
            <w:tcW w:w="2880" w:type="dxa"/>
            <w:vMerge/>
            <w:tcBorders>
              <w:left w:val="single" w:sz="8" w:space="0" w:color="999999"/>
              <w:right w:val="single" w:sz="8" w:space="0" w:color="999999"/>
            </w:tcBorders>
          </w:tcPr>
          <w:p w14:paraId="68FC2117" w14:textId="77777777" w:rsidR="007C5471" w:rsidRPr="009D00CB" w:rsidRDefault="007C5471" w:rsidP="00A213C4"/>
        </w:tc>
        <w:tc>
          <w:tcPr>
            <w:tcW w:w="1174" w:type="dxa"/>
            <w:tcBorders>
              <w:top w:val="single" w:sz="8" w:space="0" w:color="999999"/>
              <w:left w:val="single" w:sz="8" w:space="0" w:color="999999"/>
              <w:bottom w:val="single" w:sz="8" w:space="0" w:color="999999"/>
              <w:right w:val="single" w:sz="8" w:space="0" w:color="999999"/>
            </w:tcBorders>
          </w:tcPr>
          <w:p w14:paraId="2B8E63CC" w14:textId="77777777" w:rsidR="007C5471" w:rsidRPr="00C50C67" w:rsidRDefault="007C5471" w:rsidP="00E757B1"/>
        </w:tc>
      </w:tr>
      <w:tr w:rsidR="00E757B1" w:rsidRPr="00C50C67" w14:paraId="0EE0D567" w14:textId="77777777" w:rsidTr="00310244">
        <w:trPr>
          <w:trHeight w:val="357"/>
        </w:trPr>
        <w:tc>
          <w:tcPr>
            <w:tcW w:w="709" w:type="dxa"/>
            <w:tcBorders>
              <w:top w:val="single" w:sz="8" w:space="0" w:color="999999"/>
              <w:left w:val="single" w:sz="8" w:space="0" w:color="999999"/>
              <w:bottom w:val="single" w:sz="8" w:space="0" w:color="999999"/>
              <w:right w:val="single" w:sz="8" w:space="0" w:color="999999"/>
            </w:tcBorders>
          </w:tcPr>
          <w:p w14:paraId="664F8EA8" w14:textId="6586F3FA" w:rsidR="00E757B1" w:rsidRPr="00C50C67" w:rsidRDefault="00E757B1" w:rsidP="00E757B1">
            <w:r w:rsidRPr="00C50C67">
              <w:t>1</w:t>
            </w:r>
            <w:r w:rsidR="00CE0F62">
              <w:t>6</w:t>
            </w:r>
          </w:p>
        </w:tc>
        <w:tc>
          <w:tcPr>
            <w:tcW w:w="1333" w:type="dxa"/>
            <w:tcBorders>
              <w:top w:val="single" w:sz="8" w:space="0" w:color="999999"/>
              <w:left w:val="single" w:sz="8" w:space="0" w:color="999999"/>
              <w:bottom w:val="single" w:sz="8" w:space="0" w:color="999999"/>
              <w:right w:val="single" w:sz="8" w:space="0" w:color="999999"/>
            </w:tcBorders>
          </w:tcPr>
          <w:p w14:paraId="1520C170" w14:textId="181F9D59" w:rsidR="00E757B1" w:rsidRPr="00D40BD2" w:rsidRDefault="00E757B1" w:rsidP="00E757B1">
            <w:r w:rsidRPr="00E757B1">
              <w:rPr>
                <w:rStyle w:val="SAPEmphasis"/>
              </w:rPr>
              <w:t>Submit</w:t>
            </w:r>
            <w:r w:rsidRPr="001C0C6E">
              <w:rPr>
                <w:rStyle w:val="SAPEmphasis"/>
              </w:rPr>
              <w:t xml:space="preserve"> </w:t>
            </w:r>
            <w:r w:rsidRPr="00C50C67">
              <w:rPr>
                <w:rStyle w:val="SAPEmphasis"/>
              </w:rPr>
              <w:t>Data</w:t>
            </w:r>
          </w:p>
        </w:tc>
        <w:tc>
          <w:tcPr>
            <w:tcW w:w="2520" w:type="dxa"/>
            <w:tcBorders>
              <w:top w:val="single" w:sz="8" w:space="0" w:color="999999"/>
              <w:left w:val="single" w:sz="8" w:space="0" w:color="999999"/>
              <w:bottom w:val="single" w:sz="8" w:space="0" w:color="999999"/>
              <w:right w:val="single" w:sz="8" w:space="0" w:color="999999"/>
            </w:tcBorders>
          </w:tcPr>
          <w:p w14:paraId="24A9A993" w14:textId="0FE412A9" w:rsidR="00E757B1" w:rsidRPr="00D40BD2" w:rsidRDefault="00E757B1" w:rsidP="00E757B1">
            <w:r w:rsidRPr="009D00CB">
              <w:t xml:space="preserve">Choose the </w:t>
            </w:r>
            <w:r w:rsidRPr="009D00CB">
              <w:rPr>
                <w:rStyle w:val="SAPScreenElement"/>
              </w:rPr>
              <w:t>Submit</w:t>
            </w:r>
            <w:r w:rsidRPr="009D00CB">
              <w:t xml:space="preserve"> pushbutton, or alternatively the </w:t>
            </w:r>
            <w:r w:rsidRPr="009D00CB">
              <w:rPr>
                <w:rStyle w:val="SAPScreenElement"/>
              </w:rPr>
              <w:t>Continue</w:t>
            </w:r>
            <w:r w:rsidRPr="009D00CB">
              <w:t xml:space="preserve"> pushbutton.</w:t>
            </w:r>
          </w:p>
        </w:tc>
        <w:tc>
          <w:tcPr>
            <w:tcW w:w="3150" w:type="dxa"/>
            <w:tcBorders>
              <w:top w:val="single" w:sz="8" w:space="0" w:color="999999"/>
              <w:left w:val="single" w:sz="8" w:space="0" w:color="999999"/>
              <w:bottom w:val="single" w:sz="8" w:space="0" w:color="999999"/>
              <w:right w:val="single" w:sz="8" w:space="0" w:color="999999"/>
            </w:tcBorders>
          </w:tcPr>
          <w:p w14:paraId="1BDB359C" w14:textId="77777777" w:rsidR="00E757B1" w:rsidRPr="00A13803" w:rsidRDefault="00E757B1" w:rsidP="00E757B1">
            <w:pPr>
              <w:rPr>
                <w:rStyle w:val="SAPScreenElement"/>
              </w:rPr>
            </w:pPr>
          </w:p>
        </w:tc>
        <w:tc>
          <w:tcPr>
            <w:tcW w:w="2520" w:type="dxa"/>
            <w:tcBorders>
              <w:top w:val="single" w:sz="8" w:space="0" w:color="999999"/>
              <w:left w:val="single" w:sz="8" w:space="0" w:color="999999"/>
              <w:bottom w:val="single" w:sz="8" w:space="0" w:color="999999"/>
              <w:right w:val="single" w:sz="8" w:space="0" w:color="999999"/>
            </w:tcBorders>
          </w:tcPr>
          <w:p w14:paraId="43A466E8" w14:textId="2C7FB118" w:rsidR="00E757B1" w:rsidRPr="00D40BD2" w:rsidRDefault="00EB5FF8" w:rsidP="00E757B1">
            <w:r>
              <w:t>Both options have the same result.</w:t>
            </w:r>
          </w:p>
        </w:tc>
        <w:tc>
          <w:tcPr>
            <w:tcW w:w="2880" w:type="dxa"/>
            <w:tcBorders>
              <w:left w:val="single" w:sz="8" w:space="0" w:color="999999"/>
              <w:right w:val="single" w:sz="8" w:space="0" w:color="999999"/>
            </w:tcBorders>
          </w:tcPr>
          <w:p w14:paraId="64BE81C3" w14:textId="720238E8" w:rsidR="00A213C4" w:rsidRDefault="00A213C4" w:rsidP="00A213C4">
            <w:r w:rsidRPr="009D00CB">
              <w:t xml:space="preserve">A success message is generated by the system informing you about the </w:t>
            </w:r>
            <w:r w:rsidR="0056411B">
              <w:t>start</w:t>
            </w:r>
            <w:r w:rsidR="0056411B" w:rsidRPr="009D00CB">
              <w:t xml:space="preserve"> </w:t>
            </w:r>
            <w:r w:rsidRPr="009D00CB">
              <w:t xml:space="preserve">date of the </w:t>
            </w:r>
            <w:r w:rsidRPr="00F17467">
              <w:t xml:space="preserve">contingent worker. You may choose to view the profile of the contingent worker, </w:t>
            </w:r>
            <w:r w:rsidRPr="00F17467">
              <w:lastRenderedPageBreak/>
              <w:t xml:space="preserve">add data of another </w:t>
            </w:r>
            <w:r>
              <w:t>employee</w:t>
            </w:r>
            <w:r w:rsidRPr="00F17467">
              <w:t xml:space="preserve">, or simply return to the </w:t>
            </w:r>
            <w:r w:rsidR="0053643A">
              <w:rPr>
                <w:lang w:eastAsia="zh-TW"/>
              </w:rPr>
              <w:t xml:space="preserve">administration center </w:t>
            </w:r>
            <w:r w:rsidRPr="00F17467">
              <w:t>page.</w:t>
            </w:r>
            <w:r>
              <w:t xml:space="preserve"> </w:t>
            </w:r>
          </w:p>
          <w:p w14:paraId="5CDDA74D" w14:textId="77777777" w:rsidR="00161E02" w:rsidRDefault="00161E02" w:rsidP="00A213C4">
            <w:r w:rsidRPr="00C50C67">
              <w:t xml:space="preserve">In case you have maintained the email address of the </w:t>
            </w:r>
            <w:r w:rsidRPr="00191040">
              <w:t xml:space="preserve">new </w:t>
            </w:r>
            <w:r>
              <w:t>contingent worker</w:t>
            </w:r>
            <w:r w:rsidRPr="00C50C67">
              <w:t>, a</w:t>
            </w:r>
            <w:r w:rsidRPr="00BC3FF5">
              <w:rPr>
                <w:rStyle w:val="SAPMonospace"/>
              </w:rPr>
              <w:t xml:space="preserve"> </w:t>
            </w:r>
            <w:r w:rsidRPr="00C50C67">
              <w:rPr>
                <w:rStyle w:val="SAPMonospace"/>
              </w:rPr>
              <w:t>Welcome to SuccessFactors</w:t>
            </w:r>
            <w:r w:rsidRPr="00BC3FF5">
              <w:rPr>
                <w:rStyle w:val="SAPMonospace"/>
              </w:rPr>
              <w:t xml:space="preserve"> </w:t>
            </w:r>
            <w:r w:rsidRPr="00C50C67">
              <w:t xml:space="preserve">email is sent automatically by the system to the </w:t>
            </w:r>
            <w:r>
              <w:t>contingent worker</w:t>
            </w:r>
            <w:r w:rsidRPr="00C50C67">
              <w:t xml:space="preserve"> containing login information for the same.</w:t>
            </w:r>
          </w:p>
          <w:p w14:paraId="150CA5D4" w14:textId="7F5BA2F4" w:rsidR="0052310B" w:rsidRPr="00712505" w:rsidRDefault="0052310B" w:rsidP="00A213C4">
            <w:r>
              <w:rPr>
                <w:rFonts w:cs="Arial"/>
                <w:bCs/>
              </w:rPr>
              <w:t>In addition, an email notification is triggered to inform the supervisor and the owner of the work order</w:t>
            </w:r>
            <w:r>
              <w:t xml:space="preserve"> </w:t>
            </w:r>
            <w:r>
              <w:rPr>
                <w:rFonts w:cs="Arial"/>
                <w:bCs/>
              </w:rPr>
              <w:t xml:space="preserve">about the </w:t>
            </w:r>
            <w:r w:rsidRPr="00191040">
              <w:rPr>
                <w:rFonts w:cs="Arial"/>
                <w:bCs/>
              </w:rPr>
              <w:t xml:space="preserve">new </w:t>
            </w:r>
            <w:r w:rsidR="00F60009">
              <w:rPr>
                <w:rFonts w:cs="Arial"/>
                <w:bCs/>
              </w:rPr>
              <w:t>contingent worker</w:t>
            </w:r>
            <w:r w:rsidRPr="002B53E0">
              <w:t>.</w:t>
            </w:r>
          </w:p>
        </w:tc>
        <w:tc>
          <w:tcPr>
            <w:tcW w:w="1174" w:type="dxa"/>
            <w:tcBorders>
              <w:top w:val="single" w:sz="8" w:space="0" w:color="999999"/>
              <w:left w:val="single" w:sz="8" w:space="0" w:color="999999"/>
              <w:bottom w:val="single" w:sz="8" w:space="0" w:color="999999"/>
              <w:right w:val="single" w:sz="8" w:space="0" w:color="999999"/>
            </w:tcBorders>
          </w:tcPr>
          <w:p w14:paraId="21427DCD" w14:textId="77777777" w:rsidR="00E757B1" w:rsidRPr="00C50C67" w:rsidRDefault="00E757B1" w:rsidP="00E757B1"/>
        </w:tc>
      </w:tr>
      <w:tr w:rsidR="00E757B1" w:rsidRPr="00C50C67" w14:paraId="0A9F322A" w14:textId="77777777" w:rsidTr="00310244">
        <w:trPr>
          <w:trHeight w:val="357"/>
        </w:trPr>
        <w:tc>
          <w:tcPr>
            <w:tcW w:w="709" w:type="dxa"/>
            <w:tcBorders>
              <w:top w:val="single" w:sz="8" w:space="0" w:color="999999"/>
              <w:left w:val="single" w:sz="8" w:space="0" w:color="999999"/>
              <w:bottom w:val="single" w:sz="8" w:space="0" w:color="999999"/>
              <w:right w:val="single" w:sz="8" w:space="0" w:color="999999"/>
            </w:tcBorders>
          </w:tcPr>
          <w:p w14:paraId="04C61C30" w14:textId="1414F2D2" w:rsidR="00E757B1" w:rsidRPr="00C50C67" w:rsidRDefault="00A213C4" w:rsidP="00A213C4">
            <w:r>
              <w:t>1</w:t>
            </w:r>
            <w:r w:rsidR="00CE0F62">
              <w:t>7</w:t>
            </w:r>
          </w:p>
        </w:tc>
        <w:tc>
          <w:tcPr>
            <w:tcW w:w="1333" w:type="dxa"/>
            <w:tcBorders>
              <w:top w:val="single" w:sz="8" w:space="0" w:color="999999"/>
              <w:left w:val="single" w:sz="8" w:space="0" w:color="999999"/>
              <w:bottom w:val="single" w:sz="8" w:space="0" w:color="999999"/>
              <w:right w:val="single" w:sz="8" w:space="0" w:color="999999"/>
            </w:tcBorders>
          </w:tcPr>
          <w:p w14:paraId="3F3421EC" w14:textId="6DAEB197" w:rsidR="00E757B1" w:rsidRPr="00D40BD2" w:rsidRDefault="00A213C4" w:rsidP="00A213C4">
            <w:r w:rsidRPr="00D276DA">
              <w:rPr>
                <w:rStyle w:val="SAPEmphasis"/>
              </w:rPr>
              <w:t xml:space="preserve">View </w:t>
            </w:r>
            <w:r w:rsidRPr="00F17467">
              <w:rPr>
                <w:rStyle w:val="SAPEmphasis"/>
              </w:rPr>
              <w:t>Contingent Worker Profile</w:t>
            </w:r>
          </w:p>
        </w:tc>
        <w:tc>
          <w:tcPr>
            <w:tcW w:w="2520" w:type="dxa"/>
            <w:tcBorders>
              <w:top w:val="single" w:sz="8" w:space="0" w:color="999999"/>
              <w:left w:val="single" w:sz="8" w:space="0" w:color="999999"/>
              <w:bottom w:val="single" w:sz="8" w:space="0" w:color="999999"/>
              <w:right w:val="single" w:sz="8" w:space="0" w:color="999999"/>
            </w:tcBorders>
          </w:tcPr>
          <w:p w14:paraId="4E063552" w14:textId="469765DB" w:rsidR="00E757B1" w:rsidRPr="00D40BD2" w:rsidRDefault="00A213C4" w:rsidP="004626A7">
            <w:r>
              <w:t>C</w:t>
            </w:r>
            <w:r w:rsidRPr="00F17467">
              <w:t xml:space="preserve">hoose the </w:t>
            </w:r>
            <w:r w:rsidRPr="00F17467">
              <w:rPr>
                <w:rStyle w:val="SAPScreenElement"/>
              </w:rPr>
              <w:t>View profile of &lt;contingent worker name&gt;</w:t>
            </w:r>
            <w:r w:rsidRPr="00F17467">
              <w:t xml:space="preserve"> </w:t>
            </w:r>
            <w:r w:rsidR="004626A7">
              <w:t>link</w:t>
            </w:r>
            <w:r>
              <w:t>.</w:t>
            </w:r>
          </w:p>
        </w:tc>
        <w:tc>
          <w:tcPr>
            <w:tcW w:w="3150" w:type="dxa"/>
            <w:tcBorders>
              <w:top w:val="single" w:sz="8" w:space="0" w:color="999999"/>
              <w:left w:val="single" w:sz="8" w:space="0" w:color="999999"/>
              <w:bottom w:val="single" w:sz="8" w:space="0" w:color="999999"/>
              <w:right w:val="single" w:sz="8" w:space="0" w:color="999999"/>
            </w:tcBorders>
          </w:tcPr>
          <w:p w14:paraId="5F387BC8" w14:textId="77777777" w:rsidR="00E757B1" w:rsidRPr="00A13803" w:rsidRDefault="00E757B1" w:rsidP="00E757B1">
            <w:pPr>
              <w:rPr>
                <w:rStyle w:val="SAPScreenElement"/>
              </w:rPr>
            </w:pPr>
          </w:p>
        </w:tc>
        <w:tc>
          <w:tcPr>
            <w:tcW w:w="2520" w:type="dxa"/>
            <w:tcBorders>
              <w:top w:val="single" w:sz="8" w:space="0" w:color="999999"/>
              <w:left w:val="single" w:sz="8" w:space="0" w:color="999999"/>
              <w:bottom w:val="single" w:sz="8" w:space="0" w:color="999999"/>
              <w:right w:val="single" w:sz="8" w:space="0" w:color="999999"/>
            </w:tcBorders>
          </w:tcPr>
          <w:p w14:paraId="14F17E34" w14:textId="77777777" w:rsidR="00E757B1" w:rsidRPr="00D40BD2" w:rsidRDefault="00E757B1" w:rsidP="00E757B1"/>
        </w:tc>
        <w:tc>
          <w:tcPr>
            <w:tcW w:w="2880" w:type="dxa"/>
            <w:tcBorders>
              <w:left w:val="single" w:sz="8" w:space="0" w:color="999999"/>
              <w:right w:val="single" w:sz="8" w:space="0" w:color="999999"/>
            </w:tcBorders>
          </w:tcPr>
          <w:p w14:paraId="716FB69E" w14:textId="50E85E6A" w:rsidR="00E757B1" w:rsidRDefault="00D467BC" w:rsidP="00A213C4">
            <w:pPr>
              <w:pStyle w:val="NoteParagraph"/>
              <w:ind w:left="0"/>
            </w:pPr>
            <w:r>
              <w:rPr>
                <w:lang w:eastAsia="zh-TW"/>
              </w:rPr>
              <w:t xml:space="preserve">You are directed to the </w:t>
            </w:r>
            <w:r>
              <w:rPr>
                <w:rStyle w:val="SAPScreenElement"/>
                <w:lang w:eastAsia="zh-TW"/>
              </w:rPr>
              <w:t xml:space="preserve">Employee Files </w:t>
            </w:r>
            <w:r>
              <w:rPr>
                <w:lang w:eastAsia="zh-TW"/>
              </w:rPr>
              <w:t xml:space="preserve">page of the </w:t>
            </w:r>
            <w:r w:rsidRPr="007E5277">
              <w:rPr>
                <w:lang w:eastAsia="zh-TW"/>
              </w:rPr>
              <w:t>new</w:t>
            </w:r>
            <w:r w:rsidRPr="00191040">
              <w:rPr>
                <w:lang w:eastAsia="zh-TW"/>
              </w:rPr>
              <w:t xml:space="preserve"> </w:t>
            </w:r>
            <w:r>
              <w:rPr>
                <w:lang w:eastAsia="zh-TW"/>
              </w:rPr>
              <w:t>contingent worker.</w:t>
            </w:r>
            <w:r w:rsidR="00A213C4">
              <w:t xml:space="preserve"> </w:t>
            </w:r>
            <w:r>
              <w:rPr>
                <w:lang w:eastAsia="zh-TW"/>
              </w:rPr>
              <w:t xml:space="preserve">The </w:t>
            </w:r>
            <w:r>
              <w:rPr>
                <w:rStyle w:val="SAPScreenElement"/>
                <w:lang w:eastAsia="zh-TW"/>
              </w:rPr>
              <w:t>Personal Information</w:t>
            </w:r>
            <w:r>
              <w:rPr>
                <w:lang w:eastAsia="zh-TW"/>
              </w:rPr>
              <w:t xml:space="preserve"> section is displayed </w:t>
            </w:r>
            <w:r w:rsidR="002C01CD">
              <w:rPr>
                <w:lang w:eastAsia="zh-TW"/>
              </w:rPr>
              <w:t>by</w:t>
            </w:r>
            <w:r>
              <w:rPr>
                <w:lang w:eastAsia="zh-TW"/>
              </w:rPr>
              <w:t xml:space="preserve"> default.</w:t>
            </w:r>
            <w:r w:rsidRPr="00F17467">
              <w:t xml:space="preserve"> </w:t>
            </w:r>
            <w:r w:rsidR="00A213C4" w:rsidRPr="00F17467">
              <w:t xml:space="preserve">In the </w:t>
            </w:r>
            <w:r w:rsidR="00A213C4" w:rsidRPr="001C1279">
              <w:rPr>
                <w:rStyle w:val="SAPScreenElement"/>
              </w:rPr>
              <w:t>Header</w:t>
            </w:r>
            <w:r w:rsidR="00A213C4" w:rsidRPr="00F17467">
              <w:t xml:space="preserve">, above the name the </w:t>
            </w:r>
            <w:r w:rsidR="00A213C4" w:rsidRPr="00F17467">
              <w:rPr>
                <w:rStyle w:val="SAPScreenElement"/>
              </w:rPr>
              <w:t>Contingent Worker</w:t>
            </w:r>
            <w:r w:rsidR="00A213C4" w:rsidRPr="00F17467">
              <w:t xml:space="preserve"> symbol is displayed.</w:t>
            </w:r>
          </w:p>
          <w:p w14:paraId="120687E2" w14:textId="01CD737B" w:rsidR="00D467BC" w:rsidRDefault="00D467BC" w:rsidP="00D467BC">
            <w:pPr>
              <w:rPr>
                <w:lang w:eastAsia="zh-TW"/>
              </w:rPr>
            </w:pPr>
          </w:p>
          <w:p w14:paraId="751746D8" w14:textId="7ECB55C6" w:rsidR="00D467BC" w:rsidRDefault="00D467BC" w:rsidP="00D467BC">
            <w:pPr>
              <w:rPr>
                <w:lang w:eastAsia="zh-TW"/>
              </w:rPr>
            </w:pPr>
            <w:r>
              <w:rPr>
                <w:lang w:eastAsia="zh-TW"/>
              </w:rPr>
              <w:t xml:space="preserve">In case the new contingent worker is a former employee of the company, then in the </w:t>
            </w:r>
            <w:r>
              <w:rPr>
                <w:rStyle w:val="SAPScreenElement"/>
                <w:lang w:eastAsia="zh-TW"/>
              </w:rPr>
              <w:t>Header</w:t>
            </w:r>
            <w:r>
              <w:rPr>
                <w:lang w:eastAsia="zh-TW"/>
              </w:rPr>
              <w:t xml:space="preserve">, below </w:t>
            </w:r>
            <w:r w:rsidR="002C01CD">
              <w:rPr>
                <w:lang w:eastAsia="zh-TW"/>
              </w:rPr>
              <w:t>his or her</w:t>
            </w:r>
            <w:r>
              <w:rPr>
                <w:lang w:eastAsia="zh-TW"/>
              </w:rPr>
              <w:t xml:space="preserve"> name, two radio buttons are visible:</w:t>
            </w:r>
          </w:p>
          <w:p w14:paraId="1905CB06" w14:textId="77777777" w:rsidR="00D467BC" w:rsidRDefault="00D467BC" w:rsidP="00D467BC">
            <w:pPr>
              <w:pStyle w:val="ListParagraph"/>
              <w:numPr>
                <w:ilvl w:val="0"/>
                <w:numId w:val="20"/>
              </w:numPr>
              <w:ind w:left="223" w:hanging="223"/>
              <w:rPr>
                <w:lang w:eastAsia="zh-TW"/>
              </w:rPr>
            </w:pPr>
            <w:r>
              <w:rPr>
                <w:lang w:eastAsia="zh-TW"/>
              </w:rPr>
              <w:t>one radio button for his or her new role as contingent worker;</w:t>
            </w:r>
          </w:p>
          <w:p w14:paraId="0E4A7714" w14:textId="77777777" w:rsidR="00D467BC" w:rsidRDefault="00D467BC" w:rsidP="00D467BC">
            <w:pPr>
              <w:pStyle w:val="ListParagraph"/>
              <w:numPr>
                <w:ilvl w:val="0"/>
                <w:numId w:val="20"/>
              </w:numPr>
              <w:ind w:left="223" w:hanging="223"/>
              <w:rPr>
                <w:lang w:eastAsia="zh-TW"/>
              </w:rPr>
            </w:pPr>
            <w:r>
              <w:rPr>
                <w:lang w:eastAsia="zh-TW"/>
              </w:rPr>
              <w:t>one radio button for his or her past role as employee.</w:t>
            </w:r>
          </w:p>
          <w:p w14:paraId="0F833C81" w14:textId="59A68CD5" w:rsidR="00D467BC" w:rsidRPr="00D40BD2" w:rsidRDefault="00D467BC" w:rsidP="00A213C4">
            <w:pPr>
              <w:pStyle w:val="NoteParagraph"/>
              <w:ind w:left="0"/>
            </w:pPr>
            <w:r>
              <w:rPr>
                <w:lang w:eastAsia="zh-TW"/>
              </w:rPr>
              <w:t xml:space="preserve">The </w:t>
            </w:r>
            <w:r>
              <w:rPr>
                <w:rStyle w:val="SAPScreenElement"/>
                <w:lang w:eastAsia="zh-TW"/>
              </w:rPr>
              <w:t>Personal Information</w:t>
            </w:r>
            <w:r>
              <w:rPr>
                <w:lang w:eastAsia="zh-TW"/>
              </w:rPr>
              <w:t xml:space="preserve"> section of the new role as </w:t>
            </w:r>
            <w:r>
              <w:rPr>
                <w:lang w:eastAsia="zh-TW"/>
              </w:rPr>
              <w:lastRenderedPageBreak/>
              <w:t xml:space="preserve">contingent worker is displayed </w:t>
            </w:r>
            <w:r w:rsidR="002C01CD">
              <w:rPr>
                <w:lang w:eastAsia="zh-TW"/>
              </w:rPr>
              <w:t>by</w:t>
            </w:r>
            <w:r>
              <w:rPr>
                <w:lang w:eastAsia="zh-TW"/>
              </w:rPr>
              <w:t xml:space="preserve"> default.</w:t>
            </w:r>
          </w:p>
        </w:tc>
        <w:tc>
          <w:tcPr>
            <w:tcW w:w="1174" w:type="dxa"/>
            <w:tcBorders>
              <w:top w:val="single" w:sz="8" w:space="0" w:color="999999"/>
              <w:left w:val="single" w:sz="8" w:space="0" w:color="999999"/>
              <w:bottom w:val="single" w:sz="8" w:space="0" w:color="999999"/>
              <w:right w:val="single" w:sz="8" w:space="0" w:color="999999"/>
            </w:tcBorders>
          </w:tcPr>
          <w:p w14:paraId="38B4C966" w14:textId="77777777" w:rsidR="00E757B1" w:rsidRPr="00C50C67" w:rsidRDefault="00E757B1" w:rsidP="00E757B1"/>
        </w:tc>
      </w:tr>
      <w:tr w:rsidR="002858DC" w:rsidRPr="00C50C67" w14:paraId="1806D6C6" w14:textId="77777777" w:rsidTr="00310244">
        <w:trPr>
          <w:trHeight w:val="357"/>
        </w:trPr>
        <w:tc>
          <w:tcPr>
            <w:tcW w:w="709" w:type="dxa"/>
            <w:tcBorders>
              <w:top w:val="single" w:sz="8" w:space="0" w:color="999999"/>
              <w:left w:val="single" w:sz="8" w:space="0" w:color="999999"/>
              <w:right w:val="single" w:sz="8" w:space="0" w:color="999999"/>
            </w:tcBorders>
          </w:tcPr>
          <w:p w14:paraId="3DD556B9" w14:textId="064A4E88" w:rsidR="002858DC" w:rsidRDefault="002858DC" w:rsidP="002858DC">
            <w:r>
              <w:t>1</w:t>
            </w:r>
            <w:r w:rsidR="00CE0F62">
              <w:t>8</w:t>
            </w:r>
          </w:p>
        </w:tc>
        <w:tc>
          <w:tcPr>
            <w:tcW w:w="1333" w:type="dxa"/>
            <w:tcBorders>
              <w:top w:val="single" w:sz="8" w:space="0" w:color="999999"/>
              <w:left w:val="single" w:sz="8" w:space="0" w:color="999999"/>
              <w:right w:val="single" w:sz="8" w:space="0" w:color="999999"/>
            </w:tcBorders>
          </w:tcPr>
          <w:p w14:paraId="3C6CC3A2" w14:textId="78BBEA6F" w:rsidR="002858DC" w:rsidRPr="00D276DA" w:rsidRDefault="002858DC" w:rsidP="002858DC">
            <w:pPr>
              <w:rPr>
                <w:rStyle w:val="SAPEmphasis"/>
              </w:rPr>
            </w:pPr>
            <w:r w:rsidRPr="006958C7">
              <w:rPr>
                <w:rStyle w:val="SAPEmphasis"/>
              </w:rPr>
              <w:t>Verify Personal Information of Contingent Worker</w:t>
            </w:r>
          </w:p>
        </w:tc>
        <w:tc>
          <w:tcPr>
            <w:tcW w:w="2520" w:type="dxa"/>
            <w:tcBorders>
              <w:top w:val="single" w:sz="8" w:space="0" w:color="999999"/>
              <w:left w:val="single" w:sz="8" w:space="0" w:color="999999"/>
              <w:right w:val="single" w:sz="8" w:space="0" w:color="999999"/>
            </w:tcBorders>
          </w:tcPr>
          <w:p w14:paraId="339A022E" w14:textId="13705E0C" w:rsidR="002858DC" w:rsidRDefault="002858DC" w:rsidP="002858DC">
            <w:r>
              <w:t xml:space="preserve">In the </w:t>
            </w:r>
            <w:r w:rsidRPr="00C50C67">
              <w:rPr>
                <w:rStyle w:val="SAPScreenElement"/>
              </w:rPr>
              <w:t>Personal Information</w:t>
            </w:r>
            <w:r>
              <w:t xml:space="preserve"> </w:t>
            </w:r>
            <w:r w:rsidRPr="00ED538F">
              <w:t>section,</w:t>
            </w:r>
            <w:r>
              <w:t xml:space="preserve"> </w:t>
            </w:r>
            <w:r w:rsidRPr="00C50C67">
              <w:t>verify the data displayed.</w:t>
            </w:r>
          </w:p>
        </w:tc>
        <w:tc>
          <w:tcPr>
            <w:tcW w:w="3150" w:type="dxa"/>
            <w:tcBorders>
              <w:top w:val="single" w:sz="8" w:space="0" w:color="999999"/>
              <w:left w:val="single" w:sz="8" w:space="0" w:color="999999"/>
              <w:bottom w:val="single" w:sz="8" w:space="0" w:color="999999"/>
              <w:right w:val="single" w:sz="8" w:space="0" w:color="999999"/>
            </w:tcBorders>
          </w:tcPr>
          <w:p w14:paraId="365280DE" w14:textId="5351A7CD" w:rsidR="002858DC" w:rsidRPr="00495F4C" w:rsidRDefault="002858DC" w:rsidP="002858DC">
            <w:pPr>
              <w:rPr>
                <w:rStyle w:val="SAPScreenElement"/>
              </w:rPr>
            </w:pPr>
            <w:r>
              <w:t>I</w:t>
            </w:r>
            <w:r w:rsidRPr="002B53E0">
              <w:t xml:space="preserve">n the </w:t>
            </w:r>
            <w:r w:rsidRPr="002B53E0">
              <w:rPr>
                <w:rStyle w:val="SAPScreenElement"/>
              </w:rPr>
              <w:t>Biographical Information</w:t>
            </w:r>
            <w:r w:rsidRPr="002B53E0">
              <w:t xml:space="preserve"> </w:t>
            </w:r>
            <w:r>
              <w:t xml:space="preserve">block of the </w:t>
            </w:r>
            <w:r w:rsidRPr="002B53E0">
              <w:rPr>
                <w:rStyle w:val="SAPScreenElement"/>
              </w:rPr>
              <w:t>Biographical Information</w:t>
            </w:r>
            <w:r w:rsidRPr="002B53E0">
              <w:t xml:space="preserve"> </w:t>
            </w:r>
            <w:r w:rsidRPr="00ED538F">
              <w:t>subsection</w:t>
            </w:r>
            <w:r>
              <w:t>,</w:t>
            </w:r>
            <w:r w:rsidRPr="002B53E0" w:rsidDel="00FE1E69">
              <w:t xml:space="preserve"> </w:t>
            </w:r>
            <w:r>
              <w:t xml:space="preserve">check that </w:t>
            </w:r>
            <w:r w:rsidRPr="00110541">
              <w:t xml:space="preserve">a </w:t>
            </w:r>
            <w:r w:rsidRPr="002B53E0">
              <w:rPr>
                <w:rStyle w:val="SAPScreenElement"/>
              </w:rPr>
              <w:t>Person Id</w:t>
            </w:r>
            <w:r w:rsidRPr="00110541">
              <w:t xml:space="preserve"> has been generated automatically by the system.</w:t>
            </w:r>
          </w:p>
        </w:tc>
        <w:tc>
          <w:tcPr>
            <w:tcW w:w="2520" w:type="dxa"/>
            <w:tcBorders>
              <w:top w:val="single" w:sz="8" w:space="0" w:color="999999"/>
              <w:left w:val="single" w:sz="8" w:space="0" w:color="999999"/>
              <w:bottom w:val="single" w:sz="8" w:space="0" w:color="999999"/>
              <w:right w:val="single" w:sz="8" w:space="0" w:color="999999"/>
            </w:tcBorders>
          </w:tcPr>
          <w:p w14:paraId="16269C8B" w14:textId="7E9F37FD" w:rsidR="002858DC" w:rsidRPr="00D40BD2" w:rsidRDefault="002858DC" w:rsidP="002858DC">
            <w:r>
              <w:t>This statement is not valid in case during configuration it has been decided to make the field editable.</w:t>
            </w:r>
          </w:p>
        </w:tc>
        <w:tc>
          <w:tcPr>
            <w:tcW w:w="2880" w:type="dxa"/>
            <w:tcBorders>
              <w:left w:val="single" w:sz="8" w:space="0" w:color="999999"/>
              <w:right w:val="single" w:sz="8" w:space="0" w:color="999999"/>
            </w:tcBorders>
          </w:tcPr>
          <w:p w14:paraId="62503671" w14:textId="77777777" w:rsidR="002858DC" w:rsidRPr="00C50C67" w:rsidRDefault="002858DC" w:rsidP="002858DC">
            <w:pPr>
              <w:pStyle w:val="NoteParagraph"/>
              <w:ind w:left="0"/>
            </w:pPr>
          </w:p>
        </w:tc>
        <w:tc>
          <w:tcPr>
            <w:tcW w:w="1174" w:type="dxa"/>
            <w:tcBorders>
              <w:top w:val="single" w:sz="8" w:space="0" w:color="999999"/>
              <w:left w:val="single" w:sz="8" w:space="0" w:color="999999"/>
              <w:bottom w:val="single" w:sz="8" w:space="0" w:color="999999"/>
              <w:right w:val="single" w:sz="8" w:space="0" w:color="999999"/>
            </w:tcBorders>
          </w:tcPr>
          <w:p w14:paraId="3A4584DD" w14:textId="77777777" w:rsidR="002858DC" w:rsidRPr="00C50C67" w:rsidRDefault="002858DC" w:rsidP="002858DC"/>
        </w:tc>
      </w:tr>
      <w:tr w:rsidR="002858DC" w:rsidRPr="00C50C67" w14:paraId="66C1651D" w14:textId="77777777" w:rsidTr="00310244">
        <w:trPr>
          <w:trHeight w:val="357"/>
        </w:trPr>
        <w:tc>
          <w:tcPr>
            <w:tcW w:w="709" w:type="dxa"/>
            <w:vMerge w:val="restart"/>
            <w:tcBorders>
              <w:top w:val="single" w:sz="8" w:space="0" w:color="999999"/>
              <w:left w:val="single" w:sz="8" w:space="0" w:color="999999"/>
              <w:right w:val="single" w:sz="8" w:space="0" w:color="999999"/>
            </w:tcBorders>
          </w:tcPr>
          <w:p w14:paraId="27EBD874" w14:textId="5ADF0B61" w:rsidR="002858DC" w:rsidRDefault="002858DC" w:rsidP="002858DC">
            <w:r>
              <w:t>1</w:t>
            </w:r>
            <w:r w:rsidR="00CE0F62">
              <w:t>9</w:t>
            </w:r>
          </w:p>
        </w:tc>
        <w:tc>
          <w:tcPr>
            <w:tcW w:w="1333" w:type="dxa"/>
            <w:vMerge w:val="restart"/>
            <w:tcBorders>
              <w:top w:val="single" w:sz="8" w:space="0" w:color="999999"/>
              <w:left w:val="single" w:sz="8" w:space="0" w:color="999999"/>
              <w:right w:val="single" w:sz="8" w:space="0" w:color="999999"/>
            </w:tcBorders>
          </w:tcPr>
          <w:p w14:paraId="1DDBA153" w14:textId="4E119A11" w:rsidR="002858DC" w:rsidRPr="00D276DA" w:rsidRDefault="002858DC" w:rsidP="002858DC">
            <w:pPr>
              <w:rPr>
                <w:rStyle w:val="SAPEmphasis"/>
              </w:rPr>
            </w:pPr>
            <w:r w:rsidRPr="00C50C67">
              <w:rPr>
                <w:rStyle w:val="SAPEmphasis"/>
              </w:rPr>
              <w:t xml:space="preserve">Verify </w:t>
            </w:r>
            <w:r>
              <w:rPr>
                <w:rStyle w:val="SAPEmphasis"/>
              </w:rPr>
              <w:t>Employment</w:t>
            </w:r>
            <w:r w:rsidRPr="00C50C67">
              <w:rPr>
                <w:rStyle w:val="SAPEmphasis"/>
              </w:rPr>
              <w:t xml:space="preserve"> Information</w:t>
            </w:r>
            <w:r>
              <w:rPr>
                <w:rStyle w:val="SAPEmphasis"/>
              </w:rPr>
              <w:t xml:space="preserve"> </w:t>
            </w:r>
            <w:r w:rsidRPr="006958C7">
              <w:rPr>
                <w:rStyle w:val="SAPEmphasis"/>
              </w:rPr>
              <w:t>of Contingent Worker</w:t>
            </w:r>
          </w:p>
        </w:tc>
        <w:tc>
          <w:tcPr>
            <w:tcW w:w="2520" w:type="dxa"/>
            <w:vMerge w:val="restart"/>
            <w:tcBorders>
              <w:top w:val="single" w:sz="8" w:space="0" w:color="999999"/>
              <w:left w:val="single" w:sz="8" w:space="0" w:color="999999"/>
              <w:right w:val="single" w:sz="8" w:space="0" w:color="999999"/>
            </w:tcBorders>
          </w:tcPr>
          <w:p w14:paraId="0DC8B610" w14:textId="1B04E042" w:rsidR="002858DC" w:rsidRDefault="002858DC" w:rsidP="002858DC">
            <w:r>
              <w:t>Go to the</w:t>
            </w:r>
            <w:r w:rsidRPr="00C50C67">
              <w:t xml:space="preserve"> </w:t>
            </w:r>
            <w:r w:rsidRPr="00C50C67">
              <w:rPr>
                <w:rStyle w:val="SAPScreenElement"/>
              </w:rPr>
              <w:t>Employment Information</w:t>
            </w:r>
            <w:r w:rsidRPr="00ED538F">
              <w:t xml:space="preserve"> section</w:t>
            </w:r>
            <w:r w:rsidRPr="00C50C67">
              <w:t xml:space="preserve"> and verify the data displayed.</w:t>
            </w:r>
          </w:p>
        </w:tc>
        <w:tc>
          <w:tcPr>
            <w:tcW w:w="3150" w:type="dxa"/>
            <w:tcBorders>
              <w:top w:val="single" w:sz="8" w:space="0" w:color="999999"/>
              <w:left w:val="single" w:sz="8" w:space="0" w:color="999999"/>
              <w:bottom w:val="single" w:sz="8" w:space="0" w:color="999999"/>
              <w:right w:val="single" w:sz="8" w:space="0" w:color="999999"/>
            </w:tcBorders>
          </w:tcPr>
          <w:p w14:paraId="67FD2D2C" w14:textId="78530D8F" w:rsidR="002858DC" w:rsidRPr="00A213C4" w:rsidRDefault="002858DC" w:rsidP="002858DC">
            <w:pPr>
              <w:pStyle w:val="ListBullet"/>
              <w:numPr>
                <w:ilvl w:val="0"/>
                <w:numId w:val="0"/>
              </w:numPr>
              <w:rPr>
                <w:rStyle w:val="SAPScreenElement"/>
                <w:rFonts w:ascii="BentonSans Book" w:hAnsi="BentonSans Book"/>
                <w:color w:val="auto"/>
              </w:rPr>
            </w:pPr>
            <w:r>
              <w:t>In</w:t>
            </w:r>
            <w:r w:rsidRPr="00ED538F">
              <w:t xml:space="preserve"> the </w:t>
            </w:r>
            <w:r w:rsidRPr="00ED538F">
              <w:rPr>
                <w:rStyle w:val="SAPScreenElement"/>
              </w:rPr>
              <w:t>Job Information</w:t>
            </w:r>
            <w:r w:rsidRPr="00ED538F">
              <w:t xml:space="preserve"> </w:t>
            </w:r>
            <w:r>
              <w:t>block of the</w:t>
            </w:r>
            <w:r w:rsidRPr="00ED538F">
              <w:rPr>
                <w:rStyle w:val="SAPScreenElement"/>
              </w:rPr>
              <w:t xml:space="preserve"> Job Information</w:t>
            </w:r>
            <w:r>
              <w:t xml:space="preserve"> subsection, </w:t>
            </w:r>
            <w:r w:rsidRPr="00ED538F">
              <w:t>check</w:t>
            </w:r>
            <w:r>
              <w:t xml:space="preserve"> the </w:t>
            </w:r>
            <w:r w:rsidRPr="00ED538F">
              <w:t xml:space="preserve">value of field </w:t>
            </w:r>
            <w:r w:rsidRPr="00ED538F">
              <w:rPr>
                <w:rStyle w:val="SAPScreenElement"/>
              </w:rPr>
              <w:t>Employee Status</w:t>
            </w:r>
            <w:r w:rsidRPr="00ED538F">
              <w:t>.</w:t>
            </w:r>
          </w:p>
        </w:tc>
        <w:tc>
          <w:tcPr>
            <w:tcW w:w="2520" w:type="dxa"/>
            <w:tcBorders>
              <w:top w:val="single" w:sz="8" w:space="0" w:color="999999"/>
              <w:left w:val="single" w:sz="8" w:space="0" w:color="999999"/>
              <w:bottom w:val="single" w:sz="8" w:space="0" w:color="999999"/>
              <w:right w:val="single" w:sz="8" w:space="0" w:color="999999"/>
            </w:tcBorders>
          </w:tcPr>
          <w:p w14:paraId="76BAD503" w14:textId="3F6ED9DE" w:rsidR="002858DC" w:rsidRPr="00D40BD2" w:rsidRDefault="002858DC" w:rsidP="002858DC">
            <w:r w:rsidRPr="00C50C67">
              <w:rPr>
                <w:rStyle w:val="SAPEmphasis"/>
              </w:rPr>
              <w:t xml:space="preserve">If Position Management </w:t>
            </w:r>
            <w:r w:rsidR="006854D2">
              <w:rPr>
                <w:rStyle w:val="SAPEmphasis"/>
              </w:rPr>
              <w:t>has been implemented</w:t>
            </w:r>
            <w:r w:rsidR="00A10C7F" w:rsidRPr="00C50C67">
              <w:rPr>
                <w:rStyle w:val="SAPEmphasis"/>
              </w:rPr>
              <w:t xml:space="preserve"> </w:t>
            </w:r>
            <w:r w:rsidRPr="00C50C67">
              <w:rPr>
                <w:rStyle w:val="SAPEmphasis"/>
              </w:rPr>
              <w:t>in your instance</w:t>
            </w:r>
            <w:r w:rsidRPr="00C50C67">
              <w:t>:</w:t>
            </w:r>
            <w:r>
              <w:t xml:space="preserve"> t</w:t>
            </w:r>
            <w:r w:rsidRPr="00C50C67">
              <w:t xml:space="preserve">he value in field </w:t>
            </w:r>
            <w:r w:rsidRPr="00C50C67">
              <w:rPr>
                <w:rStyle w:val="SAPScreenElement"/>
              </w:rPr>
              <w:t xml:space="preserve">Time In Position </w:t>
            </w:r>
            <w:r w:rsidRPr="00C50C67">
              <w:t>(located in</w:t>
            </w:r>
            <w:r>
              <w:t xml:space="preserve"> the</w:t>
            </w:r>
            <w:r w:rsidRPr="00C50C67">
              <w:rPr>
                <w:rStyle w:val="SAPScreenElement"/>
              </w:rPr>
              <w:t xml:space="preserve"> Position Information</w:t>
            </w:r>
            <w:r w:rsidRPr="00C50C67">
              <w:t xml:space="preserve"> </w:t>
            </w:r>
            <w:r>
              <w:t>block</w:t>
            </w:r>
            <w:r w:rsidRPr="00C50C67">
              <w:t xml:space="preserve"> </w:t>
            </w:r>
            <w:r>
              <w:t>of the</w:t>
            </w:r>
            <w:r w:rsidRPr="00C50C67">
              <w:t xml:space="preserve"> </w:t>
            </w:r>
            <w:r>
              <w:rPr>
                <w:rStyle w:val="SAPScreenElement"/>
              </w:rPr>
              <w:t>Organizational</w:t>
            </w:r>
            <w:r w:rsidRPr="00C50C67">
              <w:rPr>
                <w:rStyle w:val="SAPScreenElement"/>
              </w:rPr>
              <w:t xml:space="preserve"> Information</w:t>
            </w:r>
            <w:r w:rsidRPr="00C50C67">
              <w:t xml:space="preserve"> s</w:t>
            </w:r>
            <w:r>
              <w:t>ubs</w:t>
            </w:r>
            <w:r w:rsidRPr="00C50C67">
              <w:t>ection) has been auto-calculated by the system.</w:t>
            </w:r>
          </w:p>
        </w:tc>
        <w:tc>
          <w:tcPr>
            <w:tcW w:w="2880" w:type="dxa"/>
            <w:tcBorders>
              <w:left w:val="single" w:sz="8" w:space="0" w:color="999999"/>
              <w:right w:val="single" w:sz="8" w:space="0" w:color="999999"/>
            </w:tcBorders>
          </w:tcPr>
          <w:p w14:paraId="788AC0BC" w14:textId="2719890A" w:rsidR="002858DC" w:rsidRPr="00C50C67" w:rsidRDefault="002858DC" w:rsidP="002858DC">
            <w:pPr>
              <w:pStyle w:val="NoteParagraph"/>
              <w:ind w:left="0"/>
            </w:pPr>
            <w:r>
              <w:t>The contingent worker</w:t>
            </w:r>
            <w:r w:rsidRPr="00C50C67">
              <w:t xml:space="preserve"> has </w:t>
            </w:r>
            <w:r w:rsidRPr="00C50C67">
              <w:rPr>
                <w:rStyle w:val="SAPScreenElement"/>
              </w:rPr>
              <w:t>Employee Status</w:t>
            </w:r>
            <w:r w:rsidRPr="001E4CB8">
              <w:rPr>
                <w:rStyle w:val="SAPUserEntry"/>
              </w:rPr>
              <w:t xml:space="preserve"> </w:t>
            </w:r>
            <w:r w:rsidRPr="00C50C67">
              <w:rPr>
                <w:rStyle w:val="SAPUserEntry"/>
              </w:rPr>
              <w:t>Active</w:t>
            </w:r>
            <w:r w:rsidRPr="00C50C67">
              <w:t>.</w:t>
            </w:r>
          </w:p>
        </w:tc>
        <w:tc>
          <w:tcPr>
            <w:tcW w:w="1174" w:type="dxa"/>
            <w:tcBorders>
              <w:top w:val="single" w:sz="8" w:space="0" w:color="999999"/>
              <w:left w:val="single" w:sz="8" w:space="0" w:color="999999"/>
              <w:bottom w:val="single" w:sz="8" w:space="0" w:color="999999"/>
              <w:right w:val="single" w:sz="8" w:space="0" w:color="999999"/>
            </w:tcBorders>
          </w:tcPr>
          <w:p w14:paraId="7E10D4D2" w14:textId="77777777" w:rsidR="002858DC" w:rsidRPr="00C50C67" w:rsidRDefault="002858DC" w:rsidP="002858DC"/>
        </w:tc>
      </w:tr>
      <w:tr w:rsidR="002858DC" w:rsidRPr="00C50C67" w14:paraId="0071F346" w14:textId="77777777" w:rsidTr="00310244">
        <w:trPr>
          <w:trHeight w:val="357"/>
        </w:trPr>
        <w:tc>
          <w:tcPr>
            <w:tcW w:w="709" w:type="dxa"/>
            <w:vMerge/>
            <w:tcBorders>
              <w:left w:val="single" w:sz="8" w:space="0" w:color="999999"/>
              <w:right w:val="single" w:sz="8" w:space="0" w:color="999999"/>
            </w:tcBorders>
          </w:tcPr>
          <w:p w14:paraId="1B379B5D" w14:textId="77777777" w:rsidR="002858DC" w:rsidRDefault="002858DC" w:rsidP="002858DC"/>
        </w:tc>
        <w:tc>
          <w:tcPr>
            <w:tcW w:w="1333" w:type="dxa"/>
            <w:vMerge/>
            <w:tcBorders>
              <w:left w:val="single" w:sz="8" w:space="0" w:color="999999"/>
              <w:right w:val="single" w:sz="8" w:space="0" w:color="999999"/>
            </w:tcBorders>
          </w:tcPr>
          <w:p w14:paraId="3F4FF63C" w14:textId="77777777" w:rsidR="002858DC" w:rsidRPr="00D276DA" w:rsidRDefault="002858DC" w:rsidP="002858DC">
            <w:pPr>
              <w:rPr>
                <w:rStyle w:val="SAPEmphasis"/>
              </w:rPr>
            </w:pPr>
          </w:p>
        </w:tc>
        <w:tc>
          <w:tcPr>
            <w:tcW w:w="2520" w:type="dxa"/>
            <w:vMerge/>
            <w:tcBorders>
              <w:left w:val="single" w:sz="8" w:space="0" w:color="999999"/>
              <w:right w:val="single" w:sz="8" w:space="0" w:color="999999"/>
            </w:tcBorders>
          </w:tcPr>
          <w:p w14:paraId="79A61F27" w14:textId="77777777" w:rsidR="002858DC" w:rsidRDefault="002858DC" w:rsidP="002858DC"/>
        </w:tc>
        <w:tc>
          <w:tcPr>
            <w:tcW w:w="3150" w:type="dxa"/>
            <w:tcBorders>
              <w:top w:val="single" w:sz="8" w:space="0" w:color="999999"/>
              <w:left w:val="single" w:sz="8" w:space="0" w:color="999999"/>
              <w:bottom w:val="single" w:sz="8" w:space="0" w:color="999999"/>
              <w:right w:val="single" w:sz="8" w:space="0" w:color="999999"/>
            </w:tcBorders>
          </w:tcPr>
          <w:p w14:paraId="750626AE" w14:textId="47E057E7" w:rsidR="002858DC" w:rsidRPr="00A13803" w:rsidRDefault="002858DC" w:rsidP="002858DC">
            <w:pPr>
              <w:rPr>
                <w:rStyle w:val="SAPScreenElement"/>
              </w:rPr>
            </w:pPr>
            <w:r>
              <w:t>In</w:t>
            </w:r>
            <w:r w:rsidRPr="00F17467">
              <w:t xml:space="preserve"> the </w:t>
            </w:r>
            <w:r>
              <w:rPr>
                <w:rStyle w:val="SAPScreenElement"/>
              </w:rPr>
              <w:t>Job</w:t>
            </w:r>
            <w:r w:rsidRPr="00F17467">
              <w:rPr>
                <w:rStyle w:val="SAPScreenElement"/>
              </w:rPr>
              <w:t xml:space="preserve"> Information</w:t>
            </w:r>
            <w:r w:rsidRPr="00F17467">
              <w:t xml:space="preserve"> subsection of the </w:t>
            </w:r>
            <w:r w:rsidRPr="00F17467">
              <w:rPr>
                <w:rStyle w:val="SAPScreenElement"/>
              </w:rPr>
              <w:t>Employment Information</w:t>
            </w:r>
            <w:r w:rsidRPr="00F17467">
              <w:t xml:space="preserve"> section</w:t>
            </w:r>
            <w:r>
              <w:t>,</w:t>
            </w:r>
            <w:r w:rsidRPr="00F17467">
              <w:t xml:space="preserve"> select the </w:t>
            </w:r>
            <w:r w:rsidRPr="00F17467">
              <w:rPr>
                <w:rStyle w:val="SAPScreenElement"/>
              </w:rPr>
              <w:t>Pending future change in Job Information (&lt;Date&gt;)</w:t>
            </w:r>
            <w:r w:rsidRPr="00F17467">
              <w:t xml:space="preserve"> link. In the </w:t>
            </w:r>
            <w:r w:rsidRPr="0081322D">
              <w:rPr>
                <w:rStyle w:val="SAPScreenElement"/>
              </w:rPr>
              <w:t>Change History</w:t>
            </w:r>
            <w:r>
              <w:t xml:space="preserve"> part of the</w:t>
            </w:r>
            <w:r w:rsidRPr="00F17467">
              <w:t xml:space="preserve"> upcoming </w:t>
            </w:r>
            <w:r>
              <w:rPr>
                <w:rStyle w:val="SAPScreenElement"/>
              </w:rPr>
              <w:t>Job</w:t>
            </w:r>
            <w:r w:rsidRPr="00F17467">
              <w:rPr>
                <w:rStyle w:val="SAPScreenElement"/>
              </w:rPr>
              <w:t xml:space="preserve"> Information Changes</w:t>
            </w:r>
            <w:r w:rsidRPr="00F17467">
              <w:t xml:space="preserve"> dialog box</w:t>
            </w:r>
            <w:r>
              <w:t>,</w:t>
            </w:r>
            <w:r w:rsidRPr="00F17467">
              <w:t xml:space="preserve"> view </w:t>
            </w:r>
            <w:r>
              <w:t xml:space="preserve">the </w:t>
            </w:r>
            <w:r w:rsidRPr="00F17467">
              <w:t>details of the two records</w:t>
            </w:r>
            <w:r>
              <w:t xml:space="preserve"> created with appropriate events and event reasons</w:t>
            </w:r>
            <w:r w:rsidRPr="00F17467">
              <w:t xml:space="preserve">: </w:t>
            </w:r>
            <w:r w:rsidRPr="00F17467">
              <w:rPr>
                <w:rStyle w:val="SAPScreenElement"/>
              </w:rPr>
              <w:t>Start Contingent Worker</w:t>
            </w:r>
            <w:r w:rsidRPr="00F17467">
              <w:t xml:space="preserve"> and </w:t>
            </w:r>
            <w:r w:rsidRPr="00F17467">
              <w:rPr>
                <w:rStyle w:val="SAPScreenElement"/>
              </w:rPr>
              <w:t>End Contingent Worker</w:t>
            </w:r>
            <w:r w:rsidRPr="00F17467">
              <w:t xml:space="preserve">. </w:t>
            </w:r>
            <w:r>
              <w:t>In the record related to event</w:t>
            </w:r>
            <w:r w:rsidRPr="00F17467">
              <w:t xml:space="preserve"> </w:t>
            </w:r>
            <w:r w:rsidRPr="00F17467">
              <w:rPr>
                <w:rStyle w:val="SAPScreenElement"/>
              </w:rPr>
              <w:t>End Contingent Worker</w:t>
            </w:r>
            <w:r w:rsidRPr="00F17467">
              <w:t xml:space="preserve"> check that value of field </w:t>
            </w:r>
            <w:r w:rsidRPr="00F17467">
              <w:rPr>
                <w:rStyle w:val="SAPScreenElement"/>
              </w:rPr>
              <w:t>Employee Status</w:t>
            </w:r>
            <w:r w:rsidRPr="00F17467">
              <w:t xml:space="preserve"> is</w:t>
            </w:r>
            <w:r w:rsidRPr="0081322D">
              <w:rPr>
                <w:rStyle w:val="SAPMonospace"/>
              </w:rPr>
              <w:t xml:space="preserve"> </w:t>
            </w:r>
            <w:r w:rsidRPr="00F17467">
              <w:rPr>
                <w:rStyle w:val="SAPMonospace"/>
              </w:rPr>
              <w:t>Terminated</w:t>
            </w:r>
            <w:r w:rsidRPr="0081322D">
              <w:rPr>
                <w:rStyle w:val="SAPMonospace"/>
              </w:rPr>
              <w:t xml:space="preserve"> </w:t>
            </w:r>
            <w:r w:rsidRPr="00F17467">
              <w:t xml:space="preserve">and the effective date of that change is one day after the date maintained in field </w:t>
            </w:r>
            <w:r w:rsidRPr="00F17467">
              <w:rPr>
                <w:rStyle w:val="SAPScreenElement"/>
              </w:rPr>
              <w:t>End Date</w:t>
            </w:r>
            <w:r w:rsidRPr="00F17467">
              <w:t xml:space="preserve"> in the </w:t>
            </w:r>
            <w:r w:rsidRPr="00F17467">
              <w:rPr>
                <w:rStyle w:val="SAPScreenElement"/>
              </w:rPr>
              <w:t>Work Order</w:t>
            </w:r>
            <w:r w:rsidRPr="00F17467">
              <w:t xml:space="preserve"> block.</w:t>
            </w:r>
          </w:p>
        </w:tc>
        <w:tc>
          <w:tcPr>
            <w:tcW w:w="2520" w:type="dxa"/>
            <w:tcBorders>
              <w:top w:val="single" w:sz="8" w:space="0" w:color="999999"/>
              <w:left w:val="single" w:sz="8" w:space="0" w:color="999999"/>
              <w:bottom w:val="single" w:sz="8" w:space="0" w:color="999999"/>
              <w:right w:val="single" w:sz="8" w:space="0" w:color="999999"/>
            </w:tcBorders>
          </w:tcPr>
          <w:p w14:paraId="0806E9CF" w14:textId="5A40039C" w:rsidR="002858DC" w:rsidRPr="00D40BD2" w:rsidRDefault="002858DC" w:rsidP="002858DC">
            <w:r>
              <w:t xml:space="preserve">Alternatively, you can select </w:t>
            </w:r>
            <w:r w:rsidRPr="00F17467">
              <w:t xml:space="preserve">the </w:t>
            </w:r>
            <w:r w:rsidRPr="00DD23A7">
              <w:rPr>
                <w:rStyle w:val="SAPScreenElement"/>
              </w:rPr>
              <w:t>Pending future change in Job Information (&lt;Date&gt;)</w:t>
            </w:r>
            <w:r w:rsidRPr="00DD23A7">
              <w:t xml:space="preserve"> link</w:t>
            </w:r>
            <w:r>
              <w:t xml:space="preserve"> in the </w:t>
            </w:r>
            <w:r>
              <w:rPr>
                <w:rStyle w:val="SAPScreenElement"/>
              </w:rPr>
              <w:t>Organizational</w:t>
            </w:r>
            <w:r w:rsidRPr="00F17467">
              <w:rPr>
                <w:rStyle w:val="SAPScreenElement"/>
              </w:rPr>
              <w:t xml:space="preserve"> Information</w:t>
            </w:r>
            <w:r w:rsidRPr="00802E4C">
              <w:t xml:space="preserve"> subsection of the </w:t>
            </w:r>
            <w:r w:rsidRPr="00802E4C">
              <w:rPr>
                <w:rStyle w:val="SAPScreenElement"/>
              </w:rPr>
              <w:t>Employment Information</w:t>
            </w:r>
            <w:r w:rsidRPr="00802E4C">
              <w:t xml:space="preserve"> section,</w:t>
            </w:r>
            <w:r>
              <w:t xml:space="preserve"> and check the mentioned details.</w:t>
            </w:r>
          </w:p>
        </w:tc>
        <w:tc>
          <w:tcPr>
            <w:tcW w:w="2880" w:type="dxa"/>
            <w:tcBorders>
              <w:left w:val="single" w:sz="8" w:space="0" w:color="999999"/>
              <w:right w:val="single" w:sz="8" w:space="0" w:color="999999"/>
            </w:tcBorders>
          </w:tcPr>
          <w:p w14:paraId="0C4462C6" w14:textId="77777777" w:rsidR="002858DC" w:rsidRPr="00C50C67" w:rsidRDefault="002858DC" w:rsidP="002858DC">
            <w:pPr>
              <w:pStyle w:val="NoteParagraph"/>
              <w:ind w:left="0"/>
            </w:pPr>
          </w:p>
        </w:tc>
        <w:tc>
          <w:tcPr>
            <w:tcW w:w="1174" w:type="dxa"/>
            <w:tcBorders>
              <w:top w:val="single" w:sz="8" w:space="0" w:color="999999"/>
              <w:left w:val="single" w:sz="8" w:space="0" w:color="999999"/>
              <w:bottom w:val="single" w:sz="8" w:space="0" w:color="999999"/>
              <w:right w:val="single" w:sz="8" w:space="0" w:color="999999"/>
            </w:tcBorders>
          </w:tcPr>
          <w:p w14:paraId="368DFEBA" w14:textId="77777777" w:rsidR="002858DC" w:rsidRPr="00C50C67" w:rsidRDefault="002858DC" w:rsidP="002858DC"/>
        </w:tc>
      </w:tr>
      <w:tr w:rsidR="002858DC" w:rsidRPr="00C50C67" w14:paraId="12A70AF5" w14:textId="77777777" w:rsidTr="00310244">
        <w:trPr>
          <w:trHeight w:val="357"/>
        </w:trPr>
        <w:tc>
          <w:tcPr>
            <w:tcW w:w="709" w:type="dxa"/>
            <w:tcBorders>
              <w:left w:val="single" w:sz="8" w:space="0" w:color="999999"/>
              <w:bottom w:val="single" w:sz="8" w:space="0" w:color="999999"/>
              <w:right w:val="single" w:sz="8" w:space="0" w:color="999999"/>
            </w:tcBorders>
          </w:tcPr>
          <w:p w14:paraId="1A1E2DF0" w14:textId="5EF6802D" w:rsidR="002858DC" w:rsidRDefault="00CE0F62" w:rsidP="002858DC">
            <w:r>
              <w:t>20</w:t>
            </w:r>
          </w:p>
        </w:tc>
        <w:tc>
          <w:tcPr>
            <w:tcW w:w="1333" w:type="dxa"/>
            <w:tcBorders>
              <w:left w:val="single" w:sz="8" w:space="0" w:color="999999"/>
              <w:bottom w:val="single" w:sz="8" w:space="0" w:color="999999"/>
              <w:right w:val="single" w:sz="8" w:space="0" w:color="999999"/>
            </w:tcBorders>
          </w:tcPr>
          <w:p w14:paraId="12D5071D" w14:textId="2EF0A14E" w:rsidR="002858DC" w:rsidRPr="00C50C67" w:rsidRDefault="002858DC" w:rsidP="002858DC">
            <w:pPr>
              <w:rPr>
                <w:rStyle w:val="SAPEmphasis"/>
              </w:rPr>
            </w:pPr>
            <w:r w:rsidRPr="00121F36">
              <w:rPr>
                <w:rStyle w:val="SAPEmphasis"/>
              </w:rPr>
              <w:t>Close Window</w:t>
            </w:r>
          </w:p>
        </w:tc>
        <w:tc>
          <w:tcPr>
            <w:tcW w:w="2520" w:type="dxa"/>
            <w:tcBorders>
              <w:left w:val="single" w:sz="8" w:space="0" w:color="999999"/>
              <w:bottom w:val="single" w:sz="8" w:space="0" w:color="999999"/>
              <w:right w:val="single" w:sz="8" w:space="0" w:color="999999"/>
            </w:tcBorders>
          </w:tcPr>
          <w:p w14:paraId="117E9C7C" w14:textId="60690B4B" w:rsidR="002858DC" w:rsidRDefault="002858DC" w:rsidP="002858DC">
            <w:r w:rsidRPr="00121F36">
              <w:t>When done</w:t>
            </w:r>
            <w:r>
              <w:t xml:space="preserve"> with viewing the details</w:t>
            </w:r>
            <w:r w:rsidRPr="00121F36">
              <w:t xml:space="preserve">, choose </w:t>
            </w:r>
            <w:r w:rsidRPr="00DE0627">
              <w:rPr>
                <w:rStyle w:val="SAPScreenElement"/>
              </w:rPr>
              <w:t>X (Cancel)</w:t>
            </w:r>
            <w:r w:rsidRPr="00121F36">
              <w:t>.</w:t>
            </w:r>
          </w:p>
        </w:tc>
        <w:tc>
          <w:tcPr>
            <w:tcW w:w="3150" w:type="dxa"/>
            <w:tcBorders>
              <w:top w:val="single" w:sz="8" w:space="0" w:color="999999"/>
              <w:left w:val="single" w:sz="8" w:space="0" w:color="999999"/>
              <w:bottom w:val="single" w:sz="8" w:space="0" w:color="999999"/>
              <w:right w:val="single" w:sz="8" w:space="0" w:color="999999"/>
            </w:tcBorders>
          </w:tcPr>
          <w:p w14:paraId="4145F652" w14:textId="77777777" w:rsidR="002858DC" w:rsidRDefault="002858DC" w:rsidP="002858DC"/>
        </w:tc>
        <w:tc>
          <w:tcPr>
            <w:tcW w:w="2520" w:type="dxa"/>
            <w:tcBorders>
              <w:top w:val="single" w:sz="8" w:space="0" w:color="999999"/>
              <w:left w:val="single" w:sz="8" w:space="0" w:color="999999"/>
              <w:bottom w:val="single" w:sz="8" w:space="0" w:color="999999"/>
              <w:right w:val="single" w:sz="8" w:space="0" w:color="999999"/>
            </w:tcBorders>
          </w:tcPr>
          <w:p w14:paraId="34078740" w14:textId="77777777" w:rsidR="002858DC" w:rsidRDefault="002858DC" w:rsidP="002858DC"/>
        </w:tc>
        <w:tc>
          <w:tcPr>
            <w:tcW w:w="2880" w:type="dxa"/>
            <w:tcBorders>
              <w:left w:val="single" w:sz="8" w:space="0" w:color="999999"/>
              <w:right w:val="single" w:sz="8" w:space="0" w:color="999999"/>
            </w:tcBorders>
          </w:tcPr>
          <w:p w14:paraId="1FDC6577" w14:textId="77777777" w:rsidR="002858DC" w:rsidRPr="008539DE" w:rsidRDefault="002858DC" w:rsidP="002858DC"/>
        </w:tc>
        <w:tc>
          <w:tcPr>
            <w:tcW w:w="1174" w:type="dxa"/>
            <w:tcBorders>
              <w:top w:val="single" w:sz="8" w:space="0" w:color="999999"/>
              <w:left w:val="single" w:sz="8" w:space="0" w:color="999999"/>
              <w:bottom w:val="single" w:sz="8" w:space="0" w:color="999999"/>
              <w:right w:val="single" w:sz="8" w:space="0" w:color="999999"/>
            </w:tcBorders>
          </w:tcPr>
          <w:p w14:paraId="652D3715" w14:textId="77777777" w:rsidR="002858DC" w:rsidRPr="00C50C67" w:rsidRDefault="002858DC" w:rsidP="002858DC"/>
        </w:tc>
      </w:tr>
      <w:tr w:rsidR="00B41E2A" w:rsidRPr="00C50C67" w14:paraId="297C1E66" w14:textId="77777777" w:rsidTr="00310244">
        <w:trPr>
          <w:trHeight w:val="357"/>
        </w:trPr>
        <w:tc>
          <w:tcPr>
            <w:tcW w:w="709" w:type="dxa"/>
            <w:tcBorders>
              <w:left w:val="single" w:sz="8" w:space="0" w:color="999999"/>
              <w:bottom w:val="single" w:sz="8" w:space="0" w:color="999999"/>
              <w:right w:val="single" w:sz="8" w:space="0" w:color="999999"/>
            </w:tcBorders>
          </w:tcPr>
          <w:p w14:paraId="17629881" w14:textId="46326DA8" w:rsidR="00B41E2A" w:rsidRDefault="00CE0F62" w:rsidP="00B41E2A">
            <w:r>
              <w:lastRenderedPageBreak/>
              <w:t>21</w:t>
            </w:r>
          </w:p>
        </w:tc>
        <w:tc>
          <w:tcPr>
            <w:tcW w:w="1333" w:type="dxa"/>
            <w:tcBorders>
              <w:left w:val="single" w:sz="8" w:space="0" w:color="999999"/>
              <w:bottom w:val="single" w:sz="8" w:space="0" w:color="999999"/>
              <w:right w:val="single" w:sz="8" w:space="0" w:color="999999"/>
            </w:tcBorders>
          </w:tcPr>
          <w:p w14:paraId="3C814EBA" w14:textId="7363DC09" w:rsidR="00B41E2A" w:rsidRPr="00121F36" w:rsidRDefault="00B41E2A" w:rsidP="00B41E2A">
            <w:pPr>
              <w:rPr>
                <w:rStyle w:val="SAPEmphasis"/>
              </w:rPr>
            </w:pPr>
            <w:r w:rsidRPr="00C50C67">
              <w:rPr>
                <w:rStyle w:val="SAPEmphasis"/>
              </w:rPr>
              <w:t xml:space="preserve">Verify </w:t>
            </w:r>
            <w:r w:rsidRPr="008539DE">
              <w:rPr>
                <w:rStyle w:val="SAPEmphasis"/>
              </w:rPr>
              <w:t xml:space="preserve">Work Order </w:t>
            </w:r>
            <w:r>
              <w:rPr>
                <w:rStyle w:val="SAPEmphasis"/>
              </w:rPr>
              <w:t xml:space="preserve">Information </w:t>
            </w:r>
            <w:r w:rsidRPr="006958C7">
              <w:rPr>
                <w:rStyle w:val="SAPEmphasis"/>
              </w:rPr>
              <w:t>of Contingent Worker</w:t>
            </w:r>
          </w:p>
        </w:tc>
        <w:tc>
          <w:tcPr>
            <w:tcW w:w="2520" w:type="dxa"/>
            <w:tcBorders>
              <w:left w:val="single" w:sz="8" w:space="0" w:color="999999"/>
              <w:bottom w:val="single" w:sz="8" w:space="0" w:color="999999"/>
              <w:right w:val="single" w:sz="8" w:space="0" w:color="999999"/>
            </w:tcBorders>
          </w:tcPr>
          <w:p w14:paraId="47B60272" w14:textId="632DA68F" w:rsidR="00B41E2A" w:rsidRPr="00121F36" w:rsidRDefault="00B41E2A" w:rsidP="00B41E2A">
            <w:r>
              <w:t xml:space="preserve">In the </w:t>
            </w:r>
            <w:r w:rsidRPr="00F17467">
              <w:rPr>
                <w:rStyle w:val="SAPScreenElement"/>
              </w:rPr>
              <w:t>Employment Information</w:t>
            </w:r>
            <w:r w:rsidRPr="008539DE">
              <w:t xml:space="preserve"> section</w:t>
            </w:r>
            <w:r>
              <w:t>, go to</w:t>
            </w:r>
            <w:r w:rsidRPr="008539DE">
              <w:t xml:space="preserve"> the </w:t>
            </w:r>
            <w:r>
              <w:rPr>
                <w:rStyle w:val="SAPScreenElement"/>
              </w:rPr>
              <w:t>Work Order Information</w:t>
            </w:r>
            <w:r w:rsidRPr="008539DE">
              <w:t xml:space="preserve"> subsection</w:t>
            </w:r>
            <w:r>
              <w:t xml:space="preserve"> and view the data displayed.</w:t>
            </w:r>
          </w:p>
        </w:tc>
        <w:tc>
          <w:tcPr>
            <w:tcW w:w="3150" w:type="dxa"/>
            <w:tcBorders>
              <w:top w:val="single" w:sz="8" w:space="0" w:color="999999"/>
              <w:left w:val="single" w:sz="8" w:space="0" w:color="999999"/>
              <w:bottom w:val="single" w:sz="8" w:space="0" w:color="999999"/>
              <w:right w:val="single" w:sz="8" w:space="0" w:color="999999"/>
            </w:tcBorders>
          </w:tcPr>
          <w:p w14:paraId="2C88B731" w14:textId="4D4F34EA" w:rsidR="00B41E2A" w:rsidRDefault="00B41E2A" w:rsidP="00B41E2A"/>
        </w:tc>
        <w:tc>
          <w:tcPr>
            <w:tcW w:w="2520" w:type="dxa"/>
            <w:tcBorders>
              <w:top w:val="single" w:sz="8" w:space="0" w:color="999999"/>
              <w:left w:val="single" w:sz="8" w:space="0" w:color="999999"/>
              <w:bottom w:val="single" w:sz="8" w:space="0" w:color="999999"/>
              <w:right w:val="single" w:sz="8" w:space="0" w:color="999999"/>
            </w:tcBorders>
          </w:tcPr>
          <w:p w14:paraId="13E89C3C" w14:textId="77777777" w:rsidR="00B41E2A" w:rsidRDefault="00B41E2A" w:rsidP="00B41E2A"/>
        </w:tc>
        <w:tc>
          <w:tcPr>
            <w:tcW w:w="2880" w:type="dxa"/>
            <w:tcBorders>
              <w:left w:val="single" w:sz="8" w:space="0" w:color="999999"/>
              <w:right w:val="single" w:sz="8" w:space="0" w:color="999999"/>
            </w:tcBorders>
          </w:tcPr>
          <w:p w14:paraId="5DBE5D92" w14:textId="77777777" w:rsidR="00B41E2A" w:rsidRPr="008539DE" w:rsidRDefault="00B41E2A" w:rsidP="00B41E2A"/>
        </w:tc>
        <w:tc>
          <w:tcPr>
            <w:tcW w:w="1174" w:type="dxa"/>
            <w:tcBorders>
              <w:top w:val="single" w:sz="8" w:space="0" w:color="999999"/>
              <w:left w:val="single" w:sz="8" w:space="0" w:color="999999"/>
              <w:bottom w:val="single" w:sz="8" w:space="0" w:color="999999"/>
              <w:right w:val="single" w:sz="8" w:space="0" w:color="999999"/>
            </w:tcBorders>
          </w:tcPr>
          <w:p w14:paraId="6B189795" w14:textId="77777777" w:rsidR="00B41E2A" w:rsidRPr="00C50C67" w:rsidRDefault="00B41E2A" w:rsidP="00B41E2A"/>
        </w:tc>
      </w:tr>
      <w:tr w:rsidR="00B41E2A" w:rsidRPr="00C50C67" w14:paraId="747390BE" w14:textId="77777777" w:rsidTr="00310244">
        <w:trPr>
          <w:trHeight w:val="357"/>
        </w:trPr>
        <w:tc>
          <w:tcPr>
            <w:tcW w:w="709" w:type="dxa"/>
            <w:tcBorders>
              <w:left w:val="single" w:sz="8" w:space="0" w:color="999999"/>
              <w:right w:val="single" w:sz="8" w:space="0" w:color="999999"/>
            </w:tcBorders>
          </w:tcPr>
          <w:p w14:paraId="36EAD337" w14:textId="132D2FA8" w:rsidR="00B41E2A" w:rsidRDefault="00CE0F62" w:rsidP="00B41E2A">
            <w:r>
              <w:t>22</w:t>
            </w:r>
          </w:p>
        </w:tc>
        <w:tc>
          <w:tcPr>
            <w:tcW w:w="1333" w:type="dxa"/>
            <w:tcBorders>
              <w:left w:val="single" w:sz="8" w:space="0" w:color="999999"/>
              <w:right w:val="single" w:sz="8" w:space="0" w:color="999999"/>
            </w:tcBorders>
          </w:tcPr>
          <w:p w14:paraId="69B5B201" w14:textId="5C408130" w:rsidR="00B41E2A" w:rsidRPr="00D276DA" w:rsidRDefault="00B41E2A" w:rsidP="00B41E2A">
            <w:pPr>
              <w:rPr>
                <w:rStyle w:val="SAPEmphasis"/>
              </w:rPr>
            </w:pPr>
            <w:r w:rsidRPr="00C50C67">
              <w:rPr>
                <w:rStyle w:val="SAPEmphasis"/>
              </w:rPr>
              <w:t xml:space="preserve">Verify </w:t>
            </w:r>
            <w:r w:rsidRPr="008539DE">
              <w:rPr>
                <w:rStyle w:val="SAPEmphasis"/>
              </w:rPr>
              <w:t xml:space="preserve">Work Order </w:t>
            </w:r>
            <w:r>
              <w:rPr>
                <w:rStyle w:val="SAPEmphasis"/>
              </w:rPr>
              <w:t>History</w:t>
            </w:r>
          </w:p>
        </w:tc>
        <w:tc>
          <w:tcPr>
            <w:tcW w:w="2520" w:type="dxa"/>
            <w:tcBorders>
              <w:left w:val="single" w:sz="8" w:space="0" w:color="999999"/>
              <w:right w:val="single" w:sz="8" w:space="0" w:color="999999"/>
            </w:tcBorders>
          </w:tcPr>
          <w:p w14:paraId="7A7AC613" w14:textId="7A80EBD8" w:rsidR="00B41E2A" w:rsidRDefault="00B41E2A" w:rsidP="00B41E2A">
            <w:r>
              <w:t>In</w:t>
            </w:r>
            <w:r w:rsidRPr="008539DE">
              <w:t xml:space="preserve"> the </w:t>
            </w:r>
            <w:r>
              <w:rPr>
                <w:rStyle w:val="SAPScreenElement"/>
              </w:rPr>
              <w:t>Work Order Information</w:t>
            </w:r>
            <w:r w:rsidRPr="008539DE">
              <w:t xml:space="preserve"> subsection</w:t>
            </w:r>
            <w:r>
              <w:t>,</w:t>
            </w:r>
            <w:r w:rsidRPr="008539DE">
              <w:t xml:space="preserve"> select the </w:t>
            </w:r>
            <w:r w:rsidRPr="008539DE">
              <w:rPr>
                <w:rStyle w:val="SAPScreenElement"/>
              </w:rPr>
              <w:t>Clock</w:t>
            </w:r>
            <w:r>
              <w:rPr>
                <w:rStyle w:val="SAPScreenElement"/>
              </w:rPr>
              <w:t xml:space="preserve"> (History)</w:t>
            </w:r>
            <w:r w:rsidRPr="008539DE">
              <w:t xml:space="preserve"> icon next to the </w:t>
            </w:r>
            <w:r w:rsidRPr="008539DE">
              <w:rPr>
                <w:rStyle w:val="SAPScreenElement"/>
              </w:rPr>
              <w:t>Work</w:t>
            </w:r>
            <w:r w:rsidRPr="008539DE">
              <w:t xml:space="preserve"> </w:t>
            </w:r>
            <w:r w:rsidRPr="008539DE">
              <w:rPr>
                <w:rStyle w:val="SAPScreenElement"/>
              </w:rPr>
              <w:t>Order</w:t>
            </w:r>
            <w:r w:rsidRPr="008539DE">
              <w:t xml:space="preserve"> block.</w:t>
            </w:r>
          </w:p>
        </w:tc>
        <w:tc>
          <w:tcPr>
            <w:tcW w:w="3150" w:type="dxa"/>
            <w:tcBorders>
              <w:top w:val="single" w:sz="8" w:space="0" w:color="999999"/>
              <w:left w:val="single" w:sz="8" w:space="0" w:color="999999"/>
              <w:bottom w:val="single" w:sz="8" w:space="0" w:color="999999"/>
              <w:right w:val="single" w:sz="8" w:space="0" w:color="999999"/>
            </w:tcBorders>
          </w:tcPr>
          <w:p w14:paraId="530DAE74" w14:textId="2A699C7F" w:rsidR="00B41E2A" w:rsidRDefault="00B41E2A" w:rsidP="00B41E2A"/>
        </w:tc>
        <w:tc>
          <w:tcPr>
            <w:tcW w:w="2520" w:type="dxa"/>
            <w:tcBorders>
              <w:top w:val="single" w:sz="8" w:space="0" w:color="999999"/>
              <w:left w:val="single" w:sz="8" w:space="0" w:color="999999"/>
              <w:bottom w:val="single" w:sz="8" w:space="0" w:color="999999"/>
              <w:right w:val="single" w:sz="8" w:space="0" w:color="999999"/>
            </w:tcBorders>
          </w:tcPr>
          <w:p w14:paraId="4EEA732E" w14:textId="6F425918" w:rsidR="00B41E2A" w:rsidRDefault="00B41E2A" w:rsidP="007E5277">
            <w:pPr>
              <w:pStyle w:val="ListContinue"/>
              <w:ind w:left="0"/>
            </w:pPr>
          </w:p>
        </w:tc>
        <w:tc>
          <w:tcPr>
            <w:tcW w:w="2880" w:type="dxa"/>
            <w:tcBorders>
              <w:left w:val="single" w:sz="8" w:space="0" w:color="999999"/>
              <w:right w:val="single" w:sz="8" w:space="0" w:color="999999"/>
            </w:tcBorders>
          </w:tcPr>
          <w:p w14:paraId="34675CB7" w14:textId="756AF45A" w:rsidR="00B41E2A" w:rsidRDefault="00B41E2A" w:rsidP="00B41E2A">
            <w:r w:rsidRPr="008539DE">
              <w:t xml:space="preserve">The </w:t>
            </w:r>
            <w:r w:rsidRPr="008539DE">
              <w:rPr>
                <w:rStyle w:val="SAPScreenElement"/>
              </w:rPr>
              <w:t>Work Order: Changes</w:t>
            </w:r>
            <w:r w:rsidRPr="008539DE">
              <w:t xml:space="preserve"> dialog box is displayed.</w:t>
            </w:r>
            <w:r>
              <w:t xml:space="preserve"> In </w:t>
            </w:r>
            <w:r w:rsidRPr="008539DE">
              <w:t xml:space="preserve">the </w:t>
            </w:r>
            <w:r w:rsidRPr="008539DE">
              <w:rPr>
                <w:rStyle w:val="SAPScreenElement"/>
              </w:rPr>
              <w:t>Change History</w:t>
            </w:r>
            <w:r w:rsidRPr="008539DE">
              <w:t xml:space="preserve"> </w:t>
            </w:r>
            <w:r>
              <w:t>part</w:t>
            </w:r>
            <w:r w:rsidRPr="008539DE">
              <w:t xml:space="preserve"> on the left of the dialog box</w:t>
            </w:r>
            <w:r>
              <w:t>, two records related to the work order of the contingent worker are shown:</w:t>
            </w:r>
          </w:p>
          <w:p w14:paraId="002A37A8" w14:textId="26D9CCE4" w:rsidR="00B41E2A" w:rsidRDefault="00B41E2A" w:rsidP="007E5277">
            <w:pPr>
              <w:pStyle w:val="ListParagraph"/>
              <w:numPr>
                <w:ilvl w:val="0"/>
                <w:numId w:val="18"/>
              </w:numPr>
              <w:ind w:left="257" w:hanging="257"/>
            </w:pPr>
            <w:r>
              <w:t>the work order</w:t>
            </w:r>
            <w:r w:rsidRPr="00074704">
              <w:t xml:space="preserve"> </w:t>
            </w:r>
            <w:r>
              <w:t>(of</w:t>
            </w:r>
            <w:r w:rsidRPr="00074704">
              <w:t xml:space="preserve"> status </w:t>
            </w:r>
            <w:r w:rsidRPr="001C1279">
              <w:rPr>
                <w:rStyle w:val="SAPMonospace"/>
              </w:rPr>
              <w:t>Active</w:t>
            </w:r>
            <w:r>
              <w:t>), just created by you when adding the contingent worker’s master data record;</w:t>
            </w:r>
          </w:p>
          <w:p w14:paraId="135179CA" w14:textId="0133314E" w:rsidR="00B41E2A" w:rsidRPr="00C50C67" w:rsidRDefault="00B41E2A" w:rsidP="007E5277">
            <w:pPr>
              <w:pStyle w:val="ListParagraph"/>
              <w:numPr>
                <w:ilvl w:val="0"/>
                <w:numId w:val="18"/>
              </w:numPr>
              <w:ind w:left="257" w:hanging="257"/>
            </w:pPr>
            <w:r w:rsidRPr="00074704">
              <w:t>a</w:t>
            </w:r>
            <w:r>
              <w:t>n</w:t>
            </w:r>
            <w:r w:rsidRPr="00074704">
              <w:t xml:space="preserve"> </w:t>
            </w:r>
            <w:r>
              <w:t xml:space="preserve">automatically created </w:t>
            </w:r>
            <w:r w:rsidRPr="00074704">
              <w:t>record</w:t>
            </w:r>
            <w:r>
              <w:t xml:space="preserve"> </w:t>
            </w:r>
            <w:r w:rsidRPr="00074704">
              <w:t xml:space="preserve">for the period in which this work order is </w:t>
            </w:r>
            <w:r w:rsidRPr="001C1279">
              <w:rPr>
                <w:rStyle w:val="SAPMonospace"/>
              </w:rPr>
              <w:t>InActive</w:t>
            </w:r>
            <w:r w:rsidRPr="00074704">
              <w:t>.</w:t>
            </w:r>
          </w:p>
        </w:tc>
        <w:tc>
          <w:tcPr>
            <w:tcW w:w="1174" w:type="dxa"/>
            <w:tcBorders>
              <w:top w:val="single" w:sz="8" w:space="0" w:color="999999"/>
              <w:left w:val="single" w:sz="8" w:space="0" w:color="999999"/>
              <w:bottom w:val="single" w:sz="8" w:space="0" w:color="999999"/>
              <w:right w:val="single" w:sz="8" w:space="0" w:color="999999"/>
            </w:tcBorders>
          </w:tcPr>
          <w:p w14:paraId="37B9F833" w14:textId="77777777" w:rsidR="00B41E2A" w:rsidRPr="00C50C67" w:rsidRDefault="00B41E2A" w:rsidP="00B41E2A"/>
        </w:tc>
      </w:tr>
      <w:tr w:rsidR="00B41E2A" w:rsidRPr="00C50C67" w14:paraId="5BAE1B3C" w14:textId="77777777" w:rsidTr="007E5277">
        <w:trPr>
          <w:trHeight w:val="357"/>
        </w:trPr>
        <w:tc>
          <w:tcPr>
            <w:tcW w:w="709" w:type="dxa"/>
            <w:tcBorders>
              <w:left w:val="single" w:sz="8" w:space="0" w:color="999999"/>
              <w:right w:val="single" w:sz="8" w:space="0" w:color="999999"/>
            </w:tcBorders>
          </w:tcPr>
          <w:p w14:paraId="46B81ABB" w14:textId="6F52C183" w:rsidR="00B41E2A" w:rsidRDefault="00CE0F62" w:rsidP="00B41E2A">
            <w:r>
              <w:t>23</w:t>
            </w:r>
          </w:p>
        </w:tc>
        <w:tc>
          <w:tcPr>
            <w:tcW w:w="1333" w:type="dxa"/>
            <w:tcBorders>
              <w:left w:val="single" w:sz="8" w:space="0" w:color="999999"/>
              <w:right w:val="single" w:sz="8" w:space="0" w:color="999999"/>
            </w:tcBorders>
          </w:tcPr>
          <w:p w14:paraId="1FE64D34" w14:textId="5BFA1521" w:rsidR="00B41E2A" w:rsidRPr="00C50C67" w:rsidRDefault="00B41E2A" w:rsidP="00B41E2A">
            <w:pPr>
              <w:rPr>
                <w:rStyle w:val="SAPEmphasis"/>
              </w:rPr>
            </w:pPr>
            <w:r w:rsidRPr="00121F36">
              <w:rPr>
                <w:rStyle w:val="SAPEmphasis"/>
              </w:rPr>
              <w:t>Close Window</w:t>
            </w:r>
          </w:p>
        </w:tc>
        <w:tc>
          <w:tcPr>
            <w:tcW w:w="2520" w:type="dxa"/>
            <w:tcBorders>
              <w:left w:val="single" w:sz="8" w:space="0" w:color="999999"/>
              <w:right w:val="single" w:sz="8" w:space="0" w:color="999999"/>
            </w:tcBorders>
          </w:tcPr>
          <w:p w14:paraId="612C927D" w14:textId="24096915" w:rsidR="00B41E2A" w:rsidRDefault="00B41E2A" w:rsidP="00B41E2A">
            <w:r w:rsidRPr="00121F36">
              <w:t>When done</w:t>
            </w:r>
            <w:r>
              <w:t xml:space="preserve"> with viewing the details</w:t>
            </w:r>
            <w:r w:rsidRPr="00121F36">
              <w:t xml:space="preserve">, choose </w:t>
            </w:r>
            <w:r w:rsidRPr="00DE0627">
              <w:rPr>
                <w:rStyle w:val="SAPScreenElement"/>
              </w:rPr>
              <w:t>X (Cancel)</w:t>
            </w:r>
            <w:r w:rsidRPr="00121F36">
              <w:t>.</w:t>
            </w:r>
          </w:p>
        </w:tc>
        <w:tc>
          <w:tcPr>
            <w:tcW w:w="3150" w:type="dxa"/>
            <w:tcBorders>
              <w:top w:val="single" w:sz="8" w:space="0" w:color="999999"/>
              <w:left w:val="single" w:sz="8" w:space="0" w:color="999999"/>
              <w:bottom w:val="single" w:sz="8" w:space="0" w:color="999999"/>
              <w:right w:val="single" w:sz="8" w:space="0" w:color="999999"/>
            </w:tcBorders>
          </w:tcPr>
          <w:p w14:paraId="05FCB402" w14:textId="77777777" w:rsidR="00B41E2A" w:rsidRDefault="00B41E2A" w:rsidP="00B41E2A"/>
        </w:tc>
        <w:tc>
          <w:tcPr>
            <w:tcW w:w="2520" w:type="dxa"/>
            <w:tcBorders>
              <w:top w:val="single" w:sz="8" w:space="0" w:color="999999"/>
              <w:left w:val="single" w:sz="8" w:space="0" w:color="999999"/>
              <w:bottom w:val="single" w:sz="8" w:space="0" w:color="999999"/>
              <w:right w:val="single" w:sz="8" w:space="0" w:color="999999"/>
            </w:tcBorders>
          </w:tcPr>
          <w:p w14:paraId="4A926819" w14:textId="77777777" w:rsidR="00B41E2A" w:rsidRDefault="00B41E2A" w:rsidP="00B41E2A"/>
        </w:tc>
        <w:tc>
          <w:tcPr>
            <w:tcW w:w="2880" w:type="dxa"/>
            <w:tcBorders>
              <w:left w:val="single" w:sz="8" w:space="0" w:color="999999"/>
              <w:right w:val="single" w:sz="8" w:space="0" w:color="999999"/>
            </w:tcBorders>
          </w:tcPr>
          <w:p w14:paraId="6DB069D6" w14:textId="77777777" w:rsidR="00B41E2A" w:rsidRPr="008539DE" w:rsidRDefault="00B41E2A" w:rsidP="00B41E2A"/>
        </w:tc>
        <w:tc>
          <w:tcPr>
            <w:tcW w:w="1174" w:type="dxa"/>
            <w:tcBorders>
              <w:top w:val="single" w:sz="8" w:space="0" w:color="999999"/>
              <w:left w:val="single" w:sz="8" w:space="0" w:color="999999"/>
              <w:bottom w:val="single" w:sz="8" w:space="0" w:color="999999"/>
              <w:right w:val="single" w:sz="8" w:space="0" w:color="999999"/>
            </w:tcBorders>
          </w:tcPr>
          <w:p w14:paraId="23D92005" w14:textId="77777777" w:rsidR="00B41E2A" w:rsidRPr="00C50C67" w:rsidRDefault="00B41E2A" w:rsidP="00B41E2A"/>
        </w:tc>
      </w:tr>
      <w:tr w:rsidR="00D467BC" w:rsidRPr="00C50C67" w14:paraId="654AA8DC" w14:textId="77777777" w:rsidTr="00310244">
        <w:trPr>
          <w:trHeight w:val="357"/>
        </w:trPr>
        <w:tc>
          <w:tcPr>
            <w:tcW w:w="709" w:type="dxa"/>
            <w:tcBorders>
              <w:left w:val="single" w:sz="8" w:space="0" w:color="999999"/>
              <w:bottom w:val="single" w:sz="8" w:space="0" w:color="999999"/>
              <w:right w:val="single" w:sz="8" w:space="0" w:color="999999"/>
            </w:tcBorders>
          </w:tcPr>
          <w:p w14:paraId="58CBFAF2" w14:textId="3D6D096F" w:rsidR="00D467BC" w:rsidRDefault="00CE0F62" w:rsidP="00D467BC">
            <w:r>
              <w:t>24</w:t>
            </w:r>
          </w:p>
        </w:tc>
        <w:tc>
          <w:tcPr>
            <w:tcW w:w="1333" w:type="dxa"/>
            <w:tcBorders>
              <w:left w:val="single" w:sz="8" w:space="0" w:color="999999"/>
              <w:bottom w:val="single" w:sz="8" w:space="0" w:color="999999"/>
              <w:right w:val="single" w:sz="8" w:space="0" w:color="999999"/>
            </w:tcBorders>
          </w:tcPr>
          <w:p w14:paraId="24670290" w14:textId="263D37B6" w:rsidR="00D467BC" w:rsidRPr="00121F36" w:rsidRDefault="00D467BC" w:rsidP="00D467BC">
            <w:pPr>
              <w:rPr>
                <w:rStyle w:val="SAPEmphasis"/>
              </w:rPr>
            </w:pPr>
            <w:r>
              <w:rPr>
                <w:rStyle w:val="SAPEmphasis"/>
                <w:lang w:eastAsia="zh-TW"/>
              </w:rPr>
              <w:t>View Details of Past Role as Employee (Optional)</w:t>
            </w:r>
          </w:p>
        </w:tc>
        <w:tc>
          <w:tcPr>
            <w:tcW w:w="2520" w:type="dxa"/>
            <w:tcBorders>
              <w:left w:val="single" w:sz="8" w:space="0" w:color="999999"/>
              <w:bottom w:val="single" w:sz="8" w:space="0" w:color="999999"/>
              <w:right w:val="single" w:sz="8" w:space="0" w:color="999999"/>
            </w:tcBorders>
          </w:tcPr>
          <w:p w14:paraId="1EDA1054" w14:textId="6A745829" w:rsidR="00D467BC" w:rsidRPr="00121F36" w:rsidRDefault="00D467BC">
            <w:r>
              <w:rPr>
                <w:lang w:eastAsia="zh-TW"/>
              </w:rPr>
              <w:t xml:space="preserve">In case the new contingent worker is a former employee of the company, you can view details to this past role. For this, check in the </w:t>
            </w:r>
            <w:r>
              <w:rPr>
                <w:rStyle w:val="SAPScreenElement"/>
                <w:lang w:eastAsia="zh-TW"/>
              </w:rPr>
              <w:t>Header</w:t>
            </w:r>
            <w:r>
              <w:rPr>
                <w:lang w:eastAsia="zh-TW"/>
              </w:rPr>
              <w:t>, below the contingent worker’s name, the radio button next to his or her past role as an employee.</w:t>
            </w:r>
          </w:p>
        </w:tc>
        <w:tc>
          <w:tcPr>
            <w:tcW w:w="3150" w:type="dxa"/>
            <w:tcBorders>
              <w:top w:val="single" w:sz="8" w:space="0" w:color="999999"/>
              <w:left w:val="single" w:sz="8" w:space="0" w:color="999999"/>
              <w:bottom w:val="single" w:sz="8" w:space="0" w:color="999999"/>
              <w:right w:val="single" w:sz="8" w:space="0" w:color="999999"/>
            </w:tcBorders>
          </w:tcPr>
          <w:p w14:paraId="2EB11AF8" w14:textId="77777777" w:rsidR="00D467BC" w:rsidRDefault="00D467BC" w:rsidP="00D467BC"/>
        </w:tc>
        <w:tc>
          <w:tcPr>
            <w:tcW w:w="2520" w:type="dxa"/>
            <w:tcBorders>
              <w:top w:val="single" w:sz="8" w:space="0" w:color="999999"/>
              <w:left w:val="single" w:sz="8" w:space="0" w:color="999999"/>
              <w:bottom w:val="single" w:sz="8" w:space="0" w:color="999999"/>
              <w:right w:val="single" w:sz="8" w:space="0" w:color="999999"/>
            </w:tcBorders>
          </w:tcPr>
          <w:p w14:paraId="5B645543" w14:textId="77777777" w:rsidR="00D467BC" w:rsidRDefault="00D467BC" w:rsidP="00D467BC"/>
        </w:tc>
        <w:tc>
          <w:tcPr>
            <w:tcW w:w="2880" w:type="dxa"/>
            <w:tcBorders>
              <w:left w:val="single" w:sz="8" w:space="0" w:color="999999"/>
              <w:right w:val="single" w:sz="8" w:space="0" w:color="999999"/>
            </w:tcBorders>
          </w:tcPr>
          <w:p w14:paraId="3327DBE2" w14:textId="2CD9A50A" w:rsidR="00D467BC" w:rsidRPr="008539DE" w:rsidRDefault="00D467BC" w:rsidP="00D467BC">
            <w:r>
              <w:rPr>
                <w:lang w:eastAsia="zh-TW"/>
              </w:rPr>
              <w:t>The master data record of the contingent worker in his or her previous role as employee is displayed</w:t>
            </w:r>
            <w:r w:rsidRPr="009B5C14">
              <w:rPr>
                <w:lang w:eastAsia="zh-TW"/>
              </w:rPr>
              <w:t xml:space="preserve">. </w:t>
            </w:r>
            <w:r w:rsidRPr="007E5277">
              <w:rPr>
                <w:lang w:eastAsia="zh-TW"/>
              </w:rPr>
              <w:t>You can view the details.</w:t>
            </w:r>
          </w:p>
        </w:tc>
        <w:tc>
          <w:tcPr>
            <w:tcW w:w="1174" w:type="dxa"/>
            <w:tcBorders>
              <w:top w:val="single" w:sz="8" w:space="0" w:color="999999"/>
              <w:left w:val="single" w:sz="8" w:space="0" w:color="999999"/>
              <w:bottom w:val="single" w:sz="8" w:space="0" w:color="999999"/>
              <w:right w:val="single" w:sz="8" w:space="0" w:color="999999"/>
            </w:tcBorders>
          </w:tcPr>
          <w:p w14:paraId="1B2B4033" w14:textId="77777777" w:rsidR="00D467BC" w:rsidRPr="00C50C67" w:rsidRDefault="00D467BC" w:rsidP="00D467BC"/>
        </w:tc>
      </w:tr>
    </w:tbl>
    <w:p w14:paraId="322A0AC3" w14:textId="77777777" w:rsidR="0081322D" w:rsidRPr="00C50C67" w:rsidRDefault="0081322D" w:rsidP="00310244">
      <w:pPr>
        <w:pStyle w:val="SAPNoteHeading"/>
        <w:spacing w:before="120"/>
        <w:ind w:left="720"/>
      </w:pPr>
      <w:r w:rsidRPr="00C50C67">
        <w:rPr>
          <w:noProof/>
        </w:rPr>
        <w:drawing>
          <wp:inline distT="0" distB="0" distL="0" distR="0" wp14:anchorId="1ADE249E" wp14:editId="572F85E2">
            <wp:extent cx="228600" cy="228600"/>
            <wp:effectExtent l="0" t="0" r="0" b="0"/>
            <wp:docPr id="3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xml:space="preserve"> Note</w:t>
      </w:r>
    </w:p>
    <w:p w14:paraId="11EBB728" w14:textId="30C11B9B" w:rsidR="0081322D" w:rsidRDefault="0081322D" w:rsidP="007E5277">
      <w:pPr>
        <w:ind w:left="720"/>
      </w:pPr>
      <w:r w:rsidRPr="00C50C67">
        <w:t>To view the profile</w:t>
      </w:r>
      <w:r>
        <w:t xml:space="preserve"> of the contingent worker</w:t>
      </w:r>
      <w:r w:rsidRPr="00C50C67">
        <w:t xml:space="preserve"> at a later point in time proceed as follows: </w:t>
      </w:r>
      <w:r w:rsidR="0029276C">
        <w:t xml:space="preserve">go to your </w:t>
      </w:r>
      <w:r w:rsidR="0029276C">
        <w:rPr>
          <w:rStyle w:val="SAPScreenElement"/>
        </w:rPr>
        <w:t xml:space="preserve">My Employee File </w:t>
      </w:r>
      <w:r w:rsidR="0029276C">
        <w:t>screen and</w:t>
      </w:r>
      <w:r w:rsidR="0029276C" w:rsidRPr="001D307A">
        <w:t xml:space="preserve"> select</w:t>
      </w:r>
      <w:r w:rsidR="0029276C">
        <w:t xml:space="preserve"> the</w:t>
      </w:r>
      <w:r w:rsidR="0029276C" w:rsidRPr="001D307A">
        <w:t xml:space="preserve"> </w:t>
      </w:r>
      <w:r w:rsidR="0029276C">
        <w:rPr>
          <w:rStyle w:val="SAPScreenElement"/>
        </w:rPr>
        <w:t>&lt;your user name&gt;</w:t>
      </w:r>
      <w:r w:rsidR="0029276C">
        <w:t xml:space="preserve"> drop-down arrow. Optionally,</w:t>
      </w:r>
      <w:r w:rsidR="0029276C" w:rsidRPr="001D307A">
        <w:t xml:space="preserve"> </w:t>
      </w:r>
      <w:r w:rsidR="0029276C">
        <w:t xml:space="preserve">flag the </w:t>
      </w:r>
      <w:r w:rsidR="0029276C">
        <w:rPr>
          <w:rStyle w:val="SAPScreenElement"/>
        </w:rPr>
        <w:t>Include inactive users in search</w:t>
      </w:r>
      <w:r w:rsidR="0029276C">
        <w:t xml:space="preserve"> checkbox. I</w:t>
      </w:r>
      <w:r w:rsidR="0029276C" w:rsidRPr="001D307A">
        <w:t xml:space="preserve">n the </w:t>
      </w:r>
      <w:r w:rsidR="0029276C" w:rsidRPr="001D307A">
        <w:rPr>
          <w:rStyle w:val="SAPScreenElement"/>
        </w:rPr>
        <w:t>Search</w:t>
      </w:r>
      <w:r w:rsidR="0029276C" w:rsidRPr="001D307A">
        <w:t xml:space="preserve"> box enter name </w:t>
      </w:r>
      <w:r w:rsidR="0029276C" w:rsidRPr="00C50C67">
        <w:t xml:space="preserve">(or name parts) </w:t>
      </w:r>
      <w:r w:rsidR="0029276C">
        <w:t xml:space="preserve">of the contingent worker. In case the </w:t>
      </w:r>
      <w:r w:rsidR="0029276C">
        <w:lastRenderedPageBreak/>
        <w:t xml:space="preserve">contingent worker is a former employee of the company, both the records for the inactive past assignment as employee and the active current assignment as contingent worker are displayed in the result list. The current assignment is marked with the </w:t>
      </w:r>
      <w:r w:rsidR="0029276C">
        <w:rPr>
          <w:rStyle w:val="SAPScreenElement"/>
        </w:rPr>
        <w:t>Contingent Worker</w:t>
      </w:r>
      <w:r w:rsidR="0029276C">
        <w:t xml:space="preserve"> symbol in the list. </w:t>
      </w:r>
      <w:r w:rsidRPr="00C50C67">
        <w:t xml:space="preserve">Select the appropriate </w:t>
      </w:r>
      <w:r>
        <w:t>contingent worker</w:t>
      </w:r>
      <w:r w:rsidRPr="00C50C67">
        <w:t xml:space="preserve"> from the result list. You are directed to the </w:t>
      </w:r>
      <w:r w:rsidRPr="00C50C67">
        <w:rPr>
          <w:rStyle w:val="SAPScreenElement"/>
        </w:rPr>
        <w:t>Employee Files</w:t>
      </w:r>
      <w:r w:rsidRPr="00C50C67">
        <w:t xml:space="preserve"> page in which the profile of the </w:t>
      </w:r>
      <w:r>
        <w:t>contingent worker</w:t>
      </w:r>
      <w:r w:rsidRPr="00C50C67">
        <w:t xml:space="preserve"> is displayed. Verify his or her data.</w:t>
      </w:r>
    </w:p>
    <w:p w14:paraId="21858CD7" w14:textId="77777777" w:rsidR="00C02C3F" w:rsidRPr="00C50C67" w:rsidRDefault="00C02C3F" w:rsidP="002858DC">
      <w:pPr>
        <w:pStyle w:val="SAPNoteHeading"/>
        <w:ind w:left="720"/>
      </w:pPr>
      <w:r w:rsidRPr="00C50C67">
        <w:rPr>
          <w:noProof/>
        </w:rPr>
        <w:drawing>
          <wp:inline distT="0" distB="0" distL="0" distR="0" wp14:anchorId="23F660D2" wp14:editId="3DED0CDA">
            <wp:extent cx="228600" cy="228600"/>
            <wp:effectExtent l="0" t="0" r="0" b="0"/>
            <wp:docPr id="5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xml:space="preserve"> Note</w:t>
      </w:r>
    </w:p>
    <w:p w14:paraId="1B78E601" w14:textId="24FB9E3B" w:rsidR="00C02C3F" w:rsidRDefault="004626A7" w:rsidP="002858DC">
      <w:pPr>
        <w:pStyle w:val="NoteParagraph"/>
        <w:ind w:left="720"/>
        <w:rPr>
          <w:rFonts w:cs="Arial"/>
          <w:bCs/>
        </w:rPr>
      </w:pPr>
      <w:r>
        <w:t xml:space="preserve">As mentioned at the beginning of the </w:t>
      </w:r>
      <w:r w:rsidRPr="009C15CE">
        <w:rPr>
          <w:rFonts w:ascii="BentonSans Bold" w:hAnsi="BentonSans Bold"/>
          <w:color w:val="666666"/>
        </w:rPr>
        <w:t>Procedure</w:t>
      </w:r>
      <w:r w:rsidRPr="009C15CE">
        <w:rPr>
          <w:sz w:val="16"/>
        </w:rPr>
        <w:t xml:space="preserve"> </w:t>
      </w:r>
      <w:r>
        <w:t>section, d</w:t>
      </w:r>
      <w:r w:rsidR="00C02C3F">
        <w:t xml:space="preserve">uring entering master data for a </w:t>
      </w:r>
      <w:r w:rsidR="00C02C3F" w:rsidRPr="00191040">
        <w:t>new</w:t>
      </w:r>
      <w:r w:rsidR="00C02C3F">
        <w:t xml:space="preserve"> contingent worker, you can </w:t>
      </w:r>
      <w:r w:rsidR="00C02C3F" w:rsidRPr="004A3D7C">
        <w:rPr>
          <w:rFonts w:cs="Arial"/>
          <w:bCs/>
        </w:rPr>
        <w:t xml:space="preserve">also save a draft of the </w:t>
      </w:r>
      <w:r w:rsidR="00C02C3F">
        <w:rPr>
          <w:rFonts w:cs="Arial"/>
          <w:bCs/>
        </w:rPr>
        <w:t>record at any point in time</w:t>
      </w:r>
      <w:r w:rsidR="00C02C3F" w:rsidRPr="004A3D7C">
        <w:rPr>
          <w:rFonts w:cs="Arial"/>
          <w:bCs/>
        </w:rPr>
        <w:t xml:space="preserve"> and continue later.</w:t>
      </w:r>
      <w:r w:rsidR="00C02C3F">
        <w:rPr>
          <w:rFonts w:cs="Arial"/>
          <w:bCs/>
        </w:rPr>
        <w:t xml:space="preserve"> For maintaining the saved draft record at a later point in time, you need to have appropriate permissions to access the relevant link in the </w:t>
      </w:r>
      <w:r w:rsidR="00C02C3F" w:rsidRPr="004A3D7C">
        <w:rPr>
          <w:rStyle w:val="SAPScreenElement"/>
        </w:rPr>
        <w:t>Admin Center</w:t>
      </w:r>
      <w:r w:rsidR="00C02C3F">
        <w:rPr>
          <w:rFonts w:cs="Arial"/>
          <w:bCs/>
        </w:rPr>
        <w:t>.</w:t>
      </w:r>
    </w:p>
    <w:p w14:paraId="081C7C4C" w14:textId="147590C1" w:rsidR="00C02C3F" w:rsidRDefault="00C02C3F" w:rsidP="002858DC">
      <w:pPr>
        <w:pStyle w:val="NoteParagraph"/>
        <w:ind w:left="720"/>
      </w:pPr>
      <w:r>
        <w:rPr>
          <w:rFonts w:cs="Arial"/>
          <w:bCs/>
        </w:rPr>
        <w:t xml:space="preserve">To save a draft, simply </w:t>
      </w:r>
      <w:r>
        <w:t>c</w:t>
      </w:r>
      <w:r w:rsidRPr="004E1FCC">
        <w:t xml:space="preserve">hoose the </w:t>
      </w:r>
      <w:r>
        <w:rPr>
          <w:rStyle w:val="SAPScreenElement"/>
        </w:rPr>
        <w:t>Save Draft</w:t>
      </w:r>
      <w:r w:rsidRPr="004E1FCC">
        <w:t xml:space="preserve"> pushbutton</w:t>
      </w:r>
      <w:r>
        <w:t xml:space="preserve"> located at the bottom of the </w:t>
      </w:r>
      <w:r w:rsidRPr="00C50C67">
        <w:rPr>
          <w:rStyle w:val="SAPScreenElement"/>
        </w:rPr>
        <w:t xml:space="preserve">Add </w:t>
      </w:r>
      <w:r>
        <w:rPr>
          <w:rStyle w:val="SAPScreenElement"/>
        </w:rPr>
        <w:t>Contingent Worker</w:t>
      </w:r>
      <w:r w:rsidRPr="00C50C67">
        <w:rPr>
          <w:rStyle w:val="SAPScreenElement"/>
        </w:rPr>
        <w:t xml:space="preserve"> </w:t>
      </w:r>
      <w:r w:rsidRPr="00C50C67">
        <w:t>screen</w:t>
      </w:r>
      <w:r>
        <w:t xml:space="preserve">. </w:t>
      </w:r>
    </w:p>
    <w:p w14:paraId="47D93179" w14:textId="059DE8A7" w:rsidR="00C02C3F" w:rsidRDefault="00C02C3F" w:rsidP="002858DC">
      <w:pPr>
        <w:pStyle w:val="NoteParagraph"/>
        <w:ind w:left="720"/>
      </w:pPr>
      <w:r>
        <w:t>To continue with entering master data for the new contingent worker at a</w:t>
      </w:r>
      <w:r w:rsidRPr="002E19DC">
        <w:t xml:space="preserve"> </w:t>
      </w:r>
      <w:r>
        <w:t>later</w:t>
      </w:r>
      <w:r w:rsidRPr="002E19DC">
        <w:rPr>
          <w:rFonts w:cs="Arial"/>
          <w:bCs/>
        </w:rPr>
        <w:t xml:space="preserve"> </w:t>
      </w:r>
      <w:r>
        <w:rPr>
          <w:rFonts w:cs="Arial"/>
          <w:bCs/>
        </w:rPr>
        <w:t>point in time</w:t>
      </w:r>
      <w:r>
        <w:t>, proceed as follows:</w:t>
      </w:r>
    </w:p>
    <w:p w14:paraId="724BBBD5" w14:textId="10C42CD1" w:rsidR="00C02C3F" w:rsidRDefault="00C02C3F" w:rsidP="00310244">
      <w:pPr>
        <w:pStyle w:val="ListBullet3"/>
        <w:numPr>
          <w:ilvl w:val="0"/>
          <w:numId w:val="13"/>
        </w:numPr>
        <w:ind w:left="1080"/>
      </w:pPr>
      <w:r w:rsidRPr="004A3D7C">
        <w:rPr>
          <w:noProof/>
        </w:rPr>
        <w:t xml:space="preserve">Log on to </w:t>
      </w:r>
      <w:r w:rsidRPr="00C063E6">
        <w:rPr>
          <w:rStyle w:val="SAPScreenElement"/>
          <w:color w:val="auto"/>
        </w:rPr>
        <w:t>Employee Central</w:t>
      </w:r>
      <w:r w:rsidRPr="00C063E6">
        <w:rPr>
          <w:noProof/>
        </w:rPr>
        <w:t xml:space="preserve"> </w:t>
      </w:r>
      <w:r w:rsidRPr="004A3D7C">
        <w:rPr>
          <w:noProof/>
        </w:rPr>
        <w:t xml:space="preserve">as </w:t>
      </w:r>
      <w:r w:rsidR="00C063E6">
        <w:rPr>
          <w:noProof/>
        </w:rPr>
        <w:t xml:space="preserve">an </w:t>
      </w:r>
      <w:r w:rsidRPr="004A3D7C">
        <w:rPr>
          <w:noProof/>
        </w:rPr>
        <w:t>HR Administrator.</w:t>
      </w:r>
    </w:p>
    <w:p w14:paraId="5E71C227" w14:textId="77777777" w:rsidR="00C02C3F" w:rsidRPr="002B56AB" w:rsidRDefault="00C02C3F" w:rsidP="00310244">
      <w:pPr>
        <w:pStyle w:val="ListBullet3"/>
        <w:numPr>
          <w:ilvl w:val="0"/>
          <w:numId w:val="13"/>
        </w:numPr>
        <w:ind w:left="1080"/>
        <w:rPr>
          <w:rStyle w:val="SAPScreenElement"/>
        </w:rPr>
      </w:pPr>
      <w:r w:rsidRPr="004A3D7C">
        <w:rPr>
          <w:noProof/>
        </w:rPr>
        <w:t xml:space="preserve">Select from the </w:t>
      </w:r>
      <w:r w:rsidRPr="004A3D7C">
        <w:rPr>
          <w:rStyle w:val="SAPScreenElement"/>
        </w:rPr>
        <w:t xml:space="preserve">Home </w:t>
      </w:r>
      <w:r w:rsidRPr="004A3D7C">
        <w:rPr>
          <w:noProof/>
        </w:rPr>
        <w:t xml:space="preserve">drop-down </w:t>
      </w:r>
      <w:r>
        <w:rPr>
          <w:rStyle w:val="SAPScreenElement"/>
        </w:rPr>
        <w:t>Admin Center</w:t>
      </w:r>
      <w:r w:rsidRPr="004A3D7C">
        <w:rPr>
          <w:rStyle w:val="SAPScreenElement"/>
        </w:rPr>
        <w:t>.</w:t>
      </w:r>
      <w:r w:rsidRPr="004A3D7C">
        <w:rPr>
          <w:noProof/>
        </w:rPr>
        <w:t xml:space="preserve"> </w:t>
      </w:r>
      <w:r w:rsidRPr="004A3D7C">
        <w:t xml:space="preserve">In the </w:t>
      </w:r>
      <w:r>
        <w:rPr>
          <w:rStyle w:val="SAPScreenElement"/>
        </w:rPr>
        <w:t>Manage Employees</w:t>
      </w:r>
      <w:r w:rsidRPr="004A3D7C">
        <w:t xml:space="preserve"> portlet of the </w:t>
      </w:r>
      <w:r w:rsidRPr="004A3D7C">
        <w:rPr>
          <w:rStyle w:val="SAPScreenElement"/>
        </w:rPr>
        <w:t>Admin</w:t>
      </w:r>
      <w:r w:rsidRPr="004A3D7C">
        <w:t xml:space="preserve"> </w:t>
      </w:r>
      <w:r w:rsidRPr="004A3D7C">
        <w:rPr>
          <w:rStyle w:val="SAPScreenElement"/>
        </w:rPr>
        <w:t>Center</w:t>
      </w:r>
      <w:r w:rsidRPr="004A3D7C">
        <w:t xml:space="preserve"> screen go to </w:t>
      </w:r>
      <w:r>
        <w:rPr>
          <w:rStyle w:val="SAPScreenElement"/>
        </w:rPr>
        <w:t>Update User Information</w:t>
      </w:r>
      <w:r w:rsidRPr="004A3D7C">
        <w:rPr>
          <w:rStyle w:val="SAPScreenElement"/>
        </w:rPr>
        <w:t xml:space="preserve"> </w:t>
      </w:r>
      <w:r w:rsidRPr="00121F36">
        <w:rPr>
          <w:rStyle w:val="SAPScreenElement"/>
        </w:rPr>
        <w:sym w:font="Symbol" w:char="F0AE"/>
      </w:r>
      <w:r w:rsidRPr="004A3D7C">
        <w:rPr>
          <w:rStyle w:val="SAPScreenElement"/>
        </w:rPr>
        <w:t xml:space="preserve"> Manage </w:t>
      </w:r>
      <w:r>
        <w:rPr>
          <w:rStyle w:val="SAPScreenElement"/>
        </w:rPr>
        <w:t>Pending Hires.</w:t>
      </w:r>
    </w:p>
    <w:p w14:paraId="4D324209" w14:textId="54027A0E" w:rsidR="00C02C3F" w:rsidRDefault="00C02C3F" w:rsidP="00310244">
      <w:pPr>
        <w:pStyle w:val="ListBullet3"/>
        <w:numPr>
          <w:ilvl w:val="0"/>
          <w:numId w:val="13"/>
        </w:numPr>
        <w:ind w:left="1080"/>
      </w:pPr>
      <w:r>
        <w:t xml:space="preserve">On the </w:t>
      </w:r>
      <w:r w:rsidRPr="004A3D7C">
        <w:rPr>
          <w:rStyle w:val="SAPScreenElement"/>
        </w:rPr>
        <w:t>Pending Hires</w:t>
      </w:r>
      <w:r>
        <w:t xml:space="preserve"> screen, </w:t>
      </w:r>
      <w:r w:rsidR="00B65C6D">
        <w:t xml:space="preserve">select from the </w:t>
      </w:r>
      <w:r w:rsidR="00B65C6D">
        <w:rPr>
          <w:rStyle w:val="SAPScreenElement"/>
        </w:rPr>
        <w:t>Drafts (#)</w:t>
      </w:r>
      <w:r w:rsidR="00B65C6D">
        <w:t xml:space="preserve"> drop-down </w:t>
      </w:r>
      <w:r w:rsidR="00B65C6D" w:rsidRPr="00B65C6D">
        <w:rPr>
          <w:rStyle w:val="SAPScreenElement"/>
        </w:rPr>
        <w:t>Contingent Worker</w:t>
      </w:r>
      <w:r w:rsidR="00B65C6D">
        <w:t xml:space="preserve"> </w:t>
      </w:r>
      <w:r w:rsidR="00B65C6D">
        <w:rPr>
          <w:rStyle w:val="SAPScreenElement"/>
        </w:rPr>
        <w:t>Drafts (#)</w:t>
      </w:r>
      <w:r>
        <w:t>.</w:t>
      </w:r>
    </w:p>
    <w:p w14:paraId="1C1C3461" w14:textId="1D1EBB44" w:rsidR="00C02C3F" w:rsidRDefault="00C02C3F" w:rsidP="00310244">
      <w:pPr>
        <w:pStyle w:val="ListBullet3"/>
        <w:numPr>
          <w:ilvl w:val="0"/>
          <w:numId w:val="13"/>
        </w:numPr>
        <w:ind w:left="1080"/>
      </w:pPr>
      <w:r w:rsidRPr="004A3D7C">
        <w:t xml:space="preserve">Choose the </w:t>
      </w:r>
      <w:r w:rsidRPr="004A3D7C">
        <w:rPr>
          <w:rStyle w:val="SAPScreenElement"/>
        </w:rPr>
        <w:t xml:space="preserve">Hire </w:t>
      </w:r>
      <w:r w:rsidRPr="004A3D7C">
        <w:t xml:space="preserve">button </w:t>
      </w:r>
      <w:r>
        <w:t>located to</w:t>
      </w:r>
      <w:r w:rsidRPr="004A3D7C">
        <w:t xml:space="preserve"> the left of the name of the </w:t>
      </w:r>
      <w:r>
        <w:t>pending contingent worker</w:t>
      </w:r>
      <w:r w:rsidRPr="004A3D7C">
        <w:t xml:space="preserve"> for whom you want to </w:t>
      </w:r>
      <w:r>
        <w:t xml:space="preserve">continue </w:t>
      </w:r>
      <w:r w:rsidRPr="004A3D7C">
        <w:t>enter</w:t>
      </w:r>
      <w:r>
        <w:t>ing</w:t>
      </w:r>
      <w:r w:rsidRPr="004A3D7C">
        <w:t xml:space="preserve"> </w:t>
      </w:r>
      <w:r>
        <w:t>master</w:t>
      </w:r>
      <w:r w:rsidRPr="004A3D7C">
        <w:t xml:space="preserve"> data</w:t>
      </w:r>
      <w:r>
        <w:t xml:space="preserve">. You are directed to the </w:t>
      </w:r>
      <w:r w:rsidRPr="00C50C67">
        <w:rPr>
          <w:rStyle w:val="SAPScreenElement"/>
        </w:rPr>
        <w:t xml:space="preserve">Add </w:t>
      </w:r>
      <w:r>
        <w:rPr>
          <w:rStyle w:val="SAPScreenElement"/>
        </w:rPr>
        <w:t>Contingent Worker</w:t>
      </w:r>
      <w:r w:rsidRPr="00C50C67">
        <w:rPr>
          <w:rStyle w:val="SAPScreenElement"/>
        </w:rPr>
        <w:t xml:space="preserve"> </w:t>
      </w:r>
      <w:r w:rsidRPr="00C50C67">
        <w:t>screen</w:t>
      </w:r>
      <w:r>
        <w:t>, where you can continue entering master data.</w:t>
      </w:r>
    </w:p>
    <w:p w14:paraId="0112304E" w14:textId="77777777" w:rsidR="00C02C3F" w:rsidRPr="004A3D7C" w:rsidRDefault="00C02C3F" w:rsidP="00310244">
      <w:pPr>
        <w:pStyle w:val="SAPNoteHeading"/>
        <w:ind w:left="1080"/>
      </w:pPr>
      <w:r>
        <w:rPr>
          <w:noProof/>
        </w:rPr>
        <w:drawing>
          <wp:inline distT="0" distB="0" distL="0" distR="0" wp14:anchorId="4A12DE00" wp14:editId="50DB7D37">
            <wp:extent cx="228600" cy="228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A3D7C">
        <w:t> Recommendation</w:t>
      </w:r>
    </w:p>
    <w:p w14:paraId="31D3C341" w14:textId="3C6099EF" w:rsidR="00C02C3F" w:rsidRDefault="00C02C3F" w:rsidP="00310244">
      <w:pPr>
        <w:pStyle w:val="ListBullet3"/>
        <w:numPr>
          <w:ilvl w:val="0"/>
          <w:numId w:val="0"/>
        </w:numPr>
        <w:ind w:left="1080"/>
      </w:pPr>
      <w:r>
        <w:t>We recommend checking that the already maintained data is still available in the new contingent worker record. If this is not the case, please maintain it again.</w:t>
      </w:r>
    </w:p>
    <w:p w14:paraId="305C8B32" w14:textId="1BF7F20E" w:rsidR="00161E02" w:rsidRPr="00C50C67" w:rsidRDefault="00161E02" w:rsidP="004D3F7F">
      <w:pPr>
        <w:pStyle w:val="SAPNoteHeading"/>
        <w:ind w:left="720"/>
      </w:pPr>
      <w:r w:rsidRPr="00C50C67">
        <w:rPr>
          <w:noProof/>
        </w:rPr>
        <w:drawing>
          <wp:inline distT="0" distB="0" distL="0" distR="0" wp14:anchorId="73341C4A" wp14:editId="312E268A">
            <wp:extent cx="228600" cy="228600"/>
            <wp:effectExtent l="0" t="0" r="0" b="0"/>
            <wp:docPr id="16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xml:space="preserve"> Note</w:t>
      </w:r>
    </w:p>
    <w:p w14:paraId="5890C5A3" w14:textId="3C3EFE77" w:rsidR="00161E02" w:rsidRDefault="00161E02" w:rsidP="004D3F7F">
      <w:pPr>
        <w:pStyle w:val="NoteParagraph"/>
        <w:ind w:left="720"/>
      </w:pPr>
      <w:r>
        <w:t xml:space="preserve">Based on the permissions granted to the </w:t>
      </w:r>
      <w:r w:rsidR="00B04251" w:rsidRPr="003A67D5">
        <w:rPr>
          <w:rStyle w:val="SAPScreenElement"/>
          <w:color w:val="auto"/>
        </w:rPr>
        <w:t>SAP BestPractices Contingent Worker</w:t>
      </w:r>
      <w:r w:rsidR="00D37FA6">
        <w:rPr>
          <w:rStyle w:val="SAPScreenElement"/>
          <w:color w:val="auto"/>
        </w:rPr>
        <w:t xml:space="preserve"> Self-Service</w:t>
      </w:r>
      <w:r w:rsidR="00B04251" w:rsidRPr="00B04251" w:rsidDel="00B04251">
        <w:t xml:space="preserve"> </w:t>
      </w:r>
      <w:r w:rsidR="00D37FA6">
        <w:t>role</w:t>
      </w:r>
      <w:r>
        <w:t>, the contingent worker can</w:t>
      </w:r>
      <w:r w:rsidR="00B04251">
        <w:t>:</w:t>
      </w:r>
      <w:r>
        <w:t xml:space="preserve"> </w:t>
      </w:r>
    </w:p>
    <w:p w14:paraId="60FE43C8" w14:textId="7C977CEE" w:rsidR="00161E02" w:rsidRDefault="00161E02" w:rsidP="003A67D5">
      <w:pPr>
        <w:pStyle w:val="NoteParagraph"/>
        <w:numPr>
          <w:ilvl w:val="0"/>
          <w:numId w:val="13"/>
        </w:numPr>
        <w:ind w:left="1080"/>
      </w:pPr>
      <w:r w:rsidRPr="00966180">
        <w:t>view</w:t>
      </w:r>
      <w:r>
        <w:t xml:space="preserve"> some of the data maintained for him or her in the </w:t>
      </w:r>
      <w:r w:rsidRPr="003A67D5">
        <w:rPr>
          <w:rStyle w:val="SAPScreenElement"/>
          <w:color w:val="auto"/>
        </w:rPr>
        <w:t>Employee Central</w:t>
      </w:r>
      <w:r>
        <w:t xml:space="preserve"> instance;</w:t>
      </w:r>
    </w:p>
    <w:p w14:paraId="5AA0AC9F" w14:textId="3197E972" w:rsidR="00161E02" w:rsidRDefault="00161E02" w:rsidP="003A67D5">
      <w:pPr>
        <w:pStyle w:val="NoteParagraph"/>
        <w:numPr>
          <w:ilvl w:val="0"/>
          <w:numId w:val="13"/>
        </w:numPr>
        <w:ind w:left="1080"/>
      </w:pPr>
      <w:r>
        <w:t>adapt some data, like for example the own email address.</w:t>
      </w:r>
    </w:p>
    <w:p w14:paraId="2BE38B0A" w14:textId="6E21A57E" w:rsidR="009B5C14" w:rsidRDefault="009B5C14" w:rsidP="007E5277">
      <w:pPr>
        <w:pStyle w:val="NoteParagraph"/>
        <w:ind w:left="720"/>
      </w:pPr>
      <w:r>
        <w:t>In case the contingent worker is a former employee of the company, based on the permissions granted, he or she can switch between the inactive record as employee, and active record as contingent worker.</w:t>
      </w:r>
    </w:p>
    <w:p w14:paraId="0A5ED81E" w14:textId="77777777" w:rsidR="007C38FC" w:rsidRPr="00F16E47" w:rsidRDefault="007C38FC" w:rsidP="004D3F7F">
      <w:pPr>
        <w:pStyle w:val="SAPNoteHeading"/>
        <w:ind w:left="720"/>
      </w:pPr>
      <w:r w:rsidRPr="00F16E47">
        <w:rPr>
          <w:noProof/>
        </w:rPr>
        <w:drawing>
          <wp:inline distT="0" distB="0" distL="0" distR="0" wp14:anchorId="5F5B3707" wp14:editId="495AE44E">
            <wp:extent cx="228600" cy="228600"/>
            <wp:effectExtent l="0" t="0" r="0" b="0"/>
            <wp:docPr id="20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16E47">
        <w:t xml:space="preserve"> Note</w:t>
      </w:r>
    </w:p>
    <w:p w14:paraId="3EE7B462" w14:textId="06CBBBF0" w:rsidR="00F60009" w:rsidRDefault="007C38FC">
      <w:pPr>
        <w:pStyle w:val="NoteParagraph"/>
        <w:ind w:left="720"/>
      </w:pPr>
      <w:r w:rsidRPr="0011742D">
        <w:t xml:space="preserve">Within </w:t>
      </w:r>
      <w:del w:id="128" w:author="Author" w:date="2018-02-22T18:01:00Z">
        <w:r w:rsidRPr="0011742D" w:rsidDel="007D7037">
          <w:delText xml:space="preserve">this </w:delText>
        </w:r>
      </w:del>
      <w:ins w:id="129" w:author="Author" w:date="2018-02-22T18:01:00Z">
        <w:r w:rsidR="007D7037">
          <w:t>the SAP Best Practices</w:t>
        </w:r>
      </w:ins>
      <w:del w:id="130" w:author="Author" w:date="2018-02-22T18:01:00Z">
        <w:r w:rsidDel="007D7037">
          <w:delText>best practices</w:delText>
        </w:r>
      </w:del>
      <w:del w:id="131" w:author="Author" w:date="2018-02-12T18:10:00Z">
        <w:r w:rsidRPr="0011742D" w:rsidDel="008357BF">
          <w:delText xml:space="preserve"> solution</w:delText>
        </w:r>
      </w:del>
      <w:r w:rsidRPr="0011742D">
        <w:t xml:space="preserve">, </w:t>
      </w:r>
      <w:r>
        <w:t>a</w:t>
      </w:r>
      <w:r w:rsidRPr="0011742D">
        <w:t xml:space="preserve">n alert regarding the </w:t>
      </w:r>
      <w:r>
        <w:t>expiration of the work order of a contingent worker</w:t>
      </w:r>
      <w:r w:rsidRPr="0011742D">
        <w:t xml:space="preserve"> is configured: the </w:t>
      </w:r>
      <w:r>
        <w:t xml:space="preserve">supervisor of the contingent worker and the owner of the work order, to which the contingent worker is assigned to, </w:t>
      </w:r>
      <w:r w:rsidRPr="0011742D">
        <w:t xml:space="preserve">will receive an email notification </w:t>
      </w:r>
      <w:r>
        <w:t>15 days</w:t>
      </w:r>
      <w:r w:rsidRPr="0011742D">
        <w:t xml:space="preserve"> before the </w:t>
      </w:r>
      <w:r w:rsidR="00B01694">
        <w:t xml:space="preserve">validity of the </w:t>
      </w:r>
      <w:r>
        <w:t>work order</w:t>
      </w:r>
      <w:r w:rsidR="00B01694">
        <w:t xml:space="preserve"> ends</w:t>
      </w:r>
      <w:r w:rsidRPr="008C4EC2">
        <w:t xml:space="preserve">. </w:t>
      </w:r>
      <w:r w:rsidR="00B01694">
        <w:t>The alert</w:t>
      </w:r>
      <w:r w:rsidRPr="0011742D">
        <w:t xml:space="preserve"> can be modified as per your business requirements.</w:t>
      </w:r>
    </w:p>
    <w:p w14:paraId="0ED6B694" w14:textId="5481AE72" w:rsidR="00F60009" w:rsidRDefault="00F60009" w:rsidP="007E5277">
      <w:pPr>
        <w:pStyle w:val="Heading3"/>
      </w:pPr>
      <w:bookmarkStart w:id="132" w:name="_Toc491159351"/>
      <w:bookmarkStart w:id="133" w:name="_Toc508084011"/>
      <w:r w:rsidRPr="00C645BD">
        <w:lastRenderedPageBreak/>
        <w:t>Send</w:t>
      </w:r>
      <w:r>
        <w:t>ing</w:t>
      </w:r>
      <w:r w:rsidRPr="00C645BD">
        <w:t xml:space="preserve"> E-mail Notification about </w:t>
      </w:r>
      <w:r>
        <w:t xml:space="preserve">New </w:t>
      </w:r>
      <w:bookmarkEnd w:id="132"/>
      <w:r>
        <w:t>Contingent Worker</w:t>
      </w:r>
      <w:bookmarkEnd w:id="133"/>
    </w:p>
    <w:p w14:paraId="5E27065C" w14:textId="77777777" w:rsidR="00F60009" w:rsidRPr="00C50C67" w:rsidRDefault="00F60009" w:rsidP="00F60009">
      <w:pPr>
        <w:pStyle w:val="SAPKeyblockTitle"/>
      </w:pPr>
      <w:r w:rsidRPr="00C50C67">
        <w:t>Purpose</w:t>
      </w:r>
    </w:p>
    <w:p w14:paraId="1A2BD2E9" w14:textId="391B43EA" w:rsidR="00F60009" w:rsidRDefault="00F60009" w:rsidP="00F60009">
      <w:r>
        <w:t>U</w:t>
      </w:r>
      <w:r w:rsidRPr="00C50C67">
        <w:t xml:space="preserve">pon saving the record of the </w:t>
      </w:r>
      <w:r>
        <w:t>new contingent worker</w:t>
      </w:r>
      <w:r w:rsidRPr="00C50C67">
        <w:t xml:space="preserve">, </w:t>
      </w:r>
      <w:r>
        <w:t>an email notification is sent automatically to the supervisor of the contingent worker during his or her assignment at the company</w:t>
      </w:r>
      <w:r w:rsidR="00FF2467">
        <w:t xml:space="preserve"> (the person maintained in field </w:t>
      </w:r>
      <w:r w:rsidR="00FF2467">
        <w:rPr>
          <w:rStyle w:val="SAPScreenElement"/>
        </w:rPr>
        <w:t>Supervisor</w:t>
      </w:r>
      <w:r w:rsidR="00FF2467">
        <w:t xml:space="preserve"> in the </w:t>
      </w:r>
      <w:r w:rsidR="00FF2467" w:rsidRPr="00C50C67">
        <w:rPr>
          <w:rStyle w:val="SAPScreenElement"/>
        </w:rPr>
        <w:t xml:space="preserve">Job Information </w:t>
      </w:r>
      <w:r w:rsidR="00FF2467">
        <w:t>block)</w:t>
      </w:r>
      <w:r>
        <w:t>, as well as to the owner of the work order to which the contingent worker is assigned (</w:t>
      </w:r>
      <w:r w:rsidR="00FF2467">
        <w:t xml:space="preserve">the person maintained in </w:t>
      </w:r>
      <w:r>
        <w:t xml:space="preserve">field </w:t>
      </w:r>
      <w:r w:rsidR="00FF2467" w:rsidRPr="00A13803">
        <w:rPr>
          <w:rStyle w:val="SAPScreenElement"/>
        </w:rPr>
        <w:t xml:space="preserve">Work Order </w:t>
      </w:r>
      <w:r w:rsidR="00FF2467" w:rsidRPr="00F17467">
        <w:rPr>
          <w:rStyle w:val="SAPScreenElement"/>
        </w:rPr>
        <w:t>Name</w:t>
      </w:r>
      <w:r w:rsidR="00FF2467">
        <w:t xml:space="preserve"> </w:t>
      </w:r>
      <w:r>
        <w:t xml:space="preserve">in the </w:t>
      </w:r>
      <w:r w:rsidR="00FF2467">
        <w:rPr>
          <w:rStyle w:val="SAPScreenElement"/>
        </w:rPr>
        <w:t>Work Order</w:t>
      </w:r>
      <w:r w:rsidRPr="00C50C67">
        <w:t xml:space="preserve"> </w:t>
      </w:r>
      <w:r w:rsidR="00FF2467">
        <w:t>block</w:t>
      </w:r>
      <w:r>
        <w:t>)</w:t>
      </w:r>
      <w:r w:rsidRPr="00C50C67">
        <w:t>.</w:t>
      </w:r>
      <w:r>
        <w:t xml:space="preserve"> </w:t>
      </w:r>
    </w:p>
    <w:p w14:paraId="1E47062B" w14:textId="77777777" w:rsidR="00F60009" w:rsidRPr="00C50C67" w:rsidRDefault="00F60009" w:rsidP="00F60009">
      <w:pPr>
        <w:pStyle w:val="SAPKeyblockTitle"/>
      </w:pPr>
      <w:r w:rsidRPr="00C50C67">
        <w:t>P</w:t>
      </w:r>
      <w:r>
        <w:t>r</w:t>
      </w:r>
      <w:r w:rsidRPr="00C50C67">
        <w:t>e</w:t>
      </w:r>
      <w:r>
        <w:t>requisites</w:t>
      </w:r>
    </w:p>
    <w:p w14:paraId="25C46B13" w14:textId="7EC0FD34" w:rsidR="00F60009" w:rsidRDefault="00F60009" w:rsidP="00F60009">
      <w:r>
        <w:t xml:space="preserve">The email address of the </w:t>
      </w:r>
      <w:r w:rsidR="00FF2467">
        <w:t xml:space="preserve">supervisor </w:t>
      </w:r>
      <w:r>
        <w:t xml:space="preserve">and </w:t>
      </w:r>
      <w:r w:rsidR="00FF2467">
        <w:t>work order owner</w:t>
      </w:r>
      <w:r>
        <w:t xml:space="preserve"> need to be maintained in their employee files in the </w:t>
      </w:r>
      <w:r w:rsidRPr="00C50C67">
        <w:rPr>
          <w:rStyle w:val="SAPScreenElement"/>
        </w:rPr>
        <w:t xml:space="preserve">Contact Information </w:t>
      </w:r>
      <w:r w:rsidR="00FF2467">
        <w:t>block</w:t>
      </w:r>
      <w:r>
        <w:t>.</w:t>
      </w:r>
    </w:p>
    <w:p w14:paraId="7B4C8E5E" w14:textId="77777777" w:rsidR="00F60009" w:rsidRPr="00C50C67" w:rsidRDefault="00F60009" w:rsidP="00F60009">
      <w:pPr>
        <w:pStyle w:val="SAPKeyblockTitle"/>
      </w:pPr>
      <w:r w:rsidRPr="00C50C67">
        <w:t>Pro</w:t>
      </w:r>
      <w:r>
        <w:t>c</w:t>
      </w:r>
      <w:r w:rsidRPr="00C50C67">
        <w:t>e</w:t>
      </w:r>
      <w:r>
        <w:t>dure</w:t>
      </w:r>
    </w:p>
    <w:p w14:paraId="42FE9D84" w14:textId="77777777" w:rsidR="00F60009" w:rsidRDefault="00F60009" w:rsidP="00F60009">
      <w:r w:rsidRPr="00C50C67">
        <w:t>This is an automated step, and no manual execution is required</w:t>
      </w:r>
      <w:r>
        <w:t>.</w:t>
      </w:r>
    </w:p>
    <w:p w14:paraId="3CEDA40D" w14:textId="478F4B0E" w:rsidR="00F60009" w:rsidRDefault="00F60009" w:rsidP="007E5277">
      <w:pPr>
        <w:pStyle w:val="Heading3"/>
      </w:pPr>
      <w:bookmarkStart w:id="134" w:name="_Toc491159352"/>
      <w:bookmarkStart w:id="135" w:name="_Toc508084012"/>
      <w:r>
        <w:t>Receiving</w:t>
      </w:r>
      <w:r w:rsidRPr="00C645BD">
        <w:t xml:space="preserve"> E-mail Notification about </w:t>
      </w:r>
      <w:r>
        <w:t xml:space="preserve">New </w:t>
      </w:r>
      <w:bookmarkEnd w:id="134"/>
      <w:r>
        <w:t>Contingent Worker</w:t>
      </w:r>
      <w:bookmarkEnd w:id="135"/>
    </w:p>
    <w:p w14:paraId="03BB4B10" w14:textId="77777777" w:rsidR="00F60009" w:rsidRPr="00C50C67" w:rsidRDefault="00F60009" w:rsidP="00F60009">
      <w:pPr>
        <w:pStyle w:val="SAPKeyblockTitle"/>
      </w:pPr>
      <w:r w:rsidRPr="00C50C67">
        <w:t>Purpose</w:t>
      </w:r>
    </w:p>
    <w:p w14:paraId="433B4B1A" w14:textId="35F624BD" w:rsidR="00F60009" w:rsidRDefault="00F60009" w:rsidP="00F60009">
      <w:r>
        <w:t xml:space="preserve">Both the </w:t>
      </w:r>
      <w:r w:rsidR="00FF2467">
        <w:t>supervisor</w:t>
      </w:r>
      <w:r>
        <w:t xml:space="preserve"> and the </w:t>
      </w:r>
      <w:r w:rsidR="00FF2467">
        <w:t xml:space="preserve">owner of the work order to which the new contingent worker is assigned </w:t>
      </w:r>
      <w:r>
        <w:t>receive email notifications informing them that</w:t>
      </w:r>
      <w:r w:rsidR="00FF2467">
        <w:t xml:space="preserve"> the record of</w:t>
      </w:r>
      <w:r>
        <w:t xml:space="preserve"> </w:t>
      </w:r>
      <w:r w:rsidR="00FF2467">
        <w:t>a new contingent worker has been added to the system</w:t>
      </w:r>
      <w:r>
        <w:t>.</w:t>
      </w:r>
      <w:r w:rsidR="00FF2467">
        <w:t xml:space="preserve"> Also, the person to which this new contingent worker reports is mentioned in the email.</w:t>
      </w:r>
    </w:p>
    <w:p w14:paraId="3FD2C723" w14:textId="4BD5C793" w:rsidR="00F60009" w:rsidRDefault="00F60009" w:rsidP="007E5277">
      <w:r w:rsidRPr="00C50C67">
        <w:t>This is an automated step, and no manual execution is required</w:t>
      </w:r>
      <w:r>
        <w:t>.</w:t>
      </w:r>
    </w:p>
    <w:p w14:paraId="0FE257D2" w14:textId="31562B4E" w:rsidR="00C44F6F" w:rsidRDefault="00E40606" w:rsidP="001E4CB8">
      <w:pPr>
        <w:pStyle w:val="Heading2"/>
      </w:pPr>
      <w:bookmarkStart w:id="136" w:name="_Toc436643939"/>
      <w:bookmarkStart w:id="137" w:name="_Toc468274514"/>
      <w:bookmarkStart w:id="138" w:name="_Toc508084013"/>
      <w:r>
        <w:t xml:space="preserve">Viewing </w:t>
      </w:r>
      <w:r w:rsidR="0056411B">
        <w:t xml:space="preserve">Contingent Worker in </w:t>
      </w:r>
      <w:r>
        <w:t>Org Chart</w:t>
      </w:r>
      <w:bookmarkEnd w:id="138"/>
    </w:p>
    <w:p w14:paraId="06C41173" w14:textId="77777777" w:rsidR="00E40606" w:rsidRPr="00792B4E" w:rsidRDefault="00E40606" w:rsidP="00E40606">
      <w:pPr>
        <w:pStyle w:val="SAPKeyblockTitle"/>
      </w:pPr>
      <w:r w:rsidRPr="00792B4E">
        <w:t>Test Administration</w:t>
      </w:r>
    </w:p>
    <w:p w14:paraId="2ADE222D" w14:textId="77777777" w:rsidR="00E40606" w:rsidRPr="00792B4E" w:rsidRDefault="00E40606" w:rsidP="00E40606">
      <w:r w:rsidRPr="00792B4E">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E40606" w:rsidRPr="00792B4E" w14:paraId="1C36EAAA" w14:textId="77777777" w:rsidTr="001F7E96">
        <w:tc>
          <w:tcPr>
            <w:tcW w:w="2280" w:type="dxa"/>
            <w:tcBorders>
              <w:top w:val="single" w:sz="8" w:space="0" w:color="999999"/>
              <w:left w:val="single" w:sz="8" w:space="0" w:color="999999"/>
              <w:bottom w:val="single" w:sz="8" w:space="0" w:color="999999"/>
              <w:right w:val="single" w:sz="8" w:space="0" w:color="999999"/>
            </w:tcBorders>
            <w:hideMark/>
          </w:tcPr>
          <w:p w14:paraId="26D1D112" w14:textId="77777777" w:rsidR="00E40606" w:rsidRPr="00792B4E" w:rsidRDefault="00E40606" w:rsidP="001F7E96">
            <w:pPr>
              <w:rPr>
                <w:rStyle w:val="SAPEmphasis"/>
              </w:rPr>
            </w:pPr>
            <w:r w:rsidRPr="00792B4E">
              <w:rPr>
                <w:rStyle w:val="SAPEmphasis"/>
                <w:lang w:eastAsia="zh-CN"/>
              </w:rPr>
              <w:lastRenderedPageBreak/>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A4E6645" w14:textId="77777777" w:rsidR="00E40606" w:rsidRPr="00792B4E" w:rsidRDefault="00E40606" w:rsidP="001F7E96">
            <w:pPr>
              <w:rPr>
                <w:lang w:eastAsia="zh-CN"/>
              </w:rPr>
            </w:pPr>
            <w:r w:rsidRPr="00792B4E">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0CB650E4" w14:textId="77777777" w:rsidR="00E40606" w:rsidRPr="00792B4E" w:rsidRDefault="00E40606" w:rsidP="001F7E96">
            <w:pPr>
              <w:rPr>
                <w:rStyle w:val="SAPEmphasis"/>
              </w:rPr>
            </w:pPr>
            <w:r w:rsidRPr="00792B4E">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4949FCEA" w14:textId="77777777" w:rsidR="00E40606" w:rsidRPr="00792B4E" w:rsidRDefault="00E40606" w:rsidP="001F7E96">
            <w:pPr>
              <w:rPr>
                <w:lang w:eastAsia="zh-CN"/>
              </w:rPr>
            </w:pPr>
            <w:r w:rsidRPr="00792B4E">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6787ECA" w14:textId="77777777" w:rsidR="00E40606" w:rsidRPr="00792B4E" w:rsidRDefault="00E40606" w:rsidP="001F7E96">
            <w:pPr>
              <w:rPr>
                <w:rStyle w:val="SAPEmphasis"/>
              </w:rPr>
            </w:pPr>
            <w:r w:rsidRPr="00792B4E">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7A4E6CC" w14:textId="7718FB3E" w:rsidR="00E40606" w:rsidRPr="00792B4E" w:rsidRDefault="00C4377A" w:rsidP="001F7E96">
            <w:pPr>
              <w:rPr>
                <w:lang w:eastAsia="zh-CN"/>
              </w:rPr>
            </w:pPr>
            <w:r>
              <w:rPr>
                <w:lang w:eastAsia="zh-CN"/>
              </w:rPr>
              <w:t>&lt;date&gt;</w:t>
            </w:r>
          </w:p>
        </w:tc>
      </w:tr>
      <w:tr w:rsidR="00E40606" w:rsidRPr="00792B4E" w14:paraId="1CFF0BFD" w14:textId="77777777" w:rsidTr="001F7E96">
        <w:tc>
          <w:tcPr>
            <w:tcW w:w="2280" w:type="dxa"/>
            <w:tcBorders>
              <w:top w:val="single" w:sz="8" w:space="0" w:color="999999"/>
              <w:left w:val="single" w:sz="8" w:space="0" w:color="999999"/>
              <w:bottom w:val="single" w:sz="8" w:space="0" w:color="999999"/>
              <w:right w:val="single" w:sz="8" w:space="0" w:color="999999"/>
            </w:tcBorders>
            <w:hideMark/>
          </w:tcPr>
          <w:p w14:paraId="01D54B56" w14:textId="77777777" w:rsidR="00E40606" w:rsidRPr="00792B4E" w:rsidRDefault="00E40606" w:rsidP="001F7E96">
            <w:pPr>
              <w:rPr>
                <w:rStyle w:val="SAPEmphasis"/>
              </w:rPr>
            </w:pPr>
            <w:r w:rsidRPr="00792B4E">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EB7D1F8" w14:textId="77777777" w:rsidR="00E40606" w:rsidRPr="00792B4E" w:rsidRDefault="00E40606" w:rsidP="001F7E96">
            <w:pPr>
              <w:rPr>
                <w:lang w:eastAsia="zh-CN"/>
              </w:rPr>
            </w:pPr>
            <w:r>
              <w:rPr>
                <w:lang w:eastAsia="zh-CN"/>
              </w:rPr>
              <w:t>HR Administrator</w:t>
            </w:r>
          </w:p>
        </w:tc>
      </w:tr>
      <w:tr w:rsidR="00E40606" w:rsidRPr="00792B4E" w14:paraId="4E06D0EC" w14:textId="77777777" w:rsidTr="001F7E96">
        <w:tc>
          <w:tcPr>
            <w:tcW w:w="2280" w:type="dxa"/>
            <w:tcBorders>
              <w:top w:val="single" w:sz="8" w:space="0" w:color="999999"/>
              <w:left w:val="single" w:sz="8" w:space="0" w:color="999999"/>
              <w:bottom w:val="single" w:sz="8" w:space="0" w:color="999999"/>
              <w:right w:val="single" w:sz="8" w:space="0" w:color="999999"/>
            </w:tcBorders>
            <w:hideMark/>
          </w:tcPr>
          <w:p w14:paraId="7F7B9AE2" w14:textId="77777777" w:rsidR="00E40606" w:rsidRPr="00792B4E" w:rsidRDefault="00E40606" w:rsidP="001F7E96">
            <w:pPr>
              <w:rPr>
                <w:rStyle w:val="SAPEmphasis"/>
              </w:rPr>
            </w:pPr>
            <w:r w:rsidRPr="00792B4E">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3F1D639" w14:textId="77777777" w:rsidR="00E40606" w:rsidRPr="00792B4E" w:rsidRDefault="00E40606" w:rsidP="001F7E96">
            <w:pPr>
              <w:rPr>
                <w:lang w:eastAsia="zh-CN"/>
              </w:rPr>
            </w:pPr>
            <w:r w:rsidRPr="00792B4E">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FB427F1" w14:textId="77777777" w:rsidR="00E40606" w:rsidRPr="00792B4E" w:rsidRDefault="00E40606" w:rsidP="001F7E96">
            <w:pPr>
              <w:rPr>
                <w:rStyle w:val="SAPEmphasis"/>
              </w:rPr>
            </w:pPr>
            <w:r w:rsidRPr="00792B4E">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D6D1D39" w14:textId="5234C532" w:rsidR="00E40606" w:rsidRPr="00792B4E" w:rsidRDefault="00397E05" w:rsidP="001F7E96">
            <w:pPr>
              <w:rPr>
                <w:lang w:eastAsia="zh-CN"/>
              </w:rPr>
            </w:pPr>
            <w:r>
              <w:rPr>
                <w:lang w:eastAsia="zh-CN"/>
              </w:rPr>
              <w:t>&lt;duration&gt;</w:t>
            </w:r>
          </w:p>
        </w:tc>
      </w:tr>
    </w:tbl>
    <w:p w14:paraId="7689D6EE" w14:textId="77777777" w:rsidR="00E40606" w:rsidRPr="00147E9B" w:rsidRDefault="00E40606" w:rsidP="00E40606">
      <w:pPr>
        <w:pStyle w:val="SAPKeyblockTitle"/>
      </w:pPr>
      <w:r w:rsidRPr="00147E9B">
        <w:t>Purpose</w:t>
      </w:r>
    </w:p>
    <w:p w14:paraId="3460F5D7" w14:textId="41904145" w:rsidR="00E40606" w:rsidRDefault="00E40606" w:rsidP="000C1B2A">
      <w:r>
        <w:t>The HR Administrator views if the new contingent worker is visible in the organizational chart.</w:t>
      </w:r>
    </w:p>
    <w:p w14:paraId="372DCF59" w14:textId="77777777" w:rsidR="00E40606" w:rsidRPr="0087048B" w:rsidRDefault="00E40606" w:rsidP="00E40606">
      <w:pPr>
        <w:pStyle w:val="SAPKeyblockTitle"/>
      </w:pPr>
      <w:r w:rsidRPr="0087048B">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440"/>
        <w:gridCol w:w="180"/>
        <w:gridCol w:w="6030"/>
        <w:gridCol w:w="4528"/>
        <w:gridCol w:w="1260"/>
      </w:tblGrid>
      <w:tr w:rsidR="0056411B" w:rsidRPr="00C50C67" w14:paraId="4775CB00" w14:textId="77777777" w:rsidTr="0015649E">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4F606342" w14:textId="77777777" w:rsidR="0056411B" w:rsidRPr="00C50C67" w:rsidRDefault="0056411B" w:rsidP="001F7E96">
            <w:pPr>
              <w:pStyle w:val="SAPTableHeader"/>
            </w:pPr>
            <w:r w:rsidRPr="00C50C67">
              <w:t>Test Step #</w:t>
            </w:r>
          </w:p>
        </w:tc>
        <w:tc>
          <w:tcPr>
            <w:tcW w:w="1620" w:type="dxa"/>
            <w:gridSpan w:val="2"/>
            <w:tcBorders>
              <w:top w:val="single" w:sz="8" w:space="0" w:color="999999"/>
              <w:left w:val="single" w:sz="8" w:space="0" w:color="999999"/>
              <w:bottom w:val="single" w:sz="8" w:space="0" w:color="999999"/>
              <w:right w:val="single" w:sz="8" w:space="0" w:color="999999"/>
            </w:tcBorders>
            <w:shd w:val="clear" w:color="auto" w:fill="999999"/>
            <w:hideMark/>
          </w:tcPr>
          <w:p w14:paraId="3FCCAC6D" w14:textId="77777777" w:rsidR="0056411B" w:rsidRPr="00C50C67" w:rsidRDefault="0056411B" w:rsidP="001F7E96">
            <w:pPr>
              <w:pStyle w:val="SAPTableHeader"/>
            </w:pPr>
            <w:r w:rsidRPr="00C50C67">
              <w:t>Test Step Name</w:t>
            </w:r>
          </w:p>
        </w:tc>
        <w:tc>
          <w:tcPr>
            <w:tcW w:w="6030" w:type="dxa"/>
            <w:tcBorders>
              <w:top w:val="single" w:sz="8" w:space="0" w:color="999999"/>
              <w:left w:val="single" w:sz="8" w:space="0" w:color="999999"/>
              <w:bottom w:val="single" w:sz="8" w:space="0" w:color="999999"/>
              <w:right w:val="single" w:sz="8" w:space="0" w:color="999999"/>
            </w:tcBorders>
            <w:shd w:val="clear" w:color="auto" w:fill="999999"/>
            <w:hideMark/>
          </w:tcPr>
          <w:p w14:paraId="29FF9615" w14:textId="77777777" w:rsidR="0056411B" w:rsidRPr="00C50C67" w:rsidRDefault="0056411B" w:rsidP="001F7E96">
            <w:pPr>
              <w:pStyle w:val="SAPTableHeader"/>
            </w:pPr>
            <w:r w:rsidRPr="00C50C67">
              <w:t>Instruction</w:t>
            </w:r>
          </w:p>
        </w:tc>
        <w:tc>
          <w:tcPr>
            <w:tcW w:w="4528" w:type="dxa"/>
            <w:tcBorders>
              <w:top w:val="single" w:sz="8" w:space="0" w:color="999999"/>
              <w:left w:val="single" w:sz="8" w:space="0" w:color="999999"/>
              <w:bottom w:val="single" w:sz="8" w:space="0" w:color="999999"/>
              <w:right w:val="single" w:sz="8" w:space="0" w:color="999999"/>
            </w:tcBorders>
            <w:shd w:val="clear" w:color="auto" w:fill="999999"/>
            <w:hideMark/>
          </w:tcPr>
          <w:p w14:paraId="4D2D7E37" w14:textId="77777777" w:rsidR="0056411B" w:rsidRPr="00C50C67" w:rsidRDefault="0056411B" w:rsidP="001F7E96">
            <w:pPr>
              <w:pStyle w:val="SAPTableHeader"/>
            </w:pPr>
            <w:r w:rsidRPr="00C50C67">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654FF4F8" w14:textId="77777777" w:rsidR="0056411B" w:rsidRPr="00C50C67" w:rsidRDefault="0056411B" w:rsidP="001F7E96">
            <w:pPr>
              <w:pStyle w:val="SAPTableHeader"/>
            </w:pPr>
            <w:r w:rsidRPr="00C50C67">
              <w:t>Pass / Fail / Comment</w:t>
            </w:r>
          </w:p>
        </w:tc>
      </w:tr>
      <w:tr w:rsidR="0056411B" w:rsidRPr="00966112" w14:paraId="73DCE6DE" w14:textId="77777777" w:rsidTr="0015649E">
        <w:trPr>
          <w:trHeight w:val="288"/>
        </w:trPr>
        <w:tc>
          <w:tcPr>
            <w:tcW w:w="872" w:type="dxa"/>
            <w:tcBorders>
              <w:top w:val="single" w:sz="8" w:space="0" w:color="999999"/>
              <w:left w:val="single" w:sz="8" w:space="0" w:color="999999"/>
              <w:bottom w:val="single" w:sz="8" w:space="0" w:color="999999"/>
              <w:right w:val="single" w:sz="8" w:space="0" w:color="999999"/>
            </w:tcBorders>
            <w:hideMark/>
          </w:tcPr>
          <w:p w14:paraId="0CF990FA" w14:textId="77777777" w:rsidR="0056411B" w:rsidRPr="00C50C67" w:rsidRDefault="0056411B" w:rsidP="001F7E96">
            <w:r w:rsidRPr="00C50C67">
              <w:t>1</w:t>
            </w:r>
          </w:p>
        </w:tc>
        <w:tc>
          <w:tcPr>
            <w:tcW w:w="1440" w:type="dxa"/>
            <w:tcBorders>
              <w:top w:val="single" w:sz="8" w:space="0" w:color="999999"/>
              <w:left w:val="single" w:sz="8" w:space="0" w:color="999999"/>
              <w:bottom w:val="single" w:sz="8" w:space="0" w:color="999999"/>
              <w:right w:val="single" w:sz="8" w:space="0" w:color="999999"/>
            </w:tcBorders>
            <w:hideMark/>
          </w:tcPr>
          <w:p w14:paraId="5D3B6F5B" w14:textId="77777777" w:rsidR="0056411B" w:rsidRPr="00C50C67" w:rsidRDefault="0056411B" w:rsidP="001F7E96">
            <w:r w:rsidRPr="00C50C67">
              <w:rPr>
                <w:rStyle w:val="SAPEmphasis"/>
              </w:rPr>
              <w:t>Log on</w:t>
            </w:r>
          </w:p>
        </w:tc>
        <w:tc>
          <w:tcPr>
            <w:tcW w:w="6210" w:type="dxa"/>
            <w:gridSpan w:val="2"/>
            <w:tcBorders>
              <w:top w:val="single" w:sz="8" w:space="0" w:color="999999"/>
              <w:left w:val="single" w:sz="8" w:space="0" w:color="999999"/>
              <w:bottom w:val="single" w:sz="8" w:space="0" w:color="999999"/>
              <w:right w:val="single" w:sz="8" w:space="0" w:color="999999"/>
            </w:tcBorders>
            <w:hideMark/>
          </w:tcPr>
          <w:p w14:paraId="4C2BDA2A" w14:textId="77777777" w:rsidR="0056411B" w:rsidRPr="00C50C67" w:rsidRDefault="0056411B" w:rsidP="001F7E96">
            <w:r w:rsidRPr="00C50C67">
              <w:t xml:space="preserve">Log on to </w:t>
            </w:r>
            <w:r w:rsidRPr="000C1B2A">
              <w:rPr>
                <w:rStyle w:val="SAPScreenElement"/>
                <w:color w:val="auto"/>
              </w:rPr>
              <w:t>Employee Central</w:t>
            </w:r>
            <w:r w:rsidRPr="00CE3633">
              <w:t xml:space="preserve"> </w:t>
            </w:r>
            <w:r w:rsidRPr="00C50C67">
              <w:t xml:space="preserve">as an HR </w:t>
            </w:r>
            <w:r w:rsidRPr="003F15A9">
              <w:t>Administrator</w:t>
            </w:r>
            <w:r w:rsidRPr="00C50C67">
              <w:t>.</w:t>
            </w:r>
          </w:p>
        </w:tc>
        <w:tc>
          <w:tcPr>
            <w:tcW w:w="4528" w:type="dxa"/>
            <w:tcBorders>
              <w:top w:val="single" w:sz="8" w:space="0" w:color="999999"/>
              <w:left w:val="single" w:sz="8" w:space="0" w:color="999999"/>
              <w:bottom w:val="single" w:sz="8" w:space="0" w:color="999999"/>
              <w:right w:val="single" w:sz="8" w:space="0" w:color="999999"/>
            </w:tcBorders>
            <w:hideMark/>
          </w:tcPr>
          <w:p w14:paraId="495D4A82" w14:textId="77777777" w:rsidR="0056411B" w:rsidRPr="00C50C67" w:rsidRDefault="0056411B" w:rsidP="001F7E96">
            <w:r w:rsidRPr="00C50C67">
              <w:t xml:space="preserve">The </w:t>
            </w:r>
            <w:r w:rsidRPr="00C50C67">
              <w:rPr>
                <w:rStyle w:val="SAPScreenElement"/>
              </w:rPr>
              <w:t xml:space="preserve">Home </w:t>
            </w:r>
            <w:r w:rsidRPr="00C50C67">
              <w:t>page is displayed.</w:t>
            </w:r>
          </w:p>
        </w:tc>
        <w:tc>
          <w:tcPr>
            <w:tcW w:w="1260" w:type="dxa"/>
            <w:tcBorders>
              <w:top w:val="single" w:sz="8" w:space="0" w:color="999999"/>
              <w:left w:val="single" w:sz="8" w:space="0" w:color="999999"/>
              <w:bottom w:val="single" w:sz="8" w:space="0" w:color="999999"/>
              <w:right w:val="single" w:sz="8" w:space="0" w:color="999999"/>
            </w:tcBorders>
          </w:tcPr>
          <w:p w14:paraId="1B00417C" w14:textId="77777777" w:rsidR="0056411B" w:rsidRPr="00C50C67" w:rsidRDefault="0056411B" w:rsidP="001F7E96"/>
        </w:tc>
      </w:tr>
      <w:tr w:rsidR="0056411B" w:rsidRPr="00966112" w14:paraId="29F9F188" w14:textId="77777777" w:rsidTr="0015649E">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7C91D505" w14:textId="77777777" w:rsidR="0056411B" w:rsidRPr="00C50C67" w:rsidRDefault="0056411B" w:rsidP="001F7E96">
            <w:r w:rsidRPr="00C50C67">
              <w:t>2</w:t>
            </w:r>
          </w:p>
        </w:tc>
        <w:tc>
          <w:tcPr>
            <w:tcW w:w="1440" w:type="dxa"/>
            <w:tcBorders>
              <w:top w:val="single" w:sz="8" w:space="0" w:color="999999"/>
              <w:left w:val="single" w:sz="8" w:space="0" w:color="999999"/>
              <w:bottom w:val="single" w:sz="8" w:space="0" w:color="999999"/>
              <w:right w:val="single" w:sz="8" w:space="0" w:color="999999"/>
            </w:tcBorders>
            <w:hideMark/>
          </w:tcPr>
          <w:p w14:paraId="01A6231F" w14:textId="77777777" w:rsidR="0056411B" w:rsidRPr="00C50C67" w:rsidRDefault="0056411B" w:rsidP="001F7E96">
            <w:pPr>
              <w:rPr>
                <w:rStyle w:val="SAPEmphasis"/>
              </w:rPr>
            </w:pPr>
            <w:r w:rsidRPr="00C50C67">
              <w:rPr>
                <w:rStyle w:val="SAPEmphasis"/>
              </w:rPr>
              <w:t>Go to Company Info</w:t>
            </w:r>
          </w:p>
        </w:tc>
        <w:tc>
          <w:tcPr>
            <w:tcW w:w="6210" w:type="dxa"/>
            <w:gridSpan w:val="2"/>
            <w:tcBorders>
              <w:top w:val="single" w:sz="8" w:space="0" w:color="999999"/>
              <w:left w:val="single" w:sz="8" w:space="0" w:color="999999"/>
              <w:bottom w:val="single" w:sz="8" w:space="0" w:color="999999"/>
              <w:right w:val="single" w:sz="8" w:space="0" w:color="999999"/>
            </w:tcBorders>
            <w:hideMark/>
          </w:tcPr>
          <w:p w14:paraId="5D9E0AF1" w14:textId="77777777" w:rsidR="0056411B" w:rsidRPr="00C50C67" w:rsidRDefault="0056411B" w:rsidP="001F7E96">
            <w:r w:rsidRPr="00C50C67">
              <w:t xml:space="preserve">From the </w:t>
            </w:r>
            <w:r w:rsidRPr="00C50C67">
              <w:rPr>
                <w:rStyle w:val="SAPScreenElement"/>
              </w:rPr>
              <w:t xml:space="preserve">Home </w:t>
            </w:r>
            <w:r w:rsidRPr="00C50C67">
              <w:t xml:space="preserve">drop-down, select </w:t>
            </w:r>
            <w:r w:rsidRPr="00C50C67">
              <w:rPr>
                <w:rStyle w:val="SAPScreenElement"/>
              </w:rPr>
              <w:t>Company Info</w:t>
            </w:r>
            <w:r w:rsidRPr="00C50C67">
              <w:t>.</w:t>
            </w:r>
          </w:p>
        </w:tc>
        <w:tc>
          <w:tcPr>
            <w:tcW w:w="4528" w:type="dxa"/>
            <w:tcBorders>
              <w:top w:val="single" w:sz="8" w:space="0" w:color="999999"/>
              <w:left w:val="single" w:sz="8" w:space="0" w:color="999999"/>
              <w:bottom w:val="single" w:sz="8" w:space="0" w:color="999999"/>
              <w:right w:val="single" w:sz="8" w:space="0" w:color="999999"/>
            </w:tcBorders>
          </w:tcPr>
          <w:p w14:paraId="13169F9D" w14:textId="77777777" w:rsidR="0056411B" w:rsidRPr="00C50C67" w:rsidRDefault="0056411B" w:rsidP="001F7E96">
            <w:r w:rsidRPr="00C50C67">
              <w:t xml:space="preserve">The </w:t>
            </w:r>
            <w:r w:rsidRPr="00C50C67">
              <w:rPr>
                <w:rStyle w:val="SAPScreenElement"/>
              </w:rPr>
              <w:t>Company Info</w:t>
            </w:r>
            <w:r w:rsidRPr="00C50C67">
              <w:t xml:space="preserve"> screen is displayed containing by default the </w:t>
            </w:r>
            <w:r w:rsidRPr="00C50C67">
              <w:rPr>
                <w:rStyle w:val="SAPScreenElement"/>
              </w:rPr>
              <w:t>Org Chart</w:t>
            </w:r>
            <w:r w:rsidRPr="00C50C67">
              <w:t xml:space="preserve"> based on the logged-in user.</w:t>
            </w:r>
          </w:p>
        </w:tc>
        <w:tc>
          <w:tcPr>
            <w:tcW w:w="1260" w:type="dxa"/>
            <w:tcBorders>
              <w:top w:val="single" w:sz="8" w:space="0" w:color="999999"/>
              <w:left w:val="single" w:sz="8" w:space="0" w:color="999999"/>
              <w:bottom w:val="single" w:sz="8" w:space="0" w:color="999999"/>
              <w:right w:val="single" w:sz="8" w:space="0" w:color="999999"/>
            </w:tcBorders>
          </w:tcPr>
          <w:p w14:paraId="65F603BA" w14:textId="77777777" w:rsidR="0056411B" w:rsidRPr="00C50C67" w:rsidRDefault="0056411B" w:rsidP="001F7E96"/>
        </w:tc>
      </w:tr>
      <w:tr w:rsidR="0056411B" w:rsidRPr="00966112" w14:paraId="2DD633D6" w14:textId="77777777" w:rsidTr="0015649E">
        <w:trPr>
          <w:trHeight w:val="357"/>
        </w:trPr>
        <w:tc>
          <w:tcPr>
            <w:tcW w:w="872" w:type="dxa"/>
            <w:tcBorders>
              <w:top w:val="single" w:sz="8" w:space="0" w:color="999999"/>
              <w:left w:val="single" w:sz="8" w:space="0" w:color="999999"/>
              <w:bottom w:val="single" w:sz="8" w:space="0" w:color="999999"/>
              <w:right w:val="single" w:sz="8" w:space="0" w:color="999999"/>
            </w:tcBorders>
          </w:tcPr>
          <w:p w14:paraId="68D65658" w14:textId="48BCBB65" w:rsidR="0056411B" w:rsidRPr="00C50C67" w:rsidRDefault="0056411B" w:rsidP="001F7E96">
            <w:r>
              <w:t>3</w:t>
            </w:r>
          </w:p>
        </w:tc>
        <w:tc>
          <w:tcPr>
            <w:tcW w:w="1440" w:type="dxa"/>
            <w:tcBorders>
              <w:top w:val="single" w:sz="8" w:space="0" w:color="999999"/>
              <w:left w:val="single" w:sz="8" w:space="0" w:color="999999"/>
              <w:bottom w:val="single" w:sz="8" w:space="0" w:color="999999"/>
              <w:right w:val="single" w:sz="8" w:space="0" w:color="999999"/>
            </w:tcBorders>
          </w:tcPr>
          <w:p w14:paraId="01BB6A81" w14:textId="567A0483" w:rsidR="0056411B" w:rsidRPr="00C50C67" w:rsidRDefault="0056411B" w:rsidP="001F7E96">
            <w:pPr>
              <w:rPr>
                <w:rStyle w:val="SAPEmphasis"/>
              </w:rPr>
            </w:pPr>
            <w:r>
              <w:rPr>
                <w:rStyle w:val="SAPEmphasis"/>
              </w:rPr>
              <w:t>Search Contingent Worker</w:t>
            </w:r>
          </w:p>
        </w:tc>
        <w:tc>
          <w:tcPr>
            <w:tcW w:w="6210" w:type="dxa"/>
            <w:gridSpan w:val="2"/>
            <w:tcBorders>
              <w:top w:val="single" w:sz="8" w:space="0" w:color="999999"/>
              <w:left w:val="single" w:sz="8" w:space="0" w:color="999999"/>
              <w:bottom w:val="single" w:sz="8" w:space="0" w:color="999999"/>
              <w:right w:val="single" w:sz="8" w:space="0" w:color="999999"/>
            </w:tcBorders>
          </w:tcPr>
          <w:p w14:paraId="0DF185FF" w14:textId="20F21A98" w:rsidR="0056411B" w:rsidRPr="00C50C67" w:rsidRDefault="0056411B" w:rsidP="00CE3633">
            <w:r>
              <w:t>Enter</w:t>
            </w:r>
            <w:r w:rsidRPr="00C50C67">
              <w:t xml:space="preserve"> in the </w:t>
            </w:r>
            <w:r w:rsidRPr="00C50C67">
              <w:rPr>
                <w:rStyle w:val="SAPScreenElement"/>
              </w:rPr>
              <w:t xml:space="preserve">Search </w:t>
            </w:r>
            <w:r>
              <w:rPr>
                <w:rStyle w:val="SAPScreenElement"/>
              </w:rPr>
              <w:t>Org Chart</w:t>
            </w:r>
            <w:r w:rsidRPr="00C50C67">
              <w:t xml:space="preserve"> </w:t>
            </w:r>
            <w:r>
              <w:t>field</w:t>
            </w:r>
            <w:r w:rsidRPr="00C50C67">
              <w:t xml:space="preserve"> on the left of the screen </w:t>
            </w:r>
            <w:r>
              <w:t>name (or name parts) of the contingent worker. Select from the suggested list the appropriate person.</w:t>
            </w:r>
          </w:p>
        </w:tc>
        <w:tc>
          <w:tcPr>
            <w:tcW w:w="4528" w:type="dxa"/>
            <w:tcBorders>
              <w:top w:val="single" w:sz="8" w:space="0" w:color="999999"/>
              <w:left w:val="single" w:sz="8" w:space="0" w:color="999999"/>
              <w:bottom w:val="single" w:sz="8" w:space="0" w:color="999999"/>
              <w:right w:val="single" w:sz="8" w:space="0" w:color="999999"/>
            </w:tcBorders>
          </w:tcPr>
          <w:p w14:paraId="05AE44C9" w14:textId="53415873" w:rsidR="0056411B" w:rsidRPr="00C50C67" w:rsidRDefault="0056411B" w:rsidP="00CE3633">
            <w:r>
              <w:rPr>
                <w:noProof/>
                <w:lang w:eastAsia="de-DE"/>
              </w:rPr>
              <w:t>The contingent worker is shown in a graphical mode. Above</w:t>
            </w:r>
            <w:r w:rsidRPr="00F17467">
              <w:t xml:space="preserve"> the name</w:t>
            </w:r>
            <w:r>
              <w:t xml:space="preserve"> and below the photo,</w:t>
            </w:r>
            <w:r w:rsidRPr="00F17467">
              <w:t xml:space="preserve"> the </w:t>
            </w:r>
            <w:r w:rsidRPr="00F17467">
              <w:rPr>
                <w:rStyle w:val="SAPScreenElement"/>
              </w:rPr>
              <w:t>Contingent Worker</w:t>
            </w:r>
            <w:r w:rsidRPr="00F17467">
              <w:t xml:space="preserve"> symbol is displayed.</w:t>
            </w:r>
          </w:p>
        </w:tc>
        <w:tc>
          <w:tcPr>
            <w:tcW w:w="1260" w:type="dxa"/>
            <w:tcBorders>
              <w:top w:val="single" w:sz="8" w:space="0" w:color="999999"/>
              <w:left w:val="single" w:sz="8" w:space="0" w:color="999999"/>
              <w:bottom w:val="single" w:sz="8" w:space="0" w:color="999999"/>
              <w:right w:val="single" w:sz="8" w:space="0" w:color="999999"/>
            </w:tcBorders>
          </w:tcPr>
          <w:p w14:paraId="09917F88" w14:textId="77777777" w:rsidR="0056411B" w:rsidRPr="00C50C67" w:rsidRDefault="0056411B" w:rsidP="001F7E96"/>
        </w:tc>
      </w:tr>
      <w:tr w:rsidR="0056411B" w:rsidRPr="00966112" w14:paraId="72C0C63F" w14:textId="3E8DB459" w:rsidTr="0015649E">
        <w:trPr>
          <w:trHeight w:val="357"/>
        </w:trPr>
        <w:tc>
          <w:tcPr>
            <w:tcW w:w="872" w:type="dxa"/>
            <w:tcBorders>
              <w:top w:val="single" w:sz="8" w:space="0" w:color="999999"/>
              <w:left w:val="single" w:sz="8" w:space="0" w:color="999999"/>
              <w:bottom w:val="single" w:sz="8" w:space="0" w:color="999999"/>
              <w:right w:val="single" w:sz="8" w:space="0" w:color="999999"/>
            </w:tcBorders>
          </w:tcPr>
          <w:p w14:paraId="799D11F7" w14:textId="0CEB1364" w:rsidR="0056411B" w:rsidRPr="00C50C67" w:rsidRDefault="0056411B" w:rsidP="0056411B">
            <w:r>
              <w:t>4</w:t>
            </w:r>
          </w:p>
        </w:tc>
        <w:tc>
          <w:tcPr>
            <w:tcW w:w="1440" w:type="dxa"/>
            <w:tcBorders>
              <w:top w:val="single" w:sz="8" w:space="0" w:color="999999"/>
              <w:left w:val="single" w:sz="8" w:space="0" w:color="999999"/>
              <w:bottom w:val="single" w:sz="8" w:space="0" w:color="999999"/>
              <w:right w:val="single" w:sz="8" w:space="0" w:color="999999"/>
            </w:tcBorders>
          </w:tcPr>
          <w:p w14:paraId="19C71E81" w14:textId="5F4A3D3B" w:rsidR="0056411B" w:rsidRPr="00C50C67" w:rsidRDefault="0056411B" w:rsidP="0056411B">
            <w:pPr>
              <w:rPr>
                <w:rStyle w:val="SAPEmphasis"/>
              </w:rPr>
            </w:pPr>
            <w:r>
              <w:rPr>
                <w:rStyle w:val="SAPEmphasis"/>
              </w:rPr>
              <w:t>Verify Org Chart</w:t>
            </w:r>
          </w:p>
        </w:tc>
        <w:tc>
          <w:tcPr>
            <w:tcW w:w="6210" w:type="dxa"/>
            <w:gridSpan w:val="2"/>
            <w:tcBorders>
              <w:top w:val="single" w:sz="8" w:space="0" w:color="999999"/>
              <w:left w:val="single" w:sz="8" w:space="0" w:color="999999"/>
              <w:bottom w:val="single" w:sz="8" w:space="0" w:color="999999"/>
              <w:right w:val="single" w:sz="8" w:space="0" w:color="999999"/>
            </w:tcBorders>
          </w:tcPr>
          <w:p w14:paraId="06E9F264" w14:textId="7E5C53CB" w:rsidR="0056411B" w:rsidRPr="00C50C67" w:rsidRDefault="0056411B" w:rsidP="00CE3633">
            <w:r>
              <w:t xml:space="preserve">To view the hierarchy, in which the new contingent worker is embedded, select the </w:t>
            </w:r>
            <w:r>
              <w:rPr>
                <w:rStyle w:val="SAPScreenElement"/>
              </w:rPr>
              <w:t>Up One Level</w:t>
            </w:r>
            <w:r>
              <w:t xml:space="preserve"> button.</w:t>
            </w:r>
          </w:p>
        </w:tc>
        <w:tc>
          <w:tcPr>
            <w:tcW w:w="4528" w:type="dxa"/>
            <w:tcBorders>
              <w:top w:val="single" w:sz="8" w:space="0" w:color="999999"/>
              <w:left w:val="single" w:sz="8" w:space="0" w:color="999999"/>
              <w:bottom w:val="single" w:sz="8" w:space="0" w:color="999999"/>
              <w:right w:val="single" w:sz="8" w:space="0" w:color="999999"/>
            </w:tcBorders>
          </w:tcPr>
          <w:p w14:paraId="58048A4B" w14:textId="10F675C7" w:rsidR="0056411B" w:rsidRPr="00C50C67" w:rsidRDefault="0056411B" w:rsidP="00CE3633">
            <w:r>
              <w:t>The manager and possibly peers of the contingent worker are displayed in the org chart.</w:t>
            </w:r>
          </w:p>
        </w:tc>
        <w:tc>
          <w:tcPr>
            <w:tcW w:w="1260" w:type="dxa"/>
            <w:tcBorders>
              <w:top w:val="single" w:sz="8" w:space="0" w:color="999999"/>
              <w:left w:val="single" w:sz="8" w:space="0" w:color="999999"/>
              <w:bottom w:val="single" w:sz="8" w:space="0" w:color="999999"/>
              <w:right w:val="single" w:sz="8" w:space="0" w:color="999999"/>
            </w:tcBorders>
          </w:tcPr>
          <w:p w14:paraId="413A4047" w14:textId="77777777" w:rsidR="0056411B" w:rsidRPr="00C50C67" w:rsidRDefault="0056411B" w:rsidP="0056411B"/>
        </w:tc>
      </w:tr>
      <w:tr w:rsidR="00FA0E4F" w:rsidRPr="00966112" w14:paraId="07E133F3" w14:textId="77777777" w:rsidTr="0015649E">
        <w:trPr>
          <w:trHeight w:val="357"/>
        </w:trPr>
        <w:tc>
          <w:tcPr>
            <w:tcW w:w="872" w:type="dxa"/>
            <w:vMerge w:val="restart"/>
            <w:tcBorders>
              <w:top w:val="single" w:sz="8" w:space="0" w:color="999999"/>
              <w:left w:val="single" w:sz="8" w:space="0" w:color="999999"/>
              <w:right w:val="single" w:sz="8" w:space="0" w:color="999999"/>
            </w:tcBorders>
          </w:tcPr>
          <w:p w14:paraId="446A1054" w14:textId="31481985" w:rsidR="00FA0E4F" w:rsidRDefault="00FA0E4F" w:rsidP="0056411B">
            <w:r>
              <w:t>5</w:t>
            </w:r>
          </w:p>
        </w:tc>
        <w:tc>
          <w:tcPr>
            <w:tcW w:w="1440" w:type="dxa"/>
            <w:vMerge w:val="restart"/>
            <w:tcBorders>
              <w:top w:val="single" w:sz="8" w:space="0" w:color="999999"/>
              <w:left w:val="single" w:sz="8" w:space="0" w:color="999999"/>
              <w:right w:val="single" w:sz="8" w:space="0" w:color="999999"/>
            </w:tcBorders>
          </w:tcPr>
          <w:p w14:paraId="34012CA6" w14:textId="3CBFACBE" w:rsidR="00FA0E4F" w:rsidRDefault="00FA0E4F" w:rsidP="0056411B">
            <w:pPr>
              <w:rPr>
                <w:rStyle w:val="SAPEmphasis"/>
              </w:rPr>
            </w:pPr>
            <w:r>
              <w:rPr>
                <w:rStyle w:val="SAPEmphasis"/>
              </w:rPr>
              <w:t>Verify Position Details (Optional)</w:t>
            </w:r>
          </w:p>
        </w:tc>
        <w:tc>
          <w:tcPr>
            <w:tcW w:w="6210" w:type="dxa"/>
            <w:gridSpan w:val="2"/>
            <w:tcBorders>
              <w:top w:val="single" w:sz="8" w:space="0" w:color="999999"/>
              <w:left w:val="single" w:sz="8" w:space="0" w:color="999999"/>
              <w:bottom w:val="single" w:sz="8" w:space="0" w:color="999999"/>
              <w:right w:val="single" w:sz="8" w:space="0" w:color="999999"/>
            </w:tcBorders>
          </w:tcPr>
          <w:p w14:paraId="272C8900" w14:textId="0A3B2251" w:rsidR="00FA0E4F" w:rsidRPr="00C50C67" w:rsidRDefault="00FA0E4F" w:rsidP="0089316F">
            <w:r w:rsidRPr="00C50C67">
              <w:rPr>
                <w:rStyle w:val="SAPEmphasis"/>
              </w:rPr>
              <w:t xml:space="preserve">If Position Management </w:t>
            </w:r>
            <w:r w:rsidR="006854D2">
              <w:rPr>
                <w:rStyle w:val="SAPEmphasis"/>
              </w:rPr>
              <w:t>has been implemented</w:t>
            </w:r>
            <w:r w:rsidR="00A10C7F" w:rsidRPr="00C50C67">
              <w:rPr>
                <w:rStyle w:val="SAPEmphasis"/>
              </w:rPr>
              <w:t xml:space="preserve"> </w:t>
            </w:r>
            <w:r w:rsidRPr="00C50C67">
              <w:rPr>
                <w:rStyle w:val="SAPEmphasis"/>
              </w:rPr>
              <w:t>in your instance</w:t>
            </w:r>
            <w:r w:rsidRPr="00C50C67">
              <w:t>:</w:t>
            </w:r>
          </w:p>
          <w:p w14:paraId="0FC0BC31" w14:textId="77777777" w:rsidR="00FA0E4F" w:rsidRDefault="00FA0E4F">
            <w:r>
              <w:t>On the</w:t>
            </w:r>
            <w:r w:rsidRPr="00C50C67">
              <w:t xml:space="preserve"> </w:t>
            </w:r>
            <w:r w:rsidRPr="00C50C67">
              <w:rPr>
                <w:rStyle w:val="SAPScreenElement"/>
              </w:rPr>
              <w:t>Company Info</w:t>
            </w:r>
            <w:r w:rsidRPr="00C50C67">
              <w:t xml:space="preserve"> screen </w:t>
            </w:r>
            <w:r>
              <w:t xml:space="preserve">go to </w:t>
            </w:r>
            <w:r w:rsidRPr="00C50C67">
              <w:t xml:space="preserve">the </w:t>
            </w:r>
            <w:r w:rsidRPr="000C1B2A">
              <w:rPr>
                <w:rStyle w:val="SAPScreenElement"/>
              </w:rPr>
              <w:t xml:space="preserve">Position </w:t>
            </w:r>
            <w:r w:rsidRPr="00C50C67">
              <w:rPr>
                <w:rStyle w:val="SAPScreenElement"/>
              </w:rPr>
              <w:t>Org Chart</w:t>
            </w:r>
            <w:r w:rsidRPr="00C50C67">
              <w:t xml:space="preserve"> </w:t>
            </w:r>
            <w:r>
              <w:t>tab</w:t>
            </w:r>
            <w:r w:rsidRPr="00C50C67">
              <w:t>.</w:t>
            </w:r>
            <w:r>
              <w:t xml:space="preserve"> </w:t>
            </w:r>
          </w:p>
          <w:p w14:paraId="70005E3E" w14:textId="77777777" w:rsidR="00FA0E4F" w:rsidRPr="00277356" w:rsidRDefault="00FA0E4F" w:rsidP="0089316F">
            <w:r w:rsidRPr="00277356">
              <w:t xml:space="preserve">In the </w:t>
            </w:r>
            <w:r w:rsidRPr="00277356">
              <w:rPr>
                <w:rStyle w:val="SAPScreenElement"/>
              </w:rPr>
              <w:t>Search By</w:t>
            </w:r>
            <w:r w:rsidRPr="00277356">
              <w:t xml:space="preserve"> field, select value</w:t>
            </w:r>
            <w:r w:rsidRPr="00277356">
              <w:rPr>
                <w:rStyle w:val="SAPUserEntry"/>
              </w:rPr>
              <w:t xml:space="preserve"> People </w:t>
            </w:r>
            <w:r w:rsidRPr="00277356">
              <w:t xml:space="preserve">from the drop-down. </w:t>
            </w:r>
          </w:p>
          <w:p w14:paraId="592C6470" w14:textId="5697795F" w:rsidR="00FA0E4F" w:rsidRPr="00277356" w:rsidRDefault="00FA0E4F" w:rsidP="0089316F">
            <w:r w:rsidRPr="00277356">
              <w:t xml:space="preserve">In the </w:t>
            </w:r>
            <w:r w:rsidRPr="00277356">
              <w:rPr>
                <w:rStyle w:val="SAPScreenElement"/>
              </w:rPr>
              <w:t xml:space="preserve">Search </w:t>
            </w:r>
            <w:r w:rsidRPr="00277356">
              <w:t xml:space="preserve">field, enter name or name parts of the </w:t>
            </w:r>
            <w:r>
              <w:t>contingent worker</w:t>
            </w:r>
            <w:r w:rsidRPr="00277356">
              <w:t xml:space="preserve">. Select the appropriate </w:t>
            </w:r>
            <w:r>
              <w:t>contingent worker</w:t>
            </w:r>
            <w:r w:rsidRPr="00277356">
              <w:t xml:space="preserve"> from the list of suggested persons. </w:t>
            </w:r>
          </w:p>
          <w:p w14:paraId="2C1AB6BF" w14:textId="46FFCFC4" w:rsidR="00FA0E4F" w:rsidRDefault="00FA0E4F">
            <w:r>
              <w:t>C</w:t>
            </w:r>
            <w:r w:rsidRPr="002260D8">
              <w:t>lick on the calendar icon</w:t>
            </w:r>
            <w:r w:rsidR="00684C6C">
              <w:t xml:space="preserve"> </w:t>
            </w:r>
            <w:r w:rsidRPr="002260D8">
              <w:t xml:space="preserve"> </w:t>
            </w:r>
            <w:r>
              <w:rPr>
                <w:noProof/>
              </w:rPr>
              <w:drawing>
                <wp:inline distT="0" distB="0" distL="0" distR="0" wp14:anchorId="25277E01" wp14:editId="7719BC4F">
                  <wp:extent cx="628650" cy="2286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8650" cy="228600"/>
                          </a:xfrm>
                          <a:prstGeom prst="rect">
                            <a:avLst/>
                          </a:prstGeom>
                        </pic:spPr>
                      </pic:pic>
                    </a:graphicData>
                  </a:graphic>
                </wp:inline>
              </w:drawing>
            </w:r>
            <w:r w:rsidRPr="002260D8">
              <w:t xml:space="preserve"> located in the top right corner of the screen and select from the calendar help </w:t>
            </w:r>
            <w:r w:rsidRPr="00C50C67">
              <w:t>the</w:t>
            </w:r>
            <w:r>
              <w:t xml:space="preserve"> start</w:t>
            </w:r>
            <w:r w:rsidRPr="00C50C67">
              <w:t xml:space="preserve"> date </w:t>
            </w:r>
            <w:r>
              <w:t xml:space="preserve">of the work order assignment of the contingent worker (or any date within the validity period of the </w:t>
            </w:r>
            <w:r w:rsidRPr="002074AE">
              <w:t>work order</w:t>
            </w:r>
            <w:r>
              <w:t>).</w:t>
            </w:r>
          </w:p>
        </w:tc>
        <w:tc>
          <w:tcPr>
            <w:tcW w:w="4528" w:type="dxa"/>
            <w:tcBorders>
              <w:top w:val="single" w:sz="8" w:space="0" w:color="999999"/>
              <w:left w:val="single" w:sz="8" w:space="0" w:color="999999"/>
              <w:bottom w:val="single" w:sz="8" w:space="0" w:color="999999"/>
              <w:right w:val="single" w:sz="8" w:space="0" w:color="999999"/>
            </w:tcBorders>
          </w:tcPr>
          <w:p w14:paraId="17E17A15" w14:textId="0D09A825" w:rsidR="00FA0E4F" w:rsidRDefault="00FA0E4F" w:rsidP="00CE3633">
            <w:r>
              <w:t>The position is displayed graphically and the name of the contingent worker is visible on the position rectangle.</w:t>
            </w:r>
          </w:p>
        </w:tc>
        <w:tc>
          <w:tcPr>
            <w:tcW w:w="1260" w:type="dxa"/>
            <w:tcBorders>
              <w:top w:val="single" w:sz="8" w:space="0" w:color="999999"/>
              <w:left w:val="single" w:sz="8" w:space="0" w:color="999999"/>
              <w:bottom w:val="single" w:sz="8" w:space="0" w:color="999999"/>
              <w:right w:val="single" w:sz="8" w:space="0" w:color="999999"/>
            </w:tcBorders>
          </w:tcPr>
          <w:p w14:paraId="4015300D" w14:textId="77777777" w:rsidR="00FA0E4F" w:rsidRPr="00C50C67" w:rsidRDefault="00FA0E4F" w:rsidP="0056411B"/>
        </w:tc>
      </w:tr>
      <w:tr w:rsidR="00FA0E4F" w:rsidRPr="00966112" w14:paraId="5ED00354" w14:textId="77777777" w:rsidTr="0015649E">
        <w:trPr>
          <w:trHeight w:val="357"/>
        </w:trPr>
        <w:tc>
          <w:tcPr>
            <w:tcW w:w="872" w:type="dxa"/>
            <w:vMerge/>
            <w:tcBorders>
              <w:left w:val="single" w:sz="8" w:space="0" w:color="999999"/>
              <w:right w:val="single" w:sz="8" w:space="0" w:color="999999"/>
            </w:tcBorders>
          </w:tcPr>
          <w:p w14:paraId="577DD720" w14:textId="77777777" w:rsidR="00FA0E4F" w:rsidRDefault="00FA0E4F" w:rsidP="00787126"/>
        </w:tc>
        <w:tc>
          <w:tcPr>
            <w:tcW w:w="1440" w:type="dxa"/>
            <w:vMerge/>
            <w:tcBorders>
              <w:left w:val="single" w:sz="8" w:space="0" w:color="999999"/>
              <w:right w:val="single" w:sz="8" w:space="0" w:color="999999"/>
            </w:tcBorders>
          </w:tcPr>
          <w:p w14:paraId="11B2BA79" w14:textId="77777777" w:rsidR="00FA0E4F" w:rsidRDefault="00FA0E4F" w:rsidP="00787126">
            <w:pPr>
              <w:rPr>
                <w:rStyle w:val="SAPEmphasis"/>
              </w:rPr>
            </w:pPr>
          </w:p>
        </w:tc>
        <w:tc>
          <w:tcPr>
            <w:tcW w:w="6210" w:type="dxa"/>
            <w:gridSpan w:val="2"/>
            <w:tcBorders>
              <w:top w:val="single" w:sz="8" w:space="0" w:color="999999"/>
              <w:left w:val="single" w:sz="8" w:space="0" w:color="999999"/>
              <w:bottom w:val="single" w:sz="8" w:space="0" w:color="999999"/>
              <w:right w:val="single" w:sz="8" w:space="0" w:color="999999"/>
            </w:tcBorders>
          </w:tcPr>
          <w:p w14:paraId="10A87140" w14:textId="5DB16DD5" w:rsidR="00FA0E4F" w:rsidRDefault="00FA0E4F">
            <w:r>
              <w:t>C</w:t>
            </w:r>
            <w:r w:rsidRPr="00C50C67">
              <w:t xml:space="preserve">lick on </w:t>
            </w:r>
            <w:r>
              <w:t>the</w:t>
            </w:r>
            <w:r w:rsidRPr="00C50C67">
              <w:t xml:space="preserve"> position</w:t>
            </w:r>
            <w:r>
              <w:t xml:space="preserve"> and i</w:t>
            </w:r>
            <w:r w:rsidRPr="00C50C67">
              <w:t xml:space="preserve">n the upcoming </w:t>
            </w:r>
            <w:r>
              <w:t>side panel</w:t>
            </w:r>
            <w:r w:rsidRPr="00C50C67">
              <w:t xml:space="preserve"> next to it </w:t>
            </w:r>
            <w:r>
              <w:t>choose</w:t>
            </w:r>
            <w:r w:rsidRPr="00C50C67">
              <w:t xml:space="preserve"> </w:t>
            </w:r>
            <w:r w:rsidRPr="00C50C67">
              <w:rPr>
                <w:rStyle w:val="SAPScreenElement"/>
              </w:rPr>
              <w:t>Incumbent</w:t>
            </w:r>
            <w:r>
              <w:rPr>
                <w:rStyle w:val="SAPScreenElement"/>
              </w:rPr>
              <w:t xml:space="preserve"> Detail</w:t>
            </w:r>
            <w:r w:rsidRPr="00C50C67">
              <w:rPr>
                <w:rStyle w:val="SAPScreenElement"/>
              </w:rPr>
              <w:t>s</w:t>
            </w:r>
            <w:r w:rsidRPr="00C50C67">
              <w:t>.</w:t>
            </w:r>
          </w:p>
        </w:tc>
        <w:tc>
          <w:tcPr>
            <w:tcW w:w="4528" w:type="dxa"/>
            <w:tcBorders>
              <w:top w:val="single" w:sz="8" w:space="0" w:color="999999"/>
              <w:left w:val="single" w:sz="8" w:space="0" w:color="999999"/>
              <w:bottom w:val="single" w:sz="8" w:space="0" w:color="999999"/>
              <w:right w:val="single" w:sz="8" w:space="0" w:color="999999"/>
            </w:tcBorders>
          </w:tcPr>
          <w:p w14:paraId="290D6E0E" w14:textId="75B7D464" w:rsidR="00FA0E4F" w:rsidRDefault="00FA0E4F" w:rsidP="00787126">
            <w:r w:rsidRPr="003264E3">
              <w:t xml:space="preserve">The menu is expanded and </w:t>
            </w:r>
            <w:r>
              <w:t>high-level</w:t>
            </w:r>
            <w:r w:rsidRPr="003264E3">
              <w:t xml:space="preserve"> details of the incumbent are shown.</w:t>
            </w:r>
            <w:r>
              <w:t xml:space="preserve"> Two records related to the </w:t>
            </w:r>
            <w:r>
              <w:lastRenderedPageBreak/>
              <w:t>contingent worker’s assignment to a position should be visible.</w:t>
            </w:r>
          </w:p>
        </w:tc>
        <w:tc>
          <w:tcPr>
            <w:tcW w:w="1260" w:type="dxa"/>
            <w:tcBorders>
              <w:top w:val="single" w:sz="8" w:space="0" w:color="999999"/>
              <w:left w:val="single" w:sz="8" w:space="0" w:color="999999"/>
              <w:bottom w:val="single" w:sz="8" w:space="0" w:color="999999"/>
              <w:right w:val="single" w:sz="8" w:space="0" w:color="999999"/>
            </w:tcBorders>
          </w:tcPr>
          <w:p w14:paraId="0343E5B5" w14:textId="77777777" w:rsidR="00FA0E4F" w:rsidRPr="00C50C67" w:rsidRDefault="00FA0E4F" w:rsidP="00787126"/>
        </w:tc>
      </w:tr>
      <w:tr w:rsidR="00FA0E4F" w:rsidRPr="00966112" w14:paraId="24BD32B8" w14:textId="77777777" w:rsidTr="0015649E">
        <w:trPr>
          <w:trHeight w:val="357"/>
        </w:trPr>
        <w:tc>
          <w:tcPr>
            <w:tcW w:w="872" w:type="dxa"/>
            <w:vMerge/>
            <w:tcBorders>
              <w:left w:val="single" w:sz="8" w:space="0" w:color="999999"/>
              <w:right w:val="single" w:sz="8" w:space="0" w:color="999999"/>
            </w:tcBorders>
          </w:tcPr>
          <w:p w14:paraId="7BCAF3DA" w14:textId="77777777" w:rsidR="00FA0E4F" w:rsidRDefault="00FA0E4F" w:rsidP="00787126"/>
        </w:tc>
        <w:tc>
          <w:tcPr>
            <w:tcW w:w="1440" w:type="dxa"/>
            <w:vMerge/>
            <w:tcBorders>
              <w:left w:val="single" w:sz="8" w:space="0" w:color="999999"/>
              <w:right w:val="single" w:sz="8" w:space="0" w:color="999999"/>
            </w:tcBorders>
          </w:tcPr>
          <w:p w14:paraId="33F9DDF1" w14:textId="77777777" w:rsidR="00FA0E4F" w:rsidRDefault="00FA0E4F" w:rsidP="00787126">
            <w:pPr>
              <w:rPr>
                <w:rStyle w:val="SAPEmphasis"/>
              </w:rPr>
            </w:pPr>
          </w:p>
        </w:tc>
        <w:tc>
          <w:tcPr>
            <w:tcW w:w="6210" w:type="dxa"/>
            <w:gridSpan w:val="2"/>
            <w:tcBorders>
              <w:top w:val="single" w:sz="8" w:space="0" w:color="999999"/>
              <w:left w:val="single" w:sz="8" w:space="0" w:color="999999"/>
              <w:bottom w:val="single" w:sz="8" w:space="0" w:color="999999"/>
              <w:right w:val="single" w:sz="8" w:space="0" w:color="999999"/>
            </w:tcBorders>
          </w:tcPr>
          <w:p w14:paraId="43E768FB" w14:textId="2D53A3A6" w:rsidR="00FA0E4F" w:rsidRDefault="00FA0E4F" w:rsidP="000D3348">
            <w:r>
              <w:t xml:space="preserve">Verify that the date mentioned in the </w:t>
            </w:r>
            <w:r w:rsidRPr="000C1B2A">
              <w:rPr>
                <w:rStyle w:val="SAPScreenElement"/>
              </w:rPr>
              <w:t>Assigned to Position</w:t>
            </w:r>
            <w:r>
              <w:t xml:space="preserve"> section coincides with the start date of the contingent worker’s assignment to the work order.</w:t>
            </w:r>
          </w:p>
          <w:p w14:paraId="13C4482F" w14:textId="4FDE8450" w:rsidR="00FA0E4F" w:rsidRDefault="00FA0E4F" w:rsidP="000D3348">
            <w:r>
              <w:t xml:space="preserve">Verify that the date mentioned in the </w:t>
            </w:r>
            <w:r w:rsidRPr="000C1B2A">
              <w:rPr>
                <w:rStyle w:val="SAPScreenElement"/>
              </w:rPr>
              <w:t>Assignment ends</w:t>
            </w:r>
            <w:r>
              <w:t xml:space="preserve"> section coincides with the validity end date of the work order.</w:t>
            </w:r>
          </w:p>
        </w:tc>
        <w:tc>
          <w:tcPr>
            <w:tcW w:w="4528" w:type="dxa"/>
            <w:tcBorders>
              <w:top w:val="single" w:sz="8" w:space="0" w:color="999999"/>
              <w:left w:val="single" w:sz="8" w:space="0" w:color="999999"/>
              <w:bottom w:val="single" w:sz="8" w:space="0" w:color="999999"/>
              <w:right w:val="single" w:sz="8" w:space="0" w:color="999999"/>
            </w:tcBorders>
          </w:tcPr>
          <w:p w14:paraId="6C12008C" w14:textId="77777777" w:rsidR="00FA0E4F" w:rsidRPr="003264E3" w:rsidRDefault="00FA0E4F" w:rsidP="00787126"/>
        </w:tc>
        <w:tc>
          <w:tcPr>
            <w:tcW w:w="1260" w:type="dxa"/>
            <w:tcBorders>
              <w:top w:val="single" w:sz="8" w:space="0" w:color="999999"/>
              <w:left w:val="single" w:sz="8" w:space="0" w:color="999999"/>
              <w:bottom w:val="single" w:sz="8" w:space="0" w:color="999999"/>
              <w:right w:val="single" w:sz="8" w:space="0" w:color="999999"/>
            </w:tcBorders>
          </w:tcPr>
          <w:p w14:paraId="09ABF406" w14:textId="77777777" w:rsidR="00FA0E4F" w:rsidRPr="00C50C67" w:rsidRDefault="00FA0E4F" w:rsidP="00787126"/>
        </w:tc>
      </w:tr>
      <w:tr w:rsidR="00FA0E4F" w:rsidRPr="00966112" w14:paraId="3ABA5F31" w14:textId="77777777" w:rsidTr="007E5277">
        <w:trPr>
          <w:trHeight w:val="357"/>
        </w:trPr>
        <w:tc>
          <w:tcPr>
            <w:tcW w:w="872" w:type="dxa"/>
            <w:vMerge/>
            <w:tcBorders>
              <w:left w:val="single" w:sz="8" w:space="0" w:color="999999"/>
              <w:right w:val="single" w:sz="8" w:space="0" w:color="999999"/>
            </w:tcBorders>
          </w:tcPr>
          <w:p w14:paraId="5672828C" w14:textId="77777777" w:rsidR="00FA0E4F" w:rsidRDefault="00FA0E4F" w:rsidP="00787126"/>
        </w:tc>
        <w:tc>
          <w:tcPr>
            <w:tcW w:w="1440" w:type="dxa"/>
            <w:vMerge/>
            <w:tcBorders>
              <w:left w:val="single" w:sz="8" w:space="0" w:color="999999"/>
              <w:right w:val="single" w:sz="8" w:space="0" w:color="999999"/>
            </w:tcBorders>
          </w:tcPr>
          <w:p w14:paraId="02071D8A" w14:textId="77777777" w:rsidR="00FA0E4F" w:rsidRDefault="00FA0E4F" w:rsidP="00787126">
            <w:pPr>
              <w:rPr>
                <w:rStyle w:val="SAPEmphasis"/>
              </w:rPr>
            </w:pPr>
          </w:p>
        </w:tc>
        <w:tc>
          <w:tcPr>
            <w:tcW w:w="6210" w:type="dxa"/>
            <w:gridSpan w:val="2"/>
            <w:tcBorders>
              <w:top w:val="single" w:sz="8" w:space="0" w:color="999999"/>
              <w:left w:val="single" w:sz="8" w:space="0" w:color="999999"/>
              <w:bottom w:val="single" w:sz="8" w:space="0" w:color="999999"/>
              <w:right w:val="single" w:sz="8" w:space="0" w:color="999999"/>
            </w:tcBorders>
          </w:tcPr>
          <w:p w14:paraId="6604E117" w14:textId="48C83B9D" w:rsidR="00FA0E4F" w:rsidRDefault="00FA0E4F">
            <w:r>
              <w:t>C</w:t>
            </w:r>
            <w:r w:rsidRPr="002260D8">
              <w:t xml:space="preserve">lick on the calendar icon located in the top right corner of the screen and select from the calendar help </w:t>
            </w:r>
            <w:r>
              <w:t xml:space="preserve">a date that is after the validity end date of the </w:t>
            </w:r>
            <w:r w:rsidRPr="002074AE">
              <w:t>work order</w:t>
            </w:r>
            <w:r>
              <w:t>.</w:t>
            </w:r>
          </w:p>
        </w:tc>
        <w:tc>
          <w:tcPr>
            <w:tcW w:w="4528" w:type="dxa"/>
            <w:tcBorders>
              <w:top w:val="single" w:sz="8" w:space="0" w:color="999999"/>
              <w:left w:val="single" w:sz="8" w:space="0" w:color="999999"/>
              <w:bottom w:val="single" w:sz="8" w:space="0" w:color="999999"/>
              <w:right w:val="single" w:sz="8" w:space="0" w:color="999999"/>
            </w:tcBorders>
          </w:tcPr>
          <w:p w14:paraId="643C24C5" w14:textId="6EB8C121" w:rsidR="00FA0E4F" w:rsidRPr="003264E3" w:rsidRDefault="00FA0E4F">
            <w:r>
              <w:t>The contingent worker’s name is no longer visible in the position rectangle.</w:t>
            </w:r>
          </w:p>
        </w:tc>
        <w:tc>
          <w:tcPr>
            <w:tcW w:w="1260" w:type="dxa"/>
            <w:tcBorders>
              <w:top w:val="single" w:sz="8" w:space="0" w:color="999999"/>
              <w:left w:val="single" w:sz="8" w:space="0" w:color="999999"/>
              <w:bottom w:val="single" w:sz="8" w:space="0" w:color="999999"/>
              <w:right w:val="single" w:sz="8" w:space="0" w:color="999999"/>
            </w:tcBorders>
          </w:tcPr>
          <w:p w14:paraId="725B7C3F" w14:textId="77777777" w:rsidR="00FA0E4F" w:rsidRPr="00C50C67" w:rsidRDefault="00FA0E4F" w:rsidP="00787126"/>
        </w:tc>
      </w:tr>
      <w:tr w:rsidR="00442F74" w:rsidRPr="00966112" w14:paraId="56B35591" w14:textId="77777777" w:rsidTr="0060451B">
        <w:trPr>
          <w:trHeight w:val="357"/>
        </w:trPr>
        <w:tc>
          <w:tcPr>
            <w:tcW w:w="872" w:type="dxa"/>
            <w:vMerge w:val="restart"/>
            <w:tcBorders>
              <w:left w:val="single" w:sz="8" w:space="0" w:color="999999"/>
              <w:right w:val="single" w:sz="8" w:space="0" w:color="999999"/>
            </w:tcBorders>
          </w:tcPr>
          <w:p w14:paraId="71AB084B" w14:textId="6A90F40C" w:rsidR="00442F74" w:rsidRDefault="00442F74" w:rsidP="00787126">
            <w:r>
              <w:t>6</w:t>
            </w:r>
          </w:p>
        </w:tc>
        <w:tc>
          <w:tcPr>
            <w:tcW w:w="1440" w:type="dxa"/>
            <w:vMerge w:val="restart"/>
            <w:tcBorders>
              <w:left w:val="single" w:sz="8" w:space="0" w:color="999999"/>
              <w:right w:val="single" w:sz="8" w:space="0" w:color="999999"/>
            </w:tcBorders>
          </w:tcPr>
          <w:p w14:paraId="496A2C44" w14:textId="59DAC438" w:rsidR="00442F74" w:rsidRDefault="00442F74" w:rsidP="00787126">
            <w:pPr>
              <w:rPr>
                <w:rStyle w:val="SAPEmphasis"/>
              </w:rPr>
            </w:pPr>
            <w:r>
              <w:rPr>
                <w:rStyle w:val="SAPEmphasis"/>
              </w:rPr>
              <w:t>Verify Assignment of Contingent Worker in Company Structure (Optional)</w:t>
            </w:r>
          </w:p>
        </w:tc>
        <w:tc>
          <w:tcPr>
            <w:tcW w:w="6210" w:type="dxa"/>
            <w:gridSpan w:val="2"/>
            <w:tcBorders>
              <w:top w:val="single" w:sz="8" w:space="0" w:color="999999"/>
              <w:left w:val="single" w:sz="8" w:space="0" w:color="999999"/>
              <w:bottom w:val="single" w:sz="8" w:space="0" w:color="999999"/>
              <w:right w:val="single" w:sz="8" w:space="0" w:color="999999"/>
            </w:tcBorders>
          </w:tcPr>
          <w:p w14:paraId="73CCA35B" w14:textId="2DA0FA4A" w:rsidR="00442F74" w:rsidRDefault="00442F74" w:rsidP="00442F74">
            <w:r w:rsidRPr="00C50C67">
              <w:rPr>
                <w:rStyle w:val="SAPEmphasis"/>
              </w:rPr>
              <w:t xml:space="preserve">If </w:t>
            </w:r>
            <w:r>
              <w:rPr>
                <w:rStyle w:val="SAPEmphasis"/>
              </w:rPr>
              <w:t>Company Structure Overview</w:t>
            </w:r>
            <w:r w:rsidRPr="00C50C67">
              <w:rPr>
                <w:rStyle w:val="SAPEmphasis"/>
              </w:rPr>
              <w:t xml:space="preserve"> </w:t>
            </w:r>
            <w:r w:rsidR="006854D2">
              <w:rPr>
                <w:rStyle w:val="SAPEmphasis"/>
              </w:rPr>
              <w:t>has been implemented</w:t>
            </w:r>
            <w:r w:rsidR="006854D2" w:rsidRPr="00C50C67">
              <w:rPr>
                <w:rStyle w:val="SAPEmphasis"/>
              </w:rPr>
              <w:t xml:space="preserve"> </w:t>
            </w:r>
            <w:r w:rsidRPr="00C50C67">
              <w:rPr>
                <w:rStyle w:val="SAPEmphasis"/>
              </w:rPr>
              <w:t>in your instance</w:t>
            </w:r>
            <w:r w:rsidRPr="00C50C67">
              <w:t>:</w:t>
            </w:r>
          </w:p>
          <w:p w14:paraId="32DFAF34" w14:textId="7561DD0A" w:rsidR="00442F74" w:rsidRDefault="00442F74" w:rsidP="00442F74">
            <w:r>
              <w:t>On the</w:t>
            </w:r>
            <w:r w:rsidRPr="00C50C67">
              <w:t xml:space="preserve"> </w:t>
            </w:r>
            <w:r w:rsidRPr="00C50C67">
              <w:rPr>
                <w:rStyle w:val="SAPScreenElement"/>
              </w:rPr>
              <w:t>Company Info</w:t>
            </w:r>
            <w:r w:rsidRPr="00C50C67">
              <w:t xml:space="preserve"> screen </w:t>
            </w:r>
            <w:r>
              <w:t xml:space="preserve">go to </w:t>
            </w:r>
            <w:r w:rsidRPr="00C50C67">
              <w:t xml:space="preserve">the </w:t>
            </w:r>
            <w:r>
              <w:rPr>
                <w:rStyle w:val="SAPScreenElement"/>
              </w:rPr>
              <w:t>Company Structure Overview</w:t>
            </w:r>
            <w:r w:rsidRPr="0064065D">
              <w:t xml:space="preserve"> </w:t>
            </w:r>
            <w:r>
              <w:t>tab</w:t>
            </w:r>
            <w:r w:rsidRPr="00C50C67">
              <w:t>.</w:t>
            </w:r>
            <w:r>
              <w:t xml:space="preserve"> </w:t>
            </w:r>
          </w:p>
          <w:p w14:paraId="365CBE16" w14:textId="77777777" w:rsidR="00442F74" w:rsidRDefault="00442F74">
            <w:r>
              <w:t xml:space="preserve">In the </w:t>
            </w:r>
            <w:r>
              <w:rPr>
                <w:rStyle w:val="SAPScreenElement"/>
              </w:rPr>
              <w:t>Company Structure</w:t>
            </w:r>
            <w:r>
              <w:t xml:space="preserve"> field, select</w:t>
            </w:r>
            <w:r w:rsidRPr="007E5277">
              <w:rPr>
                <w:rStyle w:val="SAPUserEntry"/>
              </w:rPr>
              <w:t xml:space="preserve"> </w:t>
            </w:r>
            <w:r>
              <w:rPr>
                <w:rStyle w:val="SAPUserEntry"/>
              </w:rPr>
              <w:t xml:space="preserve">&lt;company structure definition name&gt; </w:t>
            </w:r>
            <w:r>
              <w:t>from drop-down.</w:t>
            </w:r>
          </w:p>
          <w:p w14:paraId="093112D6" w14:textId="6FF4E31B" w:rsidR="00442F74" w:rsidRDefault="00442F74">
            <w:r>
              <w:t xml:space="preserve">In the </w:t>
            </w:r>
            <w:r w:rsidRPr="00DE0627">
              <w:rPr>
                <w:rStyle w:val="SAPScreenElement"/>
              </w:rPr>
              <w:t>Search</w:t>
            </w:r>
            <w:r>
              <w:t xml:space="preserve"> field, select</w:t>
            </w:r>
            <w:r w:rsidRPr="00A56CB2">
              <w:rPr>
                <w:rStyle w:val="SAPUserEntry"/>
              </w:rPr>
              <w:t xml:space="preserve"> </w:t>
            </w:r>
            <w:r>
              <w:rPr>
                <w:rStyle w:val="SAPUserEntry"/>
              </w:rPr>
              <w:t>By people</w:t>
            </w:r>
            <w:r w:rsidRPr="00A56CB2">
              <w:rPr>
                <w:rStyle w:val="SAPUserEntry"/>
              </w:rPr>
              <w:t xml:space="preserve"> </w:t>
            </w:r>
            <w:r>
              <w:t xml:space="preserve">from the drop-down. In the second search field, enter </w:t>
            </w:r>
            <w:r w:rsidRPr="00C61233">
              <w:t xml:space="preserve">the name </w:t>
            </w:r>
            <w:r>
              <w:t xml:space="preserve">(or name parts) </w:t>
            </w:r>
            <w:r w:rsidRPr="00C61233">
              <w:t xml:space="preserve">of the </w:t>
            </w:r>
            <w:r>
              <w:t>contingent worker.</w:t>
            </w:r>
          </w:p>
        </w:tc>
        <w:tc>
          <w:tcPr>
            <w:tcW w:w="4528" w:type="dxa"/>
            <w:tcBorders>
              <w:top w:val="single" w:sz="8" w:space="0" w:color="999999"/>
              <w:left w:val="single" w:sz="8" w:space="0" w:color="999999"/>
              <w:bottom w:val="single" w:sz="8" w:space="0" w:color="999999"/>
              <w:right w:val="single" w:sz="8" w:space="0" w:color="999999"/>
            </w:tcBorders>
          </w:tcPr>
          <w:p w14:paraId="3AAC3EF6" w14:textId="77777777" w:rsidR="00442F74" w:rsidRDefault="00442F74"/>
        </w:tc>
        <w:tc>
          <w:tcPr>
            <w:tcW w:w="1260" w:type="dxa"/>
            <w:tcBorders>
              <w:top w:val="single" w:sz="8" w:space="0" w:color="999999"/>
              <w:left w:val="single" w:sz="8" w:space="0" w:color="999999"/>
              <w:bottom w:val="single" w:sz="8" w:space="0" w:color="999999"/>
              <w:right w:val="single" w:sz="8" w:space="0" w:color="999999"/>
            </w:tcBorders>
          </w:tcPr>
          <w:p w14:paraId="7CF82513" w14:textId="77777777" w:rsidR="00442F74" w:rsidRPr="00C50C67" w:rsidRDefault="00442F74" w:rsidP="00787126"/>
        </w:tc>
      </w:tr>
      <w:tr w:rsidR="00442F74" w:rsidRPr="00966112" w14:paraId="2B762401" w14:textId="77777777" w:rsidTr="0015649E">
        <w:trPr>
          <w:trHeight w:val="357"/>
        </w:trPr>
        <w:tc>
          <w:tcPr>
            <w:tcW w:w="872" w:type="dxa"/>
            <w:vMerge/>
            <w:tcBorders>
              <w:left w:val="single" w:sz="8" w:space="0" w:color="999999"/>
              <w:bottom w:val="single" w:sz="8" w:space="0" w:color="999999"/>
              <w:right w:val="single" w:sz="8" w:space="0" w:color="999999"/>
            </w:tcBorders>
          </w:tcPr>
          <w:p w14:paraId="23686CB6" w14:textId="77777777" w:rsidR="00442F74" w:rsidRDefault="00442F74" w:rsidP="00787126"/>
        </w:tc>
        <w:tc>
          <w:tcPr>
            <w:tcW w:w="1440" w:type="dxa"/>
            <w:vMerge/>
            <w:tcBorders>
              <w:left w:val="single" w:sz="8" w:space="0" w:color="999999"/>
              <w:bottom w:val="single" w:sz="8" w:space="0" w:color="999999"/>
              <w:right w:val="single" w:sz="8" w:space="0" w:color="999999"/>
            </w:tcBorders>
          </w:tcPr>
          <w:p w14:paraId="781F367D" w14:textId="77777777" w:rsidR="00442F74" w:rsidRDefault="00442F74" w:rsidP="00787126">
            <w:pPr>
              <w:rPr>
                <w:rStyle w:val="SAPEmphasis"/>
              </w:rPr>
            </w:pPr>
          </w:p>
        </w:tc>
        <w:tc>
          <w:tcPr>
            <w:tcW w:w="6210" w:type="dxa"/>
            <w:gridSpan w:val="2"/>
            <w:tcBorders>
              <w:top w:val="single" w:sz="8" w:space="0" w:color="999999"/>
              <w:left w:val="single" w:sz="8" w:space="0" w:color="999999"/>
              <w:bottom w:val="single" w:sz="8" w:space="0" w:color="999999"/>
              <w:right w:val="single" w:sz="8" w:space="0" w:color="999999"/>
            </w:tcBorders>
          </w:tcPr>
          <w:p w14:paraId="607A5856" w14:textId="0725B6B4" w:rsidR="00442F74" w:rsidRPr="00C50C67" w:rsidRDefault="00442F74" w:rsidP="00442F74">
            <w:pPr>
              <w:rPr>
                <w:rStyle w:val="SAPEmphasis"/>
              </w:rPr>
            </w:pPr>
            <w:r w:rsidRPr="00C61233">
              <w:t>In the result</w:t>
            </w:r>
            <w:r>
              <w:t xml:space="preserve"> list</w:t>
            </w:r>
            <w:r w:rsidRPr="00C61233">
              <w:t xml:space="preserve"> hover the mouse over the name</w:t>
            </w:r>
            <w:r>
              <w:t xml:space="preserve"> of the contingent worker of interest</w:t>
            </w:r>
            <w:r w:rsidRPr="00C61233">
              <w:t>.</w:t>
            </w:r>
          </w:p>
        </w:tc>
        <w:tc>
          <w:tcPr>
            <w:tcW w:w="4528" w:type="dxa"/>
            <w:tcBorders>
              <w:top w:val="single" w:sz="8" w:space="0" w:color="999999"/>
              <w:left w:val="single" w:sz="8" w:space="0" w:color="999999"/>
              <w:bottom w:val="single" w:sz="8" w:space="0" w:color="999999"/>
              <w:right w:val="single" w:sz="8" w:space="0" w:color="999999"/>
            </w:tcBorders>
          </w:tcPr>
          <w:p w14:paraId="509BD00E" w14:textId="3C34C30B" w:rsidR="00442F74" w:rsidRDefault="00442F74">
            <w:pPr>
              <w:rPr>
                <w:lang w:eastAsia="zh-TW"/>
              </w:rPr>
            </w:pPr>
            <w:r>
              <w:rPr>
                <w:lang w:eastAsia="zh-TW"/>
              </w:rPr>
              <w:t xml:space="preserve">A side panel is displayed, containing the organization objects to which the </w:t>
            </w:r>
            <w:r>
              <w:t xml:space="preserve">contingent worker </w:t>
            </w:r>
            <w:r>
              <w:rPr>
                <w:lang w:eastAsia="zh-TW"/>
              </w:rPr>
              <w:t>is assigned.</w:t>
            </w:r>
          </w:p>
        </w:tc>
        <w:tc>
          <w:tcPr>
            <w:tcW w:w="1260" w:type="dxa"/>
            <w:tcBorders>
              <w:top w:val="single" w:sz="8" w:space="0" w:color="999999"/>
              <w:left w:val="single" w:sz="8" w:space="0" w:color="999999"/>
              <w:bottom w:val="single" w:sz="8" w:space="0" w:color="999999"/>
              <w:right w:val="single" w:sz="8" w:space="0" w:color="999999"/>
            </w:tcBorders>
          </w:tcPr>
          <w:p w14:paraId="048989BF" w14:textId="77777777" w:rsidR="00442F74" w:rsidRPr="00C50C67" w:rsidRDefault="00442F74" w:rsidP="00787126"/>
        </w:tc>
      </w:tr>
    </w:tbl>
    <w:p w14:paraId="06420EE5" w14:textId="58FB6653" w:rsidR="00706EE5" w:rsidRDefault="00706EE5" w:rsidP="001E4CB8">
      <w:pPr>
        <w:pStyle w:val="Heading2"/>
      </w:pPr>
      <w:bookmarkStart w:id="139" w:name="_Toc472424929"/>
      <w:bookmarkStart w:id="140" w:name="_Toc472957469"/>
      <w:bookmarkStart w:id="141" w:name="_Toc473536969"/>
      <w:bookmarkStart w:id="142" w:name="_Toc508084014"/>
      <w:bookmarkEnd w:id="139"/>
      <w:bookmarkEnd w:id="140"/>
      <w:bookmarkEnd w:id="141"/>
      <w:r>
        <w:t>Maintain</w:t>
      </w:r>
      <w:r w:rsidR="001120C9">
        <w:t>ing</w:t>
      </w:r>
      <w:r>
        <w:t xml:space="preserve"> </w:t>
      </w:r>
      <w:r w:rsidRPr="00F17467">
        <w:t>Contingent Worker Information</w:t>
      </w:r>
      <w:bookmarkEnd w:id="136"/>
      <w:bookmarkEnd w:id="137"/>
      <w:bookmarkEnd w:id="142"/>
    </w:p>
    <w:p w14:paraId="0C18225E" w14:textId="77777777" w:rsidR="000C6856" w:rsidRPr="00792B4E" w:rsidRDefault="000C6856" w:rsidP="000C6856">
      <w:pPr>
        <w:pStyle w:val="SAPKeyblockTitle"/>
      </w:pPr>
      <w:r w:rsidRPr="00792B4E">
        <w:t>Test Administration</w:t>
      </w:r>
    </w:p>
    <w:p w14:paraId="14EB15C4" w14:textId="77777777" w:rsidR="000C6856" w:rsidRPr="00792B4E" w:rsidRDefault="000C6856" w:rsidP="000C6856">
      <w:r w:rsidRPr="00792B4E">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C6856" w:rsidRPr="00792B4E" w14:paraId="2F7156B0" w14:textId="77777777" w:rsidTr="00ED7696">
        <w:tc>
          <w:tcPr>
            <w:tcW w:w="2280" w:type="dxa"/>
            <w:tcBorders>
              <w:top w:val="single" w:sz="8" w:space="0" w:color="999999"/>
              <w:left w:val="single" w:sz="8" w:space="0" w:color="999999"/>
              <w:bottom w:val="single" w:sz="8" w:space="0" w:color="999999"/>
              <w:right w:val="single" w:sz="8" w:space="0" w:color="999999"/>
            </w:tcBorders>
            <w:hideMark/>
          </w:tcPr>
          <w:p w14:paraId="19AEBABA" w14:textId="77777777" w:rsidR="000C6856" w:rsidRPr="00792B4E" w:rsidRDefault="000C6856" w:rsidP="00ED7696">
            <w:pPr>
              <w:rPr>
                <w:rStyle w:val="SAPEmphasis"/>
              </w:rPr>
            </w:pPr>
            <w:r w:rsidRPr="00792B4E">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F3E1FB9" w14:textId="77777777" w:rsidR="000C6856" w:rsidRPr="00792B4E" w:rsidRDefault="000C6856" w:rsidP="00ED7696">
            <w:pPr>
              <w:rPr>
                <w:lang w:eastAsia="zh-CN"/>
              </w:rPr>
            </w:pPr>
            <w:r w:rsidRPr="00792B4E">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6D53F836" w14:textId="77777777" w:rsidR="000C6856" w:rsidRPr="00792B4E" w:rsidRDefault="000C6856" w:rsidP="00ED7696">
            <w:pPr>
              <w:rPr>
                <w:rStyle w:val="SAPEmphasis"/>
              </w:rPr>
            </w:pPr>
            <w:r w:rsidRPr="00792B4E">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4966210F" w14:textId="77777777" w:rsidR="000C6856" w:rsidRPr="00792B4E" w:rsidRDefault="000C6856" w:rsidP="00ED7696">
            <w:pPr>
              <w:rPr>
                <w:lang w:eastAsia="zh-CN"/>
              </w:rPr>
            </w:pPr>
            <w:r w:rsidRPr="00792B4E">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6E0F1696" w14:textId="77777777" w:rsidR="000C6856" w:rsidRPr="00792B4E" w:rsidRDefault="000C6856" w:rsidP="00ED7696">
            <w:pPr>
              <w:rPr>
                <w:rStyle w:val="SAPEmphasis"/>
              </w:rPr>
            </w:pPr>
            <w:r w:rsidRPr="00792B4E">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3E26609" w14:textId="21A60DD8" w:rsidR="000C6856" w:rsidRPr="00792B4E" w:rsidRDefault="00C4377A" w:rsidP="00ED7696">
            <w:pPr>
              <w:rPr>
                <w:lang w:eastAsia="zh-CN"/>
              </w:rPr>
            </w:pPr>
            <w:r>
              <w:rPr>
                <w:lang w:eastAsia="zh-CN"/>
              </w:rPr>
              <w:t>&lt;date&gt;</w:t>
            </w:r>
          </w:p>
        </w:tc>
      </w:tr>
      <w:tr w:rsidR="000C6856" w:rsidRPr="00792B4E" w14:paraId="6E2F9B8B" w14:textId="77777777" w:rsidTr="00ED7696">
        <w:tc>
          <w:tcPr>
            <w:tcW w:w="2280" w:type="dxa"/>
            <w:tcBorders>
              <w:top w:val="single" w:sz="8" w:space="0" w:color="999999"/>
              <w:left w:val="single" w:sz="8" w:space="0" w:color="999999"/>
              <w:bottom w:val="single" w:sz="8" w:space="0" w:color="999999"/>
              <w:right w:val="single" w:sz="8" w:space="0" w:color="999999"/>
            </w:tcBorders>
            <w:hideMark/>
          </w:tcPr>
          <w:p w14:paraId="2A177B99" w14:textId="77777777" w:rsidR="000C6856" w:rsidRPr="00792B4E" w:rsidRDefault="000C6856" w:rsidP="00ED7696">
            <w:pPr>
              <w:rPr>
                <w:rStyle w:val="SAPEmphasis"/>
              </w:rPr>
            </w:pPr>
            <w:r w:rsidRPr="00792B4E">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1ED785E" w14:textId="77777777" w:rsidR="000C6856" w:rsidRPr="00792B4E" w:rsidRDefault="000C6856" w:rsidP="00ED7696">
            <w:pPr>
              <w:rPr>
                <w:lang w:eastAsia="zh-CN"/>
              </w:rPr>
            </w:pPr>
            <w:r>
              <w:rPr>
                <w:lang w:eastAsia="zh-CN"/>
              </w:rPr>
              <w:t>HR Administrator</w:t>
            </w:r>
          </w:p>
        </w:tc>
      </w:tr>
      <w:tr w:rsidR="000C6856" w:rsidRPr="00792B4E" w14:paraId="45BF2D16" w14:textId="77777777" w:rsidTr="00ED7696">
        <w:tc>
          <w:tcPr>
            <w:tcW w:w="2280" w:type="dxa"/>
            <w:tcBorders>
              <w:top w:val="single" w:sz="8" w:space="0" w:color="999999"/>
              <w:left w:val="single" w:sz="8" w:space="0" w:color="999999"/>
              <w:bottom w:val="single" w:sz="8" w:space="0" w:color="999999"/>
              <w:right w:val="single" w:sz="8" w:space="0" w:color="999999"/>
            </w:tcBorders>
            <w:hideMark/>
          </w:tcPr>
          <w:p w14:paraId="336F04D4" w14:textId="77777777" w:rsidR="000C6856" w:rsidRPr="00792B4E" w:rsidRDefault="000C6856" w:rsidP="00ED7696">
            <w:pPr>
              <w:rPr>
                <w:rStyle w:val="SAPEmphasis"/>
              </w:rPr>
            </w:pPr>
            <w:r w:rsidRPr="00792B4E">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4519110E" w14:textId="77777777" w:rsidR="000C6856" w:rsidRPr="00792B4E" w:rsidRDefault="000C6856" w:rsidP="00ED7696">
            <w:pPr>
              <w:rPr>
                <w:lang w:eastAsia="zh-CN"/>
              </w:rPr>
            </w:pPr>
            <w:r w:rsidRPr="00792B4E">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DB03055" w14:textId="77777777" w:rsidR="000C6856" w:rsidRPr="00792B4E" w:rsidRDefault="000C6856" w:rsidP="00ED7696">
            <w:pPr>
              <w:rPr>
                <w:rStyle w:val="SAPEmphasis"/>
              </w:rPr>
            </w:pPr>
            <w:r w:rsidRPr="00792B4E">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B3B1C73" w14:textId="3F07013A" w:rsidR="000C6856" w:rsidRPr="00792B4E" w:rsidRDefault="00397E05" w:rsidP="00ED7696">
            <w:pPr>
              <w:rPr>
                <w:lang w:eastAsia="zh-CN"/>
              </w:rPr>
            </w:pPr>
            <w:r>
              <w:rPr>
                <w:lang w:eastAsia="zh-CN"/>
              </w:rPr>
              <w:t>&lt;duration&gt;</w:t>
            </w:r>
          </w:p>
        </w:tc>
      </w:tr>
    </w:tbl>
    <w:p w14:paraId="2F422768" w14:textId="77777777" w:rsidR="00706EE5" w:rsidRPr="00147E9B" w:rsidRDefault="00706EE5" w:rsidP="00706EE5">
      <w:pPr>
        <w:pStyle w:val="SAPKeyblockTitle"/>
      </w:pPr>
      <w:r w:rsidRPr="00147E9B">
        <w:lastRenderedPageBreak/>
        <w:t>Purpose</w:t>
      </w:r>
    </w:p>
    <w:p w14:paraId="3F28C834" w14:textId="360E0BDC" w:rsidR="008E2C8D" w:rsidRDefault="00F13E0A" w:rsidP="00F13E0A">
      <w:r>
        <w:t xml:space="preserve">As long as the contingent worker is active in the system, meaning he or she has </w:t>
      </w:r>
      <w:r w:rsidR="00D639A6">
        <w:t xml:space="preserve">still </w:t>
      </w:r>
      <w:r>
        <w:t>a valid work order, t</w:t>
      </w:r>
      <w:r w:rsidR="00706EE5" w:rsidRPr="005015D0">
        <w:t xml:space="preserve">he HR </w:t>
      </w:r>
      <w:r w:rsidR="00544864">
        <w:t>Administrator</w:t>
      </w:r>
      <w:r w:rsidR="00706EE5" w:rsidRPr="005015D0">
        <w:t xml:space="preserve"> </w:t>
      </w:r>
      <w:r>
        <w:t xml:space="preserve">can </w:t>
      </w:r>
      <w:r w:rsidR="00706EE5">
        <w:t>maintain master data of the contingent worker in the Employee Central system.</w:t>
      </w:r>
      <w:r w:rsidR="008E2C8D">
        <w:t xml:space="preserve"> This may be related to correcting erroneously maintained data or effective dated changes in the </w:t>
      </w:r>
      <w:r w:rsidR="00EC4C21">
        <w:t>contingent worker’s record</w:t>
      </w:r>
      <w:r w:rsidR="008E2C8D">
        <w:t>.</w:t>
      </w:r>
      <w:r w:rsidR="00EC4C21">
        <w:t xml:space="preserve"> In case of effective dated changes, it needs to be ensured, that the change date is within the active period of the contingent worker at the company.</w:t>
      </w:r>
    </w:p>
    <w:p w14:paraId="35C30D8D" w14:textId="0F30066E" w:rsidR="00706EE5" w:rsidRDefault="00706EE5" w:rsidP="00706EE5">
      <w:r>
        <w:t xml:space="preserve">In the </w:t>
      </w:r>
      <w:r w:rsidR="000C6856">
        <w:t>following,</w:t>
      </w:r>
      <w:r>
        <w:t xml:space="preserve"> </w:t>
      </w:r>
      <w:r w:rsidR="00EC4C21">
        <w:t xml:space="preserve">the maintenance of the work order </w:t>
      </w:r>
      <w:r w:rsidR="00EC4C21" w:rsidRPr="001C1279">
        <w:t>of the contingent worker</w:t>
      </w:r>
      <w:r w:rsidR="00EC4C21">
        <w:t xml:space="preserve"> is described, more precisely, </w:t>
      </w:r>
      <w:r w:rsidR="00EC4C21" w:rsidRPr="002074AE">
        <w:t>changing the validity period for an active work order</w:t>
      </w:r>
      <w:r w:rsidR="00EC4C21">
        <w:t>.</w:t>
      </w:r>
    </w:p>
    <w:p w14:paraId="09C9AAFF" w14:textId="77777777" w:rsidR="00706EE5" w:rsidRPr="0087048B" w:rsidRDefault="00706EE5" w:rsidP="00706EE5">
      <w:pPr>
        <w:pStyle w:val="SAPKeyblockTitle"/>
      </w:pPr>
      <w:r w:rsidRPr="0087048B">
        <w:t>Procedure</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893"/>
        <w:gridCol w:w="1180"/>
        <w:gridCol w:w="7714"/>
        <w:gridCol w:w="3231"/>
        <w:gridCol w:w="1268"/>
      </w:tblGrid>
      <w:tr w:rsidR="00706EE5" w14:paraId="40103C1B" w14:textId="77777777" w:rsidTr="00684C6C">
        <w:trPr>
          <w:tblHeader/>
        </w:trPr>
        <w:tc>
          <w:tcPr>
            <w:tcW w:w="894" w:type="dxa"/>
            <w:tcBorders>
              <w:top w:val="single" w:sz="8" w:space="0" w:color="999999"/>
              <w:left w:val="single" w:sz="8" w:space="0" w:color="999999"/>
              <w:bottom w:val="single" w:sz="8" w:space="0" w:color="999999"/>
              <w:right w:val="single" w:sz="8" w:space="0" w:color="999999"/>
            </w:tcBorders>
            <w:shd w:val="clear" w:color="auto" w:fill="999999"/>
            <w:hideMark/>
          </w:tcPr>
          <w:p w14:paraId="18B1A705" w14:textId="77777777" w:rsidR="00706EE5" w:rsidRPr="00101B9D" w:rsidRDefault="00706EE5" w:rsidP="00706EE5">
            <w:pPr>
              <w:pStyle w:val="SAPTableHeader"/>
            </w:pPr>
            <w:bookmarkStart w:id="143" w:name="_Toc436643943"/>
            <w:r w:rsidRPr="00C97B77">
              <w:t>Test Step #</w:t>
            </w:r>
          </w:p>
        </w:tc>
        <w:tc>
          <w:tcPr>
            <w:tcW w:w="1143" w:type="dxa"/>
            <w:tcBorders>
              <w:top w:val="single" w:sz="8" w:space="0" w:color="999999"/>
              <w:left w:val="single" w:sz="8" w:space="0" w:color="999999"/>
              <w:bottom w:val="single" w:sz="8" w:space="0" w:color="999999"/>
              <w:right w:val="single" w:sz="8" w:space="0" w:color="999999"/>
            </w:tcBorders>
            <w:shd w:val="clear" w:color="auto" w:fill="999999"/>
            <w:hideMark/>
          </w:tcPr>
          <w:p w14:paraId="72612F00" w14:textId="77777777" w:rsidR="00706EE5" w:rsidRPr="00101B9D" w:rsidRDefault="00706EE5" w:rsidP="00706EE5">
            <w:pPr>
              <w:pStyle w:val="SAPTableHeader"/>
            </w:pPr>
            <w:r w:rsidRPr="00C97B77">
              <w:t>Test Step Name</w:t>
            </w:r>
          </w:p>
        </w:tc>
        <w:tc>
          <w:tcPr>
            <w:tcW w:w="7740" w:type="dxa"/>
            <w:tcBorders>
              <w:top w:val="single" w:sz="8" w:space="0" w:color="999999"/>
              <w:left w:val="single" w:sz="8" w:space="0" w:color="999999"/>
              <w:bottom w:val="single" w:sz="8" w:space="0" w:color="999999"/>
              <w:right w:val="single" w:sz="8" w:space="0" w:color="999999"/>
            </w:tcBorders>
            <w:shd w:val="clear" w:color="auto" w:fill="999999"/>
            <w:hideMark/>
          </w:tcPr>
          <w:p w14:paraId="1554F815" w14:textId="77777777" w:rsidR="00706EE5" w:rsidRPr="00101B9D" w:rsidRDefault="00706EE5" w:rsidP="00706EE5">
            <w:pPr>
              <w:pStyle w:val="SAPTableHeader"/>
            </w:pPr>
            <w:r w:rsidRPr="00C97B77">
              <w:t>Instruction</w:t>
            </w:r>
          </w:p>
        </w:tc>
        <w:tc>
          <w:tcPr>
            <w:tcW w:w="3240" w:type="dxa"/>
            <w:tcBorders>
              <w:top w:val="single" w:sz="8" w:space="0" w:color="999999"/>
              <w:left w:val="single" w:sz="8" w:space="0" w:color="999999"/>
              <w:bottom w:val="single" w:sz="8" w:space="0" w:color="999999"/>
              <w:right w:val="single" w:sz="8" w:space="0" w:color="999999"/>
            </w:tcBorders>
            <w:shd w:val="clear" w:color="auto" w:fill="999999"/>
            <w:hideMark/>
          </w:tcPr>
          <w:p w14:paraId="77BDF273" w14:textId="77777777" w:rsidR="00706EE5" w:rsidRPr="00101B9D" w:rsidRDefault="00706EE5" w:rsidP="00706EE5">
            <w:pPr>
              <w:pStyle w:val="SAPTableHeader"/>
            </w:pPr>
            <w:r w:rsidRPr="00C97B77">
              <w:t>Expected Result</w:t>
            </w:r>
          </w:p>
        </w:tc>
        <w:tc>
          <w:tcPr>
            <w:tcW w:w="1269" w:type="dxa"/>
            <w:tcBorders>
              <w:top w:val="single" w:sz="8" w:space="0" w:color="999999"/>
              <w:left w:val="single" w:sz="8" w:space="0" w:color="999999"/>
              <w:bottom w:val="single" w:sz="8" w:space="0" w:color="999999"/>
              <w:right w:val="single" w:sz="8" w:space="0" w:color="999999"/>
            </w:tcBorders>
            <w:shd w:val="clear" w:color="auto" w:fill="999999"/>
            <w:hideMark/>
          </w:tcPr>
          <w:p w14:paraId="4D0B2827" w14:textId="77777777" w:rsidR="00706EE5" w:rsidRPr="00101B9D" w:rsidRDefault="00706EE5" w:rsidP="00706EE5">
            <w:pPr>
              <w:pStyle w:val="SAPTableHeader"/>
            </w:pPr>
            <w:r w:rsidRPr="00C97B77">
              <w:t>Pass / Fail / Comment</w:t>
            </w:r>
          </w:p>
        </w:tc>
      </w:tr>
      <w:tr w:rsidR="00706EE5" w14:paraId="4DD956C4" w14:textId="77777777" w:rsidTr="00684C6C">
        <w:tc>
          <w:tcPr>
            <w:tcW w:w="894" w:type="dxa"/>
            <w:tcBorders>
              <w:top w:val="single" w:sz="8" w:space="0" w:color="999999"/>
              <w:left w:val="single" w:sz="8" w:space="0" w:color="999999"/>
              <w:bottom w:val="single" w:sz="8" w:space="0" w:color="999999"/>
              <w:right w:val="single" w:sz="8" w:space="0" w:color="999999"/>
            </w:tcBorders>
          </w:tcPr>
          <w:p w14:paraId="49DEACC7" w14:textId="77777777" w:rsidR="00706EE5" w:rsidRDefault="00706EE5" w:rsidP="000A046E">
            <w:pPr>
              <w:pStyle w:val="ListNumber"/>
              <w:numPr>
                <w:ilvl w:val="0"/>
                <w:numId w:val="10"/>
              </w:numPr>
            </w:pPr>
          </w:p>
        </w:tc>
        <w:tc>
          <w:tcPr>
            <w:tcW w:w="1143" w:type="dxa"/>
            <w:tcBorders>
              <w:top w:val="single" w:sz="8" w:space="0" w:color="999999"/>
              <w:left w:val="single" w:sz="8" w:space="0" w:color="999999"/>
              <w:bottom w:val="single" w:sz="8" w:space="0" w:color="999999"/>
              <w:right w:val="single" w:sz="8" w:space="0" w:color="999999"/>
            </w:tcBorders>
          </w:tcPr>
          <w:p w14:paraId="7E972761" w14:textId="77777777" w:rsidR="00706EE5" w:rsidRDefault="00706EE5" w:rsidP="00706EE5">
            <w:pPr>
              <w:rPr>
                <w:rStyle w:val="SAPEmphasis"/>
              </w:rPr>
            </w:pPr>
            <w:r w:rsidRPr="008B13E9">
              <w:rPr>
                <w:rStyle w:val="SAPEmphasis"/>
              </w:rPr>
              <w:t>Log on</w:t>
            </w:r>
          </w:p>
        </w:tc>
        <w:tc>
          <w:tcPr>
            <w:tcW w:w="7740" w:type="dxa"/>
            <w:tcBorders>
              <w:top w:val="single" w:sz="8" w:space="0" w:color="999999"/>
              <w:left w:val="single" w:sz="8" w:space="0" w:color="999999"/>
              <w:bottom w:val="single" w:sz="8" w:space="0" w:color="999999"/>
              <w:right w:val="single" w:sz="8" w:space="0" w:color="999999"/>
            </w:tcBorders>
          </w:tcPr>
          <w:p w14:paraId="07CEB352" w14:textId="6D30AAAA" w:rsidR="00706EE5" w:rsidRPr="00C26B53" w:rsidRDefault="000C6856" w:rsidP="00706EE5">
            <w:r w:rsidRPr="00C50C67">
              <w:t xml:space="preserve">Log on to </w:t>
            </w:r>
            <w:r w:rsidRPr="00370FE0">
              <w:rPr>
                <w:rStyle w:val="SAPScreenElement"/>
                <w:color w:val="auto"/>
              </w:rPr>
              <w:t>Employee Central</w:t>
            </w:r>
            <w:r w:rsidRPr="00370FE0">
              <w:t xml:space="preserve"> </w:t>
            </w:r>
            <w:r w:rsidRPr="00C50C67">
              <w:t xml:space="preserve">as an HR </w:t>
            </w:r>
            <w:r w:rsidRPr="00003E71">
              <w:t>Administrator</w:t>
            </w:r>
            <w:r>
              <w:t>.</w:t>
            </w:r>
          </w:p>
        </w:tc>
        <w:tc>
          <w:tcPr>
            <w:tcW w:w="3240" w:type="dxa"/>
            <w:tcBorders>
              <w:top w:val="single" w:sz="8" w:space="0" w:color="999999"/>
              <w:left w:val="single" w:sz="8" w:space="0" w:color="999999"/>
              <w:bottom w:val="single" w:sz="8" w:space="0" w:color="999999"/>
              <w:right w:val="single" w:sz="8" w:space="0" w:color="999999"/>
            </w:tcBorders>
          </w:tcPr>
          <w:p w14:paraId="1FC206AA" w14:textId="77777777" w:rsidR="00706EE5" w:rsidRDefault="00706EE5" w:rsidP="00706EE5">
            <w:r w:rsidRPr="00500F4D">
              <w:t xml:space="preserve">The </w:t>
            </w:r>
            <w:r w:rsidRPr="00F17467">
              <w:rPr>
                <w:rStyle w:val="SAPScreenElement"/>
              </w:rPr>
              <w:t>Home</w:t>
            </w:r>
            <w:r w:rsidRPr="00F17467">
              <w:t xml:space="preserve"> page is displayed.</w:t>
            </w:r>
          </w:p>
        </w:tc>
        <w:tc>
          <w:tcPr>
            <w:tcW w:w="1269" w:type="dxa"/>
            <w:tcBorders>
              <w:top w:val="single" w:sz="8" w:space="0" w:color="999999"/>
              <w:left w:val="single" w:sz="8" w:space="0" w:color="999999"/>
              <w:bottom w:val="single" w:sz="8" w:space="0" w:color="999999"/>
              <w:right w:val="single" w:sz="8" w:space="0" w:color="999999"/>
            </w:tcBorders>
          </w:tcPr>
          <w:p w14:paraId="7186723C" w14:textId="77777777" w:rsidR="00706EE5" w:rsidRPr="00233ADB" w:rsidRDefault="00706EE5" w:rsidP="00706EE5"/>
        </w:tc>
      </w:tr>
      <w:tr w:rsidR="00706EE5" w14:paraId="14963985" w14:textId="77777777" w:rsidTr="00684C6C">
        <w:tc>
          <w:tcPr>
            <w:tcW w:w="894" w:type="dxa"/>
            <w:tcBorders>
              <w:top w:val="single" w:sz="8" w:space="0" w:color="999999"/>
              <w:left w:val="single" w:sz="8" w:space="0" w:color="999999"/>
              <w:bottom w:val="single" w:sz="8" w:space="0" w:color="999999"/>
              <w:right w:val="single" w:sz="8" w:space="0" w:color="999999"/>
            </w:tcBorders>
          </w:tcPr>
          <w:p w14:paraId="25E2777E" w14:textId="77777777" w:rsidR="00706EE5" w:rsidRDefault="00706EE5" w:rsidP="00706EE5">
            <w:pPr>
              <w:pStyle w:val="ListNumber"/>
            </w:pPr>
          </w:p>
        </w:tc>
        <w:tc>
          <w:tcPr>
            <w:tcW w:w="1143" w:type="dxa"/>
            <w:tcBorders>
              <w:top w:val="single" w:sz="8" w:space="0" w:color="999999"/>
              <w:left w:val="single" w:sz="8" w:space="0" w:color="999999"/>
              <w:bottom w:val="single" w:sz="8" w:space="0" w:color="999999"/>
              <w:right w:val="single" w:sz="8" w:space="0" w:color="999999"/>
            </w:tcBorders>
          </w:tcPr>
          <w:p w14:paraId="7C0EF1E3" w14:textId="5408548D" w:rsidR="00706EE5" w:rsidRPr="00590DAD" w:rsidRDefault="00706EE5" w:rsidP="000C6856">
            <w:pPr>
              <w:rPr>
                <w:rStyle w:val="SAPEmphasis"/>
              </w:rPr>
            </w:pPr>
            <w:r w:rsidRPr="00590DAD">
              <w:rPr>
                <w:rStyle w:val="SAPEmphasis"/>
              </w:rPr>
              <w:t>Search Contingent Worker</w:t>
            </w:r>
          </w:p>
        </w:tc>
        <w:tc>
          <w:tcPr>
            <w:tcW w:w="7740" w:type="dxa"/>
            <w:tcBorders>
              <w:top w:val="single" w:sz="8" w:space="0" w:color="999999"/>
              <w:left w:val="single" w:sz="8" w:space="0" w:color="999999"/>
              <w:bottom w:val="single" w:sz="8" w:space="0" w:color="999999"/>
              <w:right w:val="single" w:sz="8" w:space="0" w:color="999999"/>
            </w:tcBorders>
          </w:tcPr>
          <w:p w14:paraId="64629EDA" w14:textId="3981C129" w:rsidR="000C6856" w:rsidRPr="00590DAD" w:rsidRDefault="000C6856" w:rsidP="00706EE5">
            <w:r w:rsidRPr="00590DAD">
              <w:t>In the</w:t>
            </w:r>
            <w:r w:rsidRPr="00590DAD">
              <w:rPr>
                <w:i/>
              </w:rPr>
              <w:t xml:space="preserve"> </w:t>
            </w:r>
            <w:r w:rsidRPr="00590DAD">
              <w:rPr>
                <w:rStyle w:val="SAPScreenElement"/>
              </w:rPr>
              <w:t>Search</w:t>
            </w:r>
            <w:r w:rsidRPr="00590DAD">
              <w:t xml:space="preserve"> </w:t>
            </w:r>
            <w:r w:rsidRPr="00590DAD">
              <w:rPr>
                <w:rStyle w:val="SAPScreenElement"/>
              </w:rPr>
              <w:t>for actions or people</w:t>
            </w:r>
            <w:r w:rsidRPr="00590DAD">
              <w:t xml:space="preserve"> box, in the top right corner of the screen, enter the name (or name parts) of the contingent worker whose data you want to maintain.</w:t>
            </w:r>
          </w:p>
        </w:tc>
        <w:tc>
          <w:tcPr>
            <w:tcW w:w="3240" w:type="dxa"/>
            <w:tcBorders>
              <w:top w:val="single" w:sz="8" w:space="0" w:color="999999"/>
              <w:left w:val="single" w:sz="8" w:space="0" w:color="999999"/>
              <w:bottom w:val="single" w:sz="8" w:space="0" w:color="999999"/>
              <w:right w:val="single" w:sz="8" w:space="0" w:color="999999"/>
            </w:tcBorders>
          </w:tcPr>
          <w:p w14:paraId="3675081B" w14:textId="50A9196F" w:rsidR="00706EE5" w:rsidRPr="00AD33E9" w:rsidRDefault="00EA3742" w:rsidP="00706EE5">
            <w:r w:rsidRPr="00590DAD">
              <w:t xml:space="preserve">The autocomplete functionality suggests a list of </w:t>
            </w:r>
            <w:r>
              <w:t>persons</w:t>
            </w:r>
            <w:r w:rsidRPr="00590DAD">
              <w:t xml:space="preserve"> matching your search criteria</w:t>
            </w:r>
            <w:r w:rsidR="00706EE5" w:rsidRPr="00AD33E9">
              <w:t>.</w:t>
            </w:r>
          </w:p>
        </w:tc>
        <w:tc>
          <w:tcPr>
            <w:tcW w:w="1269" w:type="dxa"/>
            <w:tcBorders>
              <w:top w:val="single" w:sz="8" w:space="0" w:color="999999"/>
              <w:left w:val="single" w:sz="8" w:space="0" w:color="999999"/>
              <w:bottom w:val="single" w:sz="8" w:space="0" w:color="999999"/>
              <w:right w:val="single" w:sz="8" w:space="0" w:color="999999"/>
            </w:tcBorders>
          </w:tcPr>
          <w:p w14:paraId="42C4D7C3" w14:textId="77777777" w:rsidR="00706EE5" w:rsidRPr="00233ADB" w:rsidRDefault="00706EE5" w:rsidP="00706EE5"/>
        </w:tc>
      </w:tr>
      <w:tr w:rsidR="00706EE5" w14:paraId="0DCF76A5" w14:textId="77777777" w:rsidTr="00684C6C">
        <w:tc>
          <w:tcPr>
            <w:tcW w:w="894" w:type="dxa"/>
            <w:tcBorders>
              <w:top w:val="single" w:sz="8" w:space="0" w:color="999999"/>
              <w:left w:val="single" w:sz="8" w:space="0" w:color="999999"/>
              <w:bottom w:val="single" w:sz="8" w:space="0" w:color="999999"/>
              <w:right w:val="single" w:sz="8" w:space="0" w:color="999999"/>
            </w:tcBorders>
          </w:tcPr>
          <w:p w14:paraId="62296973" w14:textId="77777777" w:rsidR="00706EE5" w:rsidRDefault="00706EE5" w:rsidP="00706EE5">
            <w:pPr>
              <w:pStyle w:val="ListNumber"/>
            </w:pPr>
          </w:p>
        </w:tc>
        <w:tc>
          <w:tcPr>
            <w:tcW w:w="1143" w:type="dxa"/>
            <w:tcBorders>
              <w:top w:val="single" w:sz="8" w:space="0" w:color="999999"/>
              <w:left w:val="single" w:sz="8" w:space="0" w:color="999999"/>
              <w:bottom w:val="single" w:sz="8" w:space="0" w:color="999999"/>
              <w:right w:val="single" w:sz="8" w:space="0" w:color="999999"/>
            </w:tcBorders>
          </w:tcPr>
          <w:p w14:paraId="69BF3B37" w14:textId="77777777" w:rsidR="00706EE5" w:rsidRPr="00590DAD" w:rsidRDefault="00706EE5" w:rsidP="00706EE5">
            <w:pPr>
              <w:rPr>
                <w:rStyle w:val="SAPEmphasis"/>
              </w:rPr>
            </w:pPr>
            <w:r w:rsidRPr="00590DAD">
              <w:rPr>
                <w:rStyle w:val="SAPEmphasis"/>
              </w:rPr>
              <w:t>Select Contingent Worker</w:t>
            </w:r>
          </w:p>
        </w:tc>
        <w:tc>
          <w:tcPr>
            <w:tcW w:w="7740" w:type="dxa"/>
            <w:tcBorders>
              <w:top w:val="single" w:sz="8" w:space="0" w:color="999999"/>
              <w:left w:val="single" w:sz="8" w:space="0" w:color="999999"/>
              <w:bottom w:val="single" w:sz="8" w:space="0" w:color="999999"/>
              <w:right w:val="single" w:sz="8" w:space="0" w:color="999999"/>
            </w:tcBorders>
          </w:tcPr>
          <w:p w14:paraId="684F9009" w14:textId="02418EB2" w:rsidR="00EA3742" w:rsidRPr="00590DAD" w:rsidRDefault="00EA3742" w:rsidP="000C6856">
            <w:r w:rsidRPr="00590DAD">
              <w:t xml:space="preserve">Select </w:t>
            </w:r>
            <w:r w:rsidR="00706EE5" w:rsidRPr="00590DAD">
              <w:t>the appropriate contingent worker</w:t>
            </w:r>
            <w:r w:rsidRPr="00590DAD">
              <w:t xml:space="preserve"> from the result list</w:t>
            </w:r>
            <w:r w:rsidR="00706EE5" w:rsidRPr="00590DAD">
              <w:t>.</w:t>
            </w:r>
          </w:p>
        </w:tc>
        <w:tc>
          <w:tcPr>
            <w:tcW w:w="3240" w:type="dxa"/>
            <w:tcBorders>
              <w:top w:val="single" w:sz="8" w:space="0" w:color="999999"/>
              <w:left w:val="single" w:sz="8" w:space="0" w:color="999999"/>
              <w:bottom w:val="single" w:sz="8" w:space="0" w:color="999999"/>
              <w:right w:val="single" w:sz="8" w:space="0" w:color="999999"/>
            </w:tcBorders>
          </w:tcPr>
          <w:p w14:paraId="4F55880E" w14:textId="1EF215BE" w:rsidR="00706EE5" w:rsidRDefault="00706EE5" w:rsidP="005B7320">
            <w:r>
              <w:t xml:space="preserve">You are directed to the </w:t>
            </w:r>
            <w:r w:rsidRPr="00F17467">
              <w:rPr>
                <w:rStyle w:val="SAPScreenElement"/>
              </w:rPr>
              <w:t>Employee Files</w:t>
            </w:r>
            <w:r w:rsidRPr="00F17467">
              <w:t xml:space="preserve"> page, in which the </w:t>
            </w:r>
            <w:r w:rsidR="005B7320">
              <w:t>profile of the contingent worker</w:t>
            </w:r>
            <w:r w:rsidR="005B7320" w:rsidRPr="00F17467">
              <w:t xml:space="preserve"> </w:t>
            </w:r>
            <w:r w:rsidR="005B7320">
              <w:t>is displayed.</w:t>
            </w:r>
          </w:p>
        </w:tc>
        <w:tc>
          <w:tcPr>
            <w:tcW w:w="1269" w:type="dxa"/>
            <w:tcBorders>
              <w:top w:val="single" w:sz="8" w:space="0" w:color="999999"/>
              <w:left w:val="single" w:sz="8" w:space="0" w:color="999999"/>
              <w:bottom w:val="single" w:sz="8" w:space="0" w:color="999999"/>
              <w:right w:val="single" w:sz="8" w:space="0" w:color="999999"/>
            </w:tcBorders>
          </w:tcPr>
          <w:p w14:paraId="1F51524F" w14:textId="77777777" w:rsidR="00706EE5" w:rsidRPr="00233ADB" w:rsidRDefault="00706EE5" w:rsidP="00706EE5"/>
        </w:tc>
      </w:tr>
      <w:tr w:rsidR="00706EE5" w14:paraId="3D6D67E5" w14:textId="77777777" w:rsidTr="00684C6C">
        <w:tc>
          <w:tcPr>
            <w:tcW w:w="894" w:type="dxa"/>
            <w:tcBorders>
              <w:top w:val="single" w:sz="8" w:space="0" w:color="999999"/>
              <w:left w:val="single" w:sz="8" w:space="0" w:color="999999"/>
              <w:bottom w:val="single" w:sz="8" w:space="0" w:color="999999"/>
              <w:right w:val="single" w:sz="8" w:space="0" w:color="999999"/>
            </w:tcBorders>
          </w:tcPr>
          <w:p w14:paraId="6B075887" w14:textId="77777777" w:rsidR="00706EE5" w:rsidRDefault="00706EE5" w:rsidP="00706EE5">
            <w:pPr>
              <w:pStyle w:val="ListNumber"/>
            </w:pPr>
          </w:p>
        </w:tc>
        <w:tc>
          <w:tcPr>
            <w:tcW w:w="1143" w:type="dxa"/>
            <w:tcBorders>
              <w:top w:val="single" w:sz="8" w:space="0" w:color="999999"/>
              <w:left w:val="single" w:sz="8" w:space="0" w:color="999999"/>
              <w:bottom w:val="single" w:sz="8" w:space="0" w:color="999999"/>
              <w:right w:val="single" w:sz="8" w:space="0" w:color="999999"/>
            </w:tcBorders>
          </w:tcPr>
          <w:p w14:paraId="13DC22EA" w14:textId="77777777" w:rsidR="00706EE5" w:rsidRPr="00B04CB4" w:rsidRDefault="00706EE5" w:rsidP="00706EE5">
            <w:pPr>
              <w:rPr>
                <w:rStyle w:val="SAPEmphasis"/>
              </w:rPr>
            </w:pPr>
            <w:r>
              <w:rPr>
                <w:rStyle w:val="SAPEmphasis"/>
              </w:rPr>
              <w:t>Select Action to Perform</w:t>
            </w:r>
          </w:p>
        </w:tc>
        <w:tc>
          <w:tcPr>
            <w:tcW w:w="7740" w:type="dxa"/>
            <w:tcBorders>
              <w:top w:val="single" w:sz="8" w:space="0" w:color="999999"/>
              <w:left w:val="single" w:sz="8" w:space="0" w:color="999999"/>
              <w:bottom w:val="single" w:sz="8" w:space="0" w:color="999999"/>
              <w:right w:val="single" w:sz="8" w:space="0" w:color="999999"/>
            </w:tcBorders>
          </w:tcPr>
          <w:p w14:paraId="55C20DEE" w14:textId="19DDECE3" w:rsidR="00706EE5" w:rsidRDefault="00706EE5" w:rsidP="00706EE5">
            <w:pPr>
              <w:rPr>
                <w:rStyle w:val="SAPScreenElement"/>
              </w:rPr>
            </w:pPr>
            <w:r w:rsidRPr="00C26B53">
              <w:t xml:space="preserve">Select the </w:t>
            </w:r>
            <w:r w:rsidRPr="00B04CB4">
              <w:rPr>
                <w:rStyle w:val="SAPScreenElement"/>
              </w:rPr>
              <w:t>Take Action</w:t>
            </w:r>
            <w:r w:rsidRPr="00B04CB4">
              <w:t xml:space="preserve"> button located in the top right corner of the screen. From the drop</w:t>
            </w:r>
            <w:r w:rsidR="00A77C7C">
              <w:t>-</w:t>
            </w:r>
            <w:r w:rsidRPr="00B04CB4">
              <w:t xml:space="preserve">down menu that expands, select </w:t>
            </w:r>
            <w:r w:rsidRPr="00B04CB4">
              <w:rPr>
                <w:rStyle w:val="SAPScreenElement"/>
              </w:rPr>
              <w:t>Edit Work Order Information.</w:t>
            </w:r>
          </w:p>
          <w:p w14:paraId="14981D6C" w14:textId="77777777" w:rsidR="00B37F3D" w:rsidRPr="00C50C67" w:rsidRDefault="00B37F3D" w:rsidP="00684C6C">
            <w:pPr>
              <w:pStyle w:val="SAPNoteHeading"/>
              <w:ind w:left="608"/>
            </w:pPr>
            <w:r w:rsidRPr="00C50C67">
              <w:rPr>
                <w:noProof/>
              </w:rPr>
              <w:drawing>
                <wp:inline distT="0" distB="0" distL="0" distR="0" wp14:anchorId="5A23D5A0" wp14:editId="2BC735CA">
                  <wp:extent cx="228600" cy="228600"/>
                  <wp:effectExtent l="0" t="0" r="0" b="0"/>
                  <wp:docPr id="2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xml:space="preserve"> Note</w:t>
            </w:r>
          </w:p>
          <w:p w14:paraId="7F3425D3" w14:textId="0FEAC1D2" w:rsidR="004E1168" w:rsidRPr="00684C6C" w:rsidRDefault="00B37F3D" w:rsidP="00684C6C">
            <w:pPr>
              <w:ind w:left="608"/>
              <w:rPr>
                <w:rFonts w:ascii="BentonSans Book Italic" w:hAnsi="BentonSans Book Italic"/>
                <w:color w:val="003283"/>
              </w:rPr>
            </w:pPr>
            <w:r>
              <w:rPr>
                <w:rFonts w:cs="Arial"/>
                <w:bCs/>
              </w:rPr>
              <w:t xml:space="preserve">Alternatively, you can go to the </w:t>
            </w:r>
            <w:r>
              <w:rPr>
                <w:rStyle w:val="SAPScreenElement"/>
              </w:rPr>
              <w:t>Employment Information</w:t>
            </w:r>
            <w:r>
              <w:rPr>
                <w:rFonts w:cs="Arial"/>
                <w:bCs/>
              </w:rPr>
              <w:t xml:space="preserve"> section, scroll there to the </w:t>
            </w:r>
            <w:r>
              <w:rPr>
                <w:rStyle w:val="SAPScreenElement"/>
              </w:rPr>
              <w:t>Work Order Information</w:t>
            </w:r>
            <w:r>
              <w:rPr>
                <w:rFonts w:cs="Arial"/>
                <w:bCs/>
              </w:rPr>
              <w:t xml:space="preserve"> subsection, and choose in the </w:t>
            </w:r>
            <w:r>
              <w:rPr>
                <w:rStyle w:val="SAPScreenElement"/>
              </w:rPr>
              <w:t>Work Order</w:t>
            </w:r>
            <w:r>
              <w:rPr>
                <w:rFonts w:cs="Arial"/>
                <w:bCs/>
              </w:rPr>
              <w:t xml:space="preserve"> block either the </w:t>
            </w:r>
            <w:r>
              <w:rPr>
                <w:rStyle w:val="SAPScreenElement"/>
              </w:rPr>
              <w:t>Pencil (Edit)</w:t>
            </w:r>
            <w:r>
              <w:rPr>
                <w:rFonts w:cs="Arial"/>
                <w:bCs/>
              </w:rPr>
              <w:t xml:space="preserve"> icon, or the </w:t>
            </w:r>
            <w:r w:rsidRPr="00B97F3F">
              <w:rPr>
                <w:rStyle w:val="SAPScreenElement"/>
              </w:rPr>
              <w:t>Clo</w:t>
            </w:r>
            <w:r>
              <w:rPr>
                <w:rStyle w:val="SAPScreenElement"/>
              </w:rPr>
              <w:t>c</w:t>
            </w:r>
            <w:r w:rsidRPr="00B97F3F">
              <w:rPr>
                <w:rStyle w:val="SAPScreenElement"/>
              </w:rPr>
              <w:t>k (</w:t>
            </w:r>
            <w:r w:rsidRPr="00B37F3D">
              <w:rPr>
                <w:rStyle w:val="SAPScreenElement"/>
              </w:rPr>
              <w:t>History</w:t>
            </w:r>
            <w:r w:rsidRPr="00B97F3F">
              <w:rPr>
                <w:rStyle w:val="SAPScreenElement"/>
              </w:rPr>
              <w:t>)</w:t>
            </w:r>
            <w:r>
              <w:rPr>
                <w:rFonts w:cs="Arial"/>
                <w:bCs/>
              </w:rPr>
              <w:t xml:space="preserve"> icon and there the active work order record.</w:t>
            </w:r>
          </w:p>
        </w:tc>
        <w:tc>
          <w:tcPr>
            <w:tcW w:w="3240" w:type="dxa"/>
            <w:tcBorders>
              <w:top w:val="single" w:sz="8" w:space="0" w:color="999999"/>
              <w:left w:val="single" w:sz="8" w:space="0" w:color="999999"/>
              <w:bottom w:val="single" w:sz="8" w:space="0" w:color="999999"/>
              <w:right w:val="single" w:sz="8" w:space="0" w:color="999999"/>
            </w:tcBorders>
          </w:tcPr>
          <w:p w14:paraId="0E9C000C" w14:textId="22D4B2E7" w:rsidR="00706EE5" w:rsidRPr="00B04CB4" w:rsidRDefault="00706EE5" w:rsidP="000D03C1">
            <w:r>
              <w:t xml:space="preserve">The </w:t>
            </w:r>
            <w:r w:rsidRPr="00B04CB4">
              <w:rPr>
                <w:rStyle w:val="SAPScreenElement"/>
              </w:rPr>
              <w:t xml:space="preserve">Work Order </w:t>
            </w:r>
            <w:r w:rsidRPr="00B04CB4">
              <w:t xml:space="preserve">dialog box is displayed. </w:t>
            </w:r>
          </w:p>
        </w:tc>
        <w:tc>
          <w:tcPr>
            <w:tcW w:w="1269" w:type="dxa"/>
            <w:tcBorders>
              <w:top w:val="single" w:sz="8" w:space="0" w:color="999999"/>
              <w:left w:val="single" w:sz="8" w:space="0" w:color="999999"/>
              <w:bottom w:val="single" w:sz="8" w:space="0" w:color="999999"/>
              <w:right w:val="single" w:sz="8" w:space="0" w:color="999999"/>
            </w:tcBorders>
          </w:tcPr>
          <w:p w14:paraId="11BA9185" w14:textId="77777777" w:rsidR="00706EE5" w:rsidRPr="00233ADB" w:rsidRDefault="00706EE5" w:rsidP="00706EE5"/>
        </w:tc>
      </w:tr>
      <w:tr w:rsidR="00706EE5" w14:paraId="3F231DD0" w14:textId="77777777" w:rsidTr="00684C6C">
        <w:tc>
          <w:tcPr>
            <w:tcW w:w="894" w:type="dxa"/>
            <w:tcBorders>
              <w:top w:val="single" w:sz="8" w:space="0" w:color="999999"/>
              <w:left w:val="single" w:sz="8" w:space="0" w:color="999999"/>
              <w:right w:val="single" w:sz="8" w:space="0" w:color="999999"/>
            </w:tcBorders>
          </w:tcPr>
          <w:p w14:paraId="29378818" w14:textId="77777777" w:rsidR="00706EE5" w:rsidRDefault="00706EE5" w:rsidP="00706EE5">
            <w:pPr>
              <w:pStyle w:val="ListNumber"/>
            </w:pPr>
          </w:p>
        </w:tc>
        <w:tc>
          <w:tcPr>
            <w:tcW w:w="1143" w:type="dxa"/>
            <w:tcBorders>
              <w:top w:val="single" w:sz="8" w:space="0" w:color="999999"/>
              <w:left w:val="single" w:sz="8" w:space="0" w:color="999999"/>
              <w:right w:val="single" w:sz="8" w:space="0" w:color="999999"/>
            </w:tcBorders>
          </w:tcPr>
          <w:p w14:paraId="526CDAA2" w14:textId="21050105" w:rsidR="00706EE5" w:rsidRPr="00B04CB4" w:rsidRDefault="00EC4C21" w:rsidP="00EC4C21">
            <w:pPr>
              <w:rPr>
                <w:rStyle w:val="SAPEmphasis"/>
              </w:rPr>
            </w:pPr>
            <w:r>
              <w:rPr>
                <w:rStyle w:val="SAPEmphasis"/>
              </w:rPr>
              <w:t>Change</w:t>
            </w:r>
            <w:r w:rsidR="00706EE5" w:rsidRPr="002074AE">
              <w:rPr>
                <w:rStyle w:val="SAPEmphasis"/>
              </w:rPr>
              <w:t xml:space="preserve"> </w:t>
            </w:r>
            <w:r w:rsidR="00706EE5" w:rsidRPr="00B04CB4">
              <w:rPr>
                <w:rStyle w:val="SAPEmphasis"/>
              </w:rPr>
              <w:t xml:space="preserve">Work Order </w:t>
            </w:r>
            <w:r>
              <w:rPr>
                <w:rStyle w:val="SAPEmphasis"/>
              </w:rPr>
              <w:t>Validity</w:t>
            </w:r>
          </w:p>
        </w:tc>
        <w:tc>
          <w:tcPr>
            <w:tcW w:w="7740" w:type="dxa"/>
            <w:tcBorders>
              <w:top w:val="single" w:sz="8" w:space="0" w:color="999999"/>
              <w:left w:val="single" w:sz="8" w:space="0" w:color="999999"/>
              <w:bottom w:val="single" w:sz="8" w:space="0" w:color="999999"/>
              <w:right w:val="single" w:sz="8" w:space="0" w:color="999999"/>
            </w:tcBorders>
          </w:tcPr>
          <w:p w14:paraId="5804E831" w14:textId="63867777" w:rsidR="00EC4C21" w:rsidRDefault="00B37F3D" w:rsidP="00B37F3D">
            <w:r>
              <w:t xml:space="preserve">In the </w:t>
            </w:r>
            <w:r w:rsidRPr="00B04CB4">
              <w:rPr>
                <w:rStyle w:val="SAPScreenElement"/>
              </w:rPr>
              <w:t xml:space="preserve">Edit Work Order </w:t>
            </w:r>
            <w:r>
              <w:rPr>
                <w:rStyle w:val="SAPScreenElement"/>
              </w:rPr>
              <w:t xml:space="preserve">&lt;work order name&gt; </w:t>
            </w:r>
            <w:r w:rsidRPr="00B97F3F">
              <w:t>part of the</w:t>
            </w:r>
            <w:r>
              <w:rPr>
                <w:rStyle w:val="SAPScreenElement"/>
              </w:rPr>
              <w:t xml:space="preserve"> </w:t>
            </w:r>
            <w:r w:rsidRPr="00B04CB4">
              <w:t>dialog box</w:t>
            </w:r>
            <w:r>
              <w:t>, m</w:t>
            </w:r>
            <w:r w:rsidR="00706EE5" w:rsidRPr="002074AE">
              <w:t>ake adjustments as required, for example change the</w:t>
            </w:r>
            <w:r w:rsidRPr="002074AE">
              <w:t xml:space="preserve"> </w:t>
            </w:r>
            <w:r w:rsidRPr="00B04CB4">
              <w:rPr>
                <w:rStyle w:val="SAPScreenElement"/>
              </w:rPr>
              <w:t>End Date</w:t>
            </w:r>
            <w:r w:rsidR="00706EE5" w:rsidRPr="002074AE">
              <w:t xml:space="preserve"> </w:t>
            </w:r>
            <w:r>
              <w:t xml:space="preserve">or </w:t>
            </w:r>
            <w:r w:rsidRPr="002074AE">
              <w:t xml:space="preserve">the </w:t>
            </w:r>
            <w:r>
              <w:rPr>
                <w:rStyle w:val="SAPScreenElement"/>
              </w:rPr>
              <w:t>Start</w:t>
            </w:r>
            <w:r w:rsidRPr="00B04CB4">
              <w:rPr>
                <w:rStyle w:val="SAPScreenElement"/>
              </w:rPr>
              <w:t xml:space="preserve"> </w:t>
            </w:r>
            <w:r w:rsidR="00706EE5" w:rsidRPr="00B04CB4">
              <w:rPr>
                <w:rStyle w:val="SAPScreenElement"/>
              </w:rPr>
              <w:t>Date</w:t>
            </w:r>
            <w:r w:rsidR="00706EE5" w:rsidRPr="00B04CB4">
              <w:t xml:space="preserve"> </w:t>
            </w:r>
            <w:r w:rsidR="00EC4C21">
              <w:t>of the work order.</w:t>
            </w:r>
          </w:p>
          <w:p w14:paraId="350C517E" w14:textId="30F11FFF" w:rsidR="00706EE5" w:rsidRPr="00B04CB4" w:rsidRDefault="00EC4C21" w:rsidP="00E32E01">
            <w:r>
              <w:t xml:space="preserve">If </w:t>
            </w:r>
            <w:r w:rsidR="00E32E01">
              <w:t>appropriate</w:t>
            </w:r>
            <w:r>
              <w:t>, you can also correct erroneously maintained data, like</w:t>
            </w:r>
            <w:r w:rsidR="00706EE5" w:rsidRPr="00B04CB4">
              <w:t xml:space="preserve"> </w:t>
            </w:r>
            <w:r w:rsidR="00706EE5" w:rsidRPr="00B04CB4">
              <w:rPr>
                <w:rStyle w:val="SAPScreenElement"/>
              </w:rPr>
              <w:t>Work Order Name</w:t>
            </w:r>
            <w:r w:rsidRPr="00B04CB4">
              <w:t xml:space="preserve"> </w:t>
            </w:r>
            <w:r>
              <w:t xml:space="preserve">or </w:t>
            </w:r>
            <w:r w:rsidRPr="00EC4C21">
              <w:rPr>
                <w:rStyle w:val="SAPScreenElement"/>
              </w:rPr>
              <w:t>Owner ID</w:t>
            </w:r>
            <w:r w:rsidR="00706EE5" w:rsidRPr="00B04CB4">
              <w:t>.</w:t>
            </w:r>
          </w:p>
        </w:tc>
        <w:tc>
          <w:tcPr>
            <w:tcW w:w="3240" w:type="dxa"/>
            <w:tcBorders>
              <w:top w:val="single" w:sz="8" w:space="0" w:color="999999"/>
              <w:left w:val="single" w:sz="8" w:space="0" w:color="999999"/>
              <w:bottom w:val="single" w:sz="8" w:space="0" w:color="999999"/>
              <w:right w:val="single" w:sz="8" w:space="0" w:color="999999"/>
            </w:tcBorders>
          </w:tcPr>
          <w:p w14:paraId="349F240B" w14:textId="77777777" w:rsidR="00706EE5" w:rsidRPr="00266F61" w:rsidRDefault="00706EE5" w:rsidP="00706EE5"/>
        </w:tc>
        <w:tc>
          <w:tcPr>
            <w:tcW w:w="1269" w:type="dxa"/>
            <w:tcBorders>
              <w:top w:val="single" w:sz="8" w:space="0" w:color="999999"/>
              <w:left w:val="single" w:sz="8" w:space="0" w:color="999999"/>
              <w:bottom w:val="single" w:sz="8" w:space="0" w:color="999999"/>
              <w:right w:val="single" w:sz="8" w:space="0" w:color="999999"/>
            </w:tcBorders>
          </w:tcPr>
          <w:p w14:paraId="58368898" w14:textId="77777777" w:rsidR="00706EE5" w:rsidRPr="00233ADB" w:rsidRDefault="00706EE5" w:rsidP="00706EE5"/>
        </w:tc>
      </w:tr>
      <w:tr w:rsidR="00706EE5" w14:paraId="23DA0580" w14:textId="77777777" w:rsidTr="00684C6C">
        <w:tc>
          <w:tcPr>
            <w:tcW w:w="894" w:type="dxa"/>
            <w:tcBorders>
              <w:top w:val="single" w:sz="8" w:space="0" w:color="999999"/>
              <w:left w:val="single" w:sz="8" w:space="0" w:color="999999"/>
              <w:bottom w:val="single" w:sz="8" w:space="0" w:color="999999"/>
              <w:right w:val="single" w:sz="8" w:space="0" w:color="999999"/>
            </w:tcBorders>
          </w:tcPr>
          <w:p w14:paraId="413B924C" w14:textId="655CE7A3" w:rsidR="00706EE5" w:rsidRDefault="00706EE5" w:rsidP="00706EE5">
            <w:pPr>
              <w:pStyle w:val="ListNumber"/>
            </w:pPr>
          </w:p>
        </w:tc>
        <w:tc>
          <w:tcPr>
            <w:tcW w:w="1143" w:type="dxa"/>
            <w:tcBorders>
              <w:top w:val="single" w:sz="8" w:space="0" w:color="999999"/>
              <w:left w:val="single" w:sz="8" w:space="0" w:color="999999"/>
              <w:bottom w:val="single" w:sz="8" w:space="0" w:color="999999"/>
              <w:right w:val="single" w:sz="8" w:space="0" w:color="999999"/>
            </w:tcBorders>
          </w:tcPr>
          <w:p w14:paraId="2568505E" w14:textId="77777777" w:rsidR="00706EE5" w:rsidRPr="00B04CB4" w:rsidRDefault="00706EE5" w:rsidP="00706EE5">
            <w:pPr>
              <w:rPr>
                <w:rStyle w:val="SAPEmphasis"/>
              </w:rPr>
            </w:pPr>
            <w:r w:rsidRPr="00D02C5C">
              <w:rPr>
                <w:rStyle w:val="SAPEmphasis"/>
              </w:rPr>
              <w:t>Save Data</w:t>
            </w:r>
          </w:p>
        </w:tc>
        <w:tc>
          <w:tcPr>
            <w:tcW w:w="7740" w:type="dxa"/>
            <w:tcBorders>
              <w:top w:val="single" w:sz="8" w:space="0" w:color="999999"/>
              <w:left w:val="single" w:sz="8" w:space="0" w:color="999999"/>
              <w:bottom w:val="single" w:sz="8" w:space="0" w:color="999999"/>
              <w:right w:val="single" w:sz="8" w:space="0" w:color="999999"/>
            </w:tcBorders>
          </w:tcPr>
          <w:p w14:paraId="2DDFE910" w14:textId="77777777" w:rsidR="00706EE5" w:rsidRPr="00B04CB4" w:rsidRDefault="00706EE5" w:rsidP="00706EE5">
            <w:r w:rsidRPr="00D02C5C">
              <w:t xml:space="preserve">Choose the </w:t>
            </w:r>
            <w:r w:rsidRPr="00B04CB4">
              <w:rPr>
                <w:rStyle w:val="SAPScreenElement"/>
              </w:rPr>
              <w:t>Save</w:t>
            </w:r>
            <w:r w:rsidRPr="00B04CB4">
              <w:t xml:space="preserve"> button.</w:t>
            </w:r>
          </w:p>
        </w:tc>
        <w:tc>
          <w:tcPr>
            <w:tcW w:w="3240" w:type="dxa"/>
            <w:tcBorders>
              <w:top w:val="single" w:sz="8" w:space="0" w:color="999999"/>
              <w:left w:val="single" w:sz="8" w:space="0" w:color="999999"/>
              <w:bottom w:val="single" w:sz="8" w:space="0" w:color="999999"/>
              <w:right w:val="single" w:sz="8" w:space="0" w:color="999999"/>
            </w:tcBorders>
          </w:tcPr>
          <w:p w14:paraId="01FCC629" w14:textId="77777777" w:rsidR="00706EE5" w:rsidRPr="00B04CB4" w:rsidRDefault="00706EE5" w:rsidP="00706EE5">
            <w:r>
              <w:t>A s</w:t>
            </w:r>
            <w:r w:rsidRPr="00B04CB4">
              <w:t xml:space="preserve">ystem message is generated about successful saving of the data. </w:t>
            </w:r>
          </w:p>
        </w:tc>
        <w:tc>
          <w:tcPr>
            <w:tcW w:w="1269" w:type="dxa"/>
            <w:tcBorders>
              <w:top w:val="single" w:sz="8" w:space="0" w:color="999999"/>
              <w:left w:val="single" w:sz="8" w:space="0" w:color="999999"/>
              <w:bottom w:val="single" w:sz="8" w:space="0" w:color="999999"/>
              <w:right w:val="single" w:sz="8" w:space="0" w:color="999999"/>
            </w:tcBorders>
          </w:tcPr>
          <w:p w14:paraId="594AC0F9" w14:textId="77777777" w:rsidR="00706EE5" w:rsidRPr="00233ADB" w:rsidRDefault="00706EE5" w:rsidP="00706EE5"/>
        </w:tc>
      </w:tr>
      <w:tr w:rsidR="00706EE5" w14:paraId="575A70B9" w14:textId="77777777" w:rsidTr="00684C6C">
        <w:tc>
          <w:tcPr>
            <w:tcW w:w="894" w:type="dxa"/>
            <w:tcBorders>
              <w:top w:val="single" w:sz="8" w:space="0" w:color="999999"/>
              <w:left w:val="single" w:sz="8" w:space="0" w:color="999999"/>
              <w:bottom w:val="single" w:sz="8" w:space="0" w:color="999999"/>
              <w:right w:val="single" w:sz="8" w:space="0" w:color="999999"/>
            </w:tcBorders>
          </w:tcPr>
          <w:p w14:paraId="7E11BF56" w14:textId="77777777" w:rsidR="00706EE5" w:rsidRPr="00175536" w:rsidRDefault="00706EE5" w:rsidP="00706EE5">
            <w:pPr>
              <w:pStyle w:val="ListNumber"/>
            </w:pPr>
          </w:p>
        </w:tc>
        <w:tc>
          <w:tcPr>
            <w:tcW w:w="1143" w:type="dxa"/>
            <w:tcBorders>
              <w:top w:val="single" w:sz="8" w:space="0" w:color="999999"/>
              <w:left w:val="single" w:sz="8" w:space="0" w:color="999999"/>
              <w:bottom w:val="single" w:sz="8" w:space="0" w:color="999999"/>
              <w:right w:val="single" w:sz="8" w:space="0" w:color="999999"/>
            </w:tcBorders>
          </w:tcPr>
          <w:p w14:paraId="09E63D28" w14:textId="77777777" w:rsidR="00706EE5" w:rsidRPr="00B04CB4" w:rsidRDefault="00706EE5" w:rsidP="00706EE5">
            <w:pPr>
              <w:rPr>
                <w:rStyle w:val="SAPEmphasis"/>
              </w:rPr>
            </w:pPr>
            <w:r w:rsidRPr="002074AE">
              <w:rPr>
                <w:rStyle w:val="SAPEmphasis"/>
              </w:rPr>
              <w:t>Verify Data</w:t>
            </w:r>
          </w:p>
        </w:tc>
        <w:tc>
          <w:tcPr>
            <w:tcW w:w="7740" w:type="dxa"/>
            <w:tcBorders>
              <w:top w:val="single" w:sz="8" w:space="0" w:color="999999"/>
              <w:left w:val="single" w:sz="8" w:space="0" w:color="999999"/>
              <w:bottom w:val="single" w:sz="8" w:space="0" w:color="999999"/>
              <w:right w:val="single" w:sz="8" w:space="0" w:color="999999"/>
            </w:tcBorders>
          </w:tcPr>
          <w:p w14:paraId="4BB0EF71" w14:textId="206D7D4D" w:rsidR="00F13E0A" w:rsidRDefault="00706EE5" w:rsidP="00706EE5">
            <w:r w:rsidRPr="002074AE">
              <w:t xml:space="preserve">Refresh the page. In the </w:t>
            </w:r>
            <w:r w:rsidR="005B7320">
              <w:rPr>
                <w:rStyle w:val="SAPScreenElement"/>
              </w:rPr>
              <w:t>Job</w:t>
            </w:r>
            <w:r w:rsidR="005B7320" w:rsidRPr="00B04CB4">
              <w:rPr>
                <w:rStyle w:val="SAPScreenElement"/>
              </w:rPr>
              <w:t xml:space="preserve"> Information</w:t>
            </w:r>
            <w:r w:rsidR="005B7320" w:rsidRPr="00B04CB4">
              <w:t xml:space="preserve"> </w:t>
            </w:r>
            <w:r w:rsidR="005B7320">
              <w:t>and</w:t>
            </w:r>
            <w:r w:rsidR="005B7320" w:rsidRPr="00B04CB4">
              <w:rPr>
                <w:rStyle w:val="SAPScreenElement"/>
              </w:rPr>
              <w:t xml:space="preserve"> </w:t>
            </w:r>
            <w:r w:rsidRPr="00B04CB4">
              <w:rPr>
                <w:rStyle w:val="SAPScreenElement"/>
              </w:rPr>
              <w:t>Organizational Information</w:t>
            </w:r>
            <w:r w:rsidRPr="00B04CB4">
              <w:t xml:space="preserve"> subsection</w:t>
            </w:r>
            <w:r w:rsidR="005B7320">
              <w:t>s</w:t>
            </w:r>
            <w:r w:rsidRPr="00B04CB4">
              <w:t xml:space="preserve"> of the </w:t>
            </w:r>
            <w:r w:rsidRPr="00B04CB4">
              <w:rPr>
                <w:rStyle w:val="SAPScreenElement"/>
              </w:rPr>
              <w:t>Employment Information</w:t>
            </w:r>
            <w:r w:rsidRPr="00B04CB4">
              <w:t xml:space="preserve"> section, </w:t>
            </w:r>
            <w:r w:rsidR="00F13E0A">
              <w:t xml:space="preserve">depending if you have changed the end date or start date of the work order, </w:t>
            </w:r>
            <w:r w:rsidRPr="00B04CB4">
              <w:t xml:space="preserve">observe </w:t>
            </w:r>
            <w:r w:rsidR="00F13E0A">
              <w:t xml:space="preserve">the following: </w:t>
            </w:r>
          </w:p>
          <w:p w14:paraId="60C4E532" w14:textId="05FAE4CC" w:rsidR="00706EE5" w:rsidRDefault="00F13E0A" w:rsidP="00D639A6">
            <w:pPr>
              <w:pStyle w:val="ListParagraph"/>
              <w:numPr>
                <w:ilvl w:val="0"/>
                <w:numId w:val="13"/>
              </w:numPr>
              <w:ind w:left="248" w:hanging="248"/>
            </w:pPr>
            <w:r>
              <w:lastRenderedPageBreak/>
              <w:t>in case the</w:t>
            </w:r>
            <w:r w:rsidRPr="00B04CB4">
              <w:rPr>
                <w:rStyle w:val="SAPScreenElement"/>
              </w:rPr>
              <w:t xml:space="preserve"> End Date</w:t>
            </w:r>
            <w:r>
              <w:rPr>
                <w:rStyle w:val="SAPScreenElement"/>
              </w:rPr>
              <w:t xml:space="preserve"> </w:t>
            </w:r>
            <w:r>
              <w:t xml:space="preserve">has been changed, </w:t>
            </w:r>
            <w:r w:rsidR="00706EE5" w:rsidRPr="00B04CB4">
              <w:t xml:space="preserve">the </w:t>
            </w:r>
            <w:r w:rsidR="00706EE5" w:rsidRPr="00B04CB4">
              <w:rPr>
                <w:rStyle w:val="SAPScreenElement"/>
              </w:rPr>
              <w:t>&lt;Date&gt;</w:t>
            </w:r>
            <w:r w:rsidR="00706EE5" w:rsidRPr="00B04CB4">
              <w:t xml:space="preserve"> in the </w:t>
            </w:r>
            <w:r w:rsidR="00706EE5" w:rsidRPr="00B04CB4">
              <w:rPr>
                <w:rStyle w:val="SAPScreenElement"/>
              </w:rPr>
              <w:t>Pending future change in Job Information (&lt;Date&gt;)</w:t>
            </w:r>
            <w:r w:rsidR="00706EE5" w:rsidRPr="00B04CB4">
              <w:t xml:space="preserve"> link has been adapted accordingly; it is one day after the </w:t>
            </w:r>
            <w:r w:rsidR="00706EE5" w:rsidRPr="00B04CB4">
              <w:rPr>
                <w:rStyle w:val="SAPScreenElement"/>
              </w:rPr>
              <w:t>End Date</w:t>
            </w:r>
            <w:r w:rsidR="00706EE5" w:rsidRPr="00B04CB4">
              <w:t xml:space="preserve"> entered for the work order</w:t>
            </w:r>
            <w:r w:rsidR="005B7320">
              <w:t xml:space="preserve"> in test step # 5</w:t>
            </w:r>
            <w:r w:rsidR="00B97F3F">
              <w:t>;</w:t>
            </w:r>
          </w:p>
          <w:p w14:paraId="2A3F3061" w14:textId="718C9644" w:rsidR="00F13E0A" w:rsidRPr="00B04CB4" w:rsidRDefault="00F13E0A" w:rsidP="00D639A6">
            <w:pPr>
              <w:pStyle w:val="ListParagraph"/>
              <w:numPr>
                <w:ilvl w:val="0"/>
                <w:numId w:val="13"/>
              </w:numPr>
              <w:ind w:left="248" w:hanging="248"/>
            </w:pPr>
            <w:r>
              <w:t>in case the</w:t>
            </w:r>
            <w:r w:rsidRPr="00B04CB4">
              <w:rPr>
                <w:rStyle w:val="SAPScreenElement"/>
              </w:rPr>
              <w:t xml:space="preserve"> </w:t>
            </w:r>
            <w:r>
              <w:rPr>
                <w:rStyle w:val="SAPScreenElement"/>
              </w:rPr>
              <w:t>Start</w:t>
            </w:r>
            <w:r w:rsidRPr="00B04CB4">
              <w:rPr>
                <w:rStyle w:val="SAPScreenElement"/>
              </w:rPr>
              <w:t xml:space="preserve"> Date</w:t>
            </w:r>
            <w:r>
              <w:rPr>
                <w:rStyle w:val="SAPScreenElement"/>
              </w:rPr>
              <w:t xml:space="preserve"> </w:t>
            </w:r>
            <w:r>
              <w:t xml:space="preserve">has been changed, </w:t>
            </w:r>
            <w:r w:rsidRPr="00B04CB4">
              <w:t xml:space="preserve">the </w:t>
            </w:r>
            <w:r w:rsidRPr="00B04CB4">
              <w:rPr>
                <w:rStyle w:val="SAPScreenElement"/>
              </w:rPr>
              <w:t>&lt;Date&gt;</w:t>
            </w:r>
            <w:r w:rsidRPr="00B04CB4">
              <w:t xml:space="preserve"> in</w:t>
            </w:r>
            <w:r w:rsidRPr="00684C6C">
              <w:rPr>
                <w:rStyle w:val="SAPUserEntry"/>
                <w:color w:val="auto"/>
              </w:rPr>
              <w:t xml:space="preserve"> </w:t>
            </w:r>
            <w:r w:rsidR="00B97F3F" w:rsidRPr="00684C6C">
              <w:rPr>
                <w:rStyle w:val="SAPUserEntry"/>
                <w:color w:val="auto"/>
              </w:rPr>
              <w:t xml:space="preserve">Effective as of </w:t>
            </w:r>
            <w:r w:rsidRPr="00684C6C">
              <w:rPr>
                <w:rStyle w:val="SAPUserEntry"/>
                <w:color w:val="auto"/>
              </w:rPr>
              <w:t xml:space="preserve">&lt;Date&gt; </w:t>
            </w:r>
            <w:r w:rsidRPr="00B04CB4">
              <w:t xml:space="preserve">has been adapted accordingly; it is </w:t>
            </w:r>
            <w:r w:rsidR="00B97F3F">
              <w:t>the same as</w:t>
            </w:r>
            <w:r w:rsidRPr="00B04CB4">
              <w:t xml:space="preserve"> the </w:t>
            </w:r>
            <w:r w:rsidR="00B97F3F">
              <w:rPr>
                <w:rStyle w:val="SAPScreenElement"/>
              </w:rPr>
              <w:t>Start</w:t>
            </w:r>
            <w:r w:rsidRPr="00B04CB4">
              <w:rPr>
                <w:rStyle w:val="SAPScreenElement"/>
              </w:rPr>
              <w:t xml:space="preserve"> Date</w:t>
            </w:r>
            <w:r w:rsidRPr="00B04CB4">
              <w:t xml:space="preserve"> entered for the work order</w:t>
            </w:r>
            <w:r>
              <w:t xml:space="preserve"> in test step # 5</w:t>
            </w:r>
            <w:r w:rsidRPr="00B04CB4">
              <w:t xml:space="preserve">. </w:t>
            </w:r>
          </w:p>
          <w:p w14:paraId="7DCD4DE5" w14:textId="60D4F4EA" w:rsidR="00B97F3F" w:rsidRDefault="005B7320" w:rsidP="00706EE5">
            <w:r w:rsidRPr="002074AE">
              <w:t xml:space="preserve">In the </w:t>
            </w:r>
            <w:r>
              <w:rPr>
                <w:rStyle w:val="SAPScreenElement"/>
              </w:rPr>
              <w:t>Job</w:t>
            </w:r>
            <w:r w:rsidRPr="00B04CB4">
              <w:rPr>
                <w:rStyle w:val="SAPScreenElement"/>
              </w:rPr>
              <w:t xml:space="preserve"> Information</w:t>
            </w:r>
            <w:r w:rsidRPr="00B04CB4">
              <w:t xml:space="preserve"> subsection</w:t>
            </w:r>
            <w:r>
              <w:t>,</w:t>
            </w:r>
            <w:r w:rsidRPr="00B04CB4">
              <w:t xml:space="preserve"> </w:t>
            </w:r>
            <w:r>
              <w:t>c</w:t>
            </w:r>
            <w:r w:rsidR="00706EE5" w:rsidRPr="002074AE">
              <w:t xml:space="preserve">lick on the </w:t>
            </w:r>
            <w:r w:rsidR="00706EE5" w:rsidRPr="00B04CB4">
              <w:rPr>
                <w:rStyle w:val="SAPScreenElement"/>
              </w:rPr>
              <w:t>Pending future change in Job Information (&lt;Date&gt;)</w:t>
            </w:r>
            <w:r w:rsidR="00706EE5" w:rsidRPr="00B04CB4">
              <w:t xml:space="preserve"> link. In the upcoming </w:t>
            </w:r>
            <w:r>
              <w:rPr>
                <w:rStyle w:val="SAPScreenElement"/>
              </w:rPr>
              <w:t>Job</w:t>
            </w:r>
            <w:r w:rsidR="00706EE5" w:rsidRPr="00B04CB4">
              <w:rPr>
                <w:rStyle w:val="SAPScreenElement"/>
              </w:rPr>
              <w:t xml:space="preserve"> Information Changes</w:t>
            </w:r>
            <w:r w:rsidR="00706EE5" w:rsidRPr="00B04CB4">
              <w:t xml:space="preserve"> dialog box</w:t>
            </w:r>
            <w:r>
              <w:t>,</w:t>
            </w:r>
            <w:r w:rsidR="00706EE5" w:rsidRPr="00B04CB4">
              <w:t xml:space="preserve"> check</w:t>
            </w:r>
            <w:r>
              <w:t xml:space="preserve"> in the </w:t>
            </w:r>
            <w:r w:rsidRPr="005B7320">
              <w:rPr>
                <w:rStyle w:val="SAPScreenElement"/>
              </w:rPr>
              <w:t>Change History</w:t>
            </w:r>
            <w:r>
              <w:t xml:space="preserve"> part of the dialog box</w:t>
            </w:r>
            <w:r w:rsidR="00706EE5" w:rsidRPr="00B04CB4">
              <w:t xml:space="preserve"> </w:t>
            </w:r>
            <w:r w:rsidR="00B97F3F">
              <w:t>the following:</w:t>
            </w:r>
          </w:p>
          <w:p w14:paraId="176D5C00" w14:textId="45343290" w:rsidR="00B97F3F" w:rsidRDefault="00B97F3F" w:rsidP="00684C6C">
            <w:pPr>
              <w:pStyle w:val="ListParagraph"/>
              <w:numPr>
                <w:ilvl w:val="0"/>
                <w:numId w:val="13"/>
              </w:numPr>
              <w:ind w:left="248" w:hanging="248"/>
            </w:pPr>
            <w:r>
              <w:t>in case the</w:t>
            </w:r>
            <w:r w:rsidRPr="00B04CB4">
              <w:rPr>
                <w:rStyle w:val="SAPScreenElement"/>
              </w:rPr>
              <w:t xml:space="preserve"> End Date</w:t>
            </w:r>
            <w:r>
              <w:rPr>
                <w:rStyle w:val="SAPScreenElement"/>
              </w:rPr>
              <w:t xml:space="preserve"> </w:t>
            </w:r>
            <w:r>
              <w:t>has been changed,</w:t>
            </w:r>
            <w:r w:rsidRPr="00B04CB4">
              <w:t xml:space="preserve"> </w:t>
            </w:r>
            <w:r w:rsidR="00706EE5" w:rsidRPr="00B04CB4">
              <w:t xml:space="preserve">the validity start date of the </w:t>
            </w:r>
            <w:r w:rsidR="00706EE5" w:rsidRPr="00B04CB4">
              <w:rPr>
                <w:rStyle w:val="SAPScreenElement"/>
              </w:rPr>
              <w:t xml:space="preserve">End </w:t>
            </w:r>
            <w:r w:rsidR="005B7320">
              <w:rPr>
                <w:rStyle w:val="SAPScreenElement"/>
              </w:rPr>
              <w:t>CWK</w:t>
            </w:r>
            <w:r w:rsidR="00706EE5" w:rsidRPr="00B04CB4">
              <w:t xml:space="preserve"> record has been adapted accordingly and is one day after the </w:t>
            </w:r>
            <w:r w:rsidR="00706EE5" w:rsidRPr="00B04CB4">
              <w:rPr>
                <w:rStyle w:val="SAPScreenElement"/>
              </w:rPr>
              <w:t>End Date</w:t>
            </w:r>
            <w:r w:rsidR="00706EE5" w:rsidRPr="00B04CB4">
              <w:t xml:space="preserve"> maintained in the </w:t>
            </w:r>
            <w:r w:rsidR="00706EE5" w:rsidRPr="00B04CB4">
              <w:rPr>
                <w:rStyle w:val="SAPScreenElement"/>
              </w:rPr>
              <w:t>Work Order</w:t>
            </w:r>
            <w:r w:rsidR="00706EE5" w:rsidRPr="00B04CB4">
              <w:t xml:space="preserve"> dialog box</w:t>
            </w:r>
            <w:r w:rsidR="005B7320">
              <w:t xml:space="preserve"> in test step # 5</w:t>
            </w:r>
            <w:r>
              <w:t>;</w:t>
            </w:r>
          </w:p>
          <w:p w14:paraId="7C999BCF" w14:textId="26838EB1" w:rsidR="00706EE5" w:rsidRPr="00B04CB4" w:rsidRDefault="00B97F3F" w:rsidP="00684C6C">
            <w:pPr>
              <w:pStyle w:val="ListParagraph"/>
              <w:numPr>
                <w:ilvl w:val="0"/>
                <w:numId w:val="13"/>
              </w:numPr>
              <w:ind w:left="248" w:hanging="248"/>
            </w:pPr>
            <w:r>
              <w:t>in case the</w:t>
            </w:r>
            <w:r w:rsidRPr="00B04CB4">
              <w:rPr>
                <w:rStyle w:val="SAPScreenElement"/>
              </w:rPr>
              <w:t xml:space="preserve"> </w:t>
            </w:r>
            <w:r>
              <w:rPr>
                <w:rStyle w:val="SAPScreenElement"/>
              </w:rPr>
              <w:t>Start</w:t>
            </w:r>
            <w:r w:rsidRPr="00B04CB4">
              <w:rPr>
                <w:rStyle w:val="SAPScreenElement"/>
              </w:rPr>
              <w:t xml:space="preserve"> Date</w:t>
            </w:r>
            <w:r>
              <w:rPr>
                <w:rStyle w:val="SAPScreenElement"/>
              </w:rPr>
              <w:t xml:space="preserve"> </w:t>
            </w:r>
            <w:r>
              <w:t>has been changed,</w:t>
            </w:r>
            <w:r w:rsidRPr="00B04CB4">
              <w:t xml:space="preserve"> the validity start date of the </w:t>
            </w:r>
            <w:r>
              <w:rPr>
                <w:rStyle w:val="SAPScreenElement"/>
              </w:rPr>
              <w:t>Start</w:t>
            </w:r>
            <w:r w:rsidRPr="00B04CB4">
              <w:rPr>
                <w:rStyle w:val="SAPScreenElement"/>
              </w:rPr>
              <w:t xml:space="preserve"> </w:t>
            </w:r>
            <w:r>
              <w:rPr>
                <w:rStyle w:val="SAPScreenElement"/>
              </w:rPr>
              <w:t>CWK</w:t>
            </w:r>
            <w:r w:rsidRPr="00B04CB4">
              <w:t xml:space="preserve"> record has been adapted accordingly and is </w:t>
            </w:r>
            <w:r w:rsidR="00DB52E0">
              <w:t>same as</w:t>
            </w:r>
            <w:r w:rsidRPr="00B04CB4">
              <w:t xml:space="preserve"> the </w:t>
            </w:r>
            <w:r w:rsidR="00DB52E0">
              <w:rPr>
                <w:rStyle w:val="SAPScreenElement"/>
              </w:rPr>
              <w:t>Start</w:t>
            </w:r>
            <w:r w:rsidRPr="00B04CB4">
              <w:rPr>
                <w:rStyle w:val="SAPScreenElement"/>
              </w:rPr>
              <w:t xml:space="preserve"> Date</w:t>
            </w:r>
            <w:r w:rsidRPr="00B04CB4">
              <w:t xml:space="preserve"> maintained in the </w:t>
            </w:r>
            <w:r w:rsidRPr="00B04CB4">
              <w:rPr>
                <w:rStyle w:val="SAPScreenElement"/>
              </w:rPr>
              <w:t>Work Order</w:t>
            </w:r>
            <w:r w:rsidRPr="00B04CB4">
              <w:t xml:space="preserve"> dialog box</w:t>
            </w:r>
            <w:r>
              <w:t xml:space="preserve"> in test step #</w:t>
            </w:r>
            <w:r w:rsidR="00DB52E0">
              <w:t xml:space="preserve"> 5.</w:t>
            </w:r>
          </w:p>
          <w:p w14:paraId="2BFB3C93" w14:textId="77777777" w:rsidR="00706EE5" w:rsidRPr="00B04CB4" w:rsidRDefault="00706EE5" w:rsidP="0052556F">
            <w:pPr>
              <w:pStyle w:val="SAPNoteHeading"/>
              <w:ind w:left="0"/>
            </w:pPr>
            <w:r w:rsidRPr="00B04CB4">
              <w:rPr>
                <w:noProof/>
              </w:rPr>
              <w:drawing>
                <wp:inline distT="0" distB="0" distL="0" distR="0" wp14:anchorId="78DFB6E7" wp14:editId="3978ADCF">
                  <wp:extent cx="226060" cy="226060"/>
                  <wp:effectExtent l="0" t="0" r="0" b="0"/>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B04CB4">
              <w:t> Note</w:t>
            </w:r>
          </w:p>
          <w:p w14:paraId="604FAE4A" w14:textId="69840E20" w:rsidR="00706EE5" w:rsidRPr="00B04CB4" w:rsidRDefault="00706EE5" w:rsidP="0052556F">
            <w:pPr>
              <w:pStyle w:val="NoteParagraph"/>
              <w:ind w:left="0"/>
            </w:pPr>
            <w:r>
              <w:t>If you have adapted the work order name</w:t>
            </w:r>
            <w:r w:rsidR="00E32E01">
              <w:t xml:space="preserve"> and/or owner</w:t>
            </w:r>
            <w:r>
              <w:t xml:space="preserve">, this will be visible in the </w:t>
            </w:r>
            <w:r w:rsidRPr="00B04CB4">
              <w:rPr>
                <w:rStyle w:val="SAPScreenElement"/>
              </w:rPr>
              <w:t>Work Order Information</w:t>
            </w:r>
            <w:r w:rsidRPr="00B04CB4">
              <w:t xml:space="preserve"> subsection of the </w:t>
            </w:r>
            <w:r w:rsidRPr="00B04CB4">
              <w:rPr>
                <w:rStyle w:val="SAPScreenElement"/>
              </w:rPr>
              <w:t>Employment Information</w:t>
            </w:r>
            <w:r w:rsidRPr="00B04CB4">
              <w:t xml:space="preserve"> section.</w:t>
            </w:r>
          </w:p>
        </w:tc>
        <w:tc>
          <w:tcPr>
            <w:tcW w:w="3240" w:type="dxa"/>
            <w:tcBorders>
              <w:top w:val="single" w:sz="8" w:space="0" w:color="999999"/>
              <w:left w:val="single" w:sz="8" w:space="0" w:color="999999"/>
              <w:bottom w:val="single" w:sz="8" w:space="0" w:color="999999"/>
              <w:right w:val="single" w:sz="8" w:space="0" w:color="999999"/>
            </w:tcBorders>
          </w:tcPr>
          <w:p w14:paraId="6BDE3362" w14:textId="77777777" w:rsidR="00706EE5" w:rsidRPr="00175536" w:rsidRDefault="00706EE5" w:rsidP="00706EE5"/>
        </w:tc>
        <w:tc>
          <w:tcPr>
            <w:tcW w:w="1269" w:type="dxa"/>
            <w:tcBorders>
              <w:top w:val="single" w:sz="8" w:space="0" w:color="999999"/>
              <w:left w:val="single" w:sz="8" w:space="0" w:color="999999"/>
              <w:bottom w:val="single" w:sz="8" w:space="0" w:color="999999"/>
              <w:right w:val="single" w:sz="8" w:space="0" w:color="999999"/>
            </w:tcBorders>
          </w:tcPr>
          <w:p w14:paraId="46662306" w14:textId="77777777" w:rsidR="00706EE5" w:rsidRPr="00175536" w:rsidRDefault="00706EE5" w:rsidP="00706EE5"/>
        </w:tc>
      </w:tr>
    </w:tbl>
    <w:p w14:paraId="5162F22B" w14:textId="77777777" w:rsidR="00ED7696" w:rsidRDefault="00ED7696" w:rsidP="00ED7696">
      <w:bookmarkStart w:id="144" w:name="_Toc440023752"/>
      <w:bookmarkStart w:id="145" w:name="_Toc440025277"/>
      <w:bookmarkStart w:id="146" w:name="_Toc440025892"/>
      <w:bookmarkStart w:id="147" w:name="_Toc440890286"/>
      <w:bookmarkStart w:id="148" w:name="_Toc440903897"/>
      <w:bookmarkStart w:id="149" w:name="_Toc438417543"/>
      <w:bookmarkStart w:id="150" w:name="_Toc438418019"/>
      <w:bookmarkStart w:id="151" w:name="_Toc439764448"/>
      <w:bookmarkStart w:id="152" w:name="_Toc440023753"/>
      <w:bookmarkStart w:id="153" w:name="_Toc440025278"/>
      <w:bookmarkStart w:id="154" w:name="_Toc440025893"/>
      <w:bookmarkStart w:id="155" w:name="_Toc440890287"/>
      <w:bookmarkStart w:id="156" w:name="_Toc440903898"/>
      <w:bookmarkStart w:id="157" w:name="_Toc438417544"/>
      <w:bookmarkStart w:id="158" w:name="_Toc438418020"/>
      <w:bookmarkStart w:id="159" w:name="_Toc439764449"/>
      <w:bookmarkStart w:id="160" w:name="_Toc440023754"/>
      <w:bookmarkStart w:id="161" w:name="_Toc440025279"/>
      <w:bookmarkStart w:id="162" w:name="_Toc440025894"/>
      <w:bookmarkStart w:id="163" w:name="_Toc440890288"/>
      <w:bookmarkStart w:id="164" w:name="_Toc440903899"/>
      <w:bookmarkStart w:id="165" w:name="_Toc438417545"/>
      <w:bookmarkStart w:id="166" w:name="_Toc438418021"/>
      <w:bookmarkStart w:id="167" w:name="_Toc439764450"/>
      <w:bookmarkStart w:id="168" w:name="_Toc440023755"/>
      <w:bookmarkStart w:id="169" w:name="_Toc440025280"/>
      <w:bookmarkStart w:id="170" w:name="_Toc440025895"/>
      <w:bookmarkStart w:id="171" w:name="_Toc440890289"/>
      <w:bookmarkStart w:id="172" w:name="_Toc440903900"/>
      <w:bookmarkStart w:id="173" w:name="_Toc438417546"/>
      <w:bookmarkStart w:id="174" w:name="_Toc438418022"/>
      <w:bookmarkStart w:id="175" w:name="_Toc439764451"/>
      <w:bookmarkStart w:id="176" w:name="_Toc440023756"/>
      <w:bookmarkStart w:id="177" w:name="_Toc440025281"/>
      <w:bookmarkStart w:id="178" w:name="_Toc440025896"/>
      <w:bookmarkStart w:id="179" w:name="_Toc440890290"/>
      <w:bookmarkStart w:id="180" w:name="_Toc440903901"/>
      <w:bookmarkStart w:id="181" w:name="_Toc438417547"/>
      <w:bookmarkStart w:id="182" w:name="_Toc438418023"/>
      <w:bookmarkStart w:id="183" w:name="_Toc439764452"/>
      <w:bookmarkStart w:id="184" w:name="_Toc440023757"/>
      <w:bookmarkStart w:id="185" w:name="_Toc440025282"/>
      <w:bookmarkStart w:id="186" w:name="_Toc440025897"/>
      <w:bookmarkStart w:id="187" w:name="_Toc440890291"/>
      <w:bookmarkStart w:id="188" w:name="_Toc440903902"/>
      <w:bookmarkStart w:id="189" w:name="_Toc438417548"/>
      <w:bookmarkStart w:id="190" w:name="_Toc438418024"/>
      <w:bookmarkStart w:id="191" w:name="_Toc439764453"/>
      <w:bookmarkStart w:id="192" w:name="_Toc440023758"/>
      <w:bookmarkStart w:id="193" w:name="_Toc440025283"/>
      <w:bookmarkStart w:id="194" w:name="_Toc440025898"/>
      <w:bookmarkStart w:id="195" w:name="_Toc440890292"/>
      <w:bookmarkStart w:id="196" w:name="_Toc440903903"/>
      <w:bookmarkStart w:id="197" w:name="_Toc468274523"/>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09A7427A" w14:textId="77777777" w:rsidR="00E32E01" w:rsidRPr="00B04CB4" w:rsidRDefault="00E32E01" w:rsidP="00684C6C">
      <w:pPr>
        <w:pStyle w:val="SAPNoteHeading"/>
        <w:ind w:left="720"/>
      </w:pPr>
      <w:r w:rsidRPr="00B04CB4">
        <w:rPr>
          <w:noProof/>
        </w:rPr>
        <w:drawing>
          <wp:inline distT="0" distB="0" distL="0" distR="0" wp14:anchorId="5B31967F" wp14:editId="18677B1A">
            <wp:extent cx="226060" cy="226060"/>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B04CB4">
        <w:t> Note</w:t>
      </w:r>
    </w:p>
    <w:p w14:paraId="356EB053" w14:textId="71E5DD58" w:rsidR="00EF4DEE" w:rsidRDefault="00EF4DEE" w:rsidP="00684C6C">
      <w:pPr>
        <w:ind w:left="720"/>
      </w:pPr>
      <w:r>
        <w:t xml:space="preserve">As mentioned in the </w:t>
      </w:r>
      <w:r w:rsidRPr="00EF4DEE">
        <w:rPr>
          <w:rFonts w:ascii="BentonSans Bold" w:hAnsi="BentonSans Bold"/>
          <w:color w:val="666666"/>
        </w:rPr>
        <w:t>Purpose</w:t>
      </w:r>
      <w:r>
        <w:t xml:space="preserve"> section, the HR Administrator can also correct erroneously maintained data or make effective dated changes to the personal information and/or job information of a contingent worker. This is shortly sketched below:</w:t>
      </w:r>
    </w:p>
    <w:p w14:paraId="31F28BA4" w14:textId="193EF620" w:rsidR="00705C21" w:rsidRDefault="00705C21" w:rsidP="00EF4DEE">
      <w:pPr>
        <w:pStyle w:val="ListParagraph"/>
        <w:numPr>
          <w:ilvl w:val="0"/>
          <w:numId w:val="15"/>
        </w:numPr>
        <w:ind w:left="1080"/>
      </w:pPr>
      <w:r>
        <w:t>To correct erroneously maintained personal information, select i</w:t>
      </w:r>
      <w:r w:rsidRPr="008539DE">
        <w:t xml:space="preserve">n the </w:t>
      </w:r>
      <w:r>
        <w:rPr>
          <w:rStyle w:val="SAPScreenElement"/>
        </w:rPr>
        <w:t>Personal Information</w:t>
      </w:r>
      <w:r w:rsidRPr="008539DE">
        <w:t xml:space="preserve"> subsection</w:t>
      </w:r>
      <w:r>
        <w:t xml:space="preserve"> the </w:t>
      </w:r>
      <w:r w:rsidRPr="00705C21">
        <w:rPr>
          <w:rStyle w:val="SAPScreenElement"/>
        </w:rPr>
        <w:t>Clock (History)</w:t>
      </w:r>
      <w:r>
        <w:t xml:space="preserve"> icon next to the </w:t>
      </w:r>
      <w:r w:rsidRPr="00705C21">
        <w:rPr>
          <w:rStyle w:val="SAPScreenElement"/>
        </w:rPr>
        <w:t>Personal Information</w:t>
      </w:r>
      <w:r>
        <w:t xml:space="preserve"> block. In the upcoming dialog box select </w:t>
      </w:r>
      <w:r w:rsidRPr="008539DE">
        <w:t xml:space="preserve">from the </w:t>
      </w:r>
      <w:r w:rsidRPr="008539DE">
        <w:rPr>
          <w:rStyle w:val="SAPScreenElement"/>
        </w:rPr>
        <w:t>Change History</w:t>
      </w:r>
      <w:r w:rsidRPr="008539DE">
        <w:t xml:space="preserve"> </w:t>
      </w:r>
      <w:r>
        <w:t>part</w:t>
      </w:r>
      <w:r w:rsidRPr="008539DE">
        <w:t xml:space="preserve"> on the left of the dialog box the record, </w:t>
      </w:r>
      <w:r>
        <w:t xml:space="preserve">you want to correct, and choose the </w:t>
      </w:r>
      <w:r w:rsidRPr="0004791F">
        <w:rPr>
          <w:rStyle w:val="SAPScreenElement"/>
        </w:rPr>
        <w:t xml:space="preserve">Edit </w:t>
      </w:r>
      <w:r>
        <w:t xml:space="preserve">button. Make sure that the date in the </w:t>
      </w:r>
      <w:r w:rsidRPr="00C26B53">
        <w:rPr>
          <w:rStyle w:val="SAPScreenElement"/>
        </w:rPr>
        <w:t>When would you like your changes to take effect?</w:t>
      </w:r>
      <w:r w:rsidRPr="00C26B53">
        <w:t xml:space="preserve">: </w:t>
      </w:r>
      <w:r>
        <w:t>field coincides with the date</w:t>
      </w:r>
      <w:r w:rsidR="0056411B">
        <w:t>,</w:t>
      </w:r>
      <w:r>
        <w:t xml:space="preserve"> the contingent worker</w:t>
      </w:r>
      <w:r w:rsidR="0056411B">
        <w:t xml:space="preserve"> started to work for the company</w:t>
      </w:r>
      <w:r>
        <w:t>. Make corrections as appropriate</w:t>
      </w:r>
      <w:r w:rsidR="00212467">
        <w:t>, save them and close the dialog box.</w:t>
      </w:r>
    </w:p>
    <w:p w14:paraId="24E1EF8B" w14:textId="4CF87677" w:rsidR="00705C21" w:rsidRDefault="00705C21" w:rsidP="00EF4DEE">
      <w:pPr>
        <w:pStyle w:val="ListParagraph"/>
        <w:numPr>
          <w:ilvl w:val="0"/>
          <w:numId w:val="15"/>
        </w:numPr>
        <w:ind w:left="1080"/>
      </w:pPr>
      <w:r>
        <w:t>To correct erroneously maintained job information, select i</w:t>
      </w:r>
      <w:r w:rsidRPr="008539DE">
        <w:t xml:space="preserve">n the </w:t>
      </w:r>
      <w:r>
        <w:rPr>
          <w:rStyle w:val="SAPScreenElement"/>
        </w:rPr>
        <w:t>Job Information</w:t>
      </w:r>
      <w:r w:rsidRPr="008539DE">
        <w:t xml:space="preserve"> subsection</w:t>
      </w:r>
      <w:r>
        <w:t xml:space="preserve"> the </w:t>
      </w:r>
      <w:r w:rsidRPr="00705C21">
        <w:rPr>
          <w:rStyle w:val="SAPScreenElement"/>
        </w:rPr>
        <w:t>Clock (History)</w:t>
      </w:r>
      <w:r>
        <w:t xml:space="preserve"> icon next to the </w:t>
      </w:r>
      <w:r w:rsidRPr="00684C6C">
        <w:rPr>
          <w:rStyle w:val="SAPScreenElement"/>
        </w:rPr>
        <w:t>Job Information</w:t>
      </w:r>
      <w:r>
        <w:t xml:space="preserve"> block. In the upcoming dialog box select </w:t>
      </w:r>
      <w:r w:rsidRPr="008539DE">
        <w:t xml:space="preserve">from the </w:t>
      </w:r>
      <w:r w:rsidRPr="008539DE">
        <w:rPr>
          <w:rStyle w:val="SAPScreenElement"/>
        </w:rPr>
        <w:t>Change History</w:t>
      </w:r>
      <w:r w:rsidRPr="008539DE">
        <w:t xml:space="preserve"> </w:t>
      </w:r>
      <w:r>
        <w:t>part</w:t>
      </w:r>
      <w:r w:rsidRPr="008539DE">
        <w:t xml:space="preserve"> on the left of the dialog box the </w:t>
      </w:r>
      <w:r w:rsidRPr="00705C21">
        <w:rPr>
          <w:rStyle w:val="SAPScreenElement"/>
        </w:rPr>
        <w:t>Start CWK</w:t>
      </w:r>
      <w:r>
        <w:t xml:space="preserve"> </w:t>
      </w:r>
      <w:r w:rsidRPr="008539DE">
        <w:t>record</w:t>
      </w:r>
      <w:r>
        <w:t xml:space="preserve"> and choose the </w:t>
      </w:r>
      <w:r w:rsidRPr="0004791F">
        <w:rPr>
          <w:rStyle w:val="SAPScreenElement"/>
        </w:rPr>
        <w:t xml:space="preserve">Edit </w:t>
      </w:r>
      <w:r>
        <w:t xml:space="preserve">button. Make sure that the date in the </w:t>
      </w:r>
      <w:r w:rsidRPr="00C26B53">
        <w:rPr>
          <w:rStyle w:val="SAPScreenElement"/>
        </w:rPr>
        <w:t>When would you like your changes to take effect?</w:t>
      </w:r>
      <w:r w:rsidRPr="00C26B53">
        <w:t xml:space="preserve">: </w:t>
      </w:r>
      <w:r>
        <w:t>field coincides with the date</w:t>
      </w:r>
      <w:r w:rsidR="0056411B">
        <w:t>,</w:t>
      </w:r>
      <w:r>
        <w:t xml:space="preserve"> the contingent worker</w:t>
      </w:r>
      <w:r w:rsidR="0056411B" w:rsidRPr="0056411B">
        <w:t xml:space="preserve"> </w:t>
      </w:r>
      <w:r w:rsidR="0056411B">
        <w:t>started to work for the company</w:t>
      </w:r>
      <w:r>
        <w:t>. Make corrections as appropriate</w:t>
      </w:r>
      <w:r w:rsidR="00212467">
        <w:t>, save them and close the dialog box.</w:t>
      </w:r>
    </w:p>
    <w:p w14:paraId="755D335A" w14:textId="62325E20" w:rsidR="00E32E01" w:rsidRDefault="00E32E01" w:rsidP="00EF4DEE">
      <w:pPr>
        <w:pStyle w:val="ListParagraph"/>
        <w:numPr>
          <w:ilvl w:val="0"/>
          <w:numId w:val="15"/>
        </w:numPr>
        <w:ind w:left="1080"/>
      </w:pPr>
      <w:r>
        <w:t xml:space="preserve">To make effective dated changes of the contingent worker’s </w:t>
      </w:r>
      <w:r w:rsidR="007B3E4A">
        <w:t>organizational data</w:t>
      </w:r>
      <w:r>
        <w:t xml:space="preserve">, select the </w:t>
      </w:r>
      <w:r w:rsidRPr="00C26B53">
        <w:rPr>
          <w:rStyle w:val="SAPScreenElement"/>
        </w:rPr>
        <w:t>Take Action</w:t>
      </w:r>
      <w:r w:rsidRPr="00C26B53">
        <w:t xml:space="preserve"> button</w:t>
      </w:r>
      <w:r>
        <w:t xml:space="preserve"> and from the </w:t>
      </w:r>
      <w:r w:rsidRPr="00C26B53">
        <w:t>drop</w:t>
      </w:r>
      <w:r w:rsidR="00A77C7C">
        <w:t>-</w:t>
      </w:r>
      <w:r w:rsidRPr="00C26B53">
        <w:t>down menu that expands, select</w:t>
      </w:r>
      <w:r w:rsidRPr="00E32E01">
        <w:rPr>
          <w:rStyle w:val="SAPScreenElement"/>
        </w:rPr>
        <w:t xml:space="preserve"> </w:t>
      </w:r>
      <w:r w:rsidRPr="0004791F">
        <w:rPr>
          <w:rStyle w:val="SAPScreenElement"/>
        </w:rPr>
        <w:t>Edit Organization Information</w:t>
      </w:r>
      <w:r>
        <w:rPr>
          <w:rStyle w:val="SAPScreenElement"/>
        </w:rPr>
        <w:t xml:space="preserve">. </w:t>
      </w:r>
      <w:r>
        <w:t>I</w:t>
      </w:r>
      <w:r w:rsidRPr="00C26B53">
        <w:t xml:space="preserve">n the </w:t>
      </w:r>
      <w:r w:rsidRPr="00C26B53">
        <w:rPr>
          <w:rStyle w:val="SAPScreenElement"/>
        </w:rPr>
        <w:t>When would you like your changes to take effect?</w:t>
      </w:r>
      <w:r w:rsidRPr="00C26B53">
        <w:t xml:space="preserve">: </w:t>
      </w:r>
      <w:r w:rsidR="00AA4A6F">
        <w:t xml:space="preserve">field </w:t>
      </w:r>
      <w:r w:rsidRPr="00C26B53">
        <w:t>select</w:t>
      </w:r>
      <w:r>
        <w:t xml:space="preserve"> a date on which the contingent worker is still active in the system. </w:t>
      </w:r>
      <w:r w:rsidR="00642FB2">
        <w:t xml:space="preserve">The editable fields show up. </w:t>
      </w:r>
      <w:r w:rsidR="003D5C95">
        <w:t xml:space="preserve">Choose as </w:t>
      </w:r>
      <w:r w:rsidR="003D5C95" w:rsidRPr="00C26B53">
        <w:rPr>
          <w:rStyle w:val="SAPScreenElement"/>
        </w:rPr>
        <w:t>Event</w:t>
      </w:r>
      <w:r w:rsidR="003D5C95" w:rsidRPr="00684C6C">
        <w:rPr>
          <w:rStyle w:val="SAPUserEntry"/>
        </w:rPr>
        <w:t xml:space="preserve"> </w:t>
      </w:r>
      <w:r w:rsidR="003D5C95" w:rsidRPr="00C26B53">
        <w:rPr>
          <w:rStyle w:val="SAPUserEntry"/>
        </w:rPr>
        <w:t>Data Change</w:t>
      </w:r>
      <w:r w:rsidR="003D5C95" w:rsidRPr="00684C6C">
        <w:rPr>
          <w:rStyle w:val="SAPUserEntry"/>
        </w:rPr>
        <w:t xml:space="preserve"> </w:t>
      </w:r>
      <w:r w:rsidR="003D5C95">
        <w:t xml:space="preserve">and as </w:t>
      </w:r>
      <w:r w:rsidR="003D5C95" w:rsidRPr="00C26B53">
        <w:rPr>
          <w:rStyle w:val="SAPScreenElement"/>
        </w:rPr>
        <w:t>Event Reason</w:t>
      </w:r>
      <w:r w:rsidR="003D5C95" w:rsidRPr="003D5C95">
        <w:t xml:space="preserve"> </w:t>
      </w:r>
      <w:r w:rsidR="003D5C95">
        <w:t>for example</w:t>
      </w:r>
      <w:r w:rsidR="003D5C95" w:rsidRPr="006826CE">
        <w:rPr>
          <w:rStyle w:val="SAPUserEntry"/>
        </w:rPr>
        <w:t xml:space="preserve"> </w:t>
      </w:r>
      <w:r w:rsidR="003D5C95" w:rsidRPr="00C26B53">
        <w:rPr>
          <w:rStyle w:val="SAPUserEntry"/>
        </w:rPr>
        <w:t>Data Change</w:t>
      </w:r>
      <w:r w:rsidR="003D5C95">
        <w:t xml:space="preserve">. </w:t>
      </w:r>
      <w:r>
        <w:t xml:space="preserve">Make changes </w:t>
      </w:r>
      <w:r w:rsidR="003D5C95">
        <w:t>a</w:t>
      </w:r>
      <w:r>
        <w:t xml:space="preserve">s appropriate, for example in the </w:t>
      </w:r>
      <w:r w:rsidR="003D5C95" w:rsidRPr="00B04CB4">
        <w:rPr>
          <w:rStyle w:val="SAPScreenElement"/>
        </w:rPr>
        <w:t>Organizational Information</w:t>
      </w:r>
      <w:r w:rsidR="003D5C95" w:rsidRPr="00B04CB4">
        <w:t xml:space="preserve"> </w:t>
      </w:r>
      <w:r w:rsidR="003D5C95">
        <w:t>section.</w:t>
      </w:r>
      <w:r w:rsidR="00212467" w:rsidRPr="00212467">
        <w:t xml:space="preserve"> </w:t>
      </w:r>
      <w:r w:rsidR="00212467">
        <w:t>Save the changes.</w:t>
      </w:r>
    </w:p>
    <w:p w14:paraId="21644E64" w14:textId="35C6836F" w:rsidR="00ED7696" w:rsidRDefault="003D5C95" w:rsidP="00EF4DEE">
      <w:pPr>
        <w:pStyle w:val="ListParagraph"/>
        <w:numPr>
          <w:ilvl w:val="0"/>
          <w:numId w:val="15"/>
        </w:numPr>
        <w:ind w:left="1080"/>
      </w:pPr>
      <w:r>
        <w:lastRenderedPageBreak/>
        <w:t xml:space="preserve">To make effective dated changes of the contingent worker’s personal information, select the </w:t>
      </w:r>
      <w:r w:rsidRPr="00C26B53">
        <w:rPr>
          <w:rStyle w:val="SAPScreenElement"/>
        </w:rPr>
        <w:t>Take Action</w:t>
      </w:r>
      <w:r w:rsidRPr="00C26B53">
        <w:t xml:space="preserve"> button</w:t>
      </w:r>
      <w:r>
        <w:t xml:space="preserve"> and from the </w:t>
      </w:r>
      <w:r w:rsidRPr="00C26B53">
        <w:t>drop</w:t>
      </w:r>
      <w:r w:rsidR="00A77C7C">
        <w:t>-</w:t>
      </w:r>
      <w:r w:rsidRPr="00C26B53">
        <w:t>down menu that expands, select</w:t>
      </w:r>
      <w:r w:rsidRPr="00E32E01">
        <w:rPr>
          <w:rStyle w:val="SAPScreenElement"/>
        </w:rPr>
        <w:t xml:space="preserve"> </w:t>
      </w:r>
      <w:r w:rsidRPr="0004791F">
        <w:rPr>
          <w:rStyle w:val="SAPScreenElement"/>
        </w:rPr>
        <w:t xml:space="preserve">Edit </w:t>
      </w:r>
      <w:r>
        <w:rPr>
          <w:rStyle w:val="SAPScreenElement"/>
        </w:rPr>
        <w:t>Personal</w:t>
      </w:r>
      <w:r w:rsidRPr="0004791F">
        <w:rPr>
          <w:rStyle w:val="SAPScreenElement"/>
        </w:rPr>
        <w:t xml:space="preserve"> Information</w:t>
      </w:r>
      <w:r>
        <w:rPr>
          <w:rStyle w:val="SAPScreenElement"/>
        </w:rPr>
        <w:t xml:space="preserve">. </w:t>
      </w:r>
      <w:r>
        <w:t>I</w:t>
      </w:r>
      <w:r w:rsidRPr="00C26B53">
        <w:t xml:space="preserve">n the </w:t>
      </w:r>
      <w:r w:rsidRPr="00C26B53">
        <w:rPr>
          <w:rStyle w:val="SAPScreenElement"/>
        </w:rPr>
        <w:t>When would you like your changes to take effect?</w:t>
      </w:r>
      <w:r w:rsidRPr="00C26B53">
        <w:t xml:space="preserve">: </w:t>
      </w:r>
      <w:r w:rsidR="00AA4A6F">
        <w:t xml:space="preserve">field </w:t>
      </w:r>
      <w:r w:rsidRPr="00C26B53">
        <w:t>select</w:t>
      </w:r>
      <w:r>
        <w:t xml:space="preserve"> a date on which the contingent worker is still active in the system. Make changes as appropriate</w:t>
      </w:r>
      <w:r w:rsidR="00212467">
        <w:t xml:space="preserve"> and save them.</w:t>
      </w:r>
    </w:p>
    <w:p w14:paraId="13A782AD" w14:textId="6E8C165F" w:rsidR="00706EE5" w:rsidRDefault="00C25759" w:rsidP="00854B9B">
      <w:pPr>
        <w:pStyle w:val="Heading2"/>
      </w:pPr>
      <w:bookmarkStart w:id="198" w:name="_Toc508084015"/>
      <w:r>
        <w:t>Assigning</w:t>
      </w:r>
      <w:r w:rsidR="00B37D71">
        <w:t xml:space="preserve"> Contingent Worker </w:t>
      </w:r>
      <w:r>
        <w:t>to</w:t>
      </w:r>
      <w:r w:rsidR="00B37D71">
        <w:t xml:space="preserve"> </w:t>
      </w:r>
      <w:r w:rsidR="00473464">
        <w:t>New</w:t>
      </w:r>
      <w:r w:rsidR="00706EE5">
        <w:t xml:space="preserve"> Work</w:t>
      </w:r>
      <w:r w:rsidR="00473464">
        <w:t xml:space="preserve"> Order</w:t>
      </w:r>
      <w:bookmarkEnd w:id="197"/>
      <w:bookmarkEnd w:id="198"/>
    </w:p>
    <w:p w14:paraId="7FE01B59" w14:textId="77777777" w:rsidR="000C6856" w:rsidRPr="00792B4E" w:rsidRDefault="000C6856" w:rsidP="000C6856">
      <w:pPr>
        <w:pStyle w:val="SAPKeyblockTitle"/>
      </w:pPr>
      <w:r w:rsidRPr="00792B4E">
        <w:t>Test Administration</w:t>
      </w:r>
    </w:p>
    <w:p w14:paraId="53862529" w14:textId="77777777" w:rsidR="000C6856" w:rsidRPr="00792B4E" w:rsidRDefault="000C6856" w:rsidP="000C6856">
      <w:r w:rsidRPr="00792B4E">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C6856" w:rsidRPr="00792B4E" w14:paraId="3F77424D" w14:textId="77777777" w:rsidTr="00ED7696">
        <w:tc>
          <w:tcPr>
            <w:tcW w:w="2280" w:type="dxa"/>
            <w:tcBorders>
              <w:top w:val="single" w:sz="8" w:space="0" w:color="999999"/>
              <w:left w:val="single" w:sz="8" w:space="0" w:color="999999"/>
              <w:bottom w:val="single" w:sz="8" w:space="0" w:color="999999"/>
              <w:right w:val="single" w:sz="8" w:space="0" w:color="999999"/>
            </w:tcBorders>
            <w:hideMark/>
          </w:tcPr>
          <w:p w14:paraId="5C4C6B3D" w14:textId="77777777" w:rsidR="000C6856" w:rsidRPr="00792B4E" w:rsidRDefault="000C6856" w:rsidP="00ED7696">
            <w:pPr>
              <w:rPr>
                <w:rStyle w:val="SAPEmphasis"/>
              </w:rPr>
            </w:pPr>
            <w:r w:rsidRPr="00792B4E">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ABAD8BA" w14:textId="77777777" w:rsidR="000C6856" w:rsidRPr="00792B4E" w:rsidRDefault="000C6856" w:rsidP="00ED7696">
            <w:pPr>
              <w:rPr>
                <w:lang w:eastAsia="zh-CN"/>
              </w:rPr>
            </w:pPr>
            <w:r w:rsidRPr="00792B4E">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6D19420A" w14:textId="77777777" w:rsidR="000C6856" w:rsidRPr="00792B4E" w:rsidRDefault="000C6856" w:rsidP="00ED7696">
            <w:pPr>
              <w:rPr>
                <w:rStyle w:val="SAPEmphasis"/>
              </w:rPr>
            </w:pPr>
            <w:r w:rsidRPr="00792B4E">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7D077E2D" w14:textId="77777777" w:rsidR="000C6856" w:rsidRPr="00792B4E" w:rsidRDefault="000C6856" w:rsidP="00ED7696">
            <w:pPr>
              <w:rPr>
                <w:lang w:eastAsia="zh-CN"/>
              </w:rPr>
            </w:pPr>
            <w:r w:rsidRPr="00792B4E">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38090FD" w14:textId="77777777" w:rsidR="000C6856" w:rsidRPr="00792B4E" w:rsidRDefault="000C6856" w:rsidP="00ED7696">
            <w:pPr>
              <w:rPr>
                <w:rStyle w:val="SAPEmphasis"/>
              </w:rPr>
            </w:pPr>
            <w:r w:rsidRPr="00792B4E">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6471181" w14:textId="02E87A3E" w:rsidR="000C6856" w:rsidRPr="00792B4E" w:rsidRDefault="00C4377A" w:rsidP="00ED7696">
            <w:pPr>
              <w:rPr>
                <w:lang w:eastAsia="zh-CN"/>
              </w:rPr>
            </w:pPr>
            <w:r>
              <w:rPr>
                <w:lang w:eastAsia="zh-CN"/>
              </w:rPr>
              <w:t>&lt;date&gt;</w:t>
            </w:r>
          </w:p>
        </w:tc>
      </w:tr>
      <w:tr w:rsidR="000C6856" w:rsidRPr="00792B4E" w14:paraId="7A747160" w14:textId="77777777" w:rsidTr="00ED7696">
        <w:tc>
          <w:tcPr>
            <w:tcW w:w="2280" w:type="dxa"/>
            <w:tcBorders>
              <w:top w:val="single" w:sz="8" w:space="0" w:color="999999"/>
              <w:left w:val="single" w:sz="8" w:space="0" w:color="999999"/>
              <w:bottom w:val="single" w:sz="8" w:space="0" w:color="999999"/>
              <w:right w:val="single" w:sz="8" w:space="0" w:color="999999"/>
            </w:tcBorders>
            <w:hideMark/>
          </w:tcPr>
          <w:p w14:paraId="5D3765E7" w14:textId="77777777" w:rsidR="000C6856" w:rsidRPr="00792B4E" w:rsidRDefault="000C6856" w:rsidP="00ED7696">
            <w:pPr>
              <w:rPr>
                <w:rStyle w:val="SAPEmphasis"/>
              </w:rPr>
            </w:pPr>
            <w:r w:rsidRPr="00792B4E">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14D3845" w14:textId="5B63F107" w:rsidR="000C6856" w:rsidRPr="00792B4E" w:rsidRDefault="000C6856" w:rsidP="00ED7696">
            <w:pPr>
              <w:rPr>
                <w:lang w:eastAsia="zh-CN"/>
              </w:rPr>
            </w:pPr>
            <w:r>
              <w:rPr>
                <w:lang w:eastAsia="zh-CN"/>
              </w:rPr>
              <w:t>HR Administrator</w:t>
            </w:r>
          </w:p>
        </w:tc>
      </w:tr>
      <w:tr w:rsidR="000C6856" w:rsidRPr="00792B4E" w14:paraId="7810C2FA" w14:textId="77777777" w:rsidTr="00ED7696">
        <w:tc>
          <w:tcPr>
            <w:tcW w:w="2280" w:type="dxa"/>
            <w:tcBorders>
              <w:top w:val="single" w:sz="8" w:space="0" w:color="999999"/>
              <w:left w:val="single" w:sz="8" w:space="0" w:color="999999"/>
              <w:bottom w:val="single" w:sz="8" w:space="0" w:color="999999"/>
              <w:right w:val="single" w:sz="8" w:space="0" w:color="999999"/>
            </w:tcBorders>
            <w:hideMark/>
          </w:tcPr>
          <w:p w14:paraId="602E668F" w14:textId="77777777" w:rsidR="000C6856" w:rsidRPr="00792B4E" w:rsidRDefault="000C6856" w:rsidP="00ED7696">
            <w:pPr>
              <w:rPr>
                <w:rStyle w:val="SAPEmphasis"/>
              </w:rPr>
            </w:pPr>
            <w:r w:rsidRPr="00792B4E">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F21715C" w14:textId="77777777" w:rsidR="000C6856" w:rsidRPr="00792B4E" w:rsidRDefault="000C6856" w:rsidP="00ED7696">
            <w:pPr>
              <w:rPr>
                <w:lang w:eastAsia="zh-CN"/>
              </w:rPr>
            </w:pPr>
            <w:r w:rsidRPr="00792B4E">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7106C876" w14:textId="77777777" w:rsidR="000C6856" w:rsidRPr="00792B4E" w:rsidRDefault="000C6856" w:rsidP="00ED7696">
            <w:pPr>
              <w:rPr>
                <w:rStyle w:val="SAPEmphasis"/>
              </w:rPr>
            </w:pPr>
            <w:r w:rsidRPr="00792B4E">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2C454264" w14:textId="39F19F1C" w:rsidR="000C6856" w:rsidRPr="00792B4E" w:rsidRDefault="00397E05" w:rsidP="00ED7696">
            <w:pPr>
              <w:rPr>
                <w:lang w:eastAsia="zh-CN"/>
              </w:rPr>
            </w:pPr>
            <w:r>
              <w:rPr>
                <w:lang w:eastAsia="zh-CN"/>
              </w:rPr>
              <w:t>&lt;duration&gt;</w:t>
            </w:r>
          </w:p>
        </w:tc>
      </w:tr>
    </w:tbl>
    <w:p w14:paraId="1C4CD634" w14:textId="77777777" w:rsidR="00706EE5" w:rsidRPr="00147E9B" w:rsidRDefault="00706EE5" w:rsidP="00706EE5">
      <w:pPr>
        <w:pStyle w:val="SAPKeyblockTitle"/>
      </w:pPr>
      <w:r w:rsidRPr="00147E9B">
        <w:t>Purpose</w:t>
      </w:r>
    </w:p>
    <w:p w14:paraId="6712C5EF" w14:textId="255BA7D2" w:rsidR="00854B9B" w:rsidRDefault="00706EE5" w:rsidP="00706EE5">
      <w:r>
        <w:t xml:space="preserve">After the work order, to which the contingent worker is assigned, has ended, the status of the contingent worker turns also inactive in the system. Nevertheless, </w:t>
      </w:r>
      <w:r w:rsidR="00D83D6F">
        <w:t xml:space="preserve">an inactive </w:t>
      </w:r>
      <w:r w:rsidR="00854B9B">
        <w:t>contingent worker can be assigned again to another work order, which the</w:t>
      </w:r>
      <w:r w:rsidR="00D83D6F">
        <w:t xml:space="preserve"> vendor</w:t>
      </w:r>
      <w:r w:rsidR="00854B9B">
        <w:t xml:space="preserve"> needs to execute</w:t>
      </w:r>
      <w:r w:rsidR="00D83D6F">
        <w:t xml:space="preserve"> at the company</w:t>
      </w:r>
      <w:r w:rsidR="00854B9B">
        <w:t>.</w:t>
      </w:r>
    </w:p>
    <w:p w14:paraId="0F421C13" w14:textId="26B6009F" w:rsidR="00706EE5" w:rsidRDefault="00706EE5" w:rsidP="00706EE5">
      <w:r>
        <w:t xml:space="preserve">When </w:t>
      </w:r>
      <w:r w:rsidR="00396027">
        <w:t>assigning</w:t>
      </w:r>
      <w:r w:rsidR="00A44BFC">
        <w:t xml:space="preserve"> an inactive contingent worker to </w:t>
      </w:r>
      <w:r w:rsidR="00A821DC">
        <w:t>a new work order</w:t>
      </w:r>
      <w:r>
        <w:t xml:space="preserve">, the data maintained </w:t>
      </w:r>
      <w:r w:rsidRPr="00A01340">
        <w:t xml:space="preserve">during his or her </w:t>
      </w:r>
      <w:r w:rsidR="00A44BFC">
        <w:t>previous</w:t>
      </w:r>
      <w:r w:rsidR="00A44BFC" w:rsidRPr="00A01340">
        <w:t xml:space="preserve"> </w:t>
      </w:r>
      <w:r w:rsidRPr="00A01340">
        <w:t>assignment at the company is taken over and can be reused</w:t>
      </w:r>
      <w:r>
        <w:t>.</w:t>
      </w:r>
    </w:p>
    <w:p w14:paraId="763BAC29" w14:textId="77777777" w:rsidR="00706EE5" w:rsidRDefault="00706EE5" w:rsidP="00706EE5">
      <w:pPr>
        <w:pStyle w:val="SAPKeyblockTitle"/>
      </w:pPr>
      <w:r>
        <w:t>Prerequisites</w:t>
      </w:r>
    </w:p>
    <w:p w14:paraId="4A173B44" w14:textId="5A2662C0" w:rsidR="00854B9B" w:rsidRPr="00CC1DF3" w:rsidRDefault="00854B9B" w:rsidP="00706EE5">
      <w:r>
        <w:t>The Vendor (Supplier) relevant for the work order</w:t>
      </w:r>
      <w:r w:rsidR="0016170E">
        <w:t>,</w:t>
      </w:r>
      <w:r>
        <w:t xml:space="preserve"> to </w:t>
      </w:r>
      <w:r w:rsidR="0016170E">
        <w:t xml:space="preserve">which </w:t>
      </w:r>
      <w:r>
        <w:t xml:space="preserve">the contingent worker </w:t>
      </w:r>
      <w:r w:rsidR="0016170E">
        <w:t xml:space="preserve">is to be assigned, </w:t>
      </w:r>
      <w:r>
        <w:t xml:space="preserve">has been created manually in Employee Central. For more details on how to create the vendor information in the Employee Central system, refer to </w:t>
      </w:r>
      <w:r w:rsidR="00EE4D37">
        <w:t xml:space="preserve">process step </w:t>
      </w:r>
      <w:r w:rsidRPr="00EE4D37">
        <w:rPr>
          <w:rStyle w:val="SAPScreenElement"/>
          <w:color w:val="auto"/>
        </w:rPr>
        <w:t>Entering Master Data of Contingent Worker</w:t>
      </w:r>
      <w:r w:rsidRPr="00CB60B0">
        <w:t>.</w:t>
      </w:r>
    </w:p>
    <w:p w14:paraId="006181EF" w14:textId="77777777" w:rsidR="00706EE5" w:rsidRDefault="00706EE5" w:rsidP="00706EE5">
      <w:pPr>
        <w:pStyle w:val="SAPKeyblockTitle"/>
      </w:pPr>
      <w:r>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56"/>
        <w:gridCol w:w="1376"/>
        <w:gridCol w:w="3330"/>
        <w:gridCol w:w="4140"/>
        <w:gridCol w:w="3510"/>
        <w:gridCol w:w="1170"/>
      </w:tblGrid>
      <w:tr w:rsidR="00D3496A" w:rsidRPr="00C50C67" w14:paraId="7E7075A5" w14:textId="77777777" w:rsidTr="00E2583B">
        <w:trPr>
          <w:trHeight w:val="848"/>
          <w:tblHeader/>
        </w:trPr>
        <w:tc>
          <w:tcPr>
            <w:tcW w:w="756" w:type="dxa"/>
            <w:tcBorders>
              <w:top w:val="single" w:sz="8" w:space="0" w:color="999999"/>
              <w:left w:val="single" w:sz="8" w:space="0" w:color="999999"/>
              <w:bottom w:val="single" w:sz="8" w:space="0" w:color="999999"/>
              <w:right w:val="single" w:sz="8" w:space="0" w:color="999999"/>
            </w:tcBorders>
            <w:shd w:val="clear" w:color="auto" w:fill="999999"/>
            <w:hideMark/>
          </w:tcPr>
          <w:p w14:paraId="1D47D537" w14:textId="77777777" w:rsidR="00D3496A" w:rsidRPr="00C50C67" w:rsidRDefault="00D3496A" w:rsidP="00241C1E">
            <w:pPr>
              <w:pStyle w:val="SAPTableHeader"/>
            </w:pPr>
            <w:r w:rsidRPr="00C50C67">
              <w:t>Test Step #</w:t>
            </w:r>
          </w:p>
        </w:tc>
        <w:tc>
          <w:tcPr>
            <w:tcW w:w="1376" w:type="dxa"/>
            <w:tcBorders>
              <w:top w:val="single" w:sz="8" w:space="0" w:color="999999"/>
              <w:left w:val="single" w:sz="8" w:space="0" w:color="999999"/>
              <w:bottom w:val="single" w:sz="8" w:space="0" w:color="999999"/>
              <w:right w:val="single" w:sz="8" w:space="0" w:color="999999"/>
            </w:tcBorders>
            <w:shd w:val="clear" w:color="auto" w:fill="999999"/>
            <w:hideMark/>
          </w:tcPr>
          <w:p w14:paraId="67CB62DD" w14:textId="77777777" w:rsidR="00D3496A" w:rsidRPr="00C50C67" w:rsidRDefault="00D3496A" w:rsidP="00241C1E">
            <w:pPr>
              <w:pStyle w:val="SAPTableHeader"/>
            </w:pPr>
            <w:r w:rsidRPr="00C50C67">
              <w:t>Test Step Name</w:t>
            </w:r>
          </w:p>
        </w:tc>
        <w:tc>
          <w:tcPr>
            <w:tcW w:w="3330" w:type="dxa"/>
            <w:tcBorders>
              <w:top w:val="single" w:sz="8" w:space="0" w:color="999999"/>
              <w:left w:val="single" w:sz="8" w:space="0" w:color="999999"/>
              <w:bottom w:val="single" w:sz="8" w:space="0" w:color="999999"/>
              <w:right w:val="single" w:sz="8" w:space="0" w:color="999999"/>
            </w:tcBorders>
            <w:shd w:val="clear" w:color="auto" w:fill="999999"/>
            <w:hideMark/>
          </w:tcPr>
          <w:p w14:paraId="009CA7DC" w14:textId="77777777" w:rsidR="00D3496A" w:rsidRPr="00C50C67" w:rsidRDefault="00D3496A" w:rsidP="00241C1E">
            <w:pPr>
              <w:pStyle w:val="SAPTableHeader"/>
            </w:pPr>
            <w:r w:rsidRPr="00C50C67">
              <w:t>Instruction</w:t>
            </w:r>
          </w:p>
        </w:tc>
        <w:tc>
          <w:tcPr>
            <w:tcW w:w="4140" w:type="dxa"/>
            <w:tcBorders>
              <w:top w:val="single" w:sz="8" w:space="0" w:color="999999"/>
              <w:left w:val="single" w:sz="8" w:space="0" w:color="999999"/>
              <w:bottom w:val="single" w:sz="8" w:space="0" w:color="999999"/>
              <w:right w:val="single" w:sz="8" w:space="0" w:color="999999"/>
            </w:tcBorders>
            <w:shd w:val="clear" w:color="auto" w:fill="999999"/>
            <w:hideMark/>
          </w:tcPr>
          <w:p w14:paraId="14E041CC" w14:textId="77777777" w:rsidR="00D3496A" w:rsidRPr="00C50C67" w:rsidRDefault="00D3496A" w:rsidP="00241C1E">
            <w:pPr>
              <w:pStyle w:val="SAPTableHeader"/>
            </w:pPr>
            <w:r w:rsidRPr="00C50C67">
              <w:t>User Entries:</w:t>
            </w:r>
            <w:r w:rsidRPr="00C50C67">
              <w:br/>
              <w:t>Field Name: User Action and Value</w:t>
            </w:r>
          </w:p>
        </w:tc>
        <w:tc>
          <w:tcPr>
            <w:tcW w:w="3510" w:type="dxa"/>
            <w:tcBorders>
              <w:top w:val="single" w:sz="8" w:space="0" w:color="999999"/>
              <w:left w:val="single" w:sz="8" w:space="0" w:color="999999"/>
              <w:bottom w:val="single" w:sz="8" w:space="0" w:color="999999"/>
              <w:right w:val="single" w:sz="8" w:space="0" w:color="999999"/>
            </w:tcBorders>
            <w:shd w:val="clear" w:color="auto" w:fill="999999"/>
            <w:hideMark/>
          </w:tcPr>
          <w:p w14:paraId="5837FC87" w14:textId="77777777" w:rsidR="00D3496A" w:rsidRPr="00C50C67" w:rsidRDefault="00D3496A" w:rsidP="00241C1E">
            <w:pPr>
              <w:pStyle w:val="SAPTableHeader"/>
            </w:pPr>
            <w:r w:rsidRPr="00C50C67">
              <w:t>Expected Result</w:t>
            </w:r>
          </w:p>
        </w:tc>
        <w:tc>
          <w:tcPr>
            <w:tcW w:w="1170" w:type="dxa"/>
            <w:tcBorders>
              <w:top w:val="single" w:sz="8" w:space="0" w:color="999999"/>
              <w:left w:val="single" w:sz="8" w:space="0" w:color="999999"/>
              <w:bottom w:val="single" w:sz="8" w:space="0" w:color="999999"/>
              <w:right w:val="single" w:sz="8" w:space="0" w:color="999999"/>
            </w:tcBorders>
            <w:shd w:val="clear" w:color="auto" w:fill="999999"/>
            <w:hideMark/>
          </w:tcPr>
          <w:p w14:paraId="76DFB004" w14:textId="77777777" w:rsidR="00D3496A" w:rsidRPr="00C50C67" w:rsidRDefault="00D3496A" w:rsidP="00241C1E">
            <w:pPr>
              <w:pStyle w:val="SAPTableHeader"/>
            </w:pPr>
            <w:r w:rsidRPr="00C50C67">
              <w:t>Pass / Fail / Comment</w:t>
            </w:r>
          </w:p>
        </w:tc>
      </w:tr>
      <w:tr w:rsidR="00D3496A" w:rsidRPr="00B21602" w14:paraId="26296B9E" w14:textId="77777777" w:rsidTr="00E2583B">
        <w:trPr>
          <w:trHeight w:val="288"/>
        </w:trPr>
        <w:tc>
          <w:tcPr>
            <w:tcW w:w="756" w:type="dxa"/>
            <w:tcBorders>
              <w:top w:val="single" w:sz="8" w:space="0" w:color="999999"/>
              <w:left w:val="single" w:sz="8" w:space="0" w:color="999999"/>
              <w:bottom w:val="single" w:sz="8" w:space="0" w:color="999999"/>
              <w:right w:val="single" w:sz="8" w:space="0" w:color="999999"/>
            </w:tcBorders>
            <w:hideMark/>
          </w:tcPr>
          <w:p w14:paraId="3B5E463C" w14:textId="77777777" w:rsidR="00D3496A" w:rsidRPr="00C50C67" w:rsidRDefault="00D3496A" w:rsidP="00241C1E">
            <w:r w:rsidRPr="00C50C67">
              <w:t>1</w:t>
            </w:r>
          </w:p>
        </w:tc>
        <w:tc>
          <w:tcPr>
            <w:tcW w:w="1376" w:type="dxa"/>
            <w:tcBorders>
              <w:top w:val="single" w:sz="8" w:space="0" w:color="999999"/>
              <w:left w:val="single" w:sz="8" w:space="0" w:color="999999"/>
              <w:bottom w:val="single" w:sz="8" w:space="0" w:color="999999"/>
              <w:right w:val="single" w:sz="8" w:space="0" w:color="999999"/>
            </w:tcBorders>
            <w:hideMark/>
          </w:tcPr>
          <w:p w14:paraId="2AB9390D" w14:textId="77777777" w:rsidR="00D3496A" w:rsidRPr="00C50C67" w:rsidRDefault="00D3496A" w:rsidP="00241C1E">
            <w:r w:rsidRPr="00C50C67">
              <w:rPr>
                <w:rStyle w:val="SAPEmphasis"/>
              </w:rPr>
              <w:t>Log on</w:t>
            </w:r>
          </w:p>
        </w:tc>
        <w:tc>
          <w:tcPr>
            <w:tcW w:w="3330" w:type="dxa"/>
            <w:tcBorders>
              <w:top w:val="single" w:sz="8" w:space="0" w:color="999999"/>
              <w:left w:val="single" w:sz="8" w:space="0" w:color="999999"/>
              <w:bottom w:val="single" w:sz="8" w:space="0" w:color="999999"/>
              <w:right w:val="single" w:sz="8" w:space="0" w:color="999999"/>
            </w:tcBorders>
            <w:hideMark/>
          </w:tcPr>
          <w:p w14:paraId="1ECE659E" w14:textId="77777777" w:rsidR="00D3496A" w:rsidRPr="00C50C67" w:rsidRDefault="00D3496A" w:rsidP="00241C1E">
            <w:r w:rsidRPr="00C50C67">
              <w:t xml:space="preserve">Log on to </w:t>
            </w:r>
            <w:r w:rsidRPr="00CA53CC">
              <w:rPr>
                <w:rStyle w:val="SAPScreenElement"/>
                <w:color w:val="auto"/>
              </w:rPr>
              <w:t>Employee Central</w:t>
            </w:r>
            <w:r w:rsidRPr="00421A07" w:rsidDel="00451A13">
              <w:t xml:space="preserve"> </w:t>
            </w:r>
            <w:r w:rsidRPr="00C50C67">
              <w:t xml:space="preserve">as an HR </w:t>
            </w:r>
            <w:r w:rsidRPr="003F15A9">
              <w:t>Administrator</w:t>
            </w:r>
            <w:r w:rsidRPr="00C50C67">
              <w:t>.</w:t>
            </w:r>
          </w:p>
        </w:tc>
        <w:tc>
          <w:tcPr>
            <w:tcW w:w="4140" w:type="dxa"/>
            <w:tcBorders>
              <w:top w:val="single" w:sz="8" w:space="0" w:color="999999"/>
              <w:left w:val="single" w:sz="8" w:space="0" w:color="999999"/>
              <w:bottom w:val="single" w:sz="8" w:space="0" w:color="999999"/>
              <w:right w:val="single" w:sz="8" w:space="0" w:color="999999"/>
            </w:tcBorders>
          </w:tcPr>
          <w:p w14:paraId="6F1D1338" w14:textId="77777777" w:rsidR="00D3496A" w:rsidRPr="00C50C67" w:rsidRDefault="00D3496A" w:rsidP="00241C1E"/>
        </w:tc>
        <w:tc>
          <w:tcPr>
            <w:tcW w:w="3510" w:type="dxa"/>
            <w:tcBorders>
              <w:top w:val="single" w:sz="8" w:space="0" w:color="999999"/>
              <w:left w:val="single" w:sz="8" w:space="0" w:color="999999"/>
              <w:bottom w:val="single" w:sz="8" w:space="0" w:color="999999"/>
              <w:right w:val="single" w:sz="8" w:space="0" w:color="999999"/>
            </w:tcBorders>
            <w:hideMark/>
          </w:tcPr>
          <w:p w14:paraId="31D6C133" w14:textId="77777777" w:rsidR="00D3496A" w:rsidRPr="00C50C67" w:rsidRDefault="00D3496A" w:rsidP="00241C1E">
            <w:r w:rsidRPr="00C50C67">
              <w:t xml:space="preserve">The </w:t>
            </w:r>
            <w:r w:rsidRPr="00C50C67">
              <w:rPr>
                <w:rStyle w:val="SAPScreenElement"/>
              </w:rPr>
              <w:t xml:space="preserve">Home </w:t>
            </w:r>
            <w:r w:rsidRPr="00C50C67">
              <w:t>page is displayed.</w:t>
            </w:r>
          </w:p>
        </w:tc>
        <w:tc>
          <w:tcPr>
            <w:tcW w:w="1170" w:type="dxa"/>
            <w:tcBorders>
              <w:top w:val="single" w:sz="8" w:space="0" w:color="999999"/>
              <w:left w:val="single" w:sz="8" w:space="0" w:color="999999"/>
              <w:bottom w:val="single" w:sz="8" w:space="0" w:color="999999"/>
              <w:right w:val="single" w:sz="8" w:space="0" w:color="999999"/>
            </w:tcBorders>
          </w:tcPr>
          <w:p w14:paraId="16BE860D" w14:textId="77777777" w:rsidR="00D3496A" w:rsidRPr="00C50C67" w:rsidRDefault="00D3496A" w:rsidP="00241C1E"/>
        </w:tc>
      </w:tr>
      <w:tr w:rsidR="00D3496A" w:rsidRPr="00B21602" w14:paraId="0085B002" w14:textId="77777777" w:rsidTr="00E2583B">
        <w:trPr>
          <w:trHeight w:val="357"/>
        </w:trPr>
        <w:tc>
          <w:tcPr>
            <w:tcW w:w="756" w:type="dxa"/>
            <w:tcBorders>
              <w:top w:val="single" w:sz="8" w:space="0" w:color="999999"/>
              <w:left w:val="single" w:sz="8" w:space="0" w:color="999999"/>
              <w:bottom w:val="single" w:sz="8" w:space="0" w:color="999999"/>
              <w:right w:val="single" w:sz="8" w:space="0" w:color="999999"/>
            </w:tcBorders>
            <w:hideMark/>
          </w:tcPr>
          <w:p w14:paraId="1E1241CA" w14:textId="77777777" w:rsidR="00D3496A" w:rsidRPr="00C50C67" w:rsidRDefault="00D3496A" w:rsidP="00241C1E">
            <w:r w:rsidRPr="00C50C67">
              <w:lastRenderedPageBreak/>
              <w:t>2</w:t>
            </w:r>
          </w:p>
        </w:tc>
        <w:tc>
          <w:tcPr>
            <w:tcW w:w="1376" w:type="dxa"/>
            <w:tcBorders>
              <w:top w:val="single" w:sz="8" w:space="0" w:color="999999"/>
              <w:left w:val="single" w:sz="8" w:space="0" w:color="999999"/>
              <w:bottom w:val="single" w:sz="8" w:space="0" w:color="999999"/>
              <w:right w:val="single" w:sz="8" w:space="0" w:color="999999"/>
            </w:tcBorders>
            <w:hideMark/>
          </w:tcPr>
          <w:p w14:paraId="3D7292C0" w14:textId="0F80087E" w:rsidR="00D3496A" w:rsidRPr="00C50C67" w:rsidRDefault="00D3496A" w:rsidP="00241C1E">
            <w:pPr>
              <w:rPr>
                <w:rStyle w:val="SAPEmphasis"/>
              </w:rPr>
            </w:pPr>
            <w:r w:rsidRPr="00C50C67">
              <w:rPr>
                <w:rStyle w:val="SAPEmphasis"/>
              </w:rPr>
              <w:t xml:space="preserve">Go to </w:t>
            </w:r>
            <w:r>
              <w:rPr>
                <w:rStyle w:val="SAPEmphasis"/>
                <w:lang w:eastAsia="zh-TW"/>
              </w:rPr>
              <w:t xml:space="preserve">Admin Center </w:t>
            </w:r>
            <w:r w:rsidRPr="00C50C67">
              <w:rPr>
                <w:rStyle w:val="SAPEmphasis"/>
              </w:rPr>
              <w:t>screen</w:t>
            </w:r>
          </w:p>
        </w:tc>
        <w:tc>
          <w:tcPr>
            <w:tcW w:w="3330" w:type="dxa"/>
            <w:tcBorders>
              <w:top w:val="single" w:sz="8" w:space="0" w:color="999999"/>
              <w:left w:val="single" w:sz="8" w:space="0" w:color="999999"/>
              <w:bottom w:val="single" w:sz="8" w:space="0" w:color="999999"/>
              <w:right w:val="single" w:sz="8" w:space="0" w:color="999999"/>
            </w:tcBorders>
            <w:hideMark/>
          </w:tcPr>
          <w:p w14:paraId="6F749FF5" w14:textId="774EF458" w:rsidR="00D3496A" w:rsidRPr="00C50C67" w:rsidRDefault="00D3496A" w:rsidP="00241C1E">
            <w:pPr>
              <w:rPr>
                <w:rStyle w:val="SAPScreenElement"/>
              </w:rPr>
            </w:pPr>
            <w:r>
              <w:rPr>
                <w:lang w:eastAsia="zh-TW"/>
              </w:rPr>
              <w:t xml:space="preserve">From the </w:t>
            </w:r>
            <w:r>
              <w:rPr>
                <w:rStyle w:val="SAPScreenElement"/>
                <w:lang w:eastAsia="zh-TW"/>
              </w:rPr>
              <w:t xml:space="preserve">Home </w:t>
            </w:r>
            <w:r>
              <w:rPr>
                <w:lang w:eastAsia="zh-TW"/>
              </w:rPr>
              <w:t xml:space="preserve">drop-down, select </w:t>
            </w:r>
            <w:r>
              <w:rPr>
                <w:rStyle w:val="SAPScreenElement"/>
                <w:lang w:eastAsia="zh-TW"/>
              </w:rPr>
              <w:t>Admin Center</w:t>
            </w:r>
            <w:r>
              <w:rPr>
                <w:lang w:eastAsia="zh-TW"/>
              </w:rPr>
              <w:t>.</w:t>
            </w:r>
          </w:p>
        </w:tc>
        <w:tc>
          <w:tcPr>
            <w:tcW w:w="4140" w:type="dxa"/>
            <w:tcBorders>
              <w:top w:val="single" w:sz="8" w:space="0" w:color="999999"/>
              <w:left w:val="single" w:sz="8" w:space="0" w:color="999999"/>
              <w:bottom w:val="single" w:sz="8" w:space="0" w:color="999999"/>
              <w:right w:val="single" w:sz="8" w:space="0" w:color="999999"/>
            </w:tcBorders>
          </w:tcPr>
          <w:p w14:paraId="6829782E" w14:textId="77777777" w:rsidR="00D3496A" w:rsidRPr="00C50C67" w:rsidRDefault="00D3496A" w:rsidP="00241C1E"/>
        </w:tc>
        <w:tc>
          <w:tcPr>
            <w:tcW w:w="3510" w:type="dxa"/>
            <w:tcBorders>
              <w:top w:val="single" w:sz="8" w:space="0" w:color="999999"/>
              <w:left w:val="single" w:sz="8" w:space="0" w:color="999999"/>
              <w:bottom w:val="single" w:sz="8" w:space="0" w:color="999999"/>
              <w:right w:val="single" w:sz="8" w:space="0" w:color="999999"/>
            </w:tcBorders>
            <w:hideMark/>
          </w:tcPr>
          <w:p w14:paraId="52BC7670" w14:textId="29987A70" w:rsidR="00D3496A" w:rsidRPr="00C50C67" w:rsidRDefault="00D3496A" w:rsidP="00241C1E">
            <w:r w:rsidRPr="00C50C67">
              <w:t xml:space="preserve">The </w:t>
            </w:r>
            <w:r>
              <w:rPr>
                <w:rStyle w:val="SAPScreenElement"/>
                <w:lang w:eastAsia="zh-TW"/>
              </w:rPr>
              <w:t>Admin Center</w:t>
            </w:r>
            <w:r>
              <w:rPr>
                <w:lang w:eastAsia="zh-TW"/>
              </w:rPr>
              <w:t xml:space="preserve"> </w:t>
            </w:r>
            <w:r w:rsidRPr="00C50C67">
              <w:t>screen is displayed.</w:t>
            </w:r>
          </w:p>
        </w:tc>
        <w:tc>
          <w:tcPr>
            <w:tcW w:w="1170" w:type="dxa"/>
            <w:tcBorders>
              <w:top w:val="single" w:sz="8" w:space="0" w:color="999999"/>
              <w:left w:val="single" w:sz="8" w:space="0" w:color="999999"/>
              <w:bottom w:val="single" w:sz="8" w:space="0" w:color="999999"/>
              <w:right w:val="single" w:sz="8" w:space="0" w:color="999999"/>
            </w:tcBorders>
          </w:tcPr>
          <w:p w14:paraId="2318912A" w14:textId="77777777" w:rsidR="00D3496A" w:rsidRPr="00C50C67" w:rsidRDefault="00D3496A" w:rsidP="00241C1E"/>
        </w:tc>
      </w:tr>
      <w:tr w:rsidR="00D3496A" w:rsidRPr="00B21602" w14:paraId="5CAF19F5" w14:textId="77777777" w:rsidTr="00E2583B">
        <w:trPr>
          <w:trHeight w:val="357"/>
        </w:trPr>
        <w:tc>
          <w:tcPr>
            <w:tcW w:w="756" w:type="dxa"/>
            <w:tcBorders>
              <w:top w:val="single" w:sz="8" w:space="0" w:color="999999"/>
              <w:left w:val="single" w:sz="8" w:space="0" w:color="999999"/>
              <w:bottom w:val="single" w:sz="8" w:space="0" w:color="999999"/>
              <w:right w:val="single" w:sz="8" w:space="0" w:color="999999"/>
            </w:tcBorders>
            <w:hideMark/>
          </w:tcPr>
          <w:p w14:paraId="23BDF599" w14:textId="77777777" w:rsidR="00D3496A" w:rsidRPr="00C50C67" w:rsidRDefault="00D3496A" w:rsidP="00241C1E">
            <w:r w:rsidRPr="00C50C67">
              <w:t>3</w:t>
            </w:r>
          </w:p>
        </w:tc>
        <w:tc>
          <w:tcPr>
            <w:tcW w:w="1376" w:type="dxa"/>
            <w:tcBorders>
              <w:top w:val="single" w:sz="8" w:space="0" w:color="999999"/>
              <w:left w:val="single" w:sz="8" w:space="0" w:color="999999"/>
              <w:bottom w:val="single" w:sz="8" w:space="0" w:color="999999"/>
              <w:right w:val="single" w:sz="8" w:space="0" w:color="999999"/>
            </w:tcBorders>
            <w:hideMark/>
          </w:tcPr>
          <w:p w14:paraId="4983C340" w14:textId="0D56BBE5" w:rsidR="00D3496A" w:rsidRPr="00C50C67" w:rsidRDefault="00D3496A" w:rsidP="00241C1E">
            <w:pPr>
              <w:rPr>
                <w:rStyle w:val="SAPEmphasis"/>
              </w:rPr>
            </w:pPr>
            <w:r w:rsidRPr="00C50C67">
              <w:rPr>
                <w:rStyle w:val="SAPEmphasis"/>
              </w:rPr>
              <w:t xml:space="preserve">Add </w:t>
            </w:r>
            <w:r w:rsidRPr="00CA53CC">
              <w:rPr>
                <w:rStyle w:val="SAPEmphasis"/>
                <w:lang w:eastAsia="zh-TW"/>
              </w:rPr>
              <w:t>Contingent</w:t>
            </w:r>
            <w:r>
              <w:rPr>
                <w:rStyle w:val="SAPEmphasis"/>
                <w:lang w:val="de-DE" w:eastAsia="zh-TW"/>
              </w:rPr>
              <w:t xml:space="preserve"> Worker</w:t>
            </w:r>
          </w:p>
        </w:tc>
        <w:tc>
          <w:tcPr>
            <w:tcW w:w="3330" w:type="dxa"/>
            <w:tcBorders>
              <w:top w:val="single" w:sz="8" w:space="0" w:color="999999"/>
              <w:left w:val="single" w:sz="8" w:space="0" w:color="999999"/>
              <w:bottom w:val="single" w:sz="8" w:space="0" w:color="999999"/>
              <w:right w:val="single" w:sz="8" w:space="0" w:color="999999"/>
            </w:tcBorders>
            <w:hideMark/>
          </w:tcPr>
          <w:p w14:paraId="5EE65D54" w14:textId="3F154BFD" w:rsidR="00D3496A" w:rsidRPr="00C50C67" w:rsidRDefault="00D3496A" w:rsidP="00241C1E">
            <w:r>
              <w:rPr>
                <w:lang w:eastAsia="zh-TW"/>
              </w:rPr>
              <w:t xml:space="preserve">In the </w:t>
            </w:r>
            <w:r>
              <w:rPr>
                <w:rStyle w:val="SAPScreenElement"/>
                <w:lang w:eastAsia="zh-TW"/>
              </w:rPr>
              <w:t>Manage Employees</w:t>
            </w:r>
            <w:r>
              <w:rPr>
                <w:lang w:eastAsia="zh-TW"/>
              </w:rPr>
              <w:t xml:space="preserve"> portlet of the </w:t>
            </w:r>
            <w:r>
              <w:rPr>
                <w:rStyle w:val="SAPScreenElement"/>
                <w:lang w:eastAsia="zh-TW"/>
              </w:rPr>
              <w:t>Admin Center</w:t>
            </w:r>
            <w:r>
              <w:rPr>
                <w:lang w:eastAsia="zh-TW"/>
              </w:rPr>
              <w:t xml:space="preserve"> screen select </w:t>
            </w:r>
            <w:r>
              <w:rPr>
                <w:rStyle w:val="SAPScreenElement"/>
                <w:lang w:eastAsia="zh-TW"/>
              </w:rPr>
              <w:t xml:space="preserve">Update User Information </w:t>
            </w:r>
            <w:r>
              <w:rPr>
                <w:rStyle w:val="SAPScreenElement"/>
                <w:lang w:val="de-DE" w:eastAsia="zh-TW"/>
              </w:rPr>
              <w:sym w:font="Symbol" w:char="F0AE"/>
            </w:r>
            <w:r>
              <w:rPr>
                <w:lang w:eastAsia="zh-TW"/>
              </w:rPr>
              <w:t xml:space="preserve"> </w:t>
            </w:r>
            <w:r>
              <w:rPr>
                <w:rStyle w:val="SAPScreenElement"/>
                <w:lang w:eastAsia="zh-TW"/>
              </w:rPr>
              <w:t>Add Contingent Worker</w:t>
            </w:r>
            <w:r>
              <w:rPr>
                <w:lang w:eastAsia="zh-TW"/>
              </w:rPr>
              <w:t>.</w:t>
            </w:r>
          </w:p>
        </w:tc>
        <w:tc>
          <w:tcPr>
            <w:tcW w:w="4140" w:type="dxa"/>
            <w:tcBorders>
              <w:top w:val="single" w:sz="8" w:space="0" w:color="999999"/>
              <w:left w:val="single" w:sz="8" w:space="0" w:color="999999"/>
              <w:bottom w:val="single" w:sz="8" w:space="0" w:color="999999"/>
              <w:right w:val="single" w:sz="8" w:space="0" w:color="999999"/>
            </w:tcBorders>
          </w:tcPr>
          <w:p w14:paraId="46975767" w14:textId="77777777" w:rsidR="00D3496A" w:rsidRPr="00C50C67" w:rsidRDefault="00D3496A" w:rsidP="00241C1E"/>
        </w:tc>
        <w:tc>
          <w:tcPr>
            <w:tcW w:w="3510" w:type="dxa"/>
            <w:tcBorders>
              <w:top w:val="single" w:sz="8" w:space="0" w:color="999999"/>
              <w:left w:val="single" w:sz="8" w:space="0" w:color="999999"/>
              <w:bottom w:val="single" w:sz="8" w:space="0" w:color="999999"/>
              <w:right w:val="single" w:sz="8" w:space="0" w:color="999999"/>
            </w:tcBorders>
            <w:hideMark/>
          </w:tcPr>
          <w:p w14:paraId="3619A27B" w14:textId="57E497D5" w:rsidR="00D3496A" w:rsidRPr="00C50C67" w:rsidRDefault="00D3496A" w:rsidP="00241C1E">
            <w:r w:rsidRPr="00C50C67">
              <w:t xml:space="preserve">You are directed to the </w:t>
            </w:r>
            <w:r w:rsidRPr="00C50C67">
              <w:rPr>
                <w:rStyle w:val="SAPScreenElement"/>
              </w:rPr>
              <w:t xml:space="preserve">My Employee Files </w:t>
            </w:r>
            <w:r w:rsidRPr="00C50C67">
              <w:t xml:space="preserve">application and the </w:t>
            </w:r>
            <w:r w:rsidRPr="00C50C67">
              <w:rPr>
                <w:rStyle w:val="SAPScreenElement"/>
              </w:rPr>
              <w:t xml:space="preserve">Add </w:t>
            </w:r>
            <w:r>
              <w:rPr>
                <w:rStyle w:val="SAPScreenElement"/>
                <w:lang w:eastAsia="zh-TW"/>
              </w:rPr>
              <w:t>Contingent Worker</w:t>
            </w:r>
            <w:r>
              <w:rPr>
                <w:lang w:eastAsia="zh-TW"/>
              </w:rPr>
              <w:t xml:space="preserve"> </w:t>
            </w:r>
            <w:r w:rsidRPr="00C50C67">
              <w:t>screen is displayed.</w:t>
            </w:r>
          </w:p>
        </w:tc>
        <w:tc>
          <w:tcPr>
            <w:tcW w:w="1170" w:type="dxa"/>
            <w:tcBorders>
              <w:top w:val="single" w:sz="8" w:space="0" w:color="999999"/>
              <w:left w:val="single" w:sz="8" w:space="0" w:color="999999"/>
              <w:bottom w:val="single" w:sz="8" w:space="0" w:color="999999"/>
              <w:right w:val="single" w:sz="8" w:space="0" w:color="999999"/>
            </w:tcBorders>
          </w:tcPr>
          <w:p w14:paraId="107B13B1" w14:textId="77777777" w:rsidR="00D3496A" w:rsidRPr="00C50C67" w:rsidRDefault="00D3496A" w:rsidP="00241C1E"/>
        </w:tc>
      </w:tr>
      <w:tr w:rsidR="00D3496A" w:rsidRPr="00C50C67" w14:paraId="50FF99F9" w14:textId="77777777" w:rsidTr="00E2583B">
        <w:trPr>
          <w:trHeight w:val="510"/>
        </w:trPr>
        <w:tc>
          <w:tcPr>
            <w:tcW w:w="756" w:type="dxa"/>
            <w:vMerge w:val="restart"/>
            <w:tcBorders>
              <w:top w:val="single" w:sz="8" w:space="0" w:color="999999"/>
              <w:left w:val="single" w:sz="8" w:space="0" w:color="999999"/>
              <w:bottom w:val="single" w:sz="8" w:space="0" w:color="999999"/>
              <w:right w:val="single" w:sz="8" w:space="0" w:color="999999"/>
            </w:tcBorders>
            <w:hideMark/>
          </w:tcPr>
          <w:p w14:paraId="4483AFBC" w14:textId="77777777" w:rsidR="00D3496A" w:rsidRPr="00C50C67" w:rsidRDefault="00D3496A" w:rsidP="00241C1E">
            <w:r w:rsidRPr="00C50C67">
              <w:t>4</w:t>
            </w:r>
          </w:p>
        </w:tc>
        <w:tc>
          <w:tcPr>
            <w:tcW w:w="1376" w:type="dxa"/>
            <w:vMerge w:val="restart"/>
            <w:tcBorders>
              <w:top w:val="single" w:sz="8" w:space="0" w:color="999999"/>
              <w:left w:val="single" w:sz="8" w:space="0" w:color="999999"/>
              <w:bottom w:val="single" w:sz="8" w:space="0" w:color="999999"/>
              <w:right w:val="single" w:sz="8" w:space="0" w:color="999999"/>
            </w:tcBorders>
            <w:hideMark/>
          </w:tcPr>
          <w:p w14:paraId="0AF99013" w14:textId="2D1F2F07" w:rsidR="00D3496A" w:rsidRPr="00C50C67" w:rsidRDefault="00D3496A" w:rsidP="00241C1E">
            <w:r w:rsidRPr="00C50C67">
              <w:rPr>
                <w:rStyle w:val="SAPEmphasis"/>
              </w:rPr>
              <w:t xml:space="preserve">Enter Identity Information for </w:t>
            </w:r>
            <w:r>
              <w:rPr>
                <w:rStyle w:val="SAPEmphasis"/>
                <w:lang w:eastAsia="zh-TW"/>
              </w:rPr>
              <w:t>Contingent Worker</w:t>
            </w:r>
          </w:p>
        </w:tc>
        <w:tc>
          <w:tcPr>
            <w:tcW w:w="3330" w:type="dxa"/>
            <w:vMerge w:val="restart"/>
            <w:tcBorders>
              <w:top w:val="single" w:sz="8" w:space="0" w:color="999999"/>
              <w:left w:val="single" w:sz="8" w:space="0" w:color="999999"/>
              <w:bottom w:val="single" w:sz="8" w:space="0" w:color="999999"/>
              <w:right w:val="single" w:sz="8" w:space="0" w:color="999999"/>
            </w:tcBorders>
            <w:hideMark/>
          </w:tcPr>
          <w:p w14:paraId="2318D50A" w14:textId="07EAF0A1" w:rsidR="00D3496A" w:rsidRPr="00C50C67" w:rsidRDefault="00D3496A" w:rsidP="00241C1E">
            <w:r w:rsidRPr="00C50C67">
              <w:t xml:space="preserve">In the </w:t>
            </w:r>
            <w:r w:rsidRPr="00C50C67">
              <w:rPr>
                <w:rStyle w:val="SAPScreenElement"/>
              </w:rPr>
              <w:t>Identity</w:t>
            </w:r>
            <w:r w:rsidR="00114FB7">
              <w:rPr>
                <w:rStyle w:val="SAPScreenElement"/>
              </w:rPr>
              <w:t xml:space="preserve"> </w:t>
            </w:r>
            <w:r w:rsidR="00114FB7" w:rsidRPr="00C50C67">
              <w:rPr>
                <w:rStyle w:val="SAPScreenElement"/>
              </w:rPr>
              <w:t>Information</w:t>
            </w:r>
            <w:r w:rsidRPr="00C50C67">
              <w:rPr>
                <w:rStyle w:val="SAPScreenElement"/>
              </w:rPr>
              <w:t xml:space="preserve"> </w:t>
            </w:r>
            <w:r>
              <w:t>section</w:t>
            </w:r>
            <w:r w:rsidRPr="00C50C67">
              <w:t xml:space="preserve"> make the following entries</w:t>
            </w:r>
            <w:r>
              <w:t>:</w:t>
            </w:r>
          </w:p>
        </w:tc>
        <w:tc>
          <w:tcPr>
            <w:tcW w:w="4140" w:type="dxa"/>
            <w:tcBorders>
              <w:top w:val="single" w:sz="8" w:space="0" w:color="999999"/>
              <w:left w:val="single" w:sz="8" w:space="0" w:color="999999"/>
              <w:bottom w:val="single" w:sz="8" w:space="0" w:color="999999"/>
              <w:right w:val="single" w:sz="8" w:space="0" w:color="999999"/>
            </w:tcBorders>
            <w:hideMark/>
          </w:tcPr>
          <w:p w14:paraId="3C90B4F3" w14:textId="0CE2094E" w:rsidR="00D3496A" w:rsidRDefault="00D3496A" w:rsidP="00241C1E">
            <w:pPr>
              <w:rPr>
                <w:lang w:eastAsia="zh-TW"/>
              </w:rPr>
            </w:pPr>
            <w:r>
              <w:rPr>
                <w:rStyle w:val="SAPScreenElement"/>
                <w:lang w:eastAsia="zh-TW"/>
              </w:rPr>
              <w:t>Start Date:</w:t>
            </w:r>
            <w:r>
              <w:rPr>
                <w:lang w:eastAsia="zh-TW"/>
              </w:rPr>
              <w:t xml:space="preserve"> select from calendar help</w:t>
            </w:r>
            <w:r w:rsidR="00086EC0">
              <w:rPr>
                <w:lang w:eastAsia="zh-TW"/>
              </w:rPr>
              <w:t xml:space="preserve"> </w:t>
            </w:r>
            <w:r w:rsidR="00086EC0" w:rsidRPr="00CA53CC">
              <w:rPr>
                <w:lang w:eastAsia="zh-TW"/>
              </w:rPr>
              <w:t>a date that falls after the end date of the current or expired work order</w:t>
            </w:r>
          </w:p>
          <w:p w14:paraId="2B76F247" w14:textId="77777777" w:rsidR="00D3496A" w:rsidRPr="00B04CB4" w:rsidRDefault="00D3496A" w:rsidP="00F45229">
            <w:pPr>
              <w:pStyle w:val="SAPNoteHeading"/>
              <w:ind w:left="0"/>
            </w:pPr>
            <w:r w:rsidRPr="00B04CB4">
              <w:rPr>
                <w:noProof/>
              </w:rPr>
              <w:drawing>
                <wp:inline distT="0" distB="0" distL="0" distR="0" wp14:anchorId="6B72443E" wp14:editId="19B0DEBC">
                  <wp:extent cx="226060" cy="22606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B04CB4">
              <w:t> Note</w:t>
            </w:r>
          </w:p>
          <w:p w14:paraId="0AB19396" w14:textId="36CEE6E5" w:rsidR="00D3496A" w:rsidRPr="00C50C67" w:rsidRDefault="00D3496A" w:rsidP="00F45229">
            <w:r w:rsidRPr="00C50C67">
              <w:t>Defaults to today’s date</w:t>
            </w:r>
            <w:r>
              <w:t>.</w:t>
            </w:r>
          </w:p>
        </w:tc>
        <w:tc>
          <w:tcPr>
            <w:tcW w:w="3510" w:type="dxa"/>
            <w:vMerge w:val="restart"/>
            <w:tcBorders>
              <w:top w:val="single" w:sz="8" w:space="0" w:color="999999"/>
              <w:left w:val="single" w:sz="8" w:space="0" w:color="999999"/>
              <w:right w:val="single" w:sz="8" w:space="0" w:color="999999"/>
            </w:tcBorders>
          </w:tcPr>
          <w:p w14:paraId="5E919D9F" w14:textId="77777777" w:rsidR="00D3496A" w:rsidRPr="00C50C67" w:rsidRDefault="00D3496A" w:rsidP="00241C1E"/>
        </w:tc>
        <w:tc>
          <w:tcPr>
            <w:tcW w:w="1170" w:type="dxa"/>
            <w:tcBorders>
              <w:top w:val="single" w:sz="8" w:space="0" w:color="999999"/>
              <w:left w:val="single" w:sz="8" w:space="0" w:color="999999"/>
              <w:bottom w:val="single" w:sz="8" w:space="0" w:color="999999"/>
              <w:right w:val="single" w:sz="8" w:space="0" w:color="999999"/>
            </w:tcBorders>
          </w:tcPr>
          <w:p w14:paraId="1358CEBB" w14:textId="77777777" w:rsidR="00D3496A" w:rsidRPr="00C50C67" w:rsidRDefault="00D3496A" w:rsidP="00241C1E"/>
        </w:tc>
      </w:tr>
      <w:tr w:rsidR="00D3496A" w:rsidRPr="00B21602" w14:paraId="4789D249" w14:textId="77777777" w:rsidTr="00E2583B">
        <w:trPr>
          <w:trHeight w:val="288"/>
        </w:trPr>
        <w:tc>
          <w:tcPr>
            <w:tcW w:w="756" w:type="dxa"/>
            <w:vMerge/>
            <w:tcBorders>
              <w:top w:val="single" w:sz="8" w:space="0" w:color="999999"/>
              <w:left w:val="single" w:sz="8" w:space="0" w:color="999999"/>
              <w:bottom w:val="single" w:sz="8" w:space="0" w:color="999999"/>
              <w:right w:val="single" w:sz="8" w:space="0" w:color="999999"/>
            </w:tcBorders>
            <w:vAlign w:val="center"/>
            <w:hideMark/>
          </w:tcPr>
          <w:p w14:paraId="78C2CE94" w14:textId="77777777" w:rsidR="00D3496A" w:rsidRPr="00C50C67" w:rsidRDefault="00D3496A" w:rsidP="00241C1E">
            <w:pPr>
              <w:spacing w:before="0" w:after="0" w:line="240" w:lineRule="auto"/>
            </w:pPr>
          </w:p>
        </w:tc>
        <w:tc>
          <w:tcPr>
            <w:tcW w:w="1376" w:type="dxa"/>
            <w:vMerge/>
            <w:tcBorders>
              <w:top w:val="single" w:sz="8" w:space="0" w:color="999999"/>
              <w:left w:val="single" w:sz="8" w:space="0" w:color="999999"/>
              <w:bottom w:val="single" w:sz="8" w:space="0" w:color="999999"/>
              <w:right w:val="single" w:sz="8" w:space="0" w:color="999999"/>
            </w:tcBorders>
            <w:vAlign w:val="center"/>
            <w:hideMark/>
          </w:tcPr>
          <w:p w14:paraId="647BFDE6" w14:textId="77777777" w:rsidR="00D3496A" w:rsidRPr="00C50C67" w:rsidRDefault="00D3496A" w:rsidP="00241C1E">
            <w:pPr>
              <w:spacing w:before="0" w:after="0" w:line="240" w:lineRule="auto"/>
            </w:pPr>
          </w:p>
        </w:tc>
        <w:tc>
          <w:tcPr>
            <w:tcW w:w="3330" w:type="dxa"/>
            <w:vMerge/>
            <w:tcBorders>
              <w:top w:val="single" w:sz="8" w:space="0" w:color="999999"/>
              <w:left w:val="single" w:sz="8" w:space="0" w:color="999999"/>
              <w:bottom w:val="single" w:sz="8" w:space="0" w:color="999999"/>
              <w:right w:val="single" w:sz="8" w:space="0" w:color="999999"/>
            </w:tcBorders>
            <w:vAlign w:val="center"/>
            <w:hideMark/>
          </w:tcPr>
          <w:p w14:paraId="03C83D65" w14:textId="77777777" w:rsidR="00D3496A" w:rsidRPr="00C50C67" w:rsidRDefault="00D3496A" w:rsidP="00241C1E">
            <w:pPr>
              <w:spacing w:before="0" w:after="0" w:line="240" w:lineRule="auto"/>
            </w:pPr>
          </w:p>
        </w:tc>
        <w:tc>
          <w:tcPr>
            <w:tcW w:w="4140" w:type="dxa"/>
            <w:tcBorders>
              <w:top w:val="single" w:sz="8" w:space="0" w:color="999999"/>
              <w:left w:val="single" w:sz="8" w:space="0" w:color="999999"/>
              <w:bottom w:val="single" w:sz="8" w:space="0" w:color="999999"/>
              <w:right w:val="single" w:sz="8" w:space="0" w:color="999999"/>
            </w:tcBorders>
            <w:hideMark/>
          </w:tcPr>
          <w:p w14:paraId="33E80131" w14:textId="185552FB" w:rsidR="00D3496A" w:rsidRPr="00C50C67" w:rsidRDefault="00D3496A" w:rsidP="00F45229">
            <w:r w:rsidRPr="00C50C67">
              <w:rPr>
                <w:rStyle w:val="SAPScreenElement"/>
              </w:rPr>
              <w:t xml:space="preserve">Company: </w:t>
            </w:r>
            <w:r w:rsidRPr="00C50C67">
              <w:t>select from drop-down</w:t>
            </w:r>
            <w:r w:rsidR="00D57FD3">
              <w:t xml:space="preserve"> the same value as selected in test step # 4 of process step </w:t>
            </w:r>
            <w:r w:rsidR="00D57FD3" w:rsidRPr="00EE4D37">
              <w:rPr>
                <w:rStyle w:val="SAPScreenElement"/>
                <w:color w:val="auto"/>
              </w:rPr>
              <w:t>Entering Master Data of Contingent Worker</w:t>
            </w:r>
          </w:p>
        </w:tc>
        <w:tc>
          <w:tcPr>
            <w:tcW w:w="3510" w:type="dxa"/>
            <w:vMerge/>
            <w:tcBorders>
              <w:left w:val="single" w:sz="8" w:space="0" w:color="999999"/>
              <w:right w:val="single" w:sz="8" w:space="0" w:color="999999"/>
            </w:tcBorders>
            <w:vAlign w:val="center"/>
            <w:hideMark/>
          </w:tcPr>
          <w:p w14:paraId="468C44EA" w14:textId="77777777" w:rsidR="00D3496A" w:rsidRPr="00C50C67" w:rsidRDefault="00D3496A" w:rsidP="00241C1E">
            <w:pPr>
              <w:spacing w:before="0" w:after="0" w:line="240" w:lineRule="auto"/>
            </w:pPr>
          </w:p>
        </w:tc>
        <w:tc>
          <w:tcPr>
            <w:tcW w:w="1170" w:type="dxa"/>
            <w:tcBorders>
              <w:top w:val="single" w:sz="8" w:space="0" w:color="999999"/>
              <w:left w:val="single" w:sz="8" w:space="0" w:color="999999"/>
              <w:bottom w:val="single" w:sz="8" w:space="0" w:color="999999"/>
              <w:right w:val="single" w:sz="8" w:space="0" w:color="999999"/>
            </w:tcBorders>
          </w:tcPr>
          <w:p w14:paraId="0E3CA4C5" w14:textId="77777777" w:rsidR="00D3496A" w:rsidRPr="00C50C67" w:rsidRDefault="00D3496A" w:rsidP="00241C1E"/>
        </w:tc>
      </w:tr>
      <w:tr w:rsidR="00D3496A" w:rsidRPr="00B21602" w14:paraId="4E135257" w14:textId="77777777" w:rsidTr="00E2583B">
        <w:trPr>
          <w:trHeight w:val="357"/>
        </w:trPr>
        <w:tc>
          <w:tcPr>
            <w:tcW w:w="756" w:type="dxa"/>
            <w:vMerge/>
            <w:tcBorders>
              <w:top w:val="single" w:sz="8" w:space="0" w:color="999999"/>
              <w:left w:val="single" w:sz="8" w:space="0" w:color="999999"/>
              <w:bottom w:val="single" w:sz="8" w:space="0" w:color="999999"/>
              <w:right w:val="single" w:sz="8" w:space="0" w:color="999999"/>
            </w:tcBorders>
            <w:vAlign w:val="center"/>
            <w:hideMark/>
          </w:tcPr>
          <w:p w14:paraId="46F8E453" w14:textId="77777777" w:rsidR="00D3496A" w:rsidRPr="00C50C67" w:rsidRDefault="00D3496A" w:rsidP="00241C1E">
            <w:pPr>
              <w:spacing w:before="0" w:after="0" w:line="240" w:lineRule="auto"/>
            </w:pPr>
          </w:p>
        </w:tc>
        <w:tc>
          <w:tcPr>
            <w:tcW w:w="1376" w:type="dxa"/>
            <w:vMerge/>
            <w:tcBorders>
              <w:top w:val="single" w:sz="8" w:space="0" w:color="999999"/>
              <w:left w:val="single" w:sz="8" w:space="0" w:color="999999"/>
              <w:bottom w:val="single" w:sz="8" w:space="0" w:color="999999"/>
              <w:right w:val="single" w:sz="8" w:space="0" w:color="999999"/>
            </w:tcBorders>
            <w:vAlign w:val="center"/>
            <w:hideMark/>
          </w:tcPr>
          <w:p w14:paraId="555C2BC7" w14:textId="77777777" w:rsidR="00D3496A" w:rsidRPr="00C50C67" w:rsidRDefault="00D3496A" w:rsidP="00241C1E">
            <w:pPr>
              <w:spacing w:before="0" w:after="0" w:line="240" w:lineRule="auto"/>
            </w:pPr>
          </w:p>
        </w:tc>
        <w:tc>
          <w:tcPr>
            <w:tcW w:w="3330" w:type="dxa"/>
            <w:vMerge w:val="restart"/>
            <w:tcBorders>
              <w:top w:val="single" w:sz="8" w:space="0" w:color="999999"/>
              <w:left w:val="single" w:sz="8" w:space="0" w:color="999999"/>
              <w:right w:val="single" w:sz="8" w:space="0" w:color="999999"/>
            </w:tcBorders>
            <w:hideMark/>
          </w:tcPr>
          <w:p w14:paraId="38DEBC99" w14:textId="77777777" w:rsidR="00D3496A" w:rsidRDefault="00D3496A" w:rsidP="00241C1E">
            <w:r>
              <w:t xml:space="preserve">In </w:t>
            </w:r>
            <w:r w:rsidRPr="00C50C67">
              <w:t xml:space="preserve">the </w:t>
            </w:r>
            <w:r w:rsidRPr="00C50C67">
              <w:rPr>
                <w:rStyle w:val="SAPScreenElement"/>
              </w:rPr>
              <w:t xml:space="preserve">Name Information </w:t>
            </w:r>
            <w:r w:rsidRPr="007F1D8F">
              <w:t>block make the following entries</w:t>
            </w:r>
            <w:r w:rsidRPr="00C50C67">
              <w:t>:</w:t>
            </w:r>
          </w:p>
          <w:p w14:paraId="36592C11" w14:textId="77777777" w:rsidR="00D3496A" w:rsidRPr="00C50C67" w:rsidRDefault="00D3496A" w:rsidP="00F45229">
            <w:pPr>
              <w:pStyle w:val="SAPNoteHeading"/>
              <w:ind w:left="0"/>
            </w:pPr>
            <w:r w:rsidRPr="00C50C67">
              <w:rPr>
                <w:noProof/>
              </w:rPr>
              <w:drawing>
                <wp:inline distT="0" distB="0" distL="0" distR="0" wp14:anchorId="15FC4CE3" wp14:editId="0B1E6999">
                  <wp:extent cx="219075" cy="238125"/>
                  <wp:effectExtent l="0" t="0" r="9525" b="9525"/>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C50C67">
              <w:t> Caution</w:t>
            </w:r>
          </w:p>
          <w:p w14:paraId="4C085326" w14:textId="177FC233" w:rsidR="00D3496A" w:rsidRPr="00C50C67" w:rsidRDefault="00D3496A" w:rsidP="00241C1E">
            <w:r>
              <w:t xml:space="preserve">Make sure to enter both the correct first and last name of the contingent worker you want to </w:t>
            </w:r>
            <w:r w:rsidR="00C25759">
              <w:t>assign to a new work order</w:t>
            </w:r>
            <w:r>
              <w:t>, otherwise the system will not find him or her in the database.</w:t>
            </w:r>
          </w:p>
        </w:tc>
        <w:tc>
          <w:tcPr>
            <w:tcW w:w="4140" w:type="dxa"/>
            <w:tcBorders>
              <w:top w:val="single" w:sz="8" w:space="0" w:color="999999"/>
              <w:left w:val="single" w:sz="8" w:space="0" w:color="999999"/>
              <w:bottom w:val="single" w:sz="8" w:space="0" w:color="999999"/>
              <w:right w:val="single" w:sz="8" w:space="0" w:color="999999"/>
            </w:tcBorders>
            <w:hideMark/>
          </w:tcPr>
          <w:p w14:paraId="766ABB2F" w14:textId="27D59B0E" w:rsidR="00D3496A" w:rsidRPr="00C50C67" w:rsidRDefault="00D3496A" w:rsidP="00241C1E">
            <w:r w:rsidRPr="00C50C67">
              <w:rPr>
                <w:rStyle w:val="SAPScreenElement"/>
              </w:rPr>
              <w:t xml:space="preserve">First Name: </w:t>
            </w:r>
            <w:r w:rsidRPr="00C50C67">
              <w:t>enter</w:t>
            </w:r>
            <w:r w:rsidR="00A44BFC">
              <w:t xml:space="preserve"> first name of inactive</w:t>
            </w:r>
            <w:r w:rsidRPr="00C50C67">
              <w:t xml:space="preserve"> </w:t>
            </w:r>
            <w:r w:rsidR="00A44BFC">
              <w:t>contingent worker</w:t>
            </w:r>
          </w:p>
        </w:tc>
        <w:tc>
          <w:tcPr>
            <w:tcW w:w="3510" w:type="dxa"/>
            <w:vMerge/>
            <w:tcBorders>
              <w:left w:val="single" w:sz="8" w:space="0" w:color="999999"/>
              <w:right w:val="single" w:sz="8" w:space="0" w:color="999999"/>
            </w:tcBorders>
            <w:vAlign w:val="center"/>
            <w:hideMark/>
          </w:tcPr>
          <w:p w14:paraId="32F4C8F6" w14:textId="77777777" w:rsidR="00D3496A" w:rsidRPr="00C50C67" w:rsidRDefault="00D3496A" w:rsidP="00241C1E">
            <w:pPr>
              <w:spacing w:before="0" w:after="0" w:line="240" w:lineRule="auto"/>
            </w:pPr>
          </w:p>
        </w:tc>
        <w:tc>
          <w:tcPr>
            <w:tcW w:w="1170" w:type="dxa"/>
            <w:tcBorders>
              <w:top w:val="single" w:sz="8" w:space="0" w:color="999999"/>
              <w:left w:val="single" w:sz="8" w:space="0" w:color="999999"/>
              <w:bottom w:val="single" w:sz="8" w:space="0" w:color="999999"/>
              <w:right w:val="single" w:sz="8" w:space="0" w:color="999999"/>
            </w:tcBorders>
          </w:tcPr>
          <w:p w14:paraId="73CE5803" w14:textId="77777777" w:rsidR="00D3496A" w:rsidRPr="00C50C67" w:rsidRDefault="00D3496A" w:rsidP="00241C1E"/>
        </w:tc>
      </w:tr>
      <w:tr w:rsidR="00D3496A" w:rsidRPr="00B21602" w14:paraId="3223F5C3" w14:textId="77777777" w:rsidTr="00E2583B">
        <w:trPr>
          <w:trHeight w:val="357"/>
        </w:trPr>
        <w:tc>
          <w:tcPr>
            <w:tcW w:w="756" w:type="dxa"/>
            <w:vMerge/>
            <w:tcBorders>
              <w:top w:val="single" w:sz="8" w:space="0" w:color="999999"/>
              <w:left w:val="single" w:sz="8" w:space="0" w:color="999999"/>
              <w:bottom w:val="single" w:sz="8" w:space="0" w:color="999999"/>
              <w:right w:val="single" w:sz="8" w:space="0" w:color="999999"/>
            </w:tcBorders>
            <w:vAlign w:val="center"/>
            <w:hideMark/>
          </w:tcPr>
          <w:p w14:paraId="564AB922" w14:textId="77777777" w:rsidR="00D3496A" w:rsidRPr="00C50C67" w:rsidRDefault="00D3496A" w:rsidP="00241C1E">
            <w:pPr>
              <w:spacing w:before="0" w:after="0" w:line="240" w:lineRule="auto"/>
            </w:pPr>
          </w:p>
        </w:tc>
        <w:tc>
          <w:tcPr>
            <w:tcW w:w="1376" w:type="dxa"/>
            <w:vMerge/>
            <w:tcBorders>
              <w:top w:val="single" w:sz="8" w:space="0" w:color="999999"/>
              <w:left w:val="single" w:sz="8" w:space="0" w:color="999999"/>
              <w:bottom w:val="single" w:sz="8" w:space="0" w:color="999999"/>
              <w:right w:val="single" w:sz="8" w:space="0" w:color="999999"/>
            </w:tcBorders>
            <w:vAlign w:val="center"/>
            <w:hideMark/>
          </w:tcPr>
          <w:p w14:paraId="0BAD2BEA" w14:textId="77777777" w:rsidR="00D3496A" w:rsidRPr="00C50C67" w:rsidRDefault="00D3496A" w:rsidP="00241C1E">
            <w:pPr>
              <w:spacing w:before="0" w:after="0" w:line="240" w:lineRule="auto"/>
            </w:pPr>
          </w:p>
        </w:tc>
        <w:tc>
          <w:tcPr>
            <w:tcW w:w="3330" w:type="dxa"/>
            <w:vMerge/>
            <w:tcBorders>
              <w:left w:val="single" w:sz="8" w:space="0" w:color="999999"/>
              <w:right w:val="single" w:sz="8" w:space="0" w:color="999999"/>
            </w:tcBorders>
            <w:vAlign w:val="center"/>
            <w:hideMark/>
          </w:tcPr>
          <w:p w14:paraId="0D7A6C54" w14:textId="77777777" w:rsidR="00D3496A" w:rsidRPr="00C50C67" w:rsidRDefault="00D3496A" w:rsidP="00241C1E">
            <w:pPr>
              <w:spacing w:before="0" w:after="0" w:line="240" w:lineRule="auto"/>
            </w:pPr>
          </w:p>
        </w:tc>
        <w:tc>
          <w:tcPr>
            <w:tcW w:w="4140" w:type="dxa"/>
            <w:tcBorders>
              <w:top w:val="single" w:sz="8" w:space="0" w:color="999999"/>
              <w:left w:val="single" w:sz="8" w:space="0" w:color="999999"/>
              <w:bottom w:val="single" w:sz="8" w:space="0" w:color="999999"/>
              <w:right w:val="single" w:sz="8" w:space="0" w:color="999999"/>
            </w:tcBorders>
            <w:hideMark/>
          </w:tcPr>
          <w:p w14:paraId="2C9A8E76" w14:textId="74438414" w:rsidR="00D3496A" w:rsidRPr="00C50C67" w:rsidRDefault="00D3496A" w:rsidP="00241C1E">
            <w:r w:rsidRPr="00C50C67">
              <w:rPr>
                <w:rStyle w:val="SAPScreenElement"/>
              </w:rPr>
              <w:t xml:space="preserve">Last Name: </w:t>
            </w:r>
            <w:r w:rsidRPr="00C50C67">
              <w:t xml:space="preserve">enter </w:t>
            </w:r>
            <w:r w:rsidR="00A44BFC">
              <w:t>last name of inactive</w:t>
            </w:r>
            <w:r w:rsidR="00A44BFC" w:rsidRPr="00C50C67">
              <w:t xml:space="preserve"> </w:t>
            </w:r>
            <w:r w:rsidR="00A44BFC">
              <w:t>contingent worker</w:t>
            </w:r>
          </w:p>
        </w:tc>
        <w:tc>
          <w:tcPr>
            <w:tcW w:w="3510" w:type="dxa"/>
            <w:vMerge/>
            <w:tcBorders>
              <w:left w:val="single" w:sz="8" w:space="0" w:color="999999"/>
              <w:right w:val="single" w:sz="8" w:space="0" w:color="999999"/>
            </w:tcBorders>
            <w:vAlign w:val="center"/>
            <w:hideMark/>
          </w:tcPr>
          <w:p w14:paraId="0BAB04F4" w14:textId="77777777" w:rsidR="00D3496A" w:rsidRPr="00C50C67" w:rsidRDefault="00D3496A" w:rsidP="00241C1E">
            <w:pPr>
              <w:spacing w:before="0" w:after="0" w:line="240" w:lineRule="auto"/>
            </w:pPr>
          </w:p>
        </w:tc>
        <w:tc>
          <w:tcPr>
            <w:tcW w:w="1170" w:type="dxa"/>
            <w:tcBorders>
              <w:top w:val="single" w:sz="8" w:space="0" w:color="999999"/>
              <w:left w:val="single" w:sz="8" w:space="0" w:color="999999"/>
              <w:bottom w:val="single" w:sz="8" w:space="0" w:color="999999"/>
              <w:right w:val="single" w:sz="8" w:space="0" w:color="999999"/>
            </w:tcBorders>
          </w:tcPr>
          <w:p w14:paraId="3AE9B079" w14:textId="77777777" w:rsidR="00D3496A" w:rsidRPr="00C50C67" w:rsidRDefault="00D3496A" w:rsidP="00241C1E"/>
        </w:tc>
      </w:tr>
      <w:tr w:rsidR="00D3496A" w:rsidRPr="00B21602" w14:paraId="694ACBDB" w14:textId="77777777" w:rsidTr="00E2583B">
        <w:trPr>
          <w:trHeight w:val="357"/>
        </w:trPr>
        <w:tc>
          <w:tcPr>
            <w:tcW w:w="756" w:type="dxa"/>
            <w:vMerge/>
            <w:tcBorders>
              <w:top w:val="single" w:sz="8" w:space="0" w:color="999999"/>
              <w:left w:val="single" w:sz="8" w:space="0" w:color="999999"/>
              <w:bottom w:val="single" w:sz="8" w:space="0" w:color="999999"/>
              <w:right w:val="single" w:sz="8" w:space="0" w:color="999999"/>
            </w:tcBorders>
            <w:vAlign w:val="center"/>
            <w:hideMark/>
          </w:tcPr>
          <w:p w14:paraId="49ED54A6" w14:textId="77777777" w:rsidR="00D3496A" w:rsidRPr="00C50C67" w:rsidRDefault="00D3496A" w:rsidP="00241C1E">
            <w:pPr>
              <w:spacing w:before="0" w:after="0" w:line="240" w:lineRule="auto"/>
            </w:pPr>
          </w:p>
        </w:tc>
        <w:tc>
          <w:tcPr>
            <w:tcW w:w="1376" w:type="dxa"/>
            <w:vMerge/>
            <w:tcBorders>
              <w:top w:val="single" w:sz="8" w:space="0" w:color="999999"/>
              <w:left w:val="single" w:sz="8" w:space="0" w:color="999999"/>
              <w:bottom w:val="single" w:sz="8" w:space="0" w:color="999999"/>
              <w:right w:val="single" w:sz="8" w:space="0" w:color="999999"/>
            </w:tcBorders>
            <w:vAlign w:val="center"/>
            <w:hideMark/>
          </w:tcPr>
          <w:p w14:paraId="30D53275" w14:textId="77777777" w:rsidR="00D3496A" w:rsidRPr="00C50C67" w:rsidRDefault="00D3496A" w:rsidP="00241C1E">
            <w:pPr>
              <w:spacing w:before="0" w:after="0" w:line="240" w:lineRule="auto"/>
            </w:pPr>
          </w:p>
        </w:tc>
        <w:tc>
          <w:tcPr>
            <w:tcW w:w="3330" w:type="dxa"/>
            <w:tcBorders>
              <w:top w:val="single" w:sz="8" w:space="0" w:color="999999"/>
              <w:left w:val="single" w:sz="8" w:space="0" w:color="999999"/>
              <w:bottom w:val="single" w:sz="8" w:space="0" w:color="999999"/>
              <w:right w:val="single" w:sz="8" w:space="0" w:color="999999"/>
            </w:tcBorders>
            <w:hideMark/>
          </w:tcPr>
          <w:p w14:paraId="7DFD7749" w14:textId="5F06D0C3" w:rsidR="00D3496A" w:rsidRPr="00CC1DF3" w:rsidRDefault="00D3496A" w:rsidP="00241C1E">
            <w:r>
              <w:rPr>
                <w:lang w:eastAsia="zh-TW"/>
              </w:rPr>
              <w:t xml:space="preserve">In the </w:t>
            </w:r>
            <w:r>
              <w:rPr>
                <w:rStyle w:val="SAPScreenElement"/>
                <w:lang w:eastAsia="zh-TW"/>
              </w:rPr>
              <w:t xml:space="preserve">Employee Information </w:t>
            </w:r>
            <w:r>
              <w:rPr>
                <w:lang w:eastAsia="zh-TW"/>
              </w:rPr>
              <w:t>block:</w:t>
            </w:r>
          </w:p>
        </w:tc>
        <w:tc>
          <w:tcPr>
            <w:tcW w:w="4140" w:type="dxa"/>
            <w:tcBorders>
              <w:top w:val="single" w:sz="8" w:space="0" w:color="999999"/>
              <w:left w:val="single" w:sz="8" w:space="0" w:color="999999"/>
              <w:bottom w:val="single" w:sz="8" w:space="0" w:color="999999"/>
              <w:right w:val="single" w:sz="8" w:space="0" w:color="999999"/>
            </w:tcBorders>
            <w:hideMark/>
          </w:tcPr>
          <w:p w14:paraId="7FD621FA" w14:textId="050C0F4B" w:rsidR="00D3496A" w:rsidRPr="00CC1DF3" w:rsidRDefault="00D3496A" w:rsidP="00241C1E">
            <w:r>
              <w:rPr>
                <w:rStyle w:val="SAPScreenElement"/>
                <w:lang w:eastAsia="zh-TW"/>
              </w:rPr>
              <w:t xml:space="preserve">Person Id: </w:t>
            </w:r>
            <w:r>
              <w:rPr>
                <w:lang w:eastAsia="zh-TW"/>
              </w:rPr>
              <w:t>read-only field</w:t>
            </w:r>
          </w:p>
        </w:tc>
        <w:tc>
          <w:tcPr>
            <w:tcW w:w="3510" w:type="dxa"/>
            <w:vMerge/>
            <w:tcBorders>
              <w:left w:val="single" w:sz="8" w:space="0" w:color="999999"/>
              <w:right w:val="single" w:sz="8" w:space="0" w:color="999999"/>
            </w:tcBorders>
            <w:vAlign w:val="center"/>
            <w:hideMark/>
          </w:tcPr>
          <w:p w14:paraId="0F8C904A" w14:textId="77777777" w:rsidR="00D3496A" w:rsidRPr="00C50C67" w:rsidRDefault="00D3496A" w:rsidP="00241C1E">
            <w:pPr>
              <w:spacing w:before="0" w:after="0" w:line="240" w:lineRule="auto"/>
            </w:pPr>
          </w:p>
        </w:tc>
        <w:tc>
          <w:tcPr>
            <w:tcW w:w="1170" w:type="dxa"/>
            <w:tcBorders>
              <w:top w:val="single" w:sz="8" w:space="0" w:color="999999"/>
              <w:left w:val="single" w:sz="8" w:space="0" w:color="999999"/>
              <w:bottom w:val="single" w:sz="8" w:space="0" w:color="999999"/>
              <w:right w:val="single" w:sz="8" w:space="0" w:color="999999"/>
            </w:tcBorders>
          </w:tcPr>
          <w:p w14:paraId="1E882D9E" w14:textId="77777777" w:rsidR="00D3496A" w:rsidRPr="00C50C67" w:rsidRDefault="00D3496A" w:rsidP="00241C1E"/>
        </w:tc>
      </w:tr>
      <w:tr w:rsidR="00D3496A" w:rsidRPr="00DB4007" w14:paraId="113C5CB0" w14:textId="77777777" w:rsidTr="00E2583B">
        <w:trPr>
          <w:trHeight w:val="357"/>
        </w:trPr>
        <w:tc>
          <w:tcPr>
            <w:tcW w:w="756" w:type="dxa"/>
            <w:tcBorders>
              <w:top w:val="single" w:sz="8" w:space="0" w:color="999999"/>
              <w:left w:val="single" w:sz="8" w:space="0" w:color="999999"/>
              <w:bottom w:val="single" w:sz="8" w:space="0" w:color="999999"/>
              <w:right w:val="single" w:sz="8" w:space="0" w:color="999999"/>
            </w:tcBorders>
            <w:hideMark/>
          </w:tcPr>
          <w:p w14:paraId="757B7901" w14:textId="77777777" w:rsidR="00D3496A" w:rsidRPr="00C50C67" w:rsidRDefault="00D3496A" w:rsidP="00241C1E">
            <w:r w:rsidRPr="00C50C67">
              <w:t>5</w:t>
            </w:r>
          </w:p>
        </w:tc>
        <w:tc>
          <w:tcPr>
            <w:tcW w:w="1376" w:type="dxa"/>
            <w:tcBorders>
              <w:top w:val="single" w:sz="8" w:space="0" w:color="999999"/>
              <w:left w:val="single" w:sz="8" w:space="0" w:color="999999"/>
              <w:bottom w:val="single" w:sz="8" w:space="0" w:color="999999"/>
              <w:right w:val="single" w:sz="8" w:space="0" w:color="999999"/>
            </w:tcBorders>
            <w:hideMark/>
          </w:tcPr>
          <w:p w14:paraId="1CDE2383" w14:textId="77777777" w:rsidR="00D3496A" w:rsidRPr="00C50C67" w:rsidRDefault="00D3496A" w:rsidP="00241C1E">
            <w:pPr>
              <w:rPr>
                <w:rStyle w:val="SAPEmphasis"/>
              </w:rPr>
            </w:pPr>
            <w:r>
              <w:rPr>
                <w:rStyle w:val="SAPEmphasis"/>
              </w:rPr>
              <w:t>Continue</w:t>
            </w:r>
          </w:p>
        </w:tc>
        <w:tc>
          <w:tcPr>
            <w:tcW w:w="3330" w:type="dxa"/>
            <w:tcBorders>
              <w:top w:val="single" w:sz="8" w:space="0" w:color="999999"/>
              <w:left w:val="single" w:sz="8" w:space="0" w:color="999999"/>
              <w:bottom w:val="single" w:sz="8" w:space="0" w:color="999999"/>
              <w:right w:val="single" w:sz="8" w:space="0" w:color="999999"/>
            </w:tcBorders>
            <w:hideMark/>
          </w:tcPr>
          <w:p w14:paraId="11050DB8" w14:textId="77777777" w:rsidR="00D3496A" w:rsidRPr="00C50C67" w:rsidRDefault="00D3496A" w:rsidP="00241C1E">
            <w:r w:rsidRPr="00C50C67">
              <w:t xml:space="preserve">Choose the </w:t>
            </w:r>
            <w:r>
              <w:rPr>
                <w:rStyle w:val="SAPScreenElement"/>
              </w:rPr>
              <w:t>Continue</w:t>
            </w:r>
            <w:r w:rsidRPr="00C50C67">
              <w:rPr>
                <w:rStyle w:val="SAPScreenElement"/>
              </w:rPr>
              <w:t xml:space="preserve"> </w:t>
            </w:r>
            <w:r w:rsidRPr="00C50C67">
              <w:t xml:space="preserve">pushbutton. </w:t>
            </w:r>
          </w:p>
        </w:tc>
        <w:tc>
          <w:tcPr>
            <w:tcW w:w="4140" w:type="dxa"/>
            <w:tcBorders>
              <w:top w:val="single" w:sz="8" w:space="0" w:color="999999"/>
              <w:left w:val="single" w:sz="8" w:space="0" w:color="999999"/>
              <w:bottom w:val="single" w:sz="8" w:space="0" w:color="999999"/>
              <w:right w:val="single" w:sz="8" w:space="0" w:color="999999"/>
            </w:tcBorders>
          </w:tcPr>
          <w:p w14:paraId="09EBF702" w14:textId="77777777" w:rsidR="00D3496A" w:rsidRPr="00C50C67" w:rsidRDefault="00D3496A" w:rsidP="00241C1E"/>
        </w:tc>
        <w:tc>
          <w:tcPr>
            <w:tcW w:w="3510" w:type="dxa"/>
            <w:tcBorders>
              <w:top w:val="single" w:sz="8" w:space="0" w:color="999999"/>
              <w:left w:val="single" w:sz="8" w:space="0" w:color="999999"/>
              <w:bottom w:val="single" w:sz="8" w:space="0" w:color="999999"/>
              <w:right w:val="single" w:sz="8" w:space="0" w:color="999999"/>
            </w:tcBorders>
            <w:hideMark/>
          </w:tcPr>
          <w:p w14:paraId="2345A465" w14:textId="7500FBCD" w:rsidR="00D3496A" w:rsidRPr="00C50C67" w:rsidRDefault="00D3496A" w:rsidP="00241C1E">
            <w:r>
              <w:t xml:space="preserve">The </w:t>
            </w:r>
            <w:r w:rsidRPr="00CA53CC">
              <w:rPr>
                <w:rStyle w:val="SAPScreenElement"/>
              </w:rPr>
              <w:t>Duplicate Check</w:t>
            </w:r>
            <w:r w:rsidRPr="00C50C67">
              <w:t xml:space="preserve"> dialog box is displayed listing the </w:t>
            </w:r>
            <w:r>
              <w:t>contingent workers</w:t>
            </w:r>
            <w:r w:rsidRPr="00C50C67">
              <w:t xml:space="preserve"> matching the data entered in the </w:t>
            </w:r>
            <w:r w:rsidRPr="00C50C67">
              <w:rPr>
                <w:rStyle w:val="SAPScreenElement"/>
              </w:rPr>
              <w:t xml:space="preserve">Identity </w:t>
            </w:r>
            <w:r w:rsidR="00114FB7" w:rsidRPr="00C50C67">
              <w:rPr>
                <w:rStyle w:val="SAPScreenElement"/>
              </w:rPr>
              <w:t xml:space="preserve">Information </w:t>
            </w:r>
            <w:r>
              <w:t>section</w:t>
            </w:r>
            <w:r w:rsidRPr="00C50C67">
              <w:t>.</w:t>
            </w:r>
          </w:p>
        </w:tc>
        <w:tc>
          <w:tcPr>
            <w:tcW w:w="1170" w:type="dxa"/>
            <w:tcBorders>
              <w:top w:val="single" w:sz="8" w:space="0" w:color="999999"/>
              <w:left w:val="single" w:sz="8" w:space="0" w:color="999999"/>
              <w:bottom w:val="single" w:sz="8" w:space="0" w:color="999999"/>
              <w:right w:val="single" w:sz="8" w:space="0" w:color="999999"/>
            </w:tcBorders>
          </w:tcPr>
          <w:p w14:paraId="41C081B2" w14:textId="77777777" w:rsidR="00D3496A" w:rsidRPr="00C50C67" w:rsidRDefault="00D3496A" w:rsidP="00241C1E"/>
        </w:tc>
      </w:tr>
      <w:tr w:rsidR="00D3496A" w:rsidRPr="00DB4007" w14:paraId="17DE82FC" w14:textId="77777777" w:rsidTr="00E2583B">
        <w:trPr>
          <w:trHeight w:val="227"/>
        </w:trPr>
        <w:tc>
          <w:tcPr>
            <w:tcW w:w="756" w:type="dxa"/>
            <w:tcBorders>
              <w:top w:val="single" w:sz="8" w:space="0" w:color="999999"/>
              <w:left w:val="single" w:sz="8" w:space="0" w:color="999999"/>
              <w:bottom w:val="single" w:sz="8" w:space="0" w:color="999999"/>
              <w:right w:val="single" w:sz="8" w:space="0" w:color="999999"/>
            </w:tcBorders>
            <w:hideMark/>
          </w:tcPr>
          <w:p w14:paraId="53BC894E" w14:textId="77777777" w:rsidR="00D3496A" w:rsidRPr="00C50C67" w:rsidRDefault="00D3496A" w:rsidP="00241C1E">
            <w:r w:rsidRPr="00C50C67">
              <w:t>6</w:t>
            </w:r>
          </w:p>
        </w:tc>
        <w:tc>
          <w:tcPr>
            <w:tcW w:w="1376" w:type="dxa"/>
            <w:tcBorders>
              <w:top w:val="single" w:sz="8" w:space="0" w:color="999999"/>
              <w:left w:val="single" w:sz="8" w:space="0" w:color="999999"/>
              <w:bottom w:val="single" w:sz="8" w:space="0" w:color="999999"/>
              <w:right w:val="single" w:sz="8" w:space="0" w:color="999999"/>
            </w:tcBorders>
            <w:hideMark/>
          </w:tcPr>
          <w:p w14:paraId="02EC461D" w14:textId="3BB364A3" w:rsidR="00D3496A" w:rsidRPr="00C50C67" w:rsidRDefault="00D3496A" w:rsidP="00241C1E">
            <w:pPr>
              <w:rPr>
                <w:rStyle w:val="SAPEmphasis"/>
              </w:rPr>
            </w:pPr>
            <w:r w:rsidRPr="00C50C67">
              <w:rPr>
                <w:rStyle w:val="SAPEmphasis"/>
              </w:rPr>
              <w:t xml:space="preserve">Select </w:t>
            </w:r>
            <w:r>
              <w:rPr>
                <w:rStyle w:val="SAPEmphasis"/>
                <w:lang w:eastAsia="zh-TW"/>
              </w:rPr>
              <w:t>Contingent Worker</w:t>
            </w:r>
            <w:r w:rsidRPr="00C50C67">
              <w:rPr>
                <w:rStyle w:val="SAPEmphasis"/>
              </w:rPr>
              <w:t xml:space="preserve"> to be </w:t>
            </w:r>
            <w:r w:rsidR="00C25759">
              <w:rPr>
                <w:rStyle w:val="SAPEmphasis"/>
              </w:rPr>
              <w:t xml:space="preserve">Assigned to </w:t>
            </w:r>
            <w:r w:rsidR="00C25759">
              <w:rPr>
                <w:rStyle w:val="SAPEmphasis"/>
              </w:rPr>
              <w:lastRenderedPageBreak/>
              <w:t>New Work Order</w:t>
            </w:r>
          </w:p>
        </w:tc>
        <w:tc>
          <w:tcPr>
            <w:tcW w:w="3330" w:type="dxa"/>
            <w:tcBorders>
              <w:top w:val="single" w:sz="8" w:space="0" w:color="999999"/>
              <w:left w:val="single" w:sz="8" w:space="0" w:color="999999"/>
              <w:bottom w:val="single" w:sz="8" w:space="0" w:color="999999"/>
              <w:right w:val="single" w:sz="8" w:space="0" w:color="999999"/>
            </w:tcBorders>
            <w:hideMark/>
          </w:tcPr>
          <w:p w14:paraId="56294654" w14:textId="510AEB73" w:rsidR="002B5959" w:rsidRDefault="002B5959" w:rsidP="00241C1E">
            <w:r>
              <w:lastRenderedPageBreak/>
              <w:t>Choose for the contingent worker,</w:t>
            </w:r>
            <w:r w:rsidRPr="00C50C67">
              <w:t xml:space="preserve"> you want to </w:t>
            </w:r>
            <w:r>
              <w:t xml:space="preserve">assign to a new work order, the </w:t>
            </w:r>
            <w:r>
              <w:rPr>
                <w:rStyle w:val="SAPScreenElement"/>
              </w:rPr>
              <w:t xml:space="preserve">Accept </w:t>
            </w:r>
            <w:r w:rsidRPr="00C50C67">
              <w:rPr>
                <w:rStyle w:val="SAPScreenElement"/>
              </w:rPr>
              <w:t xml:space="preserve">match </w:t>
            </w:r>
            <w:r w:rsidRPr="00C50C67">
              <w:t>button</w:t>
            </w:r>
            <w:r>
              <w:t>.</w:t>
            </w:r>
          </w:p>
          <w:p w14:paraId="55CB953B" w14:textId="77777777" w:rsidR="00D3496A" w:rsidRPr="00C50C67" w:rsidRDefault="00D3496A" w:rsidP="00F45229">
            <w:pPr>
              <w:pStyle w:val="SAPNoteHeading"/>
              <w:ind w:left="0"/>
            </w:pPr>
            <w:r w:rsidRPr="00C50C67">
              <w:rPr>
                <w:noProof/>
              </w:rPr>
              <w:lastRenderedPageBreak/>
              <w:drawing>
                <wp:inline distT="0" distB="0" distL="0" distR="0" wp14:anchorId="7E28E335" wp14:editId="01A152E2">
                  <wp:extent cx="219075" cy="238125"/>
                  <wp:effectExtent l="0" t="0" r="9525" b="952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C50C67">
              <w:t> Caution</w:t>
            </w:r>
          </w:p>
          <w:p w14:paraId="3D4A72AB" w14:textId="295F8945" w:rsidR="00D3496A" w:rsidRPr="00C50C67" w:rsidRDefault="00D3496A" w:rsidP="00241C1E">
            <w:r w:rsidRPr="00C50C67">
              <w:t xml:space="preserve">The </w:t>
            </w:r>
            <w:r>
              <w:t>contingent worker</w:t>
            </w:r>
            <w:r w:rsidRPr="00C50C67">
              <w:t xml:space="preserve"> you choose should have status</w:t>
            </w:r>
            <w:r w:rsidRPr="0058789A">
              <w:rPr>
                <w:rStyle w:val="SAPUserEntry"/>
              </w:rPr>
              <w:t xml:space="preserve"> </w:t>
            </w:r>
            <w:r w:rsidRPr="008D65B7">
              <w:rPr>
                <w:rStyle w:val="SAPUserEntry"/>
                <w:color w:val="auto"/>
                <w:rPrChange w:id="199" w:author="Author" w:date="2018-02-16T16:02:00Z">
                  <w:rPr>
                    <w:rStyle w:val="SAPUserEntry"/>
                  </w:rPr>
                </w:rPrChange>
              </w:rPr>
              <w:t>Terminated</w:t>
            </w:r>
            <w:r w:rsidRPr="00C50C67">
              <w:t>.</w:t>
            </w:r>
          </w:p>
        </w:tc>
        <w:tc>
          <w:tcPr>
            <w:tcW w:w="4140" w:type="dxa"/>
            <w:tcBorders>
              <w:top w:val="single" w:sz="8" w:space="0" w:color="999999"/>
              <w:left w:val="single" w:sz="8" w:space="0" w:color="999999"/>
              <w:bottom w:val="single" w:sz="8" w:space="0" w:color="999999"/>
              <w:right w:val="single" w:sz="8" w:space="0" w:color="999999"/>
            </w:tcBorders>
          </w:tcPr>
          <w:p w14:paraId="6C1DE370" w14:textId="77777777" w:rsidR="00D3496A" w:rsidRPr="00C50C67" w:rsidRDefault="00D3496A" w:rsidP="00241C1E"/>
        </w:tc>
        <w:tc>
          <w:tcPr>
            <w:tcW w:w="3510" w:type="dxa"/>
            <w:tcBorders>
              <w:top w:val="single" w:sz="8" w:space="0" w:color="999999"/>
              <w:left w:val="single" w:sz="8" w:space="0" w:color="999999"/>
              <w:bottom w:val="single" w:sz="8" w:space="0" w:color="999999"/>
              <w:right w:val="single" w:sz="8" w:space="0" w:color="999999"/>
            </w:tcBorders>
            <w:hideMark/>
          </w:tcPr>
          <w:p w14:paraId="2CA8BA3C" w14:textId="424EE0DE" w:rsidR="00D3496A" w:rsidRPr="00C50C67" w:rsidRDefault="00D3496A" w:rsidP="00241C1E">
            <w:r w:rsidRPr="00C50C67">
              <w:t xml:space="preserve">In the </w:t>
            </w:r>
            <w:r w:rsidRPr="00C50C67">
              <w:rPr>
                <w:rStyle w:val="SAPScreenElement"/>
              </w:rPr>
              <w:t xml:space="preserve">Employee Information </w:t>
            </w:r>
            <w:r>
              <w:t>block</w:t>
            </w:r>
            <w:r w:rsidRPr="00C50C67">
              <w:t xml:space="preserve"> of the </w:t>
            </w:r>
            <w:r w:rsidRPr="00C50C67">
              <w:rPr>
                <w:rStyle w:val="SAPScreenElement"/>
              </w:rPr>
              <w:t xml:space="preserve">Identity </w:t>
            </w:r>
            <w:r w:rsidR="00114FB7" w:rsidRPr="00C50C67">
              <w:rPr>
                <w:rStyle w:val="SAPScreenElement"/>
              </w:rPr>
              <w:t xml:space="preserve">Information </w:t>
            </w:r>
            <w:r>
              <w:t>section</w:t>
            </w:r>
            <w:r w:rsidRPr="00C50C67">
              <w:t xml:space="preserve"> the </w:t>
            </w:r>
            <w:r>
              <w:t>contingent worker</w:t>
            </w:r>
            <w:r w:rsidRPr="00C50C67">
              <w:t xml:space="preserve">’s old </w:t>
            </w:r>
            <w:r w:rsidRPr="00C50C67">
              <w:rPr>
                <w:rStyle w:val="SAPScreenElement"/>
              </w:rPr>
              <w:t xml:space="preserve">Person Id </w:t>
            </w:r>
            <w:r w:rsidRPr="00C50C67">
              <w:t xml:space="preserve">and any other existing data in the </w:t>
            </w:r>
            <w:r w:rsidRPr="00C50C67">
              <w:rPr>
                <w:rStyle w:val="SAPScreenElement"/>
              </w:rPr>
              <w:t xml:space="preserve">Name </w:t>
            </w:r>
            <w:r w:rsidRPr="00C50C67">
              <w:rPr>
                <w:rStyle w:val="SAPScreenElement"/>
              </w:rPr>
              <w:lastRenderedPageBreak/>
              <w:t xml:space="preserve">Information </w:t>
            </w:r>
            <w:r>
              <w:t>block</w:t>
            </w:r>
            <w:r w:rsidRPr="00C50C67">
              <w:t xml:space="preserve"> is added automatically. </w:t>
            </w:r>
          </w:p>
        </w:tc>
        <w:tc>
          <w:tcPr>
            <w:tcW w:w="1170" w:type="dxa"/>
            <w:tcBorders>
              <w:top w:val="single" w:sz="8" w:space="0" w:color="999999"/>
              <w:left w:val="single" w:sz="8" w:space="0" w:color="999999"/>
              <w:bottom w:val="single" w:sz="8" w:space="0" w:color="999999"/>
              <w:right w:val="single" w:sz="8" w:space="0" w:color="999999"/>
            </w:tcBorders>
          </w:tcPr>
          <w:p w14:paraId="5FFD6A29" w14:textId="77777777" w:rsidR="00D3496A" w:rsidRPr="00C50C67" w:rsidRDefault="00D3496A" w:rsidP="00241C1E"/>
        </w:tc>
      </w:tr>
      <w:tr w:rsidR="00D3496A" w:rsidRPr="00DB4007" w14:paraId="6EB9C3F4" w14:textId="77777777" w:rsidTr="00E2583B">
        <w:trPr>
          <w:trHeight w:val="227"/>
        </w:trPr>
        <w:tc>
          <w:tcPr>
            <w:tcW w:w="756" w:type="dxa"/>
            <w:tcBorders>
              <w:top w:val="single" w:sz="8" w:space="0" w:color="999999"/>
              <w:left w:val="single" w:sz="8" w:space="0" w:color="999999"/>
              <w:bottom w:val="single" w:sz="8" w:space="0" w:color="999999"/>
              <w:right w:val="single" w:sz="8" w:space="0" w:color="999999"/>
            </w:tcBorders>
          </w:tcPr>
          <w:p w14:paraId="6B63349A" w14:textId="28597CE9" w:rsidR="00D3496A" w:rsidRPr="00C50C67" w:rsidRDefault="00D3496A" w:rsidP="00241C1E">
            <w:r>
              <w:t>7</w:t>
            </w:r>
          </w:p>
        </w:tc>
        <w:tc>
          <w:tcPr>
            <w:tcW w:w="1376" w:type="dxa"/>
            <w:tcBorders>
              <w:top w:val="single" w:sz="8" w:space="0" w:color="999999"/>
              <w:left w:val="single" w:sz="8" w:space="0" w:color="999999"/>
              <w:bottom w:val="single" w:sz="8" w:space="0" w:color="999999"/>
              <w:right w:val="single" w:sz="8" w:space="0" w:color="999999"/>
            </w:tcBorders>
          </w:tcPr>
          <w:p w14:paraId="57E5E736" w14:textId="3B1BD592" w:rsidR="00D3496A" w:rsidRPr="00C50C67" w:rsidRDefault="00FE05BF">
            <w:pPr>
              <w:rPr>
                <w:rStyle w:val="SAPEmphasis"/>
              </w:rPr>
            </w:pPr>
            <w:r w:rsidRPr="00C50C67">
              <w:rPr>
                <w:rStyle w:val="SAPEmphasis"/>
              </w:rPr>
              <w:t xml:space="preserve">Maintain </w:t>
            </w:r>
            <w:r>
              <w:rPr>
                <w:rStyle w:val="SAPEmphasis"/>
              </w:rPr>
              <w:t>Name</w:t>
            </w:r>
            <w:r w:rsidRPr="00F17467">
              <w:rPr>
                <w:rStyle w:val="SAPEmphasis"/>
              </w:rPr>
              <w:t xml:space="preserve"> Information </w:t>
            </w:r>
            <w:r w:rsidRPr="00C50C67">
              <w:rPr>
                <w:rStyle w:val="SAPEmphasis"/>
              </w:rPr>
              <w:t xml:space="preserve">for </w:t>
            </w:r>
            <w:r>
              <w:rPr>
                <w:rStyle w:val="SAPEmphasis"/>
              </w:rPr>
              <w:t>Contingent Worker</w:t>
            </w:r>
          </w:p>
        </w:tc>
        <w:tc>
          <w:tcPr>
            <w:tcW w:w="3330" w:type="dxa"/>
            <w:tcBorders>
              <w:top w:val="single" w:sz="8" w:space="0" w:color="999999"/>
              <w:left w:val="single" w:sz="8" w:space="0" w:color="999999"/>
              <w:bottom w:val="single" w:sz="8" w:space="0" w:color="999999"/>
              <w:right w:val="single" w:sz="8" w:space="0" w:color="999999"/>
            </w:tcBorders>
          </w:tcPr>
          <w:p w14:paraId="29E3F8C8" w14:textId="36EE3B96" w:rsidR="00D3496A" w:rsidRPr="00C50C67" w:rsidRDefault="00D3496A" w:rsidP="00241C1E">
            <w:r>
              <w:t>I</w:t>
            </w:r>
            <w:r w:rsidRPr="00C50C67">
              <w:t xml:space="preserve">n the </w:t>
            </w:r>
            <w:r w:rsidRPr="00C50C67">
              <w:rPr>
                <w:rStyle w:val="SAPScreenElement"/>
              </w:rPr>
              <w:t xml:space="preserve">Name Information </w:t>
            </w:r>
            <w:r>
              <w:t>block</w:t>
            </w:r>
            <w:r w:rsidRPr="00C50C67">
              <w:t xml:space="preserve"> </w:t>
            </w:r>
            <w:r>
              <w:t xml:space="preserve">check if the information is still valid. Adapt it if appropriate. </w:t>
            </w:r>
          </w:p>
        </w:tc>
        <w:tc>
          <w:tcPr>
            <w:tcW w:w="4140" w:type="dxa"/>
            <w:tcBorders>
              <w:top w:val="single" w:sz="8" w:space="0" w:color="999999"/>
              <w:left w:val="single" w:sz="8" w:space="0" w:color="999999"/>
              <w:bottom w:val="single" w:sz="8" w:space="0" w:color="999999"/>
              <w:right w:val="single" w:sz="8" w:space="0" w:color="999999"/>
            </w:tcBorders>
          </w:tcPr>
          <w:p w14:paraId="29CBD54B" w14:textId="77777777" w:rsidR="00D3496A" w:rsidRPr="00C50C67" w:rsidRDefault="00D3496A" w:rsidP="00241C1E"/>
        </w:tc>
        <w:tc>
          <w:tcPr>
            <w:tcW w:w="3510" w:type="dxa"/>
            <w:tcBorders>
              <w:top w:val="single" w:sz="8" w:space="0" w:color="999999"/>
              <w:left w:val="single" w:sz="8" w:space="0" w:color="999999"/>
              <w:bottom w:val="single" w:sz="8" w:space="0" w:color="999999"/>
              <w:right w:val="single" w:sz="8" w:space="0" w:color="999999"/>
            </w:tcBorders>
          </w:tcPr>
          <w:p w14:paraId="3AF95E88" w14:textId="77777777" w:rsidR="00D3496A" w:rsidRPr="00C50C67" w:rsidRDefault="00D3496A" w:rsidP="00241C1E"/>
        </w:tc>
        <w:tc>
          <w:tcPr>
            <w:tcW w:w="1170" w:type="dxa"/>
            <w:tcBorders>
              <w:top w:val="single" w:sz="8" w:space="0" w:color="999999"/>
              <w:left w:val="single" w:sz="8" w:space="0" w:color="999999"/>
              <w:bottom w:val="single" w:sz="8" w:space="0" w:color="999999"/>
              <w:right w:val="single" w:sz="8" w:space="0" w:color="999999"/>
            </w:tcBorders>
          </w:tcPr>
          <w:p w14:paraId="0BAC5EB4" w14:textId="77777777" w:rsidR="00D3496A" w:rsidRPr="00C50C67" w:rsidRDefault="00D3496A" w:rsidP="00241C1E"/>
        </w:tc>
      </w:tr>
      <w:tr w:rsidR="00D3496A" w:rsidRPr="00DB4007" w14:paraId="42047950" w14:textId="77777777" w:rsidTr="00E2583B">
        <w:trPr>
          <w:trHeight w:val="227"/>
        </w:trPr>
        <w:tc>
          <w:tcPr>
            <w:tcW w:w="756" w:type="dxa"/>
            <w:tcBorders>
              <w:top w:val="single" w:sz="8" w:space="0" w:color="999999"/>
              <w:left w:val="single" w:sz="8" w:space="0" w:color="999999"/>
              <w:bottom w:val="single" w:sz="8" w:space="0" w:color="999999"/>
              <w:right w:val="single" w:sz="8" w:space="0" w:color="999999"/>
            </w:tcBorders>
          </w:tcPr>
          <w:p w14:paraId="52D18778" w14:textId="608221A6" w:rsidR="00D3496A" w:rsidRDefault="00FE05BF" w:rsidP="009555F5">
            <w:r>
              <w:t>8</w:t>
            </w:r>
          </w:p>
        </w:tc>
        <w:tc>
          <w:tcPr>
            <w:tcW w:w="1376" w:type="dxa"/>
            <w:tcBorders>
              <w:top w:val="single" w:sz="8" w:space="0" w:color="999999"/>
              <w:left w:val="single" w:sz="8" w:space="0" w:color="999999"/>
              <w:bottom w:val="single" w:sz="8" w:space="0" w:color="999999"/>
              <w:right w:val="single" w:sz="8" w:space="0" w:color="999999"/>
            </w:tcBorders>
          </w:tcPr>
          <w:p w14:paraId="4B46ED06" w14:textId="68030DAB" w:rsidR="00D3496A" w:rsidRDefault="00D3496A" w:rsidP="009555F5">
            <w:pPr>
              <w:rPr>
                <w:rStyle w:val="SAPEmphasis"/>
              </w:rPr>
            </w:pPr>
            <w:r>
              <w:rPr>
                <w:rStyle w:val="SAPEmphasis"/>
              </w:rPr>
              <w:t>Continue</w:t>
            </w:r>
          </w:p>
        </w:tc>
        <w:tc>
          <w:tcPr>
            <w:tcW w:w="3330" w:type="dxa"/>
            <w:tcBorders>
              <w:top w:val="single" w:sz="8" w:space="0" w:color="999999"/>
              <w:left w:val="single" w:sz="8" w:space="0" w:color="999999"/>
              <w:bottom w:val="single" w:sz="8" w:space="0" w:color="999999"/>
              <w:right w:val="single" w:sz="8" w:space="0" w:color="999999"/>
            </w:tcBorders>
          </w:tcPr>
          <w:p w14:paraId="7AFFD545" w14:textId="583041DF" w:rsidR="00D3496A" w:rsidRPr="00C50C67" w:rsidRDefault="00D3496A" w:rsidP="009555F5">
            <w:r w:rsidRPr="00C50C67">
              <w:t xml:space="preserve">Choose the </w:t>
            </w:r>
            <w:r>
              <w:rPr>
                <w:rStyle w:val="SAPScreenElement"/>
              </w:rPr>
              <w:t>Continue</w:t>
            </w:r>
            <w:r w:rsidRPr="00C50C67">
              <w:rPr>
                <w:rStyle w:val="SAPScreenElement"/>
              </w:rPr>
              <w:t xml:space="preserve"> </w:t>
            </w:r>
            <w:r w:rsidRPr="00C50C67">
              <w:t xml:space="preserve">pushbutton. </w:t>
            </w:r>
          </w:p>
        </w:tc>
        <w:tc>
          <w:tcPr>
            <w:tcW w:w="4140" w:type="dxa"/>
            <w:tcBorders>
              <w:top w:val="single" w:sz="8" w:space="0" w:color="999999"/>
              <w:left w:val="single" w:sz="8" w:space="0" w:color="999999"/>
              <w:bottom w:val="single" w:sz="8" w:space="0" w:color="999999"/>
              <w:right w:val="single" w:sz="8" w:space="0" w:color="999999"/>
            </w:tcBorders>
          </w:tcPr>
          <w:p w14:paraId="43A5ACF4" w14:textId="77777777" w:rsidR="00D3496A" w:rsidRPr="00C50C67" w:rsidRDefault="00D3496A" w:rsidP="009555F5"/>
        </w:tc>
        <w:tc>
          <w:tcPr>
            <w:tcW w:w="3510" w:type="dxa"/>
            <w:tcBorders>
              <w:top w:val="single" w:sz="8" w:space="0" w:color="999999"/>
              <w:left w:val="single" w:sz="8" w:space="0" w:color="999999"/>
              <w:bottom w:val="single" w:sz="8" w:space="0" w:color="999999"/>
              <w:right w:val="single" w:sz="8" w:space="0" w:color="999999"/>
            </w:tcBorders>
          </w:tcPr>
          <w:p w14:paraId="14EFB690" w14:textId="6A185CFD" w:rsidR="00D3496A" w:rsidRPr="00C50C67" w:rsidRDefault="00D3496A" w:rsidP="009555F5">
            <w:r>
              <w:rPr>
                <w:lang w:eastAsia="zh-TW"/>
              </w:rPr>
              <w:t xml:space="preserve">The </w:t>
            </w:r>
            <w:r>
              <w:rPr>
                <w:rStyle w:val="SAPScreenElement"/>
                <w:lang w:eastAsia="zh-TW"/>
              </w:rPr>
              <w:t>Personal Information</w:t>
            </w:r>
            <w:r>
              <w:rPr>
                <w:lang w:eastAsia="zh-TW"/>
              </w:rPr>
              <w:t xml:space="preserve"> section in the </w:t>
            </w:r>
            <w:r>
              <w:rPr>
                <w:rStyle w:val="SAPScreenElement"/>
                <w:lang w:eastAsia="zh-TW"/>
              </w:rPr>
              <w:t>Add Contingent Worker</w:t>
            </w:r>
            <w:r>
              <w:rPr>
                <w:lang w:eastAsia="zh-TW"/>
              </w:rPr>
              <w:t xml:space="preserve"> screen is expanded.</w:t>
            </w:r>
          </w:p>
        </w:tc>
        <w:tc>
          <w:tcPr>
            <w:tcW w:w="1170" w:type="dxa"/>
            <w:tcBorders>
              <w:top w:val="single" w:sz="8" w:space="0" w:color="999999"/>
              <w:left w:val="single" w:sz="8" w:space="0" w:color="999999"/>
              <w:bottom w:val="single" w:sz="8" w:space="0" w:color="999999"/>
              <w:right w:val="single" w:sz="8" w:space="0" w:color="999999"/>
            </w:tcBorders>
          </w:tcPr>
          <w:p w14:paraId="4B3B6E54" w14:textId="77777777" w:rsidR="00D3496A" w:rsidRPr="00C50C67" w:rsidRDefault="00D3496A" w:rsidP="009555F5"/>
        </w:tc>
      </w:tr>
      <w:tr w:rsidR="007F5688" w:rsidRPr="00DB4007" w14:paraId="364C450C" w14:textId="77777777" w:rsidTr="00E2583B">
        <w:trPr>
          <w:trHeight w:val="227"/>
        </w:trPr>
        <w:tc>
          <w:tcPr>
            <w:tcW w:w="756" w:type="dxa"/>
            <w:tcBorders>
              <w:top w:val="single" w:sz="8" w:space="0" w:color="999999"/>
              <w:left w:val="single" w:sz="8" w:space="0" w:color="999999"/>
              <w:bottom w:val="single" w:sz="8" w:space="0" w:color="999999"/>
              <w:right w:val="single" w:sz="8" w:space="0" w:color="999999"/>
            </w:tcBorders>
          </w:tcPr>
          <w:p w14:paraId="1021EE67" w14:textId="6B310BDC" w:rsidR="007F5688" w:rsidRDefault="006E3E77" w:rsidP="007F5688">
            <w:r>
              <w:t>9</w:t>
            </w:r>
          </w:p>
        </w:tc>
        <w:tc>
          <w:tcPr>
            <w:tcW w:w="1376" w:type="dxa"/>
            <w:tcBorders>
              <w:top w:val="single" w:sz="8" w:space="0" w:color="999999"/>
              <w:left w:val="single" w:sz="8" w:space="0" w:color="999999"/>
              <w:bottom w:val="single" w:sz="8" w:space="0" w:color="999999"/>
              <w:right w:val="single" w:sz="8" w:space="0" w:color="999999"/>
            </w:tcBorders>
          </w:tcPr>
          <w:p w14:paraId="00C392AE" w14:textId="6A3F0942" w:rsidR="007F5688" w:rsidRDefault="007F5688" w:rsidP="007F5688">
            <w:pPr>
              <w:rPr>
                <w:rStyle w:val="SAPEmphasis"/>
              </w:rPr>
            </w:pPr>
            <w:r>
              <w:rPr>
                <w:rStyle w:val="SAPEmphasis"/>
              </w:rPr>
              <w:t>Maintain Preferred Name</w:t>
            </w:r>
          </w:p>
        </w:tc>
        <w:tc>
          <w:tcPr>
            <w:tcW w:w="3330" w:type="dxa"/>
            <w:tcBorders>
              <w:top w:val="single" w:sz="8" w:space="0" w:color="999999"/>
              <w:left w:val="single" w:sz="8" w:space="0" w:color="999999"/>
              <w:bottom w:val="single" w:sz="8" w:space="0" w:color="999999"/>
              <w:right w:val="single" w:sz="8" w:space="0" w:color="999999"/>
            </w:tcBorders>
          </w:tcPr>
          <w:p w14:paraId="210783E4" w14:textId="77777777" w:rsidR="007F5688" w:rsidRDefault="007F5688" w:rsidP="007F5688">
            <w:r>
              <w:t xml:space="preserve">In the </w:t>
            </w:r>
            <w:r>
              <w:rPr>
                <w:rStyle w:val="SAPScreenElement"/>
              </w:rPr>
              <w:t>Personal</w:t>
            </w:r>
            <w:r w:rsidRPr="007A1741">
              <w:rPr>
                <w:rStyle w:val="SAPScreenElement"/>
              </w:rPr>
              <w:t xml:space="preserve"> </w:t>
            </w:r>
            <w:r w:rsidRPr="00F17467">
              <w:rPr>
                <w:rStyle w:val="SAPScreenElement"/>
              </w:rPr>
              <w:t>Information</w:t>
            </w:r>
            <w:r w:rsidRPr="00F17467">
              <w:t xml:space="preserve"> block of the </w:t>
            </w:r>
            <w:r w:rsidRPr="00F17467">
              <w:rPr>
                <w:rStyle w:val="SAPScreenElement"/>
              </w:rPr>
              <w:t>Personal Information</w:t>
            </w:r>
            <w:r w:rsidRPr="00F17467">
              <w:t xml:space="preserve"> section,</w:t>
            </w:r>
            <w:r>
              <w:t xml:space="preserve"> review data</w:t>
            </w:r>
            <w:r w:rsidRPr="00C50C67">
              <w:t xml:space="preserve"> already existing in the system and adapt if required</w:t>
            </w:r>
            <w:r>
              <w:t>:</w:t>
            </w:r>
          </w:p>
          <w:p w14:paraId="29B716DD" w14:textId="77777777" w:rsidR="007F5688" w:rsidRDefault="007F5688" w:rsidP="007F5688">
            <w:pPr>
              <w:pStyle w:val="SAPNoteHeading"/>
              <w:ind w:left="0"/>
            </w:pPr>
            <w:r>
              <w:rPr>
                <w:noProof/>
              </w:rPr>
              <w:drawing>
                <wp:inline distT="0" distB="0" distL="0" distR="0" wp14:anchorId="229606AE" wp14:editId="708B05C5">
                  <wp:extent cx="225425" cy="2254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69DEC598" w14:textId="5D5FFBDD" w:rsidR="007F5688" w:rsidRPr="00C50C67" w:rsidRDefault="007F5688" w:rsidP="007F5688">
            <w:r>
              <w:t>In case no preferred name has been maintained during the previous assignment at the company, enter one if appropriate.</w:t>
            </w:r>
          </w:p>
        </w:tc>
        <w:tc>
          <w:tcPr>
            <w:tcW w:w="4140" w:type="dxa"/>
            <w:tcBorders>
              <w:top w:val="single" w:sz="8" w:space="0" w:color="999999"/>
              <w:left w:val="single" w:sz="8" w:space="0" w:color="999999"/>
              <w:bottom w:val="single" w:sz="8" w:space="0" w:color="999999"/>
              <w:right w:val="single" w:sz="8" w:space="0" w:color="999999"/>
            </w:tcBorders>
          </w:tcPr>
          <w:p w14:paraId="224F54C1" w14:textId="06B10F0A" w:rsidR="007F5688" w:rsidRPr="00C50C67" w:rsidRDefault="007F5688" w:rsidP="007F5688">
            <w:r>
              <w:rPr>
                <w:rStyle w:val="SAPScreenElement"/>
              </w:rPr>
              <w:t>Preferred</w:t>
            </w:r>
            <w:r w:rsidRPr="00C50C67">
              <w:rPr>
                <w:rStyle w:val="SAPScreenElement"/>
              </w:rPr>
              <w:t xml:space="preserve"> Name: </w:t>
            </w:r>
            <w:r w:rsidRPr="00C50C67">
              <w:t xml:space="preserve">adapt </w:t>
            </w:r>
            <w:r>
              <w:t>if</w:t>
            </w:r>
            <w:r w:rsidRPr="00C50C67">
              <w:t xml:space="preserve"> appropriate</w:t>
            </w:r>
          </w:p>
        </w:tc>
        <w:tc>
          <w:tcPr>
            <w:tcW w:w="3510" w:type="dxa"/>
            <w:tcBorders>
              <w:top w:val="single" w:sz="8" w:space="0" w:color="999999"/>
              <w:left w:val="single" w:sz="8" w:space="0" w:color="999999"/>
              <w:bottom w:val="single" w:sz="8" w:space="0" w:color="999999"/>
              <w:right w:val="single" w:sz="8" w:space="0" w:color="999999"/>
            </w:tcBorders>
          </w:tcPr>
          <w:p w14:paraId="58732AB5" w14:textId="77777777" w:rsidR="007F5688" w:rsidRDefault="007F5688" w:rsidP="007F5688">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553A3D3E" w14:textId="77777777" w:rsidR="007F5688" w:rsidRPr="00C50C67" w:rsidRDefault="007F5688" w:rsidP="007F5688"/>
        </w:tc>
      </w:tr>
      <w:tr w:rsidR="007F5688" w:rsidRPr="00DB4007" w14:paraId="54CAD9A6" w14:textId="77777777" w:rsidTr="003D35B4">
        <w:trPr>
          <w:trHeight w:val="227"/>
        </w:trPr>
        <w:tc>
          <w:tcPr>
            <w:tcW w:w="756" w:type="dxa"/>
            <w:vMerge w:val="restart"/>
            <w:tcBorders>
              <w:top w:val="single" w:sz="8" w:space="0" w:color="999999"/>
              <w:left w:val="single" w:sz="8" w:space="0" w:color="999999"/>
              <w:right w:val="single" w:sz="8" w:space="0" w:color="999999"/>
            </w:tcBorders>
          </w:tcPr>
          <w:p w14:paraId="09CB9C7B" w14:textId="17821878" w:rsidR="007F5688" w:rsidRPr="00C50C67" w:rsidRDefault="006E3E77" w:rsidP="007F5688">
            <w:r>
              <w:t>10</w:t>
            </w:r>
          </w:p>
        </w:tc>
        <w:tc>
          <w:tcPr>
            <w:tcW w:w="1376" w:type="dxa"/>
            <w:vMerge w:val="restart"/>
            <w:tcBorders>
              <w:top w:val="single" w:sz="8" w:space="0" w:color="999999"/>
              <w:left w:val="single" w:sz="8" w:space="0" w:color="999999"/>
              <w:right w:val="single" w:sz="8" w:space="0" w:color="999999"/>
            </w:tcBorders>
          </w:tcPr>
          <w:p w14:paraId="745036B8" w14:textId="0D9D620F" w:rsidR="007F5688" w:rsidRPr="00C50C67" w:rsidRDefault="007F5688" w:rsidP="007F5688">
            <w:pPr>
              <w:rPr>
                <w:rStyle w:val="SAPEmphasis"/>
              </w:rPr>
            </w:pPr>
            <w:r>
              <w:rPr>
                <w:rStyle w:val="SAPEmphasis"/>
              </w:rPr>
              <w:t>Maintain</w:t>
            </w:r>
            <w:r w:rsidRPr="00C50C67">
              <w:rPr>
                <w:rStyle w:val="SAPEmphasis"/>
              </w:rPr>
              <w:t xml:space="preserve"> </w:t>
            </w:r>
            <w:r w:rsidRPr="00F17467">
              <w:rPr>
                <w:rStyle w:val="SAPEmphasis"/>
              </w:rPr>
              <w:t xml:space="preserve">Contact </w:t>
            </w:r>
            <w:r w:rsidRPr="00C50C67">
              <w:rPr>
                <w:rStyle w:val="SAPEmphasis"/>
              </w:rPr>
              <w:t xml:space="preserve">Information for </w:t>
            </w:r>
            <w:r>
              <w:rPr>
                <w:rStyle w:val="SAPEmphasis"/>
              </w:rPr>
              <w:t>Contingent Worker</w:t>
            </w:r>
          </w:p>
          <w:p w14:paraId="633ECDA2" w14:textId="77777777" w:rsidR="007F5688" w:rsidRDefault="007F5688" w:rsidP="007F5688">
            <w:pPr>
              <w:rPr>
                <w:rStyle w:val="SAPEmphasis"/>
              </w:rPr>
            </w:pPr>
          </w:p>
        </w:tc>
        <w:tc>
          <w:tcPr>
            <w:tcW w:w="3330" w:type="dxa"/>
            <w:vMerge w:val="restart"/>
            <w:tcBorders>
              <w:top w:val="single" w:sz="8" w:space="0" w:color="999999"/>
              <w:left w:val="single" w:sz="8" w:space="0" w:color="999999"/>
              <w:right w:val="single" w:sz="8" w:space="0" w:color="999999"/>
            </w:tcBorders>
          </w:tcPr>
          <w:p w14:paraId="61E82D8A" w14:textId="03E110EC" w:rsidR="007F5688" w:rsidRDefault="007F5688" w:rsidP="007F5688">
            <w:r>
              <w:rPr>
                <w:lang w:eastAsia="zh-TW"/>
              </w:rPr>
              <w:t xml:space="preserve">In the </w:t>
            </w:r>
            <w:r>
              <w:rPr>
                <w:rStyle w:val="SAPScreenElement"/>
                <w:lang w:eastAsia="zh-TW"/>
              </w:rPr>
              <w:t>Contact Information</w:t>
            </w:r>
            <w:r>
              <w:rPr>
                <w:lang w:eastAsia="zh-TW"/>
              </w:rPr>
              <w:t xml:space="preserve"> block of the </w:t>
            </w:r>
            <w:r>
              <w:rPr>
                <w:rStyle w:val="SAPScreenElement"/>
                <w:lang w:eastAsia="zh-TW"/>
              </w:rPr>
              <w:t>Personal Information</w:t>
            </w:r>
            <w:r>
              <w:rPr>
                <w:lang w:eastAsia="zh-TW"/>
              </w:rPr>
              <w:t xml:space="preserve"> section, </w:t>
            </w:r>
            <w:r w:rsidRPr="00C50C67">
              <w:t xml:space="preserve">review the </w:t>
            </w:r>
            <w:r>
              <w:t>email information</w:t>
            </w:r>
            <w:r w:rsidRPr="00C50C67">
              <w:t xml:space="preserve"> already existing in the system and adapt if required:</w:t>
            </w:r>
          </w:p>
          <w:p w14:paraId="2327FCFF" w14:textId="77777777" w:rsidR="007F5688" w:rsidRDefault="007F5688" w:rsidP="007F5688">
            <w:pPr>
              <w:pStyle w:val="SAPNoteHeading"/>
              <w:ind w:left="0"/>
            </w:pPr>
            <w:r>
              <w:rPr>
                <w:noProof/>
              </w:rPr>
              <w:drawing>
                <wp:inline distT="0" distB="0" distL="0" distR="0" wp14:anchorId="32E1B87D" wp14:editId="186F544D">
                  <wp:extent cx="225425" cy="225425"/>
                  <wp:effectExtent l="0" t="0" r="0"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7B63AD78" w14:textId="69C79038" w:rsidR="007F5688" w:rsidRPr="00C50C67" w:rsidRDefault="007F5688" w:rsidP="007F5688">
            <w:r>
              <w:t xml:space="preserve">In case no email information has been maintained during the previous assignment at the company, </w:t>
            </w:r>
            <w:r w:rsidRPr="007F1D8F">
              <w:t xml:space="preserve">select the </w:t>
            </w:r>
            <w:r>
              <w:rPr>
                <w:rStyle w:val="SAPScreenElement"/>
              </w:rPr>
              <w:sym w:font="Symbol" w:char="F0C5"/>
            </w:r>
            <w:r w:rsidRPr="007F1D8F">
              <w:rPr>
                <w:rStyle w:val="SAPScreenElement"/>
              </w:rPr>
              <w:t xml:space="preserve"> Add</w:t>
            </w:r>
            <w:r w:rsidRPr="007F1D8F">
              <w:t xml:space="preserve"> link</w:t>
            </w:r>
            <w:r>
              <w:rPr>
                <w:lang w:eastAsia="zh-TW"/>
              </w:rPr>
              <w:t xml:space="preserve"> below the email table header</w:t>
            </w:r>
            <w:r w:rsidRPr="007F1D8F">
              <w:t xml:space="preserve">. The editable fields show up </w:t>
            </w:r>
            <w:r w:rsidRPr="007F1D8F">
              <w:lastRenderedPageBreak/>
              <w:t xml:space="preserve">and you can enter </w:t>
            </w:r>
            <w:r>
              <w:t>the appropriate</w:t>
            </w:r>
            <w:r w:rsidRPr="007F083F">
              <w:t xml:space="preserve"> </w:t>
            </w:r>
            <w:r w:rsidRPr="007F1D8F">
              <w:t>information</w:t>
            </w:r>
            <w:r>
              <w:t>.</w:t>
            </w:r>
          </w:p>
        </w:tc>
        <w:tc>
          <w:tcPr>
            <w:tcW w:w="4140" w:type="dxa"/>
            <w:tcBorders>
              <w:top w:val="single" w:sz="8" w:space="0" w:color="999999"/>
              <w:left w:val="single" w:sz="8" w:space="0" w:color="999999"/>
              <w:bottom w:val="single" w:sz="8" w:space="0" w:color="999999"/>
              <w:right w:val="single" w:sz="8" w:space="0" w:color="999999"/>
            </w:tcBorders>
          </w:tcPr>
          <w:p w14:paraId="26FBAAA7" w14:textId="21A0ED27" w:rsidR="007F5688" w:rsidRDefault="007F5688" w:rsidP="007F5688">
            <w:r w:rsidRPr="00C50C67">
              <w:rPr>
                <w:rStyle w:val="SAPScreenElement"/>
              </w:rPr>
              <w:lastRenderedPageBreak/>
              <w:t>Email Type</w:t>
            </w:r>
            <w:r w:rsidRPr="00C50C67">
              <w:t xml:space="preserve">: </w:t>
            </w:r>
            <w:r w:rsidRPr="00C50C67">
              <w:rPr>
                <w:rStyle w:val="SAPUserEntry"/>
              </w:rPr>
              <w:t>Business</w:t>
            </w:r>
            <w:r w:rsidRPr="00CA53CC">
              <w:rPr>
                <w:rStyle w:val="SAPUserEntry"/>
              </w:rPr>
              <w:t xml:space="preserve"> </w:t>
            </w:r>
            <w:r>
              <w:t xml:space="preserve">is defaulted from the existing record; if it has not been maintained during the previous assignment at the company, </w:t>
            </w:r>
            <w:r w:rsidRPr="00C50C67">
              <w:t>select</w:t>
            </w:r>
            <w:r w:rsidRPr="00CA53CC">
              <w:rPr>
                <w:rStyle w:val="SAPUserEntry"/>
              </w:rPr>
              <w:t xml:space="preserve"> </w:t>
            </w:r>
            <w:r w:rsidRPr="00C50C67">
              <w:rPr>
                <w:rStyle w:val="SAPUserEntry"/>
              </w:rPr>
              <w:t>Business</w:t>
            </w:r>
            <w:r w:rsidRPr="0058789A">
              <w:rPr>
                <w:rStyle w:val="SAPUserEntry"/>
              </w:rPr>
              <w:t xml:space="preserve"> </w:t>
            </w:r>
            <w:r w:rsidRPr="00C50C67">
              <w:t xml:space="preserve">from drop-down </w:t>
            </w:r>
          </w:p>
          <w:p w14:paraId="5A7565FB" w14:textId="77777777" w:rsidR="007F5688" w:rsidRPr="00C50C67" w:rsidRDefault="007F5688" w:rsidP="007F5688">
            <w:pPr>
              <w:pStyle w:val="SAPNoteHeading"/>
              <w:ind w:left="0"/>
            </w:pPr>
            <w:r w:rsidRPr="00C50C67">
              <w:rPr>
                <w:noProof/>
              </w:rPr>
              <w:drawing>
                <wp:inline distT="0" distB="0" distL="0" distR="0" wp14:anchorId="64D62852" wp14:editId="06D5BF57">
                  <wp:extent cx="219075" cy="238125"/>
                  <wp:effectExtent l="0" t="0" r="9525" b="952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C50C67">
              <w:t> Caution</w:t>
            </w:r>
          </w:p>
          <w:p w14:paraId="3A02CAD5" w14:textId="710C86D9" w:rsidR="007F5688" w:rsidRPr="00C50C67" w:rsidRDefault="007F5688" w:rsidP="007F5688">
            <w:pPr>
              <w:pStyle w:val="NoteParagraph"/>
              <w:ind w:left="0"/>
            </w:pPr>
            <w:r w:rsidRPr="00C50C67">
              <w:t>In case you select a value for this field, you must enter the email address, too!</w:t>
            </w:r>
          </w:p>
        </w:tc>
        <w:tc>
          <w:tcPr>
            <w:tcW w:w="3510" w:type="dxa"/>
            <w:vMerge w:val="restart"/>
            <w:tcBorders>
              <w:top w:val="single" w:sz="8" w:space="0" w:color="999999"/>
              <w:left w:val="single" w:sz="8" w:space="0" w:color="999999"/>
              <w:right w:val="single" w:sz="8" w:space="0" w:color="999999"/>
            </w:tcBorders>
          </w:tcPr>
          <w:p w14:paraId="6ECCF954" w14:textId="77777777" w:rsidR="007F5688" w:rsidRDefault="007F5688" w:rsidP="007F5688">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4885EC66" w14:textId="77777777" w:rsidR="007F5688" w:rsidRPr="00C50C67" w:rsidRDefault="007F5688" w:rsidP="007F5688"/>
        </w:tc>
      </w:tr>
      <w:tr w:rsidR="007F5688" w:rsidRPr="00DB4007" w14:paraId="27ACA3A7" w14:textId="77777777" w:rsidTr="003D35B4">
        <w:trPr>
          <w:trHeight w:val="227"/>
        </w:trPr>
        <w:tc>
          <w:tcPr>
            <w:tcW w:w="756" w:type="dxa"/>
            <w:vMerge/>
            <w:tcBorders>
              <w:left w:val="single" w:sz="8" w:space="0" w:color="999999"/>
              <w:right w:val="single" w:sz="8" w:space="0" w:color="999999"/>
            </w:tcBorders>
          </w:tcPr>
          <w:p w14:paraId="5F0B51CC" w14:textId="77777777" w:rsidR="007F5688" w:rsidRPr="00C50C67" w:rsidRDefault="007F5688" w:rsidP="007F5688"/>
        </w:tc>
        <w:tc>
          <w:tcPr>
            <w:tcW w:w="1376" w:type="dxa"/>
            <w:vMerge/>
            <w:tcBorders>
              <w:left w:val="single" w:sz="8" w:space="0" w:color="999999"/>
              <w:right w:val="single" w:sz="8" w:space="0" w:color="999999"/>
            </w:tcBorders>
          </w:tcPr>
          <w:p w14:paraId="504DD6DA" w14:textId="77777777" w:rsidR="007F5688" w:rsidRDefault="007F5688" w:rsidP="007F5688">
            <w:pPr>
              <w:rPr>
                <w:rStyle w:val="SAPEmphasis"/>
              </w:rPr>
            </w:pPr>
          </w:p>
        </w:tc>
        <w:tc>
          <w:tcPr>
            <w:tcW w:w="3330" w:type="dxa"/>
            <w:vMerge/>
            <w:tcBorders>
              <w:left w:val="single" w:sz="8" w:space="0" w:color="999999"/>
              <w:right w:val="single" w:sz="8" w:space="0" w:color="999999"/>
            </w:tcBorders>
          </w:tcPr>
          <w:p w14:paraId="55383792" w14:textId="77777777" w:rsidR="007F5688" w:rsidRDefault="007F5688" w:rsidP="007F5688">
            <w:pPr>
              <w:rPr>
                <w:lang w:eastAsia="zh-TW"/>
              </w:rPr>
            </w:pPr>
          </w:p>
        </w:tc>
        <w:tc>
          <w:tcPr>
            <w:tcW w:w="4140" w:type="dxa"/>
            <w:tcBorders>
              <w:top w:val="single" w:sz="8" w:space="0" w:color="999999"/>
              <w:left w:val="single" w:sz="8" w:space="0" w:color="999999"/>
              <w:bottom w:val="single" w:sz="8" w:space="0" w:color="999999"/>
              <w:right w:val="single" w:sz="8" w:space="0" w:color="999999"/>
            </w:tcBorders>
          </w:tcPr>
          <w:p w14:paraId="68B8B5BA" w14:textId="2FFE797D" w:rsidR="007F5688" w:rsidRPr="00C50C67" w:rsidRDefault="007F5688" w:rsidP="007F5688">
            <w:r w:rsidRPr="00C50C67">
              <w:rPr>
                <w:rStyle w:val="SAPScreenElement"/>
              </w:rPr>
              <w:t xml:space="preserve">Email Address: </w:t>
            </w:r>
            <w:r w:rsidRPr="00C50C67">
              <w:t>adapt as appropriate</w:t>
            </w:r>
          </w:p>
        </w:tc>
        <w:tc>
          <w:tcPr>
            <w:tcW w:w="3510" w:type="dxa"/>
            <w:vMerge/>
            <w:tcBorders>
              <w:left w:val="single" w:sz="8" w:space="0" w:color="999999"/>
              <w:right w:val="single" w:sz="8" w:space="0" w:color="999999"/>
            </w:tcBorders>
          </w:tcPr>
          <w:p w14:paraId="2874A3C1" w14:textId="77777777" w:rsidR="007F5688" w:rsidRDefault="007F5688" w:rsidP="007F5688">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1DBAF097" w14:textId="77777777" w:rsidR="007F5688" w:rsidRPr="00C50C67" w:rsidRDefault="007F5688" w:rsidP="007F5688"/>
        </w:tc>
      </w:tr>
      <w:tr w:rsidR="007F5688" w:rsidRPr="00DB4007" w14:paraId="4F155FC4" w14:textId="77777777" w:rsidTr="003D35B4">
        <w:trPr>
          <w:trHeight w:val="227"/>
        </w:trPr>
        <w:tc>
          <w:tcPr>
            <w:tcW w:w="756" w:type="dxa"/>
            <w:vMerge/>
            <w:tcBorders>
              <w:left w:val="single" w:sz="8" w:space="0" w:color="999999"/>
              <w:right w:val="single" w:sz="8" w:space="0" w:color="999999"/>
            </w:tcBorders>
          </w:tcPr>
          <w:p w14:paraId="66338DD4" w14:textId="77777777" w:rsidR="007F5688" w:rsidRPr="00C50C67" w:rsidRDefault="007F5688" w:rsidP="007F5688"/>
        </w:tc>
        <w:tc>
          <w:tcPr>
            <w:tcW w:w="1376" w:type="dxa"/>
            <w:vMerge/>
            <w:tcBorders>
              <w:left w:val="single" w:sz="8" w:space="0" w:color="999999"/>
              <w:right w:val="single" w:sz="8" w:space="0" w:color="999999"/>
            </w:tcBorders>
          </w:tcPr>
          <w:p w14:paraId="62D4F96C" w14:textId="77777777" w:rsidR="007F5688" w:rsidRDefault="007F5688" w:rsidP="007F5688">
            <w:pPr>
              <w:rPr>
                <w:rStyle w:val="SAPEmphasis"/>
              </w:rPr>
            </w:pPr>
          </w:p>
        </w:tc>
        <w:tc>
          <w:tcPr>
            <w:tcW w:w="3330" w:type="dxa"/>
            <w:vMerge/>
            <w:tcBorders>
              <w:left w:val="single" w:sz="8" w:space="0" w:color="999999"/>
              <w:right w:val="single" w:sz="8" w:space="0" w:color="999999"/>
            </w:tcBorders>
          </w:tcPr>
          <w:p w14:paraId="1F71844B" w14:textId="77777777" w:rsidR="007F5688" w:rsidRDefault="007F5688" w:rsidP="007F5688">
            <w:pPr>
              <w:rPr>
                <w:lang w:eastAsia="zh-TW"/>
              </w:rPr>
            </w:pPr>
          </w:p>
        </w:tc>
        <w:tc>
          <w:tcPr>
            <w:tcW w:w="4140" w:type="dxa"/>
            <w:tcBorders>
              <w:top w:val="single" w:sz="8" w:space="0" w:color="999999"/>
              <w:left w:val="single" w:sz="8" w:space="0" w:color="999999"/>
              <w:bottom w:val="single" w:sz="8" w:space="0" w:color="999999"/>
              <w:right w:val="single" w:sz="8" w:space="0" w:color="999999"/>
            </w:tcBorders>
          </w:tcPr>
          <w:p w14:paraId="18C44D42" w14:textId="77777777" w:rsidR="007F5688" w:rsidRDefault="007F5688" w:rsidP="007F5688">
            <w:pPr>
              <w:rPr>
                <w:rStyle w:val="SAPUserEntry"/>
              </w:rPr>
            </w:pPr>
            <w:r w:rsidRPr="00C50C67">
              <w:rPr>
                <w:rStyle w:val="SAPScreenElement"/>
              </w:rPr>
              <w:t xml:space="preserve">Is Primary: </w:t>
            </w:r>
            <w:r w:rsidRPr="00C50C67">
              <w:t>select from drop-down</w:t>
            </w:r>
            <w:r w:rsidRPr="007F1D8F">
              <w:t>, for example</w:t>
            </w:r>
            <w:r w:rsidRPr="00CA53CC">
              <w:rPr>
                <w:rStyle w:val="SAPUserEntry"/>
              </w:rPr>
              <w:t xml:space="preserve"> </w:t>
            </w:r>
            <w:r w:rsidRPr="007F1D8F">
              <w:rPr>
                <w:rStyle w:val="SAPUserEntry"/>
              </w:rPr>
              <w:t>Yes</w:t>
            </w:r>
          </w:p>
          <w:p w14:paraId="3B135E50" w14:textId="77777777" w:rsidR="007F5688" w:rsidRDefault="007F5688" w:rsidP="007F5688">
            <w:pPr>
              <w:pStyle w:val="SAPNoteHeading"/>
              <w:ind w:left="0"/>
            </w:pPr>
            <w:r>
              <w:rPr>
                <w:noProof/>
              </w:rPr>
              <w:lastRenderedPageBreak/>
              <w:drawing>
                <wp:inline distT="0" distB="0" distL="0" distR="0" wp14:anchorId="7115F029" wp14:editId="71AB5193">
                  <wp:extent cx="225425" cy="2254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60ED05D7" w14:textId="6F806086" w:rsidR="007F5688" w:rsidRPr="00C50C67" w:rsidRDefault="007F5688" w:rsidP="007F5688">
            <w:r w:rsidRPr="00C50C67">
              <w:t>Only one email type can be maintained as primary.</w:t>
            </w:r>
          </w:p>
        </w:tc>
        <w:tc>
          <w:tcPr>
            <w:tcW w:w="3510" w:type="dxa"/>
            <w:vMerge/>
            <w:tcBorders>
              <w:left w:val="single" w:sz="8" w:space="0" w:color="999999"/>
              <w:bottom w:val="single" w:sz="8" w:space="0" w:color="999999"/>
              <w:right w:val="single" w:sz="8" w:space="0" w:color="999999"/>
            </w:tcBorders>
          </w:tcPr>
          <w:p w14:paraId="7D4A8ACC" w14:textId="77777777" w:rsidR="007F5688" w:rsidRDefault="007F5688" w:rsidP="007F5688">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2FBBB4D7" w14:textId="77777777" w:rsidR="007F5688" w:rsidRPr="00C50C67" w:rsidRDefault="007F5688" w:rsidP="007F5688"/>
        </w:tc>
      </w:tr>
      <w:tr w:rsidR="007F5688" w:rsidRPr="00DB4007" w14:paraId="4EDEB000" w14:textId="77777777" w:rsidTr="00E2583B">
        <w:trPr>
          <w:trHeight w:val="227"/>
        </w:trPr>
        <w:tc>
          <w:tcPr>
            <w:tcW w:w="756" w:type="dxa"/>
            <w:tcBorders>
              <w:left w:val="single" w:sz="8" w:space="0" w:color="999999"/>
              <w:right w:val="single" w:sz="8" w:space="0" w:color="999999"/>
            </w:tcBorders>
          </w:tcPr>
          <w:p w14:paraId="5D22693D" w14:textId="74F1765A" w:rsidR="007F5688" w:rsidRPr="00C50C67" w:rsidRDefault="007F5688" w:rsidP="007F5688">
            <w:r>
              <w:t>1</w:t>
            </w:r>
            <w:r w:rsidR="006E3E77">
              <w:t>1</w:t>
            </w:r>
          </w:p>
        </w:tc>
        <w:tc>
          <w:tcPr>
            <w:tcW w:w="1376" w:type="dxa"/>
            <w:tcBorders>
              <w:left w:val="single" w:sz="8" w:space="0" w:color="999999"/>
              <w:right w:val="single" w:sz="8" w:space="0" w:color="999999"/>
            </w:tcBorders>
          </w:tcPr>
          <w:p w14:paraId="0C2C216E" w14:textId="71C233D7" w:rsidR="007F5688" w:rsidRPr="00966340" w:rsidRDefault="007F5688" w:rsidP="007F5688">
            <w:pPr>
              <w:rPr>
                <w:rStyle w:val="SAPEmphasis"/>
              </w:rPr>
            </w:pPr>
            <w:r w:rsidRPr="00CA53CC">
              <w:rPr>
                <w:rStyle w:val="SAPEmphasis"/>
                <w:lang w:eastAsia="zh-TW"/>
              </w:rPr>
              <w:t>Continue</w:t>
            </w:r>
          </w:p>
        </w:tc>
        <w:tc>
          <w:tcPr>
            <w:tcW w:w="3330" w:type="dxa"/>
            <w:tcBorders>
              <w:left w:val="single" w:sz="8" w:space="0" w:color="999999"/>
              <w:right w:val="single" w:sz="8" w:space="0" w:color="999999"/>
            </w:tcBorders>
          </w:tcPr>
          <w:p w14:paraId="140B2B64" w14:textId="424BC59A" w:rsidR="007F5688" w:rsidRPr="00966340" w:rsidRDefault="007F5688" w:rsidP="007F5688">
            <w:pPr>
              <w:rPr>
                <w:lang w:eastAsia="zh-TW"/>
              </w:rPr>
            </w:pPr>
            <w:r w:rsidRPr="00CA53CC">
              <w:rPr>
                <w:lang w:eastAsia="zh-TW"/>
              </w:rPr>
              <w:t xml:space="preserve">Choose the </w:t>
            </w:r>
            <w:r w:rsidRPr="00CA53CC">
              <w:rPr>
                <w:rStyle w:val="SAPScreenElement"/>
                <w:lang w:eastAsia="zh-TW"/>
              </w:rPr>
              <w:t>Continue</w:t>
            </w:r>
            <w:r w:rsidRPr="00CA53CC">
              <w:rPr>
                <w:lang w:eastAsia="zh-TW"/>
              </w:rPr>
              <w:t xml:space="preserve"> pushbutton. </w:t>
            </w:r>
          </w:p>
        </w:tc>
        <w:tc>
          <w:tcPr>
            <w:tcW w:w="4140" w:type="dxa"/>
            <w:tcBorders>
              <w:top w:val="single" w:sz="8" w:space="0" w:color="999999"/>
              <w:left w:val="single" w:sz="8" w:space="0" w:color="999999"/>
              <w:bottom w:val="single" w:sz="8" w:space="0" w:color="999999"/>
              <w:right w:val="single" w:sz="8" w:space="0" w:color="999999"/>
            </w:tcBorders>
          </w:tcPr>
          <w:p w14:paraId="0B8C582C" w14:textId="77777777" w:rsidR="007F5688" w:rsidRPr="00C50C67" w:rsidRDefault="007F5688" w:rsidP="007F5688">
            <w:pPr>
              <w:rPr>
                <w:rStyle w:val="SAPScreenElement"/>
              </w:rPr>
            </w:pPr>
          </w:p>
        </w:tc>
        <w:tc>
          <w:tcPr>
            <w:tcW w:w="3510" w:type="dxa"/>
            <w:tcBorders>
              <w:top w:val="single" w:sz="8" w:space="0" w:color="999999"/>
              <w:left w:val="single" w:sz="8" w:space="0" w:color="999999"/>
              <w:bottom w:val="single" w:sz="8" w:space="0" w:color="999999"/>
              <w:right w:val="single" w:sz="8" w:space="0" w:color="999999"/>
            </w:tcBorders>
          </w:tcPr>
          <w:p w14:paraId="274036F3" w14:textId="0AD7F269" w:rsidR="007F5688" w:rsidRDefault="007F5688" w:rsidP="007F5688">
            <w:pPr>
              <w:rPr>
                <w:lang w:eastAsia="zh-TW"/>
              </w:rPr>
            </w:pPr>
            <w:r>
              <w:rPr>
                <w:lang w:eastAsia="zh-TW"/>
              </w:rPr>
              <w:t xml:space="preserve">The </w:t>
            </w:r>
            <w:r>
              <w:rPr>
                <w:rStyle w:val="SAPScreenElement"/>
                <w:lang w:eastAsia="zh-TW"/>
              </w:rPr>
              <w:t xml:space="preserve">Contingent Worker Assignment Information </w:t>
            </w:r>
            <w:r>
              <w:rPr>
                <w:lang w:eastAsia="zh-TW"/>
              </w:rPr>
              <w:t xml:space="preserve">section in the </w:t>
            </w:r>
            <w:r>
              <w:rPr>
                <w:rStyle w:val="SAPScreenElement"/>
                <w:lang w:eastAsia="zh-TW"/>
              </w:rPr>
              <w:t>Add Contingent Worker</w:t>
            </w:r>
            <w:r>
              <w:rPr>
                <w:lang w:eastAsia="zh-TW"/>
              </w:rPr>
              <w:t xml:space="preserve"> screen is expanded.</w:t>
            </w:r>
          </w:p>
        </w:tc>
        <w:tc>
          <w:tcPr>
            <w:tcW w:w="1170" w:type="dxa"/>
            <w:tcBorders>
              <w:top w:val="single" w:sz="8" w:space="0" w:color="999999"/>
              <w:left w:val="single" w:sz="8" w:space="0" w:color="999999"/>
              <w:bottom w:val="single" w:sz="8" w:space="0" w:color="999999"/>
              <w:right w:val="single" w:sz="8" w:space="0" w:color="999999"/>
            </w:tcBorders>
          </w:tcPr>
          <w:p w14:paraId="6588DEF8" w14:textId="77777777" w:rsidR="007F5688" w:rsidRPr="00C50C67" w:rsidRDefault="007F5688" w:rsidP="007F5688"/>
        </w:tc>
      </w:tr>
      <w:tr w:rsidR="007F5688" w:rsidRPr="00DB4007" w14:paraId="5AE6D039" w14:textId="77777777" w:rsidTr="00E2583B">
        <w:trPr>
          <w:trHeight w:val="227"/>
        </w:trPr>
        <w:tc>
          <w:tcPr>
            <w:tcW w:w="756" w:type="dxa"/>
            <w:tcBorders>
              <w:left w:val="single" w:sz="8" w:space="0" w:color="999999"/>
              <w:right w:val="single" w:sz="8" w:space="0" w:color="999999"/>
            </w:tcBorders>
          </w:tcPr>
          <w:p w14:paraId="51A53E72" w14:textId="6E5654D3" w:rsidR="007F5688" w:rsidRPr="00C50C67" w:rsidRDefault="007F5688" w:rsidP="007F5688">
            <w:r>
              <w:t>1</w:t>
            </w:r>
            <w:r w:rsidR="006E3E77">
              <w:t>2</w:t>
            </w:r>
          </w:p>
        </w:tc>
        <w:tc>
          <w:tcPr>
            <w:tcW w:w="1376" w:type="dxa"/>
            <w:tcBorders>
              <w:left w:val="single" w:sz="8" w:space="0" w:color="999999"/>
              <w:right w:val="single" w:sz="8" w:space="0" w:color="999999"/>
            </w:tcBorders>
          </w:tcPr>
          <w:p w14:paraId="4B598716" w14:textId="498013D9" w:rsidR="007F5688" w:rsidRPr="0015649E" w:rsidRDefault="007F5688" w:rsidP="007F5688">
            <w:pPr>
              <w:rPr>
                <w:rStyle w:val="SAPEmphasis"/>
                <w:rFonts w:ascii="BentonSans Book" w:hAnsi="BentonSans Book"/>
              </w:rPr>
            </w:pPr>
            <w:r w:rsidRPr="00C50C67">
              <w:rPr>
                <w:rStyle w:val="SAPEmphasis"/>
              </w:rPr>
              <w:t xml:space="preserve">Maintain </w:t>
            </w:r>
            <w:r>
              <w:rPr>
                <w:rStyle w:val="SAPEmphasis"/>
              </w:rPr>
              <w:t>Assignment</w:t>
            </w:r>
            <w:r w:rsidRPr="00F17467">
              <w:rPr>
                <w:rStyle w:val="SAPEmphasis"/>
              </w:rPr>
              <w:t xml:space="preserve"> Information </w:t>
            </w:r>
            <w:r w:rsidRPr="00C50C67">
              <w:rPr>
                <w:rStyle w:val="SAPEmphasis"/>
              </w:rPr>
              <w:t xml:space="preserve">for </w:t>
            </w:r>
            <w:r>
              <w:rPr>
                <w:rStyle w:val="SAPEmphasis"/>
              </w:rPr>
              <w:t>Contingent Worker</w:t>
            </w:r>
          </w:p>
        </w:tc>
        <w:tc>
          <w:tcPr>
            <w:tcW w:w="3330" w:type="dxa"/>
            <w:tcBorders>
              <w:left w:val="single" w:sz="8" w:space="0" w:color="999999"/>
              <w:right w:val="single" w:sz="8" w:space="0" w:color="999999"/>
            </w:tcBorders>
          </w:tcPr>
          <w:p w14:paraId="4943B998" w14:textId="7C6F1B8A" w:rsidR="007F5688" w:rsidRDefault="007F5688" w:rsidP="007F5688">
            <w:r w:rsidRPr="00F5181C">
              <w:t xml:space="preserve">In the </w:t>
            </w:r>
            <w:r>
              <w:rPr>
                <w:rStyle w:val="SAPScreenElement"/>
                <w:lang w:eastAsia="zh-TW"/>
              </w:rPr>
              <w:t xml:space="preserve">Contingent Worker Assignment Information </w:t>
            </w:r>
            <w:r w:rsidRPr="00F5181C">
              <w:t>section</w:t>
            </w:r>
            <w:r>
              <w:t>,</w:t>
            </w:r>
            <w:r w:rsidRPr="00F5181C">
              <w:t xml:space="preserve"> </w:t>
            </w:r>
            <w:r>
              <w:t>the</w:t>
            </w:r>
            <w:r w:rsidRPr="00F5181C">
              <w:t xml:space="preserve"> data </w:t>
            </w:r>
            <w:r>
              <w:t>is</w:t>
            </w:r>
            <w:r w:rsidRPr="00F5181C">
              <w:t xml:space="preserve"> taken over from the existing master data record of the </w:t>
            </w:r>
            <w:r w:rsidRPr="00A01340">
              <w:t>contingent worker</w:t>
            </w:r>
            <w:r>
              <w:t xml:space="preserve">, except </w:t>
            </w:r>
            <w:r w:rsidRPr="00C50C67">
              <w:t xml:space="preserve">for </w:t>
            </w:r>
            <w:r w:rsidRPr="00C50C67">
              <w:rPr>
                <w:rStyle w:val="SAPScreenElement"/>
              </w:rPr>
              <w:t>Supervisor</w:t>
            </w:r>
            <w:r w:rsidRPr="00F5181C">
              <w:t xml:space="preserve">. </w:t>
            </w:r>
          </w:p>
          <w:p w14:paraId="44A03181" w14:textId="2C1F2A21" w:rsidR="007F5688" w:rsidRDefault="007F5688" w:rsidP="007F5688">
            <w:r w:rsidRPr="00F5181C">
              <w:t>Review the data</w:t>
            </w:r>
            <w:r>
              <w:t>,</w:t>
            </w:r>
            <w:r w:rsidRPr="00F5181C">
              <w:t xml:space="preserve"> and adapt </w:t>
            </w:r>
            <w:r>
              <w:t>where</w:t>
            </w:r>
            <w:r w:rsidRPr="00F5181C">
              <w:t xml:space="preserve"> appropriate</w:t>
            </w:r>
            <w:r>
              <w:t xml:space="preserve">. Maintain the </w:t>
            </w:r>
            <w:r w:rsidRPr="00C50C67">
              <w:rPr>
                <w:rStyle w:val="SAPScreenElement"/>
              </w:rPr>
              <w:t>Supervisor</w:t>
            </w:r>
            <w:r>
              <w:rPr>
                <w:rStyle w:val="SAPScreenElement"/>
              </w:rPr>
              <w:t>.</w:t>
            </w:r>
          </w:p>
        </w:tc>
        <w:tc>
          <w:tcPr>
            <w:tcW w:w="4140" w:type="dxa"/>
            <w:tcBorders>
              <w:top w:val="single" w:sz="8" w:space="0" w:color="999999"/>
              <w:left w:val="single" w:sz="8" w:space="0" w:color="999999"/>
              <w:bottom w:val="single" w:sz="8" w:space="0" w:color="999999"/>
              <w:right w:val="single" w:sz="8" w:space="0" w:color="999999"/>
            </w:tcBorders>
          </w:tcPr>
          <w:p w14:paraId="50980BE3" w14:textId="77777777" w:rsidR="007F5688" w:rsidRPr="00C50C67" w:rsidRDefault="007F5688" w:rsidP="007F5688">
            <w:pPr>
              <w:rPr>
                <w:rStyle w:val="SAPScreenElement"/>
              </w:rPr>
            </w:pPr>
          </w:p>
        </w:tc>
        <w:tc>
          <w:tcPr>
            <w:tcW w:w="3510" w:type="dxa"/>
            <w:tcBorders>
              <w:top w:val="single" w:sz="8" w:space="0" w:color="999999"/>
              <w:left w:val="single" w:sz="8" w:space="0" w:color="999999"/>
              <w:bottom w:val="single" w:sz="8" w:space="0" w:color="999999"/>
              <w:right w:val="single" w:sz="8" w:space="0" w:color="999999"/>
            </w:tcBorders>
          </w:tcPr>
          <w:p w14:paraId="2CB26996" w14:textId="77777777" w:rsidR="007F5688" w:rsidRDefault="007F5688" w:rsidP="007F5688">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538971FD" w14:textId="77777777" w:rsidR="007F5688" w:rsidRPr="00C50C67" w:rsidRDefault="007F5688" w:rsidP="007F5688"/>
        </w:tc>
      </w:tr>
      <w:tr w:rsidR="007F5688" w:rsidRPr="00DB4007" w14:paraId="65949434" w14:textId="77777777" w:rsidTr="00E2583B">
        <w:trPr>
          <w:trHeight w:val="227"/>
        </w:trPr>
        <w:tc>
          <w:tcPr>
            <w:tcW w:w="756" w:type="dxa"/>
            <w:tcBorders>
              <w:left w:val="single" w:sz="8" w:space="0" w:color="999999"/>
              <w:right w:val="single" w:sz="8" w:space="0" w:color="999999"/>
            </w:tcBorders>
          </w:tcPr>
          <w:p w14:paraId="46817F5D" w14:textId="010125DB" w:rsidR="007F5688" w:rsidRPr="00C50C67" w:rsidRDefault="007F5688" w:rsidP="007F5688">
            <w:r>
              <w:t>1</w:t>
            </w:r>
            <w:r w:rsidR="006E3E77">
              <w:t>3</w:t>
            </w:r>
          </w:p>
        </w:tc>
        <w:tc>
          <w:tcPr>
            <w:tcW w:w="1376" w:type="dxa"/>
            <w:tcBorders>
              <w:left w:val="single" w:sz="8" w:space="0" w:color="999999"/>
              <w:right w:val="single" w:sz="8" w:space="0" w:color="999999"/>
            </w:tcBorders>
          </w:tcPr>
          <w:p w14:paraId="70FFDDF0" w14:textId="35EA2F92" w:rsidR="007F5688" w:rsidRDefault="007F5688" w:rsidP="007F5688">
            <w:pPr>
              <w:rPr>
                <w:rStyle w:val="SAPEmphasis"/>
              </w:rPr>
            </w:pPr>
            <w:r w:rsidRPr="00073F75">
              <w:rPr>
                <w:rStyle w:val="SAPEmphasis"/>
                <w:lang w:eastAsia="zh-TW"/>
              </w:rPr>
              <w:t>Continue</w:t>
            </w:r>
          </w:p>
        </w:tc>
        <w:tc>
          <w:tcPr>
            <w:tcW w:w="3330" w:type="dxa"/>
            <w:tcBorders>
              <w:left w:val="single" w:sz="8" w:space="0" w:color="999999"/>
              <w:right w:val="single" w:sz="8" w:space="0" w:color="999999"/>
            </w:tcBorders>
          </w:tcPr>
          <w:p w14:paraId="22F22126" w14:textId="742FBA05" w:rsidR="007F5688" w:rsidRDefault="007F5688" w:rsidP="007F5688">
            <w:pPr>
              <w:rPr>
                <w:lang w:eastAsia="zh-TW"/>
              </w:rPr>
            </w:pPr>
            <w:r w:rsidRPr="00073F75">
              <w:rPr>
                <w:lang w:eastAsia="zh-TW"/>
              </w:rPr>
              <w:t xml:space="preserve">Choose the </w:t>
            </w:r>
            <w:r w:rsidRPr="00073F75">
              <w:rPr>
                <w:rStyle w:val="SAPScreenElement"/>
                <w:lang w:eastAsia="zh-TW"/>
              </w:rPr>
              <w:t>Continue</w:t>
            </w:r>
            <w:r w:rsidRPr="00073F75">
              <w:rPr>
                <w:lang w:eastAsia="zh-TW"/>
              </w:rPr>
              <w:t xml:space="preserve"> pushbutton. </w:t>
            </w:r>
          </w:p>
        </w:tc>
        <w:tc>
          <w:tcPr>
            <w:tcW w:w="4140" w:type="dxa"/>
            <w:tcBorders>
              <w:top w:val="single" w:sz="8" w:space="0" w:color="999999"/>
              <w:left w:val="single" w:sz="8" w:space="0" w:color="999999"/>
              <w:bottom w:val="single" w:sz="8" w:space="0" w:color="999999"/>
              <w:right w:val="single" w:sz="8" w:space="0" w:color="999999"/>
            </w:tcBorders>
          </w:tcPr>
          <w:p w14:paraId="3DEE6414" w14:textId="77777777" w:rsidR="007F5688" w:rsidRPr="00C50C67" w:rsidRDefault="007F5688" w:rsidP="007F5688">
            <w:pPr>
              <w:rPr>
                <w:rStyle w:val="SAPScreenElement"/>
              </w:rPr>
            </w:pPr>
          </w:p>
        </w:tc>
        <w:tc>
          <w:tcPr>
            <w:tcW w:w="3510" w:type="dxa"/>
            <w:tcBorders>
              <w:top w:val="single" w:sz="8" w:space="0" w:color="999999"/>
              <w:left w:val="single" w:sz="8" w:space="0" w:color="999999"/>
              <w:bottom w:val="single" w:sz="8" w:space="0" w:color="999999"/>
              <w:right w:val="single" w:sz="8" w:space="0" w:color="999999"/>
            </w:tcBorders>
          </w:tcPr>
          <w:p w14:paraId="06E0CCC9" w14:textId="7F7AA146" w:rsidR="007F5688" w:rsidRDefault="007F5688" w:rsidP="007F5688">
            <w:pPr>
              <w:rPr>
                <w:lang w:eastAsia="zh-TW"/>
              </w:rPr>
            </w:pPr>
            <w:r>
              <w:t>The</w:t>
            </w:r>
            <w:r w:rsidRPr="00C50C67">
              <w:t xml:space="preserve"> </w:t>
            </w:r>
            <w:r>
              <w:rPr>
                <w:rStyle w:val="SAPScreenElement"/>
              </w:rPr>
              <w:t>Work Order</w:t>
            </w:r>
            <w:r w:rsidRPr="00C50C67">
              <w:rPr>
                <w:rStyle w:val="SAPScreenElement"/>
              </w:rPr>
              <w:t xml:space="preserve"> Information </w:t>
            </w:r>
            <w:r>
              <w:t>section</w:t>
            </w:r>
            <w:r w:rsidRPr="00C50C67">
              <w:t xml:space="preserve"> in the </w:t>
            </w:r>
            <w:r w:rsidRPr="00C50C67">
              <w:rPr>
                <w:rStyle w:val="SAPScreenElement"/>
              </w:rPr>
              <w:t xml:space="preserve">Add </w:t>
            </w:r>
            <w:r>
              <w:rPr>
                <w:rStyle w:val="SAPScreenElement"/>
              </w:rPr>
              <w:t xml:space="preserve">Contingent Worker </w:t>
            </w:r>
            <w:r w:rsidRPr="00C50C67">
              <w:t>screen</w:t>
            </w:r>
            <w:r>
              <w:t xml:space="preserve"> is expanded</w:t>
            </w:r>
            <w:r w:rsidRPr="00C50C67">
              <w:t>.</w:t>
            </w:r>
          </w:p>
        </w:tc>
        <w:tc>
          <w:tcPr>
            <w:tcW w:w="1170" w:type="dxa"/>
            <w:tcBorders>
              <w:top w:val="single" w:sz="8" w:space="0" w:color="999999"/>
              <w:left w:val="single" w:sz="8" w:space="0" w:color="999999"/>
              <w:bottom w:val="single" w:sz="8" w:space="0" w:color="999999"/>
              <w:right w:val="single" w:sz="8" w:space="0" w:color="999999"/>
            </w:tcBorders>
          </w:tcPr>
          <w:p w14:paraId="791CEBF2" w14:textId="77777777" w:rsidR="007F5688" w:rsidRPr="00C50C67" w:rsidRDefault="007F5688" w:rsidP="007F5688"/>
        </w:tc>
      </w:tr>
      <w:tr w:rsidR="007F5688" w:rsidRPr="00DB4007" w14:paraId="6E91950E" w14:textId="77777777" w:rsidTr="003D35B4">
        <w:trPr>
          <w:trHeight w:val="227"/>
        </w:trPr>
        <w:tc>
          <w:tcPr>
            <w:tcW w:w="756" w:type="dxa"/>
            <w:vMerge w:val="restart"/>
            <w:tcBorders>
              <w:left w:val="single" w:sz="8" w:space="0" w:color="999999"/>
              <w:right w:val="single" w:sz="8" w:space="0" w:color="999999"/>
            </w:tcBorders>
          </w:tcPr>
          <w:p w14:paraId="634909AD" w14:textId="2415F822" w:rsidR="007F5688" w:rsidRPr="00C50C67" w:rsidRDefault="007F5688" w:rsidP="007F5688">
            <w:r>
              <w:t>1</w:t>
            </w:r>
            <w:r w:rsidR="006E3E77">
              <w:t>4</w:t>
            </w:r>
          </w:p>
        </w:tc>
        <w:tc>
          <w:tcPr>
            <w:tcW w:w="1376" w:type="dxa"/>
            <w:vMerge w:val="restart"/>
            <w:tcBorders>
              <w:left w:val="single" w:sz="8" w:space="0" w:color="999999"/>
              <w:right w:val="single" w:sz="8" w:space="0" w:color="999999"/>
            </w:tcBorders>
          </w:tcPr>
          <w:p w14:paraId="04051F66" w14:textId="2989D96F" w:rsidR="007F5688" w:rsidRDefault="007F5688" w:rsidP="007F5688">
            <w:pPr>
              <w:rPr>
                <w:rStyle w:val="SAPEmphasis"/>
              </w:rPr>
            </w:pPr>
            <w:r>
              <w:rPr>
                <w:rStyle w:val="SAPEmphasis"/>
                <w:lang w:eastAsia="zh-TW"/>
              </w:rPr>
              <w:t>Enter Work Order Information for Contingent Worker</w:t>
            </w:r>
          </w:p>
        </w:tc>
        <w:tc>
          <w:tcPr>
            <w:tcW w:w="3330" w:type="dxa"/>
            <w:vMerge w:val="restart"/>
            <w:tcBorders>
              <w:left w:val="single" w:sz="8" w:space="0" w:color="999999"/>
              <w:right w:val="single" w:sz="8" w:space="0" w:color="999999"/>
            </w:tcBorders>
          </w:tcPr>
          <w:p w14:paraId="4153650F" w14:textId="3AAF2B0E" w:rsidR="007F5688" w:rsidRDefault="007F5688" w:rsidP="007F5688">
            <w:pPr>
              <w:rPr>
                <w:lang w:eastAsia="zh-TW"/>
              </w:rPr>
            </w:pPr>
            <w:r>
              <w:rPr>
                <w:lang w:eastAsia="zh-TW"/>
              </w:rPr>
              <w:t xml:space="preserve">In the </w:t>
            </w:r>
            <w:r>
              <w:rPr>
                <w:rStyle w:val="SAPScreenElement"/>
                <w:lang w:eastAsia="zh-TW"/>
              </w:rPr>
              <w:t>Work Order</w:t>
            </w:r>
            <w:r>
              <w:rPr>
                <w:lang w:eastAsia="zh-TW"/>
              </w:rPr>
              <w:t xml:space="preserve"> block, the data from the last work order of the contingent worker is taken over. </w:t>
            </w:r>
          </w:p>
          <w:p w14:paraId="1D77CD6E" w14:textId="46C57AD6" w:rsidR="007F5688" w:rsidRDefault="007F5688" w:rsidP="007F5688">
            <w:pPr>
              <w:pStyle w:val="SAPNoteHeading"/>
              <w:ind w:left="274"/>
            </w:pPr>
            <w:r>
              <w:rPr>
                <w:noProof/>
              </w:rPr>
              <w:drawing>
                <wp:inline distT="0" distB="0" distL="0" distR="0" wp14:anchorId="5A201FFB" wp14:editId="47594554">
                  <wp:extent cx="225425" cy="225425"/>
                  <wp:effectExtent l="0" t="0" r="0" b="317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1810C85C" w14:textId="77777777" w:rsidR="007F5688" w:rsidRDefault="007F5688" w:rsidP="007F5688">
            <w:pPr>
              <w:ind w:left="274"/>
              <w:rPr>
                <w:lang w:eastAsia="zh-TW"/>
              </w:rPr>
            </w:pPr>
            <w:r>
              <w:rPr>
                <w:lang w:eastAsia="zh-TW"/>
              </w:rPr>
              <w:t>This last work order is already inactive on the start date entered in test step # 4.</w:t>
            </w:r>
          </w:p>
          <w:p w14:paraId="56543993" w14:textId="77777777" w:rsidR="007F5688" w:rsidRDefault="007F5688" w:rsidP="007F5688">
            <w:pPr>
              <w:rPr>
                <w:lang w:eastAsia="zh-TW"/>
              </w:rPr>
            </w:pPr>
          </w:p>
          <w:p w14:paraId="53922E99" w14:textId="2F0462EF" w:rsidR="007F5688" w:rsidRDefault="007F5688" w:rsidP="007F5688">
            <w:pPr>
              <w:rPr>
                <w:lang w:eastAsia="zh-TW"/>
              </w:rPr>
            </w:pPr>
            <w:r>
              <w:rPr>
                <w:lang w:eastAsia="zh-TW"/>
              </w:rPr>
              <w:t>Enter details to the new work order as appropriate:</w:t>
            </w:r>
          </w:p>
        </w:tc>
        <w:tc>
          <w:tcPr>
            <w:tcW w:w="4140" w:type="dxa"/>
            <w:tcBorders>
              <w:top w:val="single" w:sz="8" w:space="0" w:color="999999"/>
              <w:left w:val="single" w:sz="8" w:space="0" w:color="999999"/>
              <w:bottom w:val="single" w:sz="8" w:space="0" w:color="999999"/>
              <w:right w:val="single" w:sz="8" w:space="0" w:color="999999"/>
            </w:tcBorders>
          </w:tcPr>
          <w:p w14:paraId="2A12734F" w14:textId="1A9401AB" w:rsidR="007F5688" w:rsidRPr="00C50C67" w:rsidRDefault="007F5688" w:rsidP="007F5688">
            <w:pPr>
              <w:rPr>
                <w:rStyle w:val="SAPScreenElement"/>
              </w:rPr>
            </w:pPr>
            <w:r>
              <w:rPr>
                <w:rStyle w:val="SAPScreenElement"/>
              </w:rPr>
              <w:t xml:space="preserve">Worker Type: </w:t>
            </w:r>
            <w:r w:rsidRPr="004D3F5F">
              <w:t>keep existing value or adapt by</w:t>
            </w:r>
            <w:r>
              <w:rPr>
                <w:rStyle w:val="SAPScreenElement"/>
              </w:rPr>
              <w:t xml:space="preserve"> </w:t>
            </w:r>
            <w:r w:rsidRPr="008539DE">
              <w:t>select</w:t>
            </w:r>
            <w:r>
              <w:t>ing appropriate value</w:t>
            </w:r>
            <w:r w:rsidRPr="008539DE">
              <w:t xml:space="preserve"> from drop-down</w:t>
            </w:r>
          </w:p>
        </w:tc>
        <w:tc>
          <w:tcPr>
            <w:tcW w:w="3510" w:type="dxa"/>
            <w:vMerge w:val="restart"/>
            <w:tcBorders>
              <w:top w:val="single" w:sz="8" w:space="0" w:color="999999"/>
              <w:left w:val="single" w:sz="8" w:space="0" w:color="999999"/>
              <w:right w:val="single" w:sz="8" w:space="0" w:color="999999"/>
            </w:tcBorders>
          </w:tcPr>
          <w:p w14:paraId="0D63EB6F" w14:textId="77777777" w:rsidR="007F5688" w:rsidRDefault="007F5688" w:rsidP="007F5688">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4D4BC356" w14:textId="77777777" w:rsidR="007F5688" w:rsidRPr="00C50C67" w:rsidRDefault="007F5688" w:rsidP="007F5688"/>
        </w:tc>
      </w:tr>
      <w:tr w:rsidR="007F5688" w:rsidRPr="00DB4007" w14:paraId="523F0605" w14:textId="77777777" w:rsidTr="003D35B4">
        <w:trPr>
          <w:trHeight w:val="227"/>
        </w:trPr>
        <w:tc>
          <w:tcPr>
            <w:tcW w:w="756" w:type="dxa"/>
            <w:vMerge/>
            <w:tcBorders>
              <w:left w:val="single" w:sz="8" w:space="0" w:color="999999"/>
              <w:right w:val="single" w:sz="8" w:space="0" w:color="999999"/>
            </w:tcBorders>
          </w:tcPr>
          <w:p w14:paraId="1B677867" w14:textId="77777777" w:rsidR="007F5688" w:rsidRPr="00C50C67" w:rsidRDefault="007F5688" w:rsidP="007F5688"/>
        </w:tc>
        <w:tc>
          <w:tcPr>
            <w:tcW w:w="1376" w:type="dxa"/>
            <w:vMerge/>
            <w:tcBorders>
              <w:left w:val="single" w:sz="8" w:space="0" w:color="999999"/>
              <w:right w:val="single" w:sz="8" w:space="0" w:color="999999"/>
            </w:tcBorders>
          </w:tcPr>
          <w:p w14:paraId="6B82D0EC" w14:textId="77777777" w:rsidR="007F5688" w:rsidRDefault="007F5688" w:rsidP="007F5688">
            <w:pPr>
              <w:rPr>
                <w:rStyle w:val="SAPEmphasis"/>
                <w:lang w:eastAsia="zh-TW"/>
              </w:rPr>
            </w:pPr>
          </w:p>
        </w:tc>
        <w:tc>
          <w:tcPr>
            <w:tcW w:w="3330" w:type="dxa"/>
            <w:vMerge/>
            <w:tcBorders>
              <w:left w:val="single" w:sz="8" w:space="0" w:color="999999"/>
              <w:right w:val="single" w:sz="8" w:space="0" w:color="999999"/>
            </w:tcBorders>
          </w:tcPr>
          <w:p w14:paraId="1495CED8" w14:textId="77777777" w:rsidR="007F5688" w:rsidRDefault="007F5688" w:rsidP="007F5688">
            <w:pPr>
              <w:rPr>
                <w:lang w:eastAsia="zh-TW"/>
              </w:rPr>
            </w:pPr>
          </w:p>
        </w:tc>
        <w:tc>
          <w:tcPr>
            <w:tcW w:w="4140" w:type="dxa"/>
            <w:tcBorders>
              <w:top w:val="single" w:sz="8" w:space="0" w:color="999999"/>
              <w:left w:val="single" w:sz="8" w:space="0" w:color="999999"/>
              <w:bottom w:val="single" w:sz="8" w:space="0" w:color="999999"/>
              <w:right w:val="single" w:sz="8" w:space="0" w:color="999999"/>
            </w:tcBorders>
          </w:tcPr>
          <w:p w14:paraId="522CF787" w14:textId="1C57F8B1" w:rsidR="007F5688" w:rsidRDefault="007F5688" w:rsidP="007F5688">
            <w:pPr>
              <w:rPr>
                <w:rStyle w:val="SAPScreenElement"/>
              </w:rPr>
            </w:pPr>
            <w:r>
              <w:rPr>
                <w:rStyle w:val="SAPScreenElement"/>
              </w:rPr>
              <w:t>W</w:t>
            </w:r>
            <w:r w:rsidRPr="008539DE">
              <w:rPr>
                <w:rStyle w:val="SAPScreenElement"/>
              </w:rPr>
              <w:t>ork</w:t>
            </w:r>
            <w:r>
              <w:rPr>
                <w:rStyle w:val="SAPScreenElement"/>
              </w:rPr>
              <w:t xml:space="preserve"> </w:t>
            </w:r>
            <w:r w:rsidRPr="008539DE">
              <w:rPr>
                <w:rStyle w:val="SAPScreenElement"/>
              </w:rPr>
              <w:t>Order</w:t>
            </w:r>
            <w:r>
              <w:rPr>
                <w:rStyle w:val="SAPScreenElement"/>
              </w:rPr>
              <w:t xml:space="preserve"> </w:t>
            </w:r>
            <w:r w:rsidRPr="008539DE">
              <w:rPr>
                <w:rStyle w:val="SAPScreenElement"/>
              </w:rPr>
              <w:t>I</w:t>
            </w:r>
            <w:r>
              <w:rPr>
                <w:rStyle w:val="SAPScreenElement"/>
              </w:rPr>
              <w:t>D</w:t>
            </w:r>
            <w:r w:rsidRPr="008539DE">
              <w:t>: enter as appropriate</w:t>
            </w:r>
          </w:p>
        </w:tc>
        <w:tc>
          <w:tcPr>
            <w:tcW w:w="3510" w:type="dxa"/>
            <w:vMerge/>
            <w:tcBorders>
              <w:left w:val="single" w:sz="8" w:space="0" w:color="999999"/>
              <w:right w:val="single" w:sz="8" w:space="0" w:color="999999"/>
            </w:tcBorders>
          </w:tcPr>
          <w:p w14:paraId="63185D23" w14:textId="77777777" w:rsidR="007F5688" w:rsidRDefault="007F5688" w:rsidP="007F5688">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38B9FD81" w14:textId="77777777" w:rsidR="007F5688" w:rsidRPr="00C50C67" w:rsidRDefault="007F5688" w:rsidP="007F5688"/>
        </w:tc>
      </w:tr>
      <w:tr w:rsidR="007F5688" w:rsidRPr="00DB4007" w14:paraId="041C1EF5" w14:textId="77777777" w:rsidTr="003D35B4">
        <w:trPr>
          <w:trHeight w:val="227"/>
        </w:trPr>
        <w:tc>
          <w:tcPr>
            <w:tcW w:w="756" w:type="dxa"/>
            <w:vMerge/>
            <w:tcBorders>
              <w:left w:val="single" w:sz="8" w:space="0" w:color="999999"/>
              <w:right w:val="single" w:sz="8" w:space="0" w:color="999999"/>
            </w:tcBorders>
          </w:tcPr>
          <w:p w14:paraId="038A4486" w14:textId="77777777" w:rsidR="007F5688" w:rsidRPr="00C50C67" w:rsidRDefault="007F5688" w:rsidP="007F5688"/>
        </w:tc>
        <w:tc>
          <w:tcPr>
            <w:tcW w:w="1376" w:type="dxa"/>
            <w:vMerge/>
            <w:tcBorders>
              <w:left w:val="single" w:sz="8" w:space="0" w:color="999999"/>
              <w:right w:val="single" w:sz="8" w:space="0" w:color="999999"/>
            </w:tcBorders>
          </w:tcPr>
          <w:p w14:paraId="6A738705" w14:textId="77777777" w:rsidR="007F5688" w:rsidRDefault="007F5688" w:rsidP="007F5688">
            <w:pPr>
              <w:rPr>
                <w:rStyle w:val="SAPEmphasis"/>
                <w:lang w:eastAsia="zh-TW"/>
              </w:rPr>
            </w:pPr>
          </w:p>
        </w:tc>
        <w:tc>
          <w:tcPr>
            <w:tcW w:w="3330" w:type="dxa"/>
            <w:vMerge/>
            <w:tcBorders>
              <w:left w:val="single" w:sz="8" w:space="0" w:color="999999"/>
              <w:right w:val="single" w:sz="8" w:space="0" w:color="999999"/>
            </w:tcBorders>
          </w:tcPr>
          <w:p w14:paraId="6D0FA973" w14:textId="77777777" w:rsidR="007F5688" w:rsidRDefault="007F5688" w:rsidP="007F5688">
            <w:pPr>
              <w:rPr>
                <w:lang w:eastAsia="zh-TW"/>
              </w:rPr>
            </w:pPr>
          </w:p>
        </w:tc>
        <w:tc>
          <w:tcPr>
            <w:tcW w:w="4140" w:type="dxa"/>
            <w:tcBorders>
              <w:top w:val="single" w:sz="8" w:space="0" w:color="999999"/>
              <w:left w:val="single" w:sz="8" w:space="0" w:color="999999"/>
              <w:bottom w:val="single" w:sz="8" w:space="0" w:color="999999"/>
              <w:right w:val="single" w:sz="8" w:space="0" w:color="999999"/>
            </w:tcBorders>
          </w:tcPr>
          <w:p w14:paraId="0CE48A6E" w14:textId="49194124" w:rsidR="007F5688" w:rsidRDefault="007F5688" w:rsidP="007F5688">
            <w:pPr>
              <w:rPr>
                <w:rStyle w:val="SAPScreenElement"/>
              </w:rPr>
            </w:pPr>
            <w:r>
              <w:rPr>
                <w:rStyle w:val="SAPScreenElement"/>
              </w:rPr>
              <w:t>W</w:t>
            </w:r>
            <w:r w:rsidRPr="008539DE">
              <w:rPr>
                <w:rStyle w:val="SAPScreenElement"/>
              </w:rPr>
              <w:t>ork</w:t>
            </w:r>
            <w:r>
              <w:rPr>
                <w:rStyle w:val="SAPScreenElement"/>
              </w:rPr>
              <w:t xml:space="preserve"> </w:t>
            </w:r>
            <w:r w:rsidRPr="008539DE">
              <w:rPr>
                <w:rStyle w:val="SAPScreenElement"/>
              </w:rPr>
              <w:t>Order</w:t>
            </w:r>
            <w:r>
              <w:rPr>
                <w:rStyle w:val="SAPScreenElement"/>
              </w:rPr>
              <w:t xml:space="preserve"> </w:t>
            </w:r>
            <w:r w:rsidRPr="008539DE">
              <w:rPr>
                <w:rStyle w:val="SAPScreenElement"/>
              </w:rPr>
              <w:t>Name</w:t>
            </w:r>
            <w:r w:rsidRPr="008539DE">
              <w:t xml:space="preserve">: enter </w:t>
            </w:r>
            <w:r w:rsidR="00BE0CE4">
              <w:t>if</w:t>
            </w:r>
            <w:r w:rsidRPr="008539DE">
              <w:t xml:space="preserve"> appropriate</w:t>
            </w:r>
          </w:p>
        </w:tc>
        <w:tc>
          <w:tcPr>
            <w:tcW w:w="3510" w:type="dxa"/>
            <w:vMerge/>
            <w:tcBorders>
              <w:left w:val="single" w:sz="8" w:space="0" w:color="999999"/>
              <w:right w:val="single" w:sz="8" w:space="0" w:color="999999"/>
            </w:tcBorders>
          </w:tcPr>
          <w:p w14:paraId="19B07F9A" w14:textId="77777777" w:rsidR="007F5688" w:rsidRDefault="007F5688" w:rsidP="007F5688">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231BFF41" w14:textId="77777777" w:rsidR="007F5688" w:rsidRPr="00C50C67" w:rsidRDefault="007F5688" w:rsidP="007F5688"/>
        </w:tc>
      </w:tr>
      <w:tr w:rsidR="007F5688" w:rsidRPr="00DB4007" w14:paraId="2BA69E3B" w14:textId="77777777" w:rsidTr="003D35B4">
        <w:trPr>
          <w:trHeight w:val="227"/>
        </w:trPr>
        <w:tc>
          <w:tcPr>
            <w:tcW w:w="756" w:type="dxa"/>
            <w:vMerge/>
            <w:tcBorders>
              <w:left w:val="single" w:sz="8" w:space="0" w:color="999999"/>
              <w:right w:val="single" w:sz="8" w:space="0" w:color="999999"/>
            </w:tcBorders>
          </w:tcPr>
          <w:p w14:paraId="1D9D370D" w14:textId="77777777" w:rsidR="007F5688" w:rsidRPr="00C50C67" w:rsidRDefault="007F5688" w:rsidP="007F5688"/>
        </w:tc>
        <w:tc>
          <w:tcPr>
            <w:tcW w:w="1376" w:type="dxa"/>
            <w:vMerge/>
            <w:tcBorders>
              <w:left w:val="single" w:sz="8" w:space="0" w:color="999999"/>
              <w:right w:val="single" w:sz="8" w:space="0" w:color="999999"/>
            </w:tcBorders>
          </w:tcPr>
          <w:p w14:paraId="3355B49B" w14:textId="77777777" w:rsidR="007F5688" w:rsidRDefault="007F5688" w:rsidP="007F5688">
            <w:pPr>
              <w:rPr>
                <w:rStyle w:val="SAPEmphasis"/>
                <w:lang w:eastAsia="zh-TW"/>
              </w:rPr>
            </w:pPr>
          </w:p>
        </w:tc>
        <w:tc>
          <w:tcPr>
            <w:tcW w:w="3330" w:type="dxa"/>
            <w:vMerge/>
            <w:tcBorders>
              <w:left w:val="single" w:sz="8" w:space="0" w:color="999999"/>
              <w:right w:val="single" w:sz="8" w:space="0" w:color="999999"/>
            </w:tcBorders>
          </w:tcPr>
          <w:p w14:paraId="79FE71B3" w14:textId="77777777" w:rsidR="007F5688" w:rsidRDefault="007F5688" w:rsidP="007F5688">
            <w:pPr>
              <w:rPr>
                <w:lang w:eastAsia="zh-TW"/>
              </w:rPr>
            </w:pPr>
          </w:p>
        </w:tc>
        <w:tc>
          <w:tcPr>
            <w:tcW w:w="4140" w:type="dxa"/>
            <w:tcBorders>
              <w:top w:val="single" w:sz="8" w:space="0" w:color="999999"/>
              <w:left w:val="single" w:sz="8" w:space="0" w:color="999999"/>
              <w:bottom w:val="single" w:sz="8" w:space="0" w:color="999999"/>
              <w:right w:val="single" w:sz="8" w:space="0" w:color="999999"/>
            </w:tcBorders>
          </w:tcPr>
          <w:p w14:paraId="315CE69A" w14:textId="6BEB9D5F" w:rsidR="007F5688" w:rsidRDefault="007F5688" w:rsidP="007F5688">
            <w:pPr>
              <w:rPr>
                <w:rStyle w:val="SAPScreenElement"/>
              </w:rPr>
            </w:pPr>
            <w:r w:rsidRPr="008539DE">
              <w:rPr>
                <w:rStyle w:val="SAPScreenElement"/>
              </w:rPr>
              <w:t>Owner</w:t>
            </w:r>
            <w:r>
              <w:rPr>
                <w:rStyle w:val="SAPScreenElement"/>
              </w:rPr>
              <w:t xml:space="preserve"> </w:t>
            </w:r>
            <w:r w:rsidRPr="008539DE">
              <w:rPr>
                <w:rStyle w:val="SAPScreenElement"/>
              </w:rPr>
              <w:t>I</w:t>
            </w:r>
            <w:r>
              <w:rPr>
                <w:rStyle w:val="SAPScreenElement"/>
              </w:rPr>
              <w:t>D</w:t>
            </w:r>
            <w:r w:rsidRPr="008539DE">
              <w:t xml:space="preserve">: enter </w:t>
            </w:r>
            <w:r w:rsidR="00BE0CE4">
              <w:t>if</w:t>
            </w:r>
            <w:r w:rsidRPr="008539DE">
              <w:t xml:space="preserve"> appropriate</w:t>
            </w:r>
          </w:p>
        </w:tc>
        <w:tc>
          <w:tcPr>
            <w:tcW w:w="3510" w:type="dxa"/>
            <w:vMerge/>
            <w:tcBorders>
              <w:left w:val="single" w:sz="8" w:space="0" w:color="999999"/>
              <w:right w:val="single" w:sz="8" w:space="0" w:color="999999"/>
            </w:tcBorders>
          </w:tcPr>
          <w:p w14:paraId="39B252E8" w14:textId="77777777" w:rsidR="007F5688" w:rsidRDefault="007F5688" w:rsidP="007F5688">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092355FE" w14:textId="77777777" w:rsidR="007F5688" w:rsidRPr="00C50C67" w:rsidRDefault="007F5688" w:rsidP="007F5688"/>
        </w:tc>
      </w:tr>
      <w:tr w:rsidR="007F5688" w:rsidRPr="00DB4007" w14:paraId="104076BF" w14:textId="77777777" w:rsidTr="003D35B4">
        <w:trPr>
          <w:trHeight w:val="227"/>
        </w:trPr>
        <w:tc>
          <w:tcPr>
            <w:tcW w:w="756" w:type="dxa"/>
            <w:vMerge/>
            <w:tcBorders>
              <w:left w:val="single" w:sz="8" w:space="0" w:color="999999"/>
              <w:right w:val="single" w:sz="8" w:space="0" w:color="999999"/>
            </w:tcBorders>
          </w:tcPr>
          <w:p w14:paraId="70788B72" w14:textId="77777777" w:rsidR="007F5688" w:rsidRPr="00C50C67" w:rsidRDefault="007F5688" w:rsidP="007F5688"/>
        </w:tc>
        <w:tc>
          <w:tcPr>
            <w:tcW w:w="1376" w:type="dxa"/>
            <w:vMerge/>
            <w:tcBorders>
              <w:left w:val="single" w:sz="8" w:space="0" w:color="999999"/>
              <w:right w:val="single" w:sz="8" w:space="0" w:color="999999"/>
            </w:tcBorders>
          </w:tcPr>
          <w:p w14:paraId="5B8A797E" w14:textId="77777777" w:rsidR="007F5688" w:rsidRDefault="007F5688" w:rsidP="007F5688">
            <w:pPr>
              <w:rPr>
                <w:rStyle w:val="SAPEmphasis"/>
                <w:lang w:eastAsia="zh-TW"/>
              </w:rPr>
            </w:pPr>
          </w:p>
        </w:tc>
        <w:tc>
          <w:tcPr>
            <w:tcW w:w="3330" w:type="dxa"/>
            <w:vMerge/>
            <w:tcBorders>
              <w:left w:val="single" w:sz="8" w:space="0" w:color="999999"/>
              <w:right w:val="single" w:sz="8" w:space="0" w:color="999999"/>
            </w:tcBorders>
          </w:tcPr>
          <w:p w14:paraId="6A63B1F5" w14:textId="77777777" w:rsidR="007F5688" w:rsidRDefault="007F5688" w:rsidP="007F5688">
            <w:pPr>
              <w:rPr>
                <w:lang w:eastAsia="zh-TW"/>
              </w:rPr>
            </w:pPr>
          </w:p>
        </w:tc>
        <w:tc>
          <w:tcPr>
            <w:tcW w:w="4140" w:type="dxa"/>
            <w:tcBorders>
              <w:top w:val="single" w:sz="8" w:space="0" w:color="999999"/>
              <w:left w:val="single" w:sz="8" w:space="0" w:color="999999"/>
              <w:bottom w:val="single" w:sz="8" w:space="0" w:color="999999"/>
              <w:right w:val="single" w:sz="8" w:space="0" w:color="999999"/>
            </w:tcBorders>
          </w:tcPr>
          <w:p w14:paraId="0DAF0662" w14:textId="2B758D0C" w:rsidR="007F5688" w:rsidRDefault="007F5688" w:rsidP="007F5688">
            <w:pPr>
              <w:rPr>
                <w:rStyle w:val="SAPScreenElement"/>
              </w:rPr>
            </w:pPr>
            <w:r>
              <w:rPr>
                <w:rStyle w:val="SAPScreenElement"/>
              </w:rPr>
              <w:t>Supplier</w:t>
            </w:r>
            <w:r w:rsidRPr="008539DE">
              <w:t xml:space="preserve">: select from drop-down the same vendor </w:t>
            </w:r>
            <w:r>
              <w:t>as for the previous work order</w:t>
            </w:r>
          </w:p>
        </w:tc>
        <w:tc>
          <w:tcPr>
            <w:tcW w:w="3510" w:type="dxa"/>
            <w:vMerge/>
            <w:tcBorders>
              <w:left w:val="single" w:sz="8" w:space="0" w:color="999999"/>
              <w:right w:val="single" w:sz="8" w:space="0" w:color="999999"/>
            </w:tcBorders>
          </w:tcPr>
          <w:p w14:paraId="74DEFA50" w14:textId="77777777" w:rsidR="007F5688" w:rsidRDefault="007F5688" w:rsidP="007F5688">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2935CE84" w14:textId="77777777" w:rsidR="007F5688" w:rsidRPr="00C50C67" w:rsidRDefault="007F5688" w:rsidP="007F5688"/>
        </w:tc>
      </w:tr>
      <w:tr w:rsidR="007F5688" w:rsidRPr="00DB4007" w14:paraId="5032F342" w14:textId="77777777" w:rsidTr="003D35B4">
        <w:trPr>
          <w:trHeight w:val="227"/>
        </w:trPr>
        <w:tc>
          <w:tcPr>
            <w:tcW w:w="756" w:type="dxa"/>
            <w:vMerge/>
            <w:tcBorders>
              <w:left w:val="single" w:sz="8" w:space="0" w:color="999999"/>
              <w:right w:val="single" w:sz="8" w:space="0" w:color="999999"/>
            </w:tcBorders>
          </w:tcPr>
          <w:p w14:paraId="7E4B0BA0" w14:textId="77777777" w:rsidR="007F5688" w:rsidRPr="00C50C67" w:rsidRDefault="007F5688" w:rsidP="007F5688"/>
        </w:tc>
        <w:tc>
          <w:tcPr>
            <w:tcW w:w="1376" w:type="dxa"/>
            <w:vMerge/>
            <w:tcBorders>
              <w:left w:val="single" w:sz="8" w:space="0" w:color="999999"/>
              <w:right w:val="single" w:sz="8" w:space="0" w:color="999999"/>
            </w:tcBorders>
          </w:tcPr>
          <w:p w14:paraId="200A0086" w14:textId="77777777" w:rsidR="007F5688" w:rsidRDefault="007F5688" w:rsidP="007F5688">
            <w:pPr>
              <w:rPr>
                <w:rStyle w:val="SAPEmphasis"/>
                <w:lang w:eastAsia="zh-TW"/>
              </w:rPr>
            </w:pPr>
          </w:p>
        </w:tc>
        <w:tc>
          <w:tcPr>
            <w:tcW w:w="3330" w:type="dxa"/>
            <w:vMerge/>
            <w:tcBorders>
              <w:left w:val="single" w:sz="8" w:space="0" w:color="999999"/>
              <w:right w:val="single" w:sz="8" w:space="0" w:color="999999"/>
            </w:tcBorders>
          </w:tcPr>
          <w:p w14:paraId="3AC2D0D9" w14:textId="77777777" w:rsidR="007F5688" w:rsidRDefault="007F5688" w:rsidP="007F5688">
            <w:pPr>
              <w:rPr>
                <w:lang w:eastAsia="zh-TW"/>
              </w:rPr>
            </w:pPr>
          </w:p>
        </w:tc>
        <w:tc>
          <w:tcPr>
            <w:tcW w:w="4140" w:type="dxa"/>
            <w:tcBorders>
              <w:top w:val="single" w:sz="8" w:space="0" w:color="999999"/>
              <w:left w:val="single" w:sz="8" w:space="0" w:color="999999"/>
              <w:bottom w:val="single" w:sz="8" w:space="0" w:color="999999"/>
              <w:right w:val="single" w:sz="8" w:space="0" w:color="999999"/>
            </w:tcBorders>
          </w:tcPr>
          <w:p w14:paraId="5ED2E933" w14:textId="65D4A800" w:rsidR="007F5688" w:rsidRDefault="007F5688" w:rsidP="007F5688">
            <w:pPr>
              <w:rPr>
                <w:rStyle w:val="SAPScreenElement"/>
              </w:rPr>
            </w:pPr>
            <w:r w:rsidRPr="008539DE">
              <w:rPr>
                <w:rStyle w:val="SAPScreenElement"/>
              </w:rPr>
              <w:t>End</w:t>
            </w:r>
            <w:r>
              <w:rPr>
                <w:rStyle w:val="SAPScreenElement"/>
              </w:rPr>
              <w:t xml:space="preserve"> </w:t>
            </w:r>
            <w:r w:rsidRPr="008539DE">
              <w:rPr>
                <w:rStyle w:val="SAPScreenElement"/>
              </w:rPr>
              <w:t>Date</w:t>
            </w:r>
            <w:r w:rsidRPr="008539DE">
              <w:t xml:space="preserve">: </w:t>
            </w:r>
            <w:r>
              <w:t>enter a date as appropriate</w:t>
            </w:r>
          </w:p>
        </w:tc>
        <w:tc>
          <w:tcPr>
            <w:tcW w:w="3510" w:type="dxa"/>
            <w:vMerge/>
            <w:tcBorders>
              <w:left w:val="single" w:sz="8" w:space="0" w:color="999999"/>
              <w:right w:val="single" w:sz="8" w:space="0" w:color="999999"/>
            </w:tcBorders>
          </w:tcPr>
          <w:p w14:paraId="7FE6BBE6" w14:textId="77777777" w:rsidR="007F5688" w:rsidRDefault="007F5688" w:rsidP="007F5688">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51C36628" w14:textId="77777777" w:rsidR="007F5688" w:rsidRPr="00C50C67" w:rsidRDefault="007F5688" w:rsidP="007F5688"/>
        </w:tc>
      </w:tr>
      <w:tr w:rsidR="007F5688" w:rsidRPr="00DB4007" w14:paraId="662B9B10" w14:textId="77777777" w:rsidTr="003D35B4">
        <w:trPr>
          <w:trHeight w:val="227"/>
        </w:trPr>
        <w:tc>
          <w:tcPr>
            <w:tcW w:w="756" w:type="dxa"/>
            <w:vMerge/>
            <w:tcBorders>
              <w:left w:val="single" w:sz="8" w:space="0" w:color="999999"/>
              <w:right w:val="single" w:sz="8" w:space="0" w:color="999999"/>
            </w:tcBorders>
          </w:tcPr>
          <w:p w14:paraId="06A9F055" w14:textId="77777777" w:rsidR="007F5688" w:rsidRPr="00C50C67" w:rsidRDefault="007F5688" w:rsidP="007F5688"/>
        </w:tc>
        <w:tc>
          <w:tcPr>
            <w:tcW w:w="1376" w:type="dxa"/>
            <w:vMerge/>
            <w:tcBorders>
              <w:left w:val="single" w:sz="8" w:space="0" w:color="999999"/>
              <w:right w:val="single" w:sz="8" w:space="0" w:color="999999"/>
            </w:tcBorders>
          </w:tcPr>
          <w:p w14:paraId="4075AE11" w14:textId="77777777" w:rsidR="007F5688" w:rsidRDefault="007F5688" w:rsidP="007F5688">
            <w:pPr>
              <w:rPr>
                <w:rStyle w:val="SAPEmphasis"/>
                <w:lang w:eastAsia="zh-TW"/>
              </w:rPr>
            </w:pPr>
          </w:p>
        </w:tc>
        <w:tc>
          <w:tcPr>
            <w:tcW w:w="3330" w:type="dxa"/>
            <w:vMerge/>
            <w:tcBorders>
              <w:left w:val="single" w:sz="8" w:space="0" w:color="999999"/>
              <w:right w:val="single" w:sz="8" w:space="0" w:color="999999"/>
            </w:tcBorders>
          </w:tcPr>
          <w:p w14:paraId="7DA3A88F" w14:textId="77777777" w:rsidR="007F5688" w:rsidRDefault="007F5688" w:rsidP="007F5688">
            <w:pPr>
              <w:rPr>
                <w:lang w:eastAsia="zh-TW"/>
              </w:rPr>
            </w:pPr>
          </w:p>
        </w:tc>
        <w:tc>
          <w:tcPr>
            <w:tcW w:w="4140" w:type="dxa"/>
            <w:tcBorders>
              <w:top w:val="single" w:sz="8" w:space="0" w:color="999999"/>
              <w:left w:val="single" w:sz="8" w:space="0" w:color="999999"/>
              <w:bottom w:val="single" w:sz="8" w:space="0" w:color="999999"/>
              <w:right w:val="single" w:sz="8" w:space="0" w:color="999999"/>
            </w:tcBorders>
          </w:tcPr>
          <w:p w14:paraId="0A86637F" w14:textId="2F1E255F" w:rsidR="007F5688" w:rsidRDefault="007F5688" w:rsidP="007F5688">
            <w:pPr>
              <w:rPr>
                <w:rStyle w:val="SAPScreenElement"/>
              </w:rPr>
            </w:pPr>
            <w:r w:rsidRPr="008539DE">
              <w:rPr>
                <w:rStyle w:val="SAPScreenElement"/>
              </w:rPr>
              <w:t>Start</w:t>
            </w:r>
            <w:r>
              <w:rPr>
                <w:rStyle w:val="SAPScreenElement"/>
              </w:rPr>
              <w:t xml:space="preserve"> </w:t>
            </w:r>
            <w:r w:rsidRPr="008539DE">
              <w:rPr>
                <w:rStyle w:val="SAPScreenElement"/>
              </w:rPr>
              <w:t>Date</w:t>
            </w:r>
            <w:r w:rsidRPr="008539DE">
              <w:t xml:space="preserve">: select from calendar help the same date you have entered into the </w:t>
            </w:r>
            <w:r>
              <w:rPr>
                <w:rStyle w:val="SAPScreenElement"/>
              </w:rPr>
              <w:t>Start Date</w:t>
            </w:r>
            <w:r w:rsidRPr="008539DE">
              <w:t xml:space="preserve"> field</w:t>
            </w:r>
            <w:r>
              <w:t xml:space="preserve"> in the </w:t>
            </w:r>
            <w:r w:rsidRPr="008276C3">
              <w:rPr>
                <w:rStyle w:val="SAPScreenElement"/>
              </w:rPr>
              <w:t>Identity</w:t>
            </w:r>
            <w:r>
              <w:t xml:space="preserve"> </w:t>
            </w:r>
            <w:r w:rsidRPr="00C50C67">
              <w:rPr>
                <w:rStyle w:val="SAPScreenElement"/>
              </w:rPr>
              <w:t xml:space="preserve">Information </w:t>
            </w:r>
            <w:r>
              <w:t>section</w:t>
            </w:r>
          </w:p>
        </w:tc>
        <w:tc>
          <w:tcPr>
            <w:tcW w:w="3510" w:type="dxa"/>
            <w:vMerge/>
            <w:tcBorders>
              <w:left w:val="single" w:sz="8" w:space="0" w:color="999999"/>
              <w:bottom w:val="single" w:sz="8" w:space="0" w:color="999999"/>
              <w:right w:val="single" w:sz="8" w:space="0" w:color="999999"/>
            </w:tcBorders>
          </w:tcPr>
          <w:p w14:paraId="0643DD77" w14:textId="77777777" w:rsidR="007F5688" w:rsidRDefault="007F5688" w:rsidP="007F5688">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7493D3A7" w14:textId="77777777" w:rsidR="007F5688" w:rsidRPr="00C50C67" w:rsidRDefault="007F5688" w:rsidP="007F5688"/>
        </w:tc>
      </w:tr>
      <w:tr w:rsidR="007F5688" w:rsidRPr="00DB4007" w14:paraId="538976F3" w14:textId="77777777" w:rsidTr="00E2583B">
        <w:trPr>
          <w:trHeight w:val="227"/>
        </w:trPr>
        <w:tc>
          <w:tcPr>
            <w:tcW w:w="756" w:type="dxa"/>
            <w:tcBorders>
              <w:left w:val="single" w:sz="8" w:space="0" w:color="999999"/>
              <w:bottom w:val="single" w:sz="8" w:space="0" w:color="999999"/>
              <w:right w:val="single" w:sz="8" w:space="0" w:color="999999"/>
            </w:tcBorders>
          </w:tcPr>
          <w:p w14:paraId="24B7C434" w14:textId="29BFEE36" w:rsidR="007F5688" w:rsidRPr="00C50C67" w:rsidRDefault="007F5688" w:rsidP="007F5688">
            <w:r>
              <w:t>1</w:t>
            </w:r>
            <w:r w:rsidR="006E3E77">
              <w:t>5</w:t>
            </w:r>
          </w:p>
        </w:tc>
        <w:tc>
          <w:tcPr>
            <w:tcW w:w="1376" w:type="dxa"/>
            <w:tcBorders>
              <w:left w:val="single" w:sz="8" w:space="0" w:color="999999"/>
              <w:bottom w:val="single" w:sz="8" w:space="0" w:color="999999"/>
              <w:right w:val="single" w:sz="8" w:space="0" w:color="999999"/>
            </w:tcBorders>
          </w:tcPr>
          <w:p w14:paraId="38EEC39A" w14:textId="598458C4" w:rsidR="007F5688" w:rsidRDefault="007F5688" w:rsidP="007F5688">
            <w:pPr>
              <w:rPr>
                <w:rStyle w:val="SAPEmphasis"/>
              </w:rPr>
            </w:pPr>
            <w:r w:rsidRPr="00CA53CC">
              <w:rPr>
                <w:rStyle w:val="SAPEmphasis"/>
                <w:lang w:eastAsia="zh-TW"/>
              </w:rPr>
              <w:t>Submit</w:t>
            </w:r>
            <w:r>
              <w:rPr>
                <w:rStyle w:val="SAPEmphasis"/>
                <w:lang w:val="de-DE" w:eastAsia="zh-TW"/>
              </w:rPr>
              <w:t xml:space="preserve"> Data</w:t>
            </w:r>
          </w:p>
        </w:tc>
        <w:tc>
          <w:tcPr>
            <w:tcW w:w="3330" w:type="dxa"/>
            <w:tcBorders>
              <w:left w:val="single" w:sz="8" w:space="0" w:color="999999"/>
              <w:bottom w:val="single" w:sz="8" w:space="0" w:color="999999"/>
              <w:right w:val="single" w:sz="8" w:space="0" w:color="999999"/>
            </w:tcBorders>
          </w:tcPr>
          <w:p w14:paraId="3AD2B413" w14:textId="72880AF6" w:rsidR="007F5688" w:rsidRDefault="007F5688" w:rsidP="007F5688">
            <w:pPr>
              <w:rPr>
                <w:lang w:eastAsia="zh-TW"/>
              </w:rPr>
            </w:pPr>
            <w:r>
              <w:rPr>
                <w:lang w:eastAsia="zh-TW"/>
              </w:rPr>
              <w:t xml:space="preserve">Choose the </w:t>
            </w:r>
            <w:r>
              <w:rPr>
                <w:rStyle w:val="SAPScreenElement"/>
                <w:lang w:eastAsia="zh-TW"/>
              </w:rPr>
              <w:t>Submit</w:t>
            </w:r>
            <w:r>
              <w:rPr>
                <w:lang w:eastAsia="zh-TW"/>
              </w:rPr>
              <w:t xml:space="preserve"> pushbutton, or alternatively the </w:t>
            </w:r>
            <w:r>
              <w:rPr>
                <w:rStyle w:val="SAPScreenElement"/>
                <w:lang w:eastAsia="zh-TW"/>
              </w:rPr>
              <w:t>Continue</w:t>
            </w:r>
            <w:r>
              <w:rPr>
                <w:lang w:eastAsia="zh-TW"/>
              </w:rPr>
              <w:t xml:space="preserve"> pushbutton, b</w:t>
            </w:r>
            <w:r>
              <w:t>oth options having the same result</w:t>
            </w:r>
            <w:r>
              <w:rPr>
                <w:lang w:eastAsia="zh-TW"/>
              </w:rPr>
              <w:t>.</w:t>
            </w:r>
          </w:p>
        </w:tc>
        <w:tc>
          <w:tcPr>
            <w:tcW w:w="4140" w:type="dxa"/>
            <w:tcBorders>
              <w:top w:val="single" w:sz="8" w:space="0" w:color="999999"/>
              <w:left w:val="single" w:sz="8" w:space="0" w:color="999999"/>
              <w:bottom w:val="single" w:sz="8" w:space="0" w:color="999999"/>
              <w:right w:val="single" w:sz="8" w:space="0" w:color="999999"/>
            </w:tcBorders>
          </w:tcPr>
          <w:p w14:paraId="40532188" w14:textId="77777777" w:rsidR="007F5688" w:rsidRPr="00C50C67" w:rsidRDefault="007F5688" w:rsidP="007F5688">
            <w:pPr>
              <w:rPr>
                <w:rStyle w:val="SAPScreenElement"/>
              </w:rPr>
            </w:pPr>
          </w:p>
        </w:tc>
        <w:tc>
          <w:tcPr>
            <w:tcW w:w="3510" w:type="dxa"/>
            <w:tcBorders>
              <w:top w:val="single" w:sz="8" w:space="0" w:color="999999"/>
              <w:left w:val="single" w:sz="8" w:space="0" w:color="999999"/>
              <w:bottom w:val="single" w:sz="8" w:space="0" w:color="999999"/>
              <w:right w:val="single" w:sz="8" w:space="0" w:color="999999"/>
            </w:tcBorders>
          </w:tcPr>
          <w:p w14:paraId="64393E4F" w14:textId="4F59056A" w:rsidR="007F5688" w:rsidRPr="00CA53CC" w:rsidRDefault="007F5688" w:rsidP="007F5688">
            <w:pPr>
              <w:rPr>
                <w:rFonts w:asciiTheme="minorHAnsi" w:eastAsiaTheme="minorHAnsi" w:hAnsiTheme="minorHAnsi"/>
                <w:sz w:val="22"/>
                <w:szCs w:val="22"/>
                <w:lang w:eastAsia="zh-TW"/>
              </w:rPr>
            </w:pPr>
            <w:r>
              <w:rPr>
                <w:lang w:eastAsia="zh-TW"/>
              </w:rPr>
              <w:t xml:space="preserve">A success message is generated by the system informing you about the new start date of the contingent worker. You may choose to view the profile of the </w:t>
            </w:r>
            <w:r>
              <w:rPr>
                <w:lang w:eastAsia="zh-TW"/>
              </w:rPr>
              <w:lastRenderedPageBreak/>
              <w:t xml:space="preserve">contingent worker, add data of another employee, or simply return to the administration center page. </w:t>
            </w:r>
          </w:p>
        </w:tc>
        <w:tc>
          <w:tcPr>
            <w:tcW w:w="1170" w:type="dxa"/>
            <w:tcBorders>
              <w:top w:val="single" w:sz="8" w:space="0" w:color="999999"/>
              <w:left w:val="single" w:sz="8" w:space="0" w:color="999999"/>
              <w:bottom w:val="single" w:sz="8" w:space="0" w:color="999999"/>
              <w:right w:val="single" w:sz="8" w:space="0" w:color="999999"/>
            </w:tcBorders>
          </w:tcPr>
          <w:p w14:paraId="03183A83" w14:textId="77777777" w:rsidR="007F5688" w:rsidRPr="00C50C67" w:rsidRDefault="007F5688" w:rsidP="007F5688"/>
        </w:tc>
      </w:tr>
      <w:tr w:rsidR="007F5688" w:rsidRPr="00DB4007" w14:paraId="38A426A4" w14:textId="77777777" w:rsidTr="00E2583B">
        <w:trPr>
          <w:trHeight w:val="227"/>
        </w:trPr>
        <w:tc>
          <w:tcPr>
            <w:tcW w:w="756" w:type="dxa"/>
            <w:tcBorders>
              <w:left w:val="single" w:sz="8" w:space="0" w:color="999999"/>
              <w:bottom w:val="single" w:sz="8" w:space="0" w:color="999999"/>
              <w:right w:val="single" w:sz="8" w:space="0" w:color="999999"/>
            </w:tcBorders>
          </w:tcPr>
          <w:p w14:paraId="6D306494" w14:textId="432263DC" w:rsidR="007F5688" w:rsidRPr="00C50C67" w:rsidRDefault="007F5688" w:rsidP="007F5688">
            <w:r>
              <w:t>1</w:t>
            </w:r>
            <w:r w:rsidR="006E3E77">
              <w:t>6</w:t>
            </w:r>
          </w:p>
        </w:tc>
        <w:tc>
          <w:tcPr>
            <w:tcW w:w="1376" w:type="dxa"/>
            <w:tcBorders>
              <w:left w:val="single" w:sz="8" w:space="0" w:color="999999"/>
              <w:bottom w:val="single" w:sz="8" w:space="0" w:color="999999"/>
              <w:right w:val="single" w:sz="8" w:space="0" w:color="999999"/>
            </w:tcBorders>
          </w:tcPr>
          <w:p w14:paraId="748F6C16" w14:textId="7C98712E" w:rsidR="007F5688" w:rsidRDefault="007F5688" w:rsidP="007F5688">
            <w:pPr>
              <w:rPr>
                <w:rStyle w:val="SAPEmphasis"/>
              </w:rPr>
            </w:pPr>
            <w:r w:rsidRPr="00CA53CC">
              <w:rPr>
                <w:rStyle w:val="SAPEmphasis"/>
                <w:lang w:eastAsia="zh-TW"/>
              </w:rPr>
              <w:t>View Contingent Worker Profile</w:t>
            </w:r>
          </w:p>
        </w:tc>
        <w:tc>
          <w:tcPr>
            <w:tcW w:w="3330" w:type="dxa"/>
            <w:tcBorders>
              <w:left w:val="single" w:sz="8" w:space="0" w:color="999999"/>
              <w:bottom w:val="single" w:sz="8" w:space="0" w:color="999999"/>
              <w:right w:val="single" w:sz="8" w:space="0" w:color="999999"/>
            </w:tcBorders>
          </w:tcPr>
          <w:p w14:paraId="3D327E9B" w14:textId="6326E6F0" w:rsidR="007F5688" w:rsidRDefault="007F5688" w:rsidP="007F5688">
            <w:pPr>
              <w:rPr>
                <w:lang w:eastAsia="zh-TW"/>
              </w:rPr>
            </w:pPr>
            <w:r>
              <w:rPr>
                <w:lang w:eastAsia="zh-TW"/>
              </w:rPr>
              <w:t xml:space="preserve">Choose the </w:t>
            </w:r>
            <w:r>
              <w:rPr>
                <w:rStyle w:val="SAPScreenElement"/>
                <w:lang w:eastAsia="zh-TW"/>
              </w:rPr>
              <w:t>View profile of &lt;contingent worker name&gt;</w:t>
            </w:r>
            <w:r>
              <w:rPr>
                <w:lang w:eastAsia="zh-TW"/>
              </w:rPr>
              <w:t xml:space="preserve"> link.</w:t>
            </w:r>
          </w:p>
        </w:tc>
        <w:tc>
          <w:tcPr>
            <w:tcW w:w="4140" w:type="dxa"/>
            <w:tcBorders>
              <w:top w:val="single" w:sz="8" w:space="0" w:color="999999"/>
              <w:left w:val="single" w:sz="8" w:space="0" w:color="999999"/>
              <w:bottom w:val="single" w:sz="8" w:space="0" w:color="999999"/>
              <w:right w:val="single" w:sz="8" w:space="0" w:color="999999"/>
            </w:tcBorders>
          </w:tcPr>
          <w:p w14:paraId="552FC877" w14:textId="77777777" w:rsidR="007F5688" w:rsidRPr="00C50C67" w:rsidRDefault="007F5688" w:rsidP="007F5688">
            <w:pPr>
              <w:rPr>
                <w:rStyle w:val="SAPScreenElement"/>
              </w:rPr>
            </w:pPr>
          </w:p>
        </w:tc>
        <w:tc>
          <w:tcPr>
            <w:tcW w:w="3510" w:type="dxa"/>
            <w:tcBorders>
              <w:top w:val="single" w:sz="8" w:space="0" w:color="999999"/>
              <w:left w:val="single" w:sz="8" w:space="0" w:color="999999"/>
              <w:bottom w:val="single" w:sz="8" w:space="0" w:color="999999"/>
              <w:right w:val="single" w:sz="8" w:space="0" w:color="999999"/>
            </w:tcBorders>
          </w:tcPr>
          <w:p w14:paraId="63E54483" w14:textId="7F3AEF10" w:rsidR="007F5688" w:rsidRDefault="007F5688" w:rsidP="007F5688">
            <w:pPr>
              <w:rPr>
                <w:lang w:eastAsia="zh-TW"/>
              </w:rPr>
            </w:pPr>
            <w:r>
              <w:rPr>
                <w:lang w:eastAsia="zh-TW"/>
              </w:rPr>
              <w:t xml:space="preserve">You are directed to </w:t>
            </w:r>
            <w:r>
              <w:rPr>
                <w:rStyle w:val="SAPScreenElement"/>
                <w:lang w:eastAsia="zh-TW"/>
              </w:rPr>
              <w:t xml:space="preserve">My Employee File </w:t>
            </w:r>
            <w:r>
              <w:rPr>
                <w:lang w:val="de-DE" w:eastAsia="zh-TW"/>
              </w:rPr>
              <w:sym w:font="Symbol" w:char="F0AE"/>
            </w:r>
            <w:r>
              <w:rPr>
                <w:rStyle w:val="SAPScreenElement"/>
                <w:lang w:eastAsia="zh-TW"/>
              </w:rPr>
              <w:t xml:space="preserve"> &lt;contingent worker name&gt; </w:t>
            </w:r>
            <w:r>
              <w:rPr>
                <w:lang w:val="de-DE" w:eastAsia="zh-TW"/>
              </w:rPr>
              <w:sym w:font="Symbol" w:char="F0AE"/>
            </w:r>
            <w:r>
              <w:rPr>
                <w:lang w:eastAsia="zh-TW"/>
              </w:rPr>
              <w:t xml:space="preserve"> </w:t>
            </w:r>
            <w:r>
              <w:rPr>
                <w:rStyle w:val="SAPScreenElement"/>
                <w:lang w:eastAsia="zh-TW"/>
              </w:rPr>
              <w:t>Personal Information</w:t>
            </w:r>
            <w:r>
              <w:rPr>
                <w:lang w:eastAsia="zh-TW"/>
              </w:rPr>
              <w:t xml:space="preserve"> section. In the </w:t>
            </w:r>
            <w:r>
              <w:rPr>
                <w:rStyle w:val="SAPScreenElement"/>
                <w:lang w:eastAsia="zh-TW"/>
              </w:rPr>
              <w:t>Header</w:t>
            </w:r>
            <w:r>
              <w:rPr>
                <w:lang w:eastAsia="zh-TW"/>
              </w:rPr>
              <w:t xml:space="preserve">, above the name the </w:t>
            </w:r>
            <w:r>
              <w:rPr>
                <w:rStyle w:val="SAPScreenElement"/>
                <w:lang w:eastAsia="zh-TW"/>
              </w:rPr>
              <w:t>Contingent Worker</w:t>
            </w:r>
            <w:r>
              <w:rPr>
                <w:lang w:eastAsia="zh-TW"/>
              </w:rPr>
              <w:t xml:space="preserve"> symbol is displayed.</w:t>
            </w:r>
          </w:p>
        </w:tc>
        <w:tc>
          <w:tcPr>
            <w:tcW w:w="1170" w:type="dxa"/>
            <w:tcBorders>
              <w:top w:val="single" w:sz="8" w:space="0" w:color="999999"/>
              <w:left w:val="single" w:sz="8" w:space="0" w:color="999999"/>
              <w:bottom w:val="single" w:sz="8" w:space="0" w:color="999999"/>
              <w:right w:val="single" w:sz="8" w:space="0" w:color="999999"/>
            </w:tcBorders>
          </w:tcPr>
          <w:p w14:paraId="6D823E7D" w14:textId="77777777" w:rsidR="007F5688" w:rsidRPr="00C50C67" w:rsidRDefault="007F5688" w:rsidP="007F5688"/>
        </w:tc>
      </w:tr>
      <w:tr w:rsidR="007F5688" w:rsidRPr="00DB4007" w14:paraId="7718B6EF" w14:textId="77777777" w:rsidTr="00E2583B">
        <w:trPr>
          <w:trHeight w:val="227"/>
        </w:trPr>
        <w:tc>
          <w:tcPr>
            <w:tcW w:w="756" w:type="dxa"/>
            <w:vMerge w:val="restart"/>
            <w:tcBorders>
              <w:left w:val="single" w:sz="8" w:space="0" w:color="999999"/>
              <w:right w:val="single" w:sz="8" w:space="0" w:color="999999"/>
            </w:tcBorders>
          </w:tcPr>
          <w:p w14:paraId="630D7253" w14:textId="195DCB63" w:rsidR="007F5688" w:rsidRPr="00C50C67" w:rsidRDefault="007F5688" w:rsidP="007F5688">
            <w:r>
              <w:t>1</w:t>
            </w:r>
            <w:r w:rsidR="006E3E77">
              <w:t>7</w:t>
            </w:r>
          </w:p>
        </w:tc>
        <w:tc>
          <w:tcPr>
            <w:tcW w:w="1376" w:type="dxa"/>
            <w:vMerge w:val="restart"/>
            <w:tcBorders>
              <w:left w:val="single" w:sz="8" w:space="0" w:color="999999"/>
              <w:right w:val="single" w:sz="8" w:space="0" w:color="999999"/>
            </w:tcBorders>
          </w:tcPr>
          <w:p w14:paraId="15E7CEB4" w14:textId="64492598" w:rsidR="007F5688" w:rsidRDefault="007F5688" w:rsidP="007F5688">
            <w:pPr>
              <w:rPr>
                <w:rStyle w:val="SAPEmphasis"/>
              </w:rPr>
            </w:pPr>
            <w:r>
              <w:rPr>
                <w:rStyle w:val="SAPEmphasis"/>
                <w:lang w:eastAsia="zh-TW"/>
              </w:rPr>
              <w:t xml:space="preserve">Verify Employment </w:t>
            </w:r>
            <w:r w:rsidRPr="006958C7">
              <w:rPr>
                <w:rStyle w:val="SAPEmphasis"/>
                <w:lang w:eastAsia="zh-TW"/>
              </w:rPr>
              <w:t>Information of Contingent Worker</w:t>
            </w:r>
          </w:p>
        </w:tc>
        <w:tc>
          <w:tcPr>
            <w:tcW w:w="3330" w:type="dxa"/>
            <w:vMerge w:val="restart"/>
            <w:tcBorders>
              <w:left w:val="single" w:sz="8" w:space="0" w:color="999999"/>
              <w:right w:val="single" w:sz="8" w:space="0" w:color="999999"/>
            </w:tcBorders>
          </w:tcPr>
          <w:p w14:paraId="78F196B8" w14:textId="3516779E" w:rsidR="007F5688" w:rsidRDefault="007F5688" w:rsidP="007F5688">
            <w:pPr>
              <w:rPr>
                <w:lang w:eastAsia="zh-TW"/>
              </w:rPr>
            </w:pPr>
            <w:r>
              <w:rPr>
                <w:lang w:eastAsia="zh-TW"/>
              </w:rPr>
              <w:t xml:space="preserve">Go to the </w:t>
            </w:r>
            <w:r>
              <w:rPr>
                <w:rStyle w:val="SAPScreenElement"/>
                <w:lang w:eastAsia="zh-TW"/>
              </w:rPr>
              <w:t>Employment Information</w:t>
            </w:r>
            <w:r>
              <w:rPr>
                <w:lang w:eastAsia="zh-TW"/>
              </w:rPr>
              <w:t xml:space="preserve"> section and verify the data displayed.</w:t>
            </w:r>
          </w:p>
        </w:tc>
        <w:tc>
          <w:tcPr>
            <w:tcW w:w="4140" w:type="dxa"/>
            <w:tcBorders>
              <w:top w:val="single" w:sz="8" w:space="0" w:color="999999"/>
              <w:left w:val="single" w:sz="8" w:space="0" w:color="999999"/>
              <w:bottom w:val="single" w:sz="8" w:space="0" w:color="999999"/>
              <w:right w:val="single" w:sz="8" w:space="0" w:color="999999"/>
            </w:tcBorders>
          </w:tcPr>
          <w:p w14:paraId="5A5B1197" w14:textId="201166CD" w:rsidR="007F5688" w:rsidRDefault="007F5688" w:rsidP="007F5688">
            <w:pPr>
              <w:rPr>
                <w:lang w:eastAsia="zh-TW"/>
              </w:rPr>
            </w:pPr>
            <w:r>
              <w:rPr>
                <w:lang w:eastAsia="zh-TW"/>
              </w:rPr>
              <w:t xml:space="preserve">In the </w:t>
            </w:r>
            <w:r>
              <w:rPr>
                <w:rStyle w:val="SAPScreenElement"/>
                <w:lang w:eastAsia="zh-TW"/>
              </w:rPr>
              <w:t>Job Information</w:t>
            </w:r>
            <w:r>
              <w:rPr>
                <w:lang w:eastAsia="zh-TW"/>
              </w:rPr>
              <w:t xml:space="preserve"> block of the</w:t>
            </w:r>
            <w:r>
              <w:rPr>
                <w:rStyle w:val="SAPScreenElement"/>
                <w:lang w:eastAsia="zh-TW"/>
              </w:rPr>
              <w:t xml:space="preserve"> Job Information</w:t>
            </w:r>
            <w:r>
              <w:rPr>
                <w:lang w:eastAsia="zh-TW"/>
              </w:rPr>
              <w:t xml:space="preserve"> subsection, check the value of field </w:t>
            </w:r>
            <w:r>
              <w:rPr>
                <w:rStyle w:val="SAPScreenElement"/>
                <w:lang w:eastAsia="zh-TW"/>
              </w:rPr>
              <w:t>Employee Status</w:t>
            </w:r>
            <w:r>
              <w:rPr>
                <w:lang w:eastAsia="zh-TW"/>
              </w:rPr>
              <w:t>.</w:t>
            </w:r>
          </w:p>
          <w:p w14:paraId="2F643766" w14:textId="77777777" w:rsidR="007F5688" w:rsidRDefault="007F5688" w:rsidP="007F5688">
            <w:pPr>
              <w:pStyle w:val="SAPNoteHeading"/>
              <w:ind w:left="0"/>
            </w:pPr>
            <w:r>
              <w:rPr>
                <w:noProof/>
              </w:rPr>
              <w:drawing>
                <wp:inline distT="0" distB="0" distL="0" distR="0" wp14:anchorId="32AE0265" wp14:editId="589EBB53">
                  <wp:extent cx="225425" cy="225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67300E0C" w14:textId="29CC9F27" w:rsidR="007F5688" w:rsidRPr="00C50C67" w:rsidRDefault="007F5688" w:rsidP="007F5688">
            <w:pPr>
              <w:rPr>
                <w:rStyle w:val="SAPScreenElement"/>
              </w:rPr>
            </w:pPr>
            <w:r w:rsidRPr="00C50C67">
              <w:rPr>
                <w:rStyle w:val="SAPEmphasis"/>
              </w:rPr>
              <w:t xml:space="preserve">If Position Management </w:t>
            </w:r>
            <w:r w:rsidR="006854D2">
              <w:rPr>
                <w:rStyle w:val="SAPEmphasis"/>
              </w:rPr>
              <w:t>has been implemented</w:t>
            </w:r>
            <w:r w:rsidR="00A10C7F" w:rsidRPr="00C50C67">
              <w:rPr>
                <w:rStyle w:val="SAPEmphasis"/>
              </w:rPr>
              <w:t xml:space="preserve"> </w:t>
            </w:r>
            <w:r w:rsidRPr="00C50C67">
              <w:rPr>
                <w:rStyle w:val="SAPEmphasis"/>
              </w:rPr>
              <w:t>in your instance</w:t>
            </w:r>
            <w:r w:rsidRPr="00C50C67">
              <w:t>:</w:t>
            </w:r>
            <w:r>
              <w:t xml:space="preserve"> t</w:t>
            </w:r>
            <w:r w:rsidRPr="00C50C67">
              <w:t xml:space="preserve">he value in field </w:t>
            </w:r>
            <w:r w:rsidRPr="00C50C67">
              <w:rPr>
                <w:rStyle w:val="SAPScreenElement"/>
              </w:rPr>
              <w:t xml:space="preserve">Time In Position </w:t>
            </w:r>
            <w:r w:rsidRPr="00C50C67">
              <w:t>(located in</w:t>
            </w:r>
            <w:r>
              <w:t xml:space="preserve"> the</w:t>
            </w:r>
            <w:r w:rsidRPr="00C50C67">
              <w:rPr>
                <w:rStyle w:val="SAPScreenElement"/>
              </w:rPr>
              <w:t xml:space="preserve"> Position Information</w:t>
            </w:r>
            <w:r w:rsidRPr="00C50C67">
              <w:t xml:space="preserve"> </w:t>
            </w:r>
            <w:r>
              <w:t>block</w:t>
            </w:r>
            <w:r w:rsidRPr="00C50C67">
              <w:t xml:space="preserve"> </w:t>
            </w:r>
            <w:r>
              <w:t>of the</w:t>
            </w:r>
            <w:r w:rsidRPr="00C50C67">
              <w:t xml:space="preserve"> </w:t>
            </w:r>
            <w:r>
              <w:rPr>
                <w:rStyle w:val="SAPScreenElement"/>
              </w:rPr>
              <w:t>Organizational</w:t>
            </w:r>
            <w:r w:rsidRPr="00C50C67">
              <w:rPr>
                <w:rStyle w:val="SAPScreenElement"/>
              </w:rPr>
              <w:t xml:space="preserve"> Information</w:t>
            </w:r>
            <w:r w:rsidRPr="00C50C67">
              <w:t xml:space="preserve"> s</w:t>
            </w:r>
            <w:r>
              <w:t>ubs</w:t>
            </w:r>
            <w:r w:rsidRPr="00C50C67">
              <w:t>ection) has been auto-calculated by the system.</w:t>
            </w:r>
          </w:p>
        </w:tc>
        <w:tc>
          <w:tcPr>
            <w:tcW w:w="3510" w:type="dxa"/>
            <w:tcBorders>
              <w:top w:val="single" w:sz="8" w:space="0" w:color="999999"/>
              <w:left w:val="single" w:sz="8" w:space="0" w:color="999999"/>
              <w:bottom w:val="single" w:sz="8" w:space="0" w:color="999999"/>
              <w:right w:val="single" w:sz="8" w:space="0" w:color="999999"/>
            </w:tcBorders>
          </w:tcPr>
          <w:p w14:paraId="101E1F8B" w14:textId="7DE12C05" w:rsidR="007F5688" w:rsidRDefault="007F5688" w:rsidP="007F5688">
            <w:pPr>
              <w:rPr>
                <w:lang w:eastAsia="zh-TW"/>
              </w:rPr>
            </w:pPr>
            <w:r>
              <w:rPr>
                <w:lang w:eastAsia="zh-TW"/>
              </w:rPr>
              <w:t xml:space="preserve">The contingent worker has </w:t>
            </w:r>
            <w:r>
              <w:rPr>
                <w:rStyle w:val="SAPScreenElement"/>
                <w:lang w:eastAsia="zh-TW"/>
              </w:rPr>
              <w:t>Employee Status</w:t>
            </w:r>
            <w:r>
              <w:rPr>
                <w:rStyle w:val="SAPUserEntry"/>
                <w:lang w:eastAsia="zh-TW"/>
              </w:rPr>
              <w:t xml:space="preserve"> Active</w:t>
            </w:r>
            <w:r>
              <w:rPr>
                <w:lang w:eastAsia="zh-TW"/>
              </w:rPr>
              <w:t>.</w:t>
            </w:r>
          </w:p>
        </w:tc>
        <w:tc>
          <w:tcPr>
            <w:tcW w:w="1170" w:type="dxa"/>
            <w:tcBorders>
              <w:top w:val="single" w:sz="8" w:space="0" w:color="999999"/>
              <w:left w:val="single" w:sz="8" w:space="0" w:color="999999"/>
              <w:bottom w:val="single" w:sz="8" w:space="0" w:color="999999"/>
              <w:right w:val="single" w:sz="8" w:space="0" w:color="999999"/>
            </w:tcBorders>
          </w:tcPr>
          <w:p w14:paraId="6EACD29D" w14:textId="77777777" w:rsidR="007F5688" w:rsidRPr="00C50C67" w:rsidRDefault="007F5688" w:rsidP="007F5688"/>
        </w:tc>
      </w:tr>
      <w:tr w:rsidR="007F5688" w:rsidRPr="00DB4007" w14:paraId="702D07D6" w14:textId="77777777" w:rsidTr="00E2583B">
        <w:trPr>
          <w:trHeight w:val="227"/>
        </w:trPr>
        <w:tc>
          <w:tcPr>
            <w:tcW w:w="756" w:type="dxa"/>
            <w:vMerge/>
            <w:tcBorders>
              <w:left w:val="single" w:sz="8" w:space="0" w:color="999999"/>
              <w:right w:val="single" w:sz="8" w:space="0" w:color="999999"/>
            </w:tcBorders>
          </w:tcPr>
          <w:p w14:paraId="40E99DC5" w14:textId="77777777" w:rsidR="007F5688" w:rsidRPr="00C50C67" w:rsidRDefault="007F5688" w:rsidP="007F5688"/>
        </w:tc>
        <w:tc>
          <w:tcPr>
            <w:tcW w:w="1376" w:type="dxa"/>
            <w:vMerge/>
            <w:tcBorders>
              <w:left w:val="single" w:sz="8" w:space="0" w:color="999999"/>
              <w:right w:val="single" w:sz="8" w:space="0" w:color="999999"/>
            </w:tcBorders>
          </w:tcPr>
          <w:p w14:paraId="5D566EEC" w14:textId="77777777" w:rsidR="007F5688" w:rsidRDefault="007F5688" w:rsidP="007F5688">
            <w:pPr>
              <w:rPr>
                <w:rStyle w:val="SAPEmphasis"/>
              </w:rPr>
            </w:pPr>
          </w:p>
        </w:tc>
        <w:tc>
          <w:tcPr>
            <w:tcW w:w="3330" w:type="dxa"/>
            <w:vMerge/>
            <w:tcBorders>
              <w:left w:val="single" w:sz="8" w:space="0" w:color="999999"/>
              <w:right w:val="single" w:sz="8" w:space="0" w:color="999999"/>
            </w:tcBorders>
          </w:tcPr>
          <w:p w14:paraId="57EA4433" w14:textId="77777777" w:rsidR="007F5688" w:rsidRDefault="007F5688" w:rsidP="007F5688">
            <w:pPr>
              <w:rPr>
                <w:lang w:eastAsia="zh-TW"/>
              </w:rPr>
            </w:pPr>
          </w:p>
        </w:tc>
        <w:tc>
          <w:tcPr>
            <w:tcW w:w="4140" w:type="dxa"/>
            <w:tcBorders>
              <w:top w:val="single" w:sz="8" w:space="0" w:color="999999"/>
              <w:left w:val="single" w:sz="8" w:space="0" w:color="999999"/>
              <w:bottom w:val="single" w:sz="8" w:space="0" w:color="999999"/>
              <w:right w:val="single" w:sz="8" w:space="0" w:color="999999"/>
            </w:tcBorders>
          </w:tcPr>
          <w:p w14:paraId="0A1F397E" w14:textId="77777777" w:rsidR="007F5688" w:rsidRDefault="007F5688" w:rsidP="007F5688">
            <w:pPr>
              <w:rPr>
                <w:lang w:eastAsia="zh-TW"/>
              </w:rPr>
            </w:pPr>
            <w:r>
              <w:rPr>
                <w:lang w:eastAsia="zh-TW"/>
              </w:rPr>
              <w:t xml:space="preserve">In the </w:t>
            </w:r>
            <w:r>
              <w:rPr>
                <w:rStyle w:val="SAPScreenElement"/>
                <w:lang w:eastAsia="zh-TW"/>
              </w:rPr>
              <w:t>Job Information</w:t>
            </w:r>
            <w:r>
              <w:rPr>
                <w:lang w:eastAsia="zh-TW"/>
              </w:rPr>
              <w:t xml:space="preserve"> subsection of the </w:t>
            </w:r>
            <w:r>
              <w:rPr>
                <w:rStyle w:val="SAPScreenElement"/>
                <w:lang w:eastAsia="zh-TW"/>
              </w:rPr>
              <w:t>Employment Information</w:t>
            </w:r>
            <w:r>
              <w:rPr>
                <w:lang w:eastAsia="zh-TW"/>
              </w:rPr>
              <w:t xml:space="preserve"> section, select the </w:t>
            </w:r>
            <w:r>
              <w:rPr>
                <w:rStyle w:val="SAPScreenElement"/>
                <w:lang w:eastAsia="zh-TW"/>
              </w:rPr>
              <w:t>Pending future change in Job Information (&lt;Date&gt;)</w:t>
            </w:r>
            <w:r>
              <w:rPr>
                <w:lang w:eastAsia="zh-TW"/>
              </w:rPr>
              <w:t xml:space="preserve"> link. In the </w:t>
            </w:r>
            <w:r>
              <w:rPr>
                <w:rStyle w:val="SAPScreenElement"/>
                <w:lang w:eastAsia="zh-TW"/>
              </w:rPr>
              <w:t>Change History</w:t>
            </w:r>
            <w:r>
              <w:rPr>
                <w:lang w:eastAsia="zh-TW"/>
              </w:rPr>
              <w:t xml:space="preserve"> part of the upcoming </w:t>
            </w:r>
            <w:r>
              <w:rPr>
                <w:rStyle w:val="SAPScreenElement"/>
                <w:lang w:eastAsia="zh-TW"/>
              </w:rPr>
              <w:t>Job Information Changes</w:t>
            </w:r>
            <w:r>
              <w:rPr>
                <w:lang w:eastAsia="zh-TW"/>
              </w:rPr>
              <w:t xml:space="preserve"> dialog box, view the details of the two new records created with appropriate events and event reasons: </w:t>
            </w:r>
            <w:r>
              <w:rPr>
                <w:rStyle w:val="SAPScreenElement"/>
                <w:lang w:eastAsia="zh-TW"/>
              </w:rPr>
              <w:t>Start Contingent Worker</w:t>
            </w:r>
            <w:r>
              <w:rPr>
                <w:lang w:eastAsia="zh-TW"/>
              </w:rPr>
              <w:t xml:space="preserve"> and </w:t>
            </w:r>
            <w:r>
              <w:rPr>
                <w:rStyle w:val="SAPScreenElement"/>
                <w:lang w:eastAsia="zh-TW"/>
              </w:rPr>
              <w:t>End Contingent Worker</w:t>
            </w:r>
            <w:r>
              <w:rPr>
                <w:lang w:eastAsia="zh-TW"/>
              </w:rPr>
              <w:t xml:space="preserve">. In the record related to event </w:t>
            </w:r>
            <w:r>
              <w:rPr>
                <w:rStyle w:val="SAPScreenElement"/>
                <w:lang w:eastAsia="zh-TW"/>
              </w:rPr>
              <w:t>End Contingent Worker</w:t>
            </w:r>
            <w:r>
              <w:rPr>
                <w:lang w:eastAsia="zh-TW"/>
              </w:rPr>
              <w:t xml:space="preserve"> check that value of field </w:t>
            </w:r>
            <w:r>
              <w:rPr>
                <w:rStyle w:val="SAPScreenElement"/>
                <w:lang w:eastAsia="zh-TW"/>
              </w:rPr>
              <w:t>Employee Status</w:t>
            </w:r>
            <w:r>
              <w:rPr>
                <w:lang w:eastAsia="zh-TW"/>
              </w:rPr>
              <w:t xml:space="preserve"> is</w:t>
            </w:r>
            <w:r>
              <w:rPr>
                <w:rStyle w:val="SAPMonospace"/>
                <w:lang w:eastAsia="zh-TW"/>
              </w:rPr>
              <w:t xml:space="preserve"> Terminated </w:t>
            </w:r>
            <w:r>
              <w:rPr>
                <w:lang w:eastAsia="zh-TW"/>
              </w:rPr>
              <w:t xml:space="preserve">and the effective date of that change is one day after the date maintained in field </w:t>
            </w:r>
            <w:r>
              <w:rPr>
                <w:rStyle w:val="SAPScreenElement"/>
                <w:lang w:eastAsia="zh-TW"/>
              </w:rPr>
              <w:t>End Date</w:t>
            </w:r>
            <w:r>
              <w:rPr>
                <w:lang w:eastAsia="zh-TW"/>
              </w:rPr>
              <w:t xml:space="preserve"> in the </w:t>
            </w:r>
            <w:r>
              <w:rPr>
                <w:rStyle w:val="SAPScreenElement"/>
                <w:lang w:eastAsia="zh-TW"/>
              </w:rPr>
              <w:t>Work Order</w:t>
            </w:r>
            <w:r>
              <w:rPr>
                <w:lang w:eastAsia="zh-TW"/>
              </w:rPr>
              <w:t xml:space="preserve"> block.</w:t>
            </w:r>
          </w:p>
          <w:p w14:paraId="51474B04" w14:textId="2366A506" w:rsidR="007F5688" w:rsidRPr="00C50C67" w:rsidRDefault="007F5688" w:rsidP="007F5688">
            <w:pPr>
              <w:rPr>
                <w:rStyle w:val="SAPScreenElement"/>
              </w:rPr>
            </w:pPr>
            <w:r w:rsidRPr="00121F36">
              <w:t>When done</w:t>
            </w:r>
            <w:r>
              <w:t xml:space="preserve"> with viewing the details</w:t>
            </w:r>
            <w:r w:rsidRPr="00121F36">
              <w:t xml:space="preserve">, choose </w:t>
            </w:r>
            <w:r w:rsidRPr="00DE0627">
              <w:rPr>
                <w:rStyle w:val="SAPScreenElement"/>
              </w:rPr>
              <w:t>X (Cancel)</w:t>
            </w:r>
            <w:r w:rsidRPr="00121F36">
              <w:t>.</w:t>
            </w:r>
          </w:p>
        </w:tc>
        <w:tc>
          <w:tcPr>
            <w:tcW w:w="3510" w:type="dxa"/>
            <w:tcBorders>
              <w:top w:val="single" w:sz="8" w:space="0" w:color="999999"/>
              <w:left w:val="single" w:sz="8" w:space="0" w:color="999999"/>
              <w:bottom w:val="single" w:sz="8" w:space="0" w:color="999999"/>
              <w:right w:val="single" w:sz="8" w:space="0" w:color="999999"/>
            </w:tcBorders>
          </w:tcPr>
          <w:p w14:paraId="598A94B5" w14:textId="77777777" w:rsidR="007F5688" w:rsidRDefault="007F5688" w:rsidP="007F5688">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3477BA26" w14:textId="77777777" w:rsidR="007F5688" w:rsidRPr="00C50C67" w:rsidRDefault="007F5688" w:rsidP="007F5688"/>
        </w:tc>
      </w:tr>
      <w:tr w:rsidR="007F5688" w:rsidRPr="00DB4007" w14:paraId="33FF8DAC" w14:textId="77777777" w:rsidTr="00E2583B">
        <w:trPr>
          <w:trHeight w:val="227"/>
        </w:trPr>
        <w:tc>
          <w:tcPr>
            <w:tcW w:w="756" w:type="dxa"/>
            <w:vMerge/>
            <w:tcBorders>
              <w:left w:val="single" w:sz="8" w:space="0" w:color="999999"/>
              <w:bottom w:val="single" w:sz="8" w:space="0" w:color="999999"/>
              <w:right w:val="single" w:sz="8" w:space="0" w:color="999999"/>
            </w:tcBorders>
          </w:tcPr>
          <w:p w14:paraId="131633FC" w14:textId="77777777" w:rsidR="007F5688" w:rsidRPr="00C50C67" w:rsidRDefault="007F5688" w:rsidP="007F5688"/>
        </w:tc>
        <w:tc>
          <w:tcPr>
            <w:tcW w:w="1376" w:type="dxa"/>
            <w:vMerge/>
            <w:tcBorders>
              <w:left w:val="single" w:sz="8" w:space="0" w:color="999999"/>
              <w:bottom w:val="single" w:sz="8" w:space="0" w:color="999999"/>
              <w:right w:val="single" w:sz="8" w:space="0" w:color="999999"/>
            </w:tcBorders>
          </w:tcPr>
          <w:p w14:paraId="55D513D3" w14:textId="77777777" w:rsidR="007F5688" w:rsidRDefault="007F5688" w:rsidP="007F5688">
            <w:pPr>
              <w:rPr>
                <w:rStyle w:val="SAPEmphasis"/>
              </w:rPr>
            </w:pPr>
          </w:p>
        </w:tc>
        <w:tc>
          <w:tcPr>
            <w:tcW w:w="3330" w:type="dxa"/>
            <w:vMerge/>
            <w:tcBorders>
              <w:left w:val="single" w:sz="8" w:space="0" w:color="999999"/>
              <w:bottom w:val="single" w:sz="8" w:space="0" w:color="999999"/>
              <w:right w:val="single" w:sz="8" w:space="0" w:color="999999"/>
            </w:tcBorders>
          </w:tcPr>
          <w:p w14:paraId="6A667837" w14:textId="77777777" w:rsidR="007F5688" w:rsidRDefault="007F5688" w:rsidP="007F5688">
            <w:pPr>
              <w:rPr>
                <w:lang w:eastAsia="zh-TW"/>
              </w:rPr>
            </w:pPr>
          </w:p>
        </w:tc>
        <w:tc>
          <w:tcPr>
            <w:tcW w:w="4140" w:type="dxa"/>
            <w:tcBorders>
              <w:top w:val="single" w:sz="8" w:space="0" w:color="999999"/>
              <w:left w:val="single" w:sz="8" w:space="0" w:color="999999"/>
              <w:bottom w:val="single" w:sz="8" w:space="0" w:color="999999"/>
              <w:right w:val="single" w:sz="8" w:space="0" w:color="999999"/>
            </w:tcBorders>
          </w:tcPr>
          <w:p w14:paraId="1860C5A2" w14:textId="77777777" w:rsidR="007F5688" w:rsidRDefault="007F5688" w:rsidP="007F5688">
            <w:r>
              <w:t xml:space="preserve">Check that in the </w:t>
            </w:r>
            <w:r>
              <w:rPr>
                <w:rStyle w:val="SAPScreenElement"/>
              </w:rPr>
              <w:t>Organizational</w:t>
            </w:r>
            <w:r w:rsidRPr="001C1279">
              <w:rPr>
                <w:rStyle w:val="SAPScreenElement"/>
              </w:rPr>
              <w:t xml:space="preserve"> Information</w:t>
            </w:r>
            <w:r>
              <w:t xml:space="preserve"> subsection of the </w:t>
            </w:r>
            <w:r w:rsidRPr="001C1279">
              <w:rPr>
                <w:rStyle w:val="SAPScreenElement"/>
              </w:rPr>
              <w:t>Employment Information</w:t>
            </w:r>
            <w:r>
              <w:t xml:space="preserve"> section a </w:t>
            </w:r>
            <w:r w:rsidRPr="001C1279">
              <w:rPr>
                <w:rStyle w:val="SAPScreenElement"/>
              </w:rPr>
              <w:t>Pending future change in Job Information (&lt;Date&gt;)</w:t>
            </w:r>
            <w:r>
              <w:t xml:space="preserve"> link is also available. Click on it and verify that the same two new </w:t>
            </w:r>
            <w:r w:rsidRPr="00A01340">
              <w:t>event record</w:t>
            </w:r>
            <w:r>
              <w:t>s</w:t>
            </w:r>
            <w:r w:rsidRPr="00A01340">
              <w:t xml:space="preserve"> </w:t>
            </w:r>
            <w:r>
              <w:t>are</w:t>
            </w:r>
            <w:r w:rsidRPr="00A01340">
              <w:t xml:space="preserve"> visible as </w:t>
            </w:r>
            <w:r>
              <w:t>for the job information changes</w:t>
            </w:r>
            <w:r w:rsidRPr="003D7ACE">
              <w:t>.</w:t>
            </w:r>
          </w:p>
          <w:p w14:paraId="781ECBC4" w14:textId="4FDAD143" w:rsidR="007F5688" w:rsidRPr="00C50C67" w:rsidRDefault="007F5688" w:rsidP="007F5688">
            <w:pPr>
              <w:rPr>
                <w:rStyle w:val="SAPScreenElement"/>
              </w:rPr>
            </w:pPr>
            <w:r w:rsidRPr="00121F36">
              <w:t>When done</w:t>
            </w:r>
            <w:r>
              <w:t xml:space="preserve"> with viewing the details</w:t>
            </w:r>
            <w:r w:rsidRPr="00121F36">
              <w:t xml:space="preserve">, choose </w:t>
            </w:r>
            <w:r w:rsidRPr="00DE0627">
              <w:rPr>
                <w:rStyle w:val="SAPScreenElement"/>
              </w:rPr>
              <w:t>X (Cancel)</w:t>
            </w:r>
            <w:r w:rsidRPr="00121F36">
              <w:t>.</w:t>
            </w:r>
          </w:p>
        </w:tc>
        <w:tc>
          <w:tcPr>
            <w:tcW w:w="3510" w:type="dxa"/>
            <w:tcBorders>
              <w:top w:val="single" w:sz="8" w:space="0" w:color="999999"/>
              <w:left w:val="single" w:sz="8" w:space="0" w:color="999999"/>
              <w:bottom w:val="single" w:sz="8" w:space="0" w:color="999999"/>
              <w:right w:val="single" w:sz="8" w:space="0" w:color="999999"/>
            </w:tcBorders>
          </w:tcPr>
          <w:p w14:paraId="4200EC0D" w14:textId="77777777" w:rsidR="007F5688" w:rsidRDefault="007F5688" w:rsidP="007F5688">
            <w:pPr>
              <w:rPr>
                <w:lang w:eastAsia="zh-TW"/>
              </w:rPr>
            </w:pPr>
          </w:p>
        </w:tc>
        <w:tc>
          <w:tcPr>
            <w:tcW w:w="1170" w:type="dxa"/>
            <w:tcBorders>
              <w:top w:val="single" w:sz="8" w:space="0" w:color="999999"/>
              <w:left w:val="single" w:sz="8" w:space="0" w:color="999999"/>
              <w:bottom w:val="single" w:sz="8" w:space="0" w:color="999999"/>
              <w:right w:val="single" w:sz="8" w:space="0" w:color="999999"/>
            </w:tcBorders>
          </w:tcPr>
          <w:p w14:paraId="386C7634" w14:textId="77777777" w:rsidR="007F5688" w:rsidRPr="00C50C67" w:rsidRDefault="007F5688" w:rsidP="007F5688"/>
        </w:tc>
      </w:tr>
      <w:tr w:rsidR="007F5688" w:rsidRPr="00DB4007" w14:paraId="6B459203" w14:textId="77777777" w:rsidTr="00E2583B">
        <w:trPr>
          <w:trHeight w:val="227"/>
        </w:trPr>
        <w:tc>
          <w:tcPr>
            <w:tcW w:w="756" w:type="dxa"/>
            <w:vMerge w:val="restart"/>
            <w:tcBorders>
              <w:left w:val="single" w:sz="8" w:space="0" w:color="999999"/>
              <w:right w:val="single" w:sz="8" w:space="0" w:color="999999"/>
            </w:tcBorders>
          </w:tcPr>
          <w:p w14:paraId="598DBF6D" w14:textId="61A4A803" w:rsidR="007F5688" w:rsidRPr="00C50C67" w:rsidRDefault="007F5688" w:rsidP="007F5688">
            <w:r>
              <w:t>1</w:t>
            </w:r>
            <w:r w:rsidR="006E3E77">
              <w:t>8</w:t>
            </w:r>
          </w:p>
        </w:tc>
        <w:tc>
          <w:tcPr>
            <w:tcW w:w="1376" w:type="dxa"/>
            <w:vMerge w:val="restart"/>
            <w:tcBorders>
              <w:left w:val="single" w:sz="8" w:space="0" w:color="999999"/>
              <w:right w:val="single" w:sz="8" w:space="0" w:color="999999"/>
            </w:tcBorders>
          </w:tcPr>
          <w:p w14:paraId="2DF590DD" w14:textId="2D415E9B" w:rsidR="007F5688" w:rsidRDefault="007F5688" w:rsidP="007F5688">
            <w:pPr>
              <w:rPr>
                <w:rStyle w:val="SAPEmphasis"/>
              </w:rPr>
            </w:pPr>
            <w:r>
              <w:rPr>
                <w:rStyle w:val="SAPEmphasis"/>
                <w:lang w:eastAsia="zh-TW"/>
              </w:rPr>
              <w:t xml:space="preserve">Verify Work Order </w:t>
            </w:r>
            <w:r w:rsidRPr="006958C7">
              <w:rPr>
                <w:rStyle w:val="SAPEmphasis"/>
                <w:lang w:eastAsia="zh-TW"/>
              </w:rPr>
              <w:t>Information of Contingent Worker</w:t>
            </w:r>
          </w:p>
        </w:tc>
        <w:tc>
          <w:tcPr>
            <w:tcW w:w="3330" w:type="dxa"/>
            <w:tcBorders>
              <w:left w:val="single" w:sz="8" w:space="0" w:color="999999"/>
              <w:right w:val="single" w:sz="8" w:space="0" w:color="999999"/>
            </w:tcBorders>
          </w:tcPr>
          <w:p w14:paraId="40C34713" w14:textId="3E8BA5DE" w:rsidR="007F5688" w:rsidRDefault="007F5688" w:rsidP="007F5688">
            <w:pPr>
              <w:rPr>
                <w:lang w:eastAsia="zh-TW"/>
              </w:rPr>
            </w:pPr>
            <w:r>
              <w:t xml:space="preserve">In the </w:t>
            </w:r>
            <w:r w:rsidRPr="00F17467">
              <w:rPr>
                <w:rStyle w:val="SAPScreenElement"/>
              </w:rPr>
              <w:t>Employment Information</w:t>
            </w:r>
            <w:r w:rsidRPr="008539DE">
              <w:t xml:space="preserve"> section</w:t>
            </w:r>
            <w:r>
              <w:t>, go to</w:t>
            </w:r>
            <w:r w:rsidRPr="008539DE">
              <w:t xml:space="preserve"> the </w:t>
            </w:r>
            <w:r>
              <w:rPr>
                <w:rStyle w:val="SAPScreenElement"/>
              </w:rPr>
              <w:t>Work Order Information</w:t>
            </w:r>
            <w:r w:rsidRPr="008539DE">
              <w:t xml:space="preserve"> subsection</w:t>
            </w:r>
            <w:r>
              <w:t xml:space="preserve"> and</w:t>
            </w:r>
            <w:r w:rsidRPr="008539DE">
              <w:t xml:space="preserve"> select the </w:t>
            </w:r>
            <w:r w:rsidRPr="008539DE">
              <w:rPr>
                <w:rStyle w:val="SAPScreenElement"/>
              </w:rPr>
              <w:t>Clock</w:t>
            </w:r>
            <w:r>
              <w:rPr>
                <w:rStyle w:val="SAPScreenElement"/>
              </w:rPr>
              <w:t xml:space="preserve"> (History)</w:t>
            </w:r>
            <w:r w:rsidRPr="008539DE">
              <w:t xml:space="preserve"> icon next to the </w:t>
            </w:r>
            <w:r w:rsidRPr="008539DE">
              <w:rPr>
                <w:rStyle w:val="SAPScreenElement"/>
              </w:rPr>
              <w:t>Work</w:t>
            </w:r>
            <w:r w:rsidRPr="008539DE">
              <w:t xml:space="preserve"> </w:t>
            </w:r>
            <w:r w:rsidRPr="008539DE">
              <w:rPr>
                <w:rStyle w:val="SAPScreenElement"/>
              </w:rPr>
              <w:t>Order</w:t>
            </w:r>
            <w:r w:rsidRPr="008539DE">
              <w:t xml:space="preserve"> block.</w:t>
            </w:r>
          </w:p>
        </w:tc>
        <w:tc>
          <w:tcPr>
            <w:tcW w:w="4140" w:type="dxa"/>
            <w:tcBorders>
              <w:top w:val="single" w:sz="8" w:space="0" w:color="999999"/>
              <w:left w:val="single" w:sz="8" w:space="0" w:color="999999"/>
              <w:bottom w:val="single" w:sz="8" w:space="0" w:color="999999"/>
              <w:right w:val="single" w:sz="8" w:space="0" w:color="999999"/>
            </w:tcBorders>
          </w:tcPr>
          <w:p w14:paraId="1E8A871C" w14:textId="77777777" w:rsidR="007F5688" w:rsidRPr="00C50C67" w:rsidRDefault="007F5688" w:rsidP="007F5688">
            <w:pPr>
              <w:rPr>
                <w:rStyle w:val="SAPScreenElement"/>
              </w:rPr>
            </w:pPr>
          </w:p>
        </w:tc>
        <w:tc>
          <w:tcPr>
            <w:tcW w:w="3510" w:type="dxa"/>
            <w:tcBorders>
              <w:top w:val="single" w:sz="8" w:space="0" w:color="999999"/>
              <w:left w:val="single" w:sz="8" w:space="0" w:color="999999"/>
              <w:bottom w:val="single" w:sz="8" w:space="0" w:color="999999"/>
              <w:right w:val="single" w:sz="8" w:space="0" w:color="999999"/>
            </w:tcBorders>
          </w:tcPr>
          <w:p w14:paraId="1FB2A494" w14:textId="44BAE8C4" w:rsidR="007F5688" w:rsidRDefault="007F5688" w:rsidP="007F5688">
            <w:r w:rsidRPr="008539DE">
              <w:t xml:space="preserve">The </w:t>
            </w:r>
            <w:r w:rsidRPr="008539DE">
              <w:rPr>
                <w:rStyle w:val="SAPScreenElement"/>
              </w:rPr>
              <w:t>Work Order: Changes</w:t>
            </w:r>
            <w:r w:rsidRPr="008539DE">
              <w:t xml:space="preserve"> dialog box is displayed.</w:t>
            </w:r>
            <w:r>
              <w:t xml:space="preserve"> In </w:t>
            </w:r>
            <w:r w:rsidRPr="008539DE">
              <w:t xml:space="preserve">the </w:t>
            </w:r>
            <w:r w:rsidRPr="008539DE">
              <w:rPr>
                <w:rStyle w:val="SAPScreenElement"/>
              </w:rPr>
              <w:t>Change History</w:t>
            </w:r>
            <w:r w:rsidRPr="008539DE">
              <w:t xml:space="preserve"> </w:t>
            </w:r>
            <w:r>
              <w:t>part</w:t>
            </w:r>
            <w:r w:rsidRPr="008539DE">
              <w:t xml:space="preserve"> on the left of the dialog box</w:t>
            </w:r>
            <w:r>
              <w:t>, two additional records are shown with respect to the previous work order of the contingent worker:</w:t>
            </w:r>
          </w:p>
          <w:p w14:paraId="1A5C7FC1" w14:textId="5DE5FF65" w:rsidR="007F5688" w:rsidRDefault="007F5688" w:rsidP="007F5688">
            <w:pPr>
              <w:pStyle w:val="ListParagraph"/>
              <w:numPr>
                <w:ilvl w:val="0"/>
                <w:numId w:val="15"/>
              </w:numPr>
              <w:ind w:left="223" w:hanging="223"/>
            </w:pPr>
            <w:r>
              <w:t>the new work order</w:t>
            </w:r>
            <w:r w:rsidRPr="00074704">
              <w:t xml:space="preserve"> </w:t>
            </w:r>
            <w:r>
              <w:t>(of</w:t>
            </w:r>
            <w:r w:rsidRPr="00074704">
              <w:t xml:space="preserve"> status</w:t>
            </w:r>
            <w:r w:rsidRPr="00CA53CC">
              <w:rPr>
                <w:rStyle w:val="SAPMonospace"/>
              </w:rPr>
              <w:t xml:space="preserve"> </w:t>
            </w:r>
            <w:r w:rsidRPr="001C1279">
              <w:rPr>
                <w:rStyle w:val="SAPMonospace"/>
              </w:rPr>
              <w:t>Active</w:t>
            </w:r>
            <w:r>
              <w:t>), just created by you when assigning the contingent worker to it;</w:t>
            </w:r>
          </w:p>
          <w:p w14:paraId="6E8A4162" w14:textId="68501147" w:rsidR="007F5688" w:rsidRDefault="007F5688" w:rsidP="007F5688">
            <w:pPr>
              <w:pStyle w:val="ListParagraph"/>
              <w:numPr>
                <w:ilvl w:val="0"/>
                <w:numId w:val="15"/>
              </w:numPr>
              <w:ind w:left="223" w:hanging="223"/>
              <w:rPr>
                <w:lang w:eastAsia="zh-TW"/>
              </w:rPr>
            </w:pPr>
            <w:r w:rsidRPr="00074704">
              <w:t>a</w:t>
            </w:r>
            <w:r>
              <w:t>n</w:t>
            </w:r>
            <w:r w:rsidRPr="00074704">
              <w:t xml:space="preserve"> </w:t>
            </w:r>
            <w:r>
              <w:t xml:space="preserve">automatically created </w:t>
            </w:r>
            <w:r w:rsidRPr="00074704">
              <w:t>record</w:t>
            </w:r>
            <w:r>
              <w:t xml:space="preserve"> </w:t>
            </w:r>
            <w:r w:rsidRPr="00074704">
              <w:t xml:space="preserve">for the period in which this </w:t>
            </w:r>
            <w:r>
              <w:t xml:space="preserve">new </w:t>
            </w:r>
            <w:r w:rsidRPr="00074704">
              <w:t xml:space="preserve">work order is </w:t>
            </w:r>
            <w:r w:rsidRPr="001C1279">
              <w:rPr>
                <w:rStyle w:val="SAPMonospace"/>
              </w:rPr>
              <w:t>InActive</w:t>
            </w:r>
            <w:r w:rsidRPr="00074704">
              <w:t>.</w:t>
            </w:r>
          </w:p>
        </w:tc>
        <w:tc>
          <w:tcPr>
            <w:tcW w:w="1170" w:type="dxa"/>
            <w:tcBorders>
              <w:top w:val="single" w:sz="8" w:space="0" w:color="999999"/>
              <w:left w:val="single" w:sz="8" w:space="0" w:color="999999"/>
              <w:bottom w:val="single" w:sz="8" w:space="0" w:color="999999"/>
              <w:right w:val="single" w:sz="8" w:space="0" w:color="999999"/>
            </w:tcBorders>
          </w:tcPr>
          <w:p w14:paraId="48FB49A8" w14:textId="77777777" w:rsidR="007F5688" w:rsidRPr="00C50C67" w:rsidRDefault="007F5688" w:rsidP="007F5688"/>
        </w:tc>
      </w:tr>
      <w:tr w:rsidR="007F5688" w:rsidRPr="00DB4007" w14:paraId="320688C2" w14:textId="77777777" w:rsidTr="00E2583B">
        <w:trPr>
          <w:trHeight w:val="227"/>
        </w:trPr>
        <w:tc>
          <w:tcPr>
            <w:tcW w:w="756" w:type="dxa"/>
            <w:vMerge/>
            <w:tcBorders>
              <w:left w:val="single" w:sz="8" w:space="0" w:color="999999"/>
              <w:bottom w:val="single" w:sz="8" w:space="0" w:color="999999"/>
              <w:right w:val="single" w:sz="8" w:space="0" w:color="999999"/>
            </w:tcBorders>
          </w:tcPr>
          <w:p w14:paraId="59B86994" w14:textId="77777777" w:rsidR="007F5688" w:rsidRDefault="007F5688" w:rsidP="007F5688"/>
        </w:tc>
        <w:tc>
          <w:tcPr>
            <w:tcW w:w="1376" w:type="dxa"/>
            <w:vMerge/>
            <w:tcBorders>
              <w:left w:val="single" w:sz="8" w:space="0" w:color="999999"/>
              <w:bottom w:val="single" w:sz="8" w:space="0" w:color="999999"/>
              <w:right w:val="single" w:sz="8" w:space="0" w:color="999999"/>
            </w:tcBorders>
          </w:tcPr>
          <w:p w14:paraId="12B72F9B" w14:textId="77777777" w:rsidR="007F5688" w:rsidRDefault="007F5688" w:rsidP="007F5688">
            <w:pPr>
              <w:rPr>
                <w:rStyle w:val="SAPEmphasis"/>
                <w:lang w:eastAsia="zh-TW"/>
              </w:rPr>
            </w:pPr>
          </w:p>
        </w:tc>
        <w:tc>
          <w:tcPr>
            <w:tcW w:w="3330" w:type="dxa"/>
            <w:tcBorders>
              <w:left w:val="single" w:sz="8" w:space="0" w:color="999999"/>
              <w:bottom w:val="single" w:sz="8" w:space="0" w:color="999999"/>
              <w:right w:val="single" w:sz="8" w:space="0" w:color="999999"/>
            </w:tcBorders>
          </w:tcPr>
          <w:p w14:paraId="18AA02CF" w14:textId="465EAB1C" w:rsidR="007F5688" w:rsidRDefault="007F5688" w:rsidP="007F5688">
            <w:r>
              <w:t xml:space="preserve">When done with viewing the details, choose </w:t>
            </w:r>
            <w:r>
              <w:rPr>
                <w:rStyle w:val="SAPScreenElement"/>
              </w:rPr>
              <w:t>X (Cancel)</w:t>
            </w:r>
            <w:r>
              <w:t>.</w:t>
            </w:r>
          </w:p>
        </w:tc>
        <w:tc>
          <w:tcPr>
            <w:tcW w:w="4140" w:type="dxa"/>
            <w:tcBorders>
              <w:top w:val="single" w:sz="8" w:space="0" w:color="999999"/>
              <w:left w:val="single" w:sz="8" w:space="0" w:color="999999"/>
              <w:bottom w:val="single" w:sz="8" w:space="0" w:color="999999"/>
              <w:right w:val="single" w:sz="8" w:space="0" w:color="999999"/>
            </w:tcBorders>
          </w:tcPr>
          <w:p w14:paraId="4D3A8D33" w14:textId="77777777" w:rsidR="007F5688" w:rsidRPr="00C50C67" w:rsidRDefault="007F5688" w:rsidP="007F5688">
            <w:pPr>
              <w:rPr>
                <w:rStyle w:val="SAPScreenElement"/>
              </w:rPr>
            </w:pPr>
          </w:p>
        </w:tc>
        <w:tc>
          <w:tcPr>
            <w:tcW w:w="3510" w:type="dxa"/>
            <w:tcBorders>
              <w:top w:val="single" w:sz="8" w:space="0" w:color="999999"/>
              <w:left w:val="single" w:sz="8" w:space="0" w:color="999999"/>
              <w:bottom w:val="single" w:sz="8" w:space="0" w:color="999999"/>
              <w:right w:val="single" w:sz="8" w:space="0" w:color="999999"/>
            </w:tcBorders>
          </w:tcPr>
          <w:p w14:paraId="5A47BABD" w14:textId="77777777" w:rsidR="007F5688" w:rsidRPr="008539DE" w:rsidRDefault="007F5688" w:rsidP="007F5688"/>
        </w:tc>
        <w:tc>
          <w:tcPr>
            <w:tcW w:w="1170" w:type="dxa"/>
            <w:tcBorders>
              <w:top w:val="single" w:sz="8" w:space="0" w:color="999999"/>
              <w:left w:val="single" w:sz="8" w:space="0" w:color="999999"/>
              <w:bottom w:val="single" w:sz="8" w:space="0" w:color="999999"/>
              <w:right w:val="single" w:sz="8" w:space="0" w:color="999999"/>
            </w:tcBorders>
          </w:tcPr>
          <w:p w14:paraId="0CD3BD01" w14:textId="77777777" w:rsidR="007F5688" w:rsidRPr="00C50C67" w:rsidRDefault="007F5688" w:rsidP="007F5688"/>
        </w:tc>
      </w:tr>
    </w:tbl>
    <w:p w14:paraId="6623A96A" w14:textId="5703A6A8" w:rsidR="009521C3" w:rsidRDefault="00E9352C" w:rsidP="009521C3">
      <w:pPr>
        <w:pStyle w:val="Heading2"/>
      </w:pPr>
      <w:bookmarkStart w:id="200" w:name="_Toc508084016"/>
      <w:r>
        <w:t>H</w:t>
      </w:r>
      <w:r w:rsidR="005965F8">
        <w:t>ir</w:t>
      </w:r>
      <w:r w:rsidR="00B37D71">
        <w:t>ing</w:t>
      </w:r>
      <w:r w:rsidR="005965F8">
        <w:t xml:space="preserve"> Contingent Worker as Employee</w:t>
      </w:r>
      <w:bookmarkEnd w:id="200"/>
    </w:p>
    <w:p w14:paraId="0127282B" w14:textId="77777777" w:rsidR="009521C3" w:rsidRPr="00792B4E" w:rsidRDefault="009521C3" w:rsidP="009521C3">
      <w:pPr>
        <w:pStyle w:val="SAPKeyblockTitle"/>
      </w:pPr>
      <w:r w:rsidRPr="00792B4E">
        <w:t>Test Administration</w:t>
      </w:r>
    </w:p>
    <w:p w14:paraId="563CB93C" w14:textId="77777777" w:rsidR="009521C3" w:rsidRPr="00792B4E" w:rsidRDefault="009521C3" w:rsidP="009521C3">
      <w:r w:rsidRPr="00792B4E">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9521C3" w:rsidRPr="00792B4E" w14:paraId="78DE81AF" w14:textId="77777777" w:rsidTr="009521C3">
        <w:tc>
          <w:tcPr>
            <w:tcW w:w="2280" w:type="dxa"/>
            <w:tcBorders>
              <w:top w:val="single" w:sz="8" w:space="0" w:color="999999"/>
              <w:left w:val="single" w:sz="8" w:space="0" w:color="999999"/>
              <w:bottom w:val="single" w:sz="8" w:space="0" w:color="999999"/>
              <w:right w:val="single" w:sz="8" w:space="0" w:color="999999"/>
            </w:tcBorders>
            <w:hideMark/>
          </w:tcPr>
          <w:p w14:paraId="729B14CD" w14:textId="77777777" w:rsidR="009521C3" w:rsidRPr="00792B4E" w:rsidRDefault="009521C3" w:rsidP="009521C3">
            <w:pPr>
              <w:rPr>
                <w:rStyle w:val="SAPEmphasis"/>
              </w:rPr>
            </w:pPr>
            <w:r w:rsidRPr="00792B4E">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279F841" w14:textId="77777777" w:rsidR="009521C3" w:rsidRPr="00792B4E" w:rsidRDefault="009521C3" w:rsidP="009521C3">
            <w:pPr>
              <w:rPr>
                <w:lang w:eastAsia="zh-CN"/>
              </w:rPr>
            </w:pPr>
            <w:r w:rsidRPr="00792B4E">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5C35B226" w14:textId="77777777" w:rsidR="009521C3" w:rsidRPr="00792B4E" w:rsidRDefault="009521C3" w:rsidP="009521C3">
            <w:pPr>
              <w:rPr>
                <w:rStyle w:val="SAPEmphasis"/>
              </w:rPr>
            </w:pPr>
            <w:r w:rsidRPr="00792B4E">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13004229" w14:textId="77777777" w:rsidR="009521C3" w:rsidRPr="00792B4E" w:rsidRDefault="009521C3" w:rsidP="009521C3">
            <w:pPr>
              <w:rPr>
                <w:lang w:eastAsia="zh-CN"/>
              </w:rPr>
            </w:pPr>
            <w:r w:rsidRPr="00792B4E">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BF6D705" w14:textId="77777777" w:rsidR="009521C3" w:rsidRPr="00792B4E" w:rsidRDefault="009521C3" w:rsidP="009521C3">
            <w:pPr>
              <w:rPr>
                <w:rStyle w:val="SAPEmphasis"/>
              </w:rPr>
            </w:pPr>
            <w:r w:rsidRPr="00792B4E">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7A3902B" w14:textId="7B5F55BB" w:rsidR="009521C3" w:rsidRPr="00792B4E" w:rsidRDefault="00C4377A" w:rsidP="009521C3">
            <w:pPr>
              <w:rPr>
                <w:lang w:eastAsia="zh-CN"/>
              </w:rPr>
            </w:pPr>
            <w:r>
              <w:rPr>
                <w:lang w:eastAsia="zh-CN"/>
              </w:rPr>
              <w:t>&lt;date&gt;</w:t>
            </w:r>
          </w:p>
        </w:tc>
      </w:tr>
      <w:tr w:rsidR="009521C3" w:rsidRPr="00792B4E" w14:paraId="57B66EE5" w14:textId="77777777" w:rsidTr="009521C3">
        <w:tc>
          <w:tcPr>
            <w:tcW w:w="2280" w:type="dxa"/>
            <w:tcBorders>
              <w:top w:val="single" w:sz="8" w:space="0" w:color="999999"/>
              <w:left w:val="single" w:sz="8" w:space="0" w:color="999999"/>
              <w:bottom w:val="single" w:sz="8" w:space="0" w:color="999999"/>
              <w:right w:val="single" w:sz="8" w:space="0" w:color="999999"/>
            </w:tcBorders>
            <w:hideMark/>
          </w:tcPr>
          <w:p w14:paraId="0B21FC08" w14:textId="77777777" w:rsidR="009521C3" w:rsidRPr="00792B4E" w:rsidRDefault="009521C3" w:rsidP="009521C3">
            <w:pPr>
              <w:rPr>
                <w:rStyle w:val="SAPEmphasis"/>
              </w:rPr>
            </w:pPr>
            <w:r w:rsidRPr="00792B4E">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1CE7049" w14:textId="77777777" w:rsidR="009521C3" w:rsidRPr="00792B4E" w:rsidRDefault="009521C3" w:rsidP="009521C3">
            <w:pPr>
              <w:rPr>
                <w:lang w:eastAsia="zh-CN"/>
              </w:rPr>
            </w:pPr>
            <w:r>
              <w:rPr>
                <w:lang w:eastAsia="zh-CN"/>
              </w:rPr>
              <w:t>HR Administrator</w:t>
            </w:r>
          </w:p>
        </w:tc>
      </w:tr>
      <w:tr w:rsidR="009521C3" w:rsidRPr="00792B4E" w14:paraId="5490CF7D" w14:textId="77777777" w:rsidTr="009521C3">
        <w:tc>
          <w:tcPr>
            <w:tcW w:w="2280" w:type="dxa"/>
            <w:tcBorders>
              <w:top w:val="single" w:sz="8" w:space="0" w:color="999999"/>
              <w:left w:val="single" w:sz="8" w:space="0" w:color="999999"/>
              <w:bottom w:val="single" w:sz="8" w:space="0" w:color="999999"/>
              <w:right w:val="single" w:sz="8" w:space="0" w:color="999999"/>
            </w:tcBorders>
            <w:hideMark/>
          </w:tcPr>
          <w:p w14:paraId="0CC920E2" w14:textId="77777777" w:rsidR="009521C3" w:rsidRPr="00792B4E" w:rsidRDefault="009521C3" w:rsidP="009521C3">
            <w:pPr>
              <w:rPr>
                <w:rStyle w:val="SAPEmphasis"/>
              </w:rPr>
            </w:pPr>
            <w:r w:rsidRPr="00792B4E">
              <w:rPr>
                <w:rStyle w:val="SAPEmphasis"/>
                <w:lang w:eastAsia="zh-CN"/>
              </w:rPr>
              <w:lastRenderedPageBreak/>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AFF41D7" w14:textId="77777777" w:rsidR="009521C3" w:rsidRPr="00792B4E" w:rsidRDefault="009521C3" w:rsidP="009521C3">
            <w:pPr>
              <w:rPr>
                <w:lang w:eastAsia="zh-CN"/>
              </w:rPr>
            </w:pPr>
            <w:r w:rsidRPr="00792B4E">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D8D9060" w14:textId="77777777" w:rsidR="009521C3" w:rsidRPr="00792B4E" w:rsidRDefault="009521C3" w:rsidP="009521C3">
            <w:pPr>
              <w:rPr>
                <w:rStyle w:val="SAPEmphasis"/>
              </w:rPr>
            </w:pPr>
            <w:r w:rsidRPr="00792B4E">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AE8805A" w14:textId="547B7A8D" w:rsidR="009521C3" w:rsidRPr="00792B4E" w:rsidRDefault="00397E05" w:rsidP="009521C3">
            <w:pPr>
              <w:rPr>
                <w:lang w:eastAsia="zh-CN"/>
              </w:rPr>
            </w:pPr>
            <w:r>
              <w:rPr>
                <w:lang w:eastAsia="zh-CN"/>
              </w:rPr>
              <w:t>&lt;duration&gt;</w:t>
            </w:r>
          </w:p>
        </w:tc>
      </w:tr>
    </w:tbl>
    <w:p w14:paraId="5274E399" w14:textId="77777777" w:rsidR="009521C3" w:rsidRPr="00147E9B" w:rsidRDefault="009521C3" w:rsidP="009521C3">
      <w:pPr>
        <w:pStyle w:val="SAPKeyblockTitle"/>
      </w:pPr>
      <w:r w:rsidRPr="00147E9B">
        <w:t>Purpose</w:t>
      </w:r>
    </w:p>
    <w:p w14:paraId="694C41B7" w14:textId="5CB2235D" w:rsidR="009521C3" w:rsidRDefault="00E1094F" w:rsidP="009521C3">
      <w:r>
        <w:t>If</w:t>
      </w:r>
      <w:r w:rsidR="009521C3">
        <w:t xml:space="preserve"> the work order</w:t>
      </w:r>
      <w:r>
        <w:t xml:space="preserve"> for a</w:t>
      </w:r>
      <w:r w:rsidR="009521C3">
        <w:t xml:space="preserve"> contingent worker has ended, </w:t>
      </w:r>
      <w:r>
        <w:t xml:space="preserve">there exists the option to </w:t>
      </w:r>
      <w:r w:rsidR="006E1150">
        <w:t>hire</w:t>
      </w:r>
      <w:r>
        <w:t xml:space="preserve"> the contingent worker as a</w:t>
      </w:r>
      <w:r w:rsidR="006E1150">
        <w:t>n</w:t>
      </w:r>
      <w:r>
        <w:t xml:space="preserve"> employee at the company</w:t>
      </w:r>
      <w:r w:rsidR="009521C3">
        <w:t>.</w:t>
      </w:r>
    </w:p>
    <w:p w14:paraId="3FBA08D7" w14:textId="09DCAA49" w:rsidR="00506704" w:rsidRDefault="00E1094F" w:rsidP="009521C3">
      <w:r>
        <w:t>The</w:t>
      </w:r>
      <w:r w:rsidR="009521C3" w:rsidRPr="008539DE">
        <w:t xml:space="preserve"> HR </w:t>
      </w:r>
      <w:r w:rsidR="009521C3">
        <w:t>Administrator</w:t>
      </w:r>
      <w:r w:rsidR="009521C3" w:rsidRPr="008539DE">
        <w:t xml:space="preserve"> </w:t>
      </w:r>
      <w:r>
        <w:t>enters the appropriate data into the system</w:t>
      </w:r>
      <w:r w:rsidR="009521C3" w:rsidRPr="008539DE">
        <w:t>.</w:t>
      </w:r>
    </w:p>
    <w:p w14:paraId="0C5BD760" w14:textId="77777777" w:rsidR="00506704" w:rsidRPr="00C50C67" w:rsidRDefault="00506704" w:rsidP="00506704">
      <w:pPr>
        <w:pStyle w:val="SAPKeyblockTitle"/>
      </w:pPr>
      <w:r w:rsidRPr="00C50C67">
        <w:t>Procedure</w:t>
      </w:r>
    </w:p>
    <w:p w14:paraId="2353E4D2" w14:textId="77777777" w:rsidR="004F0D58" w:rsidRPr="00CA53CC" w:rsidRDefault="004F0D58" w:rsidP="00AF4528">
      <w:pPr>
        <w:pStyle w:val="SAPNoteHeading"/>
        <w:ind w:left="720"/>
      </w:pPr>
      <w:r w:rsidRPr="00CA53CC">
        <w:rPr>
          <w:noProof/>
        </w:rPr>
        <w:drawing>
          <wp:inline distT="0" distB="0" distL="0" distR="0" wp14:anchorId="5292DF50" wp14:editId="678DD661">
            <wp:extent cx="228600" cy="228600"/>
            <wp:effectExtent l="0" t="0" r="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A53CC">
        <w:t> Caution</w:t>
      </w:r>
    </w:p>
    <w:p w14:paraId="6BDA3923" w14:textId="174BF75A" w:rsidR="00AF4528" w:rsidRDefault="004F0D58" w:rsidP="00AF4528">
      <w:pPr>
        <w:pStyle w:val="NoteParagraph"/>
        <w:ind w:left="720"/>
        <w:rPr>
          <w:ins w:id="201" w:author="Author" w:date="2018-02-13T16:27:00Z"/>
        </w:rPr>
      </w:pPr>
      <w:r w:rsidRPr="00CA53CC">
        <w:t>In the following</w:t>
      </w:r>
      <w:r w:rsidR="00E9352C">
        <w:t>,</w:t>
      </w:r>
      <w:r w:rsidRPr="00CA53CC">
        <w:t xml:space="preserve"> we </w:t>
      </w:r>
      <w:r w:rsidR="00E9352C">
        <w:t xml:space="preserve">describe </w:t>
      </w:r>
      <w:r>
        <w:t xml:space="preserve">only </w:t>
      </w:r>
      <w:r w:rsidR="00E9352C">
        <w:t xml:space="preserve">high-level </w:t>
      </w:r>
      <w:r>
        <w:t xml:space="preserve">the fields to be filled during </w:t>
      </w:r>
      <w:r w:rsidR="006E1150">
        <w:t>hiring</w:t>
      </w:r>
      <w:r>
        <w:t xml:space="preserve"> of a contingent worker as </w:t>
      </w:r>
      <w:r w:rsidR="006E1150">
        <w:t>an</w:t>
      </w:r>
      <w:r>
        <w:t xml:space="preserve"> employee</w:t>
      </w:r>
      <w:r w:rsidRPr="00CA53CC">
        <w:t>.</w:t>
      </w:r>
      <w:r>
        <w:t xml:space="preserve"> </w:t>
      </w:r>
    </w:p>
    <w:p w14:paraId="4BA519E1" w14:textId="5BD1B332" w:rsidR="00433B11" w:rsidDel="00AF4528" w:rsidRDefault="004F0D58" w:rsidP="00AF4528">
      <w:pPr>
        <w:pStyle w:val="NoteParagraph"/>
        <w:ind w:left="1080"/>
        <w:rPr>
          <w:del w:id="202" w:author="Author" w:date="2018-02-13T16:31:00Z"/>
        </w:rPr>
      </w:pPr>
      <w:del w:id="203" w:author="Author" w:date="2018-02-13T16:27:00Z">
        <w:r w:rsidDel="00AF4528">
          <w:delText>F</w:delText>
        </w:r>
      </w:del>
      <w:del w:id="204" w:author="Author" w:date="2018-02-13T16:31:00Z">
        <w:r w:rsidDel="00AF4528">
          <w:delText>or a detailed description of hiring an employee,</w:delText>
        </w:r>
        <w:r w:rsidR="00E9352C" w:rsidDel="00AF4528">
          <w:delText xml:space="preserve"> as well as on the subsequent process steps in the hiring process</w:delText>
        </w:r>
      </w:del>
      <w:del w:id="205" w:author="Author" w:date="2018-02-13T16:27:00Z">
        <w:r w:rsidR="00E9352C" w:rsidDel="00AF4528">
          <w:delText>,</w:delText>
        </w:r>
        <w:r w:rsidDel="00AF4528">
          <w:delText xml:space="preserve"> refer to test script of scope item </w:delText>
        </w:r>
        <w:r w:rsidRPr="00CA53CC" w:rsidDel="00AF4528">
          <w:rPr>
            <w:rStyle w:val="SAPScreenElement"/>
            <w:color w:val="auto"/>
          </w:rPr>
          <w:delText>Add New Employee / Rehire (FJ0)</w:delText>
        </w:r>
        <w:r w:rsidDel="00AF4528">
          <w:delText xml:space="preserve">, </w:delText>
        </w:r>
        <w:r w:rsidR="00E9352C" w:rsidDel="00AF4528">
          <w:delText>chapter</w:delText>
        </w:r>
        <w:r w:rsidDel="00AF4528">
          <w:delText xml:space="preserve"> </w:delText>
        </w:r>
        <w:r w:rsidR="00E9352C" w:rsidDel="00AF4528">
          <w:rPr>
            <w:rStyle w:val="SAPScreenElement"/>
            <w:color w:val="auto"/>
          </w:rPr>
          <w:delText>Add New Employee</w:delText>
        </w:r>
        <w:r w:rsidDel="00AF4528">
          <w:delText>.</w:delText>
        </w:r>
        <w:r w:rsidR="00433B11" w:rsidDel="00AF4528">
          <w:delText xml:space="preserve"> </w:delText>
        </w:r>
      </w:del>
    </w:p>
    <w:p w14:paraId="3A6244C2" w14:textId="2F91F07D" w:rsidR="00506704" w:rsidRPr="00CA53CC" w:rsidRDefault="00506704" w:rsidP="00AF4528">
      <w:pPr>
        <w:pStyle w:val="SAPNoteHeading"/>
        <w:ind w:left="720"/>
      </w:pPr>
      <w:r w:rsidRPr="00590DAD">
        <w:rPr>
          <w:noProof/>
        </w:rPr>
        <w:drawing>
          <wp:inline distT="0" distB="0" distL="0" distR="0" wp14:anchorId="17BED2B3" wp14:editId="0EA5DD18">
            <wp:extent cx="228600" cy="228600"/>
            <wp:effectExtent l="0" t="0" r="0"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B52E0">
        <w:t> Caution</w:t>
      </w:r>
    </w:p>
    <w:p w14:paraId="58BE64CE" w14:textId="0C28D97B" w:rsidR="00AF4528" w:rsidRDefault="00DB52E0" w:rsidP="00AF4528">
      <w:pPr>
        <w:pStyle w:val="NoteParagraph"/>
        <w:ind w:left="720"/>
        <w:rPr>
          <w:ins w:id="206" w:author="Author" w:date="2018-02-13T16:28:00Z"/>
        </w:rPr>
      </w:pPr>
      <w:r w:rsidRPr="00CA53CC">
        <w:t xml:space="preserve">In case you use integration to </w:t>
      </w:r>
      <w:r w:rsidR="002A0E25" w:rsidRPr="00CA53CC">
        <w:t>SAP SuccessFactors</w:t>
      </w:r>
      <w:r w:rsidR="002A0E25" w:rsidRPr="00350EBB">
        <w:rPr>
          <w:rStyle w:val="SAPTextReference"/>
        </w:rPr>
        <w:t xml:space="preserve"> </w:t>
      </w:r>
      <w:r w:rsidRPr="00CA53CC">
        <w:t xml:space="preserve">Employee Central Payroll, the data record of the new employee will be replicated to </w:t>
      </w:r>
      <w:r w:rsidR="002A0E25" w:rsidRPr="000D623F">
        <w:t>SAP SuccessFactors</w:t>
      </w:r>
      <w:r w:rsidR="002A0E25" w:rsidRPr="00350EBB">
        <w:rPr>
          <w:rStyle w:val="SAPTextReference"/>
        </w:rPr>
        <w:t xml:space="preserve"> </w:t>
      </w:r>
      <w:r w:rsidRPr="00CA53CC">
        <w:t xml:space="preserve">Employee Central Payroll. </w:t>
      </w:r>
      <w:ins w:id="207" w:author="Author" w:date="2018-02-13T16:29:00Z">
        <w:r w:rsidR="00AF4528">
          <w:t xml:space="preserve">In the following, the </w:t>
        </w:r>
        <w:r w:rsidR="00AF4528" w:rsidRPr="00350EBB">
          <w:t xml:space="preserve">system will be referenced as </w:t>
        </w:r>
        <w:r w:rsidR="00AF4528" w:rsidRPr="00350EBB">
          <w:rPr>
            <w:rStyle w:val="SAPTextReference"/>
          </w:rPr>
          <w:t>Employee Central Payroll</w:t>
        </w:r>
        <w:r w:rsidR="00AF4528">
          <w:rPr>
            <w:rStyle w:val="SAPTextReference"/>
          </w:rPr>
          <w:t xml:space="preserve">. </w:t>
        </w:r>
      </w:ins>
      <w:r w:rsidRPr="00CA53CC">
        <w:t xml:space="preserve">The fields needed for a correct integration with </w:t>
      </w:r>
      <w:del w:id="208" w:author="Author" w:date="2018-02-13T16:29:00Z">
        <w:r w:rsidR="002A0E25" w:rsidRPr="000D623F" w:rsidDel="00AF4528">
          <w:delText>SAP SuccessFactors</w:delText>
        </w:r>
        <w:r w:rsidR="002A0E25" w:rsidRPr="00350EBB" w:rsidDel="00AF4528">
          <w:rPr>
            <w:rStyle w:val="SAPTextReference"/>
          </w:rPr>
          <w:delText xml:space="preserve"> </w:delText>
        </w:r>
      </w:del>
      <w:r w:rsidRPr="00CA53CC">
        <w:t xml:space="preserve">Employee Central Payroll are mentioned together with the </w:t>
      </w:r>
      <w:r w:rsidRPr="00CA53CC">
        <w:rPr>
          <w:rFonts w:ascii="BentonSans Regular" w:hAnsi="BentonSans Regular"/>
          <w:color w:val="666666"/>
          <w:sz w:val="20"/>
        </w:rPr>
        <w:t>Recommendation</w:t>
      </w:r>
      <w:r w:rsidRPr="00CA53CC">
        <w:t xml:space="preserve"> icon</w:t>
      </w:r>
      <w:r w:rsidR="00BC3204">
        <w:t xml:space="preserve"> in the table below</w:t>
      </w:r>
      <w:r w:rsidRPr="00CA53CC">
        <w:t xml:space="preserve">. </w:t>
      </w:r>
    </w:p>
    <w:p w14:paraId="7FC3C7E6" w14:textId="77777777" w:rsidR="00AF4528" w:rsidRPr="00B81A9C" w:rsidRDefault="00AF4528" w:rsidP="00AF4528">
      <w:pPr>
        <w:pStyle w:val="SAPNoteHeading"/>
        <w:ind w:left="720"/>
        <w:rPr>
          <w:ins w:id="209" w:author="Author" w:date="2018-02-13T16:28:00Z"/>
        </w:rPr>
      </w:pPr>
      <w:ins w:id="210" w:author="Author" w:date="2018-02-13T16:28:00Z">
        <w:r w:rsidRPr="00B81A9C">
          <w:rPr>
            <w:noProof/>
          </w:rPr>
          <w:drawing>
            <wp:inline distT="0" distB="0" distL="0" distR="0" wp14:anchorId="5CEAA4AB" wp14:editId="30BC2DA8">
              <wp:extent cx="228600" cy="228600"/>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81A9C">
          <w:t> Recommendation</w:t>
        </w:r>
      </w:ins>
    </w:p>
    <w:p w14:paraId="0A96363F" w14:textId="38876547" w:rsidR="00BC3204" w:rsidRDefault="00AF4528" w:rsidP="00AF4528">
      <w:pPr>
        <w:pStyle w:val="NoteParagraph"/>
        <w:ind w:left="720"/>
        <w:rPr>
          <w:rStyle w:val="SAPTextReference"/>
        </w:rPr>
      </w:pPr>
      <w:ins w:id="211" w:author="Author" w:date="2018-02-13T16:28:00Z">
        <w:r>
          <w:rPr>
            <w:lang w:eastAsia="de-DE"/>
          </w:rPr>
          <w:t xml:space="preserve">In case the </w:t>
        </w:r>
        <w:r>
          <w:rPr>
            <w:rStyle w:val="SAPEmphasis"/>
          </w:rPr>
          <w:t>Core</w:t>
        </w:r>
        <w:r>
          <w:t xml:space="preserve"> content has been </w:t>
        </w:r>
        <w:r w:rsidRPr="00971296">
          <w:rPr>
            <w:rStyle w:val="SAPEmphasis"/>
            <w:rPrChange w:id="212" w:author="Author" w:date="2018-03-06T07:13:00Z">
              <w:rPr/>
            </w:rPrChange>
          </w:rPr>
          <w:t>deployed</w:t>
        </w:r>
        <w:r>
          <w:t xml:space="preserve"> </w:t>
        </w:r>
      </w:ins>
      <w:ins w:id="213" w:author="Author" w:date="2018-03-05T17:28:00Z">
        <w:r w:rsidR="00225C95">
          <w:t xml:space="preserve">in your instance </w:t>
        </w:r>
      </w:ins>
      <w:ins w:id="214" w:author="Author" w:date="2018-02-13T16:28:00Z">
        <w:r w:rsidRPr="00971296">
          <w:rPr>
            <w:rStyle w:val="SAPEmphasis"/>
            <w:rPrChange w:id="215" w:author="Author" w:date="2018-03-06T07:13:00Z">
              <w:rPr/>
            </w:rPrChange>
          </w:rPr>
          <w:t xml:space="preserve">with </w:t>
        </w:r>
        <w:r w:rsidRPr="00971296">
          <w:rPr>
            <w:rPrChange w:id="216" w:author="Author" w:date="2018-03-06T07:13:00Z">
              <w:rPr/>
            </w:rPrChange>
          </w:rPr>
          <w:t>the</w:t>
        </w:r>
        <w:r w:rsidRPr="00971296">
          <w:rPr>
            <w:rStyle w:val="SAPEmphasis"/>
            <w:rPrChange w:id="217" w:author="Author" w:date="2018-03-06T07:13:00Z">
              <w:rPr/>
            </w:rPrChange>
          </w:rPr>
          <w:t xml:space="preserve"> SAP Best Practices</w:t>
        </w:r>
        <w:r>
          <w:t xml:space="preserve">, you can refer </w:t>
        </w:r>
        <w:r w:rsidRPr="00CA53CC">
          <w:t xml:space="preserve">to </w:t>
        </w:r>
        <w:r w:rsidRPr="00590DAD">
          <w:t xml:space="preserve">test script of scope item </w:t>
        </w:r>
        <w:r w:rsidRPr="00590DAD">
          <w:rPr>
            <w:rStyle w:val="SAPScreenElement"/>
            <w:color w:val="auto"/>
          </w:rPr>
          <w:t>Add New Employee / Rehire (FJ0)</w:t>
        </w:r>
        <w:r>
          <w:rPr>
            <w:rStyle w:val="SAPScreenElement"/>
            <w:color w:val="auto"/>
          </w:rPr>
          <w:t xml:space="preserve">, </w:t>
        </w:r>
        <w:r>
          <w:t xml:space="preserve">chapter </w:t>
        </w:r>
        <w:r>
          <w:rPr>
            <w:rStyle w:val="SAPScreenElement"/>
            <w:color w:val="auto"/>
          </w:rPr>
          <w:t>Add New Employee,</w:t>
        </w:r>
        <w:r w:rsidRPr="00CA53CC" w:rsidDel="00AF4528">
          <w:t xml:space="preserve"> </w:t>
        </w:r>
      </w:ins>
      <w:ins w:id="218" w:author="Author" w:date="2018-02-13T16:30:00Z">
        <w:r>
          <w:t>for a detailed description of hiring an employee, details to the subsequent process steps in the hiring process</w:t>
        </w:r>
      </w:ins>
      <w:ins w:id="219" w:author="Author" w:date="2018-02-13T16:31:00Z">
        <w:r>
          <w:t>,</w:t>
        </w:r>
      </w:ins>
      <w:ins w:id="220" w:author="Author" w:date="2018-02-13T16:30:00Z">
        <w:r>
          <w:t xml:space="preserve"> as well as </w:t>
        </w:r>
      </w:ins>
      <w:del w:id="221" w:author="Author" w:date="2018-02-13T16:28:00Z">
        <w:r w:rsidR="00DB52E0" w:rsidRPr="00CA53CC" w:rsidDel="00AF4528">
          <w:delText>F</w:delText>
        </w:r>
      </w:del>
      <w:ins w:id="222" w:author="Author" w:date="2018-02-13T16:28:00Z">
        <w:r>
          <w:t>f</w:t>
        </w:r>
      </w:ins>
      <w:r w:rsidR="00DB52E0" w:rsidRPr="00CA53CC">
        <w:t>or details on all required fields for replication</w:t>
      </w:r>
      <w:del w:id="223" w:author="Author" w:date="2018-02-13T16:28:00Z">
        <w:r w:rsidR="00DB52E0" w:rsidRPr="00CA53CC" w:rsidDel="00AF4528">
          <w:delText xml:space="preserve">, refer also to </w:delText>
        </w:r>
        <w:r w:rsidR="00DB52E0" w:rsidRPr="00590DAD" w:rsidDel="00AF4528">
          <w:delText xml:space="preserve">test script of scope item </w:delText>
        </w:r>
        <w:r w:rsidR="00DB52E0" w:rsidRPr="00590DAD" w:rsidDel="00AF4528">
          <w:rPr>
            <w:rStyle w:val="SAPScreenElement"/>
            <w:color w:val="auto"/>
          </w:rPr>
          <w:delText>Add New Employee / Rehire (FJ0)</w:delText>
        </w:r>
        <w:r w:rsidR="00BC3204" w:rsidDel="00AF4528">
          <w:rPr>
            <w:rStyle w:val="SAPScreenElement"/>
            <w:color w:val="auto"/>
          </w:rPr>
          <w:delText xml:space="preserve">, </w:delText>
        </w:r>
        <w:r w:rsidR="00BC3204" w:rsidDel="00AF4528">
          <w:delText xml:space="preserve">chapter </w:delText>
        </w:r>
        <w:r w:rsidR="00BC3204" w:rsidDel="00AF4528">
          <w:rPr>
            <w:rStyle w:val="SAPScreenElement"/>
            <w:color w:val="auto"/>
          </w:rPr>
          <w:delText>Add New Employee</w:delText>
        </w:r>
      </w:del>
      <w:r w:rsidR="00DB52E0" w:rsidRPr="0052556F">
        <w:t>.</w:t>
      </w:r>
      <w:r w:rsidR="002A0E25">
        <w:t xml:space="preserve"> </w:t>
      </w:r>
      <w:del w:id="224" w:author="Author" w:date="2018-02-13T16:29:00Z">
        <w:r w:rsidR="002A0E25" w:rsidDel="00AF4528">
          <w:delText xml:space="preserve">In the following, the </w:delText>
        </w:r>
        <w:r w:rsidR="002A0E25" w:rsidRPr="00350EBB" w:rsidDel="00AF4528">
          <w:delText xml:space="preserve">system will be referenced as </w:delText>
        </w:r>
        <w:r w:rsidR="002A0E25" w:rsidRPr="00350EBB" w:rsidDel="00AF4528">
          <w:rPr>
            <w:rStyle w:val="SAPTextReference"/>
          </w:rPr>
          <w:delText>Employee Central Payroll</w:delText>
        </w:r>
        <w:r w:rsidR="002A0E25" w:rsidDel="00AF4528">
          <w:rPr>
            <w:rStyle w:val="SAPTextReference"/>
          </w:rPr>
          <w:delText>.</w:delText>
        </w:r>
      </w:del>
    </w:p>
    <w:p w14:paraId="49E38A88" w14:textId="21DF960E" w:rsidR="00D92AD8" w:rsidRPr="00CA53CC" w:rsidDel="00AF4528" w:rsidRDefault="00D92AD8" w:rsidP="00D92AD8">
      <w:pPr>
        <w:pStyle w:val="SAPNoteHeading"/>
        <w:ind w:left="720"/>
        <w:rPr>
          <w:del w:id="225" w:author="Author" w:date="2018-02-13T16:30:00Z"/>
        </w:rPr>
      </w:pPr>
      <w:del w:id="226" w:author="Author" w:date="2018-02-13T16:30:00Z">
        <w:r w:rsidRPr="00590DAD" w:rsidDel="00AF4528">
          <w:rPr>
            <w:noProof/>
          </w:rPr>
          <w:drawing>
            <wp:inline distT="0" distB="0" distL="0" distR="0" wp14:anchorId="39465F32" wp14:editId="5BBEC832">
              <wp:extent cx="228600" cy="22860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B52E0" w:rsidDel="00AF4528">
          <w:delText> Caution</w:delText>
        </w:r>
      </w:del>
    </w:p>
    <w:p w14:paraId="4C6E8742" w14:textId="7D2AD876" w:rsidR="00D92AD8" w:rsidRPr="007E5277" w:rsidDel="00AF4528" w:rsidRDefault="00D92AD8" w:rsidP="000D65BA">
      <w:pPr>
        <w:pStyle w:val="NoteParagraph"/>
        <w:ind w:left="720"/>
        <w:rPr>
          <w:del w:id="227" w:author="Author" w:date="2018-02-13T16:30:00Z"/>
        </w:rPr>
      </w:pPr>
      <w:commentRangeStart w:id="228"/>
      <w:commentRangeStart w:id="229"/>
      <w:del w:id="230" w:author="Author" w:date="2018-02-13T16:30:00Z">
        <w:r w:rsidDel="00AF4528">
          <w:delText>Make sure to refer to that test script</w:delText>
        </w:r>
        <w:r w:rsidRPr="00D92AD8" w:rsidDel="00AF4528">
          <w:delText xml:space="preserve"> </w:delText>
        </w:r>
        <w:r w:rsidDel="00AF4528">
          <w:delText xml:space="preserve">of scope item </w:delText>
        </w:r>
        <w:r w:rsidRPr="00CA53CC" w:rsidDel="00AF4528">
          <w:rPr>
            <w:rStyle w:val="SAPScreenElement"/>
            <w:color w:val="auto"/>
          </w:rPr>
          <w:delText>Add New Employee / Rehire (FJ0)</w:delText>
        </w:r>
        <w:r w:rsidDel="00AF4528">
          <w:delText xml:space="preserve">, which is relevant for the country where the </w:delText>
        </w:r>
        <w:r w:rsidRPr="00A61DA7" w:rsidDel="00AF4528">
          <w:delText>company</w:delText>
        </w:r>
        <w:r w:rsidDel="00AF4528">
          <w:delText>, you choose to hire the contingent worker as employee, is located</w:delText>
        </w:r>
        <w:r w:rsidRPr="00A61DA7" w:rsidDel="00AF4528">
          <w:delText>.</w:delText>
        </w:r>
        <w:r w:rsidRPr="000D65BA" w:rsidDel="00AF4528">
          <w:delText xml:space="preserve"> </w:delText>
        </w:r>
        <w:commentRangeEnd w:id="228"/>
        <w:r w:rsidR="00707BC3" w:rsidDel="00AF4528">
          <w:rPr>
            <w:rStyle w:val="CommentReference"/>
            <w:rFonts w:ascii="Arial" w:eastAsia="SimSun" w:hAnsi="Arial"/>
            <w:lang w:val="de-DE"/>
          </w:rPr>
          <w:commentReference w:id="228"/>
        </w:r>
        <w:commentRangeEnd w:id="229"/>
        <w:r w:rsidR="00AF4528" w:rsidDel="00AF4528">
          <w:rPr>
            <w:rStyle w:val="CommentReference"/>
            <w:rFonts w:ascii="Arial" w:eastAsia="SimSun" w:hAnsi="Arial"/>
            <w:lang w:val="de-DE"/>
          </w:rPr>
          <w:commentReference w:id="229"/>
        </w:r>
      </w:del>
    </w:p>
    <w:p w14:paraId="55A1C6A7" w14:textId="77777777" w:rsidR="00506704" w:rsidRPr="00C50C67" w:rsidRDefault="00506704" w:rsidP="00506704">
      <w:pPr>
        <w:rPr>
          <w:lang w:eastAsia="zh-CN"/>
        </w:rPr>
      </w:pP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692"/>
        <w:gridCol w:w="1530"/>
        <w:gridCol w:w="2700"/>
        <w:gridCol w:w="1980"/>
        <w:gridCol w:w="3510"/>
        <w:gridCol w:w="2700"/>
        <w:gridCol w:w="1174"/>
      </w:tblGrid>
      <w:tr w:rsidR="00506704" w:rsidRPr="00C50C67" w14:paraId="26782DE4" w14:textId="77777777" w:rsidTr="007E5277">
        <w:trPr>
          <w:trHeight w:val="848"/>
          <w:tblHeader/>
        </w:trPr>
        <w:tc>
          <w:tcPr>
            <w:tcW w:w="692" w:type="dxa"/>
            <w:tcBorders>
              <w:top w:val="single" w:sz="8" w:space="0" w:color="999999"/>
              <w:left w:val="single" w:sz="8" w:space="0" w:color="999999"/>
              <w:bottom w:val="single" w:sz="8" w:space="0" w:color="999999"/>
              <w:right w:val="single" w:sz="8" w:space="0" w:color="999999"/>
            </w:tcBorders>
            <w:shd w:val="clear" w:color="auto" w:fill="999999"/>
            <w:hideMark/>
          </w:tcPr>
          <w:p w14:paraId="3A4EDC12" w14:textId="77777777" w:rsidR="00506704" w:rsidRPr="00C50C67" w:rsidRDefault="00506704" w:rsidP="00BF3F7F">
            <w:pPr>
              <w:pStyle w:val="SAPTableHeader"/>
            </w:pPr>
            <w:r w:rsidRPr="00C50C67">
              <w:t>Test Step #</w:t>
            </w:r>
          </w:p>
        </w:tc>
        <w:tc>
          <w:tcPr>
            <w:tcW w:w="1530" w:type="dxa"/>
            <w:tcBorders>
              <w:top w:val="single" w:sz="8" w:space="0" w:color="999999"/>
              <w:left w:val="single" w:sz="8" w:space="0" w:color="999999"/>
              <w:bottom w:val="single" w:sz="8" w:space="0" w:color="999999"/>
              <w:right w:val="single" w:sz="8" w:space="0" w:color="999999"/>
            </w:tcBorders>
            <w:shd w:val="clear" w:color="auto" w:fill="999999"/>
            <w:hideMark/>
          </w:tcPr>
          <w:p w14:paraId="7E5D6B7D" w14:textId="77777777" w:rsidR="00506704" w:rsidRPr="00C50C67" w:rsidRDefault="00506704" w:rsidP="00BF3F7F">
            <w:pPr>
              <w:pStyle w:val="SAPTableHeader"/>
            </w:pPr>
            <w:r w:rsidRPr="00C50C67">
              <w:t>Test Step Name</w:t>
            </w:r>
          </w:p>
        </w:tc>
        <w:tc>
          <w:tcPr>
            <w:tcW w:w="2700" w:type="dxa"/>
            <w:tcBorders>
              <w:top w:val="single" w:sz="8" w:space="0" w:color="999999"/>
              <w:left w:val="single" w:sz="8" w:space="0" w:color="999999"/>
              <w:bottom w:val="single" w:sz="8" w:space="0" w:color="999999"/>
              <w:right w:val="single" w:sz="8" w:space="0" w:color="999999"/>
            </w:tcBorders>
            <w:shd w:val="clear" w:color="auto" w:fill="999999"/>
            <w:hideMark/>
          </w:tcPr>
          <w:p w14:paraId="60F18927" w14:textId="77777777" w:rsidR="00506704" w:rsidRPr="00C50C67" w:rsidRDefault="00506704" w:rsidP="00BF3F7F">
            <w:pPr>
              <w:pStyle w:val="SAPTableHeader"/>
            </w:pPr>
            <w:r w:rsidRPr="00C50C67">
              <w:t>Instruction</w:t>
            </w:r>
          </w:p>
        </w:tc>
        <w:tc>
          <w:tcPr>
            <w:tcW w:w="1980" w:type="dxa"/>
            <w:tcBorders>
              <w:top w:val="single" w:sz="8" w:space="0" w:color="999999"/>
              <w:left w:val="single" w:sz="8" w:space="0" w:color="999999"/>
              <w:bottom w:val="single" w:sz="8" w:space="0" w:color="999999"/>
              <w:right w:val="single" w:sz="8" w:space="0" w:color="999999"/>
            </w:tcBorders>
            <w:shd w:val="clear" w:color="auto" w:fill="999999"/>
            <w:hideMark/>
          </w:tcPr>
          <w:p w14:paraId="2D2788FE" w14:textId="77777777" w:rsidR="00506704" w:rsidRPr="00C50C67" w:rsidRDefault="00506704" w:rsidP="00BF3F7F">
            <w:pPr>
              <w:pStyle w:val="SAPTableHeader"/>
            </w:pPr>
            <w:r w:rsidRPr="00C50C67">
              <w:t>User Entries:</w:t>
            </w:r>
            <w:r w:rsidRPr="00C50C67">
              <w:br/>
              <w:t>Field Name: User Action and Value</w:t>
            </w:r>
          </w:p>
        </w:tc>
        <w:tc>
          <w:tcPr>
            <w:tcW w:w="3510" w:type="dxa"/>
            <w:tcBorders>
              <w:top w:val="single" w:sz="8" w:space="0" w:color="999999"/>
              <w:left w:val="single" w:sz="8" w:space="0" w:color="999999"/>
              <w:bottom w:val="single" w:sz="8" w:space="0" w:color="999999"/>
              <w:right w:val="single" w:sz="8" w:space="0" w:color="999999"/>
            </w:tcBorders>
            <w:shd w:val="clear" w:color="auto" w:fill="999999"/>
            <w:hideMark/>
          </w:tcPr>
          <w:p w14:paraId="60BF3A5C" w14:textId="77777777" w:rsidR="00506704" w:rsidRPr="00C50C67" w:rsidRDefault="00506704" w:rsidP="00BF3F7F">
            <w:pPr>
              <w:pStyle w:val="SAPTableHeader"/>
            </w:pPr>
            <w:r w:rsidRPr="00C50C67">
              <w:t>Additional Information</w:t>
            </w:r>
          </w:p>
        </w:tc>
        <w:tc>
          <w:tcPr>
            <w:tcW w:w="2700" w:type="dxa"/>
            <w:tcBorders>
              <w:top w:val="single" w:sz="8" w:space="0" w:color="999999"/>
              <w:left w:val="single" w:sz="8" w:space="0" w:color="999999"/>
              <w:bottom w:val="single" w:sz="8" w:space="0" w:color="999999"/>
              <w:right w:val="single" w:sz="8" w:space="0" w:color="999999"/>
            </w:tcBorders>
            <w:shd w:val="clear" w:color="auto" w:fill="999999"/>
            <w:hideMark/>
          </w:tcPr>
          <w:p w14:paraId="232EBD35" w14:textId="77777777" w:rsidR="00506704" w:rsidRPr="00C50C67" w:rsidRDefault="00506704" w:rsidP="00BF3F7F">
            <w:pPr>
              <w:pStyle w:val="SAPTableHeader"/>
            </w:pPr>
            <w:r w:rsidRPr="00C50C67">
              <w:t>Expected Result</w:t>
            </w:r>
          </w:p>
        </w:tc>
        <w:tc>
          <w:tcPr>
            <w:tcW w:w="1174" w:type="dxa"/>
            <w:tcBorders>
              <w:top w:val="single" w:sz="8" w:space="0" w:color="999999"/>
              <w:left w:val="single" w:sz="8" w:space="0" w:color="999999"/>
              <w:bottom w:val="single" w:sz="8" w:space="0" w:color="999999"/>
              <w:right w:val="single" w:sz="8" w:space="0" w:color="999999"/>
            </w:tcBorders>
            <w:shd w:val="clear" w:color="auto" w:fill="999999"/>
            <w:hideMark/>
          </w:tcPr>
          <w:p w14:paraId="531D4F4D" w14:textId="77777777" w:rsidR="00506704" w:rsidRPr="00C50C67" w:rsidRDefault="00506704" w:rsidP="00BF3F7F">
            <w:pPr>
              <w:pStyle w:val="SAPTableHeader"/>
            </w:pPr>
            <w:r w:rsidRPr="00C50C67">
              <w:t>Pass / Fail / Comment</w:t>
            </w:r>
          </w:p>
        </w:tc>
      </w:tr>
      <w:tr w:rsidR="00506704" w:rsidRPr="000E7820" w14:paraId="4CCEB802" w14:textId="77777777" w:rsidTr="007E5277">
        <w:trPr>
          <w:trHeight w:val="288"/>
        </w:trPr>
        <w:tc>
          <w:tcPr>
            <w:tcW w:w="692" w:type="dxa"/>
            <w:tcBorders>
              <w:top w:val="single" w:sz="8" w:space="0" w:color="999999"/>
              <w:left w:val="single" w:sz="8" w:space="0" w:color="999999"/>
              <w:bottom w:val="single" w:sz="8" w:space="0" w:color="999999"/>
              <w:right w:val="single" w:sz="8" w:space="0" w:color="999999"/>
            </w:tcBorders>
            <w:hideMark/>
          </w:tcPr>
          <w:p w14:paraId="6B855366" w14:textId="77777777" w:rsidR="00506704" w:rsidRPr="00C50C67" w:rsidRDefault="00506704" w:rsidP="00BF3F7F">
            <w:r w:rsidRPr="00C50C67">
              <w:t>1</w:t>
            </w:r>
          </w:p>
        </w:tc>
        <w:tc>
          <w:tcPr>
            <w:tcW w:w="1530" w:type="dxa"/>
            <w:tcBorders>
              <w:top w:val="single" w:sz="8" w:space="0" w:color="999999"/>
              <w:left w:val="single" w:sz="8" w:space="0" w:color="999999"/>
              <w:bottom w:val="single" w:sz="8" w:space="0" w:color="999999"/>
              <w:right w:val="single" w:sz="8" w:space="0" w:color="999999"/>
            </w:tcBorders>
            <w:hideMark/>
          </w:tcPr>
          <w:p w14:paraId="74DD6C82" w14:textId="77777777" w:rsidR="00506704" w:rsidRPr="00C50C67" w:rsidRDefault="00506704" w:rsidP="00BF3F7F">
            <w:r w:rsidRPr="00C50C67">
              <w:rPr>
                <w:rStyle w:val="SAPEmphasis"/>
              </w:rPr>
              <w:t>Log on</w:t>
            </w:r>
          </w:p>
        </w:tc>
        <w:tc>
          <w:tcPr>
            <w:tcW w:w="2700" w:type="dxa"/>
            <w:tcBorders>
              <w:top w:val="single" w:sz="8" w:space="0" w:color="999999"/>
              <w:left w:val="single" w:sz="8" w:space="0" w:color="999999"/>
              <w:bottom w:val="single" w:sz="8" w:space="0" w:color="999999"/>
              <w:right w:val="single" w:sz="8" w:space="0" w:color="999999"/>
            </w:tcBorders>
            <w:hideMark/>
          </w:tcPr>
          <w:p w14:paraId="6D98AC30" w14:textId="77777777" w:rsidR="00506704" w:rsidRPr="00C50C67" w:rsidRDefault="00506704" w:rsidP="00BF3F7F">
            <w:r w:rsidRPr="00C50C67">
              <w:t xml:space="preserve">Log on to </w:t>
            </w:r>
            <w:r w:rsidRPr="00776E4F">
              <w:rPr>
                <w:rStyle w:val="SAPScreenElement"/>
                <w:color w:val="auto"/>
              </w:rPr>
              <w:t>Employee Central</w:t>
            </w:r>
            <w:r w:rsidRPr="00C50C67" w:rsidDel="00451A13">
              <w:t xml:space="preserve"> </w:t>
            </w:r>
            <w:r w:rsidRPr="00C50C67">
              <w:t xml:space="preserve">as an HR </w:t>
            </w:r>
            <w:r w:rsidRPr="003F15A9">
              <w:t>Administrator</w:t>
            </w:r>
            <w:r w:rsidRPr="00C50C67">
              <w:t>.</w:t>
            </w:r>
          </w:p>
        </w:tc>
        <w:tc>
          <w:tcPr>
            <w:tcW w:w="1980" w:type="dxa"/>
            <w:tcBorders>
              <w:top w:val="single" w:sz="8" w:space="0" w:color="999999"/>
              <w:left w:val="single" w:sz="8" w:space="0" w:color="999999"/>
              <w:bottom w:val="single" w:sz="8" w:space="0" w:color="999999"/>
              <w:right w:val="single" w:sz="8" w:space="0" w:color="999999"/>
            </w:tcBorders>
          </w:tcPr>
          <w:p w14:paraId="15129C1C" w14:textId="77777777" w:rsidR="00506704" w:rsidRPr="00C50C67" w:rsidRDefault="00506704" w:rsidP="00BF3F7F"/>
        </w:tc>
        <w:tc>
          <w:tcPr>
            <w:tcW w:w="3510" w:type="dxa"/>
            <w:tcBorders>
              <w:top w:val="single" w:sz="8" w:space="0" w:color="999999"/>
              <w:left w:val="single" w:sz="8" w:space="0" w:color="999999"/>
              <w:bottom w:val="single" w:sz="8" w:space="0" w:color="999999"/>
              <w:right w:val="single" w:sz="8" w:space="0" w:color="999999"/>
            </w:tcBorders>
          </w:tcPr>
          <w:p w14:paraId="33388173" w14:textId="75C8C75D" w:rsidR="00506704" w:rsidRPr="00C50C67" w:rsidRDefault="00506704" w:rsidP="00776E4F"/>
        </w:tc>
        <w:tc>
          <w:tcPr>
            <w:tcW w:w="2700" w:type="dxa"/>
            <w:tcBorders>
              <w:top w:val="single" w:sz="8" w:space="0" w:color="999999"/>
              <w:left w:val="single" w:sz="8" w:space="0" w:color="999999"/>
              <w:bottom w:val="single" w:sz="8" w:space="0" w:color="999999"/>
              <w:right w:val="single" w:sz="8" w:space="0" w:color="999999"/>
            </w:tcBorders>
            <w:hideMark/>
          </w:tcPr>
          <w:p w14:paraId="19CAD519" w14:textId="77777777" w:rsidR="00506704" w:rsidRPr="00C50C67" w:rsidRDefault="00506704" w:rsidP="00BF3F7F">
            <w:r w:rsidRPr="00C50C67">
              <w:t xml:space="preserve">The </w:t>
            </w:r>
            <w:r w:rsidRPr="00C50C67">
              <w:rPr>
                <w:rStyle w:val="SAPScreenElement"/>
              </w:rPr>
              <w:t xml:space="preserve">Home </w:t>
            </w:r>
            <w:r w:rsidRPr="00C50C67">
              <w:t>page is displayed.</w:t>
            </w:r>
          </w:p>
        </w:tc>
        <w:tc>
          <w:tcPr>
            <w:tcW w:w="1174" w:type="dxa"/>
            <w:tcBorders>
              <w:top w:val="single" w:sz="8" w:space="0" w:color="999999"/>
              <w:left w:val="single" w:sz="8" w:space="0" w:color="999999"/>
              <w:bottom w:val="single" w:sz="8" w:space="0" w:color="999999"/>
              <w:right w:val="single" w:sz="8" w:space="0" w:color="999999"/>
            </w:tcBorders>
          </w:tcPr>
          <w:p w14:paraId="155DDC07" w14:textId="77777777" w:rsidR="00506704" w:rsidRPr="00C50C67" w:rsidRDefault="00506704" w:rsidP="00BF3F7F"/>
        </w:tc>
      </w:tr>
      <w:tr w:rsidR="00506704" w:rsidRPr="000E7820" w14:paraId="3FF5CB39"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hideMark/>
          </w:tcPr>
          <w:p w14:paraId="3175F8CC" w14:textId="77777777" w:rsidR="00506704" w:rsidRPr="00C50C67" w:rsidRDefault="00506704" w:rsidP="00BF3F7F">
            <w:r w:rsidRPr="00C50C67">
              <w:t>2</w:t>
            </w:r>
          </w:p>
        </w:tc>
        <w:tc>
          <w:tcPr>
            <w:tcW w:w="1530" w:type="dxa"/>
            <w:tcBorders>
              <w:top w:val="single" w:sz="8" w:space="0" w:color="999999"/>
              <w:left w:val="single" w:sz="8" w:space="0" w:color="999999"/>
              <w:bottom w:val="single" w:sz="8" w:space="0" w:color="999999"/>
              <w:right w:val="single" w:sz="8" w:space="0" w:color="999999"/>
            </w:tcBorders>
            <w:hideMark/>
          </w:tcPr>
          <w:p w14:paraId="15D67C4F" w14:textId="77777777" w:rsidR="00506704" w:rsidRPr="00C50C67" w:rsidRDefault="00506704" w:rsidP="00BF3F7F">
            <w:pPr>
              <w:rPr>
                <w:rStyle w:val="SAPEmphasis"/>
              </w:rPr>
            </w:pPr>
            <w:r w:rsidRPr="00C50C67">
              <w:rPr>
                <w:rStyle w:val="SAPEmphasis"/>
              </w:rPr>
              <w:t>Go to Org Chart screen</w:t>
            </w:r>
          </w:p>
        </w:tc>
        <w:tc>
          <w:tcPr>
            <w:tcW w:w="2700" w:type="dxa"/>
            <w:tcBorders>
              <w:top w:val="single" w:sz="8" w:space="0" w:color="999999"/>
              <w:left w:val="single" w:sz="8" w:space="0" w:color="999999"/>
              <w:bottom w:val="single" w:sz="8" w:space="0" w:color="999999"/>
              <w:right w:val="single" w:sz="8" w:space="0" w:color="999999"/>
            </w:tcBorders>
            <w:hideMark/>
          </w:tcPr>
          <w:p w14:paraId="606BA024" w14:textId="77777777" w:rsidR="00506704" w:rsidRPr="00C50C67" w:rsidRDefault="00506704" w:rsidP="00BF3F7F">
            <w:pPr>
              <w:rPr>
                <w:rStyle w:val="SAPScreenElement"/>
              </w:rPr>
            </w:pPr>
            <w:r w:rsidRPr="00C50C67">
              <w:t>From the</w:t>
            </w:r>
            <w:r w:rsidRPr="00C50C67">
              <w:rPr>
                <w:rStyle w:val="SAPScreenElement"/>
              </w:rPr>
              <w:t xml:space="preserve"> Home </w:t>
            </w:r>
            <w:r w:rsidRPr="00C50C67">
              <w:t xml:space="preserve">drop-down select </w:t>
            </w:r>
            <w:r w:rsidRPr="00C50C67">
              <w:rPr>
                <w:rStyle w:val="SAPScreenElement"/>
              </w:rPr>
              <w:t xml:space="preserve">Company Info </w:t>
            </w:r>
            <w:r w:rsidRPr="00C50C67">
              <w:t>and go to</w:t>
            </w:r>
            <w:r w:rsidRPr="00C50C67">
              <w:rPr>
                <w:rStyle w:val="SAPScreenElement"/>
              </w:rPr>
              <w:t xml:space="preserve"> Org Chart </w:t>
            </w:r>
            <w:r w:rsidRPr="00C50C67">
              <w:t>tab.</w:t>
            </w:r>
          </w:p>
        </w:tc>
        <w:tc>
          <w:tcPr>
            <w:tcW w:w="1980" w:type="dxa"/>
            <w:tcBorders>
              <w:top w:val="single" w:sz="8" w:space="0" w:color="999999"/>
              <w:left w:val="single" w:sz="8" w:space="0" w:color="999999"/>
              <w:bottom w:val="single" w:sz="8" w:space="0" w:color="999999"/>
              <w:right w:val="single" w:sz="8" w:space="0" w:color="999999"/>
            </w:tcBorders>
          </w:tcPr>
          <w:p w14:paraId="1BEB5CD2" w14:textId="77777777" w:rsidR="00506704" w:rsidRPr="00C50C67" w:rsidRDefault="00506704" w:rsidP="00BF3F7F"/>
        </w:tc>
        <w:tc>
          <w:tcPr>
            <w:tcW w:w="3510" w:type="dxa"/>
            <w:tcBorders>
              <w:top w:val="single" w:sz="8" w:space="0" w:color="999999"/>
              <w:left w:val="single" w:sz="8" w:space="0" w:color="999999"/>
              <w:bottom w:val="single" w:sz="8" w:space="0" w:color="999999"/>
              <w:right w:val="single" w:sz="8" w:space="0" w:color="999999"/>
            </w:tcBorders>
            <w:hideMark/>
          </w:tcPr>
          <w:p w14:paraId="21DA4017" w14:textId="77777777" w:rsidR="00506704" w:rsidRDefault="00506704" w:rsidP="00BF3F7F">
            <w:r w:rsidRPr="002947B4">
              <w:t xml:space="preserve">Alternatively, if configured, you can go on your </w:t>
            </w:r>
            <w:r w:rsidRPr="002947B4">
              <w:rPr>
                <w:rStyle w:val="SAPScreenElement"/>
              </w:rPr>
              <w:t>Home</w:t>
            </w:r>
            <w:r w:rsidRPr="002947B4">
              <w:t xml:space="preserve"> page to the </w:t>
            </w:r>
            <w:r w:rsidRPr="002947B4">
              <w:rPr>
                <w:rStyle w:val="SAPScreenElement"/>
              </w:rPr>
              <w:t>My Info</w:t>
            </w:r>
            <w:r w:rsidRPr="002947B4">
              <w:t xml:space="preserve"> section and click on the </w:t>
            </w:r>
            <w:r w:rsidRPr="002947B4">
              <w:rPr>
                <w:rStyle w:val="SAPScreenElement"/>
              </w:rPr>
              <w:t>Org Chart</w:t>
            </w:r>
            <w:r w:rsidRPr="002947B4">
              <w:t xml:space="preserve"> tile.</w:t>
            </w:r>
          </w:p>
          <w:p w14:paraId="2F54B2AA" w14:textId="4467C921" w:rsidR="00804E3E" w:rsidRPr="00C50C67" w:rsidRDefault="00503263" w:rsidP="00BF3F7F">
            <w:pPr>
              <w:rPr>
                <w:rStyle w:val="SAPScreenElement"/>
              </w:rPr>
            </w:pPr>
            <w:r>
              <w:rPr>
                <w:lang w:eastAsia="zh-TW"/>
              </w:rPr>
              <w:t>Or, i</w:t>
            </w:r>
            <w:r w:rsidR="00804E3E">
              <w:rPr>
                <w:lang w:eastAsia="zh-TW"/>
              </w:rPr>
              <w:t xml:space="preserve">n case you have the appropriate permission, select </w:t>
            </w:r>
            <w:r w:rsidR="00804E3E" w:rsidRPr="00C40462">
              <w:rPr>
                <w:rStyle w:val="SAPScreenElement"/>
              </w:rPr>
              <w:t>Admin Center</w:t>
            </w:r>
            <w:r w:rsidR="00804E3E">
              <w:rPr>
                <w:lang w:eastAsia="zh-TW"/>
              </w:rPr>
              <w:t xml:space="preserve"> from the </w:t>
            </w:r>
            <w:r w:rsidR="00804E3E" w:rsidRPr="00C50C67">
              <w:rPr>
                <w:rStyle w:val="SAPScreenElement"/>
              </w:rPr>
              <w:t xml:space="preserve">Home </w:t>
            </w:r>
            <w:r w:rsidR="00804E3E" w:rsidRPr="00C50C67">
              <w:t>drop-down</w:t>
            </w:r>
            <w:r w:rsidR="00804E3E">
              <w:t xml:space="preserve">, and </w:t>
            </w:r>
            <w:r w:rsidR="00804E3E" w:rsidRPr="00C50C67">
              <w:t xml:space="preserve">select </w:t>
            </w:r>
            <w:r w:rsidR="00804E3E">
              <w:t xml:space="preserve">in </w:t>
            </w:r>
            <w:r w:rsidR="00804E3E">
              <w:rPr>
                <w:lang w:eastAsia="zh-TW"/>
              </w:rPr>
              <w:t xml:space="preserve">the </w:t>
            </w:r>
            <w:r w:rsidR="00804E3E">
              <w:rPr>
                <w:rStyle w:val="SAPScreenElement"/>
                <w:lang w:eastAsia="zh-TW"/>
              </w:rPr>
              <w:lastRenderedPageBreak/>
              <w:t>Manage Employees</w:t>
            </w:r>
            <w:r w:rsidR="00804E3E">
              <w:rPr>
                <w:lang w:eastAsia="zh-TW"/>
              </w:rPr>
              <w:t xml:space="preserve"> portlet </w:t>
            </w:r>
            <w:r w:rsidR="00804E3E">
              <w:rPr>
                <w:rStyle w:val="SAPScreenElement"/>
                <w:lang w:eastAsia="zh-TW"/>
              </w:rPr>
              <w:t xml:space="preserve">Update User Information </w:t>
            </w:r>
            <w:r w:rsidR="00804E3E">
              <w:rPr>
                <w:rStyle w:val="SAPScreenElement"/>
                <w:lang w:val="de-DE" w:eastAsia="zh-TW"/>
              </w:rPr>
              <w:sym w:font="Symbol" w:char="F0AE"/>
            </w:r>
            <w:r w:rsidR="00804E3E">
              <w:rPr>
                <w:lang w:eastAsia="zh-TW"/>
              </w:rPr>
              <w:t xml:space="preserve"> </w:t>
            </w:r>
            <w:r w:rsidR="00804E3E">
              <w:rPr>
                <w:rStyle w:val="SAPScreenElement"/>
                <w:lang w:eastAsia="zh-TW"/>
              </w:rPr>
              <w:t>Add New Employee</w:t>
            </w:r>
            <w:r w:rsidR="00804E3E">
              <w:rPr>
                <w:lang w:eastAsia="zh-TW"/>
              </w:rPr>
              <w:t>.</w:t>
            </w:r>
          </w:p>
        </w:tc>
        <w:tc>
          <w:tcPr>
            <w:tcW w:w="2700" w:type="dxa"/>
            <w:tcBorders>
              <w:top w:val="single" w:sz="8" w:space="0" w:color="999999"/>
              <w:left w:val="single" w:sz="8" w:space="0" w:color="999999"/>
              <w:bottom w:val="single" w:sz="8" w:space="0" w:color="999999"/>
              <w:right w:val="single" w:sz="8" w:space="0" w:color="999999"/>
            </w:tcBorders>
            <w:hideMark/>
          </w:tcPr>
          <w:p w14:paraId="5F56FD72" w14:textId="77777777" w:rsidR="00506704" w:rsidRPr="00C50C67" w:rsidRDefault="00506704" w:rsidP="00BF3F7F">
            <w:r w:rsidRPr="00C50C67">
              <w:lastRenderedPageBreak/>
              <w:t xml:space="preserve">The </w:t>
            </w:r>
            <w:r w:rsidRPr="00C50C67">
              <w:rPr>
                <w:rStyle w:val="SAPScreenElement"/>
              </w:rPr>
              <w:t xml:space="preserve">Org Chart : </w:t>
            </w:r>
            <w:r w:rsidRPr="004D5B73">
              <w:rPr>
                <w:rStyle w:val="SAPScreenElement"/>
              </w:rPr>
              <w:t>&lt;your name&gt;</w:t>
            </w:r>
            <w:r w:rsidRPr="00C50C67">
              <w:rPr>
                <w:rStyle w:val="SAPScreenElement"/>
              </w:rPr>
              <w:t xml:space="preserve"> </w:t>
            </w:r>
            <w:r w:rsidRPr="00C50C67">
              <w:t>screen is displayed.</w:t>
            </w:r>
          </w:p>
        </w:tc>
        <w:tc>
          <w:tcPr>
            <w:tcW w:w="1174" w:type="dxa"/>
            <w:tcBorders>
              <w:top w:val="single" w:sz="8" w:space="0" w:color="999999"/>
              <w:left w:val="single" w:sz="8" w:space="0" w:color="999999"/>
              <w:bottom w:val="single" w:sz="8" w:space="0" w:color="999999"/>
              <w:right w:val="single" w:sz="8" w:space="0" w:color="999999"/>
            </w:tcBorders>
          </w:tcPr>
          <w:p w14:paraId="2745E884" w14:textId="77777777" w:rsidR="00506704" w:rsidRPr="00C50C67" w:rsidRDefault="00506704" w:rsidP="00BF3F7F"/>
        </w:tc>
      </w:tr>
      <w:tr w:rsidR="00506704" w:rsidRPr="000E7820" w14:paraId="2D7AD794"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hideMark/>
          </w:tcPr>
          <w:p w14:paraId="5382172F" w14:textId="77777777" w:rsidR="00506704" w:rsidRPr="00C50C67" w:rsidRDefault="00506704" w:rsidP="00BF3F7F">
            <w:r w:rsidRPr="00C50C67">
              <w:t>3</w:t>
            </w:r>
          </w:p>
        </w:tc>
        <w:tc>
          <w:tcPr>
            <w:tcW w:w="1530" w:type="dxa"/>
            <w:tcBorders>
              <w:top w:val="single" w:sz="8" w:space="0" w:color="999999"/>
              <w:left w:val="single" w:sz="8" w:space="0" w:color="999999"/>
              <w:bottom w:val="single" w:sz="8" w:space="0" w:color="999999"/>
              <w:right w:val="single" w:sz="8" w:space="0" w:color="999999"/>
            </w:tcBorders>
            <w:hideMark/>
          </w:tcPr>
          <w:p w14:paraId="40C038DF" w14:textId="77777777" w:rsidR="00506704" w:rsidRPr="00C50C67" w:rsidRDefault="00506704" w:rsidP="00BF3F7F">
            <w:pPr>
              <w:rPr>
                <w:rStyle w:val="SAPEmphasis"/>
              </w:rPr>
            </w:pPr>
            <w:r w:rsidRPr="00C50C67">
              <w:rPr>
                <w:rStyle w:val="SAPEmphasis"/>
              </w:rPr>
              <w:t>Add New Employee</w:t>
            </w:r>
          </w:p>
        </w:tc>
        <w:tc>
          <w:tcPr>
            <w:tcW w:w="2700" w:type="dxa"/>
            <w:tcBorders>
              <w:top w:val="single" w:sz="8" w:space="0" w:color="999999"/>
              <w:left w:val="single" w:sz="8" w:space="0" w:color="999999"/>
              <w:bottom w:val="single" w:sz="8" w:space="0" w:color="999999"/>
              <w:right w:val="single" w:sz="8" w:space="0" w:color="999999"/>
            </w:tcBorders>
            <w:hideMark/>
          </w:tcPr>
          <w:p w14:paraId="295291D7" w14:textId="1480C4E0" w:rsidR="00506704" w:rsidRPr="00C50C67" w:rsidRDefault="00506704" w:rsidP="00BF3F7F">
            <w:r w:rsidRPr="00C50C67">
              <w:t xml:space="preserve">On the </w:t>
            </w:r>
            <w:r w:rsidRPr="00C50C67">
              <w:rPr>
                <w:rStyle w:val="SAPScreenElement"/>
              </w:rPr>
              <w:t xml:space="preserve">Org Chart : </w:t>
            </w:r>
            <w:r w:rsidRPr="004D5B73">
              <w:rPr>
                <w:rStyle w:val="SAPScreenElement"/>
              </w:rPr>
              <w:t>&lt;your name&gt;</w:t>
            </w:r>
            <w:r w:rsidRPr="00C50C67">
              <w:rPr>
                <w:rStyle w:val="SAPScreenElement"/>
              </w:rPr>
              <w:t xml:space="preserve"> </w:t>
            </w:r>
            <w:r w:rsidRPr="00C50C67">
              <w:t xml:space="preserve">screen select the </w:t>
            </w:r>
            <w:r w:rsidRPr="00C50C67">
              <w:rPr>
                <w:rStyle w:val="SAPScreenElement"/>
              </w:rPr>
              <w:t xml:space="preserve">Add New Employee </w:t>
            </w:r>
            <w:r w:rsidR="00C40462">
              <w:rPr>
                <w:rStyle w:val="SAPScreenElement"/>
              </w:rPr>
              <w:t xml:space="preserve"> </w:t>
            </w:r>
            <w:r>
              <w:rPr>
                <w:noProof/>
              </w:rPr>
              <w:drawing>
                <wp:inline distT="0" distB="0" distL="0" distR="0" wp14:anchorId="2DC6A0B7" wp14:editId="38104ECB">
                  <wp:extent cx="228600" cy="22860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 cy="228600"/>
                          </a:xfrm>
                          <a:prstGeom prst="rect">
                            <a:avLst/>
                          </a:prstGeom>
                        </pic:spPr>
                      </pic:pic>
                    </a:graphicData>
                  </a:graphic>
                </wp:inline>
              </w:drawing>
            </w:r>
            <w:r>
              <w:rPr>
                <w:rStyle w:val="SAPScreenElement"/>
              </w:rPr>
              <w:t xml:space="preserve"> </w:t>
            </w:r>
            <w:r w:rsidRPr="00C50C67">
              <w:t>icon</w:t>
            </w:r>
            <w:r>
              <w:t xml:space="preserve"> </w:t>
            </w:r>
            <w:r w:rsidRPr="00C50C67">
              <w:t>located on the top right of the screen.</w:t>
            </w:r>
          </w:p>
        </w:tc>
        <w:tc>
          <w:tcPr>
            <w:tcW w:w="1980" w:type="dxa"/>
            <w:tcBorders>
              <w:top w:val="single" w:sz="8" w:space="0" w:color="999999"/>
              <w:left w:val="single" w:sz="8" w:space="0" w:color="999999"/>
              <w:bottom w:val="single" w:sz="8" w:space="0" w:color="999999"/>
              <w:right w:val="single" w:sz="8" w:space="0" w:color="999999"/>
            </w:tcBorders>
          </w:tcPr>
          <w:p w14:paraId="5FB19BE0" w14:textId="77777777" w:rsidR="00506704" w:rsidRPr="00C50C67" w:rsidRDefault="00506704" w:rsidP="00BF3F7F"/>
        </w:tc>
        <w:tc>
          <w:tcPr>
            <w:tcW w:w="3510" w:type="dxa"/>
            <w:tcBorders>
              <w:top w:val="single" w:sz="8" w:space="0" w:color="999999"/>
              <w:left w:val="single" w:sz="8" w:space="0" w:color="999999"/>
              <w:bottom w:val="single" w:sz="8" w:space="0" w:color="999999"/>
              <w:right w:val="single" w:sz="8" w:space="0" w:color="999999"/>
            </w:tcBorders>
            <w:hideMark/>
          </w:tcPr>
          <w:p w14:paraId="3BB5D81C" w14:textId="7D922B81" w:rsidR="00506704" w:rsidRPr="00C50C67" w:rsidRDefault="007F5688" w:rsidP="00BF3F7F">
            <w:r w:rsidRPr="00C50C67">
              <w:rPr>
                <w:rStyle w:val="SAPEmphasis"/>
              </w:rPr>
              <w:t xml:space="preserve">In case Position Management </w:t>
            </w:r>
            <w:r w:rsidR="006854D2" w:rsidRPr="0019498D">
              <w:rPr>
                <w:rStyle w:val="SAPEmphasis"/>
              </w:rPr>
              <w:t>has been implemented</w:t>
            </w:r>
            <w:r w:rsidRPr="007E10C2">
              <w:t>,</w:t>
            </w:r>
            <w:r w:rsidRPr="00C1647B">
              <w:t xml:space="preserve"> you can go on the </w:t>
            </w:r>
            <w:r>
              <w:rPr>
                <w:rStyle w:val="SAPScreenElement"/>
              </w:rPr>
              <w:t>Company</w:t>
            </w:r>
            <w:r w:rsidRPr="00C1647B">
              <w:rPr>
                <w:rStyle w:val="SAPScreenElement"/>
              </w:rPr>
              <w:t xml:space="preserve"> Info</w:t>
            </w:r>
            <w:r w:rsidRPr="00C1647B">
              <w:t xml:space="preserve"> </w:t>
            </w:r>
            <w:r>
              <w:t xml:space="preserve">screen also to the </w:t>
            </w:r>
            <w:r w:rsidRPr="007E10C2">
              <w:rPr>
                <w:rStyle w:val="SAPScreenElement"/>
              </w:rPr>
              <w:t>Position</w:t>
            </w:r>
            <w:r>
              <w:t xml:space="preserve"> </w:t>
            </w:r>
            <w:r w:rsidRPr="00C50C67">
              <w:rPr>
                <w:rStyle w:val="SAPScreenElement"/>
              </w:rPr>
              <w:t xml:space="preserve">Org Chart </w:t>
            </w:r>
            <w:r>
              <w:t xml:space="preserve">tab and select there the </w:t>
            </w:r>
            <w:r w:rsidRPr="00C50C67">
              <w:rPr>
                <w:rStyle w:val="SAPScreenElement"/>
              </w:rPr>
              <w:t>Add New Employee</w:t>
            </w:r>
            <w:r w:rsidR="00B25DD5">
              <w:rPr>
                <w:rStyle w:val="SAPScreenElement"/>
              </w:rPr>
              <w:t xml:space="preserve"> </w:t>
            </w:r>
            <w:r w:rsidRPr="00C50C67">
              <w:rPr>
                <w:rStyle w:val="SAPScreenElement"/>
              </w:rPr>
              <w:t xml:space="preserve"> </w:t>
            </w:r>
            <w:r>
              <w:rPr>
                <w:noProof/>
              </w:rPr>
              <w:drawing>
                <wp:inline distT="0" distB="0" distL="0" distR="0" wp14:anchorId="2A028D37" wp14:editId="3EF048F4">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 cy="228600"/>
                          </a:xfrm>
                          <a:prstGeom prst="rect">
                            <a:avLst/>
                          </a:prstGeom>
                        </pic:spPr>
                      </pic:pic>
                    </a:graphicData>
                  </a:graphic>
                </wp:inline>
              </w:drawing>
            </w:r>
            <w:r>
              <w:rPr>
                <w:rStyle w:val="SAPScreenElement"/>
              </w:rPr>
              <w:t xml:space="preserve"> </w:t>
            </w:r>
            <w:r w:rsidRPr="00C50C67">
              <w:t>icon</w:t>
            </w:r>
            <w:r w:rsidRPr="00C1647B">
              <w:t>.</w:t>
            </w:r>
          </w:p>
        </w:tc>
        <w:tc>
          <w:tcPr>
            <w:tcW w:w="2700" w:type="dxa"/>
            <w:tcBorders>
              <w:top w:val="single" w:sz="8" w:space="0" w:color="999999"/>
              <w:left w:val="single" w:sz="8" w:space="0" w:color="999999"/>
              <w:bottom w:val="single" w:sz="8" w:space="0" w:color="999999"/>
              <w:right w:val="single" w:sz="8" w:space="0" w:color="999999"/>
            </w:tcBorders>
            <w:hideMark/>
          </w:tcPr>
          <w:p w14:paraId="4A308E0D" w14:textId="77777777" w:rsidR="00506704" w:rsidRPr="00C50C67" w:rsidRDefault="00506704" w:rsidP="00BF3F7F">
            <w:r w:rsidRPr="00C50C67">
              <w:t xml:space="preserve">You are directed to the </w:t>
            </w:r>
            <w:r w:rsidRPr="00C50C67">
              <w:rPr>
                <w:rStyle w:val="SAPScreenElement"/>
              </w:rPr>
              <w:t xml:space="preserve">My Employee Files </w:t>
            </w:r>
            <w:r w:rsidRPr="00C50C67">
              <w:t xml:space="preserve">application and the </w:t>
            </w:r>
            <w:r w:rsidRPr="00C50C67">
              <w:rPr>
                <w:rStyle w:val="SAPScreenElement"/>
              </w:rPr>
              <w:t xml:space="preserve">Add New Employee </w:t>
            </w:r>
            <w:r w:rsidRPr="00C50C67">
              <w:t>screen is displayed.</w:t>
            </w:r>
          </w:p>
        </w:tc>
        <w:tc>
          <w:tcPr>
            <w:tcW w:w="1174" w:type="dxa"/>
            <w:tcBorders>
              <w:top w:val="single" w:sz="8" w:space="0" w:color="999999"/>
              <w:left w:val="single" w:sz="8" w:space="0" w:color="999999"/>
              <w:bottom w:val="single" w:sz="8" w:space="0" w:color="999999"/>
              <w:right w:val="single" w:sz="8" w:space="0" w:color="999999"/>
            </w:tcBorders>
          </w:tcPr>
          <w:p w14:paraId="43C6676F" w14:textId="77777777" w:rsidR="00506704" w:rsidRPr="00C50C67" w:rsidRDefault="00506704" w:rsidP="00BF3F7F"/>
        </w:tc>
      </w:tr>
      <w:tr w:rsidR="00506704" w:rsidRPr="00C50C67" w14:paraId="6380DFE3" w14:textId="77777777" w:rsidTr="007E5277">
        <w:trPr>
          <w:trHeight w:val="510"/>
        </w:trPr>
        <w:tc>
          <w:tcPr>
            <w:tcW w:w="692" w:type="dxa"/>
            <w:vMerge w:val="restart"/>
            <w:tcBorders>
              <w:top w:val="single" w:sz="8" w:space="0" w:color="999999"/>
              <w:left w:val="single" w:sz="8" w:space="0" w:color="999999"/>
              <w:bottom w:val="single" w:sz="8" w:space="0" w:color="999999"/>
              <w:right w:val="single" w:sz="8" w:space="0" w:color="999999"/>
            </w:tcBorders>
            <w:hideMark/>
          </w:tcPr>
          <w:p w14:paraId="5CAD22D4" w14:textId="77777777" w:rsidR="00506704" w:rsidRPr="00C50C67" w:rsidRDefault="00506704" w:rsidP="00BF3F7F">
            <w:r w:rsidRPr="00C50C67">
              <w:t>4</w:t>
            </w:r>
          </w:p>
        </w:tc>
        <w:tc>
          <w:tcPr>
            <w:tcW w:w="1530" w:type="dxa"/>
            <w:vMerge w:val="restart"/>
            <w:tcBorders>
              <w:top w:val="single" w:sz="8" w:space="0" w:color="999999"/>
              <w:left w:val="single" w:sz="8" w:space="0" w:color="999999"/>
              <w:bottom w:val="single" w:sz="8" w:space="0" w:color="999999"/>
              <w:right w:val="single" w:sz="8" w:space="0" w:color="999999"/>
            </w:tcBorders>
            <w:hideMark/>
          </w:tcPr>
          <w:p w14:paraId="791E0597" w14:textId="77777777" w:rsidR="00506704" w:rsidRPr="00C50C67" w:rsidRDefault="00506704" w:rsidP="00BF3F7F">
            <w:r w:rsidRPr="00C50C67">
              <w:rPr>
                <w:rStyle w:val="SAPEmphasis"/>
              </w:rPr>
              <w:t>Enter Identity Information for new Employee</w:t>
            </w:r>
          </w:p>
        </w:tc>
        <w:tc>
          <w:tcPr>
            <w:tcW w:w="2700" w:type="dxa"/>
            <w:vMerge w:val="restart"/>
            <w:tcBorders>
              <w:top w:val="single" w:sz="8" w:space="0" w:color="999999"/>
              <w:left w:val="single" w:sz="8" w:space="0" w:color="999999"/>
              <w:bottom w:val="single" w:sz="8" w:space="0" w:color="999999"/>
              <w:right w:val="single" w:sz="8" w:space="0" w:color="999999"/>
            </w:tcBorders>
            <w:hideMark/>
          </w:tcPr>
          <w:p w14:paraId="0FC96540" w14:textId="77777777" w:rsidR="00506704" w:rsidRPr="00C50C67" w:rsidRDefault="00506704" w:rsidP="00BF3F7F">
            <w:r w:rsidRPr="00C50C67">
              <w:t xml:space="preserve">In the </w:t>
            </w:r>
            <w:r w:rsidRPr="00C50C67">
              <w:rPr>
                <w:rStyle w:val="SAPScreenElement"/>
              </w:rPr>
              <w:t xml:space="preserve">Identity </w:t>
            </w:r>
            <w:r>
              <w:t>section</w:t>
            </w:r>
            <w:r w:rsidRPr="00C50C67">
              <w:t xml:space="preserve"> make the following entries</w:t>
            </w:r>
            <w:r>
              <w:t>:</w:t>
            </w:r>
          </w:p>
        </w:tc>
        <w:tc>
          <w:tcPr>
            <w:tcW w:w="1980" w:type="dxa"/>
            <w:tcBorders>
              <w:top w:val="single" w:sz="8" w:space="0" w:color="999999"/>
              <w:left w:val="single" w:sz="8" w:space="0" w:color="999999"/>
              <w:bottom w:val="single" w:sz="8" w:space="0" w:color="999999"/>
              <w:right w:val="single" w:sz="8" w:space="0" w:color="999999"/>
            </w:tcBorders>
            <w:hideMark/>
          </w:tcPr>
          <w:p w14:paraId="3C3DF13D" w14:textId="10B4E051" w:rsidR="00506704" w:rsidRPr="00C50C67" w:rsidRDefault="00506704" w:rsidP="00BF3F7F">
            <w:r w:rsidRPr="00C50C67">
              <w:rPr>
                <w:rStyle w:val="SAPScreenElement"/>
              </w:rPr>
              <w:t xml:space="preserve">Hire Date: </w:t>
            </w:r>
            <w:r w:rsidRPr="00C50C67">
              <w:t>select from calendar help</w:t>
            </w:r>
            <w:r w:rsidR="00086EC0">
              <w:t xml:space="preserve"> </w:t>
            </w:r>
            <w:r w:rsidR="00086EC0" w:rsidRPr="00C40462">
              <w:rPr>
                <w:lang w:eastAsia="zh-TW"/>
              </w:rPr>
              <w:t>a date that falls after the end date of the expired work order</w:t>
            </w:r>
          </w:p>
        </w:tc>
        <w:tc>
          <w:tcPr>
            <w:tcW w:w="3510" w:type="dxa"/>
            <w:tcBorders>
              <w:top w:val="single" w:sz="8" w:space="0" w:color="999999"/>
              <w:left w:val="single" w:sz="8" w:space="0" w:color="999999"/>
              <w:bottom w:val="single" w:sz="8" w:space="0" w:color="999999"/>
              <w:right w:val="single" w:sz="8" w:space="0" w:color="999999"/>
            </w:tcBorders>
            <w:hideMark/>
          </w:tcPr>
          <w:p w14:paraId="2F5C7259" w14:textId="77777777" w:rsidR="00506704" w:rsidRPr="00C50C67" w:rsidRDefault="00506704" w:rsidP="00BF3F7F">
            <w:r w:rsidRPr="00C50C67">
              <w:t>Defaults to today’s date</w:t>
            </w:r>
          </w:p>
        </w:tc>
        <w:tc>
          <w:tcPr>
            <w:tcW w:w="2700" w:type="dxa"/>
            <w:vMerge w:val="restart"/>
            <w:tcBorders>
              <w:top w:val="single" w:sz="8" w:space="0" w:color="999999"/>
              <w:left w:val="single" w:sz="8" w:space="0" w:color="999999"/>
              <w:right w:val="single" w:sz="8" w:space="0" w:color="999999"/>
            </w:tcBorders>
          </w:tcPr>
          <w:p w14:paraId="089B9B39" w14:textId="77777777" w:rsidR="00506704" w:rsidRPr="00C50C67" w:rsidRDefault="00506704" w:rsidP="00BF3F7F"/>
        </w:tc>
        <w:tc>
          <w:tcPr>
            <w:tcW w:w="1174" w:type="dxa"/>
            <w:tcBorders>
              <w:top w:val="single" w:sz="8" w:space="0" w:color="999999"/>
              <w:left w:val="single" w:sz="8" w:space="0" w:color="999999"/>
              <w:bottom w:val="single" w:sz="8" w:space="0" w:color="999999"/>
              <w:right w:val="single" w:sz="8" w:space="0" w:color="999999"/>
            </w:tcBorders>
          </w:tcPr>
          <w:p w14:paraId="549E99D8" w14:textId="77777777" w:rsidR="00506704" w:rsidRPr="00C50C67" w:rsidRDefault="00506704" w:rsidP="00BF3F7F"/>
        </w:tc>
      </w:tr>
      <w:tr w:rsidR="00506704" w:rsidRPr="000E7820" w14:paraId="5F7C9226" w14:textId="77777777" w:rsidTr="007E5277">
        <w:trPr>
          <w:trHeight w:val="288"/>
        </w:trPr>
        <w:tc>
          <w:tcPr>
            <w:tcW w:w="692" w:type="dxa"/>
            <w:vMerge/>
            <w:tcBorders>
              <w:top w:val="single" w:sz="8" w:space="0" w:color="999999"/>
              <w:left w:val="single" w:sz="8" w:space="0" w:color="999999"/>
              <w:bottom w:val="single" w:sz="8" w:space="0" w:color="999999"/>
              <w:right w:val="single" w:sz="8" w:space="0" w:color="999999"/>
            </w:tcBorders>
            <w:vAlign w:val="center"/>
            <w:hideMark/>
          </w:tcPr>
          <w:p w14:paraId="621A014C" w14:textId="77777777" w:rsidR="00506704" w:rsidRPr="00C50C67" w:rsidRDefault="00506704" w:rsidP="00BF3F7F">
            <w:pPr>
              <w:spacing w:before="0" w:after="0" w:line="240" w:lineRule="auto"/>
            </w:pPr>
          </w:p>
        </w:tc>
        <w:tc>
          <w:tcPr>
            <w:tcW w:w="1530" w:type="dxa"/>
            <w:vMerge/>
            <w:tcBorders>
              <w:top w:val="single" w:sz="8" w:space="0" w:color="999999"/>
              <w:left w:val="single" w:sz="8" w:space="0" w:color="999999"/>
              <w:bottom w:val="single" w:sz="8" w:space="0" w:color="999999"/>
              <w:right w:val="single" w:sz="8" w:space="0" w:color="999999"/>
            </w:tcBorders>
            <w:vAlign w:val="center"/>
            <w:hideMark/>
          </w:tcPr>
          <w:p w14:paraId="1AB0A7CA" w14:textId="77777777" w:rsidR="00506704" w:rsidRPr="00C50C67" w:rsidRDefault="00506704" w:rsidP="00BF3F7F">
            <w:pPr>
              <w:spacing w:before="0" w:after="0" w:line="240" w:lineRule="auto"/>
            </w:pPr>
          </w:p>
        </w:tc>
        <w:tc>
          <w:tcPr>
            <w:tcW w:w="2700" w:type="dxa"/>
            <w:vMerge/>
            <w:tcBorders>
              <w:top w:val="single" w:sz="8" w:space="0" w:color="999999"/>
              <w:left w:val="single" w:sz="8" w:space="0" w:color="999999"/>
              <w:bottom w:val="single" w:sz="8" w:space="0" w:color="999999"/>
              <w:right w:val="single" w:sz="8" w:space="0" w:color="999999"/>
            </w:tcBorders>
            <w:vAlign w:val="center"/>
            <w:hideMark/>
          </w:tcPr>
          <w:p w14:paraId="0621A86F" w14:textId="77777777" w:rsidR="00506704" w:rsidRPr="00C50C67" w:rsidRDefault="00506704" w:rsidP="00BF3F7F">
            <w:pPr>
              <w:spacing w:before="0" w:after="0" w:line="240" w:lineRule="auto"/>
            </w:pPr>
          </w:p>
        </w:tc>
        <w:tc>
          <w:tcPr>
            <w:tcW w:w="1980" w:type="dxa"/>
            <w:tcBorders>
              <w:top w:val="single" w:sz="8" w:space="0" w:color="999999"/>
              <w:left w:val="single" w:sz="8" w:space="0" w:color="999999"/>
              <w:bottom w:val="single" w:sz="8" w:space="0" w:color="999999"/>
              <w:right w:val="single" w:sz="8" w:space="0" w:color="999999"/>
            </w:tcBorders>
            <w:hideMark/>
          </w:tcPr>
          <w:p w14:paraId="544758B4" w14:textId="26C8C12C" w:rsidR="00D57FD3" w:rsidRPr="00C50C67" w:rsidRDefault="00506704">
            <w:r w:rsidRPr="00C50C67">
              <w:rPr>
                <w:rStyle w:val="SAPScreenElement"/>
              </w:rPr>
              <w:t xml:space="preserve">Company: </w:t>
            </w:r>
            <w:r w:rsidRPr="00C50C67">
              <w:t>select from drop-down</w:t>
            </w:r>
            <w:r w:rsidR="00D57FD3">
              <w:t xml:space="preserve"> the same value as selected in test step # 4 of process step </w:t>
            </w:r>
            <w:r w:rsidR="00D57FD3" w:rsidRPr="00EE4D37">
              <w:rPr>
                <w:rStyle w:val="SAPScreenElement"/>
                <w:color w:val="auto"/>
              </w:rPr>
              <w:t>Entering Master Data of Contingent Worker</w:t>
            </w:r>
          </w:p>
        </w:tc>
        <w:tc>
          <w:tcPr>
            <w:tcW w:w="3510" w:type="dxa"/>
            <w:tcBorders>
              <w:top w:val="single" w:sz="8" w:space="0" w:color="999999"/>
              <w:left w:val="single" w:sz="8" w:space="0" w:color="999999"/>
              <w:bottom w:val="single" w:sz="8" w:space="0" w:color="999999"/>
              <w:right w:val="single" w:sz="8" w:space="0" w:color="999999"/>
            </w:tcBorders>
          </w:tcPr>
          <w:p w14:paraId="5022DBF0" w14:textId="77777777" w:rsidR="00506704" w:rsidRPr="00C50C67" w:rsidRDefault="00506704" w:rsidP="00BF3F7F">
            <w:pPr>
              <w:rPr>
                <w:rFonts w:ascii="Calibri" w:eastAsia="Calibri" w:hAnsi="Calibri"/>
                <w:sz w:val="22"/>
                <w:szCs w:val="22"/>
              </w:rPr>
            </w:pPr>
            <w:r w:rsidRPr="00C50C67">
              <w:rPr>
                <w:noProof/>
              </w:rPr>
              <w:drawing>
                <wp:inline distT="0" distB="0" distL="0" distR="0" wp14:anchorId="64AB9211" wp14:editId="250F8B97">
                  <wp:extent cx="219075" cy="238125"/>
                  <wp:effectExtent l="0" t="0" r="9525" b="9525"/>
                  <wp:docPr id="5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C50C67">
              <w:t> </w:t>
            </w:r>
            <w:r w:rsidRPr="00C50C67">
              <w:rPr>
                <w:rFonts w:ascii="BentonSans Regular" w:hAnsi="BentonSans Regular"/>
                <w:color w:val="666666"/>
                <w:sz w:val="22"/>
              </w:rPr>
              <w:t>Caution</w:t>
            </w:r>
          </w:p>
          <w:p w14:paraId="645C6B44" w14:textId="78A6F9CB" w:rsidR="00506704" w:rsidRPr="00C50C67" w:rsidRDefault="00506704" w:rsidP="00BF3F7F">
            <w:r w:rsidRPr="00C50C67">
              <w:rPr>
                <w:rStyle w:val="SAPEmphasis"/>
              </w:rPr>
              <w:t xml:space="preserve">In case Position Management </w:t>
            </w:r>
            <w:r w:rsidR="006854D2" w:rsidRPr="0019498D">
              <w:rPr>
                <w:rStyle w:val="SAPEmphasis"/>
              </w:rPr>
              <w:t>has been implemented</w:t>
            </w:r>
            <w:r w:rsidR="00A10C7F" w:rsidRPr="00C50C67">
              <w:rPr>
                <w:rStyle w:val="SAPEmphasis"/>
              </w:rPr>
              <w:t xml:space="preserve"> </w:t>
            </w:r>
            <w:r w:rsidRPr="00C50C67">
              <w:rPr>
                <w:rStyle w:val="SAPEmphasis"/>
              </w:rPr>
              <w:t>and you want to assign the employee to a certain position</w:t>
            </w:r>
            <w:r w:rsidRPr="00C50C67">
              <w:t xml:space="preserve">, make sure the company you select here is the same as the company you selected while creating that particular position. Else, that position will not be available for selection in the </w:t>
            </w:r>
            <w:r w:rsidRPr="007F1D8F">
              <w:rPr>
                <w:rStyle w:val="SAPScreenElement"/>
              </w:rPr>
              <w:t>Target Position</w:t>
            </w:r>
            <w:r w:rsidRPr="007F1D8F">
              <w:t xml:space="preserve"> block of the</w:t>
            </w:r>
            <w:r w:rsidRPr="00C50C67">
              <w:rPr>
                <w:rStyle w:val="SAPScreenElement"/>
              </w:rPr>
              <w:t xml:space="preserve"> Job Information</w:t>
            </w:r>
            <w:r w:rsidRPr="00C50C67">
              <w:t xml:space="preserve"> </w:t>
            </w:r>
            <w:r>
              <w:t>section</w:t>
            </w:r>
            <w:r w:rsidRPr="00C50C67">
              <w:t>.</w:t>
            </w:r>
          </w:p>
        </w:tc>
        <w:tc>
          <w:tcPr>
            <w:tcW w:w="2700" w:type="dxa"/>
            <w:vMerge/>
            <w:tcBorders>
              <w:left w:val="single" w:sz="8" w:space="0" w:color="999999"/>
              <w:right w:val="single" w:sz="8" w:space="0" w:color="999999"/>
            </w:tcBorders>
            <w:vAlign w:val="center"/>
            <w:hideMark/>
          </w:tcPr>
          <w:p w14:paraId="488BEAD1" w14:textId="77777777" w:rsidR="00506704" w:rsidRPr="00C50C67" w:rsidRDefault="00506704" w:rsidP="00BF3F7F">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ABC28F8" w14:textId="77777777" w:rsidR="00506704" w:rsidRPr="00C50C67" w:rsidRDefault="00506704" w:rsidP="00BF3F7F"/>
        </w:tc>
      </w:tr>
      <w:tr w:rsidR="00506704" w:rsidRPr="000E7820" w14:paraId="0EA5EEF5" w14:textId="77777777" w:rsidTr="007E5277">
        <w:trPr>
          <w:trHeight w:val="357"/>
        </w:trPr>
        <w:tc>
          <w:tcPr>
            <w:tcW w:w="692" w:type="dxa"/>
            <w:vMerge/>
            <w:tcBorders>
              <w:top w:val="single" w:sz="8" w:space="0" w:color="999999"/>
              <w:left w:val="single" w:sz="8" w:space="0" w:color="999999"/>
              <w:bottom w:val="single" w:sz="8" w:space="0" w:color="999999"/>
              <w:right w:val="single" w:sz="8" w:space="0" w:color="999999"/>
            </w:tcBorders>
            <w:vAlign w:val="center"/>
            <w:hideMark/>
          </w:tcPr>
          <w:p w14:paraId="48FFB6C3" w14:textId="77777777" w:rsidR="00506704" w:rsidRPr="00C50C67" w:rsidRDefault="00506704" w:rsidP="00BF3F7F">
            <w:pPr>
              <w:spacing w:before="0" w:after="0" w:line="240" w:lineRule="auto"/>
            </w:pPr>
          </w:p>
        </w:tc>
        <w:tc>
          <w:tcPr>
            <w:tcW w:w="1530" w:type="dxa"/>
            <w:vMerge/>
            <w:tcBorders>
              <w:top w:val="single" w:sz="8" w:space="0" w:color="999999"/>
              <w:left w:val="single" w:sz="8" w:space="0" w:color="999999"/>
              <w:bottom w:val="single" w:sz="8" w:space="0" w:color="999999"/>
              <w:right w:val="single" w:sz="8" w:space="0" w:color="999999"/>
            </w:tcBorders>
            <w:vAlign w:val="center"/>
            <w:hideMark/>
          </w:tcPr>
          <w:p w14:paraId="15133374" w14:textId="77777777" w:rsidR="00506704" w:rsidRPr="00C50C67" w:rsidRDefault="00506704" w:rsidP="00BF3F7F">
            <w:pPr>
              <w:spacing w:before="0" w:after="0" w:line="240" w:lineRule="auto"/>
            </w:pPr>
          </w:p>
        </w:tc>
        <w:tc>
          <w:tcPr>
            <w:tcW w:w="2700" w:type="dxa"/>
            <w:vMerge/>
            <w:tcBorders>
              <w:top w:val="single" w:sz="8" w:space="0" w:color="999999"/>
              <w:left w:val="single" w:sz="8" w:space="0" w:color="999999"/>
              <w:bottom w:val="single" w:sz="8" w:space="0" w:color="999999"/>
              <w:right w:val="single" w:sz="8" w:space="0" w:color="999999"/>
            </w:tcBorders>
            <w:vAlign w:val="center"/>
            <w:hideMark/>
          </w:tcPr>
          <w:p w14:paraId="1CA9B01A" w14:textId="77777777" w:rsidR="00506704" w:rsidRPr="00C50C67" w:rsidRDefault="00506704" w:rsidP="00BF3F7F">
            <w:pPr>
              <w:spacing w:before="0" w:after="0" w:line="240" w:lineRule="auto"/>
            </w:pPr>
          </w:p>
        </w:tc>
        <w:tc>
          <w:tcPr>
            <w:tcW w:w="1980" w:type="dxa"/>
            <w:tcBorders>
              <w:top w:val="single" w:sz="8" w:space="0" w:color="999999"/>
              <w:left w:val="single" w:sz="8" w:space="0" w:color="999999"/>
              <w:bottom w:val="single" w:sz="8" w:space="0" w:color="999999"/>
              <w:right w:val="single" w:sz="8" w:space="0" w:color="999999"/>
            </w:tcBorders>
            <w:hideMark/>
          </w:tcPr>
          <w:p w14:paraId="34D58972" w14:textId="77777777" w:rsidR="00506704" w:rsidRPr="00C50C67" w:rsidRDefault="00506704" w:rsidP="00BF3F7F">
            <w:r w:rsidRPr="00C50C67">
              <w:rPr>
                <w:rStyle w:val="SAPScreenElement"/>
              </w:rPr>
              <w:t>Event Reason:</w:t>
            </w:r>
            <w:r w:rsidRPr="00C50C67">
              <w:t xml:space="preserve"> select </w:t>
            </w:r>
            <w:r w:rsidRPr="00C50C67">
              <w:rPr>
                <w:rStyle w:val="SAPUserEntry"/>
              </w:rPr>
              <w:t>New Hire(HIRNEW)</w:t>
            </w:r>
            <w:r w:rsidRPr="00C50C67">
              <w:t xml:space="preserve"> from drop-down</w:t>
            </w:r>
          </w:p>
        </w:tc>
        <w:tc>
          <w:tcPr>
            <w:tcW w:w="3510" w:type="dxa"/>
            <w:tcBorders>
              <w:top w:val="single" w:sz="8" w:space="0" w:color="999999"/>
              <w:left w:val="single" w:sz="8" w:space="0" w:color="999999"/>
              <w:bottom w:val="single" w:sz="8" w:space="0" w:color="999999"/>
              <w:right w:val="single" w:sz="8" w:space="0" w:color="999999"/>
            </w:tcBorders>
          </w:tcPr>
          <w:p w14:paraId="7F06B67F" w14:textId="77777777" w:rsidR="00506704" w:rsidRPr="00C50C67" w:rsidRDefault="00506704" w:rsidP="00BF3F7F"/>
        </w:tc>
        <w:tc>
          <w:tcPr>
            <w:tcW w:w="2700" w:type="dxa"/>
            <w:vMerge/>
            <w:tcBorders>
              <w:left w:val="single" w:sz="8" w:space="0" w:color="999999"/>
              <w:right w:val="single" w:sz="8" w:space="0" w:color="999999"/>
            </w:tcBorders>
            <w:vAlign w:val="center"/>
            <w:hideMark/>
          </w:tcPr>
          <w:p w14:paraId="3F942F68" w14:textId="77777777" w:rsidR="00506704" w:rsidRPr="00C50C67" w:rsidRDefault="00506704" w:rsidP="00BF3F7F">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2EB79A1" w14:textId="77777777" w:rsidR="00506704" w:rsidRPr="00C50C67" w:rsidRDefault="00506704" w:rsidP="00BF3F7F"/>
        </w:tc>
      </w:tr>
      <w:tr w:rsidR="00201BCE" w:rsidRPr="000E7820" w14:paraId="0CB8AB44" w14:textId="77777777" w:rsidTr="007E5277">
        <w:trPr>
          <w:trHeight w:val="357"/>
        </w:trPr>
        <w:tc>
          <w:tcPr>
            <w:tcW w:w="692" w:type="dxa"/>
            <w:vMerge/>
            <w:tcBorders>
              <w:top w:val="single" w:sz="8" w:space="0" w:color="999999"/>
              <w:left w:val="single" w:sz="8" w:space="0" w:color="999999"/>
              <w:bottom w:val="single" w:sz="8" w:space="0" w:color="999999"/>
              <w:right w:val="single" w:sz="8" w:space="0" w:color="999999"/>
            </w:tcBorders>
            <w:vAlign w:val="center"/>
            <w:hideMark/>
          </w:tcPr>
          <w:p w14:paraId="0ECCDBD6" w14:textId="77777777" w:rsidR="00201BCE" w:rsidRPr="00C50C67" w:rsidRDefault="00201BCE" w:rsidP="00BF3F7F">
            <w:pPr>
              <w:spacing w:before="0" w:after="0" w:line="240" w:lineRule="auto"/>
            </w:pPr>
          </w:p>
        </w:tc>
        <w:tc>
          <w:tcPr>
            <w:tcW w:w="1530" w:type="dxa"/>
            <w:vMerge/>
            <w:tcBorders>
              <w:top w:val="single" w:sz="8" w:space="0" w:color="999999"/>
              <w:left w:val="single" w:sz="8" w:space="0" w:color="999999"/>
              <w:bottom w:val="single" w:sz="8" w:space="0" w:color="999999"/>
              <w:right w:val="single" w:sz="8" w:space="0" w:color="999999"/>
            </w:tcBorders>
            <w:vAlign w:val="center"/>
            <w:hideMark/>
          </w:tcPr>
          <w:p w14:paraId="641A685F" w14:textId="77777777" w:rsidR="00201BCE" w:rsidRPr="00C50C67" w:rsidRDefault="00201BCE" w:rsidP="00BF3F7F">
            <w:pPr>
              <w:spacing w:before="0" w:after="0" w:line="240" w:lineRule="auto"/>
            </w:pPr>
          </w:p>
        </w:tc>
        <w:tc>
          <w:tcPr>
            <w:tcW w:w="2700" w:type="dxa"/>
            <w:vMerge w:val="restart"/>
            <w:tcBorders>
              <w:top w:val="single" w:sz="8" w:space="0" w:color="999999"/>
              <w:left w:val="single" w:sz="8" w:space="0" w:color="999999"/>
              <w:right w:val="single" w:sz="8" w:space="0" w:color="999999"/>
            </w:tcBorders>
            <w:hideMark/>
          </w:tcPr>
          <w:p w14:paraId="6422F73A" w14:textId="77777777" w:rsidR="00201BCE" w:rsidRPr="00C50C67" w:rsidRDefault="00201BCE" w:rsidP="00BF3F7F">
            <w:r>
              <w:t xml:space="preserve">In </w:t>
            </w:r>
            <w:r w:rsidRPr="00C50C67">
              <w:t xml:space="preserve">the </w:t>
            </w:r>
            <w:r w:rsidRPr="00C50C67">
              <w:rPr>
                <w:rStyle w:val="SAPScreenElement"/>
              </w:rPr>
              <w:t xml:space="preserve">Name Information </w:t>
            </w:r>
            <w:r w:rsidRPr="007F1D8F">
              <w:t>block make the following entries</w:t>
            </w:r>
            <w:r w:rsidRPr="00C50C67">
              <w:t>:</w:t>
            </w:r>
          </w:p>
        </w:tc>
        <w:tc>
          <w:tcPr>
            <w:tcW w:w="1980" w:type="dxa"/>
            <w:tcBorders>
              <w:top w:val="single" w:sz="8" w:space="0" w:color="999999"/>
              <w:left w:val="single" w:sz="8" w:space="0" w:color="999999"/>
              <w:bottom w:val="single" w:sz="8" w:space="0" w:color="999999"/>
              <w:right w:val="single" w:sz="8" w:space="0" w:color="999999"/>
            </w:tcBorders>
            <w:hideMark/>
          </w:tcPr>
          <w:p w14:paraId="2C73496F" w14:textId="77777777" w:rsidR="00201BCE" w:rsidRPr="00C50C67" w:rsidRDefault="00201BCE" w:rsidP="00BF3F7F">
            <w:r w:rsidRPr="00C50C67">
              <w:rPr>
                <w:rStyle w:val="SAPScreenElement"/>
              </w:rPr>
              <w:t xml:space="preserve">First Name: </w:t>
            </w:r>
            <w:r w:rsidRPr="00C50C67">
              <w:t>enter as appropriate</w:t>
            </w:r>
          </w:p>
        </w:tc>
        <w:tc>
          <w:tcPr>
            <w:tcW w:w="3510" w:type="dxa"/>
            <w:vMerge w:val="restart"/>
            <w:tcBorders>
              <w:top w:val="single" w:sz="8" w:space="0" w:color="999999"/>
              <w:left w:val="single" w:sz="8" w:space="0" w:color="999999"/>
              <w:right w:val="single" w:sz="8" w:space="0" w:color="999999"/>
            </w:tcBorders>
            <w:hideMark/>
          </w:tcPr>
          <w:p w14:paraId="5DD4E73D" w14:textId="346A74AB" w:rsidR="00201BCE" w:rsidRPr="00C50C67" w:rsidRDefault="00201BCE">
            <w:r w:rsidRPr="008175EC">
              <w:t xml:space="preserve">The data entered here is used by the system to search in the database for existing employees that might match. Therefore, </w:t>
            </w:r>
            <w:r>
              <w:t xml:space="preserve">enter the correct </w:t>
            </w:r>
            <w:r w:rsidRPr="008175EC">
              <w:t>first and last name</w:t>
            </w:r>
            <w:r>
              <w:t xml:space="preserve"> of the contingent worker you want to hire as employee, otherwise the system will not find him or her in the database.</w:t>
            </w:r>
          </w:p>
        </w:tc>
        <w:tc>
          <w:tcPr>
            <w:tcW w:w="2700" w:type="dxa"/>
            <w:vMerge/>
            <w:tcBorders>
              <w:left w:val="single" w:sz="8" w:space="0" w:color="999999"/>
              <w:right w:val="single" w:sz="8" w:space="0" w:color="999999"/>
            </w:tcBorders>
            <w:vAlign w:val="center"/>
            <w:hideMark/>
          </w:tcPr>
          <w:p w14:paraId="4BB7E6AD" w14:textId="77777777" w:rsidR="00201BCE" w:rsidRPr="00C50C67" w:rsidRDefault="00201BCE" w:rsidP="00BF3F7F">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69195AAE" w14:textId="77777777" w:rsidR="00201BCE" w:rsidRPr="00C50C67" w:rsidRDefault="00201BCE" w:rsidP="00BF3F7F"/>
        </w:tc>
      </w:tr>
      <w:tr w:rsidR="00201BCE" w:rsidRPr="000E7820" w14:paraId="160514A6" w14:textId="77777777" w:rsidTr="007E5277">
        <w:trPr>
          <w:trHeight w:val="357"/>
        </w:trPr>
        <w:tc>
          <w:tcPr>
            <w:tcW w:w="692" w:type="dxa"/>
            <w:vMerge/>
            <w:tcBorders>
              <w:top w:val="single" w:sz="8" w:space="0" w:color="999999"/>
              <w:left w:val="single" w:sz="8" w:space="0" w:color="999999"/>
              <w:bottom w:val="single" w:sz="8" w:space="0" w:color="999999"/>
              <w:right w:val="single" w:sz="8" w:space="0" w:color="999999"/>
            </w:tcBorders>
            <w:vAlign w:val="center"/>
            <w:hideMark/>
          </w:tcPr>
          <w:p w14:paraId="238F1251" w14:textId="77777777" w:rsidR="00201BCE" w:rsidRPr="00C50C67" w:rsidRDefault="00201BCE" w:rsidP="00BF3F7F">
            <w:pPr>
              <w:spacing w:before="0" w:after="0" w:line="240" w:lineRule="auto"/>
            </w:pPr>
          </w:p>
        </w:tc>
        <w:tc>
          <w:tcPr>
            <w:tcW w:w="1530" w:type="dxa"/>
            <w:vMerge/>
            <w:tcBorders>
              <w:top w:val="single" w:sz="8" w:space="0" w:color="999999"/>
              <w:left w:val="single" w:sz="8" w:space="0" w:color="999999"/>
              <w:bottom w:val="single" w:sz="8" w:space="0" w:color="999999"/>
              <w:right w:val="single" w:sz="8" w:space="0" w:color="999999"/>
            </w:tcBorders>
            <w:vAlign w:val="center"/>
            <w:hideMark/>
          </w:tcPr>
          <w:p w14:paraId="42BE7342" w14:textId="77777777" w:rsidR="00201BCE" w:rsidRPr="00C50C67" w:rsidRDefault="00201BCE" w:rsidP="00BF3F7F">
            <w:pPr>
              <w:spacing w:before="0" w:after="0" w:line="240" w:lineRule="auto"/>
            </w:pPr>
          </w:p>
        </w:tc>
        <w:tc>
          <w:tcPr>
            <w:tcW w:w="2700" w:type="dxa"/>
            <w:vMerge/>
            <w:tcBorders>
              <w:left w:val="single" w:sz="8" w:space="0" w:color="999999"/>
              <w:right w:val="single" w:sz="8" w:space="0" w:color="999999"/>
            </w:tcBorders>
            <w:vAlign w:val="center"/>
            <w:hideMark/>
          </w:tcPr>
          <w:p w14:paraId="1F588FE8" w14:textId="77777777" w:rsidR="00201BCE" w:rsidRPr="00C50C67" w:rsidRDefault="00201BCE" w:rsidP="00BF3F7F">
            <w:pPr>
              <w:spacing w:before="0" w:after="0" w:line="240" w:lineRule="auto"/>
            </w:pPr>
          </w:p>
        </w:tc>
        <w:tc>
          <w:tcPr>
            <w:tcW w:w="1980" w:type="dxa"/>
            <w:tcBorders>
              <w:top w:val="single" w:sz="8" w:space="0" w:color="999999"/>
              <w:left w:val="single" w:sz="8" w:space="0" w:color="999999"/>
              <w:bottom w:val="single" w:sz="8" w:space="0" w:color="999999"/>
              <w:right w:val="single" w:sz="8" w:space="0" w:color="999999"/>
            </w:tcBorders>
            <w:hideMark/>
          </w:tcPr>
          <w:p w14:paraId="23958476" w14:textId="77777777" w:rsidR="00201BCE" w:rsidRPr="00C50C67" w:rsidRDefault="00201BCE" w:rsidP="00BF3F7F">
            <w:r w:rsidRPr="00C50C67">
              <w:rPr>
                <w:rStyle w:val="SAPScreenElement"/>
              </w:rPr>
              <w:t xml:space="preserve">Last Name: </w:t>
            </w:r>
            <w:r w:rsidRPr="00C50C67">
              <w:t>enter as appropriate</w:t>
            </w:r>
          </w:p>
        </w:tc>
        <w:tc>
          <w:tcPr>
            <w:tcW w:w="3510" w:type="dxa"/>
            <w:vMerge/>
            <w:tcBorders>
              <w:left w:val="single" w:sz="8" w:space="0" w:color="999999"/>
              <w:right w:val="single" w:sz="8" w:space="0" w:color="999999"/>
            </w:tcBorders>
            <w:vAlign w:val="center"/>
            <w:hideMark/>
          </w:tcPr>
          <w:p w14:paraId="3A0759CA" w14:textId="77777777" w:rsidR="00201BCE" w:rsidRPr="00C50C67" w:rsidRDefault="00201BCE" w:rsidP="00BF3F7F">
            <w:pPr>
              <w:spacing w:before="0" w:after="0" w:line="240" w:lineRule="auto"/>
            </w:pPr>
          </w:p>
        </w:tc>
        <w:tc>
          <w:tcPr>
            <w:tcW w:w="2700" w:type="dxa"/>
            <w:vMerge/>
            <w:tcBorders>
              <w:left w:val="single" w:sz="8" w:space="0" w:color="999999"/>
              <w:right w:val="single" w:sz="8" w:space="0" w:color="999999"/>
            </w:tcBorders>
            <w:vAlign w:val="center"/>
            <w:hideMark/>
          </w:tcPr>
          <w:p w14:paraId="470C79B1" w14:textId="77777777" w:rsidR="00201BCE" w:rsidRPr="00C50C67" w:rsidRDefault="00201BCE" w:rsidP="00BF3F7F">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44A556F0" w14:textId="77777777" w:rsidR="00201BCE" w:rsidRPr="00C50C67" w:rsidRDefault="00201BCE" w:rsidP="00BF3F7F"/>
        </w:tc>
      </w:tr>
      <w:tr w:rsidR="00201BCE" w:rsidRPr="000E7820" w14:paraId="418D72AA" w14:textId="77777777" w:rsidTr="007E5277">
        <w:trPr>
          <w:trHeight w:val="357"/>
        </w:trPr>
        <w:tc>
          <w:tcPr>
            <w:tcW w:w="692" w:type="dxa"/>
            <w:vMerge/>
            <w:tcBorders>
              <w:top w:val="single" w:sz="8" w:space="0" w:color="999999"/>
              <w:left w:val="single" w:sz="8" w:space="0" w:color="999999"/>
              <w:bottom w:val="single" w:sz="8" w:space="0" w:color="999999"/>
              <w:right w:val="single" w:sz="8" w:space="0" w:color="999999"/>
            </w:tcBorders>
            <w:vAlign w:val="center"/>
          </w:tcPr>
          <w:p w14:paraId="5BF5E784" w14:textId="77777777" w:rsidR="00201BCE" w:rsidRPr="00C50C67" w:rsidRDefault="00201BCE" w:rsidP="00BF3F7F">
            <w:pPr>
              <w:spacing w:before="0" w:after="0" w:line="240" w:lineRule="auto"/>
            </w:pPr>
          </w:p>
        </w:tc>
        <w:tc>
          <w:tcPr>
            <w:tcW w:w="1530" w:type="dxa"/>
            <w:vMerge/>
            <w:tcBorders>
              <w:top w:val="single" w:sz="8" w:space="0" w:color="999999"/>
              <w:left w:val="single" w:sz="8" w:space="0" w:color="999999"/>
              <w:bottom w:val="single" w:sz="8" w:space="0" w:color="999999"/>
              <w:right w:val="single" w:sz="8" w:space="0" w:color="999999"/>
            </w:tcBorders>
            <w:vAlign w:val="center"/>
          </w:tcPr>
          <w:p w14:paraId="03BF8A2C" w14:textId="77777777" w:rsidR="00201BCE" w:rsidRPr="00C50C67" w:rsidRDefault="00201BCE" w:rsidP="00BF3F7F">
            <w:pPr>
              <w:spacing w:before="0" w:after="0" w:line="240" w:lineRule="auto"/>
            </w:pPr>
          </w:p>
        </w:tc>
        <w:tc>
          <w:tcPr>
            <w:tcW w:w="2700" w:type="dxa"/>
            <w:vMerge/>
            <w:tcBorders>
              <w:left w:val="single" w:sz="8" w:space="0" w:color="999999"/>
              <w:bottom w:val="single" w:sz="8" w:space="0" w:color="999999"/>
              <w:right w:val="single" w:sz="8" w:space="0" w:color="999999"/>
            </w:tcBorders>
            <w:vAlign w:val="center"/>
          </w:tcPr>
          <w:p w14:paraId="66247DF1" w14:textId="77777777" w:rsidR="00201BCE" w:rsidRPr="00C50C67" w:rsidRDefault="00201BCE" w:rsidP="00BF3F7F">
            <w:pPr>
              <w:spacing w:before="0" w:after="0" w:line="240" w:lineRule="auto"/>
            </w:pPr>
          </w:p>
        </w:tc>
        <w:tc>
          <w:tcPr>
            <w:tcW w:w="1980" w:type="dxa"/>
            <w:tcBorders>
              <w:top w:val="single" w:sz="8" w:space="0" w:color="999999"/>
              <w:left w:val="single" w:sz="8" w:space="0" w:color="999999"/>
              <w:bottom w:val="single" w:sz="8" w:space="0" w:color="999999"/>
              <w:right w:val="single" w:sz="8" w:space="0" w:color="999999"/>
            </w:tcBorders>
          </w:tcPr>
          <w:p w14:paraId="21007D17" w14:textId="77777777" w:rsidR="00201BCE" w:rsidRPr="00C50C67" w:rsidRDefault="00201BCE" w:rsidP="00BF3F7F">
            <w:pPr>
              <w:rPr>
                <w:rStyle w:val="SAPScreenElement"/>
              </w:rPr>
            </w:pPr>
            <w:r w:rsidRPr="00C50C67">
              <w:rPr>
                <w:rStyle w:val="SAPScreenElement"/>
              </w:rPr>
              <w:t xml:space="preserve">Salutation: </w:t>
            </w:r>
            <w:r w:rsidRPr="00C50C67">
              <w:t>select from drop-down</w:t>
            </w:r>
          </w:p>
        </w:tc>
        <w:tc>
          <w:tcPr>
            <w:tcW w:w="3510" w:type="dxa"/>
            <w:tcBorders>
              <w:left w:val="single" w:sz="8" w:space="0" w:color="999999"/>
              <w:right w:val="single" w:sz="8" w:space="0" w:color="999999"/>
            </w:tcBorders>
            <w:vAlign w:val="center"/>
          </w:tcPr>
          <w:p w14:paraId="2ACB9C78" w14:textId="77777777" w:rsidR="00201BCE" w:rsidRPr="00C50C67" w:rsidRDefault="00201BCE" w:rsidP="00BF3F7F">
            <w:pPr>
              <w:spacing w:before="0" w:after="0" w:line="240" w:lineRule="auto"/>
            </w:pPr>
          </w:p>
        </w:tc>
        <w:tc>
          <w:tcPr>
            <w:tcW w:w="2700" w:type="dxa"/>
            <w:vMerge/>
            <w:tcBorders>
              <w:left w:val="single" w:sz="8" w:space="0" w:color="999999"/>
              <w:right w:val="single" w:sz="8" w:space="0" w:color="999999"/>
            </w:tcBorders>
            <w:vAlign w:val="center"/>
          </w:tcPr>
          <w:p w14:paraId="603E7B83" w14:textId="77777777" w:rsidR="00201BCE" w:rsidRPr="00C50C67" w:rsidRDefault="00201BCE" w:rsidP="00BF3F7F">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58153B36" w14:textId="77777777" w:rsidR="00201BCE" w:rsidRPr="00C50C67" w:rsidRDefault="00201BCE" w:rsidP="00BF3F7F"/>
        </w:tc>
      </w:tr>
      <w:tr w:rsidR="00201BCE" w:rsidRPr="000E7820" w14:paraId="453246E1" w14:textId="77777777" w:rsidTr="007E5277">
        <w:trPr>
          <w:trHeight w:val="357"/>
        </w:trPr>
        <w:tc>
          <w:tcPr>
            <w:tcW w:w="692" w:type="dxa"/>
            <w:vMerge/>
            <w:tcBorders>
              <w:top w:val="single" w:sz="8" w:space="0" w:color="999999"/>
              <w:left w:val="single" w:sz="8" w:space="0" w:color="999999"/>
              <w:bottom w:val="single" w:sz="8" w:space="0" w:color="999999"/>
              <w:right w:val="single" w:sz="8" w:space="0" w:color="999999"/>
            </w:tcBorders>
            <w:vAlign w:val="center"/>
            <w:hideMark/>
          </w:tcPr>
          <w:p w14:paraId="6A74BABF" w14:textId="77777777" w:rsidR="00201BCE" w:rsidRPr="00C50C67" w:rsidRDefault="00201BCE" w:rsidP="00BF3F7F">
            <w:pPr>
              <w:spacing w:before="0" w:after="0" w:line="240" w:lineRule="auto"/>
            </w:pPr>
          </w:p>
        </w:tc>
        <w:tc>
          <w:tcPr>
            <w:tcW w:w="1530" w:type="dxa"/>
            <w:vMerge/>
            <w:tcBorders>
              <w:top w:val="single" w:sz="8" w:space="0" w:color="999999"/>
              <w:left w:val="single" w:sz="8" w:space="0" w:color="999999"/>
              <w:bottom w:val="single" w:sz="8" w:space="0" w:color="999999"/>
              <w:right w:val="single" w:sz="8" w:space="0" w:color="999999"/>
            </w:tcBorders>
            <w:vAlign w:val="center"/>
            <w:hideMark/>
          </w:tcPr>
          <w:p w14:paraId="1B2D2D2C" w14:textId="77777777" w:rsidR="00201BCE" w:rsidRPr="00C50C67" w:rsidRDefault="00201BCE" w:rsidP="00BF3F7F">
            <w:pPr>
              <w:spacing w:before="0" w:after="0" w:line="240" w:lineRule="auto"/>
            </w:pPr>
          </w:p>
        </w:tc>
        <w:tc>
          <w:tcPr>
            <w:tcW w:w="2700" w:type="dxa"/>
            <w:tcBorders>
              <w:top w:val="single" w:sz="8" w:space="0" w:color="999999"/>
              <w:left w:val="single" w:sz="8" w:space="0" w:color="999999"/>
              <w:bottom w:val="single" w:sz="8" w:space="0" w:color="999999"/>
              <w:right w:val="single" w:sz="8" w:space="0" w:color="999999"/>
            </w:tcBorders>
            <w:hideMark/>
          </w:tcPr>
          <w:p w14:paraId="2F2AA729" w14:textId="77777777" w:rsidR="00201BCE" w:rsidRPr="00C50C67" w:rsidRDefault="00201BCE" w:rsidP="00BF3F7F">
            <w:r>
              <w:t>I</w:t>
            </w:r>
            <w:r w:rsidRPr="00C50C67">
              <w:t xml:space="preserve">n the </w:t>
            </w:r>
            <w:r w:rsidRPr="00C50C67">
              <w:rPr>
                <w:rStyle w:val="SAPScreenElement"/>
              </w:rPr>
              <w:t xml:space="preserve">Biographical Information </w:t>
            </w:r>
            <w:r w:rsidRPr="007F1D8F">
              <w:t>block make the following entries</w:t>
            </w:r>
            <w:r w:rsidRPr="00C50C67">
              <w:t>:</w:t>
            </w:r>
          </w:p>
        </w:tc>
        <w:tc>
          <w:tcPr>
            <w:tcW w:w="1980" w:type="dxa"/>
            <w:tcBorders>
              <w:top w:val="single" w:sz="8" w:space="0" w:color="999999"/>
              <w:left w:val="single" w:sz="8" w:space="0" w:color="999999"/>
              <w:bottom w:val="single" w:sz="8" w:space="0" w:color="999999"/>
              <w:right w:val="single" w:sz="8" w:space="0" w:color="999999"/>
            </w:tcBorders>
            <w:hideMark/>
          </w:tcPr>
          <w:p w14:paraId="125B8FE3" w14:textId="77777777" w:rsidR="00201BCE" w:rsidRPr="00C50C67" w:rsidRDefault="00201BCE" w:rsidP="00BF3F7F">
            <w:r w:rsidRPr="00C50C67">
              <w:rPr>
                <w:rStyle w:val="SAPScreenElement"/>
              </w:rPr>
              <w:t xml:space="preserve">Date Of Birth: </w:t>
            </w:r>
            <w:r w:rsidRPr="00C50C67">
              <w:t>select from calendar help</w:t>
            </w:r>
          </w:p>
        </w:tc>
        <w:tc>
          <w:tcPr>
            <w:tcW w:w="3510" w:type="dxa"/>
            <w:tcBorders>
              <w:left w:val="single" w:sz="8" w:space="0" w:color="999999"/>
              <w:right w:val="single" w:sz="8" w:space="0" w:color="999999"/>
            </w:tcBorders>
            <w:vAlign w:val="center"/>
            <w:hideMark/>
          </w:tcPr>
          <w:p w14:paraId="5DABAF96" w14:textId="77777777" w:rsidR="00201BCE" w:rsidRPr="00C50C67" w:rsidRDefault="00201BCE" w:rsidP="00BF3F7F">
            <w:pPr>
              <w:spacing w:before="0" w:after="0" w:line="240" w:lineRule="auto"/>
            </w:pPr>
          </w:p>
        </w:tc>
        <w:tc>
          <w:tcPr>
            <w:tcW w:w="2700" w:type="dxa"/>
            <w:vMerge/>
            <w:tcBorders>
              <w:left w:val="single" w:sz="8" w:space="0" w:color="999999"/>
              <w:right w:val="single" w:sz="8" w:space="0" w:color="999999"/>
            </w:tcBorders>
            <w:vAlign w:val="center"/>
            <w:hideMark/>
          </w:tcPr>
          <w:p w14:paraId="1E7BE935" w14:textId="77777777" w:rsidR="00201BCE" w:rsidRPr="00C50C67" w:rsidRDefault="00201BCE" w:rsidP="00BF3F7F">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12AE5652" w14:textId="77777777" w:rsidR="00201BCE" w:rsidRPr="00C50C67" w:rsidRDefault="00201BCE" w:rsidP="00BF3F7F"/>
        </w:tc>
      </w:tr>
      <w:tr w:rsidR="00506704" w:rsidRPr="000E7820" w14:paraId="721F2D42"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hideMark/>
          </w:tcPr>
          <w:p w14:paraId="34D5FD55" w14:textId="77777777" w:rsidR="00506704" w:rsidRPr="00C50C67" w:rsidRDefault="00506704" w:rsidP="00BF3F7F">
            <w:r w:rsidRPr="00C50C67">
              <w:t>5</w:t>
            </w:r>
          </w:p>
        </w:tc>
        <w:tc>
          <w:tcPr>
            <w:tcW w:w="1530" w:type="dxa"/>
            <w:tcBorders>
              <w:top w:val="single" w:sz="8" w:space="0" w:color="999999"/>
              <w:left w:val="single" w:sz="8" w:space="0" w:color="999999"/>
              <w:bottom w:val="single" w:sz="8" w:space="0" w:color="999999"/>
              <w:right w:val="single" w:sz="8" w:space="0" w:color="999999"/>
            </w:tcBorders>
            <w:hideMark/>
          </w:tcPr>
          <w:p w14:paraId="10646652" w14:textId="77777777" w:rsidR="00506704" w:rsidRPr="00C50C67" w:rsidRDefault="00506704" w:rsidP="00BF3F7F">
            <w:pPr>
              <w:rPr>
                <w:rStyle w:val="SAPEmphasis"/>
              </w:rPr>
            </w:pPr>
            <w:r>
              <w:rPr>
                <w:rStyle w:val="SAPEmphasis"/>
              </w:rPr>
              <w:t>Continue</w:t>
            </w:r>
          </w:p>
        </w:tc>
        <w:tc>
          <w:tcPr>
            <w:tcW w:w="2700" w:type="dxa"/>
            <w:tcBorders>
              <w:top w:val="single" w:sz="8" w:space="0" w:color="999999"/>
              <w:left w:val="single" w:sz="8" w:space="0" w:color="999999"/>
              <w:bottom w:val="single" w:sz="8" w:space="0" w:color="999999"/>
              <w:right w:val="single" w:sz="8" w:space="0" w:color="999999"/>
            </w:tcBorders>
            <w:hideMark/>
          </w:tcPr>
          <w:p w14:paraId="76B6135B" w14:textId="77777777" w:rsidR="00506704" w:rsidRPr="00C50C67" w:rsidRDefault="00506704" w:rsidP="00BF3F7F">
            <w:r w:rsidRPr="00C50C67">
              <w:t xml:space="preserve">Choose the </w:t>
            </w:r>
            <w:r>
              <w:rPr>
                <w:rStyle w:val="SAPScreenElement"/>
              </w:rPr>
              <w:t>Continue</w:t>
            </w:r>
            <w:r w:rsidRPr="00C50C67">
              <w:rPr>
                <w:rStyle w:val="SAPScreenElement"/>
              </w:rPr>
              <w:t xml:space="preserve"> </w:t>
            </w:r>
            <w:r w:rsidRPr="00C50C67">
              <w:t xml:space="preserve">pushbutton. </w:t>
            </w:r>
          </w:p>
        </w:tc>
        <w:tc>
          <w:tcPr>
            <w:tcW w:w="1980" w:type="dxa"/>
            <w:tcBorders>
              <w:top w:val="single" w:sz="8" w:space="0" w:color="999999"/>
              <w:left w:val="single" w:sz="8" w:space="0" w:color="999999"/>
              <w:bottom w:val="single" w:sz="8" w:space="0" w:color="999999"/>
              <w:right w:val="single" w:sz="8" w:space="0" w:color="999999"/>
            </w:tcBorders>
          </w:tcPr>
          <w:p w14:paraId="42117368" w14:textId="77777777" w:rsidR="00506704" w:rsidRPr="00C50C67" w:rsidRDefault="00506704" w:rsidP="00BF3F7F"/>
        </w:tc>
        <w:tc>
          <w:tcPr>
            <w:tcW w:w="3510" w:type="dxa"/>
            <w:tcBorders>
              <w:top w:val="single" w:sz="8" w:space="0" w:color="999999"/>
              <w:left w:val="single" w:sz="8" w:space="0" w:color="999999"/>
              <w:bottom w:val="single" w:sz="8" w:space="0" w:color="999999"/>
              <w:right w:val="single" w:sz="8" w:space="0" w:color="999999"/>
            </w:tcBorders>
          </w:tcPr>
          <w:p w14:paraId="3285459B" w14:textId="77777777" w:rsidR="00506704" w:rsidRPr="00C50C67" w:rsidRDefault="00506704" w:rsidP="00BF3F7F"/>
        </w:tc>
        <w:tc>
          <w:tcPr>
            <w:tcW w:w="2700" w:type="dxa"/>
            <w:tcBorders>
              <w:top w:val="single" w:sz="8" w:space="0" w:color="999999"/>
              <w:left w:val="single" w:sz="8" w:space="0" w:color="999999"/>
              <w:bottom w:val="single" w:sz="8" w:space="0" w:color="999999"/>
              <w:right w:val="single" w:sz="8" w:space="0" w:color="999999"/>
            </w:tcBorders>
            <w:hideMark/>
          </w:tcPr>
          <w:p w14:paraId="3DCC2992" w14:textId="4200F13F" w:rsidR="00506704" w:rsidRPr="00C50C67" w:rsidRDefault="00201BCE" w:rsidP="00BF3F7F">
            <w:r>
              <w:t xml:space="preserve">The </w:t>
            </w:r>
            <w:r w:rsidRPr="000E7820">
              <w:rPr>
                <w:rStyle w:val="SAPScreenElement"/>
              </w:rPr>
              <w:t>Duplicate Check</w:t>
            </w:r>
            <w:r w:rsidR="00506704" w:rsidRPr="00C50C67">
              <w:t xml:space="preserve"> dialog box is displayed listing the employees matching any of the data entered in the </w:t>
            </w:r>
            <w:r w:rsidR="00506704" w:rsidRPr="00C50C67">
              <w:rPr>
                <w:rStyle w:val="SAPScreenElement"/>
              </w:rPr>
              <w:t xml:space="preserve">Identity </w:t>
            </w:r>
            <w:r w:rsidR="00506704">
              <w:t>section</w:t>
            </w:r>
            <w:r w:rsidR="00506704" w:rsidRPr="00C50C67">
              <w:t>.</w:t>
            </w:r>
          </w:p>
        </w:tc>
        <w:tc>
          <w:tcPr>
            <w:tcW w:w="1174" w:type="dxa"/>
            <w:tcBorders>
              <w:top w:val="single" w:sz="8" w:space="0" w:color="999999"/>
              <w:left w:val="single" w:sz="8" w:space="0" w:color="999999"/>
              <w:bottom w:val="single" w:sz="8" w:space="0" w:color="999999"/>
              <w:right w:val="single" w:sz="8" w:space="0" w:color="999999"/>
            </w:tcBorders>
          </w:tcPr>
          <w:p w14:paraId="5C638CD8" w14:textId="77777777" w:rsidR="00506704" w:rsidRPr="00C50C67" w:rsidRDefault="00506704" w:rsidP="00BF3F7F"/>
        </w:tc>
      </w:tr>
      <w:tr w:rsidR="00506704" w:rsidRPr="000E7820" w14:paraId="391BDCF1" w14:textId="77777777" w:rsidTr="007E5277">
        <w:trPr>
          <w:trHeight w:val="227"/>
        </w:trPr>
        <w:tc>
          <w:tcPr>
            <w:tcW w:w="692" w:type="dxa"/>
            <w:tcBorders>
              <w:top w:val="single" w:sz="8" w:space="0" w:color="999999"/>
              <w:left w:val="single" w:sz="8" w:space="0" w:color="999999"/>
              <w:bottom w:val="single" w:sz="8" w:space="0" w:color="999999"/>
              <w:right w:val="single" w:sz="8" w:space="0" w:color="999999"/>
            </w:tcBorders>
            <w:hideMark/>
          </w:tcPr>
          <w:p w14:paraId="3118214F" w14:textId="77777777" w:rsidR="00506704" w:rsidRPr="00C50C67" w:rsidRDefault="00506704" w:rsidP="00BF3F7F">
            <w:r w:rsidRPr="00C50C67">
              <w:t>6</w:t>
            </w:r>
          </w:p>
        </w:tc>
        <w:tc>
          <w:tcPr>
            <w:tcW w:w="1530" w:type="dxa"/>
            <w:tcBorders>
              <w:top w:val="single" w:sz="8" w:space="0" w:color="999999"/>
              <w:left w:val="single" w:sz="8" w:space="0" w:color="999999"/>
              <w:bottom w:val="single" w:sz="8" w:space="0" w:color="999999"/>
              <w:right w:val="single" w:sz="8" w:space="0" w:color="999999"/>
            </w:tcBorders>
            <w:hideMark/>
          </w:tcPr>
          <w:p w14:paraId="05C28F92" w14:textId="3FB8C4FF" w:rsidR="00506704" w:rsidRPr="00C50C67" w:rsidRDefault="00506704" w:rsidP="00BF3F7F">
            <w:pPr>
              <w:rPr>
                <w:rStyle w:val="SAPEmphasis"/>
              </w:rPr>
            </w:pPr>
            <w:r w:rsidRPr="00C50C67">
              <w:rPr>
                <w:rStyle w:val="SAPEmphasis"/>
              </w:rPr>
              <w:t xml:space="preserve">Select </w:t>
            </w:r>
            <w:r w:rsidR="00201BCE">
              <w:rPr>
                <w:rStyle w:val="SAPEmphasis"/>
              </w:rPr>
              <w:t>Contingent Worker</w:t>
            </w:r>
            <w:r w:rsidRPr="00C50C67">
              <w:rPr>
                <w:rStyle w:val="SAPEmphasis"/>
              </w:rPr>
              <w:t xml:space="preserve"> to be </w:t>
            </w:r>
            <w:r w:rsidR="006E1150">
              <w:rPr>
                <w:rStyle w:val="SAPEmphasis"/>
              </w:rPr>
              <w:t>Hired</w:t>
            </w:r>
            <w:r w:rsidR="00201BCE">
              <w:rPr>
                <w:rStyle w:val="SAPEmphasis"/>
              </w:rPr>
              <w:t xml:space="preserve"> as Employee</w:t>
            </w:r>
          </w:p>
        </w:tc>
        <w:tc>
          <w:tcPr>
            <w:tcW w:w="2700" w:type="dxa"/>
            <w:tcBorders>
              <w:top w:val="single" w:sz="8" w:space="0" w:color="999999"/>
              <w:left w:val="single" w:sz="8" w:space="0" w:color="999999"/>
              <w:bottom w:val="single" w:sz="8" w:space="0" w:color="999999"/>
              <w:right w:val="single" w:sz="8" w:space="0" w:color="999999"/>
            </w:tcBorders>
            <w:hideMark/>
          </w:tcPr>
          <w:p w14:paraId="140A8C8A" w14:textId="6FB4A2B7" w:rsidR="002B5959" w:rsidRPr="00C50C67" w:rsidRDefault="002B5959" w:rsidP="00BF3F7F">
            <w:r>
              <w:t>Choose for the contingent worker,</w:t>
            </w:r>
            <w:r w:rsidRPr="00C50C67">
              <w:t xml:space="preserve"> you want </w:t>
            </w:r>
            <w:r>
              <w:t xml:space="preserve">to hire as employee, the </w:t>
            </w:r>
            <w:r>
              <w:rPr>
                <w:rStyle w:val="SAPScreenElement"/>
              </w:rPr>
              <w:t xml:space="preserve">Accept </w:t>
            </w:r>
            <w:r w:rsidRPr="00C50C67">
              <w:rPr>
                <w:rStyle w:val="SAPScreenElement"/>
              </w:rPr>
              <w:t xml:space="preserve">match </w:t>
            </w:r>
            <w:r w:rsidRPr="00C50C67">
              <w:t>button</w:t>
            </w:r>
            <w:r>
              <w:t>.</w:t>
            </w:r>
          </w:p>
        </w:tc>
        <w:tc>
          <w:tcPr>
            <w:tcW w:w="1980" w:type="dxa"/>
            <w:tcBorders>
              <w:top w:val="single" w:sz="8" w:space="0" w:color="999999"/>
              <w:left w:val="single" w:sz="8" w:space="0" w:color="999999"/>
              <w:bottom w:val="single" w:sz="8" w:space="0" w:color="999999"/>
              <w:right w:val="single" w:sz="8" w:space="0" w:color="999999"/>
            </w:tcBorders>
          </w:tcPr>
          <w:p w14:paraId="73BE3BF5" w14:textId="77777777" w:rsidR="00506704" w:rsidRPr="00C50C67" w:rsidRDefault="00506704" w:rsidP="00BF3F7F"/>
        </w:tc>
        <w:tc>
          <w:tcPr>
            <w:tcW w:w="3510" w:type="dxa"/>
            <w:tcBorders>
              <w:top w:val="single" w:sz="8" w:space="0" w:color="999999"/>
              <w:left w:val="single" w:sz="8" w:space="0" w:color="999999"/>
              <w:bottom w:val="single" w:sz="8" w:space="0" w:color="999999"/>
              <w:right w:val="single" w:sz="8" w:space="0" w:color="999999"/>
            </w:tcBorders>
          </w:tcPr>
          <w:p w14:paraId="640F1E30" w14:textId="3CCB8662" w:rsidR="00506704" w:rsidRPr="00C50C67" w:rsidRDefault="00506704" w:rsidP="00BF3F7F">
            <w:r w:rsidRPr="00C50C67">
              <w:t xml:space="preserve">The </w:t>
            </w:r>
            <w:r w:rsidR="00201BCE">
              <w:t xml:space="preserve">contingent worker </w:t>
            </w:r>
            <w:r w:rsidRPr="00C50C67">
              <w:t>you choose should have status</w:t>
            </w:r>
            <w:r w:rsidRPr="0058789A">
              <w:rPr>
                <w:rStyle w:val="SAPUserEntry"/>
              </w:rPr>
              <w:t xml:space="preserve"> </w:t>
            </w:r>
            <w:r w:rsidRPr="00D26456">
              <w:rPr>
                <w:rStyle w:val="SAPUserEntry"/>
                <w:color w:val="auto"/>
              </w:rPr>
              <w:t>Terminated</w:t>
            </w:r>
            <w:r w:rsidRPr="00C50C67">
              <w:t>.</w:t>
            </w:r>
          </w:p>
        </w:tc>
        <w:tc>
          <w:tcPr>
            <w:tcW w:w="2700" w:type="dxa"/>
            <w:tcBorders>
              <w:top w:val="single" w:sz="8" w:space="0" w:color="999999"/>
              <w:left w:val="single" w:sz="8" w:space="0" w:color="999999"/>
              <w:bottom w:val="single" w:sz="8" w:space="0" w:color="999999"/>
              <w:right w:val="single" w:sz="8" w:space="0" w:color="999999"/>
            </w:tcBorders>
            <w:hideMark/>
          </w:tcPr>
          <w:p w14:paraId="3305FEC4" w14:textId="4DD01AC4" w:rsidR="00506704" w:rsidRPr="00C50C67" w:rsidRDefault="00A4149D" w:rsidP="00BF3F7F">
            <w:r>
              <w:t xml:space="preserve">The </w:t>
            </w:r>
            <w:r>
              <w:rPr>
                <w:rStyle w:val="SAPScreenElement"/>
              </w:rPr>
              <w:t>Rehire as a different user?</w:t>
            </w:r>
            <w:r w:rsidRPr="00C50C67">
              <w:t xml:space="preserve"> dialog box is displayed </w:t>
            </w:r>
            <w:r w:rsidR="00142D62" w:rsidRPr="00142D62">
              <w:t xml:space="preserve">informing you that this person already exists in the system as a contingent worker, and asking you if you want to hire </w:t>
            </w:r>
            <w:r w:rsidR="00142D62">
              <w:t>him or her</w:t>
            </w:r>
            <w:r w:rsidR="00142D62" w:rsidRPr="00142D62">
              <w:t xml:space="preserve"> as a</w:t>
            </w:r>
            <w:r w:rsidR="006E1150">
              <w:t>n</w:t>
            </w:r>
            <w:r w:rsidR="00142D62" w:rsidRPr="00142D62">
              <w:t xml:space="preserve"> employee.</w:t>
            </w:r>
          </w:p>
        </w:tc>
        <w:tc>
          <w:tcPr>
            <w:tcW w:w="1174" w:type="dxa"/>
            <w:tcBorders>
              <w:top w:val="single" w:sz="8" w:space="0" w:color="999999"/>
              <w:left w:val="single" w:sz="8" w:space="0" w:color="999999"/>
              <w:bottom w:val="single" w:sz="8" w:space="0" w:color="999999"/>
              <w:right w:val="single" w:sz="8" w:space="0" w:color="999999"/>
            </w:tcBorders>
          </w:tcPr>
          <w:p w14:paraId="080B6B31" w14:textId="77777777" w:rsidR="00506704" w:rsidRPr="00C50C67" w:rsidRDefault="00506704" w:rsidP="00BF3F7F"/>
        </w:tc>
      </w:tr>
      <w:tr w:rsidR="00201BCE" w:rsidRPr="000E7820" w14:paraId="085E70C1" w14:textId="77777777" w:rsidTr="007E5277">
        <w:trPr>
          <w:trHeight w:val="227"/>
        </w:trPr>
        <w:tc>
          <w:tcPr>
            <w:tcW w:w="692" w:type="dxa"/>
            <w:tcBorders>
              <w:top w:val="single" w:sz="8" w:space="0" w:color="999999"/>
              <w:left w:val="single" w:sz="8" w:space="0" w:color="999999"/>
              <w:bottom w:val="single" w:sz="8" w:space="0" w:color="999999"/>
              <w:right w:val="single" w:sz="8" w:space="0" w:color="999999"/>
            </w:tcBorders>
          </w:tcPr>
          <w:p w14:paraId="73013E1B" w14:textId="66B6375D" w:rsidR="00201BCE" w:rsidRPr="00C50C67" w:rsidRDefault="00142D62" w:rsidP="00BF3F7F">
            <w:r>
              <w:t>7</w:t>
            </w:r>
          </w:p>
        </w:tc>
        <w:tc>
          <w:tcPr>
            <w:tcW w:w="1530" w:type="dxa"/>
            <w:tcBorders>
              <w:top w:val="single" w:sz="8" w:space="0" w:color="999999"/>
              <w:left w:val="single" w:sz="8" w:space="0" w:color="999999"/>
              <w:bottom w:val="single" w:sz="8" w:space="0" w:color="999999"/>
              <w:right w:val="single" w:sz="8" w:space="0" w:color="999999"/>
            </w:tcBorders>
          </w:tcPr>
          <w:p w14:paraId="11B87C23" w14:textId="6654B396" w:rsidR="00201BCE" w:rsidRPr="00C50C67" w:rsidRDefault="00142D62" w:rsidP="00BF3F7F">
            <w:pPr>
              <w:rPr>
                <w:rStyle w:val="SAPEmphasis"/>
              </w:rPr>
            </w:pPr>
            <w:r>
              <w:rPr>
                <w:rStyle w:val="SAPEmphasis"/>
              </w:rPr>
              <w:t>Confirm your Choice</w:t>
            </w:r>
          </w:p>
        </w:tc>
        <w:tc>
          <w:tcPr>
            <w:tcW w:w="2700" w:type="dxa"/>
            <w:tcBorders>
              <w:top w:val="single" w:sz="8" w:space="0" w:color="999999"/>
              <w:left w:val="single" w:sz="8" w:space="0" w:color="999999"/>
              <w:bottom w:val="single" w:sz="8" w:space="0" w:color="999999"/>
              <w:right w:val="single" w:sz="8" w:space="0" w:color="999999"/>
            </w:tcBorders>
          </w:tcPr>
          <w:p w14:paraId="6D7EF499" w14:textId="5F3832D9" w:rsidR="00201BCE" w:rsidRPr="00C50C67" w:rsidRDefault="00142D62" w:rsidP="00BF3F7F">
            <w:r>
              <w:t xml:space="preserve">On the </w:t>
            </w:r>
            <w:r>
              <w:rPr>
                <w:rStyle w:val="SAPScreenElement"/>
              </w:rPr>
              <w:t>Rehire as a different user?</w:t>
            </w:r>
            <w:r w:rsidRPr="00C50C67">
              <w:t xml:space="preserve"> dialog box</w:t>
            </w:r>
            <w:r>
              <w:t xml:space="preserve">, choose </w:t>
            </w:r>
            <w:r w:rsidRPr="00D26456">
              <w:rPr>
                <w:rStyle w:val="SAPScreenElement"/>
              </w:rPr>
              <w:t>Yes</w:t>
            </w:r>
            <w:r>
              <w:t>.</w:t>
            </w:r>
          </w:p>
        </w:tc>
        <w:tc>
          <w:tcPr>
            <w:tcW w:w="1980" w:type="dxa"/>
            <w:tcBorders>
              <w:top w:val="single" w:sz="8" w:space="0" w:color="999999"/>
              <w:left w:val="single" w:sz="8" w:space="0" w:color="999999"/>
              <w:bottom w:val="single" w:sz="8" w:space="0" w:color="999999"/>
              <w:right w:val="single" w:sz="8" w:space="0" w:color="999999"/>
            </w:tcBorders>
          </w:tcPr>
          <w:p w14:paraId="3A7A8007" w14:textId="77777777" w:rsidR="00201BCE" w:rsidRPr="00C50C67" w:rsidRDefault="00201BCE" w:rsidP="00BF3F7F"/>
        </w:tc>
        <w:tc>
          <w:tcPr>
            <w:tcW w:w="3510" w:type="dxa"/>
            <w:tcBorders>
              <w:top w:val="single" w:sz="8" w:space="0" w:color="999999"/>
              <w:left w:val="single" w:sz="8" w:space="0" w:color="999999"/>
              <w:bottom w:val="single" w:sz="8" w:space="0" w:color="999999"/>
              <w:right w:val="single" w:sz="8" w:space="0" w:color="999999"/>
            </w:tcBorders>
          </w:tcPr>
          <w:p w14:paraId="088E5C7F" w14:textId="77777777" w:rsidR="00201BCE" w:rsidRPr="00C50C67" w:rsidRDefault="00201BCE" w:rsidP="00BF3F7F"/>
        </w:tc>
        <w:tc>
          <w:tcPr>
            <w:tcW w:w="2700" w:type="dxa"/>
            <w:tcBorders>
              <w:top w:val="single" w:sz="8" w:space="0" w:color="999999"/>
              <w:left w:val="single" w:sz="8" w:space="0" w:color="999999"/>
              <w:bottom w:val="single" w:sz="8" w:space="0" w:color="999999"/>
              <w:right w:val="single" w:sz="8" w:space="0" w:color="999999"/>
            </w:tcBorders>
          </w:tcPr>
          <w:p w14:paraId="587F2058" w14:textId="0E23CD04" w:rsidR="00201BCE" w:rsidRPr="00C50C67" w:rsidRDefault="00201BCE" w:rsidP="00BF3F7F">
            <w:r w:rsidRPr="00C50C67">
              <w:t xml:space="preserve">In the </w:t>
            </w:r>
            <w:r w:rsidRPr="00C50C67">
              <w:rPr>
                <w:rStyle w:val="SAPScreenElement"/>
              </w:rPr>
              <w:t xml:space="preserve">Employee Information </w:t>
            </w:r>
            <w:r>
              <w:t>block</w:t>
            </w:r>
            <w:r w:rsidRPr="00C50C67">
              <w:t xml:space="preserve"> of the </w:t>
            </w:r>
            <w:r w:rsidRPr="00C50C67">
              <w:rPr>
                <w:rStyle w:val="SAPScreenElement"/>
              </w:rPr>
              <w:t xml:space="preserve">Identity </w:t>
            </w:r>
            <w:r>
              <w:t>section</w:t>
            </w:r>
            <w:r w:rsidRPr="00C50C67">
              <w:t xml:space="preserve"> the </w:t>
            </w:r>
            <w:r w:rsidRPr="00C50C67">
              <w:rPr>
                <w:rStyle w:val="SAPScreenElement"/>
              </w:rPr>
              <w:t>Person Id</w:t>
            </w:r>
            <w:r w:rsidR="00142D62">
              <w:rPr>
                <w:rStyle w:val="SAPScreenElement"/>
              </w:rPr>
              <w:t>,</w:t>
            </w:r>
            <w:r w:rsidRPr="00C50C67">
              <w:rPr>
                <w:rStyle w:val="SAPScreenElement"/>
              </w:rPr>
              <w:t xml:space="preserve"> </w:t>
            </w:r>
            <w:r w:rsidR="00142D62" w:rsidRPr="00D26456">
              <w:t>the</w:t>
            </w:r>
            <w:r w:rsidR="00142D62">
              <w:rPr>
                <w:rStyle w:val="SAPScreenElement"/>
              </w:rPr>
              <w:t xml:space="preserve"> </w:t>
            </w:r>
            <w:r w:rsidR="00142D62">
              <w:t>contingent worker used to have,</w:t>
            </w:r>
            <w:r w:rsidR="00142D62" w:rsidRPr="00C50C67">
              <w:t xml:space="preserve"> </w:t>
            </w:r>
            <w:r w:rsidRPr="00C50C67">
              <w:t xml:space="preserve">and any other existing data in the </w:t>
            </w:r>
            <w:r w:rsidR="00142D62" w:rsidRPr="00C50C67">
              <w:rPr>
                <w:rStyle w:val="SAPScreenElement"/>
              </w:rPr>
              <w:t xml:space="preserve">Name Information </w:t>
            </w:r>
            <w:r>
              <w:t>block</w:t>
            </w:r>
            <w:r w:rsidRPr="00C50C67">
              <w:t xml:space="preserve"> is added automatically.</w:t>
            </w:r>
          </w:p>
        </w:tc>
        <w:tc>
          <w:tcPr>
            <w:tcW w:w="1174" w:type="dxa"/>
            <w:tcBorders>
              <w:top w:val="single" w:sz="8" w:space="0" w:color="999999"/>
              <w:left w:val="single" w:sz="8" w:space="0" w:color="999999"/>
              <w:bottom w:val="single" w:sz="8" w:space="0" w:color="999999"/>
              <w:right w:val="single" w:sz="8" w:space="0" w:color="999999"/>
            </w:tcBorders>
          </w:tcPr>
          <w:p w14:paraId="2008B041" w14:textId="77777777" w:rsidR="00201BCE" w:rsidRPr="00C50C67" w:rsidRDefault="00201BCE" w:rsidP="00BF3F7F"/>
        </w:tc>
      </w:tr>
      <w:tr w:rsidR="00506704" w:rsidRPr="000E7820" w14:paraId="3808E7DC" w14:textId="77777777" w:rsidTr="007E5277">
        <w:trPr>
          <w:trHeight w:val="576"/>
        </w:trPr>
        <w:tc>
          <w:tcPr>
            <w:tcW w:w="692" w:type="dxa"/>
            <w:vMerge w:val="restart"/>
            <w:tcBorders>
              <w:top w:val="single" w:sz="8" w:space="0" w:color="999999"/>
              <w:left w:val="single" w:sz="8" w:space="0" w:color="999999"/>
              <w:bottom w:val="single" w:sz="8" w:space="0" w:color="999999"/>
              <w:right w:val="single" w:sz="8" w:space="0" w:color="999999"/>
            </w:tcBorders>
            <w:hideMark/>
          </w:tcPr>
          <w:p w14:paraId="7CF7CE7B" w14:textId="57A0BC1E" w:rsidR="00506704" w:rsidRPr="00C50C67" w:rsidRDefault="00462C41" w:rsidP="00BF3F7F">
            <w:r>
              <w:t>8</w:t>
            </w:r>
          </w:p>
        </w:tc>
        <w:tc>
          <w:tcPr>
            <w:tcW w:w="1530" w:type="dxa"/>
            <w:vMerge w:val="restart"/>
            <w:tcBorders>
              <w:top w:val="single" w:sz="8" w:space="0" w:color="999999"/>
              <w:left w:val="single" w:sz="8" w:space="0" w:color="999999"/>
              <w:bottom w:val="single" w:sz="8" w:space="0" w:color="999999"/>
              <w:right w:val="single" w:sz="8" w:space="0" w:color="999999"/>
            </w:tcBorders>
            <w:hideMark/>
          </w:tcPr>
          <w:p w14:paraId="49B94915" w14:textId="4C5DB2AC" w:rsidR="00506704" w:rsidRPr="00C50C67" w:rsidRDefault="00506704" w:rsidP="007E5277">
            <w:pPr>
              <w:spacing w:before="0"/>
              <w:rPr>
                <w:rStyle w:val="SAPEmphasis"/>
              </w:rPr>
            </w:pPr>
            <w:r w:rsidRPr="00C50C67">
              <w:rPr>
                <w:rStyle w:val="SAPEmphasis"/>
              </w:rPr>
              <w:t xml:space="preserve">Enter Identity Information of </w:t>
            </w:r>
            <w:r w:rsidR="00142D62">
              <w:rPr>
                <w:rStyle w:val="SAPEmphasis"/>
              </w:rPr>
              <w:t>New</w:t>
            </w:r>
            <w:r w:rsidRPr="00C50C67">
              <w:rPr>
                <w:rStyle w:val="SAPEmphasis"/>
              </w:rPr>
              <w:t xml:space="preserve"> Employee</w:t>
            </w:r>
          </w:p>
        </w:tc>
        <w:tc>
          <w:tcPr>
            <w:tcW w:w="2700" w:type="dxa"/>
            <w:tcBorders>
              <w:top w:val="single" w:sz="8" w:space="0" w:color="999999"/>
              <w:left w:val="single" w:sz="8" w:space="0" w:color="999999"/>
              <w:bottom w:val="single" w:sz="8" w:space="0" w:color="999999"/>
              <w:right w:val="single" w:sz="8" w:space="0" w:color="999999"/>
            </w:tcBorders>
            <w:hideMark/>
          </w:tcPr>
          <w:p w14:paraId="643582F8" w14:textId="419C6047" w:rsidR="00506704" w:rsidRPr="00C50C67" w:rsidRDefault="00506704" w:rsidP="00BF3F7F">
            <w:r w:rsidRPr="00C50C67">
              <w:t xml:space="preserve">In the </w:t>
            </w:r>
            <w:r w:rsidRPr="00C50C67">
              <w:rPr>
                <w:rStyle w:val="SAPScreenElement"/>
              </w:rPr>
              <w:t xml:space="preserve">Identity </w:t>
            </w:r>
            <w:r>
              <w:t>section</w:t>
            </w:r>
            <w:r w:rsidR="00BB0723">
              <w:t>,</w:t>
            </w:r>
            <w:r w:rsidRPr="00C50C67">
              <w:t xml:space="preserve"> </w:t>
            </w:r>
            <w:r w:rsidR="00BB0723">
              <w:t>enter again the event reason</w:t>
            </w:r>
            <w:r w:rsidRPr="00C50C67">
              <w:t>:</w:t>
            </w:r>
          </w:p>
        </w:tc>
        <w:tc>
          <w:tcPr>
            <w:tcW w:w="1980" w:type="dxa"/>
            <w:tcBorders>
              <w:top w:val="single" w:sz="8" w:space="0" w:color="999999"/>
              <w:left w:val="single" w:sz="8" w:space="0" w:color="999999"/>
              <w:bottom w:val="single" w:sz="8" w:space="0" w:color="999999"/>
              <w:right w:val="single" w:sz="8" w:space="0" w:color="999999"/>
            </w:tcBorders>
            <w:hideMark/>
          </w:tcPr>
          <w:p w14:paraId="73EE43D9" w14:textId="4D4139F1" w:rsidR="00506704" w:rsidRPr="00C50C67" w:rsidRDefault="00506704" w:rsidP="00BF3F7F">
            <w:r w:rsidRPr="00C50C67">
              <w:rPr>
                <w:rStyle w:val="SAPScreenElement"/>
              </w:rPr>
              <w:t>Event Reason:</w:t>
            </w:r>
            <w:r w:rsidRPr="00C50C67">
              <w:t xml:space="preserve"> select </w:t>
            </w:r>
            <w:r w:rsidR="00E87C2B">
              <w:rPr>
                <w:rStyle w:val="SAPUserEntry"/>
              </w:rPr>
              <w:t>New H</w:t>
            </w:r>
            <w:r w:rsidRPr="00C50C67">
              <w:rPr>
                <w:rStyle w:val="SAPUserEntry"/>
              </w:rPr>
              <w:t>ire(</w:t>
            </w:r>
            <w:r w:rsidR="00E87C2B">
              <w:rPr>
                <w:rStyle w:val="SAPUserEntry"/>
              </w:rPr>
              <w:t>HIRNEW</w:t>
            </w:r>
            <w:r w:rsidRPr="00C50C67">
              <w:rPr>
                <w:rStyle w:val="SAPUserEntry"/>
              </w:rPr>
              <w:t>)</w:t>
            </w:r>
            <w:r w:rsidRPr="00C50C67">
              <w:rPr>
                <w:b/>
              </w:rPr>
              <w:t xml:space="preserve"> </w:t>
            </w:r>
            <w:r w:rsidRPr="00C50C67">
              <w:t>from drop-down</w:t>
            </w:r>
          </w:p>
        </w:tc>
        <w:tc>
          <w:tcPr>
            <w:tcW w:w="3510" w:type="dxa"/>
            <w:tcBorders>
              <w:top w:val="single" w:sz="8" w:space="0" w:color="999999"/>
              <w:left w:val="single" w:sz="8" w:space="0" w:color="999999"/>
              <w:bottom w:val="single" w:sz="8" w:space="0" w:color="999999"/>
              <w:right w:val="single" w:sz="8" w:space="0" w:color="999999"/>
            </w:tcBorders>
          </w:tcPr>
          <w:p w14:paraId="16ADE148" w14:textId="77777777" w:rsidR="00506704" w:rsidRPr="00C50C67" w:rsidRDefault="00506704" w:rsidP="00BF3F7F"/>
        </w:tc>
        <w:tc>
          <w:tcPr>
            <w:tcW w:w="2700" w:type="dxa"/>
            <w:vMerge w:val="restart"/>
            <w:tcBorders>
              <w:top w:val="single" w:sz="8" w:space="0" w:color="999999"/>
              <w:left w:val="single" w:sz="8" w:space="0" w:color="999999"/>
              <w:bottom w:val="single" w:sz="8" w:space="0" w:color="999999"/>
              <w:right w:val="single" w:sz="8" w:space="0" w:color="999999"/>
            </w:tcBorders>
          </w:tcPr>
          <w:p w14:paraId="27A84DF7" w14:textId="77777777" w:rsidR="00506704" w:rsidRPr="00C50C67" w:rsidRDefault="00506704" w:rsidP="00BF3F7F"/>
        </w:tc>
        <w:tc>
          <w:tcPr>
            <w:tcW w:w="1174" w:type="dxa"/>
            <w:tcBorders>
              <w:top w:val="single" w:sz="8" w:space="0" w:color="999999"/>
              <w:left w:val="single" w:sz="8" w:space="0" w:color="999999"/>
              <w:bottom w:val="single" w:sz="8" w:space="0" w:color="999999"/>
              <w:right w:val="single" w:sz="8" w:space="0" w:color="999999"/>
            </w:tcBorders>
          </w:tcPr>
          <w:p w14:paraId="7EC3C927" w14:textId="77777777" w:rsidR="00506704" w:rsidRPr="00C50C67" w:rsidRDefault="00506704" w:rsidP="00BF3F7F"/>
        </w:tc>
      </w:tr>
      <w:tr w:rsidR="0071797E" w:rsidRPr="000E7820" w14:paraId="4D4E8257" w14:textId="77777777" w:rsidTr="007E5277">
        <w:trPr>
          <w:trHeight w:val="288"/>
        </w:trPr>
        <w:tc>
          <w:tcPr>
            <w:tcW w:w="692" w:type="dxa"/>
            <w:vMerge/>
            <w:tcBorders>
              <w:top w:val="single" w:sz="8" w:space="0" w:color="999999"/>
              <w:left w:val="single" w:sz="8" w:space="0" w:color="999999"/>
              <w:bottom w:val="single" w:sz="8" w:space="0" w:color="999999"/>
              <w:right w:val="single" w:sz="8" w:space="0" w:color="999999"/>
            </w:tcBorders>
            <w:vAlign w:val="center"/>
          </w:tcPr>
          <w:p w14:paraId="67A98561" w14:textId="77777777" w:rsidR="0071797E" w:rsidRPr="00C50C67" w:rsidRDefault="0071797E" w:rsidP="00BF3F7F">
            <w:pPr>
              <w:spacing w:before="0" w:after="0" w:line="240" w:lineRule="auto"/>
            </w:pPr>
          </w:p>
        </w:tc>
        <w:tc>
          <w:tcPr>
            <w:tcW w:w="1530" w:type="dxa"/>
            <w:vMerge/>
            <w:tcBorders>
              <w:top w:val="single" w:sz="8" w:space="0" w:color="999999"/>
              <w:left w:val="single" w:sz="8" w:space="0" w:color="999999"/>
              <w:bottom w:val="single" w:sz="8" w:space="0" w:color="999999"/>
              <w:right w:val="single" w:sz="8" w:space="0" w:color="999999"/>
            </w:tcBorders>
            <w:vAlign w:val="center"/>
          </w:tcPr>
          <w:p w14:paraId="6D6EC59C" w14:textId="77777777" w:rsidR="0071797E" w:rsidRPr="00C50C67" w:rsidRDefault="0071797E" w:rsidP="00BF3F7F">
            <w:pPr>
              <w:spacing w:before="0" w:after="0" w:line="240" w:lineRule="auto"/>
              <w:rPr>
                <w:rStyle w:val="SAPEmphasis"/>
              </w:rPr>
            </w:pPr>
          </w:p>
        </w:tc>
        <w:tc>
          <w:tcPr>
            <w:tcW w:w="2700" w:type="dxa"/>
            <w:tcBorders>
              <w:top w:val="single" w:sz="8" w:space="0" w:color="999999"/>
              <w:left w:val="single" w:sz="8" w:space="0" w:color="999999"/>
              <w:right w:val="single" w:sz="8" w:space="0" w:color="999999"/>
            </w:tcBorders>
          </w:tcPr>
          <w:p w14:paraId="4D9FD6AD" w14:textId="10CD7756" w:rsidR="0071797E" w:rsidRPr="003C547D" w:rsidRDefault="0071797E" w:rsidP="00BF3F7F">
            <w:r>
              <w:t>I</w:t>
            </w:r>
            <w:r w:rsidRPr="00C50C67">
              <w:t xml:space="preserve">n the </w:t>
            </w:r>
            <w:r w:rsidRPr="00C50C67">
              <w:rPr>
                <w:rStyle w:val="SAPScreenElement"/>
              </w:rPr>
              <w:t xml:space="preserve">Name Information </w:t>
            </w:r>
            <w:r>
              <w:t>block</w:t>
            </w:r>
            <w:r w:rsidRPr="00C50C67">
              <w:t xml:space="preserve"> check if the information is still valid</w:t>
            </w:r>
            <w:r>
              <w:t>. Adapt it if appropriate.</w:t>
            </w:r>
          </w:p>
        </w:tc>
        <w:tc>
          <w:tcPr>
            <w:tcW w:w="1980" w:type="dxa"/>
            <w:tcBorders>
              <w:top w:val="single" w:sz="8" w:space="0" w:color="999999"/>
              <w:left w:val="single" w:sz="8" w:space="0" w:color="999999"/>
              <w:bottom w:val="single" w:sz="8" w:space="0" w:color="999999"/>
              <w:right w:val="single" w:sz="8" w:space="0" w:color="999999"/>
            </w:tcBorders>
          </w:tcPr>
          <w:p w14:paraId="07FB7EFF" w14:textId="77777777" w:rsidR="0071797E" w:rsidRPr="00C50C67" w:rsidRDefault="0071797E" w:rsidP="00BF3F7F">
            <w:pPr>
              <w:rPr>
                <w:rStyle w:val="SAPScreenElement"/>
              </w:rPr>
            </w:pPr>
          </w:p>
        </w:tc>
        <w:tc>
          <w:tcPr>
            <w:tcW w:w="3510" w:type="dxa"/>
            <w:tcBorders>
              <w:top w:val="single" w:sz="8" w:space="0" w:color="999999"/>
              <w:left w:val="single" w:sz="8" w:space="0" w:color="999999"/>
              <w:bottom w:val="single" w:sz="8" w:space="0" w:color="999999"/>
              <w:right w:val="single" w:sz="8" w:space="0" w:color="999999"/>
            </w:tcBorders>
          </w:tcPr>
          <w:p w14:paraId="0E605C5F" w14:textId="77777777" w:rsidR="00F66B78" w:rsidRPr="000D65BA" w:rsidRDefault="00F66B78" w:rsidP="00F66B78">
            <w:r w:rsidRPr="000D65BA">
              <w:rPr>
                <w:noProof/>
              </w:rPr>
              <w:drawing>
                <wp:inline distT="0" distB="0" distL="0" distR="0" wp14:anchorId="0423D4EF" wp14:editId="6DAC7843">
                  <wp:extent cx="225425" cy="237490"/>
                  <wp:effectExtent l="0" t="0" r="317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37490"/>
                          </a:xfrm>
                          <a:prstGeom prst="rect">
                            <a:avLst/>
                          </a:prstGeom>
                          <a:noFill/>
                          <a:ln>
                            <a:noFill/>
                          </a:ln>
                        </pic:spPr>
                      </pic:pic>
                    </a:graphicData>
                  </a:graphic>
                </wp:inline>
              </w:drawing>
            </w:r>
            <w:r w:rsidRPr="000D65BA">
              <w:t> </w:t>
            </w:r>
            <w:r w:rsidRPr="000D65BA">
              <w:rPr>
                <w:rFonts w:ascii="BentonSans Regular" w:hAnsi="BentonSans Regular"/>
                <w:color w:val="666666"/>
                <w:sz w:val="22"/>
              </w:rPr>
              <w:t>Caution</w:t>
            </w:r>
          </w:p>
          <w:p w14:paraId="21C455FF" w14:textId="62E195FB" w:rsidR="00F66B78" w:rsidDel="00971296" w:rsidRDefault="00D92AD8" w:rsidP="00F66B78">
            <w:pPr>
              <w:rPr>
                <w:del w:id="231" w:author="Author" w:date="2018-03-06T07:14:00Z"/>
              </w:rPr>
            </w:pPr>
            <w:r w:rsidRPr="000D7783">
              <w:t xml:space="preserve">For some countries, the name entered needs to fulfill compliance conditions. </w:t>
            </w:r>
            <w:r w:rsidR="00F66B78" w:rsidRPr="00D92AD8">
              <w:t>If this is not the case, an error message is generated by the system.</w:t>
            </w:r>
          </w:p>
          <w:p w14:paraId="5961001D" w14:textId="5C8A6287" w:rsidR="006B7356" w:rsidRPr="00225C95" w:rsidDel="00971296" w:rsidRDefault="006B7356" w:rsidP="006B7356">
            <w:pPr>
              <w:pStyle w:val="SAPNoteHeading"/>
              <w:ind w:left="0"/>
              <w:rPr>
                <w:ins w:id="232" w:author="Author" w:date="2018-02-13T16:42:00Z"/>
                <w:del w:id="233" w:author="Author" w:date="2018-03-06T07:14:00Z"/>
                <w:strike/>
                <w:rPrChange w:id="234" w:author="Author" w:date="2018-03-05T17:27:00Z">
                  <w:rPr>
                    <w:ins w:id="235" w:author="Author" w:date="2018-02-13T16:42:00Z"/>
                    <w:del w:id="236" w:author="Author" w:date="2018-03-06T07:14:00Z"/>
                  </w:rPr>
                </w:rPrChange>
              </w:rPr>
            </w:pPr>
            <w:commentRangeStart w:id="237"/>
            <w:ins w:id="238" w:author="Author" w:date="2018-02-13T16:42:00Z">
              <w:del w:id="239" w:author="Author" w:date="2018-03-06T07:14:00Z">
                <w:r w:rsidRPr="00225C95" w:rsidDel="00971296">
                  <w:rPr>
                    <w:strike/>
                    <w:noProof/>
                    <w:rPrChange w:id="240" w:author="Author" w:date="2018-03-05T17:27:00Z">
                      <w:rPr>
                        <w:noProof/>
                      </w:rPr>
                    </w:rPrChange>
                  </w:rPr>
                  <w:drawing>
                    <wp:inline distT="0" distB="0" distL="0" distR="0" wp14:anchorId="794E4DCB" wp14:editId="4C0B6F37">
                      <wp:extent cx="225425" cy="225425"/>
                      <wp:effectExtent l="0" t="0" r="0" b="317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25C95" w:rsidDel="00971296">
                  <w:rPr>
                    <w:strike/>
                    <w:rPrChange w:id="241" w:author="Author" w:date="2018-03-05T17:27:00Z">
                      <w:rPr/>
                    </w:rPrChange>
                  </w:rPr>
                  <w:delText> Note</w:delText>
                </w:r>
              </w:del>
            </w:ins>
          </w:p>
          <w:p w14:paraId="4F4FC0B9" w14:textId="2D03C8E4" w:rsidR="0071797E" w:rsidRPr="00225C95" w:rsidDel="00971296" w:rsidRDefault="0071797E" w:rsidP="00CB3D72">
            <w:pPr>
              <w:pStyle w:val="SAPNoteHeading"/>
              <w:ind w:left="0"/>
              <w:rPr>
                <w:del w:id="242" w:author="Author" w:date="2018-03-06T07:14:00Z"/>
                <w:strike/>
                <w:rPrChange w:id="243" w:author="Author" w:date="2018-03-05T17:27:00Z">
                  <w:rPr>
                    <w:del w:id="244" w:author="Author" w:date="2018-03-06T07:14:00Z"/>
                  </w:rPr>
                </w:rPrChange>
              </w:rPr>
            </w:pPr>
            <w:del w:id="245" w:author="Author" w:date="2018-03-06T07:14:00Z">
              <w:r w:rsidRPr="00225C95" w:rsidDel="00971296">
                <w:rPr>
                  <w:strike/>
                  <w:noProof/>
                  <w:rPrChange w:id="246" w:author="Author" w:date="2018-03-05T17:27:00Z">
                    <w:rPr>
                      <w:noProof/>
                    </w:rPr>
                  </w:rPrChange>
                </w:rPr>
                <w:drawing>
                  <wp:inline distT="0" distB="0" distL="0" distR="0" wp14:anchorId="64CAE73A" wp14:editId="57159527">
                    <wp:extent cx="228600" cy="228600"/>
                    <wp:effectExtent l="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25C95" w:rsidDel="00971296">
                <w:rPr>
                  <w:strike/>
                  <w:rPrChange w:id="247" w:author="Author" w:date="2018-03-05T17:27:00Z">
                    <w:rPr/>
                  </w:rPrChange>
                </w:rPr>
                <w:delText> Recommendation</w:delText>
              </w:r>
            </w:del>
          </w:p>
          <w:p w14:paraId="5643AF70" w14:textId="253A7887" w:rsidR="0071797E" w:rsidRPr="00C50C67" w:rsidRDefault="00AF4528">
            <w:ins w:id="248" w:author="Author" w:date="2018-02-13T16:32:00Z">
              <w:del w:id="249" w:author="Author" w:date="2018-03-06T07:14:00Z">
                <w:r w:rsidRPr="00225C95" w:rsidDel="00971296">
                  <w:rPr>
                    <w:strike/>
                    <w:rPrChange w:id="250" w:author="Author" w:date="2018-03-05T17:27:00Z">
                      <w:rPr/>
                    </w:rPrChange>
                  </w:rPr>
                  <w:delText xml:space="preserve">In case the </w:delText>
                </w:r>
              </w:del>
            </w:ins>
            <w:ins w:id="251" w:author="Author" w:date="2018-02-13T16:33:00Z">
              <w:del w:id="252" w:author="Author" w:date="2018-03-06T07:14:00Z">
                <w:r w:rsidR="006B7356" w:rsidRPr="00225C95" w:rsidDel="00971296">
                  <w:rPr>
                    <w:rStyle w:val="SAPEmphasis"/>
                    <w:strike/>
                    <w:rPrChange w:id="253" w:author="Author" w:date="2018-03-05T17:27:00Z">
                      <w:rPr>
                        <w:rStyle w:val="SAPEmphasis"/>
                      </w:rPr>
                    </w:rPrChange>
                  </w:rPr>
                  <w:delText>Core</w:delText>
                </w:r>
              </w:del>
            </w:ins>
            <w:ins w:id="254" w:author="Author" w:date="2018-02-13T16:32:00Z">
              <w:del w:id="255" w:author="Author" w:date="2018-03-06T07:14:00Z">
                <w:r w:rsidRPr="00225C95" w:rsidDel="00971296">
                  <w:rPr>
                    <w:strike/>
                    <w:noProof/>
                    <w:rPrChange w:id="256" w:author="Author" w:date="2018-03-05T17:27:00Z">
                      <w:rPr>
                        <w:noProof/>
                      </w:rPr>
                    </w:rPrChange>
                  </w:rPr>
                  <w:delText xml:space="preserve"> </w:delText>
                </w:r>
                <w:r w:rsidRPr="00225C95" w:rsidDel="00971296">
                  <w:rPr>
                    <w:strike/>
                    <w:rPrChange w:id="257" w:author="Author" w:date="2018-03-05T17:27:00Z">
                      <w:rPr/>
                    </w:rPrChange>
                  </w:rPr>
                  <w:delText>content has been deployed with the SAP Best Practices, you can refer for</w:delText>
                </w:r>
              </w:del>
            </w:ins>
            <w:del w:id="258" w:author="Author" w:date="2018-03-06T07:14:00Z">
              <w:r w:rsidR="0071797E" w:rsidRPr="00225C95" w:rsidDel="00971296">
                <w:rPr>
                  <w:strike/>
                  <w:rPrChange w:id="259" w:author="Author" w:date="2018-03-05T17:27:00Z">
                    <w:rPr/>
                  </w:rPrChange>
                </w:rPr>
                <w:delText xml:space="preserve">For details, refer to test script of scope item </w:delText>
              </w:r>
              <w:r w:rsidR="0071797E" w:rsidRPr="00225C95" w:rsidDel="00971296">
                <w:rPr>
                  <w:rStyle w:val="SAPScreenElement"/>
                  <w:strike/>
                  <w:color w:val="auto"/>
                  <w:rPrChange w:id="260" w:author="Author" w:date="2018-03-05T17:27:00Z">
                    <w:rPr>
                      <w:rStyle w:val="SAPScreenElement"/>
                      <w:color w:val="auto"/>
                    </w:rPr>
                  </w:rPrChange>
                </w:rPr>
                <w:delText>Add New Employee / Rehire (FJ0)</w:delText>
              </w:r>
              <w:r w:rsidR="0071797E" w:rsidRPr="00225C95" w:rsidDel="00971296">
                <w:rPr>
                  <w:strike/>
                  <w:rPrChange w:id="261" w:author="Author" w:date="2018-03-05T17:27:00Z">
                    <w:rPr/>
                  </w:rPrChange>
                </w:rPr>
                <w:delText>,</w:delText>
              </w:r>
              <w:r w:rsidR="0071797E" w:rsidRPr="00225C95" w:rsidDel="00971296">
                <w:rPr>
                  <w:rStyle w:val="SAPScreenElement"/>
                  <w:strike/>
                  <w:rPrChange w:id="262" w:author="Author" w:date="2018-03-05T17:27:00Z">
                    <w:rPr>
                      <w:rStyle w:val="SAPScreenElement"/>
                    </w:rPr>
                  </w:rPrChange>
                </w:rPr>
                <w:delText xml:space="preserve"> </w:delText>
              </w:r>
              <w:r w:rsidR="0071797E" w:rsidRPr="00225C95" w:rsidDel="00971296">
                <w:rPr>
                  <w:strike/>
                  <w:rPrChange w:id="263" w:author="Author" w:date="2018-03-05T17:27:00Z">
                    <w:rPr/>
                  </w:rPrChange>
                </w:rPr>
                <w:delText xml:space="preserve">process step </w:delText>
              </w:r>
              <w:r w:rsidR="0071797E" w:rsidRPr="00225C95" w:rsidDel="00971296">
                <w:rPr>
                  <w:rStyle w:val="SAPScreenElement"/>
                  <w:strike/>
                  <w:color w:val="auto"/>
                  <w:rPrChange w:id="264" w:author="Author" w:date="2018-03-05T17:27:00Z">
                    <w:rPr>
                      <w:rStyle w:val="SAPScreenElement"/>
                      <w:color w:val="auto"/>
                    </w:rPr>
                  </w:rPrChange>
                </w:rPr>
                <w:delText>Entering Hiring Data</w:delText>
              </w:r>
              <w:r w:rsidR="0071797E" w:rsidRPr="00225C95" w:rsidDel="00971296">
                <w:rPr>
                  <w:strike/>
                  <w:rPrChange w:id="265" w:author="Author" w:date="2018-03-05T17:27:00Z">
                    <w:rPr/>
                  </w:rPrChange>
                </w:rPr>
                <w:delText>.</w:delText>
              </w:r>
              <w:commentRangeEnd w:id="237"/>
              <w:r w:rsidR="00225C95" w:rsidDel="00971296">
                <w:rPr>
                  <w:rStyle w:val="CommentReference"/>
                  <w:rFonts w:ascii="Arial" w:eastAsia="SimSun" w:hAnsi="Arial"/>
                  <w:lang w:val="de-DE"/>
                </w:rPr>
                <w:commentReference w:id="237"/>
              </w:r>
            </w:del>
          </w:p>
        </w:tc>
        <w:tc>
          <w:tcPr>
            <w:tcW w:w="2700" w:type="dxa"/>
            <w:vMerge/>
            <w:tcBorders>
              <w:top w:val="single" w:sz="8" w:space="0" w:color="999999"/>
              <w:left w:val="single" w:sz="8" w:space="0" w:color="999999"/>
              <w:bottom w:val="single" w:sz="8" w:space="0" w:color="999999"/>
              <w:right w:val="single" w:sz="8" w:space="0" w:color="999999"/>
            </w:tcBorders>
            <w:vAlign w:val="center"/>
          </w:tcPr>
          <w:p w14:paraId="7DAE3B5E" w14:textId="77777777" w:rsidR="0071797E" w:rsidRPr="00C50C67" w:rsidRDefault="0071797E" w:rsidP="00BF3F7F">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202883A1" w14:textId="77777777" w:rsidR="0071797E" w:rsidRPr="00C50C67" w:rsidRDefault="0071797E" w:rsidP="00BF3F7F"/>
        </w:tc>
      </w:tr>
      <w:tr w:rsidR="00433B11" w:rsidRPr="000E7820" w14:paraId="73B18503" w14:textId="77777777" w:rsidTr="007E5277">
        <w:trPr>
          <w:trHeight w:val="432"/>
        </w:trPr>
        <w:tc>
          <w:tcPr>
            <w:tcW w:w="692" w:type="dxa"/>
            <w:vMerge/>
            <w:tcBorders>
              <w:top w:val="single" w:sz="8" w:space="0" w:color="999999"/>
              <w:left w:val="single" w:sz="8" w:space="0" w:color="999999"/>
              <w:bottom w:val="single" w:sz="8" w:space="0" w:color="999999"/>
              <w:right w:val="single" w:sz="8" w:space="0" w:color="999999"/>
            </w:tcBorders>
            <w:vAlign w:val="center"/>
          </w:tcPr>
          <w:p w14:paraId="4542EFD0" w14:textId="77777777" w:rsidR="00433B11" w:rsidRPr="00C50C67" w:rsidRDefault="00433B11" w:rsidP="00BF3F7F">
            <w:pPr>
              <w:spacing w:before="0" w:after="0" w:line="240" w:lineRule="auto"/>
            </w:pPr>
          </w:p>
        </w:tc>
        <w:tc>
          <w:tcPr>
            <w:tcW w:w="1530" w:type="dxa"/>
            <w:vMerge/>
            <w:tcBorders>
              <w:top w:val="single" w:sz="8" w:space="0" w:color="999999"/>
              <w:left w:val="single" w:sz="8" w:space="0" w:color="999999"/>
              <w:bottom w:val="single" w:sz="8" w:space="0" w:color="999999"/>
              <w:right w:val="single" w:sz="8" w:space="0" w:color="999999"/>
            </w:tcBorders>
            <w:vAlign w:val="center"/>
          </w:tcPr>
          <w:p w14:paraId="33F6E4EA" w14:textId="77777777" w:rsidR="00433B11" w:rsidRPr="00C50C67" w:rsidRDefault="00433B11" w:rsidP="00BF3F7F">
            <w:pPr>
              <w:spacing w:before="0" w:after="0" w:line="240" w:lineRule="auto"/>
              <w:rPr>
                <w:rStyle w:val="SAPEmphasis"/>
              </w:rPr>
            </w:pPr>
          </w:p>
        </w:tc>
        <w:tc>
          <w:tcPr>
            <w:tcW w:w="2700" w:type="dxa"/>
            <w:vMerge w:val="restart"/>
            <w:tcBorders>
              <w:left w:val="single" w:sz="8" w:space="0" w:color="999999"/>
              <w:right w:val="single" w:sz="8" w:space="0" w:color="999999"/>
            </w:tcBorders>
          </w:tcPr>
          <w:p w14:paraId="21B8C37F" w14:textId="3DFBF259" w:rsidR="00433B11" w:rsidRPr="00C50C67" w:rsidRDefault="00433B11">
            <w:pPr>
              <w:pPrChange w:id="266" w:author="Author" w:date="2018-03-05T17:36:00Z">
                <w:pPr>
                  <w:spacing w:line="240" w:lineRule="auto"/>
                </w:pPr>
              </w:pPrChange>
            </w:pPr>
            <w:r>
              <w:t>I</w:t>
            </w:r>
            <w:r w:rsidRPr="00C50C67">
              <w:t xml:space="preserve">n the </w:t>
            </w:r>
            <w:r w:rsidRPr="00C50C67">
              <w:rPr>
                <w:rStyle w:val="SAPScreenElement"/>
              </w:rPr>
              <w:t xml:space="preserve">Biographical Information </w:t>
            </w:r>
            <w:r>
              <w:t>block,</w:t>
            </w:r>
            <w:r w:rsidRPr="00C50C67">
              <w:t xml:space="preserve"> </w:t>
            </w:r>
            <w:r>
              <w:t>make the following entries:</w:t>
            </w:r>
          </w:p>
        </w:tc>
        <w:tc>
          <w:tcPr>
            <w:tcW w:w="1980" w:type="dxa"/>
            <w:tcBorders>
              <w:top w:val="single" w:sz="8" w:space="0" w:color="999999"/>
              <w:left w:val="single" w:sz="8" w:space="0" w:color="999999"/>
              <w:bottom w:val="single" w:sz="8" w:space="0" w:color="999999"/>
              <w:right w:val="single" w:sz="8" w:space="0" w:color="999999"/>
            </w:tcBorders>
          </w:tcPr>
          <w:p w14:paraId="4830947C" w14:textId="0983B696" w:rsidR="00433B11" w:rsidRPr="00C50C67" w:rsidRDefault="00433B11" w:rsidP="00BF3F7F">
            <w:pPr>
              <w:rPr>
                <w:rStyle w:val="SAPScreenElement"/>
              </w:rPr>
            </w:pPr>
            <w:r w:rsidRPr="00C50C67">
              <w:rPr>
                <w:rStyle w:val="SAPScreenElement"/>
              </w:rPr>
              <w:t xml:space="preserve">Date Of Birth: </w:t>
            </w:r>
            <w:r w:rsidRPr="00C50C67">
              <w:t>select</w:t>
            </w:r>
            <w:r>
              <w:t xml:space="preserve"> again</w:t>
            </w:r>
            <w:r w:rsidRPr="00C50C67">
              <w:t xml:space="preserve"> from calendar help</w:t>
            </w:r>
            <w:r>
              <w:t xml:space="preserve"> </w:t>
            </w:r>
          </w:p>
        </w:tc>
        <w:tc>
          <w:tcPr>
            <w:tcW w:w="3510" w:type="dxa"/>
            <w:tcBorders>
              <w:top w:val="single" w:sz="8" w:space="0" w:color="999999"/>
              <w:left w:val="single" w:sz="8" w:space="0" w:color="999999"/>
              <w:bottom w:val="single" w:sz="8" w:space="0" w:color="999999"/>
              <w:right w:val="single" w:sz="8" w:space="0" w:color="999999"/>
            </w:tcBorders>
          </w:tcPr>
          <w:p w14:paraId="0ABD3F7A" w14:textId="77777777" w:rsidR="00433B11" w:rsidRPr="00252298" w:rsidRDefault="00433B11" w:rsidP="00BF3F7F">
            <w:pPr>
              <w:pStyle w:val="SAPNoteHeading"/>
              <w:ind w:left="0"/>
            </w:pPr>
            <w:r w:rsidRPr="002A0E25">
              <w:rPr>
                <w:noProof/>
              </w:rPr>
              <w:drawing>
                <wp:inline distT="0" distB="0" distL="0" distR="0" wp14:anchorId="5FFCD64B" wp14:editId="01B5F5C2">
                  <wp:extent cx="228600" cy="228600"/>
                  <wp:effectExtent l="0" t="0" r="0" b="0"/>
                  <wp:docPr id="19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52298">
              <w:t> Recommendation</w:t>
            </w:r>
          </w:p>
          <w:p w14:paraId="1938EA6A" w14:textId="77777777" w:rsidR="00433B11" w:rsidRPr="00252298" w:rsidRDefault="00433B11" w:rsidP="00BF3F7F">
            <w:r w:rsidRPr="00252298">
              <w:t>Required if integration with Employee Central Payroll is in place.</w:t>
            </w:r>
          </w:p>
        </w:tc>
        <w:tc>
          <w:tcPr>
            <w:tcW w:w="2700" w:type="dxa"/>
            <w:vMerge/>
            <w:tcBorders>
              <w:top w:val="single" w:sz="8" w:space="0" w:color="999999"/>
              <w:left w:val="single" w:sz="8" w:space="0" w:color="999999"/>
              <w:bottom w:val="single" w:sz="8" w:space="0" w:color="999999"/>
              <w:right w:val="single" w:sz="8" w:space="0" w:color="999999"/>
            </w:tcBorders>
            <w:vAlign w:val="center"/>
          </w:tcPr>
          <w:p w14:paraId="378595BD" w14:textId="77777777" w:rsidR="00433B11" w:rsidRPr="00C50C67" w:rsidRDefault="00433B11" w:rsidP="00BF3F7F">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1ACE341A" w14:textId="77777777" w:rsidR="00433B11" w:rsidRPr="00C50C67" w:rsidRDefault="00433B11" w:rsidP="00BF3F7F"/>
        </w:tc>
      </w:tr>
      <w:tr w:rsidR="00433B11" w:rsidRPr="000E7820" w14:paraId="79DE2A39" w14:textId="77777777" w:rsidTr="007E5277">
        <w:trPr>
          <w:trHeight w:val="432"/>
        </w:trPr>
        <w:tc>
          <w:tcPr>
            <w:tcW w:w="692" w:type="dxa"/>
            <w:vMerge/>
            <w:tcBorders>
              <w:top w:val="single" w:sz="8" w:space="0" w:color="999999"/>
              <w:left w:val="single" w:sz="8" w:space="0" w:color="999999"/>
              <w:bottom w:val="single" w:sz="8" w:space="0" w:color="999999"/>
              <w:right w:val="single" w:sz="8" w:space="0" w:color="999999"/>
            </w:tcBorders>
            <w:vAlign w:val="center"/>
          </w:tcPr>
          <w:p w14:paraId="7C48AD70" w14:textId="77777777" w:rsidR="00433B11" w:rsidRPr="00C50C67" w:rsidRDefault="00433B11" w:rsidP="00BF3F7F">
            <w:pPr>
              <w:spacing w:before="0" w:after="0" w:line="240" w:lineRule="auto"/>
            </w:pPr>
          </w:p>
        </w:tc>
        <w:tc>
          <w:tcPr>
            <w:tcW w:w="1530" w:type="dxa"/>
            <w:vMerge/>
            <w:tcBorders>
              <w:top w:val="single" w:sz="8" w:space="0" w:color="999999"/>
              <w:left w:val="single" w:sz="8" w:space="0" w:color="999999"/>
              <w:bottom w:val="single" w:sz="8" w:space="0" w:color="999999"/>
              <w:right w:val="single" w:sz="8" w:space="0" w:color="999999"/>
            </w:tcBorders>
            <w:vAlign w:val="center"/>
          </w:tcPr>
          <w:p w14:paraId="0B328A84" w14:textId="77777777" w:rsidR="00433B11" w:rsidRPr="00C50C67" w:rsidRDefault="00433B11" w:rsidP="00BF3F7F">
            <w:pPr>
              <w:spacing w:before="0" w:after="0" w:line="240" w:lineRule="auto"/>
              <w:rPr>
                <w:rStyle w:val="SAPEmphasis"/>
              </w:rPr>
            </w:pPr>
          </w:p>
        </w:tc>
        <w:tc>
          <w:tcPr>
            <w:tcW w:w="2700" w:type="dxa"/>
            <w:vMerge/>
            <w:tcBorders>
              <w:left w:val="single" w:sz="8" w:space="0" w:color="999999"/>
              <w:right w:val="single" w:sz="8" w:space="0" w:color="999999"/>
            </w:tcBorders>
          </w:tcPr>
          <w:p w14:paraId="2CF8A1ED" w14:textId="77777777" w:rsidR="00433B11" w:rsidRPr="00C50C67" w:rsidRDefault="00433B11" w:rsidP="00BF3F7F"/>
        </w:tc>
        <w:tc>
          <w:tcPr>
            <w:tcW w:w="1980" w:type="dxa"/>
            <w:tcBorders>
              <w:top w:val="single" w:sz="8" w:space="0" w:color="999999"/>
              <w:left w:val="single" w:sz="8" w:space="0" w:color="999999"/>
              <w:bottom w:val="single" w:sz="8" w:space="0" w:color="999999"/>
              <w:right w:val="single" w:sz="8" w:space="0" w:color="999999"/>
            </w:tcBorders>
          </w:tcPr>
          <w:p w14:paraId="5968CEDF" w14:textId="18C5B47C" w:rsidR="00433B11" w:rsidRPr="00C50C67" w:rsidRDefault="00433B11" w:rsidP="00BF3F7F">
            <w:pPr>
              <w:rPr>
                <w:rStyle w:val="SAPScreenElement"/>
              </w:rPr>
            </w:pPr>
            <w:r>
              <w:rPr>
                <w:rStyle w:val="SAPScreenElement"/>
              </w:rPr>
              <w:t>Country</w:t>
            </w:r>
            <w:r w:rsidRPr="00C50C67">
              <w:rPr>
                <w:rStyle w:val="SAPScreenElement"/>
              </w:rPr>
              <w:t xml:space="preserve"> Of Birth: </w:t>
            </w:r>
            <w:r w:rsidRPr="00FC3150">
              <w:t>select from drop-down</w:t>
            </w:r>
            <w:r w:rsidRPr="0058789A">
              <w:rPr>
                <w:rStyle w:val="SAPUserEntry"/>
              </w:rPr>
              <w:t xml:space="preserve"> </w:t>
            </w:r>
          </w:p>
        </w:tc>
        <w:tc>
          <w:tcPr>
            <w:tcW w:w="3510" w:type="dxa"/>
            <w:tcBorders>
              <w:top w:val="single" w:sz="8" w:space="0" w:color="999999"/>
              <w:left w:val="single" w:sz="8" w:space="0" w:color="999999"/>
              <w:bottom w:val="single" w:sz="8" w:space="0" w:color="999999"/>
              <w:right w:val="single" w:sz="8" w:space="0" w:color="999999"/>
            </w:tcBorders>
          </w:tcPr>
          <w:p w14:paraId="24D52FAF" w14:textId="77777777" w:rsidR="00433B11" w:rsidRPr="00C50C67" w:rsidRDefault="00433B11" w:rsidP="00BF3F7F"/>
        </w:tc>
        <w:tc>
          <w:tcPr>
            <w:tcW w:w="2700" w:type="dxa"/>
            <w:vMerge/>
            <w:tcBorders>
              <w:top w:val="single" w:sz="8" w:space="0" w:color="999999"/>
              <w:left w:val="single" w:sz="8" w:space="0" w:color="999999"/>
              <w:bottom w:val="single" w:sz="8" w:space="0" w:color="999999"/>
              <w:right w:val="single" w:sz="8" w:space="0" w:color="999999"/>
            </w:tcBorders>
            <w:vAlign w:val="center"/>
          </w:tcPr>
          <w:p w14:paraId="21930AEB" w14:textId="77777777" w:rsidR="00433B11" w:rsidRPr="00C50C67" w:rsidRDefault="00433B11" w:rsidP="00BF3F7F">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211691A5" w14:textId="77777777" w:rsidR="00433B11" w:rsidRPr="00C50C67" w:rsidRDefault="00433B11" w:rsidP="00BF3F7F"/>
        </w:tc>
      </w:tr>
      <w:tr w:rsidR="00433B11" w:rsidRPr="000E7820" w14:paraId="3680C37D" w14:textId="77777777" w:rsidTr="007E5277">
        <w:trPr>
          <w:trHeight w:val="823"/>
        </w:trPr>
        <w:tc>
          <w:tcPr>
            <w:tcW w:w="692" w:type="dxa"/>
            <w:vMerge/>
            <w:tcBorders>
              <w:top w:val="single" w:sz="8" w:space="0" w:color="999999"/>
              <w:left w:val="single" w:sz="8" w:space="0" w:color="999999"/>
              <w:bottom w:val="single" w:sz="8" w:space="0" w:color="999999"/>
              <w:right w:val="single" w:sz="8" w:space="0" w:color="999999"/>
            </w:tcBorders>
            <w:vAlign w:val="center"/>
          </w:tcPr>
          <w:p w14:paraId="0C0E2AB4" w14:textId="77777777" w:rsidR="00433B11" w:rsidRPr="00C50C67" w:rsidRDefault="00433B11" w:rsidP="00F66B78">
            <w:pPr>
              <w:spacing w:before="0" w:after="0" w:line="240" w:lineRule="auto"/>
            </w:pPr>
          </w:p>
        </w:tc>
        <w:tc>
          <w:tcPr>
            <w:tcW w:w="1530" w:type="dxa"/>
            <w:vMerge/>
            <w:tcBorders>
              <w:top w:val="single" w:sz="8" w:space="0" w:color="999999"/>
              <w:left w:val="single" w:sz="8" w:space="0" w:color="999999"/>
              <w:bottom w:val="single" w:sz="8" w:space="0" w:color="999999"/>
              <w:right w:val="single" w:sz="8" w:space="0" w:color="999999"/>
            </w:tcBorders>
            <w:vAlign w:val="center"/>
          </w:tcPr>
          <w:p w14:paraId="1688F277" w14:textId="77777777" w:rsidR="00433B11" w:rsidRPr="00C50C67" w:rsidRDefault="00433B11" w:rsidP="00F66B78">
            <w:pPr>
              <w:spacing w:before="0" w:after="0" w:line="240" w:lineRule="auto"/>
              <w:rPr>
                <w:rStyle w:val="SAPEmphasis"/>
              </w:rPr>
            </w:pPr>
          </w:p>
        </w:tc>
        <w:tc>
          <w:tcPr>
            <w:tcW w:w="2700" w:type="dxa"/>
            <w:vMerge/>
            <w:tcBorders>
              <w:left w:val="single" w:sz="8" w:space="0" w:color="999999"/>
              <w:bottom w:val="single" w:sz="8" w:space="0" w:color="999999"/>
              <w:right w:val="single" w:sz="8" w:space="0" w:color="999999"/>
            </w:tcBorders>
          </w:tcPr>
          <w:p w14:paraId="1ECA861D" w14:textId="77777777" w:rsidR="00433B11" w:rsidRPr="00C50C67" w:rsidRDefault="00433B11" w:rsidP="00F66B78"/>
        </w:tc>
        <w:tc>
          <w:tcPr>
            <w:tcW w:w="1980" w:type="dxa"/>
            <w:tcBorders>
              <w:top w:val="single" w:sz="8" w:space="0" w:color="999999"/>
              <w:left w:val="single" w:sz="8" w:space="0" w:color="999999"/>
              <w:bottom w:val="single" w:sz="8" w:space="0" w:color="999999"/>
              <w:right w:val="single" w:sz="8" w:space="0" w:color="999999"/>
            </w:tcBorders>
          </w:tcPr>
          <w:p w14:paraId="5A87D9EE" w14:textId="500A19D1" w:rsidR="00433B11" w:rsidRPr="007E5277" w:rsidRDefault="00433B11" w:rsidP="00F66B78">
            <w:pPr>
              <w:rPr>
                <w:rStyle w:val="SAPScreenElement"/>
                <w:rFonts w:ascii="BentonSans Book" w:hAnsi="BentonSans Book"/>
                <w:color w:val="auto"/>
              </w:rPr>
            </w:pPr>
            <w:r w:rsidRPr="00D92AD8">
              <w:rPr>
                <w:rStyle w:val="SAPScreenElement"/>
              </w:rPr>
              <w:t xml:space="preserve">Place Of Birth: </w:t>
            </w:r>
            <w:r w:rsidRPr="00D92AD8">
              <w:t xml:space="preserve">enter </w:t>
            </w:r>
            <w:r w:rsidRPr="007E5277">
              <w:t xml:space="preserve">if required for the country </w:t>
            </w:r>
            <w:r w:rsidRPr="000D65BA">
              <w:t>where</w:t>
            </w:r>
            <w:r w:rsidRPr="00A61DA7">
              <w:t xml:space="preserve"> the company is located </w:t>
            </w:r>
          </w:p>
        </w:tc>
        <w:tc>
          <w:tcPr>
            <w:tcW w:w="3510" w:type="dxa"/>
            <w:tcBorders>
              <w:top w:val="single" w:sz="8" w:space="0" w:color="999999"/>
              <w:left w:val="single" w:sz="8" w:space="0" w:color="999999"/>
              <w:bottom w:val="single" w:sz="8" w:space="0" w:color="999999"/>
              <w:right w:val="single" w:sz="8" w:space="0" w:color="999999"/>
            </w:tcBorders>
          </w:tcPr>
          <w:p w14:paraId="1B3C590E" w14:textId="77777777" w:rsidR="00D92AD8" w:rsidRPr="003973B7" w:rsidRDefault="00D92AD8" w:rsidP="00D92AD8">
            <w:r w:rsidRPr="003973B7">
              <w:rPr>
                <w:noProof/>
              </w:rPr>
              <w:drawing>
                <wp:inline distT="0" distB="0" distL="0" distR="0" wp14:anchorId="7CC6D61B" wp14:editId="7310BF12">
                  <wp:extent cx="225425" cy="237490"/>
                  <wp:effectExtent l="0" t="0" r="317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25" cy="237490"/>
                          </a:xfrm>
                          <a:prstGeom prst="rect">
                            <a:avLst/>
                          </a:prstGeom>
                          <a:noFill/>
                          <a:ln>
                            <a:noFill/>
                          </a:ln>
                        </pic:spPr>
                      </pic:pic>
                    </a:graphicData>
                  </a:graphic>
                </wp:inline>
              </w:drawing>
            </w:r>
            <w:r w:rsidRPr="003973B7">
              <w:t> </w:t>
            </w:r>
            <w:r w:rsidRPr="003973B7">
              <w:rPr>
                <w:rFonts w:ascii="BentonSans Regular" w:hAnsi="BentonSans Regular"/>
                <w:color w:val="666666"/>
                <w:sz w:val="22"/>
              </w:rPr>
              <w:t>Caution</w:t>
            </w:r>
          </w:p>
          <w:p w14:paraId="28C05FAC" w14:textId="346C8D29" w:rsidR="00433B11" w:rsidRPr="000D65BA" w:rsidRDefault="00D92AD8" w:rsidP="00F66B78">
            <w:r w:rsidRPr="003973B7">
              <w:t xml:space="preserve">For some countries, the </w:t>
            </w:r>
            <w:r>
              <w:t>for</w:t>
            </w:r>
            <w:r w:rsidRPr="000D65BA">
              <w:t>mat</w:t>
            </w:r>
            <w:r w:rsidRPr="007E5277">
              <w:t xml:space="preserve"> of the entered value</w:t>
            </w:r>
            <w:r w:rsidRPr="000D65BA">
              <w:t xml:space="preserve"> needs to fulfill</w:t>
            </w:r>
            <w:r w:rsidRPr="003973B7">
              <w:t xml:space="preserve"> compliance conditions. If this is not the case, an error message is generated by the system.</w:t>
            </w:r>
          </w:p>
        </w:tc>
        <w:tc>
          <w:tcPr>
            <w:tcW w:w="2700" w:type="dxa"/>
            <w:vMerge/>
            <w:tcBorders>
              <w:top w:val="single" w:sz="8" w:space="0" w:color="999999"/>
              <w:left w:val="single" w:sz="8" w:space="0" w:color="999999"/>
              <w:bottom w:val="single" w:sz="8" w:space="0" w:color="999999"/>
              <w:right w:val="single" w:sz="8" w:space="0" w:color="999999"/>
            </w:tcBorders>
            <w:vAlign w:val="center"/>
          </w:tcPr>
          <w:p w14:paraId="772305A6" w14:textId="77777777" w:rsidR="00433B11" w:rsidRPr="00C50C67" w:rsidRDefault="00433B11" w:rsidP="00F66B78">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159CAC0A" w14:textId="77777777" w:rsidR="00433B11" w:rsidRPr="00C50C67" w:rsidRDefault="00433B11" w:rsidP="00F66B78"/>
        </w:tc>
      </w:tr>
      <w:tr w:rsidR="00F66B78" w:rsidRPr="000E7820" w14:paraId="0969A526" w14:textId="77777777" w:rsidTr="007E5277">
        <w:trPr>
          <w:trHeight w:val="823"/>
        </w:trPr>
        <w:tc>
          <w:tcPr>
            <w:tcW w:w="692" w:type="dxa"/>
            <w:vMerge/>
            <w:tcBorders>
              <w:top w:val="single" w:sz="8" w:space="0" w:color="999999"/>
              <w:left w:val="single" w:sz="8" w:space="0" w:color="999999"/>
              <w:bottom w:val="single" w:sz="8" w:space="0" w:color="999999"/>
              <w:right w:val="single" w:sz="8" w:space="0" w:color="999999"/>
            </w:tcBorders>
            <w:vAlign w:val="center"/>
          </w:tcPr>
          <w:p w14:paraId="5B06D141" w14:textId="77777777" w:rsidR="00F66B78" w:rsidRPr="00C50C67" w:rsidRDefault="00F66B78" w:rsidP="00F66B78">
            <w:pPr>
              <w:spacing w:before="0" w:after="0" w:line="240" w:lineRule="auto"/>
            </w:pPr>
          </w:p>
        </w:tc>
        <w:tc>
          <w:tcPr>
            <w:tcW w:w="1530" w:type="dxa"/>
            <w:vMerge/>
            <w:tcBorders>
              <w:top w:val="single" w:sz="8" w:space="0" w:color="999999"/>
              <w:left w:val="single" w:sz="8" w:space="0" w:color="999999"/>
              <w:bottom w:val="single" w:sz="8" w:space="0" w:color="999999"/>
              <w:right w:val="single" w:sz="8" w:space="0" w:color="999999"/>
            </w:tcBorders>
            <w:vAlign w:val="center"/>
          </w:tcPr>
          <w:p w14:paraId="2F9690E4" w14:textId="77777777" w:rsidR="00F66B78" w:rsidRPr="00C50C67" w:rsidRDefault="00F66B78" w:rsidP="00F66B78">
            <w:pPr>
              <w:spacing w:before="0" w:after="0" w:line="240" w:lineRule="auto"/>
              <w:rPr>
                <w:rStyle w:val="SAPEmphasis"/>
              </w:rPr>
            </w:pPr>
          </w:p>
        </w:tc>
        <w:tc>
          <w:tcPr>
            <w:tcW w:w="2700" w:type="dxa"/>
            <w:tcBorders>
              <w:top w:val="single" w:sz="8" w:space="0" w:color="999999"/>
              <w:left w:val="single" w:sz="8" w:space="0" w:color="999999"/>
              <w:bottom w:val="single" w:sz="8" w:space="0" w:color="999999"/>
              <w:right w:val="single" w:sz="8" w:space="0" w:color="999999"/>
            </w:tcBorders>
          </w:tcPr>
          <w:p w14:paraId="3E415258" w14:textId="19F759DE" w:rsidR="00F66B78" w:rsidRPr="00C50C67" w:rsidRDefault="00F66B78" w:rsidP="00F66B78">
            <w:r w:rsidRPr="00C50C67">
              <w:t xml:space="preserve">In the </w:t>
            </w:r>
            <w:r w:rsidRPr="00C50C67">
              <w:rPr>
                <w:rStyle w:val="SAPScreenElement"/>
              </w:rPr>
              <w:t xml:space="preserve">Employee Information </w:t>
            </w:r>
            <w:r>
              <w:t>block,</w:t>
            </w:r>
            <w:r w:rsidRPr="00C50C67">
              <w:t xml:space="preserve"> </w:t>
            </w:r>
            <w:r>
              <w:t>check that the</w:t>
            </w:r>
            <w:r w:rsidRPr="00C50C67">
              <w:t xml:space="preserve"> </w:t>
            </w:r>
            <w:r w:rsidRPr="00C50C67">
              <w:rPr>
                <w:rStyle w:val="SAPScreenElement"/>
              </w:rPr>
              <w:t>Person Id</w:t>
            </w:r>
            <w:r>
              <w:rPr>
                <w:rStyle w:val="SAPScreenElement"/>
              </w:rPr>
              <w:t xml:space="preserve">, </w:t>
            </w:r>
            <w:r>
              <w:t>the</w:t>
            </w:r>
            <w:r w:rsidRPr="00C50C67">
              <w:t xml:space="preserve"> </w:t>
            </w:r>
            <w:r w:rsidRPr="00D26456">
              <w:t>employee had during his or her assignment as contingent worker</w:t>
            </w:r>
            <w:r>
              <w:t>,</w:t>
            </w:r>
            <w:r w:rsidRPr="00D26456">
              <w:t xml:space="preserve"> </w:t>
            </w:r>
            <w:r>
              <w:t>has been taken over and is read-only</w:t>
            </w:r>
            <w:r w:rsidRPr="00C50C67">
              <w:t>.</w:t>
            </w:r>
          </w:p>
        </w:tc>
        <w:tc>
          <w:tcPr>
            <w:tcW w:w="1980" w:type="dxa"/>
            <w:tcBorders>
              <w:top w:val="single" w:sz="8" w:space="0" w:color="999999"/>
              <w:left w:val="single" w:sz="8" w:space="0" w:color="999999"/>
              <w:bottom w:val="single" w:sz="8" w:space="0" w:color="999999"/>
              <w:right w:val="single" w:sz="8" w:space="0" w:color="999999"/>
            </w:tcBorders>
          </w:tcPr>
          <w:p w14:paraId="6B00D9CD" w14:textId="77777777" w:rsidR="00F66B78" w:rsidRPr="00C50C67" w:rsidRDefault="00F66B78" w:rsidP="00F66B78">
            <w:pPr>
              <w:rPr>
                <w:rStyle w:val="SAPScreenElement"/>
              </w:rPr>
            </w:pPr>
          </w:p>
        </w:tc>
        <w:tc>
          <w:tcPr>
            <w:tcW w:w="3510" w:type="dxa"/>
            <w:tcBorders>
              <w:top w:val="single" w:sz="8" w:space="0" w:color="999999"/>
              <w:left w:val="single" w:sz="8" w:space="0" w:color="999999"/>
              <w:bottom w:val="single" w:sz="8" w:space="0" w:color="999999"/>
              <w:right w:val="single" w:sz="8" w:space="0" w:color="999999"/>
            </w:tcBorders>
          </w:tcPr>
          <w:p w14:paraId="1AB07387" w14:textId="77777777" w:rsidR="00F66B78" w:rsidRPr="00C50C67" w:rsidRDefault="00F66B78" w:rsidP="00F66B78"/>
        </w:tc>
        <w:tc>
          <w:tcPr>
            <w:tcW w:w="2700" w:type="dxa"/>
            <w:vMerge/>
            <w:tcBorders>
              <w:top w:val="single" w:sz="8" w:space="0" w:color="999999"/>
              <w:left w:val="single" w:sz="8" w:space="0" w:color="999999"/>
              <w:bottom w:val="single" w:sz="8" w:space="0" w:color="999999"/>
              <w:right w:val="single" w:sz="8" w:space="0" w:color="999999"/>
            </w:tcBorders>
            <w:vAlign w:val="center"/>
          </w:tcPr>
          <w:p w14:paraId="7E4CC4CD" w14:textId="77777777" w:rsidR="00F66B78" w:rsidRPr="00C50C67" w:rsidRDefault="00F66B78" w:rsidP="00F66B78">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6226E69B" w14:textId="77777777" w:rsidR="00F66B78" w:rsidRPr="00C50C67" w:rsidRDefault="00F66B78" w:rsidP="00F66B78"/>
        </w:tc>
      </w:tr>
      <w:tr w:rsidR="00F66B78" w:rsidRPr="000E7820" w14:paraId="78C529AF" w14:textId="77777777" w:rsidTr="007E5277">
        <w:trPr>
          <w:trHeight w:val="823"/>
        </w:trPr>
        <w:tc>
          <w:tcPr>
            <w:tcW w:w="692" w:type="dxa"/>
            <w:vMerge/>
            <w:tcBorders>
              <w:top w:val="single" w:sz="8" w:space="0" w:color="999999"/>
              <w:left w:val="single" w:sz="8" w:space="0" w:color="999999"/>
              <w:bottom w:val="single" w:sz="8" w:space="0" w:color="999999"/>
              <w:right w:val="single" w:sz="8" w:space="0" w:color="999999"/>
            </w:tcBorders>
            <w:vAlign w:val="center"/>
            <w:hideMark/>
          </w:tcPr>
          <w:p w14:paraId="34F1584E" w14:textId="77777777" w:rsidR="00F66B78" w:rsidRPr="00C50C67" w:rsidRDefault="00F66B78" w:rsidP="00F66B78">
            <w:pPr>
              <w:spacing w:before="0" w:after="0" w:line="240" w:lineRule="auto"/>
            </w:pPr>
          </w:p>
        </w:tc>
        <w:tc>
          <w:tcPr>
            <w:tcW w:w="1530" w:type="dxa"/>
            <w:vMerge/>
            <w:tcBorders>
              <w:top w:val="single" w:sz="8" w:space="0" w:color="999999"/>
              <w:left w:val="single" w:sz="8" w:space="0" w:color="999999"/>
              <w:bottom w:val="single" w:sz="8" w:space="0" w:color="999999"/>
              <w:right w:val="single" w:sz="8" w:space="0" w:color="999999"/>
            </w:tcBorders>
            <w:vAlign w:val="center"/>
            <w:hideMark/>
          </w:tcPr>
          <w:p w14:paraId="29D57657" w14:textId="77777777" w:rsidR="00F66B78" w:rsidRPr="00C50C67" w:rsidRDefault="00F66B78" w:rsidP="00F66B78">
            <w:pPr>
              <w:spacing w:before="0" w:after="0" w:line="240" w:lineRule="auto"/>
              <w:rPr>
                <w:rStyle w:val="SAPEmphasis"/>
              </w:rPr>
            </w:pPr>
          </w:p>
        </w:tc>
        <w:tc>
          <w:tcPr>
            <w:tcW w:w="2700" w:type="dxa"/>
            <w:vMerge w:val="restart"/>
            <w:tcBorders>
              <w:top w:val="single" w:sz="8" w:space="0" w:color="999999"/>
              <w:left w:val="single" w:sz="8" w:space="0" w:color="999999"/>
              <w:bottom w:val="single" w:sz="8" w:space="0" w:color="999999"/>
              <w:right w:val="single" w:sz="8" w:space="0" w:color="999999"/>
            </w:tcBorders>
          </w:tcPr>
          <w:p w14:paraId="7D299E73" w14:textId="50A85C55" w:rsidR="00F66B78" w:rsidRPr="00252298" w:rsidRDefault="0067556B" w:rsidP="00F66B78">
            <w:commentRangeStart w:id="267"/>
            <w:r>
              <w:t>In</w:t>
            </w:r>
            <w:r w:rsidR="00B45F88">
              <w:t xml:space="preserve"> several countries</w:t>
            </w:r>
            <w:del w:id="268" w:author="Author" w:date="2018-03-06T07:16:00Z">
              <w:r w:rsidR="00B45F88" w:rsidDel="00971296">
                <w:delText xml:space="preserve"> delivered within </w:delText>
              </w:r>
            </w:del>
            <w:ins w:id="269" w:author="Author" w:date="2018-02-22T18:01:00Z">
              <w:del w:id="270" w:author="Author" w:date="2018-03-06T07:16:00Z">
                <w:r w:rsidR="007D7037" w:rsidDel="00971296">
                  <w:delText>the SAP Best Practices</w:delText>
                </w:r>
              </w:del>
            </w:ins>
            <w:del w:id="271" w:author="Author" w:date="2018-02-22T18:01:00Z">
              <w:r w:rsidR="00B45F88" w:rsidDel="007D7037">
                <w:delText>this best practices</w:delText>
              </w:r>
            </w:del>
            <w:del w:id="272" w:author="Author" w:date="2018-02-12T18:10:00Z">
              <w:r w:rsidR="00B45F88" w:rsidDel="008357BF">
                <w:delText xml:space="preserve"> solution</w:delText>
              </w:r>
            </w:del>
            <w:r w:rsidR="00B45F88">
              <w:t>,</w:t>
            </w:r>
            <w:r>
              <w:t xml:space="preserve"> it is required to keep</w:t>
            </w:r>
            <w:r w:rsidR="00B45F88">
              <w:t xml:space="preserve"> the national ID </w:t>
            </w:r>
            <w:r>
              <w:t xml:space="preserve">data </w:t>
            </w:r>
            <w:r w:rsidR="00B45F88">
              <w:t>of the employee in the system. Therefore, i</w:t>
            </w:r>
            <w:r w:rsidR="00F66B78" w:rsidRPr="00252298">
              <w:t xml:space="preserve">n the </w:t>
            </w:r>
            <w:r w:rsidR="00F66B78" w:rsidRPr="00252298">
              <w:rPr>
                <w:rStyle w:val="SAPScreenElement"/>
              </w:rPr>
              <w:t xml:space="preserve">National ID Information </w:t>
            </w:r>
            <w:r w:rsidR="00F66B78" w:rsidRPr="00252298">
              <w:t xml:space="preserve">block, select the </w:t>
            </w:r>
            <w:r w:rsidR="00F66B78" w:rsidRPr="00252298">
              <w:rPr>
                <w:rStyle w:val="SAPScreenElement"/>
              </w:rPr>
              <w:sym w:font="Symbol" w:char="F0C5"/>
            </w:r>
            <w:r w:rsidR="00F66B78" w:rsidRPr="00252298">
              <w:rPr>
                <w:rStyle w:val="SAPScreenElement"/>
              </w:rPr>
              <w:t xml:space="preserve"> Add</w:t>
            </w:r>
            <w:r w:rsidR="00F66B78" w:rsidRPr="00252298">
              <w:t xml:space="preserve"> link. The editable fields show up and you can enter following information:</w:t>
            </w:r>
          </w:p>
          <w:p w14:paraId="53096E84" w14:textId="4662997D" w:rsidR="00F66B78" w:rsidRPr="000D7783" w:rsidRDefault="00F66B78" w:rsidP="00F66B78">
            <w:pPr>
              <w:pStyle w:val="SAPNoteHeading"/>
              <w:ind w:left="0"/>
            </w:pPr>
            <w:r w:rsidRPr="000D7783">
              <w:rPr>
                <w:noProof/>
              </w:rPr>
              <w:drawing>
                <wp:inline distT="0" distB="0" distL="0" distR="0" wp14:anchorId="3CA1D1BE" wp14:editId="26F83DB2">
                  <wp:extent cx="228600" cy="228600"/>
                  <wp:effectExtent l="0" t="0" r="0" b="0"/>
                  <wp:docPr id="5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D7783">
              <w:t xml:space="preserve"> Note</w:t>
            </w:r>
          </w:p>
          <w:p w14:paraId="2BE1A402" w14:textId="1B5B72FD" w:rsidR="000D7783" w:rsidRPr="00252298" w:rsidRDefault="000D7783" w:rsidP="000D7783">
            <w:pPr>
              <w:pStyle w:val="NoteParagraph"/>
              <w:ind w:left="0"/>
            </w:pPr>
            <w:r w:rsidRPr="000D7783">
              <w:rPr>
                <w:noProof/>
              </w:rPr>
              <w:t>Relevant</w:t>
            </w:r>
            <w:r w:rsidR="00F66B78" w:rsidRPr="000D7783">
              <w:t xml:space="preserve"> </w:t>
            </w:r>
            <w:r w:rsidRPr="000D7783">
              <w:t xml:space="preserve">information </w:t>
            </w:r>
            <w:r w:rsidR="00F66B78" w:rsidRPr="000D7783">
              <w:t>in case of</w:t>
            </w:r>
            <w:r w:rsidRPr="000D7783">
              <w:t xml:space="preserve"> employees having the nationality of the country</w:t>
            </w:r>
            <w:r>
              <w:t>,</w:t>
            </w:r>
            <w:r w:rsidRPr="000D7783">
              <w:t xml:space="preserve"> </w:t>
            </w:r>
            <w:r>
              <w:t>where</w:t>
            </w:r>
            <w:r w:rsidRPr="000D7783">
              <w:t xml:space="preserve"> the hiring company is located.</w:t>
            </w:r>
            <w:r w:rsidR="00F66B78" w:rsidRPr="000D7783">
              <w:t xml:space="preserve"> </w:t>
            </w:r>
            <w:commentRangeEnd w:id="267"/>
            <w:r w:rsidR="0066226C">
              <w:rPr>
                <w:rStyle w:val="CommentReference"/>
                <w:rFonts w:ascii="Arial" w:eastAsia="SimSun" w:hAnsi="Arial"/>
                <w:lang w:val="de-DE"/>
              </w:rPr>
              <w:commentReference w:id="267"/>
            </w:r>
          </w:p>
        </w:tc>
        <w:tc>
          <w:tcPr>
            <w:tcW w:w="1980" w:type="dxa"/>
            <w:tcBorders>
              <w:top w:val="single" w:sz="8" w:space="0" w:color="999999"/>
              <w:left w:val="single" w:sz="8" w:space="0" w:color="999999"/>
              <w:bottom w:val="single" w:sz="8" w:space="0" w:color="999999"/>
              <w:right w:val="single" w:sz="8" w:space="0" w:color="999999"/>
            </w:tcBorders>
            <w:hideMark/>
          </w:tcPr>
          <w:p w14:paraId="0A5DA357" w14:textId="6F855A69" w:rsidR="00F66B78" w:rsidRPr="00C50C67" w:rsidRDefault="00F66B78" w:rsidP="00F66B78">
            <w:pPr>
              <w:rPr>
                <w:rStyle w:val="SAPScreenElement"/>
              </w:rPr>
            </w:pPr>
            <w:r w:rsidRPr="00C50C67">
              <w:rPr>
                <w:rStyle w:val="SAPScreenElement"/>
              </w:rPr>
              <w:t xml:space="preserve">Country: </w:t>
            </w:r>
            <w:r w:rsidRPr="00C50C67">
              <w:t>select</w:t>
            </w:r>
            <w:r w:rsidR="00B45F88" w:rsidRPr="007E5277">
              <w:t xml:space="preserve"> </w:t>
            </w:r>
            <w:r w:rsidRPr="00C50C67">
              <w:t>from drop-down</w:t>
            </w:r>
            <w:r w:rsidR="00B45F88">
              <w:t xml:space="preserve"> the country, where the </w:t>
            </w:r>
            <w:r w:rsidR="00B45F88" w:rsidRPr="00A61DA7">
              <w:t>company</w:t>
            </w:r>
            <w:r w:rsidR="00B45F88" w:rsidRPr="00C50C67">
              <w:t xml:space="preserve"> </w:t>
            </w:r>
            <w:r w:rsidR="00B45F88">
              <w:t>is located</w:t>
            </w:r>
          </w:p>
        </w:tc>
        <w:tc>
          <w:tcPr>
            <w:tcW w:w="3510" w:type="dxa"/>
            <w:tcBorders>
              <w:top w:val="single" w:sz="8" w:space="0" w:color="999999"/>
              <w:left w:val="single" w:sz="8" w:space="0" w:color="999999"/>
              <w:bottom w:val="single" w:sz="8" w:space="0" w:color="999999"/>
              <w:right w:val="single" w:sz="8" w:space="0" w:color="999999"/>
            </w:tcBorders>
            <w:hideMark/>
          </w:tcPr>
          <w:p w14:paraId="45500670" w14:textId="77777777" w:rsidR="00F66B78" w:rsidRPr="00C50C67" w:rsidRDefault="00F66B78" w:rsidP="00F66B78">
            <w:r w:rsidRPr="00C50C67">
              <w:t>In case you select a value for this field, you must fill the fields below, too!</w:t>
            </w:r>
          </w:p>
        </w:tc>
        <w:tc>
          <w:tcPr>
            <w:tcW w:w="2700" w:type="dxa"/>
            <w:vMerge/>
            <w:tcBorders>
              <w:top w:val="single" w:sz="8" w:space="0" w:color="999999"/>
              <w:left w:val="single" w:sz="8" w:space="0" w:color="999999"/>
              <w:bottom w:val="single" w:sz="8" w:space="0" w:color="999999"/>
              <w:right w:val="single" w:sz="8" w:space="0" w:color="999999"/>
            </w:tcBorders>
            <w:vAlign w:val="center"/>
            <w:hideMark/>
          </w:tcPr>
          <w:p w14:paraId="2A13DB9E" w14:textId="77777777" w:rsidR="00F66B78" w:rsidRPr="00C50C67" w:rsidRDefault="00F66B78" w:rsidP="00F66B78">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56DD0993" w14:textId="77777777" w:rsidR="00F66B78" w:rsidRPr="00C50C67" w:rsidRDefault="00F66B78" w:rsidP="00F66B78"/>
        </w:tc>
      </w:tr>
      <w:tr w:rsidR="00F66B78" w:rsidRPr="000E7820" w14:paraId="688B6C1D" w14:textId="77777777" w:rsidTr="007E5277">
        <w:trPr>
          <w:trHeight w:val="823"/>
        </w:trPr>
        <w:tc>
          <w:tcPr>
            <w:tcW w:w="692" w:type="dxa"/>
            <w:vMerge/>
            <w:tcBorders>
              <w:top w:val="single" w:sz="8" w:space="0" w:color="999999"/>
              <w:left w:val="single" w:sz="8" w:space="0" w:color="999999"/>
              <w:bottom w:val="single" w:sz="8" w:space="0" w:color="999999"/>
              <w:right w:val="single" w:sz="8" w:space="0" w:color="999999"/>
            </w:tcBorders>
            <w:vAlign w:val="center"/>
            <w:hideMark/>
          </w:tcPr>
          <w:p w14:paraId="3EDD243F" w14:textId="77777777" w:rsidR="00F66B78" w:rsidRPr="00C50C67" w:rsidRDefault="00F66B78" w:rsidP="00F66B78">
            <w:pPr>
              <w:spacing w:before="0" w:after="0" w:line="240" w:lineRule="auto"/>
            </w:pPr>
          </w:p>
        </w:tc>
        <w:tc>
          <w:tcPr>
            <w:tcW w:w="1530" w:type="dxa"/>
            <w:vMerge/>
            <w:tcBorders>
              <w:top w:val="single" w:sz="8" w:space="0" w:color="999999"/>
              <w:left w:val="single" w:sz="8" w:space="0" w:color="999999"/>
              <w:bottom w:val="single" w:sz="8" w:space="0" w:color="999999"/>
              <w:right w:val="single" w:sz="8" w:space="0" w:color="999999"/>
            </w:tcBorders>
            <w:vAlign w:val="center"/>
            <w:hideMark/>
          </w:tcPr>
          <w:p w14:paraId="44C46086" w14:textId="77777777" w:rsidR="00F66B78" w:rsidRPr="00C50C67" w:rsidRDefault="00F66B78" w:rsidP="00F66B78">
            <w:pPr>
              <w:spacing w:before="0" w:after="0" w:line="240" w:lineRule="auto"/>
              <w:rPr>
                <w:rStyle w:val="SAPEmphasis"/>
              </w:rPr>
            </w:pPr>
          </w:p>
        </w:tc>
        <w:tc>
          <w:tcPr>
            <w:tcW w:w="2700" w:type="dxa"/>
            <w:vMerge/>
            <w:tcBorders>
              <w:top w:val="single" w:sz="8" w:space="0" w:color="999999"/>
              <w:left w:val="single" w:sz="8" w:space="0" w:color="999999"/>
              <w:bottom w:val="single" w:sz="8" w:space="0" w:color="999999"/>
              <w:right w:val="single" w:sz="8" w:space="0" w:color="999999"/>
            </w:tcBorders>
            <w:vAlign w:val="center"/>
            <w:hideMark/>
          </w:tcPr>
          <w:p w14:paraId="3CB7D424" w14:textId="77777777" w:rsidR="00F66B78" w:rsidRPr="00C50C67" w:rsidRDefault="00F66B78" w:rsidP="00F66B78">
            <w:pPr>
              <w:spacing w:before="0" w:after="0" w:line="240" w:lineRule="auto"/>
            </w:pPr>
          </w:p>
        </w:tc>
        <w:tc>
          <w:tcPr>
            <w:tcW w:w="1980" w:type="dxa"/>
            <w:tcBorders>
              <w:top w:val="single" w:sz="8" w:space="0" w:color="999999"/>
              <w:left w:val="single" w:sz="8" w:space="0" w:color="999999"/>
              <w:bottom w:val="single" w:sz="8" w:space="0" w:color="999999"/>
              <w:right w:val="single" w:sz="8" w:space="0" w:color="999999"/>
            </w:tcBorders>
            <w:hideMark/>
          </w:tcPr>
          <w:p w14:paraId="73522C49" w14:textId="6130A2BC" w:rsidR="00F66B78" w:rsidRPr="00C50C67" w:rsidRDefault="00F66B78" w:rsidP="00F66B78">
            <w:pPr>
              <w:rPr>
                <w:rStyle w:val="SAPScreenElement"/>
              </w:rPr>
            </w:pPr>
            <w:r w:rsidRPr="00C50C67">
              <w:rPr>
                <w:rStyle w:val="SAPScreenElement"/>
              </w:rPr>
              <w:t xml:space="preserve">National Id Card Type: </w:t>
            </w:r>
            <w:r w:rsidRPr="00C50C67">
              <w:t>select</w:t>
            </w:r>
            <w:r w:rsidRPr="007E5277">
              <w:t xml:space="preserve"> </w:t>
            </w:r>
            <w:r w:rsidRPr="00C50C67">
              <w:t>from drop-down</w:t>
            </w:r>
          </w:p>
        </w:tc>
        <w:tc>
          <w:tcPr>
            <w:tcW w:w="3510" w:type="dxa"/>
            <w:tcBorders>
              <w:top w:val="single" w:sz="8" w:space="0" w:color="999999"/>
              <w:left w:val="single" w:sz="8" w:space="0" w:color="999999"/>
              <w:bottom w:val="single" w:sz="8" w:space="0" w:color="999999"/>
              <w:right w:val="single" w:sz="8" w:space="0" w:color="999999"/>
            </w:tcBorders>
            <w:hideMark/>
          </w:tcPr>
          <w:p w14:paraId="3279EA1A" w14:textId="77777777" w:rsidR="00F66B78" w:rsidRPr="00C50C67" w:rsidRDefault="00F66B78" w:rsidP="00F66B78">
            <w:r w:rsidRPr="00C50C67">
              <w:t>The values available for selection depend on the chosen country.</w:t>
            </w:r>
          </w:p>
        </w:tc>
        <w:tc>
          <w:tcPr>
            <w:tcW w:w="2700" w:type="dxa"/>
            <w:vMerge/>
            <w:tcBorders>
              <w:top w:val="single" w:sz="8" w:space="0" w:color="999999"/>
              <w:left w:val="single" w:sz="8" w:space="0" w:color="999999"/>
              <w:bottom w:val="single" w:sz="8" w:space="0" w:color="999999"/>
              <w:right w:val="single" w:sz="8" w:space="0" w:color="999999"/>
            </w:tcBorders>
            <w:vAlign w:val="center"/>
            <w:hideMark/>
          </w:tcPr>
          <w:p w14:paraId="0A16AB69" w14:textId="77777777" w:rsidR="00F66B78" w:rsidRPr="00C50C67" w:rsidRDefault="00F66B78" w:rsidP="00F66B78">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22BA84F5" w14:textId="77777777" w:rsidR="00F66B78" w:rsidRPr="00C50C67" w:rsidRDefault="00F66B78" w:rsidP="00F66B78"/>
        </w:tc>
      </w:tr>
      <w:tr w:rsidR="00F66B78" w:rsidRPr="000E7820" w14:paraId="553A36DB" w14:textId="77777777" w:rsidTr="007E5277">
        <w:trPr>
          <w:trHeight w:val="454"/>
        </w:trPr>
        <w:tc>
          <w:tcPr>
            <w:tcW w:w="692" w:type="dxa"/>
            <w:vMerge/>
            <w:tcBorders>
              <w:top w:val="single" w:sz="8" w:space="0" w:color="999999"/>
              <w:left w:val="single" w:sz="8" w:space="0" w:color="999999"/>
              <w:bottom w:val="single" w:sz="8" w:space="0" w:color="999999"/>
              <w:right w:val="single" w:sz="8" w:space="0" w:color="999999"/>
            </w:tcBorders>
            <w:vAlign w:val="center"/>
            <w:hideMark/>
          </w:tcPr>
          <w:p w14:paraId="47BF8ED1" w14:textId="77777777" w:rsidR="00F66B78" w:rsidRPr="00C50C67" w:rsidRDefault="00F66B78" w:rsidP="00F66B78">
            <w:pPr>
              <w:spacing w:before="0" w:after="0" w:line="240" w:lineRule="auto"/>
            </w:pPr>
          </w:p>
        </w:tc>
        <w:tc>
          <w:tcPr>
            <w:tcW w:w="1530" w:type="dxa"/>
            <w:vMerge/>
            <w:tcBorders>
              <w:top w:val="single" w:sz="8" w:space="0" w:color="999999"/>
              <w:left w:val="single" w:sz="8" w:space="0" w:color="999999"/>
              <w:bottom w:val="single" w:sz="8" w:space="0" w:color="999999"/>
              <w:right w:val="single" w:sz="8" w:space="0" w:color="999999"/>
            </w:tcBorders>
            <w:vAlign w:val="center"/>
            <w:hideMark/>
          </w:tcPr>
          <w:p w14:paraId="1AD6D28D" w14:textId="77777777" w:rsidR="00F66B78" w:rsidRPr="00C50C67" w:rsidRDefault="00F66B78" w:rsidP="00F66B78">
            <w:pPr>
              <w:spacing w:before="0" w:after="0" w:line="240" w:lineRule="auto"/>
              <w:rPr>
                <w:rStyle w:val="SAPEmphasis"/>
              </w:rPr>
            </w:pPr>
          </w:p>
        </w:tc>
        <w:tc>
          <w:tcPr>
            <w:tcW w:w="2700" w:type="dxa"/>
            <w:vMerge/>
            <w:tcBorders>
              <w:top w:val="single" w:sz="8" w:space="0" w:color="999999"/>
              <w:left w:val="single" w:sz="8" w:space="0" w:color="999999"/>
              <w:bottom w:val="single" w:sz="8" w:space="0" w:color="999999"/>
              <w:right w:val="single" w:sz="8" w:space="0" w:color="999999"/>
            </w:tcBorders>
            <w:vAlign w:val="center"/>
            <w:hideMark/>
          </w:tcPr>
          <w:p w14:paraId="3E5830E8" w14:textId="77777777" w:rsidR="00F66B78" w:rsidRPr="00C50C67" w:rsidRDefault="00F66B78" w:rsidP="00F66B78">
            <w:pPr>
              <w:spacing w:before="0" w:after="0" w:line="240" w:lineRule="auto"/>
            </w:pPr>
          </w:p>
        </w:tc>
        <w:tc>
          <w:tcPr>
            <w:tcW w:w="1980" w:type="dxa"/>
            <w:tcBorders>
              <w:top w:val="single" w:sz="8" w:space="0" w:color="999999"/>
              <w:left w:val="single" w:sz="8" w:space="0" w:color="999999"/>
              <w:bottom w:val="single" w:sz="8" w:space="0" w:color="999999"/>
              <w:right w:val="single" w:sz="8" w:space="0" w:color="999999"/>
            </w:tcBorders>
            <w:hideMark/>
          </w:tcPr>
          <w:p w14:paraId="58590B46" w14:textId="77777777" w:rsidR="00F66B78" w:rsidRPr="00C50C67" w:rsidRDefault="00F66B78" w:rsidP="00F66B78">
            <w:pPr>
              <w:rPr>
                <w:rStyle w:val="SAPScreenElement"/>
              </w:rPr>
            </w:pPr>
            <w:r w:rsidRPr="00C50C67">
              <w:rPr>
                <w:rStyle w:val="SAPScreenElement"/>
              </w:rPr>
              <w:t xml:space="preserve">National Id: </w:t>
            </w:r>
            <w:r w:rsidRPr="00C50C67">
              <w:t>enter as appropriate</w:t>
            </w:r>
          </w:p>
        </w:tc>
        <w:tc>
          <w:tcPr>
            <w:tcW w:w="3510" w:type="dxa"/>
            <w:tcBorders>
              <w:top w:val="single" w:sz="8" w:space="0" w:color="999999"/>
              <w:left w:val="single" w:sz="8" w:space="0" w:color="999999"/>
              <w:bottom w:val="single" w:sz="8" w:space="0" w:color="999999"/>
              <w:right w:val="single" w:sz="8" w:space="0" w:color="999999"/>
            </w:tcBorders>
            <w:hideMark/>
          </w:tcPr>
          <w:p w14:paraId="6B1251D8" w14:textId="77777777" w:rsidR="00F66B78" w:rsidRPr="00C50C67" w:rsidRDefault="00F66B78" w:rsidP="00F66B78">
            <w:r w:rsidRPr="00C50C67">
              <w:t>The format of the value is predefined.</w:t>
            </w:r>
          </w:p>
        </w:tc>
        <w:tc>
          <w:tcPr>
            <w:tcW w:w="2700" w:type="dxa"/>
            <w:vMerge/>
            <w:tcBorders>
              <w:top w:val="single" w:sz="8" w:space="0" w:color="999999"/>
              <w:left w:val="single" w:sz="8" w:space="0" w:color="999999"/>
              <w:bottom w:val="single" w:sz="8" w:space="0" w:color="999999"/>
              <w:right w:val="single" w:sz="8" w:space="0" w:color="999999"/>
            </w:tcBorders>
            <w:vAlign w:val="center"/>
            <w:hideMark/>
          </w:tcPr>
          <w:p w14:paraId="38DACE5F" w14:textId="77777777" w:rsidR="00F66B78" w:rsidRPr="00C50C67" w:rsidRDefault="00F66B78" w:rsidP="00F66B78">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D2BD293" w14:textId="77777777" w:rsidR="00F66B78" w:rsidRPr="00C50C67" w:rsidRDefault="00F66B78" w:rsidP="00F66B78"/>
        </w:tc>
      </w:tr>
      <w:tr w:rsidR="00F66B78" w:rsidRPr="000E7820" w14:paraId="5F1FDA69" w14:textId="77777777" w:rsidTr="007E5277">
        <w:trPr>
          <w:trHeight w:val="823"/>
        </w:trPr>
        <w:tc>
          <w:tcPr>
            <w:tcW w:w="692" w:type="dxa"/>
            <w:vMerge/>
            <w:tcBorders>
              <w:top w:val="single" w:sz="8" w:space="0" w:color="999999"/>
              <w:left w:val="single" w:sz="8" w:space="0" w:color="999999"/>
              <w:bottom w:val="single" w:sz="8" w:space="0" w:color="999999"/>
              <w:right w:val="single" w:sz="8" w:space="0" w:color="999999"/>
            </w:tcBorders>
            <w:vAlign w:val="center"/>
            <w:hideMark/>
          </w:tcPr>
          <w:p w14:paraId="35574727" w14:textId="77777777" w:rsidR="00F66B78" w:rsidRPr="00C50C67" w:rsidRDefault="00F66B78" w:rsidP="00F66B78">
            <w:pPr>
              <w:spacing w:before="0" w:after="0" w:line="240" w:lineRule="auto"/>
            </w:pPr>
          </w:p>
        </w:tc>
        <w:tc>
          <w:tcPr>
            <w:tcW w:w="1530" w:type="dxa"/>
            <w:vMerge/>
            <w:tcBorders>
              <w:top w:val="single" w:sz="8" w:space="0" w:color="999999"/>
              <w:left w:val="single" w:sz="8" w:space="0" w:color="999999"/>
              <w:bottom w:val="single" w:sz="8" w:space="0" w:color="999999"/>
              <w:right w:val="single" w:sz="8" w:space="0" w:color="999999"/>
            </w:tcBorders>
            <w:vAlign w:val="center"/>
            <w:hideMark/>
          </w:tcPr>
          <w:p w14:paraId="7051639B" w14:textId="77777777" w:rsidR="00F66B78" w:rsidRPr="00C50C67" w:rsidRDefault="00F66B78" w:rsidP="00F66B78">
            <w:pPr>
              <w:spacing w:before="0" w:after="0" w:line="240" w:lineRule="auto"/>
              <w:rPr>
                <w:rStyle w:val="SAPEmphasis"/>
              </w:rPr>
            </w:pPr>
          </w:p>
        </w:tc>
        <w:tc>
          <w:tcPr>
            <w:tcW w:w="2700" w:type="dxa"/>
            <w:vMerge/>
            <w:tcBorders>
              <w:top w:val="single" w:sz="8" w:space="0" w:color="999999"/>
              <w:left w:val="single" w:sz="8" w:space="0" w:color="999999"/>
              <w:bottom w:val="single" w:sz="8" w:space="0" w:color="999999"/>
              <w:right w:val="single" w:sz="8" w:space="0" w:color="999999"/>
            </w:tcBorders>
            <w:vAlign w:val="center"/>
            <w:hideMark/>
          </w:tcPr>
          <w:p w14:paraId="7D67133D" w14:textId="77777777" w:rsidR="00F66B78" w:rsidRPr="00C50C67" w:rsidRDefault="00F66B78" w:rsidP="00F66B78">
            <w:pPr>
              <w:spacing w:before="0" w:after="0" w:line="240" w:lineRule="auto"/>
            </w:pPr>
          </w:p>
        </w:tc>
        <w:tc>
          <w:tcPr>
            <w:tcW w:w="1980" w:type="dxa"/>
            <w:tcBorders>
              <w:top w:val="single" w:sz="8" w:space="0" w:color="999999"/>
              <w:left w:val="single" w:sz="8" w:space="0" w:color="999999"/>
              <w:bottom w:val="single" w:sz="8" w:space="0" w:color="999999"/>
              <w:right w:val="single" w:sz="8" w:space="0" w:color="999999"/>
            </w:tcBorders>
            <w:hideMark/>
          </w:tcPr>
          <w:p w14:paraId="7659F495" w14:textId="77777777" w:rsidR="00F66B78" w:rsidRPr="00C50C67" w:rsidRDefault="00F66B78" w:rsidP="00F66B78">
            <w:pPr>
              <w:rPr>
                <w:rStyle w:val="SAPScreenElement"/>
              </w:rPr>
            </w:pPr>
            <w:r w:rsidRPr="00C50C67">
              <w:rPr>
                <w:rStyle w:val="SAPScreenElement"/>
              </w:rPr>
              <w:t xml:space="preserve">Is Primary: </w:t>
            </w:r>
            <w:r w:rsidRPr="00C50C67">
              <w:t>select</w:t>
            </w:r>
            <w:r w:rsidRPr="0058789A">
              <w:rPr>
                <w:rStyle w:val="SAPUserEntry"/>
              </w:rPr>
              <w:t xml:space="preserve"> </w:t>
            </w:r>
            <w:r w:rsidRPr="00C50C67">
              <w:rPr>
                <w:rStyle w:val="SAPUserEntry"/>
              </w:rPr>
              <w:t>Yes</w:t>
            </w:r>
            <w:r w:rsidRPr="007E5277">
              <w:rPr>
                <w:rStyle w:val="SAPUserEntry"/>
              </w:rPr>
              <w:t xml:space="preserve"> </w:t>
            </w:r>
            <w:r w:rsidRPr="00C50C67">
              <w:t>from drop-down</w:t>
            </w:r>
          </w:p>
        </w:tc>
        <w:tc>
          <w:tcPr>
            <w:tcW w:w="3510" w:type="dxa"/>
            <w:tcBorders>
              <w:top w:val="single" w:sz="8" w:space="0" w:color="999999"/>
              <w:left w:val="single" w:sz="8" w:space="0" w:color="999999"/>
              <w:bottom w:val="single" w:sz="8" w:space="0" w:color="999999"/>
              <w:right w:val="single" w:sz="8" w:space="0" w:color="999999"/>
            </w:tcBorders>
          </w:tcPr>
          <w:p w14:paraId="7408E7D8" w14:textId="77777777" w:rsidR="00F66B78" w:rsidRPr="00C50C67" w:rsidRDefault="00F66B78" w:rsidP="00F66B78"/>
        </w:tc>
        <w:tc>
          <w:tcPr>
            <w:tcW w:w="2700" w:type="dxa"/>
            <w:vMerge/>
            <w:tcBorders>
              <w:top w:val="single" w:sz="8" w:space="0" w:color="999999"/>
              <w:left w:val="single" w:sz="8" w:space="0" w:color="999999"/>
              <w:bottom w:val="single" w:sz="8" w:space="0" w:color="999999"/>
              <w:right w:val="single" w:sz="8" w:space="0" w:color="999999"/>
            </w:tcBorders>
            <w:vAlign w:val="center"/>
            <w:hideMark/>
          </w:tcPr>
          <w:p w14:paraId="14B34315" w14:textId="77777777" w:rsidR="00F66B78" w:rsidRPr="00C50C67" w:rsidRDefault="00F66B78" w:rsidP="00F66B78">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C21289D" w14:textId="77777777" w:rsidR="00F66B78" w:rsidRPr="00C50C67" w:rsidRDefault="00F66B78" w:rsidP="00F66B78"/>
        </w:tc>
      </w:tr>
      <w:tr w:rsidR="00F66B78" w:rsidRPr="000E7820" w14:paraId="656FFA51" w14:textId="77777777" w:rsidTr="007E5277">
        <w:trPr>
          <w:trHeight w:val="823"/>
        </w:trPr>
        <w:tc>
          <w:tcPr>
            <w:tcW w:w="692" w:type="dxa"/>
            <w:tcBorders>
              <w:top w:val="single" w:sz="8" w:space="0" w:color="999999"/>
              <w:left w:val="single" w:sz="8" w:space="0" w:color="999999"/>
              <w:bottom w:val="single" w:sz="8" w:space="0" w:color="999999"/>
              <w:right w:val="single" w:sz="8" w:space="0" w:color="999999"/>
            </w:tcBorders>
            <w:hideMark/>
          </w:tcPr>
          <w:p w14:paraId="640AE401" w14:textId="0AEB4210" w:rsidR="00F66B78" w:rsidRPr="00C50C67" w:rsidRDefault="00F66B78" w:rsidP="00F66B78">
            <w:r>
              <w:lastRenderedPageBreak/>
              <w:t>9</w:t>
            </w:r>
          </w:p>
        </w:tc>
        <w:tc>
          <w:tcPr>
            <w:tcW w:w="1530" w:type="dxa"/>
            <w:tcBorders>
              <w:top w:val="single" w:sz="8" w:space="0" w:color="999999"/>
              <w:left w:val="single" w:sz="8" w:space="0" w:color="999999"/>
              <w:bottom w:val="single" w:sz="8" w:space="0" w:color="999999"/>
              <w:right w:val="single" w:sz="8" w:space="0" w:color="999999"/>
            </w:tcBorders>
            <w:hideMark/>
          </w:tcPr>
          <w:p w14:paraId="10D9EFDB" w14:textId="77777777" w:rsidR="00F66B78" w:rsidRPr="00C50C67" w:rsidRDefault="00F66B78" w:rsidP="00F66B78">
            <w:pPr>
              <w:rPr>
                <w:rStyle w:val="SAPEmphasis"/>
              </w:rPr>
            </w:pPr>
            <w:r>
              <w:rPr>
                <w:rStyle w:val="SAPEmphasis"/>
              </w:rPr>
              <w:t>Continue</w:t>
            </w:r>
          </w:p>
        </w:tc>
        <w:tc>
          <w:tcPr>
            <w:tcW w:w="2700" w:type="dxa"/>
            <w:tcBorders>
              <w:top w:val="single" w:sz="8" w:space="0" w:color="999999"/>
              <w:left w:val="single" w:sz="8" w:space="0" w:color="999999"/>
              <w:bottom w:val="single" w:sz="8" w:space="0" w:color="999999"/>
              <w:right w:val="single" w:sz="8" w:space="0" w:color="999999"/>
            </w:tcBorders>
            <w:hideMark/>
          </w:tcPr>
          <w:p w14:paraId="13D350D8" w14:textId="77777777" w:rsidR="00F66B78" w:rsidRPr="00C50C67" w:rsidRDefault="00F66B78" w:rsidP="00F66B78">
            <w:r w:rsidRPr="00C50C67">
              <w:t xml:space="preserve">Choose the </w:t>
            </w:r>
            <w:r>
              <w:rPr>
                <w:rStyle w:val="SAPScreenElement"/>
              </w:rPr>
              <w:t>Continue</w:t>
            </w:r>
            <w:r w:rsidRPr="00C50C67">
              <w:rPr>
                <w:rStyle w:val="SAPScreenElement"/>
              </w:rPr>
              <w:t xml:space="preserve"> </w:t>
            </w:r>
            <w:r w:rsidRPr="00C50C67">
              <w:t xml:space="preserve">pushbutton. </w:t>
            </w:r>
          </w:p>
        </w:tc>
        <w:tc>
          <w:tcPr>
            <w:tcW w:w="1980" w:type="dxa"/>
            <w:tcBorders>
              <w:top w:val="single" w:sz="8" w:space="0" w:color="999999"/>
              <w:left w:val="single" w:sz="8" w:space="0" w:color="999999"/>
              <w:bottom w:val="single" w:sz="8" w:space="0" w:color="999999"/>
              <w:right w:val="single" w:sz="8" w:space="0" w:color="999999"/>
            </w:tcBorders>
          </w:tcPr>
          <w:p w14:paraId="2CD12F5C" w14:textId="77777777" w:rsidR="00F66B78" w:rsidRPr="00C50C67" w:rsidRDefault="00F66B78" w:rsidP="00F66B78"/>
        </w:tc>
        <w:tc>
          <w:tcPr>
            <w:tcW w:w="3510" w:type="dxa"/>
            <w:tcBorders>
              <w:top w:val="single" w:sz="8" w:space="0" w:color="999999"/>
              <w:left w:val="single" w:sz="8" w:space="0" w:color="999999"/>
              <w:bottom w:val="single" w:sz="8" w:space="0" w:color="999999"/>
              <w:right w:val="single" w:sz="8" w:space="0" w:color="999999"/>
            </w:tcBorders>
          </w:tcPr>
          <w:p w14:paraId="70129B6F" w14:textId="77777777" w:rsidR="00F66B78" w:rsidRPr="00C50C67" w:rsidRDefault="00F66B78" w:rsidP="00F66B78"/>
        </w:tc>
        <w:tc>
          <w:tcPr>
            <w:tcW w:w="2700" w:type="dxa"/>
            <w:tcBorders>
              <w:top w:val="single" w:sz="8" w:space="0" w:color="999999"/>
              <w:left w:val="single" w:sz="8" w:space="0" w:color="999999"/>
              <w:bottom w:val="single" w:sz="8" w:space="0" w:color="999999"/>
              <w:right w:val="single" w:sz="8" w:space="0" w:color="999999"/>
            </w:tcBorders>
            <w:hideMark/>
          </w:tcPr>
          <w:p w14:paraId="14E1E850" w14:textId="77777777" w:rsidR="00F66B78" w:rsidRPr="00C50C67" w:rsidRDefault="00F66B78" w:rsidP="00F66B78">
            <w:r w:rsidRPr="007F1D8F">
              <w:t xml:space="preserve">The </w:t>
            </w:r>
            <w:r w:rsidRPr="007F1D8F">
              <w:rPr>
                <w:rStyle w:val="SAPScreenElement"/>
              </w:rPr>
              <w:t>Personal Information</w:t>
            </w:r>
            <w:r w:rsidRPr="007F1D8F">
              <w:t xml:space="preserve"> section in the </w:t>
            </w:r>
            <w:r w:rsidRPr="007F1D8F">
              <w:rPr>
                <w:rStyle w:val="SAPScreenElement"/>
              </w:rPr>
              <w:t>Add New Employee</w:t>
            </w:r>
            <w:r w:rsidRPr="007F1D8F">
              <w:t xml:space="preserve"> screen is expanded.</w:t>
            </w:r>
          </w:p>
        </w:tc>
        <w:tc>
          <w:tcPr>
            <w:tcW w:w="1174" w:type="dxa"/>
            <w:tcBorders>
              <w:top w:val="single" w:sz="8" w:space="0" w:color="999999"/>
              <w:left w:val="single" w:sz="8" w:space="0" w:color="999999"/>
              <w:bottom w:val="single" w:sz="8" w:space="0" w:color="999999"/>
              <w:right w:val="single" w:sz="8" w:space="0" w:color="999999"/>
            </w:tcBorders>
          </w:tcPr>
          <w:p w14:paraId="399A099F" w14:textId="77777777" w:rsidR="00F66B78" w:rsidRPr="00C50C67" w:rsidRDefault="00F66B78" w:rsidP="00F66B78"/>
        </w:tc>
      </w:tr>
      <w:tr w:rsidR="00F66B78" w:rsidRPr="000E7820" w14:paraId="749105E8" w14:textId="77777777" w:rsidTr="007E5277">
        <w:trPr>
          <w:trHeight w:val="576"/>
        </w:trPr>
        <w:tc>
          <w:tcPr>
            <w:tcW w:w="692" w:type="dxa"/>
            <w:vMerge w:val="restart"/>
            <w:tcBorders>
              <w:top w:val="single" w:sz="8" w:space="0" w:color="999999"/>
              <w:left w:val="single" w:sz="8" w:space="0" w:color="999999"/>
              <w:right w:val="single" w:sz="8" w:space="0" w:color="999999"/>
            </w:tcBorders>
          </w:tcPr>
          <w:p w14:paraId="13E2E24D" w14:textId="5064E752" w:rsidR="00F66B78" w:rsidRPr="00C50C67" w:rsidRDefault="00F66B78" w:rsidP="00F66B78">
            <w:r>
              <w:t>10</w:t>
            </w:r>
          </w:p>
        </w:tc>
        <w:tc>
          <w:tcPr>
            <w:tcW w:w="1530" w:type="dxa"/>
            <w:vMerge w:val="restart"/>
            <w:tcBorders>
              <w:top w:val="single" w:sz="8" w:space="0" w:color="999999"/>
              <w:left w:val="single" w:sz="8" w:space="0" w:color="999999"/>
              <w:right w:val="single" w:sz="8" w:space="0" w:color="999999"/>
            </w:tcBorders>
          </w:tcPr>
          <w:p w14:paraId="02105488" w14:textId="273F9103" w:rsidR="00F66B78" w:rsidRPr="00C50C67" w:rsidRDefault="00F66B78" w:rsidP="00F66B78">
            <w:pPr>
              <w:rPr>
                <w:rStyle w:val="SAPEmphasis"/>
              </w:rPr>
            </w:pPr>
            <w:r w:rsidRPr="00C50C67">
              <w:rPr>
                <w:rStyle w:val="SAPEmphasis"/>
              </w:rPr>
              <w:t xml:space="preserve">Enter Personal Information </w:t>
            </w:r>
            <w:r>
              <w:rPr>
                <w:rStyle w:val="SAPEmphasis"/>
              </w:rPr>
              <w:t>of New</w:t>
            </w:r>
            <w:r w:rsidRPr="00C50C67">
              <w:rPr>
                <w:rStyle w:val="SAPEmphasis"/>
              </w:rPr>
              <w:t xml:space="preserve"> Employee</w:t>
            </w:r>
          </w:p>
          <w:p w14:paraId="47878D7E" w14:textId="77777777" w:rsidR="00F66B78" w:rsidRPr="00C50C67" w:rsidRDefault="00F66B78" w:rsidP="00F66B78"/>
        </w:tc>
        <w:tc>
          <w:tcPr>
            <w:tcW w:w="2700" w:type="dxa"/>
            <w:tcBorders>
              <w:top w:val="single" w:sz="8" w:space="0" w:color="999999"/>
              <w:left w:val="single" w:sz="8" w:space="0" w:color="999999"/>
              <w:right w:val="single" w:sz="8" w:space="0" w:color="999999"/>
            </w:tcBorders>
            <w:hideMark/>
          </w:tcPr>
          <w:p w14:paraId="364BFB6F" w14:textId="54E1610A" w:rsidR="00F66B78" w:rsidRPr="00C50C67" w:rsidRDefault="00F66B78" w:rsidP="00F66B78">
            <w:r w:rsidRPr="00C50C67">
              <w:t xml:space="preserve">In the </w:t>
            </w:r>
            <w:r w:rsidRPr="00C50C67">
              <w:rPr>
                <w:rStyle w:val="SAPScreenElement"/>
              </w:rPr>
              <w:t xml:space="preserve">Personal Information </w:t>
            </w:r>
            <w:r>
              <w:t>block,</w:t>
            </w:r>
            <w:r w:rsidRPr="00C50C67">
              <w:t xml:space="preserve"> </w:t>
            </w:r>
            <w:r>
              <w:t>enter data as appropriate</w:t>
            </w:r>
            <w:r w:rsidRPr="00C50C67">
              <w:t>.</w:t>
            </w:r>
          </w:p>
        </w:tc>
        <w:tc>
          <w:tcPr>
            <w:tcW w:w="1980" w:type="dxa"/>
            <w:tcBorders>
              <w:top w:val="single" w:sz="8" w:space="0" w:color="999999"/>
              <w:left w:val="single" w:sz="8" w:space="0" w:color="999999"/>
              <w:bottom w:val="single" w:sz="8" w:space="0" w:color="999999"/>
              <w:right w:val="single" w:sz="8" w:space="0" w:color="999999"/>
            </w:tcBorders>
          </w:tcPr>
          <w:p w14:paraId="1BF9A7F2" w14:textId="7A45844E" w:rsidR="00F66B78" w:rsidRPr="00C50C67" w:rsidRDefault="00F66B78" w:rsidP="00F66B78">
            <w:pPr>
              <w:rPr>
                <w:rStyle w:val="SAPScreenElement"/>
              </w:rPr>
            </w:pPr>
          </w:p>
        </w:tc>
        <w:tc>
          <w:tcPr>
            <w:tcW w:w="3510" w:type="dxa"/>
            <w:vMerge w:val="restart"/>
            <w:tcBorders>
              <w:top w:val="single" w:sz="8" w:space="0" w:color="999999"/>
              <w:left w:val="single" w:sz="8" w:space="0" w:color="999999"/>
              <w:right w:val="single" w:sz="8" w:space="0" w:color="999999"/>
            </w:tcBorders>
          </w:tcPr>
          <w:p w14:paraId="2E032DAC" w14:textId="7694F3CE" w:rsidR="00F66B78" w:rsidRPr="00225C95" w:rsidDel="006B7356" w:rsidRDefault="00F66B78" w:rsidP="00CB3D72">
            <w:pPr>
              <w:pStyle w:val="SAPNoteHeading"/>
              <w:ind w:left="0"/>
              <w:rPr>
                <w:del w:id="273" w:author="Author" w:date="2018-02-13T16:42:00Z"/>
                <w:strike/>
                <w:rPrChange w:id="274" w:author="Author" w:date="2018-03-05T17:28:00Z">
                  <w:rPr>
                    <w:del w:id="275" w:author="Author" w:date="2018-02-13T16:42:00Z"/>
                  </w:rPr>
                </w:rPrChange>
              </w:rPr>
            </w:pPr>
            <w:commentRangeStart w:id="276"/>
            <w:del w:id="277" w:author="Author" w:date="2018-02-13T16:42:00Z">
              <w:r w:rsidRPr="00225C95" w:rsidDel="006B7356">
                <w:rPr>
                  <w:strike/>
                  <w:noProof/>
                  <w:rPrChange w:id="278" w:author="Author" w:date="2018-03-05T17:28:00Z">
                    <w:rPr>
                      <w:noProof/>
                    </w:rPr>
                  </w:rPrChange>
                </w:rPr>
                <w:drawing>
                  <wp:inline distT="0" distB="0" distL="0" distR="0" wp14:anchorId="4AFBEE29" wp14:editId="3DEC6A18">
                    <wp:extent cx="228600" cy="228600"/>
                    <wp:effectExtent l="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25C95" w:rsidDel="006B7356">
                <w:rPr>
                  <w:strike/>
                  <w:rPrChange w:id="279" w:author="Author" w:date="2018-03-05T17:28:00Z">
                    <w:rPr/>
                  </w:rPrChange>
                </w:rPr>
                <w:delText> Recommendation</w:delText>
              </w:r>
            </w:del>
          </w:p>
          <w:p w14:paraId="20BC298E" w14:textId="5C1D4AE4" w:rsidR="00F66B78" w:rsidRPr="00C50C67" w:rsidRDefault="006B7356">
            <w:ins w:id="280" w:author="Author" w:date="2018-02-13T16:33:00Z">
              <w:del w:id="281" w:author="Author" w:date="2018-03-06T07:15:00Z">
                <w:r w:rsidRPr="00225C95" w:rsidDel="00971296">
                  <w:rPr>
                    <w:strike/>
                    <w:rPrChange w:id="282" w:author="Author" w:date="2018-03-05T17:28:00Z">
                      <w:rPr/>
                    </w:rPrChange>
                  </w:rPr>
                  <w:delText xml:space="preserve">In case the </w:delText>
                </w:r>
                <w:r w:rsidRPr="00225C95" w:rsidDel="00971296">
                  <w:rPr>
                    <w:rStyle w:val="SAPEmphasis"/>
                    <w:strike/>
                    <w:rPrChange w:id="283" w:author="Author" w:date="2018-03-05T17:28:00Z">
                      <w:rPr>
                        <w:rStyle w:val="SAPEmphasis"/>
                      </w:rPr>
                    </w:rPrChange>
                  </w:rPr>
                  <w:delText>Core</w:delText>
                </w:r>
                <w:r w:rsidRPr="00225C95" w:rsidDel="00971296">
                  <w:rPr>
                    <w:strike/>
                    <w:noProof/>
                    <w:rPrChange w:id="284" w:author="Author" w:date="2018-03-05T17:28:00Z">
                      <w:rPr>
                        <w:noProof/>
                      </w:rPr>
                    </w:rPrChange>
                  </w:rPr>
                  <w:delText xml:space="preserve"> </w:delText>
                </w:r>
                <w:r w:rsidRPr="00225C95" w:rsidDel="00971296">
                  <w:rPr>
                    <w:strike/>
                    <w:rPrChange w:id="285" w:author="Author" w:date="2018-03-05T17:28:00Z">
                      <w:rPr/>
                    </w:rPrChange>
                  </w:rPr>
                  <w:delText xml:space="preserve">content has been deployed with the SAP Best Practices, you can refer to test script of scope item </w:delText>
                </w:r>
                <w:r w:rsidRPr="00225C95" w:rsidDel="00971296">
                  <w:rPr>
                    <w:rStyle w:val="SAPScreenElement"/>
                    <w:strike/>
                    <w:color w:val="auto"/>
                    <w:rPrChange w:id="286" w:author="Author" w:date="2018-03-05T17:28:00Z">
                      <w:rPr>
                        <w:rStyle w:val="SAPScreenElement"/>
                        <w:color w:val="auto"/>
                      </w:rPr>
                    </w:rPrChange>
                  </w:rPr>
                  <w:delText>Add New Employee / Rehire (FJ0)</w:delText>
                </w:r>
                <w:r w:rsidRPr="00225C95" w:rsidDel="00971296">
                  <w:rPr>
                    <w:strike/>
                    <w:rPrChange w:id="287" w:author="Author" w:date="2018-03-05T17:28:00Z">
                      <w:rPr/>
                    </w:rPrChange>
                  </w:rPr>
                  <w:delText>,</w:delText>
                </w:r>
                <w:r w:rsidRPr="00225C95" w:rsidDel="00971296">
                  <w:rPr>
                    <w:rStyle w:val="SAPScreenElement"/>
                    <w:strike/>
                    <w:rPrChange w:id="288" w:author="Author" w:date="2018-03-05T17:28:00Z">
                      <w:rPr>
                        <w:rStyle w:val="SAPScreenElement"/>
                      </w:rPr>
                    </w:rPrChange>
                  </w:rPr>
                  <w:delText xml:space="preserve"> </w:delText>
                </w:r>
                <w:r w:rsidRPr="00225C95" w:rsidDel="00971296">
                  <w:rPr>
                    <w:strike/>
                    <w:rPrChange w:id="289" w:author="Author" w:date="2018-03-05T17:28:00Z">
                      <w:rPr/>
                    </w:rPrChange>
                  </w:rPr>
                  <w:delText xml:space="preserve">process step </w:delText>
                </w:r>
                <w:r w:rsidRPr="00225C95" w:rsidDel="00971296">
                  <w:rPr>
                    <w:rStyle w:val="SAPScreenElement"/>
                    <w:strike/>
                    <w:color w:val="auto"/>
                    <w:rPrChange w:id="290" w:author="Author" w:date="2018-03-05T17:28:00Z">
                      <w:rPr>
                        <w:rStyle w:val="SAPScreenElement"/>
                        <w:color w:val="auto"/>
                      </w:rPr>
                    </w:rPrChange>
                  </w:rPr>
                  <w:delText>Entering Hiring Data</w:delText>
                </w:r>
              </w:del>
            </w:ins>
            <w:ins w:id="291" w:author="Author" w:date="2018-02-13T16:34:00Z">
              <w:del w:id="292" w:author="Author" w:date="2018-03-06T07:15:00Z">
                <w:r w:rsidRPr="00225C95" w:rsidDel="00971296">
                  <w:rPr>
                    <w:strike/>
                    <w:rPrChange w:id="293" w:author="Author" w:date="2018-03-05T17:28:00Z">
                      <w:rPr/>
                    </w:rPrChange>
                  </w:rPr>
                  <w:delText>, for</w:delText>
                </w:r>
              </w:del>
            </w:ins>
            <w:del w:id="294" w:author="Author" w:date="2018-03-06T07:15:00Z">
              <w:r w:rsidR="00F66B78" w:rsidRPr="00225C95" w:rsidDel="00971296">
                <w:rPr>
                  <w:strike/>
                  <w:rPrChange w:id="295" w:author="Author" w:date="2018-03-05T17:28:00Z">
                    <w:rPr/>
                  </w:rPrChange>
                </w:rPr>
                <w:delText xml:space="preserve">For </w:delText>
              </w:r>
            </w:del>
            <w:ins w:id="296" w:author="Author" w:date="2018-02-13T16:34:00Z">
              <w:del w:id="297" w:author="Author" w:date="2018-03-06T07:15:00Z">
                <w:r w:rsidRPr="00225C95" w:rsidDel="00971296">
                  <w:rPr>
                    <w:strike/>
                    <w:rPrChange w:id="298" w:author="Author" w:date="2018-03-05T17:28:00Z">
                      <w:rPr/>
                    </w:rPrChange>
                  </w:rPr>
                  <w:delText xml:space="preserve"> </w:delText>
                </w:r>
              </w:del>
            </w:ins>
            <w:del w:id="299" w:author="Author" w:date="2018-03-06T07:15:00Z">
              <w:r w:rsidR="00F66B78" w:rsidRPr="00225C95" w:rsidDel="00971296">
                <w:rPr>
                  <w:strike/>
                  <w:rPrChange w:id="300" w:author="Author" w:date="2018-03-05T17:28:00Z">
                    <w:rPr/>
                  </w:rPrChange>
                </w:rPr>
                <w:delText xml:space="preserve">details on the available fields and how to maintain them, refer to test script of scope item </w:delText>
              </w:r>
              <w:r w:rsidR="00F66B78" w:rsidRPr="00225C95" w:rsidDel="00971296">
                <w:rPr>
                  <w:rStyle w:val="SAPScreenElement"/>
                  <w:strike/>
                  <w:color w:val="auto"/>
                  <w:rPrChange w:id="301" w:author="Author" w:date="2018-03-05T17:28:00Z">
                    <w:rPr>
                      <w:rStyle w:val="SAPScreenElement"/>
                      <w:color w:val="auto"/>
                    </w:rPr>
                  </w:rPrChange>
                </w:rPr>
                <w:delText>Add New Employee / Rehire (FJ0)</w:delText>
              </w:r>
              <w:r w:rsidR="00F66B78" w:rsidRPr="00225C95" w:rsidDel="00971296">
                <w:rPr>
                  <w:strike/>
                  <w:rPrChange w:id="302" w:author="Author" w:date="2018-03-05T17:28:00Z">
                    <w:rPr/>
                  </w:rPrChange>
                </w:rPr>
                <w:delText>,</w:delText>
              </w:r>
              <w:r w:rsidR="00F66B78" w:rsidRPr="00225C95" w:rsidDel="00971296">
                <w:rPr>
                  <w:rStyle w:val="SAPScreenElement"/>
                  <w:strike/>
                  <w:rPrChange w:id="303" w:author="Author" w:date="2018-03-05T17:28:00Z">
                    <w:rPr>
                      <w:rStyle w:val="SAPScreenElement"/>
                    </w:rPr>
                  </w:rPrChange>
                </w:rPr>
                <w:delText xml:space="preserve"> </w:delText>
              </w:r>
              <w:r w:rsidR="00F66B78" w:rsidRPr="00225C95" w:rsidDel="00971296">
                <w:rPr>
                  <w:strike/>
                  <w:rPrChange w:id="304" w:author="Author" w:date="2018-03-05T17:28:00Z">
                    <w:rPr/>
                  </w:rPrChange>
                </w:rPr>
                <w:delText xml:space="preserve">process step </w:delText>
              </w:r>
              <w:r w:rsidR="00F66B78" w:rsidRPr="00225C95" w:rsidDel="00971296">
                <w:rPr>
                  <w:rStyle w:val="SAPScreenElement"/>
                  <w:strike/>
                  <w:color w:val="auto"/>
                  <w:rPrChange w:id="305" w:author="Author" w:date="2018-03-05T17:28:00Z">
                    <w:rPr>
                      <w:rStyle w:val="SAPScreenElement"/>
                      <w:color w:val="auto"/>
                    </w:rPr>
                  </w:rPrChange>
                </w:rPr>
                <w:delText>Entering Hiring Data</w:delText>
              </w:r>
              <w:r w:rsidR="00F66B78" w:rsidRPr="00225C95" w:rsidDel="00971296">
                <w:rPr>
                  <w:strike/>
                  <w:rPrChange w:id="306" w:author="Author" w:date="2018-03-05T17:28:00Z">
                    <w:rPr/>
                  </w:rPrChange>
                </w:rPr>
                <w:delText>.</w:delText>
              </w:r>
              <w:commentRangeEnd w:id="276"/>
              <w:r w:rsidR="00225C95" w:rsidDel="00971296">
                <w:rPr>
                  <w:rStyle w:val="CommentReference"/>
                  <w:rFonts w:ascii="Arial" w:eastAsia="SimSun" w:hAnsi="Arial"/>
                  <w:lang w:val="de-DE"/>
                </w:rPr>
                <w:commentReference w:id="276"/>
              </w:r>
            </w:del>
          </w:p>
        </w:tc>
        <w:tc>
          <w:tcPr>
            <w:tcW w:w="2700" w:type="dxa"/>
            <w:vMerge w:val="restart"/>
            <w:tcBorders>
              <w:top w:val="single" w:sz="8" w:space="0" w:color="999999"/>
              <w:left w:val="single" w:sz="8" w:space="0" w:color="999999"/>
              <w:right w:val="single" w:sz="8" w:space="0" w:color="999999"/>
            </w:tcBorders>
          </w:tcPr>
          <w:p w14:paraId="6D92EAB3" w14:textId="77777777" w:rsidR="00F66B78" w:rsidRPr="00C50C67" w:rsidRDefault="00F66B78" w:rsidP="00F66B78"/>
        </w:tc>
        <w:tc>
          <w:tcPr>
            <w:tcW w:w="1174" w:type="dxa"/>
            <w:tcBorders>
              <w:top w:val="single" w:sz="8" w:space="0" w:color="999999"/>
              <w:left w:val="single" w:sz="8" w:space="0" w:color="999999"/>
              <w:bottom w:val="single" w:sz="8" w:space="0" w:color="999999"/>
              <w:right w:val="single" w:sz="8" w:space="0" w:color="999999"/>
            </w:tcBorders>
          </w:tcPr>
          <w:p w14:paraId="3842C51F" w14:textId="77777777" w:rsidR="00F66B78" w:rsidRPr="00C50C67" w:rsidRDefault="00F66B78" w:rsidP="00F66B78"/>
        </w:tc>
      </w:tr>
      <w:tr w:rsidR="00F66B78" w:rsidRPr="000E7820" w14:paraId="620FD773" w14:textId="77777777" w:rsidTr="007E5277">
        <w:trPr>
          <w:trHeight w:val="823"/>
        </w:trPr>
        <w:tc>
          <w:tcPr>
            <w:tcW w:w="692" w:type="dxa"/>
            <w:vMerge/>
            <w:tcBorders>
              <w:left w:val="single" w:sz="8" w:space="0" w:color="999999"/>
              <w:right w:val="single" w:sz="8" w:space="0" w:color="999999"/>
            </w:tcBorders>
            <w:vAlign w:val="center"/>
          </w:tcPr>
          <w:p w14:paraId="78D0A5B5" w14:textId="77777777" w:rsidR="00F66B78" w:rsidRPr="00C50C67" w:rsidRDefault="00F66B78" w:rsidP="00F66B78">
            <w:pPr>
              <w:spacing w:before="0" w:after="0" w:line="240" w:lineRule="auto"/>
            </w:pPr>
          </w:p>
        </w:tc>
        <w:tc>
          <w:tcPr>
            <w:tcW w:w="1530" w:type="dxa"/>
            <w:vMerge/>
            <w:tcBorders>
              <w:left w:val="single" w:sz="8" w:space="0" w:color="999999"/>
              <w:right w:val="single" w:sz="8" w:space="0" w:color="999999"/>
            </w:tcBorders>
            <w:vAlign w:val="center"/>
          </w:tcPr>
          <w:p w14:paraId="7771F7DA" w14:textId="77777777" w:rsidR="00F66B78" w:rsidRPr="00C50C67" w:rsidRDefault="00F66B78" w:rsidP="00F66B78">
            <w:pPr>
              <w:spacing w:before="0" w:after="0" w:line="240" w:lineRule="auto"/>
            </w:pPr>
          </w:p>
        </w:tc>
        <w:tc>
          <w:tcPr>
            <w:tcW w:w="2700" w:type="dxa"/>
            <w:tcBorders>
              <w:top w:val="single" w:sz="8" w:space="0" w:color="999999"/>
              <w:left w:val="single" w:sz="8" w:space="0" w:color="999999"/>
              <w:right w:val="single" w:sz="8" w:space="0" w:color="999999"/>
            </w:tcBorders>
          </w:tcPr>
          <w:p w14:paraId="6A3E63FF" w14:textId="52F7E50F" w:rsidR="00F66B78" w:rsidRPr="00FC3150" w:rsidDel="00AB01FF" w:rsidRDefault="00F66B78" w:rsidP="00F66B78">
            <w:pPr>
              <w:rPr>
                <w:rFonts w:asciiTheme="minorHAnsi" w:eastAsiaTheme="minorHAnsi" w:hAnsiTheme="minorHAnsi"/>
                <w:sz w:val="22"/>
                <w:szCs w:val="22"/>
              </w:rPr>
            </w:pPr>
            <w:r w:rsidRPr="00FC3150">
              <w:t xml:space="preserve">In the </w:t>
            </w:r>
            <w:r w:rsidRPr="00FC3150">
              <w:rPr>
                <w:rStyle w:val="SAPScreenElement"/>
              </w:rPr>
              <w:t xml:space="preserve">Global Information </w:t>
            </w:r>
            <w:r w:rsidRPr="00FC3150">
              <w:t xml:space="preserve">block, </w:t>
            </w:r>
            <w:r>
              <w:t>enter data as appropriate.</w:t>
            </w:r>
          </w:p>
        </w:tc>
        <w:tc>
          <w:tcPr>
            <w:tcW w:w="1980" w:type="dxa"/>
            <w:tcBorders>
              <w:top w:val="single" w:sz="8" w:space="0" w:color="999999"/>
              <w:left w:val="single" w:sz="8" w:space="0" w:color="999999"/>
              <w:bottom w:val="single" w:sz="8" w:space="0" w:color="999999"/>
              <w:right w:val="single" w:sz="8" w:space="0" w:color="999999"/>
            </w:tcBorders>
          </w:tcPr>
          <w:p w14:paraId="768F2CF0" w14:textId="32988FBF" w:rsidR="00F66B78" w:rsidRPr="00C50C67" w:rsidRDefault="00F66B78" w:rsidP="00F66B78">
            <w:pPr>
              <w:rPr>
                <w:rStyle w:val="SAPScreenElement"/>
              </w:rPr>
            </w:pPr>
          </w:p>
        </w:tc>
        <w:tc>
          <w:tcPr>
            <w:tcW w:w="3510" w:type="dxa"/>
            <w:vMerge/>
            <w:tcBorders>
              <w:left w:val="single" w:sz="8" w:space="0" w:color="999999"/>
              <w:bottom w:val="single" w:sz="8" w:space="0" w:color="999999"/>
              <w:right w:val="single" w:sz="8" w:space="0" w:color="999999"/>
            </w:tcBorders>
          </w:tcPr>
          <w:p w14:paraId="6DBBE454" w14:textId="77777777" w:rsidR="00F66B78" w:rsidRPr="00C50C67" w:rsidRDefault="00F66B78" w:rsidP="00F66B78"/>
        </w:tc>
        <w:tc>
          <w:tcPr>
            <w:tcW w:w="2700" w:type="dxa"/>
            <w:vMerge/>
            <w:tcBorders>
              <w:left w:val="single" w:sz="8" w:space="0" w:color="999999"/>
              <w:right w:val="single" w:sz="8" w:space="0" w:color="999999"/>
            </w:tcBorders>
            <w:vAlign w:val="center"/>
          </w:tcPr>
          <w:p w14:paraId="5C334F25" w14:textId="77777777" w:rsidR="00F66B78" w:rsidRPr="00C50C67" w:rsidRDefault="00F66B78" w:rsidP="00F66B78">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770162F" w14:textId="77777777" w:rsidR="00F66B78" w:rsidRPr="00C50C67" w:rsidRDefault="00F66B78" w:rsidP="00F66B78"/>
        </w:tc>
      </w:tr>
      <w:tr w:rsidR="00F66B78" w:rsidRPr="000E7820" w14:paraId="16762047" w14:textId="77777777" w:rsidTr="007E5277">
        <w:trPr>
          <w:trHeight w:val="823"/>
        </w:trPr>
        <w:tc>
          <w:tcPr>
            <w:tcW w:w="692" w:type="dxa"/>
            <w:vMerge/>
            <w:tcBorders>
              <w:left w:val="single" w:sz="8" w:space="0" w:color="999999"/>
              <w:right w:val="single" w:sz="8" w:space="0" w:color="999999"/>
            </w:tcBorders>
            <w:vAlign w:val="center"/>
            <w:hideMark/>
          </w:tcPr>
          <w:p w14:paraId="053B299F" w14:textId="77777777" w:rsidR="00F66B78" w:rsidRPr="00C50C67" w:rsidRDefault="00F66B78" w:rsidP="00F66B78">
            <w:pPr>
              <w:spacing w:before="0" w:after="0" w:line="240" w:lineRule="auto"/>
            </w:pPr>
          </w:p>
        </w:tc>
        <w:tc>
          <w:tcPr>
            <w:tcW w:w="1530" w:type="dxa"/>
            <w:vMerge/>
            <w:tcBorders>
              <w:left w:val="single" w:sz="8" w:space="0" w:color="999999"/>
              <w:right w:val="single" w:sz="8" w:space="0" w:color="999999"/>
            </w:tcBorders>
            <w:vAlign w:val="center"/>
            <w:hideMark/>
          </w:tcPr>
          <w:p w14:paraId="49B863FF" w14:textId="77777777" w:rsidR="00F66B78" w:rsidRPr="00C50C67" w:rsidRDefault="00F66B78" w:rsidP="00F66B78">
            <w:pPr>
              <w:spacing w:before="0" w:after="0" w:line="240" w:lineRule="auto"/>
            </w:pPr>
          </w:p>
        </w:tc>
        <w:tc>
          <w:tcPr>
            <w:tcW w:w="2700" w:type="dxa"/>
            <w:vMerge w:val="restart"/>
            <w:tcBorders>
              <w:top w:val="single" w:sz="8" w:space="0" w:color="999999"/>
              <w:left w:val="single" w:sz="8" w:space="0" w:color="999999"/>
              <w:right w:val="single" w:sz="8" w:space="0" w:color="999999"/>
            </w:tcBorders>
            <w:hideMark/>
          </w:tcPr>
          <w:p w14:paraId="41E1000F" w14:textId="2981AFF2" w:rsidR="00F66B78" w:rsidRDefault="00F66B78" w:rsidP="00F66B78">
            <w:r>
              <w:t>I</w:t>
            </w:r>
            <w:r w:rsidRPr="00C50C67">
              <w:t xml:space="preserve">n the </w:t>
            </w:r>
            <w:r w:rsidRPr="007F083F">
              <w:rPr>
                <w:rStyle w:val="SAPScreenElement"/>
              </w:rPr>
              <w:t>Email Information</w:t>
            </w:r>
            <w:r w:rsidRPr="007F083F">
              <w:t xml:space="preserve"> block</w:t>
            </w:r>
            <w:r w:rsidRPr="00C50C67" w:rsidDel="0094512C">
              <w:rPr>
                <w:rStyle w:val="SAPScreenElement"/>
              </w:rPr>
              <w:t xml:space="preserve"> </w:t>
            </w:r>
            <w:r>
              <w:t>check, if</w:t>
            </w:r>
            <w:r w:rsidRPr="00C50C67">
              <w:t xml:space="preserve"> the data already existing in the system</w:t>
            </w:r>
            <w:r>
              <w:t xml:space="preserve"> is still valid, else</w:t>
            </w:r>
            <w:r w:rsidRPr="00C50C67">
              <w:t xml:space="preserve"> adapt </w:t>
            </w:r>
            <w:r>
              <w:t>it as appropriate</w:t>
            </w:r>
            <w:r w:rsidRPr="00C50C67">
              <w:t>:</w:t>
            </w:r>
          </w:p>
          <w:p w14:paraId="6FCC11CB" w14:textId="114D09BC" w:rsidR="00F66B78" w:rsidRDefault="00F66B78" w:rsidP="00F66B78">
            <w:pPr>
              <w:pStyle w:val="SAPNoteHeading"/>
              <w:ind w:left="0"/>
            </w:pPr>
            <w:r w:rsidRPr="002A0E25">
              <w:rPr>
                <w:noProof/>
              </w:rPr>
              <w:drawing>
                <wp:inline distT="0" distB="0" distL="0" distR="0" wp14:anchorId="05DC8B96" wp14:editId="537B2406">
                  <wp:extent cx="228600" cy="228600"/>
                  <wp:effectExtent l="0" t="0" r="0" b="0"/>
                  <wp:docPr id="23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Note</w:t>
            </w:r>
          </w:p>
          <w:p w14:paraId="02D38A7E" w14:textId="324FC6F4" w:rsidR="00F66B78" w:rsidRPr="00C50C67" w:rsidRDefault="00F66B78" w:rsidP="00F66B78">
            <w:r>
              <w:t xml:space="preserve">In case no email information has been </w:t>
            </w:r>
            <w:r w:rsidRPr="00983178">
              <w:t xml:space="preserve">maintained during the new employee’s </w:t>
            </w:r>
            <w:r w:rsidRPr="00D26456">
              <w:t>previous assignment</w:t>
            </w:r>
            <w:r w:rsidRPr="00983178">
              <w:t xml:space="preserve"> as contingent worker,</w:t>
            </w:r>
            <w:r>
              <w:t xml:space="preserve"> </w:t>
            </w:r>
            <w:r w:rsidRPr="007F1D8F">
              <w:t xml:space="preserve">select the </w:t>
            </w:r>
            <w:r>
              <w:rPr>
                <w:rStyle w:val="SAPScreenElement"/>
              </w:rPr>
              <w:sym w:font="Symbol" w:char="F0C5"/>
            </w:r>
            <w:r w:rsidRPr="007F1D8F">
              <w:rPr>
                <w:rStyle w:val="SAPScreenElement"/>
              </w:rPr>
              <w:t xml:space="preserve"> Add</w:t>
            </w:r>
            <w:r w:rsidRPr="007F1D8F">
              <w:t xml:space="preserve"> link. The editable fields show up and you can enter </w:t>
            </w:r>
            <w:r>
              <w:t>the appropriate</w:t>
            </w:r>
            <w:r w:rsidRPr="007F083F">
              <w:t xml:space="preserve"> </w:t>
            </w:r>
            <w:r w:rsidRPr="007F1D8F">
              <w:t>information</w:t>
            </w:r>
            <w:r>
              <w:t>.</w:t>
            </w:r>
          </w:p>
        </w:tc>
        <w:tc>
          <w:tcPr>
            <w:tcW w:w="1980" w:type="dxa"/>
            <w:tcBorders>
              <w:top w:val="single" w:sz="8" w:space="0" w:color="999999"/>
              <w:left w:val="single" w:sz="8" w:space="0" w:color="999999"/>
              <w:bottom w:val="single" w:sz="8" w:space="0" w:color="999999"/>
              <w:right w:val="single" w:sz="8" w:space="0" w:color="999999"/>
            </w:tcBorders>
            <w:hideMark/>
          </w:tcPr>
          <w:p w14:paraId="7F1FF582" w14:textId="38D849C0" w:rsidR="00F66B78" w:rsidRPr="00C50C67" w:rsidRDefault="00F66B78" w:rsidP="00F66B78">
            <w:r w:rsidRPr="00C50C67">
              <w:rPr>
                <w:rStyle w:val="SAPScreenElement"/>
              </w:rPr>
              <w:t>Email Type</w:t>
            </w:r>
            <w:r w:rsidRPr="00C50C67">
              <w:t xml:space="preserve">: </w:t>
            </w:r>
            <w:r w:rsidRPr="00C50C67">
              <w:rPr>
                <w:rStyle w:val="SAPUserEntry"/>
              </w:rPr>
              <w:t>Business</w:t>
            </w:r>
            <w:r>
              <w:rPr>
                <w:rStyle w:val="SAPUserEntry"/>
              </w:rPr>
              <w:t xml:space="preserve"> </w:t>
            </w:r>
            <w:r>
              <w:t xml:space="preserve">is defaulted from the existing record; if it has not been maintained during the </w:t>
            </w:r>
            <w:r w:rsidRPr="00D26456">
              <w:t>assignment as contingent worker</w:t>
            </w:r>
            <w:r w:rsidRPr="006958C7">
              <w:t>,</w:t>
            </w:r>
            <w:r>
              <w:t xml:space="preserve"> </w:t>
            </w:r>
            <w:r w:rsidRPr="00C50C67">
              <w:t>select</w:t>
            </w:r>
            <w:r w:rsidRPr="00D26456">
              <w:rPr>
                <w:rStyle w:val="SAPUserEntry"/>
              </w:rPr>
              <w:t xml:space="preserve"> </w:t>
            </w:r>
            <w:r w:rsidRPr="00C50C67">
              <w:rPr>
                <w:rStyle w:val="SAPUserEntry"/>
              </w:rPr>
              <w:t>Business</w:t>
            </w:r>
            <w:r w:rsidRPr="0058789A">
              <w:rPr>
                <w:rStyle w:val="SAPUserEntry"/>
              </w:rPr>
              <w:t xml:space="preserve"> </w:t>
            </w:r>
            <w:r w:rsidRPr="00C50C67">
              <w:t xml:space="preserve">from drop-down </w:t>
            </w:r>
          </w:p>
        </w:tc>
        <w:tc>
          <w:tcPr>
            <w:tcW w:w="3510" w:type="dxa"/>
            <w:tcBorders>
              <w:top w:val="single" w:sz="8" w:space="0" w:color="999999"/>
              <w:left w:val="single" w:sz="8" w:space="0" w:color="999999"/>
              <w:bottom w:val="single" w:sz="8" w:space="0" w:color="999999"/>
              <w:right w:val="single" w:sz="8" w:space="0" w:color="999999"/>
            </w:tcBorders>
            <w:hideMark/>
          </w:tcPr>
          <w:p w14:paraId="081A83FE" w14:textId="77777777" w:rsidR="00F66B78" w:rsidRPr="00C50C67" w:rsidRDefault="00F66B78" w:rsidP="00F66B78">
            <w:r w:rsidRPr="00C50C67">
              <w:t>In case you select a value for this field, you must enter the email address, too!</w:t>
            </w:r>
          </w:p>
        </w:tc>
        <w:tc>
          <w:tcPr>
            <w:tcW w:w="2700" w:type="dxa"/>
            <w:vMerge/>
            <w:tcBorders>
              <w:left w:val="single" w:sz="8" w:space="0" w:color="999999"/>
              <w:right w:val="single" w:sz="8" w:space="0" w:color="999999"/>
            </w:tcBorders>
            <w:vAlign w:val="center"/>
            <w:hideMark/>
          </w:tcPr>
          <w:p w14:paraId="7C4650B5" w14:textId="77777777" w:rsidR="00F66B78" w:rsidRPr="00C50C67" w:rsidRDefault="00F66B78" w:rsidP="00F66B78">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0931AC1" w14:textId="77777777" w:rsidR="00F66B78" w:rsidRPr="00C50C67" w:rsidRDefault="00F66B78" w:rsidP="00F66B78"/>
        </w:tc>
      </w:tr>
      <w:tr w:rsidR="00F66B78" w:rsidRPr="000E7820" w14:paraId="3AC22CC4" w14:textId="77777777" w:rsidTr="007E5277">
        <w:trPr>
          <w:trHeight w:val="510"/>
        </w:trPr>
        <w:tc>
          <w:tcPr>
            <w:tcW w:w="692" w:type="dxa"/>
            <w:vMerge/>
            <w:tcBorders>
              <w:left w:val="single" w:sz="8" w:space="0" w:color="999999"/>
              <w:right w:val="single" w:sz="8" w:space="0" w:color="999999"/>
            </w:tcBorders>
            <w:vAlign w:val="center"/>
            <w:hideMark/>
          </w:tcPr>
          <w:p w14:paraId="4CC1062E" w14:textId="77777777" w:rsidR="00F66B78" w:rsidRPr="00C50C67" w:rsidRDefault="00F66B78" w:rsidP="00F66B78">
            <w:pPr>
              <w:spacing w:before="0" w:after="0" w:line="240" w:lineRule="auto"/>
            </w:pPr>
          </w:p>
        </w:tc>
        <w:tc>
          <w:tcPr>
            <w:tcW w:w="1530" w:type="dxa"/>
            <w:vMerge/>
            <w:tcBorders>
              <w:left w:val="single" w:sz="8" w:space="0" w:color="999999"/>
              <w:right w:val="single" w:sz="8" w:space="0" w:color="999999"/>
            </w:tcBorders>
            <w:vAlign w:val="center"/>
            <w:hideMark/>
          </w:tcPr>
          <w:p w14:paraId="2416EA01" w14:textId="77777777" w:rsidR="00F66B78" w:rsidRPr="00C50C67" w:rsidRDefault="00F66B78" w:rsidP="00F66B78">
            <w:pPr>
              <w:spacing w:before="0" w:after="0" w:line="240" w:lineRule="auto"/>
            </w:pPr>
          </w:p>
        </w:tc>
        <w:tc>
          <w:tcPr>
            <w:tcW w:w="2700" w:type="dxa"/>
            <w:vMerge/>
            <w:tcBorders>
              <w:left w:val="single" w:sz="8" w:space="0" w:color="999999"/>
              <w:right w:val="single" w:sz="8" w:space="0" w:color="999999"/>
            </w:tcBorders>
            <w:vAlign w:val="center"/>
            <w:hideMark/>
          </w:tcPr>
          <w:p w14:paraId="1E1BF34B" w14:textId="77777777" w:rsidR="00F66B78" w:rsidRPr="00C50C67" w:rsidRDefault="00F66B78" w:rsidP="00F66B78">
            <w:pPr>
              <w:spacing w:before="0" w:after="0" w:line="240" w:lineRule="auto"/>
            </w:pPr>
          </w:p>
        </w:tc>
        <w:tc>
          <w:tcPr>
            <w:tcW w:w="1980" w:type="dxa"/>
            <w:tcBorders>
              <w:top w:val="single" w:sz="8" w:space="0" w:color="999999"/>
              <w:left w:val="single" w:sz="8" w:space="0" w:color="999999"/>
              <w:bottom w:val="single" w:sz="8" w:space="0" w:color="999999"/>
              <w:right w:val="single" w:sz="8" w:space="0" w:color="999999"/>
            </w:tcBorders>
            <w:hideMark/>
          </w:tcPr>
          <w:p w14:paraId="3151504D" w14:textId="77777777" w:rsidR="00F66B78" w:rsidRPr="00C50C67" w:rsidRDefault="00F66B78" w:rsidP="00F66B78">
            <w:r w:rsidRPr="00C50C67">
              <w:rPr>
                <w:rStyle w:val="SAPScreenElement"/>
              </w:rPr>
              <w:t xml:space="preserve">Email Address: </w:t>
            </w:r>
            <w:r w:rsidRPr="00C50C67">
              <w:t>adapt as appropriate</w:t>
            </w:r>
          </w:p>
        </w:tc>
        <w:tc>
          <w:tcPr>
            <w:tcW w:w="3510" w:type="dxa"/>
            <w:tcBorders>
              <w:top w:val="single" w:sz="8" w:space="0" w:color="999999"/>
              <w:left w:val="single" w:sz="8" w:space="0" w:color="999999"/>
              <w:bottom w:val="single" w:sz="8" w:space="0" w:color="999999"/>
              <w:right w:val="single" w:sz="8" w:space="0" w:color="999999"/>
            </w:tcBorders>
          </w:tcPr>
          <w:p w14:paraId="17825B76" w14:textId="77777777" w:rsidR="00F66B78" w:rsidRPr="00C50C67" w:rsidRDefault="00F66B78" w:rsidP="00F66B78"/>
        </w:tc>
        <w:tc>
          <w:tcPr>
            <w:tcW w:w="2700" w:type="dxa"/>
            <w:vMerge/>
            <w:tcBorders>
              <w:left w:val="single" w:sz="8" w:space="0" w:color="999999"/>
              <w:right w:val="single" w:sz="8" w:space="0" w:color="999999"/>
            </w:tcBorders>
            <w:vAlign w:val="center"/>
            <w:hideMark/>
          </w:tcPr>
          <w:p w14:paraId="7EFB8E43" w14:textId="77777777" w:rsidR="00F66B78" w:rsidRPr="00C50C67" w:rsidRDefault="00F66B78" w:rsidP="00F66B78">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138D9CB9" w14:textId="77777777" w:rsidR="00F66B78" w:rsidRPr="00C50C67" w:rsidRDefault="00F66B78" w:rsidP="00F66B78"/>
        </w:tc>
      </w:tr>
      <w:tr w:rsidR="00F66B78" w:rsidRPr="000E7820" w14:paraId="4A945815" w14:textId="77777777" w:rsidTr="007E5277">
        <w:trPr>
          <w:trHeight w:val="357"/>
        </w:trPr>
        <w:tc>
          <w:tcPr>
            <w:tcW w:w="692" w:type="dxa"/>
            <w:vMerge/>
            <w:tcBorders>
              <w:left w:val="single" w:sz="8" w:space="0" w:color="999999"/>
              <w:right w:val="single" w:sz="8" w:space="0" w:color="999999"/>
            </w:tcBorders>
            <w:vAlign w:val="center"/>
          </w:tcPr>
          <w:p w14:paraId="463C2096" w14:textId="77777777" w:rsidR="00F66B78" w:rsidRPr="00C50C67" w:rsidRDefault="00F66B78" w:rsidP="00F66B78">
            <w:pPr>
              <w:spacing w:before="0" w:after="0" w:line="240" w:lineRule="auto"/>
            </w:pPr>
          </w:p>
        </w:tc>
        <w:tc>
          <w:tcPr>
            <w:tcW w:w="1530" w:type="dxa"/>
            <w:vMerge/>
            <w:tcBorders>
              <w:left w:val="single" w:sz="8" w:space="0" w:color="999999"/>
              <w:right w:val="single" w:sz="8" w:space="0" w:color="999999"/>
            </w:tcBorders>
            <w:vAlign w:val="center"/>
          </w:tcPr>
          <w:p w14:paraId="0BBAFBFA" w14:textId="77777777" w:rsidR="00F66B78" w:rsidRPr="00C50C67" w:rsidRDefault="00F66B78" w:rsidP="00F66B78">
            <w:pPr>
              <w:spacing w:before="0" w:after="0" w:line="240" w:lineRule="auto"/>
            </w:pPr>
          </w:p>
        </w:tc>
        <w:tc>
          <w:tcPr>
            <w:tcW w:w="2700" w:type="dxa"/>
            <w:vMerge/>
            <w:tcBorders>
              <w:left w:val="single" w:sz="8" w:space="0" w:color="999999"/>
              <w:right w:val="single" w:sz="8" w:space="0" w:color="999999"/>
            </w:tcBorders>
            <w:vAlign w:val="center"/>
          </w:tcPr>
          <w:p w14:paraId="1F61655D" w14:textId="77777777" w:rsidR="00F66B78" w:rsidRPr="00C50C67" w:rsidRDefault="00F66B78" w:rsidP="00F66B78">
            <w:pPr>
              <w:spacing w:before="0" w:after="0" w:line="240" w:lineRule="auto"/>
            </w:pPr>
          </w:p>
        </w:tc>
        <w:tc>
          <w:tcPr>
            <w:tcW w:w="1980" w:type="dxa"/>
            <w:tcBorders>
              <w:top w:val="single" w:sz="8" w:space="0" w:color="999999"/>
              <w:left w:val="single" w:sz="8" w:space="0" w:color="999999"/>
              <w:bottom w:val="single" w:sz="8" w:space="0" w:color="999999"/>
              <w:right w:val="single" w:sz="8" w:space="0" w:color="999999"/>
            </w:tcBorders>
          </w:tcPr>
          <w:p w14:paraId="767A5575" w14:textId="77777777" w:rsidR="00F66B78" w:rsidRPr="00C50C67" w:rsidRDefault="00F66B78" w:rsidP="00F66B78">
            <w:pPr>
              <w:rPr>
                <w:rStyle w:val="SAPScreenElement"/>
              </w:rPr>
            </w:pPr>
            <w:r w:rsidRPr="00C50C67">
              <w:rPr>
                <w:rStyle w:val="SAPScreenElement"/>
              </w:rPr>
              <w:t xml:space="preserve">Is Primary: </w:t>
            </w:r>
            <w:r w:rsidRPr="00C50C67">
              <w:t>select from drop-down</w:t>
            </w:r>
            <w:r w:rsidRPr="007F1D8F">
              <w:t>, for example</w:t>
            </w:r>
            <w:r w:rsidRPr="00D26456">
              <w:rPr>
                <w:rStyle w:val="SAPUserEntry"/>
              </w:rPr>
              <w:t xml:space="preserve"> </w:t>
            </w:r>
            <w:r w:rsidRPr="007F1D8F">
              <w:rPr>
                <w:rStyle w:val="SAPUserEntry"/>
              </w:rPr>
              <w:t>Yes</w:t>
            </w:r>
          </w:p>
        </w:tc>
        <w:tc>
          <w:tcPr>
            <w:tcW w:w="3510" w:type="dxa"/>
            <w:tcBorders>
              <w:top w:val="single" w:sz="8" w:space="0" w:color="999999"/>
              <w:left w:val="single" w:sz="8" w:space="0" w:color="999999"/>
              <w:bottom w:val="single" w:sz="8" w:space="0" w:color="999999"/>
              <w:right w:val="single" w:sz="8" w:space="0" w:color="999999"/>
            </w:tcBorders>
          </w:tcPr>
          <w:p w14:paraId="4E2D5DF1" w14:textId="77777777" w:rsidR="00F66B78" w:rsidRPr="00C50C67" w:rsidRDefault="00F66B78" w:rsidP="00F66B78">
            <w:r w:rsidRPr="00C50C67">
              <w:t>Only one email type can be maintained as primary.</w:t>
            </w:r>
          </w:p>
        </w:tc>
        <w:tc>
          <w:tcPr>
            <w:tcW w:w="2700" w:type="dxa"/>
            <w:vMerge/>
            <w:tcBorders>
              <w:left w:val="single" w:sz="8" w:space="0" w:color="999999"/>
              <w:right w:val="single" w:sz="8" w:space="0" w:color="999999"/>
            </w:tcBorders>
            <w:vAlign w:val="center"/>
          </w:tcPr>
          <w:p w14:paraId="3D79CAE1" w14:textId="77777777" w:rsidR="00F66B78" w:rsidRPr="00C50C67" w:rsidRDefault="00F66B78" w:rsidP="00F66B78">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0468FBE6" w14:textId="77777777" w:rsidR="00F66B78" w:rsidRPr="00C50C67" w:rsidRDefault="00F66B78" w:rsidP="00F66B78"/>
        </w:tc>
      </w:tr>
      <w:tr w:rsidR="00F66B78" w:rsidRPr="000E7820" w14:paraId="38536AAF" w14:textId="77777777" w:rsidTr="007E5277">
        <w:trPr>
          <w:trHeight w:val="357"/>
        </w:trPr>
        <w:tc>
          <w:tcPr>
            <w:tcW w:w="692" w:type="dxa"/>
            <w:vMerge/>
            <w:tcBorders>
              <w:left w:val="single" w:sz="8" w:space="0" w:color="999999"/>
              <w:right w:val="single" w:sz="8" w:space="0" w:color="999999"/>
            </w:tcBorders>
            <w:vAlign w:val="center"/>
          </w:tcPr>
          <w:p w14:paraId="5046908C" w14:textId="77777777" w:rsidR="00F66B78" w:rsidRPr="00C50C67" w:rsidRDefault="00F66B78" w:rsidP="00F66B78">
            <w:pPr>
              <w:spacing w:before="0" w:after="0" w:line="240" w:lineRule="auto"/>
            </w:pPr>
          </w:p>
        </w:tc>
        <w:tc>
          <w:tcPr>
            <w:tcW w:w="1530" w:type="dxa"/>
            <w:vMerge/>
            <w:tcBorders>
              <w:left w:val="single" w:sz="8" w:space="0" w:color="999999"/>
              <w:right w:val="single" w:sz="8" w:space="0" w:color="999999"/>
            </w:tcBorders>
            <w:vAlign w:val="center"/>
          </w:tcPr>
          <w:p w14:paraId="3E2432B6" w14:textId="77777777" w:rsidR="00F66B78" w:rsidRPr="00C50C67" w:rsidRDefault="00F66B78" w:rsidP="00F66B78">
            <w:pPr>
              <w:spacing w:before="0" w:after="0" w:line="240" w:lineRule="auto"/>
            </w:pPr>
          </w:p>
        </w:tc>
        <w:tc>
          <w:tcPr>
            <w:tcW w:w="2700" w:type="dxa"/>
            <w:tcBorders>
              <w:left w:val="single" w:sz="8" w:space="0" w:color="999999"/>
              <w:right w:val="single" w:sz="8" w:space="0" w:color="999999"/>
            </w:tcBorders>
          </w:tcPr>
          <w:p w14:paraId="0DBA4085" w14:textId="7F44FAD4" w:rsidR="00F66B78" w:rsidRPr="00C50C67" w:rsidRDefault="00F66B78" w:rsidP="00F66B78">
            <w:r>
              <w:t xml:space="preserve">If appropriate, enter phone information. For this select in the </w:t>
            </w:r>
            <w:r>
              <w:rPr>
                <w:rStyle w:val="SAPScreenElement"/>
              </w:rPr>
              <w:t>Phone</w:t>
            </w:r>
            <w:r w:rsidRPr="007F083F">
              <w:rPr>
                <w:rStyle w:val="SAPScreenElement"/>
              </w:rPr>
              <w:t xml:space="preserve"> Information</w:t>
            </w:r>
            <w:r w:rsidRPr="007F083F">
              <w:t xml:space="preserve"> block</w:t>
            </w:r>
            <w:r>
              <w:rPr>
                <w:rStyle w:val="SAPScreenElement"/>
              </w:rPr>
              <w:t xml:space="preserve"> </w:t>
            </w:r>
            <w:r w:rsidRPr="00F94FAB">
              <w:t xml:space="preserve">the </w:t>
            </w:r>
            <w:r w:rsidRPr="00A21C46">
              <w:rPr>
                <w:rStyle w:val="SAPScreenElement"/>
              </w:rPr>
              <w:sym w:font="Symbol" w:char="F0C5"/>
            </w:r>
            <w:r w:rsidRPr="00F94FAB">
              <w:rPr>
                <w:rStyle w:val="SAPScreenElement"/>
              </w:rPr>
              <w:t xml:space="preserve"> Add</w:t>
            </w:r>
            <w:r w:rsidRPr="00F94FAB">
              <w:t xml:space="preserve"> link</w:t>
            </w:r>
            <w:r>
              <w:t>, and in the upcoming editable fields enter data as appropriate.</w:t>
            </w:r>
          </w:p>
        </w:tc>
        <w:tc>
          <w:tcPr>
            <w:tcW w:w="1980" w:type="dxa"/>
            <w:tcBorders>
              <w:top w:val="single" w:sz="8" w:space="0" w:color="999999"/>
              <w:left w:val="single" w:sz="8" w:space="0" w:color="999999"/>
              <w:bottom w:val="single" w:sz="8" w:space="0" w:color="999999"/>
              <w:right w:val="single" w:sz="8" w:space="0" w:color="999999"/>
            </w:tcBorders>
          </w:tcPr>
          <w:p w14:paraId="3D49DDF9" w14:textId="77777777" w:rsidR="00F66B78" w:rsidRPr="003D270E" w:rsidRDefault="00F66B78" w:rsidP="00F66B78">
            <w:pPr>
              <w:rPr>
                <w:rStyle w:val="SAPScreenElement"/>
              </w:rPr>
            </w:pPr>
          </w:p>
        </w:tc>
        <w:tc>
          <w:tcPr>
            <w:tcW w:w="3510" w:type="dxa"/>
            <w:tcBorders>
              <w:top w:val="single" w:sz="8" w:space="0" w:color="999999"/>
              <w:left w:val="single" w:sz="8" w:space="0" w:color="999999"/>
              <w:bottom w:val="single" w:sz="8" w:space="0" w:color="999999"/>
              <w:right w:val="single" w:sz="8" w:space="0" w:color="999999"/>
            </w:tcBorders>
          </w:tcPr>
          <w:p w14:paraId="3A8FA072" w14:textId="7E91F79E" w:rsidR="00F66B78" w:rsidRPr="00225C95" w:rsidDel="006B7356" w:rsidRDefault="00F66B78" w:rsidP="00CB3D72">
            <w:pPr>
              <w:pStyle w:val="SAPNoteHeading"/>
              <w:ind w:left="0"/>
              <w:rPr>
                <w:del w:id="307" w:author="Author" w:date="2018-02-13T16:42:00Z"/>
                <w:strike/>
                <w:rPrChange w:id="308" w:author="Author" w:date="2018-03-05T17:29:00Z">
                  <w:rPr>
                    <w:del w:id="309" w:author="Author" w:date="2018-02-13T16:42:00Z"/>
                  </w:rPr>
                </w:rPrChange>
              </w:rPr>
            </w:pPr>
            <w:commentRangeStart w:id="310"/>
            <w:del w:id="311" w:author="Author" w:date="2018-02-13T16:42:00Z">
              <w:r w:rsidRPr="00225C95" w:rsidDel="006B7356">
                <w:rPr>
                  <w:strike/>
                  <w:noProof/>
                  <w:rPrChange w:id="312" w:author="Author" w:date="2018-03-05T17:29:00Z">
                    <w:rPr>
                      <w:noProof/>
                    </w:rPr>
                  </w:rPrChange>
                </w:rPr>
                <w:drawing>
                  <wp:inline distT="0" distB="0" distL="0" distR="0" wp14:anchorId="49D3A81B" wp14:editId="57E4E6D4">
                    <wp:extent cx="228600" cy="228600"/>
                    <wp:effectExtent l="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25C95" w:rsidDel="006B7356">
                <w:rPr>
                  <w:strike/>
                  <w:rPrChange w:id="313" w:author="Author" w:date="2018-03-05T17:29:00Z">
                    <w:rPr/>
                  </w:rPrChange>
                </w:rPr>
                <w:delText> Recommendation</w:delText>
              </w:r>
            </w:del>
          </w:p>
          <w:p w14:paraId="55D56103" w14:textId="716C98DB" w:rsidR="00F66B78" w:rsidRPr="00C50C67" w:rsidRDefault="006B7356">
            <w:ins w:id="314" w:author="Author" w:date="2018-02-13T16:34:00Z">
              <w:del w:id="315" w:author="Author" w:date="2018-03-06T07:15:00Z">
                <w:r w:rsidRPr="00225C95" w:rsidDel="00971296">
                  <w:rPr>
                    <w:strike/>
                    <w:rPrChange w:id="316" w:author="Author" w:date="2018-03-05T17:29:00Z">
                      <w:rPr/>
                    </w:rPrChange>
                  </w:rPr>
                  <w:delText xml:space="preserve">In case the </w:delText>
                </w:r>
                <w:r w:rsidRPr="00225C95" w:rsidDel="00971296">
                  <w:rPr>
                    <w:rStyle w:val="SAPEmphasis"/>
                    <w:strike/>
                    <w:rPrChange w:id="317" w:author="Author" w:date="2018-03-05T17:29:00Z">
                      <w:rPr>
                        <w:rStyle w:val="SAPEmphasis"/>
                      </w:rPr>
                    </w:rPrChange>
                  </w:rPr>
                  <w:delText>Core</w:delText>
                </w:r>
                <w:r w:rsidRPr="00225C95" w:rsidDel="00971296">
                  <w:rPr>
                    <w:strike/>
                    <w:noProof/>
                    <w:rPrChange w:id="318" w:author="Author" w:date="2018-03-05T17:29:00Z">
                      <w:rPr>
                        <w:noProof/>
                      </w:rPr>
                    </w:rPrChange>
                  </w:rPr>
                  <w:delText xml:space="preserve"> </w:delText>
                </w:r>
                <w:r w:rsidRPr="00225C95" w:rsidDel="00971296">
                  <w:rPr>
                    <w:strike/>
                    <w:rPrChange w:id="319" w:author="Author" w:date="2018-03-05T17:29:00Z">
                      <w:rPr/>
                    </w:rPrChange>
                  </w:rPr>
                  <w:delText xml:space="preserve">content has been deployed with the SAP Best Practices, you can refer for details </w:delText>
                </w:r>
              </w:del>
            </w:ins>
            <w:del w:id="320" w:author="Author" w:date="2018-03-06T07:15:00Z">
              <w:r w:rsidR="00F66B78" w:rsidRPr="00225C95" w:rsidDel="00971296">
                <w:rPr>
                  <w:strike/>
                  <w:rPrChange w:id="321" w:author="Author" w:date="2018-03-05T17:29:00Z">
                    <w:rPr/>
                  </w:rPrChange>
                </w:rPr>
                <w:delText xml:space="preserve">For details, refer to test script of scope item </w:delText>
              </w:r>
              <w:r w:rsidR="00F66B78" w:rsidRPr="00225C95" w:rsidDel="00971296">
                <w:rPr>
                  <w:rStyle w:val="SAPScreenElement"/>
                  <w:strike/>
                  <w:color w:val="auto"/>
                  <w:rPrChange w:id="322" w:author="Author" w:date="2018-03-05T17:29:00Z">
                    <w:rPr>
                      <w:rStyle w:val="SAPScreenElement"/>
                      <w:color w:val="auto"/>
                    </w:rPr>
                  </w:rPrChange>
                </w:rPr>
                <w:delText>Add New Employee / Rehire (FJ0)</w:delText>
              </w:r>
              <w:r w:rsidR="00F66B78" w:rsidRPr="00225C95" w:rsidDel="00971296">
                <w:rPr>
                  <w:strike/>
                  <w:rPrChange w:id="323" w:author="Author" w:date="2018-03-05T17:29:00Z">
                    <w:rPr/>
                  </w:rPrChange>
                </w:rPr>
                <w:delText>,</w:delText>
              </w:r>
              <w:r w:rsidR="00F66B78" w:rsidRPr="00225C95" w:rsidDel="00971296">
                <w:rPr>
                  <w:rStyle w:val="SAPScreenElement"/>
                  <w:strike/>
                  <w:rPrChange w:id="324" w:author="Author" w:date="2018-03-05T17:29:00Z">
                    <w:rPr>
                      <w:rStyle w:val="SAPScreenElement"/>
                    </w:rPr>
                  </w:rPrChange>
                </w:rPr>
                <w:delText xml:space="preserve"> </w:delText>
              </w:r>
              <w:r w:rsidR="00F66B78" w:rsidRPr="00225C95" w:rsidDel="00971296">
                <w:rPr>
                  <w:strike/>
                  <w:rPrChange w:id="325" w:author="Author" w:date="2018-03-05T17:29:00Z">
                    <w:rPr/>
                  </w:rPrChange>
                </w:rPr>
                <w:delText xml:space="preserve">process step </w:delText>
              </w:r>
              <w:r w:rsidR="00F66B78" w:rsidRPr="00225C95" w:rsidDel="00971296">
                <w:rPr>
                  <w:rStyle w:val="SAPScreenElement"/>
                  <w:strike/>
                  <w:color w:val="auto"/>
                  <w:rPrChange w:id="326" w:author="Author" w:date="2018-03-05T17:29:00Z">
                    <w:rPr>
                      <w:rStyle w:val="SAPScreenElement"/>
                      <w:color w:val="auto"/>
                    </w:rPr>
                  </w:rPrChange>
                </w:rPr>
                <w:delText>Entering Hiring Data</w:delText>
              </w:r>
              <w:r w:rsidR="00F66B78" w:rsidRPr="00225C95" w:rsidDel="00971296">
                <w:rPr>
                  <w:strike/>
                  <w:rPrChange w:id="327" w:author="Author" w:date="2018-03-05T17:29:00Z">
                    <w:rPr/>
                  </w:rPrChange>
                </w:rPr>
                <w:delText>.</w:delText>
              </w:r>
              <w:commentRangeEnd w:id="310"/>
              <w:r w:rsidR="00225C95" w:rsidDel="00971296">
                <w:rPr>
                  <w:rStyle w:val="CommentReference"/>
                  <w:rFonts w:ascii="Arial" w:eastAsia="SimSun" w:hAnsi="Arial"/>
                  <w:lang w:val="de-DE"/>
                </w:rPr>
                <w:commentReference w:id="310"/>
              </w:r>
            </w:del>
          </w:p>
        </w:tc>
        <w:tc>
          <w:tcPr>
            <w:tcW w:w="2700" w:type="dxa"/>
            <w:vMerge/>
            <w:tcBorders>
              <w:left w:val="single" w:sz="8" w:space="0" w:color="999999"/>
              <w:right w:val="single" w:sz="8" w:space="0" w:color="999999"/>
            </w:tcBorders>
            <w:vAlign w:val="center"/>
          </w:tcPr>
          <w:p w14:paraId="75F79BD5" w14:textId="77777777" w:rsidR="00F66B78" w:rsidRPr="00C50C67" w:rsidRDefault="00F66B78" w:rsidP="00F66B78">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3722423A" w14:textId="77777777" w:rsidR="00F66B78" w:rsidRPr="00C50C67" w:rsidRDefault="00F66B78" w:rsidP="00F66B78"/>
        </w:tc>
      </w:tr>
      <w:tr w:rsidR="00F66B78" w:rsidRPr="000E7820" w14:paraId="3A5C6CF6" w14:textId="77777777" w:rsidTr="007E5277">
        <w:trPr>
          <w:trHeight w:val="357"/>
        </w:trPr>
        <w:tc>
          <w:tcPr>
            <w:tcW w:w="692" w:type="dxa"/>
            <w:vMerge/>
            <w:tcBorders>
              <w:left w:val="single" w:sz="8" w:space="0" w:color="999999"/>
              <w:right w:val="single" w:sz="8" w:space="0" w:color="999999"/>
            </w:tcBorders>
            <w:vAlign w:val="center"/>
          </w:tcPr>
          <w:p w14:paraId="2CFB36E5" w14:textId="77777777" w:rsidR="00F66B78" w:rsidRPr="00C50C67" w:rsidRDefault="00F66B78" w:rsidP="00F66B78">
            <w:pPr>
              <w:spacing w:before="0" w:after="0" w:line="240" w:lineRule="auto"/>
            </w:pPr>
          </w:p>
        </w:tc>
        <w:tc>
          <w:tcPr>
            <w:tcW w:w="1530" w:type="dxa"/>
            <w:vMerge/>
            <w:tcBorders>
              <w:left w:val="single" w:sz="8" w:space="0" w:color="999999"/>
              <w:right w:val="single" w:sz="8" w:space="0" w:color="999999"/>
            </w:tcBorders>
            <w:vAlign w:val="center"/>
          </w:tcPr>
          <w:p w14:paraId="3C75CA74" w14:textId="77777777" w:rsidR="00F66B78" w:rsidRPr="00C50C67" w:rsidRDefault="00F66B78" w:rsidP="00F66B78">
            <w:pPr>
              <w:spacing w:before="0" w:after="0" w:line="240" w:lineRule="auto"/>
            </w:pPr>
          </w:p>
        </w:tc>
        <w:tc>
          <w:tcPr>
            <w:tcW w:w="2700" w:type="dxa"/>
            <w:tcBorders>
              <w:top w:val="single" w:sz="8" w:space="0" w:color="999999"/>
              <w:left w:val="single" w:sz="8" w:space="0" w:color="999999"/>
              <w:right w:val="single" w:sz="8" w:space="0" w:color="999999"/>
            </w:tcBorders>
          </w:tcPr>
          <w:p w14:paraId="0DE4A720" w14:textId="7742968A" w:rsidR="00F66B78" w:rsidRDefault="00F66B78" w:rsidP="00F66B78">
            <w:r>
              <w:t>I</w:t>
            </w:r>
            <w:r w:rsidRPr="00C50C67">
              <w:t xml:space="preserve">n the </w:t>
            </w:r>
            <w:r w:rsidRPr="00C50C67">
              <w:rPr>
                <w:rStyle w:val="SAPScreenElement"/>
              </w:rPr>
              <w:t xml:space="preserve">Home Address </w:t>
            </w:r>
            <w:r>
              <w:t xml:space="preserve">block, select for field </w:t>
            </w:r>
            <w:r w:rsidRPr="00C50C67">
              <w:rPr>
                <w:rStyle w:val="SAPScreenElement"/>
              </w:rPr>
              <w:t xml:space="preserve">Address Type </w:t>
            </w:r>
            <w:r>
              <w:t>value</w:t>
            </w:r>
            <w:r w:rsidRPr="00D26456">
              <w:rPr>
                <w:rStyle w:val="SAPUserEntry"/>
              </w:rPr>
              <w:t xml:space="preserve"> </w:t>
            </w:r>
            <w:r w:rsidRPr="00C50C67">
              <w:rPr>
                <w:rStyle w:val="SAPUserEntry"/>
              </w:rPr>
              <w:t>Home</w:t>
            </w:r>
            <w:r w:rsidRPr="00F94FAB">
              <w:rPr>
                <w:rStyle w:val="SAPUserEntry"/>
              </w:rPr>
              <w:t xml:space="preserve"> </w:t>
            </w:r>
            <w:r w:rsidRPr="003D270E">
              <w:t>from drop-down</w:t>
            </w:r>
            <w:r>
              <w:t>. Maintain the other fields as appropriate.</w:t>
            </w:r>
          </w:p>
        </w:tc>
        <w:tc>
          <w:tcPr>
            <w:tcW w:w="1980" w:type="dxa"/>
            <w:tcBorders>
              <w:top w:val="single" w:sz="8" w:space="0" w:color="999999"/>
              <w:left w:val="single" w:sz="8" w:space="0" w:color="999999"/>
              <w:bottom w:val="single" w:sz="8" w:space="0" w:color="999999"/>
              <w:right w:val="single" w:sz="8" w:space="0" w:color="999999"/>
            </w:tcBorders>
          </w:tcPr>
          <w:p w14:paraId="17EC2815" w14:textId="77777777" w:rsidR="00F66B78" w:rsidRPr="00C50C67" w:rsidRDefault="00F66B78" w:rsidP="00F66B78">
            <w:pPr>
              <w:rPr>
                <w:rStyle w:val="SAPScreenElement"/>
              </w:rPr>
            </w:pPr>
          </w:p>
        </w:tc>
        <w:tc>
          <w:tcPr>
            <w:tcW w:w="3510" w:type="dxa"/>
            <w:tcBorders>
              <w:top w:val="single" w:sz="8" w:space="0" w:color="999999"/>
              <w:left w:val="single" w:sz="8" w:space="0" w:color="999999"/>
              <w:bottom w:val="single" w:sz="8" w:space="0" w:color="999999"/>
              <w:right w:val="single" w:sz="8" w:space="0" w:color="999999"/>
            </w:tcBorders>
          </w:tcPr>
          <w:p w14:paraId="1FAC9082" w14:textId="4D56DBD2" w:rsidR="00F66B78" w:rsidRPr="00225C95" w:rsidDel="006B7356" w:rsidRDefault="00F66B78" w:rsidP="00CB3D72">
            <w:pPr>
              <w:pStyle w:val="SAPNoteHeading"/>
              <w:ind w:left="0"/>
              <w:rPr>
                <w:del w:id="328" w:author="Author" w:date="2018-02-13T16:42:00Z"/>
                <w:strike/>
                <w:rPrChange w:id="329" w:author="Author" w:date="2018-03-05T17:29:00Z">
                  <w:rPr>
                    <w:del w:id="330" w:author="Author" w:date="2018-02-13T16:42:00Z"/>
                  </w:rPr>
                </w:rPrChange>
              </w:rPr>
            </w:pPr>
            <w:commentRangeStart w:id="331"/>
            <w:del w:id="332" w:author="Author" w:date="2018-02-13T16:42:00Z">
              <w:r w:rsidRPr="00225C95" w:rsidDel="006B7356">
                <w:rPr>
                  <w:strike/>
                  <w:noProof/>
                  <w:rPrChange w:id="333" w:author="Author" w:date="2018-03-05T17:29:00Z">
                    <w:rPr>
                      <w:noProof/>
                    </w:rPr>
                  </w:rPrChange>
                </w:rPr>
                <w:drawing>
                  <wp:inline distT="0" distB="0" distL="0" distR="0" wp14:anchorId="761B34B6" wp14:editId="0CC213C5">
                    <wp:extent cx="228600" cy="228600"/>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25C95" w:rsidDel="006B7356">
                <w:rPr>
                  <w:strike/>
                  <w:rPrChange w:id="334" w:author="Author" w:date="2018-03-05T17:29:00Z">
                    <w:rPr/>
                  </w:rPrChange>
                </w:rPr>
                <w:delText> Recommendation</w:delText>
              </w:r>
            </w:del>
          </w:p>
          <w:p w14:paraId="59CA5C9C" w14:textId="568F3CF7" w:rsidR="00F66B78" w:rsidRPr="00C50C67" w:rsidRDefault="006B7356">
            <w:ins w:id="335" w:author="Author" w:date="2018-02-13T16:34:00Z">
              <w:del w:id="336" w:author="Author" w:date="2018-03-06T07:15:00Z">
                <w:r w:rsidRPr="00225C95" w:rsidDel="00971296">
                  <w:rPr>
                    <w:strike/>
                    <w:rPrChange w:id="337" w:author="Author" w:date="2018-03-05T17:29:00Z">
                      <w:rPr/>
                    </w:rPrChange>
                  </w:rPr>
                  <w:delText xml:space="preserve">In case the </w:delText>
                </w:r>
                <w:r w:rsidRPr="00225C95" w:rsidDel="00971296">
                  <w:rPr>
                    <w:rStyle w:val="SAPEmphasis"/>
                    <w:strike/>
                    <w:rPrChange w:id="338" w:author="Author" w:date="2018-03-05T17:29:00Z">
                      <w:rPr>
                        <w:rStyle w:val="SAPEmphasis"/>
                      </w:rPr>
                    </w:rPrChange>
                  </w:rPr>
                  <w:delText>Core</w:delText>
                </w:r>
                <w:r w:rsidRPr="00225C95" w:rsidDel="00971296">
                  <w:rPr>
                    <w:strike/>
                    <w:noProof/>
                    <w:rPrChange w:id="339" w:author="Author" w:date="2018-03-05T17:29:00Z">
                      <w:rPr>
                        <w:noProof/>
                      </w:rPr>
                    </w:rPrChange>
                  </w:rPr>
                  <w:delText xml:space="preserve"> </w:delText>
                </w:r>
                <w:r w:rsidRPr="00225C95" w:rsidDel="00971296">
                  <w:rPr>
                    <w:strike/>
                    <w:rPrChange w:id="340" w:author="Author" w:date="2018-03-05T17:29:00Z">
                      <w:rPr/>
                    </w:rPrChange>
                  </w:rPr>
                  <w:delText xml:space="preserve">content has been deployed with the SAP Best Practices, you can </w:delText>
                </w:r>
              </w:del>
            </w:ins>
            <w:del w:id="341" w:author="Author" w:date="2018-03-06T07:15:00Z">
              <w:r w:rsidR="00F66B78" w:rsidRPr="00225C95" w:rsidDel="00971296">
                <w:rPr>
                  <w:strike/>
                  <w:rPrChange w:id="342" w:author="Author" w:date="2018-03-05T17:29:00Z">
                    <w:rPr/>
                  </w:rPrChange>
                </w:rPr>
                <w:delText xml:space="preserve">For details on maintaining the home address, refer to test script of scope item </w:delText>
              </w:r>
              <w:r w:rsidR="00F66B78" w:rsidRPr="00225C95" w:rsidDel="00971296">
                <w:rPr>
                  <w:rStyle w:val="SAPScreenElement"/>
                  <w:strike/>
                  <w:color w:val="auto"/>
                  <w:rPrChange w:id="343" w:author="Author" w:date="2018-03-05T17:29:00Z">
                    <w:rPr>
                      <w:rStyle w:val="SAPScreenElement"/>
                      <w:color w:val="auto"/>
                    </w:rPr>
                  </w:rPrChange>
                </w:rPr>
                <w:delText>Add New Employee / Rehire (FJ0)</w:delText>
              </w:r>
              <w:r w:rsidR="00F66B78" w:rsidRPr="00225C95" w:rsidDel="00971296">
                <w:rPr>
                  <w:strike/>
                  <w:rPrChange w:id="344" w:author="Author" w:date="2018-03-05T17:29:00Z">
                    <w:rPr/>
                  </w:rPrChange>
                </w:rPr>
                <w:delText>,</w:delText>
              </w:r>
              <w:r w:rsidR="00F66B78" w:rsidRPr="00225C95" w:rsidDel="00971296">
                <w:rPr>
                  <w:rStyle w:val="SAPScreenElement"/>
                  <w:strike/>
                  <w:rPrChange w:id="345" w:author="Author" w:date="2018-03-05T17:29:00Z">
                    <w:rPr>
                      <w:rStyle w:val="SAPScreenElement"/>
                    </w:rPr>
                  </w:rPrChange>
                </w:rPr>
                <w:delText xml:space="preserve"> </w:delText>
              </w:r>
              <w:r w:rsidR="00F66B78" w:rsidRPr="00225C95" w:rsidDel="00971296">
                <w:rPr>
                  <w:strike/>
                  <w:rPrChange w:id="346" w:author="Author" w:date="2018-03-05T17:29:00Z">
                    <w:rPr/>
                  </w:rPrChange>
                </w:rPr>
                <w:delText xml:space="preserve">process step </w:delText>
              </w:r>
              <w:r w:rsidR="00F66B78" w:rsidRPr="00225C95" w:rsidDel="00971296">
                <w:rPr>
                  <w:rStyle w:val="SAPScreenElement"/>
                  <w:strike/>
                  <w:color w:val="auto"/>
                  <w:rPrChange w:id="347" w:author="Author" w:date="2018-03-05T17:29:00Z">
                    <w:rPr>
                      <w:rStyle w:val="SAPScreenElement"/>
                      <w:color w:val="auto"/>
                    </w:rPr>
                  </w:rPrChange>
                </w:rPr>
                <w:delText>Entering Hiring Data</w:delText>
              </w:r>
            </w:del>
            <w:ins w:id="348" w:author="Author" w:date="2018-02-13T16:35:00Z">
              <w:del w:id="349" w:author="Author" w:date="2018-03-06T07:15:00Z">
                <w:r w:rsidRPr="00225C95" w:rsidDel="00971296">
                  <w:rPr>
                    <w:rStyle w:val="SAPScreenElement"/>
                    <w:strike/>
                    <w:color w:val="auto"/>
                    <w:rPrChange w:id="350" w:author="Author" w:date="2018-03-05T17:29:00Z">
                      <w:rPr>
                        <w:rStyle w:val="SAPScreenElement"/>
                        <w:color w:val="auto"/>
                      </w:rPr>
                    </w:rPrChange>
                  </w:rPr>
                  <w:delText xml:space="preserve">, </w:delText>
                </w:r>
                <w:r w:rsidRPr="00225C95" w:rsidDel="00971296">
                  <w:rPr>
                    <w:strike/>
                    <w:rPrChange w:id="351" w:author="Author" w:date="2018-03-05T17:29:00Z">
                      <w:rPr/>
                    </w:rPrChange>
                  </w:rPr>
                  <w:delText>for details on maintaining the home address</w:delText>
                </w:r>
              </w:del>
            </w:ins>
            <w:del w:id="352" w:author="Author" w:date="2018-03-06T07:15:00Z">
              <w:r w:rsidR="00F66B78" w:rsidRPr="00225C95" w:rsidDel="00971296">
                <w:rPr>
                  <w:strike/>
                  <w:rPrChange w:id="353" w:author="Author" w:date="2018-03-05T17:29:00Z">
                    <w:rPr/>
                  </w:rPrChange>
                </w:rPr>
                <w:delText>.</w:delText>
              </w:r>
              <w:commentRangeEnd w:id="331"/>
              <w:r w:rsidR="00225C95" w:rsidDel="00971296">
                <w:rPr>
                  <w:rStyle w:val="CommentReference"/>
                  <w:rFonts w:ascii="Arial" w:eastAsia="SimSun" w:hAnsi="Arial"/>
                  <w:lang w:val="de-DE"/>
                </w:rPr>
                <w:commentReference w:id="331"/>
              </w:r>
            </w:del>
          </w:p>
        </w:tc>
        <w:tc>
          <w:tcPr>
            <w:tcW w:w="2700" w:type="dxa"/>
            <w:vMerge/>
            <w:tcBorders>
              <w:left w:val="single" w:sz="8" w:space="0" w:color="999999"/>
              <w:right w:val="single" w:sz="8" w:space="0" w:color="999999"/>
            </w:tcBorders>
            <w:vAlign w:val="center"/>
          </w:tcPr>
          <w:p w14:paraId="434FA23D" w14:textId="77777777" w:rsidR="00F66B78" w:rsidRPr="00C50C67" w:rsidRDefault="00F66B78" w:rsidP="00F66B78">
            <w:pPr>
              <w:spacing w:before="0" w:after="0" w:line="240" w:lineRule="auto"/>
            </w:pPr>
          </w:p>
        </w:tc>
        <w:tc>
          <w:tcPr>
            <w:tcW w:w="1174" w:type="dxa"/>
            <w:tcBorders>
              <w:top w:val="single" w:sz="8" w:space="0" w:color="999999"/>
              <w:left w:val="single" w:sz="8" w:space="0" w:color="999999"/>
              <w:bottom w:val="single" w:sz="8" w:space="0" w:color="999999"/>
              <w:right w:val="single" w:sz="8" w:space="0" w:color="999999"/>
            </w:tcBorders>
          </w:tcPr>
          <w:p w14:paraId="610FE8A2" w14:textId="77777777" w:rsidR="00F66B78" w:rsidRPr="00C50C67" w:rsidRDefault="00F66B78" w:rsidP="00F66B78"/>
        </w:tc>
      </w:tr>
      <w:tr w:rsidR="00F66B78" w:rsidRPr="000E7820" w14:paraId="4004EB2C"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hideMark/>
          </w:tcPr>
          <w:p w14:paraId="07DA4D4E" w14:textId="258D9066" w:rsidR="00F66B78" w:rsidRPr="00C50C67" w:rsidRDefault="00F66B78" w:rsidP="00F66B78">
            <w:r w:rsidRPr="00C50C67">
              <w:lastRenderedPageBreak/>
              <w:t>1</w:t>
            </w:r>
            <w:r>
              <w:t>1</w:t>
            </w:r>
          </w:p>
        </w:tc>
        <w:tc>
          <w:tcPr>
            <w:tcW w:w="1530" w:type="dxa"/>
            <w:tcBorders>
              <w:top w:val="single" w:sz="8" w:space="0" w:color="999999"/>
              <w:left w:val="single" w:sz="8" w:space="0" w:color="999999"/>
              <w:bottom w:val="single" w:sz="8" w:space="0" w:color="999999"/>
              <w:right w:val="single" w:sz="8" w:space="0" w:color="999999"/>
            </w:tcBorders>
            <w:hideMark/>
          </w:tcPr>
          <w:p w14:paraId="5CD45AF0" w14:textId="77777777" w:rsidR="00F66B78" w:rsidRPr="00C50C67" w:rsidRDefault="00F66B78" w:rsidP="00F66B78">
            <w:r w:rsidRPr="00AB01FF">
              <w:rPr>
                <w:rStyle w:val="SAPEmphasis"/>
              </w:rPr>
              <w:t>Continue</w:t>
            </w:r>
          </w:p>
        </w:tc>
        <w:tc>
          <w:tcPr>
            <w:tcW w:w="2700" w:type="dxa"/>
            <w:tcBorders>
              <w:top w:val="single" w:sz="8" w:space="0" w:color="999999"/>
              <w:left w:val="single" w:sz="8" w:space="0" w:color="999999"/>
              <w:bottom w:val="single" w:sz="8" w:space="0" w:color="999999"/>
              <w:right w:val="single" w:sz="8" w:space="0" w:color="999999"/>
            </w:tcBorders>
            <w:hideMark/>
          </w:tcPr>
          <w:p w14:paraId="59B18C77" w14:textId="77777777" w:rsidR="00F66B78" w:rsidRPr="00C50C67" w:rsidRDefault="00F66B78" w:rsidP="00F66B78">
            <w:r w:rsidRPr="00C50C67">
              <w:t xml:space="preserve">Choose the </w:t>
            </w:r>
            <w:r>
              <w:rPr>
                <w:rStyle w:val="SAPScreenElement"/>
              </w:rPr>
              <w:t>Continue</w:t>
            </w:r>
            <w:r w:rsidRPr="00C50C67">
              <w:rPr>
                <w:rStyle w:val="SAPScreenElement"/>
              </w:rPr>
              <w:t xml:space="preserve"> </w:t>
            </w:r>
            <w:r w:rsidRPr="00C50C67">
              <w:t xml:space="preserve">pushbutton. </w:t>
            </w:r>
          </w:p>
        </w:tc>
        <w:tc>
          <w:tcPr>
            <w:tcW w:w="1980" w:type="dxa"/>
            <w:tcBorders>
              <w:top w:val="single" w:sz="8" w:space="0" w:color="999999"/>
              <w:left w:val="single" w:sz="8" w:space="0" w:color="999999"/>
              <w:bottom w:val="single" w:sz="8" w:space="0" w:color="999999"/>
              <w:right w:val="single" w:sz="8" w:space="0" w:color="999999"/>
            </w:tcBorders>
          </w:tcPr>
          <w:p w14:paraId="0B66A4EC" w14:textId="77777777" w:rsidR="00F66B78" w:rsidRPr="00C50C67" w:rsidRDefault="00F66B78" w:rsidP="00F66B78"/>
        </w:tc>
        <w:tc>
          <w:tcPr>
            <w:tcW w:w="3510" w:type="dxa"/>
            <w:tcBorders>
              <w:top w:val="single" w:sz="8" w:space="0" w:color="999999"/>
              <w:left w:val="single" w:sz="8" w:space="0" w:color="999999"/>
              <w:bottom w:val="single" w:sz="8" w:space="0" w:color="999999"/>
              <w:right w:val="single" w:sz="8" w:space="0" w:color="999999"/>
            </w:tcBorders>
          </w:tcPr>
          <w:p w14:paraId="7BD1B697" w14:textId="77777777" w:rsidR="00F66B78" w:rsidRPr="00C50C67" w:rsidRDefault="00F66B78" w:rsidP="00F66B78"/>
        </w:tc>
        <w:tc>
          <w:tcPr>
            <w:tcW w:w="2700" w:type="dxa"/>
            <w:tcBorders>
              <w:top w:val="single" w:sz="8" w:space="0" w:color="999999"/>
              <w:left w:val="single" w:sz="8" w:space="0" w:color="999999"/>
              <w:bottom w:val="single" w:sz="8" w:space="0" w:color="999999"/>
              <w:right w:val="single" w:sz="8" w:space="0" w:color="999999"/>
            </w:tcBorders>
            <w:hideMark/>
          </w:tcPr>
          <w:p w14:paraId="3756BC49" w14:textId="7F7BA0BB" w:rsidR="00F66B78" w:rsidRDefault="00F66B78" w:rsidP="00F66B78">
            <w:r w:rsidRPr="007F1D8F">
              <w:t xml:space="preserve">The </w:t>
            </w:r>
            <w:r w:rsidRPr="007F1D8F">
              <w:rPr>
                <w:rStyle w:val="SAPScreenElement"/>
              </w:rPr>
              <w:t>Job</w:t>
            </w:r>
            <w:r w:rsidRPr="007F1D8F">
              <w:t xml:space="preserve"> </w:t>
            </w:r>
            <w:r w:rsidRPr="007F1D8F">
              <w:rPr>
                <w:rStyle w:val="SAPScreenElement"/>
              </w:rPr>
              <w:t>Information</w:t>
            </w:r>
            <w:r w:rsidRPr="007F1D8F">
              <w:t xml:space="preserve"> section in the </w:t>
            </w:r>
            <w:r w:rsidRPr="007F1D8F">
              <w:rPr>
                <w:rStyle w:val="SAPScreenElement"/>
              </w:rPr>
              <w:t>Add New Employee</w:t>
            </w:r>
            <w:r w:rsidRPr="007F1D8F">
              <w:t xml:space="preserve"> screen is expanded.</w:t>
            </w:r>
          </w:p>
          <w:p w14:paraId="1582190F" w14:textId="097D7CB0" w:rsidR="00F66B78" w:rsidRPr="00C50C67" w:rsidRDefault="00F66B78" w:rsidP="00F66B78">
            <w:r>
              <w:t>Several data from the new employee’s previous assignment as contingent worker is taken over.</w:t>
            </w:r>
          </w:p>
        </w:tc>
        <w:tc>
          <w:tcPr>
            <w:tcW w:w="1174" w:type="dxa"/>
            <w:tcBorders>
              <w:top w:val="single" w:sz="8" w:space="0" w:color="999999"/>
              <w:left w:val="single" w:sz="8" w:space="0" w:color="999999"/>
              <w:bottom w:val="single" w:sz="8" w:space="0" w:color="999999"/>
              <w:right w:val="single" w:sz="8" w:space="0" w:color="999999"/>
            </w:tcBorders>
          </w:tcPr>
          <w:p w14:paraId="3B081470" w14:textId="77777777" w:rsidR="00F66B78" w:rsidRPr="00C50C67" w:rsidRDefault="00F66B78" w:rsidP="00F66B78"/>
        </w:tc>
      </w:tr>
      <w:tr w:rsidR="00BA2841" w:rsidRPr="000E7820" w14:paraId="5844C2C4" w14:textId="77777777" w:rsidTr="007E5277">
        <w:trPr>
          <w:trHeight w:val="357"/>
        </w:trPr>
        <w:tc>
          <w:tcPr>
            <w:tcW w:w="692" w:type="dxa"/>
            <w:vMerge w:val="restart"/>
            <w:tcBorders>
              <w:top w:val="single" w:sz="8" w:space="0" w:color="999999"/>
              <w:left w:val="single" w:sz="8" w:space="0" w:color="999999"/>
              <w:right w:val="single" w:sz="8" w:space="0" w:color="999999"/>
            </w:tcBorders>
          </w:tcPr>
          <w:p w14:paraId="76E88B1E" w14:textId="4562796C" w:rsidR="00BA2841" w:rsidRPr="00C50C67" w:rsidRDefault="00BA2841" w:rsidP="00F66B78">
            <w:r>
              <w:t>12</w:t>
            </w:r>
          </w:p>
        </w:tc>
        <w:tc>
          <w:tcPr>
            <w:tcW w:w="1530" w:type="dxa"/>
            <w:vMerge w:val="restart"/>
            <w:tcBorders>
              <w:top w:val="single" w:sz="8" w:space="0" w:color="999999"/>
              <w:left w:val="single" w:sz="8" w:space="0" w:color="999999"/>
              <w:right w:val="single" w:sz="8" w:space="0" w:color="999999"/>
            </w:tcBorders>
          </w:tcPr>
          <w:p w14:paraId="522E001F" w14:textId="541727BA" w:rsidR="00BA2841" w:rsidRPr="00D26456" w:rsidRDefault="00BA2841" w:rsidP="00F66B78">
            <w:pPr>
              <w:rPr>
                <w:rStyle w:val="SAPEmphasis"/>
                <w:rFonts w:ascii="BentonSans Book" w:hAnsi="BentonSans Book"/>
              </w:rPr>
            </w:pPr>
            <w:r w:rsidRPr="00C50C67">
              <w:rPr>
                <w:rStyle w:val="SAPEmphasis"/>
              </w:rPr>
              <w:t xml:space="preserve">Maintain Job Information for </w:t>
            </w:r>
            <w:r>
              <w:rPr>
                <w:rStyle w:val="SAPEmphasis"/>
              </w:rPr>
              <w:t>New</w:t>
            </w:r>
            <w:r w:rsidRPr="00C50C67">
              <w:rPr>
                <w:rStyle w:val="SAPEmphasis"/>
              </w:rPr>
              <w:t xml:space="preserve"> Employee</w:t>
            </w:r>
          </w:p>
        </w:tc>
        <w:tc>
          <w:tcPr>
            <w:tcW w:w="2700" w:type="dxa"/>
            <w:tcBorders>
              <w:top w:val="single" w:sz="8" w:space="0" w:color="999999"/>
              <w:left w:val="single" w:sz="8" w:space="0" w:color="999999"/>
              <w:bottom w:val="single" w:sz="8" w:space="0" w:color="999999"/>
              <w:right w:val="single" w:sz="8" w:space="0" w:color="999999"/>
            </w:tcBorders>
          </w:tcPr>
          <w:p w14:paraId="79587EF2" w14:textId="2D89C0F2" w:rsidR="00BA2841" w:rsidRDefault="00BA2841" w:rsidP="00F66B78">
            <w:r>
              <w:t xml:space="preserve">Review the existing data in the </w:t>
            </w:r>
            <w:r w:rsidRPr="00C50C67">
              <w:rPr>
                <w:rStyle w:val="SAPScreenElement"/>
              </w:rPr>
              <w:t xml:space="preserve">Organizational Information </w:t>
            </w:r>
            <w:r>
              <w:t>and</w:t>
            </w:r>
            <w:r w:rsidRPr="00C50C67">
              <w:t xml:space="preserve"> </w:t>
            </w:r>
            <w:r w:rsidRPr="00C50C67">
              <w:rPr>
                <w:rStyle w:val="SAPScreenElement"/>
              </w:rPr>
              <w:t xml:space="preserve">Job Information </w:t>
            </w:r>
            <w:r>
              <w:t xml:space="preserve">blocks, and adapt it as appropriate. Enter information, which has not been taken over from the existing contingent worker data record, like </w:t>
            </w:r>
            <w:r w:rsidRPr="00C50C67">
              <w:rPr>
                <w:rStyle w:val="SAPScreenElement"/>
              </w:rPr>
              <w:t>Supervisor</w:t>
            </w:r>
            <w:r>
              <w:t xml:space="preserve">. Enter missing data in the </w:t>
            </w:r>
            <w:r w:rsidRPr="00C50C67">
              <w:rPr>
                <w:rStyle w:val="SAPScreenElement"/>
              </w:rPr>
              <w:t xml:space="preserve">Job Information </w:t>
            </w:r>
            <w:r>
              <w:t xml:space="preserve">block, and data in other blocks, like, for </w:t>
            </w:r>
            <w:r w:rsidRPr="00191040">
              <w:t xml:space="preserve">example, </w:t>
            </w:r>
            <w:r w:rsidRPr="00191040">
              <w:rPr>
                <w:rStyle w:val="SAPScreenElement"/>
              </w:rPr>
              <w:t>Time Information</w:t>
            </w:r>
            <w:r w:rsidRPr="007F1D8F">
              <w:rPr>
                <w:rStyle w:val="SAPScreenElement"/>
              </w:rPr>
              <w:t xml:space="preserve"> </w:t>
            </w:r>
            <w:r>
              <w:t xml:space="preserve">and </w:t>
            </w:r>
            <w:r w:rsidRPr="00C50C67">
              <w:rPr>
                <w:rStyle w:val="SAPScreenElement"/>
              </w:rPr>
              <w:t>Job Relationships</w:t>
            </w:r>
            <w:r>
              <w:t>.</w:t>
            </w:r>
          </w:p>
          <w:p w14:paraId="42E38E5E" w14:textId="77777777" w:rsidR="00BA2841" w:rsidRPr="00C50C67" w:rsidRDefault="00BA2841" w:rsidP="00F66B78">
            <w:pPr>
              <w:pStyle w:val="SAPNoteHeading"/>
              <w:ind w:left="0"/>
            </w:pPr>
            <w:r w:rsidRPr="00C50C67">
              <w:rPr>
                <w:noProof/>
              </w:rPr>
              <w:drawing>
                <wp:inline distT="0" distB="0" distL="0" distR="0" wp14:anchorId="2ED97B33" wp14:editId="68581F34">
                  <wp:extent cx="228600" cy="228600"/>
                  <wp:effectExtent l="0" t="0" r="0" b="0"/>
                  <wp:docPr id="10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xml:space="preserve"> Note</w:t>
            </w:r>
          </w:p>
          <w:p w14:paraId="49C799C6" w14:textId="41A0C972" w:rsidR="00BA2841" w:rsidRPr="00C50C67" w:rsidRDefault="00BA2841" w:rsidP="00F66B78">
            <w:r>
              <w:t>I</w:t>
            </w:r>
            <w:r w:rsidRPr="00C50C67">
              <w:t xml:space="preserve">n the </w:t>
            </w:r>
            <w:r w:rsidRPr="00C50C67">
              <w:rPr>
                <w:rStyle w:val="SAPScreenElement"/>
              </w:rPr>
              <w:t xml:space="preserve">Employment Details </w:t>
            </w:r>
            <w:r>
              <w:t>block,</w:t>
            </w:r>
            <w:r w:rsidRPr="00C50C67">
              <w:t xml:space="preserve"> the seniority start date and service date are defaulted to the hiring date</w:t>
            </w:r>
            <w:r>
              <w:t xml:space="preserve"> of the former contingent worker as employee</w:t>
            </w:r>
            <w:r w:rsidRPr="00C50C67">
              <w:t>, whereas the original start date defaults to the date the</w:t>
            </w:r>
            <w:r>
              <w:t xml:space="preserve"> new</w:t>
            </w:r>
            <w:r w:rsidRPr="00C50C67">
              <w:t xml:space="preserve"> employee joined </w:t>
            </w:r>
            <w:r>
              <w:t xml:space="preserve">as contingent worker </w:t>
            </w:r>
            <w:r w:rsidRPr="00C50C67">
              <w:t>the company for the first time.</w:t>
            </w:r>
          </w:p>
        </w:tc>
        <w:tc>
          <w:tcPr>
            <w:tcW w:w="1980" w:type="dxa"/>
            <w:tcBorders>
              <w:top w:val="single" w:sz="8" w:space="0" w:color="999999"/>
              <w:left w:val="single" w:sz="8" w:space="0" w:color="999999"/>
              <w:bottom w:val="single" w:sz="8" w:space="0" w:color="999999"/>
              <w:right w:val="single" w:sz="8" w:space="0" w:color="999999"/>
            </w:tcBorders>
          </w:tcPr>
          <w:p w14:paraId="09632C15" w14:textId="77777777" w:rsidR="00BA2841" w:rsidRPr="00C50C67" w:rsidRDefault="00BA2841" w:rsidP="00F66B78"/>
        </w:tc>
        <w:tc>
          <w:tcPr>
            <w:tcW w:w="3510" w:type="dxa"/>
            <w:tcBorders>
              <w:top w:val="single" w:sz="8" w:space="0" w:color="999999"/>
              <w:left w:val="single" w:sz="8" w:space="0" w:color="999999"/>
              <w:bottom w:val="single" w:sz="8" w:space="0" w:color="999999"/>
              <w:right w:val="single" w:sz="8" w:space="0" w:color="999999"/>
            </w:tcBorders>
          </w:tcPr>
          <w:p w14:paraId="3CE223D9" w14:textId="75CCE4FB" w:rsidR="00BA2841" w:rsidDel="00971296" w:rsidRDefault="00BA2841" w:rsidP="00F66B78">
            <w:pPr>
              <w:rPr>
                <w:del w:id="354" w:author="Author" w:date="2018-03-06T07:15:00Z"/>
              </w:rPr>
            </w:pPr>
            <w:r>
              <w:rPr>
                <w:rFonts w:cs="Arial"/>
                <w:bCs/>
              </w:rPr>
              <w:t>I</w:t>
            </w:r>
            <w:r w:rsidRPr="00C50C67">
              <w:rPr>
                <w:rFonts w:cs="Arial"/>
                <w:bCs/>
              </w:rPr>
              <w:t xml:space="preserve">f </w:t>
            </w:r>
            <w:r w:rsidRPr="00C50C67">
              <w:rPr>
                <w:rStyle w:val="SAPEmphasis"/>
              </w:rPr>
              <w:t>Position Management</w:t>
            </w:r>
            <w:r w:rsidRPr="00C50C67">
              <w:rPr>
                <w:rFonts w:cs="Arial"/>
                <w:bCs/>
              </w:rPr>
              <w:t xml:space="preserve"> </w:t>
            </w:r>
            <w:r w:rsidR="006854D2">
              <w:rPr>
                <w:rFonts w:cs="Arial"/>
                <w:bCs/>
              </w:rPr>
              <w:t>has been implemented</w:t>
            </w:r>
            <w:r w:rsidRPr="00C50C67">
              <w:rPr>
                <w:rFonts w:cs="Arial"/>
                <w:bCs/>
              </w:rPr>
              <w:t xml:space="preserve"> in your instance, </w:t>
            </w:r>
            <w:r>
              <w:rPr>
                <w:rFonts w:cs="Arial"/>
                <w:bCs/>
              </w:rPr>
              <w:t xml:space="preserve">the </w:t>
            </w:r>
            <w:r w:rsidRPr="00C50C67">
              <w:rPr>
                <w:rStyle w:val="SAPScreenElement"/>
              </w:rPr>
              <w:t xml:space="preserve">Target Position </w:t>
            </w:r>
            <w:r>
              <w:t xml:space="preserve">block will </w:t>
            </w:r>
            <w:r w:rsidR="006854D2">
              <w:t xml:space="preserve">also </w:t>
            </w:r>
            <w:r>
              <w:t xml:space="preserve">be displayed. Selecting a position leads to the </w:t>
            </w:r>
            <w:r w:rsidRPr="00C50C67">
              <w:t>auto-populat</w:t>
            </w:r>
            <w:r>
              <w:t xml:space="preserve">ing of </w:t>
            </w:r>
            <w:r w:rsidRPr="00C50C67">
              <w:t>several fields related to organizational information and job information from that position based on the propagation rule configured in the instance</w:t>
            </w:r>
            <w:r>
              <w:t>.</w:t>
            </w:r>
          </w:p>
          <w:p w14:paraId="0225CEAA" w14:textId="28C4B185" w:rsidR="006B7356" w:rsidRPr="00225C95" w:rsidDel="00971296" w:rsidRDefault="006B7356">
            <w:pPr>
              <w:pStyle w:val="SAPNoteHeading"/>
              <w:ind w:left="0"/>
              <w:rPr>
                <w:ins w:id="355" w:author="Author" w:date="2018-02-13T16:42:00Z"/>
                <w:del w:id="356" w:author="Author" w:date="2018-03-06T07:15:00Z"/>
                <w:strike/>
                <w:rPrChange w:id="357" w:author="Author" w:date="2018-03-05T17:29:00Z">
                  <w:rPr>
                    <w:ins w:id="358" w:author="Author" w:date="2018-02-13T16:42:00Z"/>
                    <w:del w:id="359" w:author="Author" w:date="2018-03-06T07:15:00Z"/>
                  </w:rPr>
                </w:rPrChange>
              </w:rPr>
              <w:pPrChange w:id="360" w:author="Author" w:date="2018-02-13T16:42:00Z">
                <w:pPr>
                  <w:pStyle w:val="SAPNoteHeading"/>
                  <w:ind w:left="274"/>
                </w:pPr>
              </w:pPrChange>
            </w:pPr>
            <w:commentRangeStart w:id="361"/>
            <w:ins w:id="362" w:author="Author" w:date="2018-02-13T16:42:00Z">
              <w:del w:id="363" w:author="Author" w:date="2018-03-06T07:15:00Z">
                <w:r w:rsidRPr="00225C95" w:rsidDel="00971296">
                  <w:rPr>
                    <w:strike/>
                    <w:noProof/>
                    <w:rPrChange w:id="364" w:author="Author" w:date="2018-03-05T17:29:00Z">
                      <w:rPr>
                        <w:noProof/>
                      </w:rPr>
                    </w:rPrChange>
                  </w:rPr>
                  <w:drawing>
                    <wp:inline distT="0" distB="0" distL="0" distR="0" wp14:anchorId="7F760A20" wp14:editId="6E6F5A92">
                      <wp:extent cx="225425" cy="225425"/>
                      <wp:effectExtent l="0" t="0" r="0" b="317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25C95" w:rsidDel="00971296">
                  <w:rPr>
                    <w:strike/>
                    <w:rPrChange w:id="365" w:author="Author" w:date="2018-03-05T17:29:00Z">
                      <w:rPr/>
                    </w:rPrChange>
                  </w:rPr>
                  <w:delText> Note</w:delText>
                </w:r>
              </w:del>
            </w:ins>
          </w:p>
          <w:p w14:paraId="015EAC3C" w14:textId="48167984" w:rsidR="00BA2841" w:rsidRPr="00225C95" w:rsidDel="00971296" w:rsidRDefault="00BA2841" w:rsidP="00CB3D72">
            <w:pPr>
              <w:pStyle w:val="SAPNoteHeading"/>
              <w:ind w:left="0"/>
              <w:rPr>
                <w:del w:id="366" w:author="Author" w:date="2018-03-06T07:15:00Z"/>
                <w:strike/>
                <w:rPrChange w:id="367" w:author="Author" w:date="2018-03-05T17:29:00Z">
                  <w:rPr>
                    <w:del w:id="368" w:author="Author" w:date="2018-03-06T07:15:00Z"/>
                  </w:rPr>
                </w:rPrChange>
              </w:rPr>
            </w:pPr>
            <w:del w:id="369" w:author="Author" w:date="2018-03-06T07:15:00Z">
              <w:r w:rsidRPr="00225C95" w:rsidDel="00971296">
                <w:rPr>
                  <w:strike/>
                  <w:noProof/>
                  <w:rPrChange w:id="370" w:author="Author" w:date="2018-03-05T17:29:00Z">
                    <w:rPr>
                      <w:noProof/>
                    </w:rPr>
                  </w:rPrChange>
                </w:rPr>
                <w:drawing>
                  <wp:inline distT="0" distB="0" distL="0" distR="0" wp14:anchorId="28023046" wp14:editId="7702A2ED">
                    <wp:extent cx="228600" cy="228600"/>
                    <wp:effectExtent l="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25C95" w:rsidDel="00971296">
                <w:rPr>
                  <w:strike/>
                  <w:rPrChange w:id="371" w:author="Author" w:date="2018-03-05T17:29:00Z">
                    <w:rPr/>
                  </w:rPrChange>
                </w:rPr>
                <w:delText> Recommendation</w:delText>
              </w:r>
            </w:del>
          </w:p>
          <w:p w14:paraId="3C9ECB5D" w14:textId="40645D32" w:rsidR="00BA2841" w:rsidRPr="00C50C67" w:rsidRDefault="006B7356">
            <w:ins w:id="372" w:author="Author" w:date="2018-02-13T16:35:00Z">
              <w:del w:id="373" w:author="Author" w:date="2018-03-06T07:15:00Z">
                <w:r w:rsidRPr="00225C95" w:rsidDel="00971296">
                  <w:rPr>
                    <w:strike/>
                    <w:rPrChange w:id="374" w:author="Author" w:date="2018-03-05T17:29:00Z">
                      <w:rPr/>
                    </w:rPrChange>
                  </w:rPr>
                  <w:delText xml:space="preserve">In case the </w:delText>
                </w:r>
                <w:r w:rsidRPr="00225C95" w:rsidDel="00971296">
                  <w:rPr>
                    <w:rStyle w:val="SAPEmphasis"/>
                    <w:strike/>
                    <w:rPrChange w:id="375" w:author="Author" w:date="2018-03-05T17:29:00Z">
                      <w:rPr>
                        <w:rStyle w:val="SAPEmphasis"/>
                      </w:rPr>
                    </w:rPrChange>
                  </w:rPr>
                  <w:delText>Core</w:delText>
                </w:r>
                <w:r w:rsidRPr="00225C95" w:rsidDel="00971296">
                  <w:rPr>
                    <w:strike/>
                    <w:noProof/>
                    <w:rPrChange w:id="376" w:author="Author" w:date="2018-03-05T17:29:00Z">
                      <w:rPr>
                        <w:noProof/>
                      </w:rPr>
                    </w:rPrChange>
                  </w:rPr>
                  <w:delText xml:space="preserve"> </w:delText>
                </w:r>
                <w:r w:rsidRPr="00225C95" w:rsidDel="00971296">
                  <w:rPr>
                    <w:strike/>
                    <w:rPrChange w:id="377" w:author="Author" w:date="2018-03-05T17:29:00Z">
                      <w:rPr/>
                    </w:rPrChange>
                  </w:rPr>
                  <w:delText xml:space="preserve">content has been deployed with the SAP Best Practices, you can refer to test script of scope item </w:delText>
                </w:r>
                <w:r w:rsidRPr="00225C95" w:rsidDel="00971296">
                  <w:rPr>
                    <w:rStyle w:val="SAPScreenElement"/>
                    <w:strike/>
                    <w:color w:val="auto"/>
                    <w:rPrChange w:id="378" w:author="Author" w:date="2018-03-05T17:29:00Z">
                      <w:rPr>
                        <w:rStyle w:val="SAPScreenElement"/>
                        <w:color w:val="auto"/>
                      </w:rPr>
                    </w:rPrChange>
                  </w:rPr>
                  <w:delText>Add New Employee / Rehire (FJ0)</w:delText>
                </w:r>
                <w:r w:rsidRPr="00225C95" w:rsidDel="00971296">
                  <w:rPr>
                    <w:strike/>
                    <w:rPrChange w:id="379" w:author="Author" w:date="2018-03-05T17:29:00Z">
                      <w:rPr/>
                    </w:rPrChange>
                  </w:rPr>
                  <w:delText>,</w:delText>
                </w:r>
                <w:r w:rsidRPr="00225C95" w:rsidDel="00971296">
                  <w:rPr>
                    <w:rStyle w:val="SAPScreenElement"/>
                    <w:strike/>
                    <w:rPrChange w:id="380" w:author="Author" w:date="2018-03-05T17:29:00Z">
                      <w:rPr>
                        <w:rStyle w:val="SAPScreenElement"/>
                      </w:rPr>
                    </w:rPrChange>
                  </w:rPr>
                  <w:delText xml:space="preserve"> </w:delText>
                </w:r>
                <w:r w:rsidRPr="00225C95" w:rsidDel="00971296">
                  <w:rPr>
                    <w:strike/>
                    <w:rPrChange w:id="381" w:author="Author" w:date="2018-03-05T17:29:00Z">
                      <w:rPr/>
                    </w:rPrChange>
                  </w:rPr>
                  <w:delText xml:space="preserve">process step </w:delText>
                </w:r>
                <w:r w:rsidRPr="00225C95" w:rsidDel="00971296">
                  <w:rPr>
                    <w:rStyle w:val="SAPScreenElement"/>
                    <w:strike/>
                    <w:color w:val="auto"/>
                    <w:rPrChange w:id="382" w:author="Author" w:date="2018-03-05T17:29:00Z">
                      <w:rPr>
                        <w:rStyle w:val="SAPScreenElement"/>
                        <w:color w:val="auto"/>
                      </w:rPr>
                    </w:rPrChange>
                  </w:rPr>
                  <w:delText xml:space="preserve">Entering Hiring Data, </w:delText>
                </w:r>
                <w:r w:rsidRPr="00225C95" w:rsidDel="00971296">
                  <w:rPr>
                    <w:strike/>
                    <w:rPrChange w:id="383" w:author="Author" w:date="2018-03-05T17:29:00Z">
                      <w:rPr/>
                    </w:rPrChange>
                  </w:rPr>
                  <w:delText xml:space="preserve">for details on maintaining </w:delText>
                </w:r>
              </w:del>
            </w:ins>
            <w:del w:id="384" w:author="Author" w:date="2018-03-06T07:15:00Z">
              <w:r w:rsidR="00BA2841" w:rsidRPr="00225C95" w:rsidDel="00971296">
                <w:rPr>
                  <w:strike/>
                  <w:rPrChange w:id="385" w:author="Author" w:date="2018-03-05T17:29:00Z">
                    <w:rPr/>
                  </w:rPrChange>
                </w:rPr>
                <w:delText xml:space="preserve">For details on maintaining data in the available fields, refer to test script of scope item </w:delText>
              </w:r>
              <w:r w:rsidR="00BA2841" w:rsidRPr="00225C95" w:rsidDel="00971296">
                <w:rPr>
                  <w:rStyle w:val="SAPScreenElement"/>
                  <w:strike/>
                  <w:color w:val="auto"/>
                  <w:rPrChange w:id="386" w:author="Author" w:date="2018-03-05T17:29:00Z">
                    <w:rPr>
                      <w:rStyle w:val="SAPScreenElement"/>
                      <w:color w:val="auto"/>
                    </w:rPr>
                  </w:rPrChange>
                </w:rPr>
                <w:delText>Add New Employee / Rehire (FJ0)</w:delText>
              </w:r>
              <w:r w:rsidR="00BA2841" w:rsidRPr="00225C95" w:rsidDel="00971296">
                <w:rPr>
                  <w:strike/>
                  <w:rPrChange w:id="387" w:author="Author" w:date="2018-03-05T17:29:00Z">
                    <w:rPr/>
                  </w:rPrChange>
                </w:rPr>
                <w:delText>,</w:delText>
              </w:r>
              <w:r w:rsidR="00BA2841" w:rsidRPr="00225C95" w:rsidDel="00971296">
                <w:rPr>
                  <w:rStyle w:val="SAPScreenElement"/>
                  <w:strike/>
                  <w:rPrChange w:id="388" w:author="Author" w:date="2018-03-05T17:29:00Z">
                    <w:rPr>
                      <w:rStyle w:val="SAPScreenElement"/>
                    </w:rPr>
                  </w:rPrChange>
                </w:rPr>
                <w:delText xml:space="preserve"> </w:delText>
              </w:r>
              <w:r w:rsidR="00BA2841" w:rsidRPr="00225C95" w:rsidDel="00971296">
                <w:rPr>
                  <w:strike/>
                  <w:rPrChange w:id="389" w:author="Author" w:date="2018-03-05T17:29:00Z">
                    <w:rPr/>
                  </w:rPrChange>
                </w:rPr>
                <w:delText xml:space="preserve">process step </w:delText>
              </w:r>
              <w:r w:rsidR="00BA2841" w:rsidRPr="00225C95" w:rsidDel="00971296">
                <w:rPr>
                  <w:rStyle w:val="SAPScreenElement"/>
                  <w:strike/>
                  <w:color w:val="auto"/>
                  <w:rPrChange w:id="390" w:author="Author" w:date="2018-03-05T17:29:00Z">
                    <w:rPr>
                      <w:rStyle w:val="SAPScreenElement"/>
                      <w:color w:val="auto"/>
                    </w:rPr>
                  </w:rPrChange>
                </w:rPr>
                <w:delText>Entering Hiring Data</w:delText>
              </w:r>
              <w:r w:rsidR="00BA2841" w:rsidRPr="00225C95" w:rsidDel="00971296">
                <w:rPr>
                  <w:strike/>
                  <w:rPrChange w:id="391" w:author="Author" w:date="2018-03-05T17:29:00Z">
                    <w:rPr/>
                  </w:rPrChange>
                </w:rPr>
                <w:delText>.</w:delText>
              </w:r>
              <w:commentRangeEnd w:id="361"/>
              <w:r w:rsidR="00225C95" w:rsidDel="00971296">
                <w:rPr>
                  <w:rStyle w:val="CommentReference"/>
                  <w:rFonts w:ascii="Arial" w:eastAsia="SimSun" w:hAnsi="Arial"/>
                  <w:lang w:val="de-DE"/>
                </w:rPr>
                <w:commentReference w:id="361"/>
              </w:r>
            </w:del>
          </w:p>
        </w:tc>
        <w:tc>
          <w:tcPr>
            <w:tcW w:w="2700" w:type="dxa"/>
            <w:tcBorders>
              <w:top w:val="single" w:sz="8" w:space="0" w:color="999999"/>
              <w:left w:val="single" w:sz="8" w:space="0" w:color="999999"/>
              <w:bottom w:val="single" w:sz="8" w:space="0" w:color="999999"/>
              <w:right w:val="single" w:sz="8" w:space="0" w:color="999999"/>
            </w:tcBorders>
          </w:tcPr>
          <w:p w14:paraId="32EC8F4B" w14:textId="77777777" w:rsidR="00BA2841" w:rsidRPr="007F1D8F" w:rsidRDefault="00BA2841" w:rsidP="00F66B78"/>
        </w:tc>
        <w:tc>
          <w:tcPr>
            <w:tcW w:w="1174" w:type="dxa"/>
            <w:tcBorders>
              <w:top w:val="single" w:sz="8" w:space="0" w:color="999999"/>
              <w:left w:val="single" w:sz="8" w:space="0" w:color="999999"/>
              <w:bottom w:val="single" w:sz="8" w:space="0" w:color="999999"/>
              <w:right w:val="single" w:sz="8" w:space="0" w:color="999999"/>
            </w:tcBorders>
          </w:tcPr>
          <w:p w14:paraId="3842084A" w14:textId="77777777" w:rsidR="00BA2841" w:rsidRPr="00C50C67" w:rsidRDefault="00BA2841" w:rsidP="00F66B78"/>
        </w:tc>
      </w:tr>
      <w:tr w:rsidR="00BA2841" w:rsidRPr="000E7820" w14:paraId="0C5FF839" w14:textId="77777777" w:rsidTr="007E5277">
        <w:trPr>
          <w:trHeight w:val="357"/>
        </w:trPr>
        <w:tc>
          <w:tcPr>
            <w:tcW w:w="692" w:type="dxa"/>
            <w:vMerge/>
            <w:tcBorders>
              <w:left w:val="single" w:sz="8" w:space="0" w:color="999999"/>
              <w:bottom w:val="single" w:sz="8" w:space="0" w:color="999999"/>
              <w:right w:val="single" w:sz="8" w:space="0" w:color="999999"/>
            </w:tcBorders>
          </w:tcPr>
          <w:p w14:paraId="129B1351" w14:textId="77777777" w:rsidR="00BA2841" w:rsidRDefault="00BA2841" w:rsidP="00F66B78"/>
        </w:tc>
        <w:tc>
          <w:tcPr>
            <w:tcW w:w="1530" w:type="dxa"/>
            <w:vMerge/>
            <w:tcBorders>
              <w:left w:val="single" w:sz="8" w:space="0" w:color="999999"/>
              <w:bottom w:val="single" w:sz="8" w:space="0" w:color="999999"/>
              <w:right w:val="single" w:sz="8" w:space="0" w:color="999999"/>
            </w:tcBorders>
          </w:tcPr>
          <w:p w14:paraId="6240B848" w14:textId="77777777" w:rsidR="00BA2841" w:rsidRDefault="00BA2841" w:rsidP="00F66B78">
            <w:pPr>
              <w:rPr>
                <w:rStyle w:val="SAPEmphasis"/>
              </w:rPr>
            </w:pPr>
          </w:p>
        </w:tc>
        <w:tc>
          <w:tcPr>
            <w:tcW w:w="2700" w:type="dxa"/>
            <w:tcBorders>
              <w:top w:val="single" w:sz="8" w:space="0" w:color="999999"/>
              <w:left w:val="single" w:sz="8" w:space="0" w:color="999999"/>
              <w:bottom w:val="single" w:sz="8" w:space="0" w:color="999999"/>
              <w:right w:val="single" w:sz="8" w:space="0" w:color="999999"/>
            </w:tcBorders>
          </w:tcPr>
          <w:p w14:paraId="2DDED895" w14:textId="776551DB" w:rsidR="00BA2841" w:rsidRDefault="0067556B" w:rsidP="000D7783">
            <w:commentRangeStart w:id="392"/>
            <w:r>
              <w:t>In</w:t>
            </w:r>
            <w:r w:rsidR="00BA2841">
              <w:t xml:space="preserve"> several countries </w:t>
            </w:r>
            <w:del w:id="393" w:author="Author" w:date="2018-03-06T07:17:00Z">
              <w:r w:rsidR="00BA2841" w:rsidDel="00971296">
                <w:delText xml:space="preserve">delivered within </w:delText>
              </w:r>
            </w:del>
            <w:ins w:id="394" w:author="Author" w:date="2018-02-22T18:02:00Z">
              <w:del w:id="395" w:author="Author" w:date="2018-03-06T07:17:00Z">
                <w:r w:rsidR="00EE74F3" w:rsidDel="00971296">
                  <w:delText>the SAP Best Practices</w:delText>
                </w:r>
              </w:del>
            </w:ins>
            <w:ins w:id="396" w:author="Author" w:date="2018-03-06T07:17:00Z">
              <w:r w:rsidR="00971296">
                <w:t>of employment</w:t>
              </w:r>
            </w:ins>
            <w:del w:id="397" w:author="Author" w:date="2018-02-22T18:02:00Z">
              <w:r w:rsidR="00BA2841" w:rsidDel="00EE74F3">
                <w:delText>this best practices</w:delText>
              </w:r>
            </w:del>
            <w:del w:id="398" w:author="Author" w:date="2018-02-12T18:10:00Z">
              <w:r w:rsidR="00BA2841" w:rsidDel="008357BF">
                <w:delText xml:space="preserve"> solution</w:delText>
              </w:r>
            </w:del>
            <w:r w:rsidR="00BA2841">
              <w:t>, the employee need</w:t>
            </w:r>
            <w:r>
              <w:t>s</w:t>
            </w:r>
            <w:r w:rsidR="00BA2841">
              <w:t xml:space="preserve"> a valid work permit. </w:t>
            </w:r>
            <w:r w:rsidR="00BA2841" w:rsidRPr="007E5277">
              <w:t xml:space="preserve">To maintain this information, </w:t>
            </w:r>
            <w:r w:rsidR="00BA2841" w:rsidRPr="007E5277">
              <w:lastRenderedPageBreak/>
              <w:t xml:space="preserve">select in the </w:t>
            </w:r>
            <w:r w:rsidR="00BA2841" w:rsidRPr="007E5277">
              <w:rPr>
                <w:rStyle w:val="SAPScreenElement"/>
              </w:rPr>
              <w:t xml:space="preserve">Work Permit Info </w:t>
            </w:r>
            <w:r w:rsidR="00BA2841" w:rsidRPr="007E5277">
              <w:t xml:space="preserve">block, </w:t>
            </w:r>
            <w:commentRangeEnd w:id="392"/>
            <w:r w:rsidR="0066226C">
              <w:rPr>
                <w:rStyle w:val="CommentReference"/>
                <w:rFonts w:ascii="Arial" w:eastAsia="SimSun" w:hAnsi="Arial"/>
                <w:lang w:val="de-DE"/>
              </w:rPr>
              <w:commentReference w:id="392"/>
            </w:r>
            <w:r w:rsidR="00BA2841" w:rsidRPr="007E5277">
              <w:t xml:space="preserve">located in the </w:t>
            </w:r>
            <w:r w:rsidR="00BA2841" w:rsidRPr="007E5277">
              <w:rPr>
                <w:rStyle w:val="SAPScreenElement"/>
              </w:rPr>
              <w:t xml:space="preserve">Work Permit Info </w:t>
            </w:r>
            <w:r w:rsidR="00BA2841" w:rsidRPr="007E5277">
              <w:t xml:space="preserve">section, the </w:t>
            </w:r>
            <w:r w:rsidR="00BA2841" w:rsidRPr="007E5277">
              <w:rPr>
                <w:rStyle w:val="SAPScreenElement"/>
              </w:rPr>
              <w:sym w:font="Symbol" w:char="F0C5"/>
            </w:r>
            <w:r w:rsidR="00BA2841" w:rsidRPr="007E5277">
              <w:rPr>
                <w:rStyle w:val="SAPScreenElement"/>
              </w:rPr>
              <w:t xml:space="preserve"> Add</w:t>
            </w:r>
            <w:r w:rsidR="00BA2841" w:rsidRPr="007E5277">
              <w:t xml:space="preserve"> link. The editable fields show up and you can enter data as appropriate.</w:t>
            </w:r>
          </w:p>
          <w:p w14:paraId="4FABF41C" w14:textId="77777777" w:rsidR="00BA2841" w:rsidRPr="000D7783" w:rsidRDefault="00BA2841" w:rsidP="000D7783">
            <w:pPr>
              <w:pStyle w:val="SAPNoteHeading"/>
              <w:ind w:left="0"/>
            </w:pPr>
            <w:r w:rsidRPr="000D7783">
              <w:rPr>
                <w:noProof/>
              </w:rPr>
              <w:drawing>
                <wp:inline distT="0" distB="0" distL="0" distR="0" wp14:anchorId="08D36ABC" wp14:editId="31B264B2">
                  <wp:extent cx="228600" cy="228600"/>
                  <wp:effectExtent l="0" t="0" r="0" b="0"/>
                  <wp:docPr id="2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0D7783">
              <w:t xml:space="preserve"> Note</w:t>
            </w:r>
          </w:p>
          <w:p w14:paraId="67EA824A" w14:textId="2000EA60" w:rsidR="00BA2841" w:rsidRPr="007E5277" w:rsidRDefault="00BA2841" w:rsidP="00075706">
            <w:pPr>
              <w:rPr>
                <w:highlight w:val="yellow"/>
              </w:rPr>
            </w:pPr>
            <w:r w:rsidRPr="000D7783">
              <w:rPr>
                <w:noProof/>
              </w:rPr>
              <w:t>Relevant</w:t>
            </w:r>
            <w:r w:rsidRPr="000D7783">
              <w:t xml:space="preserve"> information in case of employees having </w:t>
            </w:r>
            <w:r>
              <w:t xml:space="preserve">a </w:t>
            </w:r>
            <w:r w:rsidRPr="000D7783">
              <w:t xml:space="preserve">nationality </w:t>
            </w:r>
            <w:r>
              <w:t xml:space="preserve">other than </w:t>
            </w:r>
            <w:r w:rsidRPr="000D7783">
              <w:t>of the country</w:t>
            </w:r>
            <w:r>
              <w:t>,</w:t>
            </w:r>
            <w:r w:rsidRPr="000D7783">
              <w:t xml:space="preserve"> </w:t>
            </w:r>
            <w:r>
              <w:t>where</w:t>
            </w:r>
            <w:r w:rsidRPr="000D7783">
              <w:t xml:space="preserve"> the hiring company is located.</w:t>
            </w:r>
          </w:p>
        </w:tc>
        <w:tc>
          <w:tcPr>
            <w:tcW w:w="1980" w:type="dxa"/>
            <w:tcBorders>
              <w:top w:val="single" w:sz="8" w:space="0" w:color="999999"/>
              <w:left w:val="single" w:sz="8" w:space="0" w:color="999999"/>
              <w:bottom w:val="single" w:sz="8" w:space="0" w:color="999999"/>
              <w:right w:val="single" w:sz="8" w:space="0" w:color="999999"/>
            </w:tcBorders>
          </w:tcPr>
          <w:p w14:paraId="2A952C72" w14:textId="77777777" w:rsidR="00BA2841" w:rsidRPr="007E5277" w:rsidRDefault="00BA2841" w:rsidP="00F66B78">
            <w:pPr>
              <w:rPr>
                <w:highlight w:val="yellow"/>
              </w:rPr>
            </w:pPr>
          </w:p>
        </w:tc>
        <w:tc>
          <w:tcPr>
            <w:tcW w:w="3510" w:type="dxa"/>
            <w:tcBorders>
              <w:top w:val="single" w:sz="8" w:space="0" w:color="999999"/>
              <w:left w:val="single" w:sz="8" w:space="0" w:color="999999"/>
              <w:bottom w:val="single" w:sz="8" w:space="0" w:color="999999"/>
              <w:right w:val="single" w:sz="8" w:space="0" w:color="999999"/>
            </w:tcBorders>
          </w:tcPr>
          <w:p w14:paraId="500F1682" w14:textId="180BE8FB" w:rsidR="00BA2841" w:rsidRPr="00225C95" w:rsidDel="006B7356" w:rsidRDefault="00BA2841" w:rsidP="00CB3D72">
            <w:pPr>
              <w:pStyle w:val="SAPNoteHeading"/>
              <w:ind w:left="0"/>
              <w:rPr>
                <w:del w:id="399" w:author="Author" w:date="2018-02-13T16:42:00Z"/>
                <w:strike/>
                <w:rPrChange w:id="400" w:author="Author" w:date="2018-03-05T17:29:00Z">
                  <w:rPr>
                    <w:del w:id="401" w:author="Author" w:date="2018-02-13T16:42:00Z"/>
                  </w:rPr>
                </w:rPrChange>
              </w:rPr>
            </w:pPr>
            <w:commentRangeStart w:id="402"/>
            <w:del w:id="403" w:author="Author" w:date="2018-02-13T16:42:00Z">
              <w:r w:rsidRPr="00225C95" w:rsidDel="006B7356">
                <w:rPr>
                  <w:strike/>
                  <w:noProof/>
                  <w:rPrChange w:id="404" w:author="Author" w:date="2018-03-05T17:29:00Z">
                    <w:rPr>
                      <w:noProof/>
                    </w:rPr>
                  </w:rPrChange>
                </w:rPr>
                <w:drawing>
                  <wp:inline distT="0" distB="0" distL="0" distR="0" wp14:anchorId="2A6E9144" wp14:editId="6EC79CDD">
                    <wp:extent cx="228600" cy="228600"/>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25C95" w:rsidDel="006B7356">
                <w:rPr>
                  <w:strike/>
                  <w:rPrChange w:id="405" w:author="Author" w:date="2018-03-05T17:29:00Z">
                    <w:rPr/>
                  </w:rPrChange>
                </w:rPr>
                <w:delText> Recommendation</w:delText>
              </w:r>
            </w:del>
          </w:p>
          <w:p w14:paraId="37D6E9E8" w14:textId="717F3FDE" w:rsidR="00BA2841" w:rsidRPr="007E5277" w:rsidRDefault="006B7356">
            <w:pPr>
              <w:rPr>
                <w:rFonts w:cs="Arial"/>
                <w:bCs/>
                <w:highlight w:val="yellow"/>
              </w:rPr>
            </w:pPr>
            <w:ins w:id="406" w:author="Author" w:date="2018-02-13T16:36:00Z">
              <w:del w:id="407" w:author="Author" w:date="2018-03-06T07:15:00Z">
                <w:r w:rsidRPr="00225C95" w:rsidDel="00971296">
                  <w:rPr>
                    <w:strike/>
                    <w:rPrChange w:id="408" w:author="Author" w:date="2018-03-05T17:29:00Z">
                      <w:rPr/>
                    </w:rPrChange>
                  </w:rPr>
                  <w:delText xml:space="preserve">In case the </w:delText>
                </w:r>
                <w:r w:rsidRPr="00225C95" w:rsidDel="00971296">
                  <w:rPr>
                    <w:rStyle w:val="SAPEmphasis"/>
                    <w:strike/>
                    <w:rPrChange w:id="409" w:author="Author" w:date="2018-03-05T17:29:00Z">
                      <w:rPr>
                        <w:rStyle w:val="SAPEmphasis"/>
                      </w:rPr>
                    </w:rPrChange>
                  </w:rPr>
                  <w:delText>Core</w:delText>
                </w:r>
                <w:r w:rsidRPr="00225C95" w:rsidDel="00971296">
                  <w:rPr>
                    <w:strike/>
                    <w:noProof/>
                    <w:rPrChange w:id="410" w:author="Author" w:date="2018-03-05T17:29:00Z">
                      <w:rPr>
                        <w:noProof/>
                      </w:rPr>
                    </w:rPrChange>
                  </w:rPr>
                  <w:delText xml:space="preserve"> </w:delText>
                </w:r>
                <w:r w:rsidRPr="00225C95" w:rsidDel="00971296">
                  <w:rPr>
                    <w:strike/>
                    <w:rPrChange w:id="411" w:author="Author" w:date="2018-03-05T17:29:00Z">
                      <w:rPr/>
                    </w:rPrChange>
                  </w:rPr>
                  <w:delText xml:space="preserve">content has been deployed with the SAP Best Practices, you can refer to test script of scope item </w:delText>
                </w:r>
                <w:r w:rsidRPr="00225C95" w:rsidDel="00971296">
                  <w:rPr>
                    <w:rStyle w:val="SAPScreenElement"/>
                    <w:strike/>
                    <w:color w:val="auto"/>
                    <w:rPrChange w:id="412" w:author="Author" w:date="2018-03-05T17:29:00Z">
                      <w:rPr>
                        <w:rStyle w:val="SAPScreenElement"/>
                        <w:color w:val="auto"/>
                      </w:rPr>
                    </w:rPrChange>
                  </w:rPr>
                  <w:delText>Add New Employee / Rehire (FJ0)</w:delText>
                </w:r>
                <w:r w:rsidRPr="00225C95" w:rsidDel="00971296">
                  <w:rPr>
                    <w:strike/>
                    <w:rPrChange w:id="413" w:author="Author" w:date="2018-03-05T17:29:00Z">
                      <w:rPr/>
                    </w:rPrChange>
                  </w:rPr>
                  <w:delText>,</w:delText>
                </w:r>
                <w:r w:rsidRPr="00225C95" w:rsidDel="00971296">
                  <w:rPr>
                    <w:rStyle w:val="SAPScreenElement"/>
                    <w:strike/>
                    <w:rPrChange w:id="414" w:author="Author" w:date="2018-03-05T17:29:00Z">
                      <w:rPr>
                        <w:rStyle w:val="SAPScreenElement"/>
                      </w:rPr>
                    </w:rPrChange>
                  </w:rPr>
                  <w:delText xml:space="preserve"> </w:delText>
                </w:r>
                <w:r w:rsidRPr="00225C95" w:rsidDel="00971296">
                  <w:rPr>
                    <w:strike/>
                    <w:rPrChange w:id="415" w:author="Author" w:date="2018-03-05T17:29:00Z">
                      <w:rPr/>
                    </w:rPrChange>
                  </w:rPr>
                  <w:delText xml:space="preserve">process step </w:delText>
                </w:r>
                <w:r w:rsidRPr="00225C95" w:rsidDel="00971296">
                  <w:rPr>
                    <w:rStyle w:val="SAPScreenElement"/>
                    <w:strike/>
                    <w:color w:val="auto"/>
                    <w:rPrChange w:id="416" w:author="Author" w:date="2018-03-05T17:29:00Z">
                      <w:rPr>
                        <w:rStyle w:val="SAPScreenElement"/>
                        <w:color w:val="auto"/>
                      </w:rPr>
                    </w:rPrChange>
                  </w:rPr>
                  <w:delText xml:space="preserve">Entering Hiring Data, </w:delText>
                </w:r>
                <w:r w:rsidRPr="00225C95" w:rsidDel="00971296">
                  <w:rPr>
                    <w:strike/>
                    <w:rPrChange w:id="417" w:author="Author" w:date="2018-03-05T17:29:00Z">
                      <w:rPr/>
                    </w:rPrChange>
                  </w:rPr>
                  <w:delText xml:space="preserve">for </w:delText>
                </w:r>
              </w:del>
            </w:ins>
            <w:del w:id="418" w:author="Author" w:date="2018-03-06T07:15:00Z">
              <w:r w:rsidR="00BA2841" w:rsidRPr="00225C95" w:rsidDel="00971296">
                <w:rPr>
                  <w:strike/>
                  <w:rPrChange w:id="419" w:author="Author" w:date="2018-03-05T17:29:00Z">
                    <w:rPr/>
                  </w:rPrChange>
                </w:rPr>
                <w:delText xml:space="preserve">For details on maintaining the work permit information, refer to test script of scope item </w:delText>
              </w:r>
              <w:r w:rsidR="00BA2841" w:rsidRPr="00225C95" w:rsidDel="00971296">
                <w:rPr>
                  <w:rStyle w:val="SAPScreenElement"/>
                  <w:strike/>
                  <w:color w:val="auto"/>
                  <w:rPrChange w:id="420" w:author="Author" w:date="2018-03-05T17:29:00Z">
                    <w:rPr>
                      <w:rStyle w:val="SAPScreenElement"/>
                      <w:color w:val="auto"/>
                    </w:rPr>
                  </w:rPrChange>
                </w:rPr>
                <w:delText>Add New Employee / Rehire (FJ0)</w:delText>
              </w:r>
              <w:r w:rsidR="00BA2841" w:rsidRPr="00225C95" w:rsidDel="00971296">
                <w:rPr>
                  <w:strike/>
                  <w:rPrChange w:id="421" w:author="Author" w:date="2018-03-05T17:29:00Z">
                    <w:rPr/>
                  </w:rPrChange>
                </w:rPr>
                <w:delText>,</w:delText>
              </w:r>
              <w:r w:rsidR="00BA2841" w:rsidRPr="00225C95" w:rsidDel="00971296">
                <w:rPr>
                  <w:rStyle w:val="SAPScreenElement"/>
                  <w:strike/>
                  <w:rPrChange w:id="422" w:author="Author" w:date="2018-03-05T17:29:00Z">
                    <w:rPr>
                      <w:rStyle w:val="SAPScreenElement"/>
                    </w:rPr>
                  </w:rPrChange>
                </w:rPr>
                <w:delText xml:space="preserve"> </w:delText>
              </w:r>
              <w:r w:rsidR="00BA2841" w:rsidRPr="00225C95" w:rsidDel="00971296">
                <w:rPr>
                  <w:strike/>
                  <w:rPrChange w:id="423" w:author="Author" w:date="2018-03-05T17:29:00Z">
                    <w:rPr/>
                  </w:rPrChange>
                </w:rPr>
                <w:delText xml:space="preserve">process step </w:delText>
              </w:r>
              <w:r w:rsidR="00BA2841" w:rsidRPr="00225C95" w:rsidDel="00971296">
                <w:rPr>
                  <w:rStyle w:val="SAPScreenElement"/>
                  <w:strike/>
                  <w:color w:val="auto"/>
                  <w:rPrChange w:id="424" w:author="Author" w:date="2018-03-05T17:29:00Z">
                    <w:rPr>
                      <w:rStyle w:val="SAPScreenElement"/>
                      <w:color w:val="auto"/>
                    </w:rPr>
                  </w:rPrChange>
                </w:rPr>
                <w:delText>Entering Hiring Data</w:delText>
              </w:r>
              <w:r w:rsidR="00BA2841" w:rsidRPr="00225C95" w:rsidDel="00971296">
                <w:rPr>
                  <w:strike/>
                  <w:rPrChange w:id="425" w:author="Author" w:date="2018-03-05T17:29:00Z">
                    <w:rPr/>
                  </w:rPrChange>
                </w:rPr>
                <w:delText>.</w:delText>
              </w:r>
              <w:commentRangeEnd w:id="402"/>
              <w:r w:rsidR="00225C95" w:rsidDel="00971296">
                <w:rPr>
                  <w:rStyle w:val="CommentReference"/>
                  <w:rFonts w:ascii="Arial" w:eastAsia="SimSun" w:hAnsi="Arial"/>
                  <w:lang w:val="de-DE"/>
                </w:rPr>
                <w:commentReference w:id="402"/>
              </w:r>
            </w:del>
          </w:p>
        </w:tc>
        <w:tc>
          <w:tcPr>
            <w:tcW w:w="2700" w:type="dxa"/>
            <w:tcBorders>
              <w:top w:val="single" w:sz="8" w:space="0" w:color="999999"/>
              <w:left w:val="single" w:sz="8" w:space="0" w:color="999999"/>
              <w:bottom w:val="single" w:sz="8" w:space="0" w:color="999999"/>
              <w:right w:val="single" w:sz="8" w:space="0" w:color="999999"/>
            </w:tcBorders>
          </w:tcPr>
          <w:p w14:paraId="4AD8309D" w14:textId="77777777" w:rsidR="00BA2841" w:rsidRPr="00DA001F" w:rsidRDefault="00BA2841" w:rsidP="00F66B78"/>
        </w:tc>
        <w:tc>
          <w:tcPr>
            <w:tcW w:w="1174" w:type="dxa"/>
            <w:tcBorders>
              <w:top w:val="single" w:sz="8" w:space="0" w:color="999999"/>
              <w:left w:val="single" w:sz="8" w:space="0" w:color="999999"/>
              <w:bottom w:val="single" w:sz="8" w:space="0" w:color="999999"/>
              <w:right w:val="single" w:sz="8" w:space="0" w:color="999999"/>
            </w:tcBorders>
          </w:tcPr>
          <w:p w14:paraId="62CDCDE0" w14:textId="77777777" w:rsidR="00BA2841" w:rsidRPr="00C50C67" w:rsidRDefault="00BA2841" w:rsidP="00F66B78"/>
        </w:tc>
      </w:tr>
      <w:tr w:rsidR="00B05BD6" w:rsidRPr="000E7820" w14:paraId="3A07DC16"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tcPr>
          <w:p w14:paraId="43470620" w14:textId="56120220" w:rsidR="00B05BD6" w:rsidRDefault="00B05BD6" w:rsidP="00B05BD6">
            <w:r>
              <w:t>13</w:t>
            </w:r>
          </w:p>
        </w:tc>
        <w:tc>
          <w:tcPr>
            <w:tcW w:w="1530" w:type="dxa"/>
            <w:tcBorders>
              <w:top w:val="single" w:sz="8" w:space="0" w:color="999999"/>
              <w:left w:val="single" w:sz="8" w:space="0" w:color="999999"/>
              <w:bottom w:val="single" w:sz="8" w:space="0" w:color="999999"/>
              <w:right w:val="single" w:sz="8" w:space="0" w:color="999999"/>
            </w:tcBorders>
          </w:tcPr>
          <w:p w14:paraId="16C2D21E" w14:textId="4EE4AFD5" w:rsidR="00B05BD6" w:rsidRPr="00C50C67" w:rsidRDefault="00B05BD6" w:rsidP="00B05BD6">
            <w:pPr>
              <w:rPr>
                <w:rStyle w:val="SAPEmphasis"/>
              </w:rPr>
            </w:pPr>
            <w:r>
              <w:rPr>
                <w:rStyle w:val="SAPEmphasis"/>
              </w:rPr>
              <w:t>Continue</w:t>
            </w:r>
          </w:p>
        </w:tc>
        <w:tc>
          <w:tcPr>
            <w:tcW w:w="2700" w:type="dxa"/>
            <w:tcBorders>
              <w:top w:val="single" w:sz="8" w:space="0" w:color="999999"/>
              <w:left w:val="single" w:sz="8" w:space="0" w:color="999999"/>
              <w:bottom w:val="single" w:sz="8" w:space="0" w:color="999999"/>
              <w:right w:val="single" w:sz="8" w:space="0" w:color="999999"/>
            </w:tcBorders>
          </w:tcPr>
          <w:p w14:paraId="363A50BA" w14:textId="77777777" w:rsidR="00B05BD6" w:rsidRPr="00C50C67" w:rsidRDefault="00B05BD6" w:rsidP="00B05BD6">
            <w:r w:rsidRPr="00C50C67">
              <w:t xml:space="preserve">Choose the </w:t>
            </w:r>
            <w:r>
              <w:rPr>
                <w:rStyle w:val="SAPScreenElement"/>
              </w:rPr>
              <w:t>Continue</w:t>
            </w:r>
            <w:r w:rsidRPr="00C50C67">
              <w:rPr>
                <w:rStyle w:val="SAPScreenElement"/>
              </w:rPr>
              <w:t xml:space="preserve"> </w:t>
            </w:r>
            <w:r w:rsidRPr="00C50C67">
              <w:t xml:space="preserve">pushbutton. </w:t>
            </w:r>
          </w:p>
          <w:p w14:paraId="4B03903B" w14:textId="77777777" w:rsidR="00B05BD6" w:rsidRDefault="00B05BD6" w:rsidP="00B05BD6"/>
        </w:tc>
        <w:tc>
          <w:tcPr>
            <w:tcW w:w="1980" w:type="dxa"/>
            <w:tcBorders>
              <w:top w:val="single" w:sz="8" w:space="0" w:color="999999"/>
              <w:left w:val="single" w:sz="8" w:space="0" w:color="999999"/>
              <w:bottom w:val="single" w:sz="8" w:space="0" w:color="999999"/>
              <w:right w:val="single" w:sz="8" w:space="0" w:color="999999"/>
            </w:tcBorders>
          </w:tcPr>
          <w:p w14:paraId="62C0FE46" w14:textId="77777777" w:rsidR="00B05BD6" w:rsidRPr="00C50C67" w:rsidRDefault="00B05BD6" w:rsidP="00B05BD6"/>
        </w:tc>
        <w:tc>
          <w:tcPr>
            <w:tcW w:w="3510" w:type="dxa"/>
            <w:tcBorders>
              <w:top w:val="single" w:sz="8" w:space="0" w:color="999999"/>
              <w:left w:val="single" w:sz="8" w:space="0" w:color="999999"/>
              <w:bottom w:val="single" w:sz="8" w:space="0" w:color="999999"/>
              <w:right w:val="single" w:sz="8" w:space="0" w:color="999999"/>
            </w:tcBorders>
          </w:tcPr>
          <w:p w14:paraId="20E7B147" w14:textId="77777777" w:rsidR="00B05BD6" w:rsidRDefault="00B05BD6" w:rsidP="00B05BD6">
            <w:pPr>
              <w:rPr>
                <w:rFonts w:cs="Arial"/>
                <w:bCs/>
              </w:rPr>
            </w:pPr>
          </w:p>
        </w:tc>
        <w:tc>
          <w:tcPr>
            <w:tcW w:w="2700" w:type="dxa"/>
            <w:tcBorders>
              <w:top w:val="single" w:sz="8" w:space="0" w:color="999999"/>
              <w:left w:val="single" w:sz="8" w:space="0" w:color="999999"/>
              <w:bottom w:val="single" w:sz="8" w:space="0" w:color="999999"/>
              <w:right w:val="single" w:sz="8" w:space="0" w:color="999999"/>
            </w:tcBorders>
          </w:tcPr>
          <w:p w14:paraId="7388AF35" w14:textId="7BE60920" w:rsidR="00B05BD6" w:rsidRPr="007F1D8F" w:rsidRDefault="00B05BD6" w:rsidP="00B05BD6">
            <w:r w:rsidRPr="00DA001F">
              <w:t xml:space="preserve">The </w:t>
            </w:r>
            <w:r w:rsidRPr="00C50C67">
              <w:rPr>
                <w:rStyle w:val="SAPScreenElement"/>
              </w:rPr>
              <w:t xml:space="preserve">Compensation </w:t>
            </w:r>
            <w:r w:rsidRPr="00DA001F">
              <w:rPr>
                <w:rStyle w:val="SAPScreenElement"/>
              </w:rPr>
              <w:t>Information</w:t>
            </w:r>
            <w:r w:rsidRPr="00DA001F">
              <w:t xml:space="preserve"> section in the </w:t>
            </w:r>
            <w:r w:rsidRPr="00DA001F">
              <w:rPr>
                <w:rStyle w:val="SAPScreenElement"/>
              </w:rPr>
              <w:t>Add New Employee</w:t>
            </w:r>
            <w:r w:rsidRPr="00DA001F">
              <w:t xml:space="preserve"> screen is expanded.</w:t>
            </w:r>
            <w:r>
              <w:t xml:space="preserve"> </w:t>
            </w:r>
          </w:p>
        </w:tc>
        <w:tc>
          <w:tcPr>
            <w:tcW w:w="1174" w:type="dxa"/>
            <w:tcBorders>
              <w:top w:val="single" w:sz="8" w:space="0" w:color="999999"/>
              <w:left w:val="single" w:sz="8" w:space="0" w:color="999999"/>
              <w:bottom w:val="single" w:sz="8" w:space="0" w:color="999999"/>
              <w:right w:val="single" w:sz="8" w:space="0" w:color="999999"/>
            </w:tcBorders>
          </w:tcPr>
          <w:p w14:paraId="5DB669DB" w14:textId="77777777" w:rsidR="00B05BD6" w:rsidRPr="00C50C67" w:rsidRDefault="00B05BD6" w:rsidP="00B05BD6"/>
        </w:tc>
      </w:tr>
      <w:tr w:rsidR="00B05BD6" w:rsidRPr="000E7820" w14:paraId="260C0CFB" w14:textId="77777777" w:rsidTr="007E5277">
        <w:trPr>
          <w:trHeight w:val="357"/>
        </w:trPr>
        <w:tc>
          <w:tcPr>
            <w:tcW w:w="692" w:type="dxa"/>
            <w:vMerge w:val="restart"/>
            <w:tcBorders>
              <w:top w:val="single" w:sz="8" w:space="0" w:color="999999"/>
              <w:left w:val="single" w:sz="8" w:space="0" w:color="999999"/>
              <w:right w:val="single" w:sz="8" w:space="0" w:color="999999"/>
            </w:tcBorders>
          </w:tcPr>
          <w:p w14:paraId="007BA1C3" w14:textId="4E56F06E" w:rsidR="00B05BD6" w:rsidRDefault="00B05BD6" w:rsidP="00B05BD6">
            <w:r>
              <w:t>14</w:t>
            </w:r>
          </w:p>
        </w:tc>
        <w:tc>
          <w:tcPr>
            <w:tcW w:w="1530" w:type="dxa"/>
            <w:vMerge w:val="restart"/>
            <w:tcBorders>
              <w:top w:val="single" w:sz="8" w:space="0" w:color="999999"/>
              <w:left w:val="single" w:sz="8" w:space="0" w:color="999999"/>
              <w:right w:val="single" w:sz="8" w:space="0" w:color="999999"/>
            </w:tcBorders>
          </w:tcPr>
          <w:p w14:paraId="21F96B44" w14:textId="29836B0A" w:rsidR="00B05BD6" w:rsidRPr="0011215A" w:rsidRDefault="00B05BD6" w:rsidP="00B05BD6">
            <w:pPr>
              <w:rPr>
                <w:rStyle w:val="SAPEmphasis"/>
              </w:rPr>
            </w:pPr>
            <w:r w:rsidRPr="00C50C67">
              <w:rPr>
                <w:rStyle w:val="SAPEmphasis"/>
              </w:rPr>
              <w:t xml:space="preserve">Enter Compensation Information for </w:t>
            </w:r>
            <w:r>
              <w:rPr>
                <w:rStyle w:val="SAPEmphasis"/>
              </w:rPr>
              <w:t>N</w:t>
            </w:r>
            <w:r w:rsidRPr="00C50C67">
              <w:rPr>
                <w:rStyle w:val="SAPEmphasis"/>
              </w:rPr>
              <w:t>ew Employee</w:t>
            </w:r>
          </w:p>
        </w:tc>
        <w:tc>
          <w:tcPr>
            <w:tcW w:w="2700" w:type="dxa"/>
            <w:vMerge w:val="restart"/>
            <w:tcBorders>
              <w:top w:val="single" w:sz="8" w:space="0" w:color="999999"/>
              <w:left w:val="single" w:sz="8" w:space="0" w:color="999999"/>
              <w:right w:val="single" w:sz="8" w:space="0" w:color="999999"/>
            </w:tcBorders>
          </w:tcPr>
          <w:p w14:paraId="03F8A918" w14:textId="0E4F3ADD" w:rsidR="00D643D3" w:rsidDel="00A911DD" w:rsidRDefault="00D643D3" w:rsidP="00B05BD6">
            <w:pPr>
              <w:rPr>
                <w:del w:id="426" w:author="Author" w:date="2018-02-16T17:50:00Z"/>
              </w:rPr>
            </w:pPr>
            <w:commentRangeStart w:id="427"/>
            <w:del w:id="428" w:author="Author" w:date="2018-02-16T17:50:00Z">
              <w:r w:rsidRPr="00181EE3" w:rsidDel="00A911DD">
                <w:delText xml:space="preserve">For several countries delivered </w:delText>
              </w:r>
              <w:r w:rsidRPr="00D643D3" w:rsidDel="00A911DD">
                <w:delText>within this best practices solution,</w:delText>
              </w:r>
              <w:r w:rsidRPr="00181EE3" w:rsidDel="00A911DD">
                <w:delText xml:space="preserve"> the values of the fields in the </w:delText>
              </w:r>
              <w:r w:rsidRPr="00181EE3" w:rsidDel="00A911DD">
                <w:rPr>
                  <w:rStyle w:val="SAPScreenElement"/>
                </w:rPr>
                <w:delText>Compensation Information</w:delText>
              </w:r>
              <w:r w:rsidRPr="00181EE3" w:rsidDel="00A911DD">
                <w:delText xml:space="preserve"> block are automatically suggested, based on a preconfigured business rule.</w:delText>
              </w:r>
            </w:del>
          </w:p>
          <w:p w14:paraId="7894D6BC" w14:textId="5516D21F" w:rsidR="00B05BD6" w:rsidRPr="002F2044" w:rsidRDefault="00D643D3" w:rsidP="00D643D3">
            <w:pPr>
              <w:rPr>
                <w:rStyle w:val="SAPEmphasis"/>
              </w:rPr>
            </w:pPr>
            <w:del w:id="429" w:author="Author" w:date="2018-02-16T17:50:00Z">
              <w:r w:rsidDel="00A911DD">
                <w:delText>If this is not the case for the country where the chosen company is located, m</w:delText>
              </w:r>
            </w:del>
            <w:ins w:id="430" w:author="Author" w:date="2018-02-16T17:50:00Z">
              <w:r w:rsidR="00A911DD">
                <w:t>M</w:t>
              </w:r>
            </w:ins>
            <w:r>
              <w:t>ake i</w:t>
            </w:r>
            <w:r w:rsidR="00B05BD6" w:rsidRPr="00C50C67">
              <w:t xml:space="preserve">n the </w:t>
            </w:r>
            <w:r w:rsidR="00B05BD6" w:rsidRPr="00C50C67">
              <w:rPr>
                <w:rStyle w:val="SAPScreenElement"/>
              </w:rPr>
              <w:t xml:space="preserve">Compensation Information </w:t>
            </w:r>
            <w:r w:rsidR="00B05BD6">
              <w:t>block</w:t>
            </w:r>
            <w:r w:rsidR="00B05BD6" w:rsidRPr="00C50C67">
              <w:t xml:space="preserve"> the following entries</w:t>
            </w:r>
            <w:r w:rsidR="00B05BD6">
              <w:t>:</w:t>
            </w:r>
            <w:commentRangeEnd w:id="427"/>
            <w:r w:rsidR="00CB3D72">
              <w:rPr>
                <w:rStyle w:val="CommentReference"/>
                <w:rFonts w:ascii="Arial" w:eastAsia="SimSun" w:hAnsi="Arial"/>
                <w:lang w:val="de-DE"/>
              </w:rPr>
              <w:commentReference w:id="427"/>
            </w:r>
          </w:p>
        </w:tc>
        <w:tc>
          <w:tcPr>
            <w:tcW w:w="1980" w:type="dxa"/>
            <w:tcBorders>
              <w:top w:val="single" w:sz="8" w:space="0" w:color="999999"/>
              <w:left w:val="single" w:sz="8" w:space="0" w:color="999999"/>
              <w:bottom w:val="single" w:sz="8" w:space="0" w:color="999999"/>
              <w:right w:val="single" w:sz="8" w:space="0" w:color="999999"/>
            </w:tcBorders>
          </w:tcPr>
          <w:p w14:paraId="00FED722" w14:textId="14BAB0D9" w:rsidR="00B05BD6" w:rsidRPr="00D57DB4" w:rsidRDefault="00B05BD6" w:rsidP="00B05BD6">
            <w:pPr>
              <w:rPr>
                <w:rStyle w:val="SAPScreenElement"/>
              </w:rPr>
            </w:pPr>
            <w:r w:rsidRPr="00C50C67">
              <w:rPr>
                <w:rStyle w:val="SAPScreenElement"/>
              </w:rPr>
              <w:t xml:space="preserve">Pay Group: </w:t>
            </w:r>
            <w:r w:rsidRPr="00C50C67">
              <w:t>select from drop-down</w:t>
            </w:r>
          </w:p>
        </w:tc>
        <w:tc>
          <w:tcPr>
            <w:tcW w:w="3510" w:type="dxa"/>
            <w:tcBorders>
              <w:top w:val="single" w:sz="8" w:space="0" w:color="999999"/>
              <w:left w:val="single" w:sz="8" w:space="0" w:color="999999"/>
              <w:bottom w:val="single" w:sz="8" w:space="0" w:color="999999"/>
              <w:right w:val="single" w:sz="8" w:space="0" w:color="999999"/>
            </w:tcBorders>
          </w:tcPr>
          <w:p w14:paraId="28E91D7E" w14:textId="0A720815" w:rsidR="00D643D3" w:rsidRPr="00C46589" w:rsidDel="00CB3D72" w:rsidRDefault="00D643D3" w:rsidP="00D643D3">
            <w:pPr>
              <w:pStyle w:val="SAPNoteHeading"/>
              <w:ind w:left="0"/>
              <w:rPr>
                <w:del w:id="431" w:author="Author" w:date="2018-02-13T17:11:00Z"/>
              </w:rPr>
            </w:pPr>
            <w:del w:id="432" w:author="Author" w:date="2018-02-13T17:11:00Z">
              <w:r w:rsidRPr="00C46589" w:rsidDel="00CB3D72">
                <w:rPr>
                  <w:noProof/>
                  <w:color w:val="FF0000"/>
                  <w:rPrChange w:id="433" w:author="Author" w:date="2018-03-06T06:37:00Z">
                    <w:rPr>
                      <w:noProof/>
                      <w:color w:val="FF0000"/>
                    </w:rPr>
                  </w:rPrChange>
                </w:rPr>
                <w:drawing>
                  <wp:inline distT="0" distB="0" distL="0" distR="0" wp14:anchorId="0366002F" wp14:editId="7B21B4A8">
                    <wp:extent cx="225425" cy="225425"/>
                    <wp:effectExtent l="0" t="0" r="3175" b="3175"/>
                    <wp:docPr id="2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C46589" w:rsidDel="00CB3D72">
                <w:rPr>
                  <w:noProof/>
                  <w:color w:val="FF0000"/>
                  <w:lang w:eastAsia="zh-CN"/>
                </w:rPr>
                <w:delText xml:space="preserve"> </w:delText>
              </w:r>
              <w:r w:rsidRPr="00C46589" w:rsidDel="00CB3D72">
                <w:delText>Recommendation</w:delText>
              </w:r>
            </w:del>
          </w:p>
          <w:p w14:paraId="141EB42F" w14:textId="069E3107" w:rsidR="00CB3D72" w:rsidRPr="00C46589" w:rsidRDefault="00D643D3" w:rsidP="00D643D3">
            <w:del w:id="434" w:author="Author" w:date="2018-02-13T17:11:00Z">
              <w:r w:rsidRPr="00C46589" w:rsidDel="00CB3D72">
                <w:rPr>
                  <w:highlight w:val="red"/>
                  <w:rPrChange w:id="435" w:author="Author" w:date="2018-03-06T06:37:00Z">
                    <w:rPr/>
                  </w:rPrChange>
                </w:rPr>
                <w:delText xml:space="preserve">For details to the preconfigured business rule, refer to the configuration guide of building block </w:delText>
              </w:r>
              <w:r w:rsidRPr="00C46589" w:rsidDel="00CB3D72">
                <w:rPr>
                  <w:rStyle w:val="SAPEmphasis"/>
                  <w:highlight w:val="red"/>
                  <w:rPrChange w:id="436" w:author="Author" w:date="2018-03-06T06:37:00Z">
                    <w:rPr>
                      <w:rStyle w:val="SAPEmphasis"/>
                    </w:rPr>
                  </w:rPrChange>
                </w:rPr>
                <w:delText>15T</w:delText>
              </w:r>
              <w:r w:rsidRPr="00C46589" w:rsidDel="00CB3D72">
                <w:rPr>
                  <w:highlight w:val="red"/>
                  <w:rPrChange w:id="437" w:author="Author" w:date="2018-03-06T06:37:00Z">
                    <w:rPr/>
                  </w:rPrChange>
                </w:rPr>
                <w:delText xml:space="preserve"> for the appropriate country.</w:delText>
              </w:r>
            </w:del>
            <w:ins w:id="438" w:author="Author" w:date="2018-02-13T17:10:00Z">
              <w:r w:rsidR="00CB3D72" w:rsidRPr="00C46589">
                <w:t xml:space="preserve">In case the </w:t>
              </w:r>
              <w:r w:rsidR="00CB3D72" w:rsidRPr="00C46589">
                <w:rPr>
                  <w:rStyle w:val="SAPEmphasis"/>
                </w:rPr>
                <w:t>Core</w:t>
              </w:r>
              <w:r w:rsidR="00CB3D72" w:rsidRPr="00C46589">
                <w:rPr>
                  <w:noProof/>
                </w:rPr>
                <w:t xml:space="preserve"> </w:t>
              </w:r>
              <w:r w:rsidR="00CB3D72" w:rsidRPr="00C46589">
                <w:t xml:space="preserve">content has been deployed with the SAP Best Practices, </w:t>
              </w:r>
            </w:ins>
            <w:ins w:id="439" w:author="Author" w:date="2018-02-16T17:49:00Z">
              <w:r w:rsidR="00321465" w:rsidRPr="00C46589">
                <w:t xml:space="preserve">for several countries delivered, the value of the </w:t>
              </w:r>
            </w:ins>
            <w:ins w:id="440" w:author="Author" w:date="2018-02-16T17:51:00Z">
              <w:r w:rsidR="00A911DD" w:rsidRPr="00C46589">
                <w:rPr>
                  <w:rStyle w:val="SAPScreenElement"/>
                </w:rPr>
                <w:t>Pay Group</w:t>
              </w:r>
              <w:r w:rsidR="00A911DD" w:rsidRPr="00C46589">
                <w:t xml:space="preserve"> </w:t>
              </w:r>
            </w:ins>
            <w:ins w:id="441" w:author="Author" w:date="2018-02-16T17:50:00Z">
              <w:r w:rsidR="00A911DD" w:rsidRPr="00C46589">
                <w:t>is</w:t>
              </w:r>
            </w:ins>
            <w:ins w:id="442" w:author="Author" w:date="2018-02-16T17:49:00Z">
              <w:r w:rsidR="00321465" w:rsidRPr="00C46589">
                <w:t xml:space="preserve"> automatically suggested, based on a preconfigured business rule</w:t>
              </w:r>
              <w:r w:rsidR="00A911DD" w:rsidRPr="00C46589">
                <w:t xml:space="preserve">. </w:t>
              </w:r>
            </w:ins>
            <w:commentRangeStart w:id="443"/>
            <w:ins w:id="444" w:author="Author" w:date="2018-02-13T17:10:00Z">
              <w:del w:id="445" w:author="Author" w:date="2018-02-16T17:49:00Z">
                <w:r w:rsidR="00CB3D72" w:rsidRPr="00C46589" w:rsidDel="00A911DD">
                  <w:rPr>
                    <w:strike/>
                    <w:rPrChange w:id="446" w:author="Author" w:date="2018-03-06T06:40:00Z">
                      <w:rPr/>
                    </w:rPrChange>
                  </w:rPr>
                  <w:delText>y</w:delText>
                </w:r>
              </w:del>
            </w:ins>
            <w:ins w:id="447" w:author="Author" w:date="2018-02-16T17:49:00Z">
              <w:del w:id="448" w:author="Author" w:date="2018-03-06T07:15:00Z">
                <w:r w:rsidR="00A911DD" w:rsidRPr="00C46589" w:rsidDel="00971296">
                  <w:rPr>
                    <w:strike/>
                    <w:rPrChange w:id="449" w:author="Author" w:date="2018-03-06T06:40:00Z">
                      <w:rPr/>
                    </w:rPrChange>
                  </w:rPr>
                  <w:delText>Y</w:delText>
                </w:r>
              </w:del>
            </w:ins>
            <w:ins w:id="450" w:author="Author" w:date="2018-02-13T17:10:00Z">
              <w:del w:id="451" w:author="Author" w:date="2018-03-06T07:15:00Z">
                <w:r w:rsidR="00CB3D72" w:rsidRPr="00C46589" w:rsidDel="00971296">
                  <w:rPr>
                    <w:strike/>
                    <w:rPrChange w:id="452" w:author="Author" w:date="2018-03-06T06:40:00Z">
                      <w:rPr/>
                    </w:rPrChange>
                  </w:rPr>
                  <w:delText xml:space="preserve">ou can refer </w:delText>
                </w:r>
              </w:del>
            </w:ins>
            <w:ins w:id="453" w:author="Author" w:date="2018-02-13T17:11:00Z">
              <w:del w:id="454" w:author="Author" w:date="2018-03-06T07:15:00Z">
                <w:r w:rsidR="00CB3D72" w:rsidRPr="00C46589" w:rsidDel="00971296">
                  <w:rPr>
                    <w:strike/>
                    <w:rPrChange w:id="455" w:author="Author" w:date="2018-03-06T06:40:00Z">
                      <w:rPr/>
                    </w:rPrChange>
                  </w:rPr>
                  <w:delText>for</w:delText>
                </w:r>
              </w:del>
            </w:ins>
            <w:ins w:id="456" w:author="Author" w:date="2018-02-13T17:10:00Z">
              <w:del w:id="457" w:author="Author" w:date="2018-03-06T07:15:00Z">
                <w:r w:rsidR="00CB3D72" w:rsidRPr="00C46589" w:rsidDel="00971296">
                  <w:rPr>
                    <w:strike/>
                    <w:rPrChange w:id="458" w:author="Author" w:date="2018-03-06T06:40:00Z">
                      <w:rPr/>
                    </w:rPrChange>
                  </w:rPr>
                  <w:delText xml:space="preserve"> details to the preconfigured business</w:delText>
                </w:r>
              </w:del>
            </w:ins>
            <w:ins w:id="459" w:author="Author" w:date="2018-02-16T17:50:00Z">
              <w:del w:id="460" w:author="Author" w:date="2018-03-06T07:15:00Z">
                <w:r w:rsidR="00A911DD" w:rsidRPr="00C46589" w:rsidDel="00971296">
                  <w:rPr>
                    <w:strike/>
                    <w:rPrChange w:id="461" w:author="Author" w:date="2018-03-06T06:40:00Z">
                      <w:rPr/>
                    </w:rPrChange>
                  </w:rPr>
                  <w:delText>this</w:delText>
                </w:r>
              </w:del>
            </w:ins>
            <w:ins w:id="462" w:author="Author" w:date="2018-02-13T17:10:00Z">
              <w:del w:id="463" w:author="Author" w:date="2018-03-06T07:15:00Z">
                <w:r w:rsidR="00CB3D72" w:rsidRPr="00C46589" w:rsidDel="00971296">
                  <w:rPr>
                    <w:strike/>
                    <w:rPrChange w:id="464" w:author="Author" w:date="2018-03-06T06:40:00Z">
                      <w:rPr/>
                    </w:rPrChange>
                  </w:rPr>
                  <w:delText xml:space="preserve"> rules to the </w:delText>
                </w:r>
              </w:del>
            </w:ins>
            <w:ins w:id="465" w:author="Author" w:date="2018-02-13T17:11:00Z">
              <w:del w:id="466" w:author="Author" w:date="2018-03-06T07:15:00Z">
                <w:r w:rsidR="00CB3D72" w:rsidRPr="00C46589" w:rsidDel="00971296">
                  <w:rPr>
                    <w:rStyle w:val="SAPScreenElement"/>
                    <w:strike/>
                    <w:color w:val="auto"/>
                    <w:rPrChange w:id="467" w:author="Author" w:date="2018-03-06T06:40:00Z">
                      <w:rPr>
                        <w:rStyle w:val="SAPScreenElement"/>
                      </w:rPr>
                    </w:rPrChange>
                  </w:rPr>
                  <w:delText>Foundation Objects</w:delText>
                </w:r>
              </w:del>
            </w:ins>
            <w:ins w:id="468" w:author="Author" w:date="2018-02-13T17:10:00Z">
              <w:del w:id="469" w:author="Author" w:date="2018-03-06T07:15:00Z">
                <w:r w:rsidR="00CB3D72" w:rsidRPr="00C46589" w:rsidDel="00971296">
                  <w:rPr>
                    <w:strike/>
                    <w:rPrChange w:id="470" w:author="Author" w:date="2018-03-06T06:40:00Z">
                      <w:rPr/>
                    </w:rPrChange>
                  </w:rPr>
                  <w:delText xml:space="preserve"> workbook appropriate for </w:delText>
                </w:r>
                <w:r w:rsidR="00CB3D72" w:rsidRPr="00C46589" w:rsidDel="00971296">
                  <w:rPr>
                    <w:rStyle w:val="SAPScreenElement"/>
                    <w:strike/>
                    <w:color w:val="auto"/>
                    <w:rPrChange w:id="471" w:author="Author" w:date="2018-03-06T06:40:00Z">
                      <w:rPr>
                        <w:rStyle w:val="SAPScreenElement"/>
                        <w:color w:val="auto"/>
                      </w:rPr>
                    </w:rPrChange>
                  </w:rPr>
                  <w:delText>&lt;YourCountry&gt;</w:delText>
                </w:r>
                <w:r w:rsidR="00CB3D72" w:rsidRPr="00C46589" w:rsidDel="00971296">
                  <w:rPr>
                    <w:strike/>
                    <w:rPrChange w:id="472" w:author="Author" w:date="2018-03-06T06:40:00Z">
                      <w:rPr/>
                    </w:rPrChange>
                  </w:rPr>
                  <w:delText>.</w:delText>
                </w:r>
              </w:del>
            </w:ins>
            <w:commentRangeEnd w:id="443"/>
            <w:del w:id="473" w:author="Author" w:date="2018-03-06T07:15:00Z">
              <w:r w:rsidR="00C46589" w:rsidDel="00971296">
                <w:rPr>
                  <w:rStyle w:val="CommentReference"/>
                  <w:rFonts w:ascii="Arial" w:eastAsia="SimSun" w:hAnsi="Arial"/>
                  <w:lang w:val="de-DE"/>
                </w:rPr>
                <w:commentReference w:id="443"/>
              </w:r>
            </w:del>
          </w:p>
          <w:p w14:paraId="3BC11BEA" w14:textId="6E63A67F" w:rsidR="00B05BD6" w:rsidRPr="00D26456" w:rsidRDefault="00B05BD6" w:rsidP="00B05BD6">
            <w:pPr>
              <w:pStyle w:val="SAPNoteHeading"/>
              <w:ind w:left="0"/>
            </w:pPr>
            <w:r w:rsidRPr="00D26456">
              <w:rPr>
                <w:noProof/>
              </w:rPr>
              <w:drawing>
                <wp:inline distT="0" distB="0" distL="0" distR="0" wp14:anchorId="382F3365" wp14:editId="05D37200">
                  <wp:extent cx="228600" cy="228600"/>
                  <wp:effectExtent l="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26456">
              <w:t> Recommendation</w:t>
            </w:r>
          </w:p>
          <w:p w14:paraId="4B8FF3B7" w14:textId="7A58B546" w:rsidR="00B05BD6" w:rsidRPr="002A0E25" w:rsidRDefault="00B05BD6" w:rsidP="00B05BD6">
            <w:pPr>
              <w:rPr>
                <w:noProof/>
              </w:rPr>
            </w:pPr>
            <w:r w:rsidRPr="00D26456">
              <w:t>Required if integration with Employee Central Payroll is in place.</w:t>
            </w:r>
          </w:p>
        </w:tc>
        <w:tc>
          <w:tcPr>
            <w:tcW w:w="2700" w:type="dxa"/>
            <w:tcBorders>
              <w:top w:val="single" w:sz="8" w:space="0" w:color="999999"/>
              <w:left w:val="single" w:sz="8" w:space="0" w:color="999999"/>
              <w:bottom w:val="single" w:sz="8" w:space="0" w:color="999999"/>
              <w:right w:val="single" w:sz="8" w:space="0" w:color="999999"/>
            </w:tcBorders>
          </w:tcPr>
          <w:p w14:paraId="6C858E71" w14:textId="77777777" w:rsidR="00B05BD6" w:rsidRPr="00DA001F" w:rsidRDefault="00B05BD6" w:rsidP="00B05BD6"/>
        </w:tc>
        <w:tc>
          <w:tcPr>
            <w:tcW w:w="1174" w:type="dxa"/>
            <w:tcBorders>
              <w:top w:val="single" w:sz="8" w:space="0" w:color="999999"/>
              <w:left w:val="single" w:sz="8" w:space="0" w:color="999999"/>
              <w:bottom w:val="single" w:sz="8" w:space="0" w:color="999999"/>
              <w:right w:val="single" w:sz="8" w:space="0" w:color="999999"/>
            </w:tcBorders>
          </w:tcPr>
          <w:p w14:paraId="5AB67DFC" w14:textId="77777777" w:rsidR="00B05BD6" w:rsidRPr="00C50C67" w:rsidRDefault="00B05BD6" w:rsidP="00B05BD6"/>
        </w:tc>
      </w:tr>
      <w:tr w:rsidR="00B05BD6" w:rsidRPr="000E7820" w14:paraId="459F1482" w14:textId="77777777" w:rsidTr="007E5277">
        <w:trPr>
          <w:trHeight w:val="357"/>
        </w:trPr>
        <w:tc>
          <w:tcPr>
            <w:tcW w:w="692" w:type="dxa"/>
            <w:vMerge/>
            <w:tcBorders>
              <w:left w:val="single" w:sz="8" w:space="0" w:color="999999"/>
              <w:right w:val="single" w:sz="8" w:space="0" w:color="999999"/>
            </w:tcBorders>
          </w:tcPr>
          <w:p w14:paraId="39A08DC7" w14:textId="77777777" w:rsidR="00B05BD6" w:rsidRDefault="00B05BD6" w:rsidP="00B05BD6"/>
        </w:tc>
        <w:tc>
          <w:tcPr>
            <w:tcW w:w="1530" w:type="dxa"/>
            <w:vMerge/>
            <w:tcBorders>
              <w:left w:val="single" w:sz="8" w:space="0" w:color="999999"/>
              <w:right w:val="single" w:sz="8" w:space="0" w:color="999999"/>
            </w:tcBorders>
          </w:tcPr>
          <w:p w14:paraId="5F6BEB0D" w14:textId="77777777" w:rsidR="00B05BD6" w:rsidRPr="00C50C67" w:rsidRDefault="00B05BD6" w:rsidP="00B05BD6">
            <w:pPr>
              <w:rPr>
                <w:rStyle w:val="SAPEmphasis"/>
              </w:rPr>
            </w:pPr>
          </w:p>
        </w:tc>
        <w:tc>
          <w:tcPr>
            <w:tcW w:w="2700" w:type="dxa"/>
            <w:vMerge/>
            <w:tcBorders>
              <w:left w:val="single" w:sz="8" w:space="0" w:color="999999"/>
              <w:right w:val="single" w:sz="8" w:space="0" w:color="999999"/>
            </w:tcBorders>
          </w:tcPr>
          <w:p w14:paraId="4A2530CE" w14:textId="77777777" w:rsidR="00B05BD6" w:rsidRPr="00C50C67" w:rsidRDefault="00B05BD6" w:rsidP="00B05BD6"/>
        </w:tc>
        <w:tc>
          <w:tcPr>
            <w:tcW w:w="1980" w:type="dxa"/>
            <w:tcBorders>
              <w:top w:val="single" w:sz="8" w:space="0" w:color="999999"/>
              <w:left w:val="single" w:sz="8" w:space="0" w:color="999999"/>
              <w:bottom w:val="single" w:sz="8" w:space="0" w:color="999999"/>
              <w:right w:val="single" w:sz="8" w:space="0" w:color="999999"/>
            </w:tcBorders>
          </w:tcPr>
          <w:p w14:paraId="0FCE3BEF" w14:textId="1BC92858" w:rsidR="00B05BD6" w:rsidRPr="00D57DB4" w:rsidRDefault="00B05BD6" w:rsidP="00B05BD6">
            <w:pPr>
              <w:rPr>
                <w:rStyle w:val="SAPScreenElement"/>
              </w:rPr>
            </w:pPr>
            <w:r w:rsidRPr="00C50C67">
              <w:rPr>
                <w:rStyle w:val="SAPScreenElement"/>
              </w:rPr>
              <w:t xml:space="preserve">Is Eligible For Car: </w:t>
            </w:r>
            <w:r w:rsidRPr="00C50C67">
              <w:t>select from drop-down</w:t>
            </w:r>
          </w:p>
        </w:tc>
        <w:tc>
          <w:tcPr>
            <w:tcW w:w="3510" w:type="dxa"/>
            <w:tcBorders>
              <w:top w:val="single" w:sz="8" w:space="0" w:color="999999"/>
              <w:left w:val="single" w:sz="8" w:space="0" w:color="999999"/>
              <w:bottom w:val="single" w:sz="8" w:space="0" w:color="999999"/>
              <w:right w:val="single" w:sz="8" w:space="0" w:color="999999"/>
            </w:tcBorders>
          </w:tcPr>
          <w:p w14:paraId="75DE0548" w14:textId="77777777" w:rsidR="00B05BD6" w:rsidRPr="009058EC" w:rsidRDefault="00B05BD6" w:rsidP="00B05BD6">
            <w:pPr>
              <w:pStyle w:val="SAPNoteHeading"/>
              <w:ind w:left="0"/>
              <w:rPr>
                <w:noProof/>
              </w:rPr>
            </w:pPr>
          </w:p>
        </w:tc>
        <w:tc>
          <w:tcPr>
            <w:tcW w:w="2700" w:type="dxa"/>
            <w:tcBorders>
              <w:top w:val="single" w:sz="8" w:space="0" w:color="999999"/>
              <w:left w:val="single" w:sz="8" w:space="0" w:color="999999"/>
              <w:bottom w:val="single" w:sz="8" w:space="0" w:color="999999"/>
              <w:right w:val="single" w:sz="8" w:space="0" w:color="999999"/>
            </w:tcBorders>
          </w:tcPr>
          <w:p w14:paraId="617D839B" w14:textId="77777777" w:rsidR="00B05BD6" w:rsidRPr="00DA001F" w:rsidRDefault="00B05BD6" w:rsidP="00B05BD6"/>
        </w:tc>
        <w:tc>
          <w:tcPr>
            <w:tcW w:w="1174" w:type="dxa"/>
            <w:tcBorders>
              <w:top w:val="single" w:sz="8" w:space="0" w:color="999999"/>
              <w:left w:val="single" w:sz="8" w:space="0" w:color="999999"/>
              <w:bottom w:val="single" w:sz="8" w:space="0" w:color="999999"/>
              <w:right w:val="single" w:sz="8" w:space="0" w:color="999999"/>
            </w:tcBorders>
          </w:tcPr>
          <w:p w14:paraId="272EB33E" w14:textId="77777777" w:rsidR="00B05BD6" w:rsidRPr="00C50C67" w:rsidRDefault="00B05BD6" w:rsidP="00B05BD6"/>
        </w:tc>
      </w:tr>
      <w:tr w:rsidR="00B05BD6" w:rsidRPr="000E7820" w14:paraId="48CE253F" w14:textId="77777777" w:rsidTr="007E5277">
        <w:trPr>
          <w:trHeight w:val="357"/>
        </w:trPr>
        <w:tc>
          <w:tcPr>
            <w:tcW w:w="692" w:type="dxa"/>
            <w:vMerge/>
            <w:tcBorders>
              <w:left w:val="single" w:sz="8" w:space="0" w:color="999999"/>
              <w:right w:val="single" w:sz="8" w:space="0" w:color="999999"/>
            </w:tcBorders>
          </w:tcPr>
          <w:p w14:paraId="67F6183D" w14:textId="77777777" w:rsidR="00B05BD6" w:rsidRDefault="00B05BD6" w:rsidP="00B05BD6"/>
        </w:tc>
        <w:tc>
          <w:tcPr>
            <w:tcW w:w="1530" w:type="dxa"/>
            <w:vMerge/>
            <w:tcBorders>
              <w:left w:val="single" w:sz="8" w:space="0" w:color="999999"/>
              <w:right w:val="single" w:sz="8" w:space="0" w:color="999999"/>
            </w:tcBorders>
          </w:tcPr>
          <w:p w14:paraId="670CB94B" w14:textId="77777777" w:rsidR="00B05BD6" w:rsidRPr="00C50C67" w:rsidRDefault="00B05BD6" w:rsidP="00B05BD6">
            <w:pPr>
              <w:rPr>
                <w:rStyle w:val="SAPEmphasis"/>
              </w:rPr>
            </w:pPr>
          </w:p>
        </w:tc>
        <w:tc>
          <w:tcPr>
            <w:tcW w:w="2700" w:type="dxa"/>
            <w:tcBorders>
              <w:top w:val="single" w:sz="8" w:space="0" w:color="999999"/>
              <w:left w:val="single" w:sz="8" w:space="0" w:color="999999"/>
              <w:right w:val="single" w:sz="8" w:space="0" w:color="999999"/>
            </w:tcBorders>
          </w:tcPr>
          <w:p w14:paraId="60173478" w14:textId="4AE3C8CC" w:rsidR="00A911DD" w:rsidRPr="00181EE3" w:rsidDel="00A911DD" w:rsidRDefault="00E32F68" w:rsidP="00D643D3">
            <w:pPr>
              <w:rPr>
                <w:del w:id="474" w:author="Author" w:date="2018-02-16T17:55:00Z"/>
              </w:rPr>
            </w:pPr>
            <w:commentRangeStart w:id="475"/>
            <w:del w:id="476" w:author="Author" w:date="2018-02-16T17:55:00Z">
              <w:r w:rsidRPr="009A0AB2" w:rsidDel="00A911DD">
                <w:delText xml:space="preserve">For several countries delivered </w:delText>
              </w:r>
              <w:r w:rsidRPr="00D643D3" w:rsidDel="00A911DD">
                <w:delText xml:space="preserve">within this best practices </w:delText>
              </w:r>
              <w:r w:rsidRPr="00E32F68" w:rsidDel="00A911DD">
                <w:delText>solution, t</w:delText>
              </w:r>
              <w:r w:rsidR="00D643D3" w:rsidRPr="00181EE3" w:rsidDel="00A911DD">
                <w:delText xml:space="preserve">he values of the fields in the </w:delText>
              </w:r>
              <w:r w:rsidR="00D643D3" w:rsidRPr="00181EE3" w:rsidDel="00A911DD">
                <w:rPr>
                  <w:rStyle w:val="SAPScreenElement"/>
                </w:rPr>
                <w:delText xml:space="preserve">Compensation </w:delText>
              </w:r>
              <w:r w:rsidR="00D643D3" w:rsidRPr="00181EE3" w:rsidDel="00A911DD">
                <w:delText xml:space="preserve">block are automatically suggested, based on a preconfigured business rule, from the values maintained for fields </w:delText>
              </w:r>
              <w:r w:rsidR="00D643D3" w:rsidRPr="00181EE3" w:rsidDel="00A911DD">
                <w:rPr>
                  <w:rStyle w:val="SAPScreenElement"/>
                </w:rPr>
                <w:delText>Pay Scale Group</w:delText>
              </w:r>
              <w:r w:rsidR="00D643D3" w:rsidRPr="00181EE3" w:rsidDel="00A911DD">
                <w:delText xml:space="preserve"> und </w:delText>
              </w:r>
              <w:r w:rsidR="00D643D3" w:rsidRPr="00181EE3" w:rsidDel="00A911DD">
                <w:rPr>
                  <w:rStyle w:val="SAPScreenElement"/>
                </w:rPr>
                <w:delText>Pay Scale Level</w:delText>
              </w:r>
              <w:r w:rsidR="00D643D3" w:rsidRPr="00181EE3" w:rsidDel="00A911DD">
                <w:delText>. Adapt the pay component amount, if appropriate.</w:delText>
              </w:r>
            </w:del>
          </w:p>
          <w:p w14:paraId="4D562066" w14:textId="697E48D6" w:rsidR="00E32F68" w:rsidRPr="00181EE3" w:rsidRDefault="00E32F68" w:rsidP="00E32F68">
            <w:r w:rsidRPr="00181EE3">
              <w:t xml:space="preserve">In </w:t>
            </w:r>
            <w:del w:id="477" w:author="Author" w:date="2018-02-16T17:53:00Z">
              <w:r w:rsidRPr="00181EE3" w:rsidDel="00A911DD">
                <w:delText xml:space="preserve">case the fields in </w:delText>
              </w:r>
            </w:del>
            <w:r w:rsidRPr="00181EE3">
              <w:t xml:space="preserve">the </w:t>
            </w:r>
            <w:r w:rsidRPr="00181EE3">
              <w:rPr>
                <w:rStyle w:val="SAPScreenElement"/>
              </w:rPr>
              <w:t xml:space="preserve">Compensation </w:t>
            </w:r>
            <w:r w:rsidRPr="00181EE3">
              <w:t>block</w:t>
            </w:r>
            <w:del w:id="478" w:author="Author" w:date="2018-02-16T17:53:00Z">
              <w:r w:rsidRPr="00181EE3" w:rsidDel="00A911DD">
                <w:delText xml:space="preserve"> have not been suggested automatically</w:delText>
              </w:r>
            </w:del>
            <w:r w:rsidRPr="00181EE3">
              <w:t xml:space="preserve">, select the </w:t>
            </w:r>
            <w:r w:rsidRPr="00181EE3">
              <w:rPr>
                <w:rStyle w:val="SAPScreenElement"/>
              </w:rPr>
              <w:sym w:font="Symbol" w:char="F0C5"/>
            </w:r>
            <w:r w:rsidRPr="00181EE3">
              <w:rPr>
                <w:rStyle w:val="SAPScreenElement"/>
              </w:rPr>
              <w:t xml:space="preserve"> Add</w:t>
            </w:r>
            <w:r w:rsidRPr="00181EE3">
              <w:t xml:space="preserve"> link. The editable fields show up and you can enter data as appropriate.</w:t>
            </w:r>
          </w:p>
          <w:p w14:paraId="5ABBD6D6" w14:textId="77777777" w:rsidR="00E32F68" w:rsidRPr="00181EE3" w:rsidRDefault="00E32F68" w:rsidP="00D643D3"/>
          <w:p w14:paraId="6E2D69FB" w14:textId="32C7F598" w:rsidR="00E32F68" w:rsidRPr="00704B8D" w:rsidRDefault="00D643D3" w:rsidP="00E32F68">
            <w:r w:rsidRPr="00181EE3">
              <w:t>In addition, you can maintain recurring payment data, if appropriate.</w:t>
            </w:r>
            <w:commentRangeEnd w:id="475"/>
            <w:r w:rsidR="00CB3D72">
              <w:rPr>
                <w:rStyle w:val="CommentReference"/>
                <w:rFonts w:ascii="Arial" w:eastAsia="SimSun" w:hAnsi="Arial"/>
                <w:lang w:val="de-DE"/>
              </w:rPr>
              <w:commentReference w:id="475"/>
            </w:r>
          </w:p>
        </w:tc>
        <w:tc>
          <w:tcPr>
            <w:tcW w:w="1980" w:type="dxa"/>
            <w:tcBorders>
              <w:top w:val="single" w:sz="8" w:space="0" w:color="999999"/>
              <w:left w:val="single" w:sz="8" w:space="0" w:color="999999"/>
              <w:bottom w:val="single" w:sz="8" w:space="0" w:color="999999"/>
              <w:right w:val="single" w:sz="8" w:space="0" w:color="999999"/>
            </w:tcBorders>
          </w:tcPr>
          <w:p w14:paraId="5F47A610" w14:textId="77777777" w:rsidR="00B05BD6" w:rsidRPr="00C50C67" w:rsidRDefault="00B05BD6" w:rsidP="00B05BD6">
            <w:pPr>
              <w:rPr>
                <w:rStyle w:val="SAPScreenElement"/>
              </w:rPr>
            </w:pPr>
          </w:p>
        </w:tc>
        <w:tc>
          <w:tcPr>
            <w:tcW w:w="3510" w:type="dxa"/>
            <w:tcBorders>
              <w:top w:val="single" w:sz="8" w:space="0" w:color="999999"/>
              <w:left w:val="single" w:sz="8" w:space="0" w:color="999999"/>
              <w:bottom w:val="single" w:sz="8" w:space="0" w:color="999999"/>
              <w:right w:val="single" w:sz="8" w:space="0" w:color="999999"/>
            </w:tcBorders>
          </w:tcPr>
          <w:p w14:paraId="387F4019" w14:textId="673093BA" w:rsidR="00A911DD" w:rsidDel="00971296" w:rsidRDefault="00A911DD" w:rsidP="00971296">
            <w:pPr>
              <w:rPr>
                <w:ins w:id="479" w:author="Author" w:date="2018-02-16T17:56:00Z"/>
                <w:del w:id="480" w:author="Author" w:date="2018-03-06T07:15:00Z"/>
              </w:rPr>
            </w:pPr>
            <w:commentRangeStart w:id="481"/>
            <w:ins w:id="482" w:author="Author" w:date="2018-02-16T17:54:00Z">
              <w:r>
                <w:t xml:space="preserve">In case the </w:t>
              </w:r>
              <w:r>
                <w:rPr>
                  <w:rStyle w:val="SAPEmphasis"/>
                </w:rPr>
                <w:t>Core</w:t>
              </w:r>
              <w:r>
                <w:rPr>
                  <w:noProof/>
                </w:rPr>
                <w:t xml:space="preserve"> </w:t>
              </w:r>
              <w:r>
                <w:t>content has been deployed with the SAP Best Practices, f</w:t>
              </w:r>
              <w:r w:rsidRPr="00181EE3">
                <w:t>or several countries delivered</w:t>
              </w:r>
              <w:r>
                <w:t xml:space="preserve">, </w:t>
              </w:r>
              <w:r w:rsidRPr="00E32F68">
                <w:t>t</w:t>
              </w:r>
              <w:r w:rsidRPr="00181EE3">
                <w:t xml:space="preserve">he values of the fields in the </w:t>
              </w:r>
              <w:r w:rsidRPr="00181EE3">
                <w:rPr>
                  <w:rStyle w:val="SAPScreenElement"/>
                </w:rPr>
                <w:t xml:space="preserve">Compensation </w:t>
              </w:r>
              <w:r w:rsidRPr="00181EE3">
                <w:t xml:space="preserve">block are automatically suggested, based on a preconfigured business rule, </w:t>
              </w:r>
              <w:r w:rsidRPr="00181EE3">
                <w:lastRenderedPageBreak/>
                <w:t xml:space="preserve">from the values maintained for fields </w:t>
              </w:r>
              <w:r w:rsidRPr="00181EE3">
                <w:rPr>
                  <w:rStyle w:val="SAPScreenElement"/>
                </w:rPr>
                <w:t>Pay Scale Group</w:t>
              </w:r>
              <w:r w:rsidRPr="00181EE3">
                <w:t xml:space="preserve"> und </w:t>
              </w:r>
              <w:r w:rsidRPr="00181EE3">
                <w:rPr>
                  <w:rStyle w:val="SAPScreenElement"/>
                </w:rPr>
                <w:t>Pay Scale Level</w:t>
              </w:r>
              <w:r w:rsidRPr="00181EE3">
                <w:t xml:space="preserve">. </w:t>
              </w:r>
            </w:ins>
            <w:ins w:id="483" w:author="Author" w:date="2018-02-16T17:55:00Z">
              <w:r>
                <w:t>In this case, a</w:t>
              </w:r>
            </w:ins>
            <w:ins w:id="484" w:author="Author" w:date="2018-02-16T17:54:00Z">
              <w:r w:rsidRPr="00181EE3">
                <w:t>dapt the pay component amount, if appropriate</w:t>
              </w:r>
              <w:r w:rsidRPr="00BE273A">
                <w:t>.</w:t>
              </w:r>
            </w:ins>
          </w:p>
          <w:p w14:paraId="01965F93" w14:textId="2B106375" w:rsidR="00D643D3" w:rsidRPr="00C46589" w:rsidDel="00971296" w:rsidRDefault="00A911DD" w:rsidP="00971296">
            <w:pPr>
              <w:rPr>
                <w:del w:id="485" w:author="Author" w:date="2018-03-06T07:15:00Z"/>
                <w:strike/>
                <w:rPrChange w:id="486" w:author="Author" w:date="2018-03-06T06:38:00Z">
                  <w:rPr>
                    <w:del w:id="487" w:author="Author" w:date="2018-03-06T07:15:00Z"/>
                  </w:rPr>
                </w:rPrChange>
              </w:rPr>
              <w:pPrChange w:id="488" w:author="Author" w:date="2018-03-06T07:15:00Z">
                <w:pPr>
                  <w:pStyle w:val="SAPNoteHeading"/>
                  <w:ind w:left="0"/>
                </w:pPr>
              </w:pPrChange>
            </w:pPr>
            <w:commentRangeStart w:id="489"/>
            <w:ins w:id="490" w:author="Author" w:date="2018-02-16T17:56:00Z">
              <w:del w:id="491" w:author="Author" w:date="2018-03-06T07:15:00Z">
                <w:r w:rsidRPr="00C46589" w:rsidDel="00971296">
                  <w:rPr>
                    <w:strike/>
                    <w:rPrChange w:id="492" w:author="Author" w:date="2018-03-06T06:38:00Z">
                      <w:rPr/>
                    </w:rPrChange>
                  </w:rPr>
                  <w:delText xml:space="preserve">For details on maintaining the compensation information, </w:delText>
                </w:r>
              </w:del>
            </w:ins>
            <w:del w:id="493" w:author="Author" w:date="2018-03-06T07:15:00Z">
              <w:r w:rsidR="00D643D3" w:rsidRPr="00C46589" w:rsidDel="00971296">
                <w:rPr>
                  <w:strike/>
                  <w:noProof/>
                  <w:color w:val="FF0000"/>
                  <w:rPrChange w:id="494" w:author="Author" w:date="2018-03-06T06:38:00Z">
                    <w:rPr>
                      <w:noProof/>
                      <w:color w:val="FF0000"/>
                    </w:rPr>
                  </w:rPrChange>
                </w:rPr>
                <w:drawing>
                  <wp:inline distT="0" distB="0" distL="0" distR="0" wp14:anchorId="441A0136" wp14:editId="34AD4E7E">
                    <wp:extent cx="225425" cy="225425"/>
                    <wp:effectExtent l="0" t="0" r="3175" b="3175"/>
                    <wp:docPr id="2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D643D3" w:rsidRPr="00C46589" w:rsidDel="00971296">
                <w:rPr>
                  <w:strike/>
                  <w:noProof/>
                  <w:color w:val="FF0000"/>
                  <w:lang w:eastAsia="zh-CN"/>
                  <w:rPrChange w:id="495" w:author="Author" w:date="2018-03-06T06:38:00Z">
                    <w:rPr>
                      <w:noProof/>
                      <w:color w:val="FF0000"/>
                      <w:lang w:eastAsia="zh-CN"/>
                    </w:rPr>
                  </w:rPrChange>
                </w:rPr>
                <w:delText xml:space="preserve"> </w:delText>
              </w:r>
              <w:r w:rsidR="00D643D3" w:rsidRPr="00C46589" w:rsidDel="00971296">
                <w:rPr>
                  <w:strike/>
                  <w:rPrChange w:id="496" w:author="Author" w:date="2018-03-06T06:38:00Z">
                    <w:rPr/>
                  </w:rPrChange>
                </w:rPr>
                <w:delText>Recommendation</w:delText>
              </w:r>
            </w:del>
          </w:p>
          <w:p w14:paraId="78D50DD7" w14:textId="688B22AA" w:rsidR="00E32F68" w:rsidRPr="00C46589" w:rsidDel="00971296" w:rsidRDefault="00D643D3" w:rsidP="00971296">
            <w:pPr>
              <w:rPr>
                <w:del w:id="497" w:author="Author" w:date="2018-03-06T07:15:00Z"/>
                <w:strike/>
                <w:rPrChange w:id="498" w:author="Author" w:date="2018-03-06T06:38:00Z">
                  <w:rPr>
                    <w:del w:id="499" w:author="Author" w:date="2018-03-06T07:15:00Z"/>
                  </w:rPr>
                </w:rPrChange>
              </w:rPr>
            </w:pPr>
            <w:del w:id="500" w:author="Author" w:date="2018-03-06T07:15:00Z">
              <w:r w:rsidRPr="00C46589" w:rsidDel="00971296">
                <w:rPr>
                  <w:strike/>
                  <w:highlight w:val="red"/>
                  <w:rPrChange w:id="501" w:author="Author" w:date="2018-03-06T06:38:00Z">
                    <w:rPr/>
                  </w:rPrChange>
                </w:rPr>
                <w:delText xml:space="preserve">For details to the </w:delText>
              </w:r>
              <w:r w:rsidR="00E32F68" w:rsidRPr="00C46589" w:rsidDel="00971296">
                <w:rPr>
                  <w:strike/>
                  <w:highlight w:val="red"/>
                  <w:rPrChange w:id="502" w:author="Author" w:date="2018-03-06T06:38:00Z">
                    <w:rPr/>
                  </w:rPrChange>
                </w:rPr>
                <w:delText>preconfigured business rule</w:delText>
              </w:r>
              <w:r w:rsidRPr="00C46589" w:rsidDel="00971296">
                <w:rPr>
                  <w:strike/>
                  <w:highlight w:val="red"/>
                  <w:rPrChange w:id="503" w:author="Author" w:date="2018-03-06T06:38:00Z">
                    <w:rPr/>
                  </w:rPrChange>
                </w:rPr>
                <w:delText xml:space="preserve">, refer to the configuration guide of building block </w:delText>
              </w:r>
              <w:r w:rsidRPr="00C46589" w:rsidDel="00971296">
                <w:rPr>
                  <w:rStyle w:val="SAPEmphasis"/>
                  <w:strike/>
                  <w:highlight w:val="red"/>
                  <w:rPrChange w:id="504" w:author="Author" w:date="2018-03-06T06:38:00Z">
                    <w:rPr>
                      <w:rStyle w:val="SAPEmphasis"/>
                    </w:rPr>
                  </w:rPrChange>
                </w:rPr>
                <w:delText>15T</w:delText>
              </w:r>
              <w:r w:rsidR="00E32F68" w:rsidRPr="00C46589" w:rsidDel="00971296">
                <w:rPr>
                  <w:strike/>
                  <w:highlight w:val="red"/>
                  <w:rPrChange w:id="505" w:author="Author" w:date="2018-03-06T06:38:00Z">
                    <w:rPr/>
                  </w:rPrChange>
                </w:rPr>
                <w:delText xml:space="preserve"> for the appropriate country.</w:delText>
              </w:r>
            </w:del>
          </w:p>
          <w:p w14:paraId="6F4CD64B" w14:textId="156422B5" w:rsidR="00B05BD6" w:rsidRPr="00C46589" w:rsidDel="00971296" w:rsidRDefault="00B05BD6" w:rsidP="00971296">
            <w:pPr>
              <w:rPr>
                <w:del w:id="506" w:author="Author" w:date="2018-03-06T07:15:00Z"/>
                <w:strike/>
                <w:rPrChange w:id="507" w:author="Author" w:date="2018-03-06T06:38:00Z">
                  <w:rPr>
                    <w:del w:id="508" w:author="Author" w:date="2018-03-06T07:15:00Z"/>
                  </w:rPr>
                </w:rPrChange>
              </w:rPr>
              <w:pPrChange w:id="509" w:author="Author" w:date="2018-03-06T07:15:00Z">
                <w:pPr>
                  <w:pStyle w:val="SAPNoteHeading"/>
                  <w:ind w:left="0"/>
                </w:pPr>
              </w:pPrChange>
            </w:pPr>
            <w:del w:id="510" w:author="Author" w:date="2018-03-06T07:15:00Z">
              <w:r w:rsidRPr="00C46589" w:rsidDel="00971296">
                <w:rPr>
                  <w:strike/>
                  <w:noProof/>
                  <w:rPrChange w:id="511" w:author="Author" w:date="2018-03-06T06:38:00Z">
                    <w:rPr>
                      <w:noProof/>
                    </w:rPr>
                  </w:rPrChange>
                </w:rPr>
                <w:drawing>
                  <wp:inline distT="0" distB="0" distL="0" distR="0" wp14:anchorId="520499A7" wp14:editId="158780C0">
                    <wp:extent cx="228600" cy="228600"/>
                    <wp:effectExtent l="0" t="0" r="0" b="0"/>
                    <wp:docPr id="2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46589" w:rsidDel="00971296">
                <w:rPr>
                  <w:strike/>
                  <w:rPrChange w:id="512" w:author="Author" w:date="2018-03-06T06:38:00Z">
                    <w:rPr/>
                  </w:rPrChange>
                </w:rPr>
                <w:delText> Recommendation</w:delText>
              </w:r>
            </w:del>
          </w:p>
          <w:p w14:paraId="0FDBCFA2" w14:textId="56AB1737" w:rsidR="00CB3D72" w:rsidRPr="00C46589" w:rsidDel="00971296" w:rsidRDefault="006B7356" w:rsidP="00971296">
            <w:pPr>
              <w:rPr>
                <w:ins w:id="513" w:author="Author" w:date="2018-02-13T17:09:00Z"/>
                <w:del w:id="514" w:author="Author" w:date="2018-03-06T07:15:00Z"/>
                <w:strike/>
                <w:rPrChange w:id="515" w:author="Author" w:date="2018-03-06T06:38:00Z">
                  <w:rPr>
                    <w:ins w:id="516" w:author="Author" w:date="2018-02-13T17:09:00Z"/>
                    <w:del w:id="517" w:author="Author" w:date="2018-03-06T07:15:00Z"/>
                  </w:rPr>
                </w:rPrChange>
              </w:rPr>
              <w:pPrChange w:id="518" w:author="Author" w:date="2018-03-06T07:15:00Z">
                <w:pPr>
                  <w:pStyle w:val="ListContinue"/>
                  <w:ind w:left="0"/>
                </w:pPr>
              </w:pPrChange>
            </w:pPr>
            <w:ins w:id="519" w:author="Author" w:date="2018-02-13T16:37:00Z">
              <w:del w:id="520" w:author="Author" w:date="2018-03-06T07:15:00Z">
                <w:r w:rsidRPr="00C46589" w:rsidDel="00971296">
                  <w:rPr>
                    <w:strike/>
                    <w:rPrChange w:id="521" w:author="Author" w:date="2018-03-06T06:38:00Z">
                      <w:rPr/>
                    </w:rPrChange>
                  </w:rPr>
                  <w:delText xml:space="preserve">In case the </w:delText>
                </w:r>
                <w:r w:rsidRPr="00C46589" w:rsidDel="00971296">
                  <w:rPr>
                    <w:rStyle w:val="SAPEmphasis"/>
                    <w:strike/>
                    <w:rPrChange w:id="522" w:author="Author" w:date="2018-03-06T06:38:00Z">
                      <w:rPr>
                        <w:rStyle w:val="SAPEmphasis"/>
                      </w:rPr>
                    </w:rPrChange>
                  </w:rPr>
                  <w:delText>Core</w:delText>
                </w:r>
                <w:r w:rsidRPr="00C46589" w:rsidDel="00971296">
                  <w:rPr>
                    <w:strike/>
                    <w:noProof/>
                    <w:rPrChange w:id="523" w:author="Author" w:date="2018-03-06T06:38:00Z">
                      <w:rPr>
                        <w:noProof/>
                      </w:rPr>
                    </w:rPrChange>
                  </w:rPr>
                  <w:delText xml:space="preserve"> </w:delText>
                </w:r>
                <w:r w:rsidRPr="00C46589" w:rsidDel="00971296">
                  <w:rPr>
                    <w:strike/>
                    <w:rPrChange w:id="524" w:author="Author" w:date="2018-03-06T06:38:00Z">
                      <w:rPr/>
                    </w:rPrChange>
                  </w:rPr>
                  <w:delText xml:space="preserve">content has been deployed with the SAP Best Practices, you can refer to test script of scope item </w:delText>
                </w:r>
                <w:r w:rsidRPr="00C46589" w:rsidDel="00971296">
                  <w:rPr>
                    <w:rStyle w:val="SAPScreenElement"/>
                    <w:strike/>
                    <w:color w:val="auto"/>
                    <w:rPrChange w:id="525" w:author="Author" w:date="2018-03-06T06:38:00Z">
                      <w:rPr>
                        <w:rStyle w:val="SAPScreenElement"/>
                        <w:color w:val="auto"/>
                      </w:rPr>
                    </w:rPrChange>
                  </w:rPr>
                  <w:delText>Add New Employee / Rehire (FJ0)</w:delText>
                </w:r>
                <w:r w:rsidRPr="00C46589" w:rsidDel="00971296">
                  <w:rPr>
                    <w:strike/>
                    <w:rPrChange w:id="526" w:author="Author" w:date="2018-03-06T06:38:00Z">
                      <w:rPr/>
                    </w:rPrChange>
                  </w:rPr>
                  <w:delText>,</w:delText>
                </w:r>
                <w:r w:rsidRPr="00C46589" w:rsidDel="00971296">
                  <w:rPr>
                    <w:rStyle w:val="SAPScreenElement"/>
                    <w:strike/>
                    <w:rPrChange w:id="527" w:author="Author" w:date="2018-03-06T06:38:00Z">
                      <w:rPr>
                        <w:rStyle w:val="SAPScreenElement"/>
                      </w:rPr>
                    </w:rPrChange>
                  </w:rPr>
                  <w:delText xml:space="preserve"> </w:delText>
                </w:r>
                <w:r w:rsidRPr="00C46589" w:rsidDel="00971296">
                  <w:rPr>
                    <w:strike/>
                    <w:rPrChange w:id="528" w:author="Author" w:date="2018-03-06T06:38:00Z">
                      <w:rPr/>
                    </w:rPrChange>
                  </w:rPr>
                  <w:delText xml:space="preserve">process step </w:delText>
                </w:r>
                <w:r w:rsidRPr="00C46589" w:rsidDel="00971296">
                  <w:rPr>
                    <w:rStyle w:val="SAPScreenElement"/>
                    <w:strike/>
                    <w:color w:val="auto"/>
                    <w:rPrChange w:id="529" w:author="Author" w:date="2018-03-06T06:38:00Z">
                      <w:rPr>
                        <w:rStyle w:val="SAPScreenElement"/>
                        <w:color w:val="auto"/>
                      </w:rPr>
                    </w:rPrChange>
                  </w:rPr>
                  <w:delText xml:space="preserve">Entering Hiring Data, </w:delText>
                </w:r>
              </w:del>
            </w:ins>
            <w:ins w:id="530" w:author="Author" w:date="2018-02-13T17:07:00Z">
              <w:del w:id="531" w:author="Author" w:date="2018-03-06T07:15:00Z">
                <w:r w:rsidR="003A1123" w:rsidRPr="00C46589" w:rsidDel="00971296">
                  <w:rPr>
                    <w:strike/>
                    <w:rPrChange w:id="532" w:author="Author" w:date="2018-03-06T06:38:00Z">
                      <w:rPr>
                        <w:rStyle w:val="SAPScreenElement"/>
                        <w:color w:val="auto"/>
                      </w:rPr>
                    </w:rPrChange>
                  </w:rPr>
                  <w:delText xml:space="preserve">for </w:delText>
                </w:r>
              </w:del>
            </w:ins>
            <w:del w:id="533" w:author="Author" w:date="2018-03-06T07:15:00Z">
              <w:r w:rsidR="00B05BD6" w:rsidRPr="00C46589" w:rsidDel="00971296">
                <w:rPr>
                  <w:strike/>
                  <w:rPrChange w:id="534" w:author="Author" w:date="2018-03-06T06:38:00Z">
                    <w:rPr/>
                  </w:rPrChange>
                </w:rPr>
                <w:delText xml:space="preserve">For details on maintaining the compensation information, refer to test script of scope item </w:delText>
              </w:r>
              <w:r w:rsidR="00B05BD6" w:rsidRPr="00C46589" w:rsidDel="00971296">
                <w:rPr>
                  <w:rStyle w:val="SAPScreenElement"/>
                  <w:strike/>
                  <w:color w:val="auto"/>
                  <w:rPrChange w:id="535" w:author="Author" w:date="2018-03-06T06:38:00Z">
                    <w:rPr>
                      <w:rStyle w:val="SAPScreenElement"/>
                      <w:color w:val="auto"/>
                    </w:rPr>
                  </w:rPrChange>
                </w:rPr>
                <w:delText>Add New Employee / Rehire (FJ0)</w:delText>
              </w:r>
              <w:r w:rsidR="00B05BD6" w:rsidRPr="00C46589" w:rsidDel="00971296">
                <w:rPr>
                  <w:strike/>
                  <w:rPrChange w:id="536" w:author="Author" w:date="2018-03-06T06:38:00Z">
                    <w:rPr/>
                  </w:rPrChange>
                </w:rPr>
                <w:delText>,</w:delText>
              </w:r>
              <w:r w:rsidR="00B05BD6" w:rsidRPr="00C46589" w:rsidDel="00971296">
                <w:rPr>
                  <w:rStyle w:val="SAPScreenElement"/>
                  <w:strike/>
                  <w:rPrChange w:id="537" w:author="Author" w:date="2018-03-06T06:38:00Z">
                    <w:rPr>
                      <w:rStyle w:val="SAPScreenElement"/>
                    </w:rPr>
                  </w:rPrChange>
                </w:rPr>
                <w:delText xml:space="preserve"> </w:delText>
              </w:r>
              <w:r w:rsidR="00B05BD6" w:rsidRPr="00C46589" w:rsidDel="00971296">
                <w:rPr>
                  <w:strike/>
                  <w:rPrChange w:id="538" w:author="Author" w:date="2018-03-06T06:38:00Z">
                    <w:rPr/>
                  </w:rPrChange>
                </w:rPr>
                <w:delText xml:space="preserve">process step </w:delText>
              </w:r>
              <w:r w:rsidR="00B05BD6" w:rsidRPr="00C46589" w:rsidDel="00971296">
                <w:rPr>
                  <w:rStyle w:val="SAPScreenElement"/>
                  <w:strike/>
                  <w:color w:val="auto"/>
                  <w:rPrChange w:id="539" w:author="Author" w:date="2018-03-06T06:38:00Z">
                    <w:rPr>
                      <w:rStyle w:val="SAPScreenElement"/>
                      <w:color w:val="auto"/>
                    </w:rPr>
                  </w:rPrChange>
                </w:rPr>
                <w:delText>Entering Hiring Data</w:delText>
              </w:r>
              <w:r w:rsidR="00B05BD6" w:rsidRPr="00C46589" w:rsidDel="00971296">
                <w:rPr>
                  <w:strike/>
                  <w:rPrChange w:id="540" w:author="Author" w:date="2018-03-06T06:38:00Z">
                    <w:rPr/>
                  </w:rPrChange>
                </w:rPr>
                <w:delText>.</w:delText>
              </w:r>
            </w:del>
            <w:ins w:id="541" w:author="Author" w:date="2018-02-13T17:10:00Z">
              <w:del w:id="542" w:author="Author" w:date="2018-03-06T07:15:00Z">
                <w:r w:rsidR="00CB3D72" w:rsidRPr="00C46589" w:rsidDel="00971296">
                  <w:rPr>
                    <w:strike/>
                    <w:rPrChange w:id="543" w:author="Author" w:date="2018-03-06T06:38:00Z">
                      <w:rPr/>
                    </w:rPrChange>
                  </w:rPr>
                  <w:delText xml:space="preserve"> </w:delText>
                </w:r>
              </w:del>
            </w:ins>
            <w:ins w:id="544" w:author="Author" w:date="2018-02-13T17:09:00Z">
              <w:del w:id="545" w:author="Author" w:date="2018-03-06T07:15:00Z">
                <w:r w:rsidR="00CB3D72" w:rsidRPr="00C46589" w:rsidDel="00971296">
                  <w:rPr>
                    <w:strike/>
                    <w:rPrChange w:id="546" w:author="Author" w:date="2018-03-06T06:38:00Z">
                      <w:rPr/>
                    </w:rPrChange>
                  </w:rPr>
                  <w:delText xml:space="preserve">For details to the preconfigured business rules refer to the </w:delText>
                </w:r>
              </w:del>
            </w:ins>
            <w:ins w:id="547" w:author="Author" w:date="2018-02-28T09:36:00Z">
              <w:del w:id="548" w:author="Author" w:date="2018-03-06T07:15:00Z">
                <w:r w:rsidR="001D4FD8" w:rsidRPr="00C46589" w:rsidDel="00971296">
                  <w:rPr>
                    <w:rStyle w:val="SAPScreenElement"/>
                    <w:strike/>
                    <w:color w:val="auto"/>
                    <w:rPrChange w:id="549" w:author="Author" w:date="2018-03-06T06:38:00Z">
                      <w:rPr>
                        <w:rStyle w:val="SAPScreenElement"/>
                      </w:rPr>
                    </w:rPrChange>
                  </w:rPr>
                  <w:delText>Foundation Objects</w:delText>
                </w:r>
                <w:r w:rsidR="001D4FD8" w:rsidRPr="00C46589" w:rsidDel="00971296">
                  <w:rPr>
                    <w:strike/>
                    <w:rPrChange w:id="550" w:author="Author" w:date="2018-03-06T06:38:00Z">
                      <w:rPr/>
                    </w:rPrChange>
                  </w:rPr>
                  <w:delText xml:space="preserve"> </w:delText>
                </w:r>
              </w:del>
            </w:ins>
            <w:ins w:id="551" w:author="Author" w:date="2018-02-13T17:09:00Z">
              <w:del w:id="552" w:author="Author" w:date="2018-03-06T07:15:00Z">
                <w:r w:rsidR="00CB3D72" w:rsidRPr="00C46589" w:rsidDel="00971296">
                  <w:rPr>
                    <w:rStyle w:val="SAPScreenElement"/>
                    <w:strike/>
                    <w:color w:val="auto"/>
                    <w:rPrChange w:id="553" w:author="Author" w:date="2018-03-06T06:38:00Z">
                      <w:rPr>
                        <w:rStyle w:val="SAPScreenElement"/>
                        <w:color w:val="auto"/>
                      </w:rPr>
                    </w:rPrChange>
                  </w:rPr>
                  <w:delText>Pay Structure</w:delText>
                </w:r>
                <w:r w:rsidR="00CB3D72" w:rsidRPr="00C46589" w:rsidDel="00971296">
                  <w:rPr>
                    <w:strike/>
                    <w:rPrChange w:id="554" w:author="Author" w:date="2018-03-06T06:38:00Z">
                      <w:rPr/>
                    </w:rPrChange>
                  </w:rPr>
                  <w:delText xml:space="preserve"> workbook appropriate for </w:delText>
                </w:r>
              </w:del>
            </w:ins>
            <w:ins w:id="555" w:author="Author" w:date="2018-02-13T17:10:00Z">
              <w:del w:id="556" w:author="Author" w:date="2018-03-06T07:15:00Z">
                <w:r w:rsidR="00CB3D72" w:rsidRPr="00C46589" w:rsidDel="00971296">
                  <w:rPr>
                    <w:rStyle w:val="SAPScreenElement"/>
                    <w:strike/>
                    <w:color w:val="auto"/>
                    <w:rPrChange w:id="557" w:author="Author" w:date="2018-03-06T06:38:00Z">
                      <w:rPr>
                        <w:rStyle w:val="SAPScreenElement"/>
                        <w:color w:val="auto"/>
                      </w:rPr>
                    </w:rPrChange>
                  </w:rPr>
                  <w:delText>&lt;YourCountry&gt;</w:delText>
                </w:r>
              </w:del>
            </w:ins>
            <w:ins w:id="558" w:author="Author" w:date="2018-02-13T17:09:00Z">
              <w:del w:id="559" w:author="Author" w:date="2018-03-06T07:15:00Z">
                <w:r w:rsidR="00CB3D72" w:rsidRPr="00C46589" w:rsidDel="00971296">
                  <w:rPr>
                    <w:strike/>
                    <w:rPrChange w:id="560" w:author="Author" w:date="2018-03-06T06:38:00Z">
                      <w:rPr/>
                    </w:rPrChange>
                  </w:rPr>
                  <w:delText>.</w:delText>
                </w:r>
              </w:del>
            </w:ins>
            <w:commentRangeEnd w:id="481"/>
            <w:del w:id="561" w:author="Author" w:date="2018-03-06T07:15:00Z">
              <w:r w:rsidR="00AC2A8A" w:rsidRPr="00C46589" w:rsidDel="00971296">
                <w:rPr>
                  <w:rStyle w:val="CommentReference"/>
                  <w:rFonts w:ascii="Arial" w:eastAsia="SimSun" w:hAnsi="Arial"/>
                  <w:strike/>
                  <w:lang w:val="de-DE"/>
                  <w:rPrChange w:id="562" w:author="Author" w:date="2018-03-06T06:38:00Z">
                    <w:rPr>
                      <w:rStyle w:val="CommentReference"/>
                      <w:rFonts w:ascii="Arial" w:eastAsia="SimSun" w:hAnsi="Arial"/>
                      <w:lang w:val="de-DE"/>
                    </w:rPr>
                  </w:rPrChange>
                </w:rPr>
                <w:commentReference w:id="481"/>
              </w:r>
              <w:commentRangeEnd w:id="489"/>
              <w:r w:rsidR="00C46589" w:rsidDel="00971296">
                <w:rPr>
                  <w:rStyle w:val="CommentReference"/>
                  <w:rFonts w:ascii="Arial" w:eastAsia="SimSun" w:hAnsi="Arial"/>
                  <w:lang w:val="de-DE"/>
                </w:rPr>
                <w:commentReference w:id="489"/>
              </w:r>
            </w:del>
          </w:p>
          <w:p w14:paraId="5ABA9298" w14:textId="14FADAD4" w:rsidR="00CB3D72" w:rsidRPr="009058EC" w:rsidRDefault="00CB3D72" w:rsidP="00971296">
            <w:pPr>
              <w:pPrChange w:id="563" w:author="Author" w:date="2018-03-06T07:15:00Z">
                <w:pPr/>
              </w:pPrChange>
            </w:pPr>
          </w:p>
        </w:tc>
        <w:tc>
          <w:tcPr>
            <w:tcW w:w="2700" w:type="dxa"/>
            <w:tcBorders>
              <w:top w:val="single" w:sz="8" w:space="0" w:color="999999"/>
              <w:left w:val="single" w:sz="8" w:space="0" w:color="999999"/>
              <w:bottom w:val="single" w:sz="8" w:space="0" w:color="999999"/>
              <w:right w:val="single" w:sz="8" w:space="0" w:color="999999"/>
            </w:tcBorders>
          </w:tcPr>
          <w:p w14:paraId="4E53B0C2" w14:textId="75219C6C" w:rsidR="00B05BD6" w:rsidRDefault="00B05BD6" w:rsidP="00B05BD6">
            <w:commentRangeStart w:id="564"/>
            <w:commentRangeStart w:id="565"/>
            <w:r w:rsidRPr="00C50C67">
              <w:lastRenderedPageBreak/>
              <w:t xml:space="preserve">Values in field </w:t>
            </w:r>
            <w:r w:rsidR="00E32F68" w:rsidRPr="00C50C67">
              <w:rPr>
                <w:rStyle w:val="SAPScreenElement"/>
              </w:rPr>
              <w:t xml:space="preserve">Annualized Salary </w:t>
            </w:r>
            <w:r w:rsidR="00E32F68">
              <w:t>and possibly in</w:t>
            </w:r>
            <w:r w:rsidR="00E32F68" w:rsidRPr="00C50C67">
              <w:rPr>
                <w:rStyle w:val="SAPScreenElement"/>
              </w:rPr>
              <w:t xml:space="preserve"> </w:t>
            </w:r>
            <w:r w:rsidRPr="00C50C67">
              <w:rPr>
                <w:rStyle w:val="SAPScreenElement"/>
              </w:rPr>
              <w:t>Compa Ratio</w:t>
            </w:r>
            <w:r w:rsidR="00E32F68">
              <w:t xml:space="preserve"> and</w:t>
            </w:r>
            <w:r>
              <w:rPr>
                <w:rStyle w:val="SAPScreenElement"/>
              </w:rPr>
              <w:t xml:space="preserve"> Range Penetration</w:t>
            </w:r>
            <w:r w:rsidR="00E32F68">
              <w:rPr>
                <w:rStyle w:val="SAPScreenElement"/>
              </w:rPr>
              <w:t xml:space="preserve"> </w:t>
            </w:r>
            <w:r w:rsidRPr="00C50C67">
              <w:t xml:space="preserve">located in the </w:t>
            </w:r>
            <w:r w:rsidRPr="00C50C67">
              <w:rPr>
                <w:rStyle w:val="SAPScreenElement"/>
              </w:rPr>
              <w:t xml:space="preserve">Compensation Information </w:t>
            </w:r>
            <w:r>
              <w:t>block</w:t>
            </w:r>
            <w:r w:rsidRPr="00C50C67">
              <w:t xml:space="preserve"> are filled automatically.</w:t>
            </w:r>
            <w:commentRangeEnd w:id="564"/>
            <w:r w:rsidR="00CB3D72">
              <w:rPr>
                <w:rStyle w:val="CommentReference"/>
                <w:rFonts w:ascii="Arial" w:eastAsia="SimSun" w:hAnsi="Arial"/>
                <w:lang w:val="de-DE"/>
              </w:rPr>
              <w:commentReference w:id="564"/>
            </w:r>
            <w:commentRangeEnd w:id="565"/>
            <w:r w:rsidR="008C435A">
              <w:rPr>
                <w:rStyle w:val="CommentReference"/>
                <w:rFonts w:ascii="Arial" w:eastAsia="SimSun" w:hAnsi="Arial"/>
                <w:lang w:val="de-DE"/>
              </w:rPr>
              <w:commentReference w:id="565"/>
            </w:r>
          </w:p>
          <w:p w14:paraId="7BB0DBCA" w14:textId="77777777" w:rsidR="00B05BD6" w:rsidRDefault="00B05BD6" w:rsidP="00B05BD6"/>
          <w:p w14:paraId="4296C8CE" w14:textId="07D07F2A" w:rsidR="00B05BD6" w:rsidRPr="00DA001F" w:rsidRDefault="00B05BD6" w:rsidP="00B05BD6">
            <w:r w:rsidRPr="00C50C67">
              <w:rPr>
                <w:rFonts w:cs="Arial"/>
                <w:bCs/>
              </w:rPr>
              <w:t xml:space="preserve">Depending if </w:t>
            </w:r>
            <w:r w:rsidRPr="00B16587">
              <w:rPr>
                <w:rStyle w:val="SAPEmphasis"/>
              </w:rPr>
              <w:t xml:space="preserve">integration with Employee Central Payroll </w:t>
            </w:r>
            <w:r>
              <w:rPr>
                <w:rStyle w:val="SAPEmphasis"/>
              </w:rPr>
              <w:t>is in scope</w:t>
            </w:r>
            <w:r w:rsidRPr="00C50C67">
              <w:rPr>
                <w:rFonts w:cs="Arial"/>
                <w:bCs/>
              </w:rPr>
              <w:t xml:space="preserve"> </w:t>
            </w:r>
            <w:r>
              <w:rPr>
                <w:rFonts w:cs="Arial"/>
                <w:bCs/>
              </w:rPr>
              <w:t>for your company or not</w:t>
            </w:r>
            <w:r w:rsidRPr="00C50C67">
              <w:rPr>
                <w:rFonts w:cs="Arial"/>
                <w:bCs/>
              </w:rPr>
              <w:t xml:space="preserve">, continue with </w:t>
            </w:r>
            <w:r>
              <w:rPr>
                <w:rFonts w:cs="Arial"/>
                <w:bCs/>
              </w:rPr>
              <w:t>test step # 15 and subsequent, or directly with test step # 16 and subsequent.</w:t>
            </w:r>
          </w:p>
        </w:tc>
        <w:tc>
          <w:tcPr>
            <w:tcW w:w="1174" w:type="dxa"/>
            <w:tcBorders>
              <w:top w:val="single" w:sz="8" w:space="0" w:color="999999"/>
              <w:left w:val="single" w:sz="8" w:space="0" w:color="999999"/>
              <w:bottom w:val="single" w:sz="8" w:space="0" w:color="999999"/>
              <w:right w:val="single" w:sz="8" w:space="0" w:color="999999"/>
            </w:tcBorders>
          </w:tcPr>
          <w:p w14:paraId="2DA25CC8" w14:textId="77777777" w:rsidR="00B05BD6" w:rsidRPr="00C50C67" w:rsidRDefault="00B05BD6" w:rsidP="00B05BD6"/>
        </w:tc>
      </w:tr>
      <w:tr w:rsidR="00B05BD6" w:rsidRPr="000E7820" w14:paraId="0720067A" w14:textId="77777777" w:rsidTr="007E5277">
        <w:trPr>
          <w:trHeight w:val="357"/>
        </w:trPr>
        <w:tc>
          <w:tcPr>
            <w:tcW w:w="692" w:type="dxa"/>
            <w:tcBorders>
              <w:top w:val="single" w:sz="8" w:space="0" w:color="999999"/>
              <w:left w:val="single" w:sz="8" w:space="0" w:color="999999"/>
              <w:right w:val="single" w:sz="8" w:space="0" w:color="999999"/>
            </w:tcBorders>
          </w:tcPr>
          <w:p w14:paraId="62D25600" w14:textId="29104CFB" w:rsidR="00B05BD6" w:rsidRDefault="00B05BD6" w:rsidP="00B05BD6">
            <w:r>
              <w:t>15</w:t>
            </w:r>
          </w:p>
        </w:tc>
        <w:tc>
          <w:tcPr>
            <w:tcW w:w="1530" w:type="dxa"/>
            <w:tcBorders>
              <w:top w:val="single" w:sz="8" w:space="0" w:color="999999"/>
              <w:left w:val="single" w:sz="8" w:space="0" w:color="999999"/>
              <w:right w:val="single" w:sz="8" w:space="0" w:color="999999"/>
            </w:tcBorders>
          </w:tcPr>
          <w:p w14:paraId="3A3A3416" w14:textId="7D035F5A" w:rsidR="00B05BD6" w:rsidRPr="003C547D" w:rsidRDefault="00B05BD6" w:rsidP="00B05BD6">
            <w:pPr>
              <w:rPr>
                <w:rStyle w:val="SAPEmphasis"/>
              </w:rPr>
            </w:pPr>
            <w:r w:rsidRPr="00C50C67">
              <w:rPr>
                <w:rStyle w:val="SAPEmphasis"/>
              </w:rPr>
              <w:t xml:space="preserve">Enter </w:t>
            </w:r>
            <w:r>
              <w:rPr>
                <w:rStyle w:val="SAPEmphasis"/>
              </w:rPr>
              <w:t>Payment</w:t>
            </w:r>
            <w:r w:rsidRPr="00C50C67">
              <w:rPr>
                <w:rStyle w:val="SAPEmphasis"/>
              </w:rPr>
              <w:t xml:space="preserve"> Information for </w:t>
            </w:r>
            <w:r>
              <w:rPr>
                <w:rStyle w:val="SAPEmphasis"/>
              </w:rPr>
              <w:t>N</w:t>
            </w:r>
            <w:r w:rsidRPr="00C50C67">
              <w:rPr>
                <w:rStyle w:val="SAPEmphasis"/>
              </w:rPr>
              <w:t>ew Employee</w:t>
            </w:r>
            <w:r>
              <w:rPr>
                <w:rStyle w:val="SAPEmphasis"/>
              </w:rPr>
              <w:t xml:space="preserve"> </w:t>
            </w:r>
            <w:r w:rsidRPr="00FF3861">
              <w:rPr>
                <w:rStyle w:val="SAPEmphasis"/>
              </w:rPr>
              <w:t>(optional)</w:t>
            </w:r>
          </w:p>
        </w:tc>
        <w:tc>
          <w:tcPr>
            <w:tcW w:w="2700" w:type="dxa"/>
            <w:tcBorders>
              <w:top w:val="single" w:sz="8" w:space="0" w:color="999999"/>
              <w:left w:val="single" w:sz="8" w:space="0" w:color="999999"/>
              <w:right w:val="single" w:sz="8" w:space="0" w:color="999999"/>
            </w:tcBorders>
          </w:tcPr>
          <w:p w14:paraId="680A1268" w14:textId="77777777" w:rsidR="00B05BD6" w:rsidRDefault="00B05BD6" w:rsidP="00B05BD6">
            <w:r w:rsidRPr="002F2044">
              <w:rPr>
                <w:rStyle w:val="SAPEmphasis"/>
              </w:rPr>
              <w:t>If integration with Employee Central Payroll is in place</w:t>
            </w:r>
            <w:r>
              <w:rPr>
                <w:rStyle w:val="SAPEmphasis"/>
              </w:rPr>
              <w:t>,</w:t>
            </w:r>
            <w:r w:rsidRPr="002F2044">
              <w:rPr>
                <w:rStyle w:val="SAPEmphasis"/>
              </w:rPr>
              <w:t xml:space="preserve"> </w:t>
            </w:r>
            <w:r>
              <w:t>i</w:t>
            </w:r>
            <w:r w:rsidRPr="00C50C67">
              <w:t>n order to ensure a correct integration, the employee’s payment information needs to be maintained in Employee Central</w:t>
            </w:r>
            <w:r>
              <w:t>. For this, select i</w:t>
            </w:r>
            <w:r w:rsidRPr="002F2044">
              <w:t xml:space="preserve">n the </w:t>
            </w:r>
            <w:r w:rsidRPr="002F2044">
              <w:rPr>
                <w:rStyle w:val="SAPScreenElement"/>
              </w:rPr>
              <w:t>Payment</w:t>
            </w:r>
            <w:r w:rsidRPr="002F2044">
              <w:t xml:space="preserve"> </w:t>
            </w:r>
            <w:r w:rsidRPr="002F2044">
              <w:rPr>
                <w:rStyle w:val="SAPScreenElement"/>
              </w:rPr>
              <w:t>Information</w:t>
            </w:r>
            <w:r w:rsidRPr="002F2044">
              <w:t xml:space="preserve"> block the </w:t>
            </w:r>
            <w:r>
              <w:rPr>
                <w:rStyle w:val="SAPScreenElement"/>
              </w:rPr>
              <w:sym w:font="Symbol" w:char="F0C5"/>
            </w:r>
            <w:r w:rsidRPr="002F2044">
              <w:rPr>
                <w:rStyle w:val="SAPScreenElement"/>
              </w:rPr>
              <w:t xml:space="preserve"> </w:t>
            </w:r>
            <w:r w:rsidRPr="002F2044">
              <w:t xml:space="preserve">icon. The editable fields show up and you can enter </w:t>
            </w:r>
            <w:r>
              <w:t>data as appropriate.</w:t>
            </w:r>
          </w:p>
          <w:p w14:paraId="4D61140D" w14:textId="77777777" w:rsidR="00191040" w:rsidRDefault="00191040" w:rsidP="00B05BD6"/>
          <w:p w14:paraId="51C5C13E" w14:textId="77777777" w:rsidR="00191040" w:rsidRDefault="00191040" w:rsidP="00191040">
            <w:pPr>
              <w:pStyle w:val="SAPNoteHeading"/>
              <w:ind w:left="0"/>
            </w:pPr>
            <w:r>
              <w:rPr>
                <w:noProof/>
              </w:rPr>
              <w:drawing>
                <wp:inline distT="0" distB="0" distL="0" distR="0" wp14:anchorId="7002AA26" wp14:editId="314678BB">
                  <wp:extent cx="225425" cy="225425"/>
                  <wp:effectExtent l="0" t="0" r="3175" b="317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C57C66">
              <w:t xml:space="preserve"> Note</w:t>
            </w:r>
          </w:p>
          <w:p w14:paraId="65ED1405" w14:textId="2A934D21" w:rsidR="00191040" w:rsidRPr="002F2044" w:rsidRDefault="00191040" w:rsidP="00191040">
            <w:pPr>
              <w:rPr>
                <w:rStyle w:val="SAPEmphasis"/>
              </w:rPr>
            </w:pPr>
            <w:r w:rsidRPr="00C57C66">
              <w:t>Technically it is possible to add the payment information also later on to the employee’s master data record.</w:t>
            </w:r>
          </w:p>
        </w:tc>
        <w:tc>
          <w:tcPr>
            <w:tcW w:w="1980" w:type="dxa"/>
            <w:tcBorders>
              <w:top w:val="single" w:sz="8" w:space="0" w:color="999999"/>
              <w:left w:val="single" w:sz="8" w:space="0" w:color="999999"/>
              <w:bottom w:val="single" w:sz="8" w:space="0" w:color="999999"/>
              <w:right w:val="single" w:sz="8" w:space="0" w:color="999999"/>
            </w:tcBorders>
          </w:tcPr>
          <w:p w14:paraId="5325F076" w14:textId="77777777" w:rsidR="00B05BD6" w:rsidRPr="00D57DB4" w:rsidRDefault="00B05BD6" w:rsidP="00B05BD6">
            <w:pPr>
              <w:rPr>
                <w:rStyle w:val="SAPScreenElement"/>
              </w:rPr>
            </w:pPr>
          </w:p>
        </w:tc>
        <w:tc>
          <w:tcPr>
            <w:tcW w:w="3510" w:type="dxa"/>
            <w:tcBorders>
              <w:top w:val="single" w:sz="8" w:space="0" w:color="999999"/>
              <w:left w:val="single" w:sz="8" w:space="0" w:color="999999"/>
              <w:bottom w:val="single" w:sz="8" w:space="0" w:color="999999"/>
              <w:right w:val="single" w:sz="8" w:space="0" w:color="999999"/>
            </w:tcBorders>
          </w:tcPr>
          <w:p w14:paraId="229F7FE5" w14:textId="7DDE4441" w:rsidR="00B05BD6" w:rsidRPr="00AC2A8A" w:rsidDel="006B7356" w:rsidRDefault="00B05BD6" w:rsidP="00CB3D72">
            <w:pPr>
              <w:pStyle w:val="SAPNoteHeading"/>
              <w:ind w:left="0"/>
              <w:rPr>
                <w:del w:id="566" w:author="Author" w:date="2018-02-13T16:42:00Z"/>
                <w:strike/>
                <w:rPrChange w:id="567" w:author="Author" w:date="2018-03-05T17:31:00Z">
                  <w:rPr>
                    <w:del w:id="568" w:author="Author" w:date="2018-02-13T16:42:00Z"/>
                  </w:rPr>
                </w:rPrChange>
              </w:rPr>
            </w:pPr>
            <w:commentRangeStart w:id="569"/>
            <w:del w:id="570" w:author="Author" w:date="2018-02-13T16:42:00Z">
              <w:r w:rsidRPr="00AC2A8A" w:rsidDel="006B7356">
                <w:rPr>
                  <w:strike/>
                  <w:noProof/>
                  <w:rPrChange w:id="571" w:author="Author" w:date="2018-03-05T17:31:00Z">
                    <w:rPr>
                      <w:noProof/>
                    </w:rPr>
                  </w:rPrChange>
                </w:rPr>
                <w:drawing>
                  <wp:inline distT="0" distB="0" distL="0" distR="0" wp14:anchorId="298B1D5E" wp14:editId="58F27491">
                    <wp:extent cx="228600" cy="228600"/>
                    <wp:effectExtent l="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C2A8A" w:rsidDel="006B7356">
                <w:rPr>
                  <w:strike/>
                  <w:rPrChange w:id="572" w:author="Author" w:date="2018-03-05T17:31:00Z">
                    <w:rPr/>
                  </w:rPrChange>
                </w:rPr>
                <w:delText> Recommendation</w:delText>
              </w:r>
            </w:del>
          </w:p>
          <w:p w14:paraId="7186C73D" w14:textId="74EDE266" w:rsidR="00B05BD6" w:rsidRPr="00C50C67" w:rsidRDefault="006B7356">
            <w:pPr>
              <w:rPr>
                <w:noProof/>
              </w:rPr>
            </w:pPr>
            <w:ins w:id="573" w:author="Author" w:date="2018-02-13T16:37:00Z">
              <w:del w:id="574" w:author="Author" w:date="2018-03-06T07:15:00Z">
                <w:r w:rsidRPr="00AC2A8A" w:rsidDel="00971296">
                  <w:rPr>
                    <w:strike/>
                    <w:rPrChange w:id="575" w:author="Author" w:date="2018-03-05T17:31:00Z">
                      <w:rPr/>
                    </w:rPrChange>
                  </w:rPr>
                  <w:delText xml:space="preserve">In case the </w:delText>
                </w:r>
                <w:r w:rsidRPr="00AC2A8A" w:rsidDel="00971296">
                  <w:rPr>
                    <w:rStyle w:val="SAPEmphasis"/>
                    <w:strike/>
                    <w:rPrChange w:id="576" w:author="Author" w:date="2018-03-05T17:31:00Z">
                      <w:rPr>
                        <w:rStyle w:val="SAPEmphasis"/>
                      </w:rPr>
                    </w:rPrChange>
                  </w:rPr>
                  <w:delText>Core</w:delText>
                </w:r>
                <w:r w:rsidRPr="00AC2A8A" w:rsidDel="00971296">
                  <w:rPr>
                    <w:strike/>
                    <w:noProof/>
                    <w:rPrChange w:id="577" w:author="Author" w:date="2018-03-05T17:31:00Z">
                      <w:rPr>
                        <w:noProof/>
                      </w:rPr>
                    </w:rPrChange>
                  </w:rPr>
                  <w:delText xml:space="preserve"> </w:delText>
                </w:r>
                <w:r w:rsidRPr="00AC2A8A" w:rsidDel="00971296">
                  <w:rPr>
                    <w:strike/>
                    <w:rPrChange w:id="578" w:author="Author" w:date="2018-03-05T17:31:00Z">
                      <w:rPr/>
                    </w:rPrChange>
                  </w:rPr>
                  <w:delText xml:space="preserve">content has been deployed with the SAP Best Practices, you can refer to test script of scope item </w:delText>
                </w:r>
                <w:r w:rsidRPr="00AC2A8A" w:rsidDel="00971296">
                  <w:rPr>
                    <w:rStyle w:val="SAPScreenElement"/>
                    <w:strike/>
                    <w:color w:val="auto"/>
                    <w:rPrChange w:id="579" w:author="Author" w:date="2018-03-05T17:31:00Z">
                      <w:rPr>
                        <w:rStyle w:val="SAPScreenElement"/>
                        <w:color w:val="auto"/>
                      </w:rPr>
                    </w:rPrChange>
                  </w:rPr>
                  <w:delText>Add New Employee / Rehire (FJ0)</w:delText>
                </w:r>
                <w:r w:rsidRPr="00AC2A8A" w:rsidDel="00971296">
                  <w:rPr>
                    <w:strike/>
                    <w:rPrChange w:id="580" w:author="Author" w:date="2018-03-05T17:31:00Z">
                      <w:rPr/>
                    </w:rPrChange>
                  </w:rPr>
                  <w:delText>,</w:delText>
                </w:r>
                <w:r w:rsidRPr="00AC2A8A" w:rsidDel="00971296">
                  <w:rPr>
                    <w:rStyle w:val="SAPScreenElement"/>
                    <w:strike/>
                    <w:rPrChange w:id="581" w:author="Author" w:date="2018-03-05T17:31:00Z">
                      <w:rPr>
                        <w:rStyle w:val="SAPScreenElement"/>
                      </w:rPr>
                    </w:rPrChange>
                  </w:rPr>
                  <w:delText xml:space="preserve"> </w:delText>
                </w:r>
                <w:r w:rsidRPr="00AC2A8A" w:rsidDel="00971296">
                  <w:rPr>
                    <w:strike/>
                    <w:rPrChange w:id="582" w:author="Author" w:date="2018-03-05T17:31:00Z">
                      <w:rPr/>
                    </w:rPrChange>
                  </w:rPr>
                  <w:delText xml:space="preserve">process step </w:delText>
                </w:r>
                <w:r w:rsidRPr="00AC2A8A" w:rsidDel="00971296">
                  <w:rPr>
                    <w:rStyle w:val="SAPScreenElement"/>
                    <w:strike/>
                    <w:color w:val="auto"/>
                    <w:rPrChange w:id="583" w:author="Author" w:date="2018-03-05T17:31:00Z">
                      <w:rPr>
                        <w:rStyle w:val="SAPScreenElement"/>
                        <w:color w:val="auto"/>
                      </w:rPr>
                    </w:rPrChange>
                  </w:rPr>
                  <w:delText xml:space="preserve">Entering Hiring Data, </w:delText>
                </w:r>
                <w:r w:rsidRPr="00AC2A8A" w:rsidDel="00971296">
                  <w:rPr>
                    <w:strike/>
                    <w:rPrChange w:id="584" w:author="Author" w:date="2018-03-05T17:31:00Z">
                      <w:rPr/>
                    </w:rPrChange>
                  </w:rPr>
                  <w:delText xml:space="preserve">for </w:delText>
                </w:r>
              </w:del>
            </w:ins>
            <w:del w:id="585" w:author="Author" w:date="2018-03-06T07:15:00Z">
              <w:r w:rsidR="00B05BD6" w:rsidRPr="00AC2A8A" w:rsidDel="00971296">
                <w:rPr>
                  <w:strike/>
                  <w:rPrChange w:id="586" w:author="Author" w:date="2018-03-05T17:31:00Z">
                    <w:rPr/>
                  </w:rPrChange>
                </w:rPr>
                <w:delText xml:space="preserve">For details on maintaining the payment information, refer to test script of scope item </w:delText>
              </w:r>
              <w:r w:rsidR="00B05BD6" w:rsidRPr="00AC2A8A" w:rsidDel="00971296">
                <w:rPr>
                  <w:rStyle w:val="SAPScreenElement"/>
                  <w:strike/>
                  <w:color w:val="auto"/>
                  <w:rPrChange w:id="587" w:author="Author" w:date="2018-03-05T17:31:00Z">
                    <w:rPr>
                      <w:rStyle w:val="SAPScreenElement"/>
                      <w:color w:val="auto"/>
                    </w:rPr>
                  </w:rPrChange>
                </w:rPr>
                <w:delText>Add New Employee / Rehire (FJ0)</w:delText>
              </w:r>
              <w:r w:rsidR="00B05BD6" w:rsidRPr="00AC2A8A" w:rsidDel="00971296">
                <w:rPr>
                  <w:strike/>
                  <w:rPrChange w:id="588" w:author="Author" w:date="2018-03-05T17:31:00Z">
                    <w:rPr/>
                  </w:rPrChange>
                </w:rPr>
                <w:delText>,</w:delText>
              </w:r>
              <w:r w:rsidR="00B05BD6" w:rsidRPr="00AC2A8A" w:rsidDel="00971296">
                <w:rPr>
                  <w:rStyle w:val="SAPScreenElement"/>
                  <w:strike/>
                  <w:rPrChange w:id="589" w:author="Author" w:date="2018-03-05T17:31:00Z">
                    <w:rPr>
                      <w:rStyle w:val="SAPScreenElement"/>
                    </w:rPr>
                  </w:rPrChange>
                </w:rPr>
                <w:delText xml:space="preserve"> </w:delText>
              </w:r>
              <w:r w:rsidR="00B05BD6" w:rsidRPr="00AC2A8A" w:rsidDel="00971296">
                <w:rPr>
                  <w:strike/>
                  <w:rPrChange w:id="590" w:author="Author" w:date="2018-03-05T17:31:00Z">
                    <w:rPr/>
                  </w:rPrChange>
                </w:rPr>
                <w:delText xml:space="preserve">process step </w:delText>
              </w:r>
              <w:r w:rsidR="00B05BD6" w:rsidRPr="00AC2A8A" w:rsidDel="00971296">
                <w:rPr>
                  <w:rStyle w:val="SAPScreenElement"/>
                  <w:strike/>
                  <w:color w:val="auto"/>
                  <w:rPrChange w:id="591" w:author="Author" w:date="2018-03-05T17:31:00Z">
                    <w:rPr>
                      <w:rStyle w:val="SAPScreenElement"/>
                      <w:color w:val="auto"/>
                    </w:rPr>
                  </w:rPrChange>
                </w:rPr>
                <w:delText>Entering Hiring Data</w:delText>
              </w:r>
              <w:r w:rsidR="00B05BD6" w:rsidRPr="00AC2A8A" w:rsidDel="00971296">
                <w:rPr>
                  <w:strike/>
                  <w:rPrChange w:id="592" w:author="Author" w:date="2018-03-05T17:31:00Z">
                    <w:rPr/>
                  </w:rPrChange>
                </w:rPr>
                <w:delText>.</w:delText>
              </w:r>
              <w:commentRangeEnd w:id="569"/>
              <w:r w:rsidR="00AC2A8A" w:rsidDel="00971296">
                <w:rPr>
                  <w:rStyle w:val="CommentReference"/>
                  <w:rFonts w:ascii="Arial" w:eastAsia="SimSun" w:hAnsi="Arial"/>
                  <w:lang w:val="de-DE"/>
                </w:rPr>
                <w:commentReference w:id="569"/>
              </w:r>
            </w:del>
          </w:p>
        </w:tc>
        <w:tc>
          <w:tcPr>
            <w:tcW w:w="2700" w:type="dxa"/>
            <w:tcBorders>
              <w:top w:val="single" w:sz="8" w:space="0" w:color="999999"/>
              <w:left w:val="single" w:sz="8" w:space="0" w:color="999999"/>
              <w:bottom w:val="single" w:sz="8" w:space="0" w:color="999999"/>
              <w:right w:val="single" w:sz="8" w:space="0" w:color="999999"/>
            </w:tcBorders>
          </w:tcPr>
          <w:p w14:paraId="5A967056" w14:textId="77777777" w:rsidR="00B05BD6" w:rsidRPr="00DA001F" w:rsidRDefault="00B05BD6" w:rsidP="00B05BD6"/>
        </w:tc>
        <w:tc>
          <w:tcPr>
            <w:tcW w:w="1174" w:type="dxa"/>
            <w:tcBorders>
              <w:top w:val="single" w:sz="8" w:space="0" w:color="999999"/>
              <w:left w:val="single" w:sz="8" w:space="0" w:color="999999"/>
              <w:bottom w:val="single" w:sz="8" w:space="0" w:color="999999"/>
              <w:right w:val="single" w:sz="8" w:space="0" w:color="999999"/>
            </w:tcBorders>
          </w:tcPr>
          <w:p w14:paraId="586072C6" w14:textId="77777777" w:rsidR="00B05BD6" w:rsidRPr="00C50C67" w:rsidRDefault="00B05BD6" w:rsidP="00B05BD6"/>
        </w:tc>
      </w:tr>
      <w:tr w:rsidR="00B05BD6" w:rsidRPr="000E7820" w14:paraId="3CA87175"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tcPr>
          <w:p w14:paraId="51F525A6" w14:textId="492C8D77" w:rsidR="00B05BD6" w:rsidRDefault="00B05BD6" w:rsidP="00B05BD6">
            <w:r w:rsidRPr="00C50C67">
              <w:t>1</w:t>
            </w:r>
            <w:r>
              <w:t>6</w:t>
            </w:r>
          </w:p>
        </w:tc>
        <w:tc>
          <w:tcPr>
            <w:tcW w:w="1530" w:type="dxa"/>
            <w:tcBorders>
              <w:top w:val="single" w:sz="8" w:space="0" w:color="999999"/>
              <w:left w:val="single" w:sz="8" w:space="0" w:color="999999"/>
              <w:bottom w:val="single" w:sz="8" w:space="0" w:color="999999"/>
              <w:right w:val="single" w:sz="8" w:space="0" w:color="999999"/>
            </w:tcBorders>
          </w:tcPr>
          <w:p w14:paraId="44B23BED" w14:textId="243CBBE0" w:rsidR="00B05BD6" w:rsidRPr="00C50C67" w:rsidRDefault="00B05BD6" w:rsidP="00B05BD6">
            <w:pPr>
              <w:rPr>
                <w:rStyle w:val="SAPEmphasis"/>
              </w:rPr>
            </w:pPr>
            <w:r w:rsidRPr="002F2044">
              <w:rPr>
                <w:rStyle w:val="SAPEmphasis"/>
              </w:rPr>
              <w:t>Submit</w:t>
            </w:r>
            <w:r w:rsidRPr="001C0C6E">
              <w:rPr>
                <w:rStyle w:val="SAPEmphasis"/>
              </w:rPr>
              <w:t xml:space="preserve"> Data</w:t>
            </w:r>
          </w:p>
        </w:tc>
        <w:tc>
          <w:tcPr>
            <w:tcW w:w="2700" w:type="dxa"/>
            <w:tcBorders>
              <w:top w:val="single" w:sz="8" w:space="0" w:color="999999"/>
              <w:left w:val="single" w:sz="8" w:space="0" w:color="999999"/>
              <w:bottom w:val="single" w:sz="8" w:space="0" w:color="999999"/>
              <w:right w:val="single" w:sz="8" w:space="0" w:color="999999"/>
            </w:tcBorders>
          </w:tcPr>
          <w:p w14:paraId="04B1DF26" w14:textId="49003593" w:rsidR="00B05BD6" w:rsidRDefault="00B05BD6" w:rsidP="00B05BD6">
            <w:r w:rsidRPr="002F2044">
              <w:t xml:space="preserve">Choose the </w:t>
            </w:r>
            <w:r w:rsidRPr="002F2044">
              <w:rPr>
                <w:rStyle w:val="SAPScreenElement"/>
              </w:rPr>
              <w:t>Submit</w:t>
            </w:r>
            <w:r w:rsidRPr="002F2044">
              <w:t xml:space="preserve"> pushbutton, or alternatively the </w:t>
            </w:r>
            <w:r w:rsidRPr="002F2044">
              <w:rPr>
                <w:rStyle w:val="SAPScreenElement"/>
              </w:rPr>
              <w:t>Continue</w:t>
            </w:r>
            <w:r w:rsidRPr="002F2044">
              <w:t xml:space="preserve"> pushbutton.</w:t>
            </w:r>
          </w:p>
        </w:tc>
        <w:tc>
          <w:tcPr>
            <w:tcW w:w="1980" w:type="dxa"/>
            <w:tcBorders>
              <w:top w:val="single" w:sz="8" w:space="0" w:color="999999"/>
              <w:left w:val="single" w:sz="8" w:space="0" w:color="999999"/>
              <w:bottom w:val="single" w:sz="8" w:space="0" w:color="999999"/>
              <w:right w:val="single" w:sz="8" w:space="0" w:color="999999"/>
            </w:tcBorders>
          </w:tcPr>
          <w:p w14:paraId="36CA656F" w14:textId="77777777" w:rsidR="00B05BD6" w:rsidRPr="00C50C67" w:rsidRDefault="00B05BD6" w:rsidP="00B05BD6"/>
        </w:tc>
        <w:tc>
          <w:tcPr>
            <w:tcW w:w="3510" w:type="dxa"/>
            <w:tcBorders>
              <w:top w:val="single" w:sz="8" w:space="0" w:color="999999"/>
              <w:left w:val="single" w:sz="8" w:space="0" w:color="999999"/>
              <w:bottom w:val="single" w:sz="8" w:space="0" w:color="999999"/>
              <w:right w:val="single" w:sz="8" w:space="0" w:color="999999"/>
            </w:tcBorders>
          </w:tcPr>
          <w:p w14:paraId="0DA228BF" w14:textId="05E052F7" w:rsidR="00B05BD6" w:rsidRDefault="00B05BD6" w:rsidP="00B05BD6">
            <w:pPr>
              <w:rPr>
                <w:rFonts w:cs="Arial"/>
                <w:bCs/>
              </w:rPr>
            </w:pPr>
            <w:r>
              <w:t>Both options have the same result.</w:t>
            </w:r>
          </w:p>
        </w:tc>
        <w:tc>
          <w:tcPr>
            <w:tcW w:w="2700" w:type="dxa"/>
            <w:tcBorders>
              <w:top w:val="single" w:sz="8" w:space="0" w:color="999999"/>
              <w:left w:val="single" w:sz="8" w:space="0" w:color="999999"/>
              <w:bottom w:val="single" w:sz="8" w:space="0" w:color="999999"/>
              <w:right w:val="single" w:sz="8" w:space="0" w:color="999999"/>
            </w:tcBorders>
          </w:tcPr>
          <w:p w14:paraId="281420E5" w14:textId="77777777" w:rsidR="00B05BD6" w:rsidRPr="002F2044" w:rsidRDefault="00B05BD6" w:rsidP="00B05BD6">
            <w:r w:rsidRPr="002F2044">
              <w:t>A success message is generated by the system informing you about the hire date of the new employee. You may choose to view the employee’s profile, add hiring data of another new employee, or simply return to the home page.</w:t>
            </w:r>
          </w:p>
          <w:p w14:paraId="273EB886" w14:textId="77777777" w:rsidR="00B05BD6" w:rsidRDefault="00B05BD6" w:rsidP="00B05BD6">
            <w:r w:rsidRPr="00C50C67">
              <w:lastRenderedPageBreak/>
              <w:t>In case you have maintained the email address of the new employee, a</w:t>
            </w:r>
            <w:r w:rsidRPr="0058789A">
              <w:rPr>
                <w:rStyle w:val="SAPMonospace"/>
              </w:rPr>
              <w:t xml:space="preserve"> </w:t>
            </w:r>
            <w:r w:rsidRPr="00C50C67">
              <w:rPr>
                <w:rStyle w:val="SAPMonospace"/>
              </w:rPr>
              <w:t>Welcome to SuccessFactors</w:t>
            </w:r>
            <w:r w:rsidRPr="00FF3861">
              <w:rPr>
                <w:rStyle w:val="SAPMonospace"/>
              </w:rPr>
              <w:t xml:space="preserve"> </w:t>
            </w:r>
            <w:r w:rsidRPr="00C50C67">
              <w:t>email is sent automatically by the system to the new employee containing login information for the same.</w:t>
            </w:r>
          </w:p>
          <w:p w14:paraId="2101DD90" w14:textId="2C39C386" w:rsidR="00B05BD6" w:rsidRPr="007F1D8F" w:rsidRDefault="00B05BD6" w:rsidP="00B05BD6">
            <w:r>
              <w:rPr>
                <w:rFonts w:cs="Arial"/>
                <w:bCs/>
              </w:rPr>
              <w:t>In addition, an email notification is triggered to inform both the employee’s 2</w:t>
            </w:r>
            <w:r w:rsidRPr="002B53E0">
              <w:rPr>
                <w:rFonts w:cs="Arial"/>
                <w:bCs/>
                <w:vertAlign w:val="superscript"/>
              </w:rPr>
              <w:t>nd</w:t>
            </w:r>
            <w:r>
              <w:rPr>
                <w:rFonts w:cs="Arial"/>
                <w:bCs/>
              </w:rPr>
              <w:t xml:space="preserve"> level manager and HR </w:t>
            </w:r>
            <w:r>
              <w:t xml:space="preserve">business partner </w:t>
            </w:r>
            <w:r>
              <w:rPr>
                <w:rFonts w:cs="Arial"/>
                <w:bCs/>
              </w:rPr>
              <w:t>about the new hired employee</w:t>
            </w:r>
            <w:r w:rsidRPr="002B53E0">
              <w:t>.</w:t>
            </w:r>
          </w:p>
        </w:tc>
        <w:tc>
          <w:tcPr>
            <w:tcW w:w="1174" w:type="dxa"/>
            <w:tcBorders>
              <w:top w:val="single" w:sz="8" w:space="0" w:color="999999"/>
              <w:left w:val="single" w:sz="8" w:space="0" w:color="999999"/>
              <w:bottom w:val="single" w:sz="8" w:space="0" w:color="999999"/>
              <w:right w:val="single" w:sz="8" w:space="0" w:color="999999"/>
            </w:tcBorders>
          </w:tcPr>
          <w:p w14:paraId="5F9D9D4D" w14:textId="77777777" w:rsidR="00B05BD6" w:rsidRPr="00C50C67" w:rsidRDefault="00B05BD6" w:rsidP="00B05BD6"/>
        </w:tc>
      </w:tr>
      <w:tr w:rsidR="00B05BD6" w:rsidRPr="000E7820" w14:paraId="6AB5D96D" w14:textId="77777777" w:rsidTr="007E5277">
        <w:trPr>
          <w:trHeight w:val="357"/>
        </w:trPr>
        <w:tc>
          <w:tcPr>
            <w:tcW w:w="692" w:type="dxa"/>
            <w:vMerge w:val="restart"/>
            <w:tcBorders>
              <w:top w:val="single" w:sz="8" w:space="0" w:color="999999"/>
              <w:left w:val="single" w:sz="8" w:space="0" w:color="999999"/>
              <w:right w:val="single" w:sz="8" w:space="0" w:color="999999"/>
            </w:tcBorders>
          </w:tcPr>
          <w:p w14:paraId="4E44E513" w14:textId="3EBC247E" w:rsidR="00B05BD6" w:rsidRDefault="00B05BD6" w:rsidP="00B05BD6">
            <w:r w:rsidRPr="00C50C67">
              <w:t>1</w:t>
            </w:r>
            <w:r>
              <w:t>7</w:t>
            </w:r>
          </w:p>
        </w:tc>
        <w:tc>
          <w:tcPr>
            <w:tcW w:w="1530" w:type="dxa"/>
            <w:vMerge w:val="restart"/>
            <w:tcBorders>
              <w:top w:val="single" w:sz="8" w:space="0" w:color="999999"/>
              <w:left w:val="single" w:sz="8" w:space="0" w:color="999999"/>
              <w:right w:val="single" w:sz="8" w:space="0" w:color="999999"/>
            </w:tcBorders>
          </w:tcPr>
          <w:p w14:paraId="4414DF8C" w14:textId="7F41B3D1" w:rsidR="00B05BD6" w:rsidRPr="00C50C67" w:rsidRDefault="00B05BD6" w:rsidP="00B05BD6">
            <w:pPr>
              <w:rPr>
                <w:rStyle w:val="SAPEmphasis"/>
              </w:rPr>
            </w:pPr>
            <w:r w:rsidRPr="00C50C67">
              <w:rPr>
                <w:rStyle w:val="SAPEmphasis"/>
              </w:rPr>
              <w:t>View Employee Profile</w:t>
            </w:r>
          </w:p>
        </w:tc>
        <w:tc>
          <w:tcPr>
            <w:tcW w:w="2700" w:type="dxa"/>
            <w:tcBorders>
              <w:top w:val="single" w:sz="8" w:space="0" w:color="999999"/>
              <w:left w:val="single" w:sz="8" w:space="0" w:color="999999"/>
              <w:bottom w:val="single" w:sz="8" w:space="0" w:color="999999"/>
              <w:right w:val="single" w:sz="8" w:space="0" w:color="999999"/>
            </w:tcBorders>
          </w:tcPr>
          <w:p w14:paraId="6FD0DFF0" w14:textId="169C5037" w:rsidR="00B05BD6" w:rsidRDefault="00B05BD6" w:rsidP="00B05BD6">
            <w:r w:rsidRPr="002F2044">
              <w:t xml:space="preserve">Choose the </w:t>
            </w:r>
            <w:r w:rsidRPr="002F2044">
              <w:rPr>
                <w:rStyle w:val="SAPScreenElement"/>
              </w:rPr>
              <w:t>View profile of &lt;new employee name&gt;</w:t>
            </w:r>
            <w:r w:rsidRPr="002F2044">
              <w:t xml:space="preserve"> </w:t>
            </w:r>
            <w:r>
              <w:t>link</w:t>
            </w:r>
            <w:r w:rsidRPr="002F2044">
              <w:t>.</w:t>
            </w:r>
          </w:p>
        </w:tc>
        <w:tc>
          <w:tcPr>
            <w:tcW w:w="1980" w:type="dxa"/>
            <w:tcBorders>
              <w:top w:val="single" w:sz="8" w:space="0" w:color="999999"/>
              <w:left w:val="single" w:sz="8" w:space="0" w:color="999999"/>
              <w:bottom w:val="single" w:sz="8" w:space="0" w:color="999999"/>
              <w:right w:val="single" w:sz="8" w:space="0" w:color="999999"/>
            </w:tcBorders>
          </w:tcPr>
          <w:p w14:paraId="3B2BF179" w14:textId="77777777" w:rsidR="00B05BD6" w:rsidRPr="00C50C67" w:rsidRDefault="00B05BD6" w:rsidP="00B05BD6"/>
        </w:tc>
        <w:tc>
          <w:tcPr>
            <w:tcW w:w="3510" w:type="dxa"/>
            <w:tcBorders>
              <w:top w:val="single" w:sz="8" w:space="0" w:color="999999"/>
              <w:left w:val="single" w:sz="8" w:space="0" w:color="999999"/>
              <w:bottom w:val="single" w:sz="8" w:space="0" w:color="999999"/>
              <w:right w:val="single" w:sz="8" w:space="0" w:color="999999"/>
            </w:tcBorders>
          </w:tcPr>
          <w:p w14:paraId="1FDB8F64" w14:textId="77777777" w:rsidR="00B05BD6" w:rsidRDefault="00B05BD6" w:rsidP="00B05BD6">
            <w:pPr>
              <w:rPr>
                <w:rFonts w:cs="Arial"/>
                <w:bCs/>
              </w:rPr>
            </w:pPr>
          </w:p>
        </w:tc>
        <w:tc>
          <w:tcPr>
            <w:tcW w:w="2700" w:type="dxa"/>
            <w:tcBorders>
              <w:top w:val="single" w:sz="8" w:space="0" w:color="999999"/>
              <w:left w:val="single" w:sz="8" w:space="0" w:color="999999"/>
              <w:bottom w:val="single" w:sz="8" w:space="0" w:color="999999"/>
              <w:right w:val="single" w:sz="8" w:space="0" w:color="999999"/>
            </w:tcBorders>
          </w:tcPr>
          <w:p w14:paraId="05BE080E" w14:textId="52D0D4DB" w:rsidR="00B05BD6" w:rsidRDefault="00B05BD6" w:rsidP="00B05BD6">
            <w:r w:rsidRPr="00C50C67">
              <w:t>You are directed to</w:t>
            </w:r>
            <w:r>
              <w:t xml:space="preserve"> the </w:t>
            </w:r>
            <w:r w:rsidRPr="00C50C67">
              <w:rPr>
                <w:rStyle w:val="SAPScreenElement"/>
              </w:rPr>
              <w:t>Employee File</w:t>
            </w:r>
            <w:r>
              <w:rPr>
                <w:rStyle w:val="SAPScreenElement"/>
              </w:rPr>
              <w:t>s</w:t>
            </w:r>
            <w:r w:rsidRPr="00C50C67">
              <w:rPr>
                <w:rStyle w:val="SAPScreenElement"/>
              </w:rPr>
              <w:t xml:space="preserve"> </w:t>
            </w:r>
            <w:r>
              <w:t>page of the new hire.</w:t>
            </w:r>
            <w:r w:rsidRPr="00F66945">
              <w:t xml:space="preserve"> </w:t>
            </w:r>
          </w:p>
          <w:p w14:paraId="6647ABCB" w14:textId="3082C2A8" w:rsidR="00B05BD6" w:rsidRDefault="00B05BD6" w:rsidP="00B05BD6">
            <w:r w:rsidRPr="00F17467">
              <w:t xml:space="preserve">In the </w:t>
            </w:r>
            <w:r w:rsidRPr="001C1279">
              <w:rPr>
                <w:rStyle w:val="SAPScreenElement"/>
              </w:rPr>
              <w:t>Header</w:t>
            </w:r>
            <w:r w:rsidRPr="00F17467">
              <w:t xml:space="preserve">, </w:t>
            </w:r>
            <w:r>
              <w:t>below</w:t>
            </w:r>
            <w:r w:rsidRPr="00F17467">
              <w:t xml:space="preserve"> the </w:t>
            </w:r>
            <w:r>
              <w:t xml:space="preserve">new hire’s </w:t>
            </w:r>
            <w:r w:rsidRPr="00F17467">
              <w:t>name</w:t>
            </w:r>
            <w:r>
              <w:t>, two radio buttons are visible:</w:t>
            </w:r>
          </w:p>
          <w:p w14:paraId="6696791D" w14:textId="77B8DFDB" w:rsidR="00B05BD6" w:rsidRDefault="00B05BD6" w:rsidP="00B05BD6">
            <w:pPr>
              <w:pStyle w:val="ListParagraph"/>
              <w:numPr>
                <w:ilvl w:val="0"/>
                <w:numId w:val="15"/>
              </w:numPr>
              <w:ind w:left="223" w:hanging="223"/>
            </w:pPr>
            <w:r>
              <w:t>one radio button for his or her new role as employee;</w:t>
            </w:r>
          </w:p>
          <w:p w14:paraId="35B13CBB" w14:textId="0A70DCB5" w:rsidR="00B05BD6" w:rsidRDefault="00B05BD6" w:rsidP="00B05BD6">
            <w:pPr>
              <w:pStyle w:val="ListParagraph"/>
              <w:numPr>
                <w:ilvl w:val="0"/>
                <w:numId w:val="15"/>
              </w:numPr>
              <w:ind w:left="223" w:hanging="223"/>
            </w:pPr>
            <w:r>
              <w:t>one radio button for his or her past role as contingent worker.</w:t>
            </w:r>
          </w:p>
          <w:p w14:paraId="4518C067" w14:textId="1A247351" w:rsidR="00B05BD6" w:rsidRPr="007F1D8F" w:rsidRDefault="00B05BD6" w:rsidP="00B05BD6">
            <w:r>
              <w:t xml:space="preserve">The </w:t>
            </w:r>
            <w:r w:rsidRPr="00F66945">
              <w:rPr>
                <w:rStyle w:val="SAPScreenElement"/>
              </w:rPr>
              <w:t>Personal Information</w:t>
            </w:r>
            <w:r>
              <w:t xml:space="preserve"> section of the new hire’s role as employee at the company is displayed </w:t>
            </w:r>
            <w:r w:rsidR="002C01CD">
              <w:t xml:space="preserve">by </w:t>
            </w:r>
            <w:r>
              <w:t>default.</w:t>
            </w:r>
          </w:p>
        </w:tc>
        <w:tc>
          <w:tcPr>
            <w:tcW w:w="1174" w:type="dxa"/>
            <w:tcBorders>
              <w:top w:val="single" w:sz="8" w:space="0" w:color="999999"/>
              <w:left w:val="single" w:sz="8" w:space="0" w:color="999999"/>
              <w:bottom w:val="single" w:sz="8" w:space="0" w:color="999999"/>
              <w:right w:val="single" w:sz="8" w:space="0" w:color="999999"/>
            </w:tcBorders>
          </w:tcPr>
          <w:p w14:paraId="6199F76C" w14:textId="77777777" w:rsidR="00B05BD6" w:rsidRPr="00C50C67" w:rsidRDefault="00B05BD6" w:rsidP="00B05BD6"/>
        </w:tc>
      </w:tr>
      <w:tr w:rsidR="00B05BD6" w:rsidRPr="000E7820" w14:paraId="12D5328D" w14:textId="77777777" w:rsidTr="007E5277">
        <w:trPr>
          <w:trHeight w:val="357"/>
        </w:trPr>
        <w:tc>
          <w:tcPr>
            <w:tcW w:w="692" w:type="dxa"/>
            <w:vMerge/>
            <w:tcBorders>
              <w:left w:val="single" w:sz="8" w:space="0" w:color="999999"/>
              <w:bottom w:val="single" w:sz="8" w:space="0" w:color="999999"/>
              <w:right w:val="single" w:sz="8" w:space="0" w:color="999999"/>
            </w:tcBorders>
          </w:tcPr>
          <w:p w14:paraId="214FE991" w14:textId="77777777" w:rsidR="00B05BD6" w:rsidRDefault="00B05BD6" w:rsidP="00B05BD6"/>
        </w:tc>
        <w:tc>
          <w:tcPr>
            <w:tcW w:w="1530" w:type="dxa"/>
            <w:vMerge/>
            <w:tcBorders>
              <w:left w:val="single" w:sz="8" w:space="0" w:color="999999"/>
              <w:bottom w:val="single" w:sz="8" w:space="0" w:color="999999"/>
              <w:right w:val="single" w:sz="8" w:space="0" w:color="999999"/>
            </w:tcBorders>
          </w:tcPr>
          <w:p w14:paraId="11C0207E" w14:textId="77777777" w:rsidR="00B05BD6" w:rsidRPr="00C50C67" w:rsidRDefault="00B05BD6" w:rsidP="00B05BD6">
            <w:pPr>
              <w:rPr>
                <w:rStyle w:val="SAPEmphasis"/>
              </w:rPr>
            </w:pPr>
          </w:p>
        </w:tc>
        <w:tc>
          <w:tcPr>
            <w:tcW w:w="2700" w:type="dxa"/>
            <w:tcBorders>
              <w:top w:val="single" w:sz="8" w:space="0" w:color="999999"/>
              <w:left w:val="single" w:sz="8" w:space="0" w:color="999999"/>
              <w:bottom w:val="single" w:sz="8" w:space="0" w:color="999999"/>
              <w:right w:val="single" w:sz="8" w:space="0" w:color="999999"/>
            </w:tcBorders>
          </w:tcPr>
          <w:p w14:paraId="12AB39D3" w14:textId="411000FB" w:rsidR="00B05BD6" w:rsidRDefault="00B05BD6" w:rsidP="00B05BD6">
            <w:r>
              <w:t xml:space="preserve">Verify the data displayed in the different blocks of the </w:t>
            </w:r>
            <w:r w:rsidRPr="00C50C67">
              <w:rPr>
                <w:rStyle w:val="SAPScreenElement"/>
              </w:rPr>
              <w:t>Personal Information</w:t>
            </w:r>
            <w:r>
              <w:rPr>
                <w:rStyle w:val="SAPScreenElement"/>
              </w:rPr>
              <w:t>,</w:t>
            </w:r>
            <w:r w:rsidRPr="00C50C67">
              <w:t xml:space="preserve"> </w:t>
            </w:r>
            <w:r w:rsidRPr="00C50C67">
              <w:rPr>
                <w:rStyle w:val="SAPScreenElement"/>
              </w:rPr>
              <w:t>Employment Information</w:t>
            </w:r>
            <w:r>
              <w:t xml:space="preserve"> sections</w:t>
            </w:r>
            <w:r>
              <w:rPr>
                <w:rStyle w:val="SAPScreenElement"/>
              </w:rPr>
              <w:t xml:space="preserve">, </w:t>
            </w:r>
            <w:r w:rsidRPr="00F66945">
              <w:t>and, if available,</w:t>
            </w:r>
            <w:r>
              <w:rPr>
                <w:rStyle w:val="SAPScreenElement"/>
              </w:rPr>
              <w:t xml:space="preserve"> </w:t>
            </w:r>
            <w:r w:rsidRPr="00191040">
              <w:rPr>
                <w:rStyle w:val="SAPScreenElement"/>
              </w:rPr>
              <w:t>Time Off</w:t>
            </w:r>
            <w:r>
              <w:rPr>
                <w:rStyle w:val="SAPScreenElement"/>
              </w:rPr>
              <w:t xml:space="preserve"> </w:t>
            </w:r>
            <w:r>
              <w:t>and</w:t>
            </w:r>
            <w:r w:rsidRPr="00C50C67">
              <w:t xml:space="preserve"> </w:t>
            </w:r>
            <w:r>
              <w:rPr>
                <w:rStyle w:val="SAPScreenElement"/>
              </w:rPr>
              <w:t>Pa</w:t>
            </w:r>
            <w:r w:rsidRPr="00C50C67">
              <w:rPr>
                <w:rStyle w:val="SAPScreenElement"/>
              </w:rPr>
              <w:t>yment Information</w:t>
            </w:r>
            <w:r>
              <w:t xml:space="preserve"> sections.</w:t>
            </w:r>
          </w:p>
        </w:tc>
        <w:tc>
          <w:tcPr>
            <w:tcW w:w="1980" w:type="dxa"/>
            <w:tcBorders>
              <w:top w:val="single" w:sz="8" w:space="0" w:color="999999"/>
              <w:left w:val="single" w:sz="8" w:space="0" w:color="999999"/>
              <w:bottom w:val="single" w:sz="8" w:space="0" w:color="999999"/>
              <w:right w:val="single" w:sz="8" w:space="0" w:color="999999"/>
            </w:tcBorders>
          </w:tcPr>
          <w:p w14:paraId="4DD60208" w14:textId="77777777" w:rsidR="00B05BD6" w:rsidRPr="00C50C67" w:rsidRDefault="00B05BD6" w:rsidP="00B05BD6"/>
        </w:tc>
        <w:tc>
          <w:tcPr>
            <w:tcW w:w="3510" w:type="dxa"/>
            <w:tcBorders>
              <w:top w:val="single" w:sz="8" w:space="0" w:color="999999"/>
              <w:left w:val="single" w:sz="8" w:space="0" w:color="999999"/>
              <w:bottom w:val="single" w:sz="8" w:space="0" w:color="999999"/>
              <w:right w:val="single" w:sz="8" w:space="0" w:color="999999"/>
            </w:tcBorders>
          </w:tcPr>
          <w:p w14:paraId="28564665" w14:textId="2E5E50C0" w:rsidR="00B05BD6" w:rsidRPr="00AC2A8A" w:rsidDel="006B7356" w:rsidRDefault="00B05BD6" w:rsidP="00CB3D72">
            <w:pPr>
              <w:pStyle w:val="SAPNoteHeading"/>
              <w:ind w:left="0"/>
              <w:rPr>
                <w:del w:id="593" w:author="Author" w:date="2018-02-13T16:42:00Z"/>
                <w:strike/>
                <w:rPrChange w:id="594" w:author="Author" w:date="2018-03-05T17:32:00Z">
                  <w:rPr>
                    <w:del w:id="595" w:author="Author" w:date="2018-02-13T16:42:00Z"/>
                  </w:rPr>
                </w:rPrChange>
              </w:rPr>
            </w:pPr>
            <w:commentRangeStart w:id="596"/>
            <w:del w:id="597" w:author="Author" w:date="2018-02-13T16:42:00Z">
              <w:r w:rsidRPr="00AC2A8A" w:rsidDel="006B7356">
                <w:rPr>
                  <w:strike/>
                  <w:noProof/>
                  <w:rPrChange w:id="598" w:author="Author" w:date="2018-03-05T17:32:00Z">
                    <w:rPr>
                      <w:noProof/>
                    </w:rPr>
                  </w:rPrChange>
                </w:rPr>
                <w:drawing>
                  <wp:inline distT="0" distB="0" distL="0" distR="0" wp14:anchorId="2E6D2B23" wp14:editId="2D1CB35C">
                    <wp:extent cx="228600" cy="228600"/>
                    <wp:effectExtent l="0" t="0" r="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C2A8A" w:rsidDel="006B7356">
                <w:rPr>
                  <w:strike/>
                  <w:rPrChange w:id="599" w:author="Author" w:date="2018-03-05T17:32:00Z">
                    <w:rPr/>
                  </w:rPrChange>
                </w:rPr>
                <w:delText> Recommendation</w:delText>
              </w:r>
            </w:del>
          </w:p>
          <w:p w14:paraId="2618D775" w14:textId="5006EE40" w:rsidR="00B05BD6" w:rsidRDefault="006B7356">
            <w:pPr>
              <w:rPr>
                <w:rFonts w:cs="Arial"/>
                <w:bCs/>
              </w:rPr>
            </w:pPr>
            <w:ins w:id="600" w:author="Author" w:date="2018-02-13T16:37:00Z">
              <w:del w:id="601" w:author="Author" w:date="2018-03-06T07:16:00Z">
                <w:r w:rsidRPr="00AC2A8A" w:rsidDel="00971296">
                  <w:rPr>
                    <w:strike/>
                    <w:rPrChange w:id="602" w:author="Author" w:date="2018-03-05T17:32:00Z">
                      <w:rPr/>
                    </w:rPrChange>
                  </w:rPr>
                  <w:delText xml:space="preserve">In case the </w:delText>
                </w:r>
                <w:r w:rsidRPr="00AC2A8A" w:rsidDel="00971296">
                  <w:rPr>
                    <w:rStyle w:val="SAPEmphasis"/>
                    <w:strike/>
                    <w:rPrChange w:id="603" w:author="Author" w:date="2018-03-05T17:32:00Z">
                      <w:rPr>
                        <w:rStyle w:val="SAPEmphasis"/>
                      </w:rPr>
                    </w:rPrChange>
                  </w:rPr>
                  <w:delText>Core</w:delText>
                </w:r>
                <w:r w:rsidRPr="00AC2A8A" w:rsidDel="00971296">
                  <w:rPr>
                    <w:strike/>
                    <w:noProof/>
                    <w:rPrChange w:id="604" w:author="Author" w:date="2018-03-05T17:32:00Z">
                      <w:rPr>
                        <w:noProof/>
                      </w:rPr>
                    </w:rPrChange>
                  </w:rPr>
                  <w:delText xml:space="preserve"> </w:delText>
                </w:r>
                <w:r w:rsidRPr="00AC2A8A" w:rsidDel="00971296">
                  <w:rPr>
                    <w:strike/>
                    <w:rPrChange w:id="605" w:author="Author" w:date="2018-03-05T17:32:00Z">
                      <w:rPr/>
                    </w:rPrChange>
                  </w:rPr>
                  <w:delText xml:space="preserve">content has been deployed with the SAP Best Practices, you can refer </w:delText>
                </w:r>
              </w:del>
            </w:ins>
            <w:ins w:id="606" w:author="Author" w:date="2018-02-13T16:38:00Z">
              <w:del w:id="607" w:author="Author" w:date="2018-03-06T07:16:00Z">
                <w:r w:rsidRPr="00AC2A8A" w:rsidDel="00971296">
                  <w:rPr>
                    <w:strike/>
                    <w:rPrChange w:id="608" w:author="Author" w:date="2018-03-05T17:32:00Z">
                      <w:rPr/>
                    </w:rPrChange>
                  </w:rPr>
                  <w:delText>for</w:delText>
                </w:r>
              </w:del>
            </w:ins>
            <w:del w:id="609" w:author="Author" w:date="2018-03-06T07:16:00Z">
              <w:r w:rsidR="00B05BD6" w:rsidRPr="00AC2A8A" w:rsidDel="00971296">
                <w:rPr>
                  <w:strike/>
                  <w:rPrChange w:id="610" w:author="Author" w:date="2018-03-05T17:32:00Z">
                    <w:rPr/>
                  </w:rPrChange>
                </w:rPr>
                <w:delText xml:space="preserve">For details, refer to test script of scope item </w:delText>
              </w:r>
              <w:r w:rsidR="00B05BD6" w:rsidRPr="00AC2A8A" w:rsidDel="00971296">
                <w:rPr>
                  <w:rStyle w:val="SAPScreenElement"/>
                  <w:strike/>
                  <w:color w:val="auto"/>
                  <w:rPrChange w:id="611" w:author="Author" w:date="2018-03-05T17:32:00Z">
                    <w:rPr>
                      <w:rStyle w:val="SAPScreenElement"/>
                      <w:color w:val="auto"/>
                    </w:rPr>
                  </w:rPrChange>
                </w:rPr>
                <w:delText>Add New Employee / Rehire (FJ0)</w:delText>
              </w:r>
              <w:r w:rsidR="00B05BD6" w:rsidRPr="00AC2A8A" w:rsidDel="00971296">
                <w:rPr>
                  <w:strike/>
                  <w:rPrChange w:id="612" w:author="Author" w:date="2018-03-05T17:32:00Z">
                    <w:rPr/>
                  </w:rPrChange>
                </w:rPr>
                <w:delText>,</w:delText>
              </w:r>
              <w:r w:rsidR="00B05BD6" w:rsidRPr="00AC2A8A" w:rsidDel="00971296">
                <w:rPr>
                  <w:rStyle w:val="SAPScreenElement"/>
                  <w:strike/>
                  <w:rPrChange w:id="613" w:author="Author" w:date="2018-03-05T17:32:00Z">
                    <w:rPr>
                      <w:rStyle w:val="SAPScreenElement"/>
                    </w:rPr>
                  </w:rPrChange>
                </w:rPr>
                <w:delText xml:space="preserve"> </w:delText>
              </w:r>
              <w:r w:rsidR="00B05BD6" w:rsidRPr="00AC2A8A" w:rsidDel="00971296">
                <w:rPr>
                  <w:strike/>
                  <w:rPrChange w:id="614" w:author="Author" w:date="2018-03-05T17:32:00Z">
                    <w:rPr/>
                  </w:rPrChange>
                </w:rPr>
                <w:delText xml:space="preserve">process step </w:delText>
              </w:r>
              <w:r w:rsidR="00B05BD6" w:rsidRPr="00AC2A8A" w:rsidDel="00971296">
                <w:rPr>
                  <w:rStyle w:val="SAPScreenElement"/>
                  <w:strike/>
                  <w:color w:val="auto"/>
                  <w:rPrChange w:id="615" w:author="Author" w:date="2018-03-05T17:32:00Z">
                    <w:rPr>
                      <w:rStyle w:val="SAPScreenElement"/>
                      <w:color w:val="auto"/>
                    </w:rPr>
                  </w:rPrChange>
                </w:rPr>
                <w:delText>Entering Hiring Data</w:delText>
              </w:r>
              <w:r w:rsidR="00B05BD6" w:rsidRPr="00AC2A8A" w:rsidDel="00971296">
                <w:rPr>
                  <w:strike/>
                  <w:rPrChange w:id="616" w:author="Author" w:date="2018-03-05T17:32:00Z">
                    <w:rPr/>
                  </w:rPrChange>
                </w:rPr>
                <w:delText>.</w:delText>
              </w:r>
              <w:commentRangeEnd w:id="596"/>
              <w:r w:rsidR="00AC2A8A" w:rsidDel="00971296">
                <w:rPr>
                  <w:rStyle w:val="CommentReference"/>
                  <w:rFonts w:ascii="Arial" w:eastAsia="SimSun" w:hAnsi="Arial"/>
                  <w:lang w:val="de-DE"/>
                </w:rPr>
                <w:commentReference w:id="596"/>
              </w:r>
            </w:del>
          </w:p>
        </w:tc>
        <w:tc>
          <w:tcPr>
            <w:tcW w:w="2700" w:type="dxa"/>
            <w:tcBorders>
              <w:top w:val="single" w:sz="8" w:space="0" w:color="999999"/>
              <w:left w:val="single" w:sz="8" w:space="0" w:color="999999"/>
              <w:bottom w:val="single" w:sz="8" w:space="0" w:color="999999"/>
              <w:right w:val="single" w:sz="8" w:space="0" w:color="999999"/>
            </w:tcBorders>
          </w:tcPr>
          <w:p w14:paraId="220E6239" w14:textId="77777777" w:rsidR="00B05BD6" w:rsidRPr="007F1D8F" w:rsidRDefault="00B05BD6" w:rsidP="00B05BD6"/>
        </w:tc>
        <w:tc>
          <w:tcPr>
            <w:tcW w:w="1174" w:type="dxa"/>
            <w:tcBorders>
              <w:top w:val="single" w:sz="8" w:space="0" w:color="999999"/>
              <w:left w:val="single" w:sz="8" w:space="0" w:color="999999"/>
              <w:bottom w:val="single" w:sz="8" w:space="0" w:color="999999"/>
              <w:right w:val="single" w:sz="8" w:space="0" w:color="999999"/>
            </w:tcBorders>
          </w:tcPr>
          <w:p w14:paraId="1CDAD976" w14:textId="77777777" w:rsidR="00B05BD6" w:rsidRPr="00C50C67" w:rsidRDefault="00B05BD6" w:rsidP="00B05BD6"/>
        </w:tc>
      </w:tr>
      <w:tr w:rsidR="00B05BD6" w:rsidRPr="000E7820" w14:paraId="6A2DCACF" w14:textId="77777777" w:rsidTr="007E5277">
        <w:trPr>
          <w:trHeight w:val="357"/>
        </w:trPr>
        <w:tc>
          <w:tcPr>
            <w:tcW w:w="692" w:type="dxa"/>
            <w:tcBorders>
              <w:top w:val="single" w:sz="8" w:space="0" w:color="999999"/>
              <w:left w:val="single" w:sz="8" w:space="0" w:color="999999"/>
              <w:bottom w:val="single" w:sz="8" w:space="0" w:color="999999"/>
              <w:right w:val="single" w:sz="8" w:space="0" w:color="999999"/>
            </w:tcBorders>
          </w:tcPr>
          <w:p w14:paraId="7B47954B" w14:textId="003BA855" w:rsidR="00B05BD6" w:rsidRDefault="00B05BD6" w:rsidP="00B05BD6">
            <w:r>
              <w:lastRenderedPageBreak/>
              <w:t>18</w:t>
            </w:r>
          </w:p>
        </w:tc>
        <w:tc>
          <w:tcPr>
            <w:tcW w:w="1530" w:type="dxa"/>
            <w:tcBorders>
              <w:top w:val="single" w:sz="8" w:space="0" w:color="999999"/>
              <w:left w:val="single" w:sz="8" w:space="0" w:color="999999"/>
              <w:bottom w:val="single" w:sz="8" w:space="0" w:color="999999"/>
              <w:right w:val="single" w:sz="8" w:space="0" w:color="999999"/>
            </w:tcBorders>
          </w:tcPr>
          <w:p w14:paraId="04375503" w14:textId="4E04B3A4" w:rsidR="00B05BD6" w:rsidRPr="00C50C67" w:rsidRDefault="00B05BD6" w:rsidP="00B05BD6">
            <w:pPr>
              <w:rPr>
                <w:rStyle w:val="SAPEmphasis"/>
              </w:rPr>
            </w:pPr>
            <w:r w:rsidRPr="00CB4E70">
              <w:rPr>
                <w:rStyle w:val="SAPEmphasis"/>
              </w:rPr>
              <w:t xml:space="preserve">View Details of Past </w:t>
            </w:r>
            <w:r>
              <w:rPr>
                <w:rStyle w:val="SAPEmphasis"/>
              </w:rPr>
              <w:t>Role</w:t>
            </w:r>
            <w:r w:rsidRPr="00CB4E70">
              <w:rPr>
                <w:rStyle w:val="SAPEmphasis"/>
              </w:rPr>
              <w:t xml:space="preserve"> as Contingent Worker </w:t>
            </w:r>
          </w:p>
        </w:tc>
        <w:tc>
          <w:tcPr>
            <w:tcW w:w="2700" w:type="dxa"/>
            <w:tcBorders>
              <w:top w:val="single" w:sz="8" w:space="0" w:color="999999"/>
              <w:left w:val="single" w:sz="8" w:space="0" w:color="999999"/>
              <w:bottom w:val="single" w:sz="8" w:space="0" w:color="999999"/>
              <w:right w:val="single" w:sz="8" w:space="0" w:color="999999"/>
            </w:tcBorders>
          </w:tcPr>
          <w:p w14:paraId="59C503D1" w14:textId="20B0ED66" w:rsidR="00B05BD6" w:rsidRDefault="00B05BD6" w:rsidP="00B05BD6">
            <w:r w:rsidRPr="00F17467">
              <w:t xml:space="preserve">In the </w:t>
            </w:r>
            <w:r w:rsidRPr="001C1279">
              <w:rPr>
                <w:rStyle w:val="SAPScreenElement"/>
              </w:rPr>
              <w:t>Header</w:t>
            </w:r>
            <w:r w:rsidRPr="00F17467">
              <w:t xml:space="preserve">, </w:t>
            </w:r>
            <w:r>
              <w:t>below</w:t>
            </w:r>
            <w:r w:rsidRPr="00F17467">
              <w:t xml:space="preserve"> the </w:t>
            </w:r>
            <w:r>
              <w:t xml:space="preserve">employee’s </w:t>
            </w:r>
            <w:r w:rsidRPr="00F17467">
              <w:t>name</w:t>
            </w:r>
            <w:r>
              <w:t>, check the radio button next to the employee’s past role as a contingent worker.</w:t>
            </w:r>
          </w:p>
        </w:tc>
        <w:tc>
          <w:tcPr>
            <w:tcW w:w="1980" w:type="dxa"/>
            <w:tcBorders>
              <w:top w:val="single" w:sz="8" w:space="0" w:color="999999"/>
              <w:left w:val="single" w:sz="8" w:space="0" w:color="999999"/>
              <w:bottom w:val="single" w:sz="8" w:space="0" w:color="999999"/>
              <w:right w:val="single" w:sz="8" w:space="0" w:color="999999"/>
            </w:tcBorders>
          </w:tcPr>
          <w:p w14:paraId="76305DD0" w14:textId="77777777" w:rsidR="00B05BD6" w:rsidRPr="00C50C67" w:rsidRDefault="00B05BD6" w:rsidP="00B05BD6"/>
        </w:tc>
        <w:tc>
          <w:tcPr>
            <w:tcW w:w="3510" w:type="dxa"/>
            <w:tcBorders>
              <w:top w:val="single" w:sz="8" w:space="0" w:color="999999"/>
              <w:left w:val="single" w:sz="8" w:space="0" w:color="999999"/>
              <w:bottom w:val="single" w:sz="8" w:space="0" w:color="999999"/>
              <w:right w:val="single" w:sz="8" w:space="0" w:color="999999"/>
            </w:tcBorders>
          </w:tcPr>
          <w:p w14:paraId="388BDC30" w14:textId="77777777" w:rsidR="00B05BD6" w:rsidRDefault="00B05BD6" w:rsidP="00B05BD6">
            <w:pPr>
              <w:rPr>
                <w:rFonts w:cs="Arial"/>
                <w:bCs/>
              </w:rPr>
            </w:pPr>
          </w:p>
        </w:tc>
        <w:tc>
          <w:tcPr>
            <w:tcW w:w="2700" w:type="dxa"/>
            <w:tcBorders>
              <w:top w:val="single" w:sz="8" w:space="0" w:color="999999"/>
              <w:left w:val="single" w:sz="8" w:space="0" w:color="999999"/>
              <w:bottom w:val="single" w:sz="8" w:space="0" w:color="999999"/>
              <w:right w:val="single" w:sz="8" w:space="0" w:color="999999"/>
            </w:tcBorders>
          </w:tcPr>
          <w:p w14:paraId="688AFF5E" w14:textId="424E76A0" w:rsidR="00B05BD6" w:rsidRPr="007F1D8F" w:rsidRDefault="00B05BD6" w:rsidP="00B05BD6">
            <w:r>
              <w:t>The master data record of the employee in his or her previous role as contingent worker is displayed. You can view the details.</w:t>
            </w:r>
          </w:p>
        </w:tc>
        <w:tc>
          <w:tcPr>
            <w:tcW w:w="1174" w:type="dxa"/>
            <w:tcBorders>
              <w:top w:val="single" w:sz="8" w:space="0" w:color="999999"/>
              <w:left w:val="single" w:sz="8" w:space="0" w:color="999999"/>
              <w:bottom w:val="single" w:sz="8" w:space="0" w:color="999999"/>
              <w:right w:val="single" w:sz="8" w:space="0" w:color="999999"/>
            </w:tcBorders>
          </w:tcPr>
          <w:p w14:paraId="3773A280" w14:textId="77777777" w:rsidR="00B05BD6" w:rsidRPr="00C50C67" w:rsidRDefault="00B05BD6" w:rsidP="00B05BD6"/>
        </w:tc>
      </w:tr>
    </w:tbl>
    <w:p w14:paraId="373000D8" w14:textId="55C63D1C" w:rsidR="00BF5035" w:rsidRDefault="00BF5035" w:rsidP="00BF5035">
      <w:pPr>
        <w:rPr>
          <w:color w:val="FF0000"/>
        </w:rPr>
      </w:pPr>
    </w:p>
    <w:p w14:paraId="38F5CB4F" w14:textId="77777777" w:rsidR="0060451B" w:rsidRPr="00C50C67" w:rsidRDefault="0060451B" w:rsidP="0060451B">
      <w:pPr>
        <w:pStyle w:val="SAPNoteHeading"/>
        <w:ind w:left="720"/>
      </w:pPr>
      <w:r w:rsidRPr="00C50C67">
        <w:rPr>
          <w:noProof/>
        </w:rPr>
        <w:drawing>
          <wp:inline distT="0" distB="0" distL="0" distR="0" wp14:anchorId="43A740B3" wp14:editId="0269EAEC">
            <wp:extent cx="228600" cy="228600"/>
            <wp:effectExtent l="0" t="0" r="0" b="0"/>
            <wp:docPr id="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50C67">
        <w:t xml:space="preserve"> Note</w:t>
      </w:r>
    </w:p>
    <w:p w14:paraId="60BBD5B9" w14:textId="77777777" w:rsidR="00B93A64" w:rsidRDefault="00B93A64" w:rsidP="00B93A64">
      <w:pPr>
        <w:ind w:left="720"/>
      </w:pPr>
      <w:r>
        <w:t xml:space="preserve">When searching for this employee using </w:t>
      </w:r>
      <w:r w:rsidRPr="001D307A">
        <w:t xml:space="preserve">the </w:t>
      </w:r>
      <w:r w:rsidRPr="001D307A">
        <w:rPr>
          <w:rStyle w:val="SAPScreenElement"/>
        </w:rPr>
        <w:t>&lt;</w:t>
      </w:r>
      <w:r>
        <w:rPr>
          <w:rStyle w:val="SAPScreenElement"/>
        </w:rPr>
        <w:t xml:space="preserve">your </w:t>
      </w:r>
      <w:r w:rsidRPr="001D307A">
        <w:rPr>
          <w:rStyle w:val="SAPScreenElement"/>
        </w:rPr>
        <w:t>user name&gt;</w:t>
      </w:r>
      <w:r w:rsidRPr="001D307A">
        <w:t xml:space="preserve"> drop-down arrow</w:t>
      </w:r>
      <w:r w:rsidRPr="00B93A64">
        <w:t xml:space="preserve"> </w:t>
      </w:r>
      <w:r>
        <w:t>o</w:t>
      </w:r>
      <w:r w:rsidRPr="001D307A">
        <w:t xml:space="preserve">n the </w:t>
      </w:r>
      <w:r w:rsidRPr="001D307A">
        <w:rPr>
          <w:rStyle w:val="SAPScreenElement"/>
        </w:rPr>
        <w:t xml:space="preserve">My Employee File </w:t>
      </w:r>
      <w:r w:rsidRPr="001D307A">
        <w:t>screen</w:t>
      </w:r>
      <w:r>
        <w:t xml:space="preserve">, you can flag the </w:t>
      </w:r>
      <w:r w:rsidRPr="00E423F7">
        <w:rPr>
          <w:rStyle w:val="SAPScreenElement"/>
        </w:rPr>
        <w:t>Include inactive users in search</w:t>
      </w:r>
      <w:r>
        <w:t xml:space="preserve"> checkbox. In this case, both the records for the inactive past assignment as contingent worker and the active current assignment as employee are displayed in the result list. The past assignment is marked with </w:t>
      </w:r>
      <w:r w:rsidRPr="00F17467">
        <w:t xml:space="preserve">the </w:t>
      </w:r>
      <w:r w:rsidRPr="00F17467">
        <w:rPr>
          <w:rStyle w:val="SAPScreenElement"/>
        </w:rPr>
        <w:t>Contingent Worker</w:t>
      </w:r>
      <w:r w:rsidRPr="00F17467">
        <w:t xml:space="preserve"> symbol</w:t>
      </w:r>
      <w:r>
        <w:t xml:space="preserve"> in the list.</w:t>
      </w:r>
    </w:p>
    <w:p w14:paraId="0181AB65" w14:textId="77777777" w:rsidR="000620A9" w:rsidRPr="00792B4E" w:rsidRDefault="000620A9" w:rsidP="000620A9">
      <w:pPr>
        <w:pStyle w:val="Heading1"/>
        <w:ind w:left="432" w:hanging="432"/>
      </w:pPr>
      <w:bookmarkStart w:id="617" w:name="_Toc494441850"/>
      <w:bookmarkStart w:id="618" w:name="_Toc494445778"/>
      <w:bookmarkStart w:id="619" w:name="_Toc494441869"/>
      <w:bookmarkStart w:id="620" w:name="_Toc494445797"/>
      <w:bookmarkStart w:id="621" w:name="_Toc494441870"/>
      <w:bookmarkStart w:id="622" w:name="_Toc494445798"/>
      <w:bookmarkStart w:id="623" w:name="_Toc494441875"/>
      <w:bookmarkStart w:id="624" w:name="_Toc494445803"/>
      <w:bookmarkStart w:id="625" w:name="_Toc494441876"/>
      <w:bookmarkStart w:id="626" w:name="_Toc494445804"/>
      <w:bookmarkStart w:id="627" w:name="_Toc494441878"/>
      <w:bookmarkStart w:id="628" w:name="_Toc494445806"/>
      <w:bookmarkStart w:id="629" w:name="_Toc494441879"/>
      <w:bookmarkStart w:id="630" w:name="_Toc494445807"/>
      <w:bookmarkStart w:id="631" w:name="_Toc494441920"/>
      <w:bookmarkStart w:id="632" w:name="_Toc494445848"/>
      <w:bookmarkStart w:id="633" w:name="_Toc494441929"/>
      <w:bookmarkStart w:id="634" w:name="_Toc494445857"/>
      <w:bookmarkStart w:id="635" w:name="_Toc494441937"/>
      <w:bookmarkStart w:id="636" w:name="_Toc494445865"/>
      <w:bookmarkStart w:id="637" w:name="_Toc494441945"/>
      <w:bookmarkStart w:id="638" w:name="_Toc494445873"/>
      <w:bookmarkStart w:id="639" w:name="_Toc494441980"/>
      <w:bookmarkStart w:id="640" w:name="_Toc494445908"/>
      <w:bookmarkStart w:id="641" w:name="_Toc494441988"/>
      <w:bookmarkStart w:id="642" w:name="_Toc494445916"/>
      <w:bookmarkStart w:id="643" w:name="_Toc494442014"/>
      <w:bookmarkStart w:id="644" w:name="_Toc494445942"/>
      <w:bookmarkStart w:id="645" w:name="_Toc494442022"/>
      <w:bookmarkStart w:id="646" w:name="_Toc494445950"/>
      <w:bookmarkStart w:id="647" w:name="_Toc494442039"/>
      <w:bookmarkStart w:id="648" w:name="_Toc494445967"/>
      <w:bookmarkStart w:id="649" w:name="_Toc494442040"/>
      <w:bookmarkStart w:id="650" w:name="_Toc494445968"/>
      <w:bookmarkStart w:id="651" w:name="_Toc494442058"/>
      <w:bookmarkStart w:id="652" w:name="_Toc494445986"/>
      <w:bookmarkStart w:id="653" w:name="_Toc494442066"/>
      <w:bookmarkStart w:id="654" w:name="_Toc494445994"/>
      <w:bookmarkStart w:id="655" w:name="_Toc494442074"/>
      <w:bookmarkStart w:id="656" w:name="_Toc494446002"/>
      <w:bookmarkStart w:id="657" w:name="_Toc494442084"/>
      <w:bookmarkStart w:id="658" w:name="_Toc494446012"/>
      <w:bookmarkStart w:id="659" w:name="_Toc494442092"/>
      <w:bookmarkStart w:id="660" w:name="_Toc494446020"/>
      <w:bookmarkStart w:id="661" w:name="_Toc494442100"/>
      <w:bookmarkStart w:id="662" w:name="_Toc494446028"/>
      <w:bookmarkStart w:id="663" w:name="_Toc494442108"/>
      <w:bookmarkStart w:id="664" w:name="_Toc494446036"/>
      <w:bookmarkStart w:id="665" w:name="_Toc494442116"/>
      <w:bookmarkStart w:id="666" w:name="_Toc494446044"/>
      <w:bookmarkStart w:id="667" w:name="_Toc494442124"/>
      <w:bookmarkStart w:id="668" w:name="_Toc494446052"/>
      <w:bookmarkStart w:id="669" w:name="_Toc494442143"/>
      <w:bookmarkStart w:id="670" w:name="_Toc494446071"/>
      <w:bookmarkStart w:id="671" w:name="_Toc494442161"/>
      <w:bookmarkStart w:id="672" w:name="_Toc494446089"/>
      <w:bookmarkStart w:id="673" w:name="_Toc494442169"/>
      <w:bookmarkStart w:id="674" w:name="_Toc494446097"/>
      <w:bookmarkStart w:id="675" w:name="_Toc494442177"/>
      <w:bookmarkStart w:id="676" w:name="_Toc494446105"/>
      <w:bookmarkStart w:id="677" w:name="_Toc494442185"/>
      <w:bookmarkStart w:id="678" w:name="_Toc494446113"/>
      <w:bookmarkStart w:id="679" w:name="_Toc494442193"/>
      <w:bookmarkStart w:id="680" w:name="_Toc494446121"/>
      <w:bookmarkStart w:id="681" w:name="_Toc494442201"/>
      <w:bookmarkStart w:id="682" w:name="_Toc494446129"/>
      <w:bookmarkStart w:id="683" w:name="_Toc494442209"/>
      <w:bookmarkStart w:id="684" w:name="_Toc494446137"/>
      <w:bookmarkStart w:id="685" w:name="_Toc494442226"/>
      <w:bookmarkStart w:id="686" w:name="_Toc494446154"/>
      <w:bookmarkStart w:id="687" w:name="_Toc494442243"/>
      <w:bookmarkStart w:id="688" w:name="_Toc494446171"/>
      <w:bookmarkStart w:id="689" w:name="_Toc494442251"/>
      <w:bookmarkStart w:id="690" w:name="_Toc494446179"/>
      <w:bookmarkStart w:id="691" w:name="_Toc494442259"/>
      <w:bookmarkStart w:id="692" w:name="_Toc494446187"/>
      <w:bookmarkStart w:id="693" w:name="_Toc494442267"/>
      <w:bookmarkStart w:id="694" w:name="_Toc494446195"/>
      <w:bookmarkStart w:id="695" w:name="_Toc494442275"/>
      <w:bookmarkStart w:id="696" w:name="_Toc494446203"/>
      <w:bookmarkStart w:id="697" w:name="_Toc494442283"/>
      <w:bookmarkStart w:id="698" w:name="_Toc494446211"/>
      <w:bookmarkStart w:id="699" w:name="_Toc494442329"/>
      <w:bookmarkStart w:id="700" w:name="_Toc494446257"/>
      <w:bookmarkStart w:id="701" w:name="_Toc494442386"/>
      <w:bookmarkStart w:id="702" w:name="_Toc494446314"/>
      <w:bookmarkStart w:id="703" w:name="_Toc437607065"/>
      <w:bookmarkStart w:id="704" w:name="_Toc437607067"/>
      <w:bookmarkStart w:id="705" w:name="_Toc437607069"/>
      <w:bookmarkStart w:id="706" w:name="_Toc437607071"/>
      <w:bookmarkStart w:id="707" w:name="_Toc437607087"/>
      <w:bookmarkStart w:id="708" w:name="_Toc437607088"/>
      <w:bookmarkStart w:id="709" w:name="_Toc437607090"/>
      <w:bookmarkStart w:id="710" w:name="_Toc437607092"/>
      <w:bookmarkStart w:id="711" w:name="_Toc437607151"/>
      <w:bookmarkStart w:id="712" w:name="_Toc386012203"/>
      <w:bookmarkStart w:id="713" w:name="_Toc401565097"/>
      <w:bookmarkStart w:id="714" w:name="_Toc416967281"/>
      <w:bookmarkStart w:id="715" w:name="_Toc435792927"/>
      <w:bookmarkStart w:id="716" w:name="_Toc508084017"/>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792B4E">
        <w:lastRenderedPageBreak/>
        <w:t>Appendix</w:t>
      </w:r>
      <w:bookmarkEnd w:id="712"/>
      <w:bookmarkEnd w:id="713"/>
      <w:bookmarkEnd w:id="714"/>
      <w:bookmarkEnd w:id="715"/>
      <w:bookmarkEnd w:id="716"/>
    </w:p>
    <w:p w14:paraId="01043018" w14:textId="0AFB81E8" w:rsidR="00503D91" w:rsidRDefault="00503D91" w:rsidP="000620A9">
      <w:pPr>
        <w:pStyle w:val="Heading2"/>
        <w:ind w:left="576" w:hanging="576"/>
      </w:pPr>
      <w:bookmarkStart w:id="717" w:name="_Toc435792928"/>
      <w:bookmarkStart w:id="718" w:name="_Toc435792929"/>
      <w:bookmarkStart w:id="719" w:name="_Toc435792930"/>
      <w:bookmarkStart w:id="720" w:name="_Toc435792931"/>
      <w:bookmarkStart w:id="721" w:name="_Toc435792932"/>
      <w:bookmarkStart w:id="722" w:name="_Toc435792933"/>
      <w:bookmarkStart w:id="723" w:name="_Toc435792934"/>
      <w:bookmarkStart w:id="724" w:name="_Toc435792935"/>
      <w:bookmarkStart w:id="725" w:name="_Toc435792936"/>
      <w:bookmarkStart w:id="726" w:name="_Toc435792937"/>
      <w:bookmarkStart w:id="727" w:name="_Toc386012204"/>
      <w:bookmarkStart w:id="728" w:name="_Toc401565098"/>
      <w:bookmarkStart w:id="729" w:name="_Toc416967283"/>
      <w:bookmarkStart w:id="730" w:name="_Toc435792938"/>
      <w:bookmarkStart w:id="731" w:name="_Toc508084018"/>
      <w:bookmarkEnd w:id="717"/>
      <w:bookmarkEnd w:id="718"/>
      <w:bookmarkEnd w:id="719"/>
      <w:bookmarkEnd w:id="720"/>
      <w:bookmarkEnd w:id="721"/>
      <w:bookmarkEnd w:id="722"/>
      <w:bookmarkEnd w:id="723"/>
      <w:bookmarkEnd w:id="724"/>
      <w:bookmarkEnd w:id="725"/>
      <w:bookmarkEnd w:id="726"/>
      <w:r>
        <w:t>Importing Contingent Worker Data</w:t>
      </w:r>
      <w:bookmarkEnd w:id="731"/>
    </w:p>
    <w:p w14:paraId="422C9A5D" w14:textId="5BCF4621" w:rsidR="00503D91" w:rsidRDefault="00503D91" w:rsidP="000C1B2A">
      <w:r>
        <w:t>In case you need to enter master data of a bigger number of contingent workers, you can use the</w:t>
      </w:r>
      <w:r w:rsidR="00B56DEF">
        <w:t xml:space="preserve"> </w:t>
      </w:r>
      <w:r w:rsidR="00B56DEF" w:rsidRPr="000C1B2A">
        <w:rPr>
          <w:rStyle w:val="SAPScreenElement"/>
        </w:rPr>
        <w:t>Import Employee Data</w:t>
      </w:r>
      <w:r w:rsidR="00B56DEF" w:rsidRPr="00B56DEF">
        <w:t xml:space="preserve"> tool</w:t>
      </w:r>
      <w:r>
        <w:t xml:space="preserve"> instead of the </w:t>
      </w:r>
      <w:r w:rsidRPr="00C50C67">
        <w:t>“</w:t>
      </w:r>
      <w:r w:rsidRPr="00F17467">
        <w:rPr>
          <w:rStyle w:val="SAPScreenElement"/>
        </w:rPr>
        <w:t>Add Contingent Worker</w:t>
      </w:r>
      <w:r w:rsidR="00CB4E70" w:rsidRPr="00C50C67">
        <w:t>“</w:t>
      </w:r>
      <w:r w:rsidRPr="00C50C67">
        <w:t xml:space="preserve"> wizard.</w:t>
      </w:r>
      <w:r w:rsidR="00B56DEF">
        <w:t xml:space="preserve"> </w:t>
      </w:r>
    </w:p>
    <w:p w14:paraId="4C9AF802" w14:textId="24FB3BF1" w:rsidR="00B56DEF" w:rsidRDefault="00B56DEF" w:rsidP="00B56DEF">
      <w:r>
        <w:t xml:space="preserve">When using the </w:t>
      </w:r>
      <w:r w:rsidRPr="000B6B4A">
        <w:rPr>
          <w:rStyle w:val="SAPScreenElement"/>
        </w:rPr>
        <w:t>Import Employee Data</w:t>
      </w:r>
      <w:r w:rsidRPr="00B56DEF">
        <w:t xml:space="preserve"> tool</w:t>
      </w:r>
      <w:r>
        <w:t xml:space="preserve">, make sure to </w:t>
      </w:r>
      <w:r>
        <w:rPr>
          <w:rFonts w:hint="eastAsia"/>
        </w:rPr>
        <w:t>import</w:t>
      </w:r>
      <w:r>
        <w:t xml:space="preserve"> the data</w:t>
      </w:r>
      <w:r>
        <w:rPr>
          <w:rFonts w:hint="eastAsia"/>
        </w:rPr>
        <w:t xml:space="preserve"> in the following order:</w:t>
      </w:r>
    </w:p>
    <w:p w14:paraId="7029550B" w14:textId="11A194D3" w:rsidR="00B56DEF" w:rsidRDefault="00B56DEF" w:rsidP="000C1B2A">
      <w:pPr>
        <w:pStyle w:val="ListParagraph"/>
        <w:numPr>
          <w:ilvl w:val="0"/>
          <w:numId w:val="17"/>
        </w:numPr>
        <w:ind w:left="270" w:hanging="270"/>
      </w:pPr>
      <w:r>
        <w:rPr>
          <w:rFonts w:hint="eastAsia"/>
        </w:rPr>
        <w:t>Basic Import</w:t>
      </w:r>
    </w:p>
    <w:p w14:paraId="7CB06B8C" w14:textId="7ED72FD3" w:rsidR="00B56DEF" w:rsidRDefault="00B56DEF" w:rsidP="000C1B2A">
      <w:pPr>
        <w:pStyle w:val="ListParagraph"/>
        <w:numPr>
          <w:ilvl w:val="0"/>
          <w:numId w:val="17"/>
        </w:numPr>
        <w:ind w:left="270" w:hanging="270"/>
      </w:pPr>
      <w:r>
        <w:rPr>
          <w:rFonts w:hint="eastAsia"/>
        </w:rPr>
        <w:t>Employment Details</w:t>
      </w:r>
    </w:p>
    <w:p w14:paraId="171AD113" w14:textId="2052B54E" w:rsidR="00B56DEF" w:rsidRDefault="00B56DEF" w:rsidP="000C1B2A">
      <w:pPr>
        <w:pStyle w:val="ListParagraph"/>
        <w:numPr>
          <w:ilvl w:val="0"/>
          <w:numId w:val="17"/>
        </w:numPr>
        <w:ind w:left="270" w:hanging="270"/>
      </w:pPr>
      <w:r>
        <w:rPr>
          <w:rFonts w:hint="eastAsia"/>
        </w:rPr>
        <w:t>Work Order Import</w:t>
      </w:r>
    </w:p>
    <w:p w14:paraId="7AD37913" w14:textId="4903E023" w:rsidR="00B56DEF" w:rsidRDefault="00B56DEF" w:rsidP="000C1B2A">
      <w:pPr>
        <w:pStyle w:val="ListParagraph"/>
        <w:numPr>
          <w:ilvl w:val="0"/>
          <w:numId w:val="17"/>
        </w:numPr>
        <w:ind w:left="270" w:hanging="270"/>
      </w:pPr>
      <w:r>
        <w:rPr>
          <w:rFonts w:hint="eastAsia"/>
        </w:rPr>
        <w:t>Job History</w:t>
      </w:r>
    </w:p>
    <w:p w14:paraId="78E15796" w14:textId="743BA018" w:rsidR="00B56DEF" w:rsidRDefault="00B56DEF" w:rsidP="000C1B2A">
      <w:pPr>
        <w:pStyle w:val="ListParagraph"/>
        <w:numPr>
          <w:ilvl w:val="0"/>
          <w:numId w:val="17"/>
        </w:numPr>
        <w:ind w:left="270" w:hanging="270"/>
      </w:pPr>
      <w:r>
        <w:t>Contact Information.</w:t>
      </w:r>
    </w:p>
    <w:p w14:paraId="23174443" w14:textId="77777777" w:rsidR="000455E1" w:rsidRPr="004A3D7C" w:rsidRDefault="000455E1" w:rsidP="000C1B2A">
      <w:pPr>
        <w:pStyle w:val="SAPNoteHeading"/>
        <w:ind w:left="0"/>
      </w:pPr>
      <w:r>
        <w:rPr>
          <w:noProof/>
        </w:rPr>
        <w:drawing>
          <wp:inline distT="0" distB="0" distL="0" distR="0" wp14:anchorId="4945ACFA" wp14:editId="1109CBEA">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A3D7C">
        <w:t> Recommendation</w:t>
      </w:r>
    </w:p>
    <w:p w14:paraId="6526DF30" w14:textId="5B0B0AF3" w:rsidR="000455E1" w:rsidRPr="000C1B2A" w:rsidRDefault="000455E1" w:rsidP="000C1B2A">
      <w:r>
        <w:rPr>
          <w:rFonts w:eastAsia="Wingdings"/>
          <w:lang w:eastAsia="zh-CN"/>
        </w:rPr>
        <w:t>For details</w:t>
      </w:r>
      <w:r w:rsidR="00640157">
        <w:rPr>
          <w:rFonts w:eastAsia="Wingdings"/>
          <w:lang w:eastAsia="zh-CN"/>
        </w:rPr>
        <w:t>,</w:t>
      </w:r>
      <w:r>
        <w:rPr>
          <w:rFonts w:eastAsia="Wingdings"/>
          <w:lang w:eastAsia="zh-CN"/>
        </w:rPr>
        <w:t xml:space="preserve"> how to use the import tool and upload contingent worker data, please refer to the </w:t>
      </w:r>
      <w:ins w:id="732" w:author="Author" w:date="2018-02-26T14:22:00Z">
        <w:r w:rsidR="000C665E">
          <w:rPr>
            <w:rFonts w:eastAsia="Wingdings"/>
            <w:lang w:eastAsia="zh-CN"/>
          </w:rPr>
          <w:t xml:space="preserve">latest production </w:t>
        </w:r>
      </w:ins>
      <w:r>
        <w:rPr>
          <w:rFonts w:eastAsia="Wingdings"/>
          <w:lang w:eastAsia="zh-CN"/>
        </w:rPr>
        <w:t xml:space="preserve">handbook for setting up </w:t>
      </w:r>
      <w:r>
        <w:t xml:space="preserve">Contingent Workforce Management on the </w:t>
      </w:r>
      <w:hyperlink r:id="rId19" w:history="1">
        <w:r w:rsidR="00847C05">
          <w:rPr>
            <w:rStyle w:val="Hyperlink"/>
            <w:u w:val="single"/>
          </w:rPr>
          <w:t>SAP Help Portal</w:t>
        </w:r>
      </w:hyperlink>
      <w:r>
        <w:rPr>
          <w:rStyle w:val="Hyperlink"/>
        </w:rPr>
        <w:t xml:space="preserve"> </w:t>
      </w:r>
      <w:r>
        <w:rPr>
          <w:rFonts w:ascii="Symbol" w:hAnsi="Symbol"/>
          <w:lang w:eastAsia="de-DE"/>
        </w:rPr>
        <w:sym w:font="Symbol" w:char="F0AE"/>
      </w:r>
      <w:r>
        <w:t xml:space="preserve"> </w:t>
      </w:r>
      <w:r w:rsidR="005B6225">
        <w:rPr>
          <w:rStyle w:val="SAPScreenElement"/>
          <w:color w:val="auto"/>
        </w:rPr>
        <w:t>Administration</w:t>
      </w:r>
      <w:r>
        <w:rPr>
          <w:i/>
        </w:rPr>
        <w:t xml:space="preserve"> </w:t>
      </w:r>
      <w:r w:rsidRPr="000C1B2A">
        <w:rPr>
          <w:rFonts w:ascii="Symbol" w:hAnsi="Symbol" w:hint="eastAsia"/>
          <w:lang w:eastAsia="de-DE"/>
        </w:rPr>
        <w:sym w:font="Symbol" w:char="F0AE"/>
      </w:r>
      <w:r>
        <w:rPr>
          <w:i/>
        </w:rPr>
        <w:t xml:space="preserve"> </w:t>
      </w:r>
      <w:r w:rsidRPr="000C1B2A">
        <w:rPr>
          <w:rStyle w:val="SAPScreenElement"/>
          <w:color w:val="auto"/>
        </w:rPr>
        <w:t>Contingent Workforce Management</w:t>
      </w:r>
      <w:r>
        <w:rPr>
          <w:rStyle w:val="SAPScreenElement"/>
          <w:color w:val="auto"/>
        </w:rPr>
        <w:t>,</w:t>
      </w:r>
      <w:r w:rsidRPr="000455E1">
        <w:rPr>
          <w:rFonts w:eastAsia="Wingdings"/>
          <w:lang w:eastAsia="zh-CN"/>
        </w:rPr>
        <w:t xml:space="preserve"> </w:t>
      </w:r>
      <w:r w:rsidR="00CB4E70">
        <w:rPr>
          <w:rFonts w:eastAsia="Wingdings"/>
          <w:lang w:eastAsia="zh-CN"/>
        </w:rPr>
        <w:t xml:space="preserve">chapter </w:t>
      </w:r>
      <w:del w:id="733" w:author="Author" w:date="2018-02-26T14:15:00Z">
        <w:r w:rsidRPr="00CB4E70" w:rsidDel="008738DB">
          <w:rPr>
            <w:rStyle w:val="SAPScreenElement"/>
            <w:color w:val="auto"/>
          </w:rPr>
          <w:delText xml:space="preserve">Creating </w:delText>
        </w:r>
      </w:del>
      <w:ins w:id="734" w:author="Author" w:date="2018-02-26T14:15:00Z">
        <w:r w:rsidR="008738DB">
          <w:rPr>
            <w:rStyle w:val="SAPScreenElement"/>
            <w:color w:val="auto"/>
          </w:rPr>
          <w:t>Importing</w:t>
        </w:r>
        <w:r w:rsidR="008738DB" w:rsidRPr="00CB4E70">
          <w:rPr>
            <w:rStyle w:val="SAPScreenElement"/>
            <w:color w:val="auto"/>
          </w:rPr>
          <w:t xml:space="preserve"> </w:t>
        </w:r>
      </w:ins>
      <w:r w:rsidRPr="00CB4E70">
        <w:rPr>
          <w:rStyle w:val="SAPScreenElement"/>
          <w:color w:val="auto"/>
        </w:rPr>
        <w:t>Contingent Worker</w:t>
      </w:r>
      <w:del w:id="735" w:author="Author" w:date="2018-02-26T14:15:00Z">
        <w:r w:rsidRPr="00CB4E70" w:rsidDel="00C21942">
          <w:rPr>
            <w:rStyle w:val="SAPScreenElement"/>
            <w:color w:val="auto"/>
          </w:rPr>
          <w:delText>s</w:delText>
        </w:r>
      </w:del>
      <w:ins w:id="736" w:author="Author" w:date="2018-02-26T14:15:00Z">
        <w:r w:rsidR="00C21942">
          <w:rPr>
            <w:rStyle w:val="SAPScreenElement"/>
            <w:color w:val="auto"/>
          </w:rPr>
          <w:t xml:space="preserve"> Data</w:t>
        </w:r>
      </w:ins>
      <w:r>
        <w:rPr>
          <w:rFonts w:eastAsia="Wingdings"/>
          <w:lang w:eastAsia="zh-CN"/>
        </w:rPr>
        <w:t>.</w:t>
      </w:r>
    </w:p>
    <w:p w14:paraId="6698F9F6" w14:textId="4FE92F34" w:rsidR="000620A9" w:rsidRPr="00792B4E" w:rsidRDefault="000620A9" w:rsidP="000620A9">
      <w:pPr>
        <w:pStyle w:val="Heading2"/>
        <w:ind w:left="576" w:hanging="576"/>
      </w:pPr>
      <w:bookmarkStart w:id="737" w:name="_Toc508084019"/>
      <w:commentRangeStart w:id="738"/>
      <w:r w:rsidRPr="00792B4E">
        <w:t xml:space="preserve">Process </w:t>
      </w:r>
      <w:del w:id="739" w:author="Author" w:date="2018-02-13T16:38:00Z">
        <w:r w:rsidRPr="00792B4E" w:rsidDel="006B7356">
          <w:delText>Integration</w:delText>
        </w:r>
      </w:del>
      <w:bookmarkEnd w:id="727"/>
      <w:bookmarkEnd w:id="728"/>
      <w:bookmarkEnd w:id="729"/>
      <w:bookmarkEnd w:id="730"/>
      <w:ins w:id="740" w:author="Author" w:date="2018-02-13T16:38:00Z">
        <w:r w:rsidR="006B7356">
          <w:t>Chains</w:t>
        </w:r>
      </w:ins>
      <w:commentRangeEnd w:id="738"/>
      <w:ins w:id="741" w:author="Author" w:date="2018-02-13T16:39:00Z">
        <w:r w:rsidR="006B7356">
          <w:rPr>
            <w:rStyle w:val="CommentReference"/>
            <w:rFonts w:ascii="Arial" w:hAnsi="Arial"/>
            <w:color w:val="auto"/>
            <w:lang w:val="de-DE"/>
          </w:rPr>
          <w:commentReference w:id="738"/>
        </w:r>
      </w:ins>
      <w:bookmarkEnd w:id="737"/>
    </w:p>
    <w:p w14:paraId="15BA3C05" w14:textId="29769C1F" w:rsidR="000620A9" w:rsidRDefault="000620A9" w:rsidP="000620A9">
      <w:pPr>
        <w:rPr>
          <w:ins w:id="742" w:author="Author" w:date="2018-02-15T12:50:00Z"/>
        </w:rPr>
      </w:pPr>
      <w:r w:rsidRPr="00792B4E">
        <w:t xml:space="preserve">The process to be tested in this test script is part of a chain of integrated processes. </w:t>
      </w:r>
    </w:p>
    <w:p w14:paraId="46502BC6" w14:textId="7B71211A" w:rsidR="00092DF9" w:rsidRPr="00792B4E" w:rsidRDefault="00092DF9" w:rsidP="000620A9">
      <w:ins w:id="743" w:author="Author" w:date="2018-02-15T12:50:00Z">
        <w:r>
          <w:t>In the assumption that the</w:t>
        </w:r>
        <w:r w:rsidRPr="00383F3F">
          <w:t xml:space="preserve"> </w:t>
        </w:r>
        <w:r w:rsidRPr="00666372">
          <w:rPr>
            <w:rStyle w:val="SAPEmphasis"/>
          </w:rPr>
          <w:t xml:space="preserve">Employee Central related content </w:t>
        </w:r>
        <w:r w:rsidRPr="00383F3F">
          <w:t>in your instance</w:t>
        </w:r>
        <w:r w:rsidRPr="002B0A3D">
          <w:rPr>
            <w:rStyle w:val="SAPEmphasis"/>
          </w:rPr>
          <w:t xml:space="preserve"> </w:t>
        </w:r>
        <w:r w:rsidRPr="00E520A7">
          <w:rPr>
            <w:rStyle w:val="SAPEmphasis"/>
          </w:rPr>
          <w:t>has been deployed</w:t>
        </w:r>
        <w:r w:rsidRPr="00383F3F">
          <w:t xml:space="preserve"> </w:t>
        </w:r>
        <w:r w:rsidRPr="00666372">
          <w:rPr>
            <w:rStyle w:val="SAPEmphasis"/>
          </w:rPr>
          <w:t>with the SAP Best Practices</w:t>
        </w:r>
        <w:r w:rsidRPr="00383F3F">
          <w:t>,</w:t>
        </w:r>
        <w:r>
          <w:t xml:space="preserve"> you can test</w:t>
        </w:r>
        <w:r w:rsidRPr="00383F3F">
          <w:t xml:space="preserve"> </w:t>
        </w:r>
        <w:r>
          <w:t>following</w:t>
        </w:r>
        <w:r w:rsidRPr="00383F3F">
          <w:t xml:space="preserve"> business processes</w:t>
        </w:r>
        <w:r>
          <w:t>.</w:t>
        </w:r>
      </w:ins>
    </w:p>
    <w:p w14:paraId="249D4F1B" w14:textId="098718BC" w:rsidR="000620A9" w:rsidRPr="00792B4E" w:rsidRDefault="000620A9" w:rsidP="005D662A">
      <w:pPr>
        <w:pStyle w:val="Heading3"/>
        <w:ind w:left="1440" w:hanging="1440"/>
      </w:pPr>
      <w:bookmarkStart w:id="744" w:name="_Toc188964946"/>
      <w:bookmarkStart w:id="745" w:name="_Toc357081295"/>
      <w:bookmarkStart w:id="746" w:name="_Toc401565099"/>
      <w:bookmarkStart w:id="747" w:name="_Toc416967284"/>
      <w:bookmarkStart w:id="748" w:name="_Toc435792939"/>
      <w:bookmarkStart w:id="749" w:name="_Toc508084020"/>
      <w:r w:rsidRPr="00792B4E">
        <w:t>Preceding Process</w:t>
      </w:r>
      <w:bookmarkEnd w:id="744"/>
      <w:r w:rsidRPr="00792B4E">
        <w:t>es</w:t>
      </w:r>
      <w:bookmarkEnd w:id="745"/>
      <w:bookmarkEnd w:id="746"/>
      <w:bookmarkEnd w:id="747"/>
      <w:bookmarkEnd w:id="748"/>
      <w:bookmarkEnd w:id="749"/>
    </w:p>
    <w:p w14:paraId="41F076A1" w14:textId="77777777" w:rsidR="000620A9" w:rsidRPr="00792B4E" w:rsidRDefault="000620A9" w:rsidP="000620A9">
      <w:r w:rsidRPr="00792B4E">
        <w:t>You may first have completed the following processes and conditions before you start with the test steps: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750" w:author="Author" w:date="2018-02-15T12:50:00Z">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7347"/>
        <w:gridCol w:w="6939"/>
        <w:tblGridChange w:id="751">
          <w:tblGrid>
            <w:gridCol w:w="2757"/>
            <w:gridCol w:w="11529"/>
          </w:tblGrid>
        </w:tblGridChange>
      </w:tblGrid>
      <w:tr w:rsidR="000620A9" w:rsidRPr="00792B4E" w14:paraId="569DAAC9" w14:textId="77777777" w:rsidTr="00397E05">
        <w:trPr>
          <w:tblHeader/>
          <w:trPrChange w:id="752" w:author="Author" w:date="2018-02-15T12:50:00Z">
            <w:trPr>
              <w:tblHeader/>
            </w:trPr>
          </w:trPrChange>
        </w:trPr>
        <w:tc>
          <w:tcPr>
            <w:tcW w:w="7347" w:type="dxa"/>
            <w:tcBorders>
              <w:top w:val="single" w:sz="8" w:space="0" w:color="999999"/>
              <w:left w:val="single" w:sz="8" w:space="0" w:color="999999"/>
              <w:bottom w:val="single" w:sz="8" w:space="0" w:color="999999"/>
              <w:right w:val="single" w:sz="8" w:space="0" w:color="999999"/>
            </w:tcBorders>
            <w:shd w:val="clear" w:color="auto" w:fill="999999"/>
            <w:hideMark/>
            <w:tcPrChange w:id="753" w:author="Author" w:date="2018-02-15T12:50:00Z">
              <w:tcPr>
                <w:tcW w:w="2757"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4103E4B1" w14:textId="77777777" w:rsidR="000620A9" w:rsidRPr="00792B4E" w:rsidRDefault="000620A9" w:rsidP="000620A9">
            <w:pPr>
              <w:pStyle w:val="SAPTableHeader"/>
              <w:keepLines w:val="0"/>
            </w:pPr>
            <w:r w:rsidRPr="00792B4E">
              <w:t>Process</w:t>
            </w:r>
          </w:p>
        </w:tc>
        <w:tc>
          <w:tcPr>
            <w:tcW w:w="6939" w:type="dxa"/>
            <w:tcBorders>
              <w:top w:val="single" w:sz="8" w:space="0" w:color="999999"/>
              <w:left w:val="single" w:sz="8" w:space="0" w:color="999999"/>
              <w:bottom w:val="single" w:sz="8" w:space="0" w:color="999999"/>
              <w:right w:val="single" w:sz="8" w:space="0" w:color="999999"/>
            </w:tcBorders>
            <w:shd w:val="clear" w:color="auto" w:fill="999999"/>
            <w:hideMark/>
            <w:tcPrChange w:id="754" w:author="Author" w:date="2018-02-15T12:50:00Z">
              <w:tcPr>
                <w:tcW w:w="11529"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4D692AD9" w14:textId="77777777" w:rsidR="000620A9" w:rsidRPr="00792B4E" w:rsidRDefault="000620A9" w:rsidP="000620A9">
            <w:pPr>
              <w:pStyle w:val="SAPTableHeader"/>
              <w:keepLines w:val="0"/>
            </w:pPr>
            <w:r w:rsidRPr="00792B4E">
              <w:t>Business Condition</w:t>
            </w:r>
          </w:p>
        </w:tc>
      </w:tr>
      <w:tr w:rsidR="00706EE5" w:rsidRPr="00792B4E" w14:paraId="67CA0A55" w14:textId="77777777" w:rsidTr="00397E05">
        <w:tc>
          <w:tcPr>
            <w:tcW w:w="7347" w:type="dxa"/>
            <w:tcBorders>
              <w:top w:val="single" w:sz="8" w:space="0" w:color="999999"/>
              <w:left w:val="single" w:sz="8" w:space="0" w:color="999999"/>
              <w:bottom w:val="single" w:sz="8" w:space="0" w:color="999999"/>
              <w:right w:val="single" w:sz="8" w:space="0" w:color="999999"/>
            </w:tcBorders>
            <w:hideMark/>
            <w:tcPrChange w:id="755" w:author="Author" w:date="2018-02-15T12:50:00Z">
              <w:tcPr>
                <w:tcW w:w="2757" w:type="dxa"/>
                <w:tcBorders>
                  <w:top w:val="single" w:sz="8" w:space="0" w:color="999999"/>
                  <w:left w:val="single" w:sz="8" w:space="0" w:color="999999"/>
                  <w:bottom w:val="single" w:sz="8" w:space="0" w:color="999999"/>
                  <w:right w:val="single" w:sz="8" w:space="0" w:color="999999"/>
                </w:tcBorders>
                <w:hideMark/>
              </w:tcPr>
            </w:tcPrChange>
          </w:tcPr>
          <w:p w14:paraId="79ADC6B2" w14:textId="112472D5" w:rsidR="00706EE5" w:rsidRPr="00007236" w:rsidRDefault="00092DF9" w:rsidP="00706EE5">
            <w:pPr>
              <w:rPr>
                <w:rStyle w:val="SAPTextReference"/>
              </w:rPr>
            </w:pPr>
            <w:ins w:id="756" w:author="Author" w:date="2018-02-15T12:50:00Z">
              <w:r>
                <w:t>I</w:t>
              </w:r>
              <w:r w:rsidRPr="00383F3F">
                <w:t>n case</w:t>
              </w:r>
              <w:r w:rsidRPr="0073146F">
                <w:t xml:space="preserve"> </w:t>
              </w:r>
              <w:r w:rsidRPr="00007236">
                <w:rPr>
                  <w:rStyle w:val="SAPEmphasis"/>
                </w:rPr>
                <w:t xml:space="preserve">Position </w:t>
              </w:r>
              <w:r w:rsidRPr="0073146F">
                <w:rPr>
                  <w:rStyle w:val="SAPEmphasis"/>
                </w:rPr>
                <w:t>Management</w:t>
              </w:r>
              <w:r w:rsidRPr="0073146F">
                <w:t xml:space="preserve"> has been </w:t>
              </w:r>
              <w:r>
                <w:t>deployed:</w:t>
              </w:r>
              <w:r w:rsidRPr="00945767">
                <w:rPr>
                  <w:rStyle w:val="SAPTextReference"/>
                </w:rPr>
                <w:t xml:space="preserve"> </w:t>
              </w:r>
            </w:ins>
            <w:ins w:id="757" w:author="Author" w:date="2018-02-16T16:03:00Z">
              <w:r w:rsidR="00397E05" w:rsidRPr="00397E05">
                <w:t>sub-process</w:t>
              </w:r>
              <w:r w:rsidR="00397E05">
                <w:rPr>
                  <w:rStyle w:val="SAPScreenElement"/>
                </w:rPr>
                <w:t xml:space="preserve"> </w:t>
              </w:r>
              <w:r w:rsidR="00397E05" w:rsidRPr="00397E05">
                <w:rPr>
                  <w:rStyle w:val="SAPScreenElement"/>
                  <w:color w:val="auto"/>
                </w:rPr>
                <w:t>Position Creation</w:t>
              </w:r>
            </w:ins>
            <w:r w:rsidR="00397E05">
              <w:rPr>
                <w:rStyle w:val="SAPScreenElement"/>
                <w:color w:val="auto"/>
              </w:rPr>
              <w:t xml:space="preserve"> </w:t>
            </w:r>
            <w:r w:rsidR="00397E05" w:rsidRPr="00397E05">
              <w:t>of</w:t>
            </w:r>
            <w:r w:rsidR="00397E05" w:rsidRPr="00007236">
              <w:rPr>
                <w:rStyle w:val="SAPScreenElement"/>
                <w:color w:val="auto"/>
              </w:rPr>
              <w:t xml:space="preserve"> </w:t>
            </w:r>
            <w:r w:rsidR="00706EE5" w:rsidRPr="00007236">
              <w:rPr>
                <w:rStyle w:val="SAPScreenElement"/>
                <w:color w:val="auto"/>
              </w:rPr>
              <w:t>Manage Positions (FK1)</w:t>
            </w:r>
            <w:ins w:id="758" w:author="Author" w:date="2018-02-16T16:03:00Z">
              <w:r w:rsidR="00397E05" w:rsidRPr="00397E05">
                <w:t xml:space="preserve"> </w:t>
              </w:r>
            </w:ins>
            <w:r w:rsidR="00CB7879" w:rsidRPr="00007236">
              <w:rPr>
                <w:rStyle w:val="SAPScreenElement"/>
                <w:color w:val="auto"/>
              </w:rPr>
              <w:t>(Optional)</w:t>
            </w:r>
          </w:p>
        </w:tc>
        <w:tc>
          <w:tcPr>
            <w:tcW w:w="6939" w:type="dxa"/>
            <w:tcBorders>
              <w:top w:val="single" w:sz="8" w:space="0" w:color="999999"/>
              <w:left w:val="single" w:sz="8" w:space="0" w:color="999999"/>
              <w:bottom w:val="single" w:sz="8" w:space="0" w:color="999999"/>
              <w:right w:val="single" w:sz="8" w:space="0" w:color="999999"/>
            </w:tcBorders>
            <w:hideMark/>
            <w:tcPrChange w:id="759" w:author="Author" w:date="2018-02-15T12:50:00Z">
              <w:tcPr>
                <w:tcW w:w="11529" w:type="dxa"/>
                <w:tcBorders>
                  <w:top w:val="single" w:sz="8" w:space="0" w:color="999999"/>
                  <w:left w:val="single" w:sz="8" w:space="0" w:color="999999"/>
                  <w:bottom w:val="single" w:sz="8" w:space="0" w:color="999999"/>
                  <w:right w:val="single" w:sz="8" w:space="0" w:color="999999"/>
                </w:tcBorders>
                <w:hideMark/>
              </w:tcPr>
            </w:tcPrChange>
          </w:tcPr>
          <w:p w14:paraId="1AAC872A" w14:textId="05955697" w:rsidR="00706EE5" w:rsidRPr="00007236" w:rsidRDefault="00706EE5" w:rsidP="00EE4D37">
            <w:del w:id="760" w:author="Author" w:date="2018-02-15T12:50:00Z">
              <w:r w:rsidRPr="00007236" w:rsidDel="00092DF9">
                <w:rPr>
                  <w:rStyle w:val="SAPEmphasis"/>
                </w:rPr>
                <w:delText xml:space="preserve">In case Position Management </w:delText>
              </w:r>
              <w:r w:rsidR="006854D2" w:rsidRPr="00181EE3" w:rsidDel="00092DF9">
                <w:rPr>
                  <w:rStyle w:val="SAPEmphasis"/>
                </w:rPr>
                <w:delText xml:space="preserve">has also been implemented </w:delText>
              </w:r>
              <w:r w:rsidRPr="00007236" w:rsidDel="00092DF9">
                <w:rPr>
                  <w:rStyle w:val="SAPEmphasis"/>
                </w:rPr>
                <w:delText xml:space="preserve">in your </w:delText>
              </w:r>
              <w:r w:rsidR="00A311E2" w:rsidRPr="00007236" w:rsidDel="00092DF9">
                <w:rPr>
                  <w:rStyle w:val="SAPEmphasis"/>
                </w:rPr>
                <w:delText xml:space="preserve">SAP SuccessFactors </w:delText>
              </w:r>
              <w:r w:rsidRPr="00007236" w:rsidDel="00092DF9">
                <w:rPr>
                  <w:rStyle w:val="SAPEmphasis"/>
                </w:rPr>
                <w:delText>Employee Central instance</w:delText>
              </w:r>
              <w:r w:rsidRPr="00007236" w:rsidDel="00092DF9">
                <w:delText>, t</w:delText>
              </w:r>
            </w:del>
            <w:ins w:id="761" w:author="Author" w:date="2018-02-15T12:50:00Z">
              <w:r w:rsidR="00092DF9">
                <w:t>T</w:t>
              </w:r>
            </w:ins>
            <w:r w:rsidRPr="00007236">
              <w:t xml:space="preserve">he position </w:t>
            </w:r>
            <w:r w:rsidR="00EE4D37" w:rsidRPr="00007236">
              <w:t>to</w:t>
            </w:r>
            <w:r w:rsidRPr="00007236">
              <w:t xml:space="preserve"> which the </w:t>
            </w:r>
            <w:r w:rsidR="00EE4D37" w:rsidRPr="00007236">
              <w:t>contingent worker</w:t>
            </w:r>
            <w:r w:rsidRPr="00007236">
              <w:t xml:space="preserve"> is to be </w:t>
            </w:r>
            <w:r w:rsidR="00EE4D37" w:rsidRPr="00007236">
              <w:t>assigned</w:t>
            </w:r>
            <w:r w:rsidRPr="00007236">
              <w:t xml:space="preserve"> must have been created with appropriate fields filled in.</w:t>
            </w:r>
          </w:p>
        </w:tc>
      </w:tr>
      <w:tr w:rsidR="002618D5" w:rsidRPr="00792B4E" w14:paraId="502364B0" w14:textId="77777777" w:rsidTr="00397E05">
        <w:tc>
          <w:tcPr>
            <w:tcW w:w="7347" w:type="dxa"/>
            <w:tcBorders>
              <w:top w:val="single" w:sz="8" w:space="0" w:color="999999"/>
              <w:left w:val="single" w:sz="8" w:space="0" w:color="999999"/>
              <w:bottom w:val="single" w:sz="8" w:space="0" w:color="999999"/>
              <w:right w:val="single" w:sz="8" w:space="0" w:color="999999"/>
            </w:tcBorders>
            <w:tcPrChange w:id="762" w:author="Author" w:date="2018-02-15T12:50:00Z">
              <w:tcPr>
                <w:tcW w:w="2757" w:type="dxa"/>
                <w:tcBorders>
                  <w:top w:val="single" w:sz="8" w:space="0" w:color="999999"/>
                  <w:left w:val="single" w:sz="8" w:space="0" w:color="999999"/>
                  <w:bottom w:val="single" w:sz="8" w:space="0" w:color="999999"/>
                  <w:right w:val="single" w:sz="8" w:space="0" w:color="999999"/>
                </w:tcBorders>
              </w:tcPr>
            </w:tcPrChange>
          </w:tcPr>
          <w:p w14:paraId="721D93C2" w14:textId="415A7A0D" w:rsidR="002618D5" w:rsidRPr="00C50C67" w:rsidRDefault="00092DF9" w:rsidP="00706EE5">
            <w:pPr>
              <w:rPr>
                <w:rStyle w:val="SAPScreenElement"/>
                <w:color w:val="auto"/>
              </w:rPr>
            </w:pPr>
            <w:ins w:id="763" w:author="Author" w:date="2018-02-15T12:50:00Z">
              <w:r>
                <w:t>I</w:t>
              </w:r>
              <w:r w:rsidRPr="00383F3F">
                <w:t>n case</w:t>
              </w:r>
              <w:r>
                <w:t xml:space="preserve"> the</w:t>
              </w:r>
              <w:r w:rsidRPr="0073146F">
                <w:t xml:space="preserve"> </w:t>
              </w:r>
              <w:r w:rsidRPr="0073146F">
                <w:rPr>
                  <w:rStyle w:val="SAPEmphasis"/>
                </w:rPr>
                <w:t xml:space="preserve">Core </w:t>
              </w:r>
              <w:r w:rsidRPr="00666372">
                <w:t xml:space="preserve">content </w:t>
              </w:r>
              <w:r w:rsidRPr="0073146F">
                <w:t xml:space="preserve">has been </w:t>
              </w:r>
              <w:r>
                <w:t>deployed:</w:t>
              </w:r>
              <w:r w:rsidRPr="00945767">
                <w:rPr>
                  <w:rStyle w:val="SAPTextReference"/>
                </w:rPr>
                <w:t xml:space="preserve"> </w:t>
              </w:r>
            </w:ins>
            <w:r w:rsidR="002618D5" w:rsidRPr="00587EC9">
              <w:rPr>
                <w:rStyle w:val="SAPScreenElement"/>
                <w:color w:val="auto"/>
              </w:rPr>
              <w:t>Take Action: Termination (FJ3)</w:t>
            </w:r>
            <w:r w:rsidR="002618D5">
              <w:rPr>
                <w:rStyle w:val="SAPScreenElement"/>
                <w:color w:val="auto"/>
              </w:rPr>
              <w:t xml:space="preserve"> (Optional)</w:t>
            </w:r>
          </w:p>
        </w:tc>
        <w:tc>
          <w:tcPr>
            <w:tcW w:w="6939" w:type="dxa"/>
            <w:tcBorders>
              <w:top w:val="single" w:sz="8" w:space="0" w:color="999999"/>
              <w:left w:val="single" w:sz="8" w:space="0" w:color="999999"/>
              <w:bottom w:val="single" w:sz="8" w:space="0" w:color="999999"/>
              <w:right w:val="single" w:sz="8" w:space="0" w:color="999999"/>
            </w:tcBorders>
            <w:tcPrChange w:id="764" w:author="Author" w:date="2018-02-15T12:50:00Z">
              <w:tcPr>
                <w:tcW w:w="11529" w:type="dxa"/>
                <w:tcBorders>
                  <w:top w:val="single" w:sz="8" w:space="0" w:color="999999"/>
                  <w:left w:val="single" w:sz="8" w:space="0" w:color="999999"/>
                  <w:bottom w:val="single" w:sz="8" w:space="0" w:color="999999"/>
                  <w:right w:val="single" w:sz="8" w:space="0" w:color="999999"/>
                </w:tcBorders>
              </w:tcPr>
            </w:tcPrChange>
          </w:tcPr>
          <w:p w14:paraId="73BA60E0" w14:textId="0A21C584" w:rsidR="002618D5" w:rsidRPr="003A67D5" w:rsidRDefault="002618D5" w:rsidP="00EE4D37">
            <w:pPr>
              <w:rPr>
                <w:rStyle w:val="SAPEmphasis"/>
              </w:rPr>
            </w:pPr>
            <w:r>
              <w:t>In case an employee</w:t>
            </w:r>
            <w:r w:rsidR="00736D24">
              <w:t xml:space="preserve"> of the company</w:t>
            </w:r>
            <w:r>
              <w:t xml:space="preserve"> should become a contingent worker, t</w:t>
            </w:r>
            <w:r w:rsidRPr="00C50C67">
              <w:t xml:space="preserve">he </w:t>
            </w:r>
            <w:r w:rsidRPr="00294EA9">
              <w:rPr>
                <w:rStyle w:val="SAPScreenElement"/>
                <w:color w:val="auto"/>
              </w:rPr>
              <w:t>Terminate</w:t>
            </w:r>
            <w:r w:rsidRPr="00294EA9">
              <w:t xml:space="preserve"> </w:t>
            </w:r>
            <w:r w:rsidRPr="00C50C67">
              <w:t xml:space="preserve">action type must have been </w:t>
            </w:r>
            <w:r>
              <w:t xml:space="preserve">executed for </w:t>
            </w:r>
            <w:r w:rsidRPr="00C50C67">
              <w:t xml:space="preserve">this particular employee </w:t>
            </w:r>
            <w:r>
              <w:t>first.</w:t>
            </w:r>
          </w:p>
        </w:tc>
      </w:tr>
    </w:tbl>
    <w:p w14:paraId="1ABD5333" w14:textId="77777777" w:rsidR="005D662A" w:rsidRPr="00A61DA7" w:rsidRDefault="005D662A" w:rsidP="005D662A">
      <w:pPr>
        <w:pStyle w:val="Heading3"/>
        <w:numPr>
          <w:ilvl w:val="2"/>
          <w:numId w:val="6"/>
        </w:numPr>
      </w:pPr>
      <w:bookmarkStart w:id="765" w:name="_Toc410684937"/>
      <w:bookmarkStart w:id="766" w:name="_Toc482105743"/>
      <w:bookmarkStart w:id="767" w:name="_Toc508084021"/>
      <w:r w:rsidRPr="00A61DA7">
        <w:lastRenderedPageBreak/>
        <w:t>Succeeding Processes</w:t>
      </w:r>
      <w:bookmarkEnd w:id="765"/>
      <w:bookmarkEnd w:id="766"/>
      <w:bookmarkEnd w:id="767"/>
    </w:p>
    <w:p w14:paraId="31E59D78" w14:textId="77777777" w:rsidR="00397E05" w:rsidRDefault="005D662A" w:rsidP="005D662A">
      <w:r>
        <w:t xml:space="preserve">In case an inactive contingent worker has been hired as </w:t>
      </w:r>
      <w:r w:rsidRPr="00CB4E70">
        <w:t>a</w:t>
      </w:r>
      <w:r w:rsidR="006E1150" w:rsidRPr="00CB4E70">
        <w:t>n</w:t>
      </w:r>
      <w:r w:rsidRPr="00CB4E70">
        <w:t xml:space="preserve"> employee</w:t>
      </w:r>
      <w:r w:rsidR="006E1150" w:rsidRPr="00CB4E70">
        <w:t xml:space="preserve"> at the company</w:t>
      </w:r>
      <w:r w:rsidRPr="00CB4E70">
        <w:t>, after</w:t>
      </w:r>
      <w:r w:rsidRPr="00A61DA7">
        <w:t xml:space="preserve"> completing the activities in this test case, you can continue testing the </w:t>
      </w:r>
      <w:r>
        <w:t>same</w:t>
      </w:r>
      <w:r w:rsidRPr="00A61DA7">
        <w:t xml:space="preserve"> business processes</w:t>
      </w:r>
      <w:r>
        <w:t xml:space="preserve"> as for a newly hired employee.</w:t>
      </w:r>
      <w:ins w:id="768" w:author="Author" w:date="2018-02-15T12:51:00Z">
        <w:r w:rsidR="00092DF9" w:rsidRPr="00092DF9">
          <w:t xml:space="preserve"> </w:t>
        </w:r>
      </w:ins>
    </w:p>
    <w:p w14:paraId="6C2D9807" w14:textId="452EDD1E" w:rsidR="005D662A" w:rsidRPr="00A61DA7" w:rsidRDefault="00092DF9" w:rsidP="005D662A">
      <w:ins w:id="769" w:author="Author" w:date="2018-02-15T12:51:00Z">
        <w:r>
          <w:t>I</w:t>
        </w:r>
        <w:r w:rsidRPr="00383F3F">
          <w:t>n case</w:t>
        </w:r>
        <w:r>
          <w:t xml:space="preserve"> the</w:t>
        </w:r>
        <w:r w:rsidRPr="0073146F">
          <w:t xml:space="preserve"> </w:t>
        </w:r>
        <w:r w:rsidRPr="0073146F">
          <w:rPr>
            <w:rStyle w:val="SAPEmphasis"/>
          </w:rPr>
          <w:t xml:space="preserve">Core </w:t>
        </w:r>
        <w:r w:rsidRPr="00666372">
          <w:t xml:space="preserve">content </w:t>
        </w:r>
        <w:r w:rsidRPr="00092DF9">
          <w:rPr>
            <w:rStyle w:val="SAPEmphasis"/>
            <w:rPrChange w:id="770" w:author="Author" w:date="2018-02-15T12:52:00Z">
              <w:rPr/>
            </w:rPrChange>
          </w:rPr>
          <w:t>has been deployed with the SAP Best Practices</w:t>
        </w:r>
        <w:r>
          <w:t>, you can</w:t>
        </w:r>
      </w:ins>
      <w:r w:rsidR="005D662A">
        <w:t xml:space="preserve"> </w:t>
      </w:r>
      <w:del w:id="771" w:author="Author" w:date="2018-02-15T12:51:00Z">
        <w:r w:rsidR="005D662A" w:rsidDel="00092DF9">
          <w:delText xml:space="preserve">For details </w:delText>
        </w:r>
      </w:del>
      <w:r w:rsidR="005D662A">
        <w:t xml:space="preserve">refer </w:t>
      </w:r>
      <w:ins w:id="772" w:author="Author" w:date="2018-02-15T12:51:00Z">
        <w:r>
          <w:t xml:space="preserve">for details </w:t>
        </w:r>
      </w:ins>
      <w:r w:rsidR="005D662A">
        <w:t xml:space="preserve">to test script of scope item </w:t>
      </w:r>
      <w:r w:rsidR="005D662A">
        <w:rPr>
          <w:rStyle w:val="SAPTextReference"/>
        </w:rPr>
        <w:t>Add New</w:t>
      </w:r>
      <w:r w:rsidR="005D662A" w:rsidRPr="00A61DA7">
        <w:rPr>
          <w:rStyle w:val="SAPTextReference"/>
        </w:rPr>
        <w:t xml:space="preserve"> Employee </w:t>
      </w:r>
      <w:r w:rsidR="005D662A">
        <w:rPr>
          <w:rStyle w:val="SAPTextReference"/>
        </w:rPr>
        <w:t>/ Rehire</w:t>
      </w:r>
      <w:r w:rsidR="005D662A" w:rsidRPr="00A61DA7">
        <w:rPr>
          <w:rStyle w:val="SAPTextReference"/>
        </w:rPr>
        <w:t xml:space="preserve"> (FJ</w:t>
      </w:r>
      <w:r w:rsidR="005D662A">
        <w:rPr>
          <w:rStyle w:val="SAPTextReference"/>
        </w:rPr>
        <w:t>0</w:t>
      </w:r>
      <w:r w:rsidR="005D662A" w:rsidRPr="00A61DA7">
        <w:rPr>
          <w:rStyle w:val="SAPTextReference"/>
        </w:rPr>
        <w:t>)</w:t>
      </w:r>
      <w:r w:rsidR="00DB52E0">
        <w:t>,</w:t>
      </w:r>
      <w:r w:rsidR="005D662A">
        <w:t xml:space="preserve"> chapter </w:t>
      </w:r>
      <w:r w:rsidR="005D662A" w:rsidRPr="00CB4E70">
        <w:rPr>
          <w:rStyle w:val="SAPTextReference"/>
        </w:rPr>
        <w:t>Succeeding Processes</w:t>
      </w:r>
      <w:r w:rsidR="005D662A">
        <w:t xml:space="preserve"> in the </w:t>
      </w:r>
      <w:r w:rsidR="005D662A" w:rsidRPr="00CB4E70">
        <w:rPr>
          <w:rStyle w:val="SAPTextReference"/>
        </w:rPr>
        <w:t>Appendix</w:t>
      </w:r>
      <w:r w:rsidR="005D662A">
        <w:t>.</w:t>
      </w:r>
    </w:p>
    <w:p w14:paraId="00A922DF" w14:textId="386E86E8" w:rsidR="00296EA6" w:rsidRPr="00792B4E" w:rsidRDefault="00296EA6" w:rsidP="00296EA6">
      <w:pPr>
        <w:pStyle w:val="SAPHeading1NoNumber"/>
      </w:pPr>
      <w:r w:rsidRPr="00792B4E">
        <w:lastRenderedPageBreak/>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688"/>
        <w:gridCol w:w="12598"/>
      </w:tblGrid>
      <w:tr w:rsidR="00296EA6" w:rsidRPr="00792B4E" w14:paraId="2522D649" w14:textId="77777777" w:rsidTr="004D2DCE">
        <w:trPr>
          <w:tblHeader/>
        </w:trPr>
        <w:tc>
          <w:tcPr>
            <w:tcW w:w="1554"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73AB8453" w14:textId="77777777" w:rsidR="00296EA6" w:rsidRPr="00792B4E" w:rsidRDefault="00296EA6" w:rsidP="004D2DCE">
            <w:pPr>
              <w:keepNext/>
              <w:rPr>
                <w:b/>
                <w:color w:val="FFFFFF"/>
              </w:rPr>
            </w:pPr>
            <w:r w:rsidRPr="00792B4E">
              <w:rPr>
                <w:b/>
                <w:color w:val="FFFFFF"/>
              </w:rPr>
              <w:t>Type Style</w:t>
            </w:r>
          </w:p>
        </w:tc>
        <w:tc>
          <w:tcPr>
            <w:tcW w:w="11598"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60050A7" w14:textId="77777777" w:rsidR="00296EA6" w:rsidRPr="00792B4E" w:rsidRDefault="00296EA6" w:rsidP="004D2DCE">
            <w:pPr>
              <w:keepNext/>
              <w:rPr>
                <w:b/>
                <w:color w:val="FFFFFF"/>
              </w:rPr>
            </w:pPr>
            <w:r w:rsidRPr="00792B4E">
              <w:rPr>
                <w:b/>
                <w:color w:val="FFFFFF"/>
              </w:rPr>
              <w:t>Description</w:t>
            </w:r>
          </w:p>
        </w:tc>
      </w:tr>
      <w:tr w:rsidR="00296EA6" w:rsidRPr="00792B4E" w14:paraId="71F883AE" w14:textId="77777777" w:rsidTr="004D2DCE">
        <w:tc>
          <w:tcPr>
            <w:tcW w:w="1554" w:type="dxa"/>
            <w:shd w:val="clear" w:color="auto" w:fill="auto"/>
          </w:tcPr>
          <w:p w14:paraId="44836A2A" w14:textId="77777777" w:rsidR="00296EA6" w:rsidRPr="00792B4E" w:rsidRDefault="00296EA6" w:rsidP="007E5BCB">
            <w:r w:rsidRPr="00792B4E">
              <w:rPr>
                <w:rStyle w:val="SAPScreenElement"/>
              </w:rPr>
              <w:t>Example</w:t>
            </w:r>
          </w:p>
        </w:tc>
        <w:tc>
          <w:tcPr>
            <w:tcW w:w="11598" w:type="dxa"/>
            <w:shd w:val="clear" w:color="auto" w:fill="auto"/>
          </w:tcPr>
          <w:p w14:paraId="008C9737" w14:textId="77777777" w:rsidR="00296EA6" w:rsidRPr="00792B4E" w:rsidRDefault="00296EA6" w:rsidP="007E5BCB">
            <w:r w:rsidRPr="00792B4E">
              <w:t>Words or characters quoted from the screen. These include field names, screen titles, pushbuttons labels, menu names, menu paths, and menu options.</w:t>
            </w:r>
          </w:p>
          <w:p w14:paraId="2C91D72C" w14:textId="77777777" w:rsidR="00296EA6" w:rsidRPr="00792B4E" w:rsidRDefault="00296EA6" w:rsidP="007E5BCB">
            <w:r w:rsidRPr="00792B4E">
              <w:t>Textual cross-references to other documents.</w:t>
            </w:r>
          </w:p>
        </w:tc>
      </w:tr>
      <w:tr w:rsidR="00296EA6" w:rsidRPr="00792B4E" w14:paraId="40D18923" w14:textId="77777777" w:rsidTr="004D2DCE">
        <w:tc>
          <w:tcPr>
            <w:tcW w:w="1554" w:type="dxa"/>
            <w:shd w:val="clear" w:color="auto" w:fill="F2F2F2"/>
          </w:tcPr>
          <w:p w14:paraId="65E0A79A" w14:textId="77777777" w:rsidR="00296EA6" w:rsidRPr="00792B4E" w:rsidRDefault="00296EA6" w:rsidP="007E5BCB">
            <w:pPr>
              <w:rPr>
                <w:rStyle w:val="SAPEmphasis"/>
              </w:rPr>
            </w:pPr>
            <w:r w:rsidRPr="00792B4E">
              <w:rPr>
                <w:rStyle w:val="SAPEmphasis"/>
              </w:rPr>
              <w:t>Example</w:t>
            </w:r>
          </w:p>
        </w:tc>
        <w:tc>
          <w:tcPr>
            <w:tcW w:w="11598" w:type="dxa"/>
            <w:shd w:val="clear" w:color="auto" w:fill="F2F2F2"/>
          </w:tcPr>
          <w:p w14:paraId="768AAB10" w14:textId="77777777" w:rsidR="00296EA6" w:rsidRPr="00792B4E" w:rsidRDefault="00296EA6" w:rsidP="007E5BCB">
            <w:r w:rsidRPr="00792B4E">
              <w:t>Emphasized words or expressions.</w:t>
            </w:r>
          </w:p>
        </w:tc>
      </w:tr>
      <w:tr w:rsidR="00296EA6" w:rsidRPr="00792B4E" w14:paraId="2E6E039D" w14:textId="77777777" w:rsidTr="004D2DCE">
        <w:tc>
          <w:tcPr>
            <w:tcW w:w="1554" w:type="dxa"/>
            <w:shd w:val="clear" w:color="auto" w:fill="auto"/>
          </w:tcPr>
          <w:p w14:paraId="4186D52A" w14:textId="77777777" w:rsidR="00296EA6" w:rsidRPr="00792B4E" w:rsidRDefault="00296EA6" w:rsidP="007E5BCB">
            <w:r w:rsidRPr="00792B4E">
              <w:rPr>
                <w:rStyle w:val="SAPMonospace"/>
              </w:rPr>
              <w:t>EXAMPLE</w:t>
            </w:r>
          </w:p>
        </w:tc>
        <w:tc>
          <w:tcPr>
            <w:tcW w:w="11598" w:type="dxa"/>
            <w:shd w:val="clear" w:color="auto" w:fill="auto"/>
          </w:tcPr>
          <w:p w14:paraId="6CAC70BD" w14:textId="77777777" w:rsidR="00296EA6" w:rsidRPr="00792B4E" w:rsidRDefault="00296EA6" w:rsidP="007E5BCB">
            <w:r w:rsidRPr="00792B4E">
              <w:t>Technical names of system objects. These include report names, program names, transaction codes, table names, and key concepts of a programming language when they are surrounded by body text, for example, SELECT and INCLUDE.</w:t>
            </w:r>
          </w:p>
        </w:tc>
      </w:tr>
      <w:tr w:rsidR="00296EA6" w:rsidRPr="00792B4E" w14:paraId="77F87DD5" w14:textId="77777777" w:rsidTr="004D2DCE">
        <w:tc>
          <w:tcPr>
            <w:tcW w:w="1554" w:type="dxa"/>
            <w:shd w:val="clear" w:color="auto" w:fill="F2F2F2"/>
          </w:tcPr>
          <w:p w14:paraId="4D8D68BD" w14:textId="77777777" w:rsidR="00296EA6" w:rsidRPr="00792B4E" w:rsidRDefault="00296EA6" w:rsidP="007E5BCB">
            <w:pPr>
              <w:rPr>
                <w:rStyle w:val="SAPMonospace"/>
              </w:rPr>
            </w:pPr>
            <w:r w:rsidRPr="00792B4E">
              <w:rPr>
                <w:rStyle w:val="SAPMonospace"/>
              </w:rPr>
              <w:t>Example</w:t>
            </w:r>
          </w:p>
        </w:tc>
        <w:tc>
          <w:tcPr>
            <w:tcW w:w="11598" w:type="dxa"/>
            <w:shd w:val="clear" w:color="auto" w:fill="F2F2F2"/>
          </w:tcPr>
          <w:p w14:paraId="44F7F82C" w14:textId="77777777" w:rsidR="00296EA6" w:rsidRPr="00792B4E" w:rsidRDefault="00296EA6" w:rsidP="007E5BCB">
            <w:r w:rsidRPr="00792B4E">
              <w:t>Output on the screen. This includes file and directory names and their paths, messages, names of variables and parameters, source text, and names of installation, upgrade and database tools.</w:t>
            </w:r>
          </w:p>
        </w:tc>
      </w:tr>
      <w:tr w:rsidR="00296EA6" w:rsidRPr="00792B4E" w14:paraId="46F16405" w14:textId="77777777" w:rsidTr="004D2DCE">
        <w:tc>
          <w:tcPr>
            <w:tcW w:w="1554" w:type="dxa"/>
            <w:shd w:val="clear" w:color="auto" w:fill="auto"/>
          </w:tcPr>
          <w:p w14:paraId="13004A05" w14:textId="77777777" w:rsidR="00296EA6" w:rsidRPr="00792B4E" w:rsidRDefault="00296EA6" w:rsidP="007E5BCB">
            <w:pPr>
              <w:rPr>
                <w:rStyle w:val="SAPEmphasis"/>
              </w:rPr>
            </w:pPr>
            <w:r w:rsidRPr="00792B4E">
              <w:rPr>
                <w:rStyle w:val="SAPUserEntry"/>
              </w:rPr>
              <w:t>Example</w:t>
            </w:r>
          </w:p>
        </w:tc>
        <w:tc>
          <w:tcPr>
            <w:tcW w:w="11598" w:type="dxa"/>
            <w:shd w:val="clear" w:color="auto" w:fill="auto"/>
          </w:tcPr>
          <w:p w14:paraId="0D245C30" w14:textId="77777777" w:rsidR="00296EA6" w:rsidRPr="00792B4E" w:rsidRDefault="00296EA6" w:rsidP="007E5BCB">
            <w:r w:rsidRPr="00792B4E">
              <w:t>Exact user entry. These are words or characters that you enter in the system exactly as they appear in the documentation.</w:t>
            </w:r>
          </w:p>
        </w:tc>
      </w:tr>
      <w:tr w:rsidR="00296EA6" w:rsidRPr="00792B4E" w14:paraId="31FC83E1" w14:textId="77777777" w:rsidTr="004D2DCE">
        <w:tc>
          <w:tcPr>
            <w:tcW w:w="1554" w:type="dxa"/>
            <w:shd w:val="clear" w:color="auto" w:fill="F2F2F2"/>
          </w:tcPr>
          <w:p w14:paraId="3596F1B4" w14:textId="77777777" w:rsidR="00296EA6" w:rsidRPr="00792B4E" w:rsidRDefault="00296EA6" w:rsidP="007E5BCB">
            <w:pPr>
              <w:rPr>
                <w:rStyle w:val="SAPUserEntry"/>
              </w:rPr>
            </w:pPr>
            <w:r w:rsidRPr="00792B4E">
              <w:rPr>
                <w:rStyle w:val="SAPUserEntry"/>
              </w:rPr>
              <w:t>&lt;Example&gt;</w:t>
            </w:r>
          </w:p>
        </w:tc>
        <w:tc>
          <w:tcPr>
            <w:tcW w:w="11598" w:type="dxa"/>
            <w:shd w:val="clear" w:color="auto" w:fill="F2F2F2"/>
          </w:tcPr>
          <w:p w14:paraId="7AC350B7" w14:textId="77777777" w:rsidR="00296EA6" w:rsidRPr="00792B4E" w:rsidRDefault="00296EA6" w:rsidP="007E5BCB">
            <w:r w:rsidRPr="00792B4E">
              <w:t>Variable user entry. Angle brackets indicate that you replace these words and characters with appropriate entries to make entries in the system.</w:t>
            </w:r>
          </w:p>
        </w:tc>
      </w:tr>
      <w:tr w:rsidR="00296EA6" w:rsidRPr="00792B4E" w14:paraId="34A5E060" w14:textId="77777777" w:rsidTr="004D2DCE">
        <w:tc>
          <w:tcPr>
            <w:tcW w:w="1554" w:type="dxa"/>
            <w:shd w:val="clear" w:color="auto" w:fill="auto"/>
          </w:tcPr>
          <w:p w14:paraId="3F5C0AE8" w14:textId="77777777" w:rsidR="00296EA6" w:rsidRPr="00792B4E" w:rsidRDefault="00296EA6" w:rsidP="007E5BCB">
            <w:pPr>
              <w:rPr>
                <w:rStyle w:val="SAPKeyboard"/>
              </w:rPr>
            </w:pPr>
            <w:r w:rsidRPr="00792B4E">
              <w:rPr>
                <w:rStyle w:val="SAPKeyboard"/>
              </w:rPr>
              <w:t>EXAMPLE</w:t>
            </w:r>
          </w:p>
        </w:tc>
        <w:tc>
          <w:tcPr>
            <w:tcW w:w="11598" w:type="dxa"/>
            <w:shd w:val="clear" w:color="auto" w:fill="auto"/>
          </w:tcPr>
          <w:p w14:paraId="491B3AA6" w14:textId="77777777" w:rsidR="00296EA6" w:rsidRPr="00792B4E" w:rsidRDefault="00296EA6" w:rsidP="007E5BCB">
            <w:r w:rsidRPr="00792B4E">
              <w:t xml:space="preserve">Keys on the keyboard, for example, </w:t>
            </w:r>
            <w:r w:rsidRPr="00792B4E">
              <w:rPr>
                <w:rStyle w:val="SAPKeyboard"/>
              </w:rPr>
              <w:t>F2</w:t>
            </w:r>
            <w:r w:rsidRPr="00792B4E">
              <w:t xml:space="preserve"> or </w:t>
            </w:r>
            <w:r w:rsidRPr="00792B4E">
              <w:rPr>
                <w:rStyle w:val="SAPKeyboard"/>
              </w:rPr>
              <w:t>ENTER</w:t>
            </w:r>
            <w:r w:rsidRPr="00792B4E">
              <w:t>.</w:t>
            </w:r>
          </w:p>
        </w:tc>
      </w:tr>
    </w:tbl>
    <w:p w14:paraId="5A9D9632" w14:textId="77777777" w:rsidR="00296EA6" w:rsidRPr="00792B4E" w:rsidRDefault="00296EA6" w:rsidP="00296EA6"/>
    <w:p w14:paraId="6A97D567" w14:textId="77777777" w:rsidR="00296EA6" w:rsidRPr="00792B4E" w:rsidRDefault="00296EA6" w:rsidP="00296EA6">
      <w:pPr>
        <w:spacing w:before="0" w:after="200" w:line="276" w:lineRule="auto"/>
      </w:pPr>
    </w:p>
    <w:p w14:paraId="5DE2B711" w14:textId="77777777" w:rsidR="00296EA6" w:rsidRPr="00792B4E" w:rsidRDefault="00296EA6" w:rsidP="00296EA6">
      <w:pPr>
        <w:sectPr w:rsidR="00296EA6" w:rsidRPr="00792B4E" w:rsidSect="005A5D93">
          <w:pgSz w:w="15842" w:h="12242" w:orient="landscape" w:code="1"/>
          <w:pgMar w:top="885" w:right="816" w:bottom="720" w:left="720" w:header="567" w:footer="397" w:gutter="0"/>
          <w:pgBorders>
            <w:top w:val="single" w:sz="48" w:space="1" w:color="999999"/>
          </w:pgBorders>
          <w:cols w:space="708"/>
          <w:docGrid w:linePitch="360"/>
        </w:sectPr>
      </w:pPr>
    </w:p>
    <w:tbl>
      <w:tblPr>
        <w:tblpPr w:leftFromText="142" w:rightFromText="142" w:vertAnchor="text" w:horzAnchor="margin" w:tblpXSpec="right" w:tblpY="-56"/>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296EA6" w:rsidRPr="00792B4E" w14:paraId="5EC5AFFF" w14:textId="77777777" w:rsidTr="004D2DCE">
        <w:trPr>
          <w:trHeight w:hRule="exact" w:val="227"/>
        </w:trPr>
        <w:tc>
          <w:tcPr>
            <w:tcW w:w="3969" w:type="dxa"/>
            <w:shd w:val="clear" w:color="auto" w:fill="000000"/>
            <w:tcMar>
              <w:top w:w="0" w:type="dxa"/>
              <w:bottom w:w="0" w:type="dxa"/>
            </w:tcMar>
          </w:tcPr>
          <w:p w14:paraId="5D960188" w14:textId="77777777" w:rsidR="00296EA6" w:rsidRPr="00792B4E" w:rsidRDefault="00296EA6" w:rsidP="004D2DCE"/>
        </w:tc>
      </w:tr>
      <w:tr w:rsidR="00296EA6" w:rsidRPr="00792B4E" w14:paraId="7F91B8AD" w14:textId="77777777" w:rsidTr="004D2DCE">
        <w:trPr>
          <w:trHeight w:hRule="exact" w:val="1134"/>
        </w:trPr>
        <w:tc>
          <w:tcPr>
            <w:tcW w:w="3969" w:type="dxa"/>
            <w:shd w:val="clear" w:color="auto" w:fill="FFFFFF"/>
          </w:tcPr>
          <w:p w14:paraId="60FDB190" w14:textId="77777777" w:rsidR="00296EA6" w:rsidRPr="00792B4E" w:rsidRDefault="00296EA6" w:rsidP="004D2DCE">
            <w:pPr>
              <w:pStyle w:val="SAPLastPageGray"/>
              <w:rPr>
                <w:lang w:val="en-US"/>
              </w:rPr>
            </w:pPr>
            <w:r w:rsidRPr="00792B4E">
              <w:rPr>
                <w:lang w:val="en-US"/>
              </w:rPr>
              <w:t>www.sap.com/contactsap</w:t>
            </w:r>
          </w:p>
        </w:tc>
      </w:tr>
      <w:tr w:rsidR="00296EA6" w:rsidRPr="00792B4E" w14:paraId="10AD4BA5" w14:textId="77777777" w:rsidTr="004D2DCE">
        <w:trPr>
          <w:trHeight w:val="8902"/>
        </w:trPr>
        <w:tc>
          <w:tcPr>
            <w:tcW w:w="3969" w:type="dxa"/>
            <w:shd w:val="clear" w:color="auto" w:fill="FFFFFF"/>
            <w:vAlign w:val="bottom"/>
          </w:tcPr>
          <w:p w14:paraId="1466BD1C" w14:textId="1891456E" w:rsidR="00296EA6" w:rsidRPr="00792B4E" w:rsidRDefault="00284287" w:rsidP="004D2DCE">
            <w:pPr>
              <w:pStyle w:val="SAPLastPageNormal"/>
              <w:rPr>
                <w:lang w:val="en-US"/>
              </w:rPr>
            </w:pPr>
            <w:bookmarkStart w:id="773" w:name="copyright"/>
            <w:r>
              <w:rPr>
                <w:rFonts w:ascii="Arial" w:hAnsi="Arial"/>
                <w:lang w:val="en-US" w:eastAsia="ja-JP"/>
              </w:rPr>
              <w:t>© 2018</w:t>
            </w:r>
            <w:r w:rsidR="00D541B2" w:rsidRPr="00D541B2">
              <w:rPr>
                <w:rFonts w:ascii="Arial" w:hAnsi="Arial"/>
                <w:lang w:val="en-US" w:eastAsia="ja-JP"/>
              </w:rPr>
              <w:t xml:space="preserve"> SAP SE or an SAP affiliate company. All rights reserved.</w:t>
            </w:r>
            <w:bookmarkEnd w:id="773"/>
          </w:p>
          <w:p w14:paraId="1412B5E2" w14:textId="77777777" w:rsidR="00D541B2" w:rsidRPr="00D541B2" w:rsidRDefault="00D541B2" w:rsidP="00D541B2">
            <w:pPr>
              <w:spacing w:before="0" w:after="0"/>
              <w:rPr>
                <w:rFonts w:ascii="Arial" w:hAnsi="Arial" w:cs="Arial"/>
                <w:sz w:val="12"/>
                <w:szCs w:val="18"/>
              </w:rPr>
            </w:pPr>
            <w:bookmarkStart w:id="774" w:name="copyright_fulltext"/>
            <w:r w:rsidRPr="00D541B2">
              <w:rPr>
                <w:rFonts w:ascii="Arial" w:hAnsi="Arial" w:cs="Arial"/>
                <w:sz w:val="12"/>
                <w:szCs w:val="18"/>
              </w:rPr>
              <w:t>No part of this publication may be reproduced or transmitted in any form or for any purpose without the express permission of SAP SE or an SAP affiliate company.</w:t>
            </w:r>
          </w:p>
          <w:p w14:paraId="2CD85700" w14:textId="77777777" w:rsidR="00D541B2" w:rsidRPr="00D541B2" w:rsidRDefault="00D541B2" w:rsidP="00D541B2">
            <w:pPr>
              <w:spacing w:before="0" w:after="0"/>
              <w:rPr>
                <w:rFonts w:ascii="Arial" w:hAnsi="Arial" w:cs="Arial"/>
                <w:sz w:val="12"/>
                <w:szCs w:val="18"/>
              </w:rPr>
            </w:pPr>
            <w:r w:rsidRPr="00D541B2">
              <w:rPr>
                <w:rFonts w:ascii="Arial" w:hAnsi="Arial" w:cs="Arial"/>
                <w:sz w:val="12"/>
                <w:szCs w:val="18"/>
              </w:rPr>
              <w:t xml:space="preserve">SAP and other SAP products and services mentioned herein as well as their respective logos are trademarks or registered trademarks of SAP SE (or an SAP affiliate company) in Germany and other countries. Please see </w:t>
            </w:r>
            <w:hyperlink r:id="rId20" w:anchor="trademark" w:history="1">
              <w:r w:rsidRPr="00D541B2">
                <w:rPr>
                  <w:rStyle w:val="Hyperlink"/>
                  <w:rFonts w:ascii="Arial" w:hAnsi="Arial" w:cs="Arial"/>
                  <w:sz w:val="12"/>
                  <w:szCs w:val="18"/>
                </w:rPr>
                <w:t>http://global.sap.com/corporate-en/legal/copyright/index.epx#trademark</w:t>
              </w:r>
            </w:hyperlink>
            <w:r w:rsidRPr="00D541B2">
              <w:rPr>
                <w:rFonts w:ascii="Arial" w:hAnsi="Arial" w:cs="Arial"/>
                <w:sz w:val="12"/>
                <w:szCs w:val="18"/>
              </w:rPr>
              <w:t xml:space="preserve"> for additional trademark information and notices.</w:t>
            </w:r>
          </w:p>
          <w:p w14:paraId="028E61D0" w14:textId="77777777" w:rsidR="00D541B2" w:rsidRPr="00D541B2" w:rsidRDefault="00D541B2" w:rsidP="00D541B2">
            <w:pPr>
              <w:spacing w:before="0" w:after="0"/>
              <w:rPr>
                <w:rFonts w:ascii="Arial" w:hAnsi="Arial" w:cs="Arial"/>
                <w:sz w:val="12"/>
                <w:szCs w:val="18"/>
              </w:rPr>
            </w:pPr>
            <w:r w:rsidRPr="00D541B2">
              <w:rPr>
                <w:rFonts w:ascii="Arial" w:hAnsi="Arial" w:cs="Arial"/>
                <w:sz w:val="12"/>
                <w:szCs w:val="18"/>
              </w:rPr>
              <w:t>Some software products marketed by SAP SE and its distributors contain proprietary software components of other software vendors.</w:t>
            </w:r>
          </w:p>
          <w:p w14:paraId="2B4B0EA1" w14:textId="77777777" w:rsidR="00D541B2" w:rsidRPr="00D541B2" w:rsidRDefault="00D541B2" w:rsidP="00D541B2">
            <w:pPr>
              <w:spacing w:before="0" w:after="0"/>
              <w:rPr>
                <w:rFonts w:ascii="Arial" w:hAnsi="Arial" w:cs="Arial"/>
                <w:sz w:val="12"/>
                <w:szCs w:val="18"/>
              </w:rPr>
            </w:pPr>
            <w:r w:rsidRPr="00D541B2">
              <w:rPr>
                <w:rFonts w:ascii="Arial" w:hAnsi="Arial" w:cs="Arial"/>
                <w:sz w:val="12"/>
                <w:szCs w:val="18"/>
              </w:rPr>
              <w:t>National product specifications may vary.</w:t>
            </w:r>
          </w:p>
          <w:p w14:paraId="797CF474" w14:textId="77777777" w:rsidR="00D541B2" w:rsidRPr="00D541B2" w:rsidRDefault="00D541B2" w:rsidP="00D541B2">
            <w:pPr>
              <w:spacing w:before="0" w:after="0"/>
              <w:rPr>
                <w:rFonts w:ascii="Arial" w:hAnsi="Arial" w:cs="Arial"/>
                <w:sz w:val="12"/>
                <w:szCs w:val="18"/>
              </w:rPr>
            </w:pPr>
            <w:r w:rsidRPr="00D541B2">
              <w:rPr>
                <w:rFonts w:ascii="Arial" w:hAnsi="Arial" w:cs="Arial"/>
                <w:sz w:val="12"/>
                <w:szCs w:val="18"/>
              </w:rPr>
              <w:t>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w:t>
            </w:r>
          </w:p>
          <w:p w14:paraId="3F4480C7" w14:textId="49BAFF4D" w:rsidR="00296EA6" w:rsidRPr="00792B4E" w:rsidRDefault="00D541B2" w:rsidP="00D541B2">
            <w:pPr>
              <w:pStyle w:val="SAPLastPageNormal"/>
              <w:rPr>
                <w:lang w:val="en-US"/>
              </w:rPr>
            </w:pPr>
            <w:r w:rsidRPr="00181EE3">
              <w:rPr>
                <w:rFonts w:ascii="Arial" w:hAnsi="Arial"/>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774"/>
          </w:p>
          <w:p w14:paraId="420D3B6B" w14:textId="77777777" w:rsidR="00296EA6" w:rsidRPr="00792B4E" w:rsidRDefault="00296EA6" w:rsidP="004D2DCE">
            <w:pPr>
              <w:pStyle w:val="SAPMaterialNumber"/>
            </w:pPr>
          </w:p>
        </w:tc>
      </w:tr>
    </w:tbl>
    <w:p w14:paraId="633BAF43" w14:textId="77777777" w:rsidR="00296EA6" w:rsidRPr="00792B4E" w:rsidRDefault="003B4279" w:rsidP="00296EA6">
      <w:pPr>
        <w:pStyle w:val="SAPLastPageNormal"/>
        <w:rPr>
          <w:lang w:val="en-US"/>
        </w:rPr>
      </w:pPr>
      <w:r w:rsidRPr="00792B4E">
        <w:rPr>
          <w:noProof/>
          <w:lang w:val="en-US"/>
        </w:rPr>
        <w:drawing>
          <wp:anchor distT="0" distB="0" distL="114300" distR="114300" simplePos="0" relativeHeight="251657728" behindDoc="0" locked="1" layoutInCell="1" allowOverlap="1" wp14:anchorId="2A99AF72" wp14:editId="64EC84A6">
            <wp:simplePos x="0" y="0"/>
            <wp:positionH relativeFrom="page">
              <wp:posOffset>706755</wp:posOffset>
            </wp:positionH>
            <wp:positionV relativeFrom="page">
              <wp:posOffset>6769100</wp:posOffset>
            </wp:positionV>
            <wp:extent cx="579120" cy="283845"/>
            <wp:effectExtent l="0" t="0" r="0" b="1905"/>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BF91A2" w14:textId="77777777" w:rsidR="00B56D5A" w:rsidRPr="00792B4E" w:rsidRDefault="00B56D5A"/>
    <w:sectPr w:rsidR="00B56D5A" w:rsidRPr="00792B4E" w:rsidSect="005A5D93">
      <w:headerReference w:type="default" r:id="rId22"/>
      <w:footerReference w:type="default" r:id="rId23"/>
      <w:headerReference w:type="first" r:id="rId24"/>
      <w:footerReference w:type="first" r:id="rId25"/>
      <w:type w:val="evenPage"/>
      <w:pgSz w:w="15842" w:h="12242" w:orient="landscape" w:code="1"/>
      <w:pgMar w:top="720" w:right="720" w:bottom="720" w:left="720" w:header="397" w:footer="284" w:gutter="0"/>
      <w:pgBorders>
        <w:top w:val="single" w:sz="48" w:space="1" w:color="999999"/>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uthor" w:date="2018-02-09T13:42:00Z" w:initials="A">
    <w:p w14:paraId="0BBED7CA" w14:textId="53DF1A65" w:rsidR="00DF4F31" w:rsidRPr="008357BF" w:rsidRDefault="00DF4F31">
      <w:pPr>
        <w:pStyle w:val="CommentText"/>
        <w:rPr>
          <w:lang w:val="en-US"/>
        </w:rPr>
      </w:pPr>
      <w:r>
        <w:rPr>
          <w:rStyle w:val="CommentReference"/>
        </w:rPr>
        <w:annotationRef/>
      </w:r>
      <w:r w:rsidRPr="008357BF">
        <w:rPr>
          <w:lang w:val="en-US"/>
        </w:rPr>
        <w:t>Part of UPC</w:t>
      </w:r>
    </w:p>
  </w:comment>
  <w:comment w:id="31" w:author="Author" w:date="2018-02-13T16:23:00Z" w:initials="A">
    <w:p w14:paraId="7B532683" w14:textId="2C486EA0" w:rsidR="00DF4F31" w:rsidRPr="00AF4528" w:rsidRDefault="00DF4F31">
      <w:pPr>
        <w:pStyle w:val="CommentText"/>
        <w:rPr>
          <w:lang w:val="en-US"/>
        </w:rPr>
      </w:pPr>
      <w:r>
        <w:rPr>
          <w:rStyle w:val="CommentReference"/>
        </w:rPr>
        <w:annotationRef/>
      </w:r>
      <w:r w:rsidRPr="00092DF9">
        <w:rPr>
          <w:lang w:val="en-US"/>
        </w:rPr>
        <w:t>ADAPT?</w:t>
      </w:r>
    </w:p>
  </w:comment>
  <w:comment w:id="43" w:author="Author" w:date="2018-03-06T06:34:00Z" w:initials="A">
    <w:p w14:paraId="4FD18AB3" w14:textId="59C18F53" w:rsidR="00C46589" w:rsidRPr="00C46589" w:rsidRDefault="00C46589">
      <w:pPr>
        <w:pStyle w:val="CommentText"/>
        <w:rPr>
          <w:lang w:val="en-US"/>
        </w:rPr>
      </w:pPr>
      <w:r>
        <w:rPr>
          <w:rStyle w:val="CommentReference"/>
        </w:rPr>
        <w:annotationRef/>
      </w:r>
      <w:r w:rsidRPr="00C46589">
        <w:rPr>
          <w:lang w:val="en-US"/>
        </w:rPr>
        <w:t>As we anyway detail it in</w:t>
      </w:r>
      <w:r>
        <w:rPr>
          <w:lang w:val="en-US"/>
        </w:rPr>
        <w:t xml:space="preserve"> preliminary steps</w:t>
      </w:r>
    </w:p>
  </w:comment>
  <w:comment w:id="62" w:author="Author" w:date="2018-02-13T16:24:00Z" w:initials="A">
    <w:p w14:paraId="7711425E" w14:textId="307B6478" w:rsidR="00DF4F31" w:rsidRPr="00092DF9" w:rsidRDefault="00DF4F31">
      <w:pPr>
        <w:pStyle w:val="CommentText"/>
        <w:rPr>
          <w:lang w:val="en-US"/>
        </w:rPr>
      </w:pPr>
      <w:r w:rsidRPr="00AF4528">
        <w:rPr>
          <w:rStyle w:val="CommentReference"/>
          <w:highlight w:val="red"/>
        </w:rPr>
        <w:annotationRef/>
      </w:r>
      <w:r w:rsidRPr="00092DF9">
        <w:rPr>
          <w:highlight w:val="red"/>
          <w:lang w:val="en-US"/>
        </w:rPr>
        <w:t>update</w:t>
      </w:r>
    </w:p>
  </w:comment>
  <w:comment w:id="79" w:author="Author" w:date="2018-03-05T16:44:00Z" w:initials="A">
    <w:p w14:paraId="27316E2E" w14:textId="0253178D" w:rsidR="00DF4F31" w:rsidRPr="003A7CCA" w:rsidRDefault="00DF4F31">
      <w:pPr>
        <w:pStyle w:val="CommentText"/>
        <w:rPr>
          <w:lang w:val="en-US"/>
        </w:rPr>
      </w:pPr>
      <w:r>
        <w:rPr>
          <w:rStyle w:val="CommentReference"/>
        </w:rPr>
        <w:annotationRef/>
      </w:r>
      <w:r>
        <w:rPr>
          <w:lang w:val="en-US"/>
        </w:rPr>
        <w:t>delete as anyway described how to</w:t>
      </w:r>
    </w:p>
  </w:comment>
  <w:comment w:id="228" w:author="Author" w:date="2018-01-15T14:50:00Z" w:initials="A">
    <w:p w14:paraId="358B9574" w14:textId="5685544B" w:rsidR="00DF4F31" w:rsidRPr="00707BC3" w:rsidRDefault="00DF4F31">
      <w:pPr>
        <w:pStyle w:val="CommentText"/>
        <w:rPr>
          <w:lang w:val="en-US"/>
        </w:rPr>
      </w:pPr>
      <w:r>
        <w:rPr>
          <w:rStyle w:val="CommentReference"/>
        </w:rPr>
        <w:annotationRef/>
      </w:r>
      <w:r w:rsidRPr="00135363">
        <w:rPr>
          <w:lang w:val="en-US"/>
        </w:rPr>
        <w:t>Needs to be reformulated, as w</w:t>
      </w:r>
      <w:r>
        <w:rPr>
          <w:lang w:val="en-US"/>
        </w:rPr>
        <w:t>e will have only 1 doc for FJ0</w:t>
      </w:r>
    </w:p>
  </w:comment>
  <w:comment w:id="229" w:author="Author" w:date="2018-02-13T16:30:00Z" w:initials="A">
    <w:p w14:paraId="5676E955" w14:textId="54BAEA87" w:rsidR="00DF4F31" w:rsidRPr="00092DF9" w:rsidRDefault="00DF4F31">
      <w:pPr>
        <w:pStyle w:val="CommentText"/>
        <w:rPr>
          <w:lang w:val="en-US"/>
        </w:rPr>
      </w:pPr>
      <w:r>
        <w:rPr>
          <w:rStyle w:val="CommentReference"/>
        </w:rPr>
        <w:annotationRef/>
      </w:r>
      <w:r w:rsidRPr="00092DF9">
        <w:rPr>
          <w:lang w:val="en-US"/>
        </w:rPr>
        <w:t>Rather delete</w:t>
      </w:r>
    </w:p>
  </w:comment>
  <w:comment w:id="237" w:author="Author" w:date="2018-03-05T17:27:00Z" w:initials="A">
    <w:p w14:paraId="7CD0138B" w14:textId="21397A91" w:rsidR="00DF4F31" w:rsidRPr="00225C95" w:rsidRDefault="00DF4F31">
      <w:pPr>
        <w:pStyle w:val="CommentText"/>
        <w:rPr>
          <w:lang w:val="en-US"/>
        </w:rPr>
      </w:pPr>
      <w:r>
        <w:rPr>
          <w:rStyle w:val="CommentReference"/>
        </w:rPr>
        <w:annotationRef/>
      </w:r>
      <w:r w:rsidRPr="00225C95">
        <w:rPr>
          <w:lang w:val="en-US"/>
        </w:rPr>
        <w:t>To keep docu short, delete reference to FJ0,</w:t>
      </w:r>
      <w:r w:rsidR="00C46589">
        <w:rPr>
          <w:lang w:val="en-US"/>
        </w:rPr>
        <w:t xml:space="preserve"> </w:t>
      </w:r>
      <w:r w:rsidRPr="00225C95">
        <w:rPr>
          <w:lang w:val="en-US"/>
        </w:rPr>
        <w:t>as it has alread</w:t>
      </w:r>
      <w:r>
        <w:rPr>
          <w:lang w:val="en-US"/>
        </w:rPr>
        <w:t>y</w:t>
      </w:r>
      <w:r w:rsidRPr="00225C95">
        <w:rPr>
          <w:lang w:val="en-US"/>
        </w:rPr>
        <w:t xml:space="preserve"> been mentioned at the beginning of the procedure</w:t>
      </w:r>
    </w:p>
  </w:comment>
  <w:comment w:id="267" w:author="Author" w:date="2018-03-05T17:20:00Z" w:initials="A">
    <w:p w14:paraId="59D9EA2C" w14:textId="528630E9" w:rsidR="00DF4F31" w:rsidRPr="00225C95" w:rsidRDefault="00DF4F31">
      <w:pPr>
        <w:pStyle w:val="CommentText"/>
        <w:rPr>
          <w:lang w:val="en-US"/>
        </w:rPr>
      </w:pPr>
      <w:r w:rsidRPr="0066226C">
        <w:rPr>
          <w:rStyle w:val="CommentReference"/>
          <w:highlight w:val="red"/>
        </w:rPr>
        <w:annotationRef/>
      </w:r>
      <w:r w:rsidRPr="00225C95">
        <w:rPr>
          <w:highlight w:val="red"/>
          <w:lang w:val="en-US"/>
        </w:rPr>
        <w:t>reformulate</w:t>
      </w:r>
    </w:p>
  </w:comment>
  <w:comment w:id="276" w:author="Author" w:date="2018-03-05T17:28:00Z" w:initials="A">
    <w:p w14:paraId="305AE2A6" w14:textId="1C160835" w:rsidR="00DF4F31" w:rsidRPr="00225C95" w:rsidRDefault="00DF4F31">
      <w:pPr>
        <w:pStyle w:val="CommentText"/>
        <w:rPr>
          <w:lang w:val="en-US"/>
        </w:rPr>
      </w:pPr>
      <w:r>
        <w:rPr>
          <w:rStyle w:val="CommentReference"/>
        </w:rPr>
        <w:annotationRef/>
      </w:r>
      <w:r w:rsidRPr="00225C95">
        <w:rPr>
          <w:lang w:val="en-US"/>
        </w:rPr>
        <w:t>To keep docu short, delete reference to FJ0,</w:t>
      </w:r>
      <w:r>
        <w:rPr>
          <w:lang w:val="en-US"/>
        </w:rPr>
        <w:t xml:space="preserve"> </w:t>
      </w:r>
      <w:r w:rsidRPr="00225C95">
        <w:rPr>
          <w:lang w:val="en-US"/>
        </w:rPr>
        <w:t>as it has alread</w:t>
      </w:r>
      <w:r>
        <w:rPr>
          <w:lang w:val="en-US"/>
        </w:rPr>
        <w:t>y</w:t>
      </w:r>
      <w:r w:rsidRPr="00225C95">
        <w:rPr>
          <w:lang w:val="en-US"/>
        </w:rPr>
        <w:t xml:space="preserve"> been mentioned at the beginning of the procedure</w:t>
      </w:r>
    </w:p>
  </w:comment>
  <w:comment w:id="310" w:author="Author" w:date="2018-03-05T17:29:00Z" w:initials="A">
    <w:p w14:paraId="1188E981" w14:textId="3A935CEB" w:rsidR="00DF4F31" w:rsidRPr="00225C95" w:rsidRDefault="00DF4F31">
      <w:pPr>
        <w:pStyle w:val="CommentText"/>
        <w:rPr>
          <w:lang w:val="en-US"/>
        </w:rPr>
      </w:pPr>
      <w:r>
        <w:rPr>
          <w:rStyle w:val="CommentReference"/>
        </w:rPr>
        <w:annotationRef/>
      </w:r>
      <w:r w:rsidRPr="00225C95">
        <w:rPr>
          <w:lang w:val="en-US"/>
        </w:rPr>
        <w:t>To keep docu short, delete reference to FJ0,a s it has alread</w:t>
      </w:r>
      <w:r>
        <w:rPr>
          <w:lang w:val="en-US"/>
        </w:rPr>
        <w:t>y</w:t>
      </w:r>
      <w:r w:rsidRPr="00225C95">
        <w:rPr>
          <w:lang w:val="en-US"/>
        </w:rPr>
        <w:t xml:space="preserve"> been mentioned at the beginning of the procedure</w:t>
      </w:r>
    </w:p>
  </w:comment>
  <w:comment w:id="331" w:author="Author" w:date="2018-03-05T17:29:00Z" w:initials="A">
    <w:p w14:paraId="2844AC2B" w14:textId="6F60C993" w:rsidR="00DF4F31" w:rsidRPr="00225C95" w:rsidRDefault="00DF4F31">
      <w:pPr>
        <w:pStyle w:val="CommentText"/>
        <w:rPr>
          <w:lang w:val="en-US"/>
        </w:rPr>
      </w:pPr>
      <w:r>
        <w:rPr>
          <w:rStyle w:val="CommentReference"/>
        </w:rPr>
        <w:annotationRef/>
      </w:r>
      <w:r w:rsidRPr="00225C95">
        <w:rPr>
          <w:lang w:val="en-US"/>
        </w:rPr>
        <w:t>To keep docu short, delete reference to FJ0,a s it has alread</w:t>
      </w:r>
      <w:r>
        <w:rPr>
          <w:lang w:val="en-US"/>
        </w:rPr>
        <w:t>y</w:t>
      </w:r>
      <w:r w:rsidRPr="00225C95">
        <w:rPr>
          <w:lang w:val="en-US"/>
        </w:rPr>
        <w:t xml:space="preserve"> been mentioned at the beginning of the procedure</w:t>
      </w:r>
    </w:p>
  </w:comment>
  <w:comment w:id="361" w:author="Author" w:date="2018-03-05T17:29:00Z" w:initials="A">
    <w:p w14:paraId="7AF180B6" w14:textId="52B3C44D" w:rsidR="00DF4F31" w:rsidRPr="00225C95" w:rsidRDefault="00DF4F31">
      <w:pPr>
        <w:pStyle w:val="CommentText"/>
        <w:rPr>
          <w:lang w:val="en-US"/>
        </w:rPr>
      </w:pPr>
      <w:r>
        <w:rPr>
          <w:rStyle w:val="CommentReference"/>
        </w:rPr>
        <w:annotationRef/>
      </w:r>
      <w:r w:rsidRPr="00225C95">
        <w:rPr>
          <w:lang w:val="en-US"/>
        </w:rPr>
        <w:t>To keep docu short, delete reference to FJ0,a s it has alread</w:t>
      </w:r>
      <w:r>
        <w:rPr>
          <w:lang w:val="en-US"/>
        </w:rPr>
        <w:t>y</w:t>
      </w:r>
      <w:r w:rsidRPr="00225C95">
        <w:rPr>
          <w:lang w:val="en-US"/>
        </w:rPr>
        <w:t xml:space="preserve"> been mentioned at the beginning of the procedure</w:t>
      </w:r>
    </w:p>
  </w:comment>
  <w:comment w:id="392" w:author="Author" w:date="2018-03-05T17:20:00Z" w:initials="A">
    <w:p w14:paraId="68735FFC" w14:textId="4FD2E696" w:rsidR="00DF4F31" w:rsidRPr="00225C95" w:rsidRDefault="00DF4F31">
      <w:pPr>
        <w:pStyle w:val="CommentText"/>
        <w:rPr>
          <w:lang w:val="en-US"/>
        </w:rPr>
      </w:pPr>
      <w:r w:rsidRPr="0066226C">
        <w:rPr>
          <w:rStyle w:val="CommentReference"/>
          <w:highlight w:val="red"/>
        </w:rPr>
        <w:annotationRef/>
      </w:r>
      <w:r w:rsidRPr="00225C95">
        <w:rPr>
          <w:highlight w:val="red"/>
          <w:lang w:val="en-US"/>
        </w:rPr>
        <w:t>reformulate</w:t>
      </w:r>
    </w:p>
  </w:comment>
  <w:comment w:id="402" w:author="Author" w:date="2018-03-05T17:29:00Z" w:initials="A">
    <w:p w14:paraId="455259ED" w14:textId="5E0EC9E0" w:rsidR="00DF4F31" w:rsidRPr="00225C95" w:rsidRDefault="00DF4F31">
      <w:pPr>
        <w:pStyle w:val="CommentText"/>
        <w:rPr>
          <w:lang w:val="en-US"/>
        </w:rPr>
      </w:pPr>
      <w:r>
        <w:rPr>
          <w:rStyle w:val="CommentReference"/>
        </w:rPr>
        <w:annotationRef/>
      </w:r>
      <w:r w:rsidRPr="00225C95">
        <w:rPr>
          <w:lang w:val="en-US"/>
        </w:rPr>
        <w:t>To keep docu short, delete reference to FJ0,a s it has alread</w:t>
      </w:r>
      <w:r>
        <w:rPr>
          <w:lang w:val="en-US"/>
        </w:rPr>
        <w:t>y</w:t>
      </w:r>
      <w:r w:rsidRPr="00225C95">
        <w:rPr>
          <w:lang w:val="en-US"/>
        </w:rPr>
        <w:t xml:space="preserve"> been mentioned at the beginning of the procedure</w:t>
      </w:r>
    </w:p>
  </w:comment>
  <w:comment w:id="427" w:author="Author" w:date="2018-02-13T17:08:00Z" w:initials="A">
    <w:p w14:paraId="56BEE0E6" w14:textId="371CD512" w:rsidR="00DF4F31" w:rsidRPr="00CB3D72" w:rsidRDefault="00DF4F31">
      <w:pPr>
        <w:pStyle w:val="CommentText"/>
        <w:rPr>
          <w:lang w:val="en-US"/>
        </w:rPr>
      </w:pPr>
      <w:r>
        <w:rPr>
          <w:rStyle w:val="CommentReference"/>
        </w:rPr>
        <w:annotationRef/>
      </w:r>
      <w:r w:rsidRPr="00CB3D72">
        <w:rPr>
          <w:highlight w:val="red"/>
          <w:lang w:val="en-US"/>
        </w:rPr>
        <w:t>Reformulate, this is true only for our core content</w:t>
      </w:r>
    </w:p>
  </w:comment>
  <w:comment w:id="443" w:author="Author" w:date="2018-03-06T06:40:00Z" w:initials="A">
    <w:p w14:paraId="557D866F" w14:textId="5766FB4A" w:rsidR="00C46589" w:rsidRPr="00C46589" w:rsidRDefault="00C46589">
      <w:pPr>
        <w:pStyle w:val="CommentText"/>
        <w:rPr>
          <w:lang w:val="en-US"/>
        </w:rPr>
      </w:pPr>
      <w:r>
        <w:rPr>
          <w:rStyle w:val="CommentReference"/>
        </w:rPr>
        <w:annotationRef/>
      </w:r>
      <w:r w:rsidRPr="00225C95">
        <w:rPr>
          <w:lang w:val="en-US"/>
        </w:rPr>
        <w:t>To keep docu short, delete reference to FJ0,a s it has alread</w:t>
      </w:r>
      <w:r>
        <w:rPr>
          <w:lang w:val="en-US"/>
        </w:rPr>
        <w:t>y</w:t>
      </w:r>
      <w:r w:rsidRPr="00225C95">
        <w:rPr>
          <w:lang w:val="en-US"/>
        </w:rPr>
        <w:t xml:space="preserve"> been mentioned at the beginning of the procedure</w:t>
      </w:r>
    </w:p>
  </w:comment>
  <w:comment w:id="475" w:author="Author" w:date="2018-02-13T17:08:00Z" w:initials="A">
    <w:p w14:paraId="127D8F91" w14:textId="675032C9" w:rsidR="00DF4F31" w:rsidRPr="00CB3D72" w:rsidRDefault="00DF4F31">
      <w:pPr>
        <w:pStyle w:val="CommentText"/>
        <w:rPr>
          <w:lang w:val="en-US"/>
        </w:rPr>
      </w:pPr>
      <w:r>
        <w:rPr>
          <w:rStyle w:val="CommentReference"/>
        </w:rPr>
        <w:annotationRef/>
      </w:r>
      <w:r w:rsidRPr="00CB3D72">
        <w:rPr>
          <w:highlight w:val="red"/>
          <w:lang w:val="en-US"/>
        </w:rPr>
        <w:t>Reformulate, this is true only for our core content</w:t>
      </w:r>
    </w:p>
  </w:comment>
  <w:comment w:id="481" w:author="Author" w:date="2018-03-05T17:31:00Z" w:initials="A">
    <w:p w14:paraId="21951B17" w14:textId="61925CEE" w:rsidR="00DF4F31" w:rsidRPr="00C46589" w:rsidRDefault="00DF4F31">
      <w:pPr>
        <w:pStyle w:val="CommentText"/>
        <w:rPr>
          <w:lang w:val="en-US"/>
        </w:rPr>
      </w:pPr>
      <w:r w:rsidRPr="00AC2A8A">
        <w:rPr>
          <w:rStyle w:val="CommentReference"/>
          <w:highlight w:val="red"/>
        </w:rPr>
        <w:annotationRef/>
      </w:r>
      <w:r w:rsidRPr="00C46589">
        <w:rPr>
          <w:highlight w:val="red"/>
          <w:lang w:val="en-US"/>
        </w:rPr>
        <w:t>KEEP??</w:t>
      </w:r>
    </w:p>
  </w:comment>
  <w:comment w:id="489" w:author="Author" w:date="2018-03-06T06:38:00Z" w:initials="A">
    <w:p w14:paraId="4A8C0001" w14:textId="52EAB54D" w:rsidR="00C46589" w:rsidRPr="00C46589" w:rsidRDefault="00C46589">
      <w:pPr>
        <w:pStyle w:val="CommentText"/>
        <w:rPr>
          <w:lang w:val="en-US"/>
        </w:rPr>
      </w:pPr>
      <w:r>
        <w:rPr>
          <w:rStyle w:val="CommentReference"/>
        </w:rPr>
        <w:annotationRef/>
      </w:r>
      <w:r w:rsidRPr="00225C95">
        <w:rPr>
          <w:lang w:val="en-US"/>
        </w:rPr>
        <w:t>To keep docu short, delete reference to FJ0,a s it has alread</w:t>
      </w:r>
      <w:r>
        <w:rPr>
          <w:lang w:val="en-US"/>
        </w:rPr>
        <w:t>y</w:t>
      </w:r>
      <w:r w:rsidRPr="00225C95">
        <w:rPr>
          <w:lang w:val="en-US"/>
        </w:rPr>
        <w:t xml:space="preserve"> been mentioned at the beginning of the procedure</w:t>
      </w:r>
    </w:p>
  </w:comment>
  <w:comment w:id="564" w:author="Author" w:date="2018-02-13T17:14:00Z" w:initials="A">
    <w:p w14:paraId="25515A0A" w14:textId="09303226" w:rsidR="00DF4F31" w:rsidRPr="00CB3D72" w:rsidRDefault="00DF4F31">
      <w:pPr>
        <w:pStyle w:val="CommentText"/>
        <w:rPr>
          <w:lang w:val="en-US"/>
        </w:rPr>
      </w:pPr>
      <w:r>
        <w:rPr>
          <w:rStyle w:val="CommentReference"/>
        </w:rPr>
        <w:annotationRef/>
      </w:r>
      <w:r w:rsidRPr="00CB3D72">
        <w:rPr>
          <w:lang w:val="en-US"/>
        </w:rPr>
        <w:t>For CN annualized salary is not filled</w:t>
      </w:r>
    </w:p>
  </w:comment>
  <w:comment w:id="565" w:author="Author" w:date="2018-02-26T16:08:00Z" w:initials="A">
    <w:p w14:paraId="438AD9E2" w14:textId="6DBBDDB4" w:rsidR="00DF4F31" w:rsidRPr="008C435A" w:rsidRDefault="00DF4F31">
      <w:pPr>
        <w:pStyle w:val="CommentText"/>
        <w:rPr>
          <w:lang w:val="en-US"/>
        </w:rPr>
      </w:pPr>
      <w:r>
        <w:rPr>
          <w:rStyle w:val="CommentReference"/>
        </w:rPr>
        <w:annotationRef/>
      </w:r>
      <w:r w:rsidRPr="008C435A">
        <w:rPr>
          <w:highlight w:val="green"/>
          <w:lang w:val="en-US"/>
        </w:rPr>
        <w:t>rather keep generic? As is anyway XX. So not mention that for CH not valid</w:t>
      </w:r>
    </w:p>
  </w:comment>
  <w:comment w:id="569" w:author="Author" w:date="2018-03-05T17:31:00Z" w:initials="A">
    <w:p w14:paraId="5C27BF09" w14:textId="3CCC4CF6" w:rsidR="00DF4F31" w:rsidRPr="00AC2A8A" w:rsidRDefault="00DF4F31">
      <w:pPr>
        <w:pStyle w:val="CommentText"/>
        <w:rPr>
          <w:lang w:val="en-US"/>
        </w:rPr>
      </w:pPr>
      <w:r>
        <w:rPr>
          <w:rStyle w:val="CommentReference"/>
        </w:rPr>
        <w:annotationRef/>
      </w:r>
      <w:r w:rsidRPr="00225C95">
        <w:rPr>
          <w:lang w:val="en-US"/>
        </w:rPr>
        <w:t>To keep docu short, delete reference to FJ0,a s it has alread</w:t>
      </w:r>
      <w:r>
        <w:rPr>
          <w:lang w:val="en-US"/>
        </w:rPr>
        <w:t>y</w:t>
      </w:r>
      <w:r w:rsidRPr="00225C95">
        <w:rPr>
          <w:lang w:val="en-US"/>
        </w:rPr>
        <w:t xml:space="preserve"> been mentioned at the beginning of the procedure</w:t>
      </w:r>
    </w:p>
  </w:comment>
  <w:comment w:id="596" w:author="Author" w:date="2018-03-05T17:32:00Z" w:initials="A">
    <w:p w14:paraId="56A8D3DA" w14:textId="4E7D2E01" w:rsidR="00DF4F31" w:rsidRPr="00AC2A8A" w:rsidRDefault="00DF4F31">
      <w:pPr>
        <w:pStyle w:val="CommentText"/>
        <w:rPr>
          <w:lang w:val="en-US"/>
        </w:rPr>
      </w:pPr>
      <w:r>
        <w:rPr>
          <w:rStyle w:val="CommentReference"/>
        </w:rPr>
        <w:annotationRef/>
      </w:r>
      <w:r w:rsidRPr="00225C95">
        <w:rPr>
          <w:lang w:val="en-US"/>
        </w:rPr>
        <w:t>To keep docu short, delete reference to FJ0,a s it has alread</w:t>
      </w:r>
      <w:r>
        <w:rPr>
          <w:lang w:val="en-US"/>
        </w:rPr>
        <w:t>y</w:t>
      </w:r>
      <w:r w:rsidRPr="00225C95">
        <w:rPr>
          <w:lang w:val="en-US"/>
        </w:rPr>
        <w:t xml:space="preserve"> been mentioned at the beginning of the procedure</w:t>
      </w:r>
    </w:p>
  </w:comment>
  <w:comment w:id="738" w:author="Author" w:date="2018-02-13T16:39:00Z" w:initials="A">
    <w:p w14:paraId="1203B4D0" w14:textId="11A50444" w:rsidR="00DF4F31" w:rsidRPr="008C435A" w:rsidRDefault="00DF4F31">
      <w:pPr>
        <w:pStyle w:val="CommentText"/>
        <w:rPr>
          <w:lang w:val="en-US"/>
        </w:rPr>
      </w:pPr>
      <w:r w:rsidRPr="006B7356">
        <w:rPr>
          <w:rStyle w:val="CommentReference"/>
          <w:highlight w:val="red"/>
        </w:rPr>
        <w:annotationRef/>
      </w:r>
      <w:r w:rsidRPr="008C435A">
        <w:rPr>
          <w:highlight w:val="green"/>
          <w:lang w:val="en-US"/>
        </w:rPr>
        <w:t>ADAPT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BED7CA" w15:done="0"/>
  <w15:commentEx w15:paraId="7B532683" w15:done="0"/>
  <w15:commentEx w15:paraId="4FD18AB3" w15:done="0"/>
  <w15:commentEx w15:paraId="7711425E" w15:done="1"/>
  <w15:commentEx w15:paraId="27316E2E" w15:done="0"/>
  <w15:commentEx w15:paraId="358B9574" w15:done="1"/>
  <w15:commentEx w15:paraId="5676E955" w15:paraIdParent="358B9574" w15:done="1"/>
  <w15:commentEx w15:paraId="7CD0138B" w15:done="0"/>
  <w15:commentEx w15:paraId="59D9EA2C" w15:done="1"/>
  <w15:commentEx w15:paraId="305AE2A6" w15:done="0"/>
  <w15:commentEx w15:paraId="1188E981" w15:done="0"/>
  <w15:commentEx w15:paraId="2844AC2B" w15:done="0"/>
  <w15:commentEx w15:paraId="7AF180B6" w15:done="0"/>
  <w15:commentEx w15:paraId="68735FFC" w15:done="1"/>
  <w15:commentEx w15:paraId="455259ED" w15:done="0"/>
  <w15:commentEx w15:paraId="56BEE0E6" w15:done="1"/>
  <w15:commentEx w15:paraId="557D866F" w15:done="0"/>
  <w15:commentEx w15:paraId="127D8F91" w15:done="1"/>
  <w15:commentEx w15:paraId="21951B17" w15:done="1"/>
  <w15:commentEx w15:paraId="4A8C0001" w15:done="0"/>
  <w15:commentEx w15:paraId="25515A0A" w15:done="0"/>
  <w15:commentEx w15:paraId="438AD9E2" w15:paraIdParent="25515A0A" w15:done="0"/>
  <w15:commentEx w15:paraId="5C27BF09" w15:done="0"/>
  <w15:commentEx w15:paraId="56A8D3DA" w15:done="0"/>
  <w15:commentEx w15:paraId="1203B4D0"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D2BA3" w14:textId="77777777" w:rsidR="00AA29DD" w:rsidRDefault="00AA29DD" w:rsidP="007E5BCB">
      <w:pPr>
        <w:spacing w:before="0" w:after="0" w:line="240" w:lineRule="auto"/>
      </w:pPr>
      <w:r>
        <w:separator/>
      </w:r>
    </w:p>
  </w:endnote>
  <w:endnote w:type="continuationSeparator" w:id="0">
    <w:p w14:paraId="3C0E504C" w14:textId="77777777" w:rsidR="00AA29DD" w:rsidRDefault="00AA29DD" w:rsidP="007E5B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ntonSans Medium">
    <w:panose1 w:val="02000603000000020004"/>
    <w:charset w:val="00"/>
    <w:family w:val="auto"/>
    <w:pitch w:val="variable"/>
    <w:sig w:usb0="A00002FF" w:usb1="5000A04B"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BentonSans">
    <w:altName w:val="Calibri"/>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DF4F31" w:rsidRPr="005D1853" w14:paraId="5A5AEF74" w14:textId="77777777" w:rsidTr="004D2DCE">
      <w:tc>
        <w:tcPr>
          <w:tcW w:w="567" w:type="dxa"/>
          <w:shd w:val="clear" w:color="auto" w:fill="auto"/>
          <w:vAlign w:val="bottom"/>
        </w:tcPr>
        <w:p w14:paraId="65F1C6A5" w14:textId="1A5DB20F" w:rsidR="00DF4F31" w:rsidRPr="004319A4" w:rsidRDefault="00DF4F31" w:rsidP="007E5BCB">
          <w:pPr>
            <w:pStyle w:val="SAPFooterlef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noProof/>
            </w:rPr>
            <w:t>1</w:t>
          </w:r>
          <w:r w:rsidRPr="004319A4">
            <w:rPr>
              <w:rStyle w:val="SAPFooterPageNumber"/>
            </w:rPr>
            <w:fldChar w:fldCharType="end"/>
          </w:r>
        </w:p>
      </w:tc>
      <w:tc>
        <w:tcPr>
          <w:tcW w:w="3544" w:type="dxa"/>
          <w:shd w:val="clear" w:color="auto" w:fill="auto"/>
          <w:vAlign w:val="bottom"/>
        </w:tcPr>
        <w:p w14:paraId="075E85D5" w14:textId="6B6F782F" w:rsidR="00DF4F31" w:rsidRPr="00860C35" w:rsidRDefault="00455C32" w:rsidP="007E5BCB">
          <w:pPr>
            <w:pStyle w:val="SAPFooterleft"/>
          </w:pPr>
          <w:fldSimple w:instr=" REF securitylevel \* MERGEFORMAT " w:fldLock="1">
            <w:r w:rsidR="00DF4F31" w:rsidRPr="001A58BA">
              <w:rPr>
                <w:rStyle w:val="SAPFooterSecurityLevel"/>
              </w:rPr>
              <w:t>Customer</w:t>
            </w:r>
          </w:fldSimple>
          <w:r w:rsidR="00DF4F31" w:rsidRPr="00860C35">
            <w:rPr>
              <w:rStyle w:val="SAPFooterSecurityLevel"/>
            </w:rPr>
            <w:t xml:space="preserve"> </w:t>
          </w:r>
          <w:r w:rsidR="00DF4F31" w:rsidRPr="00860C35">
            <w:br/>
          </w:r>
          <w:fldSimple w:instr=" REF copyright \* MERGEFORMAT ">
            <w:r w:rsidR="00DF4F31" w:rsidRPr="0007629A">
              <w:t>© 2017 SAP SE or an SAP affiliate company. All rights reserved.</w:t>
            </w:r>
          </w:fldSimple>
        </w:p>
      </w:tc>
      <w:tc>
        <w:tcPr>
          <w:tcW w:w="5245" w:type="dxa"/>
          <w:shd w:val="clear" w:color="auto" w:fill="auto"/>
          <w:vAlign w:val="bottom"/>
        </w:tcPr>
        <w:p w14:paraId="5040E058" w14:textId="741B012D" w:rsidR="00DF4F31" w:rsidRDefault="00DF4F31" w:rsidP="007E5BCB">
          <w:pPr>
            <w:pStyle w:val="SAPFooterright"/>
          </w:pPr>
          <w:r>
            <w:fldChar w:fldCharType="begin"/>
          </w:r>
          <w:r>
            <w:instrText xml:space="preserve"> REF maintitle \* MERGEFORMAT </w:instrText>
          </w:r>
          <w:r>
            <w:fldChar w:fldCharType="separate"/>
          </w:r>
          <w:r>
            <w:rPr>
              <w:b/>
              <w:bCs/>
            </w:rPr>
            <w:t>Error! Reference source not found.</w:t>
          </w:r>
          <w:r>
            <w:fldChar w:fldCharType="end"/>
          </w:r>
        </w:p>
        <w:p w14:paraId="63EB7100" w14:textId="35C3955F" w:rsidR="00DF4F31" w:rsidRPr="001B2C66" w:rsidRDefault="00455C32" w:rsidP="007E5BCB">
          <w:pPr>
            <w:pStyle w:val="SAPFooterCurrentTopicRight"/>
          </w:pPr>
          <w:fldSimple w:instr=" STYLEREF &quot;Heading 1&quot; \l \* MERGEFORMAT ">
            <w:r w:rsidR="00DF4F31">
              <w:t>Purpose</w:t>
            </w:r>
          </w:fldSimple>
        </w:p>
      </w:tc>
    </w:tr>
  </w:tbl>
  <w:p w14:paraId="6DA128E7" w14:textId="77777777" w:rsidR="00DF4F31" w:rsidRPr="00E63F4C" w:rsidRDefault="00DF4F31" w:rsidP="007E5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DF4F31" w:rsidRPr="005D1853" w14:paraId="360E34CC" w14:textId="77777777" w:rsidTr="004D2DCE">
      <w:tc>
        <w:tcPr>
          <w:tcW w:w="5245" w:type="dxa"/>
          <w:shd w:val="clear" w:color="auto" w:fill="auto"/>
          <w:vAlign w:val="bottom"/>
        </w:tcPr>
        <w:p w14:paraId="7C93D89E" w14:textId="149BE3D8" w:rsidR="00DF4F31" w:rsidRDefault="00DF4F31" w:rsidP="007E5BCB">
          <w:pPr>
            <w:pStyle w:val="SAPFooterCurrentTopicLeft"/>
            <w:rPr>
              <w:rFonts w:ascii="BentonSans Book" w:hAnsi="BentonSans Book"/>
            </w:rPr>
          </w:pPr>
          <w:r w:rsidRPr="00677848">
            <w:rPr>
              <w:rFonts w:ascii="BentonSans Book" w:hAnsi="BentonSans Book"/>
            </w:rPr>
            <w:t>Manage Contingent Workforce</w:t>
          </w:r>
          <w:r>
            <w:rPr>
              <w:rFonts w:ascii="BentonSans Book" w:hAnsi="BentonSans Book"/>
            </w:rPr>
            <w:t xml:space="preserve"> (1Q0)</w:t>
          </w:r>
          <w:r w:rsidRPr="00677848">
            <w:rPr>
              <w:rFonts w:ascii="BentonSans Book" w:hAnsi="BentonSans Book"/>
            </w:rPr>
            <w:t xml:space="preserve"> </w:t>
          </w:r>
        </w:p>
        <w:p w14:paraId="600C04A8" w14:textId="12CFD5E0" w:rsidR="00DF4F31" w:rsidRPr="001B2C66" w:rsidRDefault="00455C32" w:rsidP="007E5BCB">
          <w:pPr>
            <w:pStyle w:val="SAPFooterCurrentTopicLeft"/>
          </w:pPr>
          <w:fldSimple w:instr=" STYLEREF &quot;Heading 1&quot; \l \* MERGEFORMAT ">
            <w:r w:rsidR="00971296">
              <w:rPr>
                <w:noProof/>
              </w:rPr>
              <w:t>Purpose</w:t>
            </w:r>
          </w:fldSimple>
        </w:p>
      </w:tc>
      <w:tc>
        <w:tcPr>
          <w:tcW w:w="3544" w:type="dxa"/>
          <w:shd w:val="clear" w:color="auto" w:fill="auto"/>
          <w:vAlign w:val="bottom"/>
        </w:tcPr>
        <w:p w14:paraId="481B9C70" w14:textId="2C9560AA" w:rsidR="00DF4F31" w:rsidRPr="00860C35" w:rsidRDefault="00DF4F31" w:rsidP="007E5BCB">
          <w:pPr>
            <w:pStyle w:val="SAPFooterright"/>
            <w:rPr>
              <w:rStyle w:val="SAPFooterSecurityLevel"/>
            </w:rPr>
          </w:pPr>
          <w:r w:rsidRPr="00860C35">
            <w:rPr>
              <w:rStyle w:val="SAPFooterSecurityLevel"/>
            </w:rPr>
            <w:t xml:space="preserve"> </w:t>
          </w:r>
          <w:fldSimple w:instr=" REF securitylevel \* MERGEFORMAT ">
            <w:r w:rsidRPr="0007629A">
              <w:rPr>
                <w:rStyle w:val="SAPFooterSecurityLevel"/>
              </w:rPr>
              <w:t>Customer</w:t>
            </w:r>
          </w:fldSimple>
          <w:r w:rsidRPr="00860C35">
            <w:rPr>
              <w:rStyle w:val="SAPFooterSecurityLevel"/>
            </w:rPr>
            <w:t xml:space="preserve"> </w:t>
          </w:r>
        </w:p>
        <w:p w14:paraId="664D54BE" w14:textId="7A9F5FFC" w:rsidR="00DF4F31" w:rsidRPr="00860C35" w:rsidRDefault="00455C32" w:rsidP="007E5BCB">
          <w:pPr>
            <w:pStyle w:val="SAPFooterright"/>
          </w:pPr>
          <w:fldSimple w:instr=" REF copyright \* MERGEFORMAT ">
            <w:r w:rsidR="00DF4F31">
              <w:t>© 2018</w:t>
            </w:r>
            <w:r w:rsidR="00DF4F31" w:rsidRPr="0007629A">
              <w:t xml:space="preserve"> SAP SE or an SAP affiliate company. All rights reserved.</w:t>
            </w:r>
          </w:fldSimple>
          <w:r w:rsidR="00DF4F31" w:rsidRPr="00860C35">
            <w:t xml:space="preserve"> </w:t>
          </w:r>
        </w:p>
      </w:tc>
      <w:tc>
        <w:tcPr>
          <w:tcW w:w="567" w:type="dxa"/>
          <w:shd w:val="clear" w:color="auto" w:fill="auto"/>
          <w:vAlign w:val="bottom"/>
        </w:tcPr>
        <w:p w14:paraId="3FB8F7FB" w14:textId="3B49723E" w:rsidR="00DF4F31" w:rsidRPr="004319A4" w:rsidRDefault="00DF4F31" w:rsidP="007E5BCB">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971296">
            <w:rPr>
              <w:rStyle w:val="SAPFooterPageNumber"/>
            </w:rPr>
            <w:t>2</w:t>
          </w:r>
          <w:r w:rsidRPr="004319A4">
            <w:rPr>
              <w:rStyle w:val="SAPFooterPageNumber"/>
            </w:rPr>
            <w:fldChar w:fldCharType="end"/>
          </w:r>
        </w:p>
      </w:tc>
    </w:tr>
  </w:tbl>
  <w:p w14:paraId="5A0C3D11" w14:textId="77777777" w:rsidR="00DF4F31" w:rsidRPr="00E63F4C" w:rsidRDefault="00DF4F31" w:rsidP="007E5B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85819" w14:textId="77777777" w:rsidR="00DF4F31" w:rsidRPr="005A5CB4" w:rsidRDefault="00DF4F31" w:rsidP="007E5B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6DF32" w14:textId="77777777" w:rsidR="00DF4F31" w:rsidRPr="00B02C27" w:rsidRDefault="00DF4F31" w:rsidP="007E5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B4A3FD" w14:textId="77777777" w:rsidR="00AA29DD" w:rsidRDefault="00AA29DD" w:rsidP="007E5BCB">
      <w:pPr>
        <w:spacing w:before="0" w:after="0" w:line="240" w:lineRule="auto"/>
      </w:pPr>
      <w:r>
        <w:separator/>
      </w:r>
    </w:p>
  </w:footnote>
  <w:footnote w:type="continuationSeparator" w:id="0">
    <w:p w14:paraId="294CE2B3" w14:textId="77777777" w:rsidR="00AA29DD" w:rsidRDefault="00AA29DD" w:rsidP="007E5B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27D37" w14:textId="77777777" w:rsidR="00DF4F31" w:rsidRPr="0002171C" w:rsidRDefault="00DF4F31" w:rsidP="007E5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E200D" w14:textId="77777777" w:rsidR="00DF4F31" w:rsidRPr="0002171C" w:rsidRDefault="00DF4F31" w:rsidP="007E5BCB">
    <w:pPr>
      <w:pStyle w:val="Header"/>
    </w:pPr>
    <w:r>
      <w:rPr>
        <w:noProof/>
      </w:rPr>
      <w:drawing>
        <wp:anchor distT="0" distB="0" distL="114300" distR="114300" simplePos="0" relativeHeight="251657728" behindDoc="0" locked="1" layoutInCell="1" allowOverlap="1" wp14:anchorId="270D2E86" wp14:editId="3FBE8426">
          <wp:simplePos x="0" y="0"/>
          <wp:positionH relativeFrom="page">
            <wp:posOffset>360045</wp:posOffset>
          </wp:positionH>
          <wp:positionV relativeFrom="page">
            <wp:posOffset>9937115</wp:posOffset>
          </wp:positionV>
          <wp:extent cx="579755" cy="284480"/>
          <wp:effectExtent l="0" t="0" r="0" b="1270"/>
          <wp:wrapNone/>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1"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2"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3" w15:restartNumberingAfterBreak="0">
    <w:nsid w:val="FFFFFF88"/>
    <w:multiLevelType w:val="singleLevel"/>
    <w:tmpl w:val="B33A66BC"/>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3E524374"/>
    <w:lvl w:ilvl="0">
      <w:start w:val="1"/>
      <w:numFmt w:val="bullet"/>
      <w:pStyle w:val="ListBullet"/>
      <w:lvlText w:val=""/>
      <w:lvlJc w:val="left"/>
      <w:pPr>
        <w:ind w:left="417" w:hanging="360"/>
      </w:pPr>
      <w:rPr>
        <w:rFonts w:ascii="Symbol" w:hAnsi="Symbol" w:hint="default"/>
      </w:rPr>
    </w:lvl>
  </w:abstractNum>
  <w:abstractNum w:abstractNumId="5"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6" w15:restartNumberingAfterBreak="0">
    <w:nsid w:val="02594B11"/>
    <w:multiLevelType w:val="multilevel"/>
    <w:tmpl w:val="E3D4F550"/>
    <w:lvl w:ilvl="0">
      <w:start w:val="1"/>
      <w:numFmt w:val="decimal"/>
      <w:pStyle w:val="ListNumber"/>
      <w:lvlText w:val="%1."/>
      <w:lvlJc w:val="left"/>
      <w:pPr>
        <w:ind w:left="340" w:hanging="340"/>
      </w:pPr>
      <w:rPr>
        <w:rFonts w:ascii="BentonSans Book" w:hAnsi="BentonSans Book" w:cs="Times New Roman" w:hint="default"/>
        <w:color w:val="auto"/>
        <w:sz w:val="18"/>
      </w:rPr>
    </w:lvl>
    <w:lvl w:ilvl="1">
      <w:start w:val="1"/>
      <w:numFmt w:val="decimal"/>
      <w:pStyle w:val="ListNumber2"/>
      <w:lvlText w:val="%2."/>
      <w:lvlJc w:val="left"/>
      <w:pPr>
        <w:ind w:left="680" w:hanging="340"/>
      </w:pPr>
      <w:rPr>
        <w:rFonts w:hint="default"/>
      </w:rPr>
    </w:lvl>
    <w:lvl w:ilvl="2">
      <w:start w:val="1"/>
      <w:numFmt w:val="decimal"/>
      <w:pStyle w:val="ListNumber"/>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7" w15:restartNumberingAfterBreak="0">
    <w:nsid w:val="05DA30FA"/>
    <w:multiLevelType w:val="hybridMultilevel"/>
    <w:tmpl w:val="2808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451009"/>
    <w:multiLevelType w:val="hybridMultilevel"/>
    <w:tmpl w:val="CA2EC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24E8A"/>
    <w:multiLevelType w:val="hybridMultilevel"/>
    <w:tmpl w:val="FF10BDB6"/>
    <w:lvl w:ilvl="0" w:tplc="F34430B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695BAA"/>
    <w:multiLevelType w:val="hybridMultilevel"/>
    <w:tmpl w:val="90269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790B62"/>
    <w:multiLevelType w:val="hybridMultilevel"/>
    <w:tmpl w:val="AAAA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5321C"/>
    <w:multiLevelType w:val="hybridMultilevel"/>
    <w:tmpl w:val="12628034"/>
    <w:lvl w:ilvl="0" w:tplc="0407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3" w15:restartNumberingAfterBreak="0">
    <w:nsid w:val="4D40540E"/>
    <w:multiLevelType w:val="hybridMultilevel"/>
    <w:tmpl w:val="66CC137E"/>
    <w:lvl w:ilvl="0" w:tplc="4D76FBB6">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4E462394"/>
    <w:multiLevelType w:val="hybridMultilevel"/>
    <w:tmpl w:val="2744DA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4"/>
  </w:num>
  <w:num w:numId="13">
    <w:abstractNumId w:val="13"/>
  </w:num>
  <w:num w:numId="14">
    <w:abstractNumId w:val="3"/>
  </w:num>
  <w:num w:numId="15">
    <w:abstractNumId w:val="10"/>
  </w:num>
  <w:num w:numId="16">
    <w:abstractNumId w:val="8"/>
  </w:num>
  <w:num w:numId="17">
    <w:abstractNumId w:val="11"/>
  </w:num>
  <w:num w:numId="18">
    <w:abstractNumId w:val="7"/>
  </w:num>
  <w:num w:numId="19">
    <w:abstractNumId w:val="10"/>
  </w:num>
  <w:num w:numId="20">
    <w:abstractNumId w:val="10"/>
  </w:num>
  <w:num w:numId="21">
    <w:abstractNumId w:val="0"/>
  </w:num>
  <w:num w:numId="22">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attachedTemplate r:id="rId1"/>
  <w:linkStyles/>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EA6"/>
    <w:rsid w:val="00004FFD"/>
    <w:rsid w:val="00005F3A"/>
    <w:rsid w:val="00007236"/>
    <w:rsid w:val="00014DB2"/>
    <w:rsid w:val="000201B8"/>
    <w:rsid w:val="000230E4"/>
    <w:rsid w:val="000231BA"/>
    <w:rsid w:val="000231DB"/>
    <w:rsid w:val="000259FE"/>
    <w:rsid w:val="0002706E"/>
    <w:rsid w:val="00030693"/>
    <w:rsid w:val="00033224"/>
    <w:rsid w:val="00033B59"/>
    <w:rsid w:val="0003550A"/>
    <w:rsid w:val="0004429D"/>
    <w:rsid w:val="000455E1"/>
    <w:rsid w:val="0005149C"/>
    <w:rsid w:val="000534EA"/>
    <w:rsid w:val="0005372B"/>
    <w:rsid w:val="00055AA4"/>
    <w:rsid w:val="000564F1"/>
    <w:rsid w:val="000620A9"/>
    <w:rsid w:val="000622E7"/>
    <w:rsid w:val="00062599"/>
    <w:rsid w:val="00062D2C"/>
    <w:rsid w:val="00063225"/>
    <w:rsid w:val="00066156"/>
    <w:rsid w:val="00072B51"/>
    <w:rsid w:val="00075706"/>
    <w:rsid w:val="0007629A"/>
    <w:rsid w:val="00076FEB"/>
    <w:rsid w:val="000823F4"/>
    <w:rsid w:val="000833C7"/>
    <w:rsid w:val="00083535"/>
    <w:rsid w:val="00085A64"/>
    <w:rsid w:val="00086EC0"/>
    <w:rsid w:val="000879B3"/>
    <w:rsid w:val="00092DF9"/>
    <w:rsid w:val="00095722"/>
    <w:rsid w:val="0009597F"/>
    <w:rsid w:val="000A046E"/>
    <w:rsid w:val="000A1A65"/>
    <w:rsid w:val="000B2AF1"/>
    <w:rsid w:val="000B2D2F"/>
    <w:rsid w:val="000B7C29"/>
    <w:rsid w:val="000C0DD8"/>
    <w:rsid w:val="000C1B2A"/>
    <w:rsid w:val="000C24D4"/>
    <w:rsid w:val="000C41EE"/>
    <w:rsid w:val="000C665E"/>
    <w:rsid w:val="000C6856"/>
    <w:rsid w:val="000D03C1"/>
    <w:rsid w:val="000D1BC6"/>
    <w:rsid w:val="000D29B2"/>
    <w:rsid w:val="000D3348"/>
    <w:rsid w:val="000D3D22"/>
    <w:rsid w:val="000D5282"/>
    <w:rsid w:val="000D5815"/>
    <w:rsid w:val="000D61A7"/>
    <w:rsid w:val="000D65BA"/>
    <w:rsid w:val="000D7783"/>
    <w:rsid w:val="000E10D6"/>
    <w:rsid w:val="000E5684"/>
    <w:rsid w:val="000F0760"/>
    <w:rsid w:val="001002ED"/>
    <w:rsid w:val="00104A5F"/>
    <w:rsid w:val="00105A53"/>
    <w:rsid w:val="00107796"/>
    <w:rsid w:val="001120C9"/>
    <w:rsid w:val="0011215A"/>
    <w:rsid w:val="00114FB7"/>
    <w:rsid w:val="0011595B"/>
    <w:rsid w:val="001226D2"/>
    <w:rsid w:val="0012302B"/>
    <w:rsid w:val="00123F96"/>
    <w:rsid w:val="001242BD"/>
    <w:rsid w:val="001254B9"/>
    <w:rsid w:val="00131B0F"/>
    <w:rsid w:val="00135761"/>
    <w:rsid w:val="00137E6F"/>
    <w:rsid w:val="00142201"/>
    <w:rsid w:val="00142D62"/>
    <w:rsid w:val="00145E73"/>
    <w:rsid w:val="001518EA"/>
    <w:rsid w:val="0015649E"/>
    <w:rsid w:val="0016040D"/>
    <w:rsid w:val="0016170E"/>
    <w:rsid w:val="00161E02"/>
    <w:rsid w:val="00163472"/>
    <w:rsid w:val="00165D25"/>
    <w:rsid w:val="001733BD"/>
    <w:rsid w:val="00174068"/>
    <w:rsid w:val="001757BE"/>
    <w:rsid w:val="00175FC0"/>
    <w:rsid w:val="00177C1A"/>
    <w:rsid w:val="00181EE3"/>
    <w:rsid w:val="00187C77"/>
    <w:rsid w:val="00191040"/>
    <w:rsid w:val="001927B0"/>
    <w:rsid w:val="001A304D"/>
    <w:rsid w:val="001A5A65"/>
    <w:rsid w:val="001B008F"/>
    <w:rsid w:val="001B1BB7"/>
    <w:rsid w:val="001B2ABD"/>
    <w:rsid w:val="001C08D4"/>
    <w:rsid w:val="001D00F6"/>
    <w:rsid w:val="001D1888"/>
    <w:rsid w:val="001D1942"/>
    <w:rsid w:val="001D1E20"/>
    <w:rsid w:val="001D4FD8"/>
    <w:rsid w:val="001D62C2"/>
    <w:rsid w:val="001D7780"/>
    <w:rsid w:val="001E099B"/>
    <w:rsid w:val="001E0BC2"/>
    <w:rsid w:val="001E1302"/>
    <w:rsid w:val="001E174C"/>
    <w:rsid w:val="001E2381"/>
    <w:rsid w:val="001E4CB8"/>
    <w:rsid w:val="001E64A9"/>
    <w:rsid w:val="001F333E"/>
    <w:rsid w:val="001F4412"/>
    <w:rsid w:val="001F4FF5"/>
    <w:rsid w:val="001F7E96"/>
    <w:rsid w:val="00201BCE"/>
    <w:rsid w:val="0020201E"/>
    <w:rsid w:val="002071E3"/>
    <w:rsid w:val="00212467"/>
    <w:rsid w:val="0021338C"/>
    <w:rsid w:val="00213F5B"/>
    <w:rsid w:val="00214938"/>
    <w:rsid w:val="00216628"/>
    <w:rsid w:val="002226D1"/>
    <w:rsid w:val="00224ED7"/>
    <w:rsid w:val="00225C95"/>
    <w:rsid w:val="00225E52"/>
    <w:rsid w:val="00226C55"/>
    <w:rsid w:val="00230793"/>
    <w:rsid w:val="002341A3"/>
    <w:rsid w:val="002378BF"/>
    <w:rsid w:val="00241C1E"/>
    <w:rsid w:val="002428EB"/>
    <w:rsid w:val="00247322"/>
    <w:rsid w:val="00250889"/>
    <w:rsid w:val="00252298"/>
    <w:rsid w:val="00256B37"/>
    <w:rsid w:val="002605BE"/>
    <w:rsid w:val="002618D5"/>
    <w:rsid w:val="002628DD"/>
    <w:rsid w:val="00263366"/>
    <w:rsid w:val="002775DB"/>
    <w:rsid w:val="00280328"/>
    <w:rsid w:val="00280DF6"/>
    <w:rsid w:val="002818CC"/>
    <w:rsid w:val="00282CAC"/>
    <w:rsid w:val="00284287"/>
    <w:rsid w:val="00284881"/>
    <w:rsid w:val="002858DC"/>
    <w:rsid w:val="002923CC"/>
    <w:rsid w:val="0029276C"/>
    <w:rsid w:val="00292DCE"/>
    <w:rsid w:val="00293D1A"/>
    <w:rsid w:val="00294020"/>
    <w:rsid w:val="00294EA9"/>
    <w:rsid w:val="002951FB"/>
    <w:rsid w:val="00296EA6"/>
    <w:rsid w:val="00297CC7"/>
    <w:rsid w:val="002A0E25"/>
    <w:rsid w:val="002A5D47"/>
    <w:rsid w:val="002B107B"/>
    <w:rsid w:val="002B5959"/>
    <w:rsid w:val="002B7B1F"/>
    <w:rsid w:val="002C01CD"/>
    <w:rsid w:val="002C3A96"/>
    <w:rsid w:val="002C5C58"/>
    <w:rsid w:val="002C66DD"/>
    <w:rsid w:val="002C6ED8"/>
    <w:rsid w:val="002C770B"/>
    <w:rsid w:val="002C7FA4"/>
    <w:rsid w:val="002D347A"/>
    <w:rsid w:val="002D3766"/>
    <w:rsid w:val="002D3910"/>
    <w:rsid w:val="002D4E2C"/>
    <w:rsid w:val="002D61D4"/>
    <w:rsid w:val="002E0AA2"/>
    <w:rsid w:val="002E6B8A"/>
    <w:rsid w:val="002F3D1D"/>
    <w:rsid w:val="002F47AC"/>
    <w:rsid w:val="002F59E4"/>
    <w:rsid w:val="002F6990"/>
    <w:rsid w:val="003003DA"/>
    <w:rsid w:val="00302618"/>
    <w:rsid w:val="0030289D"/>
    <w:rsid w:val="00303492"/>
    <w:rsid w:val="0030367B"/>
    <w:rsid w:val="003036FD"/>
    <w:rsid w:val="00303967"/>
    <w:rsid w:val="00303A4D"/>
    <w:rsid w:val="0030751A"/>
    <w:rsid w:val="00310244"/>
    <w:rsid w:val="003131F7"/>
    <w:rsid w:val="00314268"/>
    <w:rsid w:val="0031676A"/>
    <w:rsid w:val="00320972"/>
    <w:rsid w:val="00321465"/>
    <w:rsid w:val="00323786"/>
    <w:rsid w:val="00331310"/>
    <w:rsid w:val="00333A2E"/>
    <w:rsid w:val="00334894"/>
    <w:rsid w:val="00340107"/>
    <w:rsid w:val="00341847"/>
    <w:rsid w:val="00343592"/>
    <w:rsid w:val="003477CA"/>
    <w:rsid w:val="00350609"/>
    <w:rsid w:val="00350B81"/>
    <w:rsid w:val="00363139"/>
    <w:rsid w:val="003640BC"/>
    <w:rsid w:val="00370FE0"/>
    <w:rsid w:val="00371B76"/>
    <w:rsid w:val="003729F6"/>
    <w:rsid w:val="00373B15"/>
    <w:rsid w:val="00373BCE"/>
    <w:rsid w:val="0038478E"/>
    <w:rsid w:val="003847F1"/>
    <w:rsid w:val="00386AD9"/>
    <w:rsid w:val="00387443"/>
    <w:rsid w:val="00392AB2"/>
    <w:rsid w:val="00393633"/>
    <w:rsid w:val="00396027"/>
    <w:rsid w:val="00396861"/>
    <w:rsid w:val="00397930"/>
    <w:rsid w:val="00397E05"/>
    <w:rsid w:val="003A1123"/>
    <w:rsid w:val="003A150D"/>
    <w:rsid w:val="003A26AD"/>
    <w:rsid w:val="003A4295"/>
    <w:rsid w:val="003A55CF"/>
    <w:rsid w:val="003A67D5"/>
    <w:rsid w:val="003A7056"/>
    <w:rsid w:val="003A7CCA"/>
    <w:rsid w:val="003A7F2F"/>
    <w:rsid w:val="003B0E54"/>
    <w:rsid w:val="003B2EFE"/>
    <w:rsid w:val="003B4279"/>
    <w:rsid w:val="003B55E4"/>
    <w:rsid w:val="003C043A"/>
    <w:rsid w:val="003C547D"/>
    <w:rsid w:val="003D1864"/>
    <w:rsid w:val="003D35B4"/>
    <w:rsid w:val="003D5C95"/>
    <w:rsid w:val="003D7ACE"/>
    <w:rsid w:val="003E0429"/>
    <w:rsid w:val="003E115C"/>
    <w:rsid w:val="003E3779"/>
    <w:rsid w:val="003E383D"/>
    <w:rsid w:val="003E4CD4"/>
    <w:rsid w:val="003E56B8"/>
    <w:rsid w:val="00405A55"/>
    <w:rsid w:val="0041056D"/>
    <w:rsid w:val="00411036"/>
    <w:rsid w:val="00412DCF"/>
    <w:rsid w:val="00415EEC"/>
    <w:rsid w:val="0042192E"/>
    <w:rsid w:val="00421A07"/>
    <w:rsid w:val="00425CDF"/>
    <w:rsid w:val="004277A7"/>
    <w:rsid w:val="00431A96"/>
    <w:rsid w:val="00433B11"/>
    <w:rsid w:val="00433C29"/>
    <w:rsid w:val="00433C2C"/>
    <w:rsid w:val="00434A1F"/>
    <w:rsid w:val="00436F5D"/>
    <w:rsid w:val="00440AD2"/>
    <w:rsid w:val="00440B79"/>
    <w:rsid w:val="00442CBE"/>
    <w:rsid w:val="00442F74"/>
    <w:rsid w:val="004474A6"/>
    <w:rsid w:val="00451545"/>
    <w:rsid w:val="00451CD5"/>
    <w:rsid w:val="00453B93"/>
    <w:rsid w:val="00453B9F"/>
    <w:rsid w:val="00453C07"/>
    <w:rsid w:val="00453E0D"/>
    <w:rsid w:val="00453F3D"/>
    <w:rsid w:val="00455C32"/>
    <w:rsid w:val="00460AB8"/>
    <w:rsid w:val="0046185E"/>
    <w:rsid w:val="004626A7"/>
    <w:rsid w:val="00462C41"/>
    <w:rsid w:val="0046789C"/>
    <w:rsid w:val="00473464"/>
    <w:rsid w:val="00473529"/>
    <w:rsid w:val="004774F8"/>
    <w:rsid w:val="00480ABE"/>
    <w:rsid w:val="00484097"/>
    <w:rsid w:val="00486F91"/>
    <w:rsid w:val="00486FBE"/>
    <w:rsid w:val="00491AC7"/>
    <w:rsid w:val="004944F5"/>
    <w:rsid w:val="00494D6C"/>
    <w:rsid w:val="00495F4C"/>
    <w:rsid w:val="0049795F"/>
    <w:rsid w:val="004A4164"/>
    <w:rsid w:val="004A7B36"/>
    <w:rsid w:val="004B22BF"/>
    <w:rsid w:val="004B33C3"/>
    <w:rsid w:val="004B4C40"/>
    <w:rsid w:val="004B7045"/>
    <w:rsid w:val="004C1D86"/>
    <w:rsid w:val="004C403F"/>
    <w:rsid w:val="004D2DCE"/>
    <w:rsid w:val="004D3444"/>
    <w:rsid w:val="004D3F7F"/>
    <w:rsid w:val="004D5107"/>
    <w:rsid w:val="004E1168"/>
    <w:rsid w:val="004E2369"/>
    <w:rsid w:val="004E5941"/>
    <w:rsid w:val="004E5E02"/>
    <w:rsid w:val="004F0B7A"/>
    <w:rsid w:val="004F0D58"/>
    <w:rsid w:val="004F173E"/>
    <w:rsid w:val="005008F3"/>
    <w:rsid w:val="00500CD0"/>
    <w:rsid w:val="00503263"/>
    <w:rsid w:val="00503A01"/>
    <w:rsid w:val="00503D91"/>
    <w:rsid w:val="00506704"/>
    <w:rsid w:val="00506FA8"/>
    <w:rsid w:val="00507913"/>
    <w:rsid w:val="00510528"/>
    <w:rsid w:val="005113C0"/>
    <w:rsid w:val="005203FC"/>
    <w:rsid w:val="0052103E"/>
    <w:rsid w:val="0052310B"/>
    <w:rsid w:val="005231BD"/>
    <w:rsid w:val="005232DE"/>
    <w:rsid w:val="00523A5E"/>
    <w:rsid w:val="0052442E"/>
    <w:rsid w:val="0052556F"/>
    <w:rsid w:val="00526023"/>
    <w:rsid w:val="0053013A"/>
    <w:rsid w:val="0053643A"/>
    <w:rsid w:val="005445C5"/>
    <w:rsid w:val="00544864"/>
    <w:rsid w:val="00544AF9"/>
    <w:rsid w:val="00545E92"/>
    <w:rsid w:val="00551097"/>
    <w:rsid w:val="00551556"/>
    <w:rsid w:val="00556C8E"/>
    <w:rsid w:val="00561488"/>
    <w:rsid w:val="00562A40"/>
    <w:rsid w:val="005631E4"/>
    <w:rsid w:val="0056411B"/>
    <w:rsid w:val="0057076F"/>
    <w:rsid w:val="00571824"/>
    <w:rsid w:val="005720ED"/>
    <w:rsid w:val="00572246"/>
    <w:rsid w:val="00572612"/>
    <w:rsid w:val="005733CB"/>
    <w:rsid w:val="00581828"/>
    <w:rsid w:val="00581CF9"/>
    <w:rsid w:val="00584E57"/>
    <w:rsid w:val="00590DAD"/>
    <w:rsid w:val="00592933"/>
    <w:rsid w:val="00595279"/>
    <w:rsid w:val="005965F8"/>
    <w:rsid w:val="0059768F"/>
    <w:rsid w:val="005A0041"/>
    <w:rsid w:val="005A3EB3"/>
    <w:rsid w:val="005A46B3"/>
    <w:rsid w:val="005A4A47"/>
    <w:rsid w:val="005A5D93"/>
    <w:rsid w:val="005A654B"/>
    <w:rsid w:val="005A7235"/>
    <w:rsid w:val="005B0E03"/>
    <w:rsid w:val="005B2876"/>
    <w:rsid w:val="005B4ACE"/>
    <w:rsid w:val="005B6225"/>
    <w:rsid w:val="005B62BA"/>
    <w:rsid w:val="005B638A"/>
    <w:rsid w:val="005B7320"/>
    <w:rsid w:val="005C0282"/>
    <w:rsid w:val="005C02EB"/>
    <w:rsid w:val="005C63D5"/>
    <w:rsid w:val="005C7125"/>
    <w:rsid w:val="005D0729"/>
    <w:rsid w:val="005D27E8"/>
    <w:rsid w:val="005D3ABA"/>
    <w:rsid w:val="005D662A"/>
    <w:rsid w:val="005E1387"/>
    <w:rsid w:val="005E7370"/>
    <w:rsid w:val="005F29D1"/>
    <w:rsid w:val="005F2F2A"/>
    <w:rsid w:val="005F5199"/>
    <w:rsid w:val="005F70F0"/>
    <w:rsid w:val="005F77C4"/>
    <w:rsid w:val="0060451B"/>
    <w:rsid w:val="00605567"/>
    <w:rsid w:val="00607FE0"/>
    <w:rsid w:val="00611AEA"/>
    <w:rsid w:val="00613B86"/>
    <w:rsid w:val="0061753B"/>
    <w:rsid w:val="00622792"/>
    <w:rsid w:val="006331D2"/>
    <w:rsid w:val="0063348A"/>
    <w:rsid w:val="00640157"/>
    <w:rsid w:val="00642FB2"/>
    <w:rsid w:val="00646CB6"/>
    <w:rsid w:val="00650289"/>
    <w:rsid w:val="006506E7"/>
    <w:rsid w:val="006516BF"/>
    <w:rsid w:val="00652F2F"/>
    <w:rsid w:val="006530BB"/>
    <w:rsid w:val="0065461C"/>
    <w:rsid w:val="0065585D"/>
    <w:rsid w:val="0065673B"/>
    <w:rsid w:val="006615AB"/>
    <w:rsid w:val="0066226C"/>
    <w:rsid w:val="006628D6"/>
    <w:rsid w:val="00663725"/>
    <w:rsid w:val="00663A24"/>
    <w:rsid w:val="00664F9A"/>
    <w:rsid w:val="00671193"/>
    <w:rsid w:val="00673730"/>
    <w:rsid w:val="0067556B"/>
    <w:rsid w:val="00676FBB"/>
    <w:rsid w:val="00677848"/>
    <w:rsid w:val="006826CE"/>
    <w:rsid w:val="00684C6C"/>
    <w:rsid w:val="006854D2"/>
    <w:rsid w:val="00686B1D"/>
    <w:rsid w:val="00687289"/>
    <w:rsid w:val="006874E7"/>
    <w:rsid w:val="00690907"/>
    <w:rsid w:val="00690F4C"/>
    <w:rsid w:val="00691360"/>
    <w:rsid w:val="0069506C"/>
    <w:rsid w:val="006958C7"/>
    <w:rsid w:val="0069651D"/>
    <w:rsid w:val="006974BB"/>
    <w:rsid w:val="00697508"/>
    <w:rsid w:val="006A3204"/>
    <w:rsid w:val="006A6B9F"/>
    <w:rsid w:val="006A6BFF"/>
    <w:rsid w:val="006A7EA6"/>
    <w:rsid w:val="006B1D6F"/>
    <w:rsid w:val="006B56CD"/>
    <w:rsid w:val="006B7356"/>
    <w:rsid w:val="006C1524"/>
    <w:rsid w:val="006D13FF"/>
    <w:rsid w:val="006D3044"/>
    <w:rsid w:val="006E1150"/>
    <w:rsid w:val="006E2C14"/>
    <w:rsid w:val="006E34BA"/>
    <w:rsid w:val="006E3E77"/>
    <w:rsid w:val="006E48CB"/>
    <w:rsid w:val="006E4D8E"/>
    <w:rsid w:val="006E7DDE"/>
    <w:rsid w:val="006F096B"/>
    <w:rsid w:val="006F3A9C"/>
    <w:rsid w:val="006F419D"/>
    <w:rsid w:val="006F45A5"/>
    <w:rsid w:val="006F72CB"/>
    <w:rsid w:val="00702853"/>
    <w:rsid w:val="00704B8D"/>
    <w:rsid w:val="00705C21"/>
    <w:rsid w:val="00705DD9"/>
    <w:rsid w:val="00706A92"/>
    <w:rsid w:val="00706EE5"/>
    <w:rsid w:val="00707169"/>
    <w:rsid w:val="00707656"/>
    <w:rsid w:val="00707BC3"/>
    <w:rsid w:val="00711C22"/>
    <w:rsid w:val="00712505"/>
    <w:rsid w:val="00714221"/>
    <w:rsid w:val="00715CF7"/>
    <w:rsid w:val="007174CB"/>
    <w:rsid w:val="0071797E"/>
    <w:rsid w:val="00721368"/>
    <w:rsid w:val="00721914"/>
    <w:rsid w:val="00727CDC"/>
    <w:rsid w:val="00727FA8"/>
    <w:rsid w:val="00730C35"/>
    <w:rsid w:val="00730DBE"/>
    <w:rsid w:val="00732A7F"/>
    <w:rsid w:val="007354DD"/>
    <w:rsid w:val="007364DE"/>
    <w:rsid w:val="0073688B"/>
    <w:rsid w:val="00736D24"/>
    <w:rsid w:val="007429A2"/>
    <w:rsid w:val="00746DEF"/>
    <w:rsid w:val="00747FCF"/>
    <w:rsid w:val="007511D6"/>
    <w:rsid w:val="00756D51"/>
    <w:rsid w:val="00757984"/>
    <w:rsid w:val="00757E8A"/>
    <w:rsid w:val="00761126"/>
    <w:rsid w:val="00761389"/>
    <w:rsid w:val="007750F6"/>
    <w:rsid w:val="00776E4F"/>
    <w:rsid w:val="007829CE"/>
    <w:rsid w:val="0078353F"/>
    <w:rsid w:val="00784B24"/>
    <w:rsid w:val="0078539D"/>
    <w:rsid w:val="00785D0C"/>
    <w:rsid w:val="00787126"/>
    <w:rsid w:val="00790F7B"/>
    <w:rsid w:val="00792B4E"/>
    <w:rsid w:val="0079641D"/>
    <w:rsid w:val="007A11D7"/>
    <w:rsid w:val="007A32A0"/>
    <w:rsid w:val="007B3117"/>
    <w:rsid w:val="007B3E32"/>
    <w:rsid w:val="007B3E4A"/>
    <w:rsid w:val="007C005F"/>
    <w:rsid w:val="007C0E27"/>
    <w:rsid w:val="007C0EAE"/>
    <w:rsid w:val="007C15F7"/>
    <w:rsid w:val="007C18E8"/>
    <w:rsid w:val="007C38FC"/>
    <w:rsid w:val="007C497E"/>
    <w:rsid w:val="007C4E30"/>
    <w:rsid w:val="007C5471"/>
    <w:rsid w:val="007D1A5A"/>
    <w:rsid w:val="007D2354"/>
    <w:rsid w:val="007D240B"/>
    <w:rsid w:val="007D2D0F"/>
    <w:rsid w:val="007D5C46"/>
    <w:rsid w:val="007D7037"/>
    <w:rsid w:val="007E317C"/>
    <w:rsid w:val="007E5277"/>
    <w:rsid w:val="007E5BCB"/>
    <w:rsid w:val="007E678A"/>
    <w:rsid w:val="007F0D63"/>
    <w:rsid w:val="007F11DB"/>
    <w:rsid w:val="007F5688"/>
    <w:rsid w:val="007F5CB0"/>
    <w:rsid w:val="007F7565"/>
    <w:rsid w:val="00803F96"/>
    <w:rsid w:val="00804E3E"/>
    <w:rsid w:val="00806BD9"/>
    <w:rsid w:val="0081272C"/>
    <w:rsid w:val="008128A3"/>
    <w:rsid w:val="0081322D"/>
    <w:rsid w:val="00813DA2"/>
    <w:rsid w:val="00813F81"/>
    <w:rsid w:val="00822167"/>
    <w:rsid w:val="00824149"/>
    <w:rsid w:val="00826036"/>
    <w:rsid w:val="00826788"/>
    <w:rsid w:val="00827B48"/>
    <w:rsid w:val="00834493"/>
    <w:rsid w:val="008357BF"/>
    <w:rsid w:val="00836CC0"/>
    <w:rsid w:val="00837FEE"/>
    <w:rsid w:val="008413B3"/>
    <w:rsid w:val="0084194A"/>
    <w:rsid w:val="008422AB"/>
    <w:rsid w:val="008436D3"/>
    <w:rsid w:val="00845EF8"/>
    <w:rsid w:val="00847C05"/>
    <w:rsid w:val="00850D4A"/>
    <w:rsid w:val="00854B9B"/>
    <w:rsid w:val="00857132"/>
    <w:rsid w:val="008607A5"/>
    <w:rsid w:val="00860990"/>
    <w:rsid w:val="00864041"/>
    <w:rsid w:val="008738DB"/>
    <w:rsid w:val="00874A86"/>
    <w:rsid w:val="008766D3"/>
    <w:rsid w:val="00877209"/>
    <w:rsid w:val="00881A83"/>
    <w:rsid w:val="008872DB"/>
    <w:rsid w:val="0089316F"/>
    <w:rsid w:val="0089403A"/>
    <w:rsid w:val="00896EBB"/>
    <w:rsid w:val="00897141"/>
    <w:rsid w:val="008A0BA6"/>
    <w:rsid w:val="008A3C49"/>
    <w:rsid w:val="008B2CE7"/>
    <w:rsid w:val="008C17C9"/>
    <w:rsid w:val="008C1F5A"/>
    <w:rsid w:val="008C29AF"/>
    <w:rsid w:val="008C30F1"/>
    <w:rsid w:val="008C3FB6"/>
    <w:rsid w:val="008C435A"/>
    <w:rsid w:val="008C616C"/>
    <w:rsid w:val="008C7EA5"/>
    <w:rsid w:val="008D493E"/>
    <w:rsid w:val="008D4D77"/>
    <w:rsid w:val="008D65B7"/>
    <w:rsid w:val="008E2C8D"/>
    <w:rsid w:val="008E4408"/>
    <w:rsid w:val="008E4D27"/>
    <w:rsid w:val="008E5802"/>
    <w:rsid w:val="008E69EB"/>
    <w:rsid w:val="008F032F"/>
    <w:rsid w:val="008F0BE0"/>
    <w:rsid w:val="008F2BAF"/>
    <w:rsid w:val="009042CD"/>
    <w:rsid w:val="0090739F"/>
    <w:rsid w:val="00911F06"/>
    <w:rsid w:val="00912435"/>
    <w:rsid w:val="00913CB4"/>
    <w:rsid w:val="00914672"/>
    <w:rsid w:val="009157D8"/>
    <w:rsid w:val="0092215E"/>
    <w:rsid w:val="0092596E"/>
    <w:rsid w:val="00927B38"/>
    <w:rsid w:val="00932A7B"/>
    <w:rsid w:val="0093594F"/>
    <w:rsid w:val="00936847"/>
    <w:rsid w:val="0094193E"/>
    <w:rsid w:val="009457EC"/>
    <w:rsid w:val="00945F89"/>
    <w:rsid w:val="009521C3"/>
    <w:rsid w:val="00953941"/>
    <w:rsid w:val="009555F5"/>
    <w:rsid w:val="00957301"/>
    <w:rsid w:val="009601BC"/>
    <w:rsid w:val="00961ABC"/>
    <w:rsid w:val="00964C8A"/>
    <w:rsid w:val="00966340"/>
    <w:rsid w:val="00966C7C"/>
    <w:rsid w:val="0096791A"/>
    <w:rsid w:val="00971296"/>
    <w:rsid w:val="00972336"/>
    <w:rsid w:val="00975CA7"/>
    <w:rsid w:val="00981D69"/>
    <w:rsid w:val="00982178"/>
    <w:rsid w:val="00983178"/>
    <w:rsid w:val="009847A3"/>
    <w:rsid w:val="00991A42"/>
    <w:rsid w:val="00993C61"/>
    <w:rsid w:val="009A1456"/>
    <w:rsid w:val="009A14EE"/>
    <w:rsid w:val="009B5C14"/>
    <w:rsid w:val="009C11A5"/>
    <w:rsid w:val="009C4CA5"/>
    <w:rsid w:val="009C6AC9"/>
    <w:rsid w:val="009C6E92"/>
    <w:rsid w:val="009D518C"/>
    <w:rsid w:val="009D5D4C"/>
    <w:rsid w:val="009D7027"/>
    <w:rsid w:val="009E4CD2"/>
    <w:rsid w:val="009E4F1C"/>
    <w:rsid w:val="009E5B09"/>
    <w:rsid w:val="009F1995"/>
    <w:rsid w:val="00A00068"/>
    <w:rsid w:val="00A01B28"/>
    <w:rsid w:val="00A04094"/>
    <w:rsid w:val="00A07EC7"/>
    <w:rsid w:val="00A10C7F"/>
    <w:rsid w:val="00A11657"/>
    <w:rsid w:val="00A14150"/>
    <w:rsid w:val="00A166B9"/>
    <w:rsid w:val="00A16C99"/>
    <w:rsid w:val="00A1718D"/>
    <w:rsid w:val="00A213C4"/>
    <w:rsid w:val="00A22C47"/>
    <w:rsid w:val="00A22DB0"/>
    <w:rsid w:val="00A26CB7"/>
    <w:rsid w:val="00A311E2"/>
    <w:rsid w:val="00A35896"/>
    <w:rsid w:val="00A35EE9"/>
    <w:rsid w:val="00A36D44"/>
    <w:rsid w:val="00A36DAB"/>
    <w:rsid w:val="00A37173"/>
    <w:rsid w:val="00A37EEE"/>
    <w:rsid w:val="00A403F8"/>
    <w:rsid w:val="00A4149D"/>
    <w:rsid w:val="00A44BFC"/>
    <w:rsid w:val="00A50A44"/>
    <w:rsid w:val="00A5147F"/>
    <w:rsid w:val="00A54EEA"/>
    <w:rsid w:val="00A60A0C"/>
    <w:rsid w:val="00A63D96"/>
    <w:rsid w:val="00A65DA5"/>
    <w:rsid w:val="00A67A30"/>
    <w:rsid w:val="00A700FB"/>
    <w:rsid w:val="00A7018E"/>
    <w:rsid w:val="00A71B1B"/>
    <w:rsid w:val="00A72D4F"/>
    <w:rsid w:val="00A7377F"/>
    <w:rsid w:val="00A7415B"/>
    <w:rsid w:val="00A74BE6"/>
    <w:rsid w:val="00A7697C"/>
    <w:rsid w:val="00A77C7C"/>
    <w:rsid w:val="00A77E03"/>
    <w:rsid w:val="00A81F4B"/>
    <w:rsid w:val="00A821DC"/>
    <w:rsid w:val="00A864C5"/>
    <w:rsid w:val="00A87C80"/>
    <w:rsid w:val="00A911DD"/>
    <w:rsid w:val="00A96213"/>
    <w:rsid w:val="00AA29DD"/>
    <w:rsid w:val="00AA3BE6"/>
    <w:rsid w:val="00AA450A"/>
    <w:rsid w:val="00AA4A6F"/>
    <w:rsid w:val="00AA65FE"/>
    <w:rsid w:val="00AA715B"/>
    <w:rsid w:val="00AB0A4C"/>
    <w:rsid w:val="00AB32FC"/>
    <w:rsid w:val="00AB335A"/>
    <w:rsid w:val="00AB6C91"/>
    <w:rsid w:val="00AB6E95"/>
    <w:rsid w:val="00AC2A8A"/>
    <w:rsid w:val="00AC5A00"/>
    <w:rsid w:val="00AD33E9"/>
    <w:rsid w:val="00AD4CB2"/>
    <w:rsid w:val="00AD7651"/>
    <w:rsid w:val="00AE04A0"/>
    <w:rsid w:val="00AE28FA"/>
    <w:rsid w:val="00AF4528"/>
    <w:rsid w:val="00B01694"/>
    <w:rsid w:val="00B0210B"/>
    <w:rsid w:val="00B04251"/>
    <w:rsid w:val="00B05BD6"/>
    <w:rsid w:val="00B073F3"/>
    <w:rsid w:val="00B10D2D"/>
    <w:rsid w:val="00B11112"/>
    <w:rsid w:val="00B12518"/>
    <w:rsid w:val="00B212E4"/>
    <w:rsid w:val="00B2343C"/>
    <w:rsid w:val="00B24E69"/>
    <w:rsid w:val="00B25346"/>
    <w:rsid w:val="00B25DD5"/>
    <w:rsid w:val="00B27700"/>
    <w:rsid w:val="00B305E1"/>
    <w:rsid w:val="00B30ABF"/>
    <w:rsid w:val="00B31556"/>
    <w:rsid w:val="00B32D66"/>
    <w:rsid w:val="00B33CDC"/>
    <w:rsid w:val="00B37D71"/>
    <w:rsid w:val="00B37DF1"/>
    <w:rsid w:val="00B37F3D"/>
    <w:rsid w:val="00B40122"/>
    <w:rsid w:val="00B41296"/>
    <w:rsid w:val="00B41E2A"/>
    <w:rsid w:val="00B41FAF"/>
    <w:rsid w:val="00B42604"/>
    <w:rsid w:val="00B45E5F"/>
    <w:rsid w:val="00B45F88"/>
    <w:rsid w:val="00B46767"/>
    <w:rsid w:val="00B51582"/>
    <w:rsid w:val="00B54D22"/>
    <w:rsid w:val="00B559ED"/>
    <w:rsid w:val="00B5614B"/>
    <w:rsid w:val="00B56D5A"/>
    <w:rsid w:val="00B56DEF"/>
    <w:rsid w:val="00B610C6"/>
    <w:rsid w:val="00B65C6D"/>
    <w:rsid w:val="00B67044"/>
    <w:rsid w:val="00B718C8"/>
    <w:rsid w:val="00B7561D"/>
    <w:rsid w:val="00B8072D"/>
    <w:rsid w:val="00B84F49"/>
    <w:rsid w:val="00B93A64"/>
    <w:rsid w:val="00B94896"/>
    <w:rsid w:val="00B97F3F"/>
    <w:rsid w:val="00BA2841"/>
    <w:rsid w:val="00BA685D"/>
    <w:rsid w:val="00BB0723"/>
    <w:rsid w:val="00BB4CED"/>
    <w:rsid w:val="00BB4E95"/>
    <w:rsid w:val="00BB55A7"/>
    <w:rsid w:val="00BC3204"/>
    <w:rsid w:val="00BC4080"/>
    <w:rsid w:val="00BC761C"/>
    <w:rsid w:val="00BC7923"/>
    <w:rsid w:val="00BD4F7D"/>
    <w:rsid w:val="00BE0145"/>
    <w:rsid w:val="00BE0CE4"/>
    <w:rsid w:val="00BE3025"/>
    <w:rsid w:val="00BE3EB2"/>
    <w:rsid w:val="00BE654D"/>
    <w:rsid w:val="00BF3F7F"/>
    <w:rsid w:val="00BF4C2B"/>
    <w:rsid w:val="00BF5035"/>
    <w:rsid w:val="00C0111E"/>
    <w:rsid w:val="00C02C0E"/>
    <w:rsid w:val="00C02C3F"/>
    <w:rsid w:val="00C0361A"/>
    <w:rsid w:val="00C0389C"/>
    <w:rsid w:val="00C063E6"/>
    <w:rsid w:val="00C149CD"/>
    <w:rsid w:val="00C21942"/>
    <w:rsid w:val="00C24D7C"/>
    <w:rsid w:val="00C25759"/>
    <w:rsid w:val="00C30AC3"/>
    <w:rsid w:val="00C31EB6"/>
    <w:rsid w:val="00C3216E"/>
    <w:rsid w:val="00C341B1"/>
    <w:rsid w:val="00C37543"/>
    <w:rsid w:val="00C40462"/>
    <w:rsid w:val="00C40CB9"/>
    <w:rsid w:val="00C42F0E"/>
    <w:rsid w:val="00C4377A"/>
    <w:rsid w:val="00C44417"/>
    <w:rsid w:val="00C44F6F"/>
    <w:rsid w:val="00C46589"/>
    <w:rsid w:val="00C46875"/>
    <w:rsid w:val="00C478CA"/>
    <w:rsid w:val="00C51263"/>
    <w:rsid w:val="00C57E86"/>
    <w:rsid w:val="00C66A16"/>
    <w:rsid w:val="00C7228C"/>
    <w:rsid w:val="00C766A2"/>
    <w:rsid w:val="00C77DFC"/>
    <w:rsid w:val="00C81426"/>
    <w:rsid w:val="00C87904"/>
    <w:rsid w:val="00C90886"/>
    <w:rsid w:val="00C936AE"/>
    <w:rsid w:val="00CA0B7A"/>
    <w:rsid w:val="00CA2608"/>
    <w:rsid w:val="00CA3EA2"/>
    <w:rsid w:val="00CA4701"/>
    <w:rsid w:val="00CA4DA1"/>
    <w:rsid w:val="00CA53CC"/>
    <w:rsid w:val="00CA5522"/>
    <w:rsid w:val="00CA6F54"/>
    <w:rsid w:val="00CB00D9"/>
    <w:rsid w:val="00CB3405"/>
    <w:rsid w:val="00CB3D72"/>
    <w:rsid w:val="00CB4E70"/>
    <w:rsid w:val="00CB5F7C"/>
    <w:rsid w:val="00CB7879"/>
    <w:rsid w:val="00CC1DF3"/>
    <w:rsid w:val="00CC27CE"/>
    <w:rsid w:val="00CC2977"/>
    <w:rsid w:val="00CC309E"/>
    <w:rsid w:val="00CC39D9"/>
    <w:rsid w:val="00CD0852"/>
    <w:rsid w:val="00CD0C6E"/>
    <w:rsid w:val="00CD2544"/>
    <w:rsid w:val="00CD317F"/>
    <w:rsid w:val="00CD34A1"/>
    <w:rsid w:val="00CD616C"/>
    <w:rsid w:val="00CD69C4"/>
    <w:rsid w:val="00CE0F62"/>
    <w:rsid w:val="00CE31B3"/>
    <w:rsid w:val="00CE33ED"/>
    <w:rsid w:val="00CE3633"/>
    <w:rsid w:val="00CE3EC6"/>
    <w:rsid w:val="00CE4A4E"/>
    <w:rsid w:val="00CE4B3C"/>
    <w:rsid w:val="00CE4DB8"/>
    <w:rsid w:val="00CF0342"/>
    <w:rsid w:val="00CF391F"/>
    <w:rsid w:val="00CF553B"/>
    <w:rsid w:val="00D0537F"/>
    <w:rsid w:val="00D065D8"/>
    <w:rsid w:val="00D06A27"/>
    <w:rsid w:val="00D14F07"/>
    <w:rsid w:val="00D15E1E"/>
    <w:rsid w:val="00D171ED"/>
    <w:rsid w:val="00D239A1"/>
    <w:rsid w:val="00D23BB6"/>
    <w:rsid w:val="00D26456"/>
    <w:rsid w:val="00D269DD"/>
    <w:rsid w:val="00D26FD6"/>
    <w:rsid w:val="00D3496A"/>
    <w:rsid w:val="00D376AF"/>
    <w:rsid w:val="00D37FA6"/>
    <w:rsid w:val="00D41124"/>
    <w:rsid w:val="00D419F5"/>
    <w:rsid w:val="00D467BC"/>
    <w:rsid w:val="00D47329"/>
    <w:rsid w:val="00D476E2"/>
    <w:rsid w:val="00D53782"/>
    <w:rsid w:val="00D541B2"/>
    <w:rsid w:val="00D57FD3"/>
    <w:rsid w:val="00D57FD5"/>
    <w:rsid w:val="00D6032A"/>
    <w:rsid w:val="00D6091B"/>
    <w:rsid w:val="00D639A6"/>
    <w:rsid w:val="00D643D3"/>
    <w:rsid w:val="00D72BD2"/>
    <w:rsid w:val="00D82EAD"/>
    <w:rsid w:val="00D83D6F"/>
    <w:rsid w:val="00D8440D"/>
    <w:rsid w:val="00D85DE0"/>
    <w:rsid w:val="00D900E9"/>
    <w:rsid w:val="00D92AD8"/>
    <w:rsid w:val="00D947A2"/>
    <w:rsid w:val="00D94D73"/>
    <w:rsid w:val="00D958E6"/>
    <w:rsid w:val="00DA1170"/>
    <w:rsid w:val="00DA44DC"/>
    <w:rsid w:val="00DA56C7"/>
    <w:rsid w:val="00DA7BC5"/>
    <w:rsid w:val="00DB0671"/>
    <w:rsid w:val="00DB1438"/>
    <w:rsid w:val="00DB1965"/>
    <w:rsid w:val="00DB489E"/>
    <w:rsid w:val="00DB52E0"/>
    <w:rsid w:val="00DB5CAA"/>
    <w:rsid w:val="00DB7643"/>
    <w:rsid w:val="00DC3FA7"/>
    <w:rsid w:val="00DC77B9"/>
    <w:rsid w:val="00DD6B7A"/>
    <w:rsid w:val="00DD6E88"/>
    <w:rsid w:val="00DD7458"/>
    <w:rsid w:val="00DD7DB2"/>
    <w:rsid w:val="00DF4F31"/>
    <w:rsid w:val="00E006D8"/>
    <w:rsid w:val="00E02BBB"/>
    <w:rsid w:val="00E108D5"/>
    <w:rsid w:val="00E1094F"/>
    <w:rsid w:val="00E20145"/>
    <w:rsid w:val="00E20A47"/>
    <w:rsid w:val="00E21242"/>
    <w:rsid w:val="00E218BE"/>
    <w:rsid w:val="00E23A12"/>
    <w:rsid w:val="00E24560"/>
    <w:rsid w:val="00E2583B"/>
    <w:rsid w:val="00E26813"/>
    <w:rsid w:val="00E32E01"/>
    <w:rsid w:val="00E32F68"/>
    <w:rsid w:val="00E35F75"/>
    <w:rsid w:val="00E36D27"/>
    <w:rsid w:val="00E40606"/>
    <w:rsid w:val="00E411D2"/>
    <w:rsid w:val="00E41DF9"/>
    <w:rsid w:val="00E446CD"/>
    <w:rsid w:val="00E448D4"/>
    <w:rsid w:val="00E51729"/>
    <w:rsid w:val="00E55A2E"/>
    <w:rsid w:val="00E56614"/>
    <w:rsid w:val="00E62363"/>
    <w:rsid w:val="00E631B4"/>
    <w:rsid w:val="00E638D3"/>
    <w:rsid w:val="00E7319F"/>
    <w:rsid w:val="00E757B1"/>
    <w:rsid w:val="00E76709"/>
    <w:rsid w:val="00E80B4F"/>
    <w:rsid w:val="00E81BC8"/>
    <w:rsid w:val="00E87C2B"/>
    <w:rsid w:val="00E9352C"/>
    <w:rsid w:val="00E936E9"/>
    <w:rsid w:val="00E93FF1"/>
    <w:rsid w:val="00EA3742"/>
    <w:rsid w:val="00EA4D0A"/>
    <w:rsid w:val="00EB0198"/>
    <w:rsid w:val="00EB0686"/>
    <w:rsid w:val="00EB5FF8"/>
    <w:rsid w:val="00EB6A2D"/>
    <w:rsid w:val="00EB712C"/>
    <w:rsid w:val="00EC0261"/>
    <w:rsid w:val="00EC0D18"/>
    <w:rsid w:val="00EC313F"/>
    <w:rsid w:val="00EC3195"/>
    <w:rsid w:val="00EC4C21"/>
    <w:rsid w:val="00EC51DF"/>
    <w:rsid w:val="00ED38F3"/>
    <w:rsid w:val="00ED67A5"/>
    <w:rsid w:val="00ED7696"/>
    <w:rsid w:val="00EE4D37"/>
    <w:rsid w:val="00EE74F3"/>
    <w:rsid w:val="00EF15BB"/>
    <w:rsid w:val="00EF4DEE"/>
    <w:rsid w:val="00EF6972"/>
    <w:rsid w:val="00F05227"/>
    <w:rsid w:val="00F0554A"/>
    <w:rsid w:val="00F07E9A"/>
    <w:rsid w:val="00F118B7"/>
    <w:rsid w:val="00F12570"/>
    <w:rsid w:val="00F13E0A"/>
    <w:rsid w:val="00F149AD"/>
    <w:rsid w:val="00F21155"/>
    <w:rsid w:val="00F22312"/>
    <w:rsid w:val="00F228B6"/>
    <w:rsid w:val="00F22E48"/>
    <w:rsid w:val="00F33A6E"/>
    <w:rsid w:val="00F363D1"/>
    <w:rsid w:val="00F37882"/>
    <w:rsid w:val="00F431E7"/>
    <w:rsid w:val="00F43F78"/>
    <w:rsid w:val="00F45229"/>
    <w:rsid w:val="00F4742D"/>
    <w:rsid w:val="00F47E6A"/>
    <w:rsid w:val="00F542A8"/>
    <w:rsid w:val="00F5446F"/>
    <w:rsid w:val="00F55A0D"/>
    <w:rsid w:val="00F55D49"/>
    <w:rsid w:val="00F60009"/>
    <w:rsid w:val="00F60540"/>
    <w:rsid w:val="00F61AB4"/>
    <w:rsid w:val="00F641C5"/>
    <w:rsid w:val="00F65076"/>
    <w:rsid w:val="00F667D8"/>
    <w:rsid w:val="00F66B78"/>
    <w:rsid w:val="00F704A9"/>
    <w:rsid w:val="00F7545C"/>
    <w:rsid w:val="00F76260"/>
    <w:rsid w:val="00F860DC"/>
    <w:rsid w:val="00F86172"/>
    <w:rsid w:val="00F94D28"/>
    <w:rsid w:val="00F97517"/>
    <w:rsid w:val="00FA0E4F"/>
    <w:rsid w:val="00FA0EC5"/>
    <w:rsid w:val="00FA1064"/>
    <w:rsid w:val="00FA6A79"/>
    <w:rsid w:val="00FA7794"/>
    <w:rsid w:val="00FA7A71"/>
    <w:rsid w:val="00FB1630"/>
    <w:rsid w:val="00FB2307"/>
    <w:rsid w:val="00FB2F58"/>
    <w:rsid w:val="00FB45CF"/>
    <w:rsid w:val="00FC00F3"/>
    <w:rsid w:val="00FC0A16"/>
    <w:rsid w:val="00FC3D52"/>
    <w:rsid w:val="00FC3EBD"/>
    <w:rsid w:val="00FC769D"/>
    <w:rsid w:val="00FC7CE6"/>
    <w:rsid w:val="00FD1265"/>
    <w:rsid w:val="00FD3FBC"/>
    <w:rsid w:val="00FD40B0"/>
    <w:rsid w:val="00FD6215"/>
    <w:rsid w:val="00FD6F1F"/>
    <w:rsid w:val="00FD7E88"/>
    <w:rsid w:val="00FE0297"/>
    <w:rsid w:val="00FE05BF"/>
    <w:rsid w:val="00FE5B9E"/>
    <w:rsid w:val="00FE6469"/>
    <w:rsid w:val="00FF2467"/>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239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de-DE"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3B86"/>
    <w:pPr>
      <w:spacing w:before="60" w:after="60" w:line="264" w:lineRule="auto"/>
    </w:pPr>
    <w:rPr>
      <w:rFonts w:ascii="BentonSans Book" w:eastAsia="MS Mincho" w:hAnsi="BentonSans Book"/>
      <w:sz w:val="18"/>
      <w:szCs w:val="24"/>
      <w:lang w:val="en-US" w:eastAsia="en-US"/>
    </w:rPr>
  </w:style>
  <w:style w:type="paragraph" w:styleId="Heading1">
    <w:name w:val="heading 1"/>
    <w:basedOn w:val="Normal"/>
    <w:next w:val="Normal"/>
    <w:link w:val="Heading1Char"/>
    <w:uiPriority w:val="9"/>
    <w:qFormat/>
    <w:rsid w:val="00613B86"/>
    <w:pPr>
      <w:keepNext/>
      <w:keepLines/>
      <w:pageBreakBefore/>
      <w:numPr>
        <w:numId w:val="5"/>
      </w:numPr>
      <w:spacing w:before="120" w:after="560" w:line="480" w:lineRule="exact"/>
      <w:ind w:left="851" w:hanging="851"/>
      <w:outlineLvl w:val="0"/>
    </w:pPr>
    <w:rPr>
      <w:rFonts w:ascii="BentonSans Bold" w:eastAsia="SimSun" w:hAnsi="BentonSans Bold"/>
      <w:bCs/>
      <w:color w:val="666666"/>
      <w:sz w:val="40"/>
      <w:szCs w:val="28"/>
    </w:rPr>
  </w:style>
  <w:style w:type="paragraph" w:styleId="Heading2">
    <w:name w:val="heading 2"/>
    <w:aliases w:val="Chapter Title"/>
    <w:basedOn w:val="Heading1"/>
    <w:next w:val="Normal"/>
    <w:link w:val="Heading2Char"/>
    <w:unhideWhenUsed/>
    <w:qFormat/>
    <w:rsid w:val="00613B86"/>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613B86"/>
    <w:pPr>
      <w:numPr>
        <w:ilvl w:val="2"/>
      </w:numPr>
      <w:ind w:left="1134" w:hanging="1134"/>
      <w:outlineLvl w:val="2"/>
    </w:pPr>
    <w:rPr>
      <w:bCs/>
    </w:rPr>
  </w:style>
  <w:style w:type="paragraph" w:styleId="Heading4">
    <w:name w:val="heading 4"/>
    <w:aliases w:val="Map Title,Bullet 1,PA Micro Section,ASAPHeading 4"/>
    <w:basedOn w:val="Heading2"/>
    <w:next w:val="Normal"/>
    <w:link w:val="Heading4Char"/>
    <w:unhideWhenUsed/>
    <w:qFormat/>
    <w:rsid w:val="00613B86"/>
    <w:pPr>
      <w:numPr>
        <w:ilvl w:val="3"/>
      </w:numPr>
      <w:ind w:left="1418" w:hanging="1418"/>
      <w:outlineLvl w:val="3"/>
    </w:pPr>
    <w:rPr>
      <w:bCs/>
      <w:iCs/>
    </w:rPr>
  </w:style>
  <w:style w:type="paragraph" w:styleId="Heading5">
    <w:name w:val="heading 5"/>
    <w:basedOn w:val="Heading2"/>
    <w:next w:val="Normal"/>
    <w:link w:val="Heading5Char"/>
    <w:unhideWhenUsed/>
    <w:qFormat/>
    <w:rsid w:val="00613B86"/>
    <w:pPr>
      <w:numPr>
        <w:ilvl w:val="4"/>
      </w:numPr>
      <w:ind w:left="1701" w:hanging="1701"/>
      <w:outlineLvl w:val="4"/>
    </w:pPr>
  </w:style>
  <w:style w:type="paragraph" w:styleId="Heading6">
    <w:name w:val="heading 6"/>
    <w:basedOn w:val="Heading2"/>
    <w:next w:val="Normal"/>
    <w:link w:val="Heading6Char"/>
    <w:uiPriority w:val="9"/>
    <w:unhideWhenUsed/>
    <w:rsid w:val="00613B86"/>
    <w:pPr>
      <w:numPr>
        <w:ilvl w:val="5"/>
      </w:numPr>
      <w:ind w:left="1871" w:hanging="1871"/>
      <w:outlineLvl w:val="5"/>
    </w:pPr>
    <w:rPr>
      <w:iCs/>
    </w:rPr>
  </w:style>
  <w:style w:type="paragraph" w:styleId="Heading7">
    <w:name w:val="heading 7"/>
    <w:basedOn w:val="Heading2"/>
    <w:next w:val="Normal"/>
    <w:link w:val="Heading7Char"/>
    <w:uiPriority w:val="9"/>
    <w:unhideWhenUsed/>
    <w:rsid w:val="00613B86"/>
    <w:pPr>
      <w:numPr>
        <w:ilvl w:val="6"/>
      </w:numPr>
      <w:ind w:left="1985" w:hanging="1985"/>
      <w:outlineLvl w:val="6"/>
    </w:pPr>
    <w:rPr>
      <w:iCs/>
    </w:rPr>
  </w:style>
  <w:style w:type="paragraph" w:styleId="Heading8">
    <w:name w:val="heading 8"/>
    <w:basedOn w:val="Heading2"/>
    <w:next w:val="Normal"/>
    <w:link w:val="Heading8Char"/>
    <w:uiPriority w:val="9"/>
    <w:unhideWhenUsed/>
    <w:rsid w:val="00613B86"/>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613B86"/>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3B86"/>
    <w:rPr>
      <w:rFonts w:ascii="BentonSans Bold" w:hAnsi="BentonSans Bold"/>
      <w:bCs/>
      <w:color w:val="666666"/>
      <w:sz w:val="40"/>
      <w:szCs w:val="28"/>
      <w:lang w:val="en-US" w:eastAsia="en-US"/>
    </w:rPr>
  </w:style>
  <w:style w:type="character" w:customStyle="1" w:styleId="Heading2Char">
    <w:name w:val="Heading 2 Char"/>
    <w:aliases w:val="Chapter Title Char"/>
    <w:link w:val="Heading2"/>
    <w:rsid w:val="00613B86"/>
    <w:rPr>
      <w:rFonts w:ascii="BentonSans Bold" w:hAnsi="BentonSans Bold"/>
      <w:color w:val="666666"/>
      <w:sz w:val="30"/>
      <w:szCs w:val="26"/>
      <w:lang w:val="en-US" w:eastAsia="en-US"/>
    </w:rPr>
  </w:style>
  <w:style w:type="character" w:customStyle="1" w:styleId="Heading3Char">
    <w:name w:val="Heading 3 Char"/>
    <w:link w:val="Heading3"/>
    <w:rsid w:val="00613B86"/>
    <w:rPr>
      <w:rFonts w:ascii="BentonSans Bold" w:hAnsi="BentonSans Bold"/>
      <w:bCs/>
      <w:color w:val="666666"/>
      <w:sz w:val="30"/>
      <w:szCs w:val="26"/>
      <w:lang w:val="en-US" w:eastAsia="en-US"/>
    </w:rPr>
  </w:style>
  <w:style w:type="character" w:customStyle="1" w:styleId="Heading4Char">
    <w:name w:val="Heading 4 Char"/>
    <w:aliases w:val="Map Title Char,Bullet 1 Char,PA Micro Section Char,ASAPHeading 4 Char"/>
    <w:link w:val="Heading4"/>
    <w:rsid w:val="00613B86"/>
    <w:rPr>
      <w:rFonts w:ascii="BentonSans Bold" w:hAnsi="BentonSans Bold"/>
      <w:bCs/>
      <w:iCs/>
      <w:color w:val="666666"/>
      <w:sz w:val="30"/>
      <w:szCs w:val="26"/>
      <w:lang w:val="en-US" w:eastAsia="en-US"/>
    </w:rPr>
  </w:style>
  <w:style w:type="character" w:customStyle="1" w:styleId="Heading5Char">
    <w:name w:val="Heading 5 Char"/>
    <w:link w:val="Heading5"/>
    <w:rsid w:val="00613B86"/>
    <w:rPr>
      <w:rFonts w:ascii="BentonSans Bold" w:hAnsi="BentonSans Bold"/>
      <w:color w:val="666666"/>
      <w:sz w:val="30"/>
      <w:szCs w:val="26"/>
      <w:lang w:val="en-US" w:eastAsia="en-US"/>
    </w:rPr>
  </w:style>
  <w:style w:type="character" w:customStyle="1" w:styleId="Heading6Char">
    <w:name w:val="Heading 6 Char"/>
    <w:link w:val="Heading6"/>
    <w:uiPriority w:val="9"/>
    <w:rsid w:val="00613B86"/>
    <w:rPr>
      <w:rFonts w:ascii="BentonSans Bold" w:hAnsi="BentonSans Bold"/>
      <w:iCs/>
      <w:color w:val="666666"/>
      <w:sz w:val="30"/>
      <w:szCs w:val="26"/>
      <w:lang w:val="en-US" w:eastAsia="en-US"/>
    </w:rPr>
  </w:style>
  <w:style w:type="character" w:customStyle="1" w:styleId="Heading7Char">
    <w:name w:val="Heading 7 Char"/>
    <w:link w:val="Heading7"/>
    <w:uiPriority w:val="9"/>
    <w:rsid w:val="00613B86"/>
    <w:rPr>
      <w:rFonts w:ascii="BentonSans Bold" w:hAnsi="BentonSans Bold"/>
      <w:iCs/>
      <w:color w:val="666666"/>
      <w:sz w:val="30"/>
      <w:szCs w:val="26"/>
      <w:lang w:val="en-US" w:eastAsia="en-US"/>
    </w:rPr>
  </w:style>
  <w:style w:type="character" w:customStyle="1" w:styleId="Heading8Char">
    <w:name w:val="Heading 8 Char"/>
    <w:link w:val="Heading8"/>
    <w:uiPriority w:val="9"/>
    <w:rsid w:val="00613B86"/>
    <w:rPr>
      <w:rFonts w:ascii="BentonSans Bold" w:hAnsi="BentonSans Bold"/>
      <w:color w:val="666666"/>
      <w:sz w:val="30"/>
      <w:lang w:val="en-US" w:eastAsia="en-US"/>
    </w:rPr>
  </w:style>
  <w:style w:type="character" w:customStyle="1" w:styleId="Heading9Char">
    <w:name w:val="Heading 9 Char"/>
    <w:link w:val="Heading9"/>
    <w:uiPriority w:val="9"/>
    <w:rsid w:val="00613B86"/>
    <w:rPr>
      <w:rFonts w:ascii="BentonSans Bold" w:hAnsi="BentonSans Bold"/>
      <w:iCs/>
      <w:color w:val="666666"/>
      <w:sz w:val="30"/>
      <w:lang w:val="en-US" w:eastAsia="en-US"/>
    </w:rPr>
  </w:style>
  <w:style w:type="paragraph" w:customStyle="1" w:styleId="SAPCollateralType">
    <w:name w:val="SAP_CollateralType"/>
    <w:basedOn w:val="SAPMainTitle"/>
    <w:locked/>
    <w:rsid w:val="00613B86"/>
    <w:rPr>
      <w:color w:val="auto"/>
      <w:sz w:val="24"/>
    </w:rPr>
  </w:style>
  <w:style w:type="paragraph" w:customStyle="1" w:styleId="SAPMainTitle">
    <w:name w:val="SAP_MainTitle"/>
    <w:basedOn w:val="Normal"/>
    <w:next w:val="SAPSubTitle"/>
    <w:rsid w:val="00613B86"/>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613B86"/>
    <w:pPr>
      <w:spacing w:before="120"/>
    </w:pPr>
    <w:rPr>
      <w:sz w:val="28"/>
    </w:rPr>
  </w:style>
  <w:style w:type="paragraph" w:customStyle="1" w:styleId="SAPSecurityLevel">
    <w:name w:val="SAP_SecurityLevel"/>
    <w:basedOn w:val="SAPMainTitle"/>
    <w:locked/>
    <w:rsid w:val="00613B86"/>
    <w:pPr>
      <w:spacing w:line="260" w:lineRule="exact"/>
      <w:jc w:val="right"/>
    </w:pPr>
    <w:rPr>
      <w:caps/>
      <w:color w:val="auto"/>
      <w:spacing w:val="10"/>
      <w:sz w:val="20"/>
    </w:rPr>
  </w:style>
  <w:style w:type="paragraph" w:customStyle="1" w:styleId="SAPDocumentVersion">
    <w:name w:val="SAP_DocumentVersion"/>
    <w:basedOn w:val="SAPSecurityLevel"/>
    <w:rsid w:val="00613B86"/>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613B86"/>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613B86"/>
    <w:rPr>
      <w:rFonts w:ascii="SAPSerifRegular" w:eastAsia="MS Mincho" w:hAnsi="SAPSerifRegular"/>
      <w:sz w:val="24"/>
      <w:szCs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13B86"/>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13B86"/>
    <w:rPr>
      <w:rFonts w:ascii="Tahoma" w:eastAsia="MS Mincho" w:hAnsi="Tahoma" w:cs="Tahoma"/>
      <w:sz w:val="16"/>
      <w:szCs w:val="16"/>
      <w:lang w:eastAsia="en-US"/>
    </w:rPr>
  </w:style>
  <w:style w:type="paragraph" w:customStyle="1" w:styleId="SAPTargetAudienceTitle">
    <w:name w:val="SAP_TargetAudienceTitle"/>
    <w:basedOn w:val="SAPMainTitle"/>
    <w:locked/>
    <w:rsid w:val="00613B86"/>
    <w:pPr>
      <w:spacing w:before="1080"/>
    </w:pPr>
    <w:rPr>
      <w:b/>
      <w:color w:val="999999"/>
      <w:sz w:val="20"/>
    </w:rPr>
  </w:style>
  <w:style w:type="paragraph" w:customStyle="1" w:styleId="SAPTargetAudience">
    <w:name w:val="SAP_TargetAudience"/>
    <w:basedOn w:val="Normal"/>
    <w:locked/>
    <w:rsid w:val="00613B86"/>
    <w:pPr>
      <w:ind w:left="170" w:right="170"/>
    </w:pPr>
  </w:style>
  <w:style w:type="paragraph" w:customStyle="1" w:styleId="SAPHeading1NoNumber">
    <w:name w:val="SAP_Heading1NoNumber"/>
    <w:basedOn w:val="Heading1"/>
    <w:next w:val="Normal"/>
    <w:locked/>
    <w:rsid w:val="00613B86"/>
    <w:pPr>
      <w:numPr>
        <w:numId w:val="0"/>
      </w:numPr>
      <w:outlineLvl w:val="9"/>
    </w:pPr>
  </w:style>
  <w:style w:type="table" w:customStyle="1" w:styleId="LightShading1">
    <w:name w:val="Light Shading1"/>
    <w:basedOn w:val="TableNormal"/>
    <w:uiPriority w:val="60"/>
    <w:locked/>
    <w:rsid w:val="00613B86"/>
    <w:rPr>
      <w:rFonts w:ascii="SAPSerifRegular" w:eastAsia="MS Mincho" w:hAnsi="SAPSerifRegular"/>
      <w:color w:val="000000"/>
      <w:sz w:val="24"/>
      <w:szCs w:val="24"/>
      <w:lang w:eastAsia="en-US"/>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613B86"/>
    <w:rPr>
      <w:rFonts w:ascii="SAPSerifRegular" w:eastAsia="MS Mincho" w:hAnsi="SAPSerifRegular"/>
      <w:color w:val="365F91"/>
      <w:sz w:val="24"/>
      <w:szCs w:val="24"/>
      <w:lang w:eastAsia="en-US"/>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613B86"/>
    <w:rPr>
      <w:rFonts w:ascii="SAPSerifRegular" w:eastAsia="MS Mincho" w:hAnsi="SAPSerifRegular"/>
      <w:color w:val="943634"/>
      <w:sz w:val="24"/>
      <w:szCs w:val="24"/>
      <w:lang w:eastAsia="en-US"/>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613B86"/>
    <w:rPr>
      <w:rFonts w:ascii="SAPSerifRegular" w:eastAsia="MS Mincho" w:hAnsi="SAPSerifRegular"/>
      <w:sz w:val="24"/>
      <w:szCs w:val="24"/>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613B86"/>
    <w:rPr>
      <w:rFonts w:ascii="SAPSerifRegular" w:eastAsia="MS Mincho" w:hAnsi="SAPSerifRegular"/>
      <w:color w:val="000000"/>
      <w:sz w:val="24"/>
      <w:szCs w:val="24"/>
      <w:lang w:eastAsia="en-US"/>
    </w:rPr>
    <w:tblPr>
      <w:tblStyleRowBandSize w:val="1"/>
      <w:tblStyleColBandSize w:val="1"/>
      <w:tblBorders>
        <w:top w:val="single" w:sz="8" w:space="0" w:color="000000"/>
        <w:bottom w:val="single" w:sz="8" w:space="0" w:color="000000"/>
      </w:tblBorders>
    </w:tblPr>
    <w:tblStylePr w:type="firstRow">
      <w:rPr>
        <w:rFonts w:ascii="Cambria" w:eastAsia="SimSun" w:hAnsi="Cambri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613B86"/>
    <w:rPr>
      <w:rFonts w:ascii="SAPSerifRegular" w:eastAsia="MS Mincho" w:hAnsi="SAPSerifRegular"/>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Sans Medium" w:eastAsia="SimSun" w:hAnsi="BentonSans Medium" w:cs="Times New Roman"/>
        <w:b w:val="0"/>
        <w:bCs/>
      </w:rPr>
      <w:tblPr/>
      <w:tcPr>
        <w:shd w:val="clear" w:color="auto" w:fill="999999"/>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613B86"/>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613B86"/>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613B86"/>
    <w:pPr>
      <w:keepNext w:val="0"/>
      <w:spacing w:before="0"/>
    </w:pPr>
  </w:style>
  <w:style w:type="paragraph" w:styleId="TOC1">
    <w:name w:val="toc 1"/>
    <w:basedOn w:val="Normal"/>
    <w:autoRedefine/>
    <w:uiPriority w:val="39"/>
    <w:unhideWhenUsed/>
    <w:rsid w:val="000A046E"/>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613B86"/>
    <w:pPr>
      <w:keepNext w:val="0"/>
      <w:tabs>
        <w:tab w:val="left" w:pos="1418"/>
      </w:tabs>
      <w:spacing w:before="0"/>
      <w:ind w:left="1418" w:hanging="794"/>
    </w:pPr>
  </w:style>
  <w:style w:type="paragraph" w:styleId="TOC4">
    <w:name w:val="toc 4"/>
    <w:basedOn w:val="TOC3"/>
    <w:next w:val="Normal"/>
    <w:autoRedefine/>
    <w:uiPriority w:val="39"/>
    <w:unhideWhenUsed/>
    <w:rsid w:val="00613B86"/>
    <w:pPr>
      <w:tabs>
        <w:tab w:val="left" w:pos="1985"/>
      </w:tabs>
      <w:ind w:right="851"/>
    </w:pPr>
  </w:style>
  <w:style w:type="paragraph" w:styleId="TOC5">
    <w:name w:val="toc 5"/>
    <w:basedOn w:val="TOC4"/>
    <w:next w:val="Normal"/>
    <w:autoRedefine/>
    <w:uiPriority w:val="39"/>
    <w:unhideWhenUsed/>
    <w:rsid w:val="00613B86"/>
  </w:style>
  <w:style w:type="paragraph" w:customStyle="1" w:styleId="SAPKeyblockTitle">
    <w:name w:val="SAP_KeyblockTitle"/>
    <w:basedOn w:val="Normal"/>
    <w:next w:val="Normal"/>
    <w:qFormat/>
    <w:rsid w:val="00613B86"/>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uiPriority w:val="99"/>
    <w:qFormat/>
    <w:rsid w:val="00613B86"/>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uiPriority w:val="99"/>
    <w:qFormat/>
    <w:rsid w:val="00613B86"/>
    <w:pPr>
      <w:ind w:left="680"/>
    </w:pPr>
  </w:style>
  <w:style w:type="character" w:customStyle="1" w:styleId="NoteParagraphChar">
    <w:name w:val="Note Paragraph Char"/>
    <w:link w:val="NoteParagraph"/>
    <w:uiPriority w:val="99"/>
    <w:locked/>
    <w:rsid w:val="00F05227"/>
    <w:rPr>
      <w:rFonts w:ascii="BentonSans Book" w:eastAsia="MS Mincho" w:hAnsi="BentonSans Book"/>
      <w:sz w:val="18"/>
      <w:szCs w:val="24"/>
      <w:lang w:eastAsia="en-US"/>
    </w:rPr>
  </w:style>
  <w:style w:type="paragraph" w:styleId="ListContinue">
    <w:name w:val="List Continue"/>
    <w:basedOn w:val="Normal"/>
    <w:uiPriority w:val="99"/>
    <w:unhideWhenUsed/>
    <w:qFormat/>
    <w:rsid w:val="00613B86"/>
    <w:pPr>
      <w:ind w:left="340"/>
    </w:pPr>
  </w:style>
  <w:style w:type="paragraph" w:styleId="ListContinue2">
    <w:name w:val="List Continue 2"/>
    <w:basedOn w:val="Normal"/>
    <w:uiPriority w:val="99"/>
    <w:unhideWhenUsed/>
    <w:qFormat/>
    <w:rsid w:val="00613B86"/>
    <w:pPr>
      <w:ind w:left="680"/>
    </w:pPr>
  </w:style>
  <w:style w:type="paragraph" w:styleId="ListContinue3">
    <w:name w:val="List Continue 3"/>
    <w:basedOn w:val="Normal"/>
    <w:uiPriority w:val="99"/>
    <w:unhideWhenUsed/>
    <w:qFormat/>
    <w:rsid w:val="00613B86"/>
    <w:pPr>
      <w:ind w:left="1021"/>
    </w:pPr>
  </w:style>
  <w:style w:type="character" w:styleId="Hyperlink">
    <w:name w:val="Hyperlink"/>
    <w:uiPriority w:val="99"/>
    <w:unhideWhenUsed/>
    <w:rsid w:val="00613B86"/>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613B86"/>
    <w:rPr>
      <w:rFonts w:ascii="BentonSans Regular Italic" w:hAnsi="BentonSans Regular Italic"/>
      <w:vanish/>
      <w:color w:val="76923C"/>
    </w:rPr>
  </w:style>
  <w:style w:type="character" w:customStyle="1" w:styleId="SAPGreenTextNotPrintedChar">
    <w:name w:val="SAP_GreenText_(NotPrinted) Char"/>
    <w:link w:val="SAPGreenTextNotPrinted"/>
    <w:rsid w:val="00613B86"/>
    <w:rPr>
      <w:rFonts w:ascii="BentonSans Regular Italic" w:eastAsia="MS Mincho" w:hAnsi="BentonSans Regular Italic"/>
      <w:vanish/>
      <w:color w:val="76923C"/>
      <w:sz w:val="18"/>
      <w:szCs w:val="24"/>
      <w:lang w:eastAsia="en-US"/>
    </w:rPr>
  </w:style>
  <w:style w:type="paragraph" w:customStyle="1" w:styleId="SAPSectionTitleWithinKeyblocks">
    <w:name w:val="SAP_SectionTitle_(WithinKeyblocks)"/>
    <w:basedOn w:val="Normal"/>
    <w:next w:val="Normal"/>
    <w:qFormat/>
    <w:rsid w:val="00613B86"/>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613B86"/>
    <w:rPr>
      <w:rFonts w:ascii="Courier New" w:hAnsi="Courier New" w:cs="Times New Roman"/>
      <w:sz w:val="18"/>
    </w:rPr>
  </w:style>
  <w:style w:type="paragraph" w:styleId="Header">
    <w:name w:val="header"/>
    <w:basedOn w:val="Normal"/>
    <w:link w:val="HeaderChar"/>
    <w:uiPriority w:val="99"/>
    <w:unhideWhenUsed/>
    <w:rsid w:val="00613B86"/>
    <w:pPr>
      <w:tabs>
        <w:tab w:val="center" w:pos="4703"/>
        <w:tab w:val="right" w:pos="9406"/>
      </w:tabs>
      <w:spacing w:before="0" w:after="0" w:line="240" w:lineRule="auto"/>
    </w:pPr>
  </w:style>
  <w:style w:type="character" w:customStyle="1" w:styleId="HeaderChar">
    <w:name w:val="Header Char"/>
    <w:link w:val="Header"/>
    <w:uiPriority w:val="99"/>
    <w:rsid w:val="00613B86"/>
    <w:rPr>
      <w:rFonts w:ascii="BentonSans Book" w:eastAsia="MS Mincho" w:hAnsi="BentonSans Book"/>
      <w:sz w:val="18"/>
      <w:szCs w:val="24"/>
      <w:lang w:eastAsia="en-US"/>
    </w:rPr>
  </w:style>
  <w:style w:type="paragraph" w:styleId="Footer">
    <w:name w:val="footer"/>
    <w:basedOn w:val="Normal"/>
    <w:link w:val="FooterChar"/>
    <w:uiPriority w:val="99"/>
    <w:unhideWhenUsed/>
    <w:rsid w:val="00613B86"/>
    <w:pPr>
      <w:tabs>
        <w:tab w:val="center" w:pos="4703"/>
        <w:tab w:val="right" w:pos="9406"/>
      </w:tabs>
      <w:spacing w:before="0" w:after="0" w:line="240" w:lineRule="auto"/>
    </w:pPr>
  </w:style>
  <w:style w:type="character" w:customStyle="1" w:styleId="FooterChar">
    <w:name w:val="Footer Char"/>
    <w:link w:val="Footer"/>
    <w:uiPriority w:val="99"/>
    <w:rsid w:val="00613B86"/>
    <w:rPr>
      <w:rFonts w:ascii="BentonSans Book" w:eastAsia="MS Mincho" w:hAnsi="BentonSans Book"/>
      <w:sz w:val="18"/>
      <w:szCs w:val="24"/>
      <w:lang w:eastAsia="en-US"/>
    </w:rPr>
  </w:style>
  <w:style w:type="paragraph" w:customStyle="1" w:styleId="SAPFooterleft">
    <w:name w:val="SAP_Footer_left"/>
    <w:basedOn w:val="Footer"/>
    <w:locked/>
    <w:rsid w:val="00613B86"/>
    <w:pPr>
      <w:tabs>
        <w:tab w:val="clear" w:pos="4703"/>
        <w:tab w:val="clear" w:pos="9406"/>
      </w:tabs>
      <w:spacing w:line="180" w:lineRule="exact"/>
    </w:pPr>
    <w:rPr>
      <w:sz w:val="12"/>
    </w:rPr>
  </w:style>
  <w:style w:type="character" w:customStyle="1" w:styleId="SAPUserEntry">
    <w:name w:val="SAP_UserEntry"/>
    <w:uiPriority w:val="1"/>
    <w:qFormat/>
    <w:rsid w:val="00613B86"/>
    <w:rPr>
      <w:rFonts w:ascii="Courier New" w:hAnsi="Courier New" w:cs="Times New Roman"/>
      <w:b/>
      <w:color w:val="45157E"/>
      <w:sz w:val="18"/>
    </w:rPr>
  </w:style>
  <w:style w:type="character" w:customStyle="1" w:styleId="SAPScreenElement">
    <w:name w:val="SAP_ScreenElement"/>
    <w:uiPriority w:val="1"/>
    <w:qFormat/>
    <w:rsid w:val="00613B86"/>
    <w:rPr>
      <w:rFonts w:ascii="BentonSans Book Italic" w:hAnsi="BentonSans Book Italic" w:cs="Times New Roman"/>
      <w:color w:val="003283"/>
    </w:rPr>
  </w:style>
  <w:style w:type="character" w:customStyle="1" w:styleId="SAPEmphasis">
    <w:name w:val="SAP_Emphasis"/>
    <w:uiPriority w:val="1"/>
    <w:qFormat/>
    <w:rsid w:val="00613B86"/>
    <w:rPr>
      <w:rFonts w:ascii="BentonSans Medium" w:hAnsi="BentonSans Medium" w:cs="Times New Roman"/>
    </w:rPr>
  </w:style>
  <w:style w:type="character" w:customStyle="1" w:styleId="SAPKeyboard">
    <w:name w:val="SAP_Keyboard"/>
    <w:uiPriority w:val="1"/>
    <w:qFormat/>
    <w:rsid w:val="00613B86"/>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613B86"/>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613B86"/>
    <w:rPr>
      <w:rFonts w:ascii="BentonSans Bold" w:hAnsi="BentonSans Bold" w:cs="Times New Roman"/>
    </w:rPr>
  </w:style>
  <w:style w:type="character" w:customStyle="1" w:styleId="SAPFooterSecurityLevel">
    <w:name w:val="SAP_Footer_SecurityLevel"/>
    <w:uiPriority w:val="1"/>
    <w:locked/>
    <w:rsid w:val="00613B86"/>
    <w:rPr>
      <w:rFonts w:cs="Times New Roman"/>
      <w:caps/>
      <w:spacing w:val="6"/>
    </w:rPr>
  </w:style>
  <w:style w:type="character" w:styleId="PlaceholderText">
    <w:name w:val="Placeholder Text"/>
    <w:uiPriority w:val="99"/>
    <w:semiHidden/>
    <w:rsid w:val="00613B86"/>
    <w:rPr>
      <w:rFonts w:cs="Times New Roman"/>
      <w:color w:val="808080"/>
    </w:rPr>
  </w:style>
  <w:style w:type="paragraph" w:customStyle="1" w:styleId="SAPGraphicParagraph">
    <w:name w:val="SAP_GraphicParagraph"/>
    <w:basedOn w:val="Normal"/>
    <w:next w:val="Normal"/>
    <w:rsid w:val="00613B86"/>
    <w:pPr>
      <w:keepLines/>
      <w:spacing w:before="240" w:after="240" w:line="360" w:lineRule="auto"/>
      <w:jc w:val="center"/>
    </w:pPr>
    <w:rPr>
      <w:sz w:val="16"/>
    </w:rPr>
  </w:style>
  <w:style w:type="character" w:styleId="FollowedHyperlink">
    <w:name w:val="FollowedHyperlink"/>
    <w:uiPriority w:val="99"/>
    <w:semiHidden/>
    <w:unhideWhenUsed/>
    <w:rsid w:val="00613B86"/>
    <w:rPr>
      <w:rFonts w:cs="Times New Roman"/>
      <w:color w:val="800080"/>
      <w:u w:val="single"/>
    </w:rPr>
  </w:style>
  <w:style w:type="character" w:styleId="SubtleEmphasis">
    <w:name w:val="Subtle Emphasis"/>
    <w:uiPriority w:val="19"/>
    <w:rsid w:val="00613B86"/>
    <w:rPr>
      <w:rFonts w:cs="Times New Roman"/>
      <w:i/>
      <w:iCs/>
      <w:color w:val="808080"/>
    </w:rPr>
  </w:style>
  <w:style w:type="character" w:styleId="Strong">
    <w:name w:val="Strong"/>
    <w:uiPriority w:val="22"/>
    <w:rsid w:val="00613B86"/>
    <w:rPr>
      <w:rFonts w:cs="Times New Roman"/>
      <w:b/>
      <w:bCs/>
    </w:rPr>
  </w:style>
  <w:style w:type="paragraph" w:customStyle="1" w:styleId="SAPCopyrightShort">
    <w:name w:val="SAP_CopyrightShort"/>
    <w:basedOn w:val="Normal"/>
    <w:locked/>
    <w:rsid w:val="00613B86"/>
    <w:pPr>
      <w:spacing w:before="11760" w:after="0" w:line="220" w:lineRule="exact"/>
      <w:ind w:left="-1418" w:right="-567"/>
    </w:pPr>
  </w:style>
  <w:style w:type="paragraph" w:customStyle="1" w:styleId="SAPLastPageGray">
    <w:name w:val="SAP_LastPage_Gray"/>
    <w:basedOn w:val="Normal"/>
    <w:locked/>
    <w:rsid w:val="00613B86"/>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613B86"/>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613B86"/>
  </w:style>
  <w:style w:type="paragraph" w:styleId="List">
    <w:name w:val="List"/>
    <w:basedOn w:val="Normal"/>
    <w:uiPriority w:val="99"/>
    <w:unhideWhenUsed/>
    <w:rsid w:val="00613B86"/>
    <w:pPr>
      <w:ind w:left="340" w:hanging="340"/>
      <w:contextualSpacing/>
    </w:pPr>
  </w:style>
  <w:style w:type="paragraph" w:styleId="ListBullet">
    <w:name w:val="List Bullet"/>
    <w:basedOn w:val="Normal"/>
    <w:uiPriority w:val="99"/>
    <w:unhideWhenUsed/>
    <w:qFormat/>
    <w:rsid w:val="00613B86"/>
    <w:pPr>
      <w:numPr>
        <w:numId w:val="2"/>
      </w:numPr>
      <w:ind w:left="341" w:hanging="284"/>
    </w:pPr>
  </w:style>
  <w:style w:type="paragraph" w:styleId="ListBullet2">
    <w:name w:val="List Bullet 2"/>
    <w:basedOn w:val="Normal"/>
    <w:uiPriority w:val="99"/>
    <w:unhideWhenUsed/>
    <w:qFormat/>
    <w:rsid w:val="00613B86"/>
    <w:pPr>
      <w:numPr>
        <w:numId w:val="3"/>
      </w:numPr>
      <w:ind w:left="681" w:hanging="284"/>
    </w:pPr>
  </w:style>
  <w:style w:type="paragraph" w:styleId="ListBullet3">
    <w:name w:val="List Bullet 3"/>
    <w:basedOn w:val="Normal"/>
    <w:uiPriority w:val="99"/>
    <w:unhideWhenUsed/>
    <w:qFormat/>
    <w:rsid w:val="00613B86"/>
    <w:pPr>
      <w:numPr>
        <w:numId w:val="4"/>
      </w:numPr>
      <w:ind w:left="1021" w:hanging="284"/>
    </w:pPr>
  </w:style>
  <w:style w:type="paragraph" w:styleId="ListNumber">
    <w:name w:val="List Number"/>
    <w:basedOn w:val="Normal"/>
    <w:uiPriority w:val="99"/>
    <w:unhideWhenUsed/>
    <w:qFormat/>
    <w:rsid w:val="00613B86"/>
    <w:pPr>
      <w:numPr>
        <w:numId w:val="1"/>
      </w:numPr>
    </w:pPr>
  </w:style>
  <w:style w:type="paragraph" w:styleId="ListNumber2">
    <w:name w:val="List Number 2"/>
    <w:basedOn w:val="Normal"/>
    <w:uiPriority w:val="99"/>
    <w:unhideWhenUsed/>
    <w:qFormat/>
    <w:rsid w:val="00613B86"/>
    <w:pPr>
      <w:numPr>
        <w:ilvl w:val="1"/>
        <w:numId w:val="1"/>
      </w:numPr>
    </w:pPr>
  </w:style>
  <w:style w:type="paragraph" w:styleId="ListNumber3">
    <w:name w:val="List Number 3"/>
    <w:basedOn w:val="Normal"/>
    <w:uiPriority w:val="99"/>
    <w:unhideWhenUsed/>
    <w:qFormat/>
    <w:rsid w:val="00613B86"/>
    <w:pPr>
      <w:ind w:left="1020" w:hanging="340"/>
    </w:pPr>
  </w:style>
  <w:style w:type="paragraph" w:styleId="List2">
    <w:name w:val="List 2"/>
    <w:basedOn w:val="Normal"/>
    <w:uiPriority w:val="99"/>
    <w:unhideWhenUsed/>
    <w:rsid w:val="00613B86"/>
    <w:pPr>
      <w:ind w:left="680" w:hanging="340"/>
      <w:contextualSpacing/>
    </w:pPr>
  </w:style>
  <w:style w:type="paragraph" w:styleId="List3">
    <w:name w:val="List 3"/>
    <w:basedOn w:val="Normal"/>
    <w:uiPriority w:val="99"/>
    <w:unhideWhenUsed/>
    <w:rsid w:val="00613B86"/>
    <w:pPr>
      <w:ind w:left="1020" w:hanging="340"/>
      <w:contextualSpacing/>
    </w:pPr>
  </w:style>
  <w:style w:type="paragraph" w:styleId="DocumentMap">
    <w:name w:val="Document Map"/>
    <w:basedOn w:val="Normal"/>
    <w:link w:val="DocumentMapChar"/>
    <w:uiPriority w:val="99"/>
    <w:semiHidden/>
    <w:unhideWhenUsed/>
    <w:rsid w:val="00613B86"/>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613B86"/>
    <w:rPr>
      <w:rFonts w:ascii="Tahoma" w:eastAsia="MS Mincho" w:hAnsi="Tahoma" w:cs="Tahoma"/>
      <w:sz w:val="16"/>
      <w:szCs w:val="16"/>
      <w:lang w:eastAsia="en-US"/>
    </w:rPr>
  </w:style>
  <w:style w:type="paragraph" w:styleId="NoSpacing">
    <w:name w:val="No Spacing"/>
    <w:link w:val="NoSpacingChar"/>
    <w:uiPriority w:val="1"/>
    <w:rsid w:val="00613B86"/>
    <w:rPr>
      <w:sz w:val="22"/>
      <w:szCs w:val="22"/>
      <w:lang w:val="en-US" w:eastAsia="en-US"/>
    </w:rPr>
  </w:style>
  <w:style w:type="character" w:customStyle="1" w:styleId="NoSpacingChar">
    <w:name w:val="No Spacing Char"/>
    <w:link w:val="NoSpacing"/>
    <w:uiPriority w:val="1"/>
    <w:locked/>
    <w:rsid w:val="00613B86"/>
    <w:rPr>
      <w:sz w:val="22"/>
      <w:szCs w:val="22"/>
      <w:lang w:eastAsia="en-US"/>
    </w:rPr>
  </w:style>
  <w:style w:type="paragraph" w:customStyle="1" w:styleId="SAPFooterright">
    <w:name w:val="SAP_Footer_right"/>
    <w:basedOn w:val="SAPFooterleft"/>
    <w:locked/>
    <w:rsid w:val="00613B86"/>
    <w:pPr>
      <w:jc w:val="right"/>
    </w:pPr>
    <w:rPr>
      <w:noProof/>
    </w:rPr>
  </w:style>
  <w:style w:type="character" w:styleId="Emphasis">
    <w:name w:val="Emphasis"/>
    <w:uiPriority w:val="20"/>
    <w:rsid w:val="00613B86"/>
    <w:rPr>
      <w:rFonts w:cs="Times New Roman"/>
      <w:i/>
      <w:iCs/>
    </w:rPr>
  </w:style>
  <w:style w:type="paragraph" w:styleId="Quote">
    <w:name w:val="Quote"/>
    <w:basedOn w:val="Normal"/>
    <w:next w:val="Normal"/>
    <w:link w:val="QuoteChar"/>
    <w:uiPriority w:val="29"/>
    <w:rsid w:val="00613B86"/>
    <w:rPr>
      <w:i/>
      <w:iCs/>
      <w:color w:val="000000"/>
    </w:rPr>
  </w:style>
  <w:style w:type="character" w:customStyle="1" w:styleId="QuoteChar">
    <w:name w:val="Quote Char"/>
    <w:link w:val="Quote"/>
    <w:uiPriority w:val="29"/>
    <w:rsid w:val="00613B86"/>
    <w:rPr>
      <w:rFonts w:ascii="BentonSans Book" w:eastAsia="MS Mincho" w:hAnsi="BentonSans Book"/>
      <w:i/>
      <w:iCs/>
      <w:color w:val="000000"/>
      <w:sz w:val="18"/>
      <w:szCs w:val="24"/>
      <w:lang w:eastAsia="en-US"/>
    </w:rPr>
  </w:style>
  <w:style w:type="character" w:styleId="SubtleReference">
    <w:name w:val="Subtle Reference"/>
    <w:uiPriority w:val="31"/>
    <w:rsid w:val="00613B86"/>
    <w:rPr>
      <w:rFonts w:cs="Times New Roman"/>
      <w:smallCaps/>
      <w:color w:val="C0504D"/>
      <w:u w:val="single"/>
    </w:rPr>
  </w:style>
  <w:style w:type="paragraph" w:styleId="IntenseQuote">
    <w:name w:val="Intense Quote"/>
    <w:basedOn w:val="Normal"/>
    <w:next w:val="Normal"/>
    <w:link w:val="IntenseQuoteChar"/>
    <w:uiPriority w:val="30"/>
    <w:rsid w:val="00613B8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13B86"/>
    <w:rPr>
      <w:rFonts w:ascii="BentonSans Book" w:eastAsia="MS Mincho" w:hAnsi="BentonSans Book"/>
      <w:b/>
      <w:bCs/>
      <w:i/>
      <w:iCs/>
      <w:color w:val="4F81BD"/>
      <w:sz w:val="18"/>
      <w:szCs w:val="24"/>
      <w:lang w:eastAsia="en-US"/>
    </w:rPr>
  </w:style>
  <w:style w:type="character" w:styleId="IntenseReference">
    <w:name w:val="Intense Reference"/>
    <w:uiPriority w:val="32"/>
    <w:rsid w:val="00613B86"/>
    <w:rPr>
      <w:rFonts w:cs="Times New Roman"/>
      <w:b/>
      <w:bCs/>
      <w:smallCaps/>
      <w:color w:val="C0504D"/>
      <w:spacing w:val="5"/>
      <w:u w:val="single"/>
    </w:rPr>
  </w:style>
  <w:style w:type="character" w:styleId="IntenseEmphasis">
    <w:name w:val="Intense Emphasis"/>
    <w:uiPriority w:val="21"/>
    <w:rsid w:val="00613B86"/>
    <w:rPr>
      <w:rFonts w:cs="Times New Roman"/>
      <w:b/>
      <w:bCs/>
      <w:i/>
      <w:iCs/>
      <w:color w:val="4F81BD"/>
    </w:rPr>
  </w:style>
  <w:style w:type="paragraph" w:styleId="ListParagraph">
    <w:name w:val="List Paragraph"/>
    <w:basedOn w:val="Normal"/>
    <w:uiPriority w:val="34"/>
    <w:qFormat/>
    <w:rsid w:val="00613B86"/>
    <w:pPr>
      <w:ind w:left="720"/>
      <w:contextualSpacing/>
    </w:pPr>
  </w:style>
  <w:style w:type="character" w:styleId="BookTitle">
    <w:name w:val="Book Title"/>
    <w:uiPriority w:val="33"/>
    <w:rsid w:val="00613B86"/>
    <w:rPr>
      <w:rFonts w:cs="Times New Roman"/>
      <w:b/>
      <w:bCs/>
      <w:smallCaps/>
      <w:spacing w:val="5"/>
    </w:rPr>
  </w:style>
  <w:style w:type="character" w:customStyle="1" w:styleId="SAPTextReference">
    <w:name w:val="SAP_TextReference"/>
    <w:uiPriority w:val="1"/>
    <w:qFormat/>
    <w:rsid w:val="00613B86"/>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613B86"/>
    <w:pPr>
      <w:spacing w:before="60" w:after="60"/>
    </w:pPr>
    <w:rPr>
      <w:color w:val="FFFFFF"/>
      <w:sz w:val="18"/>
    </w:rPr>
  </w:style>
  <w:style w:type="paragraph" w:customStyle="1" w:styleId="SAPFooterCurrentTopicRight">
    <w:name w:val="SAP_Footer_CurrentTopicRight"/>
    <w:basedOn w:val="SAPFooterright"/>
    <w:qFormat/>
    <w:locked/>
    <w:rsid w:val="00613B86"/>
    <w:rPr>
      <w:rFonts w:ascii="BentonSans Bold" w:hAnsi="BentonSans Bold"/>
    </w:rPr>
  </w:style>
  <w:style w:type="paragraph" w:customStyle="1" w:styleId="SAPFooterCurrentTopicLeft">
    <w:name w:val="SAP_Footer_CurrentTopicLeft"/>
    <w:basedOn w:val="SAPFooterleft"/>
    <w:qFormat/>
    <w:locked/>
    <w:rsid w:val="00613B86"/>
    <w:rPr>
      <w:rFonts w:ascii="BentonSans Bold" w:hAnsi="BentonSans Bold"/>
    </w:rPr>
  </w:style>
  <w:style w:type="character" w:customStyle="1" w:styleId="Superscript">
    <w:name w:val="Superscript"/>
    <w:uiPriority w:val="1"/>
    <w:rsid w:val="00613B86"/>
    <w:rPr>
      <w:rFonts w:cs="Times New Roman"/>
      <w:vertAlign w:val="superscript"/>
    </w:rPr>
  </w:style>
  <w:style w:type="character" w:customStyle="1" w:styleId="SAPGreenTextNotPrintedCharacter">
    <w:name w:val="SAP_GreenText_(NotPrinted) Character"/>
    <w:uiPriority w:val="1"/>
    <w:qFormat/>
    <w:rsid w:val="00613B86"/>
    <w:rPr>
      <w:rFonts w:ascii="BentonSans Regular Italic" w:hAnsi="BentonSans Regular Italic"/>
      <w:vanish/>
      <w:color w:val="76923C"/>
      <w:sz w:val="18"/>
    </w:rPr>
  </w:style>
  <w:style w:type="paragraph" w:styleId="BodyText">
    <w:name w:val="Body Text"/>
    <w:basedOn w:val="Normal"/>
    <w:link w:val="BodyTextChar"/>
    <w:rsid w:val="00613B86"/>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613B86"/>
    <w:rPr>
      <w:rFonts w:ascii="Arial" w:eastAsia="Times New Roman" w:hAnsi="Arial"/>
      <w:i/>
      <w:iCs/>
      <w:color w:val="008000"/>
      <w:lang w:eastAsia="en-US"/>
    </w:rPr>
  </w:style>
  <w:style w:type="character" w:customStyle="1" w:styleId="TableHeadingChar">
    <w:name w:val="Table Heading Char"/>
    <w:link w:val="TableHeading"/>
    <w:locked/>
    <w:rsid w:val="008413B3"/>
    <w:rPr>
      <w:rFonts w:ascii="Arial" w:eastAsia="SimSun" w:hAnsi="Arial" w:cs="Arial"/>
      <w:b/>
      <w:sz w:val="20"/>
      <w:szCs w:val="20"/>
      <w:lang w:val="de-DE"/>
    </w:rPr>
  </w:style>
  <w:style w:type="paragraph" w:customStyle="1" w:styleId="TableHeading">
    <w:name w:val="Table Heading"/>
    <w:basedOn w:val="Normal"/>
    <w:link w:val="TableHeadingChar"/>
    <w:rsid w:val="008413B3"/>
    <w:pPr>
      <w:spacing w:line="240" w:lineRule="auto"/>
    </w:pPr>
    <w:rPr>
      <w:rFonts w:ascii="Arial" w:eastAsia="SimSun" w:hAnsi="Arial" w:cs="Arial"/>
      <w:b/>
      <w:sz w:val="20"/>
      <w:szCs w:val="20"/>
      <w:lang w:val="de-DE" w:eastAsia="zh-CN"/>
    </w:rPr>
  </w:style>
  <w:style w:type="character" w:customStyle="1" w:styleId="UserInput">
    <w:name w:val="User Input"/>
    <w:qFormat/>
    <w:rsid w:val="00F05227"/>
    <w:rPr>
      <w:rFonts w:ascii="Courier New" w:hAnsi="Courier New"/>
      <w:b/>
      <w:sz w:val="20"/>
    </w:rPr>
  </w:style>
  <w:style w:type="paragraph" w:styleId="CommentText">
    <w:name w:val="annotation text"/>
    <w:basedOn w:val="Normal"/>
    <w:link w:val="CommentTextChar"/>
    <w:uiPriority w:val="99"/>
    <w:rsid w:val="00F05227"/>
    <w:pPr>
      <w:spacing w:line="240" w:lineRule="auto"/>
    </w:pPr>
    <w:rPr>
      <w:rFonts w:ascii="Arial" w:eastAsia="SimSun" w:hAnsi="Arial"/>
      <w:sz w:val="20"/>
      <w:szCs w:val="20"/>
      <w:lang w:val="de-DE"/>
    </w:rPr>
  </w:style>
  <w:style w:type="character" w:customStyle="1" w:styleId="CommentTextChar">
    <w:name w:val="Comment Text Char"/>
    <w:link w:val="CommentText"/>
    <w:uiPriority w:val="99"/>
    <w:rsid w:val="00F05227"/>
    <w:rPr>
      <w:rFonts w:ascii="Arial" w:eastAsia="SimSun" w:hAnsi="Arial" w:cs="Times New Roman"/>
      <w:sz w:val="20"/>
      <w:szCs w:val="20"/>
      <w:lang w:val="de-DE" w:eastAsia="en-US"/>
    </w:rPr>
  </w:style>
  <w:style w:type="character" w:customStyle="1" w:styleId="Object">
    <w:name w:val="Object"/>
    <w:qFormat/>
    <w:rsid w:val="00690907"/>
    <w:rPr>
      <w:rFonts w:ascii="Arial" w:hAnsi="Arial" w:cs="Arial" w:hint="default"/>
      <w:i/>
      <w:iCs w:val="0"/>
      <w:sz w:val="20"/>
    </w:rPr>
  </w:style>
  <w:style w:type="character" w:customStyle="1" w:styleId="UserKey">
    <w:name w:val="User Key"/>
    <w:rsid w:val="001E2381"/>
    <w:rPr>
      <w:rFonts w:ascii="Courier New" w:hAnsi="Courier New"/>
      <w:sz w:val="16"/>
    </w:rPr>
  </w:style>
  <w:style w:type="character" w:styleId="CommentReference">
    <w:name w:val="annotation reference"/>
    <w:uiPriority w:val="99"/>
    <w:semiHidden/>
    <w:unhideWhenUsed/>
    <w:rsid w:val="000A1A65"/>
    <w:rPr>
      <w:sz w:val="16"/>
      <w:szCs w:val="16"/>
    </w:rPr>
  </w:style>
  <w:style w:type="paragraph" w:styleId="CommentSubject">
    <w:name w:val="annotation subject"/>
    <w:basedOn w:val="CommentText"/>
    <w:next w:val="CommentText"/>
    <w:link w:val="CommentSubjectChar"/>
    <w:uiPriority w:val="99"/>
    <w:semiHidden/>
    <w:unhideWhenUsed/>
    <w:rsid w:val="000A1A65"/>
    <w:rPr>
      <w:rFonts w:ascii="BentonSans Book" w:eastAsia="MS Mincho" w:hAnsi="BentonSans Book"/>
      <w:b/>
      <w:bCs/>
      <w:lang w:val="en-US"/>
    </w:rPr>
  </w:style>
  <w:style w:type="character" w:customStyle="1" w:styleId="CommentSubjectChar">
    <w:name w:val="Comment Subject Char"/>
    <w:link w:val="CommentSubject"/>
    <w:uiPriority w:val="99"/>
    <w:semiHidden/>
    <w:rsid w:val="000A1A65"/>
    <w:rPr>
      <w:rFonts w:ascii="BentonSans Book" w:eastAsia="MS Mincho" w:hAnsi="BentonSans Book" w:cs="Times New Roman"/>
      <w:b/>
      <w:bCs/>
      <w:sz w:val="20"/>
      <w:szCs w:val="20"/>
      <w:lang w:val="de-DE" w:eastAsia="en-US"/>
    </w:rPr>
  </w:style>
  <w:style w:type="table" w:styleId="LightList-Accent3">
    <w:name w:val="Light List Accent 3"/>
    <w:basedOn w:val="TableNormal"/>
    <w:uiPriority w:val="61"/>
    <w:rsid w:val="00CD0852"/>
    <w:rPr>
      <w:rFonts w:eastAsia="Times New Roman"/>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paragraph" w:styleId="Revision">
    <w:name w:val="Revision"/>
    <w:hidden/>
    <w:uiPriority w:val="99"/>
    <w:semiHidden/>
    <w:rsid w:val="00C149CD"/>
    <w:rPr>
      <w:rFonts w:ascii="BentonSans Book" w:eastAsia="MS Mincho" w:hAnsi="BentonSans Book"/>
      <w:sz w:val="18"/>
      <w:szCs w:val="24"/>
      <w:lang w:val="en-US" w:eastAsia="en-US"/>
    </w:rPr>
  </w:style>
  <w:style w:type="paragraph" w:styleId="NormalWeb">
    <w:name w:val="Normal (Web)"/>
    <w:basedOn w:val="Normal"/>
    <w:uiPriority w:val="99"/>
    <w:semiHidden/>
    <w:unhideWhenUsed/>
    <w:rsid w:val="00D947A2"/>
    <w:pPr>
      <w:spacing w:before="100" w:beforeAutospacing="1" w:after="100" w:afterAutospacing="1" w:line="240" w:lineRule="auto"/>
    </w:pPr>
    <w:rPr>
      <w:rFonts w:ascii="Times New Roman" w:eastAsia="Times New Roman" w:hAnsi="Times New Roman"/>
      <w:sz w:val="24"/>
    </w:rPr>
  </w:style>
  <w:style w:type="paragraph" w:customStyle="1" w:styleId="Default">
    <w:name w:val="Default"/>
    <w:rsid w:val="00072B51"/>
    <w:pPr>
      <w:autoSpaceDE w:val="0"/>
      <w:autoSpaceDN w:val="0"/>
      <w:adjustRightInd w:val="0"/>
    </w:pPr>
    <w:rPr>
      <w:rFonts w:ascii="BentonSans" w:hAnsi="BentonSans" w:cs="BentonSan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2522">
      <w:bodyDiv w:val="1"/>
      <w:marLeft w:val="0"/>
      <w:marRight w:val="0"/>
      <w:marTop w:val="0"/>
      <w:marBottom w:val="0"/>
      <w:divBdr>
        <w:top w:val="none" w:sz="0" w:space="0" w:color="auto"/>
        <w:left w:val="none" w:sz="0" w:space="0" w:color="auto"/>
        <w:bottom w:val="none" w:sz="0" w:space="0" w:color="auto"/>
        <w:right w:val="none" w:sz="0" w:space="0" w:color="auto"/>
      </w:divBdr>
    </w:div>
    <w:div w:id="50275899">
      <w:bodyDiv w:val="1"/>
      <w:marLeft w:val="0"/>
      <w:marRight w:val="0"/>
      <w:marTop w:val="0"/>
      <w:marBottom w:val="0"/>
      <w:divBdr>
        <w:top w:val="none" w:sz="0" w:space="0" w:color="auto"/>
        <w:left w:val="none" w:sz="0" w:space="0" w:color="auto"/>
        <w:bottom w:val="none" w:sz="0" w:space="0" w:color="auto"/>
        <w:right w:val="none" w:sz="0" w:space="0" w:color="auto"/>
      </w:divBdr>
    </w:div>
    <w:div w:id="66458213">
      <w:bodyDiv w:val="1"/>
      <w:marLeft w:val="0"/>
      <w:marRight w:val="0"/>
      <w:marTop w:val="0"/>
      <w:marBottom w:val="0"/>
      <w:divBdr>
        <w:top w:val="none" w:sz="0" w:space="0" w:color="auto"/>
        <w:left w:val="none" w:sz="0" w:space="0" w:color="auto"/>
        <w:bottom w:val="none" w:sz="0" w:space="0" w:color="auto"/>
        <w:right w:val="none" w:sz="0" w:space="0" w:color="auto"/>
      </w:divBdr>
    </w:div>
    <w:div w:id="92670372">
      <w:bodyDiv w:val="1"/>
      <w:marLeft w:val="0"/>
      <w:marRight w:val="0"/>
      <w:marTop w:val="0"/>
      <w:marBottom w:val="0"/>
      <w:divBdr>
        <w:top w:val="none" w:sz="0" w:space="0" w:color="auto"/>
        <w:left w:val="none" w:sz="0" w:space="0" w:color="auto"/>
        <w:bottom w:val="none" w:sz="0" w:space="0" w:color="auto"/>
        <w:right w:val="none" w:sz="0" w:space="0" w:color="auto"/>
      </w:divBdr>
    </w:div>
    <w:div w:id="235406550">
      <w:bodyDiv w:val="1"/>
      <w:marLeft w:val="0"/>
      <w:marRight w:val="0"/>
      <w:marTop w:val="0"/>
      <w:marBottom w:val="0"/>
      <w:divBdr>
        <w:top w:val="none" w:sz="0" w:space="0" w:color="auto"/>
        <w:left w:val="none" w:sz="0" w:space="0" w:color="auto"/>
        <w:bottom w:val="none" w:sz="0" w:space="0" w:color="auto"/>
        <w:right w:val="none" w:sz="0" w:space="0" w:color="auto"/>
      </w:divBdr>
    </w:div>
    <w:div w:id="256989543">
      <w:bodyDiv w:val="1"/>
      <w:marLeft w:val="0"/>
      <w:marRight w:val="0"/>
      <w:marTop w:val="0"/>
      <w:marBottom w:val="0"/>
      <w:divBdr>
        <w:top w:val="none" w:sz="0" w:space="0" w:color="auto"/>
        <w:left w:val="none" w:sz="0" w:space="0" w:color="auto"/>
        <w:bottom w:val="none" w:sz="0" w:space="0" w:color="auto"/>
        <w:right w:val="none" w:sz="0" w:space="0" w:color="auto"/>
      </w:divBdr>
    </w:div>
    <w:div w:id="298387290">
      <w:bodyDiv w:val="1"/>
      <w:marLeft w:val="0"/>
      <w:marRight w:val="0"/>
      <w:marTop w:val="0"/>
      <w:marBottom w:val="0"/>
      <w:divBdr>
        <w:top w:val="none" w:sz="0" w:space="0" w:color="auto"/>
        <w:left w:val="none" w:sz="0" w:space="0" w:color="auto"/>
        <w:bottom w:val="none" w:sz="0" w:space="0" w:color="auto"/>
        <w:right w:val="none" w:sz="0" w:space="0" w:color="auto"/>
      </w:divBdr>
    </w:div>
    <w:div w:id="355039695">
      <w:bodyDiv w:val="1"/>
      <w:marLeft w:val="0"/>
      <w:marRight w:val="0"/>
      <w:marTop w:val="0"/>
      <w:marBottom w:val="0"/>
      <w:divBdr>
        <w:top w:val="none" w:sz="0" w:space="0" w:color="auto"/>
        <w:left w:val="none" w:sz="0" w:space="0" w:color="auto"/>
        <w:bottom w:val="none" w:sz="0" w:space="0" w:color="auto"/>
        <w:right w:val="none" w:sz="0" w:space="0" w:color="auto"/>
      </w:divBdr>
    </w:div>
    <w:div w:id="444735327">
      <w:bodyDiv w:val="1"/>
      <w:marLeft w:val="0"/>
      <w:marRight w:val="0"/>
      <w:marTop w:val="0"/>
      <w:marBottom w:val="0"/>
      <w:divBdr>
        <w:top w:val="none" w:sz="0" w:space="0" w:color="auto"/>
        <w:left w:val="none" w:sz="0" w:space="0" w:color="auto"/>
        <w:bottom w:val="none" w:sz="0" w:space="0" w:color="auto"/>
        <w:right w:val="none" w:sz="0" w:space="0" w:color="auto"/>
      </w:divBdr>
    </w:div>
    <w:div w:id="455609661">
      <w:bodyDiv w:val="1"/>
      <w:marLeft w:val="0"/>
      <w:marRight w:val="0"/>
      <w:marTop w:val="0"/>
      <w:marBottom w:val="0"/>
      <w:divBdr>
        <w:top w:val="none" w:sz="0" w:space="0" w:color="auto"/>
        <w:left w:val="none" w:sz="0" w:space="0" w:color="auto"/>
        <w:bottom w:val="none" w:sz="0" w:space="0" w:color="auto"/>
        <w:right w:val="none" w:sz="0" w:space="0" w:color="auto"/>
      </w:divBdr>
    </w:div>
    <w:div w:id="484710332">
      <w:bodyDiv w:val="1"/>
      <w:marLeft w:val="0"/>
      <w:marRight w:val="0"/>
      <w:marTop w:val="0"/>
      <w:marBottom w:val="0"/>
      <w:divBdr>
        <w:top w:val="none" w:sz="0" w:space="0" w:color="auto"/>
        <w:left w:val="none" w:sz="0" w:space="0" w:color="auto"/>
        <w:bottom w:val="none" w:sz="0" w:space="0" w:color="auto"/>
        <w:right w:val="none" w:sz="0" w:space="0" w:color="auto"/>
      </w:divBdr>
    </w:div>
    <w:div w:id="538706844">
      <w:bodyDiv w:val="1"/>
      <w:marLeft w:val="0"/>
      <w:marRight w:val="0"/>
      <w:marTop w:val="0"/>
      <w:marBottom w:val="0"/>
      <w:divBdr>
        <w:top w:val="none" w:sz="0" w:space="0" w:color="auto"/>
        <w:left w:val="none" w:sz="0" w:space="0" w:color="auto"/>
        <w:bottom w:val="none" w:sz="0" w:space="0" w:color="auto"/>
        <w:right w:val="none" w:sz="0" w:space="0" w:color="auto"/>
      </w:divBdr>
    </w:div>
    <w:div w:id="577977867">
      <w:bodyDiv w:val="1"/>
      <w:marLeft w:val="0"/>
      <w:marRight w:val="0"/>
      <w:marTop w:val="0"/>
      <w:marBottom w:val="0"/>
      <w:divBdr>
        <w:top w:val="none" w:sz="0" w:space="0" w:color="auto"/>
        <w:left w:val="none" w:sz="0" w:space="0" w:color="auto"/>
        <w:bottom w:val="none" w:sz="0" w:space="0" w:color="auto"/>
        <w:right w:val="none" w:sz="0" w:space="0" w:color="auto"/>
      </w:divBdr>
    </w:div>
    <w:div w:id="648628606">
      <w:bodyDiv w:val="1"/>
      <w:marLeft w:val="0"/>
      <w:marRight w:val="0"/>
      <w:marTop w:val="0"/>
      <w:marBottom w:val="0"/>
      <w:divBdr>
        <w:top w:val="none" w:sz="0" w:space="0" w:color="auto"/>
        <w:left w:val="none" w:sz="0" w:space="0" w:color="auto"/>
        <w:bottom w:val="none" w:sz="0" w:space="0" w:color="auto"/>
        <w:right w:val="none" w:sz="0" w:space="0" w:color="auto"/>
      </w:divBdr>
    </w:div>
    <w:div w:id="654916520">
      <w:bodyDiv w:val="1"/>
      <w:marLeft w:val="0"/>
      <w:marRight w:val="0"/>
      <w:marTop w:val="0"/>
      <w:marBottom w:val="0"/>
      <w:divBdr>
        <w:top w:val="none" w:sz="0" w:space="0" w:color="auto"/>
        <w:left w:val="none" w:sz="0" w:space="0" w:color="auto"/>
        <w:bottom w:val="none" w:sz="0" w:space="0" w:color="auto"/>
        <w:right w:val="none" w:sz="0" w:space="0" w:color="auto"/>
      </w:divBdr>
    </w:div>
    <w:div w:id="663168358">
      <w:bodyDiv w:val="1"/>
      <w:marLeft w:val="0"/>
      <w:marRight w:val="0"/>
      <w:marTop w:val="0"/>
      <w:marBottom w:val="0"/>
      <w:divBdr>
        <w:top w:val="none" w:sz="0" w:space="0" w:color="auto"/>
        <w:left w:val="none" w:sz="0" w:space="0" w:color="auto"/>
        <w:bottom w:val="none" w:sz="0" w:space="0" w:color="auto"/>
        <w:right w:val="none" w:sz="0" w:space="0" w:color="auto"/>
      </w:divBdr>
    </w:div>
    <w:div w:id="727802772">
      <w:bodyDiv w:val="1"/>
      <w:marLeft w:val="0"/>
      <w:marRight w:val="0"/>
      <w:marTop w:val="0"/>
      <w:marBottom w:val="0"/>
      <w:divBdr>
        <w:top w:val="none" w:sz="0" w:space="0" w:color="auto"/>
        <w:left w:val="none" w:sz="0" w:space="0" w:color="auto"/>
        <w:bottom w:val="none" w:sz="0" w:space="0" w:color="auto"/>
        <w:right w:val="none" w:sz="0" w:space="0" w:color="auto"/>
      </w:divBdr>
    </w:div>
    <w:div w:id="775950549">
      <w:bodyDiv w:val="1"/>
      <w:marLeft w:val="0"/>
      <w:marRight w:val="0"/>
      <w:marTop w:val="0"/>
      <w:marBottom w:val="0"/>
      <w:divBdr>
        <w:top w:val="none" w:sz="0" w:space="0" w:color="auto"/>
        <w:left w:val="none" w:sz="0" w:space="0" w:color="auto"/>
        <w:bottom w:val="none" w:sz="0" w:space="0" w:color="auto"/>
        <w:right w:val="none" w:sz="0" w:space="0" w:color="auto"/>
      </w:divBdr>
    </w:div>
    <w:div w:id="938871886">
      <w:bodyDiv w:val="1"/>
      <w:marLeft w:val="0"/>
      <w:marRight w:val="0"/>
      <w:marTop w:val="0"/>
      <w:marBottom w:val="0"/>
      <w:divBdr>
        <w:top w:val="none" w:sz="0" w:space="0" w:color="auto"/>
        <w:left w:val="none" w:sz="0" w:space="0" w:color="auto"/>
        <w:bottom w:val="none" w:sz="0" w:space="0" w:color="auto"/>
        <w:right w:val="none" w:sz="0" w:space="0" w:color="auto"/>
      </w:divBdr>
    </w:div>
    <w:div w:id="1157307317">
      <w:bodyDiv w:val="1"/>
      <w:marLeft w:val="0"/>
      <w:marRight w:val="0"/>
      <w:marTop w:val="0"/>
      <w:marBottom w:val="0"/>
      <w:divBdr>
        <w:top w:val="none" w:sz="0" w:space="0" w:color="auto"/>
        <w:left w:val="none" w:sz="0" w:space="0" w:color="auto"/>
        <w:bottom w:val="none" w:sz="0" w:space="0" w:color="auto"/>
        <w:right w:val="none" w:sz="0" w:space="0" w:color="auto"/>
      </w:divBdr>
    </w:div>
    <w:div w:id="1226719502">
      <w:bodyDiv w:val="1"/>
      <w:marLeft w:val="0"/>
      <w:marRight w:val="0"/>
      <w:marTop w:val="0"/>
      <w:marBottom w:val="0"/>
      <w:divBdr>
        <w:top w:val="none" w:sz="0" w:space="0" w:color="auto"/>
        <w:left w:val="none" w:sz="0" w:space="0" w:color="auto"/>
        <w:bottom w:val="none" w:sz="0" w:space="0" w:color="auto"/>
        <w:right w:val="none" w:sz="0" w:space="0" w:color="auto"/>
      </w:divBdr>
    </w:div>
    <w:div w:id="1244877101">
      <w:bodyDiv w:val="1"/>
      <w:marLeft w:val="0"/>
      <w:marRight w:val="0"/>
      <w:marTop w:val="0"/>
      <w:marBottom w:val="0"/>
      <w:divBdr>
        <w:top w:val="none" w:sz="0" w:space="0" w:color="auto"/>
        <w:left w:val="none" w:sz="0" w:space="0" w:color="auto"/>
        <w:bottom w:val="none" w:sz="0" w:space="0" w:color="auto"/>
        <w:right w:val="none" w:sz="0" w:space="0" w:color="auto"/>
      </w:divBdr>
    </w:div>
    <w:div w:id="1251352534">
      <w:bodyDiv w:val="1"/>
      <w:marLeft w:val="0"/>
      <w:marRight w:val="0"/>
      <w:marTop w:val="0"/>
      <w:marBottom w:val="0"/>
      <w:divBdr>
        <w:top w:val="none" w:sz="0" w:space="0" w:color="auto"/>
        <w:left w:val="none" w:sz="0" w:space="0" w:color="auto"/>
        <w:bottom w:val="none" w:sz="0" w:space="0" w:color="auto"/>
        <w:right w:val="none" w:sz="0" w:space="0" w:color="auto"/>
      </w:divBdr>
    </w:div>
    <w:div w:id="1386640116">
      <w:bodyDiv w:val="1"/>
      <w:marLeft w:val="0"/>
      <w:marRight w:val="0"/>
      <w:marTop w:val="0"/>
      <w:marBottom w:val="0"/>
      <w:divBdr>
        <w:top w:val="none" w:sz="0" w:space="0" w:color="auto"/>
        <w:left w:val="none" w:sz="0" w:space="0" w:color="auto"/>
        <w:bottom w:val="none" w:sz="0" w:space="0" w:color="auto"/>
        <w:right w:val="none" w:sz="0" w:space="0" w:color="auto"/>
      </w:divBdr>
    </w:div>
    <w:div w:id="1465851597">
      <w:bodyDiv w:val="1"/>
      <w:marLeft w:val="0"/>
      <w:marRight w:val="0"/>
      <w:marTop w:val="0"/>
      <w:marBottom w:val="0"/>
      <w:divBdr>
        <w:top w:val="none" w:sz="0" w:space="0" w:color="auto"/>
        <w:left w:val="none" w:sz="0" w:space="0" w:color="auto"/>
        <w:bottom w:val="none" w:sz="0" w:space="0" w:color="auto"/>
        <w:right w:val="none" w:sz="0" w:space="0" w:color="auto"/>
      </w:divBdr>
    </w:div>
    <w:div w:id="1542283580">
      <w:bodyDiv w:val="1"/>
      <w:marLeft w:val="0"/>
      <w:marRight w:val="0"/>
      <w:marTop w:val="0"/>
      <w:marBottom w:val="0"/>
      <w:divBdr>
        <w:top w:val="none" w:sz="0" w:space="0" w:color="auto"/>
        <w:left w:val="none" w:sz="0" w:space="0" w:color="auto"/>
        <w:bottom w:val="none" w:sz="0" w:space="0" w:color="auto"/>
        <w:right w:val="none" w:sz="0" w:space="0" w:color="auto"/>
      </w:divBdr>
    </w:div>
    <w:div w:id="1549102693">
      <w:bodyDiv w:val="1"/>
      <w:marLeft w:val="0"/>
      <w:marRight w:val="0"/>
      <w:marTop w:val="0"/>
      <w:marBottom w:val="0"/>
      <w:divBdr>
        <w:top w:val="none" w:sz="0" w:space="0" w:color="auto"/>
        <w:left w:val="none" w:sz="0" w:space="0" w:color="auto"/>
        <w:bottom w:val="none" w:sz="0" w:space="0" w:color="auto"/>
        <w:right w:val="none" w:sz="0" w:space="0" w:color="auto"/>
      </w:divBdr>
    </w:div>
    <w:div w:id="1581331876">
      <w:bodyDiv w:val="1"/>
      <w:marLeft w:val="0"/>
      <w:marRight w:val="0"/>
      <w:marTop w:val="0"/>
      <w:marBottom w:val="0"/>
      <w:divBdr>
        <w:top w:val="none" w:sz="0" w:space="0" w:color="auto"/>
        <w:left w:val="none" w:sz="0" w:space="0" w:color="auto"/>
        <w:bottom w:val="none" w:sz="0" w:space="0" w:color="auto"/>
        <w:right w:val="none" w:sz="0" w:space="0" w:color="auto"/>
      </w:divBdr>
    </w:div>
    <w:div w:id="1682394505">
      <w:bodyDiv w:val="1"/>
      <w:marLeft w:val="0"/>
      <w:marRight w:val="0"/>
      <w:marTop w:val="0"/>
      <w:marBottom w:val="0"/>
      <w:divBdr>
        <w:top w:val="none" w:sz="0" w:space="0" w:color="auto"/>
        <w:left w:val="none" w:sz="0" w:space="0" w:color="auto"/>
        <w:bottom w:val="none" w:sz="0" w:space="0" w:color="auto"/>
        <w:right w:val="none" w:sz="0" w:space="0" w:color="auto"/>
      </w:divBdr>
    </w:div>
    <w:div w:id="1912353509">
      <w:bodyDiv w:val="1"/>
      <w:marLeft w:val="0"/>
      <w:marRight w:val="0"/>
      <w:marTop w:val="0"/>
      <w:marBottom w:val="0"/>
      <w:divBdr>
        <w:top w:val="none" w:sz="0" w:space="0" w:color="auto"/>
        <w:left w:val="none" w:sz="0" w:space="0" w:color="auto"/>
        <w:bottom w:val="none" w:sz="0" w:space="0" w:color="auto"/>
        <w:right w:val="none" w:sz="0" w:space="0" w:color="auto"/>
      </w:divBdr>
    </w:div>
    <w:div w:id="1916091062">
      <w:bodyDiv w:val="1"/>
      <w:marLeft w:val="0"/>
      <w:marRight w:val="0"/>
      <w:marTop w:val="0"/>
      <w:marBottom w:val="0"/>
      <w:divBdr>
        <w:top w:val="none" w:sz="0" w:space="0" w:color="auto"/>
        <w:left w:val="none" w:sz="0" w:space="0" w:color="auto"/>
        <w:bottom w:val="none" w:sz="0" w:space="0" w:color="auto"/>
        <w:right w:val="none" w:sz="0" w:space="0" w:color="auto"/>
      </w:divBdr>
    </w:div>
    <w:div w:id="1965962765">
      <w:bodyDiv w:val="1"/>
      <w:marLeft w:val="0"/>
      <w:marRight w:val="0"/>
      <w:marTop w:val="0"/>
      <w:marBottom w:val="0"/>
      <w:divBdr>
        <w:top w:val="none" w:sz="0" w:space="0" w:color="auto"/>
        <w:left w:val="none" w:sz="0" w:space="0" w:color="auto"/>
        <w:bottom w:val="none" w:sz="0" w:space="0" w:color="auto"/>
        <w:right w:val="none" w:sz="0" w:space="0" w:color="auto"/>
      </w:divBdr>
    </w:div>
    <w:div w:id="2002734307">
      <w:bodyDiv w:val="1"/>
      <w:marLeft w:val="0"/>
      <w:marRight w:val="0"/>
      <w:marTop w:val="0"/>
      <w:marBottom w:val="0"/>
      <w:divBdr>
        <w:top w:val="none" w:sz="0" w:space="0" w:color="auto"/>
        <w:left w:val="none" w:sz="0" w:space="0" w:color="auto"/>
        <w:bottom w:val="none" w:sz="0" w:space="0" w:color="auto"/>
        <w:right w:val="none" w:sz="0" w:space="0" w:color="auto"/>
      </w:divBdr>
    </w:div>
    <w:div w:id="2004311428">
      <w:bodyDiv w:val="1"/>
      <w:marLeft w:val="0"/>
      <w:marRight w:val="0"/>
      <w:marTop w:val="0"/>
      <w:marBottom w:val="0"/>
      <w:divBdr>
        <w:top w:val="none" w:sz="0" w:space="0" w:color="auto"/>
        <w:left w:val="none" w:sz="0" w:space="0" w:color="auto"/>
        <w:bottom w:val="none" w:sz="0" w:space="0" w:color="auto"/>
        <w:right w:val="none" w:sz="0" w:space="0" w:color="auto"/>
      </w:divBdr>
    </w:div>
    <w:div w:id="206490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global.sap.com/corporate-en/legal/copyright/index.epx" TargetMode="Externa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hyperlink" Target="https://help.sap.com/viewer/p/SAP_SUCCESSFACTORS_EMPLOYEE_CENTRA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 Id="rId30" Type="http://schemas.openxmlformats.org/officeDocument/2006/relationships/customXml" Target="../customXml/item4.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84A052-FC0B-4C3F-941C-E2484DB3FE72}">
  <ds:schemaRefs>
    <ds:schemaRef ds:uri="http://schemas.openxmlformats.org/officeDocument/2006/bibliography"/>
  </ds:schemaRefs>
</ds:datastoreItem>
</file>

<file path=customXml/itemProps2.xml><?xml version="1.0" encoding="utf-8"?>
<ds:datastoreItem xmlns:ds="http://schemas.openxmlformats.org/officeDocument/2006/customXml" ds:itemID="{C2BF8612-CD6E-44E2-81FD-7AA3E8EED72E}"/>
</file>

<file path=customXml/itemProps3.xml><?xml version="1.0" encoding="utf-8"?>
<ds:datastoreItem xmlns:ds="http://schemas.openxmlformats.org/officeDocument/2006/customXml" ds:itemID="{CBE98909-4836-4E27-8280-89498E535154}"/>
</file>

<file path=customXml/itemProps4.xml><?xml version="1.0" encoding="utf-8"?>
<ds:datastoreItem xmlns:ds="http://schemas.openxmlformats.org/officeDocument/2006/customXml" ds:itemID="{AA79B96F-76F2-46D4-AD90-F9FDA6048279}"/>
</file>

<file path=docProps/app.xml><?xml version="1.0" encoding="utf-8"?>
<Properties xmlns="http://schemas.openxmlformats.org/officeDocument/2006/extended-properties" xmlns:vt="http://schemas.openxmlformats.org/officeDocument/2006/docPropsVTypes">
  <Template>Test scripts.dotm</Template>
  <TotalTime>0</TotalTime>
  <Pages>1</Pages>
  <Words>11919</Words>
  <Characters>67940</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79700</CharactersWithSpaces>
  <SharedDoc>false</SharedDoc>
  <HLinks>
    <vt:vector size="114" baseType="variant">
      <vt:variant>
        <vt:i4>5046273</vt:i4>
      </vt:variant>
      <vt:variant>
        <vt:i4>114</vt:i4>
      </vt:variant>
      <vt:variant>
        <vt:i4>0</vt:i4>
      </vt:variant>
      <vt:variant>
        <vt:i4>5</vt:i4>
      </vt:variant>
      <vt:variant>
        <vt:lpwstr>http://global.sap.com/corporate-en/legal/copyright/index.epx</vt:lpwstr>
      </vt:variant>
      <vt:variant>
        <vt:lpwstr>trademark</vt:lpwstr>
      </vt:variant>
      <vt:variant>
        <vt:i4>1900602</vt:i4>
      </vt:variant>
      <vt:variant>
        <vt:i4>104</vt:i4>
      </vt:variant>
      <vt:variant>
        <vt:i4>0</vt:i4>
      </vt:variant>
      <vt:variant>
        <vt:i4>5</vt:i4>
      </vt:variant>
      <vt:variant>
        <vt:lpwstr/>
      </vt:variant>
      <vt:variant>
        <vt:lpwstr>_Toc437608971</vt:lpwstr>
      </vt:variant>
      <vt:variant>
        <vt:i4>1900602</vt:i4>
      </vt:variant>
      <vt:variant>
        <vt:i4>98</vt:i4>
      </vt:variant>
      <vt:variant>
        <vt:i4>0</vt:i4>
      </vt:variant>
      <vt:variant>
        <vt:i4>5</vt:i4>
      </vt:variant>
      <vt:variant>
        <vt:lpwstr/>
      </vt:variant>
      <vt:variant>
        <vt:lpwstr>_Toc437608970</vt:lpwstr>
      </vt:variant>
      <vt:variant>
        <vt:i4>1835066</vt:i4>
      </vt:variant>
      <vt:variant>
        <vt:i4>92</vt:i4>
      </vt:variant>
      <vt:variant>
        <vt:i4>0</vt:i4>
      </vt:variant>
      <vt:variant>
        <vt:i4>5</vt:i4>
      </vt:variant>
      <vt:variant>
        <vt:lpwstr/>
      </vt:variant>
      <vt:variant>
        <vt:lpwstr>_Toc437608969</vt:lpwstr>
      </vt:variant>
      <vt:variant>
        <vt:i4>1835066</vt:i4>
      </vt:variant>
      <vt:variant>
        <vt:i4>86</vt:i4>
      </vt:variant>
      <vt:variant>
        <vt:i4>0</vt:i4>
      </vt:variant>
      <vt:variant>
        <vt:i4>5</vt:i4>
      </vt:variant>
      <vt:variant>
        <vt:lpwstr/>
      </vt:variant>
      <vt:variant>
        <vt:lpwstr>_Toc437608968</vt:lpwstr>
      </vt:variant>
      <vt:variant>
        <vt:i4>1835066</vt:i4>
      </vt:variant>
      <vt:variant>
        <vt:i4>80</vt:i4>
      </vt:variant>
      <vt:variant>
        <vt:i4>0</vt:i4>
      </vt:variant>
      <vt:variant>
        <vt:i4>5</vt:i4>
      </vt:variant>
      <vt:variant>
        <vt:lpwstr/>
      </vt:variant>
      <vt:variant>
        <vt:lpwstr>_Toc437608967</vt:lpwstr>
      </vt:variant>
      <vt:variant>
        <vt:i4>1835066</vt:i4>
      </vt:variant>
      <vt:variant>
        <vt:i4>74</vt:i4>
      </vt:variant>
      <vt:variant>
        <vt:i4>0</vt:i4>
      </vt:variant>
      <vt:variant>
        <vt:i4>5</vt:i4>
      </vt:variant>
      <vt:variant>
        <vt:lpwstr/>
      </vt:variant>
      <vt:variant>
        <vt:lpwstr>_Toc437608966</vt:lpwstr>
      </vt:variant>
      <vt:variant>
        <vt:i4>1835066</vt:i4>
      </vt:variant>
      <vt:variant>
        <vt:i4>68</vt:i4>
      </vt:variant>
      <vt:variant>
        <vt:i4>0</vt:i4>
      </vt:variant>
      <vt:variant>
        <vt:i4>5</vt:i4>
      </vt:variant>
      <vt:variant>
        <vt:lpwstr/>
      </vt:variant>
      <vt:variant>
        <vt:lpwstr>_Toc437608965</vt:lpwstr>
      </vt:variant>
      <vt:variant>
        <vt:i4>1835066</vt:i4>
      </vt:variant>
      <vt:variant>
        <vt:i4>62</vt:i4>
      </vt:variant>
      <vt:variant>
        <vt:i4>0</vt:i4>
      </vt:variant>
      <vt:variant>
        <vt:i4>5</vt:i4>
      </vt:variant>
      <vt:variant>
        <vt:lpwstr/>
      </vt:variant>
      <vt:variant>
        <vt:lpwstr>_Toc437608964</vt:lpwstr>
      </vt:variant>
      <vt:variant>
        <vt:i4>1835066</vt:i4>
      </vt:variant>
      <vt:variant>
        <vt:i4>56</vt:i4>
      </vt:variant>
      <vt:variant>
        <vt:i4>0</vt:i4>
      </vt:variant>
      <vt:variant>
        <vt:i4>5</vt:i4>
      </vt:variant>
      <vt:variant>
        <vt:lpwstr/>
      </vt:variant>
      <vt:variant>
        <vt:lpwstr>_Toc437608963</vt:lpwstr>
      </vt:variant>
      <vt:variant>
        <vt:i4>1835066</vt:i4>
      </vt:variant>
      <vt:variant>
        <vt:i4>50</vt:i4>
      </vt:variant>
      <vt:variant>
        <vt:i4>0</vt:i4>
      </vt:variant>
      <vt:variant>
        <vt:i4>5</vt:i4>
      </vt:variant>
      <vt:variant>
        <vt:lpwstr/>
      </vt:variant>
      <vt:variant>
        <vt:lpwstr>_Toc437608962</vt:lpwstr>
      </vt:variant>
      <vt:variant>
        <vt:i4>1835066</vt:i4>
      </vt:variant>
      <vt:variant>
        <vt:i4>44</vt:i4>
      </vt:variant>
      <vt:variant>
        <vt:i4>0</vt:i4>
      </vt:variant>
      <vt:variant>
        <vt:i4>5</vt:i4>
      </vt:variant>
      <vt:variant>
        <vt:lpwstr/>
      </vt:variant>
      <vt:variant>
        <vt:lpwstr>_Toc437608961</vt:lpwstr>
      </vt:variant>
      <vt:variant>
        <vt:i4>1835066</vt:i4>
      </vt:variant>
      <vt:variant>
        <vt:i4>38</vt:i4>
      </vt:variant>
      <vt:variant>
        <vt:i4>0</vt:i4>
      </vt:variant>
      <vt:variant>
        <vt:i4>5</vt:i4>
      </vt:variant>
      <vt:variant>
        <vt:lpwstr/>
      </vt:variant>
      <vt:variant>
        <vt:lpwstr>_Toc437608960</vt:lpwstr>
      </vt:variant>
      <vt:variant>
        <vt:i4>2031674</vt:i4>
      </vt:variant>
      <vt:variant>
        <vt:i4>32</vt:i4>
      </vt:variant>
      <vt:variant>
        <vt:i4>0</vt:i4>
      </vt:variant>
      <vt:variant>
        <vt:i4>5</vt:i4>
      </vt:variant>
      <vt:variant>
        <vt:lpwstr/>
      </vt:variant>
      <vt:variant>
        <vt:lpwstr>_Toc437608959</vt:lpwstr>
      </vt:variant>
      <vt:variant>
        <vt:i4>2031674</vt:i4>
      </vt:variant>
      <vt:variant>
        <vt:i4>26</vt:i4>
      </vt:variant>
      <vt:variant>
        <vt:i4>0</vt:i4>
      </vt:variant>
      <vt:variant>
        <vt:i4>5</vt:i4>
      </vt:variant>
      <vt:variant>
        <vt:lpwstr/>
      </vt:variant>
      <vt:variant>
        <vt:lpwstr>_Toc437608958</vt:lpwstr>
      </vt:variant>
      <vt:variant>
        <vt:i4>2031674</vt:i4>
      </vt:variant>
      <vt:variant>
        <vt:i4>20</vt:i4>
      </vt:variant>
      <vt:variant>
        <vt:i4>0</vt:i4>
      </vt:variant>
      <vt:variant>
        <vt:i4>5</vt:i4>
      </vt:variant>
      <vt:variant>
        <vt:lpwstr/>
      </vt:variant>
      <vt:variant>
        <vt:lpwstr>_Toc437608957</vt:lpwstr>
      </vt:variant>
      <vt:variant>
        <vt:i4>2031674</vt:i4>
      </vt:variant>
      <vt:variant>
        <vt:i4>14</vt:i4>
      </vt:variant>
      <vt:variant>
        <vt:i4>0</vt:i4>
      </vt:variant>
      <vt:variant>
        <vt:i4>5</vt:i4>
      </vt:variant>
      <vt:variant>
        <vt:lpwstr/>
      </vt:variant>
      <vt:variant>
        <vt:lpwstr>_Toc437608956</vt:lpwstr>
      </vt:variant>
      <vt:variant>
        <vt:i4>2031674</vt:i4>
      </vt:variant>
      <vt:variant>
        <vt:i4>8</vt:i4>
      </vt:variant>
      <vt:variant>
        <vt:i4>0</vt:i4>
      </vt:variant>
      <vt:variant>
        <vt:i4>5</vt:i4>
      </vt:variant>
      <vt:variant>
        <vt:lpwstr/>
      </vt:variant>
      <vt:variant>
        <vt:lpwstr>_Toc437608955</vt:lpwstr>
      </vt:variant>
      <vt:variant>
        <vt:i4>2031674</vt:i4>
      </vt:variant>
      <vt:variant>
        <vt:i4>2</vt:i4>
      </vt:variant>
      <vt:variant>
        <vt:i4>0</vt:i4>
      </vt:variant>
      <vt:variant>
        <vt:i4>5</vt:i4>
      </vt:variant>
      <vt:variant>
        <vt:lpwstr/>
      </vt:variant>
      <vt:variant>
        <vt:lpwstr>_Toc437608954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2015-12-21T12:45:00Z</dcterms:created>
  <dcterms:modified xsi:type="dcterms:W3CDTF">2018-03-06T06:18:00Z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