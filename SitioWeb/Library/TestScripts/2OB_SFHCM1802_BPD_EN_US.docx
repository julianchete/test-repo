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62E5EC30" ContentType="image/png"/>
  <Override PartName="/word/document.xml" ContentType="application/vnd.openxmlformats-officedocument.wordprocessingml.document.main+xml"/>
  <Override PartName="/word/footer4.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296EA6" w:rsidRPr="00945767" w14:paraId="08708596" w14:textId="77777777" w:rsidTr="004D2DCE">
        <w:trPr>
          <w:trHeight w:hRule="exact" w:val="227"/>
        </w:trPr>
        <w:tc>
          <w:tcPr>
            <w:tcW w:w="4962" w:type="dxa"/>
            <w:tcBorders>
              <w:bottom w:val="single" w:sz="4" w:space="0" w:color="auto"/>
            </w:tcBorders>
            <w:shd w:val="clear" w:color="auto" w:fill="000000"/>
          </w:tcPr>
          <w:p w14:paraId="3C20FCB7" w14:textId="77777777" w:rsidR="00296EA6" w:rsidRPr="00945767" w:rsidRDefault="00296EA6" w:rsidP="005232DE">
            <w:pPr>
              <w:pStyle w:val="ListNumber"/>
              <w:numPr>
                <w:ilvl w:val="0"/>
                <w:numId w:val="0"/>
              </w:numPr>
              <w:ind w:left="340" w:hanging="340"/>
            </w:pPr>
          </w:p>
        </w:tc>
        <w:tc>
          <w:tcPr>
            <w:tcW w:w="9383" w:type="dxa"/>
            <w:tcBorders>
              <w:bottom w:val="single" w:sz="4" w:space="0" w:color="auto"/>
            </w:tcBorders>
            <w:shd w:val="clear" w:color="auto" w:fill="000000"/>
          </w:tcPr>
          <w:p w14:paraId="588BDB7F" w14:textId="77777777" w:rsidR="00296EA6" w:rsidRPr="00945767" w:rsidRDefault="00296EA6" w:rsidP="004D2DCE"/>
        </w:tc>
      </w:tr>
      <w:tr w:rsidR="00296EA6" w:rsidRPr="00945767" w14:paraId="7BC59B35" w14:textId="77777777" w:rsidTr="004D2DCE">
        <w:trPr>
          <w:trHeight w:val="636"/>
        </w:trPr>
        <w:tc>
          <w:tcPr>
            <w:tcW w:w="4962" w:type="dxa"/>
            <w:vMerge w:val="restart"/>
            <w:tcBorders>
              <w:top w:val="single" w:sz="4" w:space="0" w:color="auto"/>
              <w:bottom w:val="nil"/>
              <w:right w:val="nil"/>
            </w:tcBorders>
            <w:shd w:val="clear" w:color="auto" w:fill="F0AB00"/>
            <w:tcMar>
              <w:top w:w="113" w:type="dxa"/>
            </w:tcMar>
          </w:tcPr>
          <w:p w14:paraId="5FC174ED" w14:textId="77777777" w:rsidR="00296EA6" w:rsidRPr="00945767" w:rsidRDefault="00296EA6" w:rsidP="004D2DCE">
            <w:pPr>
              <w:pStyle w:val="SAPCollateralType"/>
            </w:pPr>
            <w:r w:rsidRPr="00945767">
              <w:t>Test Script</w:t>
            </w:r>
          </w:p>
          <w:p w14:paraId="1BAF9319" w14:textId="51C32DE1" w:rsidR="00296EA6" w:rsidRPr="00945767" w:rsidRDefault="0078353F" w:rsidP="004D2DCE">
            <w:pPr>
              <w:pStyle w:val="SAPDocumentVersion"/>
              <w:rPr>
                <w:rFonts w:eastAsia="SimSun"/>
                <w:lang w:eastAsia="zh-CN"/>
              </w:rPr>
            </w:pPr>
            <w:r w:rsidRPr="00945767">
              <w:rPr>
                <w:rFonts w:eastAsia="SimSun"/>
                <w:lang w:eastAsia="zh-CN"/>
              </w:rPr>
              <w:t xml:space="preserve">SAP </w:t>
            </w:r>
            <w:r w:rsidR="009C6AC9" w:rsidRPr="00945767">
              <w:rPr>
                <w:rFonts w:eastAsia="SimSun"/>
                <w:lang w:eastAsia="zh-CN"/>
              </w:rPr>
              <w:t>SuccessFactors HCM Core</w:t>
            </w:r>
          </w:p>
          <w:p w14:paraId="39AAE83F" w14:textId="4A6A82F5" w:rsidR="00296EA6" w:rsidRPr="00945767" w:rsidRDefault="00943C07" w:rsidP="004D2DCE">
            <w:pPr>
              <w:pStyle w:val="SAPDocumentVersion"/>
            </w:pPr>
            <w:del w:id="0" w:author="Author" w:date="2018-01-24T17:11:00Z">
              <w:r w:rsidRPr="00945767" w:rsidDel="003B0358">
                <w:delText xml:space="preserve">January </w:delText>
              </w:r>
            </w:del>
            <w:ins w:id="1" w:author="Author" w:date="2018-01-24T17:11:00Z">
              <w:r w:rsidR="003B0358">
                <w:t>April</w:t>
              </w:r>
              <w:r w:rsidR="003B0358" w:rsidRPr="00945767">
                <w:t xml:space="preserve"> </w:t>
              </w:r>
            </w:ins>
            <w:r w:rsidRPr="00945767">
              <w:t>2018</w:t>
            </w:r>
          </w:p>
          <w:p w14:paraId="6C9C7B45" w14:textId="77777777" w:rsidR="00296EA6" w:rsidRPr="00945767" w:rsidRDefault="00296EA6" w:rsidP="004D2DCE">
            <w:pPr>
              <w:pStyle w:val="SAPDocumentVersion"/>
            </w:pPr>
            <w:r w:rsidRPr="00945767">
              <w:t>English</w:t>
            </w:r>
          </w:p>
        </w:tc>
        <w:tc>
          <w:tcPr>
            <w:tcW w:w="9383" w:type="dxa"/>
            <w:tcBorders>
              <w:top w:val="single" w:sz="4" w:space="0" w:color="auto"/>
              <w:left w:val="nil"/>
              <w:bottom w:val="nil"/>
            </w:tcBorders>
            <w:shd w:val="clear" w:color="auto" w:fill="F0AB00"/>
            <w:tcMar>
              <w:top w:w="113" w:type="dxa"/>
            </w:tcMar>
          </w:tcPr>
          <w:p w14:paraId="4A3203B9" w14:textId="77777777" w:rsidR="00296EA6" w:rsidRPr="00945767" w:rsidRDefault="00296EA6" w:rsidP="004D2DCE">
            <w:pPr>
              <w:pStyle w:val="SAPSecurityLevel"/>
            </w:pPr>
            <w:bookmarkStart w:id="2" w:name="securitylevel"/>
            <w:r w:rsidRPr="00945767">
              <w:t>Customer</w:t>
            </w:r>
            <w:bookmarkEnd w:id="2"/>
          </w:p>
        </w:tc>
      </w:tr>
      <w:tr w:rsidR="00296EA6" w:rsidRPr="00945767" w14:paraId="7B38636E" w14:textId="77777777" w:rsidTr="004D2DCE">
        <w:trPr>
          <w:trHeight w:hRule="exact" w:val="2402"/>
        </w:trPr>
        <w:tc>
          <w:tcPr>
            <w:tcW w:w="4962" w:type="dxa"/>
            <w:vMerge/>
            <w:tcBorders>
              <w:top w:val="nil"/>
              <w:bottom w:val="nil"/>
              <w:right w:val="nil"/>
            </w:tcBorders>
            <w:shd w:val="clear" w:color="auto" w:fill="F0AB00"/>
            <w:tcMar>
              <w:top w:w="113" w:type="dxa"/>
            </w:tcMar>
          </w:tcPr>
          <w:p w14:paraId="66E039A3" w14:textId="77777777" w:rsidR="00296EA6" w:rsidRPr="00945767" w:rsidRDefault="00296EA6" w:rsidP="004D2DCE">
            <w:pPr>
              <w:pStyle w:val="SAPCollateralType"/>
            </w:pPr>
          </w:p>
        </w:tc>
        <w:tc>
          <w:tcPr>
            <w:tcW w:w="9383" w:type="dxa"/>
            <w:tcBorders>
              <w:top w:val="nil"/>
              <w:left w:val="nil"/>
              <w:bottom w:val="nil"/>
            </w:tcBorders>
            <w:shd w:val="clear" w:color="auto" w:fill="F0AB00"/>
            <w:tcMar>
              <w:top w:w="113" w:type="dxa"/>
            </w:tcMar>
          </w:tcPr>
          <w:p w14:paraId="431005F2" w14:textId="061B4ECE" w:rsidR="00296EA6" w:rsidRPr="00945767" w:rsidRDefault="003640BC" w:rsidP="004D2DCE">
            <w:pPr>
              <w:pStyle w:val="SAPMainTitle"/>
            </w:pPr>
            <w:bookmarkStart w:id="3" w:name="maintitle"/>
            <w:r w:rsidRPr="00945767">
              <w:t>Manage</w:t>
            </w:r>
            <w:r w:rsidR="000620A9" w:rsidRPr="00945767">
              <w:t xml:space="preserve"> </w:t>
            </w:r>
            <w:bookmarkEnd w:id="3"/>
            <w:r w:rsidR="00A5542D" w:rsidRPr="00945767">
              <w:t>Employee Benefits</w:t>
            </w:r>
          </w:p>
          <w:p w14:paraId="58C0E5B0" w14:textId="37B3B614" w:rsidR="00296EA6" w:rsidRPr="00945767" w:rsidRDefault="00296EA6" w:rsidP="000620A9">
            <w:pPr>
              <w:pStyle w:val="SAPSubTitle"/>
            </w:pPr>
            <w:r w:rsidRPr="00945767">
              <w:t xml:space="preserve">ID: </w:t>
            </w:r>
            <w:r w:rsidR="00065519" w:rsidRPr="00945767">
              <w:t>2O</w:t>
            </w:r>
            <w:r w:rsidR="00A5542D" w:rsidRPr="00945767">
              <w:t>B</w:t>
            </w:r>
            <w:r w:rsidR="00032986" w:rsidRPr="00945767">
              <w:t xml:space="preserve"> (United States)</w:t>
            </w:r>
          </w:p>
        </w:tc>
      </w:tr>
    </w:tbl>
    <w:p w14:paraId="3D4B72A4" w14:textId="77777777" w:rsidR="00296EA6" w:rsidRPr="00945767" w:rsidRDefault="00296EA6" w:rsidP="00296EA6">
      <w:pPr>
        <w:pStyle w:val="SAPKeyblockTitle"/>
      </w:pPr>
      <w:r w:rsidRPr="00945767">
        <w:t>Table of Contents</w:t>
      </w:r>
    </w:p>
    <w:p w14:paraId="0CF61882" w14:textId="7F9761B2" w:rsidR="003B37F4" w:rsidRDefault="00837FEE">
      <w:pPr>
        <w:pStyle w:val="TOC1"/>
        <w:rPr>
          <w:rFonts w:asciiTheme="minorHAnsi" w:eastAsiaTheme="minorEastAsia" w:hAnsiTheme="minorHAnsi" w:cstheme="minorBidi"/>
          <w:noProof/>
          <w:sz w:val="22"/>
          <w:szCs w:val="22"/>
        </w:rPr>
      </w:pPr>
      <w:r w:rsidRPr="00945767">
        <w:rPr>
          <w:rFonts w:ascii="BentonSans Bold" w:hAnsi="BentonSans Bold"/>
          <w:noProof/>
        </w:rPr>
        <w:fldChar w:fldCharType="begin"/>
      </w:r>
      <w:r w:rsidRPr="00945767">
        <w:rPr>
          <w:rFonts w:ascii="BentonSans Bold" w:hAnsi="BentonSans Bold"/>
          <w:noProof/>
        </w:rPr>
        <w:instrText xml:space="preserve"> TOC \o "1-5" \h \z \u </w:instrText>
      </w:r>
      <w:r w:rsidRPr="00945767">
        <w:rPr>
          <w:rFonts w:ascii="BentonSans Bold" w:hAnsi="BentonSans Bold"/>
          <w:noProof/>
        </w:rPr>
        <w:fldChar w:fldCharType="separate"/>
      </w:r>
      <w:hyperlink w:anchor="_Toc507161833" w:history="1">
        <w:r w:rsidR="003B37F4" w:rsidRPr="00DD27BF">
          <w:rPr>
            <w:rStyle w:val="Hyperlink"/>
            <w:noProof/>
          </w:rPr>
          <w:t>1</w:t>
        </w:r>
        <w:r w:rsidR="003B37F4">
          <w:rPr>
            <w:rFonts w:asciiTheme="minorHAnsi" w:eastAsiaTheme="minorEastAsia" w:hAnsiTheme="minorHAnsi" w:cstheme="minorBidi"/>
            <w:noProof/>
            <w:sz w:val="22"/>
            <w:szCs w:val="22"/>
          </w:rPr>
          <w:tab/>
        </w:r>
        <w:r w:rsidR="003B37F4" w:rsidRPr="00DD27BF">
          <w:rPr>
            <w:rStyle w:val="Hyperlink"/>
            <w:noProof/>
          </w:rPr>
          <w:t>Purpose</w:t>
        </w:r>
        <w:r w:rsidR="003B37F4">
          <w:rPr>
            <w:noProof/>
            <w:webHidden/>
          </w:rPr>
          <w:tab/>
        </w:r>
        <w:r w:rsidR="003B37F4">
          <w:rPr>
            <w:noProof/>
            <w:webHidden/>
          </w:rPr>
          <w:fldChar w:fldCharType="begin"/>
        </w:r>
        <w:r w:rsidR="003B37F4">
          <w:rPr>
            <w:noProof/>
            <w:webHidden/>
          </w:rPr>
          <w:instrText xml:space="preserve"> PAGEREF _Toc507161833 \h </w:instrText>
        </w:r>
        <w:r w:rsidR="003B37F4">
          <w:rPr>
            <w:noProof/>
            <w:webHidden/>
          </w:rPr>
        </w:r>
        <w:r w:rsidR="003B37F4">
          <w:rPr>
            <w:noProof/>
            <w:webHidden/>
          </w:rPr>
          <w:fldChar w:fldCharType="separate"/>
        </w:r>
        <w:r w:rsidR="003B37F4">
          <w:rPr>
            <w:noProof/>
            <w:webHidden/>
          </w:rPr>
          <w:t>4</w:t>
        </w:r>
        <w:r w:rsidR="003B37F4">
          <w:rPr>
            <w:noProof/>
            <w:webHidden/>
          </w:rPr>
          <w:fldChar w:fldCharType="end"/>
        </w:r>
      </w:hyperlink>
    </w:p>
    <w:p w14:paraId="5816FCE1" w14:textId="0EB41CE9" w:rsidR="003B37F4" w:rsidRDefault="0032571C">
      <w:pPr>
        <w:pStyle w:val="TOC2"/>
        <w:rPr>
          <w:rFonts w:asciiTheme="minorHAnsi" w:eastAsiaTheme="minorEastAsia" w:hAnsiTheme="minorHAnsi" w:cstheme="minorBidi"/>
          <w:noProof/>
          <w:sz w:val="22"/>
          <w:szCs w:val="22"/>
        </w:rPr>
      </w:pPr>
      <w:hyperlink w:anchor="_Toc507161834" w:history="1">
        <w:r w:rsidR="003B37F4" w:rsidRPr="00DD27BF">
          <w:rPr>
            <w:rStyle w:val="Hyperlink"/>
            <w:noProof/>
          </w:rPr>
          <w:t>1.1</w:t>
        </w:r>
        <w:r w:rsidR="003B37F4">
          <w:rPr>
            <w:rFonts w:asciiTheme="minorHAnsi" w:eastAsiaTheme="minorEastAsia" w:hAnsiTheme="minorHAnsi" w:cstheme="minorBidi"/>
            <w:noProof/>
            <w:sz w:val="22"/>
            <w:szCs w:val="22"/>
          </w:rPr>
          <w:tab/>
        </w:r>
        <w:r w:rsidR="003B37F4" w:rsidRPr="00DD27BF">
          <w:rPr>
            <w:rStyle w:val="Hyperlink"/>
            <w:noProof/>
          </w:rPr>
          <w:t>Purpose of the Document</w:t>
        </w:r>
        <w:r w:rsidR="003B37F4">
          <w:rPr>
            <w:noProof/>
            <w:webHidden/>
          </w:rPr>
          <w:tab/>
        </w:r>
        <w:r w:rsidR="003B37F4">
          <w:rPr>
            <w:noProof/>
            <w:webHidden/>
          </w:rPr>
          <w:fldChar w:fldCharType="begin"/>
        </w:r>
        <w:r w:rsidR="003B37F4">
          <w:rPr>
            <w:noProof/>
            <w:webHidden/>
          </w:rPr>
          <w:instrText xml:space="preserve"> PAGEREF _Toc507161834 \h </w:instrText>
        </w:r>
        <w:r w:rsidR="003B37F4">
          <w:rPr>
            <w:noProof/>
            <w:webHidden/>
          </w:rPr>
        </w:r>
        <w:r w:rsidR="003B37F4">
          <w:rPr>
            <w:noProof/>
            <w:webHidden/>
          </w:rPr>
          <w:fldChar w:fldCharType="separate"/>
        </w:r>
        <w:r w:rsidR="003B37F4">
          <w:rPr>
            <w:noProof/>
            <w:webHidden/>
          </w:rPr>
          <w:t>4</w:t>
        </w:r>
        <w:r w:rsidR="003B37F4">
          <w:rPr>
            <w:noProof/>
            <w:webHidden/>
          </w:rPr>
          <w:fldChar w:fldCharType="end"/>
        </w:r>
      </w:hyperlink>
    </w:p>
    <w:p w14:paraId="04F032C9" w14:textId="761C8634" w:rsidR="003B37F4" w:rsidRDefault="0032571C">
      <w:pPr>
        <w:pStyle w:val="TOC2"/>
        <w:rPr>
          <w:rFonts w:asciiTheme="minorHAnsi" w:eastAsiaTheme="minorEastAsia" w:hAnsiTheme="minorHAnsi" w:cstheme="minorBidi"/>
          <w:noProof/>
          <w:sz w:val="22"/>
          <w:szCs w:val="22"/>
        </w:rPr>
      </w:pPr>
      <w:hyperlink w:anchor="_Toc507161835" w:history="1">
        <w:r w:rsidR="003B37F4" w:rsidRPr="00DD27BF">
          <w:rPr>
            <w:rStyle w:val="Hyperlink"/>
            <w:noProof/>
          </w:rPr>
          <w:t>1.2</w:t>
        </w:r>
        <w:r w:rsidR="003B37F4">
          <w:rPr>
            <w:rFonts w:asciiTheme="minorHAnsi" w:eastAsiaTheme="minorEastAsia" w:hAnsiTheme="minorHAnsi" w:cstheme="minorBidi"/>
            <w:noProof/>
            <w:sz w:val="22"/>
            <w:szCs w:val="22"/>
          </w:rPr>
          <w:tab/>
        </w:r>
        <w:r w:rsidR="003B37F4" w:rsidRPr="00DD27BF">
          <w:rPr>
            <w:rStyle w:val="Hyperlink"/>
            <w:noProof/>
          </w:rPr>
          <w:t>Purpose of Manage Employee Benefits</w:t>
        </w:r>
        <w:r w:rsidR="003B37F4">
          <w:rPr>
            <w:noProof/>
            <w:webHidden/>
          </w:rPr>
          <w:tab/>
        </w:r>
        <w:r w:rsidR="003B37F4">
          <w:rPr>
            <w:noProof/>
            <w:webHidden/>
          </w:rPr>
          <w:fldChar w:fldCharType="begin"/>
        </w:r>
        <w:r w:rsidR="003B37F4">
          <w:rPr>
            <w:noProof/>
            <w:webHidden/>
          </w:rPr>
          <w:instrText xml:space="preserve"> PAGEREF _Toc507161835 \h </w:instrText>
        </w:r>
        <w:r w:rsidR="003B37F4">
          <w:rPr>
            <w:noProof/>
            <w:webHidden/>
          </w:rPr>
        </w:r>
        <w:r w:rsidR="003B37F4">
          <w:rPr>
            <w:noProof/>
            <w:webHidden/>
          </w:rPr>
          <w:fldChar w:fldCharType="separate"/>
        </w:r>
        <w:r w:rsidR="003B37F4">
          <w:rPr>
            <w:noProof/>
            <w:webHidden/>
          </w:rPr>
          <w:t>4</w:t>
        </w:r>
        <w:r w:rsidR="003B37F4">
          <w:rPr>
            <w:noProof/>
            <w:webHidden/>
          </w:rPr>
          <w:fldChar w:fldCharType="end"/>
        </w:r>
      </w:hyperlink>
    </w:p>
    <w:p w14:paraId="0DD903D7" w14:textId="178B73C6" w:rsidR="003B37F4" w:rsidRDefault="0032571C">
      <w:pPr>
        <w:pStyle w:val="TOC1"/>
        <w:rPr>
          <w:rFonts w:asciiTheme="minorHAnsi" w:eastAsiaTheme="minorEastAsia" w:hAnsiTheme="minorHAnsi" w:cstheme="minorBidi"/>
          <w:noProof/>
          <w:sz w:val="22"/>
          <w:szCs w:val="22"/>
        </w:rPr>
      </w:pPr>
      <w:hyperlink w:anchor="_Toc507161836" w:history="1">
        <w:r w:rsidR="003B37F4" w:rsidRPr="00DD27BF">
          <w:rPr>
            <w:rStyle w:val="Hyperlink"/>
            <w:noProof/>
          </w:rPr>
          <w:t>2</w:t>
        </w:r>
        <w:r w:rsidR="003B37F4">
          <w:rPr>
            <w:rFonts w:asciiTheme="minorHAnsi" w:eastAsiaTheme="minorEastAsia" w:hAnsiTheme="minorHAnsi" w:cstheme="minorBidi"/>
            <w:noProof/>
            <w:sz w:val="22"/>
            <w:szCs w:val="22"/>
          </w:rPr>
          <w:tab/>
        </w:r>
        <w:r w:rsidR="003B37F4" w:rsidRPr="00DD27BF">
          <w:rPr>
            <w:rStyle w:val="Hyperlink"/>
            <w:noProof/>
          </w:rPr>
          <w:t>Prerequisites</w:t>
        </w:r>
        <w:r w:rsidR="003B37F4">
          <w:rPr>
            <w:noProof/>
            <w:webHidden/>
          </w:rPr>
          <w:tab/>
        </w:r>
        <w:r w:rsidR="003B37F4">
          <w:rPr>
            <w:noProof/>
            <w:webHidden/>
          </w:rPr>
          <w:fldChar w:fldCharType="begin"/>
        </w:r>
        <w:r w:rsidR="003B37F4">
          <w:rPr>
            <w:noProof/>
            <w:webHidden/>
          </w:rPr>
          <w:instrText xml:space="preserve"> PAGEREF _Toc507161836 \h </w:instrText>
        </w:r>
        <w:r w:rsidR="003B37F4">
          <w:rPr>
            <w:noProof/>
            <w:webHidden/>
          </w:rPr>
        </w:r>
        <w:r w:rsidR="003B37F4">
          <w:rPr>
            <w:noProof/>
            <w:webHidden/>
          </w:rPr>
          <w:fldChar w:fldCharType="separate"/>
        </w:r>
        <w:r w:rsidR="003B37F4">
          <w:rPr>
            <w:noProof/>
            <w:webHidden/>
          </w:rPr>
          <w:t>5</w:t>
        </w:r>
        <w:r w:rsidR="003B37F4">
          <w:rPr>
            <w:noProof/>
            <w:webHidden/>
          </w:rPr>
          <w:fldChar w:fldCharType="end"/>
        </w:r>
      </w:hyperlink>
    </w:p>
    <w:p w14:paraId="59751922" w14:textId="4A5274AD" w:rsidR="003B37F4" w:rsidRDefault="0032571C">
      <w:pPr>
        <w:pStyle w:val="TOC2"/>
        <w:rPr>
          <w:rFonts w:asciiTheme="minorHAnsi" w:eastAsiaTheme="minorEastAsia" w:hAnsiTheme="minorHAnsi" w:cstheme="minorBidi"/>
          <w:noProof/>
          <w:sz w:val="22"/>
          <w:szCs w:val="22"/>
        </w:rPr>
      </w:pPr>
      <w:hyperlink w:anchor="_Toc507161837" w:history="1">
        <w:r w:rsidR="003B37F4" w:rsidRPr="00DD27BF">
          <w:rPr>
            <w:rStyle w:val="Hyperlink"/>
            <w:noProof/>
          </w:rPr>
          <w:t>2.1</w:t>
        </w:r>
        <w:r w:rsidR="003B37F4">
          <w:rPr>
            <w:rFonts w:asciiTheme="minorHAnsi" w:eastAsiaTheme="minorEastAsia" w:hAnsiTheme="minorHAnsi" w:cstheme="minorBidi"/>
            <w:noProof/>
            <w:sz w:val="22"/>
            <w:szCs w:val="22"/>
          </w:rPr>
          <w:tab/>
        </w:r>
        <w:r w:rsidR="003B37F4" w:rsidRPr="00DD27BF">
          <w:rPr>
            <w:rStyle w:val="Hyperlink"/>
            <w:noProof/>
          </w:rPr>
          <w:t>Configuration</w:t>
        </w:r>
        <w:r w:rsidR="003B37F4">
          <w:rPr>
            <w:noProof/>
            <w:webHidden/>
          </w:rPr>
          <w:tab/>
        </w:r>
        <w:r w:rsidR="003B37F4">
          <w:rPr>
            <w:noProof/>
            <w:webHidden/>
          </w:rPr>
          <w:fldChar w:fldCharType="begin"/>
        </w:r>
        <w:r w:rsidR="003B37F4">
          <w:rPr>
            <w:noProof/>
            <w:webHidden/>
          </w:rPr>
          <w:instrText xml:space="preserve"> PAGEREF _Toc507161837 \h </w:instrText>
        </w:r>
        <w:r w:rsidR="003B37F4">
          <w:rPr>
            <w:noProof/>
            <w:webHidden/>
          </w:rPr>
        </w:r>
        <w:r w:rsidR="003B37F4">
          <w:rPr>
            <w:noProof/>
            <w:webHidden/>
          </w:rPr>
          <w:fldChar w:fldCharType="separate"/>
        </w:r>
        <w:r w:rsidR="003B37F4">
          <w:rPr>
            <w:noProof/>
            <w:webHidden/>
          </w:rPr>
          <w:t>5</w:t>
        </w:r>
        <w:r w:rsidR="003B37F4">
          <w:rPr>
            <w:noProof/>
            <w:webHidden/>
          </w:rPr>
          <w:fldChar w:fldCharType="end"/>
        </w:r>
      </w:hyperlink>
    </w:p>
    <w:p w14:paraId="7C5218DF" w14:textId="31A54CCB" w:rsidR="003B37F4" w:rsidRDefault="0032571C">
      <w:pPr>
        <w:pStyle w:val="TOC2"/>
        <w:rPr>
          <w:rFonts w:asciiTheme="minorHAnsi" w:eastAsiaTheme="minorEastAsia" w:hAnsiTheme="minorHAnsi" w:cstheme="minorBidi"/>
          <w:noProof/>
          <w:sz w:val="22"/>
          <w:szCs w:val="22"/>
        </w:rPr>
      </w:pPr>
      <w:hyperlink w:anchor="_Toc507161838" w:history="1">
        <w:r w:rsidR="003B37F4" w:rsidRPr="00DD27BF">
          <w:rPr>
            <w:rStyle w:val="Hyperlink"/>
            <w:noProof/>
          </w:rPr>
          <w:t>2.2</w:t>
        </w:r>
        <w:r w:rsidR="003B37F4">
          <w:rPr>
            <w:rFonts w:asciiTheme="minorHAnsi" w:eastAsiaTheme="minorEastAsia" w:hAnsiTheme="minorHAnsi" w:cstheme="minorBidi"/>
            <w:noProof/>
            <w:sz w:val="22"/>
            <w:szCs w:val="22"/>
          </w:rPr>
          <w:tab/>
        </w:r>
        <w:r w:rsidR="003B37F4" w:rsidRPr="00DD27BF">
          <w:rPr>
            <w:rStyle w:val="Hyperlink"/>
            <w:noProof/>
          </w:rPr>
          <w:t>System Access</w:t>
        </w:r>
        <w:r w:rsidR="003B37F4">
          <w:rPr>
            <w:noProof/>
            <w:webHidden/>
          </w:rPr>
          <w:tab/>
        </w:r>
        <w:r w:rsidR="003B37F4">
          <w:rPr>
            <w:noProof/>
            <w:webHidden/>
          </w:rPr>
          <w:fldChar w:fldCharType="begin"/>
        </w:r>
        <w:r w:rsidR="003B37F4">
          <w:rPr>
            <w:noProof/>
            <w:webHidden/>
          </w:rPr>
          <w:instrText xml:space="preserve"> PAGEREF _Toc507161838 \h </w:instrText>
        </w:r>
        <w:r w:rsidR="003B37F4">
          <w:rPr>
            <w:noProof/>
            <w:webHidden/>
          </w:rPr>
        </w:r>
        <w:r w:rsidR="003B37F4">
          <w:rPr>
            <w:noProof/>
            <w:webHidden/>
          </w:rPr>
          <w:fldChar w:fldCharType="separate"/>
        </w:r>
        <w:r w:rsidR="003B37F4">
          <w:rPr>
            <w:noProof/>
            <w:webHidden/>
          </w:rPr>
          <w:t>5</w:t>
        </w:r>
        <w:r w:rsidR="003B37F4">
          <w:rPr>
            <w:noProof/>
            <w:webHidden/>
          </w:rPr>
          <w:fldChar w:fldCharType="end"/>
        </w:r>
      </w:hyperlink>
    </w:p>
    <w:p w14:paraId="749115F3" w14:textId="423D3561" w:rsidR="003B37F4" w:rsidRDefault="0032571C">
      <w:pPr>
        <w:pStyle w:val="TOC2"/>
        <w:rPr>
          <w:rFonts w:asciiTheme="minorHAnsi" w:eastAsiaTheme="minorEastAsia" w:hAnsiTheme="minorHAnsi" w:cstheme="minorBidi"/>
          <w:noProof/>
          <w:sz w:val="22"/>
          <w:szCs w:val="22"/>
        </w:rPr>
      </w:pPr>
      <w:hyperlink w:anchor="_Toc507161839" w:history="1">
        <w:r w:rsidR="003B37F4" w:rsidRPr="00DD27BF">
          <w:rPr>
            <w:rStyle w:val="Hyperlink"/>
            <w:noProof/>
          </w:rPr>
          <w:t>2.3</w:t>
        </w:r>
        <w:r w:rsidR="003B37F4">
          <w:rPr>
            <w:rFonts w:asciiTheme="minorHAnsi" w:eastAsiaTheme="minorEastAsia" w:hAnsiTheme="minorHAnsi" w:cstheme="minorBidi"/>
            <w:noProof/>
            <w:sz w:val="22"/>
            <w:szCs w:val="22"/>
          </w:rPr>
          <w:tab/>
        </w:r>
        <w:r w:rsidR="003B37F4" w:rsidRPr="00DD27BF">
          <w:rPr>
            <w:rStyle w:val="Hyperlink"/>
            <w:noProof/>
          </w:rPr>
          <w:t xml:space="preserve">Roles </w:t>
        </w:r>
        <w:r w:rsidR="003B37F4">
          <w:rPr>
            <w:noProof/>
            <w:webHidden/>
          </w:rPr>
          <w:tab/>
        </w:r>
        <w:r w:rsidR="003B37F4">
          <w:rPr>
            <w:noProof/>
            <w:webHidden/>
          </w:rPr>
          <w:fldChar w:fldCharType="begin"/>
        </w:r>
        <w:r w:rsidR="003B37F4">
          <w:rPr>
            <w:noProof/>
            <w:webHidden/>
          </w:rPr>
          <w:instrText xml:space="preserve"> PAGEREF _Toc507161839 \h </w:instrText>
        </w:r>
        <w:r w:rsidR="003B37F4">
          <w:rPr>
            <w:noProof/>
            <w:webHidden/>
          </w:rPr>
        </w:r>
        <w:r w:rsidR="003B37F4">
          <w:rPr>
            <w:noProof/>
            <w:webHidden/>
          </w:rPr>
          <w:fldChar w:fldCharType="separate"/>
        </w:r>
        <w:r w:rsidR="003B37F4">
          <w:rPr>
            <w:noProof/>
            <w:webHidden/>
          </w:rPr>
          <w:t>5</w:t>
        </w:r>
        <w:r w:rsidR="003B37F4">
          <w:rPr>
            <w:noProof/>
            <w:webHidden/>
          </w:rPr>
          <w:fldChar w:fldCharType="end"/>
        </w:r>
      </w:hyperlink>
    </w:p>
    <w:p w14:paraId="7D03FDB0" w14:textId="2E7A3DEA" w:rsidR="003B37F4" w:rsidRDefault="0032571C">
      <w:pPr>
        <w:pStyle w:val="TOC2"/>
        <w:rPr>
          <w:rFonts w:asciiTheme="minorHAnsi" w:eastAsiaTheme="minorEastAsia" w:hAnsiTheme="minorHAnsi" w:cstheme="minorBidi"/>
          <w:noProof/>
          <w:sz w:val="22"/>
          <w:szCs w:val="22"/>
        </w:rPr>
      </w:pPr>
      <w:hyperlink w:anchor="_Toc507161841" w:history="1">
        <w:r w:rsidR="003B37F4" w:rsidRPr="00DD27BF">
          <w:rPr>
            <w:rStyle w:val="Hyperlink"/>
            <w:noProof/>
          </w:rPr>
          <w:t>2.4</w:t>
        </w:r>
        <w:r w:rsidR="003B37F4">
          <w:rPr>
            <w:rFonts w:asciiTheme="minorHAnsi" w:eastAsiaTheme="minorEastAsia" w:hAnsiTheme="minorHAnsi" w:cstheme="minorBidi"/>
            <w:noProof/>
            <w:sz w:val="22"/>
            <w:szCs w:val="22"/>
          </w:rPr>
          <w:tab/>
        </w:r>
        <w:r w:rsidR="003B37F4" w:rsidRPr="00DD27BF">
          <w:rPr>
            <w:rStyle w:val="Hyperlink"/>
            <w:noProof/>
          </w:rPr>
          <w:t>Master Data, Organizational Data, and Other Data</w:t>
        </w:r>
        <w:r w:rsidR="003B37F4">
          <w:rPr>
            <w:noProof/>
            <w:webHidden/>
          </w:rPr>
          <w:tab/>
        </w:r>
        <w:r w:rsidR="003B37F4">
          <w:rPr>
            <w:noProof/>
            <w:webHidden/>
          </w:rPr>
          <w:fldChar w:fldCharType="begin"/>
        </w:r>
        <w:r w:rsidR="003B37F4">
          <w:rPr>
            <w:noProof/>
            <w:webHidden/>
          </w:rPr>
          <w:instrText xml:space="preserve"> PAGEREF _Toc507161841 \h </w:instrText>
        </w:r>
        <w:r w:rsidR="003B37F4">
          <w:rPr>
            <w:noProof/>
            <w:webHidden/>
          </w:rPr>
        </w:r>
        <w:r w:rsidR="003B37F4">
          <w:rPr>
            <w:noProof/>
            <w:webHidden/>
          </w:rPr>
          <w:fldChar w:fldCharType="separate"/>
        </w:r>
        <w:r w:rsidR="003B37F4">
          <w:rPr>
            <w:noProof/>
            <w:webHidden/>
          </w:rPr>
          <w:t>6</w:t>
        </w:r>
        <w:r w:rsidR="003B37F4">
          <w:rPr>
            <w:noProof/>
            <w:webHidden/>
          </w:rPr>
          <w:fldChar w:fldCharType="end"/>
        </w:r>
      </w:hyperlink>
    </w:p>
    <w:p w14:paraId="1D28573B" w14:textId="3CC9AFCD" w:rsidR="003B37F4" w:rsidRDefault="0032571C">
      <w:pPr>
        <w:pStyle w:val="TOC2"/>
        <w:rPr>
          <w:rFonts w:asciiTheme="minorHAnsi" w:eastAsiaTheme="minorEastAsia" w:hAnsiTheme="minorHAnsi" w:cstheme="minorBidi"/>
          <w:noProof/>
          <w:sz w:val="22"/>
          <w:szCs w:val="22"/>
        </w:rPr>
      </w:pPr>
      <w:hyperlink w:anchor="_Toc507161842" w:history="1">
        <w:r w:rsidR="003B37F4" w:rsidRPr="00DD27BF">
          <w:rPr>
            <w:rStyle w:val="Hyperlink"/>
            <w:noProof/>
          </w:rPr>
          <w:t>2.5</w:t>
        </w:r>
        <w:r w:rsidR="003B37F4">
          <w:rPr>
            <w:rFonts w:asciiTheme="minorHAnsi" w:eastAsiaTheme="minorEastAsia" w:hAnsiTheme="minorHAnsi" w:cstheme="minorBidi"/>
            <w:noProof/>
            <w:sz w:val="22"/>
            <w:szCs w:val="22"/>
          </w:rPr>
          <w:tab/>
        </w:r>
        <w:r w:rsidR="003B37F4" w:rsidRPr="00DD27BF">
          <w:rPr>
            <w:rStyle w:val="Hyperlink"/>
            <w:noProof/>
          </w:rPr>
          <w:t>Business Conditions</w:t>
        </w:r>
        <w:r w:rsidR="003B37F4">
          <w:rPr>
            <w:noProof/>
            <w:webHidden/>
          </w:rPr>
          <w:tab/>
        </w:r>
        <w:r w:rsidR="003B37F4">
          <w:rPr>
            <w:noProof/>
            <w:webHidden/>
          </w:rPr>
          <w:fldChar w:fldCharType="begin"/>
        </w:r>
        <w:r w:rsidR="003B37F4">
          <w:rPr>
            <w:noProof/>
            <w:webHidden/>
          </w:rPr>
          <w:instrText xml:space="preserve"> PAGEREF _Toc507161842 \h </w:instrText>
        </w:r>
        <w:r w:rsidR="003B37F4">
          <w:rPr>
            <w:noProof/>
            <w:webHidden/>
          </w:rPr>
        </w:r>
        <w:r w:rsidR="003B37F4">
          <w:rPr>
            <w:noProof/>
            <w:webHidden/>
          </w:rPr>
          <w:fldChar w:fldCharType="separate"/>
        </w:r>
        <w:r w:rsidR="003B37F4">
          <w:rPr>
            <w:noProof/>
            <w:webHidden/>
          </w:rPr>
          <w:t>6</w:t>
        </w:r>
        <w:r w:rsidR="003B37F4">
          <w:rPr>
            <w:noProof/>
            <w:webHidden/>
          </w:rPr>
          <w:fldChar w:fldCharType="end"/>
        </w:r>
      </w:hyperlink>
    </w:p>
    <w:p w14:paraId="2FA72383" w14:textId="70C87E9C" w:rsidR="003B37F4" w:rsidRDefault="0032571C">
      <w:pPr>
        <w:pStyle w:val="TOC2"/>
        <w:rPr>
          <w:rFonts w:asciiTheme="minorHAnsi" w:eastAsiaTheme="minorEastAsia" w:hAnsiTheme="minorHAnsi" w:cstheme="minorBidi"/>
          <w:noProof/>
          <w:sz w:val="22"/>
          <w:szCs w:val="22"/>
        </w:rPr>
      </w:pPr>
      <w:hyperlink w:anchor="_Toc507161843" w:history="1">
        <w:r w:rsidR="003B37F4" w:rsidRPr="00DD27BF">
          <w:rPr>
            <w:rStyle w:val="Hyperlink"/>
            <w:noProof/>
          </w:rPr>
          <w:t>2.6</w:t>
        </w:r>
        <w:r w:rsidR="003B37F4">
          <w:rPr>
            <w:rFonts w:asciiTheme="minorHAnsi" w:eastAsiaTheme="minorEastAsia" w:hAnsiTheme="minorHAnsi" w:cstheme="minorBidi"/>
            <w:noProof/>
            <w:sz w:val="22"/>
            <w:szCs w:val="22"/>
          </w:rPr>
          <w:tab/>
        </w:r>
        <w:r w:rsidR="003B37F4" w:rsidRPr="00DD27BF">
          <w:rPr>
            <w:rStyle w:val="Hyperlink"/>
            <w:noProof/>
          </w:rPr>
          <w:t>Preliminary Steps</w:t>
        </w:r>
        <w:r w:rsidR="003B37F4">
          <w:rPr>
            <w:noProof/>
            <w:webHidden/>
          </w:rPr>
          <w:tab/>
        </w:r>
        <w:r w:rsidR="003B37F4">
          <w:rPr>
            <w:noProof/>
            <w:webHidden/>
          </w:rPr>
          <w:fldChar w:fldCharType="begin"/>
        </w:r>
        <w:r w:rsidR="003B37F4">
          <w:rPr>
            <w:noProof/>
            <w:webHidden/>
          </w:rPr>
          <w:instrText xml:space="preserve"> PAGEREF _Toc507161843 \h </w:instrText>
        </w:r>
        <w:r w:rsidR="003B37F4">
          <w:rPr>
            <w:noProof/>
            <w:webHidden/>
          </w:rPr>
        </w:r>
        <w:r w:rsidR="003B37F4">
          <w:rPr>
            <w:noProof/>
            <w:webHidden/>
          </w:rPr>
          <w:fldChar w:fldCharType="separate"/>
        </w:r>
        <w:r w:rsidR="003B37F4">
          <w:rPr>
            <w:noProof/>
            <w:webHidden/>
          </w:rPr>
          <w:t>7</w:t>
        </w:r>
        <w:r w:rsidR="003B37F4">
          <w:rPr>
            <w:noProof/>
            <w:webHidden/>
          </w:rPr>
          <w:fldChar w:fldCharType="end"/>
        </w:r>
      </w:hyperlink>
    </w:p>
    <w:p w14:paraId="3A0A3175" w14:textId="0AA460FA" w:rsidR="003B37F4" w:rsidRDefault="0032571C">
      <w:pPr>
        <w:pStyle w:val="TOC3"/>
        <w:rPr>
          <w:rFonts w:asciiTheme="minorHAnsi" w:eastAsiaTheme="minorEastAsia" w:hAnsiTheme="minorHAnsi" w:cstheme="minorBidi"/>
          <w:noProof/>
          <w:sz w:val="22"/>
          <w:szCs w:val="22"/>
        </w:rPr>
      </w:pPr>
      <w:hyperlink w:anchor="_Toc507161844" w:history="1">
        <w:r w:rsidR="003B37F4" w:rsidRPr="00DD27BF">
          <w:rPr>
            <w:rStyle w:val="Hyperlink"/>
            <w:noProof/>
          </w:rPr>
          <w:t>2.6.1</w:t>
        </w:r>
        <w:r w:rsidR="003B37F4">
          <w:rPr>
            <w:rFonts w:asciiTheme="minorHAnsi" w:eastAsiaTheme="minorEastAsia" w:hAnsiTheme="minorHAnsi" w:cstheme="minorBidi"/>
            <w:noProof/>
            <w:sz w:val="22"/>
            <w:szCs w:val="22"/>
          </w:rPr>
          <w:tab/>
        </w:r>
        <w:r w:rsidR="003B37F4" w:rsidRPr="00DD27BF">
          <w:rPr>
            <w:rStyle w:val="Hyperlink"/>
            <w:noProof/>
          </w:rPr>
          <w:t>Enrolling Employee Automatically in Benefits (Optional)</w:t>
        </w:r>
        <w:r w:rsidR="003B37F4">
          <w:rPr>
            <w:noProof/>
            <w:webHidden/>
          </w:rPr>
          <w:tab/>
        </w:r>
        <w:r w:rsidR="003B37F4">
          <w:rPr>
            <w:noProof/>
            <w:webHidden/>
          </w:rPr>
          <w:fldChar w:fldCharType="begin"/>
        </w:r>
        <w:r w:rsidR="003B37F4">
          <w:rPr>
            <w:noProof/>
            <w:webHidden/>
          </w:rPr>
          <w:instrText xml:space="preserve"> PAGEREF _Toc507161844 \h </w:instrText>
        </w:r>
        <w:r w:rsidR="003B37F4">
          <w:rPr>
            <w:noProof/>
            <w:webHidden/>
          </w:rPr>
        </w:r>
        <w:r w:rsidR="003B37F4">
          <w:rPr>
            <w:noProof/>
            <w:webHidden/>
          </w:rPr>
          <w:fldChar w:fldCharType="separate"/>
        </w:r>
        <w:r w:rsidR="003B37F4">
          <w:rPr>
            <w:noProof/>
            <w:webHidden/>
          </w:rPr>
          <w:t>7</w:t>
        </w:r>
        <w:r w:rsidR="003B37F4">
          <w:rPr>
            <w:noProof/>
            <w:webHidden/>
          </w:rPr>
          <w:fldChar w:fldCharType="end"/>
        </w:r>
      </w:hyperlink>
    </w:p>
    <w:p w14:paraId="34181951" w14:textId="7CAB4603" w:rsidR="003B37F4" w:rsidRDefault="0032571C">
      <w:pPr>
        <w:pStyle w:val="TOC1"/>
        <w:rPr>
          <w:rFonts w:asciiTheme="minorHAnsi" w:eastAsiaTheme="minorEastAsia" w:hAnsiTheme="minorHAnsi" w:cstheme="minorBidi"/>
          <w:noProof/>
          <w:sz w:val="22"/>
          <w:szCs w:val="22"/>
        </w:rPr>
      </w:pPr>
      <w:hyperlink w:anchor="_Toc507161845" w:history="1">
        <w:r w:rsidR="003B37F4" w:rsidRPr="00DD27BF">
          <w:rPr>
            <w:rStyle w:val="Hyperlink"/>
            <w:noProof/>
          </w:rPr>
          <w:t>3</w:t>
        </w:r>
        <w:r w:rsidR="003B37F4">
          <w:rPr>
            <w:rFonts w:asciiTheme="minorHAnsi" w:eastAsiaTheme="minorEastAsia" w:hAnsiTheme="minorHAnsi" w:cstheme="minorBidi"/>
            <w:noProof/>
            <w:sz w:val="22"/>
            <w:szCs w:val="22"/>
          </w:rPr>
          <w:tab/>
        </w:r>
        <w:r w:rsidR="003B37F4" w:rsidRPr="00DD27BF">
          <w:rPr>
            <w:rStyle w:val="Hyperlink"/>
            <w:noProof/>
          </w:rPr>
          <w:t>Overview Table</w:t>
        </w:r>
        <w:r w:rsidR="003B37F4">
          <w:rPr>
            <w:noProof/>
            <w:webHidden/>
          </w:rPr>
          <w:tab/>
        </w:r>
        <w:r w:rsidR="003B37F4">
          <w:rPr>
            <w:noProof/>
            <w:webHidden/>
          </w:rPr>
          <w:fldChar w:fldCharType="begin"/>
        </w:r>
        <w:r w:rsidR="003B37F4">
          <w:rPr>
            <w:noProof/>
            <w:webHidden/>
          </w:rPr>
          <w:instrText xml:space="preserve"> PAGEREF _Toc507161845 \h </w:instrText>
        </w:r>
        <w:r w:rsidR="003B37F4">
          <w:rPr>
            <w:noProof/>
            <w:webHidden/>
          </w:rPr>
        </w:r>
        <w:r w:rsidR="003B37F4">
          <w:rPr>
            <w:noProof/>
            <w:webHidden/>
          </w:rPr>
          <w:fldChar w:fldCharType="separate"/>
        </w:r>
        <w:r w:rsidR="003B37F4">
          <w:rPr>
            <w:noProof/>
            <w:webHidden/>
          </w:rPr>
          <w:t>8</w:t>
        </w:r>
        <w:r w:rsidR="003B37F4">
          <w:rPr>
            <w:noProof/>
            <w:webHidden/>
          </w:rPr>
          <w:fldChar w:fldCharType="end"/>
        </w:r>
      </w:hyperlink>
    </w:p>
    <w:p w14:paraId="1B8FFAAA" w14:textId="499972B5" w:rsidR="003B37F4" w:rsidRDefault="0032571C">
      <w:pPr>
        <w:pStyle w:val="TOC1"/>
        <w:rPr>
          <w:rFonts w:asciiTheme="minorHAnsi" w:eastAsiaTheme="minorEastAsia" w:hAnsiTheme="minorHAnsi" w:cstheme="minorBidi"/>
          <w:noProof/>
          <w:sz w:val="22"/>
          <w:szCs w:val="22"/>
        </w:rPr>
      </w:pPr>
      <w:hyperlink w:anchor="_Toc507161846" w:history="1">
        <w:r w:rsidR="003B37F4" w:rsidRPr="00DD27BF">
          <w:rPr>
            <w:rStyle w:val="Hyperlink"/>
            <w:noProof/>
          </w:rPr>
          <w:t>4</w:t>
        </w:r>
        <w:r w:rsidR="003B37F4">
          <w:rPr>
            <w:rFonts w:asciiTheme="minorHAnsi" w:eastAsiaTheme="minorEastAsia" w:hAnsiTheme="minorHAnsi" w:cstheme="minorBidi"/>
            <w:noProof/>
            <w:sz w:val="22"/>
            <w:szCs w:val="22"/>
          </w:rPr>
          <w:tab/>
        </w:r>
        <w:r w:rsidR="003B37F4" w:rsidRPr="00DD27BF">
          <w:rPr>
            <w:rStyle w:val="Hyperlink"/>
            <w:noProof/>
          </w:rPr>
          <w:t>Test Procedures</w:t>
        </w:r>
        <w:r w:rsidR="003B37F4">
          <w:rPr>
            <w:noProof/>
            <w:webHidden/>
          </w:rPr>
          <w:tab/>
        </w:r>
        <w:r w:rsidR="003B37F4">
          <w:rPr>
            <w:noProof/>
            <w:webHidden/>
          </w:rPr>
          <w:fldChar w:fldCharType="begin"/>
        </w:r>
        <w:r w:rsidR="003B37F4">
          <w:rPr>
            <w:noProof/>
            <w:webHidden/>
          </w:rPr>
          <w:instrText xml:space="preserve"> PAGEREF _Toc507161846 \h </w:instrText>
        </w:r>
        <w:r w:rsidR="003B37F4">
          <w:rPr>
            <w:noProof/>
            <w:webHidden/>
          </w:rPr>
        </w:r>
        <w:r w:rsidR="003B37F4">
          <w:rPr>
            <w:noProof/>
            <w:webHidden/>
          </w:rPr>
          <w:fldChar w:fldCharType="separate"/>
        </w:r>
        <w:r w:rsidR="003B37F4">
          <w:rPr>
            <w:noProof/>
            <w:webHidden/>
          </w:rPr>
          <w:t>10</w:t>
        </w:r>
        <w:r w:rsidR="003B37F4">
          <w:rPr>
            <w:noProof/>
            <w:webHidden/>
          </w:rPr>
          <w:fldChar w:fldCharType="end"/>
        </w:r>
      </w:hyperlink>
    </w:p>
    <w:p w14:paraId="7D90151C" w14:textId="67CDFC04" w:rsidR="003B37F4" w:rsidRDefault="0032571C">
      <w:pPr>
        <w:pStyle w:val="TOC2"/>
        <w:rPr>
          <w:rFonts w:asciiTheme="minorHAnsi" w:eastAsiaTheme="minorEastAsia" w:hAnsiTheme="minorHAnsi" w:cstheme="minorBidi"/>
          <w:noProof/>
          <w:sz w:val="22"/>
          <w:szCs w:val="22"/>
        </w:rPr>
      </w:pPr>
      <w:hyperlink w:anchor="_Toc507161847" w:history="1">
        <w:r w:rsidR="003B37F4" w:rsidRPr="00DD27BF">
          <w:rPr>
            <w:rStyle w:val="Hyperlink"/>
            <w:noProof/>
          </w:rPr>
          <w:t>4.1</w:t>
        </w:r>
        <w:r w:rsidR="003B37F4">
          <w:rPr>
            <w:rFonts w:asciiTheme="minorHAnsi" w:eastAsiaTheme="minorEastAsia" w:hAnsiTheme="minorHAnsi" w:cstheme="minorBidi"/>
            <w:noProof/>
            <w:sz w:val="22"/>
            <w:szCs w:val="22"/>
          </w:rPr>
          <w:tab/>
        </w:r>
        <w:r w:rsidR="003B37F4" w:rsidRPr="00DD27BF">
          <w:rPr>
            <w:rStyle w:val="Hyperlink"/>
            <w:noProof/>
          </w:rPr>
          <w:t>Viewing my Eligible Benefits</w:t>
        </w:r>
        <w:r w:rsidR="003B37F4">
          <w:rPr>
            <w:noProof/>
            <w:webHidden/>
          </w:rPr>
          <w:tab/>
        </w:r>
        <w:r w:rsidR="003B37F4">
          <w:rPr>
            <w:noProof/>
            <w:webHidden/>
          </w:rPr>
          <w:fldChar w:fldCharType="begin"/>
        </w:r>
        <w:r w:rsidR="003B37F4">
          <w:rPr>
            <w:noProof/>
            <w:webHidden/>
          </w:rPr>
          <w:instrText xml:space="preserve"> PAGEREF _Toc507161847 \h </w:instrText>
        </w:r>
        <w:r w:rsidR="003B37F4">
          <w:rPr>
            <w:noProof/>
            <w:webHidden/>
          </w:rPr>
        </w:r>
        <w:r w:rsidR="003B37F4">
          <w:rPr>
            <w:noProof/>
            <w:webHidden/>
          </w:rPr>
          <w:fldChar w:fldCharType="separate"/>
        </w:r>
        <w:r w:rsidR="003B37F4">
          <w:rPr>
            <w:noProof/>
            <w:webHidden/>
          </w:rPr>
          <w:t>10</w:t>
        </w:r>
        <w:r w:rsidR="003B37F4">
          <w:rPr>
            <w:noProof/>
            <w:webHidden/>
          </w:rPr>
          <w:fldChar w:fldCharType="end"/>
        </w:r>
      </w:hyperlink>
    </w:p>
    <w:p w14:paraId="1B86CCB5" w14:textId="5C4A6FC3" w:rsidR="003B37F4" w:rsidRDefault="0032571C">
      <w:pPr>
        <w:pStyle w:val="TOC2"/>
        <w:rPr>
          <w:rFonts w:asciiTheme="minorHAnsi" w:eastAsiaTheme="minorEastAsia" w:hAnsiTheme="minorHAnsi" w:cstheme="minorBidi"/>
          <w:noProof/>
          <w:sz w:val="22"/>
          <w:szCs w:val="22"/>
        </w:rPr>
      </w:pPr>
      <w:hyperlink w:anchor="_Toc507161848" w:history="1">
        <w:r w:rsidR="003B37F4" w:rsidRPr="00DD27BF">
          <w:rPr>
            <w:rStyle w:val="Hyperlink"/>
            <w:noProof/>
          </w:rPr>
          <w:t>4.2</w:t>
        </w:r>
        <w:r w:rsidR="003B37F4">
          <w:rPr>
            <w:rFonts w:asciiTheme="minorHAnsi" w:eastAsiaTheme="minorEastAsia" w:hAnsiTheme="minorHAnsi" w:cstheme="minorBidi"/>
            <w:noProof/>
            <w:sz w:val="22"/>
            <w:szCs w:val="22"/>
          </w:rPr>
          <w:tab/>
        </w:r>
        <w:r w:rsidR="003B37F4" w:rsidRPr="00DD27BF">
          <w:rPr>
            <w:rStyle w:val="Hyperlink"/>
            <w:noProof/>
          </w:rPr>
          <w:t>Benefits Enrollment (Sub-Process)</w:t>
        </w:r>
        <w:r w:rsidR="003B37F4">
          <w:rPr>
            <w:noProof/>
            <w:webHidden/>
          </w:rPr>
          <w:tab/>
        </w:r>
        <w:r w:rsidR="003B37F4">
          <w:rPr>
            <w:noProof/>
            <w:webHidden/>
          </w:rPr>
          <w:fldChar w:fldCharType="begin"/>
        </w:r>
        <w:r w:rsidR="003B37F4">
          <w:rPr>
            <w:noProof/>
            <w:webHidden/>
          </w:rPr>
          <w:instrText xml:space="preserve"> PAGEREF _Toc507161848 \h </w:instrText>
        </w:r>
        <w:r w:rsidR="003B37F4">
          <w:rPr>
            <w:noProof/>
            <w:webHidden/>
          </w:rPr>
        </w:r>
        <w:r w:rsidR="003B37F4">
          <w:rPr>
            <w:noProof/>
            <w:webHidden/>
          </w:rPr>
          <w:fldChar w:fldCharType="separate"/>
        </w:r>
        <w:r w:rsidR="003B37F4">
          <w:rPr>
            <w:noProof/>
            <w:webHidden/>
          </w:rPr>
          <w:t>13</w:t>
        </w:r>
        <w:r w:rsidR="003B37F4">
          <w:rPr>
            <w:noProof/>
            <w:webHidden/>
          </w:rPr>
          <w:fldChar w:fldCharType="end"/>
        </w:r>
      </w:hyperlink>
    </w:p>
    <w:p w14:paraId="1D680736" w14:textId="6A842760" w:rsidR="003B37F4" w:rsidRDefault="0032571C">
      <w:pPr>
        <w:pStyle w:val="TOC4"/>
        <w:rPr>
          <w:rFonts w:asciiTheme="minorHAnsi" w:eastAsiaTheme="minorEastAsia" w:hAnsiTheme="minorHAnsi" w:cstheme="minorBidi"/>
          <w:noProof/>
          <w:sz w:val="22"/>
          <w:szCs w:val="22"/>
        </w:rPr>
      </w:pPr>
      <w:hyperlink w:anchor="_Toc507161849" w:history="1">
        <w:r w:rsidR="003B37F4" w:rsidRPr="00DD27BF">
          <w:rPr>
            <w:rStyle w:val="Hyperlink"/>
            <w:noProof/>
          </w:rPr>
          <w:t>4.2.1.1</w:t>
        </w:r>
        <w:r w:rsidR="003B37F4">
          <w:rPr>
            <w:rFonts w:asciiTheme="minorHAnsi" w:eastAsiaTheme="minorEastAsia" w:hAnsiTheme="minorHAnsi" w:cstheme="minorBidi"/>
            <w:noProof/>
            <w:sz w:val="22"/>
            <w:szCs w:val="22"/>
          </w:rPr>
          <w:tab/>
        </w:r>
        <w:r w:rsidR="003B37F4" w:rsidRPr="00DD27BF">
          <w:rPr>
            <w:rStyle w:val="Hyperlink"/>
            <w:noProof/>
          </w:rPr>
          <w:t>Use Case 1: Enrolling in Benefits during Open Enrollment Period</w:t>
        </w:r>
        <w:r w:rsidR="003B37F4">
          <w:rPr>
            <w:noProof/>
            <w:webHidden/>
          </w:rPr>
          <w:tab/>
        </w:r>
        <w:r w:rsidR="003B37F4">
          <w:rPr>
            <w:noProof/>
            <w:webHidden/>
          </w:rPr>
          <w:fldChar w:fldCharType="begin"/>
        </w:r>
        <w:r w:rsidR="003B37F4">
          <w:rPr>
            <w:noProof/>
            <w:webHidden/>
          </w:rPr>
          <w:instrText xml:space="preserve"> PAGEREF _Toc507161849 \h </w:instrText>
        </w:r>
        <w:r w:rsidR="003B37F4">
          <w:rPr>
            <w:noProof/>
            <w:webHidden/>
          </w:rPr>
        </w:r>
        <w:r w:rsidR="003B37F4">
          <w:rPr>
            <w:noProof/>
            <w:webHidden/>
          </w:rPr>
          <w:fldChar w:fldCharType="separate"/>
        </w:r>
        <w:r w:rsidR="003B37F4">
          <w:rPr>
            <w:noProof/>
            <w:webHidden/>
          </w:rPr>
          <w:t>14</w:t>
        </w:r>
        <w:r w:rsidR="003B37F4">
          <w:rPr>
            <w:noProof/>
            <w:webHidden/>
          </w:rPr>
          <w:fldChar w:fldCharType="end"/>
        </w:r>
      </w:hyperlink>
    </w:p>
    <w:p w14:paraId="3AE952B9" w14:textId="04E2961A" w:rsidR="003B37F4" w:rsidRDefault="0032571C">
      <w:pPr>
        <w:pStyle w:val="TOC5"/>
        <w:rPr>
          <w:rFonts w:asciiTheme="minorHAnsi" w:eastAsiaTheme="minorEastAsia" w:hAnsiTheme="minorHAnsi" w:cstheme="minorBidi"/>
          <w:noProof/>
          <w:sz w:val="22"/>
          <w:szCs w:val="22"/>
        </w:rPr>
      </w:pPr>
      <w:hyperlink w:anchor="_Toc507161851" w:history="1">
        <w:r w:rsidR="003B37F4" w:rsidRPr="00DD27BF">
          <w:rPr>
            <w:rStyle w:val="Hyperlink"/>
            <w:noProof/>
          </w:rPr>
          <w:t>4.2.1.1.1</w:t>
        </w:r>
        <w:r w:rsidR="003B37F4">
          <w:rPr>
            <w:rFonts w:asciiTheme="minorHAnsi" w:eastAsiaTheme="minorEastAsia" w:hAnsiTheme="minorHAnsi" w:cstheme="minorBidi"/>
            <w:noProof/>
            <w:sz w:val="22"/>
            <w:szCs w:val="22"/>
          </w:rPr>
          <w:tab/>
        </w:r>
        <w:r w:rsidR="003B37F4" w:rsidRPr="00DD27BF">
          <w:rPr>
            <w:rStyle w:val="Hyperlink"/>
            <w:noProof/>
          </w:rPr>
          <w:t>Option 1: Enrolling in Benefits during Open Enrollment Period via Self-Service</w:t>
        </w:r>
        <w:r w:rsidR="003B37F4">
          <w:rPr>
            <w:noProof/>
            <w:webHidden/>
          </w:rPr>
          <w:tab/>
        </w:r>
        <w:r w:rsidR="003B37F4">
          <w:rPr>
            <w:noProof/>
            <w:webHidden/>
          </w:rPr>
          <w:fldChar w:fldCharType="begin"/>
        </w:r>
        <w:r w:rsidR="003B37F4">
          <w:rPr>
            <w:noProof/>
            <w:webHidden/>
          </w:rPr>
          <w:instrText xml:space="preserve"> PAGEREF _Toc507161851 \h </w:instrText>
        </w:r>
        <w:r w:rsidR="003B37F4">
          <w:rPr>
            <w:noProof/>
            <w:webHidden/>
          </w:rPr>
        </w:r>
        <w:r w:rsidR="003B37F4">
          <w:rPr>
            <w:noProof/>
            <w:webHidden/>
          </w:rPr>
          <w:fldChar w:fldCharType="separate"/>
        </w:r>
        <w:r w:rsidR="003B37F4">
          <w:rPr>
            <w:noProof/>
            <w:webHidden/>
          </w:rPr>
          <w:t>14</w:t>
        </w:r>
        <w:r w:rsidR="003B37F4">
          <w:rPr>
            <w:noProof/>
            <w:webHidden/>
          </w:rPr>
          <w:fldChar w:fldCharType="end"/>
        </w:r>
      </w:hyperlink>
    </w:p>
    <w:p w14:paraId="24174E36" w14:textId="2F2E4A72" w:rsidR="003B37F4" w:rsidRDefault="0032571C">
      <w:pPr>
        <w:pStyle w:val="TOC5"/>
        <w:rPr>
          <w:rFonts w:asciiTheme="minorHAnsi" w:eastAsiaTheme="minorEastAsia" w:hAnsiTheme="minorHAnsi" w:cstheme="minorBidi"/>
          <w:noProof/>
          <w:sz w:val="22"/>
          <w:szCs w:val="22"/>
        </w:rPr>
      </w:pPr>
      <w:hyperlink w:anchor="_Toc507162094" w:history="1">
        <w:r w:rsidR="003B37F4" w:rsidRPr="00DD27BF">
          <w:rPr>
            <w:rStyle w:val="Hyperlink"/>
            <w:noProof/>
          </w:rPr>
          <w:t>4.2.1.1.2</w:t>
        </w:r>
        <w:r w:rsidR="003B37F4">
          <w:rPr>
            <w:rFonts w:asciiTheme="minorHAnsi" w:eastAsiaTheme="minorEastAsia" w:hAnsiTheme="minorHAnsi" w:cstheme="minorBidi"/>
            <w:noProof/>
            <w:sz w:val="22"/>
            <w:szCs w:val="22"/>
          </w:rPr>
          <w:tab/>
        </w:r>
        <w:r w:rsidR="003B37F4" w:rsidRPr="00DD27BF">
          <w:rPr>
            <w:rStyle w:val="Hyperlink"/>
            <w:noProof/>
          </w:rPr>
          <w:t>Option 2: Enrolling in Benefits during Open Enrollment Period on Behalf of Employee</w:t>
        </w:r>
        <w:r w:rsidR="003B37F4">
          <w:rPr>
            <w:noProof/>
            <w:webHidden/>
          </w:rPr>
          <w:tab/>
        </w:r>
        <w:r w:rsidR="003B37F4">
          <w:rPr>
            <w:noProof/>
            <w:webHidden/>
          </w:rPr>
          <w:fldChar w:fldCharType="begin"/>
        </w:r>
        <w:r w:rsidR="003B37F4">
          <w:rPr>
            <w:noProof/>
            <w:webHidden/>
          </w:rPr>
          <w:instrText xml:space="preserve"> PAGEREF _Toc507162094 \h </w:instrText>
        </w:r>
        <w:r w:rsidR="003B37F4">
          <w:rPr>
            <w:noProof/>
            <w:webHidden/>
          </w:rPr>
        </w:r>
        <w:r w:rsidR="003B37F4">
          <w:rPr>
            <w:noProof/>
            <w:webHidden/>
          </w:rPr>
          <w:fldChar w:fldCharType="separate"/>
        </w:r>
        <w:r w:rsidR="003B37F4">
          <w:rPr>
            <w:noProof/>
            <w:webHidden/>
          </w:rPr>
          <w:t>20</w:t>
        </w:r>
        <w:r w:rsidR="003B37F4">
          <w:rPr>
            <w:noProof/>
            <w:webHidden/>
          </w:rPr>
          <w:fldChar w:fldCharType="end"/>
        </w:r>
      </w:hyperlink>
    </w:p>
    <w:p w14:paraId="2D2040A4" w14:textId="21010EB2" w:rsidR="003B37F4" w:rsidRDefault="0032571C">
      <w:pPr>
        <w:pStyle w:val="TOC4"/>
        <w:rPr>
          <w:rFonts w:asciiTheme="minorHAnsi" w:eastAsiaTheme="minorEastAsia" w:hAnsiTheme="minorHAnsi" w:cstheme="minorBidi"/>
          <w:noProof/>
          <w:sz w:val="22"/>
          <w:szCs w:val="22"/>
        </w:rPr>
      </w:pPr>
      <w:hyperlink w:anchor="_Toc507162097" w:history="1">
        <w:r w:rsidR="003B37F4" w:rsidRPr="00DD27BF">
          <w:rPr>
            <w:rStyle w:val="Hyperlink"/>
            <w:noProof/>
          </w:rPr>
          <w:t>4.2.1.2</w:t>
        </w:r>
        <w:r w:rsidR="003B37F4">
          <w:rPr>
            <w:rFonts w:asciiTheme="minorHAnsi" w:eastAsiaTheme="minorEastAsia" w:hAnsiTheme="minorHAnsi" w:cstheme="minorBidi"/>
            <w:noProof/>
            <w:sz w:val="22"/>
            <w:szCs w:val="22"/>
          </w:rPr>
          <w:tab/>
        </w:r>
        <w:r w:rsidR="003B37F4" w:rsidRPr="00DD27BF">
          <w:rPr>
            <w:rStyle w:val="Hyperlink"/>
            <w:noProof/>
          </w:rPr>
          <w:t>Approving Enrollment in Benefits during Open Enrollment Period</w:t>
        </w:r>
        <w:r w:rsidR="003B37F4">
          <w:rPr>
            <w:noProof/>
            <w:webHidden/>
          </w:rPr>
          <w:tab/>
        </w:r>
        <w:r w:rsidR="003B37F4">
          <w:rPr>
            <w:noProof/>
            <w:webHidden/>
          </w:rPr>
          <w:fldChar w:fldCharType="begin"/>
        </w:r>
        <w:r w:rsidR="003B37F4">
          <w:rPr>
            <w:noProof/>
            <w:webHidden/>
          </w:rPr>
          <w:instrText xml:space="preserve"> PAGEREF _Toc507162097 \h </w:instrText>
        </w:r>
        <w:r w:rsidR="003B37F4">
          <w:rPr>
            <w:noProof/>
            <w:webHidden/>
          </w:rPr>
        </w:r>
        <w:r w:rsidR="003B37F4">
          <w:rPr>
            <w:noProof/>
            <w:webHidden/>
          </w:rPr>
          <w:fldChar w:fldCharType="separate"/>
        </w:r>
        <w:r w:rsidR="003B37F4">
          <w:rPr>
            <w:noProof/>
            <w:webHidden/>
          </w:rPr>
          <w:t>21</w:t>
        </w:r>
        <w:r w:rsidR="003B37F4">
          <w:rPr>
            <w:noProof/>
            <w:webHidden/>
          </w:rPr>
          <w:fldChar w:fldCharType="end"/>
        </w:r>
      </w:hyperlink>
    </w:p>
    <w:p w14:paraId="495C90F2" w14:textId="5B392EF6" w:rsidR="003B37F4" w:rsidRDefault="0032571C">
      <w:pPr>
        <w:pStyle w:val="TOC4"/>
        <w:rPr>
          <w:rFonts w:asciiTheme="minorHAnsi" w:eastAsiaTheme="minorEastAsia" w:hAnsiTheme="minorHAnsi" w:cstheme="minorBidi"/>
          <w:noProof/>
          <w:sz w:val="22"/>
          <w:szCs w:val="22"/>
        </w:rPr>
      </w:pPr>
      <w:hyperlink w:anchor="_Toc507162098" w:history="1">
        <w:r w:rsidR="003B37F4" w:rsidRPr="00DD27BF">
          <w:rPr>
            <w:rStyle w:val="Hyperlink"/>
            <w:noProof/>
          </w:rPr>
          <w:t>4.2.1.3</w:t>
        </w:r>
        <w:r w:rsidR="003B37F4">
          <w:rPr>
            <w:rFonts w:asciiTheme="minorHAnsi" w:eastAsiaTheme="minorEastAsia" w:hAnsiTheme="minorHAnsi" w:cstheme="minorBidi"/>
            <w:noProof/>
            <w:sz w:val="22"/>
            <w:szCs w:val="22"/>
          </w:rPr>
          <w:tab/>
        </w:r>
        <w:r w:rsidR="003B37F4" w:rsidRPr="00DD27BF">
          <w:rPr>
            <w:rStyle w:val="Hyperlink"/>
            <w:noProof/>
          </w:rPr>
          <w:t>Sending E-mail Notification about Approval of Employee Enrollment in Benefits during Open Enrollment Period</w:t>
        </w:r>
        <w:r w:rsidR="003B37F4">
          <w:rPr>
            <w:noProof/>
            <w:webHidden/>
          </w:rPr>
          <w:tab/>
        </w:r>
        <w:r w:rsidR="003B37F4">
          <w:rPr>
            <w:noProof/>
            <w:webHidden/>
          </w:rPr>
          <w:fldChar w:fldCharType="begin"/>
        </w:r>
        <w:r w:rsidR="003B37F4">
          <w:rPr>
            <w:noProof/>
            <w:webHidden/>
          </w:rPr>
          <w:instrText xml:space="preserve"> PAGEREF _Toc507162098 \h </w:instrText>
        </w:r>
        <w:r w:rsidR="003B37F4">
          <w:rPr>
            <w:noProof/>
            <w:webHidden/>
          </w:rPr>
        </w:r>
        <w:r w:rsidR="003B37F4">
          <w:rPr>
            <w:noProof/>
            <w:webHidden/>
          </w:rPr>
          <w:fldChar w:fldCharType="separate"/>
        </w:r>
        <w:r w:rsidR="003B37F4">
          <w:rPr>
            <w:noProof/>
            <w:webHidden/>
          </w:rPr>
          <w:t>24</w:t>
        </w:r>
        <w:r w:rsidR="003B37F4">
          <w:rPr>
            <w:noProof/>
            <w:webHidden/>
          </w:rPr>
          <w:fldChar w:fldCharType="end"/>
        </w:r>
      </w:hyperlink>
    </w:p>
    <w:p w14:paraId="7F3164AF" w14:textId="50A6082C" w:rsidR="003B37F4" w:rsidRDefault="0032571C">
      <w:pPr>
        <w:pStyle w:val="TOC4"/>
        <w:rPr>
          <w:rFonts w:asciiTheme="minorHAnsi" w:eastAsiaTheme="minorEastAsia" w:hAnsiTheme="minorHAnsi" w:cstheme="minorBidi"/>
          <w:noProof/>
          <w:sz w:val="22"/>
          <w:szCs w:val="22"/>
        </w:rPr>
      </w:pPr>
      <w:hyperlink w:anchor="_Toc507162099" w:history="1">
        <w:r w:rsidR="003B37F4" w:rsidRPr="00DD27BF">
          <w:rPr>
            <w:rStyle w:val="Hyperlink"/>
            <w:noProof/>
          </w:rPr>
          <w:t>4.2.1.4</w:t>
        </w:r>
        <w:r w:rsidR="003B37F4">
          <w:rPr>
            <w:rFonts w:asciiTheme="minorHAnsi" w:eastAsiaTheme="minorEastAsia" w:hAnsiTheme="minorHAnsi" w:cstheme="minorBidi"/>
            <w:noProof/>
            <w:sz w:val="22"/>
            <w:szCs w:val="22"/>
          </w:rPr>
          <w:tab/>
        </w:r>
        <w:r w:rsidR="003B37F4" w:rsidRPr="00DD27BF">
          <w:rPr>
            <w:rStyle w:val="Hyperlink"/>
            <w:noProof/>
          </w:rPr>
          <w:t>Receiving E-mail Notification about Approval of my Enrollment in Benefits during Open Enrollment Period</w:t>
        </w:r>
        <w:r w:rsidR="003B37F4">
          <w:rPr>
            <w:noProof/>
            <w:webHidden/>
          </w:rPr>
          <w:tab/>
        </w:r>
        <w:r w:rsidR="003B37F4">
          <w:rPr>
            <w:noProof/>
            <w:webHidden/>
          </w:rPr>
          <w:fldChar w:fldCharType="begin"/>
        </w:r>
        <w:r w:rsidR="003B37F4">
          <w:rPr>
            <w:noProof/>
            <w:webHidden/>
          </w:rPr>
          <w:instrText xml:space="preserve"> PAGEREF _Toc507162099 \h </w:instrText>
        </w:r>
        <w:r w:rsidR="003B37F4">
          <w:rPr>
            <w:noProof/>
            <w:webHidden/>
          </w:rPr>
        </w:r>
        <w:r w:rsidR="003B37F4">
          <w:rPr>
            <w:noProof/>
            <w:webHidden/>
          </w:rPr>
          <w:fldChar w:fldCharType="separate"/>
        </w:r>
        <w:r w:rsidR="003B37F4">
          <w:rPr>
            <w:noProof/>
            <w:webHidden/>
          </w:rPr>
          <w:t>24</w:t>
        </w:r>
        <w:r w:rsidR="003B37F4">
          <w:rPr>
            <w:noProof/>
            <w:webHidden/>
          </w:rPr>
          <w:fldChar w:fldCharType="end"/>
        </w:r>
      </w:hyperlink>
    </w:p>
    <w:p w14:paraId="24F0866F" w14:textId="203CE370" w:rsidR="003B37F4" w:rsidRDefault="0032571C">
      <w:pPr>
        <w:pStyle w:val="TOC4"/>
        <w:rPr>
          <w:rFonts w:asciiTheme="minorHAnsi" w:eastAsiaTheme="minorEastAsia" w:hAnsiTheme="minorHAnsi" w:cstheme="minorBidi"/>
          <w:noProof/>
          <w:sz w:val="22"/>
          <w:szCs w:val="22"/>
        </w:rPr>
      </w:pPr>
      <w:hyperlink w:anchor="_Toc507162100" w:history="1">
        <w:r w:rsidR="003B37F4" w:rsidRPr="00DD27BF">
          <w:rPr>
            <w:rStyle w:val="Hyperlink"/>
            <w:noProof/>
          </w:rPr>
          <w:t>4.2.1.5</w:t>
        </w:r>
        <w:r w:rsidR="003B37F4">
          <w:rPr>
            <w:rFonts w:asciiTheme="minorHAnsi" w:eastAsiaTheme="minorEastAsia" w:hAnsiTheme="minorHAnsi" w:cstheme="minorBidi"/>
            <w:noProof/>
            <w:sz w:val="22"/>
            <w:szCs w:val="22"/>
          </w:rPr>
          <w:tab/>
        </w:r>
        <w:r w:rsidR="003B37F4" w:rsidRPr="00DD27BF">
          <w:rPr>
            <w:rStyle w:val="Hyperlink"/>
            <w:noProof/>
          </w:rPr>
          <w:t>Use Case 2: Enrolling in Other Benefits</w:t>
        </w:r>
        <w:r w:rsidR="003B37F4">
          <w:rPr>
            <w:noProof/>
            <w:webHidden/>
          </w:rPr>
          <w:tab/>
        </w:r>
        <w:r w:rsidR="003B37F4">
          <w:rPr>
            <w:noProof/>
            <w:webHidden/>
          </w:rPr>
          <w:fldChar w:fldCharType="begin"/>
        </w:r>
        <w:r w:rsidR="003B37F4">
          <w:rPr>
            <w:noProof/>
            <w:webHidden/>
          </w:rPr>
          <w:instrText xml:space="preserve"> PAGEREF _Toc507162100 \h </w:instrText>
        </w:r>
        <w:r w:rsidR="003B37F4">
          <w:rPr>
            <w:noProof/>
            <w:webHidden/>
          </w:rPr>
        </w:r>
        <w:r w:rsidR="003B37F4">
          <w:rPr>
            <w:noProof/>
            <w:webHidden/>
          </w:rPr>
          <w:fldChar w:fldCharType="separate"/>
        </w:r>
        <w:r w:rsidR="003B37F4">
          <w:rPr>
            <w:noProof/>
            <w:webHidden/>
          </w:rPr>
          <w:t>25</w:t>
        </w:r>
        <w:r w:rsidR="003B37F4">
          <w:rPr>
            <w:noProof/>
            <w:webHidden/>
          </w:rPr>
          <w:fldChar w:fldCharType="end"/>
        </w:r>
      </w:hyperlink>
    </w:p>
    <w:p w14:paraId="3A6229B7" w14:textId="2F95AE0D" w:rsidR="003B37F4" w:rsidRDefault="0032571C">
      <w:pPr>
        <w:pStyle w:val="TOC5"/>
        <w:rPr>
          <w:rFonts w:asciiTheme="minorHAnsi" w:eastAsiaTheme="minorEastAsia" w:hAnsiTheme="minorHAnsi" w:cstheme="minorBidi"/>
          <w:noProof/>
          <w:sz w:val="22"/>
          <w:szCs w:val="22"/>
        </w:rPr>
      </w:pPr>
      <w:hyperlink w:anchor="_Toc507162101" w:history="1">
        <w:r w:rsidR="003B37F4" w:rsidRPr="00DD27BF">
          <w:rPr>
            <w:rStyle w:val="Hyperlink"/>
            <w:noProof/>
          </w:rPr>
          <w:t>4.2.1.5.1</w:t>
        </w:r>
        <w:r w:rsidR="003B37F4">
          <w:rPr>
            <w:rFonts w:asciiTheme="minorHAnsi" w:eastAsiaTheme="minorEastAsia" w:hAnsiTheme="minorHAnsi" w:cstheme="minorBidi"/>
            <w:noProof/>
            <w:sz w:val="22"/>
            <w:szCs w:val="22"/>
          </w:rPr>
          <w:tab/>
        </w:r>
        <w:r w:rsidR="003B37F4" w:rsidRPr="00DD27BF">
          <w:rPr>
            <w:rStyle w:val="Hyperlink"/>
            <w:noProof/>
          </w:rPr>
          <w:t>Option 1: Enrolling in Other Benefits via Self-Service</w:t>
        </w:r>
        <w:r w:rsidR="003B37F4">
          <w:rPr>
            <w:noProof/>
            <w:webHidden/>
          </w:rPr>
          <w:tab/>
        </w:r>
        <w:r w:rsidR="003B37F4">
          <w:rPr>
            <w:noProof/>
            <w:webHidden/>
          </w:rPr>
          <w:fldChar w:fldCharType="begin"/>
        </w:r>
        <w:r w:rsidR="003B37F4">
          <w:rPr>
            <w:noProof/>
            <w:webHidden/>
          </w:rPr>
          <w:instrText xml:space="preserve"> PAGEREF _Toc507162101 \h </w:instrText>
        </w:r>
        <w:r w:rsidR="003B37F4">
          <w:rPr>
            <w:noProof/>
            <w:webHidden/>
          </w:rPr>
        </w:r>
        <w:r w:rsidR="003B37F4">
          <w:rPr>
            <w:noProof/>
            <w:webHidden/>
          </w:rPr>
          <w:fldChar w:fldCharType="separate"/>
        </w:r>
        <w:r w:rsidR="003B37F4">
          <w:rPr>
            <w:noProof/>
            <w:webHidden/>
          </w:rPr>
          <w:t>25</w:t>
        </w:r>
        <w:r w:rsidR="003B37F4">
          <w:rPr>
            <w:noProof/>
            <w:webHidden/>
          </w:rPr>
          <w:fldChar w:fldCharType="end"/>
        </w:r>
      </w:hyperlink>
    </w:p>
    <w:p w14:paraId="62E71FB4" w14:textId="08983121" w:rsidR="003B37F4" w:rsidRDefault="0032571C">
      <w:pPr>
        <w:pStyle w:val="TOC5"/>
        <w:rPr>
          <w:rFonts w:asciiTheme="minorHAnsi" w:eastAsiaTheme="minorEastAsia" w:hAnsiTheme="minorHAnsi" w:cstheme="minorBidi"/>
          <w:noProof/>
          <w:sz w:val="22"/>
          <w:szCs w:val="22"/>
        </w:rPr>
      </w:pPr>
      <w:hyperlink w:anchor="_Toc507162102" w:history="1">
        <w:r w:rsidR="003B37F4" w:rsidRPr="00DD27BF">
          <w:rPr>
            <w:rStyle w:val="Hyperlink"/>
            <w:noProof/>
          </w:rPr>
          <w:t>4.2.1.5.2</w:t>
        </w:r>
        <w:r w:rsidR="003B37F4">
          <w:rPr>
            <w:rFonts w:asciiTheme="minorHAnsi" w:eastAsiaTheme="minorEastAsia" w:hAnsiTheme="minorHAnsi" w:cstheme="minorBidi"/>
            <w:noProof/>
            <w:sz w:val="22"/>
            <w:szCs w:val="22"/>
          </w:rPr>
          <w:tab/>
        </w:r>
        <w:r w:rsidR="003B37F4" w:rsidRPr="00DD27BF">
          <w:rPr>
            <w:rStyle w:val="Hyperlink"/>
            <w:noProof/>
          </w:rPr>
          <w:t>Option 2: Enrolling in Other Benefits on Behalf of Employee</w:t>
        </w:r>
        <w:r w:rsidR="003B37F4">
          <w:rPr>
            <w:noProof/>
            <w:webHidden/>
          </w:rPr>
          <w:tab/>
        </w:r>
        <w:r w:rsidR="003B37F4">
          <w:rPr>
            <w:noProof/>
            <w:webHidden/>
          </w:rPr>
          <w:fldChar w:fldCharType="begin"/>
        </w:r>
        <w:r w:rsidR="003B37F4">
          <w:rPr>
            <w:noProof/>
            <w:webHidden/>
          </w:rPr>
          <w:instrText xml:space="preserve"> PAGEREF _Toc507162102 \h </w:instrText>
        </w:r>
        <w:r w:rsidR="003B37F4">
          <w:rPr>
            <w:noProof/>
            <w:webHidden/>
          </w:rPr>
        </w:r>
        <w:r w:rsidR="003B37F4">
          <w:rPr>
            <w:noProof/>
            <w:webHidden/>
          </w:rPr>
          <w:fldChar w:fldCharType="separate"/>
        </w:r>
        <w:r w:rsidR="003B37F4">
          <w:rPr>
            <w:noProof/>
            <w:webHidden/>
          </w:rPr>
          <w:t>29</w:t>
        </w:r>
        <w:r w:rsidR="003B37F4">
          <w:rPr>
            <w:noProof/>
            <w:webHidden/>
          </w:rPr>
          <w:fldChar w:fldCharType="end"/>
        </w:r>
      </w:hyperlink>
    </w:p>
    <w:p w14:paraId="57B82E81" w14:textId="30E9109B" w:rsidR="003B37F4" w:rsidRDefault="0032571C">
      <w:pPr>
        <w:pStyle w:val="TOC3"/>
        <w:rPr>
          <w:rFonts w:asciiTheme="minorHAnsi" w:eastAsiaTheme="minorEastAsia" w:hAnsiTheme="minorHAnsi" w:cstheme="minorBidi"/>
          <w:noProof/>
          <w:sz w:val="22"/>
          <w:szCs w:val="22"/>
        </w:rPr>
      </w:pPr>
      <w:hyperlink w:anchor="_Toc507162119" w:history="1">
        <w:r w:rsidR="003B37F4" w:rsidRPr="00DD27BF">
          <w:rPr>
            <w:rStyle w:val="Hyperlink"/>
            <w:noProof/>
          </w:rPr>
          <w:t>4.2.2</w:t>
        </w:r>
        <w:r w:rsidR="003B37F4">
          <w:rPr>
            <w:rFonts w:asciiTheme="minorHAnsi" w:eastAsiaTheme="minorEastAsia" w:hAnsiTheme="minorHAnsi" w:cstheme="minorBidi"/>
            <w:noProof/>
            <w:sz w:val="22"/>
            <w:szCs w:val="22"/>
          </w:rPr>
          <w:tab/>
        </w:r>
        <w:r w:rsidR="003B37F4" w:rsidRPr="00DD27BF">
          <w:rPr>
            <w:rStyle w:val="Hyperlink"/>
            <w:noProof/>
          </w:rPr>
          <w:t xml:space="preserve">Viewing my Benefits Enrollments </w:t>
        </w:r>
        <w:r w:rsidR="003B37F4">
          <w:rPr>
            <w:noProof/>
            <w:webHidden/>
          </w:rPr>
          <w:tab/>
        </w:r>
        <w:r w:rsidR="003B37F4">
          <w:rPr>
            <w:noProof/>
            <w:webHidden/>
          </w:rPr>
          <w:fldChar w:fldCharType="begin"/>
        </w:r>
        <w:r w:rsidR="003B37F4">
          <w:rPr>
            <w:noProof/>
            <w:webHidden/>
          </w:rPr>
          <w:instrText xml:space="preserve"> PAGEREF _Toc507162119 \h </w:instrText>
        </w:r>
        <w:r w:rsidR="003B37F4">
          <w:rPr>
            <w:noProof/>
            <w:webHidden/>
          </w:rPr>
        </w:r>
        <w:r w:rsidR="003B37F4">
          <w:rPr>
            <w:noProof/>
            <w:webHidden/>
          </w:rPr>
          <w:fldChar w:fldCharType="separate"/>
        </w:r>
        <w:r w:rsidR="003B37F4">
          <w:rPr>
            <w:noProof/>
            <w:webHidden/>
          </w:rPr>
          <w:t>30</w:t>
        </w:r>
        <w:r w:rsidR="003B37F4">
          <w:rPr>
            <w:noProof/>
            <w:webHidden/>
          </w:rPr>
          <w:fldChar w:fldCharType="end"/>
        </w:r>
      </w:hyperlink>
    </w:p>
    <w:p w14:paraId="4FDCFD34" w14:textId="1D395D4D" w:rsidR="003B37F4" w:rsidRDefault="0032571C">
      <w:pPr>
        <w:pStyle w:val="TOC2"/>
        <w:rPr>
          <w:rFonts w:asciiTheme="minorHAnsi" w:eastAsiaTheme="minorEastAsia" w:hAnsiTheme="minorHAnsi" w:cstheme="minorBidi"/>
          <w:noProof/>
          <w:sz w:val="22"/>
          <w:szCs w:val="22"/>
        </w:rPr>
      </w:pPr>
      <w:hyperlink w:anchor="_Toc507162120" w:history="1">
        <w:r w:rsidR="003B37F4" w:rsidRPr="00DD27BF">
          <w:rPr>
            <w:rStyle w:val="Hyperlink"/>
            <w:noProof/>
          </w:rPr>
          <w:t>4.3</w:t>
        </w:r>
        <w:r w:rsidR="003B37F4">
          <w:rPr>
            <w:rFonts w:asciiTheme="minorHAnsi" w:eastAsiaTheme="minorEastAsia" w:hAnsiTheme="minorHAnsi" w:cstheme="minorBidi"/>
            <w:noProof/>
            <w:sz w:val="22"/>
            <w:szCs w:val="22"/>
          </w:rPr>
          <w:tab/>
        </w:r>
        <w:r w:rsidR="003B37F4" w:rsidRPr="00DD27BF">
          <w:rPr>
            <w:rStyle w:val="Hyperlink"/>
            <w:noProof/>
          </w:rPr>
          <w:t>Benefits Update (Optional Sub-Process)</w:t>
        </w:r>
        <w:r w:rsidR="003B37F4">
          <w:rPr>
            <w:noProof/>
            <w:webHidden/>
          </w:rPr>
          <w:tab/>
        </w:r>
        <w:r w:rsidR="003B37F4">
          <w:rPr>
            <w:noProof/>
            <w:webHidden/>
          </w:rPr>
          <w:fldChar w:fldCharType="begin"/>
        </w:r>
        <w:r w:rsidR="003B37F4">
          <w:rPr>
            <w:noProof/>
            <w:webHidden/>
          </w:rPr>
          <w:instrText xml:space="preserve"> PAGEREF _Toc507162120 \h </w:instrText>
        </w:r>
        <w:r w:rsidR="003B37F4">
          <w:rPr>
            <w:noProof/>
            <w:webHidden/>
          </w:rPr>
        </w:r>
        <w:r w:rsidR="003B37F4">
          <w:rPr>
            <w:noProof/>
            <w:webHidden/>
          </w:rPr>
          <w:fldChar w:fldCharType="separate"/>
        </w:r>
        <w:r w:rsidR="003B37F4">
          <w:rPr>
            <w:noProof/>
            <w:webHidden/>
          </w:rPr>
          <w:t>33</w:t>
        </w:r>
        <w:r w:rsidR="003B37F4">
          <w:rPr>
            <w:noProof/>
            <w:webHidden/>
          </w:rPr>
          <w:fldChar w:fldCharType="end"/>
        </w:r>
      </w:hyperlink>
    </w:p>
    <w:p w14:paraId="6BEA94C5" w14:textId="14B39802" w:rsidR="003B37F4" w:rsidRDefault="0032571C">
      <w:pPr>
        <w:pStyle w:val="TOC3"/>
        <w:rPr>
          <w:rFonts w:asciiTheme="minorHAnsi" w:eastAsiaTheme="minorEastAsia" w:hAnsiTheme="minorHAnsi" w:cstheme="minorBidi"/>
          <w:noProof/>
          <w:sz w:val="22"/>
          <w:szCs w:val="22"/>
        </w:rPr>
      </w:pPr>
      <w:hyperlink w:anchor="_Toc507162121" w:history="1">
        <w:r w:rsidR="003B37F4" w:rsidRPr="00DD27BF">
          <w:rPr>
            <w:rStyle w:val="Hyperlink"/>
            <w:noProof/>
          </w:rPr>
          <w:t>4.3.1</w:t>
        </w:r>
        <w:r w:rsidR="003B37F4">
          <w:rPr>
            <w:rFonts w:asciiTheme="minorHAnsi" w:eastAsiaTheme="minorEastAsia" w:hAnsiTheme="minorHAnsi" w:cstheme="minorBidi"/>
            <w:noProof/>
            <w:sz w:val="22"/>
            <w:szCs w:val="22"/>
          </w:rPr>
          <w:tab/>
        </w:r>
        <w:r w:rsidR="003B37F4" w:rsidRPr="00DD27BF">
          <w:rPr>
            <w:rStyle w:val="Hyperlink"/>
            <w:noProof/>
          </w:rPr>
          <w:t>Updating Benefits Enrollment</w:t>
        </w:r>
        <w:r w:rsidR="003B37F4">
          <w:rPr>
            <w:noProof/>
            <w:webHidden/>
          </w:rPr>
          <w:tab/>
        </w:r>
        <w:r w:rsidR="003B37F4">
          <w:rPr>
            <w:noProof/>
            <w:webHidden/>
          </w:rPr>
          <w:fldChar w:fldCharType="begin"/>
        </w:r>
        <w:r w:rsidR="003B37F4">
          <w:rPr>
            <w:noProof/>
            <w:webHidden/>
          </w:rPr>
          <w:instrText xml:space="preserve"> PAGEREF _Toc507162121 \h </w:instrText>
        </w:r>
        <w:r w:rsidR="003B37F4">
          <w:rPr>
            <w:noProof/>
            <w:webHidden/>
          </w:rPr>
        </w:r>
        <w:r w:rsidR="003B37F4">
          <w:rPr>
            <w:noProof/>
            <w:webHidden/>
          </w:rPr>
          <w:fldChar w:fldCharType="separate"/>
        </w:r>
        <w:r w:rsidR="003B37F4">
          <w:rPr>
            <w:noProof/>
            <w:webHidden/>
          </w:rPr>
          <w:t>33</w:t>
        </w:r>
        <w:r w:rsidR="003B37F4">
          <w:rPr>
            <w:noProof/>
            <w:webHidden/>
          </w:rPr>
          <w:fldChar w:fldCharType="end"/>
        </w:r>
      </w:hyperlink>
    </w:p>
    <w:p w14:paraId="215A4473" w14:textId="3289E54E" w:rsidR="003B37F4" w:rsidRDefault="0032571C">
      <w:pPr>
        <w:pStyle w:val="TOC4"/>
        <w:rPr>
          <w:rFonts w:asciiTheme="minorHAnsi" w:eastAsiaTheme="minorEastAsia" w:hAnsiTheme="minorHAnsi" w:cstheme="minorBidi"/>
          <w:noProof/>
          <w:sz w:val="22"/>
          <w:szCs w:val="22"/>
        </w:rPr>
      </w:pPr>
      <w:hyperlink w:anchor="_Toc507162122" w:history="1">
        <w:r w:rsidR="003B37F4" w:rsidRPr="00DD27BF">
          <w:rPr>
            <w:rStyle w:val="Hyperlink"/>
            <w:noProof/>
          </w:rPr>
          <w:t>4.3.1.1</w:t>
        </w:r>
        <w:r w:rsidR="003B37F4">
          <w:rPr>
            <w:rFonts w:asciiTheme="minorHAnsi" w:eastAsiaTheme="minorEastAsia" w:hAnsiTheme="minorHAnsi" w:cstheme="minorBidi"/>
            <w:noProof/>
            <w:sz w:val="22"/>
            <w:szCs w:val="22"/>
          </w:rPr>
          <w:tab/>
        </w:r>
        <w:r w:rsidR="003B37F4" w:rsidRPr="00DD27BF">
          <w:rPr>
            <w:rStyle w:val="Hyperlink"/>
            <w:noProof/>
          </w:rPr>
          <w:t>Option 1: Updating Benefits Enrollment via Self-Service</w:t>
        </w:r>
        <w:r w:rsidR="003B37F4">
          <w:rPr>
            <w:noProof/>
            <w:webHidden/>
          </w:rPr>
          <w:tab/>
        </w:r>
        <w:r w:rsidR="003B37F4">
          <w:rPr>
            <w:noProof/>
            <w:webHidden/>
          </w:rPr>
          <w:fldChar w:fldCharType="begin"/>
        </w:r>
        <w:r w:rsidR="003B37F4">
          <w:rPr>
            <w:noProof/>
            <w:webHidden/>
          </w:rPr>
          <w:instrText xml:space="preserve"> PAGEREF _Toc507162122 \h </w:instrText>
        </w:r>
        <w:r w:rsidR="003B37F4">
          <w:rPr>
            <w:noProof/>
            <w:webHidden/>
          </w:rPr>
        </w:r>
        <w:r w:rsidR="003B37F4">
          <w:rPr>
            <w:noProof/>
            <w:webHidden/>
          </w:rPr>
          <w:fldChar w:fldCharType="separate"/>
        </w:r>
        <w:r w:rsidR="003B37F4">
          <w:rPr>
            <w:noProof/>
            <w:webHidden/>
          </w:rPr>
          <w:t>33</w:t>
        </w:r>
        <w:r w:rsidR="003B37F4">
          <w:rPr>
            <w:noProof/>
            <w:webHidden/>
          </w:rPr>
          <w:fldChar w:fldCharType="end"/>
        </w:r>
      </w:hyperlink>
    </w:p>
    <w:p w14:paraId="1F00C56C" w14:textId="406F664A" w:rsidR="003B37F4" w:rsidRDefault="0032571C">
      <w:pPr>
        <w:pStyle w:val="TOC4"/>
        <w:rPr>
          <w:rFonts w:asciiTheme="minorHAnsi" w:eastAsiaTheme="minorEastAsia" w:hAnsiTheme="minorHAnsi" w:cstheme="minorBidi"/>
          <w:noProof/>
          <w:sz w:val="22"/>
          <w:szCs w:val="22"/>
        </w:rPr>
      </w:pPr>
      <w:hyperlink w:anchor="_Toc507162126" w:history="1">
        <w:r w:rsidR="003B37F4" w:rsidRPr="00DD27BF">
          <w:rPr>
            <w:rStyle w:val="Hyperlink"/>
            <w:noProof/>
          </w:rPr>
          <w:t>4.3.1.2</w:t>
        </w:r>
        <w:r w:rsidR="003B37F4">
          <w:rPr>
            <w:rFonts w:asciiTheme="minorHAnsi" w:eastAsiaTheme="minorEastAsia" w:hAnsiTheme="minorHAnsi" w:cstheme="minorBidi"/>
            <w:noProof/>
            <w:sz w:val="22"/>
            <w:szCs w:val="22"/>
          </w:rPr>
          <w:tab/>
        </w:r>
        <w:r w:rsidR="003B37F4" w:rsidRPr="00DD27BF">
          <w:rPr>
            <w:rStyle w:val="Hyperlink"/>
            <w:noProof/>
          </w:rPr>
          <w:t>Option 2: Updating Benefits Enrollment on Behalf of Employee</w:t>
        </w:r>
        <w:r w:rsidR="003B37F4">
          <w:rPr>
            <w:noProof/>
            <w:webHidden/>
          </w:rPr>
          <w:tab/>
        </w:r>
        <w:r w:rsidR="003B37F4">
          <w:rPr>
            <w:noProof/>
            <w:webHidden/>
          </w:rPr>
          <w:fldChar w:fldCharType="begin"/>
        </w:r>
        <w:r w:rsidR="003B37F4">
          <w:rPr>
            <w:noProof/>
            <w:webHidden/>
          </w:rPr>
          <w:instrText xml:space="preserve"> PAGEREF _Toc507162126 \h </w:instrText>
        </w:r>
        <w:r w:rsidR="003B37F4">
          <w:rPr>
            <w:noProof/>
            <w:webHidden/>
          </w:rPr>
        </w:r>
        <w:r w:rsidR="003B37F4">
          <w:rPr>
            <w:noProof/>
            <w:webHidden/>
          </w:rPr>
          <w:fldChar w:fldCharType="separate"/>
        </w:r>
        <w:r w:rsidR="003B37F4">
          <w:rPr>
            <w:noProof/>
            <w:webHidden/>
          </w:rPr>
          <w:t>36</w:t>
        </w:r>
        <w:r w:rsidR="003B37F4">
          <w:rPr>
            <w:noProof/>
            <w:webHidden/>
          </w:rPr>
          <w:fldChar w:fldCharType="end"/>
        </w:r>
      </w:hyperlink>
    </w:p>
    <w:p w14:paraId="7BA28B4F" w14:textId="43BCB206" w:rsidR="003B37F4" w:rsidRDefault="0032571C">
      <w:pPr>
        <w:pStyle w:val="TOC2"/>
        <w:rPr>
          <w:rFonts w:asciiTheme="minorHAnsi" w:eastAsiaTheme="minorEastAsia" w:hAnsiTheme="minorHAnsi" w:cstheme="minorBidi"/>
          <w:noProof/>
          <w:sz w:val="22"/>
          <w:szCs w:val="22"/>
        </w:rPr>
      </w:pPr>
      <w:hyperlink w:anchor="_Toc507162144" w:history="1">
        <w:r w:rsidR="003B37F4" w:rsidRPr="00DD27BF">
          <w:rPr>
            <w:rStyle w:val="Hyperlink"/>
            <w:noProof/>
          </w:rPr>
          <w:t>4.4</w:t>
        </w:r>
        <w:r w:rsidR="003B37F4">
          <w:rPr>
            <w:rFonts w:asciiTheme="minorHAnsi" w:eastAsiaTheme="minorEastAsia" w:hAnsiTheme="minorHAnsi" w:cstheme="minorBidi"/>
            <w:noProof/>
            <w:sz w:val="22"/>
            <w:szCs w:val="22"/>
          </w:rPr>
          <w:tab/>
        </w:r>
        <w:r w:rsidR="003B37F4" w:rsidRPr="00DD27BF">
          <w:rPr>
            <w:rStyle w:val="Hyperlink"/>
            <w:noProof/>
          </w:rPr>
          <w:t>Benefits Claims (Sub-Process)</w:t>
        </w:r>
        <w:r w:rsidR="003B37F4">
          <w:rPr>
            <w:noProof/>
            <w:webHidden/>
          </w:rPr>
          <w:tab/>
        </w:r>
        <w:r w:rsidR="003B37F4">
          <w:rPr>
            <w:noProof/>
            <w:webHidden/>
          </w:rPr>
          <w:fldChar w:fldCharType="begin"/>
        </w:r>
        <w:r w:rsidR="003B37F4">
          <w:rPr>
            <w:noProof/>
            <w:webHidden/>
          </w:rPr>
          <w:instrText xml:space="preserve"> PAGEREF _Toc507162144 \h </w:instrText>
        </w:r>
        <w:r w:rsidR="003B37F4">
          <w:rPr>
            <w:noProof/>
            <w:webHidden/>
          </w:rPr>
        </w:r>
        <w:r w:rsidR="003B37F4">
          <w:rPr>
            <w:noProof/>
            <w:webHidden/>
          </w:rPr>
          <w:fldChar w:fldCharType="separate"/>
        </w:r>
        <w:r w:rsidR="003B37F4">
          <w:rPr>
            <w:noProof/>
            <w:webHidden/>
          </w:rPr>
          <w:t>37</w:t>
        </w:r>
        <w:r w:rsidR="003B37F4">
          <w:rPr>
            <w:noProof/>
            <w:webHidden/>
          </w:rPr>
          <w:fldChar w:fldCharType="end"/>
        </w:r>
      </w:hyperlink>
    </w:p>
    <w:p w14:paraId="25C7560E" w14:textId="79574125" w:rsidR="003B37F4" w:rsidRDefault="0032571C">
      <w:pPr>
        <w:pStyle w:val="TOC3"/>
        <w:rPr>
          <w:rFonts w:asciiTheme="minorHAnsi" w:eastAsiaTheme="minorEastAsia" w:hAnsiTheme="minorHAnsi" w:cstheme="minorBidi"/>
          <w:noProof/>
          <w:sz w:val="22"/>
          <w:szCs w:val="22"/>
        </w:rPr>
      </w:pPr>
      <w:hyperlink w:anchor="_Toc507162145" w:history="1">
        <w:r w:rsidR="003B37F4" w:rsidRPr="00DD27BF">
          <w:rPr>
            <w:rStyle w:val="Hyperlink"/>
            <w:noProof/>
          </w:rPr>
          <w:t>4.4.1</w:t>
        </w:r>
        <w:r w:rsidR="003B37F4">
          <w:rPr>
            <w:rFonts w:asciiTheme="minorHAnsi" w:eastAsiaTheme="minorEastAsia" w:hAnsiTheme="minorHAnsi" w:cstheme="minorBidi"/>
            <w:noProof/>
            <w:sz w:val="22"/>
            <w:szCs w:val="22"/>
          </w:rPr>
          <w:tab/>
        </w:r>
        <w:r w:rsidR="003B37F4" w:rsidRPr="00DD27BF">
          <w:rPr>
            <w:rStyle w:val="Hyperlink"/>
            <w:noProof/>
          </w:rPr>
          <w:t>Claiming Benefits</w:t>
        </w:r>
        <w:r w:rsidR="003B37F4">
          <w:rPr>
            <w:noProof/>
            <w:webHidden/>
          </w:rPr>
          <w:tab/>
        </w:r>
        <w:r w:rsidR="003B37F4">
          <w:rPr>
            <w:noProof/>
            <w:webHidden/>
          </w:rPr>
          <w:fldChar w:fldCharType="begin"/>
        </w:r>
        <w:r w:rsidR="003B37F4">
          <w:rPr>
            <w:noProof/>
            <w:webHidden/>
          </w:rPr>
          <w:instrText xml:space="preserve"> PAGEREF _Toc507162145 \h </w:instrText>
        </w:r>
        <w:r w:rsidR="003B37F4">
          <w:rPr>
            <w:noProof/>
            <w:webHidden/>
          </w:rPr>
        </w:r>
        <w:r w:rsidR="003B37F4">
          <w:rPr>
            <w:noProof/>
            <w:webHidden/>
          </w:rPr>
          <w:fldChar w:fldCharType="separate"/>
        </w:r>
        <w:r w:rsidR="003B37F4">
          <w:rPr>
            <w:noProof/>
            <w:webHidden/>
          </w:rPr>
          <w:t>37</w:t>
        </w:r>
        <w:r w:rsidR="003B37F4">
          <w:rPr>
            <w:noProof/>
            <w:webHidden/>
          </w:rPr>
          <w:fldChar w:fldCharType="end"/>
        </w:r>
      </w:hyperlink>
    </w:p>
    <w:p w14:paraId="6B3D1067" w14:textId="2E96EA54" w:rsidR="003B37F4" w:rsidRDefault="0032571C">
      <w:pPr>
        <w:pStyle w:val="TOC4"/>
        <w:rPr>
          <w:rFonts w:asciiTheme="minorHAnsi" w:eastAsiaTheme="minorEastAsia" w:hAnsiTheme="minorHAnsi" w:cstheme="minorBidi"/>
          <w:noProof/>
          <w:sz w:val="22"/>
          <w:szCs w:val="22"/>
        </w:rPr>
      </w:pPr>
      <w:hyperlink w:anchor="_Toc507162146" w:history="1">
        <w:r w:rsidR="003B37F4" w:rsidRPr="00DD27BF">
          <w:rPr>
            <w:rStyle w:val="Hyperlink"/>
            <w:noProof/>
          </w:rPr>
          <w:t>4.4.1.1</w:t>
        </w:r>
        <w:r w:rsidR="003B37F4">
          <w:rPr>
            <w:rFonts w:asciiTheme="minorHAnsi" w:eastAsiaTheme="minorEastAsia" w:hAnsiTheme="minorHAnsi" w:cstheme="minorBidi"/>
            <w:noProof/>
            <w:sz w:val="22"/>
            <w:szCs w:val="22"/>
          </w:rPr>
          <w:tab/>
        </w:r>
        <w:r w:rsidR="003B37F4" w:rsidRPr="00DD27BF">
          <w:rPr>
            <w:rStyle w:val="Hyperlink"/>
            <w:noProof/>
          </w:rPr>
          <w:t>Option 1: Claiming Benefits via Self-Service</w:t>
        </w:r>
        <w:r w:rsidR="003B37F4">
          <w:rPr>
            <w:noProof/>
            <w:webHidden/>
          </w:rPr>
          <w:tab/>
        </w:r>
        <w:r w:rsidR="003B37F4">
          <w:rPr>
            <w:noProof/>
            <w:webHidden/>
          </w:rPr>
          <w:fldChar w:fldCharType="begin"/>
        </w:r>
        <w:r w:rsidR="003B37F4">
          <w:rPr>
            <w:noProof/>
            <w:webHidden/>
          </w:rPr>
          <w:instrText xml:space="preserve"> PAGEREF _Toc507162146 \h </w:instrText>
        </w:r>
        <w:r w:rsidR="003B37F4">
          <w:rPr>
            <w:noProof/>
            <w:webHidden/>
          </w:rPr>
        </w:r>
        <w:r w:rsidR="003B37F4">
          <w:rPr>
            <w:noProof/>
            <w:webHidden/>
          </w:rPr>
          <w:fldChar w:fldCharType="separate"/>
        </w:r>
        <w:r w:rsidR="003B37F4">
          <w:rPr>
            <w:noProof/>
            <w:webHidden/>
          </w:rPr>
          <w:t>38</w:t>
        </w:r>
        <w:r w:rsidR="003B37F4">
          <w:rPr>
            <w:noProof/>
            <w:webHidden/>
          </w:rPr>
          <w:fldChar w:fldCharType="end"/>
        </w:r>
      </w:hyperlink>
    </w:p>
    <w:p w14:paraId="20AB3DE6" w14:textId="0C4F4872" w:rsidR="003B37F4" w:rsidRDefault="0032571C">
      <w:pPr>
        <w:pStyle w:val="TOC4"/>
        <w:rPr>
          <w:rFonts w:asciiTheme="minorHAnsi" w:eastAsiaTheme="minorEastAsia" w:hAnsiTheme="minorHAnsi" w:cstheme="minorBidi"/>
          <w:noProof/>
          <w:sz w:val="22"/>
          <w:szCs w:val="22"/>
        </w:rPr>
      </w:pPr>
      <w:hyperlink w:anchor="_Toc507162147" w:history="1">
        <w:r w:rsidR="003B37F4" w:rsidRPr="00DD27BF">
          <w:rPr>
            <w:rStyle w:val="Hyperlink"/>
            <w:noProof/>
          </w:rPr>
          <w:t>4.4.1.2</w:t>
        </w:r>
        <w:r w:rsidR="003B37F4">
          <w:rPr>
            <w:rFonts w:asciiTheme="minorHAnsi" w:eastAsiaTheme="minorEastAsia" w:hAnsiTheme="minorHAnsi" w:cstheme="minorBidi"/>
            <w:noProof/>
            <w:sz w:val="22"/>
            <w:szCs w:val="22"/>
          </w:rPr>
          <w:tab/>
        </w:r>
        <w:r w:rsidR="003B37F4" w:rsidRPr="00DD27BF">
          <w:rPr>
            <w:rStyle w:val="Hyperlink"/>
            <w:noProof/>
          </w:rPr>
          <w:t>Option 2: Claiming Benefits on Behalf of Employee</w:t>
        </w:r>
        <w:r w:rsidR="003B37F4">
          <w:rPr>
            <w:noProof/>
            <w:webHidden/>
          </w:rPr>
          <w:tab/>
        </w:r>
        <w:r w:rsidR="003B37F4">
          <w:rPr>
            <w:noProof/>
            <w:webHidden/>
          </w:rPr>
          <w:fldChar w:fldCharType="begin"/>
        </w:r>
        <w:r w:rsidR="003B37F4">
          <w:rPr>
            <w:noProof/>
            <w:webHidden/>
          </w:rPr>
          <w:instrText xml:space="preserve"> PAGEREF _Toc507162147 \h </w:instrText>
        </w:r>
        <w:r w:rsidR="003B37F4">
          <w:rPr>
            <w:noProof/>
            <w:webHidden/>
          </w:rPr>
        </w:r>
        <w:r w:rsidR="003B37F4">
          <w:rPr>
            <w:noProof/>
            <w:webHidden/>
          </w:rPr>
          <w:fldChar w:fldCharType="separate"/>
        </w:r>
        <w:r w:rsidR="003B37F4">
          <w:rPr>
            <w:noProof/>
            <w:webHidden/>
          </w:rPr>
          <w:t>42</w:t>
        </w:r>
        <w:r w:rsidR="003B37F4">
          <w:rPr>
            <w:noProof/>
            <w:webHidden/>
          </w:rPr>
          <w:fldChar w:fldCharType="end"/>
        </w:r>
      </w:hyperlink>
    </w:p>
    <w:p w14:paraId="64726B68" w14:textId="55E07B83" w:rsidR="003B37F4" w:rsidRDefault="0032571C">
      <w:pPr>
        <w:pStyle w:val="TOC3"/>
        <w:rPr>
          <w:rFonts w:asciiTheme="minorHAnsi" w:eastAsiaTheme="minorEastAsia" w:hAnsiTheme="minorHAnsi" w:cstheme="minorBidi"/>
          <w:noProof/>
          <w:sz w:val="22"/>
          <w:szCs w:val="22"/>
        </w:rPr>
      </w:pPr>
      <w:hyperlink w:anchor="_Toc507162148" w:history="1">
        <w:r w:rsidR="003B37F4" w:rsidRPr="00DD27BF">
          <w:rPr>
            <w:rStyle w:val="Hyperlink"/>
            <w:noProof/>
          </w:rPr>
          <w:t>4.4.2</w:t>
        </w:r>
        <w:r w:rsidR="003B37F4">
          <w:rPr>
            <w:rFonts w:asciiTheme="minorHAnsi" w:eastAsiaTheme="minorEastAsia" w:hAnsiTheme="minorHAnsi" w:cstheme="minorBidi"/>
            <w:noProof/>
            <w:sz w:val="22"/>
            <w:szCs w:val="22"/>
          </w:rPr>
          <w:tab/>
        </w:r>
        <w:r w:rsidR="003B37F4" w:rsidRPr="00DD27BF">
          <w:rPr>
            <w:rStyle w:val="Hyperlink"/>
            <w:noProof/>
          </w:rPr>
          <w:t>Approving Benefits Claim</w:t>
        </w:r>
        <w:r w:rsidR="003B37F4">
          <w:rPr>
            <w:noProof/>
            <w:webHidden/>
          </w:rPr>
          <w:tab/>
        </w:r>
        <w:r w:rsidR="003B37F4">
          <w:rPr>
            <w:noProof/>
            <w:webHidden/>
          </w:rPr>
          <w:fldChar w:fldCharType="begin"/>
        </w:r>
        <w:r w:rsidR="003B37F4">
          <w:rPr>
            <w:noProof/>
            <w:webHidden/>
          </w:rPr>
          <w:instrText xml:space="preserve"> PAGEREF _Toc507162148 \h </w:instrText>
        </w:r>
        <w:r w:rsidR="003B37F4">
          <w:rPr>
            <w:noProof/>
            <w:webHidden/>
          </w:rPr>
        </w:r>
        <w:r w:rsidR="003B37F4">
          <w:rPr>
            <w:noProof/>
            <w:webHidden/>
          </w:rPr>
          <w:fldChar w:fldCharType="separate"/>
        </w:r>
        <w:r w:rsidR="003B37F4">
          <w:rPr>
            <w:noProof/>
            <w:webHidden/>
          </w:rPr>
          <w:t>43</w:t>
        </w:r>
        <w:r w:rsidR="003B37F4">
          <w:rPr>
            <w:noProof/>
            <w:webHidden/>
          </w:rPr>
          <w:fldChar w:fldCharType="end"/>
        </w:r>
      </w:hyperlink>
    </w:p>
    <w:p w14:paraId="148F603B" w14:textId="096FDEC3" w:rsidR="003B37F4" w:rsidRDefault="0032571C">
      <w:pPr>
        <w:pStyle w:val="TOC4"/>
        <w:rPr>
          <w:rFonts w:asciiTheme="minorHAnsi" w:eastAsiaTheme="minorEastAsia" w:hAnsiTheme="minorHAnsi" w:cstheme="minorBidi"/>
          <w:noProof/>
          <w:sz w:val="22"/>
          <w:szCs w:val="22"/>
        </w:rPr>
      </w:pPr>
      <w:hyperlink w:anchor="_Toc507162149" w:history="1">
        <w:r w:rsidR="003B37F4" w:rsidRPr="00DD27BF">
          <w:rPr>
            <w:rStyle w:val="Hyperlink"/>
            <w:noProof/>
          </w:rPr>
          <w:t>4.4.2.1</w:t>
        </w:r>
        <w:r w:rsidR="003B37F4">
          <w:rPr>
            <w:rFonts w:asciiTheme="minorHAnsi" w:eastAsiaTheme="minorEastAsia" w:hAnsiTheme="minorHAnsi" w:cstheme="minorBidi"/>
            <w:noProof/>
            <w:sz w:val="22"/>
            <w:szCs w:val="22"/>
          </w:rPr>
          <w:tab/>
        </w:r>
        <w:r w:rsidR="003B37F4" w:rsidRPr="00DD27BF">
          <w:rPr>
            <w:rStyle w:val="Hyperlink"/>
            <w:noProof/>
          </w:rPr>
          <w:t>Sending E-mail Notification about Employee Benefits Claim Approval</w:t>
        </w:r>
        <w:r w:rsidR="003B37F4">
          <w:rPr>
            <w:noProof/>
            <w:webHidden/>
          </w:rPr>
          <w:tab/>
        </w:r>
        <w:r w:rsidR="003B37F4">
          <w:rPr>
            <w:noProof/>
            <w:webHidden/>
          </w:rPr>
          <w:fldChar w:fldCharType="begin"/>
        </w:r>
        <w:r w:rsidR="003B37F4">
          <w:rPr>
            <w:noProof/>
            <w:webHidden/>
          </w:rPr>
          <w:instrText xml:space="preserve"> PAGEREF _Toc507162149 \h </w:instrText>
        </w:r>
        <w:r w:rsidR="003B37F4">
          <w:rPr>
            <w:noProof/>
            <w:webHidden/>
          </w:rPr>
        </w:r>
        <w:r w:rsidR="003B37F4">
          <w:rPr>
            <w:noProof/>
            <w:webHidden/>
          </w:rPr>
          <w:fldChar w:fldCharType="separate"/>
        </w:r>
        <w:r w:rsidR="003B37F4">
          <w:rPr>
            <w:noProof/>
            <w:webHidden/>
          </w:rPr>
          <w:t>45</w:t>
        </w:r>
        <w:r w:rsidR="003B37F4">
          <w:rPr>
            <w:noProof/>
            <w:webHidden/>
          </w:rPr>
          <w:fldChar w:fldCharType="end"/>
        </w:r>
      </w:hyperlink>
    </w:p>
    <w:p w14:paraId="5B6B7D0A" w14:textId="352A7E78" w:rsidR="003B37F4" w:rsidRDefault="0032571C">
      <w:pPr>
        <w:pStyle w:val="TOC4"/>
        <w:rPr>
          <w:rFonts w:asciiTheme="minorHAnsi" w:eastAsiaTheme="minorEastAsia" w:hAnsiTheme="minorHAnsi" w:cstheme="minorBidi"/>
          <w:noProof/>
          <w:sz w:val="22"/>
          <w:szCs w:val="22"/>
        </w:rPr>
      </w:pPr>
      <w:hyperlink w:anchor="_Toc507162150" w:history="1">
        <w:r w:rsidR="003B37F4" w:rsidRPr="00DD27BF">
          <w:rPr>
            <w:rStyle w:val="Hyperlink"/>
            <w:noProof/>
          </w:rPr>
          <w:t>4.4.2.2</w:t>
        </w:r>
        <w:r w:rsidR="003B37F4">
          <w:rPr>
            <w:rFonts w:asciiTheme="minorHAnsi" w:eastAsiaTheme="minorEastAsia" w:hAnsiTheme="minorHAnsi" w:cstheme="minorBidi"/>
            <w:noProof/>
            <w:sz w:val="22"/>
            <w:szCs w:val="22"/>
          </w:rPr>
          <w:tab/>
        </w:r>
        <w:r w:rsidR="003B37F4" w:rsidRPr="00DD27BF">
          <w:rPr>
            <w:rStyle w:val="Hyperlink"/>
            <w:noProof/>
          </w:rPr>
          <w:t>Receiving E-mail Notification about Approval of my Benefits Claim</w:t>
        </w:r>
        <w:r w:rsidR="003B37F4">
          <w:rPr>
            <w:noProof/>
            <w:webHidden/>
          </w:rPr>
          <w:tab/>
        </w:r>
        <w:r w:rsidR="003B37F4">
          <w:rPr>
            <w:noProof/>
            <w:webHidden/>
          </w:rPr>
          <w:fldChar w:fldCharType="begin"/>
        </w:r>
        <w:r w:rsidR="003B37F4">
          <w:rPr>
            <w:noProof/>
            <w:webHidden/>
          </w:rPr>
          <w:instrText xml:space="preserve"> PAGEREF _Toc507162150 \h </w:instrText>
        </w:r>
        <w:r w:rsidR="003B37F4">
          <w:rPr>
            <w:noProof/>
            <w:webHidden/>
          </w:rPr>
        </w:r>
        <w:r w:rsidR="003B37F4">
          <w:rPr>
            <w:noProof/>
            <w:webHidden/>
          </w:rPr>
          <w:fldChar w:fldCharType="separate"/>
        </w:r>
        <w:r w:rsidR="003B37F4">
          <w:rPr>
            <w:noProof/>
            <w:webHidden/>
          </w:rPr>
          <w:t>46</w:t>
        </w:r>
        <w:r w:rsidR="003B37F4">
          <w:rPr>
            <w:noProof/>
            <w:webHidden/>
          </w:rPr>
          <w:fldChar w:fldCharType="end"/>
        </w:r>
      </w:hyperlink>
    </w:p>
    <w:p w14:paraId="45A8DF05" w14:textId="27323EDC" w:rsidR="003B37F4" w:rsidRDefault="0032571C">
      <w:pPr>
        <w:pStyle w:val="TOC3"/>
        <w:rPr>
          <w:rFonts w:asciiTheme="minorHAnsi" w:eastAsiaTheme="minorEastAsia" w:hAnsiTheme="minorHAnsi" w:cstheme="minorBidi"/>
          <w:noProof/>
          <w:sz w:val="22"/>
          <w:szCs w:val="22"/>
        </w:rPr>
      </w:pPr>
      <w:hyperlink w:anchor="_Toc507162151" w:history="1">
        <w:r w:rsidR="003B37F4" w:rsidRPr="00DD27BF">
          <w:rPr>
            <w:rStyle w:val="Hyperlink"/>
            <w:noProof/>
          </w:rPr>
          <w:t>4.4.3</w:t>
        </w:r>
        <w:r w:rsidR="003B37F4">
          <w:rPr>
            <w:rFonts w:asciiTheme="minorHAnsi" w:eastAsiaTheme="minorEastAsia" w:hAnsiTheme="minorHAnsi" w:cstheme="minorBidi"/>
            <w:noProof/>
            <w:sz w:val="22"/>
            <w:szCs w:val="22"/>
          </w:rPr>
          <w:tab/>
        </w:r>
        <w:r w:rsidR="003B37F4" w:rsidRPr="00DD27BF">
          <w:rPr>
            <w:rStyle w:val="Hyperlink"/>
            <w:noProof/>
          </w:rPr>
          <w:t>Viewing my Approved Benefits Claim (Optional)</w:t>
        </w:r>
        <w:r w:rsidR="003B37F4">
          <w:rPr>
            <w:noProof/>
            <w:webHidden/>
          </w:rPr>
          <w:tab/>
        </w:r>
        <w:r w:rsidR="003B37F4">
          <w:rPr>
            <w:noProof/>
            <w:webHidden/>
          </w:rPr>
          <w:fldChar w:fldCharType="begin"/>
        </w:r>
        <w:r w:rsidR="003B37F4">
          <w:rPr>
            <w:noProof/>
            <w:webHidden/>
          </w:rPr>
          <w:instrText xml:space="preserve"> PAGEREF _Toc507162151 \h </w:instrText>
        </w:r>
        <w:r w:rsidR="003B37F4">
          <w:rPr>
            <w:noProof/>
            <w:webHidden/>
          </w:rPr>
        </w:r>
        <w:r w:rsidR="003B37F4">
          <w:rPr>
            <w:noProof/>
            <w:webHidden/>
          </w:rPr>
          <w:fldChar w:fldCharType="separate"/>
        </w:r>
        <w:r w:rsidR="003B37F4">
          <w:rPr>
            <w:noProof/>
            <w:webHidden/>
          </w:rPr>
          <w:t>46</w:t>
        </w:r>
        <w:r w:rsidR="003B37F4">
          <w:rPr>
            <w:noProof/>
            <w:webHidden/>
          </w:rPr>
          <w:fldChar w:fldCharType="end"/>
        </w:r>
      </w:hyperlink>
    </w:p>
    <w:p w14:paraId="7A809C5A" w14:textId="537869A6" w:rsidR="003B37F4" w:rsidRDefault="0032571C">
      <w:pPr>
        <w:pStyle w:val="TOC1"/>
        <w:rPr>
          <w:rFonts w:asciiTheme="minorHAnsi" w:eastAsiaTheme="minorEastAsia" w:hAnsiTheme="minorHAnsi" w:cstheme="minorBidi"/>
          <w:noProof/>
          <w:sz w:val="22"/>
          <w:szCs w:val="22"/>
        </w:rPr>
      </w:pPr>
      <w:hyperlink w:anchor="_Toc507162152" w:history="1">
        <w:r w:rsidR="003B37F4" w:rsidRPr="00DD27BF">
          <w:rPr>
            <w:rStyle w:val="Hyperlink"/>
            <w:noProof/>
          </w:rPr>
          <w:t>5</w:t>
        </w:r>
        <w:r w:rsidR="003B37F4">
          <w:rPr>
            <w:rFonts w:asciiTheme="minorHAnsi" w:eastAsiaTheme="minorEastAsia" w:hAnsiTheme="minorHAnsi" w:cstheme="minorBidi"/>
            <w:noProof/>
            <w:sz w:val="22"/>
            <w:szCs w:val="22"/>
          </w:rPr>
          <w:tab/>
        </w:r>
        <w:r w:rsidR="003B37F4" w:rsidRPr="00DD27BF">
          <w:rPr>
            <w:rStyle w:val="Hyperlink"/>
            <w:noProof/>
          </w:rPr>
          <w:t>Appendix</w:t>
        </w:r>
        <w:r w:rsidR="003B37F4">
          <w:rPr>
            <w:noProof/>
            <w:webHidden/>
          </w:rPr>
          <w:tab/>
        </w:r>
        <w:r w:rsidR="003B37F4">
          <w:rPr>
            <w:noProof/>
            <w:webHidden/>
          </w:rPr>
          <w:fldChar w:fldCharType="begin"/>
        </w:r>
        <w:r w:rsidR="003B37F4">
          <w:rPr>
            <w:noProof/>
            <w:webHidden/>
          </w:rPr>
          <w:instrText xml:space="preserve"> PAGEREF _Toc507162152 \h </w:instrText>
        </w:r>
        <w:r w:rsidR="003B37F4">
          <w:rPr>
            <w:noProof/>
            <w:webHidden/>
          </w:rPr>
        </w:r>
        <w:r w:rsidR="003B37F4">
          <w:rPr>
            <w:noProof/>
            <w:webHidden/>
          </w:rPr>
          <w:fldChar w:fldCharType="separate"/>
        </w:r>
        <w:r w:rsidR="003B37F4">
          <w:rPr>
            <w:noProof/>
            <w:webHidden/>
          </w:rPr>
          <w:t>48</w:t>
        </w:r>
        <w:r w:rsidR="003B37F4">
          <w:rPr>
            <w:noProof/>
            <w:webHidden/>
          </w:rPr>
          <w:fldChar w:fldCharType="end"/>
        </w:r>
      </w:hyperlink>
    </w:p>
    <w:p w14:paraId="32FB2B39" w14:textId="2A08A4F1" w:rsidR="003B37F4" w:rsidRDefault="0032571C">
      <w:pPr>
        <w:pStyle w:val="TOC2"/>
        <w:rPr>
          <w:rFonts w:asciiTheme="minorHAnsi" w:eastAsiaTheme="minorEastAsia" w:hAnsiTheme="minorHAnsi" w:cstheme="minorBidi"/>
          <w:noProof/>
          <w:sz w:val="22"/>
          <w:szCs w:val="22"/>
        </w:rPr>
      </w:pPr>
      <w:hyperlink w:anchor="_Toc507162153" w:history="1">
        <w:r w:rsidR="003B37F4" w:rsidRPr="00DD27BF">
          <w:rPr>
            <w:rStyle w:val="Hyperlink"/>
            <w:noProof/>
          </w:rPr>
          <w:t>5.1</w:t>
        </w:r>
        <w:r w:rsidR="003B37F4">
          <w:rPr>
            <w:rFonts w:asciiTheme="minorHAnsi" w:eastAsiaTheme="minorEastAsia" w:hAnsiTheme="minorHAnsi" w:cstheme="minorBidi"/>
            <w:noProof/>
            <w:sz w:val="22"/>
            <w:szCs w:val="22"/>
          </w:rPr>
          <w:tab/>
        </w:r>
        <w:r w:rsidR="003B37F4" w:rsidRPr="00DD27BF">
          <w:rPr>
            <w:rStyle w:val="Hyperlink"/>
            <w:noProof/>
          </w:rPr>
          <w:t>Process Chains</w:t>
        </w:r>
        <w:r w:rsidR="003B37F4">
          <w:rPr>
            <w:noProof/>
            <w:webHidden/>
          </w:rPr>
          <w:tab/>
        </w:r>
        <w:r w:rsidR="003B37F4">
          <w:rPr>
            <w:noProof/>
            <w:webHidden/>
          </w:rPr>
          <w:fldChar w:fldCharType="begin"/>
        </w:r>
        <w:r w:rsidR="003B37F4">
          <w:rPr>
            <w:noProof/>
            <w:webHidden/>
          </w:rPr>
          <w:instrText xml:space="preserve"> PAGEREF _Toc507162153 \h </w:instrText>
        </w:r>
        <w:r w:rsidR="003B37F4">
          <w:rPr>
            <w:noProof/>
            <w:webHidden/>
          </w:rPr>
        </w:r>
        <w:r w:rsidR="003B37F4">
          <w:rPr>
            <w:noProof/>
            <w:webHidden/>
          </w:rPr>
          <w:fldChar w:fldCharType="separate"/>
        </w:r>
        <w:r w:rsidR="003B37F4">
          <w:rPr>
            <w:noProof/>
            <w:webHidden/>
          </w:rPr>
          <w:t>48</w:t>
        </w:r>
        <w:r w:rsidR="003B37F4">
          <w:rPr>
            <w:noProof/>
            <w:webHidden/>
          </w:rPr>
          <w:fldChar w:fldCharType="end"/>
        </w:r>
      </w:hyperlink>
    </w:p>
    <w:p w14:paraId="68B5ED5D" w14:textId="3BF425BE" w:rsidR="003B37F4" w:rsidRDefault="0032571C">
      <w:pPr>
        <w:pStyle w:val="TOC3"/>
        <w:rPr>
          <w:rFonts w:asciiTheme="minorHAnsi" w:eastAsiaTheme="minorEastAsia" w:hAnsiTheme="minorHAnsi" w:cstheme="minorBidi"/>
          <w:noProof/>
          <w:sz w:val="22"/>
          <w:szCs w:val="22"/>
        </w:rPr>
      </w:pPr>
      <w:hyperlink w:anchor="_Toc507162154" w:history="1">
        <w:r w:rsidR="003B37F4" w:rsidRPr="00DD27BF">
          <w:rPr>
            <w:rStyle w:val="Hyperlink"/>
            <w:noProof/>
          </w:rPr>
          <w:t>5.1.1</w:t>
        </w:r>
        <w:r w:rsidR="003B37F4">
          <w:rPr>
            <w:rFonts w:asciiTheme="minorHAnsi" w:eastAsiaTheme="minorEastAsia" w:hAnsiTheme="minorHAnsi" w:cstheme="minorBidi"/>
            <w:noProof/>
            <w:sz w:val="22"/>
            <w:szCs w:val="22"/>
          </w:rPr>
          <w:tab/>
        </w:r>
        <w:r w:rsidR="003B37F4" w:rsidRPr="00DD27BF">
          <w:rPr>
            <w:rStyle w:val="Hyperlink"/>
            <w:noProof/>
          </w:rPr>
          <w:t>Preceding Processes</w:t>
        </w:r>
        <w:r w:rsidR="003B37F4">
          <w:rPr>
            <w:noProof/>
            <w:webHidden/>
          </w:rPr>
          <w:tab/>
        </w:r>
        <w:r w:rsidR="003B37F4">
          <w:rPr>
            <w:noProof/>
            <w:webHidden/>
          </w:rPr>
          <w:fldChar w:fldCharType="begin"/>
        </w:r>
        <w:r w:rsidR="003B37F4">
          <w:rPr>
            <w:noProof/>
            <w:webHidden/>
          </w:rPr>
          <w:instrText xml:space="preserve"> PAGEREF _Toc507162154 \h </w:instrText>
        </w:r>
        <w:r w:rsidR="003B37F4">
          <w:rPr>
            <w:noProof/>
            <w:webHidden/>
          </w:rPr>
        </w:r>
        <w:r w:rsidR="003B37F4">
          <w:rPr>
            <w:noProof/>
            <w:webHidden/>
          </w:rPr>
          <w:fldChar w:fldCharType="separate"/>
        </w:r>
        <w:r w:rsidR="003B37F4">
          <w:rPr>
            <w:noProof/>
            <w:webHidden/>
          </w:rPr>
          <w:t>48</w:t>
        </w:r>
        <w:r w:rsidR="003B37F4">
          <w:rPr>
            <w:noProof/>
            <w:webHidden/>
          </w:rPr>
          <w:fldChar w:fldCharType="end"/>
        </w:r>
      </w:hyperlink>
    </w:p>
    <w:p w14:paraId="1D64FD55" w14:textId="3215E4C5" w:rsidR="00581828" w:rsidRPr="00945767" w:rsidRDefault="00837FEE" w:rsidP="00296EA6">
      <w:pPr>
        <w:tabs>
          <w:tab w:val="right" w:leader="dot" w:pos="14317"/>
        </w:tabs>
        <w:rPr>
          <w:rFonts w:ascii="BentonSans Bold" w:hAnsi="BentonSans Bold"/>
        </w:rPr>
        <w:sectPr w:rsidR="00581828" w:rsidRPr="00945767" w:rsidSect="005A5D93">
          <w:footerReference w:type="even" r:id="rId8"/>
          <w:footerReference w:type="default" r:id="rId9"/>
          <w:pgSz w:w="15842" w:h="12242" w:orient="landscape" w:code="1"/>
          <w:pgMar w:top="885" w:right="816" w:bottom="720" w:left="720" w:header="567" w:footer="397" w:gutter="0"/>
          <w:cols w:space="708"/>
          <w:titlePg/>
          <w:docGrid w:linePitch="360"/>
        </w:sectPr>
      </w:pPr>
      <w:r w:rsidRPr="00945767">
        <w:rPr>
          <w:rFonts w:ascii="BentonSans Bold" w:hAnsi="BentonSans Bold"/>
          <w:noProof/>
        </w:rPr>
        <w:fldChar w:fldCharType="end"/>
      </w:r>
    </w:p>
    <w:p w14:paraId="46575EF9" w14:textId="77777777" w:rsidR="00581828" w:rsidRPr="00945767" w:rsidRDefault="00581828" w:rsidP="00296EA6">
      <w:pPr>
        <w:tabs>
          <w:tab w:val="right" w:leader="dot" w:pos="14317"/>
        </w:tabs>
        <w:sectPr w:rsidR="00581828" w:rsidRPr="00945767" w:rsidSect="005A5D93">
          <w:type w:val="continuous"/>
          <w:pgSz w:w="15842" w:h="12242" w:orient="landscape" w:code="1"/>
          <w:pgMar w:top="885" w:right="816" w:bottom="720" w:left="720" w:header="567" w:footer="397" w:gutter="0"/>
          <w:pgBorders>
            <w:top w:val="single" w:sz="48" w:space="1" w:color="999999"/>
          </w:pgBorders>
          <w:cols w:space="708"/>
          <w:docGrid w:linePitch="360"/>
        </w:sectPr>
      </w:pPr>
    </w:p>
    <w:p w14:paraId="20E36009" w14:textId="77777777" w:rsidR="00296EA6" w:rsidRPr="00945767" w:rsidRDefault="00296EA6" w:rsidP="00296EA6">
      <w:pPr>
        <w:pStyle w:val="SAPKeyblockTitle"/>
      </w:pPr>
      <w:r w:rsidRPr="00945767">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296EA6" w:rsidRPr="00945767" w14:paraId="2EA81C3C" w14:textId="77777777" w:rsidTr="004D2DCE">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4DE7EA1F" w14:textId="77777777" w:rsidR="00296EA6" w:rsidRPr="00945767" w:rsidRDefault="00296EA6" w:rsidP="004D2DCE">
            <w:pPr>
              <w:keepNext/>
              <w:rPr>
                <w:b/>
                <w:color w:val="FFFFFF"/>
              </w:rPr>
            </w:pPr>
            <w:r w:rsidRPr="00945767">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550D9196" w14:textId="77777777" w:rsidR="00296EA6" w:rsidRPr="00945767" w:rsidRDefault="00296EA6" w:rsidP="004D2DCE">
            <w:pPr>
              <w:keepNext/>
              <w:rPr>
                <w:b/>
                <w:color w:val="FFFFFF"/>
              </w:rPr>
            </w:pPr>
            <w:r w:rsidRPr="00945767">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496F7AB" w14:textId="77777777" w:rsidR="00296EA6" w:rsidRPr="00945767" w:rsidRDefault="00296EA6" w:rsidP="004D2DCE">
            <w:pPr>
              <w:keepNext/>
              <w:rPr>
                <w:b/>
                <w:color w:val="FFFFFF"/>
              </w:rPr>
            </w:pPr>
            <w:r w:rsidRPr="00945767">
              <w:rPr>
                <w:b/>
                <w:color w:val="FFFFFF"/>
              </w:rPr>
              <w:t>Description</w:t>
            </w:r>
          </w:p>
        </w:tc>
      </w:tr>
      <w:tr w:rsidR="00296EA6" w:rsidRPr="00945767" w14:paraId="0360FCC6" w14:textId="77777777" w:rsidTr="004D2DCE">
        <w:tc>
          <w:tcPr>
            <w:tcW w:w="1129" w:type="dxa"/>
            <w:shd w:val="clear" w:color="auto" w:fill="auto"/>
          </w:tcPr>
          <w:p w14:paraId="024FFDB8" w14:textId="77777777" w:rsidR="00296EA6" w:rsidRPr="00945767" w:rsidRDefault="00296EA6" w:rsidP="007E5BCB"/>
        </w:tc>
        <w:tc>
          <w:tcPr>
            <w:tcW w:w="1560" w:type="dxa"/>
            <w:shd w:val="clear" w:color="auto" w:fill="auto"/>
          </w:tcPr>
          <w:p w14:paraId="51C5401A" w14:textId="77777777" w:rsidR="00296EA6" w:rsidRPr="00945767" w:rsidRDefault="00296EA6" w:rsidP="007E5BCB"/>
        </w:tc>
        <w:tc>
          <w:tcPr>
            <w:tcW w:w="6662" w:type="dxa"/>
            <w:shd w:val="clear" w:color="auto" w:fill="auto"/>
          </w:tcPr>
          <w:p w14:paraId="1739117F" w14:textId="77777777" w:rsidR="00296EA6" w:rsidRPr="00945767" w:rsidRDefault="00296EA6" w:rsidP="007E5BCB"/>
        </w:tc>
      </w:tr>
    </w:tbl>
    <w:p w14:paraId="3ACDDDEB" w14:textId="77777777" w:rsidR="00296EA6" w:rsidRPr="00945767" w:rsidRDefault="00296EA6" w:rsidP="00296EA6">
      <w:bookmarkStart w:id="4" w:name="_Toc189547007"/>
      <w:bookmarkStart w:id="5" w:name="_Toc27368457"/>
      <w:bookmarkStart w:id="6" w:name="_Toc266256886"/>
      <w:bookmarkStart w:id="7" w:name="_Toc401568654"/>
    </w:p>
    <w:p w14:paraId="06C75DBC" w14:textId="77777777" w:rsidR="000620A9" w:rsidRPr="00945767" w:rsidRDefault="000620A9" w:rsidP="000620A9">
      <w:pPr>
        <w:pStyle w:val="Heading1"/>
        <w:ind w:left="432" w:hanging="432"/>
      </w:pPr>
      <w:bookmarkStart w:id="8" w:name="_Toc507161833"/>
      <w:bookmarkEnd w:id="4"/>
      <w:bookmarkEnd w:id="5"/>
      <w:bookmarkEnd w:id="6"/>
      <w:bookmarkEnd w:id="7"/>
      <w:r w:rsidRPr="00945767">
        <w:lastRenderedPageBreak/>
        <w:t>Purpose</w:t>
      </w:r>
      <w:bookmarkEnd w:id="8"/>
    </w:p>
    <w:p w14:paraId="2963B536" w14:textId="77777777" w:rsidR="000620A9" w:rsidRPr="00945767" w:rsidRDefault="000620A9" w:rsidP="00072B51">
      <w:pPr>
        <w:pStyle w:val="Heading2"/>
        <w:numPr>
          <w:ilvl w:val="1"/>
          <w:numId w:val="6"/>
        </w:numPr>
      </w:pPr>
      <w:bookmarkStart w:id="9" w:name="_Toc391585984"/>
      <w:bookmarkStart w:id="10" w:name="_Toc410684910"/>
      <w:bookmarkStart w:id="11" w:name="_Toc434397735"/>
      <w:bookmarkStart w:id="12" w:name="_Toc507161834"/>
      <w:r w:rsidRPr="00945767">
        <w:t>Purpose of the Document</w:t>
      </w:r>
      <w:bookmarkEnd w:id="9"/>
      <w:bookmarkEnd w:id="10"/>
      <w:bookmarkEnd w:id="11"/>
      <w:bookmarkEnd w:id="12"/>
    </w:p>
    <w:p w14:paraId="712BB021" w14:textId="56117DF6" w:rsidR="000620A9" w:rsidRPr="00945767" w:rsidRDefault="000620A9" w:rsidP="000620A9">
      <w:r w:rsidRPr="00945767">
        <w:t xml:space="preserve">This document provides a detailed procedure for testing the scope item </w:t>
      </w:r>
      <w:r w:rsidR="003640BC" w:rsidRPr="00945767">
        <w:rPr>
          <w:rStyle w:val="SAPTextReference"/>
        </w:rPr>
        <w:t>Manage</w:t>
      </w:r>
      <w:r w:rsidRPr="00945767">
        <w:rPr>
          <w:rStyle w:val="SAPTextReference"/>
        </w:rPr>
        <w:t xml:space="preserve"> </w:t>
      </w:r>
      <w:r w:rsidR="00A5542D" w:rsidRPr="00945767">
        <w:rPr>
          <w:rStyle w:val="SAPTextReference"/>
        </w:rPr>
        <w:t>Employee Benefits</w:t>
      </w:r>
      <w:r w:rsidRPr="00945767">
        <w:t xml:space="preserve"> 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945767">
        <w:rPr>
          <w:rStyle w:val="SAPScreenElement"/>
        </w:rPr>
        <w:t>Test Step</w:t>
      </w:r>
      <w:r w:rsidRPr="00945767">
        <w:t>). Customer-project-specific steps must be added.</w:t>
      </w:r>
    </w:p>
    <w:p w14:paraId="3410E830" w14:textId="7B468926" w:rsidR="000620A9" w:rsidRPr="00945767" w:rsidRDefault="000620A9" w:rsidP="000620A9">
      <w:r w:rsidRPr="00945767">
        <w:t xml:space="preserve">Note for the customer project team: Instructions for the customer project team are </w:t>
      </w:r>
      <w:r w:rsidR="006A3204" w:rsidRPr="00945767">
        <w:t xml:space="preserve">mentioned between brackets </w:t>
      </w:r>
      <w:r w:rsidRPr="00945767">
        <w:t>and should be removed before hand -over to project testers. The appendix is included for internal reference, in particular to support A2O, and should also be deleted before hand-over to the customer, unless deemed helpful to explain the larger context.</w:t>
      </w:r>
    </w:p>
    <w:p w14:paraId="07A83935" w14:textId="1FA28320" w:rsidR="000620A9" w:rsidRPr="00945767" w:rsidRDefault="000620A9" w:rsidP="004D3C1F">
      <w:pPr>
        <w:pStyle w:val="Heading2"/>
      </w:pPr>
      <w:bookmarkStart w:id="13" w:name="_Toc391585985"/>
      <w:bookmarkStart w:id="14" w:name="_Toc410684911"/>
      <w:bookmarkStart w:id="15" w:name="_Toc434397736"/>
      <w:bookmarkStart w:id="16" w:name="_Toc507161835"/>
      <w:r w:rsidRPr="00945767">
        <w:t>Purpose of</w:t>
      </w:r>
      <w:r w:rsidR="004D3C1F" w:rsidRPr="00945767">
        <w:t xml:space="preserve"> Manage </w:t>
      </w:r>
      <w:bookmarkEnd w:id="13"/>
      <w:bookmarkEnd w:id="14"/>
      <w:bookmarkEnd w:id="15"/>
      <w:r w:rsidR="00A5542D" w:rsidRPr="00945767">
        <w:t>Employee Benefits</w:t>
      </w:r>
      <w:bookmarkEnd w:id="16"/>
      <w:r w:rsidR="000E76F3">
        <w:t xml:space="preserve"> </w:t>
      </w:r>
    </w:p>
    <w:p w14:paraId="5E08AE4C" w14:textId="668125AE" w:rsidR="00D147D4" w:rsidRPr="00945767" w:rsidRDefault="00D147D4" w:rsidP="00D147D4">
      <w:pPr>
        <w:rPr>
          <w:rFonts w:eastAsia="Arial Unicode MS"/>
        </w:rPr>
      </w:pPr>
      <w:bookmarkStart w:id="17" w:name="_Toc386012193"/>
      <w:bookmarkStart w:id="18" w:name="_Toc401565087"/>
      <w:bookmarkStart w:id="19" w:name="_Toc416967249"/>
      <w:bookmarkStart w:id="20" w:name="_Toc435792884"/>
      <w:r w:rsidRPr="00945767">
        <w:rPr>
          <w:rFonts w:eastAsia="Arial Unicode MS"/>
        </w:rPr>
        <w:t>Benefits are either monetary or non-monetary components paid to an employee. In general, there are some mandatory benefits by law</w:t>
      </w:r>
      <w:r w:rsidR="0081266E" w:rsidRPr="00945767">
        <w:rPr>
          <w:rFonts w:eastAsia="Arial Unicode MS"/>
        </w:rPr>
        <w:t>,</w:t>
      </w:r>
      <w:r w:rsidRPr="00945767">
        <w:rPr>
          <w:rFonts w:eastAsia="Arial Unicode MS"/>
        </w:rPr>
        <w:t xml:space="preserve"> which may vary from country to country. Apart from mandatory benefits there are other benefits, which may vary again from company to company or industry to industry.</w:t>
      </w:r>
      <w:r w:rsidR="0081266E" w:rsidRPr="00945767">
        <w:rPr>
          <w:rFonts w:eastAsia="Arial Unicode MS"/>
        </w:rPr>
        <w:t xml:space="preserve"> </w:t>
      </w:r>
    </w:p>
    <w:p w14:paraId="074BE646" w14:textId="2200160A" w:rsidR="0081266E" w:rsidRPr="00945767" w:rsidRDefault="0081266E" w:rsidP="00D147D4">
      <w:pPr>
        <w:rPr>
          <w:rFonts w:eastAsia="Arial Unicode MS"/>
        </w:rPr>
      </w:pPr>
      <w:r w:rsidRPr="00945767">
        <w:rPr>
          <w:rFonts w:eastAsia="Arial Unicode MS"/>
        </w:rPr>
        <w:t>Different types of benefits are considered in SAP SuccessFactors Employee Central:</w:t>
      </w:r>
    </w:p>
    <w:p w14:paraId="2E2035D2" w14:textId="4F0A9A7A" w:rsidR="00CD7C70" w:rsidRPr="00945767" w:rsidRDefault="00CD7C70" w:rsidP="00945767">
      <w:pPr>
        <w:pStyle w:val="ListParagraph"/>
        <w:numPr>
          <w:ilvl w:val="0"/>
          <w:numId w:val="56"/>
        </w:numPr>
        <w:ind w:left="360"/>
        <w:rPr>
          <w:rFonts w:eastAsia="Arial Unicode MS"/>
        </w:rPr>
      </w:pPr>
      <w:r w:rsidRPr="00945767">
        <w:rPr>
          <w:rFonts w:eastAsia="Arial Unicode MS"/>
        </w:rPr>
        <w:t>Allowances: these are benefits, which are provided directly in the employee’s salary</w:t>
      </w:r>
    </w:p>
    <w:p w14:paraId="65343B7D" w14:textId="06062E22" w:rsidR="0081266E" w:rsidRPr="00945767" w:rsidRDefault="0081266E" w:rsidP="00945767">
      <w:pPr>
        <w:pStyle w:val="ListParagraph"/>
        <w:numPr>
          <w:ilvl w:val="0"/>
          <w:numId w:val="56"/>
        </w:numPr>
        <w:ind w:left="360"/>
        <w:rPr>
          <w:rFonts w:eastAsia="Arial Unicode MS"/>
        </w:rPr>
      </w:pPr>
      <w:r w:rsidRPr="00945767">
        <w:rPr>
          <w:rFonts w:eastAsia="Arial Unicode MS"/>
        </w:rPr>
        <w:t>Reimbursements</w:t>
      </w:r>
      <w:r w:rsidR="00CD7C70" w:rsidRPr="00945767">
        <w:rPr>
          <w:rFonts w:eastAsia="Arial Unicode MS"/>
        </w:rPr>
        <w:t>: t</w:t>
      </w:r>
      <w:r w:rsidRPr="00945767">
        <w:rPr>
          <w:rFonts w:eastAsia="Arial Unicode MS"/>
        </w:rPr>
        <w:t>hese are benefits where an employee incurs expense</w:t>
      </w:r>
      <w:r w:rsidR="00CD7C70" w:rsidRPr="00945767">
        <w:rPr>
          <w:rFonts w:eastAsia="Arial Unicode MS"/>
        </w:rPr>
        <w:t>s</w:t>
      </w:r>
      <w:r w:rsidRPr="00945767">
        <w:rPr>
          <w:rFonts w:eastAsia="Arial Unicode MS"/>
        </w:rPr>
        <w:t>, and submits a claim</w:t>
      </w:r>
      <w:r w:rsidR="00CD7C70" w:rsidRPr="00945767">
        <w:rPr>
          <w:rFonts w:eastAsia="Arial Unicode MS"/>
        </w:rPr>
        <w:t xml:space="preserve"> to recover the money</w:t>
      </w:r>
    </w:p>
    <w:p w14:paraId="1FDB0573" w14:textId="561128BF" w:rsidR="0081266E" w:rsidRPr="00945767" w:rsidRDefault="0081266E" w:rsidP="00945767">
      <w:pPr>
        <w:pStyle w:val="ListParagraph"/>
        <w:numPr>
          <w:ilvl w:val="0"/>
          <w:numId w:val="56"/>
        </w:numPr>
        <w:ind w:left="360"/>
        <w:rPr>
          <w:rFonts w:eastAsia="Arial Unicode MS"/>
        </w:rPr>
      </w:pPr>
      <w:r w:rsidRPr="00945767">
        <w:rPr>
          <w:rFonts w:eastAsia="Arial Unicode MS"/>
        </w:rPr>
        <w:t>Pension</w:t>
      </w:r>
      <w:r w:rsidR="00CD7C70" w:rsidRPr="00945767">
        <w:rPr>
          <w:rFonts w:eastAsia="Arial Unicode MS"/>
        </w:rPr>
        <w:t>:</w:t>
      </w:r>
      <w:r w:rsidRPr="00945767">
        <w:rPr>
          <w:rFonts w:eastAsia="Arial Unicode MS"/>
        </w:rPr>
        <w:t xml:space="preserve"> t</w:t>
      </w:r>
      <w:r w:rsidR="000D003A" w:rsidRPr="00945767">
        <w:rPr>
          <w:rFonts w:eastAsia="Arial Unicode MS"/>
        </w:rPr>
        <w:t>his</w:t>
      </w:r>
      <w:r w:rsidRPr="00945767">
        <w:rPr>
          <w:rFonts w:eastAsia="Arial Unicode MS"/>
        </w:rPr>
        <w:t xml:space="preserve"> is a retirement benefit that an employee is entitled to at the time of retirement. This amount is to be paid regularly to an employee, following his/her retirement from service. To enable enough payment at the time of retirement, many employers offer this as a benefit where they contribute a certain percentage or amount to an employee’s chosen retirement fund. </w:t>
      </w:r>
      <w:r w:rsidR="000D003A" w:rsidRPr="00945767">
        <w:rPr>
          <w:rFonts w:eastAsia="Arial Unicode MS"/>
        </w:rPr>
        <w:t>The e</w:t>
      </w:r>
      <w:r w:rsidRPr="00945767">
        <w:rPr>
          <w:rFonts w:eastAsia="Arial Unicode MS"/>
        </w:rPr>
        <w:t>mployee also contributes to this</w:t>
      </w:r>
      <w:r w:rsidR="000D003A" w:rsidRPr="00945767">
        <w:rPr>
          <w:rFonts w:eastAsia="Arial Unicode MS"/>
        </w:rPr>
        <w:t xml:space="preserve"> fund</w:t>
      </w:r>
      <w:r w:rsidRPr="00945767">
        <w:rPr>
          <w:rFonts w:eastAsia="Arial Unicode MS"/>
        </w:rPr>
        <w:t>.</w:t>
      </w:r>
    </w:p>
    <w:p w14:paraId="464B5418" w14:textId="7A79E9B5" w:rsidR="0081266E" w:rsidRDefault="0081266E" w:rsidP="00945767">
      <w:pPr>
        <w:pStyle w:val="ListParagraph"/>
        <w:numPr>
          <w:ilvl w:val="0"/>
          <w:numId w:val="56"/>
        </w:numPr>
        <w:ind w:left="360"/>
        <w:rPr>
          <w:rFonts w:eastAsia="Arial Unicode MS"/>
        </w:rPr>
      </w:pPr>
      <w:r w:rsidRPr="00945767">
        <w:rPr>
          <w:rFonts w:eastAsia="Arial Unicode MS"/>
        </w:rPr>
        <w:t>Insurance</w:t>
      </w:r>
      <w:r w:rsidR="001436A0">
        <w:rPr>
          <w:rFonts w:eastAsia="Arial Unicode MS"/>
        </w:rPr>
        <w:t>s</w:t>
      </w:r>
      <w:r w:rsidRPr="00945767">
        <w:rPr>
          <w:rFonts w:eastAsia="Arial Unicode MS"/>
        </w:rPr>
        <w:t>: Insurance plans provide the protection to the policy holder and its dependents from life’s uncertainties or medical emergencies.</w:t>
      </w:r>
    </w:p>
    <w:p w14:paraId="7D48A23D" w14:textId="27A1F06E" w:rsidR="001436A0" w:rsidRDefault="001436A0" w:rsidP="00945767">
      <w:pPr>
        <w:pStyle w:val="ListParagraph"/>
        <w:numPr>
          <w:ilvl w:val="0"/>
          <w:numId w:val="56"/>
        </w:numPr>
        <w:ind w:left="360"/>
        <w:rPr>
          <w:rFonts w:eastAsia="Arial Unicode MS"/>
        </w:rPr>
      </w:pPr>
      <w:r>
        <w:rPr>
          <w:rFonts w:eastAsia="Arial Unicode MS"/>
        </w:rPr>
        <w:t>Deductible Allowances: t</w:t>
      </w:r>
      <w:r w:rsidRPr="001436A0">
        <w:rPr>
          <w:rFonts w:eastAsia="Arial Unicode MS"/>
        </w:rPr>
        <w:t>hese are the benefits that allow some periodic deductions from an employee’s compensation after his</w:t>
      </w:r>
      <w:r>
        <w:rPr>
          <w:rFonts w:eastAsia="Arial Unicode MS"/>
        </w:rPr>
        <w:t xml:space="preserve"> or </w:t>
      </w:r>
      <w:r w:rsidRPr="001436A0">
        <w:rPr>
          <w:rFonts w:eastAsia="Arial Unicode MS"/>
        </w:rPr>
        <w:t>her enrollment</w:t>
      </w:r>
      <w:ins w:id="21" w:author="Author" w:date="2018-01-25T18:12:00Z">
        <w:r w:rsidR="00342829">
          <w:rPr>
            <w:rFonts w:eastAsia="Arial Unicode MS"/>
          </w:rPr>
          <w:t>.</w:t>
        </w:r>
      </w:ins>
    </w:p>
    <w:p w14:paraId="58C6C5E4" w14:textId="6144BA1F" w:rsidR="001436A0" w:rsidRPr="001125A1" w:rsidRDefault="001436A0" w:rsidP="001436A0">
      <w:pPr>
        <w:pStyle w:val="ListParagraph"/>
        <w:numPr>
          <w:ilvl w:val="0"/>
          <w:numId w:val="56"/>
        </w:numPr>
        <w:ind w:left="360"/>
        <w:rPr>
          <w:rFonts w:eastAsia="Arial Unicode MS"/>
        </w:rPr>
      </w:pPr>
      <w:r>
        <w:rPr>
          <w:rFonts w:eastAsia="Arial Unicode MS"/>
        </w:rPr>
        <w:t xml:space="preserve">Other Benefits: </w:t>
      </w:r>
      <w:r w:rsidRPr="001436A0">
        <w:rPr>
          <w:rFonts w:eastAsia="Arial Unicode MS"/>
        </w:rPr>
        <w:t>There are some benefits in which the employee is eligible for without enrolling or claiming. Employee can view these benefits on their employee overview page. To get a detailed information about such benefits or its policies, the employees can use the link that appears against each benefit</w:t>
      </w:r>
    </w:p>
    <w:p w14:paraId="4D3E01F4" w14:textId="33E9A113" w:rsidR="000D003A" w:rsidRPr="00945767" w:rsidRDefault="000D003A">
      <w:pPr>
        <w:rPr>
          <w:rFonts w:eastAsia="Arial Unicode MS"/>
        </w:rPr>
      </w:pPr>
      <w:r w:rsidRPr="00945767">
        <w:rPr>
          <w:rFonts w:eastAsia="Arial Unicode MS"/>
        </w:rPr>
        <w:t xml:space="preserve">This document describes the typical activities performed by the employee to enroll in benefits, edit benefits, or claim a benefit. If the employee has no access to the system, the </w:t>
      </w:r>
      <w:r w:rsidR="001B02DA" w:rsidRPr="00945767">
        <w:rPr>
          <w:rFonts w:eastAsia="Arial Unicode MS"/>
        </w:rPr>
        <w:t>b</w:t>
      </w:r>
      <w:r w:rsidRPr="00945767">
        <w:rPr>
          <w:rFonts w:eastAsia="Arial Unicode MS"/>
        </w:rPr>
        <w:t xml:space="preserve">enefits </w:t>
      </w:r>
      <w:r w:rsidR="001B02DA" w:rsidRPr="00945767">
        <w:rPr>
          <w:rFonts w:eastAsia="Arial Unicode MS"/>
        </w:rPr>
        <w:t>a</w:t>
      </w:r>
      <w:r w:rsidRPr="00945767">
        <w:rPr>
          <w:rFonts w:eastAsia="Arial Unicode MS"/>
        </w:rPr>
        <w:t xml:space="preserve">dministrator can </w:t>
      </w:r>
      <w:r w:rsidR="003D0467" w:rsidRPr="00945767">
        <w:rPr>
          <w:rFonts w:eastAsia="Arial Unicode MS"/>
        </w:rPr>
        <w:t>perform these activities on behalf of the employee</w:t>
      </w:r>
      <w:r w:rsidRPr="00945767">
        <w:rPr>
          <w:rFonts w:eastAsia="Arial Unicode MS"/>
        </w:rPr>
        <w:t>.</w:t>
      </w:r>
    </w:p>
    <w:p w14:paraId="10AC2F41" w14:textId="238B1E46" w:rsidR="000620A9" w:rsidRPr="00945767" w:rsidRDefault="000620A9" w:rsidP="000620A9">
      <w:pPr>
        <w:pStyle w:val="Heading1"/>
        <w:ind w:left="432" w:hanging="432"/>
      </w:pPr>
      <w:bookmarkStart w:id="22" w:name="_Toc507161836"/>
      <w:r w:rsidRPr="00945767">
        <w:lastRenderedPageBreak/>
        <w:t>Prerequisites</w:t>
      </w:r>
      <w:bookmarkEnd w:id="17"/>
      <w:bookmarkEnd w:id="18"/>
      <w:bookmarkEnd w:id="19"/>
      <w:bookmarkEnd w:id="20"/>
      <w:bookmarkEnd w:id="22"/>
    </w:p>
    <w:p w14:paraId="389D9878" w14:textId="77777777" w:rsidR="000620A9" w:rsidRPr="00945767" w:rsidRDefault="000620A9" w:rsidP="000620A9">
      <w:pPr>
        <w:rPr>
          <w:rFonts w:ascii="BentonSans Bold" w:eastAsia="Times New Roman" w:hAnsi="BentonSans Bold"/>
          <w:color w:val="666666"/>
          <w:sz w:val="30"/>
          <w:szCs w:val="26"/>
        </w:rPr>
      </w:pPr>
      <w:bookmarkStart w:id="23" w:name="_Toc386012194"/>
      <w:bookmarkStart w:id="24" w:name="_Toc401565088"/>
      <w:r w:rsidRPr="00945767">
        <w:t>This section summarizes all prerequisites to conducting the test in terms of systems, users, master data, organizational data, and other test data and business conditions.</w:t>
      </w:r>
    </w:p>
    <w:p w14:paraId="10EF14DB" w14:textId="77777777" w:rsidR="00484097" w:rsidRPr="00945767" w:rsidRDefault="00484097" w:rsidP="00072B51">
      <w:pPr>
        <w:pStyle w:val="Heading2"/>
        <w:numPr>
          <w:ilvl w:val="1"/>
          <w:numId w:val="6"/>
        </w:numPr>
      </w:pPr>
      <w:bookmarkStart w:id="25" w:name="_Toc391585988"/>
      <w:bookmarkStart w:id="26" w:name="_Toc410684913"/>
      <w:bookmarkStart w:id="27" w:name="_Toc434397738"/>
      <w:bookmarkStart w:id="28" w:name="_Toc507161837"/>
      <w:bookmarkStart w:id="29" w:name="_Toc416967250"/>
      <w:bookmarkStart w:id="30" w:name="_Toc435792885"/>
      <w:r w:rsidRPr="00945767">
        <w:t>Configuration</w:t>
      </w:r>
      <w:bookmarkEnd w:id="25"/>
      <w:bookmarkEnd w:id="26"/>
      <w:bookmarkEnd w:id="27"/>
      <w:bookmarkEnd w:id="28"/>
    </w:p>
    <w:p w14:paraId="3EFFC031" w14:textId="77777777" w:rsidR="00484097" w:rsidRPr="00945767" w:rsidRDefault="00484097" w:rsidP="00484097">
      <w:r w:rsidRPr="00945767">
        <w:t xml:space="preserve">Please ensure to follow the correct installation sequence of building blocks as specified in the </w:t>
      </w:r>
      <w:r w:rsidRPr="00945767">
        <w:rPr>
          <w:rStyle w:val="SAPScreenElement"/>
          <w:color w:val="auto"/>
        </w:rPr>
        <w:t>Prerequisite Matrix</w:t>
      </w:r>
      <w:r w:rsidRPr="00945767">
        <w:t>.</w:t>
      </w:r>
    </w:p>
    <w:p w14:paraId="747CFF33" w14:textId="77777777" w:rsidR="000620A9" w:rsidRPr="00945767" w:rsidRDefault="000620A9" w:rsidP="000620A9">
      <w:pPr>
        <w:pStyle w:val="Heading2"/>
        <w:ind w:left="576" w:hanging="576"/>
      </w:pPr>
      <w:bookmarkStart w:id="31" w:name="_Toc507161838"/>
      <w:r w:rsidRPr="00945767">
        <w:t>System Access</w:t>
      </w:r>
      <w:bookmarkEnd w:id="23"/>
      <w:bookmarkEnd w:id="24"/>
      <w:bookmarkEnd w:id="29"/>
      <w:bookmarkEnd w:id="30"/>
      <w:bookmarkEnd w:id="31"/>
    </w:p>
    <w:p w14:paraId="7A573AD7" w14:textId="77777777" w:rsidR="00484097" w:rsidRPr="00945767" w:rsidRDefault="00484097" w:rsidP="00484097">
      <w:r w:rsidRPr="00945767">
        <w:t>The test should be conducted with the following system and users:</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402"/>
        <w:gridCol w:w="4860"/>
        <w:gridCol w:w="7026"/>
      </w:tblGrid>
      <w:tr w:rsidR="00484097" w:rsidRPr="00945767" w14:paraId="79D701DC" w14:textId="77777777" w:rsidTr="00826036">
        <w:trPr>
          <w:tblHeader/>
        </w:trPr>
        <w:tc>
          <w:tcPr>
            <w:tcW w:w="2402" w:type="dxa"/>
            <w:shd w:val="clear" w:color="auto" w:fill="999999"/>
          </w:tcPr>
          <w:p w14:paraId="7F7938EC" w14:textId="77777777" w:rsidR="00484097" w:rsidRPr="00945767" w:rsidRDefault="00484097" w:rsidP="00431A96">
            <w:pPr>
              <w:pStyle w:val="SAPTableHeader"/>
            </w:pPr>
          </w:p>
        </w:tc>
        <w:tc>
          <w:tcPr>
            <w:tcW w:w="4860" w:type="dxa"/>
            <w:shd w:val="clear" w:color="auto" w:fill="999999"/>
            <w:hideMark/>
          </w:tcPr>
          <w:p w14:paraId="6889A873" w14:textId="77777777" w:rsidR="00484097" w:rsidRPr="00945767" w:rsidRDefault="00484097" w:rsidP="00431A96">
            <w:pPr>
              <w:pStyle w:val="SAPTableHeader"/>
            </w:pPr>
            <w:r w:rsidRPr="00945767">
              <w:t>Type of Data</w:t>
            </w:r>
          </w:p>
        </w:tc>
        <w:tc>
          <w:tcPr>
            <w:tcW w:w="7026" w:type="dxa"/>
            <w:shd w:val="clear" w:color="auto" w:fill="999999"/>
            <w:hideMark/>
          </w:tcPr>
          <w:p w14:paraId="04102138" w14:textId="77777777" w:rsidR="00484097" w:rsidRPr="00945767" w:rsidRDefault="00484097" w:rsidP="00431A96">
            <w:pPr>
              <w:pStyle w:val="SAPTableHeader"/>
            </w:pPr>
            <w:r w:rsidRPr="00945767">
              <w:t>Details</w:t>
            </w:r>
          </w:p>
        </w:tc>
      </w:tr>
      <w:tr w:rsidR="00484097" w:rsidRPr="00945767" w14:paraId="36DE5DAE" w14:textId="77777777" w:rsidTr="00826036">
        <w:tc>
          <w:tcPr>
            <w:tcW w:w="2402" w:type="dxa"/>
            <w:hideMark/>
          </w:tcPr>
          <w:p w14:paraId="486F4EAE" w14:textId="77777777" w:rsidR="00484097" w:rsidRPr="00945767" w:rsidRDefault="00484097" w:rsidP="00431A96">
            <w:r w:rsidRPr="00945767">
              <w:t>System</w:t>
            </w:r>
          </w:p>
        </w:tc>
        <w:tc>
          <w:tcPr>
            <w:tcW w:w="4860" w:type="dxa"/>
            <w:hideMark/>
          </w:tcPr>
          <w:p w14:paraId="712A497E" w14:textId="5BCF860A" w:rsidR="00484097" w:rsidRPr="00945767" w:rsidRDefault="0078353F" w:rsidP="00431A96">
            <w:r w:rsidRPr="00945767">
              <w:t xml:space="preserve">SAP </w:t>
            </w:r>
            <w:r w:rsidR="00484097" w:rsidRPr="00945767">
              <w:t>SuccessFactors Employee Central</w:t>
            </w:r>
          </w:p>
        </w:tc>
        <w:tc>
          <w:tcPr>
            <w:tcW w:w="7026" w:type="dxa"/>
            <w:hideMark/>
          </w:tcPr>
          <w:p w14:paraId="7E525045" w14:textId="77777777" w:rsidR="00484097" w:rsidRPr="00945767" w:rsidRDefault="00484097" w:rsidP="00431A96">
            <w:r w:rsidRPr="00945767">
              <w:t>&lt;Provide details on how to access system, e.g. system client or URL&gt;</w:t>
            </w:r>
          </w:p>
        </w:tc>
      </w:tr>
      <w:tr w:rsidR="003D537F" w:rsidRPr="00945767" w14:paraId="58E62523" w14:textId="77777777" w:rsidTr="00826036">
        <w:tc>
          <w:tcPr>
            <w:tcW w:w="2402" w:type="dxa"/>
          </w:tcPr>
          <w:p w14:paraId="072EBD73" w14:textId="5C5BFCAE" w:rsidR="003D537F" w:rsidRPr="00945767" w:rsidRDefault="003D537F" w:rsidP="003D537F">
            <w:r w:rsidRPr="00945767">
              <w:t xml:space="preserve">Standard User </w:t>
            </w:r>
          </w:p>
        </w:tc>
        <w:tc>
          <w:tcPr>
            <w:tcW w:w="4860" w:type="dxa"/>
          </w:tcPr>
          <w:p w14:paraId="2726AB49" w14:textId="4BC2A232" w:rsidR="003D537F" w:rsidRPr="00945767" w:rsidRDefault="003D537F" w:rsidP="003D537F">
            <w:r w:rsidRPr="00945767">
              <w:t>Employee</w:t>
            </w:r>
          </w:p>
        </w:tc>
        <w:tc>
          <w:tcPr>
            <w:tcW w:w="7026" w:type="dxa"/>
          </w:tcPr>
          <w:p w14:paraId="1185E671" w14:textId="304C9D68" w:rsidR="003D537F" w:rsidRPr="00945767" w:rsidRDefault="003D537F" w:rsidP="003D537F">
            <w:r w:rsidRPr="00945767">
              <w:t>&lt;Provide Standard User Id and Password for test, if applicable&gt;</w:t>
            </w:r>
          </w:p>
        </w:tc>
      </w:tr>
      <w:tr w:rsidR="003D537F" w:rsidRPr="00945767" w14:paraId="4608E5E9" w14:textId="77777777" w:rsidTr="00826036">
        <w:tc>
          <w:tcPr>
            <w:tcW w:w="2402" w:type="dxa"/>
          </w:tcPr>
          <w:p w14:paraId="2DDE3D6D" w14:textId="729D11F6" w:rsidR="003D537F" w:rsidRPr="00945767" w:rsidRDefault="003D537F" w:rsidP="003D537F">
            <w:r w:rsidRPr="00945767">
              <w:t xml:space="preserve">Standard User </w:t>
            </w:r>
          </w:p>
        </w:tc>
        <w:tc>
          <w:tcPr>
            <w:tcW w:w="4860" w:type="dxa"/>
          </w:tcPr>
          <w:p w14:paraId="41E74063" w14:textId="04FE9404" w:rsidR="003D537F" w:rsidRPr="00945767" w:rsidRDefault="003D537F" w:rsidP="003D537F">
            <w:r w:rsidRPr="00945767">
              <w:t>Benefits Administrator</w:t>
            </w:r>
          </w:p>
        </w:tc>
        <w:tc>
          <w:tcPr>
            <w:tcW w:w="7026" w:type="dxa"/>
          </w:tcPr>
          <w:p w14:paraId="5F9DDBDF" w14:textId="30B8CB8F" w:rsidR="003D537F" w:rsidRPr="00945767" w:rsidRDefault="003D537F" w:rsidP="003D537F">
            <w:r w:rsidRPr="00945767">
              <w:t>&lt;Provide Standard User Id and Password for test, if applicable&gt;</w:t>
            </w:r>
          </w:p>
        </w:tc>
      </w:tr>
    </w:tbl>
    <w:p w14:paraId="1C525D1F" w14:textId="77777777" w:rsidR="000620A9" w:rsidRPr="00945767" w:rsidRDefault="003B4279" w:rsidP="003D537F">
      <w:pPr>
        <w:pStyle w:val="SAPNoteHeading"/>
        <w:spacing w:before="120"/>
        <w:ind w:left="630"/>
      </w:pPr>
      <w:r w:rsidRPr="00945767">
        <w:rPr>
          <w:noProof/>
        </w:rPr>
        <w:drawing>
          <wp:inline distT="0" distB="0" distL="0" distR="0" wp14:anchorId="75696BA4" wp14:editId="68535A6D">
            <wp:extent cx="225425" cy="225425"/>
            <wp:effectExtent l="0" t="0" r="0" b="3175"/>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620A9" w:rsidRPr="00945767">
        <w:t> Note</w:t>
      </w:r>
    </w:p>
    <w:p w14:paraId="1ECB3B11" w14:textId="56F3856F" w:rsidR="000620A9" w:rsidRPr="00945767" w:rsidRDefault="000620A9" w:rsidP="00683592">
      <w:pPr>
        <w:pStyle w:val="NoteParagraph"/>
        <w:ind w:left="630"/>
      </w:pPr>
      <w:r w:rsidRPr="00945767">
        <w:t xml:space="preserve">In the following, </w:t>
      </w:r>
      <w:r w:rsidR="003D537F" w:rsidRPr="00945767">
        <w:t xml:space="preserve">the </w:t>
      </w:r>
      <w:r w:rsidR="003D537F" w:rsidRPr="00945767">
        <w:rPr>
          <w:rStyle w:val="SAPTextReference"/>
        </w:rPr>
        <w:t>SAP SuccessFactors Employee Central</w:t>
      </w:r>
      <w:r w:rsidR="003D537F" w:rsidRPr="00945767">
        <w:t xml:space="preserve"> system will be referenced as </w:t>
      </w:r>
      <w:r w:rsidR="003D537F" w:rsidRPr="00945767">
        <w:rPr>
          <w:rStyle w:val="SAPTextReference"/>
        </w:rPr>
        <w:t>Employee Central.</w:t>
      </w:r>
    </w:p>
    <w:p w14:paraId="280970E7" w14:textId="77777777" w:rsidR="000620A9" w:rsidRPr="00945767" w:rsidRDefault="000620A9" w:rsidP="000620A9">
      <w:pPr>
        <w:pStyle w:val="Heading2"/>
      </w:pPr>
      <w:bookmarkStart w:id="32" w:name="_Toc492661895"/>
      <w:bookmarkStart w:id="33" w:name="_Toc492899610"/>
      <w:bookmarkStart w:id="34" w:name="_Toc492907995"/>
      <w:bookmarkStart w:id="35" w:name="_Toc493047454"/>
      <w:bookmarkStart w:id="36" w:name="_Toc493089843"/>
      <w:bookmarkStart w:id="37" w:name="_Toc493089879"/>
      <w:bookmarkStart w:id="38" w:name="_Toc493136801"/>
      <w:bookmarkStart w:id="39" w:name="_Toc493170180"/>
      <w:bookmarkStart w:id="40" w:name="_Toc493236376"/>
      <w:bookmarkStart w:id="41" w:name="_Toc493236412"/>
      <w:bookmarkStart w:id="42" w:name="_Toc493261456"/>
      <w:bookmarkStart w:id="43" w:name="_Toc493261492"/>
      <w:bookmarkStart w:id="44" w:name="_Toc493516468"/>
      <w:bookmarkStart w:id="45" w:name="_Toc493607696"/>
      <w:bookmarkStart w:id="46" w:name="_Toc493608088"/>
      <w:bookmarkStart w:id="47" w:name="_Toc493608478"/>
      <w:bookmarkStart w:id="48" w:name="_Toc493608868"/>
      <w:bookmarkStart w:id="49" w:name="_Toc493652080"/>
      <w:bookmarkStart w:id="50" w:name="_Toc493652470"/>
      <w:bookmarkStart w:id="51" w:name="_Toc493654948"/>
      <w:bookmarkStart w:id="52" w:name="_Toc493665727"/>
      <w:bookmarkStart w:id="53" w:name="_Toc494052540"/>
      <w:bookmarkStart w:id="54" w:name="_Toc494212675"/>
      <w:bookmarkStart w:id="55" w:name="_Toc494471315"/>
      <w:bookmarkStart w:id="56" w:name="_Toc495413741"/>
      <w:bookmarkStart w:id="57" w:name="_Toc496091871"/>
      <w:bookmarkStart w:id="58" w:name="_Toc496113410"/>
      <w:bookmarkStart w:id="59" w:name="_Toc497945170"/>
      <w:bookmarkStart w:id="60" w:name="_Toc498935807"/>
      <w:bookmarkStart w:id="61" w:name="_Toc492661896"/>
      <w:bookmarkStart w:id="62" w:name="_Toc492899611"/>
      <w:bookmarkStart w:id="63" w:name="_Toc492907996"/>
      <w:bookmarkStart w:id="64" w:name="_Toc493047455"/>
      <w:bookmarkStart w:id="65" w:name="_Toc493089844"/>
      <w:bookmarkStart w:id="66" w:name="_Toc493089880"/>
      <w:bookmarkStart w:id="67" w:name="_Toc493136802"/>
      <w:bookmarkStart w:id="68" w:name="_Toc493170181"/>
      <w:bookmarkStart w:id="69" w:name="_Toc493236377"/>
      <w:bookmarkStart w:id="70" w:name="_Toc493236413"/>
      <w:bookmarkStart w:id="71" w:name="_Toc493261457"/>
      <w:bookmarkStart w:id="72" w:name="_Toc493261493"/>
      <w:bookmarkStart w:id="73" w:name="_Toc493516469"/>
      <w:bookmarkStart w:id="74" w:name="_Toc493607697"/>
      <w:bookmarkStart w:id="75" w:name="_Toc493608089"/>
      <w:bookmarkStart w:id="76" w:name="_Toc493608479"/>
      <w:bookmarkStart w:id="77" w:name="_Toc493608869"/>
      <w:bookmarkStart w:id="78" w:name="_Toc493652081"/>
      <w:bookmarkStart w:id="79" w:name="_Toc493652471"/>
      <w:bookmarkStart w:id="80" w:name="_Toc493654949"/>
      <w:bookmarkStart w:id="81" w:name="_Toc493665728"/>
      <w:bookmarkStart w:id="82" w:name="_Toc494052541"/>
      <w:bookmarkStart w:id="83" w:name="_Toc494212676"/>
      <w:bookmarkStart w:id="84" w:name="_Toc494471316"/>
      <w:bookmarkStart w:id="85" w:name="_Toc495413742"/>
      <w:bookmarkStart w:id="86" w:name="_Toc496091872"/>
      <w:bookmarkStart w:id="87" w:name="_Toc496113411"/>
      <w:bookmarkStart w:id="88" w:name="_Toc497945171"/>
      <w:bookmarkStart w:id="89" w:name="_Toc498935808"/>
      <w:bookmarkStart w:id="90" w:name="_Toc50716183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commentRangeStart w:id="91"/>
      <w:r w:rsidRPr="00945767">
        <w:t xml:space="preserve">Roles </w:t>
      </w:r>
      <w:commentRangeEnd w:id="91"/>
      <w:r w:rsidR="00451E71">
        <w:rPr>
          <w:rStyle w:val="CommentReference"/>
          <w:rFonts w:ascii="Arial" w:hAnsi="Arial"/>
          <w:color w:val="auto"/>
          <w:lang w:val="de-DE"/>
        </w:rPr>
        <w:commentReference w:id="91"/>
      </w:r>
      <w:bookmarkEnd w:id="90"/>
    </w:p>
    <w:p w14:paraId="0D3D1FAB" w14:textId="5A3A168F" w:rsidR="000620A9" w:rsidRPr="00945767" w:rsidRDefault="000620A9" w:rsidP="000620A9">
      <w:r w:rsidRPr="00945767">
        <w:t>For non-standard users, the following roles must be assigned in Employee Central to the system user(s) testing this scenario.</w:t>
      </w:r>
    </w:p>
    <w:tbl>
      <w:tblPr>
        <w:tblW w:w="144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92" w:author="Author" w:date="2018-01-26T15:44:00Z">
          <w:tblPr>
            <w:tblW w:w="1446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472"/>
        <w:gridCol w:w="4140"/>
        <w:gridCol w:w="1620"/>
        <w:gridCol w:w="4230"/>
        <w:tblGridChange w:id="93">
          <w:tblGrid>
            <w:gridCol w:w="4562"/>
            <w:gridCol w:w="4230"/>
            <w:gridCol w:w="1620"/>
            <w:gridCol w:w="4050"/>
          </w:tblGrid>
        </w:tblGridChange>
      </w:tblGrid>
      <w:tr w:rsidR="000620A9" w:rsidRPr="00945767" w14:paraId="332A6B9A" w14:textId="77777777" w:rsidTr="00666D10">
        <w:trPr>
          <w:tblHeader/>
          <w:trPrChange w:id="94" w:author="Author" w:date="2018-01-26T15:44:00Z">
            <w:trPr>
              <w:tblHeader/>
            </w:trPr>
          </w:trPrChange>
        </w:trPr>
        <w:tc>
          <w:tcPr>
            <w:tcW w:w="4472" w:type="dxa"/>
            <w:shd w:val="clear" w:color="auto" w:fill="999999"/>
            <w:hideMark/>
            <w:tcPrChange w:id="95" w:author="Author" w:date="2018-01-26T15:44:00Z">
              <w:tcPr>
                <w:tcW w:w="4562" w:type="dxa"/>
                <w:shd w:val="clear" w:color="auto" w:fill="999999"/>
                <w:hideMark/>
              </w:tcPr>
            </w:tcPrChange>
          </w:tcPr>
          <w:p w14:paraId="7CF49D1D" w14:textId="77777777" w:rsidR="000620A9" w:rsidRPr="00945767" w:rsidRDefault="000620A9" w:rsidP="000620A9">
            <w:pPr>
              <w:pStyle w:val="SAPTableHeader"/>
            </w:pPr>
            <w:r w:rsidRPr="00945767">
              <w:t>Business Role</w:t>
            </w:r>
          </w:p>
        </w:tc>
        <w:tc>
          <w:tcPr>
            <w:tcW w:w="4140" w:type="dxa"/>
            <w:shd w:val="clear" w:color="auto" w:fill="999999"/>
            <w:hideMark/>
            <w:tcPrChange w:id="96" w:author="Author" w:date="2018-01-26T15:44:00Z">
              <w:tcPr>
                <w:tcW w:w="4230" w:type="dxa"/>
                <w:shd w:val="clear" w:color="auto" w:fill="999999"/>
                <w:hideMark/>
              </w:tcPr>
            </w:tcPrChange>
          </w:tcPr>
          <w:p w14:paraId="4F3C5200" w14:textId="77777777" w:rsidR="000620A9" w:rsidRPr="00945767" w:rsidRDefault="000620A9" w:rsidP="000620A9">
            <w:pPr>
              <w:pStyle w:val="SAPTableHeader"/>
            </w:pPr>
            <w:r w:rsidRPr="00945767">
              <w:t>Permission Role</w:t>
            </w:r>
          </w:p>
        </w:tc>
        <w:tc>
          <w:tcPr>
            <w:tcW w:w="1620" w:type="dxa"/>
            <w:shd w:val="clear" w:color="auto" w:fill="999999"/>
            <w:hideMark/>
            <w:tcPrChange w:id="97" w:author="Author" w:date="2018-01-26T15:44:00Z">
              <w:tcPr>
                <w:tcW w:w="1620" w:type="dxa"/>
                <w:shd w:val="clear" w:color="auto" w:fill="999999"/>
                <w:hideMark/>
              </w:tcPr>
            </w:tcPrChange>
          </w:tcPr>
          <w:p w14:paraId="5822BC90" w14:textId="77777777" w:rsidR="000620A9" w:rsidRPr="00945767" w:rsidRDefault="000620A9" w:rsidP="000620A9">
            <w:pPr>
              <w:pStyle w:val="SAPTableHeader"/>
            </w:pPr>
            <w:r w:rsidRPr="00945767">
              <w:t>Process Step</w:t>
            </w:r>
          </w:p>
        </w:tc>
        <w:tc>
          <w:tcPr>
            <w:tcW w:w="4230" w:type="dxa"/>
            <w:shd w:val="clear" w:color="auto" w:fill="999999"/>
            <w:hideMark/>
            <w:tcPrChange w:id="98" w:author="Author" w:date="2018-01-26T15:44:00Z">
              <w:tcPr>
                <w:tcW w:w="4050" w:type="dxa"/>
                <w:shd w:val="clear" w:color="auto" w:fill="999999"/>
                <w:hideMark/>
              </w:tcPr>
            </w:tcPrChange>
          </w:tcPr>
          <w:p w14:paraId="47A8D61A" w14:textId="77777777" w:rsidR="000620A9" w:rsidRPr="00945767" w:rsidRDefault="000620A9" w:rsidP="000620A9">
            <w:pPr>
              <w:pStyle w:val="SAPTableHeader"/>
            </w:pPr>
            <w:r w:rsidRPr="00945767">
              <w:t>Sample Data</w:t>
            </w:r>
          </w:p>
        </w:tc>
      </w:tr>
      <w:tr w:rsidR="00403B19" w:rsidRPr="00945767" w14:paraId="1C5AC6BC" w14:textId="77777777" w:rsidTr="00666D10">
        <w:tc>
          <w:tcPr>
            <w:tcW w:w="4472" w:type="dxa"/>
            <w:tcPrChange w:id="99" w:author="Author" w:date="2018-01-26T15:44:00Z">
              <w:tcPr>
                <w:tcW w:w="4562" w:type="dxa"/>
              </w:tcPr>
            </w:tcPrChange>
          </w:tcPr>
          <w:p w14:paraId="6BDCF333" w14:textId="1D84C80D" w:rsidR="00403B19" w:rsidRPr="00945767" w:rsidRDefault="00403B19" w:rsidP="00403B19">
            <w:r w:rsidRPr="00945767">
              <w:t>Benefits Administrator</w:t>
            </w:r>
          </w:p>
        </w:tc>
        <w:tc>
          <w:tcPr>
            <w:tcW w:w="4140" w:type="dxa"/>
            <w:tcPrChange w:id="100" w:author="Author" w:date="2018-01-26T15:44:00Z">
              <w:tcPr>
                <w:tcW w:w="4230" w:type="dxa"/>
              </w:tcPr>
            </w:tcPrChange>
          </w:tcPr>
          <w:p w14:paraId="166AD4E2" w14:textId="09FB6BB9" w:rsidR="00403B19" w:rsidRPr="00491BDF" w:rsidRDefault="00403B19" w:rsidP="00403B19">
            <w:pPr>
              <w:rPr>
                <w:rStyle w:val="SAPScreenElement"/>
                <w:color w:val="auto"/>
              </w:rPr>
            </w:pPr>
            <w:r w:rsidRPr="00AA46A3">
              <w:t xml:space="preserve">For testing purposes, only: </w:t>
            </w:r>
            <w:r>
              <w:t xml:space="preserve">use the appropriate </w:t>
            </w:r>
            <w:r w:rsidRPr="00A15582">
              <w:t>Super Admin</w:t>
            </w:r>
            <w:r>
              <w:t xml:space="preserve"> group to which the role of the </w:t>
            </w:r>
            <w:r w:rsidRPr="00491BDF">
              <w:rPr>
                <w:rStyle w:val="SAPScreenElement"/>
                <w:color w:val="auto"/>
              </w:rPr>
              <w:t xml:space="preserve">SAP BestPractices </w:t>
            </w:r>
            <w:r w:rsidRPr="00EF353E">
              <w:rPr>
                <w:rStyle w:val="SAPTextReference"/>
              </w:rPr>
              <w:t>Benefits Admin</w:t>
            </w:r>
            <w:r w:rsidRPr="00491BDF">
              <w:rPr>
                <w:rStyle w:val="SAPScreenElement"/>
                <w:color w:val="auto"/>
              </w:rPr>
              <w:t xml:space="preserve"> </w:t>
            </w:r>
            <w:r>
              <w:t>has been granted</w:t>
            </w:r>
          </w:p>
        </w:tc>
        <w:tc>
          <w:tcPr>
            <w:tcW w:w="1620" w:type="dxa"/>
            <w:tcPrChange w:id="101" w:author="Author" w:date="2018-01-26T15:44:00Z">
              <w:tcPr>
                <w:tcW w:w="1620" w:type="dxa"/>
              </w:tcPr>
            </w:tcPrChange>
          </w:tcPr>
          <w:p w14:paraId="1B759521" w14:textId="0D605940" w:rsidR="00403B19" w:rsidRPr="00945767" w:rsidRDefault="00403B19" w:rsidP="00403B19">
            <w:pPr>
              <w:rPr>
                <w:rStyle w:val="Hyperlink"/>
                <w:color w:val="000000"/>
              </w:rPr>
            </w:pPr>
            <w:r w:rsidRPr="00945767">
              <w:t xml:space="preserve">Refer to chapter </w:t>
            </w:r>
            <w:r w:rsidRPr="00945767">
              <w:rPr>
                <w:rStyle w:val="SAPTextReference"/>
              </w:rPr>
              <w:t>Overview Table</w:t>
            </w:r>
          </w:p>
        </w:tc>
        <w:tc>
          <w:tcPr>
            <w:tcW w:w="4230" w:type="dxa"/>
            <w:tcPrChange w:id="102" w:author="Author" w:date="2018-01-26T15:44:00Z">
              <w:tcPr>
                <w:tcW w:w="4050" w:type="dxa"/>
              </w:tcPr>
            </w:tcPrChange>
          </w:tcPr>
          <w:p w14:paraId="444C92D7" w14:textId="77777777" w:rsidR="00403B19" w:rsidRPr="00945767" w:rsidRDefault="00403B19" w:rsidP="00403B19">
            <w:pPr>
              <w:rPr>
                <w:rStyle w:val="SAPUserEntry"/>
              </w:rPr>
            </w:pPr>
            <w:r w:rsidRPr="00945767">
              <w:t xml:space="preserve">Test user: </w:t>
            </w:r>
            <w:r w:rsidRPr="00945767">
              <w:rPr>
                <w:rStyle w:val="SAPUserEntry"/>
              </w:rPr>
              <w:t>&lt;userid&gt;</w:t>
            </w:r>
            <w:r w:rsidRPr="00945767">
              <w:t xml:space="preserve">; Password: </w:t>
            </w:r>
            <w:r w:rsidRPr="00945767">
              <w:rPr>
                <w:rStyle w:val="SAPUserEntry"/>
              </w:rPr>
              <w:t>&lt;password&gt;</w:t>
            </w:r>
          </w:p>
          <w:p w14:paraId="08E6E138" w14:textId="48AA0A7C" w:rsidR="00403B19" w:rsidRPr="00945767" w:rsidRDefault="00403B19" w:rsidP="00403B19">
            <w:r w:rsidRPr="00AA46A3">
              <w:t>For testing purpose</w:t>
            </w:r>
            <w:r>
              <w:t>s</w:t>
            </w:r>
            <w:r w:rsidRPr="00AA46A3">
              <w:t xml:space="preserve">, you can </w:t>
            </w:r>
            <w:r>
              <w:t xml:space="preserve">log in as </w:t>
            </w:r>
            <w:r w:rsidRPr="00A15582">
              <w:t>Super Admin</w:t>
            </w:r>
            <w:r>
              <w:t xml:space="preserve"> and use the </w:t>
            </w:r>
            <w:r w:rsidRPr="0069574D">
              <w:rPr>
                <w:rStyle w:val="SAPScreenElement"/>
              </w:rPr>
              <w:t>Proxy Now</w:t>
            </w:r>
            <w:r>
              <w:t xml:space="preserve"> option to proxy as the benefits administrator role</w:t>
            </w:r>
            <w:r w:rsidRPr="00AA46A3">
              <w:t>.</w:t>
            </w:r>
          </w:p>
        </w:tc>
      </w:tr>
      <w:tr w:rsidR="00403B19" w:rsidRPr="00945767" w14:paraId="686EAE1C" w14:textId="77777777" w:rsidTr="00666D10">
        <w:tc>
          <w:tcPr>
            <w:tcW w:w="4472" w:type="dxa"/>
            <w:tcPrChange w:id="103" w:author="Author" w:date="2018-01-26T15:44:00Z">
              <w:tcPr>
                <w:tcW w:w="4562" w:type="dxa"/>
              </w:tcPr>
            </w:tcPrChange>
          </w:tcPr>
          <w:p w14:paraId="269C3AC2" w14:textId="46973437" w:rsidR="00403B19" w:rsidRPr="00945767" w:rsidRDefault="00403B19" w:rsidP="00403B19">
            <w:r w:rsidRPr="00945767">
              <w:lastRenderedPageBreak/>
              <w:t>Employee</w:t>
            </w:r>
          </w:p>
        </w:tc>
        <w:tc>
          <w:tcPr>
            <w:tcW w:w="4140" w:type="dxa"/>
            <w:tcPrChange w:id="104" w:author="Author" w:date="2018-01-26T15:44:00Z">
              <w:tcPr>
                <w:tcW w:w="4230" w:type="dxa"/>
              </w:tcPr>
            </w:tcPrChange>
          </w:tcPr>
          <w:p w14:paraId="5286DBEC" w14:textId="568ABB8C" w:rsidR="00403B19" w:rsidRPr="00945767" w:rsidRDefault="00403B19" w:rsidP="00403B19">
            <w:r w:rsidRPr="00491BDF">
              <w:rPr>
                <w:rStyle w:val="SAPScreenElement"/>
                <w:color w:val="auto"/>
              </w:rPr>
              <w:t xml:space="preserve">SAP BestPractices </w:t>
            </w:r>
            <w:r w:rsidRPr="00EF353E">
              <w:rPr>
                <w:rStyle w:val="SAPTextReference"/>
              </w:rPr>
              <w:t xml:space="preserve">Benefits </w:t>
            </w:r>
            <w:r>
              <w:rPr>
                <w:rStyle w:val="SAPTextReference"/>
              </w:rPr>
              <w:t>ESS US</w:t>
            </w:r>
          </w:p>
        </w:tc>
        <w:tc>
          <w:tcPr>
            <w:tcW w:w="1620" w:type="dxa"/>
            <w:tcPrChange w:id="105" w:author="Author" w:date="2018-01-26T15:44:00Z">
              <w:tcPr>
                <w:tcW w:w="1620" w:type="dxa"/>
              </w:tcPr>
            </w:tcPrChange>
          </w:tcPr>
          <w:p w14:paraId="1AAFD676" w14:textId="6B6D2635" w:rsidR="00403B19" w:rsidRPr="00945767" w:rsidRDefault="00403B19" w:rsidP="00403B19">
            <w:r w:rsidRPr="00945767">
              <w:rPr>
                <w:rStyle w:val="Hyperlink"/>
                <w:color w:val="000000"/>
              </w:rPr>
              <w:t xml:space="preserve">Refer to chapter </w:t>
            </w:r>
            <w:r w:rsidRPr="00945767">
              <w:rPr>
                <w:rStyle w:val="SAPScreenElement"/>
                <w:color w:val="auto"/>
              </w:rPr>
              <w:t>Overview Table</w:t>
            </w:r>
          </w:p>
        </w:tc>
        <w:tc>
          <w:tcPr>
            <w:tcW w:w="4230" w:type="dxa"/>
            <w:tcPrChange w:id="106" w:author="Author" w:date="2018-01-26T15:44:00Z">
              <w:tcPr>
                <w:tcW w:w="4050" w:type="dxa"/>
              </w:tcPr>
            </w:tcPrChange>
          </w:tcPr>
          <w:p w14:paraId="555FA1DC" w14:textId="77777777" w:rsidR="00403B19" w:rsidRPr="00945767" w:rsidRDefault="00403B19" w:rsidP="00403B19">
            <w:pPr>
              <w:rPr>
                <w:rStyle w:val="SAPUserEntry"/>
              </w:rPr>
            </w:pPr>
            <w:r w:rsidRPr="00945767">
              <w:t xml:space="preserve">Test user: </w:t>
            </w:r>
            <w:r w:rsidRPr="00945767">
              <w:rPr>
                <w:rStyle w:val="SAPUserEntry"/>
              </w:rPr>
              <w:t>&lt;userid&gt;</w:t>
            </w:r>
            <w:r w:rsidRPr="00945767">
              <w:t xml:space="preserve">; Password: </w:t>
            </w:r>
            <w:r w:rsidRPr="00945767">
              <w:rPr>
                <w:rStyle w:val="SAPUserEntry"/>
              </w:rPr>
              <w:t>&lt;password&gt;</w:t>
            </w:r>
          </w:p>
          <w:p w14:paraId="66C32BA8" w14:textId="106BD35C" w:rsidR="00403B19" w:rsidRPr="00945767" w:rsidRDefault="00403B19" w:rsidP="00403B19">
            <w:r w:rsidRPr="00AA46A3">
              <w:t>For testing purpose</w:t>
            </w:r>
            <w:r>
              <w:t>s</w:t>
            </w:r>
            <w:r w:rsidRPr="00AA46A3">
              <w:t xml:space="preserve">, you can </w:t>
            </w:r>
            <w:r>
              <w:t xml:space="preserve">log in as </w:t>
            </w:r>
            <w:r w:rsidRPr="00A15582">
              <w:t>Super Admin</w:t>
            </w:r>
            <w:r>
              <w:t xml:space="preserve"> and use the </w:t>
            </w:r>
            <w:r w:rsidRPr="0069574D">
              <w:rPr>
                <w:rStyle w:val="SAPScreenElement"/>
              </w:rPr>
              <w:t>Proxy Now</w:t>
            </w:r>
            <w:r>
              <w:t xml:space="preserve"> option to proxy as the employee role</w:t>
            </w:r>
            <w:r w:rsidRPr="00AA46A3">
              <w:t>.</w:t>
            </w:r>
          </w:p>
        </w:tc>
      </w:tr>
      <w:tr w:rsidR="001557A8" w:rsidRPr="00945767" w14:paraId="79CC7502" w14:textId="77777777" w:rsidTr="00666D10">
        <w:trPr>
          <w:ins w:id="107" w:author="Author" w:date="2018-01-25T15:34:00Z"/>
        </w:trPr>
        <w:tc>
          <w:tcPr>
            <w:tcW w:w="4472" w:type="dxa"/>
            <w:tcPrChange w:id="108" w:author="Author" w:date="2018-01-26T15:44:00Z">
              <w:tcPr>
                <w:tcW w:w="4562" w:type="dxa"/>
              </w:tcPr>
            </w:tcPrChange>
          </w:tcPr>
          <w:p w14:paraId="1AB4512D" w14:textId="77777777" w:rsidR="001557A8" w:rsidRPr="00A77232" w:rsidRDefault="001557A8" w:rsidP="001557A8">
            <w:pPr>
              <w:rPr>
                <w:ins w:id="109" w:author="Author" w:date="2018-01-25T15:34:00Z"/>
              </w:rPr>
            </w:pPr>
            <w:ins w:id="110" w:author="Author" w:date="2018-01-25T15:34:00Z">
              <w:r w:rsidRPr="00A77232">
                <w:t>(Employee’s) HR Business Partner</w:t>
              </w:r>
            </w:ins>
          </w:p>
          <w:p w14:paraId="129ADFE0" w14:textId="77777777" w:rsidR="001557A8" w:rsidRPr="00A77232" w:rsidRDefault="001557A8" w:rsidP="001557A8">
            <w:pPr>
              <w:pStyle w:val="SAPNoteHeading"/>
              <w:ind w:left="0"/>
              <w:rPr>
                <w:ins w:id="111" w:author="Author" w:date="2018-01-25T15:34:00Z"/>
              </w:rPr>
            </w:pPr>
            <w:ins w:id="112" w:author="Author" w:date="2018-01-25T15:34:00Z">
              <w:r w:rsidRPr="00A77232">
                <w:rPr>
                  <w:noProof/>
                </w:rPr>
                <w:drawing>
                  <wp:inline distT="0" distB="0" distL="0" distR="0" wp14:anchorId="2E361203" wp14:editId="6B5DD08F">
                    <wp:extent cx="225425" cy="225425"/>
                    <wp:effectExtent l="0" t="0" r="0" b="3175"/>
                    <wp:docPr id="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77232">
                <w:t> Note</w:t>
              </w:r>
            </w:ins>
          </w:p>
          <w:p w14:paraId="788936AF" w14:textId="5A8B5483" w:rsidR="001557A8" w:rsidRPr="00945767" w:rsidRDefault="001557A8" w:rsidP="001557A8">
            <w:pPr>
              <w:rPr>
                <w:ins w:id="113" w:author="Author" w:date="2018-01-25T15:34:00Z"/>
              </w:rPr>
            </w:pPr>
            <w:ins w:id="114" w:author="Author" w:date="2018-01-25T15:34:00Z">
              <w:r w:rsidRPr="00A77232">
                <w:t xml:space="preserve">This is the person having </w:t>
              </w:r>
              <w:r w:rsidRPr="00A77232">
                <w:rPr>
                  <w:rStyle w:val="SAPScreenElement"/>
                </w:rPr>
                <w:t>Relationship Type</w:t>
              </w:r>
              <w:r w:rsidRPr="00A77232">
                <w:rPr>
                  <w:rStyle w:val="UserInput"/>
                  <w:sz w:val="18"/>
                </w:rPr>
                <w:t xml:space="preserve"> HR Manager </w:t>
              </w:r>
              <w:r w:rsidRPr="00A77232">
                <w:t xml:space="preserve">to the employee; visible in the </w:t>
              </w:r>
              <w:r w:rsidRPr="00A77232">
                <w:rPr>
                  <w:rStyle w:val="SAPScreenElement"/>
                </w:rPr>
                <w:t>Job Relationships</w:t>
              </w:r>
              <w:r w:rsidRPr="00A77232">
                <w:t xml:space="preserve"> block of the employee. The </w:t>
              </w:r>
              <w:r w:rsidRPr="00A77232">
                <w:rPr>
                  <w:rStyle w:val="SAPScreenElement"/>
                </w:rPr>
                <w:t>Job Relationships</w:t>
              </w:r>
              <w:r w:rsidRPr="00A77232">
                <w:t xml:space="preserve"> block is located in the </w:t>
              </w:r>
              <w:r w:rsidRPr="00A77232">
                <w:rPr>
                  <w:rStyle w:val="SAPScreenElement"/>
                </w:rPr>
                <w:t>Employment</w:t>
              </w:r>
              <w:r w:rsidRPr="00A77232">
                <w:t xml:space="preserve"> </w:t>
              </w:r>
              <w:r w:rsidRPr="00A77232">
                <w:rPr>
                  <w:rStyle w:val="SAPScreenElement"/>
                </w:rPr>
                <w:t>Information</w:t>
              </w:r>
              <w:r w:rsidRPr="00A77232">
                <w:t xml:space="preserve"> section &gt; </w:t>
              </w:r>
              <w:r w:rsidRPr="00A77232">
                <w:rPr>
                  <w:rStyle w:val="SAPScreenElement"/>
                </w:rPr>
                <w:t>Job Relationships</w:t>
              </w:r>
              <w:r w:rsidRPr="00A77232">
                <w:t xml:space="preserve"> subsection.</w:t>
              </w:r>
            </w:ins>
          </w:p>
        </w:tc>
        <w:tc>
          <w:tcPr>
            <w:tcW w:w="4140" w:type="dxa"/>
            <w:tcPrChange w:id="115" w:author="Author" w:date="2018-01-26T15:44:00Z">
              <w:tcPr>
                <w:tcW w:w="4230" w:type="dxa"/>
              </w:tcPr>
            </w:tcPrChange>
          </w:tcPr>
          <w:p w14:paraId="4303D5C1" w14:textId="36ABDCC3" w:rsidR="001557A8" w:rsidRPr="00491BDF" w:rsidRDefault="001557A8" w:rsidP="001557A8">
            <w:pPr>
              <w:rPr>
                <w:ins w:id="116" w:author="Author" w:date="2018-01-25T15:34:00Z"/>
                <w:rStyle w:val="SAPScreenElement"/>
                <w:color w:val="auto"/>
              </w:rPr>
            </w:pPr>
            <w:ins w:id="117" w:author="Author" w:date="2018-01-25T15:35:00Z">
              <w:r w:rsidRPr="001557A8">
                <w:rPr>
                  <w:rStyle w:val="SAPTextReference"/>
                  <w:rPrChange w:id="118" w:author="Author" w:date="2018-01-25T15:35:00Z">
                    <w:rPr/>
                  </w:rPrChange>
                </w:rPr>
                <w:t>SAP BestPractices Employee (Self Service for EC)</w:t>
              </w:r>
            </w:ins>
          </w:p>
        </w:tc>
        <w:tc>
          <w:tcPr>
            <w:tcW w:w="1620" w:type="dxa"/>
            <w:tcPrChange w:id="119" w:author="Author" w:date="2018-01-26T15:44:00Z">
              <w:tcPr>
                <w:tcW w:w="1620" w:type="dxa"/>
              </w:tcPr>
            </w:tcPrChange>
          </w:tcPr>
          <w:p w14:paraId="052C2276" w14:textId="7A40FDED" w:rsidR="001557A8" w:rsidRPr="00945767" w:rsidRDefault="001557A8" w:rsidP="001557A8">
            <w:pPr>
              <w:rPr>
                <w:ins w:id="120" w:author="Author" w:date="2018-01-25T15:34:00Z"/>
                <w:rStyle w:val="Hyperlink"/>
                <w:color w:val="000000"/>
              </w:rPr>
            </w:pPr>
            <w:ins w:id="121" w:author="Author" w:date="2018-01-25T15:35:00Z">
              <w:r w:rsidRPr="00A77232">
                <w:rPr>
                  <w:rStyle w:val="Hyperlink"/>
                  <w:noProof/>
                  <w:color w:val="000000"/>
                </w:rPr>
                <w:t xml:space="preserve">Refer to chapter </w:t>
              </w:r>
              <w:r w:rsidRPr="00A77232">
                <w:rPr>
                  <w:rStyle w:val="SAPTextReference"/>
                </w:rPr>
                <w:t>Overview Table</w:t>
              </w:r>
            </w:ins>
          </w:p>
        </w:tc>
        <w:tc>
          <w:tcPr>
            <w:tcW w:w="4230" w:type="dxa"/>
            <w:tcPrChange w:id="122" w:author="Author" w:date="2018-01-26T15:44:00Z">
              <w:tcPr>
                <w:tcW w:w="4050" w:type="dxa"/>
              </w:tcPr>
            </w:tcPrChange>
          </w:tcPr>
          <w:p w14:paraId="2A5A6C2D" w14:textId="77777777" w:rsidR="001557A8" w:rsidRPr="00A77232" w:rsidRDefault="001557A8" w:rsidP="001557A8">
            <w:pPr>
              <w:rPr>
                <w:ins w:id="123" w:author="Author" w:date="2018-01-25T15:35:00Z"/>
                <w:rStyle w:val="SAPUserEntry"/>
              </w:rPr>
            </w:pPr>
            <w:ins w:id="124" w:author="Author" w:date="2018-01-25T15:35:00Z">
              <w:r w:rsidRPr="00A77232">
                <w:t xml:space="preserve">Test user: </w:t>
              </w:r>
              <w:r w:rsidRPr="00A77232">
                <w:rPr>
                  <w:rStyle w:val="SAPUserEntry"/>
                </w:rPr>
                <w:t>&lt;userid&gt;</w:t>
              </w:r>
              <w:r w:rsidRPr="00A77232">
                <w:t xml:space="preserve">; Password: </w:t>
              </w:r>
              <w:r w:rsidRPr="00A77232">
                <w:rPr>
                  <w:rStyle w:val="SAPUserEntry"/>
                </w:rPr>
                <w:t>&lt;password&gt;</w:t>
              </w:r>
            </w:ins>
          </w:p>
          <w:p w14:paraId="0932B813" w14:textId="7EAA0E67" w:rsidR="001557A8" w:rsidRPr="00945767" w:rsidRDefault="001557A8" w:rsidP="001557A8">
            <w:pPr>
              <w:rPr>
                <w:ins w:id="125" w:author="Author" w:date="2018-01-25T15:34:00Z"/>
              </w:rPr>
            </w:pPr>
            <w:ins w:id="126" w:author="Author" w:date="2018-01-25T15:35:00Z">
              <w:r w:rsidRPr="00AA46A3">
                <w:t>For testing purpose</w:t>
              </w:r>
              <w:r>
                <w:t>s</w:t>
              </w:r>
              <w:r w:rsidRPr="00AA46A3">
                <w:t xml:space="preserve">, you can </w:t>
              </w:r>
              <w:r>
                <w:t xml:space="preserve">log in as </w:t>
              </w:r>
              <w:r w:rsidRPr="00A15582">
                <w:t>Super Admin</w:t>
              </w:r>
              <w:r>
                <w:t xml:space="preserve"> and use the </w:t>
              </w:r>
              <w:r w:rsidRPr="0069574D">
                <w:rPr>
                  <w:rStyle w:val="SAPScreenElement"/>
                </w:rPr>
                <w:t>Proxy Now</w:t>
              </w:r>
              <w:r>
                <w:t xml:space="preserve"> option to proxy as the employee role</w:t>
              </w:r>
              <w:r w:rsidRPr="00AA46A3">
                <w:t>.</w:t>
              </w:r>
            </w:ins>
          </w:p>
        </w:tc>
      </w:tr>
    </w:tbl>
    <w:p w14:paraId="4ACA8A9D" w14:textId="1A153615" w:rsidR="001436A0" w:rsidDel="001557A8" w:rsidRDefault="001436A0" w:rsidP="001125A1">
      <w:pPr>
        <w:spacing w:after="120"/>
        <w:rPr>
          <w:del w:id="127" w:author="Author" w:date="2018-01-25T15:34:00Z"/>
        </w:rPr>
      </w:pPr>
      <w:bookmarkStart w:id="128" w:name="_Toc386012196"/>
      <w:bookmarkStart w:id="129" w:name="_Toc401565090"/>
      <w:bookmarkStart w:id="130" w:name="_Toc416967251"/>
      <w:bookmarkStart w:id="131" w:name="_Toc435792886"/>
      <w:del w:id="132" w:author="Author" w:date="2018-01-25T15:34:00Z">
        <w:r w:rsidRPr="005F7A67" w:rsidDel="001557A8">
          <w:delText xml:space="preserve">For </w:delText>
        </w:r>
        <w:r w:rsidDel="001557A8">
          <w:delText>claiming a benefit</w:delText>
        </w:r>
        <w:r w:rsidRPr="005F7A67" w:rsidDel="001557A8">
          <w:delText xml:space="preserve">, the approval of a member of the </w:delText>
        </w:r>
        <w:r w:rsidR="00CB7640" w:rsidDel="001557A8">
          <w:delText>Benefits Approvers</w:delText>
        </w:r>
        <w:r w:rsidRPr="005F7A67" w:rsidDel="001557A8">
          <w:delText xml:space="preserve"> Group is also required. For this, the workflow group </w:delText>
        </w:r>
        <w:r w:rsidR="00CB7640" w:rsidRPr="00CB7640" w:rsidDel="001557A8">
          <w:rPr>
            <w:rStyle w:val="SAPScreenElement"/>
            <w:color w:val="auto"/>
          </w:rPr>
          <w:delText xml:space="preserve">Benefits Approvers </w:delText>
        </w:r>
        <w:r w:rsidRPr="005F7A67" w:rsidDel="001557A8">
          <w:rPr>
            <w:rStyle w:val="SAPScreenElement"/>
            <w:color w:val="auto"/>
          </w:rPr>
          <w:delText>Group</w:delText>
        </w:r>
        <w:r w:rsidRPr="005F7A67" w:rsidDel="001557A8">
          <w:delText xml:space="preserve"> must have been created in SAP SuccessFactors Employee Central. For testing purposes, only, you can </w:delText>
        </w:r>
        <w:r w:rsidR="00CB7640" w:rsidRPr="005F7A67" w:rsidDel="001557A8">
          <w:delText xml:space="preserve">you can log on as Super Admin and use the </w:delText>
        </w:r>
        <w:r w:rsidR="00CB7640" w:rsidRPr="005F7A67" w:rsidDel="001557A8">
          <w:rPr>
            <w:rStyle w:val="SAPScreenElement"/>
          </w:rPr>
          <w:delText>Proxy Now</w:delText>
        </w:r>
        <w:r w:rsidR="00CB7640" w:rsidRPr="005F7A67" w:rsidDel="001557A8">
          <w:delText xml:space="preserve"> option to proxy as a member of this group</w:delText>
        </w:r>
        <w:r w:rsidRPr="005F7A67" w:rsidDel="001557A8">
          <w:delText>.</w:delText>
        </w:r>
        <w:bookmarkStart w:id="133" w:name="_Toc504667470"/>
        <w:bookmarkStart w:id="134" w:name="_Toc504723584"/>
        <w:bookmarkStart w:id="135" w:name="_Toc504723879"/>
        <w:bookmarkStart w:id="136" w:name="_Toc504727289"/>
        <w:bookmarkStart w:id="137" w:name="_Toc504727366"/>
        <w:bookmarkStart w:id="138" w:name="_Toc504728048"/>
        <w:bookmarkStart w:id="139" w:name="_Toc504737911"/>
        <w:bookmarkStart w:id="140" w:name="_Toc504738321"/>
        <w:bookmarkStart w:id="141" w:name="_Toc504738666"/>
        <w:bookmarkStart w:id="142" w:name="_Toc504747255"/>
        <w:bookmarkStart w:id="143" w:name="_Toc505006728"/>
        <w:bookmarkStart w:id="144" w:name="_Toc505007059"/>
        <w:bookmarkStart w:id="145" w:name="_Toc505013042"/>
        <w:bookmarkStart w:id="146" w:name="_Toc507081454"/>
        <w:bookmarkStart w:id="147" w:name="_Toc507081777"/>
        <w:bookmarkStart w:id="148" w:name="_Toc507161840"/>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del>
    </w:p>
    <w:p w14:paraId="52C368E9" w14:textId="063C1A53" w:rsidR="000620A9" w:rsidRPr="00945767" w:rsidRDefault="000620A9" w:rsidP="000620A9">
      <w:pPr>
        <w:pStyle w:val="Heading2"/>
        <w:ind w:left="576" w:hanging="576"/>
      </w:pPr>
      <w:bookmarkStart w:id="149" w:name="_Toc507161841"/>
      <w:r w:rsidRPr="00945767">
        <w:t>Master Data, Organizational Data, and Other Data</w:t>
      </w:r>
      <w:bookmarkEnd w:id="128"/>
      <w:bookmarkEnd w:id="129"/>
      <w:bookmarkEnd w:id="130"/>
      <w:bookmarkEnd w:id="131"/>
      <w:bookmarkEnd w:id="149"/>
    </w:p>
    <w:p w14:paraId="2D9C9208" w14:textId="6D33647F" w:rsidR="00484097" w:rsidRPr="00945767" w:rsidRDefault="00484097" w:rsidP="000620A9">
      <w:r w:rsidRPr="00945767">
        <w:t>The organizational structure and master data of your company ha</w:t>
      </w:r>
      <w:r w:rsidR="0078353F" w:rsidRPr="00945767">
        <w:t>ve</w:t>
      </w:r>
      <w:r w:rsidRPr="00945767">
        <w:t xml:space="preserve"> been created in your system during implementation. The organizational structure reflects the structure of your company and includes the company, cost center and location in the system. </w:t>
      </w:r>
      <w:r w:rsidR="00690502" w:rsidRPr="00945767">
        <w:t>The master data reflects employee specific data</w:t>
      </w:r>
      <w:r w:rsidR="004B4C40" w:rsidRPr="00945767">
        <w:t>.</w:t>
      </w:r>
      <w:r w:rsidR="004E2369" w:rsidRPr="00945767">
        <w:t xml:space="preserve"> </w:t>
      </w:r>
    </w:p>
    <w:p w14:paraId="6A9AF925" w14:textId="77777777" w:rsidR="000620A9" w:rsidRPr="00945767" w:rsidRDefault="000620A9" w:rsidP="000620A9">
      <w:pPr>
        <w:pStyle w:val="Heading2"/>
        <w:ind w:left="576" w:hanging="576"/>
      </w:pPr>
      <w:bookmarkStart w:id="150" w:name="_Toc386012197"/>
      <w:bookmarkStart w:id="151" w:name="_Toc401565091"/>
      <w:bookmarkStart w:id="152" w:name="_Toc416967252"/>
      <w:bookmarkStart w:id="153" w:name="_Toc435792887"/>
      <w:bookmarkStart w:id="154" w:name="_Toc507161842"/>
      <w:r w:rsidRPr="00945767">
        <w:t>Business Conditions</w:t>
      </w:r>
      <w:bookmarkEnd w:id="150"/>
      <w:bookmarkEnd w:id="151"/>
      <w:bookmarkEnd w:id="152"/>
      <w:bookmarkEnd w:id="153"/>
      <w:bookmarkEnd w:id="154"/>
    </w:p>
    <w:p w14:paraId="56550224" w14:textId="77777777" w:rsidR="000620A9" w:rsidRPr="00945767" w:rsidRDefault="000620A9" w:rsidP="000620A9">
      <w:r w:rsidRPr="00945767">
        <w:t xml:space="preserve">Before this scope item can be tested, the following business conditions must be met. </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115" w:type="dxa"/>
          <w:right w:w="115" w:type="dxa"/>
        </w:tblCellMar>
        <w:tblLook w:val="04A0" w:firstRow="1" w:lastRow="0" w:firstColumn="1" w:lastColumn="0" w:noHBand="0" w:noVBand="1"/>
        <w:tblPrChange w:id="155" w:author="Author" w:date="2018-02-13T15:32:00Z">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left w:w="115" w:type="dxa"/>
              <w:right w:w="115" w:type="dxa"/>
            </w:tblCellMar>
            <w:tblLook w:val="04A0" w:firstRow="1" w:lastRow="0" w:firstColumn="1" w:lastColumn="0" w:noHBand="0" w:noVBand="1"/>
          </w:tblPr>
        </w:tblPrChange>
      </w:tblPr>
      <w:tblGrid>
        <w:gridCol w:w="327"/>
        <w:gridCol w:w="7200"/>
        <w:gridCol w:w="6759"/>
        <w:tblGridChange w:id="156">
          <w:tblGrid>
            <w:gridCol w:w="327"/>
            <w:gridCol w:w="7470"/>
            <w:gridCol w:w="6489"/>
          </w:tblGrid>
        </w:tblGridChange>
      </w:tblGrid>
      <w:tr w:rsidR="000620A9" w:rsidRPr="00945767" w14:paraId="32AD0BC9" w14:textId="77777777" w:rsidTr="00543165">
        <w:trPr>
          <w:tblHeader/>
          <w:trPrChange w:id="157" w:author="Author" w:date="2018-02-13T15:32:00Z">
            <w:trPr>
              <w:tblHeader/>
            </w:trPr>
          </w:trPrChange>
        </w:trPr>
        <w:tc>
          <w:tcPr>
            <w:tcW w:w="327" w:type="dxa"/>
            <w:tcBorders>
              <w:top w:val="single" w:sz="8" w:space="0" w:color="999999"/>
              <w:left w:val="single" w:sz="8" w:space="0" w:color="999999"/>
              <w:bottom w:val="single" w:sz="8" w:space="0" w:color="999999"/>
              <w:right w:val="single" w:sz="8" w:space="0" w:color="999999"/>
            </w:tcBorders>
            <w:shd w:val="clear" w:color="auto" w:fill="999999"/>
            <w:tcPrChange w:id="158" w:author="Author" w:date="2018-02-13T15:32:00Z">
              <w:tcPr>
                <w:tcW w:w="327"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16400908" w14:textId="77777777" w:rsidR="000620A9" w:rsidRPr="00945767" w:rsidRDefault="000620A9" w:rsidP="000620A9">
            <w:pPr>
              <w:pStyle w:val="SAPTableHeader"/>
              <w:keepLines w:val="0"/>
            </w:pPr>
          </w:p>
        </w:tc>
        <w:tc>
          <w:tcPr>
            <w:tcW w:w="7200" w:type="dxa"/>
            <w:tcBorders>
              <w:top w:val="single" w:sz="8" w:space="0" w:color="999999"/>
              <w:left w:val="single" w:sz="8" w:space="0" w:color="999999"/>
              <w:bottom w:val="single" w:sz="8" w:space="0" w:color="999999"/>
              <w:right w:val="single" w:sz="8" w:space="0" w:color="999999"/>
            </w:tcBorders>
            <w:shd w:val="clear" w:color="auto" w:fill="999999"/>
            <w:hideMark/>
            <w:tcPrChange w:id="159" w:author="Author" w:date="2018-02-13T15:32:00Z">
              <w:tcPr>
                <w:tcW w:w="747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31A7253D" w14:textId="77777777" w:rsidR="000620A9" w:rsidRPr="00945767" w:rsidRDefault="000620A9" w:rsidP="000620A9">
            <w:pPr>
              <w:pStyle w:val="SAPTableHeader"/>
              <w:keepLines w:val="0"/>
            </w:pPr>
            <w:r w:rsidRPr="00945767">
              <w:t>Business Condition</w:t>
            </w:r>
          </w:p>
        </w:tc>
        <w:tc>
          <w:tcPr>
            <w:tcW w:w="6759" w:type="dxa"/>
            <w:tcBorders>
              <w:top w:val="single" w:sz="8" w:space="0" w:color="999999"/>
              <w:left w:val="single" w:sz="8" w:space="0" w:color="999999"/>
              <w:bottom w:val="single" w:sz="8" w:space="0" w:color="999999"/>
              <w:right w:val="single" w:sz="8" w:space="0" w:color="999999"/>
            </w:tcBorders>
            <w:shd w:val="clear" w:color="auto" w:fill="999999"/>
            <w:hideMark/>
            <w:tcPrChange w:id="160" w:author="Author" w:date="2018-02-13T15:32:00Z">
              <w:tcPr>
                <w:tcW w:w="6489"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44C6AE0" w14:textId="77777777" w:rsidR="000620A9" w:rsidRPr="00945767" w:rsidRDefault="000620A9" w:rsidP="000620A9">
            <w:pPr>
              <w:pStyle w:val="SAPTableHeader"/>
              <w:keepLines w:val="0"/>
            </w:pPr>
            <w:r w:rsidRPr="00945767">
              <w:t>Comment</w:t>
            </w:r>
          </w:p>
        </w:tc>
      </w:tr>
      <w:tr w:rsidR="00A5542D" w:rsidRPr="00945767" w14:paraId="11E7C245" w14:textId="77777777" w:rsidTr="00543165">
        <w:tc>
          <w:tcPr>
            <w:tcW w:w="327" w:type="dxa"/>
            <w:tcBorders>
              <w:top w:val="single" w:sz="8" w:space="0" w:color="999999"/>
              <w:left w:val="single" w:sz="8" w:space="0" w:color="999999"/>
              <w:bottom w:val="single" w:sz="8" w:space="0" w:color="999999"/>
              <w:right w:val="single" w:sz="8" w:space="0" w:color="999999"/>
            </w:tcBorders>
            <w:tcPrChange w:id="161" w:author="Author" w:date="2018-02-13T15:32:00Z">
              <w:tcPr>
                <w:tcW w:w="327" w:type="dxa"/>
                <w:tcBorders>
                  <w:top w:val="single" w:sz="8" w:space="0" w:color="999999"/>
                  <w:left w:val="single" w:sz="8" w:space="0" w:color="999999"/>
                  <w:bottom w:val="single" w:sz="8" w:space="0" w:color="999999"/>
                  <w:right w:val="single" w:sz="8" w:space="0" w:color="999999"/>
                </w:tcBorders>
              </w:tcPr>
            </w:tcPrChange>
          </w:tcPr>
          <w:p w14:paraId="740CE739" w14:textId="36DE60A2" w:rsidR="00A5542D" w:rsidRPr="00945767" w:rsidRDefault="00A5542D" w:rsidP="00A5542D">
            <w:r w:rsidRPr="00945767">
              <w:t>1</w:t>
            </w:r>
          </w:p>
        </w:tc>
        <w:tc>
          <w:tcPr>
            <w:tcW w:w="7200" w:type="dxa"/>
            <w:tcBorders>
              <w:top w:val="single" w:sz="8" w:space="0" w:color="999999"/>
              <w:left w:val="single" w:sz="8" w:space="0" w:color="999999"/>
              <w:bottom w:val="single" w:sz="8" w:space="0" w:color="999999"/>
              <w:right w:val="single" w:sz="8" w:space="0" w:color="999999"/>
            </w:tcBorders>
            <w:tcPrChange w:id="162" w:author="Author" w:date="2018-02-13T15:32:00Z">
              <w:tcPr>
                <w:tcW w:w="7470" w:type="dxa"/>
                <w:tcBorders>
                  <w:top w:val="single" w:sz="8" w:space="0" w:color="999999"/>
                  <w:left w:val="single" w:sz="8" w:space="0" w:color="999999"/>
                  <w:bottom w:val="single" w:sz="8" w:space="0" w:color="999999"/>
                  <w:right w:val="single" w:sz="8" w:space="0" w:color="999999"/>
                </w:tcBorders>
              </w:tcPr>
            </w:tcPrChange>
          </w:tcPr>
          <w:p w14:paraId="2E0F5F95" w14:textId="372575A5" w:rsidR="00A5542D" w:rsidRPr="00945767" w:rsidRDefault="00A5542D" w:rsidP="00A5542D">
            <w:r w:rsidRPr="00945767">
              <w:rPr>
                <w:lang w:eastAsia="de-DE"/>
              </w:rPr>
              <w:t>Employees must have been hired (or rehired) and already exist in the system.</w:t>
            </w:r>
          </w:p>
        </w:tc>
        <w:tc>
          <w:tcPr>
            <w:tcW w:w="6759" w:type="dxa"/>
            <w:tcBorders>
              <w:top w:val="single" w:sz="8" w:space="0" w:color="999999"/>
              <w:left w:val="single" w:sz="8" w:space="0" w:color="999999"/>
              <w:bottom w:val="single" w:sz="8" w:space="0" w:color="999999"/>
              <w:right w:val="single" w:sz="8" w:space="0" w:color="999999"/>
            </w:tcBorders>
            <w:tcPrChange w:id="163" w:author="Author" w:date="2018-02-13T15:32:00Z">
              <w:tcPr>
                <w:tcW w:w="6489" w:type="dxa"/>
                <w:tcBorders>
                  <w:top w:val="single" w:sz="8" w:space="0" w:color="999999"/>
                  <w:left w:val="single" w:sz="8" w:space="0" w:color="999999"/>
                  <w:bottom w:val="single" w:sz="8" w:space="0" w:color="999999"/>
                  <w:right w:val="single" w:sz="8" w:space="0" w:color="999999"/>
                </w:tcBorders>
              </w:tcPr>
            </w:tcPrChange>
          </w:tcPr>
          <w:p w14:paraId="1ED2A3EF" w14:textId="0CA904EA" w:rsidR="00A5542D" w:rsidRPr="00945767" w:rsidRDefault="007E191A" w:rsidP="00A5542D">
            <w:ins w:id="164" w:author="Author" w:date="2018-02-13T12:18:00Z">
              <w:r>
                <w:t xml:space="preserve">In case the </w:t>
              </w:r>
              <w:r w:rsidRPr="007E191A">
                <w:rPr>
                  <w:rStyle w:val="SAPEmphasis"/>
                  <w:rPrChange w:id="165" w:author="Author" w:date="2018-02-13T12:18:00Z">
                    <w:rPr/>
                  </w:rPrChange>
                </w:rPr>
                <w:t>Core</w:t>
              </w:r>
              <w:r>
                <w:t xml:space="preserve"> content </w:t>
              </w:r>
            </w:ins>
            <w:ins w:id="166" w:author="Author" w:date="2018-02-13T12:20:00Z">
              <w:r>
                <w:t xml:space="preserve">has been </w:t>
              </w:r>
            </w:ins>
            <w:ins w:id="167" w:author="Author" w:date="2018-02-13T15:31:00Z">
              <w:r w:rsidR="006A7F72">
                <w:t xml:space="preserve">deployed with </w:t>
              </w:r>
            </w:ins>
            <w:ins w:id="168" w:author="Author" w:date="2018-02-13T12:20:00Z">
              <w:del w:id="169" w:author="Author" w:date="2018-02-13T15:31:00Z">
                <w:r w:rsidDel="006A7F72">
                  <w:delText xml:space="preserve">implemented </w:delText>
                </w:r>
              </w:del>
            </w:ins>
            <w:ins w:id="170" w:author="Author" w:date="2018-02-13T12:18:00Z">
              <w:del w:id="171" w:author="Author" w:date="2018-02-13T15:31:00Z">
                <w:r w:rsidDel="006A7F72">
                  <w:delText xml:space="preserve">from </w:delText>
                </w:r>
              </w:del>
              <w:r>
                <w:t>the SAP Best Practices</w:t>
              </w:r>
            </w:ins>
            <w:del w:id="172" w:author="Author" w:date="2018-02-13T12:18:00Z">
              <w:r w:rsidR="007F753A" w:rsidRPr="00945767" w:rsidDel="007E191A">
                <w:delText>As example of how to hire or rehire somebody</w:delText>
              </w:r>
            </w:del>
            <w:r w:rsidR="007F753A" w:rsidRPr="00945767">
              <w:t xml:space="preserve">, you can </w:t>
            </w:r>
            <w:r w:rsidR="007F753A" w:rsidRPr="00945767">
              <w:rPr>
                <w:lang w:eastAsia="de-DE"/>
              </w:rPr>
              <w:t xml:space="preserve">refer to the appropriate </w:t>
            </w:r>
            <w:ins w:id="173" w:author="Author" w:date="2018-02-13T12:19:00Z">
              <w:r>
                <w:rPr>
                  <w:lang w:eastAsia="de-DE"/>
                </w:rPr>
                <w:t xml:space="preserve">process </w:t>
              </w:r>
            </w:ins>
            <w:r w:rsidR="007F753A" w:rsidRPr="00945767">
              <w:rPr>
                <w:lang w:eastAsia="de-DE"/>
              </w:rPr>
              <w:t xml:space="preserve">step of scope item </w:t>
            </w:r>
            <w:r w:rsidR="007F753A" w:rsidRPr="00945767">
              <w:rPr>
                <w:rStyle w:val="SAPScreenElement"/>
                <w:color w:val="auto"/>
              </w:rPr>
              <w:t>Add New Employee / Rehire (FJ0)</w:t>
            </w:r>
            <w:r w:rsidR="007F753A" w:rsidRPr="00945767">
              <w:rPr>
                <w:lang w:eastAsia="de-DE"/>
              </w:rPr>
              <w:t>.</w:t>
            </w:r>
          </w:p>
        </w:tc>
      </w:tr>
      <w:tr w:rsidR="00203329" w:rsidRPr="00945767" w14:paraId="1597931F" w14:textId="77777777" w:rsidTr="00543165">
        <w:tc>
          <w:tcPr>
            <w:tcW w:w="327" w:type="dxa"/>
            <w:tcBorders>
              <w:top w:val="single" w:sz="8" w:space="0" w:color="999999"/>
              <w:left w:val="single" w:sz="8" w:space="0" w:color="999999"/>
              <w:bottom w:val="single" w:sz="8" w:space="0" w:color="999999"/>
              <w:right w:val="single" w:sz="8" w:space="0" w:color="999999"/>
            </w:tcBorders>
            <w:tcPrChange w:id="174" w:author="Author" w:date="2018-02-13T15:32:00Z">
              <w:tcPr>
                <w:tcW w:w="327" w:type="dxa"/>
                <w:tcBorders>
                  <w:top w:val="single" w:sz="8" w:space="0" w:color="999999"/>
                  <w:left w:val="single" w:sz="8" w:space="0" w:color="999999"/>
                  <w:bottom w:val="single" w:sz="8" w:space="0" w:color="999999"/>
                  <w:right w:val="single" w:sz="8" w:space="0" w:color="999999"/>
                </w:tcBorders>
              </w:tcPr>
            </w:tcPrChange>
          </w:tcPr>
          <w:p w14:paraId="6462526F" w14:textId="3F4863E9" w:rsidR="00203329" w:rsidRPr="00945767" w:rsidRDefault="00203329" w:rsidP="00A5542D">
            <w:r w:rsidRPr="00945767">
              <w:t>2</w:t>
            </w:r>
          </w:p>
        </w:tc>
        <w:tc>
          <w:tcPr>
            <w:tcW w:w="7200" w:type="dxa"/>
            <w:tcBorders>
              <w:top w:val="single" w:sz="8" w:space="0" w:color="999999"/>
              <w:left w:val="single" w:sz="8" w:space="0" w:color="999999"/>
              <w:bottom w:val="single" w:sz="8" w:space="0" w:color="999999"/>
              <w:right w:val="single" w:sz="8" w:space="0" w:color="999999"/>
            </w:tcBorders>
            <w:tcPrChange w:id="175" w:author="Author" w:date="2018-02-13T15:32:00Z">
              <w:tcPr>
                <w:tcW w:w="7470" w:type="dxa"/>
                <w:tcBorders>
                  <w:top w:val="single" w:sz="8" w:space="0" w:color="999999"/>
                  <w:left w:val="single" w:sz="8" w:space="0" w:color="999999"/>
                  <w:bottom w:val="single" w:sz="8" w:space="0" w:color="999999"/>
                  <w:right w:val="single" w:sz="8" w:space="0" w:color="999999"/>
                </w:tcBorders>
              </w:tcPr>
            </w:tcPrChange>
          </w:tcPr>
          <w:p w14:paraId="2F1061D4" w14:textId="77777777" w:rsidR="0068785A" w:rsidRPr="00945767" w:rsidRDefault="00203329" w:rsidP="00A5542D">
            <w:pPr>
              <w:rPr>
                <w:lang w:eastAsia="de-DE"/>
              </w:rPr>
            </w:pPr>
            <w:r w:rsidRPr="00945767">
              <w:rPr>
                <w:lang w:eastAsia="de-DE"/>
              </w:rPr>
              <w:t>The benefits to which the employee is eligible have been set up during configuration.</w:t>
            </w:r>
            <w:r w:rsidR="0068785A" w:rsidRPr="00945767">
              <w:rPr>
                <w:lang w:eastAsia="de-DE"/>
              </w:rPr>
              <w:t xml:space="preserve"> </w:t>
            </w:r>
          </w:p>
          <w:p w14:paraId="2B0168EE" w14:textId="0D847F32" w:rsidR="00203329" w:rsidRPr="00945767" w:rsidRDefault="0068785A" w:rsidP="00A5542D">
            <w:pPr>
              <w:rPr>
                <w:lang w:eastAsia="de-DE"/>
              </w:rPr>
            </w:pPr>
            <w:r w:rsidRPr="00945767">
              <w:rPr>
                <w:lang w:eastAsia="de-DE"/>
              </w:rPr>
              <w:t>In case the employee should be enrolled automatically in some benefits, appropriate jobs for automatic enrollment have been setup and have run successfully.</w:t>
            </w:r>
          </w:p>
        </w:tc>
        <w:tc>
          <w:tcPr>
            <w:tcW w:w="6759" w:type="dxa"/>
            <w:tcBorders>
              <w:top w:val="single" w:sz="8" w:space="0" w:color="999999"/>
              <w:left w:val="single" w:sz="8" w:space="0" w:color="999999"/>
              <w:bottom w:val="single" w:sz="8" w:space="0" w:color="999999"/>
              <w:right w:val="single" w:sz="8" w:space="0" w:color="999999"/>
            </w:tcBorders>
            <w:tcPrChange w:id="176" w:author="Author" w:date="2018-02-13T15:32:00Z">
              <w:tcPr>
                <w:tcW w:w="6489" w:type="dxa"/>
                <w:tcBorders>
                  <w:top w:val="single" w:sz="8" w:space="0" w:color="999999"/>
                  <w:left w:val="single" w:sz="8" w:space="0" w:color="999999"/>
                  <w:bottom w:val="single" w:sz="8" w:space="0" w:color="999999"/>
                  <w:right w:val="single" w:sz="8" w:space="0" w:color="999999"/>
                </w:tcBorders>
              </w:tcPr>
            </w:tcPrChange>
          </w:tcPr>
          <w:p w14:paraId="70234EEB" w14:textId="77777777" w:rsidR="00203329" w:rsidRPr="00945767" w:rsidRDefault="00203329" w:rsidP="00A5542D">
            <w:pPr>
              <w:rPr>
                <w:lang w:eastAsia="de-DE"/>
              </w:rPr>
            </w:pPr>
          </w:p>
        </w:tc>
      </w:tr>
      <w:tr w:rsidR="00186469" w:rsidRPr="00945767" w14:paraId="10F6A85B" w14:textId="77777777" w:rsidTr="00543165">
        <w:tc>
          <w:tcPr>
            <w:tcW w:w="327" w:type="dxa"/>
            <w:tcBorders>
              <w:top w:val="single" w:sz="8" w:space="0" w:color="999999"/>
              <w:left w:val="single" w:sz="8" w:space="0" w:color="999999"/>
              <w:bottom w:val="single" w:sz="8" w:space="0" w:color="999999"/>
              <w:right w:val="single" w:sz="8" w:space="0" w:color="999999"/>
            </w:tcBorders>
            <w:hideMark/>
            <w:tcPrChange w:id="177" w:author="Author" w:date="2018-02-13T15:32:00Z">
              <w:tcPr>
                <w:tcW w:w="327" w:type="dxa"/>
                <w:tcBorders>
                  <w:top w:val="single" w:sz="8" w:space="0" w:color="999999"/>
                  <w:left w:val="single" w:sz="8" w:space="0" w:color="999999"/>
                  <w:bottom w:val="single" w:sz="8" w:space="0" w:color="999999"/>
                  <w:right w:val="single" w:sz="8" w:space="0" w:color="999999"/>
                </w:tcBorders>
                <w:hideMark/>
              </w:tcPr>
            </w:tcPrChange>
          </w:tcPr>
          <w:p w14:paraId="33A9F3F7" w14:textId="67DB63C9" w:rsidR="00186469" w:rsidRPr="00945767" w:rsidRDefault="00203329" w:rsidP="00186469">
            <w:r w:rsidRPr="00945767">
              <w:lastRenderedPageBreak/>
              <w:t>3</w:t>
            </w:r>
          </w:p>
        </w:tc>
        <w:tc>
          <w:tcPr>
            <w:tcW w:w="7200" w:type="dxa"/>
            <w:tcBorders>
              <w:top w:val="single" w:sz="8" w:space="0" w:color="999999"/>
              <w:left w:val="single" w:sz="8" w:space="0" w:color="999999"/>
              <w:bottom w:val="single" w:sz="8" w:space="0" w:color="999999"/>
              <w:right w:val="single" w:sz="8" w:space="0" w:color="999999"/>
            </w:tcBorders>
            <w:tcPrChange w:id="178" w:author="Author" w:date="2018-02-13T15:32:00Z">
              <w:tcPr>
                <w:tcW w:w="7470" w:type="dxa"/>
                <w:tcBorders>
                  <w:top w:val="single" w:sz="8" w:space="0" w:color="999999"/>
                  <w:left w:val="single" w:sz="8" w:space="0" w:color="999999"/>
                  <w:bottom w:val="single" w:sz="8" w:space="0" w:color="999999"/>
                  <w:right w:val="single" w:sz="8" w:space="0" w:color="999999"/>
                </w:tcBorders>
              </w:tcPr>
            </w:tcPrChange>
          </w:tcPr>
          <w:p w14:paraId="1A010B52" w14:textId="10653551" w:rsidR="00186469" w:rsidRPr="00945767" w:rsidRDefault="000A6874" w:rsidP="00186469">
            <w:pPr>
              <w:rPr>
                <w:highlight w:val="cyan"/>
              </w:rPr>
            </w:pPr>
            <w:r w:rsidRPr="00945767">
              <w:rPr>
                <w:lang w:eastAsia="de-DE"/>
              </w:rPr>
              <w:t xml:space="preserve">In case the employee has </w:t>
            </w:r>
            <w:r w:rsidR="00532FAB" w:rsidRPr="00945767">
              <w:rPr>
                <w:lang w:eastAsia="de-DE"/>
              </w:rPr>
              <w:t xml:space="preserve">dependents, who should also be enrolled in benefits, </w:t>
            </w:r>
            <w:r w:rsidRPr="00945767">
              <w:rPr>
                <w:lang w:eastAsia="de-DE"/>
              </w:rPr>
              <w:t>appropriate data of these dependents must have been maintained in the employee’s file.</w:t>
            </w:r>
          </w:p>
        </w:tc>
        <w:tc>
          <w:tcPr>
            <w:tcW w:w="6759" w:type="dxa"/>
            <w:tcBorders>
              <w:top w:val="single" w:sz="8" w:space="0" w:color="999999"/>
              <w:left w:val="single" w:sz="8" w:space="0" w:color="999999"/>
              <w:bottom w:val="single" w:sz="8" w:space="0" w:color="999999"/>
              <w:right w:val="single" w:sz="8" w:space="0" w:color="999999"/>
            </w:tcBorders>
            <w:hideMark/>
            <w:tcPrChange w:id="179" w:author="Author" w:date="2018-02-13T15:32:00Z">
              <w:tcPr>
                <w:tcW w:w="6489" w:type="dxa"/>
                <w:tcBorders>
                  <w:top w:val="single" w:sz="8" w:space="0" w:color="999999"/>
                  <w:left w:val="single" w:sz="8" w:space="0" w:color="999999"/>
                  <w:bottom w:val="single" w:sz="8" w:space="0" w:color="999999"/>
                  <w:right w:val="single" w:sz="8" w:space="0" w:color="999999"/>
                </w:tcBorders>
                <w:hideMark/>
              </w:tcPr>
            </w:tcPrChange>
          </w:tcPr>
          <w:p w14:paraId="351C124B" w14:textId="5210A813" w:rsidR="00186469" w:rsidRPr="00945767" w:rsidRDefault="007E191A" w:rsidP="00000A4C">
            <w:ins w:id="180" w:author="Author" w:date="2018-02-13T12:19:00Z">
              <w:r>
                <w:t xml:space="preserve">In case the </w:t>
              </w:r>
              <w:r>
                <w:rPr>
                  <w:rStyle w:val="SAPEmphasis"/>
                </w:rPr>
                <w:t>Dependents Management</w:t>
              </w:r>
              <w:r>
                <w:t xml:space="preserve"> content</w:t>
              </w:r>
            </w:ins>
            <w:ins w:id="181" w:author="Author" w:date="2018-02-13T12:20:00Z">
              <w:r>
                <w:t xml:space="preserve"> has been </w:t>
              </w:r>
              <w:del w:id="182" w:author="Author" w:date="2018-02-13T15:31:00Z">
                <w:r w:rsidDel="006A7F72">
                  <w:delText>implemented</w:delText>
                </w:r>
              </w:del>
            </w:ins>
            <w:ins w:id="183" w:author="Author" w:date="2018-02-13T15:31:00Z">
              <w:r w:rsidR="006A7F72">
                <w:t xml:space="preserve">deployed with </w:t>
              </w:r>
            </w:ins>
            <w:ins w:id="184" w:author="Author" w:date="2018-02-13T12:19:00Z">
              <w:del w:id="185" w:author="Author" w:date="2018-02-13T15:31:00Z">
                <w:r w:rsidDel="006A7F72">
                  <w:delText xml:space="preserve"> from </w:delText>
                </w:r>
              </w:del>
              <w:r>
                <w:t xml:space="preserve">the SAP Best Practices, </w:t>
              </w:r>
            </w:ins>
            <w:ins w:id="186" w:author="Author" w:date="2018-02-13T12:20:00Z">
              <w:r w:rsidRPr="00945767">
                <w:t xml:space="preserve">you can refer to the appropriate </w:t>
              </w:r>
              <w:r>
                <w:t xml:space="preserve">process </w:t>
              </w:r>
              <w:r w:rsidRPr="00945767">
                <w:t xml:space="preserve">steps in test script of scope item </w:t>
              </w:r>
              <w:r w:rsidRPr="00945767">
                <w:rPr>
                  <w:rStyle w:val="SAPTextReference"/>
                </w:rPr>
                <w:t>Manage Dependents (1LY)</w:t>
              </w:r>
              <w:r>
                <w:rPr>
                  <w:rStyle w:val="SAPTextReference"/>
                </w:rPr>
                <w:t>.</w:t>
              </w:r>
            </w:ins>
            <w:del w:id="187" w:author="Author" w:date="2018-02-13T12:20:00Z">
              <w:r w:rsidR="007F753A" w:rsidRPr="00945767" w:rsidDel="007E191A">
                <w:delText>As example of how to maintain an employee’s dependents, you can r</w:delText>
              </w:r>
              <w:r w:rsidR="00186469" w:rsidRPr="00945767" w:rsidDel="007E191A">
                <w:delText xml:space="preserve">efer to the appropriate steps in test script of scope item </w:delText>
              </w:r>
              <w:r w:rsidR="00A5542D" w:rsidRPr="00945767" w:rsidDel="007E191A">
                <w:rPr>
                  <w:rStyle w:val="SAPTextReference"/>
                </w:rPr>
                <w:delText>Manage Dependents (1LY)</w:delText>
              </w:r>
              <w:r w:rsidR="00186469" w:rsidRPr="00945767" w:rsidDel="007E191A">
                <w:delText>.</w:delText>
              </w:r>
            </w:del>
          </w:p>
        </w:tc>
      </w:tr>
    </w:tbl>
    <w:p w14:paraId="75A641D0" w14:textId="77777777" w:rsidR="007E623F" w:rsidRPr="00945767" w:rsidRDefault="007E623F" w:rsidP="007E623F">
      <w:pPr>
        <w:pStyle w:val="Heading2"/>
      </w:pPr>
      <w:bookmarkStart w:id="188" w:name="_Toc494048809"/>
      <w:bookmarkStart w:id="189" w:name="_Toc507161843"/>
      <w:r w:rsidRPr="00945767">
        <w:t>Preliminary Steps</w:t>
      </w:r>
      <w:bookmarkEnd w:id="188"/>
      <w:bookmarkEnd w:id="189"/>
    </w:p>
    <w:p w14:paraId="0637ADF2" w14:textId="6C59B04C" w:rsidR="007E623F" w:rsidRPr="00945767" w:rsidRDefault="007E623F" w:rsidP="007E623F">
      <w:pPr>
        <w:pStyle w:val="Heading3"/>
        <w:ind w:left="720" w:hanging="720"/>
      </w:pPr>
      <w:r w:rsidRPr="00945767">
        <w:t xml:space="preserve"> </w:t>
      </w:r>
      <w:bookmarkStart w:id="190" w:name="_Toc507161844"/>
      <w:r w:rsidRPr="00945767">
        <w:t>Enrolling Employee Automatically in Benefit</w:t>
      </w:r>
      <w:r w:rsidR="00C42420" w:rsidRPr="00945767">
        <w:t>s</w:t>
      </w:r>
      <w:r w:rsidRPr="00945767">
        <w:t xml:space="preserve"> (Optional)</w:t>
      </w:r>
      <w:bookmarkEnd w:id="190"/>
    </w:p>
    <w:p w14:paraId="2118C740" w14:textId="77777777" w:rsidR="007E623F" w:rsidRPr="00945767" w:rsidRDefault="007E623F" w:rsidP="007E623F">
      <w:pPr>
        <w:pStyle w:val="SAPKeyblockTitle"/>
      </w:pPr>
      <w:r w:rsidRPr="00945767">
        <w:t>Use</w:t>
      </w:r>
    </w:p>
    <w:p w14:paraId="0BEC089A" w14:textId="7CE8A02F" w:rsidR="005D47B0" w:rsidRPr="00945767" w:rsidRDefault="005D47B0" w:rsidP="007E623F">
      <w:r w:rsidRPr="00945767">
        <w:t xml:space="preserve">Benefits </w:t>
      </w:r>
      <w:r w:rsidR="00B23767" w:rsidRPr="00945767">
        <w:t>might exist</w:t>
      </w:r>
      <w:r w:rsidRPr="00945767">
        <w:t xml:space="preserve"> for which the </w:t>
      </w:r>
      <w:r w:rsidR="00B23767" w:rsidRPr="00945767">
        <w:t xml:space="preserve">employee needs not manually enroll in, but </w:t>
      </w:r>
      <w:r w:rsidR="003E1D19" w:rsidRPr="00945767">
        <w:t xml:space="preserve">is </w:t>
      </w:r>
      <w:r w:rsidR="00B23767" w:rsidRPr="00945767">
        <w:t>automatically enrolled.</w:t>
      </w:r>
      <w:r w:rsidRPr="00945767">
        <w:t xml:space="preserve"> </w:t>
      </w:r>
      <w:r w:rsidR="00B23767" w:rsidRPr="00945767">
        <w:t xml:space="preserve">This is the case for benefits, for which during configuration, field </w:t>
      </w:r>
      <w:r w:rsidR="00B23767" w:rsidRPr="00945767">
        <w:rPr>
          <w:rStyle w:val="SAPScreenElement"/>
        </w:rPr>
        <w:t>Enrollment Required</w:t>
      </w:r>
      <w:r w:rsidR="00B23767" w:rsidRPr="00945767">
        <w:t xml:space="preserve"> has been set to</w:t>
      </w:r>
      <w:r w:rsidR="00B23767" w:rsidRPr="00945767">
        <w:rPr>
          <w:rStyle w:val="SAPUserEntry"/>
        </w:rPr>
        <w:t xml:space="preserve"> Yes </w:t>
      </w:r>
      <w:r w:rsidR="00B23767" w:rsidRPr="00945767">
        <w:t xml:space="preserve">and field </w:t>
      </w:r>
      <w:r w:rsidR="00B23767" w:rsidRPr="00945767">
        <w:rPr>
          <w:rStyle w:val="SAPScreenElement"/>
        </w:rPr>
        <w:t>Enrollment Type</w:t>
      </w:r>
      <w:r w:rsidR="00B23767" w:rsidRPr="00945767">
        <w:t xml:space="preserve"> has been set to</w:t>
      </w:r>
      <w:r w:rsidR="00B23767" w:rsidRPr="00945767">
        <w:rPr>
          <w:rStyle w:val="SAPUserEntry"/>
        </w:rPr>
        <w:t xml:space="preserve"> Automatic</w:t>
      </w:r>
      <w:r w:rsidR="00B23767" w:rsidRPr="00945767">
        <w:t>.</w:t>
      </w:r>
    </w:p>
    <w:p w14:paraId="1F9DC4C6" w14:textId="6569EABA" w:rsidR="003E1D19" w:rsidRPr="00945767" w:rsidRDefault="003E1D19" w:rsidP="003E1D19">
      <w:pPr>
        <w:pStyle w:val="SAPKeyblockTitle"/>
      </w:pPr>
      <w:r w:rsidRPr="00945767">
        <w:t>Prerequisites</w:t>
      </w:r>
    </w:p>
    <w:p w14:paraId="04D2566A" w14:textId="510314C1" w:rsidR="003E1D19" w:rsidRPr="00945767" w:rsidRDefault="003E1D19" w:rsidP="007E623F">
      <w:pPr>
        <w:rPr>
          <w:szCs w:val="18"/>
        </w:rPr>
      </w:pPr>
      <w:r w:rsidRPr="00945767">
        <w:t>A one-time job for auto enrollment of benefit has been created during configuration and scheduled to run.</w:t>
      </w:r>
    </w:p>
    <w:p w14:paraId="053788BC" w14:textId="65E32B2F" w:rsidR="007E623F" w:rsidRPr="00945767" w:rsidRDefault="003E1D19" w:rsidP="007E623F">
      <w:pPr>
        <w:pStyle w:val="SAPKeyblockTitle"/>
      </w:pPr>
      <w:r w:rsidRPr="00945767">
        <w:t>Result</w:t>
      </w:r>
    </w:p>
    <w:p w14:paraId="31AE984C" w14:textId="5D8F5B29" w:rsidR="000620A9" w:rsidRPr="00945767" w:rsidRDefault="00A67549" w:rsidP="007E623F">
      <w:pPr>
        <w:rPr>
          <w:rStyle w:val="SAPGreenTextNotPrintedCharacter"/>
          <w:rFonts w:ascii="BentonSans Book" w:hAnsi="BentonSans Book"/>
          <w:vanish w:val="0"/>
          <w:color w:val="auto"/>
        </w:rPr>
      </w:pPr>
      <w:r w:rsidRPr="00945767">
        <w:t>After the job has run for the employee, the employee will be automatically enrolled in the selected benefits.</w:t>
      </w:r>
    </w:p>
    <w:p w14:paraId="12157274" w14:textId="77777777" w:rsidR="000620A9" w:rsidRPr="00945767" w:rsidRDefault="000620A9" w:rsidP="000620A9">
      <w:pPr>
        <w:pStyle w:val="Heading1"/>
        <w:ind w:left="432" w:hanging="432"/>
      </w:pPr>
      <w:bookmarkStart w:id="191" w:name="_Toc386012199"/>
      <w:bookmarkStart w:id="192" w:name="_Toc401565093"/>
      <w:bookmarkStart w:id="193" w:name="_Toc416967255"/>
      <w:bookmarkStart w:id="194" w:name="_Toc435792888"/>
      <w:bookmarkStart w:id="195" w:name="_Toc507161845"/>
      <w:r w:rsidRPr="00945767">
        <w:lastRenderedPageBreak/>
        <w:t>Overview Table</w:t>
      </w:r>
      <w:bookmarkEnd w:id="191"/>
      <w:bookmarkEnd w:id="192"/>
      <w:bookmarkEnd w:id="193"/>
      <w:bookmarkEnd w:id="194"/>
      <w:bookmarkEnd w:id="195"/>
    </w:p>
    <w:p w14:paraId="5BD4939F" w14:textId="5B3AE793" w:rsidR="000620A9" w:rsidRDefault="000620A9" w:rsidP="00683592">
      <w:pPr>
        <w:tabs>
          <w:tab w:val="left" w:pos="9276"/>
        </w:tabs>
      </w:pPr>
      <w:r w:rsidRPr="00945767">
        <w:t xml:space="preserve">The scope item </w:t>
      </w:r>
      <w:r w:rsidR="004D3C1F" w:rsidRPr="00945767">
        <w:rPr>
          <w:rStyle w:val="SAPTextReference"/>
        </w:rPr>
        <w:t xml:space="preserve">Manage </w:t>
      </w:r>
      <w:r w:rsidR="00A5542D" w:rsidRPr="00945767">
        <w:rPr>
          <w:rStyle w:val="SAPTextReference"/>
        </w:rPr>
        <w:t>Employee Benefits</w:t>
      </w:r>
      <w:r w:rsidR="004D3C1F" w:rsidRPr="00945767">
        <w:t xml:space="preserve"> </w:t>
      </w:r>
      <w:r w:rsidRPr="00945767">
        <w:t>consists of several process steps provided in the table below.</w:t>
      </w:r>
    </w:p>
    <w:p w14:paraId="7DD2CF29" w14:textId="77777777" w:rsidR="00EB59F5" w:rsidRPr="00945767" w:rsidRDefault="00EB59F5" w:rsidP="00683592">
      <w:pPr>
        <w:tabs>
          <w:tab w:val="left" w:pos="9276"/>
        </w:tabs>
      </w:pPr>
    </w:p>
    <w:tbl>
      <w:tblPr>
        <w:tblW w:w="14305"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847"/>
        <w:gridCol w:w="1080"/>
        <w:gridCol w:w="3420"/>
        <w:gridCol w:w="1980"/>
        <w:gridCol w:w="1350"/>
        <w:gridCol w:w="3628"/>
      </w:tblGrid>
      <w:tr w:rsidR="00945767" w:rsidRPr="00945767" w14:paraId="632E02CF" w14:textId="77777777" w:rsidTr="003B37F4">
        <w:trPr>
          <w:tblHeader/>
        </w:trPr>
        <w:tc>
          <w:tcPr>
            <w:tcW w:w="2847" w:type="dxa"/>
            <w:tcBorders>
              <w:top w:val="single" w:sz="8" w:space="0" w:color="999999"/>
              <w:left w:val="single" w:sz="8" w:space="0" w:color="999999"/>
              <w:bottom w:val="single" w:sz="8" w:space="0" w:color="999999"/>
              <w:right w:val="single" w:sz="8" w:space="0" w:color="999999"/>
            </w:tcBorders>
            <w:shd w:val="clear" w:color="auto" w:fill="999999"/>
            <w:hideMark/>
          </w:tcPr>
          <w:p w14:paraId="2236D6BD" w14:textId="77777777" w:rsidR="001E174C" w:rsidRPr="00945767" w:rsidRDefault="001E174C" w:rsidP="001E174C">
            <w:pPr>
              <w:pStyle w:val="SAPTableHeader"/>
              <w:keepLines w:val="0"/>
            </w:pPr>
            <w:r w:rsidRPr="00945767">
              <w:t>Process Step</w:t>
            </w:r>
          </w:p>
        </w:tc>
        <w:tc>
          <w:tcPr>
            <w:tcW w:w="1080" w:type="dxa"/>
            <w:tcBorders>
              <w:top w:val="single" w:sz="8" w:space="0" w:color="999999"/>
              <w:left w:val="single" w:sz="8" w:space="0" w:color="999999"/>
              <w:bottom w:val="single" w:sz="8" w:space="0" w:color="999999"/>
              <w:right w:val="single" w:sz="8" w:space="0" w:color="999999"/>
            </w:tcBorders>
            <w:shd w:val="clear" w:color="auto" w:fill="999999"/>
          </w:tcPr>
          <w:p w14:paraId="2CD8CFD4" w14:textId="77777777" w:rsidR="001E174C" w:rsidRPr="00945767" w:rsidRDefault="001E174C" w:rsidP="001E174C">
            <w:pPr>
              <w:pStyle w:val="SAPTableHeader"/>
              <w:keepLines w:val="0"/>
            </w:pPr>
            <w:r w:rsidRPr="00945767">
              <w:t>UI Type</w:t>
            </w:r>
          </w:p>
        </w:tc>
        <w:tc>
          <w:tcPr>
            <w:tcW w:w="3420" w:type="dxa"/>
            <w:tcBorders>
              <w:top w:val="single" w:sz="8" w:space="0" w:color="999999"/>
              <w:left w:val="single" w:sz="8" w:space="0" w:color="999999"/>
              <w:bottom w:val="single" w:sz="8" w:space="0" w:color="999999"/>
              <w:right w:val="single" w:sz="8" w:space="0" w:color="999999"/>
            </w:tcBorders>
            <w:shd w:val="clear" w:color="auto" w:fill="999999"/>
          </w:tcPr>
          <w:p w14:paraId="14A9B037" w14:textId="77777777" w:rsidR="001E174C" w:rsidRPr="00945767" w:rsidRDefault="001E174C" w:rsidP="001E174C">
            <w:pPr>
              <w:pStyle w:val="SAPTableHeader"/>
              <w:keepLines w:val="0"/>
            </w:pPr>
            <w:r w:rsidRPr="00945767">
              <w:t>Business Condition</w:t>
            </w:r>
          </w:p>
        </w:tc>
        <w:tc>
          <w:tcPr>
            <w:tcW w:w="1980" w:type="dxa"/>
            <w:tcBorders>
              <w:top w:val="single" w:sz="8" w:space="0" w:color="999999"/>
              <w:left w:val="single" w:sz="8" w:space="0" w:color="999999"/>
              <w:bottom w:val="single" w:sz="8" w:space="0" w:color="999999"/>
              <w:right w:val="single" w:sz="8" w:space="0" w:color="999999"/>
            </w:tcBorders>
            <w:shd w:val="clear" w:color="auto" w:fill="999999"/>
          </w:tcPr>
          <w:p w14:paraId="4CD9EA4C" w14:textId="77777777" w:rsidR="001E174C" w:rsidRPr="00945767" w:rsidRDefault="001E174C" w:rsidP="001E174C">
            <w:pPr>
              <w:pStyle w:val="SAPTableHeader"/>
              <w:keepLines w:val="0"/>
            </w:pPr>
            <w:r w:rsidRPr="00945767">
              <w:t>Business Role</w:t>
            </w:r>
          </w:p>
        </w:tc>
        <w:tc>
          <w:tcPr>
            <w:tcW w:w="1350" w:type="dxa"/>
            <w:tcBorders>
              <w:top w:val="single" w:sz="8" w:space="0" w:color="999999"/>
              <w:left w:val="single" w:sz="8" w:space="0" w:color="999999"/>
              <w:bottom w:val="single" w:sz="8" w:space="0" w:color="999999"/>
              <w:right w:val="single" w:sz="8" w:space="0" w:color="999999"/>
            </w:tcBorders>
            <w:shd w:val="clear" w:color="auto" w:fill="999999"/>
          </w:tcPr>
          <w:p w14:paraId="5EFE47EA" w14:textId="77777777" w:rsidR="001E174C" w:rsidRPr="00945767" w:rsidRDefault="001E174C" w:rsidP="001E174C">
            <w:pPr>
              <w:pStyle w:val="SAPTableHeader"/>
              <w:keepLines w:val="0"/>
              <w:rPr>
                <w:rStyle w:val="SAPMonospace"/>
                <w:rFonts w:ascii="BentonSans Bold" w:hAnsi="BentonSans Bold"/>
              </w:rPr>
            </w:pPr>
            <w:r w:rsidRPr="00945767">
              <w:rPr>
                <w:rStyle w:val="SAPMonospace"/>
                <w:rFonts w:ascii="BentonSans Bold" w:hAnsi="BentonSans Bold"/>
              </w:rPr>
              <w:t>Transaction</w:t>
            </w:r>
          </w:p>
        </w:tc>
        <w:tc>
          <w:tcPr>
            <w:tcW w:w="3628" w:type="dxa"/>
            <w:tcBorders>
              <w:top w:val="single" w:sz="8" w:space="0" w:color="999999"/>
              <w:left w:val="single" w:sz="8" w:space="0" w:color="999999"/>
              <w:bottom w:val="single" w:sz="8" w:space="0" w:color="999999"/>
              <w:right w:val="single" w:sz="8" w:space="0" w:color="999999"/>
            </w:tcBorders>
            <w:shd w:val="clear" w:color="auto" w:fill="999999"/>
            <w:hideMark/>
          </w:tcPr>
          <w:p w14:paraId="5C19C1D5" w14:textId="77777777" w:rsidR="001E174C" w:rsidRPr="00945767" w:rsidRDefault="001E174C" w:rsidP="001E174C">
            <w:pPr>
              <w:pStyle w:val="SAPTableHeader"/>
              <w:keepLines w:val="0"/>
              <w:rPr>
                <w:rStyle w:val="SAPMonospace"/>
                <w:rFonts w:ascii="BentonSans Bold" w:hAnsi="BentonSans Bold"/>
              </w:rPr>
            </w:pPr>
            <w:r w:rsidRPr="00945767">
              <w:rPr>
                <w:rStyle w:val="SAPMonospace"/>
                <w:rFonts w:ascii="BentonSans Bold" w:hAnsi="BentonSans Bold"/>
              </w:rPr>
              <w:t>Expected Results</w:t>
            </w:r>
          </w:p>
        </w:tc>
      </w:tr>
      <w:tr w:rsidR="00945767" w:rsidRPr="00945767" w14:paraId="547D0091"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2CCCBB35" w14:textId="74FCB47E" w:rsidR="00AB06E9" w:rsidRPr="00945767" w:rsidRDefault="00AB06E9" w:rsidP="00AB06E9">
            <w:pPr>
              <w:rPr>
                <w:rStyle w:val="SAPEmphasis"/>
              </w:rPr>
            </w:pPr>
            <w:r w:rsidRPr="00945767">
              <w:rPr>
                <w:rStyle w:val="SAPEmphasis"/>
              </w:rPr>
              <w:t>View my Eligible Benefits</w:t>
            </w:r>
          </w:p>
        </w:tc>
        <w:tc>
          <w:tcPr>
            <w:tcW w:w="1080" w:type="dxa"/>
            <w:tcBorders>
              <w:top w:val="single" w:sz="8" w:space="0" w:color="999999"/>
              <w:left w:val="single" w:sz="8" w:space="0" w:color="999999"/>
              <w:bottom w:val="single" w:sz="8" w:space="0" w:color="999999"/>
              <w:right w:val="single" w:sz="8" w:space="0" w:color="999999"/>
            </w:tcBorders>
          </w:tcPr>
          <w:p w14:paraId="4536ADCE" w14:textId="2C1D6EAD" w:rsidR="00AB06E9" w:rsidRPr="00945767" w:rsidRDefault="00AB06E9" w:rsidP="00AB06E9">
            <w:pPr>
              <w:spacing w:after="120"/>
            </w:pPr>
            <w:r w:rsidRPr="00945767">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5DB69199" w14:textId="3EDB0517" w:rsidR="00AB06E9" w:rsidRPr="00945767" w:rsidRDefault="00AB06E9" w:rsidP="00AB06E9">
            <w:pPr>
              <w:rPr>
                <w:highlight w:val="cyan"/>
              </w:rPr>
            </w:pPr>
            <w:r w:rsidRPr="00945767">
              <w:t>The employee is allowed to enroll in benefits.</w:t>
            </w:r>
          </w:p>
        </w:tc>
        <w:tc>
          <w:tcPr>
            <w:tcW w:w="1980" w:type="dxa"/>
            <w:tcBorders>
              <w:top w:val="single" w:sz="8" w:space="0" w:color="999999"/>
              <w:left w:val="single" w:sz="8" w:space="0" w:color="999999"/>
              <w:bottom w:val="single" w:sz="8" w:space="0" w:color="999999"/>
              <w:right w:val="single" w:sz="8" w:space="0" w:color="999999"/>
            </w:tcBorders>
          </w:tcPr>
          <w:p w14:paraId="3FFC8BA6" w14:textId="69F479BB" w:rsidR="00AB06E9" w:rsidRPr="00945767" w:rsidRDefault="00AB06E9" w:rsidP="00AB06E9">
            <w:r w:rsidRPr="00945767">
              <w:t>Employee</w:t>
            </w:r>
          </w:p>
        </w:tc>
        <w:tc>
          <w:tcPr>
            <w:tcW w:w="1350" w:type="dxa"/>
            <w:tcBorders>
              <w:top w:val="single" w:sz="8" w:space="0" w:color="999999"/>
              <w:left w:val="single" w:sz="8" w:space="0" w:color="999999"/>
              <w:bottom w:val="single" w:sz="8" w:space="0" w:color="999999"/>
              <w:right w:val="single" w:sz="8" w:space="0" w:color="999999"/>
            </w:tcBorders>
          </w:tcPr>
          <w:p w14:paraId="56863CD0" w14:textId="05E29F21" w:rsidR="00AB06E9" w:rsidRPr="00945767" w:rsidRDefault="00AB06E9" w:rsidP="00AB06E9">
            <w:r w:rsidRPr="00945767">
              <w:t xml:space="preserve">Company Instance URL </w:t>
            </w:r>
          </w:p>
        </w:tc>
        <w:tc>
          <w:tcPr>
            <w:tcW w:w="3628" w:type="dxa"/>
            <w:tcBorders>
              <w:top w:val="single" w:sz="8" w:space="0" w:color="999999"/>
              <w:left w:val="single" w:sz="8" w:space="0" w:color="999999"/>
              <w:bottom w:val="single" w:sz="8" w:space="0" w:color="999999"/>
              <w:right w:val="single" w:sz="8" w:space="0" w:color="999999"/>
            </w:tcBorders>
          </w:tcPr>
          <w:p w14:paraId="76D7EBC6" w14:textId="302524DF" w:rsidR="00AB06E9" w:rsidRPr="00945767" w:rsidRDefault="00AB06E9" w:rsidP="00AB06E9">
            <w:r w:rsidRPr="00945767">
              <w:t>Details to eligible benefits have been viewed.</w:t>
            </w:r>
          </w:p>
        </w:tc>
      </w:tr>
      <w:tr w:rsidR="00AB06E9" w:rsidRPr="001557A8" w14:paraId="2752D99E" w14:textId="77777777" w:rsidTr="004041A8">
        <w:tc>
          <w:tcPr>
            <w:tcW w:w="14305" w:type="dxa"/>
            <w:gridSpan w:val="6"/>
            <w:tcBorders>
              <w:top w:val="single" w:sz="8" w:space="0" w:color="999999"/>
              <w:left w:val="single" w:sz="8" w:space="0" w:color="999999"/>
              <w:bottom w:val="single" w:sz="8" w:space="0" w:color="999999"/>
              <w:right w:val="single" w:sz="8" w:space="0" w:color="999999"/>
            </w:tcBorders>
          </w:tcPr>
          <w:p w14:paraId="10B2682A" w14:textId="1FB75150" w:rsidR="00AB06E9" w:rsidRPr="001557A8" w:rsidRDefault="00AB06E9" w:rsidP="00AB06E9">
            <w:commentRangeStart w:id="196"/>
            <w:r w:rsidRPr="001557A8">
              <w:rPr>
                <w:rStyle w:val="SAPEmphasis"/>
              </w:rPr>
              <w:t>Benefits Enrollment (Sub-Process)</w:t>
            </w:r>
            <w:commentRangeEnd w:id="196"/>
            <w:r w:rsidR="001557A8">
              <w:rPr>
                <w:rStyle w:val="CommentReference"/>
                <w:rFonts w:ascii="Arial" w:eastAsia="SimSun" w:hAnsi="Arial"/>
                <w:lang w:val="de-DE"/>
              </w:rPr>
              <w:commentReference w:id="196"/>
            </w:r>
          </w:p>
        </w:tc>
      </w:tr>
      <w:tr w:rsidR="00945767" w:rsidRPr="001557A8" w14:paraId="3D433082"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5994B02C" w14:textId="70486F56" w:rsidR="00AB06E9" w:rsidRPr="001557A8" w:rsidRDefault="009105D7" w:rsidP="00AB06E9">
            <w:pPr>
              <w:rPr>
                <w:rStyle w:val="SAPEmphasis"/>
              </w:rPr>
            </w:pPr>
            <w:ins w:id="197" w:author="Author" w:date="2018-01-29T18:17:00Z">
              <w:r>
                <w:rPr>
                  <w:rStyle w:val="SAPEmphasis"/>
                </w:rPr>
                <w:t xml:space="preserve">Use Case 1: </w:t>
              </w:r>
            </w:ins>
            <w:r w:rsidR="00AB06E9" w:rsidRPr="001557A8">
              <w:rPr>
                <w:rStyle w:val="SAPEmphasis"/>
              </w:rPr>
              <w:t>Option 1: Enroll in Benefits</w:t>
            </w:r>
            <w:ins w:id="198" w:author="Author" w:date="2018-01-29T18:17:00Z">
              <w:r>
                <w:rPr>
                  <w:rStyle w:val="SAPEmphasis"/>
                </w:rPr>
                <w:t xml:space="preserve"> </w:t>
              </w:r>
              <w:r w:rsidRPr="009105D7">
                <w:rPr>
                  <w:rStyle w:val="SAPEmphasis"/>
                </w:rPr>
                <w:t>during Open Enrollment Period</w:t>
              </w:r>
            </w:ins>
            <w:r w:rsidR="00AB06E9" w:rsidRPr="001557A8">
              <w:rPr>
                <w:rStyle w:val="SAPEmphasis"/>
              </w:rPr>
              <w:t xml:space="preserve"> via Self-Service</w:t>
            </w:r>
          </w:p>
        </w:tc>
        <w:tc>
          <w:tcPr>
            <w:tcW w:w="1080" w:type="dxa"/>
            <w:tcBorders>
              <w:top w:val="single" w:sz="8" w:space="0" w:color="999999"/>
              <w:left w:val="single" w:sz="8" w:space="0" w:color="999999"/>
              <w:bottom w:val="single" w:sz="8" w:space="0" w:color="999999"/>
              <w:right w:val="single" w:sz="8" w:space="0" w:color="999999"/>
            </w:tcBorders>
          </w:tcPr>
          <w:p w14:paraId="383764E5" w14:textId="32326266" w:rsidR="00AB06E9" w:rsidRPr="001557A8" w:rsidRDefault="00AB06E9" w:rsidP="00AB06E9">
            <w:pPr>
              <w:spacing w:after="120"/>
            </w:pPr>
            <w:r w:rsidRPr="001557A8">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40268806" w14:textId="049C4105" w:rsidR="00AB06E9" w:rsidRPr="001557A8" w:rsidRDefault="00AB06E9" w:rsidP="00AB06E9">
            <w:r w:rsidRPr="001557A8">
              <w:t>The employee wants to enroll in benefits</w:t>
            </w:r>
            <w:ins w:id="199" w:author="Author" w:date="2018-01-29T18:24:00Z">
              <w:r w:rsidR="009105D7">
                <w:t xml:space="preserve"> during the open enrollment period</w:t>
              </w:r>
            </w:ins>
            <w:r w:rsidRPr="001557A8">
              <w:t>.</w:t>
            </w:r>
          </w:p>
        </w:tc>
        <w:tc>
          <w:tcPr>
            <w:tcW w:w="1980" w:type="dxa"/>
            <w:tcBorders>
              <w:top w:val="single" w:sz="8" w:space="0" w:color="999999"/>
              <w:left w:val="single" w:sz="8" w:space="0" w:color="999999"/>
              <w:bottom w:val="single" w:sz="8" w:space="0" w:color="999999"/>
              <w:right w:val="single" w:sz="8" w:space="0" w:color="999999"/>
            </w:tcBorders>
          </w:tcPr>
          <w:p w14:paraId="213D1810" w14:textId="586870E0" w:rsidR="00AB06E9" w:rsidRPr="001557A8" w:rsidRDefault="00AB06E9" w:rsidP="00AB06E9">
            <w:r w:rsidRPr="001557A8">
              <w:t>Employee</w:t>
            </w:r>
          </w:p>
        </w:tc>
        <w:tc>
          <w:tcPr>
            <w:tcW w:w="1350" w:type="dxa"/>
            <w:tcBorders>
              <w:top w:val="single" w:sz="8" w:space="0" w:color="999999"/>
              <w:left w:val="single" w:sz="8" w:space="0" w:color="999999"/>
              <w:bottom w:val="single" w:sz="8" w:space="0" w:color="999999"/>
              <w:right w:val="single" w:sz="8" w:space="0" w:color="999999"/>
            </w:tcBorders>
          </w:tcPr>
          <w:p w14:paraId="3FD0D509" w14:textId="39BF246E" w:rsidR="00AB06E9" w:rsidRPr="001557A8" w:rsidRDefault="00AB06E9" w:rsidP="00AB06E9">
            <w:r w:rsidRPr="001557A8">
              <w:t xml:space="preserve">Company Instance URL </w:t>
            </w:r>
          </w:p>
        </w:tc>
        <w:tc>
          <w:tcPr>
            <w:tcW w:w="3628" w:type="dxa"/>
            <w:tcBorders>
              <w:top w:val="single" w:sz="8" w:space="0" w:color="999999"/>
              <w:left w:val="single" w:sz="8" w:space="0" w:color="999999"/>
              <w:bottom w:val="single" w:sz="8" w:space="0" w:color="999999"/>
              <w:right w:val="single" w:sz="8" w:space="0" w:color="999999"/>
            </w:tcBorders>
          </w:tcPr>
          <w:p w14:paraId="49898F17" w14:textId="1C272F56" w:rsidR="00AB06E9" w:rsidRPr="001557A8" w:rsidRDefault="00AB06E9" w:rsidP="00AB06E9">
            <w:r w:rsidRPr="001557A8">
              <w:t>A benefit has been enrolled in</w:t>
            </w:r>
            <w:ins w:id="200" w:author="Author" w:date="2018-01-29T18:27:00Z">
              <w:r w:rsidR="00A52C6D">
                <w:t xml:space="preserve"> during the open enrollment period</w:t>
              </w:r>
            </w:ins>
            <w:r w:rsidRPr="001557A8">
              <w:t>.</w:t>
            </w:r>
            <w:ins w:id="201" w:author="Author" w:date="2018-01-29T18:27:00Z">
              <w:r w:rsidR="00A52C6D" w:rsidRPr="00945767">
                <w:t xml:space="preserve"> The request has been sent to the </w:t>
              </w:r>
              <w:r w:rsidR="00A52C6D" w:rsidRPr="00A77232">
                <w:t>HR Business Partner</w:t>
              </w:r>
              <w:r w:rsidR="00A52C6D" w:rsidRPr="00A77232" w:rsidDel="004D6316">
                <w:t xml:space="preserve"> </w:t>
              </w:r>
              <w:r w:rsidR="00A52C6D" w:rsidRPr="00945767">
                <w:t>for approval.</w:t>
              </w:r>
            </w:ins>
          </w:p>
        </w:tc>
      </w:tr>
      <w:tr w:rsidR="00945767" w:rsidRPr="001557A8" w14:paraId="5D42A032"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5FB915FF" w14:textId="3E3A0AF0" w:rsidR="00AB06E9" w:rsidRPr="001557A8" w:rsidRDefault="009105D7" w:rsidP="00AB06E9">
            <w:pPr>
              <w:rPr>
                <w:rStyle w:val="SAPEmphasis"/>
              </w:rPr>
            </w:pPr>
            <w:ins w:id="202" w:author="Author" w:date="2018-01-29T18:17:00Z">
              <w:r>
                <w:rPr>
                  <w:rStyle w:val="SAPEmphasis"/>
                </w:rPr>
                <w:t xml:space="preserve">Use Case 1: </w:t>
              </w:r>
            </w:ins>
            <w:r w:rsidR="00AB06E9" w:rsidRPr="001557A8">
              <w:rPr>
                <w:rStyle w:val="SAPEmphasis"/>
              </w:rPr>
              <w:t>Option 2: Enroll in Benefits</w:t>
            </w:r>
            <w:ins w:id="203" w:author="Author" w:date="2018-01-29T18:18:00Z">
              <w:r w:rsidRPr="009105D7">
                <w:rPr>
                  <w:rStyle w:val="SAPEmphasis"/>
                </w:rPr>
                <w:t xml:space="preserve"> during Open Enrollment Period</w:t>
              </w:r>
            </w:ins>
            <w:r w:rsidR="00AB06E9" w:rsidRPr="001557A8">
              <w:rPr>
                <w:rStyle w:val="SAPEmphasis"/>
              </w:rPr>
              <w:t xml:space="preserve"> on Behalf of Employee</w:t>
            </w:r>
          </w:p>
        </w:tc>
        <w:tc>
          <w:tcPr>
            <w:tcW w:w="1080" w:type="dxa"/>
            <w:tcBorders>
              <w:top w:val="single" w:sz="8" w:space="0" w:color="999999"/>
              <w:left w:val="single" w:sz="8" w:space="0" w:color="999999"/>
              <w:bottom w:val="single" w:sz="8" w:space="0" w:color="999999"/>
              <w:right w:val="single" w:sz="8" w:space="0" w:color="999999"/>
            </w:tcBorders>
          </w:tcPr>
          <w:p w14:paraId="5A8DC3C2" w14:textId="526A3EB8" w:rsidR="00AB06E9" w:rsidRPr="001557A8" w:rsidRDefault="00AB06E9" w:rsidP="00AB06E9">
            <w:pPr>
              <w:spacing w:after="120"/>
            </w:pPr>
            <w:r w:rsidRPr="001557A8">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0B9BC771" w14:textId="66340E26" w:rsidR="00AB06E9" w:rsidRPr="001557A8" w:rsidRDefault="00AB06E9" w:rsidP="00AB06E9">
            <w:r w:rsidRPr="001557A8">
              <w:t>The employee wants to enroll in benefits</w:t>
            </w:r>
            <w:ins w:id="204" w:author="Author" w:date="2018-01-29T18:24:00Z">
              <w:r w:rsidR="009105D7">
                <w:t xml:space="preserve"> during the open enrollment period</w:t>
              </w:r>
            </w:ins>
            <w:r w:rsidRPr="001557A8">
              <w:t>, but has no access to the system.</w:t>
            </w:r>
          </w:p>
        </w:tc>
        <w:tc>
          <w:tcPr>
            <w:tcW w:w="1980" w:type="dxa"/>
            <w:tcBorders>
              <w:top w:val="single" w:sz="8" w:space="0" w:color="999999"/>
              <w:left w:val="single" w:sz="8" w:space="0" w:color="999999"/>
              <w:bottom w:val="single" w:sz="8" w:space="0" w:color="999999"/>
              <w:right w:val="single" w:sz="8" w:space="0" w:color="999999"/>
            </w:tcBorders>
          </w:tcPr>
          <w:p w14:paraId="723EE4FB" w14:textId="635D6F09" w:rsidR="00AB06E9" w:rsidRPr="001557A8" w:rsidRDefault="00AB06E9" w:rsidP="00AB06E9">
            <w:r w:rsidRPr="001557A8">
              <w:rPr>
                <w:lang w:eastAsia="zh-CN"/>
              </w:rPr>
              <w:t>Benefits Administrator</w:t>
            </w:r>
          </w:p>
        </w:tc>
        <w:tc>
          <w:tcPr>
            <w:tcW w:w="1350" w:type="dxa"/>
            <w:tcBorders>
              <w:top w:val="single" w:sz="8" w:space="0" w:color="999999"/>
              <w:left w:val="single" w:sz="8" w:space="0" w:color="999999"/>
              <w:bottom w:val="single" w:sz="8" w:space="0" w:color="999999"/>
              <w:right w:val="single" w:sz="8" w:space="0" w:color="999999"/>
            </w:tcBorders>
          </w:tcPr>
          <w:p w14:paraId="71E37475" w14:textId="3EBF771B" w:rsidR="00AB06E9" w:rsidRPr="001557A8" w:rsidRDefault="00AB06E9" w:rsidP="00AB06E9">
            <w:r w:rsidRPr="001557A8">
              <w:t xml:space="preserve">Company Instance URL </w:t>
            </w:r>
          </w:p>
        </w:tc>
        <w:tc>
          <w:tcPr>
            <w:tcW w:w="3628" w:type="dxa"/>
            <w:tcBorders>
              <w:top w:val="single" w:sz="8" w:space="0" w:color="999999"/>
              <w:left w:val="single" w:sz="8" w:space="0" w:color="999999"/>
              <w:bottom w:val="single" w:sz="8" w:space="0" w:color="999999"/>
              <w:right w:val="single" w:sz="8" w:space="0" w:color="999999"/>
            </w:tcBorders>
          </w:tcPr>
          <w:p w14:paraId="3DF78F56" w14:textId="65160B8D" w:rsidR="00AB06E9" w:rsidRPr="001557A8" w:rsidRDefault="00AB06E9" w:rsidP="00AB06E9">
            <w:r w:rsidRPr="001557A8">
              <w:t>A benefit has been enrolled in</w:t>
            </w:r>
            <w:ins w:id="205" w:author="Author" w:date="2018-01-29T18:27:00Z">
              <w:r w:rsidR="00A52C6D">
                <w:t xml:space="preserve"> during the open enrollment period</w:t>
              </w:r>
            </w:ins>
            <w:r w:rsidRPr="001557A8">
              <w:t xml:space="preserve"> by the benefits administrator for the employee. </w:t>
            </w:r>
            <w:ins w:id="206" w:author="Author" w:date="2018-01-29T18:27:00Z">
              <w:r w:rsidR="00A52C6D" w:rsidRPr="00945767">
                <w:t xml:space="preserve">The request has been sent to the </w:t>
              </w:r>
              <w:r w:rsidR="00A52C6D" w:rsidRPr="00A77232">
                <w:t>HR Business Partner</w:t>
              </w:r>
              <w:r w:rsidR="00A52C6D" w:rsidRPr="00A77232" w:rsidDel="004D6316">
                <w:t xml:space="preserve"> </w:t>
              </w:r>
              <w:r w:rsidR="00A52C6D" w:rsidRPr="00945767">
                <w:t>for approval.</w:t>
              </w:r>
            </w:ins>
          </w:p>
        </w:tc>
      </w:tr>
      <w:tr w:rsidR="009105D7" w:rsidRPr="001557A8" w14:paraId="44B30CA7" w14:textId="77777777" w:rsidTr="003B37F4">
        <w:trPr>
          <w:ins w:id="207" w:author="Author" w:date="2018-01-29T18:18:00Z"/>
        </w:trPr>
        <w:tc>
          <w:tcPr>
            <w:tcW w:w="2847" w:type="dxa"/>
            <w:tcBorders>
              <w:top w:val="single" w:sz="8" w:space="0" w:color="999999"/>
              <w:left w:val="single" w:sz="8" w:space="0" w:color="999999"/>
              <w:bottom w:val="single" w:sz="8" w:space="0" w:color="999999"/>
              <w:right w:val="single" w:sz="8" w:space="0" w:color="999999"/>
            </w:tcBorders>
          </w:tcPr>
          <w:p w14:paraId="13D5FCB4" w14:textId="18003587" w:rsidR="00761FA5" w:rsidRDefault="009105D7" w:rsidP="009105D7">
            <w:pPr>
              <w:rPr>
                <w:ins w:id="208" w:author="Author" w:date="2018-01-29T18:18:00Z"/>
                <w:rStyle w:val="SAPEmphasis"/>
              </w:rPr>
            </w:pPr>
            <w:ins w:id="209" w:author="Author" w:date="2018-01-29T18:18:00Z">
              <w:r w:rsidRPr="009105D7">
                <w:rPr>
                  <w:rStyle w:val="SAPEmphasis"/>
                </w:rPr>
                <w:t>Approv</w:t>
              </w:r>
              <w:r>
                <w:rPr>
                  <w:rStyle w:val="SAPEmphasis"/>
                </w:rPr>
                <w:t>e</w:t>
              </w:r>
              <w:r w:rsidRPr="009105D7">
                <w:rPr>
                  <w:rStyle w:val="SAPEmphasis"/>
                </w:rPr>
                <w:t xml:space="preserve"> </w:t>
              </w:r>
              <w:del w:id="210" w:author="Author" w:date="2018-02-23T15:00:00Z">
                <w:r w:rsidRPr="009105D7" w:rsidDel="00761FA5">
                  <w:rPr>
                    <w:rStyle w:val="SAPEmphasis"/>
                  </w:rPr>
                  <w:delText xml:space="preserve">Benefits </w:delText>
                </w:r>
              </w:del>
              <w:r w:rsidRPr="009105D7">
                <w:rPr>
                  <w:rStyle w:val="SAPEmphasis"/>
                </w:rPr>
                <w:t>Enrollment</w:t>
              </w:r>
            </w:ins>
            <w:ins w:id="211" w:author="Author" w:date="2018-02-23T15:00:00Z">
              <w:r w:rsidR="00761FA5">
                <w:rPr>
                  <w:rStyle w:val="SAPEmphasis"/>
                </w:rPr>
                <w:t xml:space="preserve"> in </w:t>
              </w:r>
            </w:ins>
            <w:ins w:id="212" w:author="Author" w:date="2018-01-29T18:18:00Z">
              <w:del w:id="213" w:author="Author" w:date="2018-02-23T15:00:00Z">
                <w:r w:rsidRPr="009105D7" w:rsidDel="00761FA5">
                  <w:rPr>
                    <w:rStyle w:val="SAPEmphasis"/>
                  </w:rPr>
                  <w:delText xml:space="preserve"> </w:delText>
                </w:r>
              </w:del>
            </w:ins>
            <w:ins w:id="214" w:author="Author" w:date="2018-02-23T15:00:00Z">
              <w:r w:rsidR="00761FA5" w:rsidRPr="009105D7">
                <w:rPr>
                  <w:rStyle w:val="SAPEmphasis"/>
                </w:rPr>
                <w:t xml:space="preserve">Benefits </w:t>
              </w:r>
            </w:ins>
            <w:ins w:id="215" w:author="Author" w:date="2018-01-29T18:18:00Z">
              <w:r w:rsidRPr="009105D7">
                <w:rPr>
                  <w:rStyle w:val="SAPEmphasis"/>
                </w:rPr>
                <w:t>during Open Enrollment Period</w:t>
              </w:r>
            </w:ins>
          </w:p>
        </w:tc>
        <w:tc>
          <w:tcPr>
            <w:tcW w:w="1080" w:type="dxa"/>
            <w:tcBorders>
              <w:top w:val="single" w:sz="8" w:space="0" w:color="999999"/>
              <w:left w:val="single" w:sz="8" w:space="0" w:color="999999"/>
              <w:bottom w:val="single" w:sz="8" w:space="0" w:color="999999"/>
              <w:right w:val="single" w:sz="8" w:space="0" w:color="999999"/>
            </w:tcBorders>
          </w:tcPr>
          <w:p w14:paraId="134C3247" w14:textId="7A2EB1A6" w:rsidR="009105D7" w:rsidRPr="001557A8" w:rsidRDefault="009105D7" w:rsidP="009105D7">
            <w:pPr>
              <w:spacing w:after="120"/>
              <w:rPr>
                <w:ins w:id="216" w:author="Author" w:date="2018-01-29T18:18:00Z"/>
              </w:rPr>
            </w:pPr>
            <w:ins w:id="217" w:author="Author" w:date="2018-01-29T18:23:00Z">
              <w:r w:rsidRPr="001557A8">
                <w:t>Employee Central UI</w:t>
              </w:r>
            </w:ins>
          </w:p>
        </w:tc>
        <w:tc>
          <w:tcPr>
            <w:tcW w:w="3420" w:type="dxa"/>
            <w:tcBorders>
              <w:top w:val="single" w:sz="8" w:space="0" w:color="999999"/>
              <w:left w:val="single" w:sz="8" w:space="0" w:color="999999"/>
              <w:bottom w:val="single" w:sz="8" w:space="0" w:color="999999"/>
              <w:right w:val="single" w:sz="8" w:space="0" w:color="999999"/>
            </w:tcBorders>
          </w:tcPr>
          <w:p w14:paraId="6D3179B3" w14:textId="77777777" w:rsidR="009105D7" w:rsidRPr="001557A8" w:rsidRDefault="009105D7" w:rsidP="009105D7">
            <w:pPr>
              <w:rPr>
                <w:ins w:id="218" w:author="Author" w:date="2018-01-29T18:18:00Z"/>
              </w:rPr>
            </w:pPr>
          </w:p>
        </w:tc>
        <w:tc>
          <w:tcPr>
            <w:tcW w:w="1980" w:type="dxa"/>
            <w:tcBorders>
              <w:top w:val="single" w:sz="8" w:space="0" w:color="999999"/>
              <w:left w:val="single" w:sz="8" w:space="0" w:color="999999"/>
              <w:bottom w:val="single" w:sz="8" w:space="0" w:color="999999"/>
              <w:right w:val="single" w:sz="8" w:space="0" w:color="999999"/>
            </w:tcBorders>
          </w:tcPr>
          <w:p w14:paraId="1E16B2CD" w14:textId="44EA3113" w:rsidR="009105D7" w:rsidRPr="001557A8" w:rsidRDefault="009105D7" w:rsidP="009105D7">
            <w:pPr>
              <w:rPr>
                <w:ins w:id="219" w:author="Author" w:date="2018-01-29T18:18:00Z"/>
                <w:lang w:eastAsia="zh-CN"/>
              </w:rPr>
            </w:pPr>
            <w:ins w:id="220" w:author="Author" w:date="2018-01-29T18:23:00Z">
              <w:r w:rsidRPr="00A77232">
                <w:t>HR Business Partner</w:t>
              </w:r>
              <w:r w:rsidRPr="00A77232" w:rsidDel="004D6316">
                <w:t xml:space="preserve"> </w:t>
              </w:r>
              <w:r w:rsidRPr="00A77232">
                <w:t>(of the employee)</w:t>
              </w:r>
            </w:ins>
          </w:p>
        </w:tc>
        <w:tc>
          <w:tcPr>
            <w:tcW w:w="1350" w:type="dxa"/>
            <w:tcBorders>
              <w:top w:val="single" w:sz="8" w:space="0" w:color="999999"/>
              <w:left w:val="single" w:sz="8" w:space="0" w:color="999999"/>
              <w:bottom w:val="single" w:sz="8" w:space="0" w:color="999999"/>
              <w:right w:val="single" w:sz="8" w:space="0" w:color="999999"/>
            </w:tcBorders>
          </w:tcPr>
          <w:p w14:paraId="67D6362A" w14:textId="1CF353AB" w:rsidR="009105D7" w:rsidRPr="001557A8" w:rsidRDefault="009105D7" w:rsidP="009105D7">
            <w:pPr>
              <w:rPr>
                <w:ins w:id="221" w:author="Author" w:date="2018-01-29T18:18:00Z"/>
              </w:rPr>
            </w:pPr>
            <w:ins w:id="222" w:author="Author" w:date="2018-01-29T18:23:00Z">
              <w:r w:rsidRPr="001557A8">
                <w:t xml:space="preserve">Company Instance URL </w:t>
              </w:r>
            </w:ins>
          </w:p>
        </w:tc>
        <w:tc>
          <w:tcPr>
            <w:tcW w:w="3628" w:type="dxa"/>
            <w:tcBorders>
              <w:top w:val="single" w:sz="8" w:space="0" w:color="999999"/>
              <w:left w:val="single" w:sz="8" w:space="0" w:color="999999"/>
              <w:bottom w:val="single" w:sz="8" w:space="0" w:color="999999"/>
              <w:right w:val="single" w:sz="8" w:space="0" w:color="999999"/>
            </w:tcBorders>
          </w:tcPr>
          <w:p w14:paraId="1FE8E557" w14:textId="41AAC15A" w:rsidR="009105D7" w:rsidRPr="001557A8" w:rsidRDefault="00A52C6D" w:rsidP="009105D7">
            <w:pPr>
              <w:rPr>
                <w:ins w:id="223" w:author="Author" w:date="2018-01-29T18:18:00Z"/>
              </w:rPr>
            </w:pPr>
            <w:ins w:id="224" w:author="Author" w:date="2018-01-29T18:25:00Z">
              <w:r>
                <w:t>The enrollment in benefits during the open enrollment period has been approved.</w:t>
              </w:r>
            </w:ins>
          </w:p>
        </w:tc>
      </w:tr>
      <w:tr w:rsidR="009105D7" w:rsidRPr="001557A8" w14:paraId="7CE757C9"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3D563439" w14:textId="35EA9261" w:rsidR="009105D7" w:rsidRPr="001557A8" w:rsidRDefault="009105D7" w:rsidP="009105D7">
            <w:pPr>
              <w:rPr>
                <w:rStyle w:val="SAPEmphasis"/>
              </w:rPr>
            </w:pPr>
            <w:commentRangeStart w:id="225"/>
            <w:r w:rsidRPr="001557A8">
              <w:rPr>
                <w:rStyle w:val="SAPEmphasis"/>
              </w:rPr>
              <w:t xml:space="preserve">Send E-mail Notification about </w:t>
            </w:r>
            <w:ins w:id="226" w:author="Author" w:date="2018-02-23T15:09:00Z">
              <w:r w:rsidR="003B37F4" w:rsidRPr="003B37F4">
                <w:rPr>
                  <w:rStyle w:val="SAPEmphasis"/>
                </w:rPr>
                <w:t>Approval of Employee Enrollment in Benefits during Open Enrollment Period</w:t>
              </w:r>
            </w:ins>
            <w:del w:id="227" w:author="Author" w:date="2018-02-23T15:09:00Z">
              <w:r w:rsidRPr="001557A8" w:rsidDel="003B37F4">
                <w:rPr>
                  <w:rStyle w:val="SAPEmphasis"/>
                </w:rPr>
                <w:delText>Employee Benefits Enrollment</w:delText>
              </w:r>
            </w:del>
            <w:ins w:id="228" w:author="Author" w:date="2018-01-29T18:18:00Z">
              <w:del w:id="229" w:author="Author" w:date="2018-02-23T15:09:00Z">
                <w:r w:rsidDel="003B37F4">
                  <w:rPr>
                    <w:rStyle w:val="SAPEmphasis"/>
                  </w:rPr>
                  <w:delText xml:space="preserve"> Approval</w:delText>
                </w:r>
              </w:del>
            </w:ins>
          </w:p>
        </w:tc>
        <w:tc>
          <w:tcPr>
            <w:tcW w:w="1080" w:type="dxa"/>
            <w:tcBorders>
              <w:top w:val="single" w:sz="8" w:space="0" w:color="999999"/>
              <w:left w:val="single" w:sz="8" w:space="0" w:color="999999"/>
              <w:bottom w:val="single" w:sz="8" w:space="0" w:color="999999"/>
              <w:right w:val="single" w:sz="8" w:space="0" w:color="999999"/>
            </w:tcBorders>
          </w:tcPr>
          <w:p w14:paraId="2F1E3E0F" w14:textId="4F35CBBA" w:rsidR="009105D7" w:rsidRPr="001557A8" w:rsidRDefault="009105D7" w:rsidP="009105D7">
            <w:pPr>
              <w:spacing w:after="120"/>
            </w:pPr>
            <w:r w:rsidRPr="001557A8">
              <w:t>Back-ground</w:t>
            </w:r>
          </w:p>
        </w:tc>
        <w:tc>
          <w:tcPr>
            <w:tcW w:w="3420" w:type="dxa"/>
            <w:tcBorders>
              <w:top w:val="single" w:sz="8" w:space="0" w:color="999999"/>
              <w:left w:val="single" w:sz="8" w:space="0" w:color="999999"/>
              <w:bottom w:val="single" w:sz="8" w:space="0" w:color="999999"/>
              <w:right w:val="single" w:sz="8" w:space="0" w:color="999999"/>
            </w:tcBorders>
          </w:tcPr>
          <w:p w14:paraId="363F86A3" w14:textId="2F803F60" w:rsidR="009105D7" w:rsidRPr="001557A8" w:rsidRDefault="009105D7" w:rsidP="009105D7">
            <w:r w:rsidRPr="001557A8">
              <w:t>The e-mail address of the employee is maintained in his or her employee file.</w:t>
            </w:r>
          </w:p>
        </w:tc>
        <w:tc>
          <w:tcPr>
            <w:tcW w:w="1980" w:type="dxa"/>
            <w:tcBorders>
              <w:top w:val="single" w:sz="8" w:space="0" w:color="999999"/>
              <w:left w:val="single" w:sz="8" w:space="0" w:color="999999"/>
              <w:bottom w:val="single" w:sz="8" w:space="0" w:color="999999"/>
              <w:right w:val="single" w:sz="8" w:space="0" w:color="999999"/>
            </w:tcBorders>
          </w:tcPr>
          <w:p w14:paraId="3E1CF61A" w14:textId="5A53A071" w:rsidR="009105D7" w:rsidRPr="001557A8" w:rsidRDefault="009105D7" w:rsidP="009105D7"/>
        </w:tc>
        <w:tc>
          <w:tcPr>
            <w:tcW w:w="1350" w:type="dxa"/>
            <w:tcBorders>
              <w:top w:val="single" w:sz="8" w:space="0" w:color="999999"/>
              <w:left w:val="single" w:sz="8" w:space="0" w:color="999999"/>
              <w:bottom w:val="single" w:sz="8" w:space="0" w:color="999999"/>
              <w:right w:val="single" w:sz="8" w:space="0" w:color="999999"/>
            </w:tcBorders>
          </w:tcPr>
          <w:p w14:paraId="781A29F2" w14:textId="25E19666" w:rsidR="009105D7" w:rsidRPr="001557A8" w:rsidRDefault="009105D7" w:rsidP="009105D7"/>
        </w:tc>
        <w:tc>
          <w:tcPr>
            <w:tcW w:w="3628" w:type="dxa"/>
            <w:tcBorders>
              <w:top w:val="single" w:sz="8" w:space="0" w:color="999999"/>
              <w:left w:val="single" w:sz="8" w:space="0" w:color="999999"/>
              <w:bottom w:val="single" w:sz="8" w:space="0" w:color="999999"/>
              <w:right w:val="single" w:sz="8" w:space="0" w:color="999999"/>
            </w:tcBorders>
          </w:tcPr>
          <w:p w14:paraId="1EC81556" w14:textId="43EB88FA" w:rsidR="009105D7" w:rsidRPr="001557A8" w:rsidRDefault="009105D7" w:rsidP="009105D7">
            <w:r w:rsidRPr="001557A8">
              <w:t>A notification about the</w:t>
            </w:r>
            <w:ins w:id="230" w:author="Author" w:date="2018-01-29T18:25:00Z">
              <w:r w:rsidR="00A52C6D">
                <w:t xml:space="preserve"> approved</w:t>
              </w:r>
            </w:ins>
            <w:r w:rsidRPr="001557A8">
              <w:t xml:space="preserve"> enrollment in benefits </w:t>
            </w:r>
            <w:ins w:id="231" w:author="Author" w:date="2018-01-29T18:26:00Z">
              <w:r w:rsidR="00A52C6D">
                <w:t>during the open enrollment period</w:t>
              </w:r>
              <w:r w:rsidR="00A52C6D" w:rsidRPr="001557A8">
                <w:t xml:space="preserve"> </w:t>
              </w:r>
            </w:ins>
            <w:r w:rsidRPr="001557A8">
              <w:t>has been sent to the enrolling employee.</w:t>
            </w:r>
          </w:p>
        </w:tc>
      </w:tr>
      <w:tr w:rsidR="009105D7" w:rsidRPr="001557A8" w14:paraId="15BD3C27"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5120A3C2" w14:textId="1E655DBB" w:rsidR="009105D7" w:rsidRPr="001557A8" w:rsidRDefault="009105D7" w:rsidP="009105D7">
            <w:pPr>
              <w:rPr>
                <w:rStyle w:val="SAPEmphasis"/>
              </w:rPr>
            </w:pPr>
            <w:r w:rsidRPr="001557A8">
              <w:rPr>
                <w:rStyle w:val="SAPEmphasis"/>
              </w:rPr>
              <w:t xml:space="preserve">Receive E-mail Notification about </w:t>
            </w:r>
            <w:ins w:id="232" w:author="Author" w:date="2018-01-29T18:18:00Z">
              <w:r>
                <w:rPr>
                  <w:rStyle w:val="SAPEmphasis"/>
                </w:rPr>
                <w:t xml:space="preserve">Approval of </w:t>
              </w:r>
            </w:ins>
            <w:r w:rsidRPr="001557A8">
              <w:rPr>
                <w:rStyle w:val="SAPEmphasis"/>
              </w:rPr>
              <w:t xml:space="preserve">my </w:t>
            </w:r>
            <w:ins w:id="233" w:author="Author" w:date="2018-02-23T15:09:00Z">
              <w:r w:rsidR="003B37F4" w:rsidRPr="003B37F4">
                <w:rPr>
                  <w:rStyle w:val="SAPEmphasis"/>
                </w:rPr>
                <w:t>Enrollment in Benefits during Open Enrollment Period</w:t>
              </w:r>
            </w:ins>
            <w:del w:id="234" w:author="Author" w:date="2018-02-23T15:09:00Z">
              <w:r w:rsidRPr="001557A8" w:rsidDel="003B37F4">
                <w:rPr>
                  <w:rStyle w:val="SAPEmphasis"/>
                </w:rPr>
                <w:delText>Benefits Enrollment</w:delText>
              </w:r>
            </w:del>
          </w:p>
        </w:tc>
        <w:tc>
          <w:tcPr>
            <w:tcW w:w="1080" w:type="dxa"/>
            <w:tcBorders>
              <w:top w:val="single" w:sz="8" w:space="0" w:color="999999"/>
              <w:left w:val="single" w:sz="8" w:space="0" w:color="999999"/>
              <w:bottom w:val="single" w:sz="8" w:space="0" w:color="999999"/>
              <w:right w:val="single" w:sz="8" w:space="0" w:color="999999"/>
            </w:tcBorders>
          </w:tcPr>
          <w:p w14:paraId="6C371CF2" w14:textId="44107F28" w:rsidR="009105D7" w:rsidRPr="001557A8" w:rsidRDefault="009105D7" w:rsidP="009105D7">
            <w:pPr>
              <w:spacing w:after="120"/>
            </w:pPr>
            <w:r w:rsidRPr="001557A8">
              <w:t>E-Mail</w:t>
            </w:r>
          </w:p>
        </w:tc>
        <w:tc>
          <w:tcPr>
            <w:tcW w:w="3420" w:type="dxa"/>
            <w:tcBorders>
              <w:top w:val="single" w:sz="8" w:space="0" w:color="999999"/>
              <w:left w:val="single" w:sz="8" w:space="0" w:color="999999"/>
              <w:bottom w:val="single" w:sz="8" w:space="0" w:color="999999"/>
              <w:right w:val="single" w:sz="8" w:space="0" w:color="999999"/>
            </w:tcBorders>
          </w:tcPr>
          <w:p w14:paraId="195E5718" w14:textId="219E221A" w:rsidR="009105D7" w:rsidRPr="001557A8" w:rsidRDefault="009105D7" w:rsidP="009105D7"/>
        </w:tc>
        <w:tc>
          <w:tcPr>
            <w:tcW w:w="1980" w:type="dxa"/>
            <w:tcBorders>
              <w:top w:val="single" w:sz="8" w:space="0" w:color="999999"/>
              <w:left w:val="single" w:sz="8" w:space="0" w:color="999999"/>
              <w:bottom w:val="single" w:sz="8" w:space="0" w:color="999999"/>
              <w:right w:val="single" w:sz="8" w:space="0" w:color="999999"/>
            </w:tcBorders>
          </w:tcPr>
          <w:p w14:paraId="533FEBD7" w14:textId="47EAE770" w:rsidR="009105D7" w:rsidRPr="001557A8" w:rsidRDefault="009105D7" w:rsidP="009105D7">
            <w:r w:rsidRPr="001557A8">
              <w:t>Employee</w:t>
            </w:r>
          </w:p>
        </w:tc>
        <w:tc>
          <w:tcPr>
            <w:tcW w:w="1350" w:type="dxa"/>
            <w:tcBorders>
              <w:top w:val="single" w:sz="8" w:space="0" w:color="999999"/>
              <w:left w:val="single" w:sz="8" w:space="0" w:color="999999"/>
              <w:bottom w:val="single" w:sz="8" w:space="0" w:color="999999"/>
              <w:right w:val="single" w:sz="8" w:space="0" w:color="999999"/>
            </w:tcBorders>
          </w:tcPr>
          <w:p w14:paraId="564772D1" w14:textId="19BD9F96" w:rsidR="009105D7" w:rsidRPr="001557A8" w:rsidRDefault="009105D7" w:rsidP="009105D7">
            <w:r w:rsidRPr="001557A8">
              <w:t>outside software</w:t>
            </w:r>
          </w:p>
        </w:tc>
        <w:tc>
          <w:tcPr>
            <w:tcW w:w="3628" w:type="dxa"/>
            <w:tcBorders>
              <w:top w:val="single" w:sz="8" w:space="0" w:color="999999"/>
              <w:left w:val="single" w:sz="8" w:space="0" w:color="999999"/>
              <w:bottom w:val="single" w:sz="8" w:space="0" w:color="999999"/>
              <w:right w:val="single" w:sz="8" w:space="0" w:color="999999"/>
            </w:tcBorders>
          </w:tcPr>
          <w:p w14:paraId="0E0CA25B" w14:textId="6D492EE9" w:rsidR="009105D7" w:rsidRPr="001557A8" w:rsidRDefault="009105D7" w:rsidP="009105D7">
            <w:del w:id="235" w:author="Author" w:date="2018-01-25T15:38:00Z">
              <w:r w:rsidRPr="001557A8" w:rsidDel="001557A8">
                <w:delText xml:space="preserve">A </w:delText>
              </w:r>
            </w:del>
            <w:ins w:id="236" w:author="Author" w:date="2018-01-25T15:38:00Z">
              <w:r>
                <w:t>The</w:t>
              </w:r>
              <w:r w:rsidRPr="001557A8">
                <w:t xml:space="preserve"> </w:t>
              </w:r>
            </w:ins>
            <w:r w:rsidRPr="001557A8">
              <w:t xml:space="preserve">notification about the </w:t>
            </w:r>
            <w:ins w:id="237" w:author="Author" w:date="2018-01-29T18:26:00Z">
              <w:r w:rsidR="00A52C6D">
                <w:t xml:space="preserve">approval of the </w:t>
              </w:r>
            </w:ins>
            <w:r w:rsidRPr="001557A8">
              <w:t xml:space="preserve">enrollment in benefits </w:t>
            </w:r>
            <w:ins w:id="238" w:author="Author" w:date="2018-01-29T18:26:00Z">
              <w:r w:rsidR="00A52C6D">
                <w:t>during the open enrollment period</w:t>
              </w:r>
              <w:r w:rsidR="00A52C6D" w:rsidRPr="001557A8">
                <w:t xml:space="preserve"> </w:t>
              </w:r>
            </w:ins>
            <w:r w:rsidRPr="001557A8">
              <w:t>has been received by the enrolled employee.</w:t>
            </w:r>
            <w:commentRangeEnd w:id="225"/>
            <w:r>
              <w:rPr>
                <w:rStyle w:val="CommentReference"/>
                <w:rFonts w:ascii="Arial" w:eastAsia="SimSun" w:hAnsi="Arial"/>
                <w:lang w:val="de-DE"/>
              </w:rPr>
              <w:commentReference w:id="225"/>
            </w:r>
          </w:p>
        </w:tc>
      </w:tr>
      <w:tr w:rsidR="009105D7" w:rsidRPr="00945767" w14:paraId="511F5528" w14:textId="77777777" w:rsidTr="003B37F4">
        <w:trPr>
          <w:ins w:id="239" w:author="Author" w:date="2018-01-29T18:19:00Z"/>
        </w:trPr>
        <w:tc>
          <w:tcPr>
            <w:tcW w:w="2847" w:type="dxa"/>
            <w:tcBorders>
              <w:top w:val="single" w:sz="8" w:space="0" w:color="999999"/>
              <w:left w:val="single" w:sz="8" w:space="0" w:color="999999"/>
              <w:bottom w:val="single" w:sz="8" w:space="0" w:color="999999"/>
              <w:right w:val="single" w:sz="8" w:space="0" w:color="999999"/>
            </w:tcBorders>
          </w:tcPr>
          <w:p w14:paraId="2004D991" w14:textId="08CDBFDA" w:rsidR="009105D7" w:rsidRPr="001557A8" w:rsidRDefault="009105D7" w:rsidP="009105D7">
            <w:pPr>
              <w:rPr>
                <w:ins w:id="240" w:author="Author" w:date="2018-01-29T18:19:00Z"/>
                <w:rStyle w:val="SAPEmphasis"/>
              </w:rPr>
            </w:pPr>
            <w:ins w:id="241" w:author="Author" w:date="2018-01-29T18:19:00Z">
              <w:r>
                <w:rPr>
                  <w:rStyle w:val="SAPEmphasis"/>
                </w:rPr>
                <w:t xml:space="preserve">Use Case 2: </w:t>
              </w:r>
              <w:r w:rsidRPr="001557A8">
                <w:rPr>
                  <w:rStyle w:val="SAPEmphasis"/>
                </w:rPr>
                <w:t xml:space="preserve">Option 1: Enroll in </w:t>
              </w:r>
              <w:r>
                <w:rPr>
                  <w:rStyle w:val="SAPEmphasis"/>
                </w:rPr>
                <w:t xml:space="preserve">Other </w:t>
              </w:r>
              <w:r w:rsidRPr="001557A8">
                <w:rPr>
                  <w:rStyle w:val="SAPEmphasis"/>
                </w:rPr>
                <w:t>Benefits</w:t>
              </w:r>
              <w:r>
                <w:rPr>
                  <w:rStyle w:val="SAPEmphasis"/>
                </w:rPr>
                <w:t xml:space="preserve"> </w:t>
              </w:r>
              <w:r w:rsidRPr="001557A8">
                <w:rPr>
                  <w:rStyle w:val="SAPEmphasis"/>
                </w:rPr>
                <w:t>via Self-Service</w:t>
              </w:r>
            </w:ins>
          </w:p>
        </w:tc>
        <w:tc>
          <w:tcPr>
            <w:tcW w:w="1080" w:type="dxa"/>
            <w:tcBorders>
              <w:top w:val="single" w:sz="8" w:space="0" w:color="999999"/>
              <w:left w:val="single" w:sz="8" w:space="0" w:color="999999"/>
              <w:bottom w:val="single" w:sz="8" w:space="0" w:color="999999"/>
              <w:right w:val="single" w:sz="8" w:space="0" w:color="999999"/>
            </w:tcBorders>
          </w:tcPr>
          <w:p w14:paraId="751B50C9" w14:textId="213FFF6A" w:rsidR="009105D7" w:rsidRPr="001557A8" w:rsidRDefault="009105D7" w:rsidP="009105D7">
            <w:pPr>
              <w:spacing w:after="120"/>
              <w:rPr>
                <w:ins w:id="242" w:author="Author" w:date="2018-01-29T18:19:00Z"/>
              </w:rPr>
            </w:pPr>
            <w:ins w:id="243" w:author="Author" w:date="2018-01-29T18:23:00Z">
              <w:r w:rsidRPr="001557A8">
                <w:t>Employee Central UI</w:t>
              </w:r>
            </w:ins>
          </w:p>
        </w:tc>
        <w:tc>
          <w:tcPr>
            <w:tcW w:w="3420" w:type="dxa"/>
            <w:tcBorders>
              <w:top w:val="single" w:sz="8" w:space="0" w:color="999999"/>
              <w:left w:val="single" w:sz="8" w:space="0" w:color="999999"/>
              <w:bottom w:val="single" w:sz="8" w:space="0" w:color="999999"/>
              <w:right w:val="single" w:sz="8" w:space="0" w:color="999999"/>
            </w:tcBorders>
          </w:tcPr>
          <w:p w14:paraId="33F7294E" w14:textId="4D4A1185" w:rsidR="009105D7" w:rsidRPr="001557A8" w:rsidRDefault="00A52C6D" w:rsidP="009105D7">
            <w:pPr>
              <w:rPr>
                <w:ins w:id="244" w:author="Author" w:date="2018-01-29T18:19:00Z"/>
              </w:rPr>
            </w:pPr>
            <w:ins w:id="245" w:author="Author" w:date="2018-01-29T18:24:00Z">
              <w:r w:rsidRPr="001557A8">
                <w:t xml:space="preserve">The employee wants to enroll in </w:t>
              </w:r>
              <w:r>
                <w:t xml:space="preserve">other upcoming </w:t>
              </w:r>
              <w:r w:rsidRPr="001557A8">
                <w:t>benefits</w:t>
              </w:r>
            </w:ins>
            <w:ins w:id="246" w:author="Author" w:date="2018-01-29T18:25:00Z">
              <w:r>
                <w:t>.</w:t>
              </w:r>
            </w:ins>
          </w:p>
        </w:tc>
        <w:tc>
          <w:tcPr>
            <w:tcW w:w="1980" w:type="dxa"/>
            <w:tcBorders>
              <w:top w:val="single" w:sz="8" w:space="0" w:color="999999"/>
              <w:left w:val="single" w:sz="8" w:space="0" w:color="999999"/>
              <w:bottom w:val="single" w:sz="8" w:space="0" w:color="999999"/>
              <w:right w:val="single" w:sz="8" w:space="0" w:color="999999"/>
            </w:tcBorders>
          </w:tcPr>
          <w:p w14:paraId="2BF85999" w14:textId="0B7BDF9F" w:rsidR="009105D7" w:rsidRPr="001557A8" w:rsidRDefault="009105D7" w:rsidP="009105D7">
            <w:pPr>
              <w:rPr>
                <w:ins w:id="247" w:author="Author" w:date="2018-01-29T18:19:00Z"/>
              </w:rPr>
            </w:pPr>
            <w:ins w:id="248" w:author="Author" w:date="2018-01-29T18:23:00Z">
              <w:r w:rsidRPr="001557A8">
                <w:t>Employee</w:t>
              </w:r>
            </w:ins>
          </w:p>
        </w:tc>
        <w:tc>
          <w:tcPr>
            <w:tcW w:w="1350" w:type="dxa"/>
            <w:tcBorders>
              <w:top w:val="single" w:sz="8" w:space="0" w:color="999999"/>
              <w:left w:val="single" w:sz="8" w:space="0" w:color="999999"/>
              <w:bottom w:val="single" w:sz="8" w:space="0" w:color="999999"/>
              <w:right w:val="single" w:sz="8" w:space="0" w:color="999999"/>
            </w:tcBorders>
          </w:tcPr>
          <w:p w14:paraId="71920843" w14:textId="30F2087A" w:rsidR="009105D7" w:rsidRPr="001557A8" w:rsidRDefault="009105D7" w:rsidP="009105D7">
            <w:pPr>
              <w:rPr>
                <w:ins w:id="249" w:author="Author" w:date="2018-01-29T18:19:00Z"/>
              </w:rPr>
            </w:pPr>
            <w:ins w:id="250" w:author="Author" w:date="2018-01-29T18:23:00Z">
              <w:r w:rsidRPr="001557A8">
                <w:t xml:space="preserve">Company Instance URL </w:t>
              </w:r>
            </w:ins>
          </w:p>
        </w:tc>
        <w:tc>
          <w:tcPr>
            <w:tcW w:w="3628" w:type="dxa"/>
            <w:tcBorders>
              <w:top w:val="single" w:sz="8" w:space="0" w:color="999999"/>
              <w:left w:val="single" w:sz="8" w:space="0" w:color="999999"/>
              <w:bottom w:val="single" w:sz="8" w:space="0" w:color="999999"/>
              <w:right w:val="single" w:sz="8" w:space="0" w:color="999999"/>
            </w:tcBorders>
          </w:tcPr>
          <w:p w14:paraId="0A53EFB3" w14:textId="4B69BC06" w:rsidR="009105D7" w:rsidRPr="001557A8" w:rsidRDefault="00A52C6D" w:rsidP="009105D7">
            <w:pPr>
              <w:rPr>
                <w:ins w:id="251" w:author="Author" w:date="2018-01-29T18:19:00Z"/>
              </w:rPr>
            </w:pPr>
            <w:ins w:id="252" w:author="Author" w:date="2018-01-29T18:28:00Z">
              <w:r w:rsidRPr="001557A8">
                <w:t>A</w:t>
              </w:r>
              <w:r>
                <w:t>nother upcoming</w:t>
              </w:r>
              <w:r w:rsidRPr="001557A8">
                <w:t xml:space="preserve"> benefit has been enrolled in</w:t>
              </w:r>
              <w:r>
                <w:t>.</w:t>
              </w:r>
            </w:ins>
          </w:p>
        </w:tc>
      </w:tr>
      <w:tr w:rsidR="009105D7" w:rsidRPr="00945767" w14:paraId="65769AF7" w14:textId="77777777" w:rsidTr="003B37F4">
        <w:trPr>
          <w:ins w:id="253" w:author="Author" w:date="2018-01-29T18:19:00Z"/>
        </w:trPr>
        <w:tc>
          <w:tcPr>
            <w:tcW w:w="2847" w:type="dxa"/>
            <w:tcBorders>
              <w:top w:val="single" w:sz="8" w:space="0" w:color="999999"/>
              <w:left w:val="single" w:sz="8" w:space="0" w:color="999999"/>
              <w:bottom w:val="single" w:sz="8" w:space="0" w:color="999999"/>
              <w:right w:val="single" w:sz="8" w:space="0" w:color="999999"/>
            </w:tcBorders>
          </w:tcPr>
          <w:p w14:paraId="1F368A68" w14:textId="120CEB59" w:rsidR="009105D7" w:rsidRPr="001557A8" w:rsidRDefault="009105D7" w:rsidP="009105D7">
            <w:pPr>
              <w:rPr>
                <w:ins w:id="254" w:author="Author" w:date="2018-01-29T18:19:00Z"/>
                <w:rStyle w:val="SAPEmphasis"/>
              </w:rPr>
            </w:pPr>
            <w:ins w:id="255" w:author="Author" w:date="2018-01-29T18:19:00Z">
              <w:r>
                <w:rPr>
                  <w:rStyle w:val="SAPEmphasis"/>
                </w:rPr>
                <w:lastRenderedPageBreak/>
                <w:t xml:space="preserve">Use Case 2: </w:t>
              </w:r>
              <w:r w:rsidRPr="001557A8">
                <w:rPr>
                  <w:rStyle w:val="SAPEmphasis"/>
                </w:rPr>
                <w:t xml:space="preserve">Option 2: Enroll in </w:t>
              </w:r>
              <w:r>
                <w:rPr>
                  <w:rStyle w:val="SAPEmphasis"/>
                </w:rPr>
                <w:t xml:space="preserve">Other </w:t>
              </w:r>
              <w:r w:rsidRPr="001557A8">
                <w:rPr>
                  <w:rStyle w:val="SAPEmphasis"/>
                </w:rPr>
                <w:t>Benefits</w:t>
              </w:r>
              <w:r w:rsidRPr="009105D7">
                <w:rPr>
                  <w:rStyle w:val="SAPEmphasis"/>
                </w:rPr>
                <w:t xml:space="preserve"> </w:t>
              </w:r>
              <w:r w:rsidRPr="001557A8">
                <w:rPr>
                  <w:rStyle w:val="SAPEmphasis"/>
                </w:rPr>
                <w:t>on Behalf of Employee</w:t>
              </w:r>
            </w:ins>
          </w:p>
        </w:tc>
        <w:tc>
          <w:tcPr>
            <w:tcW w:w="1080" w:type="dxa"/>
            <w:tcBorders>
              <w:top w:val="single" w:sz="8" w:space="0" w:color="999999"/>
              <w:left w:val="single" w:sz="8" w:space="0" w:color="999999"/>
              <w:bottom w:val="single" w:sz="8" w:space="0" w:color="999999"/>
              <w:right w:val="single" w:sz="8" w:space="0" w:color="999999"/>
            </w:tcBorders>
          </w:tcPr>
          <w:p w14:paraId="0A68875C" w14:textId="27F86773" w:rsidR="009105D7" w:rsidRPr="001557A8" w:rsidRDefault="009105D7" w:rsidP="009105D7">
            <w:pPr>
              <w:spacing w:after="120"/>
              <w:rPr>
                <w:ins w:id="256" w:author="Author" w:date="2018-01-29T18:19:00Z"/>
              </w:rPr>
            </w:pPr>
            <w:ins w:id="257" w:author="Author" w:date="2018-01-29T18:23:00Z">
              <w:r w:rsidRPr="001557A8">
                <w:t>Employee Central UI</w:t>
              </w:r>
            </w:ins>
          </w:p>
        </w:tc>
        <w:tc>
          <w:tcPr>
            <w:tcW w:w="3420" w:type="dxa"/>
            <w:tcBorders>
              <w:top w:val="single" w:sz="8" w:space="0" w:color="999999"/>
              <w:left w:val="single" w:sz="8" w:space="0" w:color="999999"/>
              <w:bottom w:val="single" w:sz="8" w:space="0" w:color="999999"/>
              <w:right w:val="single" w:sz="8" w:space="0" w:color="999999"/>
            </w:tcBorders>
          </w:tcPr>
          <w:p w14:paraId="671D8426" w14:textId="2A301D3A" w:rsidR="009105D7" w:rsidRPr="001557A8" w:rsidRDefault="009105D7" w:rsidP="009105D7">
            <w:pPr>
              <w:rPr>
                <w:ins w:id="258" w:author="Author" w:date="2018-01-29T18:19:00Z"/>
              </w:rPr>
            </w:pPr>
            <w:ins w:id="259" w:author="Author" w:date="2018-01-29T18:24:00Z">
              <w:r w:rsidRPr="001557A8">
                <w:t xml:space="preserve">The employee wants to enroll in </w:t>
              </w:r>
              <w:r>
                <w:t xml:space="preserve">other upcoming </w:t>
              </w:r>
              <w:r w:rsidRPr="001557A8">
                <w:t>benefits, but has no access to the system.</w:t>
              </w:r>
            </w:ins>
          </w:p>
        </w:tc>
        <w:tc>
          <w:tcPr>
            <w:tcW w:w="1980" w:type="dxa"/>
            <w:tcBorders>
              <w:top w:val="single" w:sz="8" w:space="0" w:color="999999"/>
              <w:left w:val="single" w:sz="8" w:space="0" w:color="999999"/>
              <w:bottom w:val="single" w:sz="8" w:space="0" w:color="999999"/>
              <w:right w:val="single" w:sz="8" w:space="0" w:color="999999"/>
            </w:tcBorders>
          </w:tcPr>
          <w:p w14:paraId="72639AB1" w14:textId="7C92FDCF" w:rsidR="009105D7" w:rsidRPr="001557A8" w:rsidRDefault="009105D7" w:rsidP="009105D7">
            <w:pPr>
              <w:rPr>
                <w:ins w:id="260" w:author="Author" w:date="2018-01-29T18:19:00Z"/>
              </w:rPr>
            </w:pPr>
            <w:ins w:id="261" w:author="Author" w:date="2018-01-29T18:23:00Z">
              <w:r w:rsidRPr="001557A8">
                <w:rPr>
                  <w:lang w:eastAsia="zh-CN"/>
                </w:rPr>
                <w:t>Benefits Administrator</w:t>
              </w:r>
            </w:ins>
          </w:p>
        </w:tc>
        <w:tc>
          <w:tcPr>
            <w:tcW w:w="1350" w:type="dxa"/>
            <w:tcBorders>
              <w:top w:val="single" w:sz="8" w:space="0" w:color="999999"/>
              <w:left w:val="single" w:sz="8" w:space="0" w:color="999999"/>
              <w:bottom w:val="single" w:sz="8" w:space="0" w:color="999999"/>
              <w:right w:val="single" w:sz="8" w:space="0" w:color="999999"/>
            </w:tcBorders>
          </w:tcPr>
          <w:p w14:paraId="72325FED" w14:textId="45544C80" w:rsidR="009105D7" w:rsidRPr="001557A8" w:rsidRDefault="009105D7" w:rsidP="009105D7">
            <w:pPr>
              <w:rPr>
                <w:ins w:id="262" w:author="Author" w:date="2018-01-29T18:19:00Z"/>
              </w:rPr>
            </w:pPr>
            <w:ins w:id="263" w:author="Author" w:date="2018-01-29T18:23:00Z">
              <w:r w:rsidRPr="001557A8">
                <w:t xml:space="preserve">Company Instance URL </w:t>
              </w:r>
            </w:ins>
          </w:p>
        </w:tc>
        <w:tc>
          <w:tcPr>
            <w:tcW w:w="3628" w:type="dxa"/>
            <w:tcBorders>
              <w:top w:val="single" w:sz="8" w:space="0" w:color="999999"/>
              <w:left w:val="single" w:sz="8" w:space="0" w:color="999999"/>
              <w:bottom w:val="single" w:sz="8" w:space="0" w:color="999999"/>
              <w:right w:val="single" w:sz="8" w:space="0" w:color="999999"/>
            </w:tcBorders>
          </w:tcPr>
          <w:p w14:paraId="1196E908" w14:textId="403FFBE3" w:rsidR="009105D7" w:rsidRPr="001557A8" w:rsidRDefault="00A52C6D" w:rsidP="009105D7">
            <w:pPr>
              <w:rPr>
                <w:ins w:id="264" w:author="Author" w:date="2018-01-29T18:19:00Z"/>
              </w:rPr>
            </w:pPr>
            <w:ins w:id="265" w:author="Author" w:date="2018-01-29T18:28:00Z">
              <w:r w:rsidRPr="001557A8">
                <w:t>A</w:t>
              </w:r>
              <w:r>
                <w:t>nother upcoming</w:t>
              </w:r>
              <w:r w:rsidRPr="001557A8">
                <w:t xml:space="preserve"> benefit has been enrolled in</w:t>
              </w:r>
              <w:r>
                <w:t xml:space="preserve"> </w:t>
              </w:r>
              <w:r w:rsidRPr="001557A8">
                <w:t>by the benefits administrator for the employee</w:t>
              </w:r>
              <w:r>
                <w:t>.</w:t>
              </w:r>
            </w:ins>
          </w:p>
        </w:tc>
      </w:tr>
      <w:tr w:rsidR="009105D7" w:rsidRPr="00945767" w14:paraId="392F1DED"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52223BA6" w14:textId="243932A3" w:rsidR="009105D7" w:rsidRPr="001557A8" w:rsidRDefault="009105D7" w:rsidP="009105D7">
            <w:pPr>
              <w:rPr>
                <w:rStyle w:val="SAPEmphasis"/>
              </w:rPr>
            </w:pPr>
            <w:r w:rsidRPr="001557A8">
              <w:rPr>
                <w:rStyle w:val="SAPEmphasis"/>
              </w:rPr>
              <w:t xml:space="preserve">View my Benefits Enrollments </w:t>
            </w:r>
          </w:p>
        </w:tc>
        <w:tc>
          <w:tcPr>
            <w:tcW w:w="1080" w:type="dxa"/>
            <w:tcBorders>
              <w:top w:val="single" w:sz="8" w:space="0" w:color="999999"/>
              <w:left w:val="single" w:sz="8" w:space="0" w:color="999999"/>
              <w:bottom w:val="single" w:sz="8" w:space="0" w:color="999999"/>
              <w:right w:val="single" w:sz="8" w:space="0" w:color="999999"/>
            </w:tcBorders>
          </w:tcPr>
          <w:p w14:paraId="06572D6B" w14:textId="08280686" w:rsidR="009105D7" w:rsidRPr="001557A8" w:rsidRDefault="009105D7" w:rsidP="009105D7">
            <w:pPr>
              <w:spacing w:after="120"/>
            </w:pPr>
            <w:r w:rsidRPr="001557A8">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59761ABE" w14:textId="77777777" w:rsidR="009105D7" w:rsidRPr="001557A8" w:rsidRDefault="009105D7" w:rsidP="009105D7"/>
        </w:tc>
        <w:tc>
          <w:tcPr>
            <w:tcW w:w="1980" w:type="dxa"/>
            <w:tcBorders>
              <w:top w:val="single" w:sz="8" w:space="0" w:color="999999"/>
              <w:left w:val="single" w:sz="8" w:space="0" w:color="999999"/>
              <w:bottom w:val="single" w:sz="8" w:space="0" w:color="999999"/>
              <w:right w:val="single" w:sz="8" w:space="0" w:color="999999"/>
            </w:tcBorders>
          </w:tcPr>
          <w:p w14:paraId="22ECBFB2" w14:textId="028EF81C" w:rsidR="009105D7" w:rsidRPr="001557A8" w:rsidRDefault="009105D7" w:rsidP="009105D7">
            <w:r w:rsidRPr="001557A8">
              <w:t>Employee</w:t>
            </w:r>
          </w:p>
        </w:tc>
        <w:tc>
          <w:tcPr>
            <w:tcW w:w="1350" w:type="dxa"/>
            <w:tcBorders>
              <w:top w:val="single" w:sz="8" w:space="0" w:color="999999"/>
              <w:left w:val="single" w:sz="8" w:space="0" w:color="999999"/>
              <w:bottom w:val="single" w:sz="8" w:space="0" w:color="999999"/>
              <w:right w:val="single" w:sz="8" w:space="0" w:color="999999"/>
            </w:tcBorders>
          </w:tcPr>
          <w:p w14:paraId="6F82CCE1" w14:textId="41D0EAD7" w:rsidR="009105D7" w:rsidRPr="001557A8" w:rsidRDefault="009105D7" w:rsidP="009105D7">
            <w:r w:rsidRPr="001557A8">
              <w:t>Company Instance URL</w:t>
            </w:r>
          </w:p>
        </w:tc>
        <w:tc>
          <w:tcPr>
            <w:tcW w:w="3628" w:type="dxa"/>
            <w:tcBorders>
              <w:top w:val="single" w:sz="8" w:space="0" w:color="999999"/>
              <w:left w:val="single" w:sz="8" w:space="0" w:color="999999"/>
              <w:bottom w:val="single" w:sz="8" w:space="0" w:color="999999"/>
              <w:right w:val="single" w:sz="8" w:space="0" w:color="999999"/>
            </w:tcBorders>
          </w:tcPr>
          <w:p w14:paraId="07FABCF1" w14:textId="54359ACA" w:rsidR="009105D7" w:rsidRPr="00945767" w:rsidRDefault="009105D7" w:rsidP="009105D7">
            <w:r w:rsidRPr="001557A8">
              <w:t>Details to the benefits enrollments have been viewed.</w:t>
            </w:r>
          </w:p>
        </w:tc>
      </w:tr>
      <w:tr w:rsidR="009105D7" w:rsidRPr="00945767" w14:paraId="41DBFBF2" w14:textId="77777777" w:rsidTr="004041A8">
        <w:tc>
          <w:tcPr>
            <w:tcW w:w="14305" w:type="dxa"/>
            <w:gridSpan w:val="6"/>
            <w:tcBorders>
              <w:top w:val="single" w:sz="8" w:space="0" w:color="999999"/>
              <w:left w:val="single" w:sz="8" w:space="0" w:color="999999"/>
              <w:bottom w:val="single" w:sz="8" w:space="0" w:color="999999"/>
              <w:right w:val="single" w:sz="8" w:space="0" w:color="999999"/>
            </w:tcBorders>
          </w:tcPr>
          <w:p w14:paraId="472DC499" w14:textId="510AC5CF" w:rsidR="009105D7" w:rsidRPr="00945767" w:rsidRDefault="009105D7" w:rsidP="009105D7">
            <w:r w:rsidRPr="00945767">
              <w:rPr>
                <w:rStyle w:val="SAPEmphasis"/>
              </w:rPr>
              <w:t>Benefits Update (Optional Sub-Process)</w:t>
            </w:r>
          </w:p>
        </w:tc>
      </w:tr>
      <w:tr w:rsidR="009105D7" w:rsidRPr="00945767" w14:paraId="2CA5A7BB"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4A26FF93" w14:textId="661FCCED" w:rsidR="009105D7" w:rsidRPr="00945767" w:rsidRDefault="009105D7" w:rsidP="009105D7">
            <w:pPr>
              <w:rPr>
                <w:rStyle w:val="SAPEmphasis"/>
              </w:rPr>
            </w:pPr>
            <w:r w:rsidRPr="00945767">
              <w:rPr>
                <w:rStyle w:val="SAPEmphasis"/>
              </w:rPr>
              <w:t>Option 1: Update Benefits Enrollment via Self-Service</w:t>
            </w:r>
          </w:p>
        </w:tc>
        <w:tc>
          <w:tcPr>
            <w:tcW w:w="1080" w:type="dxa"/>
            <w:tcBorders>
              <w:top w:val="single" w:sz="8" w:space="0" w:color="999999"/>
              <w:left w:val="single" w:sz="8" w:space="0" w:color="999999"/>
              <w:bottom w:val="single" w:sz="8" w:space="0" w:color="999999"/>
              <w:right w:val="single" w:sz="8" w:space="0" w:color="999999"/>
            </w:tcBorders>
          </w:tcPr>
          <w:p w14:paraId="55277D92" w14:textId="665AC223" w:rsidR="009105D7" w:rsidRPr="00945767" w:rsidRDefault="009105D7" w:rsidP="009105D7">
            <w:pPr>
              <w:spacing w:after="120"/>
            </w:pPr>
            <w:r w:rsidRPr="00945767">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67093BB4" w14:textId="27061BD9" w:rsidR="009105D7" w:rsidRPr="00945767" w:rsidRDefault="009105D7" w:rsidP="009105D7">
            <w:pPr>
              <w:rPr>
                <w:highlight w:val="cyan"/>
              </w:rPr>
            </w:pPr>
            <w:r w:rsidRPr="00945767">
              <w:t>The employee wants to update a benefits enrollment.</w:t>
            </w:r>
          </w:p>
        </w:tc>
        <w:tc>
          <w:tcPr>
            <w:tcW w:w="1980" w:type="dxa"/>
            <w:tcBorders>
              <w:top w:val="single" w:sz="8" w:space="0" w:color="999999"/>
              <w:left w:val="single" w:sz="8" w:space="0" w:color="999999"/>
              <w:bottom w:val="single" w:sz="8" w:space="0" w:color="999999"/>
              <w:right w:val="single" w:sz="8" w:space="0" w:color="999999"/>
            </w:tcBorders>
          </w:tcPr>
          <w:p w14:paraId="68445748" w14:textId="27236395" w:rsidR="009105D7" w:rsidRPr="00945767" w:rsidRDefault="009105D7" w:rsidP="009105D7">
            <w:r w:rsidRPr="00945767">
              <w:t>Employee</w:t>
            </w:r>
          </w:p>
        </w:tc>
        <w:tc>
          <w:tcPr>
            <w:tcW w:w="1350" w:type="dxa"/>
            <w:tcBorders>
              <w:top w:val="single" w:sz="8" w:space="0" w:color="999999"/>
              <w:left w:val="single" w:sz="8" w:space="0" w:color="999999"/>
              <w:bottom w:val="single" w:sz="8" w:space="0" w:color="999999"/>
              <w:right w:val="single" w:sz="8" w:space="0" w:color="999999"/>
            </w:tcBorders>
          </w:tcPr>
          <w:p w14:paraId="20D55EC4" w14:textId="13B024F9" w:rsidR="009105D7" w:rsidRPr="00945767" w:rsidRDefault="009105D7" w:rsidP="009105D7">
            <w:r w:rsidRPr="00945767">
              <w:t xml:space="preserve">Company Instance URL </w:t>
            </w:r>
          </w:p>
        </w:tc>
        <w:tc>
          <w:tcPr>
            <w:tcW w:w="3628" w:type="dxa"/>
            <w:tcBorders>
              <w:top w:val="single" w:sz="8" w:space="0" w:color="999999"/>
              <w:left w:val="single" w:sz="8" w:space="0" w:color="999999"/>
              <w:bottom w:val="single" w:sz="8" w:space="0" w:color="999999"/>
              <w:right w:val="single" w:sz="8" w:space="0" w:color="999999"/>
            </w:tcBorders>
          </w:tcPr>
          <w:p w14:paraId="34A1577A" w14:textId="62D497DC" w:rsidR="009105D7" w:rsidRPr="00945767" w:rsidRDefault="009105D7" w:rsidP="009105D7">
            <w:r w:rsidRPr="00945767">
              <w:t>A benefits enrollment has been updated. The data is saved and visible on the employee’s profile</w:t>
            </w:r>
            <w:r w:rsidRPr="00945767">
              <w:rPr>
                <w:lang w:eastAsia="zh-TW"/>
              </w:rPr>
              <w:t>.</w:t>
            </w:r>
          </w:p>
        </w:tc>
      </w:tr>
      <w:tr w:rsidR="009105D7" w:rsidRPr="00945767" w14:paraId="3370E7C4"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20F27028" w14:textId="711AC9D6" w:rsidR="009105D7" w:rsidRPr="00945767" w:rsidRDefault="009105D7" w:rsidP="009105D7">
            <w:pPr>
              <w:rPr>
                <w:rStyle w:val="SAPEmphasis"/>
              </w:rPr>
            </w:pPr>
            <w:r w:rsidRPr="00945767">
              <w:rPr>
                <w:rStyle w:val="SAPEmphasis"/>
              </w:rPr>
              <w:t>Option 2: Update Benefits Enrollment on Behalf of Employee</w:t>
            </w:r>
          </w:p>
        </w:tc>
        <w:tc>
          <w:tcPr>
            <w:tcW w:w="1080" w:type="dxa"/>
            <w:tcBorders>
              <w:top w:val="single" w:sz="8" w:space="0" w:color="999999"/>
              <w:left w:val="single" w:sz="8" w:space="0" w:color="999999"/>
              <w:bottom w:val="single" w:sz="8" w:space="0" w:color="999999"/>
              <w:right w:val="single" w:sz="8" w:space="0" w:color="999999"/>
            </w:tcBorders>
          </w:tcPr>
          <w:p w14:paraId="0FC57D36" w14:textId="3D289E9A" w:rsidR="009105D7" w:rsidRPr="00945767" w:rsidRDefault="009105D7" w:rsidP="009105D7">
            <w:pPr>
              <w:spacing w:after="120"/>
            </w:pPr>
            <w:r w:rsidRPr="00945767">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26612974" w14:textId="7DBD662F" w:rsidR="009105D7" w:rsidRPr="00945767" w:rsidRDefault="009105D7" w:rsidP="009105D7">
            <w:pPr>
              <w:rPr>
                <w:highlight w:val="cyan"/>
              </w:rPr>
            </w:pPr>
            <w:r w:rsidRPr="00945767">
              <w:t>The employee wants to update a benefits enrollment, but has no access to the system.</w:t>
            </w:r>
          </w:p>
        </w:tc>
        <w:tc>
          <w:tcPr>
            <w:tcW w:w="1980" w:type="dxa"/>
            <w:tcBorders>
              <w:top w:val="single" w:sz="8" w:space="0" w:color="999999"/>
              <w:left w:val="single" w:sz="8" w:space="0" w:color="999999"/>
              <w:bottom w:val="single" w:sz="8" w:space="0" w:color="999999"/>
              <w:right w:val="single" w:sz="8" w:space="0" w:color="999999"/>
            </w:tcBorders>
          </w:tcPr>
          <w:p w14:paraId="788020C0" w14:textId="5176EF0C" w:rsidR="009105D7" w:rsidRPr="00945767" w:rsidRDefault="009105D7" w:rsidP="009105D7">
            <w:r w:rsidRPr="00945767">
              <w:rPr>
                <w:lang w:eastAsia="zh-CN"/>
              </w:rPr>
              <w:t>Benefits Administrator</w:t>
            </w:r>
          </w:p>
        </w:tc>
        <w:tc>
          <w:tcPr>
            <w:tcW w:w="1350" w:type="dxa"/>
            <w:tcBorders>
              <w:top w:val="single" w:sz="8" w:space="0" w:color="999999"/>
              <w:left w:val="single" w:sz="8" w:space="0" w:color="999999"/>
              <w:bottom w:val="single" w:sz="8" w:space="0" w:color="999999"/>
              <w:right w:val="single" w:sz="8" w:space="0" w:color="999999"/>
            </w:tcBorders>
          </w:tcPr>
          <w:p w14:paraId="66756F3E" w14:textId="0AEB046A" w:rsidR="009105D7" w:rsidRPr="00945767" w:rsidRDefault="009105D7" w:rsidP="009105D7">
            <w:r w:rsidRPr="00945767">
              <w:t xml:space="preserve">Company Instance URL </w:t>
            </w:r>
          </w:p>
        </w:tc>
        <w:tc>
          <w:tcPr>
            <w:tcW w:w="3628" w:type="dxa"/>
            <w:tcBorders>
              <w:top w:val="single" w:sz="8" w:space="0" w:color="999999"/>
              <w:left w:val="single" w:sz="8" w:space="0" w:color="999999"/>
              <w:bottom w:val="single" w:sz="8" w:space="0" w:color="999999"/>
              <w:right w:val="single" w:sz="8" w:space="0" w:color="999999"/>
            </w:tcBorders>
          </w:tcPr>
          <w:p w14:paraId="4239835A" w14:textId="12DC0C7C" w:rsidR="009105D7" w:rsidRPr="00945767" w:rsidRDefault="009105D7" w:rsidP="009105D7">
            <w:r w:rsidRPr="00945767">
              <w:t>A benefits enrollment update has been entered by the benefits administrator for the employee. The data is visible on the employee’s profile</w:t>
            </w:r>
            <w:r w:rsidRPr="00945767">
              <w:rPr>
                <w:lang w:eastAsia="zh-TW"/>
              </w:rPr>
              <w:t>.</w:t>
            </w:r>
          </w:p>
        </w:tc>
      </w:tr>
      <w:tr w:rsidR="009105D7" w:rsidRPr="00945767" w:rsidDel="00846BE1" w14:paraId="6408BAB8" w14:textId="777CB7B5" w:rsidTr="003B37F4">
        <w:trPr>
          <w:del w:id="266" w:author="Author" w:date="2018-01-26T13:57:00Z"/>
        </w:trPr>
        <w:tc>
          <w:tcPr>
            <w:tcW w:w="2847" w:type="dxa"/>
            <w:tcBorders>
              <w:top w:val="single" w:sz="8" w:space="0" w:color="999999"/>
              <w:left w:val="single" w:sz="8" w:space="0" w:color="999999"/>
              <w:bottom w:val="single" w:sz="8" w:space="0" w:color="999999"/>
              <w:right w:val="single" w:sz="8" w:space="0" w:color="999999"/>
            </w:tcBorders>
          </w:tcPr>
          <w:p w14:paraId="6660B5E5" w14:textId="15F5AE01" w:rsidR="009105D7" w:rsidRPr="00945767" w:rsidDel="00846BE1" w:rsidRDefault="009105D7" w:rsidP="009105D7">
            <w:pPr>
              <w:rPr>
                <w:del w:id="267" w:author="Author" w:date="2018-01-26T13:57:00Z"/>
                <w:rStyle w:val="SAPEmphasis"/>
              </w:rPr>
            </w:pPr>
            <w:del w:id="268" w:author="Author" w:date="2018-01-26T13:57:00Z">
              <w:r w:rsidRPr="00945767" w:rsidDel="00846BE1">
                <w:rPr>
                  <w:rStyle w:val="SAPEmphasis"/>
                </w:rPr>
                <w:delText>Send E-mail Notification about Employee Benefits Enrollment Update</w:delText>
              </w:r>
            </w:del>
          </w:p>
        </w:tc>
        <w:tc>
          <w:tcPr>
            <w:tcW w:w="1080" w:type="dxa"/>
            <w:tcBorders>
              <w:top w:val="single" w:sz="8" w:space="0" w:color="999999"/>
              <w:left w:val="single" w:sz="8" w:space="0" w:color="999999"/>
              <w:bottom w:val="single" w:sz="8" w:space="0" w:color="999999"/>
              <w:right w:val="single" w:sz="8" w:space="0" w:color="999999"/>
            </w:tcBorders>
          </w:tcPr>
          <w:p w14:paraId="272EFF10" w14:textId="0D211FA7" w:rsidR="009105D7" w:rsidRPr="00945767" w:rsidDel="00846BE1" w:rsidRDefault="009105D7" w:rsidP="009105D7">
            <w:pPr>
              <w:spacing w:after="120"/>
              <w:rPr>
                <w:del w:id="269" w:author="Author" w:date="2018-01-26T13:57:00Z"/>
              </w:rPr>
            </w:pPr>
            <w:del w:id="270" w:author="Author" w:date="2018-01-26T13:57:00Z">
              <w:r w:rsidRPr="00945767" w:rsidDel="00846BE1">
                <w:delText>Back-ground</w:delText>
              </w:r>
            </w:del>
          </w:p>
        </w:tc>
        <w:tc>
          <w:tcPr>
            <w:tcW w:w="3420" w:type="dxa"/>
            <w:tcBorders>
              <w:top w:val="single" w:sz="8" w:space="0" w:color="999999"/>
              <w:left w:val="single" w:sz="8" w:space="0" w:color="999999"/>
              <w:bottom w:val="single" w:sz="8" w:space="0" w:color="999999"/>
              <w:right w:val="single" w:sz="8" w:space="0" w:color="999999"/>
            </w:tcBorders>
          </w:tcPr>
          <w:p w14:paraId="50FBDFBB" w14:textId="5D41AA05" w:rsidR="009105D7" w:rsidRPr="00945767" w:rsidDel="00846BE1" w:rsidRDefault="009105D7" w:rsidP="009105D7">
            <w:pPr>
              <w:rPr>
                <w:del w:id="271" w:author="Author" w:date="2018-01-26T13:57:00Z"/>
                <w:highlight w:val="cyan"/>
              </w:rPr>
            </w:pPr>
            <w:del w:id="272" w:author="Author" w:date="2018-01-26T13:57:00Z">
              <w:r w:rsidRPr="00945767" w:rsidDel="00846BE1">
                <w:delText>The e-mail address of the employee is maintained in his or her employee file.</w:delText>
              </w:r>
            </w:del>
          </w:p>
        </w:tc>
        <w:tc>
          <w:tcPr>
            <w:tcW w:w="1980" w:type="dxa"/>
            <w:tcBorders>
              <w:top w:val="single" w:sz="8" w:space="0" w:color="999999"/>
              <w:left w:val="single" w:sz="8" w:space="0" w:color="999999"/>
              <w:bottom w:val="single" w:sz="8" w:space="0" w:color="999999"/>
              <w:right w:val="single" w:sz="8" w:space="0" w:color="999999"/>
            </w:tcBorders>
          </w:tcPr>
          <w:p w14:paraId="69C2D762" w14:textId="3B24615A" w:rsidR="009105D7" w:rsidRPr="00945767" w:rsidDel="00846BE1" w:rsidRDefault="009105D7" w:rsidP="009105D7">
            <w:pPr>
              <w:rPr>
                <w:del w:id="273" w:author="Author" w:date="2018-01-26T13:57:00Z"/>
              </w:rPr>
            </w:pPr>
          </w:p>
        </w:tc>
        <w:tc>
          <w:tcPr>
            <w:tcW w:w="1350" w:type="dxa"/>
            <w:tcBorders>
              <w:top w:val="single" w:sz="8" w:space="0" w:color="999999"/>
              <w:left w:val="single" w:sz="8" w:space="0" w:color="999999"/>
              <w:bottom w:val="single" w:sz="8" w:space="0" w:color="999999"/>
              <w:right w:val="single" w:sz="8" w:space="0" w:color="999999"/>
            </w:tcBorders>
          </w:tcPr>
          <w:p w14:paraId="72CDAB42" w14:textId="7DB783DF" w:rsidR="009105D7" w:rsidRPr="00945767" w:rsidDel="00846BE1" w:rsidRDefault="009105D7" w:rsidP="009105D7">
            <w:pPr>
              <w:rPr>
                <w:del w:id="274" w:author="Author" w:date="2018-01-26T13:57:00Z"/>
              </w:rPr>
            </w:pPr>
          </w:p>
        </w:tc>
        <w:tc>
          <w:tcPr>
            <w:tcW w:w="3628" w:type="dxa"/>
            <w:tcBorders>
              <w:top w:val="single" w:sz="8" w:space="0" w:color="999999"/>
              <w:left w:val="single" w:sz="8" w:space="0" w:color="999999"/>
              <w:bottom w:val="single" w:sz="8" w:space="0" w:color="999999"/>
              <w:right w:val="single" w:sz="8" w:space="0" w:color="999999"/>
            </w:tcBorders>
          </w:tcPr>
          <w:p w14:paraId="572FE8F4" w14:textId="0895D799" w:rsidR="009105D7" w:rsidRPr="00945767" w:rsidDel="00846BE1" w:rsidRDefault="009105D7" w:rsidP="009105D7">
            <w:pPr>
              <w:rPr>
                <w:del w:id="275" w:author="Author" w:date="2018-01-26T13:57:00Z"/>
              </w:rPr>
            </w:pPr>
            <w:del w:id="276" w:author="Author" w:date="2018-01-26T13:57:00Z">
              <w:r w:rsidRPr="00945767" w:rsidDel="00846BE1">
                <w:delText>A notification about the update in benefits enrollment has been sent to the requesting employee.</w:delText>
              </w:r>
            </w:del>
          </w:p>
        </w:tc>
      </w:tr>
      <w:tr w:rsidR="009105D7" w:rsidRPr="00945767" w:rsidDel="00846BE1" w14:paraId="2081EE65" w14:textId="1808A56B" w:rsidTr="003B37F4">
        <w:trPr>
          <w:del w:id="277" w:author="Author" w:date="2018-01-26T13:57:00Z"/>
        </w:trPr>
        <w:tc>
          <w:tcPr>
            <w:tcW w:w="2847" w:type="dxa"/>
            <w:tcBorders>
              <w:top w:val="single" w:sz="8" w:space="0" w:color="999999"/>
              <w:left w:val="single" w:sz="8" w:space="0" w:color="999999"/>
              <w:bottom w:val="single" w:sz="8" w:space="0" w:color="999999"/>
              <w:right w:val="single" w:sz="8" w:space="0" w:color="999999"/>
            </w:tcBorders>
          </w:tcPr>
          <w:p w14:paraId="50DADDA6" w14:textId="06A0A4A0" w:rsidR="009105D7" w:rsidRPr="00945767" w:rsidDel="00846BE1" w:rsidRDefault="009105D7" w:rsidP="009105D7">
            <w:pPr>
              <w:rPr>
                <w:del w:id="278" w:author="Author" w:date="2018-01-26T13:57:00Z"/>
                <w:rStyle w:val="SAPEmphasis"/>
              </w:rPr>
            </w:pPr>
            <w:del w:id="279" w:author="Author" w:date="2018-01-26T13:57:00Z">
              <w:r w:rsidRPr="00945767" w:rsidDel="00846BE1">
                <w:rPr>
                  <w:rStyle w:val="SAPEmphasis"/>
                </w:rPr>
                <w:delText>Receive E-mail Notification about my Benefits Enrollment Update</w:delText>
              </w:r>
            </w:del>
          </w:p>
        </w:tc>
        <w:tc>
          <w:tcPr>
            <w:tcW w:w="1080" w:type="dxa"/>
            <w:tcBorders>
              <w:top w:val="single" w:sz="8" w:space="0" w:color="999999"/>
              <w:left w:val="single" w:sz="8" w:space="0" w:color="999999"/>
              <w:bottom w:val="single" w:sz="8" w:space="0" w:color="999999"/>
              <w:right w:val="single" w:sz="8" w:space="0" w:color="999999"/>
            </w:tcBorders>
          </w:tcPr>
          <w:p w14:paraId="77760B9C" w14:textId="5BD849FE" w:rsidR="009105D7" w:rsidRPr="00945767" w:rsidDel="00846BE1" w:rsidRDefault="009105D7" w:rsidP="009105D7">
            <w:pPr>
              <w:spacing w:after="120"/>
              <w:rPr>
                <w:del w:id="280" w:author="Author" w:date="2018-01-26T13:57:00Z"/>
              </w:rPr>
            </w:pPr>
            <w:del w:id="281" w:author="Author" w:date="2018-01-26T13:57:00Z">
              <w:r w:rsidRPr="00945767" w:rsidDel="00846BE1">
                <w:delText>E-Mail</w:delText>
              </w:r>
            </w:del>
          </w:p>
        </w:tc>
        <w:tc>
          <w:tcPr>
            <w:tcW w:w="3420" w:type="dxa"/>
            <w:tcBorders>
              <w:top w:val="single" w:sz="8" w:space="0" w:color="999999"/>
              <w:left w:val="single" w:sz="8" w:space="0" w:color="999999"/>
              <w:bottom w:val="single" w:sz="8" w:space="0" w:color="999999"/>
              <w:right w:val="single" w:sz="8" w:space="0" w:color="999999"/>
            </w:tcBorders>
          </w:tcPr>
          <w:p w14:paraId="06A84581" w14:textId="139B7423" w:rsidR="009105D7" w:rsidRPr="00945767" w:rsidDel="00846BE1" w:rsidRDefault="009105D7" w:rsidP="009105D7">
            <w:pPr>
              <w:rPr>
                <w:del w:id="282" w:author="Author" w:date="2018-01-26T13:57:00Z"/>
                <w:highlight w:val="cyan"/>
              </w:rPr>
            </w:pPr>
          </w:p>
        </w:tc>
        <w:tc>
          <w:tcPr>
            <w:tcW w:w="1980" w:type="dxa"/>
            <w:tcBorders>
              <w:top w:val="single" w:sz="8" w:space="0" w:color="999999"/>
              <w:left w:val="single" w:sz="8" w:space="0" w:color="999999"/>
              <w:bottom w:val="single" w:sz="8" w:space="0" w:color="999999"/>
              <w:right w:val="single" w:sz="8" w:space="0" w:color="999999"/>
            </w:tcBorders>
          </w:tcPr>
          <w:p w14:paraId="007F13A6" w14:textId="4DC3148B" w:rsidR="009105D7" w:rsidRPr="00945767" w:rsidDel="00846BE1" w:rsidRDefault="009105D7" w:rsidP="009105D7">
            <w:pPr>
              <w:rPr>
                <w:del w:id="283" w:author="Author" w:date="2018-01-26T13:57:00Z"/>
              </w:rPr>
            </w:pPr>
            <w:del w:id="284" w:author="Author" w:date="2018-01-26T13:57:00Z">
              <w:r w:rsidRPr="00945767" w:rsidDel="00846BE1">
                <w:delText>Employee</w:delText>
              </w:r>
            </w:del>
          </w:p>
        </w:tc>
        <w:tc>
          <w:tcPr>
            <w:tcW w:w="1350" w:type="dxa"/>
            <w:tcBorders>
              <w:top w:val="single" w:sz="8" w:space="0" w:color="999999"/>
              <w:left w:val="single" w:sz="8" w:space="0" w:color="999999"/>
              <w:bottom w:val="single" w:sz="8" w:space="0" w:color="999999"/>
              <w:right w:val="single" w:sz="8" w:space="0" w:color="999999"/>
            </w:tcBorders>
          </w:tcPr>
          <w:p w14:paraId="26217A1C" w14:textId="4FF7EA51" w:rsidR="009105D7" w:rsidRPr="00945767" w:rsidDel="00846BE1" w:rsidRDefault="009105D7" w:rsidP="009105D7">
            <w:pPr>
              <w:rPr>
                <w:del w:id="285" w:author="Author" w:date="2018-01-26T13:57:00Z"/>
              </w:rPr>
            </w:pPr>
            <w:del w:id="286" w:author="Author" w:date="2018-01-26T13:57:00Z">
              <w:r w:rsidRPr="00945767" w:rsidDel="00846BE1">
                <w:delText>outside software</w:delText>
              </w:r>
            </w:del>
          </w:p>
        </w:tc>
        <w:tc>
          <w:tcPr>
            <w:tcW w:w="3628" w:type="dxa"/>
            <w:tcBorders>
              <w:top w:val="single" w:sz="8" w:space="0" w:color="999999"/>
              <w:left w:val="single" w:sz="8" w:space="0" w:color="999999"/>
              <w:bottom w:val="single" w:sz="8" w:space="0" w:color="999999"/>
              <w:right w:val="single" w:sz="8" w:space="0" w:color="999999"/>
            </w:tcBorders>
          </w:tcPr>
          <w:p w14:paraId="6D563D7E" w14:textId="286A7B4B" w:rsidR="009105D7" w:rsidRPr="00945767" w:rsidDel="00846BE1" w:rsidRDefault="009105D7" w:rsidP="009105D7">
            <w:pPr>
              <w:rPr>
                <w:del w:id="287" w:author="Author" w:date="2018-01-26T13:57:00Z"/>
              </w:rPr>
            </w:pPr>
            <w:del w:id="288" w:author="Author" w:date="2018-01-26T13:57:00Z">
              <w:r w:rsidRPr="00945767" w:rsidDel="00846BE1">
                <w:delText xml:space="preserve">A </w:delText>
              </w:r>
            </w:del>
            <w:ins w:id="289" w:author="Author" w:date="2018-01-25T15:39:00Z">
              <w:del w:id="290" w:author="Author" w:date="2018-01-26T13:57:00Z">
                <w:r w:rsidDel="00846BE1">
                  <w:delText>The</w:delText>
                </w:r>
                <w:r w:rsidRPr="00945767" w:rsidDel="00846BE1">
                  <w:delText xml:space="preserve"> </w:delText>
                </w:r>
              </w:del>
            </w:ins>
            <w:del w:id="291" w:author="Author" w:date="2018-01-26T13:57:00Z">
              <w:r w:rsidRPr="00945767" w:rsidDel="00846BE1">
                <w:delText xml:space="preserve">notification about the </w:delText>
              </w:r>
            </w:del>
            <w:ins w:id="292" w:author="Author" w:date="2018-01-25T15:39:00Z">
              <w:del w:id="293" w:author="Author" w:date="2018-01-26T13:57:00Z">
                <w:r w:rsidRPr="00945767" w:rsidDel="00846BE1">
                  <w:delText xml:space="preserve">update </w:delText>
                </w:r>
                <w:r w:rsidDel="00846BE1">
                  <w:delText xml:space="preserve">in </w:delText>
                </w:r>
              </w:del>
            </w:ins>
            <w:del w:id="294" w:author="Author" w:date="2018-01-26T13:57:00Z">
              <w:r w:rsidRPr="00945767" w:rsidDel="00846BE1">
                <w:delText>approval of benefits enrollment update has been received by the requesting employee.</w:delText>
              </w:r>
            </w:del>
          </w:p>
        </w:tc>
      </w:tr>
      <w:tr w:rsidR="009105D7" w:rsidRPr="00945767" w14:paraId="11FA068A" w14:textId="77777777" w:rsidTr="004041A8">
        <w:tc>
          <w:tcPr>
            <w:tcW w:w="14305" w:type="dxa"/>
            <w:gridSpan w:val="6"/>
            <w:tcBorders>
              <w:top w:val="single" w:sz="8" w:space="0" w:color="999999"/>
              <w:left w:val="single" w:sz="8" w:space="0" w:color="999999"/>
              <w:bottom w:val="single" w:sz="8" w:space="0" w:color="999999"/>
              <w:right w:val="single" w:sz="8" w:space="0" w:color="999999"/>
            </w:tcBorders>
          </w:tcPr>
          <w:p w14:paraId="5289F7F3" w14:textId="4AB660BF" w:rsidR="009105D7" w:rsidRPr="00945767" w:rsidRDefault="009105D7" w:rsidP="009105D7">
            <w:r w:rsidRPr="00945767">
              <w:rPr>
                <w:rStyle w:val="SAPEmphasis"/>
              </w:rPr>
              <w:t>Benefits Claims (Sub-Process)</w:t>
            </w:r>
          </w:p>
        </w:tc>
      </w:tr>
      <w:tr w:rsidR="009105D7" w:rsidRPr="00945767" w14:paraId="3F7D96CC"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19A212B7" w14:textId="5BD52966" w:rsidR="009105D7" w:rsidRPr="00945767" w:rsidRDefault="009105D7" w:rsidP="009105D7">
            <w:pPr>
              <w:rPr>
                <w:rStyle w:val="SAPEmphasis"/>
              </w:rPr>
            </w:pPr>
            <w:r w:rsidRPr="00945767">
              <w:rPr>
                <w:rStyle w:val="SAPEmphasis"/>
              </w:rPr>
              <w:t>Option 1: Claim Benefits via Self-Service</w:t>
            </w:r>
          </w:p>
        </w:tc>
        <w:tc>
          <w:tcPr>
            <w:tcW w:w="1080" w:type="dxa"/>
            <w:tcBorders>
              <w:top w:val="single" w:sz="8" w:space="0" w:color="999999"/>
              <w:left w:val="single" w:sz="8" w:space="0" w:color="999999"/>
              <w:bottom w:val="single" w:sz="8" w:space="0" w:color="999999"/>
              <w:right w:val="single" w:sz="8" w:space="0" w:color="999999"/>
            </w:tcBorders>
          </w:tcPr>
          <w:p w14:paraId="79B4BFC2" w14:textId="612731E7" w:rsidR="009105D7" w:rsidRPr="00945767" w:rsidRDefault="009105D7" w:rsidP="009105D7">
            <w:pPr>
              <w:spacing w:after="120"/>
            </w:pPr>
            <w:r w:rsidRPr="00945767">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262D680B" w14:textId="60A914D6" w:rsidR="009105D7" w:rsidRPr="00945767" w:rsidRDefault="009105D7" w:rsidP="009105D7">
            <w:r w:rsidRPr="00945767">
              <w:t>There is still some amount of money left out of the maximum amount that the employee can claim.</w:t>
            </w:r>
          </w:p>
        </w:tc>
        <w:tc>
          <w:tcPr>
            <w:tcW w:w="1980" w:type="dxa"/>
            <w:tcBorders>
              <w:top w:val="single" w:sz="8" w:space="0" w:color="999999"/>
              <w:left w:val="single" w:sz="8" w:space="0" w:color="999999"/>
              <w:bottom w:val="single" w:sz="8" w:space="0" w:color="999999"/>
              <w:right w:val="single" w:sz="8" w:space="0" w:color="999999"/>
            </w:tcBorders>
          </w:tcPr>
          <w:p w14:paraId="36FD3D7F" w14:textId="61D9EF72" w:rsidR="009105D7" w:rsidRPr="00945767" w:rsidRDefault="009105D7" w:rsidP="009105D7">
            <w:r w:rsidRPr="00945767">
              <w:t>Employee</w:t>
            </w:r>
          </w:p>
        </w:tc>
        <w:tc>
          <w:tcPr>
            <w:tcW w:w="1350" w:type="dxa"/>
            <w:tcBorders>
              <w:top w:val="single" w:sz="8" w:space="0" w:color="999999"/>
              <w:left w:val="single" w:sz="8" w:space="0" w:color="999999"/>
              <w:bottom w:val="single" w:sz="8" w:space="0" w:color="999999"/>
              <w:right w:val="single" w:sz="8" w:space="0" w:color="999999"/>
            </w:tcBorders>
          </w:tcPr>
          <w:p w14:paraId="2C2D0043" w14:textId="1754C06E" w:rsidR="009105D7" w:rsidRPr="00945767" w:rsidRDefault="009105D7" w:rsidP="009105D7">
            <w:r w:rsidRPr="00945767">
              <w:t xml:space="preserve">Company Instance URL </w:t>
            </w:r>
          </w:p>
        </w:tc>
        <w:tc>
          <w:tcPr>
            <w:tcW w:w="3628" w:type="dxa"/>
            <w:tcBorders>
              <w:top w:val="single" w:sz="8" w:space="0" w:color="999999"/>
              <w:left w:val="single" w:sz="8" w:space="0" w:color="999999"/>
              <w:bottom w:val="single" w:sz="8" w:space="0" w:color="999999"/>
              <w:right w:val="single" w:sz="8" w:space="0" w:color="999999"/>
            </w:tcBorders>
          </w:tcPr>
          <w:p w14:paraId="556FDCFC" w14:textId="5CBAE997" w:rsidR="009105D7" w:rsidRPr="00945767" w:rsidRDefault="009105D7" w:rsidP="009105D7">
            <w:r w:rsidRPr="00945767">
              <w:t xml:space="preserve">A benefit has been claimed. The request has been sent to the </w:t>
            </w:r>
            <w:ins w:id="295" w:author="Author" w:date="2018-01-25T15:34:00Z">
              <w:r w:rsidRPr="00A77232">
                <w:t>HR Business Partner</w:t>
              </w:r>
              <w:r w:rsidRPr="00A77232" w:rsidDel="004D6316">
                <w:t xml:space="preserve"> </w:t>
              </w:r>
            </w:ins>
            <w:del w:id="296" w:author="Author" w:date="2018-01-25T15:34:00Z">
              <w:r w:rsidRPr="005F7A67" w:rsidDel="001557A8">
                <w:delText xml:space="preserve">workflow group </w:delText>
              </w:r>
              <w:r w:rsidRPr="00CB7640" w:rsidDel="001557A8">
                <w:rPr>
                  <w:rStyle w:val="SAPScreenElement"/>
                  <w:color w:val="auto"/>
                </w:rPr>
                <w:delText xml:space="preserve">Benefits Approvers </w:delText>
              </w:r>
              <w:r w:rsidRPr="005F7A67" w:rsidDel="001557A8">
                <w:rPr>
                  <w:rStyle w:val="SAPScreenElement"/>
                  <w:color w:val="auto"/>
                </w:rPr>
                <w:delText>Group</w:delText>
              </w:r>
              <w:r w:rsidRPr="00945767" w:rsidDel="001557A8">
                <w:delText xml:space="preserve"> </w:delText>
              </w:r>
            </w:del>
            <w:r w:rsidRPr="00945767">
              <w:t>for approval.</w:t>
            </w:r>
          </w:p>
        </w:tc>
      </w:tr>
      <w:tr w:rsidR="009105D7" w:rsidRPr="00945767" w14:paraId="110C0C15"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6316A7B6" w14:textId="3668E69D" w:rsidR="009105D7" w:rsidRPr="00945767" w:rsidRDefault="009105D7" w:rsidP="009105D7">
            <w:pPr>
              <w:rPr>
                <w:rStyle w:val="SAPEmphasis"/>
              </w:rPr>
            </w:pPr>
            <w:r w:rsidRPr="00945767">
              <w:rPr>
                <w:rStyle w:val="SAPEmphasis"/>
              </w:rPr>
              <w:t>Option 2: Claim Benefits on Behalf of Employee</w:t>
            </w:r>
          </w:p>
        </w:tc>
        <w:tc>
          <w:tcPr>
            <w:tcW w:w="1080" w:type="dxa"/>
            <w:tcBorders>
              <w:top w:val="single" w:sz="8" w:space="0" w:color="999999"/>
              <w:left w:val="single" w:sz="8" w:space="0" w:color="999999"/>
              <w:bottom w:val="single" w:sz="8" w:space="0" w:color="999999"/>
              <w:right w:val="single" w:sz="8" w:space="0" w:color="999999"/>
            </w:tcBorders>
          </w:tcPr>
          <w:p w14:paraId="772CED58" w14:textId="4DFEACE6" w:rsidR="009105D7" w:rsidRPr="00945767" w:rsidRDefault="009105D7" w:rsidP="009105D7">
            <w:pPr>
              <w:spacing w:after="120"/>
            </w:pPr>
            <w:r w:rsidRPr="00945767">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119A4F51" w14:textId="083C46DE" w:rsidR="009105D7" w:rsidRPr="00945767" w:rsidRDefault="009105D7" w:rsidP="009105D7">
            <w:r w:rsidRPr="00945767">
              <w:t>There is still some amount of money left out of the maximum amount that an employee can claim. The employee has no access to the system.</w:t>
            </w:r>
          </w:p>
        </w:tc>
        <w:tc>
          <w:tcPr>
            <w:tcW w:w="1980" w:type="dxa"/>
            <w:tcBorders>
              <w:top w:val="single" w:sz="8" w:space="0" w:color="999999"/>
              <w:left w:val="single" w:sz="8" w:space="0" w:color="999999"/>
              <w:bottom w:val="single" w:sz="8" w:space="0" w:color="999999"/>
              <w:right w:val="single" w:sz="8" w:space="0" w:color="999999"/>
            </w:tcBorders>
          </w:tcPr>
          <w:p w14:paraId="67E1A420" w14:textId="23376035" w:rsidR="009105D7" w:rsidRPr="00945767" w:rsidRDefault="009105D7" w:rsidP="009105D7">
            <w:r w:rsidRPr="00945767">
              <w:rPr>
                <w:lang w:eastAsia="zh-CN"/>
              </w:rPr>
              <w:t>Benefits Administrator</w:t>
            </w:r>
          </w:p>
        </w:tc>
        <w:tc>
          <w:tcPr>
            <w:tcW w:w="1350" w:type="dxa"/>
            <w:tcBorders>
              <w:top w:val="single" w:sz="8" w:space="0" w:color="999999"/>
              <w:left w:val="single" w:sz="8" w:space="0" w:color="999999"/>
              <w:bottom w:val="single" w:sz="8" w:space="0" w:color="999999"/>
              <w:right w:val="single" w:sz="8" w:space="0" w:color="999999"/>
            </w:tcBorders>
          </w:tcPr>
          <w:p w14:paraId="56624753" w14:textId="703E07DA" w:rsidR="009105D7" w:rsidRPr="00945767" w:rsidRDefault="009105D7" w:rsidP="009105D7">
            <w:r w:rsidRPr="00945767">
              <w:t xml:space="preserve">Company Instance URL </w:t>
            </w:r>
          </w:p>
        </w:tc>
        <w:tc>
          <w:tcPr>
            <w:tcW w:w="3628" w:type="dxa"/>
            <w:tcBorders>
              <w:top w:val="single" w:sz="8" w:space="0" w:color="999999"/>
              <w:left w:val="single" w:sz="8" w:space="0" w:color="999999"/>
              <w:bottom w:val="single" w:sz="8" w:space="0" w:color="999999"/>
              <w:right w:val="single" w:sz="8" w:space="0" w:color="999999"/>
            </w:tcBorders>
          </w:tcPr>
          <w:p w14:paraId="135723FB" w14:textId="22E9F619" w:rsidR="009105D7" w:rsidRPr="00945767" w:rsidRDefault="009105D7" w:rsidP="009105D7">
            <w:r w:rsidRPr="00945767">
              <w:t xml:space="preserve">A benefit has been claimed by the benefits administrator for the employee. The request has been sent to the </w:t>
            </w:r>
            <w:ins w:id="297" w:author="Author" w:date="2018-01-25T15:33:00Z">
              <w:r w:rsidRPr="00A77232">
                <w:t>HR Business Partner</w:t>
              </w:r>
              <w:r w:rsidRPr="00A77232" w:rsidDel="004D6316">
                <w:t xml:space="preserve"> </w:t>
              </w:r>
            </w:ins>
            <w:del w:id="298" w:author="Author" w:date="2018-01-25T15:33:00Z">
              <w:r w:rsidRPr="005F7A67" w:rsidDel="001557A8">
                <w:delText xml:space="preserve">workflow group </w:delText>
              </w:r>
              <w:r w:rsidRPr="00CB7640" w:rsidDel="001557A8">
                <w:rPr>
                  <w:rStyle w:val="SAPScreenElement"/>
                  <w:color w:val="auto"/>
                </w:rPr>
                <w:delText xml:space="preserve">Benefits Approvers </w:delText>
              </w:r>
              <w:r w:rsidRPr="005F7A67" w:rsidDel="001557A8">
                <w:rPr>
                  <w:rStyle w:val="SAPScreenElement"/>
                  <w:color w:val="auto"/>
                </w:rPr>
                <w:delText>Group</w:delText>
              </w:r>
              <w:r w:rsidRPr="00945767" w:rsidDel="001557A8">
                <w:delText xml:space="preserve"> </w:delText>
              </w:r>
            </w:del>
            <w:r w:rsidRPr="00945767">
              <w:t>for approval.</w:t>
            </w:r>
          </w:p>
        </w:tc>
      </w:tr>
      <w:tr w:rsidR="009105D7" w:rsidRPr="00945767" w14:paraId="594E6B71"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4659FBC9" w14:textId="2BC38126" w:rsidR="009105D7" w:rsidRPr="00945767" w:rsidRDefault="009105D7" w:rsidP="009105D7">
            <w:pPr>
              <w:rPr>
                <w:rStyle w:val="SAPEmphasis"/>
              </w:rPr>
            </w:pPr>
            <w:r w:rsidRPr="00945767">
              <w:rPr>
                <w:rStyle w:val="SAPEmphasis"/>
              </w:rPr>
              <w:t>Approve Benefits Claim</w:t>
            </w:r>
          </w:p>
        </w:tc>
        <w:tc>
          <w:tcPr>
            <w:tcW w:w="1080" w:type="dxa"/>
            <w:tcBorders>
              <w:top w:val="single" w:sz="8" w:space="0" w:color="999999"/>
              <w:left w:val="single" w:sz="8" w:space="0" w:color="999999"/>
              <w:bottom w:val="single" w:sz="8" w:space="0" w:color="999999"/>
              <w:right w:val="single" w:sz="8" w:space="0" w:color="999999"/>
            </w:tcBorders>
          </w:tcPr>
          <w:p w14:paraId="051D2E75" w14:textId="3B562626" w:rsidR="009105D7" w:rsidRPr="00945767" w:rsidRDefault="009105D7" w:rsidP="009105D7">
            <w:pPr>
              <w:spacing w:after="120"/>
            </w:pPr>
            <w:r w:rsidRPr="00945767">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4B8BE936" w14:textId="77777777" w:rsidR="009105D7" w:rsidRPr="00945767" w:rsidRDefault="009105D7" w:rsidP="009105D7"/>
        </w:tc>
        <w:tc>
          <w:tcPr>
            <w:tcW w:w="1980" w:type="dxa"/>
            <w:tcBorders>
              <w:top w:val="single" w:sz="8" w:space="0" w:color="999999"/>
              <w:left w:val="single" w:sz="8" w:space="0" w:color="999999"/>
              <w:bottom w:val="single" w:sz="8" w:space="0" w:color="999999"/>
              <w:right w:val="single" w:sz="8" w:space="0" w:color="999999"/>
            </w:tcBorders>
          </w:tcPr>
          <w:p w14:paraId="517EAAFC" w14:textId="7EB018D7" w:rsidR="009105D7" w:rsidRPr="00945767" w:rsidRDefault="009105D7" w:rsidP="009105D7">
            <w:pPr>
              <w:rPr>
                <w:lang w:eastAsia="zh-CN"/>
              </w:rPr>
            </w:pPr>
            <w:ins w:id="299" w:author="Author" w:date="2018-01-25T15:33:00Z">
              <w:r w:rsidRPr="00A77232">
                <w:t>HR Business Partner</w:t>
              </w:r>
              <w:r w:rsidRPr="00A77232" w:rsidDel="004D6316">
                <w:t xml:space="preserve"> </w:t>
              </w:r>
              <w:r w:rsidRPr="00A77232">
                <w:t>(of the employee)</w:t>
              </w:r>
            </w:ins>
            <w:del w:id="300" w:author="Author" w:date="2018-01-25T15:33:00Z">
              <w:r w:rsidRPr="005F7A67" w:rsidDel="006C58B1">
                <w:delText xml:space="preserve">Member of workflow group </w:delText>
              </w:r>
              <w:r w:rsidRPr="00CB7640" w:rsidDel="006C58B1">
                <w:rPr>
                  <w:rStyle w:val="SAPScreenElement"/>
                  <w:color w:val="auto"/>
                </w:rPr>
                <w:lastRenderedPageBreak/>
                <w:delText xml:space="preserve">Benefits Approvers </w:delText>
              </w:r>
              <w:r w:rsidRPr="005F7A67" w:rsidDel="006C58B1">
                <w:rPr>
                  <w:rStyle w:val="SAPScreenElement"/>
                  <w:color w:val="auto"/>
                </w:rPr>
                <w:delText>Group</w:delText>
              </w:r>
              <w:r w:rsidRPr="005F7A67" w:rsidDel="006C58B1">
                <w:delText xml:space="preserve"> </w:delText>
              </w:r>
            </w:del>
          </w:p>
        </w:tc>
        <w:tc>
          <w:tcPr>
            <w:tcW w:w="1350" w:type="dxa"/>
            <w:tcBorders>
              <w:top w:val="single" w:sz="8" w:space="0" w:color="999999"/>
              <w:left w:val="single" w:sz="8" w:space="0" w:color="999999"/>
              <w:bottom w:val="single" w:sz="8" w:space="0" w:color="999999"/>
              <w:right w:val="single" w:sz="8" w:space="0" w:color="999999"/>
            </w:tcBorders>
          </w:tcPr>
          <w:p w14:paraId="037274BF" w14:textId="3B8C483E" w:rsidR="009105D7" w:rsidRPr="00945767" w:rsidRDefault="009105D7" w:rsidP="009105D7">
            <w:r w:rsidRPr="00945767">
              <w:lastRenderedPageBreak/>
              <w:t xml:space="preserve">Company Instance URL </w:t>
            </w:r>
          </w:p>
        </w:tc>
        <w:tc>
          <w:tcPr>
            <w:tcW w:w="3628" w:type="dxa"/>
            <w:tcBorders>
              <w:top w:val="single" w:sz="8" w:space="0" w:color="999999"/>
              <w:left w:val="single" w:sz="8" w:space="0" w:color="999999"/>
              <w:bottom w:val="single" w:sz="8" w:space="0" w:color="999999"/>
              <w:right w:val="single" w:sz="8" w:space="0" w:color="999999"/>
            </w:tcBorders>
          </w:tcPr>
          <w:p w14:paraId="58F565C7" w14:textId="0FBC58F4" w:rsidR="009105D7" w:rsidRPr="00945767" w:rsidRDefault="009105D7" w:rsidP="009105D7">
            <w:r w:rsidRPr="00945767">
              <w:t>The benefits claim has been approved.</w:t>
            </w:r>
          </w:p>
        </w:tc>
      </w:tr>
      <w:tr w:rsidR="009105D7" w:rsidRPr="00945767" w14:paraId="7388C6D5"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40286B94" w14:textId="01B387CD" w:rsidR="009105D7" w:rsidRPr="00945767" w:rsidRDefault="009105D7" w:rsidP="009105D7">
            <w:pPr>
              <w:rPr>
                <w:rStyle w:val="SAPEmphasis"/>
              </w:rPr>
            </w:pPr>
            <w:r w:rsidRPr="00945767">
              <w:rPr>
                <w:rStyle w:val="SAPEmphasis"/>
              </w:rPr>
              <w:t>Send E-mail Notification about Employee Benefits Claim Approval</w:t>
            </w:r>
          </w:p>
        </w:tc>
        <w:tc>
          <w:tcPr>
            <w:tcW w:w="1080" w:type="dxa"/>
            <w:tcBorders>
              <w:top w:val="single" w:sz="8" w:space="0" w:color="999999"/>
              <w:left w:val="single" w:sz="8" w:space="0" w:color="999999"/>
              <w:bottom w:val="single" w:sz="8" w:space="0" w:color="999999"/>
              <w:right w:val="single" w:sz="8" w:space="0" w:color="999999"/>
            </w:tcBorders>
          </w:tcPr>
          <w:p w14:paraId="69B3D585" w14:textId="3B8C0BFF" w:rsidR="009105D7" w:rsidRPr="00945767" w:rsidRDefault="009105D7" w:rsidP="009105D7">
            <w:pPr>
              <w:spacing w:after="120"/>
            </w:pPr>
            <w:r w:rsidRPr="00945767">
              <w:t>Back-ground</w:t>
            </w:r>
          </w:p>
        </w:tc>
        <w:tc>
          <w:tcPr>
            <w:tcW w:w="3420" w:type="dxa"/>
            <w:tcBorders>
              <w:top w:val="single" w:sz="8" w:space="0" w:color="999999"/>
              <w:left w:val="single" w:sz="8" w:space="0" w:color="999999"/>
              <w:bottom w:val="single" w:sz="8" w:space="0" w:color="999999"/>
              <w:right w:val="single" w:sz="8" w:space="0" w:color="999999"/>
            </w:tcBorders>
          </w:tcPr>
          <w:p w14:paraId="33133778" w14:textId="5B2E9170" w:rsidR="009105D7" w:rsidRPr="00945767" w:rsidRDefault="009105D7" w:rsidP="009105D7">
            <w:r w:rsidRPr="00945767">
              <w:t>The e-mail address of the employee is maintained in his or her employee file.</w:t>
            </w:r>
          </w:p>
        </w:tc>
        <w:tc>
          <w:tcPr>
            <w:tcW w:w="1980" w:type="dxa"/>
            <w:tcBorders>
              <w:top w:val="single" w:sz="8" w:space="0" w:color="999999"/>
              <w:left w:val="single" w:sz="8" w:space="0" w:color="999999"/>
              <w:bottom w:val="single" w:sz="8" w:space="0" w:color="999999"/>
              <w:right w:val="single" w:sz="8" w:space="0" w:color="999999"/>
            </w:tcBorders>
          </w:tcPr>
          <w:p w14:paraId="0343BC82" w14:textId="77777777" w:rsidR="009105D7" w:rsidRPr="00945767" w:rsidRDefault="009105D7" w:rsidP="009105D7"/>
        </w:tc>
        <w:tc>
          <w:tcPr>
            <w:tcW w:w="1350" w:type="dxa"/>
            <w:tcBorders>
              <w:top w:val="single" w:sz="8" w:space="0" w:color="999999"/>
              <w:left w:val="single" w:sz="8" w:space="0" w:color="999999"/>
              <w:bottom w:val="single" w:sz="8" w:space="0" w:color="999999"/>
              <w:right w:val="single" w:sz="8" w:space="0" w:color="999999"/>
            </w:tcBorders>
          </w:tcPr>
          <w:p w14:paraId="58A36665" w14:textId="77777777" w:rsidR="009105D7" w:rsidRPr="00945767" w:rsidRDefault="009105D7" w:rsidP="009105D7"/>
        </w:tc>
        <w:tc>
          <w:tcPr>
            <w:tcW w:w="3628" w:type="dxa"/>
            <w:tcBorders>
              <w:top w:val="single" w:sz="8" w:space="0" w:color="999999"/>
              <w:left w:val="single" w:sz="8" w:space="0" w:color="999999"/>
              <w:bottom w:val="single" w:sz="8" w:space="0" w:color="999999"/>
              <w:right w:val="single" w:sz="8" w:space="0" w:color="999999"/>
            </w:tcBorders>
          </w:tcPr>
          <w:p w14:paraId="0F9C201E" w14:textId="3CADB91A" w:rsidR="009105D7" w:rsidRPr="00945767" w:rsidRDefault="009105D7" w:rsidP="009105D7">
            <w:r w:rsidRPr="00945767">
              <w:t>A notification about the approved benefits claim has been sent to the requesting employee.</w:t>
            </w:r>
          </w:p>
        </w:tc>
      </w:tr>
      <w:tr w:rsidR="009105D7" w:rsidRPr="00945767" w14:paraId="6B8868FA"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3D64B3FF" w14:textId="6365724D" w:rsidR="009105D7" w:rsidRPr="00945767" w:rsidRDefault="009105D7" w:rsidP="009105D7">
            <w:pPr>
              <w:rPr>
                <w:rStyle w:val="SAPEmphasis"/>
              </w:rPr>
            </w:pPr>
            <w:r w:rsidRPr="00945767">
              <w:rPr>
                <w:rStyle w:val="SAPEmphasis"/>
              </w:rPr>
              <w:t>Receive E-mail Notification about Approval of my Benefits Claim</w:t>
            </w:r>
          </w:p>
        </w:tc>
        <w:tc>
          <w:tcPr>
            <w:tcW w:w="1080" w:type="dxa"/>
            <w:tcBorders>
              <w:top w:val="single" w:sz="8" w:space="0" w:color="999999"/>
              <w:left w:val="single" w:sz="8" w:space="0" w:color="999999"/>
              <w:bottom w:val="single" w:sz="8" w:space="0" w:color="999999"/>
              <w:right w:val="single" w:sz="8" w:space="0" w:color="999999"/>
            </w:tcBorders>
          </w:tcPr>
          <w:p w14:paraId="5B5A16A6" w14:textId="06B50D88" w:rsidR="009105D7" w:rsidRPr="00945767" w:rsidRDefault="009105D7" w:rsidP="009105D7">
            <w:pPr>
              <w:spacing w:after="120"/>
            </w:pPr>
            <w:r w:rsidRPr="00945767">
              <w:t>E-Mail</w:t>
            </w:r>
          </w:p>
        </w:tc>
        <w:tc>
          <w:tcPr>
            <w:tcW w:w="3420" w:type="dxa"/>
            <w:tcBorders>
              <w:top w:val="single" w:sz="8" w:space="0" w:color="999999"/>
              <w:left w:val="single" w:sz="8" w:space="0" w:color="999999"/>
              <w:bottom w:val="single" w:sz="8" w:space="0" w:color="999999"/>
              <w:right w:val="single" w:sz="8" w:space="0" w:color="999999"/>
            </w:tcBorders>
          </w:tcPr>
          <w:p w14:paraId="2A23D66B" w14:textId="77777777" w:rsidR="009105D7" w:rsidRPr="00945767" w:rsidRDefault="009105D7" w:rsidP="009105D7"/>
        </w:tc>
        <w:tc>
          <w:tcPr>
            <w:tcW w:w="1980" w:type="dxa"/>
            <w:tcBorders>
              <w:top w:val="single" w:sz="8" w:space="0" w:color="999999"/>
              <w:left w:val="single" w:sz="8" w:space="0" w:color="999999"/>
              <w:bottom w:val="single" w:sz="8" w:space="0" w:color="999999"/>
              <w:right w:val="single" w:sz="8" w:space="0" w:color="999999"/>
            </w:tcBorders>
          </w:tcPr>
          <w:p w14:paraId="3BE580DE" w14:textId="5F7FF7E0" w:rsidR="009105D7" w:rsidRPr="00945767" w:rsidRDefault="009105D7" w:rsidP="009105D7">
            <w:r w:rsidRPr="00945767">
              <w:t>Employee</w:t>
            </w:r>
          </w:p>
        </w:tc>
        <w:tc>
          <w:tcPr>
            <w:tcW w:w="1350" w:type="dxa"/>
            <w:tcBorders>
              <w:top w:val="single" w:sz="8" w:space="0" w:color="999999"/>
              <w:left w:val="single" w:sz="8" w:space="0" w:color="999999"/>
              <w:bottom w:val="single" w:sz="8" w:space="0" w:color="999999"/>
              <w:right w:val="single" w:sz="8" w:space="0" w:color="999999"/>
            </w:tcBorders>
          </w:tcPr>
          <w:p w14:paraId="6E8D8EC0" w14:textId="4B554815" w:rsidR="009105D7" w:rsidRPr="00945767" w:rsidRDefault="009105D7" w:rsidP="009105D7">
            <w:r w:rsidRPr="00945767">
              <w:t>outside software</w:t>
            </w:r>
          </w:p>
        </w:tc>
        <w:tc>
          <w:tcPr>
            <w:tcW w:w="3628" w:type="dxa"/>
            <w:tcBorders>
              <w:top w:val="single" w:sz="8" w:space="0" w:color="999999"/>
              <w:left w:val="single" w:sz="8" w:space="0" w:color="999999"/>
              <w:bottom w:val="single" w:sz="8" w:space="0" w:color="999999"/>
              <w:right w:val="single" w:sz="8" w:space="0" w:color="999999"/>
            </w:tcBorders>
          </w:tcPr>
          <w:p w14:paraId="47AA4E3E" w14:textId="23711C53" w:rsidR="009105D7" w:rsidRPr="00945767" w:rsidRDefault="009105D7" w:rsidP="009105D7">
            <w:del w:id="301" w:author="Author" w:date="2018-01-25T15:40:00Z">
              <w:r w:rsidRPr="00945767" w:rsidDel="00F548BE">
                <w:delText xml:space="preserve">A </w:delText>
              </w:r>
            </w:del>
            <w:ins w:id="302" w:author="Author" w:date="2018-01-25T15:40:00Z">
              <w:r>
                <w:t>The</w:t>
              </w:r>
              <w:r w:rsidRPr="00945767">
                <w:t xml:space="preserve"> </w:t>
              </w:r>
            </w:ins>
            <w:r w:rsidRPr="00945767">
              <w:t>notification about the approval of benefits claim has been received by the requesting employee.</w:t>
            </w:r>
          </w:p>
        </w:tc>
      </w:tr>
      <w:tr w:rsidR="009105D7" w:rsidRPr="00945767" w14:paraId="0D50429E" w14:textId="77777777" w:rsidTr="003B37F4">
        <w:tc>
          <w:tcPr>
            <w:tcW w:w="2847" w:type="dxa"/>
            <w:tcBorders>
              <w:top w:val="single" w:sz="8" w:space="0" w:color="999999"/>
              <w:left w:val="single" w:sz="8" w:space="0" w:color="999999"/>
              <w:bottom w:val="single" w:sz="8" w:space="0" w:color="999999"/>
              <w:right w:val="single" w:sz="8" w:space="0" w:color="999999"/>
            </w:tcBorders>
          </w:tcPr>
          <w:p w14:paraId="3F8A8F1E" w14:textId="72A44421" w:rsidR="009105D7" w:rsidRPr="00945767" w:rsidRDefault="009105D7" w:rsidP="009105D7">
            <w:pPr>
              <w:rPr>
                <w:rStyle w:val="SAPEmphasis"/>
              </w:rPr>
            </w:pPr>
            <w:r w:rsidRPr="00945767">
              <w:rPr>
                <w:rStyle w:val="SAPEmphasis"/>
              </w:rPr>
              <w:t>View my Approved Benefits Claim (Optional)</w:t>
            </w:r>
          </w:p>
        </w:tc>
        <w:tc>
          <w:tcPr>
            <w:tcW w:w="1080" w:type="dxa"/>
            <w:tcBorders>
              <w:top w:val="single" w:sz="8" w:space="0" w:color="999999"/>
              <w:left w:val="single" w:sz="8" w:space="0" w:color="999999"/>
              <w:bottom w:val="single" w:sz="8" w:space="0" w:color="999999"/>
              <w:right w:val="single" w:sz="8" w:space="0" w:color="999999"/>
            </w:tcBorders>
          </w:tcPr>
          <w:p w14:paraId="41A13735" w14:textId="505A09D4" w:rsidR="009105D7" w:rsidRPr="00945767" w:rsidRDefault="009105D7" w:rsidP="009105D7">
            <w:pPr>
              <w:spacing w:after="120"/>
            </w:pPr>
            <w:r w:rsidRPr="00945767">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60CFC6C4" w14:textId="77777777" w:rsidR="009105D7" w:rsidRPr="00945767" w:rsidRDefault="009105D7" w:rsidP="009105D7"/>
        </w:tc>
        <w:tc>
          <w:tcPr>
            <w:tcW w:w="1980" w:type="dxa"/>
            <w:tcBorders>
              <w:top w:val="single" w:sz="8" w:space="0" w:color="999999"/>
              <w:left w:val="single" w:sz="8" w:space="0" w:color="999999"/>
              <w:bottom w:val="single" w:sz="8" w:space="0" w:color="999999"/>
              <w:right w:val="single" w:sz="8" w:space="0" w:color="999999"/>
            </w:tcBorders>
          </w:tcPr>
          <w:p w14:paraId="1E09373B" w14:textId="037F7BFB" w:rsidR="009105D7" w:rsidRPr="00945767" w:rsidRDefault="009105D7" w:rsidP="009105D7">
            <w:r w:rsidRPr="00945767">
              <w:t>Employee</w:t>
            </w:r>
          </w:p>
        </w:tc>
        <w:tc>
          <w:tcPr>
            <w:tcW w:w="1350" w:type="dxa"/>
            <w:tcBorders>
              <w:top w:val="single" w:sz="8" w:space="0" w:color="999999"/>
              <w:left w:val="single" w:sz="8" w:space="0" w:color="999999"/>
              <w:bottom w:val="single" w:sz="8" w:space="0" w:color="999999"/>
              <w:right w:val="single" w:sz="8" w:space="0" w:color="999999"/>
            </w:tcBorders>
          </w:tcPr>
          <w:p w14:paraId="629886BB" w14:textId="3C065DD0" w:rsidR="009105D7" w:rsidRPr="00945767" w:rsidRDefault="009105D7" w:rsidP="009105D7">
            <w:r w:rsidRPr="00945767">
              <w:t>Company Instance URL</w:t>
            </w:r>
          </w:p>
        </w:tc>
        <w:tc>
          <w:tcPr>
            <w:tcW w:w="3628" w:type="dxa"/>
            <w:tcBorders>
              <w:top w:val="single" w:sz="8" w:space="0" w:color="999999"/>
              <w:left w:val="single" w:sz="8" w:space="0" w:color="999999"/>
              <w:bottom w:val="single" w:sz="8" w:space="0" w:color="999999"/>
              <w:right w:val="single" w:sz="8" w:space="0" w:color="999999"/>
            </w:tcBorders>
          </w:tcPr>
          <w:p w14:paraId="1075ABE6" w14:textId="1F1DF023" w:rsidR="009105D7" w:rsidRPr="00945767" w:rsidRDefault="009105D7" w:rsidP="009105D7">
            <w:r w:rsidRPr="00945767">
              <w:t>Details to the approval of benefits claim have been viewed.</w:t>
            </w:r>
          </w:p>
        </w:tc>
      </w:tr>
    </w:tbl>
    <w:p w14:paraId="1153B613" w14:textId="77777777" w:rsidR="000620A9" w:rsidRPr="00945767" w:rsidRDefault="000620A9" w:rsidP="000620A9"/>
    <w:p w14:paraId="718432B1" w14:textId="77777777" w:rsidR="000620A9" w:rsidRPr="00945767" w:rsidRDefault="000620A9" w:rsidP="000620A9">
      <w:pPr>
        <w:pStyle w:val="Heading1"/>
        <w:ind w:left="432" w:hanging="432"/>
      </w:pPr>
      <w:bookmarkStart w:id="303" w:name="_Toc498935815"/>
      <w:bookmarkStart w:id="304" w:name="_Toc416967256"/>
      <w:bookmarkStart w:id="305" w:name="_Toc435792889"/>
      <w:bookmarkStart w:id="306" w:name="_Toc507161846"/>
      <w:bookmarkEnd w:id="303"/>
      <w:r w:rsidRPr="00945767">
        <w:lastRenderedPageBreak/>
        <w:t>Test Procedures</w:t>
      </w:r>
      <w:bookmarkEnd w:id="304"/>
      <w:bookmarkEnd w:id="305"/>
      <w:bookmarkEnd w:id="306"/>
    </w:p>
    <w:p w14:paraId="77999D65" w14:textId="77777777" w:rsidR="000620A9" w:rsidRPr="00945767" w:rsidRDefault="000620A9" w:rsidP="000620A9">
      <w:r w:rsidRPr="00945767">
        <w:t>This section describes test procedures for each process step that belongs to this scope item.</w:t>
      </w:r>
    </w:p>
    <w:p w14:paraId="14A8033E" w14:textId="6306213A" w:rsidR="00371984" w:rsidRDefault="000620A9" w:rsidP="000620A9">
      <w:pPr>
        <w:rPr>
          <w:ins w:id="307" w:author="Author" w:date="2018-01-29T14:50:00Z"/>
        </w:rPr>
      </w:pPr>
      <w:r w:rsidRPr="00945767">
        <w:t xml:space="preserve">The test should take around </w:t>
      </w:r>
      <w:r w:rsidR="00BD39CC" w:rsidRPr="00945767">
        <w:t>7</w:t>
      </w:r>
      <w:r w:rsidRPr="00945767">
        <w:t>0 minutes.</w:t>
      </w:r>
    </w:p>
    <w:p w14:paraId="6994D389" w14:textId="77777777" w:rsidR="00371984" w:rsidRPr="00AA46A3" w:rsidRDefault="00371984" w:rsidP="00371984">
      <w:pPr>
        <w:pStyle w:val="SAPKeyblockTitle"/>
        <w:rPr>
          <w:ins w:id="308" w:author="Author" w:date="2018-01-29T14:50:00Z"/>
        </w:rPr>
      </w:pPr>
      <w:ins w:id="309" w:author="Author" w:date="2018-01-29T14:50:00Z">
        <w:r w:rsidRPr="00AA46A3">
          <w:t>Prerequisites</w:t>
        </w:r>
      </w:ins>
    </w:p>
    <w:p w14:paraId="0D842F20" w14:textId="77744786" w:rsidR="00371984" w:rsidRPr="00AA46A3" w:rsidRDefault="00371984">
      <w:pPr>
        <w:pStyle w:val="ListBullet"/>
        <w:numPr>
          <w:ilvl w:val="0"/>
          <w:numId w:val="0"/>
        </w:numPr>
        <w:rPr>
          <w:ins w:id="310" w:author="Author" w:date="2018-01-29T14:50:00Z"/>
        </w:rPr>
        <w:pPrChange w:id="311" w:author="Author" w:date="2018-01-29T14:51:00Z">
          <w:pPr>
            <w:pStyle w:val="ListBullet"/>
          </w:pPr>
        </w:pPrChange>
      </w:pPr>
      <w:ins w:id="312" w:author="Author" w:date="2018-01-29T14:51:00Z">
        <w:r>
          <w:t xml:space="preserve">Enrolling in benefits during the open enrollment period as well as claiming </w:t>
        </w:r>
        <w:del w:id="313" w:author="Author" w:date="2018-01-29T16:22:00Z">
          <w:r w:rsidDel="00F10D7D">
            <w:delText xml:space="preserve">of </w:delText>
          </w:r>
        </w:del>
        <w:r>
          <w:t>benefits</w:t>
        </w:r>
      </w:ins>
      <w:ins w:id="314" w:author="Author" w:date="2018-01-29T14:50:00Z">
        <w:r w:rsidRPr="00AA46A3">
          <w:t xml:space="preserve"> requires the approval of the employee’s HR business partner. Therefore, during hiring of the employee</w:t>
        </w:r>
      </w:ins>
      <w:ins w:id="315" w:author="Author" w:date="2018-01-29T14:52:00Z">
        <w:r>
          <w:t>,</w:t>
        </w:r>
      </w:ins>
      <w:ins w:id="316" w:author="Author" w:date="2018-01-29T14:50:00Z">
        <w:r w:rsidRPr="00AA46A3">
          <w:t xml:space="preserve"> the </w:t>
        </w:r>
        <w:r w:rsidRPr="00AA46A3">
          <w:rPr>
            <w:rStyle w:val="SAPScreenElement"/>
          </w:rPr>
          <w:t>Relationship Type</w:t>
        </w:r>
        <w:r w:rsidRPr="00AA46A3">
          <w:rPr>
            <w:rStyle w:val="UserInput"/>
            <w:sz w:val="18"/>
          </w:rPr>
          <w:t xml:space="preserve"> HR Manager </w:t>
        </w:r>
        <w:r w:rsidRPr="00AA46A3">
          <w:t>must have been maintained.</w:t>
        </w:r>
      </w:ins>
    </w:p>
    <w:p w14:paraId="231097DF" w14:textId="2D81E687" w:rsidR="00371984" w:rsidRPr="00AA46A3" w:rsidDel="00000A4C" w:rsidRDefault="00371984" w:rsidP="00371984">
      <w:pPr>
        <w:pStyle w:val="SAPNoteHeading"/>
        <w:ind w:left="630"/>
        <w:rPr>
          <w:ins w:id="317" w:author="Author" w:date="2018-01-29T14:50:00Z"/>
          <w:del w:id="318" w:author="Author" w:date="2018-02-13T12:24:00Z"/>
        </w:rPr>
      </w:pPr>
      <w:commentRangeStart w:id="319"/>
      <w:ins w:id="320" w:author="Author" w:date="2018-01-29T14:50:00Z">
        <w:del w:id="321" w:author="Author" w:date="2018-02-13T12:24:00Z">
          <w:r w:rsidRPr="00AA46A3" w:rsidDel="00000A4C">
            <w:rPr>
              <w:noProof/>
            </w:rPr>
            <w:drawing>
              <wp:inline distT="0" distB="0" distL="0" distR="0" wp14:anchorId="1CF23CED" wp14:editId="14180F44">
                <wp:extent cx="231775" cy="23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AA46A3" w:rsidDel="00000A4C">
            <w:rPr>
              <w:lang w:eastAsia="zh-CN"/>
            </w:rPr>
            <w:delText xml:space="preserve"> Note</w:delText>
          </w:r>
        </w:del>
      </w:ins>
    </w:p>
    <w:p w14:paraId="4E9F1729" w14:textId="611109C8" w:rsidR="00371984" w:rsidRPr="00AA46A3" w:rsidDel="00000A4C" w:rsidRDefault="00371984" w:rsidP="00371984">
      <w:pPr>
        <w:pStyle w:val="NoteParagraph"/>
        <w:ind w:left="630"/>
        <w:rPr>
          <w:ins w:id="322" w:author="Author" w:date="2018-01-29T14:50:00Z"/>
          <w:del w:id="323" w:author="Author" w:date="2018-02-13T12:24:00Z"/>
        </w:rPr>
      </w:pPr>
      <w:ins w:id="324" w:author="Author" w:date="2018-01-29T14:50:00Z">
        <w:del w:id="325" w:author="Author" w:date="2018-02-13T12:24:00Z">
          <w:r w:rsidRPr="00AA46A3" w:rsidDel="00000A4C">
            <w:delText>For details on these prerequisites,</w:delText>
          </w:r>
          <w:r w:rsidDel="00000A4C">
            <w:delText xml:space="preserve"> you can</w:delText>
          </w:r>
          <w:r w:rsidRPr="00AA46A3" w:rsidDel="00000A4C">
            <w:delText xml:space="preserve"> refer </w:delText>
          </w:r>
          <w:r w:rsidDel="00000A4C">
            <w:delText xml:space="preserve">for example </w:delText>
          </w:r>
          <w:r w:rsidRPr="00AA46A3" w:rsidDel="00000A4C">
            <w:delText>to test script</w:delText>
          </w:r>
          <w:r w:rsidDel="00000A4C">
            <w:delText xml:space="preserve"> of scope item</w:delText>
          </w:r>
          <w:r w:rsidRPr="00AA46A3" w:rsidDel="00000A4C">
            <w:delText xml:space="preserve"> </w:delText>
          </w:r>
          <w:r w:rsidRPr="0099767F" w:rsidDel="00000A4C">
            <w:rPr>
              <w:rStyle w:val="SAPScreenElement"/>
              <w:color w:val="auto"/>
            </w:rPr>
            <w:delText>Add New Employee / Rehire (FJ0)</w:delText>
          </w:r>
          <w:r w:rsidRPr="00AA46A3" w:rsidDel="00000A4C">
            <w:delText>.</w:delText>
          </w:r>
        </w:del>
      </w:ins>
      <w:commentRangeEnd w:id="319"/>
      <w:r w:rsidR="00000A4C">
        <w:rPr>
          <w:rStyle w:val="CommentReference"/>
          <w:rFonts w:ascii="Arial" w:eastAsia="SimSun" w:hAnsi="Arial"/>
          <w:lang w:val="de-DE"/>
        </w:rPr>
        <w:commentReference w:id="319"/>
      </w:r>
    </w:p>
    <w:p w14:paraId="48484EDE" w14:textId="07623F58" w:rsidR="00371984" w:rsidRPr="00AA46A3" w:rsidDel="00000A4C" w:rsidRDefault="00371984" w:rsidP="00371984">
      <w:pPr>
        <w:pStyle w:val="NoteParagraph"/>
        <w:ind w:left="630"/>
        <w:rPr>
          <w:ins w:id="326" w:author="Author" w:date="2018-01-29T14:50:00Z"/>
          <w:del w:id="327" w:author="Author" w:date="2018-02-13T12:24:00Z"/>
          <w:lang w:eastAsia="zh-CN"/>
        </w:rPr>
      </w:pPr>
    </w:p>
    <w:p w14:paraId="190685B9" w14:textId="77777777" w:rsidR="00371984" w:rsidRPr="00AA46A3" w:rsidRDefault="00371984" w:rsidP="00371984">
      <w:pPr>
        <w:pStyle w:val="SAPNoteHeading"/>
        <w:ind w:left="630"/>
        <w:rPr>
          <w:ins w:id="328" w:author="Author" w:date="2018-01-29T14:50:00Z"/>
        </w:rPr>
      </w:pPr>
      <w:ins w:id="329" w:author="Author" w:date="2018-01-29T14:50:00Z">
        <w:r w:rsidRPr="00AA46A3">
          <w:rPr>
            <w:noProof/>
          </w:rPr>
          <w:drawing>
            <wp:inline distT="0" distB="0" distL="0" distR="0" wp14:anchorId="7A0E5BE5" wp14:editId="13E8693D">
              <wp:extent cx="225425" cy="225425"/>
              <wp:effectExtent l="0" t="0" r="3175" b="3175"/>
              <wp:docPr id="2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Recommendation</w:t>
        </w:r>
      </w:ins>
    </w:p>
    <w:p w14:paraId="18FFAAFA" w14:textId="77777777" w:rsidR="00371984" w:rsidRPr="00AA46A3" w:rsidRDefault="00371984" w:rsidP="00371984">
      <w:pPr>
        <w:pStyle w:val="NoteParagraph"/>
        <w:ind w:left="1040" w:hanging="410"/>
        <w:rPr>
          <w:ins w:id="330" w:author="Author" w:date="2018-01-29T14:50:00Z"/>
        </w:rPr>
      </w:pPr>
      <w:ins w:id="331" w:author="Author" w:date="2018-01-29T14:50:00Z">
        <w:r w:rsidRPr="00AA46A3">
          <w:t xml:space="preserve">In case </w:t>
        </w:r>
        <w:r>
          <w:t>it has been</w:t>
        </w:r>
        <w:r w:rsidRPr="00AA46A3">
          <w:t xml:space="preserve"> missed to maintain the </w:t>
        </w:r>
        <w:r w:rsidRPr="00AA46A3">
          <w:rPr>
            <w:rStyle w:val="SAPScreenElement"/>
          </w:rPr>
          <w:t>Relationship Type</w:t>
        </w:r>
        <w:r w:rsidRPr="00AA46A3">
          <w:rPr>
            <w:rStyle w:val="UserInput"/>
            <w:sz w:val="18"/>
          </w:rPr>
          <w:t xml:space="preserve"> HR Manager</w:t>
        </w:r>
        <w:r w:rsidRPr="00AA46A3">
          <w:t xml:space="preserve">, </w:t>
        </w:r>
        <w:r>
          <w:t>it</w:t>
        </w:r>
        <w:r w:rsidRPr="00AA46A3">
          <w:t xml:space="preserve"> can</w:t>
        </w:r>
        <w:r>
          <w:t xml:space="preserve"> be</w:t>
        </w:r>
        <w:r w:rsidRPr="00AA46A3">
          <w:t xml:space="preserve"> add</w:t>
        </w:r>
        <w:r>
          <w:t>ed</w:t>
        </w:r>
        <w:r w:rsidRPr="00AA46A3">
          <w:t xml:space="preserve"> as briefly described below:</w:t>
        </w:r>
      </w:ins>
    </w:p>
    <w:p w14:paraId="234EF48A" w14:textId="77777777" w:rsidR="00371984" w:rsidRPr="00AA46A3" w:rsidRDefault="00371984" w:rsidP="00371984">
      <w:pPr>
        <w:pStyle w:val="ListBullet3"/>
        <w:ind w:left="1040" w:hanging="410"/>
        <w:rPr>
          <w:ins w:id="332" w:author="Author" w:date="2018-01-29T14:50:00Z"/>
        </w:rPr>
      </w:pPr>
      <w:ins w:id="333" w:author="Author" w:date="2018-01-29T14:50:00Z">
        <w:r w:rsidRPr="00AA46A3">
          <w:t xml:space="preserve">Log on to </w:t>
        </w:r>
        <w:r w:rsidRPr="00FE4F9E">
          <w:rPr>
            <w:rStyle w:val="SAPScreenElement"/>
            <w:color w:val="auto"/>
          </w:rPr>
          <w:t>Employee Central</w:t>
        </w:r>
        <w:r w:rsidRPr="00AA46A3">
          <w:t xml:space="preserve"> as HR Administrator.</w:t>
        </w:r>
      </w:ins>
    </w:p>
    <w:p w14:paraId="2708230F" w14:textId="77777777" w:rsidR="00371984" w:rsidRPr="00AA46A3" w:rsidRDefault="00371984" w:rsidP="00371984">
      <w:pPr>
        <w:pStyle w:val="ListBullet3"/>
        <w:ind w:left="1040" w:hanging="410"/>
        <w:rPr>
          <w:ins w:id="334" w:author="Author" w:date="2018-01-29T14:50:00Z"/>
        </w:rPr>
      </w:pPr>
      <w:ins w:id="335" w:author="Author" w:date="2018-01-29T14:50:00Z">
        <w:r w:rsidRPr="00AA46A3">
          <w:t xml:space="preserve">Select from the </w:t>
        </w:r>
        <w:r w:rsidRPr="00AA46A3">
          <w:rPr>
            <w:rStyle w:val="SAPScreenElement"/>
          </w:rPr>
          <w:t xml:space="preserve">Home </w:t>
        </w:r>
        <w:r w:rsidRPr="00AA46A3">
          <w:t xml:space="preserve">drop-down </w:t>
        </w:r>
        <w:r w:rsidRPr="00AA46A3">
          <w:rPr>
            <w:rStyle w:val="SAPScreenElement"/>
          </w:rPr>
          <w:t>My Employee Files</w:t>
        </w:r>
        <w:r w:rsidRPr="00AA46A3">
          <w:t>. Select the drop-down next to your name to enter the employee’s name in the search box, and choose in the list of employees matching the search criteria the appropriate employee.</w:t>
        </w:r>
      </w:ins>
    </w:p>
    <w:p w14:paraId="7E35B084" w14:textId="77777777" w:rsidR="00371984" w:rsidRPr="00AA46A3" w:rsidRDefault="00371984" w:rsidP="00371984">
      <w:pPr>
        <w:pStyle w:val="ListBullet3"/>
        <w:ind w:left="1040" w:hanging="410"/>
        <w:rPr>
          <w:ins w:id="336" w:author="Author" w:date="2018-01-29T14:50:00Z"/>
        </w:rPr>
      </w:pPr>
      <w:ins w:id="337" w:author="Author" w:date="2018-01-29T14:50:00Z">
        <w:r w:rsidRPr="00AA46A3">
          <w:t xml:space="preserve">Go to the </w:t>
        </w:r>
        <w:r w:rsidRPr="00AA46A3">
          <w:rPr>
            <w:rStyle w:val="SAPScreenElement"/>
          </w:rPr>
          <w:t>Employment Information</w:t>
        </w:r>
        <w:r w:rsidRPr="00AA46A3">
          <w:t xml:space="preserve"> section, and there scroll to the </w:t>
        </w:r>
        <w:r w:rsidRPr="00AA46A3">
          <w:rPr>
            <w:rStyle w:val="SAPScreenElement"/>
          </w:rPr>
          <w:t>Job Relationships</w:t>
        </w:r>
        <w:r w:rsidRPr="00AA46A3">
          <w:t xml:space="preserve"> subsection.</w:t>
        </w:r>
      </w:ins>
    </w:p>
    <w:p w14:paraId="6CC1AF63" w14:textId="77777777" w:rsidR="00371984" w:rsidRPr="00AA46A3" w:rsidRDefault="00371984" w:rsidP="00371984">
      <w:pPr>
        <w:pStyle w:val="ListBullet3"/>
        <w:ind w:left="1040" w:hanging="410"/>
        <w:rPr>
          <w:ins w:id="338" w:author="Author" w:date="2018-01-29T14:50:00Z"/>
        </w:rPr>
      </w:pPr>
      <w:ins w:id="339" w:author="Author" w:date="2018-01-29T14:50:00Z">
        <w:r w:rsidRPr="00AA46A3">
          <w:t xml:space="preserve">Select the </w:t>
        </w:r>
        <w:r w:rsidRPr="00AA46A3">
          <w:rPr>
            <w:rStyle w:val="SAPScreenElement"/>
          </w:rPr>
          <w:t>Pencil (Edit)</w:t>
        </w:r>
        <w:r w:rsidRPr="00AA46A3">
          <w:t xml:space="preserve"> icon next to the </w:t>
        </w:r>
        <w:r w:rsidRPr="00AA46A3">
          <w:rPr>
            <w:rStyle w:val="SAPScreenElement"/>
          </w:rPr>
          <w:t>Job Relationships</w:t>
        </w:r>
        <w:r w:rsidRPr="00AA46A3">
          <w:t xml:space="preserve"> block.</w:t>
        </w:r>
      </w:ins>
    </w:p>
    <w:p w14:paraId="5D72577C" w14:textId="77777777" w:rsidR="00371984" w:rsidRPr="00AA46A3" w:rsidRDefault="00371984" w:rsidP="00371984">
      <w:pPr>
        <w:pStyle w:val="ListBullet3"/>
        <w:ind w:left="1040" w:hanging="410"/>
        <w:rPr>
          <w:ins w:id="340" w:author="Author" w:date="2018-01-29T14:50:00Z"/>
        </w:rPr>
      </w:pPr>
      <w:ins w:id="341" w:author="Author" w:date="2018-01-29T14:50:00Z">
        <w:r w:rsidRPr="00AA46A3">
          <w:t xml:space="preserve">In the upcoming </w:t>
        </w:r>
        <w:r w:rsidRPr="00AA46A3">
          <w:rPr>
            <w:rStyle w:val="SAPScreenElement"/>
          </w:rPr>
          <w:t>Job Relationships</w:t>
        </w:r>
        <w:r w:rsidRPr="00AA46A3">
          <w:t xml:space="preserve"> dialog box, enter in the </w:t>
        </w:r>
        <w:r w:rsidRPr="00AA46A3">
          <w:rPr>
            <w:rStyle w:val="SAPScreenElement"/>
          </w:rPr>
          <w:t>When would you like your changes to take effect?</w:t>
        </w:r>
        <w:r w:rsidRPr="00AA46A3">
          <w:t xml:space="preserve"> field the date the change is to become valid (most likely the hiring date of the employee). The </w:t>
        </w:r>
        <w:r w:rsidRPr="00AA46A3">
          <w:rPr>
            <w:rStyle w:val="SAPScreenElement"/>
          </w:rPr>
          <w:t>Job Relationships</w:t>
        </w:r>
        <w:r w:rsidRPr="00AA46A3">
          <w:t xml:space="preserve"> block shows up in the dialog box. Select the </w:t>
        </w:r>
        <w:r w:rsidRPr="00AA46A3">
          <w:rPr>
            <w:rStyle w:val="SAPScreenElement"/>
          </w:rPr>
          <w:sym w:font="Symbol" w:char="F0C5"/>
        </w:r>
        <w:r w:rsidRPr="00AA46A3">
          <w:rPr>
            <w:rStyle w:val="SAPScreenElement"/>
          </w:rPr>
          <w:t xml:space="preserve"> Add</w:t>
        </w:r>
        <w:r w:rsidRPr="00AA46A3">
          <w:t xml:space="preserve"> link and make the following entries:</w:t>
        </w:r>
      </w:ins>
    </w:p>
    <w:p w14:paraId="069306E5" w14:textId="77777777" w:rsidR="00371984" w:rsidRPr="00AA46A3" w:rsidRDefault="00371984" w:rsidP="00371984">
      <w:pPr>
        <w:pStyle w:val="ListBullet3"/>
        <w:numPr>
          <w:ilvl w:val="0"/>
          <w:numId w:val="0"/>
        </w:numPr>
        <w:spacing w:line="240" w:lineRule="auto"/>
        <w:ind w:left="1040"/>
        <w:rPr>
          <w:ins w:id="342" w:author="Author" w:date="2018-01-29T14:50:00Z"/>
        </w:rPr>
      </w:pPr>
      <w:ins w:id="343" w:author="Author" w:date="2018-01-29T14:50:00Z">
        <w:r w:rsidRPr="00AA46A3">
          <w:t xml:space="preserve">For field </w:t>
        </w:r>
        <w:r w:rsidRPr="00AA46A3">
          <w:rPr>
            <w:rStyle w:val="SAPScreenElement"/>
          </w:rPr>
          <w:t>Relationship Type</w:t>
        </w:r>
        <w:r w:rsidRPr="00AA46A3">
          <w:t>, select</w:t>
        </w:r>
        <w:r w:rsidRPr="00AA46A3">
          <w:rPr>
            <w:rStyle w:val="SAPUserEntry"/>
          </w:rPr>
          <w:t xml:space="preserve"> HR Manager</w:t>
        </w:r>
        <w:r w:rsidRPr="00AA46A3">
          <w:rPr>
            <w:rStyle w:val="UserInput"/>
            <w:sz w:val="18"/>
          </w:rPr>
          <w:t xml:space="preserve"> </w:t>
        </w:r>
        <w:r w:rsidRPr="00AA46A3">
          <w:t xml:space="preserve">from the drop-down, and for field </w:t>
        </w:r>
        <w:r w:rsidRPr="00AA46A3">
          <w:rPr>
            <w:rStyle w:val="SAPScreenElement"/>
          </w:rPr>
          <w:t>Name</w:t>
        </w:r>
        <w:r w:rsidRPr="00AA46A3">
          <w:t>, select the appropriate employee from the drop-down.</w:t>
        </w:r>
      </w:ins>
    </w:p>
    <w:p w14:paraId="517C204F" w14:textId="77777777" w:rsidR="00371984" w:rsidRPr="00AA46A3" w:rsidRDefault="00371984" w:rsidP="00371984">
      <w:pPr>
        <w:pStyle w:val="ListBullet3"/>
        <w:spacing w:line="240" w:lineRule="auto"/>
        <w:ind w:left="1040" w:hanging="410"/>
        <w:rPr>
          <w:ins w:id="344" w:author="Author" w:date="2018-01-29T14:50:00Z"/>
        </w:rPr>
      </w:pPr>
      <w:ins w:id="345" w:author="Author" w:date="2018-01-29T14:50:00Z">
        <w:r w:rsidRPr="00AA46A3">
          <w:t xml:space="preserve">To add additional relationship types, which should become effective the same data, select the </w:t>
        </w:r>
        <w:r w:rsidRPr="00AA46A3">
          <w:rPr>
            <w:rStyle w:val="SAPScreenElement"/>
          </w:rPr>
          <w:sym w:font="Symbol" w:char="F0C5"/>
        </w:r>
        <w:r w:rsidRPr="00AA46A3">
          <w:rPr>
            <w:rStyle w:val="SAPScreenElement"/>
          </w:rPr>
          <w:t xml:space="preserve"> Add</w:t>
        </w:r>
        <w:r w:rsidRPr="00AA46A3">
          <w:t xml:space="preserve"> link and make entries as appropriate.</w:t>
        </w:r>
      </w:ins>
    </w:p>
    <w:p w14:paraId="5CC226CC" w14:textId="7F78DDFC" w:rsidR="00371984" w:rsidRPr="00945767" w:rsidRDefault="00371984">
      <w:pPr>
        <w:pStyle w:val="ListBullet3"/>
        <w:ind w:left="1040" w:hanging="410"/>
        <w:pPrChange w:id="346" w:author="Author" w:date="2018-01-29T16:22:00Z">
          <w:pPr/>
        </w:pPrChange>
      </w:pPr>
      <w:ins w:id="347" w:author="Author" w:date="2018-01-29T14:50:00Z">
        <w:r w:rsidRPr="00AA46A3">
          <w:t xml:space="preserve">Choose the </w:t>
        </w:r>
        <w:r w:rsidRPr="00AA46A3">
          <w:rPr>
            <w:rStyle w:val="SAPScreenElement"/>
          </w:rPr>
          <w:t xml:space="preserve">Save </w:t>
        </w:r>
        <w:r w:rsidRPr="00AA46A3">
          <w:t xml:space="preserve">button. The data is saved and is visible in the employee’s </w:t>
        </w:r>
        <w:r w:rsidRPr="00AA46A3">
          <w:rPr>
            <w:rStyle w:val="SAPScreenElement"/>
          </w:rPr>
          <w:t>Job Relationships</w:t>
        </w:r>
        <w:r w:rsidRPr="00AA46A3">
          <w:t xml:space="preserve"> subsection of the</w:t>
        </w:r>
        <w:r w:rsidRPr="00AA46A3">
          <w:rPr>
            <w:rStyle w:val="SAPScreenElement"/>
          </w:rPr>
          <w:t xml:space="preserve"> Employment Information </w:t>
        </w:r>
        <w:r w:rsidRPr="00AA46A3">
          <w:t xml:space="preserve">section. Note, that also the </w:t>
        </w:r>
        <w:r w:rsidRPr="00AA46A3">
          <w:rPr>
            <w:rStyle w:val="SAPScreenElement"/>
          </w:rPr>
          <w:t xml:space="preserve">Clock (History) </w:t>
        </w:r>
        <w:r w:rsidRPr="00AA46A3">
          <w:t xml:space="preserve">icon becomes now visible. You can use it, for example, to make corrections on an existing </w:t>
        </w:r>
        <w:r w:rsidRPr="00AA46A3">
          <w:rPr>
            <w:rStyle w:val="SAPScreenElement"/>
            <w:color w:val="auto"/>
          </w:rPr>
          <w:t>Job Relationships</w:t>
        </w:r>
        <w:r w:rsidRPr="00AA46A3">
          <w:t xml:space="preserve"> record, if needed.</w:t>
        </w:r>
      </w:ins>
    </w:p>
    <w:p w14:paraId="72AC7A96" w14:textId="25F3BD72" w:rsidR="006102F9" w:rsidRPr="00945767" w:rsidRDefault="006102F9" w:rsidP="00F47570">
      <w:pPr>
        <w:pStyle w:val="Heading2"/>
      </w:pPr>
      <w:bookmarkStart w:id="348" w:name="_Toc437607065"/>
      <w:bookmarkStart w:id="349" w:name="_Toc437607067"/>
      <w:bookmarkStart w:id="350" w:name="_Toc437607069"/>
      <w:bookmarkStart w:id="351" w:name="_Toc437607071"/>
      <w:bookmarkStart w:id="352" w:name="_Toc437607087"/>
      <w:bookmarkStart w:id="353" w:name="_Toc437607088"/>
      <w:bookmarkStart w:id="354" w:name="_Toc437607090"/>
      <w:bookmarkStart w:id="355" w:name="_Toc437607092"/>
      <w:bookmarkStart w:id="356" w:name="_Toc437607151"/>
      <w:bookmarkStart w:id="357" w:name="_Toc434238237"/>
      <w:bookmarkStart w:id="358" w:name="_Toc435799799"/>
      <w:bookmarkStart w:id="359" w:name="_Toc435805464"/>
      <w:bookmarkStart w:id="360" w:name="_Toc434238238"/>
      <w:bookmarkStart w:id="361" w:name="_Toc435799800"/>
      <w:bookmarkStart w:id="362" w:name="_Toc435805465"/>
      <w:bookmarkStart w:id="363" w:name="_Toc434238240"/>
      <w:bookmarkStart w:id="364" w:name="_Toc435799802"/>
      <w:bookmarkStart w:id="365" w:name="_Toc435805467"/>
      <w:bookmarkStart w:id="366" w:name="_Toc507161847"/>
      <w:bookmarkStart w:id="367" w:name="_Toc464218662"/>
      <w:bookmarkStart w:id="368" w:name="_Toc386012203"/>
      <w:bookmarkStart w:id="369" w:name="_Toc401565097"/>
      <w:bookmarkStart w:id="370" w:name="_Toc416967281"/>
      <w:bookmarkStart w:id="371" w:name="_Toc43579292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r w:rsidRPr="00945767">
        <w:lastRenderedPageBreak/>
        <w:t>Viewing my Eligible Benefits</w:t>
      </w:r>
      <w:bookmarkEnd w:id="366"/>
    </w:p>
    <w:p w14:paraId="60DD4B33" w14:textId="77777777" w:rsidR="006102F9" w:rsidRPr="00945767" w:rsidRDefault="006102F9" w:rsidP="006102F9">
      <w:pPr>
        <w:pStyle w:val="SAPKeyblockTitle"/>
      </w:pPr>
      <w:r w:rsidRPr="00945767">
        <w:t>Test Administration</w:t>
      </w:r>
    </w:p>
    <w:p w14:paraId="249AC1A4" w14:textId="77777777" w:rsidR="006102F9" w:rsidRPr="00945767" w:rsidRDefault="006102F9" w:rsidP="006102F9">
      <w:r w:rsidRPr="009457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102F9" w:rsidRPr="00945767" w14:paraId="11DB88F1" w14:textId="77777777" w:rsidTr="00B33A54">
        <w:tc>
          <w:tcPr>
            <w:tcW w:w="2280" w:type="dxa"/>
            <w:tcBorders>
              <w:top w:val="single" w:sz="8" w:space="0" w:color="999999"/>
              <w:left w:val="single" w:sz="8" w:space="0" w:color="999999"/>
              <w:bottom w:val="single" w:sz="8" w:space="0" w:color="999999"/>
              <w:right w:val="single" w:sz="8" w:space="0" w:color="999999"/>
            </w:tcBorders>
            <w:hideMark/>
          </w:tcPr>
          <w:p w14:paraId="60036972" w14:textId="77777777" w:rsidR="006102F9" w:rsidRPr="00945767" w:rsidRDefault="006102F9" w:rsidP="00B33A54">
            <w:pPr>
              <w:rPr>
                <w:rStyle w:val="SAPEmphasis"/>
              </w:rPr>
            </w:pPr>
            <w:r w:rsidRPr="0094576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DF13571" w14:textId="77777777" w:rsidR="006102F9" w:rsidRPr="00945767" w:rsidRDefault="006102F9" w:rsidP="00B33A54">
            <w:pPr>
              <w:rPr>
                <w:lang w:eastAsia="zh-CN"/>
              </w:rPr>
            </w:pPr>
            <w:r w:rsidRPr="0094576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299C39FF" w14:textId="77777777" w:rsidR="006102F9" w:rsidRPr="00945767" w:rsidRDefault="006102F9" w:rsidP="00B33A54">
            <w:pPr>
              <w:rPr>
                <w:rStyle w:val="SAPEmphasis"/>
              </w:rPr>
            </w:pPr>
            <w:r w:rsidRPr="0094576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6969AE8C" w14:textId="77777777" w:rsidR="006102F9" w:rsidRPr="00945767" w:rsidRDefault="006102F9" w:rsidP="00B33A54">
            <w:pPr>
              <w:rPr>
                <w:lang w:eastAsia="zh-CN"/>
              </w:rPr>
            </w:pPr>
            <w:r w:rsidRPr="0094576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65A1292" w14:textId="77777777" w:rsidR="006102F9" w:rsidRPr="00945767" w:rsidRDefault="006102F9" w:rsidP="00B33A54">
            <w:pPr>
              <w:rPr>
                <w:rStyle w:val="SAPEmphasis"/>
              </w:rPr>
            </w:pPr>
            <w:r w:rsidRPr="0094576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887191F" w14:textId="77777777" w:rsidR="006102F9" w:rsidRPr="00945767" w:rsidRDefault="006102F9" w:rsidP="00B33A54">
            <w:pPr>
              <w:rPr>
                <w:lang w:eastAsia="zh-CN"/>
              </w:rPr>
            </w:pPr>
            <w:r w:rsidRPr="00945767">
              <w:rPr>
                <w:lang w:eastAsia="zh-CN"/>
              </w:rPr>
              <w:t>&lt;date&gt;</w:t>
            </w:r>
          </w:p>
        </w:tc>
      </w:tr>
      <w:tr w:rsidR="006102F9" w:rsidRPr="00945767" w14:paraId="192EC1E6" w14:textId="77777777" w:rsidTr="00B33A54">
        <w:tc>
          <w:tcPr>
            <w:tcW w:w="2280" w:type="dxa"/>
            <w:tcBorders>
              <w:top w:val="single" w:sz="8" w:space="0" w:color="999999"/>
              <w:left w:val="single" w:sz="8" w:space="0" w:color="999999"/>
              <w:bottom w:val="single" w:sz="8" w:space="0" w:color="999999"/>
              <w:right w:val="single" w:sz="8" w:space="0" w:color="999999"/>
            </w:tcBorders>
            <w:hideMark/>
          </w:tcPr>
          <w:p w14:paraId="2E212E63" w14:textId="77777777" w:rsidR="006102F9" w:rsidRPr="00945767" w:rsidRDefault="006102F9" w:rsidP="00B33A54">
            <w:pPr>
              <w:rPr>
                <w:rStyle w:val="SAPEmphasis"/>
              </w:rPr>
            </w:pPr>
            <w:r w:rsidRPr="0094576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9FD6594" w14:textId="77777777" w:rsidR="006102F9" w:rsidRPr="00945767" w:rsidRDefault="006102F9" w:rsidP="00B33A54">
            <w:pPr>
              <w:rPr>
                <w:lang w:eastAsia="zh-CN"/>
              </w:rPr>
            </w:pPr>
            <w:r w:rsidRPr="00945767">
              <w:rPr>
                <w:lang w:eastAsia="zh-CN"/>
              </w:rPr>
              <w:t>Employee</w:t>
            </w:r>
          </w:p>
        </w:tc>
      </w:tr>
      <w:tr w:rsidR="006102F9" w:rsidRPr="00945767" w14:paraId="631118E6" w14:textId="77777777" w:rsidTr="00B33A54">
        <w:tc>
          <w:tcPr>
            <w:tcW w:w="2280" w:type="dxa"/>
            <w:tcBorders>
              <w:top w:val="single" w:sz="8" w:space="0" w:color="999999"/>
              <w:left w:val="single" w:sz="8" w:space="0" w:color="999999"/>
              <w:bottom w:val="single" w:sz="8" w:space="0" w:color="999999"/>
              <w:right w:val="single" w:sz="8" w:space="0" w:color="999999"/>
            </w:tcBorders>
            <w:hideMark/>
          </w:tcPr>
          <w:p w14:paraId="31D153F2" w14:textId="77777777" w:rsidR="006102F9" w:rsidRPr="00945767" w:rsidRDefault="006102F9" w:rsidP="00B33A54">
            <w:pPr>
              <w:rPr>
                <w:rStyle w:val="SAPEmphasis"/>
              </w:rPr>
            </w:pPr>
            <w:r w:rsidRPr="0094576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68E3804" w14:textId="77777777" w:rsidR="006102F9" w:rsidRPr="00945767" w:rsidRDefault="006102F9" w:rsidP="00B33A54">
            <w:pPr>
              <w:rPr>
                <w:lang w:eastAsia="zh-CN"/>
              </w:rPr>
            </w:pPr>
            <w:r w:rsidRPr="0094576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907C7C5" w14:textId="77777777" w:rsidR="006102F9" w:rsidRPr="00945767" w:rsidRDefault="006102F9" w:rsidP="00B33A54">
            <w:pPr>
              <w:rPr>
                <w:rStyle w:val="SAPEmphasis"/>
              </w:rPr>
            </w:pPr>
            <w:r w:rsidRPr="0094576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A87B400" w14:textId="2D70324A" w:rsidR="006102F9" w:rsidRPr="00945767" w:rsidRDefault="00883809" w:rsidP="00B33A54">
            <w:pPr>
              <w:rPr>
                <w:lang w:eastAsia="zh-CN"/>
              </w:rPr>
            </w:pPr>
            <w:r>
              <w:rPr>
                <w:lang w:eastAsia="zh-CN"/>
              </w:rPr>
              <w:t>&lt;duration&gt;</w:t>
            </w:r>
          </w:p>
        </w:tc>
      </w:tr>
    </w:tbl>
    <w:p w14:paraId="21F5128A" w14:textId="77777777" w:rsidR="006102F9" w:rsidRPr="00945767" w:rsidRDefault="006102F9" w:rsidP="006102F9">
      <w:pPr>
        <w:pStyle w:val="SAPKeyblockTitle"/>
      </w:pPr>
      <w:r w:rsidRPr="00945767">
        <w:t>Purpose</w:t>
      </w:r>
    </w:p>
    <w:p w14:paraId="16002A57" w14:textId="72EA06E0" w:rsidR="000F236F" w:rsidRPr="00945767" w:rsidRDefault="000F236F" w:rsidP="006102F9">
      <w:r w:rsidRPr="00945767">
        <w:t>The employee views the benefits he or she is eligible for. This may refer to benefits the employee can enroll manually in, is enrolled automatically in, or for which no enrollment is required (but</w:t>
      </w:r>
      <w:r w:rsidR="0087078D" w:rsidRPr="00670527">
        <w:t xml:space="preserve"> if </w:t>
      </w:r>
      <w:r w:rsidR="00B20ECF" w:rsidRPr="00670527">
        <w:t xml:space="preserve">the employee is </w:t>
      </w:r>
      <w:r w:rsidR="0087078D" w:rsidRPr="00670527">
        <w:t>eligible</w:t>
      </w:r>
      <w:r w:rsidR="00B20ECF" w:rsidRPr="00670527">
        <w:t>,</w:t>
      </w:r>
      <w:r w:rsidRPr="00945767">
        <w:t xml:space="preserve"> the benefit is visible in the </w:t>
      </w:r>
      <w:r w:rsidR="00B20ECF" w:rsidRPr="00670527">
        <w:t>benefits</w:t>
      </w:r>
      <w:r w:rsidRPr="00945767">
        <w:t xml:space="preserve"> overview page).</w:t>
      </w:r>
    </w:p>
    <w:p w14:paraId="6D1C2E8E" w14:textId="0ED7B603" w:rsidR="00893D59" w:rsidRPr="00945767" w:rsidRDefault="00893D59" w:rsidP="006102F9">
      <w:r w:rsidRPr="00945767">
        <w:t>The benefits</w:t>
      </w:r>
      <w:r w:rsidR="00013F29" w:rsidRPr="00945767">
        <w:t xml:space="preserve"> in which the employee is allowed to enroll</w:t>
      </w:r>
      <w:r w:rsidRPr="00945767">
        <w:t xml:space="preserve"> are divided into two categories:</w:t>
      </w:r>
    </w:p>
    <w:p w14:paraId="2345F40F" w14:textId="7F600278" w:rsidR="00893D59" w:rsidRPr="00945767" w:rsidRDefault="00F03D52" w:rsidP="004F434A">
      <w:pPr>
        <w:pStyle w:val="ListParagraph"/>
        <w:numPr>
          <w:ilvl w:val="0"/>
          <w:numId w:val="52"/>
        </w:numPr>
        <w:ind w:left="360"/>
        <w:rPr>
          <w:rStyle w:val="SAPScreenElement"/>
          <w:rFonts w:ascii="BentonSans Book" w:hAnsi="BentonSans Book"/>
          <w:color w:val="auto"/>
        </w:rPr>
      </w:pPr>
      <w:r w:rsidRPr="00945767">
        <w:rPr>
          <w:rStyle w:val="SAPScreenElement"/>
          <w:rFonts w:ascii="BentonSans Book" w:hAnsi="BentonSans Book"/>
          <w:color w:val="auto"/>
        </w:rPr>
        <w:t xml:space="preserve">benefits which are open for enrollment only during a so-called </w:t>
      </w:r>
      <w:r w:rsidR="00D06E8C" w:rsidRPr="00945767">
        <w:rPr>
          <w:rStyle w:val="SAPScreenElement"/>
          <w:rFonts w:ascii="BentonSans Book" w:hAnsi="BentonSans Book"/>
          <w:color w:val="auto"/>
        </w:rPr>
        <w:t>“</w:t>
      </w:r>
      <w:r w:rsidRPr="00945767">
        <w:rPr>
          <w:rStyle w:val="SAPScreenElement"/>
          <w:rFonts w:ascii="BentonSans Book" w:hAnsi="BentonSans Book"/>
          <w:color w:val="auto"/>
        </w:rPr>
        <w:t>Open Enrollment</w:t>
      </w:r>
      <w:r w:rsidR="00D06E8C" w:rsidRPr="00945767">
        <w:rPr>
          <w:rStyle w:val="SAPScreenElement"/>
          <w:rFonts w:ascii="BentonSans Book" w:hAnsi="BentonSans Book"/>
          <w:color w:val="auto"/>
        </w:rPr>
        <w:t>”</w:t>
      </w:r>
      <w:r w:rsidRPr="00945767">
        <w:rPr>
          <w:rStyle w:val="SAPScreenElement"/>
          <w:rFonts w:ascii="BentonSans Book" w:hAnsi="BentonSans Book"/>
          <w:color w:val="auto"/>
        </w:rPr>
        <w:t xml:space="preserve"> window.</w:t>
      </w:r>
    </w:p>
    <w:p w14:paraId="791418D8" w14:textId="7CA8DBE8" w:rsidR="000F236F" w:rsidRPr="00945767" w:rsidRDefault="00F03D52" w:rsidP="00670527">
      <w:pPr>
        <w:pStyle w:val="ListParagraph"/>
        <w:numPr>
          <w:ilvl w:val="0"/>
          <w:numId w:val="52"/>
        </w:numPr>
        <w:ind w:left="360"/>
      </w:pPr>
      <w:r w:rsidRPr="00945767">
        <w:rPr>
          <w:rStyle w:val="SAPScreenElement"/>
          <w:rFonts w:ascii="BentonSans Book" w:hAnsi="BentonSans Book"/>
          <w:color w:val="auto"/>
        </w:rPr>
        <w:t xml:space="preserve">benefits which are open for enrollment </w:t>
      </w:r>
      <w:r w:rsidRPr="00945767">
        <w:t>the whole year, such that the employee can enroll into them any time during the year.</w:t>
      </w:r>
    </w:p>
    <w:p w14:paraId="7011F4D5" w14:textId="77777777" w:rsidR="006102F9" w:rsidRPr="00945767" w:rsidRDefault="006102F9" w:rsidP="006102F9">
      <w:pPr>
        <w:pStyle w:val="SAPKeyblockTitle"/>
      </w:pPr>
      <w:r w:rsidRPr="00945767">
        <w:t>Prerequisites</w:t>
      </w:r>
    </w:p>
    <w:p w14:paraId="164524A6" w14:textId="70A2EBFD" w:rsidR="00A929F8" w:rsidRPr="00670527" w:rsidRDefault="00A929F8">
      <w:pPr>
        <w:pStyle w:val="ListParagraph"/>
        <w:numPr>
          <w:ilvl w:val="0"/>
          <w:numId w:val="52"/>
        </w:numPr>
        <w:ind w:left="360"/>
        <w:pPrChange w:id="372" w:author="Author" w:date="2018-02-13T15:39:00Z">
          <w:pPr/>
        </w:pPrChange>
      </w:pPr>
      <w:r w:rsidRPr="00670527">
        <w:t>Benefits have been setup by the Benefits Administrator.</w:t>
      </w:r>
      <w:r w:rsidR="007E623F" w:rsidRPr="00945767">
        <w:t xml:space="preserve"> </w:t>
      </w:r>
    </w:p>
    <w:p w14:paraId="1C31CAD7" w14:textId="5CCEC97A" w:rsidR="00AB12EC" w:rsidRPr="00945767" w:rsidRDefault="00AB12EC">
      <w:pPr>
        <w:pStyle w:val="ListParagraph"/>
        <w:numPr>
          <w:ilvl w:val="0"/>
          <w:numId w:val="52"/>
        </w:numPr>
        <w:ind w:left="360"/>
        <w:pPrChange w:id="373" w:author="Author" w:date="2018-02-13T15:39:00Z">
          <w:pPr/>
        </w:pPrChange>
      </w:pPr>
      <w:r w:rsidRPr="00945767">
        <w:t>The personal data of the employee is up-to-date.</w:t>
      </w:r>
    </w:p>
    <w:p w14:paraId="3D3F6423" w14:textId="77046D19" w:rsidR="00AB12EC" w:rsidRPr="00945767" w:rsidRDefault="00AB12EC">
      <w:pPr>
        <w:pStyle w:val="ListParagraph"/>
        <w:numPr>
          <w:ilvl w:val="0"/>
          <w:numId w:val="52"/>
        </w:numPr>
        <w:ind w:left="360"/>
        <w:pPrChange w:id="374" w:author="Author" w:date="2018-02-13T15:39:00Z">
          <w:pPr/>
        </w:pPrChange>
      </w:pPr>
      <w:r w:rsidRPr="00945767">
        <w:t xml:space="preserve">If applicable, information regarding the employee’s dependents has been maintained. </w:t>
      </w:r>
    </w:p>
    <w:p w14:paraId="43F157E0" w14:textId="77777777" w:rsidR="00AB12EC" w:rsidRPr="00945767" w:rsidRDefault="00AB12EC" w:rsidP="00543165">
      <w:pPr>
        <w:ind w:left="360"/>
        <w:rPr>
          <w:rFonts w:ascii="BentonSans Regular" w:hAnsi="BentonSans Regular"/>
          <w:color w:val="666666"/>
          <w:sz w:val="22"/>
        </w:rPr>
      </w:pPr>
      <w:r w:rsidRPr="00945767">
        <w:rPr>
          <w:noProof/>
        </w:rPr>
        <w:drawing>
          <wp:inline distT="0" distB="0" distL="0" distR="0" wp14:anchorId="4B8F748B" wp14:editId="5976D269">
            <wp:extent cx="225425" cy="225425"/>
            <wp:effectExtent l="0" t="0" r="0" b="3175"/>
            <wp:docPr id="2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w:t>
      </w:r>
      <w:r w:rsidRPr="00945767">
        <w:rPr>
          <w:rFonts w:ascii="BentonSans Regular" w:hAnsi="BentonSans Regular"/>
          <w:color w:val="666666"/>
          <w:sz w:val="22"/>
        </w:rPr>
        <w:t>Note</w:t>
      </w:r>
    </w:p>
    <w:p w14:paraId="1CC4F8F4" w14:textId="01618CC6" w:rsidR="00AB12EC" w:rsidRPr="00945767" w:rsidRDefault="00543165">
      <w:pPr>
        <w:ind w:left="360"/>
        <w:pPrChange w:id="375" w:author="Author" w:date="2018-02-13T15:39:00Z">
          <w:pPr>
            <w:ind w:left="720"/>
          </w:pPr>
        </w:pPrChange>
      </w:pPr>
      <w:ins w:id="376" w:author="Author" w:date="2018-02-13T15:38:00Z">
        <w:r>
          <w:t xml:space="preserve">In case the </w:t>
        </w:r>
        <w:r>
          <w:rPr>
            <w:rStyle w:val="SAPEmphasis"/>
          </w:rPr>
          <w:t>Dependents Management</w:t>
        </w:r>
        <w:r>
          <w:t xml:space="preserve"> content has been deployed with the SAP Best Practices, you can </w:t>
        </w:r>
        <w:r w:rsidRPr="00945767">
          <w:t xml:space="preserve">refer </w:t>
        </w:r>
        <w:r>
          <w:t xml:space="preserve">for more details </w:t>
        </w:r>
      </w:ins>
      <w:del w:id="377" w:author="Author" w:date="2018-02-13T15:39:00Z">
        <w:r w:rsidR="00AB12EC" w:rsidRPr="00945767" w:rsidDel="00543165">
          <w:delText xml:space="preserve">For more details on this, </w:delText>
        </w:r>
        <w:r w:rsidR="00670527" w:rsidDel="00543165">
          <w:delText xml:space="preserve">you can </w:delText>
        </w:r>
        <w:r w:rsidR="00AB12EC" w:rsidRPr="00945767" w:rsidDel="00543165">
          <w:delText xml:space="preserve">refer </w:delText>
        </w:r>
      </w:del>
      <w:r w:rsidR="00AB12EC" w:rsidRPr="00945767">
        <w:t xml:space="preserve">to test script of scope item </w:t>
      </w:r>
      <w:r w:rsidR="00AB12EC" w:rsidRPr="00945767">
        <w:rPr>
          <w:rStyle w:val="SAPTextReference"/>
        </w:rPr>
        <w:t>Manage Dependents (1LY)</w:t>
      </w:r>
      <w:r w:rsidR="00AB12EC" w:rsidRPr="00945767">
        <w:t xml:space="preserve">. </w:t>
      </w:r>
    </w:p>
    <w:p w14:paraId="72E6C483" w14:textId="77777777" w:rsidR="004F434A" w:rsidRPr="00945767" w:rsidRDefault="004F434A" w:rsidP="004F434A">
      <w:pPr>
        <w:pStyle w:val="SAPKeyblockTitle"/>
      </w:pPr>
      <w:r w:rsidRPr="00945767">
        <w:lastRenderedPageBreak/>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378" w:author="Author" w:date="2018-01-26T15:48: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709"/>
        <w:gridCol w:w="1423"/>
        <w:gridCol w:w="6210"/>
        <w:gridCol w:w="4770"/>
        <w:gridCol w:w="1170"/>
        <w:tblGridChange w:id="379">
          <w:tblGrid>
            <w:gridCol w:w="709"/>
            <w:gridCol w:w="1423"/>
            <w:gridCol w:w="6030"/>
            <w:gridCol w:w="4950"/>
            <w:gridCol w:w="1170"/>
          </w:tblGrid>
        </w:tblGridChange>
      </w:tblGrid>
      <w:tr w:rsidR="003E2130" w:rsidRPr="00945767" w14:paraId="465C4F7F" w14:textId="77777777" w:rsidTr="00666D10">
        <w:trPr>
          <w:trHeight w:val="848"/>
          <w:tblHeader/>
          <w:trPrChange w:id="380" w:author="Author" w:date="2018-01-26T15:48:00Z">
            <w:trPr>
              <w:trHeight w:val="848"/>
              <w:tblHeader/>
            </w:trPr>
          </w:trPrChange>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Change w:id="381" w:author="Author" w:date="2018-01-26T15:48:00Z">
              <w:tcPr>
                <w:tcW w:w="709"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A0DCB01" w14:textId="77777777" w:rsidR="003E2130" w:rsidRPr="00945767" w:rsidRDefault="003E2130" w:rsidP="00B33A54">
            <w:pPr>
              <w:pStyle w:val="SAPTableHeader"/>
            </w:pPr>
            <w:r w:rsidRPr="00945767">
              <w:t>Test Step #</w:t>
            </w:r>
          </w:p>
        </w:tc>
        <w:tc>
          <w:tcPr>
            <w:tcW w:w="1423" w:type="dxa"/>
            <w:tcBorders>
              <w:top w:val="single" w:sz="8" w:space="0" w:color="999999"/>
              <w:left w:val="single" w:sz="8" w:space="0" w:color="999999"/>
              <w:bottom w:val="single" w:sz="8" w:space="0" w:color="999999"/>
              <w:right w:val="single" w:sz="8" w:space="0" w:color="999999"/>
            </w:tcBorders>
            <w:shd w:val="clear" w:color="auto" w:fill="999999"/>
            <w:hideMark/>
            <w:tcPrChange w:id="382" w:author="Author" w:date="2018-01-26T15:48:00Z">
              <w:tcPr>
                <w:tcW w:w="1423"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E31B11E" w14:textId="77777777" w:rsidR="003E2130" w:rsidRPr="00945767" w:rsidRDefault="003E2130" w:rsidP="00B33A54">
            <w:pPr>
              <w:pStyle w:val="SAPTableHeader"/>
            </w:pPr>
            <w:r w:rsidRPr="00945767">
              <w:t>Test Step Name</w:t>
            </w:r>
          </w:p>
        </w:tc>
        <w:tc>
          <w:tcPr>
            <w:tcW w:w="6210" w:type="dxa"/>
            <w:tcBorders>
              <w:top w:val="single" w:sz="8" w:space="0" w:color="999999"/>
              <w:left w:val="single" w:sz="8" w:space="0" w:color="999999"/>
              <w:bottom w:val="single" w:sz="8" w:space="0" w:color="999999"/>
              <w:right w:val="single" w:sz="8" w:space="0" w:color="999999"/>
            </w:tcBorders>
            <w:shd w:val="clear" w:color="auto" w:fill="999999"/>
            <w:hideMark/>
            <w:tcPrChange w:id="383" w:author="Author" w:date="2018-01-26T15:48:00Z">
              <w:tcPr>
                <w:tcW w:w="603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36497DF" w14:textId="77777777" w:rsidR="003E2130" w:rsidRPr="00945767" w:rsidRDefault="003E2130" w:rsidP="00B33A54">
            <w:pPr>
              <w:pStyle w:val="SAPTableHeader"/>
            </w:pPr>
            <w:r w:rsidRPr="00945767">
              <w:t>Instruction</w:t>
            </w:r>
          </w:p>
        </w:tc>
        <w:tc>
          <w:tcPr>
            <w:tcW w:w="4770" w:type="dxa"/>
            <w:tcBorders>
              <w:top w:val="single" w:sz="8" w:space="0" w:color="999999"/>
              <w:left w:val="single" w:sz="8" w:space="0" w:color="999999"/>
              <w:bottom w:val="single" w:sz="8" w:space="0" w:color="999999"/>
              <w:right w:val="single" w:sz="8" w:space="0" w:color="999999"/>
            </w:tcBorders>
            <w:shd w:val="clear" w:color="auto" w:fill="999999"/>
            <w:hideMark/>
            <w:tcPrChange w:id="384" w:author="Author" w:date="2018-01-26T15:48:00Z">
              <w:tcPr>
                <w:tcW w:w="495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6657B192" w14:textId="77777777" w:rsidR="003E2130" w:rsidRPr="00945767" w:rsidRDefault="003E2130" w:rsidP="00B33A54">
            <w:pPr>
              <w:pStyle w:val="SAPTableHeader"/>
            </w:pPr>
            <w:r w:rsidRPr="0094576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Change w:id="385" w:author="Author" w:date="2018-01-26T15:48:00Z">
              <w:tcPr>
                <w:tcW w:w="117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D440ABA" w14:textId="77777777" w:rsidR="003E2130" w:rsidRPr="00945767" w:rsidRDefault="003E2130" w:rsidP="00B33A54">
            <w:pPr>
              <w:pStyle w:val="SAPTableHeader"/>
            </w:pPr>
            <w:r w:rsidRPr="00945767">
              <w:t>Pass / Fail / Comment</w:t>
            </w:r>
          </w:p>
        </w:tc>
      </w:tr>
      <w:tr w:rsidR="003E2130" w:rsidRPr="00945767" w14:paraId="067CAD40" w14:textId="77777777" w:rsidTr="00666D10">
        <w:trPr>
          <w:trHeight w:val="288"/>
          <w:trPrChange w:id="386" w:author="Author" w:date="2018-01-26T15:4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hideMark/>
            <w:tcPrChange w:id="387" w:author="Author" w:date="2018-01-26T15:48:00Z">
              <w:tcPr>
                <w:tcW w:w="709" w:type="dxa"/>
                <w:tcBorders>
                  <w:top w:val="single" w:sz="8" w:space="0" w:color="999999"/>
                  <w:left w:val="single" w:sz="8" w:space="0" w:color="999999"/>
                  <w:bottom w:val="single" w:sz="8" w:space="0" w:color="999999"/>
                  <w:right w:val="single" w:sz="8" w:space="0" w:color="999999"/>
                </w:tcBorders>
                <w:hideMark/>
              </w:tcPr>
            </w:tcPrChange>
          </w:tcPr>
          <w:p w14:paraId="5E629161" w14:textId="77777777" w:rsidR="003E2130" w:rsidRPr="00945767" w:rsidRDefault="003E2130" w:rsidP="00B33A54">
            <w:r w:rsidRPr="00945767">
              <w:t>1</w:t>
            </w:r>
          </w:p>
        </w:tc>
        <w:tc>
          <w:tcPr>
            <w:tcW w:w="1423" w:type="dxa"/>
            <w:tcBorders>
              <w:top w:val="single" w:sz="8" w:space="0" w:color="999999"/>
              <w:left w:val="single" w:sz="8" w:space="0" w:color="999999"/>
              <w:bottom w:val="single" w:sz="8" w:space="0" w:color="999999"/>
              <w:right w:val="single" w:sz="8" w:space="0" w:color="999999"/>
            </w:tcBorders>
            <w:hideMark/>
            <w:tcPrChange w:id="388" w:author="Author" w:date="2018-01-26T15:48:00Z">
              <w:tcPr>
                <w:tcW w:w="1423" w:type="dxa"/>
                <w:tcBorders>
                  <w:top w:val="single" w:sz="8" w:space="0" w:color="999999"/>
                  <w:left w:val="single" w:sz="8" w:space="0" w:color="999999"/>
                  <w:bottom w:val="single" w:sz="8" w:space="0" w:color="999999"/>
                  <w:right w:val="single" w:sz="8" w:space="0" w:color="999999"/>
                </w:tcBorders>
                <w:hideMark/>
              </w:tcPr>
            </w:tcPrChange>
          </w:tcPr>
          <w:p w14:paraId="067012B4" w14:textId="77777777" w:rsidR="003E2130" w:rsidRPr="00945767" w:rsidRDefault="003E2130" w:rsidP="00B33A54">
            <w:r w:rsidRPr="00945767">
              <w:rPr>
                <w:rStyle w:val="SAPEmphasis"/>
              </w:rPr>
              <w:t>Log on</w:t>
            </w:r>
          </w:p>
        </w:tc>
        <w:tc>
          <w:tcPr>
            <w:tcW w:w="6210" w:type="dxa"/>
            <w:tcBorders>
              <w:top w:val="single" w:sz="8" w:space="0" w:color="999999"/>
              <w:left w:val="single" w:sz="8" w:space="0" w:color="999999"/>
              <w:bottom w:val="single" w:sz="8" w:space="0" w:color="999999"/>
              <w:right w:val="single" w:sz="8" w:space="0" w:color="999999"/>
            </w:tcBorders>
            <w:hideMark/>
            <w:tcPrChange w:id="389" w:author="Author" w:date="2018-01-26T15:48:00Z">
              <w:tcPr>
                <w:tcW w:w="6030" w:type="dxa"/>
                <w:tcBorders>
                  <w:top w:val="single" w:sz="8" w:space="0" w:color="999999"/>
                  <w:left w:val="single" w:sz="8" w:space="0" w:color="999999"/>
                  <w:bottom w:val="single" w:sz="8" w:space="0" w:color="999999"/>
                  <w:right w:val="single" w:sz="8" w:space="0" w:color="999999"/>
                </w:tcBorders>
                <w:hideMark/>
              </w:tcPr>
            </w:tcPrChange>
          </w:tcPr>
          <w:p w14:paraId="148A3C6A" w14:textId="77777777" w:rsidR="003E2130" w:rsidRPr="00945767" w:rsidRDefault="003E2130" w:rsidP="00B33A54">
            <w:r w:rsidRPr="00945767">
              <w:t xml:space="preserve">Log on to </w:t>
            </w:r>
            <w:r w:rsidRPr="00945767">
              <w:rPr>
                <w:rStyle w:val="SAPTextReference"/>
              </w:rPr>
              <w:t>Employee Central</w:t>
            </w:r>
            <w:r w:rsidRPr="00945767" w:rsidDel="00C623F0">
              <w:t xml:space="preserve"> </w:t>
            </w:r>
            <w:r w:rsidRPr="00945767">
              <w:t>as an Employee.</w:t>
            </w:r>
          </w:p>
        </w:tc>
        <w:tc>
          <w:tcPr>
            <w:tcW w:w="4770" w:type="dxa"/>
            <w:tcBorders>
              <w:top w:val="single" w:sz="8" w:space="0" w:color="999999"/>
              <w:left w:val="single" w:sz="8" w:space="0" w:color="999999"/>
              <w:bottom w:val="single" w:sz="8" w:space="0" w:color="999999"/>
              <w:right w:val="single" w:sz="8" w:space="0" w:color="999999"/>
            </w:tcBorders>
            <w:hideMark/>
            <w:tcPrChange w:id="390" w:author="Author" w:date="2018-01-26T15:48:00Z">
              <w:tcPr>
                <w:tcW w:w="4950" w:type="dxa"/>
                <w:tcBorders>
                  <w:top w:val="single" w:sz="8" w:space="0" w:color="999999"/>
                  <w:left w:val="single" w:sz="8" w:space="0" w:color="999999"/>
                  <w:bottom w:val="single" w:sz="8" w:space="0" w:color="999999"/>
                  <w:right w:val="single" w:sz="8" w:space="0" w:color="999999"/>
                </w:tcBorders>
                <w:hideMark/>
              </w:tcPr>
            </w:tcPrChange>
          </w:tcPr>
          <w:p w14:paraId="26D82317" w14:textId="77777777" w:rsidR="003E2130" w:rsidRPr="00945767" w:rsidRDefault="003E2130" w:rsidP="00B33A54">
            <w:r w:rsidRPr="00945767">
              <w:t xml:space="preserve">The </w:t>
            </w:r>
            <w:r w:rsidRPr="00945767">
              <w:rPr>
                <w:rStyle w:val="SAPScreenElement"/>
              </w:rPr>
              <w:t xml:space="preserve">Home </w:t>
            </w:r>
            <w:r w:rsidRPr="00945767">
              <w:t>page is displayed.</w:t>
            </w:r>
          </w:p>
        </w:tc>
        <w:tc>
          <w:tcPr>
            <w:tcW w:w="1170" w:type="dxa"/>
            <w:tcBorders>
              <w:top w:val="single" w:sz="8" w:space="0" w:color="999999"/>
              <w:left w:val="single" w:sz="8" w:space="0" w:color="999999"/>
              <w:bottom w:val="single" w:sz="8" w:space="0" w:color="999999"/>
              <w:right w:val="single" w:sz="8" w:space="0" w:color="999999"/>
            </w:tcBorders>
            <w:tcPrChange w:id="391" w:author="Author" w:date="2018-01-26T15:48:00Z">
              <w:tcPr>
                <w:tcW w:w="1170" w:type="dxa"/>
                <w:tcBorders>
                  <w:top w:val="single" w:sz="8" w:space="0" w:color="999999"/>
                  <w:left w:val="single" w:sz="8" w:space="0" w:color="999999"/>
                  <w:bottom w:val="single" w:sz="8" w:space="0" w:color="999999"/>
                  <w:right w:val="single" w:sz="8" w:space="0" w:color="999999"/>
                </w:tcBorders>
              </w:tcPr>
            </w:tcPrChange>
          </w:tcPr>
          <w:p w14:paraId="4CC6ECF1" w14:textId="77777777" w:rsidR="003E2130" w:rsidRPr="00945767" w:rsidRDefault="003E2130" w:rsidP="00B33A54"/>
        </w:tc>
      </w:tr>
      <w:tr w:rsidR="003E2130" w:rsidRPr="00945767" w14:paraId="1274443C" w14:textId="77777777" w:rsidTr="00666D10">
        <w:trPr>
          <w:trHeight w:val="288"/>
          <w:trPrChange w:id="392" w:author="Author" w:date="2018-01-26T15:4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393" w:author="Author" w:date="2018-01-26T15:48:00Z">
              <w:tcPr>
                <w:tcW w:w="709" w:type="dxa"/>
                <w:tcBorders>
                  <w:top w:val="single" w:sz="8" w:space="0" w:color="999999"/>
                  <w:left w:val="single" w:sz="8" w:space="0" w:color="999999"/>
                  <w:bottom w:val="single" w:sz="8" w:space="0" w:color="999999"/>
                  <w:right w:val="single" w:sz="8" w:space="0" w:color="999999"/>
                </w:tcBorders>
              </w:tcPr>
            </w:tcPrChange>
          </w:tcPr>
          <w:p w14:paraId="780F1F9A" w14:textId="77777777" w:rsidR="003E2130" w:rsidRPr="00945767" w:rsidRDefault="003E2130" w:rsidP="00B33A54">
            <w:r w:rsidRPr="00945767">
              <w:t xml:space="preserve">2 </w:t>
            </w:r>
          </w:p>
        </w:tc>
        <w:tc>
          <w:tcPr>
            <w:tcW w:w="1423" w:type="dxa"/>
            <w:tcBorders>
              <w:top w:val="single" w:sz="8" w:space="0" w:color="999999"/>
              <w:left w:val="single" w:sz="8" w:space="0" w:color="999999"/>
              <w:bottom w:val="single" w:sz="8" w:space="0" w:color="999999"/>
              <w:right w:val="single" w:sz="8" w:space="0" w:color="999999"/>
            </w:tcBorders>
            <w:tcPrChange w:id="394" w:author="Author" w:date="2018-01-26T15:48:00Z">
              <w:tcPr>
                <w:tcW w:w="1423" w:type="dxa"/>
                <w:tcBorders>
                  <w:top w:val="single" w:sz="8" w:space="0" w:color="999999"/>
                  <w:left w:val="single" w:sz="8" w:space="0" w:color="999999"/>
                  <w:bottom w:val="single" w:sz="8" w:space="0" w:color="999999"/>
                  <w:right w:val="single" w:sz="8" w:space="0" w:color="999999"/>
                </w:tcBorders>
              </w:tcPr>
            </w:tcPrChange>
          </w:tcPr>
          <w:p w14:paraId="773C4F5A" w14:textId="77777777" w:rsidR="003E2130" w:rsidRPr="00945767" w:rsidRDefault="003E2130" w:rsidP="00B33A54">
            <w:pPr>
              <w:rPr>
                <w:rStyle w:val="SAPEmphasis"/>
              </w:rPr>
            </w:pPr>
            <w:r w:rsidRPr="00945767">
              <w:rPr>
                <w:rStyle w:val="SAPEmphasis"/>
              </w:rPr>
              <w:t>Select Employee File</w:t>
            </w:r>
          </w:p>
        </w:tc>
        <w:tc>
          <w:tcPr>
            <w:tcW w:w="6210" w:type="dxa"/>
            <w:tcBorders>
              <w:top w:val="single" w:sz="8" w:space="0" w:color="999999"/>
              <w:left w:val="single" w:sz="8" w:space="0" w:color="999999"/>
              <w:bottom w:val="single" w:sz="8" w:space="0" w:color="999999"/>
              <w:right w:val="single" w:sz="8" w:space="0" w:color="999999"/>
            </w:tcBorders>
            <w:tcPrChange w:id="395" w:author="Author" w:date="2018-01-26T15:48:00Z">
              <w:tcPr>
                <w:tcW w:w="6030" w:type="dxa"/>
                <w:tcBorders>
                  <w:top w:val="single" w:sz="8" w:space="0" w:color="999999"/>
                  <w:left w:val="single" w:sz="8" w:space="0" w:color="999999"/>
                  <w:bottom w:val="single" w:sz="8" w:space="0" w:color="999999"/>
                  <w:right w:val="single" w:sz="8" w:space="0" w:color="999999"/>
                </w:tcBorders>
              </w:tcPr>
            </w:tcPrChange>
          </w:tcPr>
          <w:p w14:paraId="5FBD2C00" w14:textId="77777777" w:rsidR="003E2130" w:rsidRPr="00945767" w:rsidRDefault="003E2130" w:rsidP="00B33A54">
            <w:r w:rsidRPr="00945767">
              <w:t>From the</w:t>
            </w:r>
            <w:r w:rsidRPr="00945767">
              <w:rPr>
                <w:i/>
              </w:rPr>
              <w:t xml:space="preserve"> </w:t>
            </w:r>
            <w:r w:rsidRPr="00945767">
              <w:rPr>
                <w:rStyle w:val="SAPScreenElement"/>
              </w:rPr>
              <w:t>Home</w:t>
            </w:r>
            <w:r w:rsidRPr="00945767">
              <w:rPr>
                <w:i/>
              </w:rPr>
              <w:t xml:space="preserve"> </w:t>
            </w:r>
            <w:r w:rsidRPr="00945767">
              <w:t xml:space="preserve">drop-down, select </w:t>
            </w:r>
            <w:r w:rsidRPr="00945767">
              <w:rPr>
                <w:rStyle w:val="SAPScreenElement"/>
              </w:rPr>
              <w:t>My Employee File</w:t>
            </w:r>
            <w:r w:rsidRPr="00945767">
              <w:rPr>
                <w:i/>
              </w:rPr>
              <w:t>.</w:t>
            </w:r>
          </w:p>
        </w:tc>
        <w:tc>
          <w:tcPr>
            <w:tcW w:w="4770" w:type="dxa"/>
            <w:tcBorders>
              <w:top w:val="single" w:sz="8" w:space="0" w:color="999999"/>
              <w:left w:val="single" w:sz="8" w:space="0" w:color="999999"/>
              <w:bottom w:val="single" w:sz="8" w:space="0" w:color="999999"/>
              <w:right w:val="single" w:sz="8" w:space="0" w:color="999999"/>
            </w:tcBorders>
            <w:tcPrChange w:id="396" w:author="Author" w:date="2018-01-26T15:48:00Z">
              <w:tcPr>
                <w:tcW w:w="4950" w:type="dxa"/>
                <w:tcBorders>
                  <w:top w:val="single" w:sz="8" w:space="0" w:color="999999"/>
                  <w:left w:val="single" w:sz="8" w:space="0" w:color="999999"/>
                  <w:bottom w:val="single" w:sz="8" w:space="0" w:color="999999"/>
                  <w:right w:val="single" w:sz="8" w:space="0" w:color="999999"/>
                </w:tcBorders>
              </w:tcPr>
            </w:tcPrChange>
          </w:tcPr>
          <w:p w14:paraId="020B5405" w14:textId="77777777" w:rsidR="003E2130" w:rsidRPr="00945767" w:rsidRDefault="003E2130" w:rsidP="00B33A54">
            <w:r w:rsidRPr="00945767">
              <w:t xml:space="preserve">The </w:t>
            </w:r>
            <w:r w:rsidRPr="00945767">
              <w:rPr>
                <w:rStyle w:val="SAPScreenElement"/>
              </w:rPr>
              <w:t>My Employee File</w:t>
            </w:r>
            <w:r w:rsidRPr="00945767">
              <w:t xml:space="preserve"> screen is displayed</w:t>
            </w:r>
            <w:r w:rsidRPr="00945767">
              <w:rPr>
                <w:rFonts w:cs="Arial"/>
                <w:bCs/>
              </w:rPr>
              <w:t xml:space="preserve"> containing your profile</w:t>
            </w:r>
            <w:r w:rsidRPr="00945767">
              <w:t>.</w:t>
            </w:r>
          </w:p>
        </w:tc>
        <w:tc>
          <w:tcPr>
            <w:tcW w:w="1170" w:type="dxa"/>
            <w:tcBorders>
              <w:top w:val="single" w:sz="8" w:space="0" w:color="999999"/>
              <w:left w:val="single" w:sz="8" w:space="0" w:color="999999"/>
              <w:bottom w:val="single" w:sz="8" w:space="0" w:color="999999"/>
              <w:right w:val="single" w:sz="8" w:space="0" w:color="999999"/>
            </w:tcBorders>
            <w:tcPrChange w:id="397" w:author="Author" w:date="2018-01-26T15:48:00Z">
              <w:tcPr>
                <w:tcW w:w="1170" w:type="dxa"/>
                <w:tcBorders>
                  <w:top w:val="single" w:sz="8" w:space="0" w:color="999999"/>
                  <w:left w:val="single" w:sz="8" w:space="0" w:color="999999"/>
                  <w:bottom w:val="single" w:sz="8" w:space="0" w:color="999999"/>
                  <w:right w:val="single" w:sz="8" w:space="0" w:color="999999"/>
                </w:tcBorders>
              </w:tcPr>
            </w:tcPrChange>
          </w:tcPr>
          <w:p w14:paraId="07A2FA98" w14:textId="77777777" w:rsidR="003E2130" w:rsidRPr="00945767" w:rsidRDefault="003E2130" w:rsidP="00B33A54"/>
        </w:tc>
      </w:tr>
      <w:tr w:rsidR="003E2130" w:rsidRPr="00945767" w14:paraId="540390B1" w14:textId="77777777" w:rsidTr="00666D10">
        <w:trPr>
          <w:trHeight w:val="288"/>
          <w:trPrChange w:id="398" w:author="Author" w:date="2018-01-26T15:4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399" w:author="Author" w:date="2018-01-26T15:48:00Z">
              <w:tcPr>
                <w:tcW w:w="709" w:type="dxa"/>
                <w:tcBorders>
                  <w:top w:val="single" w:sz="8" w:space="0" w:color="999999"/>
                  <w:left w:val="single" w:sz="8" w:space="0" w:color="999999"/>
                  <w:bottom w:val="single" w:sz="8" w:space="0" w:color="999999"/>
                  <w:right w:val="single" w:sz="8" w:space="0" w:color="999999"/>
                </w:tcBorders>
              </w:tcPr>
            </w:tcPrChange>
          </w:tcPr>
          <w:p w14:paraId="116A5FF2" w14:textId="77777777" w:rsidR="003E2130" w:rsidRPr="00945767" w:rsidRDefault="003E2130" w:rsidP="00B33A54">
            <w:r w:rsidRPr="00945767">
              <w:t>3</w:t>
            </w:r>
          </w:p>
        </w:tc>
        <w:tc>
          <w:tcPr>
            <w:tcW w:w="1423" w:type="dxa"/>
            <w:tcBorders>
              <w:top w:val="single" w:sz="8" w:space="0" w:color="999999"/>
              <w:left w:val="single" w:sz="8" w:space="0" w:color="999999"/>
              <w:bottom w:val="single" w:sz="8" w:space="0" w:color="999999"/>
              <w:right w:val="single" w:sz="8" w:space="0" w:color="999999"/>
            </w:tcBorders>
            <w:tcPrChange w:id="400" w:author="Author" w:date="2018-01-26T15:48:00Z">
              <w:tcPr>
                <w:tcW w:w="1423" w:type="dxa"/>
                <w:tcBorders>
                  <w:top w:val="single" w:sz="8" w:space="0" w:color="999999"/>
                  <w:left w:val="single" w:sz="8" w:space="0" w:color="999999"/>
                  <w:bottom w:val="single" w:sz="8" w:space="0" w:color="999999"/>
                  <w:right w:val="single" w:sz="8" w:space="0" w:color="999999"/>
                </w:tcBorders>
              </w:tcPr>
            </w:tcPrChange>
          </w:tcPr>
          <w:p w14:paraId="38EF8D4F" w14:textId="77777777" w:rsidR="003E2130" w:rsidRPr="00945767" w:rsidRDefault="003E2130" w:rsidP="00B33A54">
            <w:pPr>
              <w:rPr>
                <w:rStyle w:val="SAPEmphasis"/>
              </w:rPr>
            </w:pPr>
            <w:r w:rsidRPr="00945767">
              <w:rPr>
                <w:rStyle w:val="SAPEmphasis"/>
              </w:rPr>
              <w:t>Go to Benefits Section</w:t>
            </w:r>
          </w:p>
        </w:tc>
        <w:tc>
          <w:tcPr>
            <w:tcW w:w="6210" w:type="dxa"/>
            <w:tcBorders>
              <w:top w:val="single" w:sz="8" w:space="0" w:color="999999"/>
              <w:left w:val="single" w:sz="8" w:space="0" w:color="999999"/>
              <w:bottom w:val="single" w:sz="8" w:space="0" w:color="999999"/>
              <w:right w:val="single" w:sz="8" w:space="0" w:color="999999"/>
            </w:tcBorders>
            <w:tcPrChange w:id="401" w:author="Author" w:date="2018-01-26T15:48:00Z">
              <w:tcPr>
                <w:tcW w:w="6030" w:type="dxa"/>
                <w:tcBorders>
                  <w:top w:val="single" w:sz="8" w:space="0" w:color="999999"/>
                  <w:left w:val="single" w:sz="8" w:space="0" w:color="999999"/>
                  <w:bottom w:val="single" w:sz="8" w:space="0" w:color="999999"/>
                  <w:right w:val="single" w:sz="8" w:space="0" w:color="999999"/>
                </w:tcBorders>
              </w:tcPr>
            </w:tcPrChange>
          </w:tcPr>
          <w:p w14:paraId="2D056FA0" w14:textId="1BB93149" w:rsidR="00B33A54" w:rsidRPr="00945767" w:rsidRDefault="00B33A54" w:rsidP="00B33A54">
            <w:pPr>
              <w:rPr>
                <w:lang w:eastAsia="zh-SG"/>
              </w:rPr>
            </w:pPr>
            <w:r w:rsidRPr="00945767">
              <w:rPr>
                <w:lang w:eastAsia="zh-SG"/>
              </w:rPr>
              <w:t xml:space="preserve">On the </w:t>
            </w:r>
            <w:r w:rsidRPr="00945767">
              <w:rPr>
                <w:rStyle w:val="SAPScreenElement"/>
              </w:rPr>
              <w:t>My Employee File</w:t>
            </w:r>
            <w:r w:rsidRPr="00945767">
              <w:t xml:space="preserve"> screen, scroll </w:t>
            </w:r>
            <w:r w:rsidR="003E2130" w:rsidRPr="00945767">
              <w:rPr>
                <w:lang w:eastAsia="zh-SG"/>
              </w:rPr>
              <w:t xml:space="preserve">to the </w:t>
            </w:r>
            <w:r w:rsidR="003E2130" w:rsidRPr="00945767">
              <w:rPr>
                <w:rStyle w:val="SAPScreenElement"/>
              </w:rPr>
              <w:t>Employee Benefits</w:t>
            </w:r>
            <w:r w:rsidR="003E2130" w:rsidRPr="00945767">
              <w:rPr>
                <w:lang w:eastAsia="zh-SG"/>
              </w:rPr>
              <w:t xml:space="preserve"> section.</w:t>
            </w:r>
          </w:p>
          <w:p w14:paraId="529565FE" w14:textId="77777777" w:rsidR="00B33A54" w:rsidRPr="00945767" w:rsidRDefault="00B33A54" w:rsidP="00B33A54">
            <w:pPr>
              <w:pStyle w:val="SAPNoteHeading"/>
              <w:spacing w:before="120"/>
              <w:ind w:left="0"/>
            </w:pPr>
            <w:r w:rsidRPr="00945767">
              <w:rPr>
                <w:noProof/>
              </w:rPr>
              <w:drawing>
                <wp:inline distT="0" distB="0" distL="0" distR="0" wp14:anchorId="4876B08B" wp14:editId="0C5F9439">
                  <wp:extent cx="225425" cy="225425"/>
                  <wp:effectExtent l="0" t="0" r="0" b="317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Note</w:t>
            </w:r>
          </w:p>
          <w:p w14:paraId="6046EAD1" w14:textId="7ABFCEBD" w:rsidR="00FA7C3C" w:rsidRPr="00945767" w:rsidRDefault="00B33A54" w:rsidP="00B33A54">
            <w:pPr>
              <w:rPr>
                <w:lang w:eastAsia="zh-SG"/>
              </w:rPr>
            </w:pPr>
            <w:r w:rsidRPr="00945767">
              <w:rPr>
                <w:rFonts w:cs="Arial"/>
                <w:bCs/>
              </w:rPr>
              <w:t xml:space="preserve">Alternatively, you can choose the </w:t>
            </w:r>
            <w:r w:rsidRPr="00945767">
              <w:rPr>
                <w:rStyle w:val="SAPScreenElement"/>
              </w:rPr>
              <w:t xml:space="preserve">More </w:t>
            </w:r>
            <w:r w:rsidRPr="00945767">
              <w:rPr>
                <w:noProof/>
              </w:rPr>
              <w:drawing>
                <wp:inline distT="0" distB="0" distL="0" distR="0" wp14:anchorId="179DC23C" wp14:editId="1A313038">
                  <wp:extent cx="266700" cy="219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700" cy="219075"/>
                          </a:xfrm>
                          <a:prstGeom prst="rect">
                            <a:avLst/>
                          </a:prstGeom>
                        </pic:spPr>
                      </pic:pic>
                    </a:graphicData>
                  </a:graphic>
                </wp:inline>
              </w:drawing>
            </w:r>
            <w:r w:rsidRPr="00945767">
              <w:rPr>
                <w:rStyle w:val="SAPScreenElement"/>
              </w:rPr>
              <w:t xml:space="preserve"> </w:t>
            </w:r>
            <w:r w:rsidRPr="00945767">
              <w:rPr>
                <w:rFonts w:cs="Arial"/>
                <w:bCs/>
              </w:rPr>
              <w:t>icon</w:t>
            </w:r>
            <w:r w:rsidR="00FA7C3C" w:rsidRPr="00945767">
              <w:rPr>
                <w:lang w:eastAsia="zh-SG"/>
              </w:rPr>
              <w:t xml:space="preserve"> and select </w:t>
            </w:r>
            <w:r w:rsidRPr="00945767">
              <w:rPr>
                <w:rStyle w:val="SAPScreenElement"/>
              </w:rPr>
              <w:t>Employee Benefits</w:t>
            </w:r>
            <w:r w:rsidRPr="00945767">
              <w:rPr>
                <w:lang w:eastAsia="zh-SG"/>
              </w:rPr>
              <w:t>.</w:t>
            </w:r>
          </w:p>
        </w:tc>
        <w:tc>
          <w:tcPr>
            <w:tcW w:w="4770" w:type="dxa"/>
            <w:tcBorders>
              <w:top w:val="single" w:sz="8" w:space="0" w:color="999999"/>
              <w:left w:val="single" w:sz="8" w:space="0" w:color="999999"/>
              <w:bottom w:val="single" w:sz="8" w:space="0" w:color="999999"/>
              <w:right w:val="single" w:sz="8" w:space="0" w:color="999999"/>
            </w:tcBorders>
            <w:tcPrChange w:id="402" w:author="Author" w:date="2018-01-26T15:48:00Z">
              <w:tcPr>
                <w:tcW w:w="4950" w:type="dxa"/>
                <w:tcBorders>
                  <w:top w:val="single" w:sz="8" w:space="0" w:color="999999"/>
                  <w:left w:val="single" w:sz="8" w:space="0" w:color="999999"/>
                  <w:bottom w:val="single" w:sz="8" w:space="0" w:color="999999"/>
                  <w:right w:val="single" w:sz="8" w:space="0" w:color="999999"/>
                </w:tcBorders>
              </w:tcPr>
            </w:tcPrChange>
          </w:tcPr>
          <w:p w14:paraId="155D17F5" w14:textId="77777777" w:rsidR="003E2130" w:rsidRPr="00945767" w:rsidRDefault="003E2130" w:rsidP="00B33A54">
            <w:r w:rsidRPr="00945767">
              <w:t xml:space="preserve">The </w:t>
            </w:r>
            <w:r w:rsidRPr="00945767">
              <w:rPr>
                <w:rStyle w:val="SAPScreenElement"/>
              </w:rPr>
              <w:t>Employee Benefits</w:t>
            </w:r>
            <w:r w:rsidRPr="00945767">
              <w:rPr>
                <w:lang w:eastAsia="zh-SG"/>
              </w:rPr>
              <w:t xml:space="preserve"> </w:t>
            </w:r>
            <w:r w:rsidRPr="00945767">
              <w:t xml:space="preserve">section is displayed. It consists of the </w:t>
            </w:r>
            <w:r w:rsidRPr="00945767">
              <w:rPr>
                <w:rStyle w:val="SAPScreenElement"/>
              </w:rPr>
              <w:t>Employee Benefits</w:t>
            </w:r>
            <w:r w:rsidRPr="00945767">
              <w:rPr>
                <w:lang w:eastAsia="zh-SG"/>
              </w:rPr>
              <w:t xml:space="preserve"> </w:t>
            </w:r>
            <w:r w:rsidRPr="00945767">
              <w:t xml:space="preserve">subsection, which on its turn consists of following blocks: </w:t>
            </w:r>
          </w:p>
          <w:p w14:paraId="2F6CD990" w14:textId="77777777" w:rsidR="003E2130" w:rsidRPr="00945767" w:rsidRDefault="003E2130" w:rsidP="00B33A54">
            <w:pPr>
              <w:pStyle w:val="ListParagraph"/>
              <w:numPr>
                <w:ilvl w:val="0"/>
                <w:numId w:val="52"/>
              </w:numPr>
              <w:ind w:left="233" w:hanging="233"/>
            </w:pPr>
            <w:r w:rsidRPr="00945767">
              <w:rPr>
                <w:rStyle w:val="SAPScreenElement"/>
              </w:rPr>
              <w:t>Current Benefits</w:t>
            </w:r>
            <w:r w:rsidRPr="00945767">
              <w:t xml:space="preserve"> </w:t>
            </w:r>
          </w:p>
          <w:p w14:paraId="7DE32EB1" w14:textId="425C0F36" w:rsidR="003E2130" w:rsidRPr="00945767" w:rsidRDefault="003E2130" w:rsidP="00B33A54">
            <w:pPr>
              <w:pStyle w:val="ListParagraph"/>
              <w:ind w:left="233"/>
              <w:rPr>
                <w:rStyle w:val="SAPScreenElement"/>
                <w:rFonts w:ascii="BentonSans Book" w:hAnsi="BentonSans Book"/>
                <w:color w:val="auto"/>
              </w:rPr>
            </w:pPr>
            <w:r w:rsidRPr="00945767">
              <w:rPr>
                <w:rStyle w:val="SAPScreenElement"/>
                <w:rFonts w:ascii="BentonSans Book" w:hAnsi="BentonSans Book"/>
                <w:color w:val="auto"/>
              </w:rPr>
              <w:t>This shows the list of the benefits for which you have already enrolled in or have been automatically enrolled in.</w:t>
            </w:r>
          </w:p>
          <w:p w14:paraId="6264E3EC" w14:textId="77777777" w:rsidR="008714DD" w:rsidRPr="00945767" w:rsidRDefault="008714DD" w:rsidP="008714DD">
            <w:pPr>
              <w:pStyle w:val="SAPNoteHeading"/>
              <w:spacing w:before="120"/>
              <w:ind w:left="250"/>
            </w:pPr>
            <w:r w:rsidRPr="00945767">
              <w:rPr>
                <w:noProof/>
              </w:rPr>
              <w:drawing>
                <wp:inline distT="0" distB="0" distL="0" distR="0" wp14:anchorId="3FBA76C3" wp14:editId="6F6AE8BC">
                  <wp:extent cx="225425" cy="225425"/>
                  <wp:effectExtent l="0" t="0" r="0" b="317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Note</w:t>
            </w:r>
          </w:p>
          <w:p w14:paraId="60C0553E" w14:textId="14113E1A" w:rsidR="008714DD" w:rsidRPr="00945767" w:rsidRDefault="008714DD" w:rsidP="008714DD">
            <w:pPr>
              <w:pStyle w:val="ListParagraph"/>
              <w:ind w:left="250"/>
              <w:rPr>
                <w:rStyle w:val="SAPScreenElement"/>
                <w:rFonts w:ascii="BentonSans Book" w:hAnsi="BentonSans Book"/>
                <w:color w:val="auto"/>
              </w:rPr>
            </w:pPr>
            <w:r w:rsidRPr="00945767">
              <w:rPr>
                <w:rFonts w:cs="Arial"/>
                <w:bCs/>
              </w:rPr>
              <w:t xml:space="preserve">In the </w:t>
            </w:r>
            <w:r w:rsidRPr="00945767">
              <w:t xml:space="preserve">present SAP Best Practices, the employee is automatically </w:t>
            </w:r>
            <w:r w:rsidR="00EA5279" w:rsidRPr="00945767">
              <w:t>enrolled</w:t>
            </w:r>
            <w:r w:rsidRPr="00945767">
              <w:t xml:space="preserve"> for telephone </w:t>
            </w:r>
            <w:commentRangeStart w:id="403"/>
            <w:r w:rsidRPr="00945767">
              <w:t>reimbursement</w:t>
            </w:r>
            <w:commentRangeEnd w:id="403"/>
            <w:r w:rsidR="00E40AB7">
              <w:rPr>
                <w:rStyle w:val="CommentReference"/>
                <w:rFonts w:ascii="Arial" w:eastAsia="SimSun" w:hAnsi="Arial"/>
                <w:lang w:val="de-DE"/>
              </w:rPr>
              <w:commentReference w:id="403"/>
            </w:r>
            <w:ins w:id="404" w:author="Author" w:date="2018-01-26T15:45:00Z">
              <w:r w:rsidR="00E147A8">
                <w:t xml:space="preserve"> and basic tuition </w:t>
              </w:r>
              <w:r w:rsidR="00E147A8" w:rsidRPr="00945767">
                <w:t>reimbursement</w:t>
              </w:r>
            </w:ins>
            <w:r w:rsidRPr="00945767">
              <w:t>.</w:t>
            </w:r>
          </w:p>
          <w:p w14:paraId="0F834426" w14:textId="77777777" w:rsidR="003E2130" w:rsidRPr="00945767" w:rsidRDefault="003E2130" w:rsidP="00B33A54">
            <w:pPr>
              <w:pStyle w:val="ListParagraph"/>
              <w:numPr>
                <w:ilvl w:val="0"/>
                <w:numId w:val="52"/>
              </w:numPr>
              <w:ind w:left="233" w:hanging="233"/>
            </w:pPr>
            <w:r w:rsidRPr="00945767">
              <w:rPr>
                <w:rStyle w:val="SAPScreenElement"/>
              </w:rPr>
              <w:t>Benefits</w:t>
            </w:r>
            <w:r w:rsidRPr="00945767">
              <w:t xml:space="preserve"> </w:t>
            </w:r>
          </w:p>
          <w:p w14:paraId="39DA256B" w14:textId="77777777" w:rsidR="003E2130" w:rsidRPr="00945767" w:rsidRDefault="003E2130" w:rsidP="00B33A54">
            <w:pPr>
              <w:pStyle w:val="ListParagraph"/>
              <w:ind w:left="233"/>
            </w:pPr>
            <w:r w:rsidRPr="00945767">
              <w:t>This shows the list of benefits to which you are entitled and for which enrollment is pending. The remaining time for enrollment is indicated by the number of</w:t>
            </w:r>
            <w:r w:rsidRPr="00945767">
              <w:rPr>
                <w:rStyle w:val="SAPMonospace"/>
              </w:rPr>
              <w:t xml:space="preserve"> Days Remaining </w:t>
            </w:r>
            <w:r w:rsidRPr="00945767">
              <w:t>and the change in color indicates enrollment urgency.</w:t>
            </w:r>
          </w:p>
        </w:tc>
        <w:tc>
          <w:tcPr>
            <w:tcW w:w="1170" w:type="dxa"/>
            <w:tcBorders>
              <w:top w:val="single" w:sz="8" w:space="0" w:color="999999"/>
              <w:left w:val="single" w:sz="8" w:space="0" w:color="999999"/>
              <w:bottom w:val="single" w:sz="8" w:space="0" w:color="999999"/>
              <w:right w:val="single" w:sz="8" w:space="0" w:color="999999"/>
            </w:tcBorders>
            <w:tcPrChange w:id="405" w:author="Author" w:date="2018-01-26T15:48:00Z">
              <w:tcPr>
                <w:tcW w:w="1170" w:type="dxa"/>
                <w:tcBorders>
                  <w:top w:val="single" w:sz="8" w:space="0" w:color="999999"/>
                  <w:left w:val="single" w:sz="8" w:space="0" w:color="999999"/>
                  <w:bottom w:val="single" w:sz="8" w:space="0" w:color="999999"/>
                  <w:right w:val="single" w:sz="8" w:space="0" w:color="999999"/>
                </w:tcBorders>
              </w:tcPr>
            </w:tcPrChange>
          </w:tcPr>
          <w:p w14:paraId="00DA5BE2" w14:textId="77777777" w:rsidR="003E2130" w:rsidRPr="00945767" w:rsidRDefault="003E2130" w:rsidP="00B33A54"/>
        </w:tc>
      </w:tr>
      <w:tr w:rsidR="00F619E9" w:rsidRPr="00945767" w14:paraId="75BC2BFE" w14:textId="77777777" w:rsidTr="00666D10">
        <w:trPr>
          <w:trHeight w:val="288"/>
          <w:trPrChange w:id="406" w:author="Author" w:date="2018-01-26T15:48:00Z">
            <w:trPr>
              <w:trHeight w:val="288"/>
            </w:trPr>
          </w:trPrChange>
        </w:trPr>
        <w:tc>
          <w:tcPr>
            <w:tcW w:w="709" w:type="dxa"/>
            <w:vMerge w:val="restart"/>
            <w:tcBorders>
              <w:top w:val="single" w:sz="8" w:space="0" w:color="999999"/>
              <w:left w:val="single" w:sz="8" w:space="0" w:color="999999"/>
              <w:right w:val="single" w:sz="8" w:space="0" w:color="999999"/>
            </w:tcBorders>
            <w:tcPrChange w:id="407" w:author="Author" w:date="2018-01-26T15:48:00Z">
              <w:tcPr>
                <w:tcW w:w="709" w:type="dxa"/>
                <w:vMerge w:val="restart"/>
                <w:tcBorders>
                  <w:top w:val="single" w:sz="8" w:space="0" w:color="999999"/>
                  <w:left w:val="single" w:sz="8" w:space="0" w:color="999999"/>
                  <w:right w:val="single" w:sz="8" w:space="0" w:color="999999"/>
                </w:tcBorders>
              </w:tcPr>
            </w:tcPrChange>
          </w:tcPr>
          <w:p w14:paraId="27D2BADC" w14:textId="77777777" w:rsidR="00F619E9" w:rsidRPr="00945767" w:rsidRDefault="00F619E9" w:rsidP="00B33A54">
            <w:r w:rsidRPr="00945767">
              <w:t>4</w:t>
            </w:r>
          </w:p>
        </w:tc>
        <w:tc>
          <w:tcPr>
            <w:tcW w:w="1423" w:type="dxa"/>
            <w:vMerge w:val="restart"/>
            <w:tcBorders>
              <w:top w:val="single" w:sz="8" w:space="0" w:color="999999"/>
              <w:left w:val="single" w:sz="8" w:space="0" w:color="999999"/>
              <w:right w:val="single" w:sz="8" w:space="0" w:color="999999"/>
            </w:tcBorders>
            <w:tcPrChange w:id="408" w:author="Author" w:date="2018-01-26T15:48:00Z">
              <w:tcPr>
                <w:tcW w:w="1423" w:type="dxa"/>
                <w:vMerge w:val="restart"/>
                <w:tcBorders>
                  <w:top w:val="single" w:sz="8" w:space="0" w:color="999999"/>
                  <w:left w:val="single" w:sz="8" w:space="0" w:color="999999"/>
                  <w:right w:val="single" w:sz="8" w:space="0" w:color="999999"/>
                </w:tcBorders>
              </w:tcPr>
            </w:tcPrChange>
          </w:tcPr>
          <w:p w14:paraId="5A573FB8" w14:textId="79BBA458" w:rsidR="00F619E9" w:rsidRPr="00945767" w:rsidRDefault="00F619E9" w:rsidP="00B33A54">
            <w:pPr>
              <w:rPr>
                <w:rStyle w:val="SAPEmphasis"/>
              </w:rPr>
            </w:pPr>
            <w:r w:rsidRPr="00945767">
              <w:rPr>
                <w:rStyle w:val="SAPEmphasis"/>
              </w:rPr>
              <w:t>View Benefits Details</w:t>
            </w:r>
          </w:p>
        </w:tc>
        <w:tc>
          <w:tcPr>
            <w:tcW w:w="6210" w:type="dxa"/>
            <w:tcBorders>
              <w:top w:val="single" w:sz="8" w:space="0" w:color="999999"/>
              <w:left w:val="single" w:sz="8" w:space="0" w:color="999999"/>
              <w:bottom w:val="single" w:sz="8" w:space="0" w:color="999999"/>
              <w:right w:val="single" w:sz="8" w:space="0" w:color="999999"/>
            </w:tcBorders>
            <w:tcPrChange w:id="409" w:author="Author" w:date="2018-01-26T15:48:00Z">
              <w:tcPr>
                <w:tcW w:w="6030" w:type="dxa"/>
                <w:tcBorders>
                  <w:top w:val="single" w:sz="8" w:space="0" w:color="999999"/>
                  <w:left w:val="single" w:sz="8" w:space="0" w:color="999999"/>
                  <w:bottom w:val="single" w:sz="8" w:space="0" w:color="999999"/>
                  <w:right w:val="single" w:sz="8" w:space="0" w:color="999999"/>
                </w:tcBorders>
              </w:tcPr>
            </w:tcPrChange>
          </w:tcPr>
          <w:p w14:paraId="5448E292" w14:textId="73C84BAD" w:rsidR="00F619E9" w:rsidRPr="00945767" w:rsidRDefault="00F619E9" w:rsidP="00F619E9">
            <w:r w:rsidRPr="00945767">
              <w:t>To view the details of the benefits to which you are eligible, click in the</w:t>
            </w:r>
            <w:r w:rsidRPr="00945767">
              <w:rPr>
                <w:rStyle w:val="SAPScreenElement"/>
              </w:rPr>
              <w:t xml:space="preserve"> Benefits</w:t>
            </w:r>
            <w:r w:rsidRPr="00945767">
              <w:t xml:space="preserve"> block on the quick card </w:t>
            </w:r>
            <w:r w:rsidRPr="00945767">
              <w:rPr>
                <w:noProof/>
              </w:rPr>
              <w:drawing>
                <wp:inline distT="0" distB="0" distL="0" distR="0" wp14:anchorId="41137F93" wp14:editId="241212C8">
                  <wp:extent cx="2000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 cy="219075"/>
                          </a:xfrm>
                          <a:prstGeom prst="rect">
                            <a:avLst/>
                          </a:prstGeom>
                        </pic:spPr>
                      </pic:pic>
                    </a:graphicData>
                  </a:graphic>
                </wp:inline>
              </w:drawing>
            </w:r>
            <w:r w:rsidRPr="00945767">
              <w:t>icon next to each benefit name to view the details of the benefit.</w:t>
            </w:r>
          </w:p>
        </w:tc>
        <w:tc>
          <w:tcPr>
            <w:tcW w:w="4770" w:type="dxa"/>
            <w:tcBorders>
              <w:top w:val="single" w:sz="8" w:space="0" w:color="999999"/>
              <w:left w:val="single" w:sz="8" w:space="0" w:color="999999"/>
              <w:bottom w:val="single" w:sz="8" w:space="0" w:color="999999"/>
              <w:right w:val="single" w:sz="8" w:space="0" w:color="999999"/>
            </w:tcBorders>
            <w:tcPrChange w:id="410" w:author="Author" w:date="2018-01-26T15:48:00Z">
              <w:tcPr>
                <w:tcW w:w="4950" w:type="dxa"/>
                <w:tcBorders>
                  <w:top w:val="single" w:sz="8" w:space="0" w:color="999999"/>
                  <w:left w:val="single" w:sz="8" w:space="0" w:color="999999"/>
                  <w:bottom w:val="single" w:sz="8" w:space="0" w:color="999999"/>
                  <w:right w:val="single" w:sz="8" w:space="0" w:color="999999"/>
                </w:tcBorders>
              </w:tcPr>
            </w:tcPrChange>
          </w:tcPr>
          <w:p w14:paraId="387B8D69" w14:textId="0DA795D8" w:rsidR="00F619E9" w:rsidRPr="00945767" w:rsidRDefault="00F619E9" w:rsidP="00B33A54">
            <w:r w:rsidRPr="00945767">
              <w:t xml:space="preserve">The </w:t>
            </w:r>
            <w:r w:rsidRPr="00945767">
              <w:rPr>
                <w:rStyle w:val="SAPScreenElement"/>
              </w:rPr>
              <w:t>&lt;Benefit Name&gt; Details</w:t>
            </w:r>
            <w:r w:rsidRPr="00945767">
              <w:rPr>
                <w:lang w:eastAsia="zh-SG"/>
              </w:rPr>
              <w:t xml:space="preserve"> </w:t>
            </w:r>
            <w:r w:rsidRPr="00945767">
              <w:t xml:space="preserve">window is displayed, containing details to the benefit as configured during implementation, like for example: general data, benefit payment option, contact person in case of questions, </w:t>
            </w:r>
          </w:p>
        </w:tc>
        <w:tc>
          <w:tcPr>
            <w:tcW w:w="1170" w:type="dxa"/>
            <w:tcBorders>
              <w:top w:val="single" w:sz="8" w:space="0" w:color="999999"/>
              <w:left w:val="single" w:sz="8" w:space="0" w:color="999999"/>
              <w:bottom w:val="single" w:sz="8" w:space="0" w:color="999999"/>
              <w:right w:val="single" w:sz="8" w:space="0" w:color="999999"/>
            </w:tcBorders>
            <w:tcPrChange w:id="411" w:author="Author" w:date="2018-01-26T15:48:00Z">
              <w:tcPr>
                <w:tcW w:w="1170" w:type="dxa"/>
                <w:tcBorders>
                  <w:top w:val="single" w:sz="8" w:space="0" w:color="999999"/>
                  <w:left w:val="single" w:sz="8" w:space="0" w:color="999999"/>
                  <w:bottom w:val="single" w:sz="8" w:space="0" w:color="999999"/>
                  <w:right w:val="single" w:sz="8" w:space="0" w:color="999999"/>
                </w:tcBorders>
              </w:tcPr>
            </w:tcPrChange>
          </w:tcPr>
          <w:p w14:paraId="76ECCE88" w14:textId="77777777" w:rsidR="00F619E9" w:rsidRPr="00945767" w:rsidRDefault="00F619E9" w:rsidP="00B33A54"/>
        </w:tc>
      </w:tr>
      <w:tr w:rsidR="00F619E9" w:rsidRPr="00945767" w14:paraId="72CF9FBC" w14:textId="77777777" w:rsidTr="00666D10">
        <w:trPr>
          <w:trHeight w:val="288"/>
          <w:trPrChange w:id="412" w:author="Author" w:date="2018-01-26T15:48:00Z">
            <w:trPr>
              <w:trHeight w:val="288"/>
            </w:trPr>
          </w:trPrChange>
        </w:trPr>
        <w:tc>
          <w:tcPr>
            <w:tcW w:w="709" w:type="dxa"/>
            <w:vMerge/>
            <w:tcBorders>
              <w:left w:val="single" w:sz="8" w:space="0" w:color="999999"/>
              <w:bottom w:val="single" w:sz="8" w:space="0" w:color="999999"/>
              <w:right w:val="single" w:sz="8" w:space="0" w:color="999999"/>
            </w:tcBorders>
            <w:tcPrChange w:id="413" w:author="Author" w:date="2018-01-26T15:48:00Z">
              <w:tcPr>
                <w:tcW w:w="709" w:type="dxa"/>
                <w:vMerge/>
                <w:tcBorders>
                  <w:left w:val="single" w:sz="8" w:space="0" w:color="999999"/>
                  <w:bottom w:val="single" w:sz="8" w:space="0" w:color="999999"/>
                  <w:right w:val="single" w:sz="8" w:space="0" w:color="999999"/>
                </w:tcBorders>
              </w:tcPr>
            </w:tcPrChange>
          </w:tcPr>
          <w:p w14:paraId="1070B9F2" w14:textId="77777777" w:rsidR="00F619E9" w:rsidRPr="00945767" w:rsidRDefault="00F619E9" w:rsidP="00B33A54"/>
        </w:tc>
        <w:tc>
          <w:tcPr>
            <w:tcW w:w="1423" w:type="dxa"/>
            <w:vMerge/>
            <w:tcBorders>
              <w:left w:val="single" w:sz="8" w:space="0" w:color="999999"/>
              <w:bottom w:val="single" w:sz="8" w:space="0" w:color="999999"/>
              <w:right w:val="single" w:sz="8" w:space="0" w:color="999999"/>
            </w:tcBorders>
            <w:tcPrChange w:id="414" w:author="Author" w:date="2018-01-26T15:48:00Z">
              <w:tcPr>
                <w:tcW w:w="1423" w:type="dxa"/>
                <w:vMerge/>
                <w:tcBorders>
                  <w:left w:val="single" w:sz="8" w:space="0" w:color="999999"/>
                  <w:bottom w:val="single" w:sz="8" w:space="0" w:color="999999"/>
                  <w:right w:val="single" w:sz="8" w:space="0" w:color="999999"/>
                </w:tcBorders>
              </w:tcPr>
            </w:tcPrChange>
          </w:tcPr>
          <w:p w14:paraId="4F9A42CB" w14:textId="77777777" w:rsidR="00F619E9" w:rsidRPr="00945767" w:rsidRDefault="00F619E9" w:rsidP="00B33A54">
            <w:pPr>
              <w:rPr>
                <w:rStyle w:val="SAPEmphasis"/>
              </w:rPr>
            </w:pPr>
          </w:p>
        </w:tc>
        <w:tc>
          <w:tcPr>
            <w:tcW w:w="6210" w:type="dxa"/>
            <w:tcBorders>
              <w:top w:val="single" w:sz="8" w:space="0" w:color="999999"/>
              <w:left w:val="single" w:sz="8" w:space="0" w:color="999999"/>
              <w:bottom w:val="single" w:sz="8" w:space="0" w:color="999999"/>
              <w:right w:val="single" w:sz="8" w:space="0" w:color="999999"/>
            </w:tcBorders>
            <w:tcPrChange w:id="415" w:author="Author" w:date="2018-01-26T15:48:00Z">
              <w:tcPr>
                <w:tcW w:w="6030" w:type="dxa"/>
                <w:tcBorders>
                  <w:top w:val="single" w:sz="8" w:space="0" w:color="999999"/>
                  <w:left w:val="single" w:sz="8" w:space="0" w:color="999999"/>
                  <w:bottom w:val="single" w:sz="8" w:space="0" w:color="999999"/>
                  <w:right w:val="single" w:sz="8" w:space="0" w:color="999999"/>
                </w:tcBorders>
              </w:tcPr>
            </w:tcPrChange>
          </w:tcPr>
          <w:p w14:paraId="6C014ED5" w14:textId="6B9E227A" w:rsidR="00F619E9" w:rsidRPr="00945767" w:rsidRDefault="00F619E9" w:rsidP="00B33A54">
            <w:r w:rsidRPr="00945767">
              <w:t xml:space="preserve">View details in the </w:t>
            </w:r>
            <w:r w:rsidRPr="00945767">
              <w:rPr>
                <w:rStyle w:val="SAPScreenElement"/>
              </w:rPr>
              <w:t>&lt;Benefit Name&gt; Details</w:t>
            </w:r>
            <w:r w:rsidRPr="00945767">
              <w:rPr>
                <w:lang w:eastAsia="zh-SG"/>
              </w:rPr>
              <w:t xml:space="preserve"> </w:t>
            </w:r>
            <w:r w:rsidRPr="00945767">
              <w:t xml:space="preserve">window. When </w:t>
            </w:r>
            <w:r w:rsidR="00FA77D6" w:rsidRPr="00945767">
              <w:t>d</w:t>
            </w:r>
            <w:r w:rsidRPr="00945767">
              <w:t xml:space="preserve">one, choose </w:t>
            </w:r>
            <w:r w:rsidRPr="00670527">
              <w:rPr>
                <w:rStyle w:val="SAPScreenElement"/>
              </w:rPr>
              <w:t>X (Cancel)</w:t>
            </w:r>
            <w:r w:rsidRPr="00670527">
              <w:t>.</w:t>
            </w:r>
          </w:p>
        </w:tc>
        <w:tc>
          <w:tcPr>
            <w:tcW w:w="4770" w:type="dxa"/>
            <w:tcBorders>
              <w:top w:val="single" w:sz="8" w:space="0" w:color="999999"/>
              <w:left w:val="single" w:sz="8" w:space="0" w:color="999999"/>
              <w:bottom w:val="single" w:sz="8" w:space="0" w:color="999999"/>
              <w:right w:val="single" w:sz="8" w:space="0" w:color="999999"/>
            </w:tcBorders>
            <w:tcPrChange w:id="416" w:author="Author" w:date="2018-01-26T15:48:00Z">
              <w:tcPr>
                <w:tcW w:w="4950" w:type="dxa"/>
                <w:tcBorders>
                  <w:top w:val="single" w:sz="8" w:space="0" w:color="999999"/>
                  <w:left w:val="single" w:sz="8" w:space="0" w:color="999999"/>
                  <w:bottom w:val="single" w:sz="8" w:space="0" w:color="999999"/>
                  <w:right w:val="single" w:sz="8" w:space="0" w:color="999999"/>
                </w:tcBorders>
              </w:tcPr>
            </w:tcPrChange>
          </w:tcPr>
          <w:p w14:paraId="093A24E3" w14:textId="77777777" w:rsidR="00F619E9" w:rsidRPr="00945767" w:rsidRDefault="00F619E9" w:rsidP="00B33A54"/>
        </w:tc>
        <w:tc>
          <w:tcPr>
            <w:tcW w:w="1170" w:type="dxa"/>
            <w:tcBorders>
              <w:top w:val="single" w:sz="8" w:space="0" w:color="999999"/>
              <w:left w:val="single" w:sz="8" w:space="0" w:color="999999"/>
              <w:bottom w:val="single" w:sz="8" w:space="0" w:color="999999"/>
              <w:right w:val="single" w:sz="8" w:space="0" w:color="999999"/>
            </w:tcBorders>
            <w:tcPrChange w:id="417" w:author="Author" w:date="2018-01-26T15:48:00Z">
              <w:tcPr>
                <w:tcW w:w="1170" w:type="dxa"/>
                <w:tcBorders>
                  <w:top w:val="single" w:sz="8" w:space="0" w:color="999999"/>
                  <w:left w:val="single" w:sz="8" w:space="0" w:color="999999"/>
                  <w:bottom w:val="single" w:sz="8" w:space="0" w:color="999999"/>
                  <w:right w:val="single" w:sz="8" w:space="0" w:color="999999"/>
                </w:tcBorders>
              </w:tcPr>
            </w:tcPrChange>
          </w:tcPr>
          <w:p w14:paraId="16A5D456" w14:textId="77777777" w:rsidR="00F619E9" w:rsidRPr="00945767" w:rsidRDefault="00F619E9" w:rsidP="00B33A54"/>
        </w:tc>
      </w:tr>
      <w:tr w:rsidR="003E2130" w:rsidRPr="00945767" w14:paraId="2A0198A8" w14:textId="77777777" w:rsidTr="00666D10">
        <w:trPr>
          <w:trHeight w:val="288"/>
          <w:trPrChange w:id="418" w:author="Author" w:date="2018-01-26T15:4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419" w:author="Author" w:date="2018-01-26T15:48:00Z">
              <w:tcPr>
                <w:tcW w:w="709" w:type="dxa"/>
                <w:tcBorders>
                  <w:top w:val="single" w:sz="8" w:space="0" w:color="999999"/>
                  <w:left w:val="single" w:sz="8" w:space="0" w:color="999999"/>
                  <w:bottom w:val="single" w:sz="8" w:space="0" w:color="999999"/>
                  <w:right w:val="single" w:sz="8" w:space="0" w:color="999999"/>
                </w:tcBorders>
              </w:tcPr>
            </w:tcPrChange>
          </w:tcPr>
          <w:p w14:paraId="4EF0A163" w14:textId="3864A2A3" w:rsidR="003E2130" w:rsidRPr="00945767" w:rsidRDefault="00741E86" w:rsidP="00B33A54">
            <w:r w:rsidRPr="00945767">
              <w:t>5</w:t>
            </w:r>
          </w:p>
        </w:tc>
        <w:tc>
          <w:tcPr>
            <w:tcW w:w="1423" w:type="dxa"/>
            <w:tcBorders>
              <w:top w:val="single" w:sz="8" w:space="0" w:color="999999"/>
              <w:left w:val="single" w:sz="8" w:space="0" w:color="999999"/>
              <w:bottom w:val="single" w:sz="8" w:space="0" w:color="999999"/>
              <w:right w:val="single" w:sz="8" w:space="0" w:color="999999"/>
            </w:tcBorders>
            <w:tcPrChange w:id="420" w:author="Author" w:date="2018-01-26T15:48:00Z">
              <w:tcPr>
                <w:tcW w:w="1423" w:type="dxa"/>
                <w:tcBorders>
                  <w:top w:val="single" w:sz="8" w:space="0" w:color="999999"/>
                  <w:left w:val="single" w:sz="8" w:space="0" w:color="999999"/>
                  <w:bottom w:val="single" w:sz="8" w:space="0" w:color="999999"/>
                  <w:right w:val="single" w:sz="8" w:space="0" w:color="999999"/>
                </w:tcBorders>
              </w:tcPr>
            </w:tcPrChange>
          </w:tcPr>
          <w:p w14:paraId="006C4562" w14:textId="46A6807D" w:rsidR="003E2130" w:rsidRPr="00945767" w:rsidRDefault="00F619E9" w:rsidP="00B33A54">
            <w:pPr>
              <w:rPr>
                <w:rStyle w:val="SAPEmphasis"/>
              </w:rPr>
            </w:pPr>
            <w:r w:rsidRPr="00945767">
              <w:rPr>
                <w:rStyle w:val="SAPEmphasis"/>
              </w:rPr>
              <w:t>Go to Benefits page</w:t>
            </w:r>
          </w:p>
        </w:tc>
        <w:tc>
          <w:tcPr>
            <w:tcW w:w="6210" w:type="dxa"/>
            <w:tcBorders>
              <w:top w:val="single" w:sz="8" w:space="0" w:color="999999"/>
              <w:left w:val="single" w:sz="8" w:space="0" w:color="999999"/>
              <w:bottom w:val="single" w:sz="8" w:space="0" w:color="999999"/>
              <w:right w:val="single" w:sz="8" w:space="0" w:color="999999"/>
            </w:tcBorders>
            <w:tcPrChange w:id="421" w:author="Author" w:date="2018-01-26T15:48:00Z">
              <w:tcPr>
                <w:tcW w:w="6030" w:type="dxa"/>
                <w:tcBorders>
                  <w:top w:val="single" w:sz="8" w:space="0" w:color="999999"/>
                  <w:left w:val="single" w:sz="8" w:space="0" w:color="999999"/>
                  <w:bottom w:val="single" w:sz="8" w:space="0" w:color="999999"/>
                  <w:right w:val="single" w:sz="8" w:space="0" w:color="999999"/>
                </w:tcBorders>
              </w:tcPr>
            </w:tcPrChange>
          </w:tcPr>
          <w:p w14:paraId="45C17CC1" w14:textId="78035489" w:rsidR="003E2130" w:rsidRPr="00945767" w:rsidRDefault="003E2130" w:rsidP="00B33A54">
            <w:r w:rsidRPr="00945767">
              <w:t xml:space="preserve">Select in the </w:t>
            </w:r>
            <w:r w:rsidRPr="00945767">
              <w:rPr>
                <w:rStyle w:val="SAPScreenElement"/>
              </w:rPr>
              <w:t>Current Benefits</w:t>
            </w:r>
            <w:r w:rsidRPr="00945767">
              <w:rPr>
                <w:lang w:eastAsia="zh-SG"/>
              </w:rPr>
              <w:t xml:space="preserve"> </w:t>
            </w:r>
            <w:r w:rsidRPr="00945767">
              <w:t xml:space="preserve">block the </w:t>
            </w:r>
            <w:r w:rsidRPr="00945767">
              <w:rPr>
                <w:rStyle w:val="SAPScreenElement"/>
              </w:rPr>
              <w:t>Go to Benefits</w:t>
            </w:r>
            <w:r w:rsidRPr="00945767">
              <w:t xml:space="preserve"> link. </w:t>
            </w:r>
          </w:p>
        </w:tc>
        <w:tc>
          <w:tcPr>
            <w:tcW w:w="4770" w:type="dxa"/>
            <w:tcBorders>
              <w:top w:val="single" w:sz="8" w:space="0" w:color="999999"/>
              <w:left w:val="single" w:sz="8" w:space="0" w:color="999999"/>
              <w:bottom w:val="single" w:sz="8" w:space="0" w:color="999999"/>
              <w:right w:val="single" w:sz="8" w:space="0" w:color="999999"/>
            </w:tcBorders>
            <w:tcPrChange w:id="422" w:author="Author" w:date="2018-01-26T15:48:00Z">
              <w:tcPr>
                <w:tcW w:w="4950" w:type="dxa"/>
                <w:tcBorders>
                  <w:top w:val="single" w:sz="8" w:space="0" w:color="999999"/>
                  <w:left w:val="single" w:sz="8" w:space="0" w:color="999999"/>
                  <w:bottom w:val="single" w:sz="8" w:space="0" w:color="999999"/>
                  <w:right w:val="single" w:sz="8" w:space="0" w:color="999999"/>
                </w:tcBorders>
              </w:tcPr>
            </w:tcPrChange>
          </w:tcPr>
          <w:p w14:paraId="0BA70AA2" w14:textId="77777777" w:rsidR="003E2130" w:rsidRPr="00945767" w:rsidRDefault="003E2130" w:rsidP="00C96ACF">
            <w:r w:rsidRPr="00945767">
              <w:t xml:space="preserve">The </w:t>
            </w:r>
            <w:r w:rsidRPr="00945767">
              <w:rPr>
                <w:rStyle w:val="SAPScreenElement"/>
              </w:rPr>
              <w:t>Benefits</w:t>
            </w:r>
            <w:r w:rsidRPr="00945767">
              <w:rPr>
                <w:lang w:eastAsia="zh-SG"/>
              </w:rPr>
              <w:t xml:space="preserve"> </w:t>
            </w:r>
            <w:r w:rsidRPr="00945767">
              <w:t xml:space="preserve">page is opened, containing several sections. The (US Open) </w:t>
            </w:r>
            <w:r w:rsidRPr="00945767">
              <w:rPr>
                <w:rStyle w:val="SAPScreenElement"/>
              </w:rPr>
              <w:t>Enrollments</w:t>
            </w:r>
            <w:r w:rsidRPr="00945767">
              <w:t xml:space="preserve"> section is displayed per default. It consists of following subsections:</w:t>
            </w:r>
          </w:p>
          <w:p w14:paraId="224F9E81" w14:textId="77777777" w:rsidR="003E2130" w:rsidRPr="00945767" w:rsidRDefault="003E2130" w:rsidP="00C96ACF">
            <w:pPr>
              <w:pStyle w:val="ListParagraph"/>
              <w:numPr>
                <w:ilvl w:val="0"/>
                <w:numId w:val="52"/>
              </w:numPr>
              <w:ind w:left="233" w:hanging="233"/>
            </w:pPr>
            <w:r w:rsidRPr="00945767">
              <w:rPr>
                <w:rStyle w:val="SAPScreenElement"/>
              </w:rPr>
              <w:t>Open Enrollments</w:t>
            </w:r>
            <w:r w:rsidRPr="00945767">
              <w:t xml:space="preserve"> </w:t>
            </w:r>
          </w:p>
          <w:p w14:paraId="6380706F" w14:textId="77777777" w:rsidR="003E2130" w:rsidRPr="00945767" w:rsidRDefault="003E2130" w:rsidP="00C96ACF">
            <w:pPr>
              <w:pStyle w:val="ListParagraph"/>
              <w:ind w:left="233"/>
              <w:rPr>
                <w:rStyle w:val="SAPScreenElement"/>
                <w:rFonts w:ascii="BentonSans Book" w:hAnsi="BentonSans Book"/>
                <w:color w:val="auto"/>
              </w:rPr>
            </w:pPr>
            <w:r w:rsidRPr="00945767">
              <w:rPr>
                <w:rStyle w:val="SAPScreenElement"/>
                <w:rFonts w:ascii="BentonSans Book" w:hAnsi="BentonSans Book"/>
                <w:color w:val="auto"/>
              </w:rPr>
              <w:lastRenderedPageBreak/>
              <w:t>This shows the list of benefits which you can enroll in or edit only during a certain enrollment period.</w:t>
            </w:r>
          </w:p>
          <w:p w14:paraId="51664DA8" w14:textId="77777777" w:rsidR="003E2130" w:rsidRPr="00945767" w:rsidRDefault="003E2130" w:rsidP="00C96ACF">
            <w:pPr>
              <w:pStyle w:val="ListParagraph"/>
              <w:numPr>
                <w:ilvl w:val="0"/>
                <w:numId w:val="52"/>
              </w:numPr>
              <w:ind w:left="233" w:hanging="233"/>
            </w:pPr>
            <w:r w:rsidRPr="00945767">
              <w:rPr>
                <w:rStyle w:val="SAPScreenElement"/>
              </w:rPr>
              <w:t>Other Upcoming Enrollments</w:t>
            </w:r>
            <w:r w:rsidRPr="00945767">
              <w:t xml:space="preserve"> </w:t>
            </w:r>
          </w:p>
          <w:p w14:paraId="79A32C59" w14:textId="2D0BB19D" w:rsidR="003E2130" w:rsidRPr="00945767" w:rsidRDefault="003E2130" w:rsidP="00C96ACF">
            <w:pPr>
              <w:ind w:left="233"/>
            </w:pPr>
            <w:r w:rsidRPr="00945767">
              <w:rPr>
                <w:rStyle w:val="SAPScreenElement"/>
                <w:rFonts w:ascii="BentonSans Book" w:hAnsi="BentonSans Book"/>
                <w:color w:val="auto"/>
              </w:rPr>
              <w:t xml:space="preserve">This shows the list of benefits which </w:t>
            </w:r>
            <w:r w:rsidR="00386DE2" w:rsidRPr="00945767">
              <w:rPr>
                <w:rStyle w:val="SAPScreenElement"/>
                <w:rFonts w:ascii="BentonSans Book" w:hAnsi="BentonSans Book"/>
                <w:color w:val="auto"/>
              </w:rPr>
              <w:t xml:space="preserve">you can enroll in </w:t>
            </w:r>
            <w:r w:rsidR="00386DE2" w:rsidRPr="00945767">
              <w:t>any time during a calendar year</w:t>
            </w:r>
            <w:r w:rsidRPr="00945767">
              <w:rPr>
                <w:rStyle w:val="SAPScreenElement"/>
                <w:rFonts w:ascii="BentonSans Book" w:hAnsi="BentonSans Book"/>
                <w:color w:val="auto"/>
              </w:rPr>
              <w:t>.</w:t>
            </w:r>
          </w:p>
        </w:tc>
        <w:tc>
          <w:tcPr>
            <w:tcW w:w="1170" w:type="dxa"/>
            <w:tcBorders>
              <w:top w:val="single" w:sz="8" w:space="0" w:color="999999"/>
              <w:left w:val="single" w:sz="8" w:space="0" w:color="999999"/>
              <w:bottom w:val="single" w:sz="8" w:space="0" w:color="999999"/>
              <w:right w:val="single" w:sz="8" w:space="0" w:color="999999"/>
            </w:tcBorders>
            <w:tcPrChange w:id="423" w:author="Author" w:date="2018-01-26T15:48:00Z">
              <w:tcPr>
                <w:tcW w:w="1170" w:type="dxa"/>
                <w:tcBorders>
                  <w:top w:val="single" w:sz="8" w:space="0" w:color="999999"/>
                  <w:left w:val="single" w:sz="8" w:space="0" w:color="999999"/>
                  <w:bottom w:val="single" w:sz="8" w:space="0" w:color="999999"/>
                  <w:right w:val="single" w:sz="8" w:space="0" w:color="999999"/>
                </w:tcBorders>
              </w:tcPr>
            </w:tcPrChange>
          </w:tcPr>
          <w:p w14:paraId="03E958D5" w14:textId="77777777" w:rsidR="003E2130" w:rsidRPr="00945767" w:rsidRDefault="003E2130" w:rsidP="00B33A54"/>
        </w:tc>
      </w:tr>
      <w:tr w:rsidR="00000F98" w:rsidRPr="00945767" w14:paraId="1FCCE718" w14:textId="77777777" w:rsidTr="00666D10">
        <w:trPr>
          <w:trHeight w:val="288"/>
          <w:trPrChange w:id="424" w:author="Author" w:date="2018-01-26T15:48:00Z">
            <w:trPr>
              <w:trHeight w:val="288"/>
            </w:trPr>
          </w:trPrChange>
        </w:trPr>
        <w:tc>
          <w:tcPr>
            <w:tcW w:w="709" w:type="dxa"/>
            <w:vMerge w:val="restart"/>
            <w:tcBorders>
              <w:top w:val="single" w:sz="8" w:space="0" w:color="999999"/>
              <w:left w:val="single" w:sz="8" w:space="0" w:color="999999"/>
              <w:right w:val="single" w:sz="8" w:space="0" w:color="999999"/>
            </w:tcBorders>
            <w:tcPrChange w:id="425" w:author="Author" w:date="2018-01-26T15:48:00Z">
              <w:tcPr>
                <w:tcW w:w="709" w:type="dxa"/>
                <w:vMerge w:val="restart"/>
                <w:tcBorders>
                  <w:top w:val="single" w:sz="8" w:space="0" w:color="999999"/>
                  <w:left w:val="single" w:sz="8" w:space="0" w:color="999999"/>
                  <w:right w:val="single" w:sz="8" w:space="0" w:color="999999"/>
                </w:tcBorders>
              </w:tcPr>
            </w:tcPrChange>
          </w:tcPr>
          <w:p w14:paraId="53FDBD01" w14:textId="607B7DDD" w:rsidR="00000F98" w:rsidRPr="00945767" w:rsidRDefault="00C21CF4" w:rsidP="00B33A54">
            <w:r w:rsidRPr="00945767">
              <w:t>6</w:t>
            </w:r>
          </w:p>
        </w:tc>
        <w:tc>
          <w:tcPr>
            <w:tcW w:w="1423" w:type="dxa"/>
            <w:vMerge w:val="restart"/>
            <w:tcBorders>
              <w:top w:val="single" w:sz="8" w:space="0" w:color="999999"/>
              <w:left w:val="single" w:sz="8" w:space="0" w:color="999999"/>
              <w:right w:val="single" w:sz="8" w:space="0" w:color="999999"/>
            </w:tcBorders>
            <w:tcPrChange w:id="426" w:author="Author" w:date="2018-01-26T15:48:00Z">
              <w:tcPr>
                <w:tcW w:w="1423" w:type="dxa"/>
                <w:vMerge w:val="restart"/>
                <w:tcBorders>
                  <w:top w:val="single" w:sz="8" w:space="0" w:color="999999"/>
                  <w:left w:val="single" w:sz="8" w:space="0" w:color="999999"/>
                  <w:right w:val="single" w:sz="8" w:space="0" w:color="999999"/>
                </w:tcBorders>
              </w:tcPr>
            </w:tcPrChange>
          </w:tcPr>
          <w:p w14:paraId="4848AD40" w14:textId="31127500" w:rsidR="00000F98" w:rsidRPr="00945767" w:rsidRDefault="00000F98" w:rsidP="00B33A54">
            <w:pPr>
              <w:rPr>
                <w:rStyle w:val="SAPEmphasis"/>
                <w:highlight w:val="yellow"/>
              </w:rPr>
            </w:pPr>
            <w:r w:rsidRPr="00945767">
              <w:rPr>
                <w:rStyle w:val="SAPEmphasis"/>
              </w:rPr>
              <w:t>View Open Enrollments Details</w:t>
            </w:r>
          </w:p>
        </w:tc>
        <w:tc>
          <w:tcPr>
            <w:tcW w:w="6210" w:type="dxa"/>
            <w:tcBorders>
              <w:top w:val="single" w:sz="8" w:space="0" w:color="999999"/>
              <w:left w:val="single" w:sz="8" w:space="0" w:color="999999"/>
              <w:bottom w:val="single" w:sz="8" w:space="0" w:color="999999"/>
              <w:right w:val="single" w:sz="8" w:space="0" w:color="999999"/>
            </w:tcBorders>
            <w:tcPrChange w:id="427" w:author="Author" w:date="2018-01-26T15:48:00Z">
              <w:tcPr>
                <w:tcW w:w="6030" w:type="dxa"/>
                <w:tcBorders>
                  <w:top w:val="single" w:sz="8" w:space="0" w:color="999999"/>
                  <w:left w:val="single" w:sz="8" w:space="0" w:color="999999"/>
                  <w:bottom w:val="single" w:sz="8" w:space="0" w:color="999999"/>
                  <w:right w:val="single" w:sz="8" w:space="0" w:color="999999"/>
                </w:tcBorders>
              </w:tcPr>
            </w:tcPrChange>
          </w:tcPr>
          <w:p w14:paraId="7A7C4FCA" w14:textId="77777777" w:rsidR="00000F98" w:rsidRPr="00945767" w:rsidRDefault="00000F98" w:rsidP="00C96ACF">
            <w:pPr>
              <w:rPr>
                <w:rStyle w:val="SAPScreenElement"/>
                <w:rFonts w:ascii="BentonSans Book" w:hAnsi="BentonSans Book"/>
                <w:color w:val="auto"/>
              </w:rPr>
            </w:pPr>
            <w:r w:rsidRPr="00945767">
              <w:t xml:space="preserve">In the </w:t>
            </w:r>
            <w:r w:rsidRPr="00945767">
              <w:rPr>
                <w:rStyle w:val="SAPScreenElement"/>
              </w:rPr>
              <w:t>Open Enrollments</w:t>
            </w:r>
            <w:r w:rsidRPr="00945767">
              <w:t xml:space="preserve"> </w:t>
            </w:r>
            <w:r w:rsidRPr="00945767">
              <w:rPr>
                <w:rStyle w:val="SAPScreenElement"/>
                <w:rFonts w:ascii="BentonSans Book" w:hAnsi="BentonSans Book"/>
                <w:color w:val="auto"/>
              </w:rPr>
              <w:t xml:space="preserve">subsection, details about the open enrollment process are displayed. </w:t>
            </w:r>
          </w:p>
          <w:p w14:paraId="35908895" w14:textId="31813825" w:rsidR="00000F98" w:rsidRPr="00945767" w:rsidRDefault="00000F98" w:rsidP="00C96ACF">
            <w:pPr>
              <w:rPr>
                <w:rStyle w:val="SAPScreenElement"/>
                <w:rFonts w:ascii="BentonSans Book" w:hAnsi="BentonSans Book"/>
                <w:color w:val="auto"/>
              </w:rPr>
            </w:pPr>
            <w:r w:rsidRPr="00945767">
              <w:rPr>
                <w:rStyle w:val="SAPScreenElement"/>
                <w:rFonts w:ascii="BentonSans Book" w:hAnsi="BentonSans Book"/>
                <w:color w:val="auto"/>
              </w:rPr>
              <w:t>Read the instructions and notes.</w:t>
            </w:r>
            <w:r w:rsidR="00A4295D" w:rsidRPr="00945767">
              <w:rPr>
                <w:rStyle w:val="SAPScreenElement"/>
                <w:rFonts w:ascii="BentonSans Book" w:hAnsi="BentonSans Book"/>
                <w:color w:val="auto"/>
              </w:rPr>
              <w:t xml:space="preserve"> These provide the step-by-step procedure you need to execute for enrolling in a benefit. </w:t>
            </w:r>
          </w:p>
          <w:p w14:paraId="73DF354A" w14:textId="77777777" w:rsidR="00000F98" w:rsidRPr="00945767" w:rsidRDefault="00000F98" w:rsidP="00000F98">
            <w:pPr>
              <w:pStyle w:val="SAPNoteHeading"/>
              <w:spacing w:before="120"/>
              <w:ind w:left="0"/>
            </w:pPr>
            <w:r w:rsidRPr="00945767">
              <w:rPr>
                <w:noProof/>
              </w:rPr>
              <w:drawing>
                <wp:inline distT="0" distB="0" distL="0" distR="0" wp14:anchorId="54E9DDC2" wp14:editId="2AED2ECC">
                  <wp:extent cx="225425" cy="225425"/>
                  <wp:effectExtent l="0" t="0" r="0" b="317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Note</w:t>
            </w:r>
          </w:p>
          <w:p w14:paraId="272B3A95" w14:textId="58370D69" w:rsidR="00000F98" w:rsidRPr="00945767" w:rsidRDefault="00000F98" w:rsidP="00000F98">
            <w:r w:rsidRPr="00945767">
              <w:rPr>
                <w:rFonts w:cs="Arial"/>
                <w:bCs/>
              </w:rPr>
              <w:t xml:space="preserve">Alternatively, you can skip reading the instructions and notes for now, and perform this activity when actively enrolling in benefits, as described in process step </w:t>
            </w:r>
            <w:commentRangeStart w:id="428"/>
            <w:r w:rsidR="00B023EA" w:rsidRPr="00A52C6D">
              <w:rPr>
                <w:rStyle w:val="SAPScreenElement"/>
                <w:color w:val="auto"/>
              </w:rPr>
              <w:t>4.2.1.1</w:t>
            </w:r>
            <w:ins w:id="429" w:author="Author" w:date="2018-01-29T18:30:00Z">
              <w:r w:rsidR="00A52C6D" w:rsidRPr="00A52C6D">
                <w:rPr>
                  <w:rStyle w:val="SAPScreenElement"/>
                  <w:color w:val="auto"/>
                  <w:rPrChange w:id="430" w:author="Author" w:date="2018-01-29T18:31:00Z">
                    <w:rPr>
                      <w:rStyle w:val="SAPScreenElement"/>
                      <w:color w:val="auto"/>
                      <w:highlight w:val="yellow"/>
                    </w:rPr>
                  </w:rPrChange>
                </w:rPr>
                <w:t>.1</w:t>
              </w:r>
            </w:ins>
            <w:r w:rsidR="00B023EA" w:rsidRPr="00A52C6D">
              <w:rPr>
                <w:rFonts w:cs="Arial"/>
                <w:bCs/>
              </w:rPr>
              <w:t xml:space="preserve"> </w:t>
            </w:r>
            <w:r w:rsidRPr="00A52C6D">
              <w:rPr>
                <w:rStyle w:val="SAPScreenElement"/>
                <w:color w:val="auto"/>
              </w:rPr>
              <w:t>Enrolling in Benefits</w:t>
            </w:r>
            <w:r w:rsidR="002F69BB" w:rsidRPr="00A52C6D">
              <w:rPr>
                <w:rStyle w:val="SAPScreenElement"/>
                <w:color w:val="auto"/>
              </w:rPr>
              <w:t xml:space="preserve"> </w:t>
            </w:r>
            <w:ins w:id="431" w:author="Author" w:date="2018-01-29T18:30:00Z">
              <w:r w:rsidR="00A52C6D" w:rsidRPr="00A52C6D">
                <w:rPr>
                  <w:rStyle w:val="SAPScreenElement"/>
                  <w:color w:val="auto"/>
                </w:rPr>
                <w:t xml:space="preserve">during Open Enrollment Period </w:t>
              </w:r>
            </w:ins>
            <w:r w:rsidR="002F69BB" w:rsidRPr="00A52C6D">
              <w:rPr>
                <w:rStyle w:val="SAPScreenElement"/>
                <w:color w:val="auto"/>
              </w:rPr>
              <w:t>via Self-Service</w:t>
            </w:r>
            <w:r w:rsidRPr="00A52C6D">
              <w:rPr>
                <w:rFonts w:cs="Arial"/>
                <w:bCs/>
              </w:rPr>
              <w:t>.</w:t>
            </w:r>
            <w:commentRangeEnd w:id="428"/>
            <w:r w:rsidR="00A52C6D">
              <w:rPr>
                <w:rStyle w:val="CommentReference"/>
                <w:rFonts w:ascii="Arial" w:eastAsia="SimSun" w:hAnsi="Arial"/>
                <w:lang w:val="de-DE"/>
              </w:rPr>
              <w:commentReference w:id="428"/>
            </w:r>
          </w:p>
        </w:tc>
        <w:tc>
          <w:tcPr>
            <w:tcW w:w="4770" w:type="dxa"/>
            <w:tcBorders>
              <w:top w:val="single" w:sz="8" w:space="0" w:color="999999"/>
              <w:left w:val="single" w:sz="8" w:space="0" w:color="999999"/>
              <w:bottom w:val="single" w:sz="8" w:space="0" w:color="999999"/>
              <w:right w:val="single" w:sz="8" w:space="0" w:color="999999"/>
            </w:tcBorders>
            <w:tcPrChange w:id="432" w:author="Author" w:date="2018-01-26T15:48:00Z">
              <w:tcPr>
                <w:tcW w:w="4950" w:type="dxa"/>
                <w:tcBorders>
                  <w:top w:val="single" w:sz="8" w:space="0" w:color="999999"/>
                  <w:left w:val="single" w:sz="8" w:space="0" w:color="999999"/>
                  <w:bottom w:val="single" w:sz="8" w:space="0" w:color="999999"/>
                  <w:right w:val="single" w:sz="8" w:space="0" w:color="999999"/>
                </w:tcBorders>
              </w:tcPr>
            </w:tcPrChange>
          </w:tcPr>
          <w:p w14:paraId="1BBE1491" w14:textId="77777777" w:rsidR="00000F98" w:rsidRPr="00945767" w:rsidRDefault="00000F98" w:rsidP="00B33A54"/>
        </w:tc>
        <w:tc>
          <w:tcPr>
            <w:tcW w:w="1170" w:type="dxa"/>
            <w:tcBorders>
              <w:top w:val="single" w:sz="8" w:space="0" w:color="999999"/>
              <w:left w:val="single" w:sz="8" w:space="0" w:color="999999"/>
              <w:bottom w:val="single" w:sz="8" w:space="0" w:color="999999"/>
              <w:right w:val="single" w:sz="8" w:space="0" w:color="999999"/>
            </w:tcBorders>
            <w:tcPrChange w:id="433" w:author="Author" w:date="2018-01-26T15:48:00Z">
              <w:tcPr>
                <w:tcW w:w="1170" w:type="dxa"/>
                <w:tcBorders>
                  <w:top w:val="single" w:sz="8" w:space="0" w:color="999999"/>
                  <w:left w:val="single" w:sz="8" w:space="0" w:color="999999"/>
                  <w:bottom w:val="single" w:sz="8" w:space="0" w:color="999999"/>
                  <w:right w:val="single" w:sz="8" w:space="0" w:color="999999"/>
                </w:tcBorders>
              </w:tcPr>
            </w:tcPrChange>
          </w:tcPr>
          <w:p w14:paraId="6627CC13" w14:textId="77777777" w:rsidR="00000F98" w:rsidRPr="00945767" w:rsidRDefault="00000F98" w:rsidP="00B33A54"/>
        </w:tc>
      </w:tr>
      <w:tr w:rsidR="00000F98" w:rsidRPr="00945767" w14:paraId="398B966F" w14:textId="77777777" w:rsidTr="00666D10">
        <w:trPr>
          <w:trHeight w:val="288"/>
          <w:trPrChange w:id="434" w:author="Author" w:date="2018-01-26T15:48:00Z">
            <w:trPr>
              <w:trHeight w:val="288"/>
            </w:trPr>
          </w:trPrChange>
        </w:trPr>
        <w:tc>
          <w:tcPr>
            <w:tcW w:w="709" w:type="dxa"/>
            <w:vMerge/>
            <w:tcBorders>
              <w:left w:val="single" w:sz="8" w:space="0" w:color="999999"/>
              <w:bottom w:val="single" w:sz="8" w:space="0" w:color="999999"/>
              <w:right w:val="single" w:sz="8" w:space="0" w:color="999999"/>
            </w:tcBorders>
            <w:tcPrChange w:id="435" w:author="Author" w:date="2018-01-26T15:48:00Z">
              <w:tcPr>
                <w:tcW w:w="709" w:type="dxa"/>
                <w:vMerge/>
                <w:tcBorders>
                  <w:left w:val="single" w:sz="8" w:space="0" w:color="999999"/>
                  <w:bottom w:val="single" w:sz="8" w:space="0" w:color="999999"/>
                  <w:right w:val="single" w:sz="8" w:space="0" w:color="999999"/>
                </w:tcBorders>
              </w:tcPr>
            </w:tcPrChange>
          </w:tcPr>
          <w:p w14:paraId="14F7BCF5" w14:textId="77777777" w:rsidR="00000F98" w:rsidRPr="00945767" w:rsidRDefault="00000F98" w:rsidP="00B33A54"/>
        </w:tc>
        <w:tc>
          <w:tcPr>
            <w:tcW w:w="1423" w:type="dxa"/>
            <w:vMerge/>
            <w:tcBorders>
              <w:left w:val="single" w:sz="8" w:space="0" w:color="999999"/>
              <w:bottom w:val="single" w:sz="8" w:space="0" w:color="999999"/>
              <w:right w:val="single" w:sz="8" w:space="0" w:color="999999"/>
            </w:tcBorders>
            <w:tcPrChange w:id="436" w:author="Author" w:date="2018-01-26T15:48:00Z">
              <w:tcPr>
                <w:tcW w:w="1423" w:type="dxa"/>
                <w:vMerge/>
                <w:tcBorders>
                  <w:left w:val="single" w:sz="8" w:space="0" w:color="999999"/>
                  <w:bottom w:val="single" w:sz="8" w:space="0" w:color="999999"/>
                  <w:right w:val="single" w:sz="8" w:space="0" w:color="999999"/>
                </w:tcBorders>
              </w:tcPr>
            </w:tcPrChange>
          </w:tcPr>
          <w:p w14:paraId="7F18BAAC" w14:textId="77777777" w:rsidR="00000F98" w:rsidRPr="00945767" w:rsidRDefault="00000F98" w:rsidP="00B33A54">
            <w:pPr>
              <w:rPr>
                <w:rStyle w:val="SAPEmphasis"/>
              </w:rPr>
            </w:pPr>
          </w:p>
        </w:tc>
        <w:tc>
          <w:tcPr>
            <w:tcW w:w="6210" w:type="dxa"/>
            <w:tcBorders>
              <w:top w:val="single" w:sz="8" w:space="0" w:color="999999"/>
              <w:left w:val="single" w:sz="8" w:space="0" w:color="999999"/>
              <w:bottom w:val="single" w:sz="8" w:space="0" w:color="999999"/>
              <w:right w:val="single" w:sz="8" w:space="0" w:color="999999"/>
            </w:tcBorders>
            <w:tcPrChange w:id="437" w:author="Author" w:date="2018-01-26T15:48:00Z">
              <w:tcPr>
                <w:tcW w:w="6030" w:type="dxa"/>
                <w:tcBorders>
                  <w:top w:val="single" w:sz="8" w:space="0" w:color="999999"/>
                  <w:left w:val="single" w:sz="8" w:space="0" w:color="999999"/>
                  <w:bottom w:val="single" w:sz="8" w:space="0" w:color="999999"/>
                  <w:right w:val="single" w:sz="8" w:space="0" w:color="999999"/>
                </w:tcBorders>
              </w:tcPr>
            </w:tcPrChange>
          </w:tcPr>
          <w:p w14:paraId="21A8B0F7" w14:textId="77777777" w:rsidR="00000F98" w:rsidRPr="00945767" w:rsidRDefault="00000F98" w:rsidP="00000F98">
            <w:r w:rsidRPr="00945767">
              <w:t>Check the list of benefits to which you are eligible.</w:t>
            </w:r>
          </w:p>
          <w:p w14:paraId="72BE571C" w14:textId="5F99B3A5" w:rsidR="00000F98" w:rsidRPr="00945767" w:rsidRDefault="00000F98" w:rsidP="00000F98">
            <w:r w:rsidRPr="00945767">
              <w:t xml:space="preserve">Next to each benefit name, you can select the quick card </w:t>
            </w:r>
            <w:r w:rsidRPr="00945767">
              <w:rPr>
                <w:noProof/>
              </w:rPr>
              <w:drawing>
                <wp:inline distT="0" distB="0" distL="0" distR="0" wp14:anchorId="268D9876" wp14:editId="211EA057">
                  <wp:extent cx="20002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 cy="219075"/>
                          </a:xfrm>
                          <a:prstGeom prst="rect">
                            <a:avLst/>
                          </a:prstGeom>
                        </pic:spPr>
                      </pic:pic>
                    </a:graphicData>
                  </a:graphic>
                </wp:inline>
              </w:drawing>
            </w:r>
            <w:r w:rsidRPr="00945767">
              <w:t>icon to view details about that particular benefit.</w:t>
            </w:r>
          </w:p>
        </w:tc>
        <w:tc>
          <w:tcPr>
            <w:tcW w:w="4770" w:type="dxa"/>
            <w:tcBorders>
              <w:top w:val="single" w:sz="8" w:space="0" w:color="999999"/>
              <w:left w:val="single" w:sz="8" w:space="0" w:color="999999"/>
              <w:bottom w:val="single" w:sz="8" w:space="0" w:color="999999"/>
              <w:right w:val="single" w:sz="8" w:space="0" w:color="999999"/>
            </w:tcBorders>
            <w:tcPrChange w:id="438" w:author="Author" w:date="2018-01-26T15:48:00Z">
              <w:tcPr>
                <w:tcW w:w="4950" w:type="dxa"/>
                <w:tcBorders>
                  <w:top w:val="single" w:sz="8" w:space="0" w:color="999999"/>
                  <w:left w:val="single" w:sz="8" w:space="0" w:color="999999"/>
                  <w:bottom w:val="single" w:sz="8" w:space="0" w:color="999999"/>
                  <w:right w:val="single" w:sz="8" w:space="0" w:color="999999"/>
                </w:tcBorders>
              </w:tcPr>
            </w:tcPrChange>
          </w:tcPr>
          <w:p w14:paraId="0B20CC7B" w14:textId="77777777" w:rsidR="00000F98" w:rsidRPr="00945767" w:rsidRDefault="00000F98" w:rsidP="00B33A54"/>
        </w:tc>
        <w:tc>
          <w:tcPr>
            <w:tcW w:w="1170" w:type="dxa"/>
            <w:tcBorders>
              <w:top w:val="single" w:sz="8" w:space="0" w:color="999999"/>
              <w:left w:val="single" w:sz="8" w:space="0" w:color="999999"/>
              <w:bottom w:val="single" w:sz="8" w:space="0" w:color="999999"/>
              <w:right w:val="single" w:sz="8" w:space="0" w:color="999999"/>
            </w:tcBorders>
            <w:tcPrChange w:id="439" w:author="Author" w:date="2018-01-26T15:48:00Z">
              <w:tcPr>
                <w:tcW w:w="1170" w:type="dxa"/>
                <w:tcBorders>
                  <w:top w:val="single" w:sz="8" w:space="0" w:color="999999"/>
                  <w:left w:val="single" w:sz="8" w:space="0" w:color="999999"/>
                  <w:bottom w:val="single" w:sz="8" w:space="0" w:color="999999"/>
                  <w:right w:val="single" w:sz="8" w:space="0" w:color="999999"/>
                </w:tcBorders>
              </w:tcPr>
            </w:tcPrChange>
          </w:tcPr>
          <w:p w14:paraId="04512F2D" w14:textId="77777777" w:rsidR="00000F98" w:rsidRPr="00945767" w:rsidRDefault="00000F98" w:rsidP="00B33A54"/>
        </w:tc>
      </w:tr>
      <w:tr w:rsidR="003E2130" w:rsidRPr="00945767" w14:paraId="441804AD" w14:textId="77777777" w:rsidTr="00666D10">
        <w:trPr>
          <w:trHeight w:val="288"/>
          <w:trPrChange w:id="440" w:author="Author" w:date="2018-01-26T15:4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441" w:author="Author" w:date="2018-01-26T15:48:00Z">
              <w:tcPr>
                <w:tcW w:w="709" w:type="dxa"/>
                <w:tcBorders>
                  <w:top w:val="single" w:sz="8" w:space="0" w:color="999999"/>
                  <w:left w:val="single" w:sz="8" w:space="0" w:color="999999"/>
                  <w:bottom w:val="single" w:sz="8" w:space="0" w:color="999999"/>
                  <w:right w:val="single" w:sz="8" w:space="0" w:color="999999"/>
                </w:tcBorders>
              </w:tcPr>
            </w:tcPrChange>
          </w:tcPr>
          <w:p w14:paraId="0CE21913" w14:textId="259B3136" w:rsidR="003E2130" w:rsidRPr="00945767" w:rsidRDefault="00C21CF4" w:rsidP="00B33A54">
            <w:r w:rsidRPr="00945767">
              <w:t>7</w:t>
            </w:r>
          </w:p>
        </w:tc>
        <w:tc>
          <w:tcPr>
            <w:tcW w:w="1423" w:type="dxa"/>
            <w:tcBorders>
              <w:top w:val="single" w:sz="8" w:space="0" w:color="999999"/>
              <w:left w:val="single" w:sz="8" w:space="0" w:color="999999"/>
              <w:bottom w:val="single" w:sz="8" w:space="0" w:color="999999"/>
              <w:right w:val="single" w:sz="8" w:space="0" w:color="999999"/>
            </w:tcBorders>
            <w:tcPrChange w:id="442" w:author="Author" w:date="2018-01-26T15:48:00Z">
              <w:tcPr>
                <w:tcW w:w="1423" w:type="dxa"/>
                <w:tcBorders>
                  <w:top w:val="single" w:sz="8" w:space="0" w:color="999999"/>
                  <w:left w:val="single" w:sz="8" w:space="0" w:color="999999"/>
                  <w:bottom w:val="single" w:sz="8" w:space="0" w:color="999999"/>
                  <w:right w:val="single" w:sz="8" w:space="0" w:color="999999"/>
                </w:tcBorders>
              </w:tcPr>
            </w:tcPrChange>
          </w:tcPr>
          <w:p w14:paraId="58E89BAF" w14:textId="4135FFA8" w:rsidR="003E2130" w:rsidRPr="00945767" w:rsidRDefault="003E2130" w:rsidP="00B33A54">
            <w:pPr>
              <w:rPr>
                <w:rStyle w:val="SAPEmphasis"/>
              </w:rPr>
            </w:pPr>
            <w:r w:rsidRPr="00945767">
              <w:rPr>
                <w:rStyle w:val="SAPEmphasis"/>
              </w:rPr>
              <w:t>View Details of Other Enrollments</w:t>
            </w:r>
          </w:p>
        </w:tc>
        <w:tc>
          <w:tcPr>
            <w:tcW w:w="6210" w:type="dxa"/>
            <w:tcBorders>
              <w:top w:val="single" w:sz="8" w:space="0" w:color="999999"/>
              <w:left w:val="single" w:sz="8" w:space="0" w:color="999999"/>
              <w:bottom w:val="single" w:sz="8" w:space="0" w:color="999999"/>
              <w:right w:val="single" w:sz="8" w:space="0" w:color="999999"/>
            </w:tcBorders>
            <w:tcPrChange w:id="443" w:author="Author" w:date="2018-01-26T15:48:00Z">
              <w:tcPr>
                <w:tcW w:w="6030" w:type="dxa"/>
                <w:tcBorders>
                  <w:top w:val="single" w:sz="8" w:space="0" w:color="999999"/>
                  <w:left w:val="single" w:sz="8" w:space="0" w:color="999999"/>
                  <w:bottom w:val="single" w:sz="8" w:space="0" w:color="999999"/>
                  <w:right w:val="single" w:sz="8" w:space="0" w:color="999999"/>
                </w:tcBorders>
              </w:tcPr>
            </w:tcPrChange>
          </w:tcPr>
          <w:p w14:paraId="4870F1AE" w14:textId="77777777" w:rsidR="003E2130" w:rsidRPr="00945767" w:rsidRDefault="003E2130" w:rsidP="00C96ACF">
            <w:pPr>
              <w:rPr>
                <w:rStyle w:val="SAPScreenElement"/>
                <w:rFonts w:ascii="BentonSans Book" w:hAnsi="BentonSans Book"/>
                <w:color w:val="auto"/>
              </w:rPr>
            </w:pPr>
            <w:r w:rsidRPr="00945767">
              <w:t xml:space="preserve">In the </w:t>
            </w:r>
            <w:r w:rsidRPr="00945767">
              <w:rPr>
                <w:rStyle w:val="SAPScreenElement"/>
              </w:rPr>
              <w:t>Other Upcoming Enrollments</w:t>
            </w:r>
            <w:r w:rsidRPr="00945767">
              <w:t xml:space="preserve"> </w:t>
            </w:r>
            <w:r w:rsidRPr="00945767">
              <w:rPr>
                <w:rStyle w:val="SAPScreenElement"/>
                <w:rFonts w:ascii="BentonSans Book" w:hAnsi="BentonSans Book"/>
                <w:color w:val="auto"/>
              </w:rPr>
              <w:t>subsection, details to the benefits outside the open enrollment period are displayed.</w:t>
            </w:r>
          </w:p>
          <w:p w14:paraId="4B271EC2" w14:textId="77777777" w:rsidR="003E2130" w:rsidRPr="00945767" w:rsidRDefault="003E2130" w:rsidP="003E2130">
            <w:r w:rsidRPr="00945767">
              <w:t>Check the list of benefits to which you are eligible.</w:t>
            </w:r>
          </w:p>
          <w:p w14:paraId="6EA961BD" w14:textId="46CBEC81" w:rsidR="003E2130" w:rsidRPr="00945767" w:rsidRDefault="003E2130" w:rsidP="003E2130">
            <w:r w:rsidRPr="00945767">
              <w:t>Next to each benefit</w:t>
            </w:r>
            <w:r w:rsidR="00000F98" w:rsidRPr="00945767">
              <w:t xml:space="preserve"> name</w:t>
            </w:r>
            <w:r w:rsidRPr="00945767">
              <w:t xml:space="preserve">, </w:t>
            </w:r>
            <w:r w:rsidR="00000F98" w:rsidRPr="00945767">
              <w:t xml:space="preserve">you can </w:t>
            </w:r>
            <w:r w:rsidRPr="00945767">
              <w:t xml:space="preserve">select the </w:t>
            </w:r>
            <w:r w:rsidR="00FA7C3C" w:rsidRPr="00945767">
              <w:t xml:space="preserve">quick card </w:t>
            </w:r>
            <w:r w:rsidR="00FA7C3C" w:rsidRPr="00945767">
              <w:rPr>
                <w:noProof/>
              </w:rPr>
              <w:drawing>
                <wp:inline distT="0" distB="0" distL="0" distR="0" wp14:anchorId="48F9F6A0" wp14:editId="38772F58">
                  <wp:extent cx="2000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 cy="219075"/>
                          </a:xfrm>
                          <a:prstGeom prst="rect">
                            <a:avLst/>
                          </a:prstGeom>
                        </pic:spPr>
                      </pic:pic>
                    </a:graphicData>
                  </a:graphic>
                </wp:inline>
              </w:drawing>
            </w:r>
            <w:r w:rsidR="00FA7C3C" w:rsidRPr="00945767">
              <w:t>icon</w:t>
            </w:r>
            <w:r w:rsidRPr="00945767">
              <w:t xml:space="preserve"> to view details about that particular benefit.</w:t>
            </w:r>
          </w:p>
        </w:tc>
        <w:tc>
          <w:tcPr>
            <w:tcW w:w="4770" w:type="dxa"/>
            <w:tcBorders>
              <w:top w:val="single" w:sz="8" w:space="0" w:color="999999"/>
              <w:left w:val="single" w:sz="8" w:space="0" w:color="999999"/>
              <w:bottom w:val="single" w:sz="8" w:space="0" w:color="999999"/>
              <w:right w:val="single" w:sz="8" w:space="0" w:color="999999"/>
            </w:tcBorders>
            <w:tcPrChange w:id="444" w:author="Author" w:date="2018-01-26T15:48:00Z">
              <w:tcPr>
                <w:tcW w:w="4950" w:type="dxa"/>
                <w:tcBorders>
                  <w:top w:val="single" w:sz="8" w:space="0" w:color="999999"/>
                  <w:left w:val="single" w:sz="8" w:space="0" w:color="999999"/>
                  <w:bottom w:val="single" w:sz="8" w:space="0" w:color="999999"/>
                  <w:right w:val="single" w:sz="8" w:space="0" w:color="999999"/>
                </w:tcBorders>
              </w:tcPr>
            </w:tcPrChange>
          </w:tcPr>
          <w:p w14:paraId="65175B28" w14:textId="77777777" w:rsidR="003E2130" w:rsidRPr="00945767" w:rsidRDefault="003E2130" w:rsidP="00B33A54"/>
        </w:tc>
        <w:tc>
          <w:tcPr>
            <w:tcW w:w="1170" w:type="dxa"/>
            <w:tcBorders>
              <w:top w:val="single" w:sz="8" w:space="0" w:color="999999"/>
              <w:left w:val="single" w:sz="8" w:space="0" w:color="999999"/>
              <w:bottom w:val="single" w:sz="8" w:space="0" w:color="999999"/>
              <w:right w:val="single" w:sz="8" w:space="0" w:color="999999"/>
            </w:tcBorders>
            <w:tcPrChange w:id="445" w:author="Author" w:date="2018-01-26T15:48:00Z">
              <w:tcPr>
                <w:tcW w:w="1170" w:type="dxa"/>
                <w:tcBorders>
                  <w:top w:val="single" w:sz="8" w:space="0" w:color="999999"/>
                  <w:left w:val="single" w:sz="8" w:space="0" w:color="999999"/>
                  <w:bottom w:val="single" w:sz="8" w:space="0" w:color="999999"/>
                  <w:right w:val="single" w:sz="8" w:space="0" w:color="999999"/>
                </w:tcBorders>
              </w:tcPr>
            </w:tcPrChange>
          </w:tcPr>
          <w:p w14:paraId="4C1105CA" w14:textId="77777777" w:rsidR="003E2130" w:rsidRPr="00945767" w:rsidRDefault="003E2130" w:rsidP="00B33A54"/>
        </w:tc>
      </w:tr>
      <w:tr w:rsidR="003E2130" w:rsidRPr="00945767" w14:paraId="49D6C60F" w14:textId="77777777" w:rsidTr="00666D10">
        <w:trPr>
          <w:trHeight w:val="288"/>
          <w:trPrChange w:id="446" w:author="Author" w:date="2018-01-26T15:4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447" w:author="Author" w:date="2018-01-26T15:48:00Z">
              <w:tcPr>
                <w:tcW w:w="709" w:type="dxa"/>
                <w:tcBorders>
                  <w:top w:val="single" w:sz="8" w:space="0" w:color="999999"/>
                  <w:left w:val="single" w:sz="8" w:space="0" w:color="999999"/>
                  <w:bottom w:val="single" w:sz="8" w:space="0" w:color="999999"/>
                  <w:right w:val="single" w:sz="8" w:space="0" w:color="999999"/>
                </w:tcBorders>
              </w:tcPr>
            </w:tcPrChange>
          </w:tcPr>
          <w:p w14:paraId="20FA65D0" w14:textId="6578B4A2" w:rsidR="003E2130" w:rsidRPr="00945767" w:rsidRDefault="00C21CF4" w:rsidP="00B33A54">
            <w:r w:rsidRPr="00945767">
              <w:t>8</w:t>
            </w:r>
          </w:p>
        </w:tc>
        <w:tc>
          <w:tcPr>
            <w:tcW w:w="1423" w:type="dxa"/>
            <w:tcBorders>
              <w:top w:val="single" w:sz="8" w:space="0" w:color="999999"/>
              <w:left w:val="single" w:sz="8" w:space="0" w:color="999999"/>
              <w:bottom w:val="single" w:sz="8" w:space="0" w:color="999999"/>
              <w:right w:val="single" w:sz="8" w:space="0" w:color="999999"/>
            </w:tcBorders>
            <w:tcPrChange w:id="448" w:author="Author" w:date="2018-01-26T15:48:00Z">
              <w:tcPr>
                <w:tcW w:w="1423" w:type="dxa"/>
                <w:tcBorders>
                  <w:top w:val="single" w:sz="8" w:space="0" w:color="999999"/>
                  <w:left w:val="single" w:sz="8" w:space="0" w:color="999999"/>
                  <w:bottom w:val="single" w:sz="8" w:space="0" w:color="999999"/>
                  <w:right w:val="single" w:sz="8" w:space="0" w:color="999999"/>
                </w:tcBorders>
              </w:tcPr>
            </w:tcPrChange>
          </w:tcPr>
          <w:p w14:paraId="412095CF" w14:textId="71A4B094" w:rsidR="003E2130" w:rsidRPr="00945767" w:rsidRDefault="003E2130" w:rsidP="00B33A54">
            <w:pPr>
              <w:rPr>
                <w:rStyle w:val="SAPEmphasis"/>
                <w:highlight w:val="yellow"/>
              </w:rPr>
            </w:pPr>
            <w:r w:rsidRPr="00945767">
              <w:rPr>
                <w:rStyle w:val="SAPEmphasis"/>
              </w:rPr>
              <w:t>View Data in Other Sections</w:t>
            </w:r>
          </w:p>
        </w:tc>
        <w:tc>
          <w:tcPr>
            <w:tcW w:w="6210" w:type="dxa"/>
            <w:tcBorders>
              <w:top w:val="single" w:sz="8" w:space="0" w:color="999999"/>
              <w:left w:val="single" w:sz="8" w:space="0" w:color="999999"/>
              <w:bottom w:val="single" w:sz="8" w:space="0" w:color="999999"/>
              <w:right w:val="single" w:sz="8" w:space="0" w:color="999999"/>
            </w:tcBorders>
            <w:tcPrChange w:id="449" w:author="Author" w:date="2018-01-26T15:48:00Z">
              <w:tcPr>
                <w:tcW w:w="6030" w:type="dxa"/>
                <w:tcBorders>
                  <w:top w:val="single" w:sz="8" w:space="0" w:color="999999"/>
                  <w:left w:val="single" w:sz="8" w:space="0" w:color="999999"/>
                  <w:bottom w:val="single" w:sz="8" w:space="0" w:color="999999"/>
                  <w:right w:val="single" w:sz="8" w:space="0" w:color="999999"/>
                </w:tcBorders>
              </w:tcPr>
            </w:tcPrChange>
          </w:tcPr>
          <w:p w14:paraId="3C3DC433" w14:textId="08792DF9" w:rsidR="003E2130" w:rsidRPr="00945767" w:rsidRDefault="003E2130" w:rsidP="00B33A54">
            <w:r w:rsidRPr="00945767">
              <w:t>View data as available in the other sections and subsections</w:t>
            </w:r>
            <w:r w:rsidR="00741E86" w:rsidRPr="00945767">
              <w:t xml:space="preserve"> of the </w:t>
            </w:r>
            <w:r w:rsidR="00741E86" w:rsidRPr="00945767">
              <w:rPr>
                <w:rStyle w:val="SAPScreenElement"/>
              </w:rPr>
              <w:t>Benefits</w:t>
            </w:r>
            <w:r w:rsidR="00741E86" w:rsidRPr="00945767">
              <w:rPr>
                <w:lang w:eastAsia="zh-SG"/>
              </w:rPr>
              <w:t xml:space="preserve"> </w:t>
            </w:r>
            <w:r w:rsidR="00741E86" w:rsidRPr="00945767">
              <w:t>page</w:t>
            </w:r>
            <w:r w:rsidRPr="00945767">
              <w:t>.</w:t>
            </w:r>
          </w:p>
          <w:p w14:paraId="1A1FF759" w14:textId="13345581" w:rsidR="00741E86" w:rsidRPr="00945767" w:rsidRDefault="006F7D9A">
            <w:r w:rsidRPr="00945767">
              <w:t>For example, i</w:t>
            </w:r>
            <w:r w:rsidRPr="00945767">
              <w:rPr>
                <w:rFonts w:cs="Arial"/>
                <w:bCs/>
              </w:rPr>
              <w:t xml:space="preserve">n the </w:t>
            </w:r>
            <w:r w:rsidRPr="00945767">
              <w:t xml:space="preserve">present SAP Best Practices, </w:t>
            </w:r>
            <w:r w:rsidR="00013F29" w:rsidRPr="00670527">
              <w:t xml:space="preserve">no enrollment is needed for </w:t>
            </w:r>
            <w:commentRangeStart w:id="450"/>
            <w:r w:rsidRPr="00945767">
              <w:t>telephone reimbursement</w:t>
            </w:r>
            <w:commentRangeEnd w:id="450"/>
            <w:r w:rsidR="000F5525">
              <w:rPr>
                <w:rStyle w:val="CommentReference"/>
                <w:rFonts w:ascii="Arial" w:eastAsia="SimSun" w:hAnsi="Arial"/>
                <w:lang w:val="de-DE"/>
              </w:rPr>
              <w:commentReference w:id="450"/>
            </w:r>
            <w:ins w:id="451" w:author="Author" w:date="2018-01-26T15:46:00Z">
              <w:r w:rsidR="00E147A8">
                <w:t xml:space="preserve"> or basic tuition </w:t>
              </w:r>
              <w:r w:rsidR="00E147A8" w:rsidRPr="00945767">
                <w:t>reimbursement</w:t>
              </w:r>
            </w:ins>
            <w:r w:rsidR="00013F29" w:rsidRPr="00670527">
              <w:t xml:space="preserve">. Instead, if you are eligible, you will see </w:t>
            </w:r>
            <w:del w:id="452" w:author="Author" w:date="2018-01-26T15:47:00Z">
              <w:r w:rsidR="00013F29" w:rsidRPr="00670527" w:rsidDel="00E147A8">
                <w:delText xml:space="preserve">it </w:delText>
              </w:r>
            </w:del>
            <w:ins w:id="453" w:author="Author" w:date="2018-01-26T15:47:00Z">
              <w:r w:rsidR="00E147A8">
                <w:t>them</w:t>
              </w:r>
              <w:r w:rsidR="00E147A8" w:rsidRPr="00670527">
                <w:t xml:space="preserve"> </w:t>
              </w:r>
            </w:ins>
            <w:r w:rsidR="00013F29" w:rsidRPr="00670527">
              <w:t xml:space="preserve">automatically </w:t>
            </w:r>
            <w:r w:rsidRPr="00945767">
              <w:t xml:space="preserve">in the </w:t>
            </w:r>
            <w:r w:rsidRPr="00945767">
              <w:rPr>
                <w:rStyle w:val="SAPScreenElement"/>
              </w:rPr>
              <w:t>Reimbursements</w:t>
            </w:r>
            <w:r w:rsidRPr="00945767">
              <w:t xml:space="preserve"> section. You </w:t>
            </w:r>
            <w:r w:rsidR="001C5515" w:rsidRPr="00945767">
              <w:t xml:space="preserve">can select the quick card </w:t>
            </w:r>
            <w:r w:rsidR="001C5515" w:rsidRPr="00945767">
              <w:rPr>
                <w:noProof/>
              </w:rPr>
              <w:drawing>
                <wp:inline distT="0" distB="0" distL="0" distR="0" wp14:anchorId="1237CD72" wp14:editId="01D14B09">
                  <wp:extent cx="20002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 cy="219075"/>
                          </a:xfrm>
                          <a:prstGeom prst="rect">
                            <a:avLst/>
                          </a:prstGeom>
                        </pic:spPr>
                      </pic:pic>
                    </a:graphicData>
                  </a:graphic>
                </wp:inline>
              </w:drawing>
            </w:r>
            <w:r w:rsidR="001C5515" w:rsidRPr="00945767">
              <w:t xml:space="preserve">icon </w:t>
            </w:r>
            <w:r w:rsidR="00013F29" w:rsidRPr="00670527">
              <w:t>next to the</w:t>
            </w:r>
            <w:r w:rsidR="00013F29" w:rsidRPr="00670527">
              <w:rPr>
                <w:rStyle w:val="SAPMonospace"/>
              </w:rPr>
              <w:t xml:space="preserve"> Telephone Reimbursement </w:t>
            </w:r>
            <w:ins w:id="454" w:author="Author" w:date="2018-01-26T15:47:00Z">
              <w:r w:rsidR="00E147A8">
                <w:t>or</w:t>
              </w:r>
              <w:r w:rsidR="00E147A8">
                <w:rPr>
                  <w:rStyle w:val="SAPMonospace"/>
                </w:rPr>
                <w:t xml:space="preserve"> Basic Tuition </w:t>
              </w:r>
            </w:ins>
            <w:ins w:id="455" w:author="Author" w:date="2018-01-26T15:46:00Z">
              <w:r w:rsidR="00E147A8" w:rsidRPr="00670527">
                <w:rPr>
                  <w:rStyle w:val="SAPMonospace"/>
                </w:rPr>
                <w:t xml:space="preserve">Reimbursement </w:t>
              </w:r>
            </w:ins>
            <w:r w:rsidR="00013F29" w:rsidRPr="00670527">
              <w:t xml:space="preserve">benefit </w:t>
            </w:r>
            <w:r w:rsidR="001C5515" w:rsidRPr="00945767">
              <w:t>to view details about</w:t>
            </w:r>
            <w:r w:rsidR="00013F29" w:rsidRPr="00670527">
              <w:t xml:space="preserve"> it</w:t>
            </w:r>
            <w:r w:rsidRPr="00945767">
              <w:t>.</w:t>
            </w:r>
          </w:p>
        </w:tc>
        <w:tc>
          <w:tcPr>
            <w:tcW w:w="4770" w:type="dxa"/>
            <w:tcBorders>
              <w:top w:val="single" w:sz="8" w:space="0" w:color="999999"/>
              <w:left w:val="single" w:sz="8" w:space="0" w:color="999999"/>
              <w:bottom w:val="single" w:sz="8" w:space="0" w:color="999999"/>
              <w:right w:val="single" w:sz="8" w:space="0" w:color="999999"/>
            </w:tcBorders>
            <w:tcPrChange w:id="456" w:author="Author" w:date="2018-01-26T15:48:00Z">
              <w:tcPr>
                <w:tcW w:w="4950" w:type="dxa"/>
                <w:tcBorders>
                  <w:top w:val="single" w:sz="8" w:space="0" w:color="999999"/>
                  <w:left w:val="single" w:sz="8" w:space="0" w:color="999999"/>
                  <w:bottom w:val="single" w:sz="8" w:space="0" w:color="999999"/>
                  <w:right w:val="single" w:sz="8" w:space="0" w:color="999999"/>
                </w:tcBorders>
              </w:tcPr>
            </w:tcPrChange>
          </w:tcPr>
          <w:p w14:paraId="3A89FB69" w14:textId="15AEEC6D" w:rsidR="003E2130" w:rsidRPr="00945767" w:rsidRDefault="003E2130" w:rsidP="00B33A54"/>
        </w:tc>
        <w:tc>
          <w:tcPr>
            <w:tcW w:w="1170" w:type="dxa"/>
            <w:tcBorders>
              <w:top w:val="single" w:sz="8" w:space="0" w:color="999999"/>
              <w:left w:val="single" w:sz="8" w:space="0" w:color="999999"/>
              <w:bottom w:val="single" w:sz="8" w:space="0" w:color="999999"/>
              <w:right w:val="single" w:sz="8" w:space="0" w:color="999999"/>
            </w:tcBorders>
            <w:tcPrChange w:id="457" w:author="Author" w:date="2018-01-26T15:48:00Z">
              <w:tcPr>
                <w:tcW w:w="1170" w:type="dxa"/>
                <w:tcBorders>
                  <w:top w:val="single" w:sz="8" w:space="0" w:color="999999"/>
                  <w:left w:val="single" w:sz="8" w:space="0" w:color="999999"/>
                  <w:bottom w:val="single" w:sz="8" w:space="0" w:color="999999"/>
                  <w:right w:val="single" w:sz="8" w:space="0" w:color="999999"/>
                </w:tcBorders>
              </w:tcPr>
            </w:tcPrChange>
          </w:tcPr>
          <w:p w14:paraId="5A7EB446" w14:textId="77777777" w:rsidR="003E2130" w:rsidRPr="00945767" w:rsidRDefault="003E2130" w:rsidP="00B33A54"/>
        </w:tc>
      </w:tr>
    </w:tbl>
    <w:p w14:paraId="219A2558" w14:textId="5A1FAEBC" w:rsidR="00A013AE" w:rsidRPr="00945767" w:rsidRDefault="00A013AE" w:rsidP="00F47570">
      <w:pPr>
        <w:pStyle w:val="Heading2"/>
      </w:pPr>
      <w:bookmarkStart w:id="458" w:name="_Toc507161848"/>
      <w:commentRangeStart w:id="459"/>
      <w:commentRangeStart w:id="460"/>
      <w:r w:rsidRPr="00945767">
        <w:lastRenderedPageBreak/>
        <w:t>Benefits Enrollment (Sub-Process)</w:t>
      </w:r>
      <w:commentRangeEnd w:id="459"/>
      <w:r w:rsidR="003B0358">
        <w:rPr>
          <w:rStyle w:val="CommentReference"/>
          <w:rFonts w:ascii="Arial" w:hAnsi="Arial"/>
          <w:color w:val="auto"/>
          <w:lang w:val="de-DE"/>
        </w:rPr>
        <w:commentReference w:id="459"/>
      </w:r>
      <w:commentRangeEnd w:id="460"/>
      <w:r w:rsidR="00AA38D8">
        <w:rPr>
          <w:rStyle w:val="CommentReference"/>
          <w:rFonts w:ascii="Arial" w:hAnsi="Arial"/>
          <w:color w:val="auto"/>
          <w:lang w:val="de-DE"/>
        </w:rPr>
        <w:commentReference w:id="460"/>
      </w:r>
      <w:bookmarkEnd w:id="458"/>
    </w:p>
    <w:p w14:paraId="184668C2" w14:textId="29EE9055" w:rsidR="000F5939" w:rsidRPr="00945767" w:rsidDel="000A1014" w:rsidRDefault="000F5939" w:rsidP="000F5939">
      <w:pPr>
        <w:pStyle w:val="Heading3"/>
        <w:rPr>
          <w:del w:id="461" w:author="Author" w:date="2018-01-26T11:06:00Z"/>
        </w:rPr>
      </w:pPr>
      <w:commentRangeStart w:id="462"/>
      <w:del w:id="463" w:author="Author" w:date="2018-01-26T11:06:00Z">
        <w:r w:rsidRPr="00945767" w:rsidDel="000A1014">
          <w:delText xml:space="preserve">Enrolling in Benefits </w:delText>
        </w:r>
        <w:commentRangeEnd w:id="462"/>
        <w:r w:rsidR="003A4195" w:rsidDel="000A1014">
          <w:rPr>
            <w:rStyle w:val="CommentReference"/>
            <w:rFonts w:ascii="Arial" w:hAnsi="Arial"/>
            <w:bCs w:val="0"/>
            <w:color w:val="auto"/>
            <w:lang w:val="de-DE"/>
          </w:rPr>
          <w:commentReference w:id="462"/>
        </w:r>
      </w:del>
    </w:p>
    <w:p w14:paraId="69BADF9D" w14:textId="77777777" w:rsidR="004833EC" w:rsidRPr="00945767" w:rsidRDefault="004833EC" w:rsidP="004833EC">
      <w:pPr>
        <w:pStyle w:val="SAPKeyblockTitle"/>
      </w:pPr>
      <w:commentRangeStart w:id="464"/>
      <w:r w:rsidRPr="00945767">
        <w:t>Purpose</w:t>
      </w:r>
      <w:commentRangeEnd w:id="464"/>
      <w:r w:rsidR="001C2D56">
        <w:rPr>
          <w:rStyle w:val="CommentReference"/>
          <w:rFonts w:ascii="Arial" w:eastAsia="SimSun" w:hAnsi="Arial"/>
          <w:color w:val="auto"/>
          <w:lang w:val="de-DE"/>
        </w:rPr>
        <w:commentReference w:id="464"/>
      </w:r>
    </w:p>
    <w:p w14:paraId="310E58F7" w14:textId="4BFC824C" w:rsidR="00AD61F8" w:rsidRPr="00945767" w:rsidRDefault="00AD61F8" w:rsidP="00AD61F8">
      <w:r w:rsidRPr="00945767">
        <w:t xml:space="preserve">An employee, who is eligible for benefits, will be allowed to enroll in these. He or she can enroll in the benefits using the self-service functionality. </w:t>
      </w:r>
    </w:p>
    <w:p w14:paraId="414ABE9C" w14:textId="6916BB3E" w:rsidR="000A1014" w:rsidRPr="00945767" w:rsidDel="000A1014" w:rsidRDefault="00AD61F8" w:rsidP="00B14153">
      <w:pPr>
        <w:rPr>
          <w:del w:id="465" w:author="Author" w:date="2018-01-26T11:07:00Z"/>
        </w:rPr>
      </w:pPr>
      <w:del w:id="466" w:author="Author" w:date="2018-01-26T11:16:00Z">
        <w:r w:rsidRPr="00945767" w:rsidDel="00B14153">
          <w:delText>If the employee cannot access the system, then a person with the appropriate permissions (most likely a benefits administrator) can enroll in benefits on behalf of the employee.</w:delText>
        </w:r>
      </w:del>
    </w:p>
    <w:p w14:paraId="0D09D930" w14:textId="7DCB37C9" w:rsidR="004833EC" w:rsidRPr="00945767" w:rsidDel="00B14153" w:rsidRDefault="00AD61F8">
      <w:pPr>
        <w:rPr>
          <w:del w:id="467" w:author="Author" w:date="2018-01-26T11:16:00Z"/>
        </w:rPr>
        <w:pPrChange w:id="468" w:author="Reidl, Monica" w:date="2018-01-26T11:13:00Z">
          <w:pPr>
            <w:pStyle w:val="NoteParagraph"/>
            <w:ind w:left="0"/>
          </w:pPr>
        </w:pPrChange>
      </w:pPr>
      <w:del w:id="469" w:author="Author" w:date="2018-01-26T11:16:00Z">
        <w:r w:rsidRPr="00945767" w:rsidDel="00B14153">
          <w:delText xml:space="preserve">In </w:delText>
        </w:r>
        <w:r w:rsidR="004833EC" w:rsidRPr="00945767" w:rsidDel="00B14153">
          <w:delText>both</w:delText>
        </w:r>
        <w:r w:rsidRPr="00945767" w:rsidDel="00B14153">
          <w:delText xml:space="preserve"> cases,</w:delText>
        </w:r>
        <w:r w:rsidR="004833EC" w:rsidRPr="00945767" w:rsidDel="00B14153">
          <w:delText xml:space="preserve"> the employee receive</w:delText>
        </w:r>
        <w:r w:rsidRPr="00945767" w:rsidDel="00B14153">
          <w:delText>s an</w:delText>
        </w:r>
        <w:r w:rsidR="004833EC" w:rsidRPr="00945767" w:rsidDel="00B14153">
          <w:delText xml:space="preserve"> email notification about </w:delText>
        </w:r>
        <w:r w:rsidRPr="00945767" w:rsidDel="00B14153">
          <w:delText>the benefits he or she has been enrolled in</w:delText>
        </w:r>
        <w:r w:rsidR="004833EC" w:rsidRPr="00945767" w:rsidDel="00B14153">
          <w:delText xml:space="preserve">. </w:delText>
        </w:r>
      </w:del>
    </w:p>
    <w:p w14:paraId="55867B39" w14:textId="0651A0A8" w:rsidR="000A1014" w:rsidRPr="00945767" w:rsidRDefault="00B14153" w:rsidP="000A1014">
      <w:pPr>
        <w:rPr>
          <w:ins w:id="470" w:author="Author" w:date="2018-01-26T11:07:00Z"/>
        </w:rPr>
      </w:pPr>
      <w:ins w:id="471" w:author="Author" w:date="2018-01-26T11:14:00Z">
        <w:r>
          <w:t xml:space="preserve">In general, </w:t>
        </w:r>
      </w:ins>
      <w:ins w:id="472" w:author="Author" w:date="2018-01-26T11:18:00Z">
        <w:del w:id="473" w:author="Author" w:date="2018-01-26T15:48:00Z">
          <w:r w:rsidDel="00E147A8">
            <w:delText xml:space="preserve">such </w:delText>
          </w:r>
        </w:del>
      </w:ins>
      <w:ins w:id="474" w:author="Author" w:date="2018-01-26T11:14:00Z">
        <w:r>
          <w:t>benefits are divided into</w:t>
        </w:r>
      </w:ins>
      <w:del w:id="475" w:author="Author" w:date="2018-01-26T11:13:00Z">
        <w:r w:rsidR="004833EC" w:rsidRPr="00945767" w:rsidDel="000A1014">
          <w:delText xml:space="preserve">In the following, </w:delText>
        </w:r>
        <w:r w:rsidR="00AD61F8" w:rsidRPr="00945767" w:rsidDel="000A1014">
          <w:delText>both</w:delText>
        </w:r>
        <w:r w:rsidR="004833EC" w:rsidRPr="00945767" w:rsidDel="000A1014">
          <w:delText xml:space="preserve"> options are described.</w:delText>
        </w:r>
      </w:del>
      <w:ins w:id="476" w:author="Author" w:date="2018-01-26T11:07:00Z">
        <w:r w:rsidR="000A1014" w:rsidRPr="00945767">
          <w:t xml:space="preserve"> two categories:</w:t>
        </w:r>
      </w:ins>
    </w:p>
    <w:p w14:paraId="23321246" w14:textId="77777777" w:rsidR="000A1014" w:rsidRPr="00945767" w:rsidRDefault="000A1014" w:rsidP="000A1014">
      <w:pPr>
        <w:pStyle w:val="ListParagraph"/>
        <w:numPr>
          <w:ilvl w:val="0"/>
          <w:numId w:val="55"/>
        </w:numPr>
        <w:ind w:left="360"/>
        <w:rPr>
          <w:ins w:id="477" w:author="Author" w:date="2018-01-26T11:07:00Z"/>
          <w:rStyle w:val="SAPScreenElement"/>
          <w:rFonts w:ascii="BentonSans Book" w:hAnsi="BentonSans Book"/>
          <w:color w:val="auto"/>
        </w:rPr>
      </w:pPr>
      <w:ins w:id="478" w:author="Author" w:date="2018-01-26T11:07:00Z">
        <w:r w:rsidRPr="00945767">
          <w:rPr>
            <w:rStyle w:val="SAPScreenElement"/>
            <w:rFonts w:ascii="BentonSans Book" w:hAnsi="BentonSans Book"/>
            <w:color w:val="auto"/>
          </w:rPr>
          <w:t>benefits, which are open for enrollment only during a so-called “Open Enrollment” window.</w:t>
        </w:r>
      </w:ins>
    </w:p>
    <w:p w14:paraId="52F3D5BB" w14:textId="77777777" w:rsidR="000A1014" w:rsidRPr="00945767" w:rsidRDefault="000A1014" w:rsidP="000A1014">
      <w:pPr>
        <w:ind w:left="360"/>
        <w:rPr>
          <w:ins w:id="479" w:author="Author" w:date="2018-01-26T11:07:00Z"/>
        </w:rPr>
      </w:pPr>
      <w:ins w:id="480" w:author="Author" w:date="2018-01-26T11:07:00Z">
        <w:r w:rsidRPr="00945767">
          <w:t xml:space="preserve">If the employee does not enroll during the open enrollment period in benefits of this category, the appropriate benefits disappear from the employee’s </w:t>
        </w:r>
        <w:r w:rsidRPr="00945767">
          <w:rPr>
            <w:rStyle w:val="SAPScreenElement"/>
          </w:rPr>
          <w:t>Employee File</w:t>
        </w:r>
        <w:r w:rsidRPr="00945767">
          <w:t xml:space="preserve"> </w:t>
        </w:r>
        <w:r>
          <w:t>page</w:t>
        </w:r>
        <w:r w:rsidRPr="00945767">
          <w:t xml:space="preserve"> after the enrollment period ends. The employee will not be able to enroll in these benefits anymore and needs to wait for the next open enrollment period.</w:t>
        </w:r>
      </w:ins>
    </w:p>
    <w:p w14:paraId="3F734C13" w14:textId="4BEE7B46" w:rsidR="000A1014" w:rsidRDefault="000A1014">
      <w:pPr>
        <w:pStyle w:val="ListParagraph"/>
        <w:numPr>
          <w:ilvl w:val="0"/>
          <w:numId w:val="55"/>
        </w:numPr>
        <w:ind w:left="360"/>
        <w:rPr>
          <w:ins w:id="481" w:author="Author" w:date="2018-01-26T11:15:00Z"/>
        </w:rPr>
        <w:pPrChange w:id="482" w:author="Author" w:date="2018-01-26T11:13:00Z">
          <w:pPr>
            <w:ind w:left="360"/>
          </w:pPr>
        </w:pPrChange>
      </w:pPr>
      <w:ins w:id="483" w:author="Author" w:date="2018-01-26T11:07:00Z">
        <w:r w:rsidRPr="00945767">
          <w:rPr>
            <w:rStyle w:val="SAPScreenElement"/>
            <w:rFonts w:ascii="BentonSans Book" w:hAnsi="BentonSans Book"/>
            <w:color w:val="auto"/>
          </w:rPr>
          <w:t xml:space="preserve">benefits, which are </w:t>
        </w:r>
        <w:r w:rsidRPr="00945767">
          <w:t xml:space="preserve">not related to </w:t>
        </w:r>
        <w:r w:rsidRPr="00945767">
          <w:rPr>
            <w:rStyle w:val="SAPScreenElement"/>
            <w:rFonts w:ascii="BentonSans Book" w:hAnsi="BentonSans Book"/>
            <w:color w:val="auto"/>
          </w:rPr>
          <w:t>a specified open enrollment period</w:t>
        </w:r>
        <w:r w:rsidRPr="00945767">
          <w:t>, such that the employee can enroll into them any time during the year.</w:t>
        </w:r>
      </w:ins>
    </w:p>
    <w:p w14:paraId="16FC012D" w14:textId="3CBF75F1" w:rsidR="00B14153" w:rsidRPr="00945767" w:rsidRDefault="00B14153">
      <w:pPr>
        <w:rPr>
          <w:ins w:id="484" w:author="Author" w:date="2018-01-26T11:07:00Z"/>
        </w:rPr>
        <w:pPrChange w:id="485" w:author="Author" w:date="2018-01-26T11:15:00Z">
          <w:pPr>
            <w:ind w:left="360"/>
          </w:pPr>
        </w:pPrChange>
      </w:pPr>
      <w:ins w:id="486" w:author="Author" w:date="2018-01-26T11:15:00Z">
        <w:r w:rsidRPr="00945767">
          <w:t>If the employee cannot access the system, then a person with the appropriate permissions (most likely a benefits administrator) can enroll in benefits on behalf of the employee.</w:t>
        </w:r>
      </w:ins>
    </w:p>
    <w:p w14:paraId="59D51830" w14:textId="77777777" w:rsidR="00B14153" w:rsidRDefault="00B14153" w:rsidP="000A1014">
      <w:pPr>
        <w:rPr>
          <w:ins w:id="487" w:author="Author" w:date="2018-01-26T11:14:00Z"/>
        </w:rPr>
      </w:pPr>
    </w:p>
    <w:p w14:paraId="6EB0516B" w14:textId="7F662CE3" w:rsidR="000A1014" w:rsidRDefault="000A1014" w:rsidP="000A1014">
      <w:pPr>
        <w:rPr>
          <w:ins w:id="488" w:author="Author" w:date="2018-01-26T08:41:00Z"/>
        </w:rPr>
      </w:pPr>
      <w:ins w:id="489" w:author="Author" w:date="2018-01-26T11:07:00Z">
        <w:r w:rsidRPr="00945767">
          <w:t xml:space="preserve">In the following, </w:t>
        </w:r>
      </w:ins>
      <w:ins w:id="490" w:author="Author" w:date="2018-01-26T11:18:00Z">
        <w:r w:rsidR="00B14153">
          <w:t>enrollment</w:t>
        </w:r>
      </w:ins>
      <w:ins w:id="491" w:author="Author" w:date="2018-01-26T11:07:00Z">
        <w:r w:rsidRPr="00945767">
          <w:t xml:space="preserve"> in </w:t>
        </w:r>
      </w:ins>
      <w:ins w:id="492" w:author="Author" w:date="2018-01-26T11:17:00Z">
        <w:r w:rsidR="00B14153">
          <w:t>these</w:t>
        </w:r>
      </w:ins>
      <w:ins w:id="493" w:author="Author" w:date="2018-01-26T11:07:00Z">
        <w:r w:rsidRPr="00945767">
          <w:t xml:space="preserve"> two</w:t>
        </w:r>
      </w:ins>
      <w:ins w:id="494" w:author="Author" w:date="2018-01-26T11:17:00Z">
        <w:r w:rsidR="00B14153">
          <w:t xml:space="preserve"> benefits</w:t>
        </w:r>
      </w:ins>
      <w:ins w:id="495" w:author="Author" w:date="2018-01-26T11:07:00Z">
        <w:r w:rsidRPr="00945767">
          <w:t xml:space="preserve"> categories</w:t>
        </w:r>
      </w:ins>
      <w:ins w:id="496" w:author="Author" w:date="2018-01-26T11:17:00Z">
        <w:r w:rsidR="00B14153">
          <w:t>, performed by the employee as well as by the</w:t>
        </w:r>
        <w:r w:rsidR="00B14153" w:rsidRPr="00B14153">
          <w:t xml:space="preserve"> </w:t>
        </w:r>
        <w:r w:rsidR="00B14153" w:rsidRPr="00945767">
          <w:t>benefits administrator</w:t>
        </w:r>
        <w:r w:rsidR="00B14153">
          <w:t xml:space="preserve"> on behalf of the employee,</w:t>
        </w:r>
      </w:ins>
      <w:ins w:id="497" w:author="Author" w:date="2018-01-26T11:07:00Z">
        <w:r w:rsidRPr="00945767">
          <w:t xml:space="preserve"> is described in detail</w:t>
        </w:r>
      </w:ins>
      <w:ins w:id="498" w:author="Author" w:date="2018-01-26T11:13:00Z">
        <w:r>
          <w:t>.</w:t>
        </w:r>
      </w:ins>
    </w:p>
    <w:p w14:paraId="34BDAD4F" w14:textId="453D1F17" w:rsidR="001C2D56" w:rsidRDefault="001C2D56" w:rsidP="001C2D56">
      <w:pPr>
        <w:pStyle w:val="Heading4"/>
        <w:rPr>
          <w:ins w:id="499" w:author="Author" w:date="2018-01-26T08:47:00Z"/>
        </w:rPr>
      </w:pPr>
      <w:bookmarkStart w:id="500" w:name="_Toc507161849"/>
      <w:ins w:id="501" w:author="Author" w:date="2018-01-26T08:41:00Z">
        <w:r>
          <w:t>Use Case</w:t>
        </w:r>
        <w:r w:rsidRPr="00945767">
          <w:t xml:space="preserve"> 1: </w:t>
        </w:r>
        <w:r w:rsidRPr="00F10D7D">
          <w:t xml:space="preserve">Enrolling in Benefits </w:t>
        </w:r>
      </w:ins>
      <w:ins w:id="502" w:author="Author" w:date="2018-01-26T08:42:00Z">
        <w:r w:rsidRPr="00F10D7D">
          <w:t>during Open Enrollment Period</w:t>
        </w:r>
      </w:ins>
      <w:bookmarkEnd w:id="500"/>
      <w:ins w:id="503" w:author="Author" w:date="2018-01-26T08:41:00Z">
        <w:r w:rsidRPr="00B97B29">
          <w:rPr>
            <w:color w:val="FF0000"/>
            <w:rPrChange w:id="504" w:author="Author" w:date="2018-01-26T08:50:00Z">
              <w:rPr/>
            </w:rPrChange>
          </w:rPr>
          <w:t xml:space="preserve"> </w:t>
        </w:r>
      </w:ins>
    </w:p>
    <w:p w14:paraId="5F8BD3CE" w14:textId="77777777" w:rsidR="001C2D56" w:rsidRPr="00945767" w:rsidRDefault="001C2D56" w:rsidP="001C2D56">
      <w:pPr>
        <w:pStyle w:val="SAPKeyblockTitle"/>
        <w:rPr>
          <w:ins w:id="505" w:author="Author" w:date="2018-01-26T08:47:00Z"/>
        </w:rPr>
      </w:pPr>
      <w:commentRangeStart w:id="506"/>
      <w:ins w:id="507" w:author="Author" w:date="2018-01-26T08:47:00Z">
        <w:r w:rsidRPr="00945767">
          <w:t>Purpose</w:t>
        </w:r>
      </w:ins>
      <w:commentRangeEnd w:id="506"/>
      <w:ins w:id="508" w:author="Author" w:date="2018-01-26T08:48:00Z">
        <w:r>
          <w:rPr>
            <w:rStyle w:val="CommentReference"/>
            <w:rFonts w:ascii="Arial" w:eastAsia="SimSun" w:hAnsi="Arial"/>
            <w:color w:val="auto"/>
            <w:lang w:val="de-DE"/>
          </w:rPr>
          <w:commentReference w:id="506"/>
        </w:r>
      </w:ins>
    </w:p>
    <w:p w14:paraId="54DE9304" w14:textId="505CBCCF" w:rsidR="001C2D56" w:rsidRDefault="001C2D56">
      <w:pPr>
        <w:rPr>
          <w:ins w:id="509" w:author="Author" w:date="2018-01-26T11:28:00Z"/>
        </w:rPr>
        <w:pPrChange w:id="510" w:author="Author" w:date="2018-01-26T08:48:00Z">
          <w:pPr>
            <w:pStyle w:val="Heading4"/>
          </w:pPr>
        </w:pPrChange>
      </w:pPr>
      <w:ins w:id="511" w:author="Author" w:date="2018-01-26T08:47:00Z">
        <w:r w:rsidRPr="00945767">
          <w:t>The employee enrolls in benefits he or she is eligible for.</w:t>
        </w:r>
        <w:r>
          <w:t xml:space="preserve"> There exist</w:t>
        </w:r>
        <w:r w:rsidRPr="00945767">
          <w:rPr>
            <w:rStyle w:val="SAPScreenElement"/>
            <w:rFonts w:ascii="BentonSans Book" w:hAnsi="BentonSans Book"/>
            <w:color w:val="auto"/>
          </w:rPr>
          <w:t xml:space="preserve"> benefits, which are open for enrollment only during a so-called “Open Enrollment” window.</w:t>
        </w:r>
        <w:r>
          <w:rPr>
            <w:rStyle w:val="SAPScreenElement"/>
            <w:rFonts w:ascii="BentonSans Book" w:hAnsi="BentonSans Book"/>
            <w:color w:val="auto"/>
          </w:rPr>
          <w:t xml:space="preserve"> </w:t>
        </w:r>
        <w:r w:rsidRPr="00945767">
          <w:t xml:space="preserve">If the employee does not enroll during the open enrollment period in benefits of this category, the appropriate benefits disappear from the employee’s </w:t>
        </w:r>
        <w:r w:rsidRPr="00945767">
          <w:rPr>
            <w:rStyle w:val="SAPScreenElement"/>
          </w:rPr>
          <w:t>Employee File</w:t>
        </w:r>
        <w:r w:rsidRPr="00945767">
          <w:t xml:space="preserve"> </w:t>
        </w:r>
        <w:r>
          <w:t>page</w:t>
        </w:r>
        <w:r w:rsidRPr="00945767">
          <w:t xml:space="preserve"> after the enrollment period ends. The employee will not be able to enroll in these benefits anymore and needs to wait for the next open enrollment period.</w:t>
        </w:r>
      </w:ins>
      <w:ins w:id="512" w:author="Author" w:date="2018-01-26T08:48:00Z">
        <w:r>
          <w:t xml:space="preserve"> </w:t>
        </w:r>
      </w:ins>
      <w:moveFromRangeStart w:id="513" w:author="Author" w:date="2018-01-26T11:29:00Z" w:name="move504729504"/>
      <w:moveFrom w:id="514" w:author="Author" w:date="2018-01-26T11:29:00Z">
        <w:ins w:id="515" w:author="Author" w:date="2018-01-26T08:47:00Z">
          <w:r w:rsidRPr="00945767" w:rsidDel="00FD0C2A">
            <w:t>Depending on the configuration there may be an approval workflow triggered for the whole open enrollment package, in which the employee has enrolled manually.</w:t>
          </w:r>
        </w:ins>
      </w:moveFrom>
      <w:moveFromRangeEnd w:id="513"/>
    </w:p>
    <w:p w14:paraId="70FA21E1" w14:textId="77777777" w:rsidR="00FD0C2A" w:rsidRPr="00945767" w:rsidRDefault="00FD0C2A" w:rsidP="00FD0C2A">
      <w:pPr>
        <w:rPr>
          <w:ins w:id="516" w:author="Author" w:date="2018-01-26T11:29:00Z"/>
        </w:rPr>
      </w:pPr>
      <w:ins w:id="517" w:author="Author" w:date="2018-01-26T11:29:00Z">
        <w:r w:rsidRPr="00945767">
          <w:t xml:space="preserve">In case the employee has no access to the system and thus cannot enroll in benefits by him- or herself, the </w:t>
        </w:r>
        <w:r w:rsidRPr="00583824">
          <w:t>benefits administrator</w:t>
        </w:r>
        <w:r w:rsidRPr="00945767">
          <w:t xml:space="preserve"> with appropriate permissions can do it on behalf of the employee. The </w:t>
        </w:r>
        <w:r w:rsidRPr="00583824">
          <w:t>benefits administrator</w:t>
        </w:r>
        <w:r w:rsidRPr="00945767">
          <w:t xml:space="preserve"> follows the same procedure as the employee would do. Most likely, the employee and the </w:t>
        </w:r>
        <w:r w:rsidRPr="00583824">
          <w:t>benefits administrator</w:t>
        </w:r>
        <w:r w:rsidRPr="00945767">
          <w:t xml:space="preserve"> would sit together; the employee informs about the benefits he or she would like to enroll in, and the </w:t>
        </w:r>
        <w:r w:rsidRPr="00583824">
          <w:t>benefits administrator</w:t>
        </w:r>
        <w:r w:rsidRPr="00945767">
          <w:t xml:space="preserve"> actively does it in the system.</w:t>
        </w:r>
      </w:ins>
    </w:p>
    <w:p w14:paraId="2CF404ED" w14:textId="15FC2E4E" w:rsidR="00ED66E4" w:rsidRPr="00945767" w:rsidRDefault="00FD0C2A" w:rsidP="00ED66E4">
      <w:pPr>
        <w:rPr>
          <w:ins w:id="518" w:author="Author" w:date="2018-01-26T13:58:00Z"/>
        </w:rPr>
      </w:pPr>
      <w:moveToRangeStart w:id="519" w:author="Author" w:date="2018-01-26T11:29:00Z" w:name="move504729504"/>
      <w:moveTo w:id="520" w:author="Author" w:date="2018-01-26T11:29:00Z">
        <w:r w:rsidRPr="00945767">
          <w:lastRenderedPageBreak/>
          <w:t>Depending on the configuration there may be an approval workflow triggered for the whole open enrollment package, in which the employee has enrolled manually.</w:t>
        </w:r>
      </w:moveTo>
      <w:moveToRangeEnd w:id="519"/>
      <w:ins w:id="521" w:author="Author" w:date="2018-01-26T13:58:00Z">
        <w:r w:rsidR="00ED66E4">
          <w:t xml:space="preserve"> Once the enrollment package has been approved, </w:t>
        </w:r>
      </w:ins>
      <w:ins w:id="522" w:author="Author" w:date="2018-01-26T13:59:00Z">
        <w:r w:rsidR="00ED66E4">
          <w:t>t</w:t>
        </w:r>
      </w:ins>
      <w:ins w:id="523" w:author="Author" w:date="2018-01-26T13:58:00Z">
        <w:r w:rsidR="00ED66E4">
          <w:t>he</w:t>
        </w:r>
        <w:r w:rsidR="00ED66E4" w:rsidRPr="00945767">
          <w:t xml:space="preserve"> employee receives an</w:t>
        </w:r>
      </w:ins>
      <w:ins w:id="524" w:author="Author" w:date="2018-01-26T13:59:00Z">
        <w:r w:rsidR="00ED66E4">
          <w:t xml:space="preserve"> appropriate</w:t>
        </w:r>
      </w:ins>
      <w:ins w:id="525" w:author="Author" w:date="2018-01-26T13:58:00Z">
        <w:r w:rsidR="00ED66E4" w:rsidRPr="00945767">
          <w:t xml:space="preserve"> email notification about the approval.</w:t>
        </w:r>
      </w:ins>
    </w:p>
    <w:p w14:paraId="6DC7D0F6" w14:textId="3AA5DA0F" w:rsidR="00ED66E4" w:rsidRPr="00945767" w:rsidDel="00ED66E4" w:rsidRDefault="00ED66E4" w:rsidP="00FD0C2A">
      <w:pPr>
        <w:rPr>
          <w:ins w:id="526" w:author="Author" w:date="2018-01-26T11:28:00Z"/>
          <w:del w:id="527" w:author="Author" w:date="2018-01-26T13:59:00Z"/>
        </w:rPr>
      </w:pPr>
    </w:p>
    <w:p w14:paraId="42650ADC" w14:textId="4C7FA0A2" w:rsidR="00FD0C2A" w:rsidRPr="00B97B29" w:rsidRDefault="00FD0C2A">
      <w:pPr>
        <w:rPr>
          <w:ins w:id="528" w:author="Author" w:date="2018-01-26T08:41:00Z"/>
        </w:rPr>
        <w:pPrChange w:id="529" w:author="Author" w:date="2018-01-26T08:48:00Z">
          <w:pPr>
            <w:pStyle w:val="Heading4"/>
          </w:pPr>
        </w:pPrChange>
      </w:pPr>
      <w:ins w:id="530" w:author="Author" w:date="2018-01-26T11:28:00Z">
        <w:r w:rsidRPr="00945767">
          <w:t>In the following, both options are described.</w:t>
        </w:r>
      </w:ins>
    </w:p>
    <w:p w14:paraId="01CCF13C" w14:textId="26B673B9" w:rsidR="001C2D56" w:rsidRPr="00945767" w:rsidDel="001C2D56" w:rsidRDefault="001C2D56">
      <w:pPr>
        <w:pStyle w:val="Heading5"/>
        <w:rPr>
          <w:del w:id="531" w:author="Author" w:date="2018-01-26T08:41:00Z"/>
        </w:rPr>
        <w:pPrChange w:id="532" w:author="Author" w:date="2018-01-26T08:43:00Z">
          <w:pPr/>
        </w:pPrChange>
      </w:pPr>
      <w:bookmarkStart w:id="533" w:name="_Toc504723595"/>
      <w:bookmarkStart w:id="534" w:name="_Toc504723890"/>
      <w:bookmarkStart w:id="535" w:name="_Toc504727300"/>
      <w:bookmarkStart w:id="536" w:name="_Toc504727377"/>
      <w:bookmarkStart w:id="537" w:name="_Toc504728059"/>
      <w:bookmarkStart w:id="538" w:name="_Toc504737921"/>
      <w:bookmarkStart w:id="539" w:name="_Toc504738331"/>
      <w:bookmarkStart w:id="540" w:name="_Toc504738676"/>
      <w:bookmarkStart w:id="541" w:name="_Toc504747265"/>
      <w:bookmarkStart w:id="542" w:name="_Toc505006738"/>
      <w:bookmarkStart w:id="543" w:name="_Toc505007069"/>
      <w:bookmarkStart w:id="544" w:name="_Toc505013052"/>
      <w:bookmarkStart w:id="545" w:name="_Toc507081464"/>
      <w:bookmarkStart w:id="546" w:name="_Toc507081787"/>
      <w:bookmarkStart w:id="547" w:name="_Toc507161850"/>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7A20BE8E" w14:textId="1D77379E" w:rsidR="00F47570" w:rsidRPr="00945767" w:rsidRDefault="004833EC">
      <w:pPr>
        <w:pStyle w:val="Heading5"/>
        <w:pPrChange w:id="548" w:author="Author" w:date="2018-01-26T08:43:00Z">
          <w:pPr>
            <w:pStyle w:val="Heading4"/>
          </w:pPr>
        </w:pPrChange>
      </w:pPr>
      <w:bookmarkStart w:id="549" w:name="_Toc507161851"/>
      <w:r w:rsidRPr="00945767">
        <w:t xml:space="preserve">Option 1: </w:t>
      </w:r>
      <w:r w:rsidR="00C076FC" w:rsidRPr="00901C20">
        <w:rPr>
          <w:bCs/>
          <w:iCs/>
        </w:rPr>
        <w:t>Enrolling in Benefits</w:t>
      </w:r>
      <w:r w:rsidR="0076580A" w:rsidRPr="00901C20">
        <w:rPr>
          <w:bCs/>
          <w:iCs/>
        </w:rPr>
        <w:t xml:space="preserve"> </w:t>
      </w:r>
      <w:ins w:id="550" w:author="Author" w:date="2018-01-26T08:49:00Z">
        <w:r w:rsidR="001C2D56" w:rsidRPr="00901C20">
          <w:rPr>
            <w:bCs/>
            <w:iCs/>
          </w:rPr>
          <w:t xml:space="preserve">during Open Enrollment Period </w:t>
        </w:r>
      </w:ins>
      <w:r w:rsidR="0076580A" w:rsidRPr="00F10D7D">
        <w:rPr>
          <w:bCs/>
          <w:iCs/>
        </w:rPr>
        <w:t>via Self-Service</w:t>
      </w:r>
      <w:bookmarkEnd w:id="549"/>
      <w:r w:rsidR="0076580A" w:rsidRPr="002666E6">
        <w:rPr>
          <w:color w:val="FF0000"/>
          <w:rPrChange w:id="551" w:author="Author" w:date="2018-01-26T11:30:00Z">
            <w:rPr/>
          </w:rPrChange>
        </w:rPr>
        <w:t xml:space="preserve"> </w:t>
      </w:r>
    </w:p>
    <w:p w14:paraId="3EC0CD3A" w14:textId="77777777" w:rsidR="000F5939" w:rsidRPr="00945767" w:rsidRDefault="000F5939" w:rsidP="000F5939">
      <w:pPr>
        <w:pStyle w:val="SAPKeyblockTitle"/>
      </w:pPr>
      <w:r w:rsidRPr="00945767">
        <w:t>Test Administration</w:t>
      </w:r>
    </w:p>
    <w:p w14:paraId="058E04AA" w14:textId="77777777" w:rsidR="000F5939" w:rsidRPr="00945767" w:rsidRDefault="000F5939" w:rsidP="000F5939">
      <w:r w:rsidRPr="009457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F5939" w:rsidRPr="00945767" w14:paraId="55E827D3" w14:textId="77777777" w:rsidTr="000F5939">
        <w:tc>
          <w:tcPr>
            <w:tcW w:w="2280" w:type="dxa"/>
            <w:tcBorders>
              <w:top w:val="single" w:sz="8" w:space="0" w:color="999999"/>
              <w:left w:val="single" w:sz="8" w:space="0" w:color="999999"/>
              <w:bottom w:val="single" w:sz="8" w:space="0" w:color="999999"/>
              <w:right w:val="single" w:sz="8" w:space="0" w:color="999999"/>
            </w:tcBorders>
            <w:hideMark/>
          </w:tcPr>
          <w:p w14:paraId="34559206" w14:textId="77777777" w:rsidR="000F5939" w:rsidRPr="00945767" w:rsidRDefault="000F5939" w:rsidP="000F5939">
            <w:pPr>
              <w:rPr>
                <w:rStyle w:val="SAPEmphasis"/>
              </w:rPr>
            </w:pPr>
            <w:r w:rsidRPr="0094576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1CFC6B9" w14:textId="77777777" w:rsidR="000F5939" w:rsidRPr="00945767" w:rsidRDefault="000F5939" w:rsidP="000F5939">
            <w:pPr>
              <w:rPr>
                <w:lang w:eastAsia="zh-CN"/>
              </w:rPr>
            </w:pPr>
            <w:r w:rsidRPr="0094576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2B07792E" w14:textId="77777777" w:rsidR="000F5939" w:rsidRPr="00945767" w:rsidRDefault="000F5939" w:rsidP="000F5939">
            <w:pPr>
              <w:rPr>
                <w:rStyle w:val="SAPEmphasis"/>
              </w:rPr>
            </w:pPr>
            <w:r w:rsidRPr="0094576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58C0A89C" w14:textId="77777777" w:rsidR="000F5939" w:rsidRPr="00945767" w:rsidRDefault="000F5939" w:rsidP="000F5939">
            <w:pPr>
              <w:rPr>
                <w:lang w:eastAsia="zh-CN"/>
              </w:rPr>
            </w:pPr>
            <w:r w:rsidRPr="0094576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2114CC6" w14:textId="77777777" w:rsidR="000F5939" w:rsidRPr="00945767" w:rsidRDefault="000F5939" w:rsidP="000F5939">
            <w:pPr>
              <w:rPr>
                <w:rStyle w:val="SAPEmphasis"/>
              </w:rPr>
            </w:pPr>
            <w:r w:rsidRPr="0094576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CBB3B8C" w14:textId="77777777" w:rsidR="000F5939" w:rsidRPr="00945767" w:rsidRDefault="000F5939" w:rsidP="000F5939">
            <w:pPr>
              <w:rPr>
                <w:lang w:eastAsia="zh-CN"/>
              </w:rPr>
            </w:pPr>
            <w:r w:rsidRPr="00945767">
              <w:rPr>
                <w:lang w:eastAsia="zh-CN"/>
              </w:rPr>
              <w:t>&lt;date&gt;</w:t>
            </w:r>
          </w:p>
        </w:tc>
      </w:tr>
      <w:tr w:rsidR="000F5939" w:rsidRPr="00945767" w14:paraId="5E3EDAAA" w14:textId="77777777" w:rsidTr="000F5939">
        <w:tc>
          <w:tcPr>
            <w:tcW w:w="2280" w:type="dxa"/>
            <w:tcBorders>
              <w:top w:val="single" w:sz="8" w:space="0" w:color="999999"/>
              <w:left w:val="single" w:sz="8" w:space="0" w:color="999999"/>
              <w:bottom w:val="single" w:sz="8" w:space="0" w:color="999999"/>
              <w:right w:val="single" w:sz="8" w:space="0" w:color="999999"/>
            </w:tcBorders>
            <w:hideMark/>
          </w:tcPr>
          <w:p w14:paraId="464CABCF" w14:textId="77777777" w:rsidR="000F5939" w:rsidRPr="00945767" w:rsidRDefault="000F5939" w:rsidP="000F5939">
            <w:pPr>
              <w:rPr>
                <w:rStyle w:val="SAPEmphasis"/>
              </w:rPr>
            </w:pPr>
            <w:r w:rsidRPr="0094576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667FC18" w14:textId="77777777" w:rsidR="000F5939" w:rsidRPr="00945767" w:rsidRDefault="000F5939" w:rsidP="000F5939">
            <w:pPr>
              <w:rPr>
                <w:lang w:eastAsia="zh-CN"/>
              </w:rPr>
            </w:pPr>
            <w:r w:rsidRPr="00945767">
              <w:rPr>
                <w:lang w:eastAsia="zh-CN"/>
              </w:rPr>
              <w:t>Employee</w:t>
            </w:r>
          </w:p>
        </w:tc>
      </w:tr>
      <w:tr w:rsidR="00883809" w:rsidRPr="00945767" w14:paraId="3D797335" w14:textId="77777777" w:rsidTr="000F5939">
        <w:tc>
          <w:tcPr>
            <w:tcW w:w="2280" w:type="dxa"/>
            <w:tcBorders>
              <w:top w:val="single" w:sz="8" w:space="0" w:color="999999"/>
              <w:left w:val="single" w:sz="8" w:space="0" w:color="999999"/>
              <w:bottom w:val="single" w:sz="8" w:space="0" w:color="999999"/>
              <w:right w:val="single" w:sz="8" w:space="0" w:color="999999"/>
            </w:tcBorders>
            <w:hideMark/>
          </w:tcPr>
          <w:p w14:paraId="2C57A392" w14:textId="77777777" w:rsidR="00883809" w:rsidRPr="00945767" w:rsidRDefault="00883809" w:rsidP="00883809">
            <w:pPr>
              <w:rPr>
                <w:rStyle w:val="SAPEmphasis"/>
              </w:rPr>
            </w:pPr>
            <w:r w:rsidRPr="0094576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92ADC86" w14:textId="77777777" w:rsidR="00883809" w:rsidRPr="00945767" w:rsidRDefault="00883809" w:rsidP="00883809">
            <w:pPr>
              <w:rPr>
                <w:lang w:eastAsia="zh-CN"/>
              </w:rPr>
            </w:pPr>
            <w:r w:rsidRPr="0094576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C5ADB45" w14:textId="77777777" w:rsidR="00883809" w:rsidRPr="00945767" w:rsidRDefault="00883809" w:rsidP="00883809">
            <w:pPr>
              <w:rPr>
                <w:rStyle w:val="SAPEmphasis"/>
              </w:rPr>
            </w:pPr>
            <w:r w:rsidRPr="0094576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49AB0B3" w14:textId="0BED1E01" w:rsidR="00883809" w:rsidRPr="00945767" w:rsidRDefault="00883809" w:rsidP="00883809">
            <w:pPr>
              <w:rPr>
                <w:lang w:eastAsia="zh-CN"/>
              </w:rPr>
            </w:pPr>
            <w:r>
              <w:rPr>
                <w:lang w:eastAsia="zh-CN"/>
              </w:rPr>
              <w:t>&lt;duration&gt;</w:t>
            </w:r>
          </w:p>
        </w:tc>
      </w:tr>
    </w:tbl>
    <w:p w14:paraId="10192DC0" w14:textId="0884AB5A" w:rsidR="003F7676" w:rsidRPr="00945767" w:rsidRDefault="003F7676" w:rsidP="003F7676">
      <w:pPr>
        <w:pStyle w:val="SAPKeyblockTitle"/>
      </w:pPr>
      <w:commentRangeStart w:id="552"/>
      <w:r w:rsidRPr="00945767">
        <w:t>Purpose</w:t>
      </w:r>
      <w:commentRangeEnd w:id="552"/>
      <w:r w:rsidR="001C2D56">
        <w:rPr>
          <w:rStyle w:val="CommentReference"/>
          <w:rFonts w:ascii="Arial" w:eastAsia="SimSun" w:hAnsi="Arial"/>
          <w:color w:val="auto"/>
          <w:lang w:val="de-DE"/>
        </w:rPr>
        <w:commentReference w:id="552"/>
      </w:r>
    </w:p>
    <w:p w14:paraId="30FCCABC" w14:textId="63E4E57D" w:rsidR="003F7676" w:rsidRPr="00945767" w:rsidDel="00FD0C2A" w:rsidRDefault="003F7676" w:rsidP="002666E6">
      <w:pPr>
        <w:rPr>
          <w:del w:id="553" w:author="Author" w:date="2018-01-26T11:34:00Z"/>
        </w:rPr>
      </w:pPr>
      <w:r w:rsidRPr="00945767">
        <w:t>The employee enrolls in benefits</w:t>
      </w:r>
      <w:r w:rsidR="00B54EC9" w:rsidRPr="00945767">
        <w:t xml:space="preserve"> </w:t>
      </w:r>
      <w:ins w:id="554" w:author="Author" w:date="2018-01-26T11:30:00Z">
        <w:r w:rsidR="00FD0C2A" w:rsidRPr="00945767">
          <w:rPr>
            <w:rStyle w:val="SAPScreenElement"/>
            <w:rFonts w:ascii="BentonSans Book" w:hAnsi="BentonSans Book"/>
            <w:color w:val="auto"/>
          </w:rPr>
          <w:t xml:space="preserve">during </w:t>
        </w:r>
        <w:r w:rsidR="00FD0C2A">
          <w:rPr>
            <w:rStyle w:val="SAPScreenElement"/>
            <w:rFonts w:ascii="BentonSans Book" w:hAnsi="BentonSans Book"/>
            <w:color w:val="auto"/>
          </w:rPr>
          <w:t>the</w:t>
        </w:r>
        <w:r w:rsidR="00FD0C2A" w:rsidRPr="00945767">
          <w:rPr>
            <w:rStyle w:val="SAPScreenElement"/>
            <w:rFonts w:ascii="BentonSans Book" w:hAnsi="BentonSans Book"/>
            <w:color w:val="auto"/>
          </w:rPr>
          <w:t xml:space="preserve"> so-called “Open Enrollment” window</w:t>
        </w:r>
      </w:ins>
      <w:del w:id="555" w:author="Author" w:date="2018-01-26T11:30:00Z">
        <w:r w:rsidR="00B54EC9" w:rsidRPr="00945767" w:rsidDel="00FD0C2A">
          <w:delText>he or she is eligible for</w:delText>
        </w:r>
      </w:del>
      <w:r w:rsidRPr="00945767">
        <w:t>.</w:t>
      </w:r>
      <w:ins w:id="556" w:author="Author" w:date="2018-01-26T11:34:00Z">
        <w:r w:rsidR="00FD0C2A">
          <w:t xml:space="preserve"> Once the employee has confirmed his or her enrollment, </w:t>
        </w:r>
      </w:ins>
    </w:p>
    <w:p w14:paraId="34FB5253" w14:textId="7F527F35" w:rsidR="00692CA8" w:rsidRPr="00945767" w:rsidDel="00FD0C2A" w:rsidRDefault="00692CA8" w:rsidP="00053911">
      <w:pPr>
        <w:rPr>
          <w:del w:id="557" w:author="Author" w:date="2018-01-26T11:33:00Z"/>
        </w:rPr>
      </w:pPr>
      <w:del w:id="558" w:author="Author" w:date="2018-01-26T11:33:00Z">
        <w:r w:rsidRPr="00945767" w:rsidDel="00FD0C2A">
          <w:delText>There are two categories of benefits the employee can enroll in:</w:delText>
        </w:r>
      </w:del>
    </w:p>
    <w:p w14:paraId="4793B444" w14:textId="6D3258C5" w:rsidR="00692CA8" w:rsidRPr="00945767" w:rsidDel="00FD0C2A" w:rsidRDefault="00C21CF4">
      <w:pPr>
        <w:rPr>
          <w:del w:id="559" w:author="Author" w:date="2018-01-26T11:33:00Z"/>
          <w:rStyle w:val="SAPScreenElement"/>
          <w:rFonts w:ascii="BentonSans Book" w:hAnsi="BentonSans Book"/>
          <w:color w:val="auto"/>
        </w:rPr>
        <w:pPrChange w:id="560" w:author="Author" w:date="2018-01-26T11:34:00Z">
          <w:pPr>
            <w:pStyle w:val="ListParagraph"/>
            <w:numPr>
              <w:numId w:val="55"/>
            </w:numPr>
            <w:ind w:left="360" w:hanging="360"/>
          </w:pPr>
        </w:pPrChange>
      </w:pPr>
      <w:del w:id="561" w:author="Author" w:date="2018-01-26T11:33:00Z">
        <w:r w:rsidRPr="00945767" w:rsidDel="00FD0C2A">
          <w:rPr>
            <w:rStyle w:val="SAPScreenElement"/>
            <w:rFonts w:ascii="BentonSans Book" w:hAnsi="BentonSans Book"/>
            <w:color w:val="auto"/>
          </w:rPr>
          <w:delText>b</w:delText>
        </w:r>
        <w:r w:rsidR="00692CA8" w:rsidRPr="00945767" w:rsidDel="00FD0C2A">
          <w:rPr>
            <w:rStyle w:val="SAPScreenElement"/>
            <w:rFonts w:ascii="BentonSans Book" w:hAnsi="BentonSans Book"/>
            <w:color w:val="auto"/>
          </w:rPr>
          <w:delText>enefits</w:delText>
        </w:r>
        <w:r w:rsidRPr="00945767" w:rsidDel="00FD0C2A">
          <w:rPr>
            <w:rStyle w:val="SAPScreenElement"/>
            <w:rFonts w:ascii="BentonSans Book" w:hAnsi="BentonSans Book"/>
            <w:color w:val="auto"/>
          </w:rPr>
          <w:delText>,</w:delText>
        </w:r>
        <w:r w:rsidR="00692CA8" w:rsidRPr="00945767" w:rsidDel="00FD0C2A">
          <w:rPr>
            <w:rStyle w:val="SAPScreenElement"/>
            <w:rFonts w:ascii="BentonSans Book" w:hAnsi="BentonSans Book"/>
            <w:color w:val="auto"/>
          </w:rPr>
          <w:delText xml:space="preserve"> which are open for enrollment only during a so-called </w:delText>
        </w:r>
        <w:r w:rsidR="001400E7" w:rsidRPr="00945767" w:rsidDel="00FD0C2A">
          <w:rPr>
            <w:rStyle w:val="SAPScreenElement"/>
            <w:rFonts w:ascii="BentonSans Book" w:hAnsi="BentonSans Book"/>
            <w:color w:val="auto"/>
          </w:rPr>
          <w:delText>“</w:delText>
        </w:r>
        <w:r w:rsidR="00692CA8" w:rsidRPr="00945767" w:rsidDel="00FD0C2A">
          <w:rPr>
            <w:rStyle w:val="SAPScreenElement"/>
            <w:rFonts w:ascii="BentonSans Book" w:hAnsi="BentonSans Book"/>
            <w:color w:val="auto"/>
          </w:rPr>
          <w:delText>Open Enrollment</w:delText>
        </w:r>
        <w:r w:rsidR="001400E7" w:rsidRPr="00945767" w:rsidDel="00FD0C2A">
          <w:rPr>
            <w:rStyle w:val="SAPScreenElement"/>
            <w:rFonts w:ascii="BentonSans Book" w:hAnsi="BentonSans Book"/>
            <w:color w:val="auto"/>
          </w:rPr>
          <w:delText>”</w:delText>
        </w:r>
        <w:r w:rsidR="00692CA8" w:rsidRPr="00945767" w:rsidDel="00FD0C2A">
          <w:rPr>
            <w:rStyle w:val="SAPScreenElement"/>
            <w:rFonts w:ascii="BentonSans Book" w:hAnsi="BentonSans Book"/>
            <w:color w:val="auto"/>
          </w:rPr>
          <w:delText xml:space="preserve"> window.</w:delText>
        </w:r>
      </w:del>
    </w:p>
    <w:p w14:paraId="058750DC" w14:textId="77ABF9A8" w:rsidR="00047680" w:rsidRPr="00945767" w:rsidDel="00FD0C2A" w:rsidRDefault="00047680">
      <w:pPr>
        <w:rPr>
          <w:del w:id="562" w:author="Author" w:date="2018-01-26T11:33:00Z"/>
        </w:rPr>
        <w:pPrChange w:id="563" w:author="Author" w:date="2018-01-26T11:34:00Z">
          <w:pPr>
            <w:ind w:left="360"/>
          </w:pPr>
        </w:pPrChange>
      </w:pPr>
      <w:del w:id="564" w:author="Author" w:date="2018-01-26T11:33:00Z">
        <w:r w:rsidRPr="00945767" w:rsidDel="00FD0C2A">
          <w:delText xml:space="preserve">If the employee does not enroll during the open enrollment period in benefits of this category, the appropriate benefits disappear from the employee’s </w:delText>
        </w:r>
        <w:r w:rsidR="009F4086" w:rsidRPr="00945767" w:rsidDel="00FD0C2A">
          <w:rPr>
            <w:rStyle w:val="SAPScreenElement"/>
          </w:rPr>
          <w:delText>Employee File</w:delText>
        </w:r>
        <w:r w:rsidR="009F4086" w:rsidRPr="00945767" w:rsidDel="00FD0C2A">
          <w:delText xml:space="preserve"> </w:delText>
        </w:r>
        <w:r w:rsidR="009F4086" w:rsidDel="00FD0C2A">
          <w:delText>page</w:delText>
        </w:r>
        <w:r w:rsidRPr="00945767" w:rsidDel="00FD0C2A">
          <w:delText xml:space="preserve"> after the enrollment period ends. The employee will not be able to enroll in these benefits anymore and needs to wait for the next open enrollment period.</w:delText>
        </w:r>
      </w:del>
    </w:p>
    <w:p w14:paraId="3335AB70" w14:textId="1CDCA54C" w:rsidR="00047680" w:rsidRPr="00945767" w:rsidRDefault="00047680">
      <w:pPr>
        <w:pPrChange w:id="565" w:author="Author" w:date="2018-01-26T11:34:00Z">
          <w:pPr>
            <w:ind w:left="360"/>
          </w:pPr>
        </w:pPrChange>
      </w:pPr>
      <w:del w:id="566" w:author="Author" w:date="2018-01-26T11:34:00Z">
        <w:r w:rsidRPr="00945767" w:rsidDel="00FD0C2A">
          <w:delText xml:space="preserve">Depending on the configuration there may be </w:delText>
        </w:r>
      </w:del>
      <w:r w:rsidRPr="00945767">
        <w:t xml:space="preserve">an approval workflow </w:t>
      </w:r>
      <w:ins w:id="567" w:author="Author" w:date="2018-01-26T11:34:00Z">
        <w:r w:rsidR="00FD0C2A">
          <w:t xml:space="preserve">is </w:t>
        </w:r>
      </w:ins>
      <w:r w:rsidRPr="00945767">
        <w:t>triggered for the whole open enrollment package, in which the employee has enrolled manually.</w:t>
      </w:r>
    </w:p>
    <w:p w14:paraId="1FBF1837" w14:textId="29F5A4B0" w:rsidR="00047680" w:rsidRPr="00945767" w:rsidDel="00C52CE9" w:rsidRDefault="00047680" w:rsidP="00047680">
      <w:pPr>
        <w:pStyle w:val="ListParagraph"/>
        <w:ind w:left="360"/>
        <w:rPr>
          <w:del w:id="568" w:author="Author" w:date="2018-01-26T11:34:00Z"/>
          <w:rStyle w:val="SAPScreenElement"/>
          <w:rFonts w:ascii="BentonSans Book" w:hAnsi="BentonSans Book"/>
          <w:color w:val="auto"/>
        </w:rPr>
      </w:pPr>
    </w:p>
    <w:p w14:paraId="1D2A0552" w14:textId="52B08ED5" w:rsidR="00692CA8" w:rsidRPr="00945767" w:rsidDel="00C52CE9" w:rsidRDefault="00C21CF4" w:rsidP="006053AD">
      <w:pPr>
        <w:pStyle w:val="ListParagraph"/>
        <w:numPr>
          <w:ilvl w:val="0"/>
          <w:numId w:val="55"/>
        </w:numPr>
        <w:ind w:left="360"/>
        <w:rPr>
          <w:del w:id="569" w:author="Author" w:date="2018-01-26T11:34:00Z"/>
        </w:rPr>
      </w:pPr>
      <w:del w:id="570" w:author="Author" w:date="2018-01-26T11:34:00Z">
        <w:r w:rsidRPr="00945767" w:rsidDel="00C52CE9">
          <w:rPr>
            <w:rStyle w:val="SAPScreenElement"/>
            <w:rFonts w:ascii="BentonSans Book" w:hAnsi="BentonSans Book"/>
            <w:color w:val="auto"/>
          </w:rPr>
          <w:delText>b</w:delText>
        </w:r>
        <w:r w:rsidR="00692CA8" w:rsidRPr="00945767" w:rsidDel="00C52CE9">
          <w:rPr>
            <w:rStyle w:val="SAPScreenElement"/>
            <w:rFonts w:ascii="BentonSans Book" w:hAnsi="BentonSans Book"/>
            <w:color w:val="auto"/>
          </w:rPr>
          <w:delText>enefits</w:delText>
        </w:r>
        <w:r w:rsidRPr="00945767" w:rsidDel="00C52CE9">
          <w:rPr>
            <w:rStyle w:val="SAPScreenElement"/>
            <w:rFonts w:ascii="BentonSans Book" w:hAnsi="BentonSans Book"/>
            <w:color w:val="auto"/>
          </w:rPr>
          <w:delText>,</w:delText>
        </w:r>
        <w:r w:rsidR="00692CA8" w:rsidRPr="00945767" w:rsidDel="00C52CE9">
          <w:rPr>
            <w:rStyle w:val="SAPScreenElement"/>
            <w:rFonts w:ascii="BentonSans Book" w:hAnsi="BentonSans Book"/>
            <w:color w:val="auto"/>
          </w:rPr>
          <w:delText xml:space="preserve"> which are </w:delText>
        </w:r>
        <w:r w:rsidR="00047680" w:rsidRPr="00945767" w:rsidDel="00C52CE9">
          <w:delText xml:space="preserve">not related to </w:delText>
        </w:r>
        <w:r w:rsidR="00047680" w:rsidRPr="00945767" w:rsidDel="00C52CE9">
          <w:rPr>
            <w:rStyle w:val="SAPScreenElement"/>
            <w:rFonts w:ascii="BentonSans Book" w:hAnsi="BentonSans Book"/>
            <w:color w:val="auto"/>
          </w:rPr>
          <w:delText>a specified open enrollment period</w:delText>
        </w:r>
        <w:r w:rsidR="00692CA8" w:rsidRPr="00945767" w:rsidDel="00C52CE9">
          <w:delText>, such that the employee can enroll into them any time during the year</w:delText>
        </w:r>
        <w:r w:rsidRPr="00945767" w:rsidDel="00C52CE9">
          <w:delText>.</w:delText>
        </w:r>
      </w:del>
    </w:p>
    <w:p w14:paraId="71DD0179" w14:textId="6C955DF8" w:rsidR="000F5939" w:rsidRPr="00945767" w:rsidDel="00C52CE9" w:rsidRDefault="000F5939" w:rsidP="00047680">
      <w:pPr>
        <w:ind w:left="360"/>
        <w:rPr>
          <w:del w:id="571" w:author="Author" w:date="2018-01-26T11:34:00Z"/>
        </w:rPr>
      </w:pPr>
      <w:del w:id="572" w:author="Author" w:date="2018-01-26T11:34:00Z">
        <w:r w:rsidRPr="00945767" w:rsidDel="00C52CE9">
          <w:delText xml:space="preserve">Depending on the configuration there may be an approval workflow triggered for each benefit the employee </w:delText>
        </w:r>
        <w:r w:rsidR="00FB6945" w:rsidRPr="00945767" w:rsidDel="00C52CE9">
          <w:delText xml:space="preserve">has </w:delText>
        </w:r>
        <w:r w:rsidRPr="00945767" w:rsidDel="00C52CE9">
          <w:delText>enroll</w:delText>
        </w:r>
        <w:r w:rsidR="00FB6945" w:rsidRPr="00945767" w:rsidDel="00C52CE9">
          <w:delText>ed</w:delText>
        </w:r>
        <w:r w:rsidRPr="00945767" w:rsidDel="00C52CE9">
          <w:delText xml:space="preserve"> in manually</w:delText>
        </w:r>
        <w:r w:rsidRPr="00670527" w:rsidDel="00C52CE9">
          <w:delText>.</w:delText>
        </w:r>
      </w:del>
    </w:p>
    <w:p w14:paraId="3CCC151F" w14:textId="04261C76" w:rsidR="00047680" w:rsidDel="00C52CE9" w:rsidRDefault="00047680" w:rsidP="00047680">
      <w:pPr>
        <w:rPr>
          <w:del w:id="573" w:author="Author" w:date="2018-01-26T11:34:00Z"/>
        </w:rPr>
      </w:pPr>
      <w:del w:id="574" w:author="Author" w:date="2018-01-26T11:34:00Z">
        <w:r w:rsidRPr="00945767" w:rsidDel="00C52CE9">
          <w:delText xml:space="preserve">In the following, </w:delText>
        </w:r>
        <w:r w:rsidR="00CF5572" w:rsidRPr="00945767" w:rsidDel="00C52CE9">
          <w:delText xml:space="preserve">enrolling in </w:delText>
        </w:r>
        <w:r w:rsidRPr="00945767" w:rsidDel="00C52CE9">
          <w:delText xml:space="preserve">these two </w:delText>
        </w:r>
        <w:r w:rsidR="00CF5572" w:rsidRPr="00945767" w:rsidDel="00C52CE9">
          <w:delText>categories is</w:delText>
        </w:r>
        <w:r w:rsidRPr="00945767" w:rsidDel="00C52CE9">
          <w:delText xml:space="preserve"> described in detail.</w:delText>
        </w:r>
      </w:del>
    </w:p>
    <w:p w14:paraId="7AFA8FEA" w14:textId="38E76367" w:rsidR="009F4086" w:rsidRPr="00945767" w:rsidDel="00C52CE9" w:rsidRDefault="009F4086" w:rsidP="00047680">
      <w:pPr>
        <w:rPr>
          <w:del w:id="575" w:author="Author" w:date="2018-01-26T11:34:00Z"/>
        </w:rPr>
      </w:pPr>
    </w:p>
    <w:p w14:paraId="79691C0D" w14:textId="078C436B" w:rsidR="00974DC4" w:rsidRPr="00B97B29" w:rsidDel="00C52CE9" w:rsidRDefault="00974DC4" w:rsidP="00974DC4">
      <w:pPr>
        <w:pStyle w:val="SAPNoteHeading"/>
        <w:ind w:left="0"/>
        <w:rPr>
          <w:del w:id="576" w:author="Author" w:date="2018-01-26T11:34:00Z"/>
          <w:strike/>
          <w:rPrChange w:id="577" w:author="Author" w:date="2018-01-26T08:51:00Z">
            <w:rPr>
              <w:del w:id="578" w:author="Author" w:date="2018-01-26T11:34:00Z"/>
            </w:rPr>
          </w:rPrChange>
        </w:rPr>
      </w:pPr>
      <w:commentRangeStart w:id="579"/>
      <w:commentRangeStart w:id="580"/>
      <w:del w:id="581" w:author="Author" w:date="2018-01-26T11:34:00Z">
        <w:r w:rsidRPr="00B97B29" w:rsidDel="00C52CE9">
          <w:rPr>
            <w:strike/>
            <w:noProof/>
            <w:rPrChange w:id="582" w:author="Author" w:date="2018-01-26T08:51:00Z">
              <w:rPr>
                <w:noProof/>
              </w:rPr>
            </w:rPrChange>
          </w:rPr>
          <w:lastRenderedPageBreak/>
          <w:drawing>
            <wp:inline distT="0" distB="0" distL="0" distR="0" wp14:anchorId="5066066C" wp14:editId="7511460E">
              <wp:extent cx="225425" cy="225425"/>
              <wp:effectExtent l="0" t="0" r="3175" b="3175"/>
              <wp:docPr id="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97B29" w:rsidDel="00C52CE9">
          <w:rPr>
            <w:strike/>
            <w:rPrChange w:id="583" w:author="Author" w:date="2018-01-26T08:51:00Z">
              <w:rPr/>
            </w:rPrChange>
          </w:rPr>
          <w:delText> Caution</w:delText>
        </w:r>
      </w:del>
    </w:p>
    <w:p w14:paraId="22ABD92B" w14:textId="515BC478" w:rsidR="000F5939" w:rsidRPr="00B97B29" w:rsidDel="00C52CE9" w:rsidRDefault="000F5939" w:rsidP="003F7676">
      <w:pPr>
        <w:rPr>
          <w:del w:id="584" w:author="Author" w:date="2018-01-26T11:34:00Z"/>
          <w:strike/>
          <w:rPrChange w:id="585" w:author="Author" w:date="2018-01-26T08:51:00Z">
            <w:rPr>
              <w:del w:id="586" w:author="Author" w:date="2018-01-26T11:34:00Z"/>
            </w:rPr>
          </w:rPrChange>
        </w:rPr>
      </w:pPr>
      <w:del w:id="587" w:author="Author" w:date="2018-01-26T11:34:00Z">
        <w:r w:rsidRPr="00B97B29" w:rsidDel="00C52CE9">
          <w:rPr>
            <w:strike/>
            <w:rPrChange w:id="588" w:author="Author" w:date="2018-01-26T08:51:00Z">
              <w:rPr/>
            </w:rPrChange>
          </w:rPr>
          <w:delText>In this document, approval workflows are not considered for enrolling in benefits</w:delText>
        </w:r>
        <w:r w:rsidR="00047680" w:rsidRPr="00B97B29" w:rsidDel="00C52CE9">
          <w:rPr>
            <w:strike/>
            <w:rPrChange w:id="589" w:author="Author" w:date="2018-01-26T08:51:00Z">
              <w:rPr/>
            </w:rPrChange>
          </w:rPr>
          <w:delText>!</w:delText>
        </w:r>
        <w:commentRangeEnd w:id="579"/>
        <w:r w:rsidR="00883809" w:rsidRPr="00B97B29" w:rsidDel="00C52CE9">
          <w:rPr>
            <w:rStyle w:val="CommentReference"/>
            <w:rFonts w:ascii="Arial" w:eastAsia="SimSun" w:hAnsi="Arial"/>
            <w:strike/>
            <w:lang w:val="de-DE"/>
            <w:rPrChange w:id="590" w:author="Author" w:date="2018-01-26T08:51:00Z">
              <w:rPr>
                <w:rStyle w:val="CommentReference"/>
                <w:rFonts w:ascii="Arial" w:eastAsia="SimSun" w:hAnsi="Arial"/>
                <w:lang w:val="de-DE"/>
              </w:rPr>
            </w:rPrChange>
          </w:rPr>
          <w:commentReference w:id="579"/>
        </w:r>
        <w:commentRangeEnd w:id="580"/>
        <w:r w:rsidR="001C2D56" w:rsidRPr="00B97B29" w:rsidDel="00C52CE9">
          <w:rPr>
            <w:rStyle w:val="CommentReference"/>
            <w:rFonts w:ascii="Arial" w:eastAsia="SimSun" w:hAnsi="Arial"/>
            <w:strike/>
            <w:lang w:val="de-DE"/>
            <w:rPrChange w:id="591" w:author="Author" w:date="2018-01-26T08:51:00Z">
              <w:rPr>
                <w:rStyle w:val="CommentReference"/>
                <w:rFonts w:ascii="Arial" w:eastAsia="SimSun" w:hAnsi="Arial"/>
                <w:lang w:val="de-DE"/>
              </w:rPr>
            </w:rPrChange>
          </w:rPr>
          <w:commentReference w:id="580"/>
        </w:r>
      </w:del>
    </w:p>
    <w:p w14:paraId="3751BDFD" w14:textId="77777777" w:rsidR="0082270D" w:rsidRPr="00945767" w:rsidRDefault="0082270D" w:rsidP="0082270D">
      <w:pPr>
        <w:pStyle w:val="SAPKeyblockTitle"/>
      </w:pPr>
      <w:r w:rsidRPr="00945767">
        <w:t>Prerequisites</w:t>
      </w:r>
    </w:p>
    <w:p w14:paraId="209A2C8F" w14:textId="7F78366E" w:rsidR="00C540CB" w:rsidRPr="00670527" w:rsidRDefault="005923F5">
      <w:pPr>
        <w:pStyle w:val="ListParagraph"/>
        <w:numPr>
          <w:ilvl w:val="0"/>
          <w:numId w:val="55"/>
        </w:numPr>
        <w:ind w:left="360"/>
        <w:pPrChange w:id="592" w:author="Author" w:date="2018-02-13T15:40:00Z">
          <w:pPr/>
        </w:pPrChange>
      </w:pPr>
      <w:r w:rsidRPr="00670527">
        <w:t xml:space="preserve">The personal data of the employee </w:t>
      </w:r>
      <w:r w:rsidR="00AB12EC" w:rsidRPr="00945767">
        <w:t>is</w:t>
      </w:r>
      <w:r w:rsidRPr="00670527">
        <w:t xml:space="preserve"> up-to-date.</w:t>
      </w:r>
    </w:p>
    <w:p w14:paraId="55AC3061" w14:textId="517194F5" w:rsidR="00C540CB" w:rsidRPr="00945767" w:rsidRDefault="00C540CB">
      <w:pPr>
        <w:pStyle w:val="ListParagraph"/>
        <w:numPr>
          <w:ilvl w:val="0"/>
          <w:numId w:val="55"/>
        </w:numPr>
        <w:ind w:left="360"/>
        <w:pPrChange w:id="593" w:author="Author" w:date="2018-02-13T15:40:00Z">
          <w:pPr/>
        </w:pPrChange>
      </w:pPr>
      <w:r w:rsidRPr="00945767">
        <w:t xml:space="preserve">If applicable, </w:t>
      </w:r>
      <w:r w:rsidR="00372CC9" w:rsidRPr="00945767">
        <w:t>information regarding the</w:t>
      </w:r>
      <w:r w:rsidRPr="00945767">
        <w:t xml:space="preserve"> employee’s dependents ha</w:t>
      </w:r>
      <w:r w:rsidR="00372CC9" w:rsidRPr="00945767">
        <w:t>s</w:t>
      </w:r>
      <w:r w:rsidRPr="00945767">
        <w:t xml:space="preserve"> been maintained. </w:t>
      </w:r>
    </w:p>
    <w:p w14:paraId="78B9B623" w14:textId="77777777" w:rsidR="00C540CB" w:rsidRPr="00945767" w:rsidRDefault="00C540CB" w:rsidP="00543165">
      <w:pPr>
        <w:ind w:left="720"/>
        <w:rPr>
          <w:rFonts w:ascii="BentonSans Regular" w:hAnsi="BentonSans Regular"/>
          <w:color w:val="666666"/>
          <w:sz w:val="22"/>
        </w:rPr>
      </w:pPr>
      <w:r w:rsidRPr="00945767">
        <w:rPr>
          <w:noProof/>
        </w:rPr>
        <w:drawing>
          <wp:inline distT="0" distB="0" distL="0" distR="0" wp14:anchorId="536F297F" wp14:editId="6A97CF4A">
            <wp:extent cx="225425" cy="225425"/>
            <wp:effectExtent l="0" t="0" r="0" b="3175"/>
            <wp:docPr id="2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w:t>
      </w:r>
      <w:r w:rsidRPr="00945767">
        <w:rPr>
          <w:rFonts w:ascii="BentonSans Regular" w:hAnsi="BentonSans Regular"/>
          <w:color w:val="666666"/>
          <w:sz w:val="22"/>
        </w:rPr>
        <w:t>Note</w:t>
      </w:r>
    </w:p>
    <w:p w14:paraId="4DF11D8F" w14:textId="45763A18" w:rsidR="00543165" w:rsidRPr="00945767" w:rsidRDefault="00C540CB" w:rsidP="00543165">
      <w:pPr>
        <w:ind w:left="720"/>
        <w:rPr>
          <w:ins w:id="594" w:author="Author" w:date="2018-02-13T15:40:00Z"/>
        </w:rPr>
      </w:pPr>
      <w:del w:id="595" w:author="Author" w:date="2018-02-13T15:40:00Z">
        <w:r w:rsidRPr="00945767" w:rsidDel="00543165">
          <w:delText>For more details on this,</w:delText>
        </w:r>
        <w:r w:rsidR="00025B04" w:rsidRPr="00945767" w:rsidDel="00543165">
          <w:delText xml:space="preserve"> you can</w:delText>
        </w:r>
        <w:r w:rsidRPr="00945767" w:rsidDel="00543165">
          <w:delText xml:space="preserve"> refer to test script of scope item </w:delText>
        </w:r>
        <w:r w:rsidRPr="00945767" w:rsidDel="00543165">
          <w:rPr>
            <w:rStyle w:val="SAPTextReference"/>
          </w:rPr>
          <w:delText>Manage Dependents (1LY)</w:delText>
        </w:r>
        <w:r w:rsidRPr="00945767" w:rsidDel="00543165">
          <w:delText xml:space="preserve">. </w:delText>
        </w:r>
      </w:del>
      <w:ins w:id="596" w:author="Author" w:date="2018-02-13T15:40:00Z">
        <w:r w:rsidR="00543165">
          <w:t xml:space="preserve">In case the </w:t>
        </w:r>
        <w:r w:rsidR="00543165">
          <w:rPr>
            <w:rStyle w:val="SAPEmphasis"/>
          </w:rPr>
          <w:t>Dependents Management</w:t>
        </w:r>
        <w:r w:rsidR="00543165">
          <w:t xml:space="preserve"> content has been deployed with the SAP Best Practices, you can </w:t>
        </w:r>
        <w:r w:rsidR="00543165" w:rsidRPr="00945767">
          <w:t xml:space="preserve">refer </w:t>
        </w:r>
        <w:r w:rsidR="00543165">
          <w:t xml:space="preserve">for more details </w:t>
        </w:r>
        <w:r w:rsidR="00543165" w:rsidRPr="00945767">
          <w:t xml:space="preserve">to test script of scope item </w:t>
        </w:r>
        <w:r w:rsidR="00543165" w:rsidRPr="00945767">
          <w:rPr>
            <w:rStyle w:val="SAPTextReference"/>
          </w:rPr>
          <w:t>Manage Dependents (1LY)</w:t>
        </w:r>
        <w:r w:rsidR="00543165" w:rsidRPr="00945767">
          <w:t xml:space="preserve">. </w:t>
        </w:r>
      </w:ins>
    </w:p>
    <w:p w14:paraId="35258F98" w14:textId="327B5942" w:rsidR="00543165" w:rsidDel="00543165" w:rsidRDefault="00543165">
      <w:pPr>
        <w:pStyle w:val="ListParagraph"/>
        <w:numPr>
          <w:ilvl w:val="0"/>
          <w:numId w:val="55"/>
        </w:numPr>
        <w:rPr>
          <w:ins w:id="597" w:author="Author" w:date="2018-01-26T08:50:00Z"/>
          <w:del w:id="598" w:author="Author" w:date="2018-02-13T15:40:00Z"/>
        </w:rPr>
        <w:pPrChange w:id="599" w:author="Author" w:date="2018-02-13T15:40:00Z">
          <w:pPr>
            <w:ind w:left="720"/>
          </w:pPr>
        </w:pPrChange>
      </w:pPr>
    </w:p>
    <w:p w14:paraId="3D13DB4A" w14:textId="5E398391" w:rsidR="001C2D56" w:rsidRPr="00945767" w:rsidRDefault="001C2D56">
      <w:pPr>
        <w:pStyle w:val="ListParagraph"/>
        <w:numPr>
          <w:ilvl w:val="0"/>
          <w:numId w:val="55"/>
        </w:numPr>
        <w:ind w:left="360"/>
        <w:pPrChange w:id="600" w:author="Author" w:date="2018-02-13T15:40:00Z">
          <w:pPr>
            <w:ind w:left="720"/>
          </w:pPr>
        </w:pPrChange>
      </w:pPr>
      <w:ins w:id="601" w:author="Author" w:date="2018-01-26T08:50:00Z">
        <w:r w:rsidRPr="00BA74AF">
          <w:t xml:space="preserve">The </w:t>
        </w:r>
        <w:r w:rsidRPr="00BA74AF">
          <w:rPr>
            <w:rStyle w:val="SAPScreenElement"/>
          </w:rPr>
          <w:t>Relationship Type</w:t>
        </w:r>
        <w:r w:rsidRPr="00BA74AF">
          <w:rPr>
            <w:rStyle w:val="UserInput"/>
            <w:sz w:val="18"/>
            <w:szCs w:val="18"/>
          </w:rPr>
          <w:t xml:space="preserve"> HR Manager </w:t>
        </w:r>
        <w:r w:rsidRPr="00BA74AF">
          <w:t xml:space="preserve">must have been maintained for the employee in order for </w:t>
        </w:r>
      </w:ins>
      <w:ins w:id="602" w:author="Author" w:date="2018-01-26T08:51:00Z">
        <w:r w:rsidR="00B97B29">
          <w:t>the</w:t>
        </w:r>
      </w:ins>
      <w:ins w:id="603" w:author="Author" w:date="2018-01-26T08:50:00Z">
        <w:r w:rsidRPr="00BA74AF">
          <w:t xml:space="preserve"> workflow to be triggered.</w:t>
        </w:r>
      </w:ins>
    </w:p>
    <w:p w14:paraId="0A30F631" w14:textId="3DCEB0E7" w:rsidR="00AD705F" w:rsidRDefault="00AD705F" w:rsidP="00AD705F">
      <w:pPr>
        <w:pStyle w:val="SAPKeyblockTitle"/>
        <w:rPr>
          <w:ins w:id="604" w:author="Author" w:date="2018-01-26T08:52:00Z"/>
        </w:rPr>
      </w:pPr>
      <w:r w:rsidRPr="00945767">
        <w:t>Procedure</w:t>
      </w:r>
    </w:p>
    <w:p w14:paraId="644A38BE" w14:textId="77777777" w:rsidR="00B97B29" w:rsidRPr="00945767" w:rsidRDefault="00B97B29" w:rsidP="00B97B29">
      <w:pPr>
        <w:pStyle w:val="SAPNoteHeading"/>
        <w:spacing w:before="120"/>
        <w:ind w:left="630"/>
        <w:rPr>
          <w:ins w:id="605" w:author="Author" w:date="2018-01-26T08:52:00Z"/>
        </w:rPr>
      </w:pPr>
      <w:ins w:id="606" w:author="Author" w:date="2018-01-26T08:52:00Z">
        <w:r w:rsidRPr="00945767">
          <w:rPr>
            <w:noProof/>
          </w:rPr>
          <w:drawing>
            <wp:inline distT="0" distB="0" distL="0" distR="0" wp14:anchorId="6D28AFE3" wp14:editId="4CF07BA5">
              <wp:extent cx="225425" cy="225425"/>
              <wp:effectExtent l="0" t="0" r="0" b="3175"/>
              <wp:docPr id="2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Note</w:t>
        </w:r>
      </w:ins>
    </w:p>
    <w:p w14:paraId="3D65595F" w14:textId="4155E217" w:rsidR="00B97B29" w:rsidRPr="00056582" w:rsidRDefault="00B97B29">
      <w:pPr>
        <w:ind w:left="630"/>
        <w:pPrChange w:id="607" w:author="Author" w:date="2018-01-26T08:52:00Z">
          <w:pPr>
            <w:pStyle w:val="SAPKeyblockTitle"/>
          </w:pPr>
        </w:pPrChange>
      </w:pPr>
      <w:ins w:id="608" w:author="Author" w:date="2018-01-26T08:52:00Z">
        <w:r w:rsidRPr="00945767">
          <w:t xml:space="preserve">Several benefits, in which you can enroll only during a certain time period, are delivered within this SAP Best Practices. </w:t>
        </w:r>
        <w:commentRangeStart w:id="609"/>
        <w:r w:rsidRPr="00945767">
          <w:t xml:space="preserve">These are grouped into </w:t>
        </w:r>
      </w:ins>
      <w:ins w:id="610" w:author="Author" w:date="2018-01-30T09:16:00Z">
        <w:r w:rsidR="00901C20">
          <w:t xml:space="preserve">life, </w:t>
        </w:r>
      </w:ins>
      <w:ins w:id="611" w:author="Author" w:date="2018-01-26T08:52:00Z">
        <w:r w:rsidRPr="00945767">
          <w:t>medical, vision,</w:t>
        </w:r>
      </w:ins>
      <w:ins w:id="612" w:author="Author" w:date="2018-01-30T09:16:00Z">
        <w:r w:rsidR="00901C20">
          <w:t xml:space="preserve"> and</w:t>
        </w:r>
      </w:ins>
      <w:ins w:id="613" w:author="Author" w:date="2018-01-26T08:52:00Z">
        <w:r w:rsidRPr="00945767">
          <w:t xml:space="preserve"> dental</w:t>
        </w:r>
      </w:ins>
      <w:ins w:id="614" w:author="Author" w:date="2018-01-30T09:16:00Z">
        <w:r w:rsidR="00901C20">
          <w:t xml:space="preserve"> insurances</w:t>
        </w:r>
      </w:ins>
      <w:ins w:id="615" w:author="Author" w:date="2018-01-26T08:52:00Z">
        <w:r w:rsidRPr="00945767">
          <w:t xml:space="preserve">, </w:t>
        </w:r>
      </w:ins>
      <w:ins w:id="616" w:author="Author" w:date="2018-01-30T09:17:00Z">
        <w:r w:rsidR="00901C20">
          <w:t xml:space="preserve">employer pension, </w:t>
        </w:r>
      </w:ins>
      <w:ins w:id="617" w:author="Author" w:date="2018-01-26T08:52:00Z">
        <w:r w:rsidRPr="00945767">
          <w:t>and savings plan</w:t>
        </w:r>
        <w:del w:id="618" w:author="Author" w:date="2018-01-30T09:17:00Z">
          <w:r w:rsidRPr="00945767" w:rsidDel="00901C20">
            <w:delText xml:space="preserve"> </w:delText>
          </w:r>
        </w:del>
      </w:ins>
      <w:ins w:id="619" w:author="Author" w:date="2018-01-30T09:17:00Z">
        <w:r w:rsidR="00901C20">
          <w:t>s</w:t>
        </w:r>
      </w:ins>
      <w:ins w:id="620" w:author="Author" w:date="2018-01-26T08:52:00Z">
        <w:del w:id="621" w:author="Author" w:date="2018-01-30T09:17:00Z">
          <w:r w:rsidRPr="00945767" w:rsidDel="00901C20">
            <w:delText>benefits</w:delText>
          </w:r>
        </w:del>
        <w:r w:rsidRPr="00945767">
          <w:t>.</w:t>
        </w:r>
        <w:commentRangeEnd w:id="609"/>
        <w:r>
          <w:rPr>
            <w:rStyle w:val="CommentReference"/>
            <w:rFonts w:ascii="Arial" w:eastAsia="SimSun" w:hAnsi="Arial"/>
            <w:lang w:val="de-DE"/>
          </w:rPr>
          <w:commentReference w:id="609"/>
        </w:r>
        <w:r w:rsidRPr="00945767">
          <w:t xml:space="preserve"> In the following we describe only enrollment into medical insurance. The enrollment procedure in the other benefits visible in the </w:t>
        </w:r>
        <w:commentRangeStart w:id="622"/>
        <w:r w:rsidRPr="00945767">
          <w:rPr>
            <w:rStyle w:val="SAPScreenElement"/>
          </w:rPr>
          <w:t>Open Enrollments</w:t>
        </w:r>
        <w:r w:rsidRPr="00945767">
          <w:t xml:space="preserve"> </w:t>
        </w:r>
        <w:commentRangeEnd w:id="622"/>
        <w:r>
          <w:rPr>
            <w:rStyle w:val="CommentReference"/>
            <w:rFonts w:ascii="Arial" w:eastAsia="SimSun" w:hAnsi="Arial"/>
            <w:lang w:val="de-DE"/>
          </w:rPr>
          <w:commentReference w:id="622"/>
        </w:r>
        <w:r w:rsidRPr="00945767">
          <w:t>subsection</w:t>
        </w:r>
        <w:del w:id="623" w:author="Author" w:date="2018-01-30T09:18:00Z">
          <w:r w:rsidRPr="00945767" w:rsidDel="00901C20">
            <w:delText>s</w:delText>
          </w:r>
        </w:del>
        <w:r w:rsidRPr="00945767">
          <w:t xml:space="preserve"> is similar.</w:t>
        </w:r>
      </w:ins>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624" w:author="Author" w:date="2018-01-26T09:25:00Z">
          <w:tblPr>
            <w:tblW w:w="1095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692"/>
        <w:gridCol w:w="1710"/>
        <w:gridCol w:w="3960"/>
        <w:gridCol w:w="3060"/>
        <w:gridCol w:w="3690"/>
        <w:gridCol w:w="1170"/>
        <w:tblGridChange w:id="625">
          <w:tblGrid>
            <w:gridCol w:w="692"/>
            <w:gridCol w:w="1710"/>
            <w:gridCol w:w="360"/>
            <w:gridCol w:w="3600"/>
            <w:gridCol w:w="1170"/>
            <w:gridCol w:w="1890"/>
            <w:gridCol w:w="360"/>
            <w:gridCol w:w="2250"/>
            <w:gridCol w:w="1080"/>
            <w:gridCol w:w="90"/>
            <w:gridCol w:w="1080"/>
          </w:tblGrid>
        </w:tblGridChange>
      </w:tblGrid>
      <w:tr w:rsidR="00056582" w:rsidRPr="00945767" w14:paraId="191DF2AC" w14:textId="77777777" w:rsidTr="002F0176">
        <w:trPr>
          <w:trHeight w:val="848"/>
          <w:tblHeader/>
          <w:trPrChange w:id="626" w:author="Author" w:date="2018-01-26T09:25:00Z">
            <w:trPr>
              <w:gridAfter w:val="0"/>
              <w:trHeight w:val="848"/>
              <w:tblHeader/>
            </w:trPr>
          </w:trPrChange>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Change w:id="627" w:author="Author" w:date="2018-01-26T09:25:00Z">
              <w:tcPr>
                <w:tcW w:w="69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3616888" w14:textId="77777777" w:rsidR="00056582" w:rsidRPr="00945767" w:rsidRDefault="00056582" w:rsidP="003B70AF">
            <w:pPr>
              <w:pStyle w:val="SAPTableHeader"/>
            </w:pPr>
            <w:r w:rsidRPr="00945767">
              <w:t>Test Step #</w:t>
            </w:r>
          </w:p>
        </w:tc>
        <w:tc>
          <w:tcPr>
            <w:tcW w:w="1710" w:type="dxa"/>
            <w:tcBorders>
              <w:top w:val="single" w:sz="8" w:space="0" w:color="999999"/>
              <w:left w:val="single" w:sz="8" w:space="0" w:color="999999"/>
              <w:bottom w:val="single" w:sz="8" w:space="0" w:color="999999"/>
              <w:right w:val="single" w:sz="8" w:space="0" w:color="999999"/>
            </w:tcBorders>
            <w:shd w:val="clear" w:color="auto" w:fill="999999"/>
            <w:hideMark/>
            <w:tcPrChange w:id="628" w:author="Author" w:date="2018-01-26T09:25:00Z">
              <w:tcPr>
                <w:tcW w:w="2070" w:type="dxa"/>
                <w:gridSpan w:val="2"/>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AF3DBC3" w14:textId="77777777" w:rsidR="00056582" w:rsidRPr="00945767" w:rsidRDefault="00056582" w:rsidP="003B70AF">
            <w:pPr>
              <w:pStyle w:val="SAPTableHeader"/>
            </w:pPr>
            <w:r w:rsidRPr="00945767">
              <w:t>Test Step Name</w:t>
            </w:r>
          </w:p>
        </w:tc>
        <w:tc>
          <w:tcPr>
            <w:tcW w:w="3960" w:type="dxa"/>
            <w:tcBorders>
              <w:top w:val="single" w:sz="8" w:space="0" w:color="999999"/>
              <w:left w:val="single" w:sz="8" w:space="0" w:color="999999"/>
              <w:bottom w:val="single" w:sz="8" w:space="0" w:color="999999"/>
              <w:right w:val="single" w:sz="8" w:space="0" w:color="999999"/>
            </w:tcBorders>
            <w:shd w:val="clear" w:color="auto" w:fill="999999"/>
            <w:hideMark/>
            <w:tcPrChange w:id="629" w:author="Author" w:date="2018-01-26T09:25:00Z">
              <w:tcPr>
                <w:tcW w:w="4770" w:type="dxa"/>
                <w:gridSpan w:val="2"/>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8427DB7" w14:textId="77777777" w:rsidR="00056582" w:rsidRPr="00945767" w:rsidRDefault="00056582" w:rsidP="003B70AF">
            <w:pPr>
              <w:pStyle w:val="SAPTableHeader"/>
            </w:pPr>
            <w:r w:rsidRPr="00945767">
              <w:t>Instruction</w:t>
            </w:r>
          </w:p>
        </w:tc>
        <w:tc>
          <w:tcPr>
            <w:tcW w:w="3060" w:type="dxa"/>
            <w:tcBorders>
              <w:top w:val="single" w:sz="8" w:space="0" w:color="999999"/>
              <w:left w:val="single" w:sz="8" w:space="0" w:color="999999"/>
              <w:bottom w:val="single" w:sz="8" w:space="0" w:color="999999"/>
              <w:right w:val="single" w:sz="8" w:space="0" w:color="999999"/>
            </w:tcBorders>
            <w:shd w:val="clear" w:color="auto" w:fill="999999"/>
            <w:tcPrChange w:id="630" w:author="Author" w:date="2018-01-26T09:25:00Z">
              <w:tcPr>
                <w:tcW w:w="2250" w:type="dxa"/>
                <w:gridSpan w:val="2"/>
                <w:tcBorders>
                  <w:top w:val="single" w:sz="8" w:space="0" w:color="999999"/>
                  <w:left w:val="single" w:sz="8" w:space="0" w:color="999999"/>
                  <w:bottom w:val="single" w:sz="8" w:space="0" w:color="999999"/>
                  <w:right w:val="single" w:sz="8" w:space="0" w:color="999999"/>
                </w:tcBorders>
                <w:shd w:val="clear" w:color="auto" w:fill="999999"/>
              </w:tcPr>
            </w:tcPrChange>
          </w:tcPr>
          <w:p w14:paraId="0020136F" w14:textId="1B24C4F7" w:rsidR="00056582" w:rsidRPr="00945767" w:rsidRDefault="00056582" w:rsidP="003B70AF">
            <w:pPr>
              <w:pStyle w:val="SAPTableHeader"/>
            </w:pPr>
            <w:ins w:id="631" w:author="Author" w:date="2018-01-26T09:25:00Z">
              <w:r w:rsidRPr="00945767">
                <w:rPr>
                  <w:bCs/>
                </w:rPr>
                <w:t>User Entries:</w:t>
              </w:r>
              <w:r w:rsidRPr="00945767">
                <w:rPr>
                  <w:bCs/>
                </w:rPr>
                <w:br/>
                <w:t>Field Name: User Action and Value</w:t>
              </w:r>
            </w:ins>
          </w:p>
        </w:tc>
        <w:tc>
          <w:tcPr>
            <w:tcW w:w="3690" w:type="dxa"/>
            <w:tcBorders>
              <w:top w:val="single" w:sz="8" w:space="0" w:color="999999"/>
              <w:left w:val="single" w:sz="8" w:space="0" w:color="999999"/>
              <w:bottom w:val="single" w:sz="8" w:space="0" w:color="999999"/>
              <w:right w:val="single" w:sz="8" w:space="0" w:color="999999"/>
            </w:tcBorders>
            <w:shd w:val="clear" w:color="auto" w:fill="999999"/>
            <w:hideMark/>
            <w:tcPrChange w:id="632" w:author="Author" w:date="2018-01-26T09:25:00Z">
              <w:tcPr>
                <w:tcW w:w="225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9DD9FF5" w14:textId="66A5C269" w:rsidR="00056582" w:rsidRPr="00945767" w:rsidRDefault="00056582" w:rsidP="003B70AF">
            <w:pPr>
              <w:pStyle w:val="SAPTableHeader"/>
            </w:pPr>
            <w:r w:rsidRPr="0094576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Change w:id="633" w:author="Author" w:date="2018-01-26T09:25:00Z">
              <w:tcPr>
                <w:tcW w:w="1170" w:type="dxa"/>
                <w:gridSpan w:val="2"/>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564E68F9" w14:textId="77777777" w:rsidR="00056582" w:rsidRPr="00945767" w:rsidRDefault="00056582" w:rsidP="003B70AF">
            <w:pPr>
              <w:pStyle w:val="SAPTableHeader"/>
            </w:pPr>
            <w:r w:rsidRPr="00945767">
              <w:t>Pass / Fail / Comment</w:t>
            </w:r>
          </w:p>
        </w:tc>
      </w:tr>
      <w:tr w:rsidR="00056582" w:rsidRPr="00945767" w14:paraId="4D813270" w14:textId="77777777" w:rsidTr="002F0176">
        <w:trPr>
          <w:trHeight w:val="288"/>
          <w:trPrChange w:id="634" w:author="Author" w:date="2018-01-26T09:25:00Z">
            <w:trPr>
              <w:gridAfter w:val="0"/>
              <w:trHeight w:val="288"/>
            </w:trPr>
          </w:trPrChange>
        </w:trPr>
        <w:tc>
          <w:tcPr>
            <w:tcW w:w="692" w:type="dxa"/>
            <w:tcBorders>
              <w:top w:val="single" w:sz="8" w:space="0" w:color="999999"/>
              <w:left w:val="single" w:sz="8" w:space="0" w:color="999999"/>
              <w:bottom w:val="single" w:sz="8" w:space="0" w:color="999999"/>
              <w:right w:val="single" w:sz="8" w:space="0" w:color="999999"/>
            </w:tcBorders>
            <w:hideMark/>
            <w:tcPrChange w:id="635" w:author="Author" w:date="2018-01-26T09:25:00Z">
              <w:tcPr>
                <w:tcW w:w="692" w:type="dxa"/>
                <w:tcBorders>
                  <w:top w:val="single" w:sz="8" w:space="0" w:color="999999"/>
                  <w:left w:val="single" w:sz="8" w:space="0" w:color="999999"/>
                  <w:bottom w:val="single" w:sz="8" w:space="0" w:color="999999"/>
                  <w:right w:val="single" w:sz="8" w:space="0" w:color="999999"/>
                </w:tcBorders>
                <w:hideMark/>
              </w:tcPr>
            </w:tcPrChange>
          </w:tcPr>
          <w:p w14:paraId="2CF37EA3" w14:textId="77777777" w:rsidR="00056582" w:rsidRPr="00945767" w:rsidRDefault="00056582" w:rsidP="003B70AF">
            <w:r w:rsidRPr="00945767">
              <w:t>1</w:t>
            </w:r>
          </w:p>
        </w:tc>
        <w:tc>
          <w:tcPr>
            <w:tcW w:w="1710" w:type="dxa"/>
            <w:tcBorders>
              <w:top w:val="single" w:sz="8" w:space="0" w:color="999999"/>
              <w:left w:val="single" w:sz="8" w:space="0" w:color="999999"/>
              <w:bottom w:val="single" w:sz="8" w:space="0" w:color="999999"/>
              <w:right w:val="single" w:sz="8" w:space="0" w:color="999999"/>
            </w:tcBorders>
            <w:hideMark/>
            <w:tcPrChange w:id="636" w:author="Author" w:date="2018-01-26T09:25:00Z">
              <w:tcPr>
                <w:tcW w:w="2070" w:type="dxa"/>
                <w:gridSpan w:val="2"/>
                <w:tcBorders>
                  <w:top w:val="single" w:sz="8" w:space="0" w:color="999999"/>
                  <w:left w:val="single" w:sz="8" w:space="0" w:color="999999"/>
                  <w:bottom w:val="single" w:sz="8" w:space="0" w:color="999999"/>
                  <w:right w:val="single" w:sz="8" w:space="0" w:color="999999"/>
                </w:tcBorders>
                <w:hideMark/>
              </w:tcPr>
            </w:tcPrChange>
          </w:tcPr>
          <w:p w14:paraId="144DF801" w14:textId="77777777" w:rsidR="00056582" w:rsidRPr="00945767" w:rsidRDefault="00056582" w:rsidP="003B70AF">
            <w:r w:rsidRPr="00945767">
              <w:rPr>
                <w:rStyle w:val="SAPEmphasis"/>
              </w:rPr>
              <w:t>Log on</w:t>
            </w:r>
          </w:p>
        </w:tc>
        <w:tc>
          <w:tcPr>
            <w:tcW w:w="3960" w:type="dxa"/>
            <w:tcBorders>
              <w:top w:val="single" w:sz="8" w:space="0" w:color="999999"/>
              <w:left w:val="single" w:sz="8" w:space="0" w:color="999999"/>
              <w:bottom w:val="single" w:sz="8" w:space="0" w:color="999999"/>
              <w:right w:val="single" w:sz="8" w:space="0" w:color="999999"/>
            </w:tcBorders>
            <w:hideMark/>
            <w:tcPrChange w:id="637" w:author="Author" w:date="2018-01-26T09:25:00Z">
              <w:tcPr>
                <w:tcW w:w="4770" w:type="dxa"/>
                <w:gridSpan w:val="2"/>
                <w:tcBorders>
                  <w:top w:val="single" w:sz="8" w:space="0" w:color="999999"/>
                  <w:left w:val="single" w:sz="8" w:space="0" w:color="999999"/>
                  <w:bottom w:val="single" w:sz="8" w:space="0" w:color="999999"/>
                  <w:right w:val="single" w:sz="8" w:space="0" w:color="999999"/>
                </w:tcBorders>
                <w:hideMark/>
              </w:tcPr>
            </w:tcPrChange>
          </w:tcPr>
          <w:p w14:paraId="0E2FE81A" w14:textId="0CEA95CE" w:rsidR="00056582" w:rsidRPr="00945767" w:rsidRDefault="00056582" w:rsidP="003B70AF">
            <w:r w:rsidRPr="00945767">
              <w:t xml:space="preserve">Log on to </w:t>
            </w:r>
            <w:r w:rsidRPr="00945767">
              <w:rPr>
                <w:rStyle w:val="SAPTextReference"/>
              </w:rPr>
              <w:t>Employee Central</w:t>
            </w:r>
            <w:r w:rsidRPr="00945767" w:rsidDel="00C623F0">
              <w:t xml:space="preserve"> </w:t>
            </w:r>
            <w:r w:rsidRPr="00945767">
              <w:t>as an Employee.</w:t>
            </w:r>
          </w:p>
        </w:tc>
        <w:tc>
          <w:tcPr>
            <w:tcW w:w="3060" w:type="dxa"/>
            <w:tcBorders>
              <w:top w:val="single" w:sz="8" w:space="0" w:color="999999"/>
              <w:left w:val="single" w:sz="8" w:space="0" w:color="999999"/>
              <w:bottom w:val="single" w:sz="8" w:space="0" w:color="999999"/>
              <w:right w:val="single" w:sz="8" w:space="0" w:color="999999"/>
            </w:tcBorders>
            <w:tcPrChange w:id="638" w:author="Author" w:date="2018-01-26T09:25:00Z">
              <w:tcPr>
                <w:tcW w:w="2250" w:type="dxa"/>
                <w:gridSpan w:val="2"/>
                <w:tcBorders>
                  <w:top w:val="single" w:sz="8" w:space="0" w:color="999999"/>
                  <w:left w:val="single" w:sz="8" w:space="0" w:color="999999"/>
                  <w:bottom w:val="single" w:sz="8" w:space="0" w:color="999999"/>
                  <w:right w:val="single" w:sz="8" w:space="0" w:color="999999"/>
                </w:tcBorders>
              </w:tcPr>
            </w:tcPrChange>
          </w:tcPr>
          <w:p w14:paraId="44792CB5" w14:textId="77777777" w:rsidR="00056582" w:rsidRPr="00945767" w:rsidRDefault="00056582" w:rsidP="003B70AF"/>
        </w:tc>
        <w:tc>
          <w:tcPr>
            <w:tcW w:w="3690" w:type="dxa"/>
            <w:tcBorders>
              <w:top w:val="single" w:sz="8" w:space="0" w:color="999999"/>
              <w:left w:val="single" w:sz="8" w:space="0" w:color="999999"/>
              <w:bottom w:val="single" w:sz="8" w:space="0" w:color="999999"/>
              <w:right w:val="single" w:sz="8" w:space="0" w:color="999999"/>
            </w:tcBorders>
            <w:hideMark/>
            <w:tcPrChange w:id="639" w:author="Author" w:date="2018-01-26T09:25:00Z">
              <w:tcPr>
                <w:tcW w:w="2250" w:type="dxa"/>
                <w:tcBorders>
                  <w:top w:val="single" w:sz="8" w:space="0" w:color="999999"/>
                  <w:left w:val="single" w:sz="8" w:space="0" w:color="999999"/>
                  <w:bottom w:val="single" w:sz="8" w:space="0" w:color="999999"/>
                  <w:right w:val="single" w:sz="8" w:space="0" w:color="999999"/>
                </w:tcBorders>
                <w:hideMark/>
              </w:tcPr>
            </w:tcPrChange>
          </w:tcPr>
          <w:p w14:paraId="5EE7E797" w14:textId="69964244" w:rsidR="00056582" w:rsidRPr="00945767" w:rsidRDefault="00056582" w:rsidP="003B70AF">
            <w:r w:rsidRPr="00945767">
              <w:t xml:space="preserve">The </w:t>
            </w:r>
            <w:r w:rsidRPr="00945767">
              <w:rPr>
                <w:rStyle w:val="SAPScreenElement"/>
              </w:rPr>
              <w:t xml:space="preserve">Home </w:t>
            </w:r>
            <w:r w:rsidRPr="00945767">
              <w:t>page is displayed.</w:t>
            </w:r>
          </w:p>
        </w:tc>
        <w:tc>
          <w:tcPr>
            <w:tcW w:w="1170" w:type="dxa"/>
            <w:tcBorders>
              <w:top w:val="single" w:sz="8" w:space="0" w:color="999999"/>
              <w:left w:val="single" w:sz="8" w:space="0" w:color="999999"/>
              <w:bottom w:val="single" w:sz="8" w:space="0" w:color="999999"/>
              <w:right w:val="single" w:sz="8" w:space="0" w:color="999999"/>
            </w:tcBorders>
            <w:tcPrChange w:id="640" w:author="Author" w:date="2018-01-26T09:25:00Z">
              <w:tcPr>
                <w:tcW w:w="1170" w:type="dxa"/>
                <w:gridSpan w:val="2"/>
                <w:tcBorders>
                  <w:top w:val="single" w:sz="8" w:space="0" w:color="999999"/>
                  <w:left w:val="single" w:sz="8" w:space="0" w:color="999999"/>
                  <w:bottom w:val="single" w:sz="8" w:space="0" w:color="999999"/>
                  <w:right w:val="single" w:sz="8" w:space="0" w:color="999999"/>
                </w:tcBorders>
              </w:tcPr>
            </w:tcPrChange>
          </w:tcPr>
          <w:p w14:paraId="01AC63E6" w14:textId="77777777" w:rsidR="00056582" w:rsidRPr="00945767" w:rsidRDefault="00056582" w:rsidP="003B70AF"/>
        </w:tc>
      </w:tr>
      <w:tr w:rsidR="00056582" w:rsidRPr="00945767" w14:paraId="207706A2" w14:textId="77777777" w:rsidTr="002F0176">
        <w:trPr>
          <w:trHeight w:val="288"/>
          <w:trPrChange w:id="641" w:author="Author" w:date="2018-01-26T09:25:00Z">
            <w:trPr>
              <w:gridAfter w:val="0"/>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642" w:author="Author" w:date="2018-01-26T09:25:00Z">
              <w:tcPr>
                <w:tcW w:w="692" w:type="dxa"/>
                <w:tcBorders>
                  <w:top w:val="single" w:sz="8" w:space="0" w:color="999999"/>
                  <w:left w:val="single" w:sz="8" w:space="0" w:color="999999"/>
                  <w:bottom w:val="single" w:sz="8" w:space="0" w:color="999999"/>
                  <w:right w:val="single" w:sz="8" w:space="0" w:color="999999"/>
                </w:tcBorders>
              </w:tcPr>
            </w:tcPrChange>
          </w:tcPr>
          <w:p w14:paraId="468167D3" w14:textId="60244FCA" w:rsidR="00056582" w:rsidRPr="00945767" w:rsidRDefault="00056582" w:rsidP="009724D1">
            <w:r w:rsidRPr="00945767">
              <w:t xml:space="preserve">2 </w:t>
            </w:r>
          </w:p>
        </w:tc>
        <w:tc>
          <w:tcPr>
            <w:tcW w:w="1710" w:type="dxa"/>
            <w:tcBorders>
              <w:top w:val="single" w:sz="8" w:space="0" w:color="999999"/>
              <w:left w:val="single" w:sz="8" w:space="0" w:color="999999"/>
              <w:bottom w:val="single" w:sz="8" w:space="0" w:color="999999"/>
              <w:right w:val="single" w:sz="8" w:space="0" w:color="999999"/>
            </w:tcBorders>
            <w:tcPrChange w:id="643" w:author="Author" w:date="2018-01-26T09:25:00Z">
              <w:tcPr>
                <w:tcW w:w="2070" w:type="dxa"/>
                <w:gridSpan w:val="2"/>
                <w:tcBorders>
                  <w:top w:val="single" w:sz="8" w:space="0" w:color="999999"/>
                  <w:left w:val="single" w:sz="8" w:space="0" w:color="999999"/>
                  <w:bottom w:val="single" w:sz="8" w:space="0" w:color="999999"/>
                  <w:right w:val="single" w:sz="8" w:space="0" w:color="999999"/>
                </w:tcBorders>
              </w:tcPr>
            </w:tcPrChange>
          </w:tcPr>
          <w:p w14:paraId="6D78F386" w14:textId="6C15E361" w:rsidR="00056582" w:rsidRPr="00945767" w:rsidRDefault="00056582" w:rsidP="009724D1">
            <w:pPr>
              <w:rPr>
                <w:rStyle w:val="SAPEmphasis"/>
              </w:rPr>
            </w:pPr>
            <w:r w:rsidRPr="00945767">
              <w:rPr>
                <w:rStyle w:val="SAPEmphasis"/>
              </w:rPr>
              <w:t>Select Employee File</w:t>
            </w:r>
          </w:p>
        </w:tc>
        <w:tc>
          <w:tcPr>
            <w:tcW w:w="3960" w:type="dxa"/>
            <w:tcBorders>
              <w:top w:val="single" w:sz="8" w:space="0" w:color="999999"/>
              <w:left w:val="single" w:sz="8" w:space="0" w:color="999999"/>
              <w:bottom w:val="single" w:sz="8" w:space="0" w:color="999999"/>
              <w:right w:val="single" w:sz="8" w:space="0" w:color="999999"/>
            </w:tcBorders>
            <w:tcPrChange w:id="644" w:author="Author" w:date="2018-01-26T09:25:00Z">
              <w:tcPr>
                <w:tcW w:w="4770" w:type="dxa"/>
                <w:gridSpan w:val="2"/>
                <w:tcBorders>
                  <w:top w:val="single" w:sz="8" w:space="0" w:color="999999"/>
                  <w:left w:val="single" w:sz="8" w:space="0" w:color="999999"/>
                  <w:bottom w:val="single" w:sz="8" w:space="0" w:color="999999"/>
                  <w:right w:val="single" w:sz="8" w:space="0" w:color="999999"/>
                </w:tcBorders>
              </w:tcPr>
            </w:tcPrChange>
          </w:tcPr>
          <w:p w14:paraId="54234EC5" w14:textId="1EC0E8C4" w:rsidR="00056582" w:rsidRPr="00945767" w:rsidRDefault="00056582" w:rsidP="009724D1">
            <w:r w:rsidRPr="00945767">
              <w:t>From the</w:t>
            </w:r>
            <w:r w:rsidRPr="00945767">
              <w:rPr>
                <w:i/>
              </w:rPr>
              <w:t xml:space="preserve"> </w:t>
            </w:r>
            <w:r w:rsidRPr="00945767">
              <w:rPr>
                <w:rStyle w:val="SAPScreenElement"/>
              </w:rPr>
              <w:t>Home</w:t>
            </w:r>
            <w:r w:rsidRPr="00945767">
              <w:rPr>
                <w:i/>
              </w:rPr>
              <w:t xml:space="preserve"> </w:t>
            </w:r>
            <w:r w:rsidRPr="00945767">
              <w:t xml:space="preserve">drop-down, select </w:t>
            </w:r>
            <w:r w:rsidRPr="00945767">
              <w:rPr>
                <w:rStyle w:val="SAPScreenElement"/>
              </w:rPr>
              <w:t>My Employee File</w:t>
            </w:r>
            <w:r w:rsidRPr="00945767">
              <w:rPr>
                <w:i/>
              </w:rPr>
              <w:t>.</w:t>
            </w:r>
          </w:p>
        </w:tc>
        <w:tc>
          <w:tcPr>
            <w:tcW w:w="3060" w:type="dxa"/>
            <w:tcBorders>
              <w:top w:val="single" w:sz="8" w:space="0" w:color="999999"/>
              <w:left w:val="single" w:sz="8" w:space="0" w:color="999999"/>
              <w:bottom w:val="single" w:sz="8" w:space="0" w:color="999999"/>
              <w:right w:val="single" w:sz="8" w:space="0" w:color="999999"/>
            </w:tcBorders>
            <w:tcPrChange w:id="645" w:author="Author" w:date="2018-01-26T09:25:00Z">
              <w:tcPr>
                <w:tcW w:w="2250" w:type="dxa"/>
                <w:gridSpan w:val="2"/>
                <w:tcBorders>
                  <w:top w:val="single" w:sz="8" w:space="0" w:color="999999"/>
                  <w:left w:val="single" w:sz="8" w:space="0" w:color="999999"/>
                  <w:bottom w:val="single" w:sz="8" w:space="0" w:color="999999"/>
                  <w:right w:val="single" w:sz="8" w:space="0" w:color="999999"/>
                </w:tcBorders>
              </w:tcPr>
            </w:tcPrChange>
          </w:tcPr>
          <w:p w14:paraId="717E5993" w14:textId="77777777" w:rsidR="00056582" w:rsidRPr="00945767" w:rsidRDefault="00056582" w:rsidP="009724D1"/>
        </w:tc>
        <w:tc>
          <w:tcPr>
            <w:tcW w:w="3690" w:type="dxa"/>
            <w:tcBorders>
              <w:top w:val="single" w:sz="8" w:space="0" w:color="999999"/>
              <w:left w:val="single" w:sz="8" w:space="0" w:color="999999"/>
              <w:bottom w:val="single" w:sz="8" w:space="0" w:color="999999"/>
              <w:right w:val="single" w:sz="8" w:space="0" w:color="999999"/>
            </w:tcBorders>
            <w:tcPrChange w:id="646" w:author="Author" w:date="2018-01-26T09:25:00Z">
              <w:tcPr>
                <w:tcW w:w="2250" w:type="dxa"/>
                <w:tcBorders>
                  <w:top w:val="single" w:sz="8" w:space="0" w:color="999999"/>
                  <w:left w:val="single" w:sz="8" w:space="0" w:color="999999"/>
                  <w:bottom w:val="single" w:sz="8" w:space="0" w:color="999999"/>
                  <w:right w:val="single" w:sz="8" w:space="0" w:color="999999"/>
                </w:tcBorders>
              </w:tcPr>
            </w:tcPrChange>
          </w:tcPr>
          <w:p w14:paraId="15E92875" w14:textId="77B4E33C" w:rsidR="00056582" w:rsidRPr="00945767" w:rsidRDefault="00056582" w:rsidP="009724D1">
            <w:r w:rsidRPr="00945767">
              <w:t xml:space="preserve">The </w:t>
            </w:r>
            <w:r w:rsidRPr="00945767">
              <w:rPr>
                <w:rStyle w:val="SAPScreenElement"/>
              </w:rPr>
              <w:t>My Employee File</w:t>
            </w:r>
            <w:r w:rsidRPr="00945767">
              <w:t xml:space="preserve"> screen is displayed</w:t>
            </w:r>
            <w:r w:rsidRPr="00945767">
              <w:rPr>
                <w:rFonts w:cs="Arial"/>
                <w:bCs/>
              </w:rPr>
              <w:t xml:space="preserve"> containing your profile</w:t>
            </w:r>
            <w:r w:rsidRPr="00945767">
              <w:t>.</w:t>
            </w:r>
          </w:p>
        </w:tc>
        <w:tc>
          <w:tcPr>
            <w:tcW w:w="1170" w:type="dxa"/>
            <w:tcBorders>
              <w:top w:val="single" w:sz="8" w:space="0" w:color="999999"/>
              <w:left w:val="single" w:sz="8" w:space="0" w:color="999999"/>
              <w:bottom w:val="single" w:sz="8" w:space="0" w:color="999999"/>
              <w:right w:val="single" w:sz="8" w:space="0" w:color="999999"/>
            </w:tcBorders>
            <w:tcPrChange w:id="647" w:author="Author" w:date="2018-01-26T09:25:00Z">
              <w:tcPr>
                <w:tcW w:w="1170" w:type="dxa"/>
                <w:gridSpan w:val="2"/>
                <w:tcBorders>
                  <w:top w:val="single" w:sz="8" w:space="0" w:color="999999"/>
                  <w:left w:val="single" w:sz="8" w:space="0" w:color="999999"/>
                  <w:bottom w:val="single" w:sz="8" w:space="0" w:color="999999"/>
                  <w:right w:val="single" w:sz="8" w:space="0" w:color="999999"/>
                </w:tcBorders>
              </w:tcPr>
            </w:tcPrChange>
          </w:tcPr>
          <w:p w14:paraId="2CC1C388" w14:textId="77777777" w:rsidR="00056582" w:rsidRPr="00945767" w:rsidRDefault="00056582" w:rsidP="009724D1"/>
        </w:tc>
      </w:tr>
      <w:tr w:rsidR="00056582" w:rsidRPr="00945767" w14:paraId="3A83CD33" w14:textId="77777777" w:rsidTr="002F0176">
        <w:trPr>
          <w:trHeight w:val="288"/>
          <w:trPrChange w:id="648" w:author="Author" w:date="2018-01-26T09:25:00Z">
            <w:trPr>
              <w:gridAfter w:val="0"/>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649" w:author="Author" w:date="2018-01-26T09:25:00Z">
              <w:tcPr>
                <w:tcW w:w="692" w:type="dxa"/>
                <w:tcBorders>
                  <w:top w:val="single" w:sz="8" w:space="0" w:color="999999"/>
                  <w:left w:val="single" w:sz="8" w:space="0" w:color="999999"/>
                  <w:bottom w:val="single" w:sz="8" w:space="0" w:color="999999"/>
                  <w:right w:val="single" w:sz="8" w:space="0" w:color="999999"/>
                </w:tcBorders>
              </w:tcPr>
            </w:tcPrChange>
          </w:tcPr>
          <w:p w14:paraId="745B3C58" w14:textId="56F7D829" w:rsidR="00056582" w:rsidRPr="00945767" w:rsidRDefault="00056582" w:rsidP="009724D1">
            <w:r w:rsidRPr="00945767">
              <w:t>3</w:t>
            </w:r>
          </w:p>
        </w:tc>
        <w:tc>
          <w:tcPr>
            <w:tcW w:w="1710" w:type="dxa"/>
            <w:tcBorders>
              <w:top w:val="single" w:sz="8" w:space="0" w:color="999999"/>
              <w:left w:val="single" w:sz="8" w:space="0" w:color="999999"/>
              <w:bottom w:val="single" w:sz="8" w:space="0" w:color="999999"/>
              <w:right w:val="single" w:sz="8" w:space="0" w:color="999999"/>
            </w:tcBorders>
            <w:tcPrChange w:id="650" w:author="Author" w:date="2018-01-26T09:25:00Z">
              <w:tcPr>
                <w:tcW w:w="2070" w:type="dxa"/>
                <w:gridSpan w:val="2"/>
                <w:tcBorders>
                  <w:top w:val="single" w:sz="8" w:space="0" w:color="999999"/>
                  <w:left w:val="single" w:sz="8" w:space="0" w:color="999999"/>
                  <w:bottom w:val="single" w:sz="8" w:space="0" w:color="999999"/>
                  <w:right w:val="single" w:sz="8" w:space="0" w:color="999999"/>
                </w:tcBorders>
              </w:tcPr>
            </w:tcPrChange>
          </w:tcPr>
          <w:p w14:paraId="6B26F25A" w14:textId="466A7C9C" w:rsidR="00056582" w:rsidRPr="00945767" w:rsidRDefault="00056582" w:rsidP="009724D1">
            <w:pPr>
              <w:rPr>
                <w:rStyle w:val="SAPEmphasis"/>
              </w:rPr>
            </w:pPr>
            <w:r w:rsidRPr="00945767">
              <w:rPr>
                <w:rStyle w:val="SAPEmphasis"/>
              </w:rPr>
              <w:t>Go to Benefits Section</w:t>
            </w:r>
          </w:p>
        </w:tc>
        <w:tc>
          <w:tcPr>
            <w:tcW w:w="3960" w:type="dxa"/>
            <w:tcBorders>
              <w:top w:val="single" w:sz="8" w:space="0" w:color="999999"/>
              <w:left w:val="single" w:sz="8" w:space="0" w:color="999999"/>
              <w:bottom w:val="single" w:sz="8" w:space="0" w:color="999999"/>
              <w:right w:val="single" w:sz="8" w:space="0" w:color="999999"/>
            </w:tcBorders>
            <w:tcPrChange w:id="651" w:author="Author" w:date="2018-01-26T09:25:00Z">
              <w:tcPr>
                <w:tcW w:w="4770" w:type="dxa"/>
                <w:gridSpan w:val="2"/>
                <w:tcBorders>
                  <w:top w:val="single" w:sz="8" w:space="0" w:color="999999"/>
                  <w:left w:val="single" w:sz="8" w:space="0" w:color="999999"/>
                  <w:bottom w:val="single" w:sz="8" w:space="0" w:color="999999"/>
                  <w:right w:val="single" w:sz="8" w:space="0" w:color="999999"/>
                </w:tcBorders>
              </w:tcPr>
            </w:tcPrChange>
          </w:tcPr>
          <w:p w14:paraId="6E331CB8" w14:textId="77777777" w:rsidR="00056582" w:rsidRPr="00945767" w:rsidRDefault="00056582" w:rsidP="0097284A">
            <w:pPr>
              <w:rPr>
                <w:rFonts w:eastAsiaTheme="minorHAnsi"/>
                <w:sz w:val="22"/>
                <w:szCs w:val="22"/>
                <w:lang w:eastAsia="zh-SG"/>
              </w:rPr>
            </w:pPr>
            <w:r w:rsidRPr="00945767">
              <w:rPr>
                <w:lang w:eastAsia="zh-SG"/>
              </w:rPr>
              <w:t xml:space="preserve">On the </w:t>
            </w:r>
            <w:r w:rsidRPr="00945767">
              <w:rPr>
                <w:rStyle w:val="SAPScreenElement"/>
                <w:lang w:eastAsia="zh-TW"/>
              </w:rPr>
              <w:t>My Employee File</w:t>
            </w:r>
            <w:r w:rsidRPr="00945767">
              <w:rPr>
                <w:lang w:eastAsia="zh-TW"/>
              </w:rPr>
              <w:t xml:space="preserve"> screen, scroll </w:t>
            </w:r>
            <w:r w:rsidRPr="00945767">
              <w:rPr>
                <w:lang w:eastAsia="zh-SG"/>
              </w:rPr>
              <w:t xml:space="preserve">to the </w:t>
            </w:r>
            <w:r w:rsidRPr="00945767">
              <w:rPr>
                <w:rStyle w:val="SAPScreenElement"/>
                <w:lang w:eastAsia="zh-TW"/>
              </w:rPr>
              <w:t>Employee Benefits</w:t>
            </w:r>
            <w:r w:rsidRPr="00945767">
              <w:rPr>
                <w:lang w:eastAsia="zh-SG"/>
              </w:rPr>
              <w:t xml:space="preserve"> section.</w:t>
            </w:r>
          </w:p>
          <w:p w14:paraId="39E1B9A7" w14:textId="29930E40" w:rsidR="00056582" w:rsidRPr="00945767" w:rsidRDefault="00056582" w:rsidP="0097284A">
            <w:pPr>
              <w:pStyle w:val="SAPNoteHeading"/>
              <w:spacing w:before="120"/>
              <w:ind w:left="0"/>
              <w:rPr>
                <w:lang w:eastAsia="zh-TW"/>
              </w:rPr>
            </w:pPr>
            <w:r w:rsidRPr="00945767">
              <w:rPr>
                <w:noProof/>
              </w:rPr>
              <w:drawing>
                <wp:inline distT="0" distB="0" distL="0" distR="0" wp14:anchorId="33D7CBFA" wp14:editId="031DCECC">
                  <wp:extent cx="225425" cy="225425"/>
                  <wp:effectExtent l="0" t="0" r="0" b="317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Pr>
                <w:lang w:eastAsia="zh-TW"/>
              </w:rPr>
              <w:t> Note</w:t>
            </w:r>
          </w:p>
          <w:p w14:paraId="502C6699" w14:textId="39E4A834" w:rsidR="00056582" w:rsidRPr="00945767" w:rsidRDefault="00056582" w:rsidP="0097284A">
            <w:pPr>
              <w:rPr>
                <w:lang w:eastAsia="zh-SG"/>
              </w:rPr>
            </w:pPr>
            <w:r w:rsidRPr="00945767">
              <w:rPr>
                <w:rFonts w:cs="Arial"/>
                <w:bCs/>
                <w:lang w:eastAsia="zh-TW"/>
              </w:rPr>
              <w:t xml:space="preserve">Alternatively, you can choose the </w:t>
            </w:r>
            <w:r w:rsidRPr="00945767">
              <w:rPr>
                <w:rStyle w:val="SAPScreenElement"/>
                <w:lang w:eastAsia="zh-TW"/>
              </w:rPr>
              <w:t xml:space="preserve">More </w:t>
            </w:r>
            <w:r w:rsidRPr="00945767">
              <w:rPr>
                <w:noProof/>
              </w:rPr>
              <w:drawing>
                <wp:inline distT="0" distB="0" distL="0" distR="0" wp14:anchorId="78B90CF5" wp14:editId="4BACA938">
                  <wp:extent cx="260985" cy="213995"/>
                  <wp:effectExtent l="0" t="0" r="5715"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3995"/>
                          </a:xfrm>
                          <a:prstGeom prst="rect">
                            <a:avLst/>
                          </a:prstGeom>
                          <a:noFill/>
                          <a:ln>
                            <a:noFill/>
                          </a:ln>
                        </pic:spPr>
                      </pic:pic>
                    </a:graphicData>
                  </a:graphic>
                </wp:inline>
              </w:drawing>
            </w:r>
            <w:r w:rsidRPr="00945767">
              <w:rPr>
                <w:rStyle w:val="SAPScreenElement"/>
                <w:lang w:eastAsia="zh-TW"/>
              </w:rPr>
              <w:t xml:space="preserve"> </w:t>
            </w:r>
            <w:r w:rsidRPr="00945767">
              <w:rPr>
                <w:rFonts w:cs="Arial"/>
                <w:bCs/>
                <w:lang w:eastAsia="zh-TW"/>
              </w:rPr>
              <w:t>icon</w:t>
            </w:r>
            <w:r w:rsidRPr="00945767">
              <w:rPr>
                <w:lang w:eastAsia="zh-SG"/>
              </w:rPr>
              <w:t xml:space="preserve"> and select </w:t>
            </w:r>
            <w:r w:rsidRPr="00945767">
              <w:rPr>
                <w:rStyle w:val="SAPScreenElement"/>
                <w:lang w:eastAsia="zh-TW"/>
              </w:rPr>
              <w:t>Employee Benefits</w:t>
            </w:r>
            <w:r w:rsidRPr="00945767">
              <w:rPr>
                <w:lang w:eastAsia="zh-SG"/>
              </w:rPr>
              <w:t>.</w:t>
            </w:r>
          </w:p>
        </w:tc>
        <w:tc>
          <w:tcPr>
            <w:tcW w:w="3060" w:type="dxa"/>
            <w:tcBorders>
              <w:top w:val="single" w:sz="8" w:space="0" w:color="999999"/>
              <w:left w:val="single" w:sz="8" w:space="0" w:color="999999"/>
              <w:bottom w:val="single" w:sz="8" w:space="0" w:color="999999"/>
              <w:right w:val="single" w:sz="8" w:space="0" w:color="999999"/>
            </w:tcBorders>
            <w:tcPrChange w:id="652" w:author="Author" w:date="2018-01-26T09:25:00Z">
              <w:tcPr>
                <w:tcW w:w="2250" w:type="dxa"/>
                <w:gridSpan w:val="2"/>
                <w:tcBorders>
                  <w:top w:val="single" w:sz="8" w:space="0" w:color="999999"/>
                  <w:left w:val="single" w:sz="8" w:space="0" w:color="999999"/>
                  <w:bottom w:val="single" w:sz="8" w:space="0" w:color="999999"/>
                  <w:right w:val="single" w:sz="8" w:space="0" w:color="999999"/>
                </w:tcBorders>
              </w:tcPr>
            </w:tcPrChange>
          </w:tcPr>
          <w:p w14:paraId="70D6E5D6" w14:textId="77777777" w:rsidR="00056582" w:rsidRPr="00945767" w:rsidRDefault="00056582" w:rsidP="00670527"/>
        </w:tc>
        <w:tc>
          <w:tcPr>
            <w:tcW w:w="3690" w:type="dxa"/>
            <w:tcBorders>
              <w:top w:val="single" w:sz="8" w:space="0" w:color="999999"/>
              <w:left w:val="single" w:sz="8" w:space="0" w:color="999999"/>
              <w:bottom w:val="single" w:sz="8" w:space="0" w:color="999999"/>
              <w:right w:val="single" w:sz="8" w:space="0" w:color="999999"/>
            </w:tcBorders>
            <w:tcPrChange w:id="653" w:author="Author" w:date="2018-01-26T09:25:00Z">
              <w:tcPr>
                <w:tcW w:w="2250" w:type="dxa"/>
                <w:tcBorders>
                  <w:top w:val="single" w:sz="8" w:space="0" w:color="999999"/>
                  <w:left w:val="single" w:sz="8" w:space="0" w:color="999999"/>
                  <w:bottom w:val="single" w:sz="8" w:space="0" w:color="999999"/>
                  <w:right w:val="single" w:sz="8" w:space="0" w:color="999999"/>
                </w:tcBorders>
              </w:tcPr>
            </w:tcPrChange>
          </w:tcPr>
          <w:p w14:paraId="66C625FF" w14:textId="173F4215" w:rsidR="00056582" w:rsidRPr="00945767" w:rsidDel="00A26531" w:rsidRDefault="00056582" w:rsidP="00670527">
            <w:pPr>
              <w:rPr>
                <w:del w:id="654" w:author="Author" w:date="2018-01-26T09:24:00Z"/>
              </w:rPr>
            </w:pPr>
            <w:r w:rsidRPr="00945767">
              <w:t xml:space="preserve">The </w:t>
            </w:r>
            <w:r w:rsidRPr="00945767">
              <w:rPr>
                <w:rStyle w:val="SAPScreenElement"/>
              </w:rPr>
              <w:t>Employee Benefits</w:t>
            </w:r>
            <w:r w:rsidRPr="00945767">
              <w:rPr>
                <w:lang w:eastAsia="zh-SG"/>
              </w:rPr>
              <w:t xml:space="preserve"> </w:t>
            </w:r>
            <w:r w:rsidRPr="00945767">
              <w:t xml:space="preserve">section is displayed, containing the </w:t>
            </w:r>
            <w:r w:rsidRPr="00945767">
              <w:rPr>
                <w:rStyle w:val="SAPScreenElement"/>
              </w:rPr>
              <w:t>Current Benefits</w:t>
            </w:r>
            <w:r w:rsidRPr="00945767">
              <w:t xml:space="preserve"> </w:t>
            </w:r>
            <w:r w:rsidRPr="00945767">
              <w:rPr>
                <w:rStyle w:val="SAPScreenElement"/>
                <w:rFonts w:ascii="BentonSans Book" w:hAnsi="BentonSans Book"/>
                <w:color w:val="auto"/>
              </w:rPr>
              <w:t>and</w:t>
            </w:r>
            <w:r w:rsidRPr="00945767">
              <w:rPr>
                <w:rStyle w:val="SAPScreenElement"/>
              </w:rPr>
              <w:t xml:space="preserve"> Benefits</w:t>
            </w:r>
            <w:r w:rsidRPr="00945767">
              <w:t xml:space="preserve"> blocks.</w:t>
            </w:r>
          </w:p>
          <w:p w14:paraId="1B2C5DC5" w14:textId="61E15267" w:rsidR="00056582" w:rsidRPr="00945767" w:rsidRDefault="00056582" w:rsidP="00670527">
            <w:del w:id="655" w:author="Author" w:date="2018-01-26T09:24:00Z">
              <w:r w:rsidRPr="00945767" w:rsidDel="00A26531">
                <w:delText>Depending on the benefits category you want to enroll in, continue with one or both of the use cases detailed below.</w:delText>
              </w:r>
            </w:del>
          </w:p>
        </w:tc>
        <w:tc>
          <w:tcPr>
            <w:tcW w:w="1170" w:type="dxa"/>
            <w:tcBorders>
              <w:top w:val="single" w:sz="8" w:space="0" w:color="999999"/>
              <w:left w:val="single" w:sz="8" w:space="0" w:color="999999"/>
              <w:bottom w:val="single" w:sz="8" w:space="0" w:color="999999"/>
              <w:right w:val="single" w:sz="8" w:space="0" w:color="999999"/>
            </w:tcBorders>
            <w:tcPrChange w:id="656" w:author="Author" w:date="2018-01-26T09:25:00Z">
              <w:tcPr>
                <w:tcW w:w="1170" w:type="dxa"/>
                <w:gridSpan w:val="2"/>
                <w:tcBorders>
                  <w:top w:val="single" w:sz="8" w:space="0" w:color="999999"/>
                  <w:left w:val="single" w:sz="8" w:space="0" w:color="999999"/>
                  <w:bottom w:val="single" w:sz="8" w:space="0" w:color="999999"/>
                  <w:right w:val="single" w:sz="8" w:space="0" w:color="999999"/>
                </w:tcBorders>
              </w:tcPr>
            </w:tcPrChange>
          </w:tcPr>
          <w:p w14:paraId="1016172D" w14:textId="77777777" w:rsidR="00056582" w:rsidRPr="00945767" w:rsidRDefault="00056582" w:rsidP="009724D1"/>
        </w:tc>
      </w:tr>
      <w:tr w:rsidR="00056582" w:rsidRPr="00945767" w14:paraId="56913A3A" w14:textId="77777777" w:rsidTr="002F0176">
        <w:trPr>
          <w:trHeight w:val="288"/>
          <w:ins w:id="657" w:author="Author" w:date="2018-01-26T09:24:00Z"/>
          <w:trPrChange w:id="658" w:author="Author" w:date="2018-01-26T09:25:00Z">
            <w:trPr>
              <w:gridAfter w:val="0"/>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659" w:author="Author" w:date="2018-01-26T09:25:00Z">
              <w:tcPr>
                <w:tcW w:w="692" w:type="dxa"/>
                <w:tcBorders>
                  <w:top w:val="single" w:sz="8" w:space="0" w:color="999999"/>
                  <w:left w:val="single" w:sz="8" w:space="0" w:color="999999"/>
                  <w:bottom w:val="single" w:sz="8" w:space="0" w:color="999999"/>
                  <w:right w:val="single" w:sz="8" w:space="0" w:color="999999"/>
                </w:tcBorders>
              </w:tcPr>
            </w:tcPrChange>
          </w:tcPr>
          <w:p w14:paraId="374DB0B6" w14:textId="36E66E54" w:rsidR="00056582" w:rsidRPr="00945767" w:rsidRDefault="00056582" w:rsidP="00056582">
            <w:pPr>
              <w:rPr>
                <w:ins w:id="660" w:author="Author" w:date="2018-01-26T09:24:00Z"/>
              </w:rPr>
            </w:pPr>
            <w:ins w:id="661" w:author="Author" w:date="2018-01-26T09:25:00Z">
              <w:r w:rsidRPr="00945767">
                <w:lastRenderedPageBreak/>
                <w:t>4</w:t>
              </w:r>
            </w:ins>
          </w:p>
        </w:tc>
        <w:tc>
          <w:tcPr>
            <w:tcW w:w="1710" w:type="dxa"/>
            <w:tcBorders>
              <w:top w:val="single" w:sz="8" w:space="0" w:color="999999"/>
              <w:left w:val="single" w:sz="8" w:space="0" w:color="999999"/>
              <w:bottom w:val="single" w:sz="8" w:space="0" w:color="999999"/>
              <w:right w:val="single" w:sz="8" w:space="0" w:color="999999"/>
            </w:tcBorders>
            <w:tcPrChange w:id="662" w:author="Author" w:date="2018-01-26T09:25:00Z">
              <w:tcPr>
                <w:tcW w:w="2070" w:type="dxa"/>
                <w:gridSpan w:val="2"/>
                <w:tcBorders>
                  <w:top w:val="single" w:sz="8" w:space="0" w:color="999999"/>
                  <w:left w:val="single" w:sz="8" w:space="0" w:color="999999"/>
                  <w:bottom w:val="single" w:sz="8" w:space="0" w:color="999999"/>
                  <w:right w:val="single" w:sz="8" w:space="0" w:color="999999"/>
                </w:tcBorders>
              </w:tcPr>
            </w:tcPrChange>
          </w:tcPr>
          <w:p w14:paraId="3A811487" w14:textId="41234BAE" w:rsidR="00056582" w:rsidRPr="00945767" w:rsidRDefault="00056582" w:rsidP="00056582">
            <w:pPr>
              <w:rPr>
                <w:ins w:id="663" w:author="Author" w:date="2018-01-26T09:24:00Z"/>
                <w:rStyle w:val="SAPEmphasis"/>
              </w:rPr>
            </w:pPr>
            <w:ins w:id="664" w:author="Author" w:date="2018-01-26T09:25:00Z">
              <w:r w:rsidRPr="00945767">
                <w:rPr>
                  <w:rStyle w:val="SAPEmphasis"/>
                </w:rPr>
                <w:t xml:space="preserve">Go to Benefits page </w:t>
              </w:r>
            </w:ins>
          </w:p>
        </w:tc>
        <w:tc>
          <w:tcPr>
            <w:tcW w:w="3960" w:type="dxa"/>
            <w:tcBorders>
              <w:top w:val="single" w:sz="8" w:space="0" w:color="999999"/>
              <w:left w:val="single" w:sz="8" w:space="0" w:color="999999"/>
              <w:bottom w:val="single" w:sz="8" w:space="0" w:color="999999"/>
              <w:right w:val="single" w:sz="8" w:space="0" w:color="999999"/>
            </w:tcBorders>
            <w:tcPrChange w:id="665" w:author="Author" w:date="2018-01-26T09:25:00Z">
              <w:tcPr>
                <w:tcW w:w="4770" w:type="dxa"/>
                <w:gridSpan w:val="2"/>
                <w:tcBorders>
                  <w:top w:val="single" w:sz="8" w:space="0" w:color="999999"/>
                  <w:left w:val="single" w:sz="8" w:space="0" w:color="999999"/>
                  <w:bottom w:val="single" w:sz="8" w:space="0" w:color="999999"/>
                  <w:right w:val="single" w:sz="8" w:space="0" w:color="999999"/>
                </w:tcBorders>
              </w:tcPr>
            </w:tcPrChange>
          </w:tcPr>
          <w:p w14:paraId="04FD53CA" w14:textId="021B30C6" w:rsidR="00056582" w:rsidRPr="00945767" w:rsidRDefault="00056582" w:rsidP="00056582">
            <w:pPr>
              <w:rPr>
                <w:ins w:id="666" w:author="Author" w:date="2018-01-26T09:24:00Z"/>
                <w:lang w:eastAsia="zh-SG"/>
              </w:rPr>
            </w:pPr>
            <w:ins w:id="667" w:author="Author" w:date="2018-01-26T09:25:00Z">
              <w:r w:rsidRPr="00945767">
                <w:t xml:space="preserve">Select in the </w:t>
              </w:r>
              <w:r w:rsidRPr="00945767">
                <w:rPr>
                  <w:rStyle w:val="SAPScreenElement"/>
                </w:rPr>
                <w:t>Current Benefits</w:t>
              </w:r>
              <w:r w:rsidRPr="00945767">
                <w:rPr>
                  <w:lang w:eastAsia="zh-SG"/>
                </w:rPr>
                <w:t xml:space="preserve"> </w:t>
              </w:r>
              <w:r w:rsidRPr="00945767">
                <w:t xml:space="preserve">block the </w:t>
              </w:r>
              <w:r w:rsidRPr="00945767">
                <w:rPr>
                  <w:rStyle w:val="SAPScreenElement"/>
                </w:rPr>
                <w:t>Go to Benefits</w:t>
              </w:r>
              <w:r w:rsidRPr="00945767">
                <w:t xml:space="preserve"> link. </w:t>
              </w:r>
            </w:ins>
          </w:p>
        </w:tc>
        <w:tc>
          <w:tcPr>
            <w:tcW w:w="3060" w:type="dxa"/>
            <w:tcBorders>
              <w:top w:val="single" w:sz="8" w:space="0" w:color="999999"/>
              <w:left w:val="single" w:sz="8" w:space="0" w:color="999999"/>
              <w:bottom w:val="single" w:sz="8" w:space="0" w:color="999999"/>
              <w:right w:val="single" w:sz="8" w:space="0" w:color="999999"/>
            </w:tcBorders>
            <w:tcPrChange w:id="668" w:author="Author" w:date="2018-01-26T09:25:00Z">
              <w:tcPr>
                <w:tcW w:w="2250" w:type="dxa"/>
                <w:gridSpan w:val="2"/>
                <w:tcBorders>
                  <w:top w:val="single" w:sz="8" w:space="0" w:color="999999"/>
                  <w:left w:val="single" w:sz="8" w:space="0" w:color="999999"/>
                  <w:bottom w:val="single" w:sz="8" w:space="0" w:color="999999"/>
                  <w:right w:val="single" w:sz="8" w:space="0" w:color="999999"/>
                </w:tcBorders>
              </w:tcPr>
            </w:tcPrChange>
          </w:tcPr>
          <w:p w14:paraId="4143A4BD" w14:textId="77777777" w:rsidR="00056582" w:rsidRPr="00945767" w:rsidRDefault="00056582" w:rsidP="00056582">
            <w:pPr>
              <w:rPr>
                <w:ins w:id="669" w:author="Author" w:date="2018-01-26T09:25:00Z"/>
              </w:rPr>
            </w:pPr>
          </w:p>
        </w:tc>
        <w:tc>
          <w:tcPr>
            <w:tcW w:w="3690" w:type="dxa"/>
            <w:tcBorders>
              <w:top w:val="single" w:sz="8" w:space="0" w:color="999999"/>
              <w:left w:val="single" w:sz="8" w:space="0" w:color="999999"/>
              <w:bottom w:val="single" w:sz="8" w:space="0" w:color="999999"/>
              <w:right w:val="single" w:sz="8" w:space="0" w:color="999999"/>
            </w:tcBorders>
            <w:tcPrChange w:id="670" w:author="Author" w:date="2018-01-26T09:25:00Z">
              <w:tcPr>
                <w:tcW w:w="2250" w:type="dxa"/>
                <w:tcBorders>
                  <w:top w:val="single" w:sz="8" w:space="0" w:color="999999"/>
                  <w:left w:val="single" w:sz="8" w:space="0" w:color="999999"/>
                  <w:bottom w:val="single" w:sz="8" w:space="0" w:color="999999"/>
                  <w:right w:val="single" w:sz="8" w:space="0" w:color="999999"/>
                </w:tcBorders>
              </w:tcPr>
            </w:tcPrChange>
          </w:tcPr>
          <w:p w14:paraId="05843092" w14:textId="682AD83F" w:rsidR="00056582" w:rsidRPr="00945767" w:rsidRDefault="00056582" w:rsidP="00056582">
            <w:pPr>
              <w:rPr>
                <w:ins w:id="671" w:author="Author" w:date="2018-01-26T09:24:00Z"/>
              </w:rPr>
            </w:pPr>
            <w:ins w:id="672" w:author="Author" w:date="2018-01-26T09:25:00Z">
              <w:r w:rsidRPr="00945767">
                <w:t xml:space="preserve">The </w:t>
              </w:r>
              <w:r w:rsidRPr="00945767">
                <w:rPr>
                  <w:rStyle w:val="SAPScreenElement"/>
                </w:rPr>
                <w:t>Benefits</w:t>
              </w:r>
              <w:r w:rsidRPr="00945767">
                <w:rPr>
                  <w:lang w:eastAsia="zh-SG"/>
                </w:rPr>
                <w:t xml:space="preserve"> </w:t>
              </w:r>
              <w:r w:rsidRPr="00945767">
                <w:t xml:space="preserve">page is opened, containing several sections. The </w:t>
              </w:r>
              <w:r w:rsidRPr="00945767">
                <w:rPr>
                  <w:rStyle w:val="SAPScreenElement"/>
                </w:rPr>
                <w:t>Enrollments</w:t>
              </w:r>
              <w:r w:rsidRPr="00945767">
                <w:t xml:space="preserve"> section is displayed per default, containing the </w:t>
              </w:r>
              <w:r w:rsidRPr="00945767">
                <w:rPr>
                  <w:rStyle w:val="SAPScreenElement"/>
                </w:rPr>
                <w:t>Open Enrollments</w:t>
              </w:r>
              <w:r w:rsidRPr="00945767">
                <w:t xml:space="preserve"> and </w:t>
              </w:r>
              <w:r w:rsidRPr="00945767">
                <w:rPr>
                  <w:rStyle w:val="SAPScreenElement"/>
                </w:rPr>
                <w:t>Other Upcoming Enrollments</w:t>
              </w:r>
              <w:r w:rsidRPr="00945767">
                <w:t xml:space="preserve"> subsections.</w:t>
              </w:r>
            </w:ins>
          </w:p>
        </w:tc>
        <w:tc>
          <w:tcPr>
            <w:tcW w:w="1170" w:type="dxa"/>
            <w:tcBorders>
              <w:top w:val="single" w:sz="8" w:space="0" w:color="999999"/>
              <w:left w:val="single" w:sz="8" w:space="0" w:color="999999"/>
              <w:bottom w:val="single" w:sz="8" w:space="0" w:color="999999"/>
              <w:right w:val="single" w:sz="8" w:space="0" w:color="999999"/>
            </w:tcBorders>
            <w:tcPrChange w:id="673" w:author="Author" w:date="2018-01-26T09:25:00Z">
              <w:tcPr>
                <w:tcW w:w="1170" w:type="dxa"/>
                <w:gridSpan w:val="2"/>
                <w:tcBorders>
                  <w:top w:val="single" w:sz="8" w:space="0" w:color="999999"/>
                  <w:left w:val="single" w:sz="8" w:space="0" w:color="999999"/>
                  <w:bottom w:val="single" w:sz="8" w:space="0" w:color="999999"/>
                  <w:right w:val="single" w:sz="8" w:space="0" w:color="999999"/>
                </w:tcBorders>
              </w:tcPr>
            </w:tcPrChange>
          </w:tcPr>
          <w:p w14:paraId="3B480FC1" w14:textId="77777777" w:rsidR="00056582" w:rsidRPr="00945767" w:rsidRDefault="00056582" w:rsidP="00056582">
            <w:pPr>
              <w:rPr>
                <w:ins w:id="674" w:author="Author" w:date="2018-01-26T09:24:00Z"/>
              </w:rPr>
            </w:pPr>
          </w:p>
        </w:tc>
      </w:tr>
      <w:tr w:rsidR="00056582" w:rsidRPr="00945767" w14:paraId="4A3E2596" w14:textId="77777777" w:rsidTr="002F0176">
        <w:trPr>
          <w:trHeight w:val="288"/>
          <w:ins w:id="675" w:author="Author" w:date="2018-01-26T09:24:00Z"/>
          <w:trPrChange w:id="676" w:author="Author" w:date="2018-01-26T09:25:00Z">
            <w:trPr>
              <w:gridAfter w:val="0"/>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677" w:author="Author" w:date="2018-01-26T09:25:00Z">
              <w:tcPr>
                <w:tcW w:w="692" w:type="dxa"/>
                <w:tcBorders>
                  <w:top w:val="single" w:sz="8" w:space="0" w:color="999999"/>
                  <w:left w:val="single" w:sz="8" w:space="0" w:color="999999"/>
                  <w:bottom w:val="single" w:sz="8" w:space="0" w:color="999999"/>
                  <w:right w:val="single" w:sz="8" w:space="0" w:color="999999"/>
                </w:tcBorders>
              </w:tcPr>
            </w:tcPrChange>
          </w:tcPr>
          <w:p w14:paraId="7956E33F" w14:textId="305D7F41" w:rsidR="00056582" w:rsidRPr="00945767" w:rsidRDefault="00056582" w:rsidP="00056582">
            <w:pPr>
              <w:rPr>
                <w:ins w:id="678" w:author="Author" w:date="2018-01-26T09:24:00Z"/>
              </w:rPr>
            </w:pPr>
            <w:ins w:id="679" w:author="Author" w:date="2018-01-26T09:26:00Z">
              <w:r w:rsidRPr="00945767">
                <w:t>5</w:t>
              </w:r>
            </w:ins>
          </w:p>
        </w:tc>
        <w:tc>
          <w:tcPr>
            <w:tcW w:w="1710" w:type="dxa"/>
            <w:tcBorders>
              <w:top w:val="single" w:sz="8" w:space="0" w:color="999999"/>
              <w:left w:val="single" w:sz="8" w:space="0" w:color="999999"/>
              <w:bottom w:val="single" w:sz="8" w:space="0" w:color="999999"/>
              <w:right w:val="single" w:sz="8" w:space="0" w:color="999999"/>
            </w:tcBorders>
            <w:tcPrChange w:id="680" w:author="Author" w:date="2018-01-26T09:25:00Z">
              <w:tcPr>
                <w:tcW w:w="2070" w:type="dxa"/>
                <w:gridSpan w:val="2"/>
                <w:tcBorders>
                  <w:top w:val="single" w:sz="8" w:space="0" w:color="999999"/>
                  <w:left w:val="single" w:sz="8" w:space="0" w:color="999999"/>
                  <w:bottom w:val="single" w:sz="8" w:space="0" w:color="999999"/>
                  <w:right w:val="single" w:sz="8" w:space="0" w:color="999999"/>
                </w:tcBorders>
              </w:tcPr>
            </w:tcPrChange>
          </w:tcPr>
          <w:p w14:paraId="1558E2FF" w14:textId="0DE7C000" w:rsidR="00056582" w:rsidRPr="00945767" w:rsidRDefault="00056582" w:rsidP="00056582">
            <w:pPr>
              <w:rPr>
                <w:ins w:id="681" w:author="Author" w:date="2018-01-26T09:24:00Z"/>
                <w:rStyle w:val="SAPEmphasis"/>
              </w:rPr>
            </w:pPr>
            <w:ins w:id="682" w:author="Author" w:date="2018-01-26T09:26:00Z">
              <w:r w:rsidRPr="00945767">
                <w:rPr>
                  <w:rStyle w:val="SAPEmphasis"/>
                </w:rPr>
                <w:t>Read Instructions (Optional)</w:t>
              </w:r>
            </w:ins>
          </w:p>
        </w:tc>
        <w:tc>
          <w:tcPr>
            <w:tcW w:w="3960" w:type="dxa"/>
            <w:tcBorders>
              <w:top w:val="single" w:sz="8" w:space="0" w:color="999999"/>
              <w:left w:val="single" w:sz="8" w:space="0" w:color="999999"/>
              <w:bottom w:val="single" w:sz="8" w:space="0" w:color="999999"/>
              <w:right w:val="single" w:sz="8" w:space="0" w:color="999999"/>
            </w:tcBorders>
            <w:tcPrChange w:id="683" w:author="Author" w:date="2018-01-26T09:25:00Z">
              <w:tcPr>
                <w:tcW w:w="4770" w:type="dxa"/>
                <w:gridSpan w:val="2"/>
                <w:tcBorders>
                  <w:top w:val="single" w:sz="8" w:space="0" w:color="999999"/>
                  <w:left w:val="single" w:sz="8" w:space="0" w:color="999999"/>
                  <w:bottom w:val="single" w:sz="8" w:space="0" w:color="999999"/>
                  <w:right w:val="single" w:sz="8" w:space="0" w:color="999999"/>
                </w:tcBorders>
              </w:tcPr>
            </w:tcPrChange>
          </w:tcPr>
          <w:p w14:paraId="0EBD7C3F" w14:textId="77777777" w:rsidR="00056582" w:rsidRPr="00945767" w:rsidRDefault="00056582" w:rsidP="00056582">
            <w:pPr>
              <w:rPr>
                <w:ins w:id="684" w:author="Author" w:date="2018-01-26T09:26:00Z"/>
                <w:rStyle w:val="SAPScreenElement"/>
                <w:rFonts w:ascii="BentonSans Book" w:hAnsi="BentonSans Book"/>
                <w:color w:val="auto"/>
              </w:rPr>
            </w:pPr>
            <w:ins w:id="685" w:author="Author" w:date="2018-01-26T09:26:00Z">
              <w:r w:rsidRPr="00945767">
                <w:t xml:space="preserve">In the </w:t>
              </w:r>
              <w:r w:rsidRPr="00945767">
                <w:rPr>
                  <w:rStyle w:val="SAPScreenElement"/>
                </w:rPr>
                <w:t>Open Enrollments</w:t>
              </w:r>
              <w:r w:rsidRPr="00945767">
                <w:t xml:space="preserve"> </w:t>
              </w:r>
              <w:r w:rsidRPr="00945767">
                <w:rPr>
                  <w:rStyle w:val="SAPScreenElement"/>
                  <w:rFonts w:ascii="BentonSans Book" w:hAnsi="BentonSans Book"/>
                  <w:color w:val="auto"/>
                </w:rPr>
                <w:t>subsection, details about the open enrollment process are displayed.</w:t>
              </w:r>
            </w:ins>
          </w:p>
          <w:p w14:paraId="0E0914E6" w14:textId="165431DD" w:rsidR="00056582" w:rsidRPr="00945767" w:rsidRDefault="00056582" w:rsidP="00056582">
            <w:pPr>
              <w:rPr>
                <w:ins w:id="686" w:author="Author" w:date="2018-01-26T09:24:00Z"/>
                <w:lang w:eastAsia="zh-SG"/>
              </w:rPr>
            </w:pPr>
            <w:ins w:id="687" w:author="Author" w:date="2018-01-26T09:26:00Z">
              <w:r w:rsidRPr="00945767">
                <w:rPr>
                  <w:rStyle w:val="SAPScreenElement"/>
                  <w:rFonts w:ascii="BentonSans Book" w:hAnsi="BentonSans Book"/>
                  <w:color w:val="auto"/>
                </w:rPr>
                <w:t xml:space="preserve">Read the instructions and notes, if not already done as described in process step </w:t>
              </w:r>
              <w:r w:rsidRPr="00670527">
                <w:rPr>
                  <w:rStyle w:val="SAPScreenElement"/>
                  <w:color w:val="auto"/>
                </w:rPr>
                <w:t>Viewing my Eligible Benefits</w:t>
              </w:r>
              <w:r w:rsidRPr="00945767">
                <w:rPr>
                  <w:rStyle w:val="SAPScreenElement"/>
                  <w:rFonts w:ascii="BentonSans Book" w:hAnsi="BentonSans Book"/>
                  <w:color w:val="auto"/>
                </w:rPr>
                <w:t>.</w:t>
              </w:r>
            </w:ins>
          </w:p>
        </w:tc>
        <w:tc>
          <w:tcPr>
            <w:tcW w:w="3060" w:type="dxa"/>
            <w:tcBorders>
              <w:top w:val="single" w:sz="8" w:space="0" w:color="999999"/>
              <w:left w:val="single" w:sz="8" w:space="0" w:color="999999"/>
              <w:bottom w:val="single" w:sz="8" w:space="0" w:color="999999"/>
              <w:right w:val="single" w:sz="8" w:space="0" w:color="999999"/>
            </w:tcBorders>
            <w:tcPrChange w:id="688" w:author="Author" w:date="2018-01-26T09:25:00Z">
              <w:tcPr>
                <w:tcW w:w="2250" w:type="dxa"/>
                <w:gridSpan w:val="2"/>
                <w:tcBorders>
                  <w:top w:val="single" w:sz="8" w:space="0" w:color="999999"/>
                  <w:left w:val="single" w:sz="8" w:space="0" w:color="999999"/>
                  <w:bottom w:val="single" w:sz="8" w:space="0" w:color="999999"/>
                  <w:right w:val="single" w:sz="8" w:space="0" w:color="999999"/>
                </w:tcBorders>
              </w:tcPr>
            </w:tcPrChange>
          </w:tcPr>
          <w:p w14:paraId="209BB6DD" w14:textId="77777777" w:rsidR="00056582" w:rsidRPr="00945767" w:rsidRDefault="00056582" w:rsidP="00056582">
            <w:pPr>
              <w:rPr>
                <w:ins w:id="689" w:author="Author" w:date="2018-01-26T09:25:00Z"/>
              </w:rPr>
            </w:pPr>
          </w:p>
        </w:tc>
        <w:tc>
          <w:tcPr>
            <w:tcW w:w="3690" w:type="dxa"/>
            <w:tcBorders>
              <w:top w:val="single" w:sz="8" w:space="0" w:color="999999"/>
              <w:left w:val="single" w:sz="8" w:space="0" w:color="999999"/>
              <w:bottom w:val="single" w:sz="8" w:space="0" w:color="999999"/>
              <w:right w:val="single" w:sz="8" w:space="0" w:color="999999"/>
            </w:tcBorders>
            <w:tcPrChange w:id="690" w:author="Author" w:date="2018-01-26T09:25:00Z">
              <w:tcPr>
                <w:tcW w:w="2250" w:type="dxa"/>
                <w:tcBorders>
                  <w:top w:val="single" w:sz="8" w:space="0" w:color="999999"/>
                  <w:left w:val="single" w:sz="8" w:space="0" w:color="999999"/>
                  <w:bottom w:val="single" w:sz="8" w:space="0" w:color="999999"/>
                  <w:right w:val="single" w:sz="8" w:space="0" w:color="999999"/>
                </w:tcBorders>
              </w:tcPr>
            </w:tcPrChange>
          </w:tcPr>
          <w:p w14:paraId="0D73813E" w14:textId="5B13C5E5" w:rsidR="00056582" w:rsidRPr="00945767" w:rsidRDefault="00056582" w:rsidP="00056582">
            <w:pPr>
              <w:rPr>
                <w:ins w:id="691" w:author="Author" w:date="2018-01-26T09:24:00Z"/>
              </w:rPr>
            </w:pPr>
          </w:p>
        </w:tc>
        <w:tc>
          <w:tcPr>
            <w:tcW w:w="1170" w:type="dxa"/>
            <w:tcBorders>
              <w:top w:val="single" w:sz="8" w:space="0" w:color="999999"/>
              <w:left w:val="single" w:sz="8" w:space="0" w:color="999999"/>
              <w:bottom w:val="single" w:sz="8" w:space="0" w:color="999999"/>
              <w:right w:val="single" w:sz="8" w:space="0" w:color="999999"/>
            </w:tcBorders>
            <w:tcPrChange w:id="692" w:author="Author" w:date="2018-01-26T09:25:00Z">
              <w:tcPr>
                <w:tcW w:w="1170" w:type="dxa"/>
                <w:gridSpan w:val="2"/>
                <w:tcBorders>
                  <w:top w:val="single" w:sz="8" w:space="0" w:color="999999"/>
                  <w:left w:val="single" w:sz="8" w:space="0" w:color="999999"/>
                  <w:bottom w:val="single" w:sz="8" w:space="0" w:color="999999"/>
                  <w:right w:val="single" w:sz="8" w:space="0" w:color="999999"/>
                </w:tcBorders>
              </w:tcPr>
            </w:tcPrChange>
          </w:tcPr>
          <w:p w14:paraId="2331D827" w14:textId="77777777" w:rsidR="00056582" w:rsidRPr="00945767" w:rsidRDefault="00056582" w:rsidP="00056582">
            <w:pPr>
              <w:rPr>
                <w:ins w:id="693" w:author="Author" w:date="2018-01-26T09:24:00Z"/>
              </w:rPr>
            </w:pPr>
          </w:p>
        </w:tc>
      </w:tr>
      <w:tr w:rsidR="00056582" w:rsidRPr="00945767" w14:paraId="5A028658" w14:textId="77777777" w:rsidTr="002F0176">
        <w:trPr>
          <w:trHeight w:val="288"/>
          <w:ins w:id="694" w:author="Author" w:date="2018-01-26T09:24:00Z"/>
        </w:trPr>
        <w:tc>
          <w:tcPr>
            <w:tcW w:w="692" w:type="dxa"/>
            <w:vMerge w:val="restart"/>
            <w:tcBorders>
              <w:top w:val="single" w:sz="8" w:space="0" w:color="999999"/>
              <w:left w:val="single" w:sz="8" w:space="0" w:color="999999"/>
              <w:right w:val="single" w:sz="8" w:space="0" w:color="999999"/>
            </w:tcBorders>
          </w:tcPr>
          <w:p w14:paraId="2E14B89A" w14:textId="3709AEDF" w:rsidR="00056582" w:rsidRPr="00945767" w:rsidRDefault="00056582" w:rsidP="00056582">
            <w:pPr>
              <w:rPr>
                <w:ins w:id="695" w:author="Author" w:date="2018-01-26T09:24:00Z"/>
              </w:rPr>
            </w:pPr>
            <w:ins w:id="696" w:author="Author" w:date="2018-01-26T09:26:00Z">
              <w:r w:rsidRPr="00945767">
                <w:t>6</w:t>
              </w:r>
            </w:ins>
          </w:p>
        </w:tc>
        <w:tc>
          <w:tcPr>
            <w:tcW w:w="1710" w:type="dxa"/>
            <w:vMerge w:val="restart"/>
            <w:tcBorders>
              <w:top w:val="single" w:sz="8" w:space="0" w:color="999999"/>
              <w:left w:val="single" w:sz="8" w:space="0" w:color="999999"/>
              <w:right w:val="single" w:sz="8" w:space="0" w:color="999999"/>
            </w:tcBorders>
          </w:tcPr>
          <w:p w14:paraId="6BFAC243" w14:textId="098674B6" w:rsidR="00056582" w:rsidRPr="00945767" w:rsidRDefault="00056582" w:rsidP="00056582">
            <w:pPr>
              <w:rPr>
                <w:ins w:id="697" w:author="Author" w:date="2018-01-26T09:24:00Z"/>
                <w:rStyle w:val="SAPEmphasis"/>
              </w:rPr>
            </w:pPr>
            <w:ins w:id="698" w:author="Author" w:date="2018-01-26T09:26:00Z">
              <w:r w:rsidRPr="00945767">
                <w:rPr>
                  <w:rStyle w:val="SAPEmphasis"/>
                </w:rPr>
                <w:t>Check Dependent Details</w:t>
              </w:r>
            </w:ins>
          </w:p>
        </w:tc>
        <w:tc>
          <w:tcPr>
            <w:tcW w:w="3960" w:type="dxa"/>
            <w:tcBorders>
              <w:top w:val="single" w:sz="8" w:space="0" w:color="999999"/>
              <w:left w:val="single" w:sz="8" w:space="0" w:color="999999"/>
              <w:bottom w:val="single" w:sz="8" w:space="0" w:color="999999"/>
              <w:right w:val="single" w:sz="8" w:space="0" w:color="999999"/>
            </w:tcBorders>
          </w:tcPr>
          <w:p w14:paraId="0DFB67C6" w14:textId="0638197A" w:rsidR="00056582" w:rsidRPr="00945767" w:rsidRDefault="00056582" w:rsidP="00056582">
            <w:pPr>
              <w:rPr>
                <w:ins w:id="699" w:author="Author" w:date="2018-01-26T09:24:00Z"/>
                <w:lang w:eastAsia="zh-SG"/>
              </w:rPr>
            </w:pPr>
            <w:ins w:id="700" w:author="Author" w:date="2018-01-26T09:26:00Z">
              <w:r w:rsidRPr="00945767">
                <w:t xml:space="preserve">In the </w:t>
              </w:r>
              <w:r w:rsidRPr="00945767">
                <w:rPr>
                  <w:rStyle w:val="SAPScreenElement"/>
                </w:rPr>
                <w:t>Open Enrollments</w:t>
              </w:r>
              <w:r w:rsidRPr="00945767">
                <w:t xml:space="preserve"> </w:t>
              </w:r>
              <w:r w:rsidRPr="00945767">
                <w:rPr>
                  <w:rStyle w:val="SAPScreenElement"/>
                  <w:rFonts w:ascii="BentonSans Book" w:hAnsi="BentonSans Book"/>
                  <w:color w:val="auto"/>
                </w:rPr>
                <w:t xml:space="preserve">subsection, select the </w:t>
              </w:r>
              <w:r w:rsidRPr="00670527">
                <w:rPr>
                  <w:rStyle w:val="SAPScreenElement"/>
                </w:rPr>
                <w:t>Check Dependent Details</w:t>
              </w:r>
              <w:r w:rsidRPr="00945767">
                <w:rPr>
                  <w:rStyle w:val="SAPScreenElement"/>
                  <w:rFonts w:ascii="BentonSans Book" w:hAnsi="BentonSans Book"/>
                  <w:color w:val="auto"/>
                </w:rPr>
                <w:t xml:space="preserve"> link.</w:t>
              </w:r>
            </w:ins>
          </w:p>
        </w:tc>
        <w:tc>
          <w:tcPr>
            <w:tcW w:w="3060" w:type="dxa"/>
            <w:tcBorders>
              <w:top w:val="single" w:sz="8" w:space="0" w:color="999999"/>
              <w:left w:val="single" w:sz="8" w:space="0" w:color="999999"/>
              <w:bottom w:val="single" w:sz="8" w:space="0" w:color="999999"/>
              <w:right w:val="single" w:sz="8" w:space="0" w:color="999999"/>
            </w:tcBorders>
          </w:tcPr>
          <w:p w14:paraId="22EA8CB4" w14:textId="77777777" w:rsidR="00056582" w:rsidRPr="00945767" w:rsidRDefault="00056582" w:rsidP="00056582">
            <w:pPr>
              <w:rPr>
                <w:ins w:id="701" w:author="Author" w:date="2018-01-26T09:25:00Z"/>
              </w:rPr>
            </w:pPr>
          </w:p>
        </w:tc>
        <w:tc>
          <w:tcPr>
            <w:tcW w:w="3690" w:type="dxa"/>
            <w:tcBorders>
              <w:top w:val="single" w:sz="8" w:space="0" w:color="999999"/>
              <w:left w:val="single" w:sz="8" w:space="0" w:color="999999"/>
              <w:bottom w:val="single" w:sz="8" w:space="0" w:color="999999"/>
              <w:right w:val="single" w:sz="8" w:space="0" w:color="999999"/>
            </w:tcBorders>
          </w:tcPr>
          <w:p w14:paraId="00C8CBE8" w14:textId="31360901" w:rsidR="00056582" w:rsidRPr="00945767" w:rsidRDefault="00056582" w:rsidP="00056582">
            <w:pPr>
              <w:rPr>
                <w:ins w:id="702" w:author="Author" w:date="2018-01-26T09:24:00Z"/>
              </w:rPr>
            </w:pPr>
            <w:ins w:id="703" w:author="Author" w:date="2018-01-26T09:26:00Z">
              <w:r w:rsidRPr="00945767">
                <w:t xml:space="preserve">A new page opens, containing your </w:t>
              </w:r>
              <w:r w:rsidRPr="00670527">
                <w:rPr>
                  <w:rStyle w:val="SAPScreenElement"/>
                </w:rPr>
                <w:t xml:space="preserve">Employee File </w:t>
              </w:r>
              <w:r w:rsidRPr="00670527">
                <w:t>page</w:t>
              </w:r>
              <w:r w:rsidRPr="00945767">
                <w:t>.</w:t>
              </w:r>
            </w:ins>
          </w:p>
        </w:tc>
        <w:tc>
          <w:tcPr>
            <w:tcW w:w="1170" w:type="dxa"/>
            <w:tcBorders>
              <w:top w:val="single" w:sz="8" w:space="0" w:color="999999"/>
              <w:left w:val="single" w:sz="8" w:space="0" w:color="999999"/>
              <w:bottom w:val="single" w:sz="8" w:space="0" w:color="999999"/>
              <w:right w:val="single" w:sz="8" w:space="0" w:color="999999"/>
            </w:tcBorders>
          </w:tcPr>
          <w:p w14:paraId="324346DE" w14:textId="77777777" w:rsidR="00056582" w:rsidRPr="00945767" w:rsidRDefault="00056582" w:rsidP="00056582">
            <w:pPr>
              <w:rPr>
                <w:ins w:id="704" w:author="Author" w:date="2018-01-26T09:24:00Z"/>
              </w:rPr>
            </w:pPr>
          </w:p>
        </w:tc>
      </w:tr>
      <w:tr w:rsidR="00056582" w:rsidRPr="00945767" w14:paraId="24E301DF" w14:textId="77777777" w:rsidTr="002F0176">
        <w:trPr>
          <w:trHeight w:val="288"/>
          <w:ins w:id="705" w:author="Author" w:date="2018-01-26T09:26:00Z"/>
        </w:trPr>
        <w:tc>
          <w:tcPr>
            <w:tcW w:w="692" w:type="dxa"/>
            <w:vMerge/>
            <w:tcBorders>
              <w:left w:val="single" w:sz="8" w:space="0" w:color="999999"/>
              <w:right w:val="single" w:sz="8" w:space="0" w:color="999999"/>
            </w:tcBorders>
          </w:tcPr>
          <w:p w14:paraId="6053BA83" w14:textId="77777777" w:rsidR="00056582" w:rsidRPr="00945767" w:rsidRDefault="00056582" w:rsidP="00056582">
            <w:pPr>
              <w:rPr>
                <w:ins w:id="706" w:author="Author" w:date="2018-01-26T09:26:00Z"/>
              </w:rPr>
            </w:pPr>
          </w:p>
        </w:tc>
        <w:tc>
          <w:tcPr>
            <w:tcW w:w="1710" w:type="dxa"/>
            <w:vMerge/>
            <w:tcBorders>
              <w:left w:val="single" w:sz="8" w:space="0" w:color="999999"/>
              <w:right w:val="single" w:sz="8" w:space="0" w:color="999999"/>
            </w:tcBorders>
          </w:tcPr>
          <w:p w14:paraId="072730A6" w14:textId="77777777" w:rsidR="00056582" w:rsidRPr="00945767" w:rsidRDefault="00056582" w:rsidP="00056582">
            <w:pPr>
              <w:rPr>
                <w:ins w:id="707" w:author="Author" w:date="2018-01-26T09:26:00Z"/>
                <w:rStyle w:val="SAPEmphasis"/>
              </w:rPr>
            </w:pPr>
          </w:p>
        </w:tc>
        <w:tc>
          <w:tcPr>
            <w:tcW w:w="3960" w:type="dxa"/>
            <w:tcBorders>
              <w:top w:val="single" w:sz="8" w:space="0" w:color="999999"/>
              <w:left w:val="single" w:sz="8" w:space="0" w:color="999999"/>
              <w:bottom w:val="single" w:sz="8" w:space="0" w:color="999999"/>
              <w:right w:val="single" w:sz="8" w:space="0" w:color="999999"/>
            </w:tcBorders>
          </w:tcPr>
          <w:p w14:paraId="058209DA" w14:textId="0104413C" w:rsidR="00056582" w:rsidRPr="00945767" w:rsidRDefault="00056582" w:rsidP="00056582">
            <w:pPr>
              <w:rPr>
                <w:ins w:id="708" w:author="Author" w:date="2018-01-26T09:26:00Z"/>
                <w:lang w:eastAsia="zh-SG"/>
              </w:rPr>
            </w:pPr>
            <w:ins w:id="709" w:author="Author" w:date="2018-01-26T09:26:00Z">
              <w:r w:rsidRPr="00945767">
                <w:t xml:space="preserve">Go to the </w:t>
              </w:r>
              <w:r w:rsidRPr="00670527">
                <w:rPr>
                  <w:rStyle w:val="SAPScreenElement"/>
                </w:rPr>
                <w:t>Dependents</w:t>
              </w:r>
              <w:r w:rsidRPr="00945767">
                <w:t xml:space="preserve"> subsection and view the data of your dependents as maintained in the system.</w:t>
              </w:r>
            </w:ins>
          </w:p>
        </w:tc>
        <w:tc>
          <w:tcPr>
            <w:tcW w:w="3060" w:type="dxa"/>
            <w:tcBorders>
              <w:top w:val="single" w:sz="8" w:space="0" w:color="999999"/>
              <w:left w:val="single" w:sz="8" w:space="0" w:color="999999"/>
              <w:bottom w:val="single" w:sz="8" w:space="0" w:color="999999"/>
              <w:right w:val="single" w:sz="8" w:space="0" w:color="999999"/>
            </w:tcBorders>
          </w:tcPr>
          <w:p w14:paraId="68C0B6DA" w14:textId="77777777" w:rsidR="00056582" w:rsidRPr="00945767" w:rsidRDefault="00056582" w:rsidP="00056582">
            <w:pPr>
              <w:rPr>
                <w:ins w:id="710" w:author="Author" w:date="2018-01-26T09:26:00Z"/>
              </w:rPr>
            </w:pPr>
          </w:p>
        </w:tc>
        <w:tc>
          <w:tcPr>
            <w:tcW w:w="3690" w:type="dxa"/>
            <w:tcBorders>
              <w:top w:val="single" w:sz="8" w:space="0" w:color="999999"/>
              <w:left w:val="single" w:sz="8" w:space="0" w:color="999999"/>
              <w:bottom w:val="single" w:sz="8" w:space="0" w:color="999999"/>
              <w:right w:val="single" w:sz="8" w:space="0" w:color="999999"/>
            </w:tcBorders>
          </w:tcPr>
          <w:p w14:paraId="4433AE0D" w14:textId="77777777" w:rsidR="00056582" w:rsidRPr="00945767" w:rsidRDefault="00056582" w:rsidP="00056582">
            <w:pPr>
              <w:rPr>
                <w:ins w:id="711" w:author="Author" w:date="2018-01-26T09:26:00Z"/>
              </w:rPr>
            </w:pPr>
          </w:p>
        </w:tc>
        <w:tc>
          <w:tcPr>
            <w:tcW w:w="1170" w:type="dxa"/>
            <w:tcBorders>
              <w:top w:val="single" w:sz="8" w:space="0" w:color="999999"/>
              <w:left w:val="single" w:sz="8" w:space="0" w:color="999999"/>
              <w:bottom w:val="single" w:sz="8" w:space="0" w:color="999999"/>
              <w:right w:val="single" w:sz="8" w:space="0" w:color="999999"/>
            </w:tcBorders>
          </w:tcPr>
          <w:p w14:paraId="0DA8EEEF" w14:textId="77777777" w:rsidR="00056582" w:rsidRPr="00945767" w:rsidRDefault="00056582" w:rsidP="00056582">
            <w:pPr>
              <w:rPr>
                <w:ins w:id="712" w:author="Author" w:date="2018-01-26T09:26:00Z"/>
              </w:rPr>
            </w:pPr>
          </w:p>
        </w:tc>
      </w:tr>
      <w:tr w:rsidR="00056582" w:rsidRPr="00945767" w14:paraId="72590CFF" w14:textId="77777777" w:rsidTr="002F0176">
        <w:trPr>
          <w:trHeight w:val="288"/>
          <w:ins w:id="713" w:author="Author" w:date="2018-01-26T09:26:00Z"/>
        </w:trPr>
        <w:tc>
          <w:tcPr>
            <w:tcW w:w="692" w:type="dxa"/>
            <w:vMerge/>
            <w:tcBorders>
              <w:left w:val="single" w:sz="8" w:space="0" w:color="999999"/>
              <w:bottom w:val="single" w:sz="8" w:space="0" w:color="999999"/>
              <w:right w:val="single" w:sz="8" w:space="0" w:color="999999"/>
            </w:tcBorders>
          </w:tcPr>
          <w:p w14:paraId="1BA55FA5" w14:textId="77777777" w:rsidR="00056582" w:rsidRPr="00945767" w:rsidRDefault="00056582" w:rsidP="00056582">
            <w:pPr>
              <w:rPr>
                <w:ins w:id="714" w:author="Author" w:date="2018-01-26T09:26:00Z"/>
              </w:rPr>
            </w:pPr>
          </w:p>
        </w:tc>
        <w:tc>
          <w:tcPr>
            <w:tcW w:w="1710" w:type="dxa"/>
            <w:vMerge/>
            <w:tcBorders>
              <w:left w:val="single" w:sz="8" w:space="0" w:color="999999"/>
              <w:bottom w:val="single" w:sz="8" w:space="0" w:color="999999"/>
              <w:right w:val="single" w:sz="8" w:space="0" w:color="999999"/>
            </w:tcBorders>
          </w:tcPr>
          <w:p w14:paraId="3252FB48" w14:textId="77777777" w:rsidR="00056582" w:rsidRPr="00945767" w:rsidRDefault="00056582" w:rsidP="00056582">
            <w:pPr>
              <w:rPr>
                <w:ins w:id="715" w:author="Author" w:date="2018-01-26T09:26:00Z"/>
                <w:rStyle w:val="SAPEmphasis"/>
              </w:rPr>
            </w:pPr>
          </w:p>
        </w:tc>
        <w:tc>
          <w:tcPr>
            <w:tcW w:w="3960" w:type="dxa"/>
            <w:tcBorders>
              <w:top w:val="single" w:sz="8" w:space="0" w:color="999999"/>
              <w:left w:val="single" w:sz="8" w:space="0" w:color="999999"/>
              <w:bottom w:val="single" w:sz="8" w:space="0" w:color="999999"/>
              <w:right w:val="single" w:sz="8" w:space="0" w:color="999999"/>
            </w:tcBorders>
          </w:tcPr>
          <w:p w14:paraId="347ED7CB" w14:textId="1B47546B" w:rsidR="00056582" w:rsidRPr="00945767" w:rsidRDefault="00056582" w:rsidP="00056582">
            <w:pPr>
              <w:rPr>
                <w:ins w:id="716" w:author="Author" w:date="2018-01-26T09:26:00Z"/>
                <w:lang w:eastAsia="zh-SG"/>
              </w:rPr>
            </w:pPr>
            <w:ins w:id="717" w:author="Author" w:date="2018-01-26T09:26:00Z">
              <w:r w:rsidRPr="00945767">
                <w:t xml:space="preserve">Go back to the </w:t>
              </w:r>
              <w:r w:rsidRPr="00945767">
                <w:rPr>
                  <w:rStyle w:val="SAPScreenElement"/>
                </w:rPr>
                <w:t>Benefits</w:t>
              </w:r>
              <w:r w:rsidRPr="00945767">
                <w:rPr>
                  <w:lang w:eastAsia="zh-SG"/>
                </w:rPr>
                <w:t xml:space="preserve"> </w:t>
              </w:r>
              <w:r w:rsidRPr="00945767">
                <w:t xml:space="preserve">page. </w:t>
              </w:r>
            </w:ins>
          </w:p>
        </w:tc>
        <w:tc>
          <w:tcPr>
            <w:tcW w:w="3060" w:type="dxa"/>
            <w:tcBorders>
              <w:top w:val="single" w:sz="8" w:space="0" w:color="999999"/>
              <w:left w:val="single" w:sz="8" w:space="0" w:color="999999"/>
              <w:bottom w:val="single" w:sz="8" w:space="0" w:color="999999"/>
              <w:right w:val="single" w:sz="8" w:space="0" w:color="999999"/>
            </w:tcBorders>
          </w:tcPr>
          <w:p w14:paraId="01294A09" w14:textId="77777777" w:rsidR="00056582" w:rsidRPr="00945767" w:rsidRDefault="00056582" w:rsidP="00056582">
            <w:pPr>
              <w:rPr>
                <w:ins w:id="718" w:author="Author" w:date="2018-01-26T09:26:00Z"/>
              </w:rPr>
            </w:pPr>
          </w:p>
        </w:tc>
        <w:tc>
          <w:tcPr>
            <w:tcW w:w="3690" w:type="dxa"/>
            <w:tcBorders>
              <w:top w:val="single" w:sz="8" w:space="0" w:color="999999"/>
              <w:left w:val="single" w:sz="8" w:space="0" w:color="999999"/>
              <w:bottom w:val="single" w:sz="8" w:space="0" w:color="999999"/>
              <w:right w:val="single" w:sz="8" w:space="0" w:color="999999"/>
            </w:tcBorders>
          </w:tcPr>
          <w:p w14:paraId="2809F318" w14:textId="77777777" w:rsidR="00056582" w:rsidRPr="00945767" w:rsidRDefault="00056582" w:rsidP="00056582">
            <w:pPr>
              <w:rPr>
                <w:ins w:id="719" w:author="Author" w:date="2018-01-26T09:26:00Z"/>
              </w:rPr>
            </w:pPr>
          </w:p>
        </w:tc>
        <w:tc>
          <w:tcPr>
            <w:tcW w:w="1170" w:type="dxa"/>
            <w:tcBorders>
              <w:top w:val="single" w:sz="8" w:space="0" w:color="999999"/>
              <w:left w:val="single" w:sz="8" w:space="0" w:color="999999"/>
              <w:bottom w:val="single" w:sz="8" w:space="0" w:color="999999"/>
              <w:right w:val="single" w:sz="8" w:space="0" w:color="999999"/>
            </w:tcBorders>
          </w:tcPr>
          <w:p w14:paraId="20BF9F90" w14:textId="77777777" w:rsidR="00056582" w:rsidRPr="00945767" w:rsidRDefault="00056582" w:rsidP="00056582">
            <w:pPr>
              <w:rPr>
                <w:ins w:id="720" w:author="Author" w:date="2018-01-26T09:26:00Z"/>
              </w:rPr>
            </w:pPr>
          </w:p>
        </w:tc>
      </w:tr>
      <w:tr w:rsidR="00056582" w:rsidRPr="00945767" w14:paraId="39D4CF29" w14:textId="77777777" w:rsidTr="002F0176">
        <w:trPr>
          <w:trHeight w:val="288"/>
          <w:ins w:id="721" w:author="Author" w:date="2018-01-26T09:26:00Z"/>
        </w:trPr>
        <w:tc>
          <w:tcPr>
            <w:tcW w:w="692" w:type="dxa"/>
            <w:tcBorders>
              <w:top w:val="single" w:sz="8" w:space="0" w:color="999999"/>
              <w:left w:val="single" w:sz="8" w:space="0" w:color="999999"/>
              <w:bottom w:val="single" w:sz="8" w:space="0" w:color="999999"/>
              <w:right w:val="single" w:sz="8" w:space="0" w:color="999999"/>
            </w:tcBorders>
          </w:tcPr>
          <w:p w14:paraId="3FA856C4" w14:textId="1A7E5A80" w:rsidR="00056582" w:rsidRPr="00945767" w:rsidRDefault="00056582" w:rsidP="00056582">
            <w:pPr>
              <w:rPr>
                <w:ins w:id="722" w:author="Author" w:date="2018-01-26T09:26:00Z"/>
              </w:rPr>
            </w:pPr>
            <w:ins w:id="723" w:author="Author" w:date="2018-01-26T09:26:00Z">
              <w:r w:rsidRPr="00945767">
                <w:t>7</w:t>
              </w:r>
            </w:ins>
          </w:p>
        </w:tc>
        <w:tc>
          <w:tcPr>
            <w:tcW w:w="1710" w:type="dxa"/>
            <w:tcBorders>
              <w:top w:val="single" w:sz="8" w:space="0" w:color="999999"/>
              <w:left w:val="single" w:sz="8" w:space="0" w:color="999999"/>
              <w:bottom w:val="single" w:sz="8" w:space="0" w:color="999999"/>
              <w:right w:val="single" w:sz="8" w:space="0" w:color="999999"/>
            </w:tcBorders>
          </w:tcPr>
          <w:p w14:paraId="381584AE" w14:textId="7C62A65E" w:rsidR="00056582" w:rsidRPr="00945767" w:rsidRDefault="00056582" w:rsidP="00056582">
            <w:pPr>
              <w:rPr>
                <w:ins w:id="724" w:author="Author" w:date="2018-01-26T09:26:00Z"/>
                <w:rStyle w:val="SAPEmphasis"/>
              </w:rPr>
            </w:pPr>
            <w:ins w:id="725" w:author="Author" w:date="2018-01-26T09:26:00Z">
              <w:r w:rsidRPr="00945767">
                <w:rPr>
                  <w:rStyle w:val="SAPEmphasis"/>
                </w:rPr>
                <w:t>Select Benefit to Enroll in</w:t>
              </w:r>
            </w:ins>
          </w:p>
        </w:tc>
        <w:tc>
          <w:tcPr>
            <w:tcW w:w="3960" w:type="dxa"/>
            <w:tcBorders>
              <w:top w:val="single" w:sz="8" w:space="0" w:color="999999"/>
              <w:left w:val="single" w:sz="8" w:space="0" w:color="999999"/>
              <w:bottom w:val="single" w:sz="8" w:space="0" w:color="999999"/>
              <w:right w:val="single" w:sz="8" w:space="0" w:color="999999"/>
            </w:tcBorders>
          </w:tcPr>
          <w:p w14:paraId="2C8FDB22" w14:textId="6F955FBD" w:rsidR="00056582" w:rsidRPr="00945767" w:rsidRDefault="00056582" w:rsidP="00056582">
            <w:pPr>
              <w:rPr>
                <w:ins w:id="726" w:author="Author" w:date="2018-01-26T09:26:00Z"/>
                <w:lang w:eastAsia="zh-SG"/>
              </w:rPr>
            </w:pPr>
            <w:ins w:id="727" w:author="Author" w:date="2018-01-26T09:26:00Z">
              <w:r w:rsidRPr="00945767">
                <w:t xml:space="preserve">In the </w:t>
              </w:r>
              <w:r w:rsidRPr="00945767">
                <w:rPr>
                  <w:rStyle w:val="SAPScreenElement"/>
                </w:rPr>
                <w:t>&lt;benefit name&gt;</w:t>
              </w:r>
              <w:r w:rsidRPr="00945767">
                <w:t xml:space="preserve"> </w:t>
              </w:r>
              <w:r w:rsidRPr="009F4086">
                <w:t>block</w:t>
              </w:r>
              <w:r w:rsidRPr="00945767">
                <w:t xml:space="preserve"> related to the benefit you want to enroll in, for example </w:t>
              </w:r>
              <w:r w:rsidRPr="00670527">
                <w:rPr>
                  <w:rStyle w:val="SAPScreenElement"/>
                </w:rPr>
                <w:t>Medical Insurance</w:t>
              </w:r>
              <w:r w:rsidRPr="00945767">
                <w:t xml:space="preserve">, choose the </w:t>
              </w:r>
              <w:r w:rsidRPr="00945767">
                <w:rPr>
                  <w:rStyle w:val="SAPScreenElement"/>
                </w:rPr>
                <w:t>Select Benefit</w:t>
              </w:r>
              <w:r w:rsidRPr="00945767">
                <w:t xml:space="preserve"> button.</w:t>
              </w:r>
            </w:ins>
          </w:p>
        </w:tc>
        <w:tc>
          <w:tcPr>
            <w:tcW w:w="3060" w:type="dxa"/>
            <w:tcBorders>
              <w:top w:val="single" w:sz="8" w:space="0" w:color="999999"/>
              <w:left w:val="single" w:sz="8" w:space="0" w:color="999999"/>
              <w:bottom w:val="single" w:sz="8" w:space="0" w:color="999999"/>
              <w:right w:val="single" w:sz="8" w:space="0" w:color="999999"/>
            </w:tcBorders>
          </w:tcPr>
          <w:p w14:paraId="25D66B9D" w14:textId="77777777" w:rsidR="00056582" w:rsidRPr="00945767" w:rsidRDefault="00056582" w:rsidP="00056582">
            <w:pPr>
              <w:rPr>
                <w:ins w:id="728" w:author="Author" w:date="2018-01-26T09:26:00Z"/>
              </w:rPr>
            </w:pPr>
          </w:p>
        </w:tc>
        <w:tc>
          <w:tcPr>
            <w:tcW w:w="3690" w:type="dxa"/>
            <w:tcBorders>
              <w:top w:val="single" w:sz="8" w:space="0" w:color="999999"/>
              <w:left w:val="single" w:sz="8" w:space="0" w:color="999999"/>
              <w:bottom w:val="single" w:sz="8" w:space="0" w:color="999999"/>
              <w:right w:val="single" w:sz="8" w:space="0" w:color="999999"/>
            </w:tcBorders>
          </w:tcPr>
          <w:p w14:paraId="2DEB2BB8" w14:textId="5086DA5C" w:rsidR="00056582" w:rsidRPr="00945767" w:rsidRDefault="00056582" w:rsidP="00056582">
            <w:pPr>
              <w:rPr>
                <w:ins w:id="729" w:author="Author" w:date="2018-01-26T09:26:00Z"/>
              </w:rPr>
            </w:pPr>
            <w:ins w:id="730" w:author="Author" w:date="2018-01-26T09:26:00Z">
              <w:r w:rsidRPr="00945767">
                <w:t xml:space="preserve">The </w:t>
              </w:r>
              <w:r w:rsidRPr="00945767">
                <w:rPr>
                  <w:rStyle w:val="SAPScreenElement"/>
                </w:rPr>
                <w:t>Enrollment of &lt;benefit name&gt;</w:t>
              </w:r>
              <w:r w:rsidRPr="00945767">
                <w:t xml:space="preserve"> dialog box is displayed.</w:t>
              </w:r>
            </w:ins>
          </w:p>
        </w:tc>
        <w:tc>
          <w:tcPr>
            <w:tcW w:w="1170" w:type="dxa"/>
            <w:tcBorders>
              <w:top w:val="single" w:sz="8" w:space="0" w:color="999999"/>
              <w:left w:val="single" w:sz="8" w:space="0" w:color="999999"/>
              <w:bottom w:val="single" w:sz="8" w:space="0" w:color="999999"/>
              <w:right w:val="single" w:sz="8" w:space="0" w:color="999999"/>
            </w:tcBorders>
          </w:tcPr>
          <w:p w14:paraId="31F908D6" w14:textId="77777777" w:rsidR="00056582" w:rsidRPr="00945767" w:rsidRDefault="00056582" w:rsidP="00056582">
            <w:pPr>
              <w:rPr>
                <w:ins w:id="731" w:author="Author" w:date="2018-01-26T09:26:00Z"/>
              </w:rPr>
            </w:pPr>
          </w:p>
        </w:tc>
      </w:tr>
      <w:tr w:rsidR="00056582" w:rsidRPr="00945767" w14:paraId="46749346" w14:textId="77777777" w:rsidTr="002F0176">
        <w:trPr>
          <w:trHeight w:val="288"/>
          <w:ins w:id="732" w:author="Author" w:date="2018-01-26T09:26:00Z"/>
        </w:trPr>
        <w:tc>
          <w:tcPr>
            <w:tcW w:w="692" w:type="dxa"/>
            <w:vMerge w:val="restart"/>
            <w:tcBorders>
              <w:top w:val="single" w:sz="8" w:space="0" w:color="999999"/>
              <w:left w:val="single" w:sz="8" w:space="0" w:color="999999"/>
              <w:right w:val="single" w:sz="8" w:space="0" w:color="999999"/>
            </w:tcBorders>
          </w:tcPr>
          <w:p w14:paraId="5D513E82" w14:textId="6073C945" w:rsidR="00056582" w:rsidRPr="00945767" w:rsidRDefault="00056582" w:rsidP="00056582">
            <w:pPr>
              <w:rPr>
                <w:ins w:id="733" w:author="Author" w:date="2018-01-26T09:26:00Z"/>
              </w:rPr>
            </w:pPr>
            <w:ins w:id="734" w:author="Author" w:date="2018-01-26T09:26:00Z">
              <w:r w:rsidRPr="00945767">
                <w:t>8</w:t>
              </w:r>
            </w:ins>
          </w:p>
        </w:tc>
        <w:tc>
          <w:tcPr>
            <w:tcW w:w="1710" w:type="dxa"/>
            <w:vMerge w:val="restart"/>
            <w:tcBorders>
              <w:top w:val="single" w:sz="8" w:space="0" w:color="999999"/>
              <w:left w:val="single" w:sz="8" w:space="0" w:color="999999"/>
              <w:right w:val="single" w:sz="8" w:space="0" w:color="999999"/>
            </w:tcBorders>
          </w:tcPr>
          <w:p w14:paraId="10D7F2AC" w14:textId="54FD51B4" w:rsidR="00056582" w:rsidRPr="00945767" w:rsidRDefault="00056582" w:rsidP="00056582">
            <w:pPr>
              <w:rPr>
                <w:ins w:id="735" w:author="Author" w:date="2018-01-26T09:26:00Z"/>
                <w:rStyle w:val="SAPEmphasis"/>
              </w:rPr>
            </w:pPr>
            <w:ins w:id="736" w:author="Author" w:date="2018-01-26T09:26:00Z">
              <w:r w:rsidRPr="00945767">
                <w:rPr>
                  <w:rStyle w:val="SAPEmphasis"/>
                </w:rPr>
                <w:t>Enter Enrollment Details</w:t>
              </w:r>
            </w:ins>
          </w:p>
        </w:tc>
        <w:tc>
          <w:tcPr>
            <w:tcW w:w="3960" w:type="dxa"/>
            <w:tcBorders>
              <w:top w:val="single" w:sz="8" w:space="0" w:color="999999"/>
              <w:left w:val="single" w:sz="8" w:space="0" w:color="999999"/>
              <w:bottom w:val="single" w:sz="8" w:space="0" w:color="999999"/>
              <w:right w:val="single" w:sz="8" w:space="0" w:color="999999"/>
            </w:tcBorders>
          </w:tcPr>
          <w:p w14:paraId="4785641C" w14:textId="153446FA" w:rsidR="00056582" w:rsidRPr="00945767" w:rsidRDefault="00056582" w:rsidP="00056582">
            <w:pPr>
              <w:rPr>
                <w:ins w:id="737" w:author="Author" w:date="2018-01-26T09:26:00Z"/>
                <w:lang w:eastAsia="zh-SG"/>
              </w:rPr>
            </w:pPr>
            <w:ins w:id="738" w:author="Author" w:date="2018-01-26T09:26:00Z">
              <w:r w:rsidRPr="00945767">
                <w:t xml:space="preserve">In case of enrolling in the medical insurance, view in the </w:t>
              </w:r>
              <w:r w:rsidRPr="00945767">
                <w:rPr>
                  <w:rStyle w:val="SAPScreenElement"/>
                </w:rPr>
                <w:t>Enrollment of Medical Insurance</w:t>
              </w:r>
              <w:r w:rsidRPr="00945767">
                <w:t xml:space="preserve"> dialog box the data displayed in the </w:t>
              </w:r>
              <w:r w:rsidRPr="00945767">
                <w:rPr>
                  <w:rStyle w:val="SAPScreenElement"/>
                </w:rPr>
                <w:t>General Information</w:t>
              </w:r>
              <w:r w:rsidRPr="00945767">
                <w:t xml:space="preserve"> block: generalized information in </w:t>
              </w:r>
              <w:r w:rsidRPr="00670527">
                <w:rPr>
                  <w:rStyle w:val="SAPScreenElement"/>
                </w:rPr>
                <w:t>General</w:t>
              </w:r>
              <w:r w:rsidRPr="00945767">
                <w:t>,</w:t>
              </w:r>
              <w:r w:rsidRPr="00670527">
                <w:t xml:space="preserve"> currency of benefit in</w:t>
              </w:r>
              <w:r w:rsidRPr="00945767">
                <w:t xml:space="preserve"> </w:t>
              </w:r>
              <w:r w:rsidRPr="00670527">
                <w:rPr>
                  <w:rStyle w:val="SAPScreenElement"/>
                </w:rPr>
                <w:t>Entitlement</w:t>
              </w:r>
              <w:r w:rsidRPr="00945767">
                <w:t xml:space="preserve"> </w:t>
              </w:r>
              <w:r w:rsidRPr="00670527">
                <w:rPr>
                  <w:rStyle w:val="SAPScreenElement"/>
                </w:rPr>
                <w:t>Details</w:t>
              </w:r>
              <w:r>
                <w:rPr>
                  <w:rStyle w:val="SAPScreenElement"/>
                </w:rPr>
                <w:t>,</w:t>
              </w:r>
              <w:r w:rsidRPr="00945767">
                <w:t xml:space="preserve"> and</w:t>
              </w:r>
              <w:r w:rsidRPr="00670527">
                <w:t xml:space="preserve"> information about the benefit in</w:t>
              </w:r>
              <w:r w:rsidRPr="00945767">
                <w:t xml:space="preserve"> </w:t>
              </w:r>
              <w:r w:rsidRPr="00945767">
                <w:rPr>
                  <w:rStyle w:val="SAPScreenElement"/>
                </w:rPr>
                <w:t>Policy Documents and Useful Contacts</w:t>
              </w:r>
              <w:r w:rsidRPr="00945767">
                <w:t xml:space="preserve"> </w:t>
              </w:r>
              <w:r w:rsidRPr="00670527">
                <w:t>part of the block</w:t>
              </w:r>
              <w:r w:rsidRPr="00945767">
                <w:t>.</w:t>
              </w:r>
            </w:ins>
          </w:p>
        </w:tc>
        <w:tc>
          <w:tcPr>
            <w:tcW w:w="3060" w:type="dxa"/>
            <w:tcBorders>
              <w:top w:val="single" w:sz="8" w:space="0" w:color="999999"/>
              <w:left w:val="single" w:sz="8" w:space="0" w:color="999999"/>
              <w:bottom w:val="single" w:sz="8" w:space="0" w:color="999999"/>
              <w:right w:val="single" w:sz="8" w:space="0" w:color="999999"/>
            </w:tcBorders>
          </w:tcPr>
          <w:p w14:paraId="635E65C7" w14:textId="77777777" w:rsidR="00056582" w:rsidRPr="00945767" w:rsidRDefault="00056582" w:rsidP="00056582">
            <w:pPr>
              <w:rPr>
                <w:ins w:id="739" w:author="Author" w:date="2018-01-26T09:26:00Z"/>
              </w:rPr>
            </w:pPr>
          </w:p>
        </w:tc>
        <w:tc>
          <w:tcPr>
            <w:tcW w:w="3690" w:type="dxa"/>
            <w:tcBorders>
              <w:top w:val="single" w:sz="8" w:space="0" w:color="999999"/>
              <w:left w:val="single" w:sz="8" w:space="0" w:color="999999"/>
              <w:bottom w:val="single" w:sz="8" w:space="0" w:color="999999"/>
              <w:right w:val="single" w:sz="8" w:space="0" w:color="999999"/>
            </w:tcBorders>
          </w:tcPr>
          <w:p w14:paraId="37737ACE" w14:textId="77777777" w:rsidR="00056582" w:rsidRPr="00945767" w:rsidRDefault="00056582" w:rsidP="00056582">
            <w:pPr>
              <w:rPr>
                <w:ins w:id="740" w:author="Author" w:date="2018-01-26T09:26:00Z"/>
              </w:rPr>
            </w:pPr>
          </w:p>
        </w:tc>
        <w:tc>
          <w:tcPr>
            <w:tcW w:w="1170" w:type="dxa"/>
            <w:tcBorders>
              <w:top w:val="single" w:sz="8" w:space="0" w:color="999999"/>
              <w:left w:val="single" w:sz="8" w:space="0" w:color="999999"/>
              <w:bottom w:val="single" w:sz="8" w:space="0" w:color="999999"/>
              <w:right w:val="single" w:sz="8" w:space="0" w:color="999999"/>
            </w:tcBorders>
          </w:tcPr>
          <w:p w14:paraId="643AFFCF" w14:textId="77777777" w:rsidR="00056582" w:rsidRPr="00945767" w:rsidRDefault="00056582" w:rsidP="00056582">
            <w:pPr>
              <w:rPr>
                <w:ins w:id="741" w:author="Author" w:date="2018-01-26T09:26:00Z"/>
              </w:rPr>
            </w:pPr>
          </w:p>
        </w:tc>
      </w:tr>
      <w:tr w:rsidR="00056582" w:rsidRPr="00945767" w14:paraId="417DAD72" w14:textId="77777777" w:rsidTr="002F0176">
        <w:trPr>
          <w:trHeight w:val="288"/>
          <w:ins w:id="742" w:author="Author" w:date="2018-01-26T09:26:00Z"/>
        </w:trPr>
        <w:tc>
          <w:tcPr>
            <w:tcW w:w="692" w:type="dxa"/>
            <w:vMerge/>
            <w:tcBorders>
              <w:left w:val="single" w:sz="8" w:space="0" w:color="999999"/>
              <w:right w:val="single" w:sz="8" w:space="0" w:color="999999"/>
            </w:tcBorders>
          </w:tcPr>
          <w:p w14:paraId="209D89C5" w14:textId="77777777" w:rsidR="00056582" w:rsidRPr="00945767" w:rsidRDefault="00056582" w:rsidP="00056582">
            <w:pPr>
              <w:rPr>
                <w:ins w:id="743" w:author="Author" w:date="2018-01-26T09:26:00Z"/>
              </w:rPr>
            </w:pPr>
          </w:p>
        </w:tc>
        <w:tc>
          <w:tcPr>
            <w:tcW w:w="1710" w:type="dxa"/>
            <w:vMerge/>
            <w:tcBorders>
              <w:left w:val="single" w:sz="8" w:space="0" w:color="999999"/>
              <w:right w:val="single" w:sz="8" w:space="0" w:color="999999"/>
            </w:tcBorders>
          </w:tcPr>
          <w:p w14:paraId="56BB010A" w14:textId="77777777" w:rsidR="00056582" w:rsidRPr="00945767" w:rsidRDefault="00056582" w:rsidP="00056582">
            <w:pPr>
              <w:rPr>
                <w:ins w:id="744" w:author="Author" w:date="2018-01-26T09:26:00Z"/>
                <w:rStyle w:val="SAPEmphasis"/>
              </w:rPr>
            </w:pPr>
          </w:p>
        </w:tc>
        <w:tc>
          <w:tcPr>
            <w:tcW w:w="3960" w:type="dxa"/>
            <w:tcBorders>
              <w:top w:val="single" w:sz="8" w:space="0" w:color="999999"/>
              <w:left w:val="single" w:sz="8" w:space="0" w:color="999999"/>
              <w:bottom w:val="single" w:sz="8" w:space="0" w:color="999999"/>
              <w:right w:val="single" w:sz="8" w:space="0" w:color="999999"/>
            </w:tcBorders>
          </w:tcPr>
          <w:p w14:paraId="5F23B87E" w14:textId="11939D78" w:rsidR="00056582" w:rsidRPr="00945767" w:rsidRDefault="00056582" w:rsidP="00056582">
            <w:pPr>
              <w:rPr>
                <w:ins w:id="745" w:author="Author" w:date="2018-01-26T09:26:00Z"/>
                <w:lang w:eastAsia="zh-SG"/>
              </w:rPr>
            </w:pPr>
            <w:ins w:id="746" w:author="Author" w:date="2018-01-26T09:26:00Z">
              <w:r w:rsidRPr="00945767">
                <w:t xml:space="preserve">If required for the benefit you want to enroll in, upload a supporting document. </w:t>
              </w:r>
            </w:ins>
          </w:p>
        </w:tc>
        <w:tc>
          <w:tcPr>
            <w:tcW w:w="3060" w:type="dxa"/>
            <w:tcBorders>
              <w:top w:val="single" w:sz="8" w:space="0" w:color="999999"/>
              <w:left w:val="single" w:sz="8" w:space="0" w:color="999999"/>
              <w:bottom w:val="single" w:sz="8" w:space="0" w:color="999999"/>
              <w:right w:val="single" w:sz="8" w:space="0" w:color="999999"/>
            </w:tcBorders>
          </w:tcPr>
          <w:p w14:paraId="7869AE22" w14:textId="670CC45B" w:rsidR="00056582" w:rsidRPr="00945767" w:rsidRDefault="00056582" w:rsidP="00056582">
            <w:pPr>
              <w:rPr>
                <w:ins w:id="747" w:author="Author" w:date="2018-01-26T09:26:00Z"/>
              </w:rPr>
            </w:pPr>
            <w:ins w:id="748" w:author="Author" w:date="2018-01-26T09:26:00Z">
              <w:r w:rsidRPr="00945767">
                <w:t xml:space="preserve">Select the </w:t>
              </w:r>
              <w:r w:rsidRPr="00945767">
                <w:rPr>
                  <w:noProof/>
                </w:rPr>
                <w:drawing>
                  <wp:inline distT="0" distB="0" distL="0" distR="0" wp14:anchorId="6FD5C700" wp14:editId="77403313">
                    <wp:extent cx="237506" cy="237506"/>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63" cy="238863"/>
                            </a:xfrm>
                            <a:prstGeom prst="rect">
                              <a:avLst/>
                            </a:prstGeom>
                          </pic:spPr>
                        </pic:pic>
                      </a:graphicData>
                    </a:graphic>
                  </wp:inline>
                </w:drawing>
              </w:r>
              <w:r w:rsidRPr="00945767">
                <w:t xml:space="preserve"> icon next to field</w:t>
              </w:r>
              <w:r w:rsidRPr="00945767">
                <w:rPr>
                  <w:rStyle w:val="SAPScreenElement"/>
                </w:rPr>
                <w:t xml:space="preserve"> Attachment</w:t>
              </w:r>
              <w:r w:rsidRPr="00945767">
                <w:t xml:space="preserve">. In the </w:t>
              </w:r>
              <w:r w:rsidRPr="00945767">
                <w:rPr>
                  <w:rStyle w:val="SAPScreenElement"/>
                </w:rPr>
                <w:t>Choose File to Upload</w:t>
              </w:r>
              <w:r w:rsidRPr="00945767">
                <w:t xml:space="preserve"> dialog box, browse for the document you need to upload, and then choose </w:t>
              </w:r>
              <w:r w:rsidRPr="00945767">
                <w:rPr>
                  <w:rStyle w:val="SAPScreenElement"/>
                </w:rPr>
                <w:t>Open</w:t>
              </w:r>
              <w:r w:rsidRPr="00945767">
                <w:t xml:space="preserve">. In the </w:t>
              </w:r>
              <w:r w:rsidRPr="00945767">
                <w:lastRenderedPageBreak/>
                <w:t xml:space="preserve">upcoming success dialog box, choose </w:t>
              </w:r>
              <w:r w:rsidRPr="00945767">
                <w:rPr>
                  <w:rStyle w:val="SAPScreenElement"/>
                </w:rPr>
                <w:t>OK</w:t>
              </w:r>
              <w:r w:rsidRPr="00945767">
                <w:t>.</w:t>
              </w:r>
            </w:ins>
          </w:p>
        </w:tc>
        <w:tc>
          <w:tcPr>
            <w:tcW w:w="3690" w:type="dxa"/>
            <w:tcBorders>
              <w:top w:val="single" w:sz="8" w:space="0" w:color="999999"/>
              <w:left w:val="single" w:sz="8" w:space="0" w:color="999999"/>
              <w:bottom w:val="single" w:sz="8" w:space="0" w:color="999999"/>
              <w:right w:val="single" w:sz="8" w:space="0" w:color="999999"/>
            </w:tcBorders>
          </w:tcPr>
          <w:p w14:paraId="094A51EE" w14:textId="77777777" w:rsidR="00056582" w:rsidRPr="00945767" w:rsidRDefault="00056582" w:rsidP="00056582">
            <w:pPr>
              <w:rPr>
                <w:ins w:id="749" w:author="Author" w:date="2018-01-26T09:26:00Z"/>
              </w:rPr>
            </w:pPr>
          </w:p>
        </w:tc>
        <w:tc>
          <w:tcPr>
            <w:tcW w:w="1170" w:type="dxa"/>
            <w:tcBorders>
              <w:top w:val="single" w:sz="8" w:space="0" w:color="999999"/>
              <w:left w:val="single" w:sz="8" w:space="0" w:color="999999"/>
              <w:bottom w:val="single" w:sz="8" w:space="0" w:color="999999"/>
              <w:right w:val="single" w:sz="8" w:space="0" w:color="999999"/>
            </w:tcBorders>
          </w:tcPr>
          <w:p w14:paraId="0335C971" w14:textId="77777777" w:rsidR="00056582" w:rsidRPr="00945767" w:rsidRDefault="00056582" w:rsidP="00056582">
            <w:pPr>
              <w:rPr>
                <w:ins w:id="750" w:author="Author" w:date="2018-01-26T09:26:00Z"/>
              </w:rPr>
            </w:pPr>
          </w:p>
        </w:tc>
      </w:tr>
      <w:tr w:rsidR="00ED66E4" w:rsidRPr="00945767" w14:paraId="3AD5B77E" w14:textId="77777777" w:rsidTr="00CB7DF0">
        <w:trPr>
          <w:trHeight w:val="288"/>
          <w:ins w:id="751" w:author="Author" w:date="2018-01-26T09:26:00Z"/>
        </w:trPr>
        <w:tc>
          <w:tcPr>
            <w:tcW w:w="692" w:type="dxa"/>
            <w:vMerge/>
            <w:tcBorders>
              <w:left w:val="single" w:sz="8" w:space="0" w:color="999999"/>
              <w:right w:val="single" w:sz="8" w:space="0" w:color="999999"/>
            </w:tcBorders>
          </w:tcPr>
          <w:p w14:paraId="61C7E809" w14:textId="77777777" w:rsidR="00ED66E4" w:rsidRPr="00945767" w:rsidRDefault="00ED66E4" w:rsidP="00056582">
            <w:pPr>
              <w:rPr>
                <w:ins w:id="752" w:author="Author" w:date="2018-01-26T09:26:00Z"/>
              </w:rPr>
            </w:pPr>
          </w:p>
        </w:tc>
        <w:tc>
          <w:tcPr>
            <w:tcW w:w="1710" w:type="dxa"/>
            <w:vMerge/>
            <w:tcBorders>
              <w:left w:val="single" w:sz="8" w:space="0" w:color="999999"/>
              <w:right w:val="single" w:sz="8" w:space="0" w:color="999999"/>
            </w:tcBorders>
          </w:tcPr>
          <w:p w14:paraId="4D1D7C15" w14:textId="77777777" w:rsidR="00ED66E4" w:rsidRPr="00945767" w:rsidRDefault="00ED66E4" w:rsidP="00056582">
            <w:pPr>
              <w:rPr>
                <w:ins w:id="753" w:author="Author" w:date="2018-01-26T09:26:00Z"/>
                <w:rStyle w:val="SAPEmphasis"/>
              </w:rPr>
            </w:pPr>
          </w:p>
        </w:tc>
        <w:tc>
          <w:tcPr>
            <w:tcW w:w="3960" w:type="dxa"/>
            <w:vMerge w:val="restart"/>
            <w:tcBorders>
              <w:top w:val="single" w:sz="8" w:space="0" w:color="999999"/>
              <w:left w:val="single" w:sz="8" w:space="0" w:color="999999"/>
              <w:right w:val="single" w:sz="8" w:space="0" w:color="999999"/>
            </w:tcBorders>
          </w:tcPr>
          <w:p w14:paraId="7F2E1129" w14:textId="74F44547" w:rsidR="00ED66E4" w:rsidRPr="00945767" w:rsidRDefault="00ED66E4" w:rsidP="00056582">
            <w:pPr>
              <w:rPr>
                <w:ins w:id="754" w:author="Author" w:date="2018-01-26T09:26:00Z"/>
                <w:lang w:eastAsia="zh-SG"/>
              </w:rPr>
            </w:pPr>
            <w:ins w:id="755" w:author="Author" w:date="2018-01-26T09:26:00Z">
              <w:r w:rsidRPr="00945767">
                <w:t xml:space="preserve">In the </w:t>
              </w:r>
              <w:r w:rsidRPr="00670527">
                <w:rPr>
                  <w:rStyle w:val="SAPScreenElement"/>
                </w:rPr>
                <w:t>Select Plan</w:t>
              </w:r>
              <w:r w:rsidRPr="00945767">
                <w:t xml:space="preserve"> part of the </w:t>
              </w:r>
              <w:r w:rsidRPr="00670527">
                <w:rPr>
                  <w:rStyle w:val="SAPScreenElement"/>
                </w:rPr>
                <w:t>Insurance</w:t>
              </w:r>
              <w:r w:rsidRPr="00945767">
                <w:t xml:space="preserve"> </w:t>
              </w:r>
              <w:r w:rsidRPr="00670527">
                <w:rPr>
                  <w:rStyle w:val="SAPScreenElement"/>
                </w:rPr>
                <w:t>Enrollment</w:t>
              </w:r>
              <w:r w:rsidRPr="00945767">
                <w:t xml:space="preserve"> block, make following entries:</w:t>
              </w:r>
            </w:ins>
          </w:p>
        </w:tc>
        <w:tc>
          <w:tcPr>
            <w:tcW w:w="3060" w:type="dxa"/>
            <w:tcBorders>
              <w:top w:val="single" w:sz="8" w:space="0" w:color="999999"/>
              <w:left w:val="single" w:sz="8" w:space="0" w:color="999999"/>
              <w:bottom w:val="single" w:sz="8" w:space="0" w:color="999999"/>
              <w:right w:val="single" w:sz="8" w:space="0" w:color="999999"/>
            </w:tcBorders>
          </w:tcPr>
          <w:p w14:paraId="25554270" w14:textId="5A12ABDA" w:rsidR="00ED66E4" w:rsidRPr="00945767" w:rsidRDefault="00ED66E4" w:rsidP="00056582">
            <w:pPr>
              <w:rPr>
                <w:ins w:id="756" w:author="Author" w:date="2018-01-26T09:26:00Z"/>
              </w:rPr>
            </w:pPr>
            <w:ins w:id="757" w:author="Author" w:date="2018-01-26T09:26:00Z">
              <w:r w:rsidRPr="00945767">
                <w:rPr>
                  <w:rStyle w:val="SAPScreenElement"/>
                </w:rPr>
                <w:t>Plan</w:t>
              </w:r>
              <w:r w:rsidRPr="00945767">
                <w:t>: select from drop-down the insurance plan for which you want to enroll</w:t>
              </w:r>
            </w:ins>
          </w:p>
        </w:tc>
        <w:tc>
          <w:tcPr>
            <w:tcW w:w="3690" w:type="dxa"/>
            <w:tcBorders>
              <w:top w:val="single" w:sz="8" w:space="0" w:color="999999"/>
              <w:left w:val="single" w:sz="8" w:space="0" w:color="999999"/>
              <w:bottom w:val="single" w:sz="8" w:space="0" w:color="999999"/>
              <w:right w:val="single" w:sz="8" w:space="0" w:color="999999"/>
            </w:tcBorders>
          </w:tcPr>
          <w:p w14:paraId="52E295EF" w14:textId="1957BC2A" w:rsidR="00ED66E4" w:rsidRPr="00945767" w:rsidRDefault="00ED66E4" w:rsidP="00056582">
            <w:pPr>
              <w:rPr>
                <w:ins w:id="758" w:author="Author" w:date="2018-01-26T09:26:00Z"/>
              </w:rPr>
            </w:pPr>
            <w:ins w:id="759" w:author="Author" w:date="2018-01-26T09:26:00Z">
              <w:r w:rsidRPr="00945767">
                <w:t xml:space="preserve">Field </w:t>
              </w:r>
              <w:r w:rsidRPr="00945767">
                <w:rPr>
                  <w:rStyle w:val="SAPScreenElement"/>
                </w:rPr>
                <w:t>Carrier</w:t>
              </w:r>
              <w:r w:rsidRPr="00945767">
                <w:t xml:space="preserve"> is automatically populated with the relevant insurance provider and is read-only.</w:t>
              </w:r>
            </w:ins>
          </w:p>
        </w:tc>
        <w:tc>
          <w:tcPr>
            <w:tcW w:w="1170" w:type="dxa"/>
            <w:tcBorders>
              <w:top w:val="single" w:sz="8" w:space="0" w:color="999999"/>
              <w:left w:val="single" w:sz="8" w:space="0" w:color="999999"/>
              <w:bottom w:val="single" w:sz="8" w:space="0" w:color="999999"/>
              <w:right w:val="single" w:sz="8" w:space="0" w:color="999999"/>
            </w:tcBorders>
          </w:tcPr>
          <w:p w14:paraId="599EC418" w14:textId="77777777" w:rsidR="00ED66E4" w:rsidRPr="00945767" w:rsidRDefault="00ED66E4" w:rsidP="00056582">
            <w:pPr>
              <w:rPr>
                <w:ins w:id="760" w:author="Author" w:date="2018-01-26T09:26:00Z"/>
              </w:rPr>
            </w:pPr>
          </w:p>
        </w:tc>
      </w:tr>
      <w:tr w:rsidR="00ED66E4" w:rsidRPr="00945767" w14:paraId="159BF652" w14:textId="77777777" w:rsidTr="00CB7DF0">
        <w:trPr>
          <w:trHeight w:val="288"/>
          <w:ins w:id="761" w:author="Author" w:date="2018-01-26T09:26:00Z"/>
        </w:trPr>
        <w:tc>
          <w:tcPr>
            <w:tcW w:w="692" w:type="dxa"/>
            <w:vMerge/>
            <w:tcBorders>
              <w:left w:val="single" w:sz="8" w:space="0" w:color="999999"/>
              <w:right w:val="single" w:sz="8" w:space="0" w:color="999999"/>
            </w:tcBorders>
          </w:tcPr>
          <w:p w14:paraId="5BB7C2A5" w14:textId="77777777" w:rsidR="00ED66E4" w:rsidRPr="00945767" w:rsidRDefault="00ED66E4" w:rsidP="00056582">
            <w:pPr>
              <w:rPr>
                <w:ins w:id="762" w:author="Author" w:date="2018-01-26T09:26:00Z"/>
              </w:rPr>
            </w:pPr>
          </w:p>
        </w:tc>
        <w:tc>
          <w:tcPr>
            <w:tcW w:w="1710" w:type="dxa"/>
            <w:vMerge/>
            <w:tcBorders>
              <w:left w:val="single" w:sz="8" w:space="0" w:color="999999"/>
              <w:right w:val="single" w:sz="8" w:space="0" w:color="999999"/>
            </w:tcBorders>
          </w:tcPr>
          <w:p w14:paraId="33B325AF" w14:textId="77777777" w:rsidR="00ED66E4" w:rsidRPr="00945767" w:rsidRDefault="00ED66E4" w:rsidP="00056582">
            <w:pPr>
              <w:rPr>
                <w:ins w:id="763" w:author="Author" w:date="2018-01-26T09:26:00Z"/>
                <w:rStyle w:val="SAPEmphasis"/>
              </w:rPr>
            </w:pPr>
          </w:p>
        </w:tc>
        <w:tc>
          <w:tcPr>
            <w:tcW w:w="3960" w:type="dxa"/>
            <w:vMerge/>
            <w:tcBorders>
              <w:left w:val="single" w:sz="8" w:space="0" w:color="999999"/>
              <w:right w:val="single" w:sz="8" w:space="0" w:color="999999"/>
            </w:tcBorders>
          </w:tcPr>
          <w:p w14:paraId="7AB97A12" w14:textId="77777777" w:rsidR="00ED66E4" w:rsidRPr="00945767" w:rsidRDefault="00ED66E4" w:rsidP="00056582">
            <w:pPr>
              <w:rPr>
                <w:ins w:id="764" w:author="Author" w:date="2018-01-26T09:26:00Z"/>
                <w:lang w:eastAsia="zh-SG"/>
              </w:rPr>
            </w:pPr>
          </w:p>
        </w:tc>
        <w:tc>
          <w:tcPr>
            <w:tcW w:w="3060" w:type="dxa"/>
            <w:tcBorders>
              <w:top w:val="single" w:sz="8" w:space="0" w:color="999999"/>
              <w:left w:val="single" w:sz="8" w:space="0" w:color="999999"/>
              <w:bottom w:val="single" w:sz="8" w:space="0" w:color="999999"/>
              <w:right w:val="single" w:sz="8" w:space="0" w:color="999999"/>
            </w:tcBorders>
          </w:tcPr>
          <w:p w14:paraId="55DA554C" w14:textId="77777777" w:rsidR="00ED66E4" w:rsidRPr="00945767" w:rsidRDefault="00ED66E4" w:rsidP="00056582">
            <w:pPr>
              <w:rPr>
                <w:ins w:id="765" w:author="Author" w:date="2018-01-26T09:26:00Z"/>
              </w:rPr>
            </w:pPr>
            <w:ins w:id="766" w:author="Author" w:date="2018-01-26T09:26:00Z">
              <w:r w:rsidRPr="00945767">
                <w:rPr>
                  <w:rStyle w:val="SAPScreenElement"/>
                </w:rPr>
                <w:t>Enrolling For</w:t>
              </w:r>
              <w:r w:rsidRPr="00945767">
                <w:t>: select from drop-down for whom you want to enroll</w:t>
              </w:r>
            </w:ins>
          </w:p>
          <w:p w14:paraId="34072DBC" w14:textId="77777777" w:rsidR="00ED66E4" w:rsidRPr="00945767" w:rsidRDefault="00ED66E4" w:rsidP="00056582">
            <w:pPr>
              <w:pStyle w:val="SAPNoteHeading"/>
              <w:spacing w:before="120"/>
              <w:ind w:left="0"/>
              <w:rPr>
                <w:ins w:id="767" w:author="Author" w:date="2018-01-26T09:26:00Z"/>
              </w:rPr>
            </w:pPr>
            <w:ins w:id="768" w:author="Author" w:date="2018-01-26T09:26:00Z">
              <w:r w:rsidRPr="00945767">
                <w:rPr>
                  <w:noProof/>
                </w:rPr>
                <w:drawing>
                  <wp:inline distT="0" distB="0" distL="0" distR="0" wp14:anchorId="47CFBDDD" wp14:editId="07B39537">
                    <wp:extent cx="225425" cy="225425"/>
                    <wp:effectExtent l="0" t="0" r="0" b="3175"/>
                    <wp:docPr id="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Note</w:t>
              </w:r>
            </w:ins>
          </w:p>
          <w:p w14:paraId="388CFA07" w14:textId="12725912" w:rsidR="00ED66E4" w:rsidRPr="00945767" w:rsidRDefault="00ED66E4" w:rsidP="00056582">
            <w:pPr>
              <w:rPr>
                <w:ins w:id="769" w:author="Author" w:date="2018-01-26T09:26:00Z"/>
              </w:rPr>
            </w:pPr>
            <w:ins w:id="770" w:author="Author" w:date="2018-01-26T09:26:00Z">
              <w:r w:rsidRPr="00945767">
                <w:t>You have the option to enroll yourself only, yourself and one dependent, or yourself and your family.</w:t>
              </w:r>
            </w:ins>
          </w:p>
        </w:tc>
        <w:tc>
          <w:tcPr>
            <w:tcW w:w="3690" w:type="dxa"/>
            <w:tcBorders>
              <w:top w:val="single" w:sz="8" w:space="0" w:color="999999"/>
              <w:left w:val="single" w:sz="8" w:space="0" w:color="999999"/>
              <w:bottom w:val="single" w:sz="8" w:space="0" w:color="999999"/>
              <w:right w:val="single" w:sz="8" w:space="0" w:color="999999"/>
            </w:tcBorders>
          </w:tcPr>
          <w:p w14:paraId="1360B131" w14:textId="0F700EDD" w:rsidR="00ED66E4" w:rsidRPr="00945767" w:rsidRDefault="00ED66E4" w:rsidP="00056582">
            <w:pPr>
              <w:rPr>
                <w:ins w:id="771" w:author="Author" w:date="2018-01-26T09:26:00Z"/>
              </w:rPr>
            </w:pPr>
            <w:ins w:id="772" w:author="Author" w:date="2018-01-26T09:26:00Z">
              <w:r w:rsidRPr="00670527">
                <w:t>In case you select</w:t>
              </w:r>
              <w:r w:rsidRPr="00945767">
                <w:t xml:space="preserve"> to enroll</w:t>
              </w:r>
              <w:r w:rsidRPr="00670527">
                <w:t xml:space="preserve"> your dependents, </w:t>
              </w:r>
              <w:r w:rsidRPr="00945767">
                <w:t xml:space="preserve">you will need to enter details also in the </w:t>
              </w:r>
              <w:r w:rsidRPr="00945767">
                <w:rPr>
                  <w:rStyle w:val="SAPScreenElement"/>
                </w:rPr>
                <w:t>Enroll Dependents</w:t>
              </w:r>
              <w:r w:rsidRPr="00945767">
                <w:t xml:space="preserve"> block</w:t>
              </w:r>
              <w:r w:rsidRPr="00670527">
                <w:t>.</w:t>
              </w:r>
            </w:ins>
          </w:p>
        </w:tc>
        <w:tc>
          <w:tcPr>
            <w:tcW w:w="1170" w:type="dxa"/>
            <w:tcBorders>
              <w:top w:val="single" w:sz="8" w:space="0" w:color="999999"/>
              <w:left w:val="single" w:sz="8" w:space="0" w:color="999999"/>
              <w:bottom w:val="single" w:sz="8" w:space="0" w:color="999999"/>
              <w:right w:val="single" w:sz="8" w:space="0" w:color="999999"/>
            </w:tcBorders>
          </w:tcPr>
          <w:p w14:paraId="7F7A65AF" w14:textId="77777777" w:rsidR="00ED66E4" w:rsidRPr="00945767" w:rsidRDefault="00ED66E4" w:rsidP="00056582">
            <w:pPr>
              <w:rPr>
                <w:ins w:id="773" w:author="Author" w:date="2018-01-26T09:26:00Z"/>
              </w:rPr>
            </w:pPr>
          </w:p>
        </w:tc>
      </w:tr>
      <w:tr w:rsidR="00ED66E4" w:rsidRPr="00945767" w14:paraId="371C19B5" w14:textId="77777777" w:rsidTr="00CB7DF0">
        <w:trPr>
          <w:trHeight w:val="288"/>
          <w:ins w:id="774" w:author="Author" w:date="2018-01-26T09:26:00Z"/>
        </w:trPr>
        <w:tc>
          <w:tcPr>
            <w:tcW w:w="692" w:type="dxa"/>
            <w:vMerge/>
            <w:tcBorders>
              <w:left w:val="single" w:sz="8" w:space="0" w:color="999999"/>
              <w:right w:val="single" w:sz="8" w:space="0" w:color="999999"/>
            </w:tcBorders>
          </w:tcPr>
          <w:p w14:paraId="5C5643D0" w14:textId="77777777" w:rsidR="00ED66E4" w:rsidRPr="00945767" w:rsidRDefault="00ED66E4" w:rsidP="00056582">
            <w:pPr>
              <w:rPr>
                <w:ins w:id="775" w:author="Author" w:date="2018-01-26T09:26:00Z"/>
              </w:rPr>
            </w:pPr>
          </w:p>
        </w:tc>
        <w:tc>
          <w:tcPr>
            <w:tcW w:w="1710" w:type="dxa"/>
            <w:vMerge/>
            <w:tcBorders>
              <w:left w:val="single" w:sz="8" w:space="0" w:color="999999"/>
              <w:right w:val="single" w:sz="8" w:space="0" w:color="999999"/>
            </w:tcBorders>
          </w:tcPr>
          <w:p w14:paraId="74746F81" w14:textId="77777777" w:rsidR="00ED66E4" w:rsidRPr="00945767" w:rsidRDefault="00ED66E4" w:rsidP="00056582">
            <w:pPr>
              <w:rPr>
                <w:ins w:id="776" w:author="Author" w:date="2018-01-26T09:26:00Z"/>
                <w:rStyle w:val="SAPEmphasis"/>
              </w:rPr>
            </w:pPr>
          </w:p>
        </w:tc>
        <w:tc>
          <w:tcPr>
            <w:tcW w:w="3960" w:type="dxa"/>
            <w:vMerge/>
            <w:tcBorders>
              <w:left w:val="single" w:sz="8" w:space="0" w:color="999999"/>
              <w:bottom w:val="single" w:sz="8" w:space="0" w:color="999999"/>
              <w:right w:val="single" w:sz="8" w:space="0" w:color="999999"/>
            </w:tcBorders>
          </w:tcPr>
          <w:p w14:paraId="31E6AC1D" w14:textId="77777777" w:rsidR="00ED66E4" w:rsidRPr="00945767" w:rsidRDefault="00ED66E4" w:rsidP="00056582">
            <w:pPr>
              <w:rPr>
                <w:ins w:id="777" w:author="Author" w:date="2018-01-26T09:26:00Z"/>
                <w:lang w:eastAsia="zh-SG"/>
              </w:rPr>
            </w:pPr>
          </w:p>
        </w:tc>
        <w:tc>
          <w:tcPr>
            <w:tcW w:w="3060" w:type="dxa"/>
            <w:tcBorders>
              <w:top w:val="single" w:sz="8" w:space="0" w:color="999999"/>
              <w:left w:val="single" w:sz="8" w:space="0" w:color="999999"/>
              <w:bottom w:val="single" w:sz="8" w:space="0" w:color="999999"/>
              <w:right w:val="single" w:sz="8" w:space="0" w:color="999999"/>
            </w:tcBorders>
          </w:tcPr>
          <w:p w14:paraId="138A90FD" w14:textId="77777777" w:rsidR="00ED66E4" w:rsidRPr="00945767" w:rsidRDefault="00ED66E4" w:rsidP="00056582">
            <w:pPr>
              <w:rPr>
                <w:ins w:id="778" w:author="Author" w:date="2018-01-26T09:26:00Z"/>
              </w:rPr>
            </w:pPr>
            <w:ins w:id="779" w:author="Author" w:date="2018-01-26T09:26:00Z">
              <w:r w:rsidRPr="00945767">
                <w:rPr>
                  <w:rStyle w:val="SAPScreenElement"/>
                </w:rPr>
                <w:t>Coverage</w:t>
              </w:r>
              <w:r w:rsidRPr="00945767">
                <w:t>: select from drop-down the coverage that you want to enroll</w:t>
              </w:r>
            </w:ins>
          </w:p>
          <w:p w14:paraId="45E8F627" w14:textId="77777777" w:rsidR="00ED66E4" w:rsidRPr="00945767" w:rsidRDefault="00ED66E4" w:rsidP="00056582">
            <w:pPr>
              <w:pStyle w:val="SAPNoteHeading"/>
              <w:spacing w:before="120"/>
              <w:ind w:left="0"/>
              <w:rPr>
                <w:ins w:id="780" w:author="Author" w:date="2018-01-26T09:26:00Z"/>
              </w:rPr>
            </w:pPr>
            <w:ins w:id="781" w:author="Author" w:date="2018-01-26T09:26:00Z">
              <w:r w:rsidRPr="00945767">
                <w:rPr>
                  <w:noProof/>
                </w:rPr>
                <w:drawing>
                  <wp:inline distT="0" distB="0" distL="0" distR="0" wp14:anchorId="23046BD0" wp14:editId="7BA8DE41">
                    <wp:extent cx="225425" cy="225425"/>
                    <wp:effectExtent l="0" t="0" r="0" b="3175"/>
                    <wp:docPr id="2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Note</w:t>
              </w:r>
            </w:ins>
          </w:p>
          <w:p w14:paraId="79659EF0" w14:textId="15381182" w:rsidR="00ED66E4" w:rsidRPr="00945767" w:rsidRDefault="00ED66E4" w:rsidP="00056582">
            <w:pPr>
              <w:rPr>
                <w:ins w:id="782" w:author="Author" w:date="2018-01-26T09:26:00Z"/>
              </w:rPr>
            </w:pPr>
            <w:ins w:id="783" w:author="Author" w:date="2018-01-26T09:26:00Z">
              <w:r w:rsidRPr="00945767">
                <w:t xml:space="preserve">The system displays the coverage option based on the option that you select in fields </w:t>
              </w:r>
              <w:r w:rsidRPr="00945767">
                <w:rPr>
                  <w:rStyle w:val="SAPScreenElement"/>
                </w:rPr>
                <w:t>Plan</w:t>
              </w:r>
              <w:r w:rsidRPr="00945767">
                <w:t xml:space="preserve">, </w:t>
              </w:r>
              <w:r w:rsidRPr="00945767">
                <w:rPr>
                  <w:rStyle w:val="SAPScreenElement"/>
                </w:rPr>
                <w:t>Enrolling</w:t>
              </w:r>
              <w:r w:rsidRPr="00945767">
                <w:t xml:space="preserve"> </w:t>
              </w:r>
              <w:r w:rsidRPr="00945767">
                <w:rPr>
                  <w:rStyle w:val="SAPScreenElement"/>
                </w:rPr>
                <w:t>For</w:t>
              </w:r>
              <w:r w:rsidRPr="00945767">
                <w:t xml:space="preserve">, and </w:t>
              </w:r>
              <w:commentRangeStart w:id="784"/>
              <w:r w:rsidRPr="00945767">
                <w:rPr>
                  <w:rStyle w:val="SAPScreenElement"/>
                </w:rPr>
                <w:t>Carrier</w:t>
              </w:r>
              <w:commentRangeEnd w:id="784"/>
              <w:r>
                <w:rPr>
                  <w:rStyle w:val="CommentReference"/>
                  <w:rFonts w:ascii="Arial" w:eastAsia="SimSun" w:hAnsi="Arial"/>
                  <w:lang w:val="de-DE"/>
                </w:rPr>
                <w:commentReference w:id="784"/>
              </w:r>
              <w:r w:rsidRPr="00945767">
                <w:t>.</w:t>
              </w:r>
            </w:ins>
          </w:p>
        </w:tc>
        <w:tc>
          <w:tcPr>
            <w:tcW w:w="3690" w:type="dxa"/>
            <w:tcBorders>
              <w:top w:val="single" w:sz="8" w:space="0" w:color="999999"/>
              <w:left w:val="single" w:sz="8" w:space="0" w:color="999999"/>
              <w:bottom w:val="single" w:sz="8" w:space="0" w:color="999999"/>
              <w:right w:val="single" w:sz="8" w:space="0" w:color="999999"/>
            </w:tcBorders>
          </w:tcPr>
          <w:p w14:paraId="4A8F4530" w14:textId="375B01B6" w:rsidR="00ED66E4" w:rsidRPr="00945767" w:rsidRDefault="00ED66E4" w:rsidP="00056582">
            <w:pPr>
              <w:rPr>
                <w:ins w:id="785" w:author="Author" w:date="2018-01-26T09:26:00Z"/>
              </w:rPr>
            </w:pPr>
            <w:ins w:id="786" w:author="Author" w:date="2018-01-26T09:26:00Z">
              <w:r w:rsidRPr="00945767">
                <w:t xml:space="preserve">The contribution fields in the </w:t>
              </w:r>
              <w:r w:rsidRPr="00945767">
                <w:rPr>
                  <w:rStyle w:val="SAPScreenElement"/>
                </w:rPr>
                <w:t>Contribution Amounts</w:t>
              </w:r>
              <w:r w:rsidRPr="00945767">
                <w:t xml:space="preserve"> block are automatically populated and are read-only; they show your contribution, your employer’s contribution, and the payment frequency.</w:t>
              </w:r>
            </w:ins>
          </w:p>
        </w:tc>
        <w:tc>
          <w:tcPr>
            <w:tcW w:w="1170" w:type="dxa"/>
            <w:tcBorders>
              <w:top w:val="single" w:sz="8" w:space="0" w:color="999999"/>
              <w:left w:val="single" w:sz="8" w:space="0" w:color="999999"/>
              <w:bottom w:val="single" w:sz="8" w:space="0" w:color="999999"/>
              <w:right w:val="single" w:sz="8" w:space="0" w:color="999999"/>
            </w:tcBorders>
          </w:tcPr>
          <w:p w14:paraId="755E20C5" w14:textId="77777777" w:rsidR="00ED66E4" w:rsidRPr="00945767" w:rsidRDefault="00ED66E4" w:rsidP="00056582">
            <w:pPr>
              <w:rPr>
                <w:ins w:id="787" w:author="Author" w:date="2018-01-26T09:26:00Z"/>
              </w:rPr>
            </w:pPr>
          </w:p>
        </w:tc>
      </w:tr>
      <w:tr w:rsidR="00056582" w:rsidRPr="00945767" w14:paraId="68989E27" w14:textId="77777777" w:rsidTr="002F0176">
        <w:trPr>
          <w:trHeight w:val="288"/>
          <w:ins w:id="788" w:author="Author" w:date="2018-01-26T09:26:00Z"/>
        </w:trPr>
        <w:tc>
          <w:tcPr>
            <w:tcW w:w="692" w:type="dxa"/>
            <w:vMerge/>
            <w:tcBorders>
              <w:left w:val="single" w:sz="8" w:space="0" w:color="999999"/>
              <w:bottom w:val="single" w:sz="8" w:space="0" w:color="999999"/>
              <w:right w:val="single" w:sz="8" w:space="0" w:color="999999"/>
            </w:tcBorders>
          </w:tcPr>
          <w:p w14:paraId="2A000CC2" w14:textId="77777777" w:rsidR="00056582" w:rsidRPr="00945767" w:rsidRDefault="00056582" w:rsidP="00056582">
            <w:pPr>
              <w:rPr>
                <w:ins w:id="789" w:author="Author" w:date="2018-01-26T09:26:00Z"/>
              </w:rPr>
            </w:pPr>
          </w:p>
        </w:tc>
        <w:tc>
          <w:tcPr>
            <w:tcW w:w="1710" w:type="dxa"/>
            <w:vMerge/>
            <w:tcBorders>
              <w:left w:val="single" w:sz="8" w:space="0" w:color="999999"/>
              <w:bottom w:val="single" w:sz="8" w:space="0" w:color="999999"/>
              <w:right w:val="single" w:sz="8" w:space="0" w:color="999999"/>
            </w:tcBorders>
          </w:tcPr>
          <w:p w14:paraId="5EF64192" w14:textId="77777777" w:rsidR="00056582" w:rsidRPr="00945767" w:rsidRDefault="00056582" w:rsidP="00056582">
            <w:pPr>
              <w:rPr>
                <w:ins w:id="790" w:author="Author" w:date="2018-01-26T09:26:00Z"/>
                <w:rStyle w:val="SAPEmphasis"/>
              </w:rPr>
            </w:pPr>
          </w:p>
        </w:tc>
        <w:tc>
          <w:tcPr>
            <w:tcW w:w="3960" w:type="dxa"/>
            <w:tcBorders>
              <w:top w:val="single" w:sz="8" w:space="0" w:color="999999"/>
              <w:left w:val="single" w:sz="8" w:space="0" w:color="999999"/>
              <w:bottom w:val="single" w:sz="8" w:space="0" w:color="999999"/>
              <w:right w:val="single" w:sz="8" w:space="0" w:color="999999"/>
            </w:tcBorders>
          </w:tcPr>
          <w:p w14:paraId="283E68BD" w14:textId="395D78FC" w:rsidR="00056582" w:rsidRPr="00945767" w:rsidRDefault="00056582" w:rsidP="00056582">
            <w:pPr>
              <w:rPr>
                <w:ins w:id="791" w:author="Author" w:date="2018-01-26T09:26:00Z"/>
                <w:lang w:eastAsia="zh-SG"/>
              </w:rPr>
            </w:pPr>
            <w:ins w:id="792" w:author="Author" w:date="2018-01-26T09:26:00Z">
              <w:r w:rsidRPr="00945767">
                <w:t xml:space="preserve">In case you have selected in field </w:t>
              </w:r>
              <w:r w:rsidRPr="00945767">
                <w:rPr>
                  <w:rStyle w:val="SAPScreenElement"/>
                </w:rPr>
                <w:t>Enrolling For</w:t>
              </w:r>
              <w:r w:rsidRPr="00945767">
                <w:t xml:space="preserve"> a value which includes also your dependent(s), you need to enter details in the</w:t>
              </w:r>
              <w:r w:rsidRPr="00945767">
                <w:rPr>
                  <w:rStyle w:val="SAPScreenElement"/>
                </w:rPr>
                <w:t xml:space="preserve"> Enroll Dependents</w:t>
              </w:r>
              <w:r w:rsidRPr="00945767">
                <w:t xml:space="preserve"> block, too. For this, select the </w:t>
              </w:r>
              <w:r w:rsidRPr="00670527">
                <w:rPr>
                  <w:rStyle w:val="SAPScreenElement"/>
                </w:rPr>
                <w:sym w:font="Symbol" w:char="F0C5"/>
              </w:r>
              <w:r w:rsidRPr="00670527">
                <w:rPr>
                  <w:rStyle w:val="SAPScreenElement"/>
                </w:rPr>
                <w:t xml:space="preserve"> Add Enroll Dependents</w:t>
              </w:r>
              <w:r w:rsidRPr="00945767">
                <w:t xml:space="preserve"> link. The </w:t>
              </w:r>
              <w:r w:rsidRPr="00945767">
                <w:rPr>
                  <w:rStyle w:val="SAPScreenElement"/>
                </w:rPr>
                <w:t>Enroll Dependents</w:t>
              </w:r>
              <w:r w:rsidRPr="00945767">
                <w:t xml:space="preserve"> block is expanded and you can make following entries:</w:t>
              </w:r>
            </w:ins>
          </w:p>
        </w:tc>
        <w:tc>
          <w:tcPr>
            <w:tcW w:w="3060" w:type="dxa"/>
            <w:tcBorders>
              <w:top w:val="single" w:sz="8" w:space="0" w:color="999999"/>
              <w:left w:val="single" w:sz="8" w:space="0" w:color="999999"/>
              <w:bottom w:val="single" w:sz="8" w:space="0" w:color="999999"/>
              <w:right w:val="single" w:sz="8" w:space="0" w:color="999999"/>
            </w:tcBorders>
          </w:tcPr>
          <w:p w14:paraId="7D44E74F" w14:textId="51F73B87" w:rsidR="00056582" w:rsidRPr="00945767" w:rsidRDefault="00056582" w:rsidP="00056582">
            <w:pPr>
              <w:rPr>
                <w:ins w:id="793" w:author="Author" w:date="2018-01-26T09:26:00Z"/>
              </w:rPr>
            </w:pPr>
            <w:ins w:id="794" w:author="Author" w:date="2018-01-26T09:26:00Z">
              <w:r w:rsidRPr="00945767">
                <w:rPr>
                  <w:rStyle w:val="SAPScreenElement"/>
                </w:rPr>
                <w:t xml:space="preserve">Name: </w:t>
              </w:r>
              <w:r w:rsidRPr="00945767">
                <w:t>select name of dependent from drop-down</w:t>
              </w:r>
            </w:ins>
          </w:p>
        </w:tc>
        <w:tc>
          <w:tcPr>
            <w:tcW w:w="3690" w:type="dxa"/>
            <w:tcBorders>
              <w:top w:val="single" w:sz="8" w:space="0" w:color="999999"/>
              <w:left w:val="single" w:sz="8" w:space="0" w:color="999999"/>
              <w:bottom w:val="single" w:sz="8" w:space="0" w:color="999999"/>
              <w:right w:val="single" w:sz="8" w:space="0" w:color="999999"/>
            </w:tcBorders>
          </w:tcPr>
          <w:p w14:paraId="576ABAEF" w14:textId="14B39E09" w:rsidR="00056582" w:rsidRPr="00945767" w:rsidRDefault="00056582" w:rsidP="00056582">
            <w:pPr>
              <w:rPr>
                <w:ins w:id="795" w:author="Author" w:date="2018-01-26T09:26:00Z"/>
              </w:rPr>
            </w:pPr>
            <w:ins w:id="796" w:author="Author" w:date="2018-01-26T09:26:00Z">
              <w:r w:rsidRPr="00945767">
                <w:t xml:space="preserve">The fields </w:t>
              </w:r>
              <w:r w:rsidRPr="00945767">
                <w:rPr>
                  <w:rStyle w:val="SAPScreenElement"/>
                </w:rPr>
                <w:t>Relationship,</w:t>
              </w:r>
              <w:r w:rsidRPr="00945767">
                <w:t xml:space="preserve"> </w:t>
              </w:r>
              <w:r w:rsidRPr="00945767">
                <w:rPr>
                  <w:rStyle w:val="SAPScreenElement"/>
                </w:rPr>
                <w:t>Date of Birth</w:t>
              </w:r>
              <w:r w:rsidRPr="00945767">
                <w:t xml:space="preserve"> and </w:t>
              </w:r>
              <w:r w:rsidRPr="00670527">
                <w:rPr>
                  <w:rStyle w:val="SAPScreenElement"/>
                </w:rPr>
                <w:t>Gender</w:t>
              </w:r>
              <w:r w:rsidRPr="00945767">
                <w:t xml:space="preserve"> are automatically filled with the data maintained in the </w:t>
              </w:r>
              <w:r w:rsidRPr="00670527">
                <w:rPr>
                  <w:rStyle w:val="SAPScreenElement"/>
                </w:rPr>
                <w:t xml:space="preserve">Employee File </w:t>
              </w:r>
              <w:r w:rsidRPr="00945767">
                <w:t>page</w:t>
              </w:r>
              <w:r w:rsidRPr="00945767">
                <w:rPr>
                  <w:rStyle w:val="SAPScreenElement"/>
                </w:rPr>
                <w:t xml:space="preserve"> </w:t>
              </w:r>
              <w:r w:rsidRPr="00945767">
                <w:t>&gt;</w:t>
              </w:r>
              <w:r w:rsidRPr="00670527">
                <w:rPr>
                  <w:rStyle w:val="SAPScreenElement"/>
                </w:rPr>
                <w:t xml:space="preserve"> Personal Information</w:t>
              </w:r>
              <w:r w:rsidRPr="00945767">
                <w:t xml:space="preserve"> section &gt;</w:t>
              </w:r>
              <w:r w:rsidRPr="00670527">
                <w:rPr>
                  <w:rStyle w:val="SAPScreenElement"/>
                </w:rPr>
                <w:t xml:space="preserve"> Dependents</w:t>
              </w:r>
              <w:r w:rsidRPr="00945767">
                <w:t xml:space="preserve"> subsection and are read-only.</w:t>
              </w:r>
            </w:ins>
          </w:p>
        </w:tc>
        <w:tc>
          <w:tcPr>
            <w:tcW w:w="1170" w:type="dxa"/>
            <w:tcBorders>
              <w:top w:val="single" w:sz="8" w:space="0" w:color="999999"/>
              <w:left w:val="single" w:sz="8" w:space="0" w:color="999999"/>
              <w:bottom w:val="single" w:sz="8" w:space="0" w:color="999999"/>
              <w:right w:val="single" w:sz="8" w:space="0" w:color="999999"/>
            </w:tcBorders>
          </w:tcPr>
          <w:p w14:paraId="349238C5" w14:textId="77777777" w:rsidR="00056582" w:rsidRPr="00945767" w:rsidRDefault="00056582" w:rsidP="00056582">
            <w:pPr>
              <w:rPr>
                <w:ins w:id="797" w:author="Author" w:date="2018-01-26T09:26:00Z"/>
              </w:rPr>
            </w:pPr>
          </w:p>
        </w:tc>
      </w:tr>
      <w:tr w:rsidR="00056582" w:rsidRPr="00945767" w14:paraId="3C35E82C" w14:textId="77777777" w:rsidTr="002F0176">
        <w:trPr>
          <w:trHeight w:val="288"/>
          <w:ins w:id="798" w:author="Author" w:date="2018-01-26T09:26:00Z"/>
        </w:trPr>
        <w:tc>
          <w:tcPr>
            <w:tcW w:w="692" w:type="dxa"/>
            <w:tcBorders>
              <w:top w:val="single" w:sz="8" w:space="0" w:color="999999"/>
              <w:left w:val="single" w:sz="8" w:space="0" w:color="999999"/>
              <w:bottom w:val="single" w:sz="8" w:space="0" w:color="999999"/>
              <w:right w:val="single" w:sz="8" w:space="0" w:color="999999"/>
            </w:tcBorders>
          </w:tcPr>
          <w:p w14:paraId="1B6DADDB" w14:textId="49C279A3" w:rsidR="00056582" w:rsidRPr="00945767" w:rsidRDefault="00056582" w:rsidP="00056582">
            <w:pPr>
              <w:rPr>
                <w:ins w:id="799" w:author="Author" w:date="2018-01-26T09:26:00Z"/>
              </w:rPr>
            </w:pPr>
            <w:ins w:id="800" w:author="Author" w:date="2018-01-26T09:26:00Z">
              <w:r w:rsidRPr="00945767">
                <w:t>9</w:t>
              </w:r>
            </w:ins>
          </w:p>
        </w:tc>
        <w:tc>
          <w:tcPr>
            <w:tcW w:w="1710" w:type="dxa"/>
            <w:tcBorders>
              <w:top w:val="single" w:sz="8" w:space="0" w:color="999999"/>
              <w:left w:val="single" w:sz="8" w:space="0" w:color="999999"/>
              <w:bottom w:val="single" w:sz="8" w:space="0" w:color="999999"/>
              <w:right w:val="single" w:sz="8" w:space="0" w:color="999999"/>
            </w:tcBorders>
          </w:tcPr>
          <w:p w14:paraId="59B35AF6" w14:textId="44C14F29" w:rsidR="00056582" w:rsidRPr="00945767" w:rsidRDefault="00056582" w:rsidP="00056582">
            <w:pPr>
              <w:rPr>
                <w:ins w:id="801" w:author="Author" w:date="2018-01-26T09:26:00Z"/>
                <w:rStyle w:val="SAPEmphasis"/>
              </w:rPr>
            </w:pPr>
            <w:ins w:id="802" w:author="Author" w:date="2018-01-26T09:26:00Z">
              <w:r w:rsidRPr="00945767">
                <w:rPr>
                  <w:rStyle w:val="SAPEmphasis"/>
                </w:rPr>
                <w:t>Confirm Benefit to Enroll in</w:t>
              </w:r>
            </w:ins>
          </w:p>
        </w:tc>
        <w:tc>
          <w:tcPr>
            <w:tcW w:w="3960" w:type="dxa"/>
            <w:tcBorders>
              <w:top w:val="single" w:sz="8" w:space="0" w:color="999999"/>
              <w:left w:val="single" w:sz="8" w:space="0" w:color="999999"/>
              <w:bottom w:val="single" w:sz="8" w:space="0" w:color="999999"/>
              <w:right w:val="single" w:sz="8" w:space="0" w:color="999999"/>
            </w:tcBorders>
          </w:tcPr>
          <w:p w14:paraId="50B5763E" w14:textId="4706B5C8" w:rsidR="00056582" w:rsidRPr="00945767" w:rsidRDefault="00056582" w:rsidP="00056582">
            <w:pPr>
              <w:rPr>
                <w:ins w:id="803" w:author="Author" w:date="2018-01-26T09:26:00Z"/>
                <w:lang w:eastAsia="zh-SG"/>
              </w:rPr>
            </w:pPr>
            <w:ins w:id="804" w:author="Author" w:date="2018-01-26T09:26:00Z">
              <w:r w:rsidRPr="00945767">
                <w:t xml:space="preserve">Select the </w:t>
              </w:r>
              <w:r w:rsidRPr="00945767">
                <w:rPr>
                  <w:rStyle w:val="SAPScreenElement"/>
                </w:rPr>
                <w:t>Confirm</w:t>
              </w:r>
              <w:r w:rsidRPr="00945767">
                <w:t xml:space="preserve"> button.</w:t>
              </w:r>
            </w:ins>
          </w:p>
        </w:tc>
        <w:tc>
          <w:tcPr>
            <w:tcW w:w="3060" w:type="dxa"/>
            <w:tcBorders>
              <w:top w:val="single" w:sz="8" w:space="0" w:color="999999"/>
              <w:left w:val="single" w:sz="8" w:space="0" w:color="999999"/>
              <w:bottom w:val="single" w:sz="8" w:space="0" w:color="999999"/>
              <w:right w:val="single" w:sz="8" w:space="0" w:color="999999"/>
            </w:tcBorders>
          </w:tcPr>
          <w:p w14:paraId="5C86116C" w14:textId="77777777" w:rsidR="00056582" w:rsidRPr="00945767" w:rsidRDefault="00056582" w:rsidP="00056582">
            <w:pPr>
              <w:rPr>
                <w:ins w:id="805" w:author="Author" w:date="2018-01-26T09:26:00Z"/>
              </w:rPr>
            </w:pPr>
          </w:p>
        </w:tc>
        <w:tc>
          <w:tcPr>
            <w:tcW w:w="3690" w:type="dxa"/>
            <w:tcBorders>
              <w:top w:val="single" w:sz="8" w:space="0" w:color="999999"/>
              <w:left w:val="single" w:sz="8" w:space="0" w:color="999999"/>
              <w:bottom w:val="single" w:sz="8" w:space="0" w:color="999999"/>
              <w:right w:val="single" w:sz="8" w:space="0" w:color="999999"/>
            </w:tcBorders>
          </w:tcPr>
          <w:p w14:paraId="677883FC" w14:textId="66962974" w:rsidR="00056582" w:rsidRPr="00945767" w:rsidRDefault="00056582" w:rsidP="00056582">
            <w:pPr>
              <w:rPr>
                <w:ins w:id="806" w:author="Author" w:date="2018-01-26T09:26:00Z"/>
              </w:rPr>
            </w:pPr>
            <w:ins w:id="807" w:author="Author" w:date="2018-01-26T09:26:00Z">
              <w:r w:rsidRPr="00945767">
                <w:t>The message</w:t>
              </w:r>
              <w:r w:rsidRPr="00945767">
                <w:rPr>
                  <w:rStyle w:val="SAPMonospace"/>
                </w:rPr>
                <w:t xml:space="preserve"> Your changes were successfully saved </w:t>
              </w:r>
              <w:r w:rsidRPr="00945767">
                <w:t>is displayed. The benefit has been added to the shopping cart</w:t>
              </w:r>
            </w:ins>
            <w:r w:rsidR="002F0176">
              <w:t xml:space="preserve"> </w:t>
            </w:r>
            <w:ins w:id="808" w:author="Author" w:date="2018-01-26T09:26:00Z">
              <w:r w:rsidRPr="00945767">
                <w:t xml:space="preserve"> </w:t>
              </w:r>
              <w:r w:rsidRPr="00945767">
                <w:rPr>
                  <w:noProof/>
                </w:rPr>
                <w:drawing>
                  <wp:inline distT="0" distB="0" distL="0" distR="0" wp14:anchorId="586EAD13" wp14:editId="28F28BD1">
                    <wp:extent cx="257175" cy="257175"/>
                    <wp:effectExtent l="0" t="0" r="9525"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 cy="257175"/>
                            </a:xfrm>
                            <a:prstGeom prst="rect">
                              <a:avLst/>
                            </a:prstGeom>
                          </pic:spPr>
                        </pic:pic>
                      </a:graphicData>
                    </a:graphic>
                  </wp:inline>
                </w:drawing>
              </w:r>
              <w:r w:rsidRPr="00945767">
                <w:t>.</w:t>
              </w:r>
            </w:ins>
          </w:p>
          <w:p w14:paraId="156C3B95" w14:textId="77777777" w:rsidR="00056582" w:rsidRPr="00945767" w:rsidRDefault="00056582" w:rsidP="00056582">
            <w:pPr>
              <w:rPr>
                <w:ins w:id="809" w:author="Author" w:date="2018-01-26T09:26:00Z"/>
              </w:rPr>
            </w:pPr>
            <w:ins w:id="810" w:author="Author" w:date="2018-01-26T09:26:00Z">
              <w:r w:rsidRPr="00945767">
                <w:lastRenderedPageBreak/>
                <w:t xml:space="preserve">In the </w:t>
              </w:r>
              <w:r w:rsidRPr="00945767">
                <w:rPr>
                  <w:rStyle w:val="SAPScreenElement"/>
                </w:rPr>
                <w:t>&lt;benefit name&gt;</w:t>
              </w:r>
              <w:r w:rsidRPr="00945767">
                <w:t xml:space="preserve"> </w:t>
              </w:r>
              <w:r w:rsidRPr="00670527">
                <w:t>block</w:t>
              </w:r>
              <w:r w:rsidRPr="00945767">
                <w:t xml:space="preserve"> related to the benefit you have selected in test step # 7, high-level details of that benefit are displayed. The </w:t>
              </w:r>
              <w:r w:rsidRPr="00670527">
                <w:rPr>
                  <w:rStyle w:val="SAPScreenElement"/>
                </w:rPr>
                <w:t>Select Benefit</w:t>
              </w:r>
              <w:r w:rsidRPr="00945767">
                <w:t xml:space="preserve"> button has changed to </w:t>
              </w:r>
              <w:r w:rsidRPr="00670527">
                <w:rPr>
                  <w:rStyle w:val="SAPScreenElement"/>
                </w:rPr>
                <w:t>Edit Details</w:t>
              </w:r>
              <w:r w:rsidRPr="00945767">
                <w:t xml:space="preserve"> button.</w:t>
              </w:r>
            </w:ins>
          </w:p>
          <w:p w14:paraId="74367F38" w14:textId="77777777" w:rsidR="00056582" w:rsidRPr="00945767" w:rsidRDefault="00056582" w:rsidP="00056582">
            <w:pPr>
              <w:pStyle w:val="SAPNoteHeading"/>
              <w:spacing w:before="120"/>
              <w:ind w:left="0"/>
              <w:rPr>
                <w:ins w:id="811" w:author="Author" w:date="2018-01-26T09:26:00Z"/>
              </w:rPr>
            </w:pPr>
            <w:ins w:id="812" w:author="Author" w:date="2018-01-26T09:26:00Z">
              <w:r w:rsidRPr="00945767">
                <w:rPr>
                  <w:noProof/>
                </w:rPr>
                <w:drawing>
                  <wp:inline distT="0" distB="0" distL="0" distR="0" wp14:anchorId="7BEAA990" wp14:editId="7477F4F1">
                    <wp:extent cx="225425" cy="225425"/>
                    <wp:effectExtent l="0" t="0" r="0" b="3175"/>
                    <wp:docPr id="2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Note</w:t>
              </w:r>
            </w:ins>
          </w:p>
          <w:p w14:paraId="1E574177" w14:textId="69BB7B1B" w:rsidR="00056582" w:rsidRPr="00945767" w:rsidRDefault="00056582" w:rsidP="00056582">
            <w:pPr>
              <w:rPr>
                <w:ins w:id="813" w:author="Author" w:date="2018-01-26T09:26:00Z"/>
              </w:rPr>
            </w:pPr>
            <w:ins w:id="814" w:author="Author" w:date="2018-01-26T09:26:00Z">
              <w:r w:rsidRPr="00945767">
                <w:t xml:space="preserve">In case you have entered data in the </w:t>
              </w:r>
              <w:r w:rsidRPr="00945767">
                <w:rPr>
                  <w:rStyle w:val="SAPScreenElement"/>
                </w:rPr>
                <w:t>Enroll Dependents</w:t>
              </w:r>
              <w:r w:rsidRPr="00945767">
                <w:t xml:space="preserve"> block, but in field </w:t>
              </w:r>
              <w:r w:rsidRPr="00945767">
                <w:rPr>
                  <w:rStyle w:val="SAPScreenElement"/>
                </w:rPr>
                <w:t>Enrolling For</w:t>
              </w:r>
              <w:r w:rsidRPr="00945767">
                <w:t xml:space="preserve"> you have selected</w:t>
              </w:r>
              <w:r w:rsidRPr="00945767">
                <w:rPr>
                  <w:rStyle w:val="SAPMonospace"/>
                </w:rPr>
                <w:t xml:space="preserve"> </w:t>
              </w:r>
              <w:r w:rsidRPr="00670527">
                <w:rPr>
                  <w:rStyle w:val="SAPUserEntry"/>
                </w:rPr>
                <w:t>Employee</w:t>
              </w:r>
              <w:r w:rsidRPr="00945767">
                <w:t xml:space="preserve">, an error message is displayed. Choose </w:t>
              </w:r>
              <w:r w:rsidRPr="00945767">
                <w:rPr>
                  <w:rStyle w:val="SAPScreenElement"/>
                </w:rPr>
                <w:t>OK</w:t>
              </w:r>
              <w:r w:rsidRPr="00945767">
                <w:t xml:space="preserve"> to return to the </w:t>
              </w:r>
              <w:r w:rsidRPr="00945767">
                <w:rPr>
                  <w:rStyle w:val="SAPScreenElement"/>
                </w:rPr>
                <w:t>Enrollment to &lt;benefit name&gt;</w:t>
              </w:r>
              <w:r w:rsidRPr="00945767">
                <w:t xml:space="preserve"> dialog box. Either adapt the value in field </w:t>
              </w:r>
              <w:r w:rsidRPr="00945767">
                <w:rPr>
                  <w:rStyle w:val="SAPScreenElement"/>
                </w:rPr>
                <w:t>Enrolling For</w:t>
              </w:r>
              <w:r w:rsidRPr="00945767">
                <w:t xml:space="preserve"> or delete the dependent data in the </w:t>
              </w:r>
              <w:r w:rsidRPr="00945767">
                <w:rPr>
                  <w:rStyle w:val="SAPScreenElement"/>
                </w:rPr>
                <w:t>Enroll Dependents</w:t>
              </w:r>
              <w:r w:rsidRPr="00945767">
                <w:t xml:space="preserve"> block.</w:t>
              </w:r>
            </w:ins>
          </w:p>
        </w:tc>
        <w:tc>
          <w:tcPr>
            <w:tcW w:w="1170" w:type="dxa"/>
            <w:tcBorders>
              <w:top w:val="single" w:sz="8" w:space="0" w:color="999999"/>
              <w:left w:val="single" w:sz="8" w:space="0" w:color="999999"/>
              <w:bottom w:val="single" w:sz="8" w:space="0" w:color="999999"/>
              <w:right w:val="single" w:sz="8" w:space="0" w:color="999999"/>
            </w:tcBorders>
          </w:tcPr>
          <w:p w14:paraId="147734EB" w14:textId="77777777" w:rsidR="00056582" w:rsidRPr="00945767" w:rsidRDefault="00056582" w:rsidP="00056582">
            <w:pPr>
              <w:rPr>
                <w:ins w:id="815" w:author="Author" w:date="2018-01-26T09:26:00Z"/>
              </w:rPr>
            </w:pPr>
          </w:p>
        </w:tc>
      </w:tr>
      <w:tr w:rsidR="00056582" w:rsidRPr="00945767" w14:paraId="6EF200EB" w14:textId="77777777" w:rsidTr="002F0176">
        <w:trPr>
          <w:trHeight w:val="288"/>
          <w:ins w:id="816" w:author="Author" w:date="2018-01-26T09:26:00Z"/>
        </w:trPr>
        <w:tc>
          <w:tcPr>
            <w:tcW w:w="692" w:type="dxa"/>
            <w:tcBorders>
              <w:top w:val="single" w:sz="8" w:space="0" w:color="999999"/>
              <w:left w:val="single" w:sz="8" w:space="0" w:color="999999"/>
              <w:bottom w:val="single" w:sz="8" w:space="0" w:color="999999"/>
              <w:right w:val="single" w:sz="8" w:space="0" w:color="999999"/>
            </w:tcBorders>
          </w:tcPr>
          <w:p w14:paraId="46F0D88D" w14:textId="38FCB6AA" w:rsidR="00056582" w:rsidRPr="00945767" w:rsidRDefault="00056582" w:rsidP="00056582">
            <w:pPr>
              <w:rPr>
                <w:ins w:id="817" w:author="Author" w:date="2018-01-26T09:26:00Z"/>
              </w:rPr>
            </w:pPr>
            <w:ins w:id="818" w:author="Author" w:date="2018-01-26T09:26:00Z">
              <w:r w:rsidRPr="00945767">
                <w:t>10</w:t>
              </w:r>
            </w:ins>
          </w:p>
        </w:tc>
        <w:tc>
          <w:tcPr>
            <w:tcW w:w="1710" w:type="dxa"/>
            <w:tcBorders>
              <w:top w:val="single" w:sz="8" w:space="0" w:color="999999"/>
              <w:left w:val="single" w:sz="8" w:space="0" w:color="999999"/>
              <w:bottom w:val="single" w:sz="8" w:space="0" w:color="999999"/>
              <w:right w:val="single" w:sz="8" w:space="0" w:color="999999"/>
            </w:tcBorders>
          </w:tcPr>
          <w:p w14:paraId="20B06AF9" w14:textId="51F86E00" w:rsidR="00056582" w:rsidRPr="00945767" w:rsidRDefault="00056582" w:rsidP="00056582">
            <w:pPr>
              <w:rPr>
                <w:ins w:id="819" w:author="Author" w:date="2018-01-26T09:26:00Z"/>
                <w:rStyle w:val="SAPEmphasis"/>
              </w:rPr>
            </w:pPr>
            <w:ins w:id="820" w:author="Author" w:date="2018-01-26T09:26:00Z">
              <w:r w:rsidRPr="00945767">
                <w:rPr>
                  <w:rStyle w:val="SAPEmphasis"/>
                </w:rPr>
                <w:t>Enter Enrol</w:t>
              </w:r>
              <w:r>
                <w:rPr>
                  <w:rStyle w:val="SAPEmphasis"/>
                </w:rPr>
                <w:t>lment Details in Other Benefit T</w:t>
              </w:r>
              <w:r w:rsidRPr="00945767">
                <w:rPr>
                  <w:rStyle w:val="SAPEmphasis"/>
                </w:rPr>
                <w:t>ypes</w:t>
              </w:r>
            </w:ins>
          </w:p>
        </w:tc>
        <w:tc>
          <w:tcPr>
            <w:tcW w:w="3960" w:type="dxa"/>
            <w:tcBorders>
              <w:top w:val="single" w:sz="8" w:space="0" w:color="999999"/>
              <w:left w:val="single" w:sz="8" w:space="0" w:color="999999"/>
              <w:bottom w:val="single" w:sz="8" w:space="0" w:color="999999"/>
              <w:right w:val="single" w:sz="8" w:space="0" w:color="999999"/>
            </w:tcBorders>
          </w:tcPr>
          <w:p w14:paraId="2B048C74" w14:textId="42A0D276" w:rsidR="00056582" w:rsidRPr="00945767" w:rsidRDefault="00056582" w:rsidP="00056582">
            <w:pPr>
              <w:rPr>
                <w:ins w:id="821" w:author="Author" w:date="2018-01-26T09:26:00Z"/>
                <w:lang w:eastAsia="zh-SG"/>
              </w:rPr>
            </w:pPr>
            <w:ins w:id="822" w:author="Author" w:date="2018-01-26T09:26:00Z">
              <w:r w:rsidRPr="00945767">
                <w:t xml:space="preserve">Repeat test </w:t>
              </w:r>
              <w:r w:rsidRPr="009F4086">
                <w:t>steps # 7 to # 9</w:t>
              </w:r>
              <w:r w:rsidRPr="00945767">
                <w:t xml:space="preserve"> for other benefits in which you can enroll only during the open enrollment period. The fields to be filled depend on the benefit type you enroll in.</w:t>
              </w:r>
            </w:ins>
          </w:p>
        </w:tc>
        <w:tc>
          <w:tcPr>
            <w:tcW w:w="3060" w:type="dxa"/>
            <w:tcBorders>
              <w:top w:val="single" w:sz="8" w:space="0" w:color="999999"/>
              <w:left w:val="single" w:sz="8" w:space="0" w:color="999999"/>
              <w:bottom w:val="single" w:sz="8" w:space="0" w:color="999999"/>
              <w:right w:val="single" w:sz="8" w:space="0" w:color="999999"/>
            </w:tcBorders>
          </w:tcPr>
          <w:p w14:paraId="688D083E" w14:textId="77777777" w:rsidR="00056582" w:rsidRPr="00945767" w:rsidRDefault="00056582" w:rsidP="00056582">
            <w:pPr>
              <w:rPr>
                <w:ins w:id="823" w:author="Author" w:date="2018-01-26T09:26:00Z"/>
              </w:rPr>
            </w:pPr>
          </w:p>
        </w:tc>
        <w:tc>
          <w:tcPr>
            <w:tcW w:w="3690" w:type="dxa"/>
            <w:tcBorders>
              <w:top w:val="single" w:sz="8" w:space="0" w:color="999999"/>
              <w:left w:val="single" w:sz="8" w:space="0" w:color="999999"/>
              <w:bottom w:val="single" w:sz="8" w:space="0" w:color="999999"/>
              <w:right w:val="single" w:sz="8" w:space="0" w:color="999999"/>
            </w:tcBorders>
          </w:tcPr>
          <w:p w14:paraId="05822505" w14:textId="2EB6D841" w:rsidR="00056582" w:rsidRPr="00945767" w:rsidRDefault="00056582" w:rsidP="00056582">
            <w:pPr>
              <w:rPr>
                <w:ins w:id="824" w:author="Author" w:date="2018-01-26T09:26:00Z"/>
              </w:rPr>
            </w:pPr>
            <w:ins w:id="825" w:author="Author" w:date="2018-01-26T09:26:00Z">
              <w:r>
                <w:rPr>
                  <w:rStyle w:val="CommentReference"/>
                  <w:rFonts w:ascii="Arial" w:eastAsia="SimSun" w:hAnsi="Arial"/>
                  <w:lang w:val="de-DE"/>
                </w:rPr>
                <w:commentReference w:id="826"/>
              </w:r>
            </w:ins>
          </w:p>
        </w:tc>
        <w:tc>
          <w:tcPr>
            <w:tcW w:w="1170" w:type="dxa"/>
            <w:tcBorders>
              <w:top w:val="single" w:sz="8" w:space="0" w:color="999999"/>
              <w:left w:val="single" w:sz="8" w:space="0" w:color="999999"/>
              <w:bottom w:val="single" w:sz="8" w:space="0" w:color="999999"/>
              <w:right w:val="single" w:sz="8" w:space="0" w:color="999999"/>
            </w:tcBorders>
          </w:tcPr>
          <w:p w14:paraId="6CD2D2E8" w14:textId="77777777" w:rsidR="00056582" w:rsidRPr="00945767" w:rsidRDefault="00056582" w:rsidP="00056582">
            <w:pPr>
              <w:rPr>
                <w:ins w:id="827" w:author="Author" w:date="2018-01-26T09:26:00Z"/>
              </w:rPr>
            </w:pPr>
          </w:p>
        </w:tc>
      </w:tr>
      <w:tr w:rsidR="00056582" w:rsidRPr="00945767" w14:paraId="178EAE28" w14:textId="77777777" w:rsidTr="002F0176">
        <w:trPr>
          <w:trHeight w:val="288"/>
          <w:ins w:id="828" w:author="Author" w:date="2018-01-26T09:26:00Z"/>
        </w:trPr>
        <w:tc>
          <w:tcPr>
            <w:tcW w:w="692" w:type="dxa"/>
            <w:vMerge w:val="restart"/>
            <w:tcBorders>
              <w:top w:val="single" w:sz="8" w:space="0" w:color="999999"/>
              <w:left w:val="single" w:sz="8" w:space="0" w:color="999999"/>
              <w:right w:val="single" w:sz="8" w:space="0" w:color="999999"/>
            </w:tcBorders>
          </w:tcPr>
          <w:p w14:paraId="27800017" w14:textId="2F9AF024" w:rsidR="00056582" w:rsidRPr="00945767" w:rsidRDefault="00056582" w:rsidP="00056582">
            <w:pPr>
              <w:rPr>
                <w:ins w:id="829" w:author="Author" w:date="2018-01-26T09:26:00Z"/>
              </w:rPr>
            </w:pPr>
            <w:ins w:id="830" w:author="Author" w:date="2018-01-26T09:26:00Z">
              <w:r w:rsidRPr="00945767">
                <w:t>11</w:t>
              </w:r>
            </w:ins>
          </w:p>
        </w:tc>
        <w:tc>
          <w:tcPr>
            <w:tcW w:w="1710" w:type="dxa"/>
            <w:vMerge w:val="restart"/>
            <w:tcBorders>
              <w:top w:val="single" w:sz="8" w:space="0" w:color="999999"/>
              <w:left w:val="single" w:sz="8" w:space="0" w:color="999999"/>
              <w:right w:val="single" w:sz="8" w:space="0" w:color="999999"/>
            </w:tcBorders>
          </w:tcPr>
          <w:p w14:paraId="74903470" w14:textId="65FB68C5" w:rsidR="00056582" w:rsidRPr="00945767" w:rsidRDefault="00056582" w:rsidP="00056582">
            <w:pPr>
              <w:rPr>
                <w:ins w:id="831" w:author="Author" w:date="2018-01-26T09:26:00Z"/>
                <w:rStyle w:val="SAPEmphasis"/>
              </w:rPr>
            </w:pPr>
            <w:ins w:id="832" w:author="Author" w:date="2018-01-26T09:26:00Z">
              <w:r w:rsidRPr="00945767">
                <w:rPr>
                  <w:rStyle w:val="SAPEmphasis"/>
                </w:rPr>
                <w:t>Enroll in Benefits</w:t>
              </w:r>
            </w:ins>
          </w:p>
        </w:tc>
        <w:tc>
          <w:tcPr>
            <w:tcW w:w="3960" w:type="dxa"/>
            <w:tcBorders>
              <w:top w:val="single" w:sz="8" w:space="0" w:color="999999"/>
              <w:left w:val="single" w:sz="8" w:space="0" w:color="999999"/>
              <w:bottom w:val="single" w:sz="8" w:space="0" w:color="999999"/>
              <w:right w:val="single" w:sz="8" w:space="0" w:color="999999"/>
            </w:tcBorders>
          </w:tcPr>
          <w:p w14:paraId="78EF49A5" w14:textId="77777777" w:rsidR="00056582" w:rsidRPr="00945767" w:rsidRDefault="00056582" w:rsidP="00056582">
            <w:pPr>
              <w:rPr>
                <w:ins w:id="833" w:author="Author" w:date="2018-01-26T09:26:00Z"/>
              </w:rPr>
            </w:pPr>
            <w:ins w:id="834" w:author="Author" w:date="2018-01-26T09:26:00Z">
              <w:r w:rsidRPr="00945767">
                <w:t>Once you have selected and confirmed all benefits of interest, you can finally enroll in them.</w:t>
              </w:r>
            </w:ins>
          </w:p>
          <w:p w14:paraId="5B38B4D5" w14:textId="0EE9375B" w:rsidR="00056582" w:rsidRPr="00945767" w:rsidRDefault="00056582" w:rsidP="00056582">
            <w:pPr>
              <w:rPr>
                <w:ins w:id="835" w:author="Author" w:date="2018-01-26T09:26:00Z"/>
                <w:lang w:eastAsia="zh-SG"/>
              </w:rPr>
            </w:pPr>
            <w:ins w:id="836" w:author="Author" w:date="2018-01-26T09:26:00Z">
              <w:r w:rsidRPr="00945767">
                <w:t>Click on the shopping cart icon</w:t>
              </w:r>
              <w:r>
                <w:t xml:space="preserve"> </w:t>
              </w:r>
              <w:r w:rsidRPr="00945767">
                <w:t xml:space="preserve"> </w:t>
              </w:r>
              <w:r w:rsidRPr="00945767">
                <w:rPr>
                  <w:noProof/>
                </w:rPr>
                <w:drawing>
                  <wp:inline distT="0" distB="0" distL="0" distR="0" wp14:anchorId="23FD4DA4" wp14:editId="47984D2B">
                    <wp:extent cx="257175" cy="257175"/>
                    <wp:effectExtent l="0" t="0" r="9525"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 cy="257175"/>
                            </a:xfrm>
                            <a:prstGeom prst="rect">
                              <a:avLst/>
                            </a:prstGeom>
                          </pic:spPr>
                        </pic:pic>
                      </a:graphicData>
                    </a:graphic>
                  </wp:inline>
                </w:drawing>
              </w:r>
              <w:r w:rsidRPr="00945767">
                <w:t>.</w:t>
              </w:r>
            </w:ins>
          </w:p>
        </w:tc>
        <w:tc>
          <w:tcPr>
            <w:tcW w:w="3060" w:type="dxa"/>
            <w:tcBorders>
              <w:top w:val="single" w:sz="8" w:space="0" w:color="999999"/>
              <w:left w:val="single" w:sz="8" w:space="0" w:color="999999"/>
              <w:bottom w:val="single" w:sz="8" w:space="0" w:color="999999"/>
              <w:right w:val="single" w:sz="8" w:space="0" w:color="999999"/>
            </w:tcBorders>
          </w:tcPr>
          <w:p w14:paraId="297E2ADE" w14:textId="77777777" w:rsidR="00056582" w:rsidRPr="00945767" w:rsidRDefault="00056582" w:rsidP="00056582">
            <w:pPr>
              <w:rPr>
                <w:ins w:id="837" w:author="Author" w:date="2018-01-26T09:26:00Z"/>
              </w:rPr>
            </w:pPr>
          </w:p>
        </w:tc>
        <w:tc>
          <w:tcPr>
            <w:tcW w:w="3690" w:type="dxa"/>
            <w:tcBorders>
              <w:top w:val="single" w:sz="8" w:space="0" w:color="999999"/>
              <w:left w:val="single" w:sz="8" w:space="0" w:color="999999"/>
              <w:bottom w:val="single" w:sz="8" w:space="0" w:color="999999"/>
              <w:right w:val="single" w:sz="8" w:space="0" w:color="999999"/>
            </w:tcBorders>
          </w:tcPr>
          <w:p w14:paraId="683F582B" w14:textId="38D53420" w:rsidR="00056582" w:rsidRPr="00945767" w:rsidRDefault="00056582" w:rsidP="00056582">
            <w:pPr>
              <w:rPr>
                <w:ins w:id="838" w:author="Author" w:date="2018-01-26T09:26:00Z"/>
              </w:rPr>
            </w:pPr>
            <w:ins w:id="839" w:author="Author" w:date="2018-01-26T09:26:00Z">
              <w:r w:rsidRPr="00945767">
                <w:t xml:space="preserve">The </w:t>
              </w:r>
              <w:r w:rsidRPr="00945767">
                <w:rPr>
                  <w:rStyle w:val="SAPScreenElement"/>
                </w:rPr>
                <w:t>Benefits Selection</w:t>
              </w:r>
              <w:r w:rsidRPr="00945767">
                <w:t xml:space="preserve"> callout is displayed, containing the list of benefits and plans in which you want to enroll. For each benefit and</w:t>
              </w:r>
              <w:del w:id="840" w:author="Author" w:date="2018-01-30T10:11:00Z">
                <w:r w:rsidRPr="00945767" w:rsidDel="00AD1E28">
                  <w:delText xml:space="preserve"> </w:delText>
                </w:r>
              </w:del>
              <w:r w:rsidRPr="00945767">
                <w:t>/or plan, details to the amount of money you and your employer are contributing as well as the frequency of these payments are given. At the bottom of the callout, your total estimated contribution is given.</w:t>
              </w:r>
            </w:ins>
          </w:p>
        </w:tc>
        <w:tc>
          <w:tcPr>
            <w:tcW w:w="1170" w:type="dxa"/>
            <w:tcBorders>
              <w:top w:val="single" w:sz="8" w:space="0" w:color="999999"/>
              <w:left w:val="single" w:sz="8" w:space="0" w:color="999999"/>
              <w:bottom w:val="single" w:sz="8" w:space="0" w:color="999999"/>
              <w:right w:val="single" w:sz="8" w:space="0" w:color="999999"/>
            </w:tcBorders>
          </w:tcPr>
          <w:p w14:paraId="61265B6F" w14:textId="77777777" w:rsidR="00056582" w:rsidRPr="00945767" w:rsidRDefault="00056582" w:rsidP="00056582">
            <w:pPr>
              <w:rPr>
                <w:ins w:id="841" w:author="Author" w:date="2018-01-26T09:26:00Z"/>
              </w:rPr>
            </w:pPr>
          </w:p>
        </w:tc>
      </w:tr>
      <w:tr w:rsidR="00056582" w:rsidRPr="00945767" w14:paraId="64337818" w14:textId="77777777" w:rsidTr="002F0176">
        <w:trPr>
          <w:trHeight w:val="288"/>
          <w:ins w:id="842" w:author="Author" w:date="2018-01-26T09:26:00Z"/>
        </w:trPr>
        <w:tc>
          <w:tcPr>
            <w:tcW w:w="692" w:type="dxa"/>
            <w:vMerge/>
            <w:tcBorders>
              <w:left w:val="single" w:sz="8" w:space="0" w:color="999999"/>
              <w:right w:val="single" w:sz="8" w:space="0" w:color="999999"/>
            </w:tcBorders>
          </w:tcPr>
          <w:p w14:paraId="4198AA14" w14:textId="77777777" w:rsidR="00056582" w:rsidRPr="00945767" w:rsidRDefault="00056582" w:rsidP="00056582">
            <w:pPr>
              <w:rPr>
                <w:ins w:id="843" w:author="Author" w:date="2018-01-26T09:26:00Z"/>
              </w:rPr>
            </w:pPr>
          </w:p>
        </w:tc>
        <w:tc>
          <w:tcPr>
            <w:tcW w:w="1710" w:type="dxa"/>
            <w:vMerge/>
            <w:tcBorders>
              <w:left w:val="single" w:sz="8" w:space="0" w:color="999999"/>
              <w:right w:val="single" w:sz="8" w:space="0" w:color="999999"/>
            </w:tcBorders>
          </w:tcPr>
          <w:p w14:paraId="18C1A24D" w14:textId="77777777" w:rsidR="00056582" w:rsidRPr="00945767" w:rsidRDefault="00056582" w:rsidP="00056582">
            <w:pPr>
              <w:rPr>
                <w:ins w:id="844" w:author="Author" w:date="2018-01-26T09:26:00Z"/>
                <w:rStyle w:val="SAPEmphasis"/>
              </w:rPr>
            </w:pPr>
          </w:p>
        </w:tc>
        <w:tc>
          <w:tcPr>
            <w:tcW w:w="3960" w:type="dxa"/>
            <w:tcBorders>
              <w:top w:val="single" w:sz="8" w:space="0" w:color="999999"/>
              <w:left w:val="single" w:sz="8" w:space="0" w:color="999999"/>
              <w:bottom w:val="single" w:sz="8" w:space="0" w:color="999999"/>
              <w:right w:val="single" w:sz="8" w:space="0" w:color="999999"/>
            </w:tcBorders>
          </w:tcPr>
          <w:p w14:paraId="577C2010" w14:textId="663D90BB" w:rsidR="00056582" w:rsidRPr="00945767" w:rsidRDefault="00056582" w:rsidP="00056582">
            <w:pPr>
              <w:rPr>
                <w:ins w:id="845" w:author="Author" w:date="2018-01-26T09:26:00Z"/>
                <w:lang w:eastAsia="zh-SG"/>
              </w:rPr>
            </w:pPr>
            <w:ins w:id="846" w:author="Author" w:date="2018-01-26T09:26:00Z">
              <w:r w:rsidRPr="00945767">
                <w:t xml:space="preserve">On the </w:t>
              </w:r>
              <w:r w:rsidRPr="00945767">
                <w:rPr>
                  <w:rStyle w:val="SAPScreenElement"/>
                </w:rPr>
                <w:t>Benefits Selection</w:t>
              </w:r>
              <w:r w:rsidRPr="00945767">
                <w:t xml:space="preserve"> callout, select the </w:t>
              </w:r>
              <w:r w:rsidRPr="00945767">
                <w:rPr>
                  <w:rStyle w:val="SAPScreenElement"/>
                </w:rPr>
                <w:t>Enroll</w:t>
              </w:r>
              <w:r w:rsidRPr="00945767">
                <w:t xml:space="preserve"> button.</w:t>
              </w:r>
            </w:ins>
          </w:p>
        </w:tc>
        <w:tc>
          <w:tcPr>
            <w:tcW w:w="3060" w:type="dxa"/>
            <w:tcBorders>
              <w:top w:val="single" w:sz="8" w:space="0" w:color="999999"/>
              <w:left w:val="single" w:sz="8" w:space="0" w:color="999999"/>
              <w:bottom w:val="single" w:sz="8" w:space="0" w:color="999999"/>
              <w:right w:val="single" w:sz="8" w:space="0" w:color="999999"/>
            </w:tcBorders>
          </w:tcPr>
          <w:p w14:paraId="4FE6F993" w14:textId="77777777" w:rsidR="00056582" w:rsidRPr="00945767" w:rsidRDefault="00056582" w:rsidP="00056582">
            <w:pPr>
              <w:rPr>
                <w:ins w:id="847" w:author="Author" w:date="2018-01-26T09:26:00Z"/>
              </w:rPr>
            </w:pPr>
          </w:p>
        </w:tc>
        <w:tc>
          <w:tcPr>
            <w:tcW w:w="3690" w:type="dxa"/>
            <w:tcBorders>
              <w:top w:val="single" w:sz="8" w:space="0" w:color="999999"/>
              <w:left w:val="single" w:sz="8" w:space="0" w:color="999999"/>
              <w:bottom w:val="single" w:sz="8" w:space="0" w:color="999999"/>
              <w:right w:val="single" w:sz="8" w:space="0" w:color="999999"/>
            </w:tcBorders>
          </w:tcPr>
          <w:p w14:paraId="6B016E97" w14:textId="62E63F5B" w:rsidR="00056582" w:rsidRPr="00945767" w:rsidRDefault="00056582" w:rsidP="00056582">
            <w:pPr>
              <w:rPr>
                <w:ins w:id="848" w:author="Author" w:date="2018-01-26T09:26:00Z"/>
              </w:rPr>
            </w:pPr>
            <w:ins w:id="849" w:author="Author" w:date="2018-01-26T09:26:00Z">
              <w:r w:rsidRPr="00945767">
                <w:t xml:space="preserve">The </w:t>
              </w:r>
              <w:r w:rsidRPr="00945767">
                <w:rPr>
                  <w:rStyle w:val="SAPScreenElement"/>
                </w:rPr>
                <w:t>Terms and Conditions</w:t>
              </w:r>
              <w:r w:rsidRPr="00945767">
                <w:t xml:space="preserve"> dialog box is displayed.</w:t>
              </w:r>
            </w:ins>
          </w:p>
        </w:tc>
        <w:tc>
          <w:tcPr>
            <w:tcW w:w="1170" w:type="dxa"/>
            <w:tcBorders>
              <w:top w:val="single" w:sz="8" w:space="0" w:color="999999"/>
              <w:left w:val="single" w:sz="8" w:space="0" w:color="999999"/>
              <w:bottom w:val="single" w:sz="8" w:space="0" w:color="999999"/>
              <w:right w:val="single" w:sz="8" w:space="0" w:color="999999"/>
            </w:tcBorders>
          </w:tcPr>
          <w:p w14:paraId="30FC902A" w14:textId="77777777" w:rsidR="00056582" w:rsidRPr="00945767" w:rsidRDefault="00056582" w:rsidP="00056582">
            <w:pPr>
              <w:rPr>
                <w:ins w:id="850" w:author="Author" w:date="2018-01-26T09:26:00Z"/>
              </w:rPr>
            </w:pPr>
          </w:p>
        </w:tc>
      </w:tr>
      <w:tr w:rsidR="00056582" w:rsidRPr="00945767" w14:paraId="6D3A4B1C" w14:textId="77777777" w:rsidTr="002F0176">
        <w:trPr>
          <w:trHeight w:val="288"/>
          <w:ins w:id="851" w:author="Author" w:date="2018-01-26T09:26:00Z"/>
        </w:trPr>
        <w:tc>
          <w:tcPr>
            <w:tcW w:w="692" w:type="dxa"/>
            <w:vMerge/>
            <w:tcBorders>
              <w:left w:val="single" w:sz="8" w:space="0" w:color="999999"/>
              <w:right w:val="single" w:sz="8" w:space="0" w:color="999999"/>
            </w:tcBorders>
          </w:tcPr>
          <w:p w14:paraId="326AB4B6" w14:textId="77777777" w:rsidR="00056582" w:rsidRPr="00945767" w:rsidRDefault="00056582" w:rsidP="00056582">
            <w:pPr>
              <w:rPr>
                <w:ins w:id="852" w:author="Author" w:date="2018-01-26T09:26:00Z"/>
              </w:rPr>
            </w:pPr>
          </w:p>
        </w:tc>
        <w:tc>
          <w:tcPr>
            <w:tcW w:w="1710" w:type="dxa"/>
            <w:vMerge/>
            <w:tcBorders>
              <w:left w:val="single" w:sz="8" w:space="0" w:color="999999"/>
              <w:right w:val="single" w:sz="8" w:space="0" w:color="999999"/>
            </w:tcBorders>
          </w:tcPr>
          <w:p w14:paraId="42A37BB7" w14:textId="77777777" w:rsidR="00056582" w:rsidRPr="00945767" w:rsidRDefault="00056582" w:rsidP="00056582">
            <w:pPr>
              <w:rPr>
                <w:ins w:id="853" w:author="Author" w:date="2018-01-26T09:26:00Z"/>
                <w:rStyle w:val="SAPEmphasis"/>
              </w:rPr>
            </w:pPr>
          </w:p>
        </w:tc>
        <w:tc>
          <w:tcPr>
            <w:tcW w:w="3960" w:type="dxa"/>
            <w:tcBorders>
              <w:top w:val="single" w:sz="8" w:space="0" w:color="999999"/>
              <w:left w:val="single" w:sz="8" w:space="0" w:color="999999"/>
              <w:bottom w:val="single" w:sz="8" w:space="0" w:color="999999"/>
              <w:right w:val="single" w:sz="8" w:space="0" w:color="999999"/>
            </w:tcBorders>
          </w:tcPr>
          <w:p w14:paraId="14CDEDE8" w14:textId="361975B4" w:rsidR="00056582" w:rsidRPr="00945767" w:rsidRDefault="00056582" w:rsidP="00056582">
            <w:pPr>
              <w:rPr>
                <w:ins w:id="854" w:author="Author" w:date="2018-01-26T09:26:00Z"/>
                <w:lang w:eastAsia="zh-SG"/>
              </w:rPr>
            </w:pPr>
            <w:ins w:id="855" w:author="Author" w:date="2018-01-26T09:26:00Z">
              <w:r w:rsidRPr="00945767">
                <w:t xml:space="preserve">After having read the </w:t>
              </w:r>
              <w:r w:rsidRPr="00945767">
                <w:rPr>
                  <w:rStyle w:val="SAPScreenElement"/>
                </w:rPr>
                <w:t xml:space="preserve">Terms and Conditions </w:t>
              </w:r>
              <w:r w:rsidRPr="00945767">
                <w:t xml:space="preserve">for enrollments, agree to them by flagging the appropriate checkbox. Then select the </w:t>
              </w:r>
              <w:r w:rsidRPr="00945767">
                <w:rPr>
                  <w:rStyle w:val="SAPScreenElement"/>
                </w:rPr>
                <w:t>Confirm</w:t>
              </w:r>
              <w:r w:rsidRPr="00945767">
                <w:t xml:space="preserve"> button.</w:t>
              </w:r>
            </w:ins>
          </w:p>
        </w:tc>
        <w:tc>
          <w:tcPr>
            <w:tcW w:w="3060" w:type="dxa"/>
            <w:tcBorders>
              <w:top w:val="single" w:sz="8" w:space="0" w:color="999999"/>
              <w:left w:val="single" w:sz="8" w:space="0" w:color="999999"/>
              <w:bottom w:val="single" w:sz="8" w:space="0" w:color="999999"/>
              <w:right w:val="single" w:sz="8" w:space="0" w:color="999999"/>
            </w:tcBorders>
          </w:tcPr>
          <w:p w14:paraId="3B2C8944" w14:textId="77777777" w:rsidR="00056582" w:rsidRPr="00945767" w:rsidRDefault="00056582" w:rsidP="00056582">
            <w:pPr>
              <w:rPr>
                <w:ins w:id="856" w:author="Author" w:date="2018-01-26T09:26:00Z"/>
              </w:rPr>
            </w:pPr>
          </w:p>
        </w:tc>
        <w:tc>
          <w:tcPr>
            <w:tcW w:w="3690" w:type="dxa"/>
            <w:tcBorders>
              <w:top w:val="single" w:sz="8" w:space="0" w:color="999999"/>
              <w:left w:val="single" w:sz="8" w:space="0" w:color="999999"/>
              <w:bottom w:val="single" w:sz="8" w:space="0" w:color="999999"/>
              <w:right w:val="single" w:sz="8" w:space="0" w:color="999999"/>
            </w:tcBorders>
          </w:tcPr>
          <w:p w14:paraId="369AC115" w14:textId="1A9DD6FA" w:rsidR="00056582" w:rsidRPr="00945767" w:rsidRDefault="00056582" w:rsidP="00056582">
            <w:pPr>
              <w:rPr>
                <w:ins w:id="857" w:author="Author" w:date="2018-01-26T09:26:00Z"/>
              </w:rPr>
            </w:pPr>
            <w:ins w:id="858" w:author="Author" w:date="2018-01-26T09:31:00Z">
              <w:r>
                <w:rPr>
                  <w:rFonts w:cs="Arial"/>
                  <w:bCs/>
                  <w:lang w:eastAsia="zh-TW"/>
                </w:rPr>
                <w:t xml:space="preserve">A workflow is triggered. </w:t>
              </w:r>
              <w:r>
                <w:rPr>
                  <w:lang w:eastAsia="zh-TW"/>
                </w:rPr>
                <w:t xml:space="preserve">The </w:t>
              </w:r>
              <w:r>
                <w:rPr>
                  <w:rStyle w:val="SAPScreenElement"/>
                  <w:lang w:eastAsia="zh-TW"/>
                </w:rPr>
                <w:t>Please confirm your request</w:t>
              </w:r>
              <w:r>
                <w:rPr>
                  <w:lang w:eastAsia="zh-TW"/>
                </w:rPr>
                <w:t xml:space="preserve"> dialog box appears on the screen.</w:t>
              </w:r>
            </w:ins>
          </w:p>
        </w:tc>
        <w:tc>
          <w:tcPr>
            <w:tcW w:w="1170" w:type="dxa"/>
            <w:tcBorders>
              <w:top w:val="single" w:sz="8" w:space="0" w:color="999999"/>
              <w:left w:val="single" w:sz="8" w:space="0" w:color="999999"/>
              <w:bottom w:val="single" w:sz="8" w:space="0" w:color="999999"/>
              <w:right w:val="single" w:sz="8" w:space="0" w:color="999999"/>
            </w:tcBorders>
          </w:tcPr>
          <w:p w14:paraId="69EE1220" w14:textId="77777777" w:rsidR="00056582" w:rsidRPr="00945767" w:rsidRDefault="00056582" w:rsidP="00056582">
            <w:pPr>
              <w:rPr>
                <w:ins w:id="859" w:author="Author" w:date="2018-01-26T09:26:00Z"/>
              </w:rPr>
            </w:pPr>
          </w:p>
        </w:tc>
      </w:tr>
      <w:tr w:rsidR="00056582" w:rsidRPr="00945767" w14:paraId="68A154FA" w14:textId="77777777" w:rsidTr="002F0176">
        <w:trPr>
          <w:trHeight w:val="288"/>
          <w:ins w:id="860" w:author="Author" w:date="2018-01-26T09:31:00Z"/>
        </w:trPr>
        <w:tc>
          <w:tcPr>
            <w:tcW w:w="692" w:type="dxa"/>
            <w:tcBorders>
              <w:top w:val="single" w:sz="8" w:space="0" w:color="999999"/>
              <w:left w:val="single" w:sz="8" w:space="0" w:color="999999"/>
              <w:bottom w:val="single" w:sz="8" w:space="0" w:color="999999"/>
              <w:right w:val="single" w:sz="8" w:space="0" w:color="999999"/>
            </w:tcBorders>
          </w:tcPr>
          <w:p w14:paraId="366CFA6B" w14:textId="0A7E2425" w:rsidR="00056582" w:rsidRPr="00945767" w:rsidRDefault="00056582" w:rsidP="00056582">
            <w:pPr>
              <w:rPr>
                <w:ins w:id="861" w:author="Author" w:date="2018-01-26T09:31:00Z"/>
              </w:rPr>
            </w:pPr>
            <w:ins w:id="862" w:author="Author" w:date="2018-01-26T09:32:00Z">
              <w:r>
                <w:lastRenderedPageBreak/>
                <w:t>12</w:t>
              </w:r>
            </w:ins>
          </w:p>
        </w:tc>
        <w:tc>
          <w:tcPr>
            <w:tcW w:w="1710" w:type="dxa"/>
            <w:tcBorders>
              <w:top w:val="single" w:sz="8" w:space="0" w:color="999999"/>
              <w:left w:val="single" w:sz="8" w:space="0" w:color="999999"/>
              <w:bottom w:val="single" w:sz="8" w:space="0" w:color="999999"/>
              <w:right w:val="single" w:sz="8" w:space="0" w:color="999999"/>
            </w:tcBorders>
          </w:tcPr>
          <w:p w14:paraId="0DCFB922" w14:textId="0884267B" w:rsidR="00056582" w:rsidRPr="00945767" w:rsidRDefault="00056582" w:rsidP="00056582">
            <w:pPr>
              <w:rPr>
                <w:ins w:id="863" w:author="Author" w:date="2018-01-26T09:31:00Z"/>
                <w:rStyle w:val="SAPEmphasis"/>
              </w:rPr>
            </w:pPr>
            <w:ins w:id="864" w:author="Author" w:date="2018-01-26T09:32:00Z">
              <w:r>
                <w:rPr>
                  <w:rStyle w:val="SAPEmphasis"/>
                  <w:lang w:val="de-DE" w:eastAsia="zh-TW"/>
                </w:rPr>
                <w:t xml:space="preserve">Enter Comment </w:t>
              </w:r>
              <w:r w:rsidRPr="00666D10">
                <w:rPr>
                  <w:rStyle w:val="SAPEmphasis"/>
                  <w:lang w:eastAsia="zh-TW"/>
                  <w:rPrChange w:id="865" w:author="Author" w:date="2018-01-26T16:12:00Z">
                    <w:rPr>
                      <w:rStyle w:val="SAPEmphasis"/>
                      <w:lang w:val="de-DE" w:eastAsia="zh-TW"/>
                    </w:rPr>
                  </w:rPrChange>
                </w:rPr>
                <w:t>to</w:t>
              </w:r>
              <w:r>
                <w:rPr>
                  <w:rStyle w:val="SAPEmphasis"/>
                  <w:lang w:val="de-DE" w:eastAsia="zh-TW"/>
                </w:rPr>
                <w:t xml:space="preserve"> Request</w:t>
              </w:r>
            </w:ins>
          </w:p>
        </w:tc>
        <w:tc>
          <w:tcPr>
            <w:tcW w:w="3960" w:type="dxa"/>
            <w:tcBorders>
              <w:top w:val="single" w:sz="8" w:space="0" w:color="999999"/>
              <w:left w:val="single" w:sz="8" w:space="0" w:color="999999"/>
              <w:bottom w:val="single" w:sz="8" w:space="0" w:color="999999"/>
              <w:right w:val="single" w:sz="8" w:space="0" w:color="999999"/>
            </w:tcBorders>
          </w:tcPr>
          <w:p w14:paraId="74FE1428" w14:textId="50C4F195" w:rsidR="00056582" w:rsidRPr="00945767" w:rsidRDefault="00056582" w:rsidP="00056582">
            <w:pPr>
              <w:rPr>
                <w:ins w:id="866" w:author="Author" w:date="2018-01-26T09:31:00Z"/>
                <w:rFonts w:cs="Arial"/>
                <w:bCs/>
              </w:rPr>
            </w:pPr>
            <w:ins w:id="867" w:author="Author" w:date="2018-01-26T09:32:00Z">
              <w:r>
                <w:rPr>
                  <w:lang w:eastAsia="zh-TW"/>
                </w:rPr>
                <w:t xml:space="preserve">In the dialog box, </w:t>
              </w:r>
              <w:r>
                <w:rPr>
                  <w:rFonts w:cs="Arial"/>
                  <w:bCs/>
                  <w:lang w:eastAsia="zh-TW"/>
                </w:rPr>
                <w:t>enter an appropriate comment to your request, if appropriate.</w:t>
              </w:r>
            </w:ins>
          </w:p>
        </w:tc>
        <w:tc>
          <w:tcPr>
            <w:tcW w:w="3060" w:type="dxa"/>
            <w:tcBorders>
              <w:top w:val="single" w:sz="8" w:space="0" w:color="999999"/>
              <w:left w:val="single" w:sz="8" w:space="0" w:color="999999"/>
              <w:bottom w:val="single" w:sz="8" w:space="0" w:color="999999"/>
              <w:right w:val="single" w:sz="8" w:space="0" w:color="999999"/>
            </w:tcBorders>
          </w:tcPr>
          <w:p w14:paraId="52583552" w14:textId="77777777" w:rsidR="00056582" w:rsidRPr="00945767" w:rsidRDefault="00056582" w:rsidP="00056582">
            <w:pPr>
              <w:rPr>
                <w:ins w:id="868" w:author="Author" w:date="2018-01-26T09:31:00Z"/>
              </w:rPr>
            </w:pPr>
          </w:p>
        </w:tc>
        <w:tc>
          <w:tcPr>
            <w:tcW w:w="3690" w:type="dxa"/>
            <w:tcBorders>
              <w:top w:val="single" w:sz="8" w:space="0" w:color="999999"/>
              <w:left w:val="single" w:sz="8" w:space="0" w:color="999999"/>
              <w:bottom w:val="single" w:sz="8" w:space="0" w:color="999999"/>
              <w:right w:val="single" w:sz="8" w:space="0" w:color="999999"/>
            </w:tcBorders>
          </w:tcPr>
          <w:p w14:paraId="1D026F1F" w14:textId="77777777" w:rsidR="00056582" w:rsidRPr="00945767" w:rsidRDefault="00056582" w:rsidP="00056582">
            <w:pPr>
              <w:rPr>
                <w:ins w:id="869" w:author="Author" w:date="2018-01-26T09:31:00Z"/>
                <w:rFonts w:cs="Arial"/>
                <w:bCs/>
              </w:rPr>
            </w:pPr>
          </w:p>
        </w:tc>
        <w:tc>
          <w:tcPr>
            <w:tcW w:w="1170" w:type="dxa"/>
            <w:tcBorders>
              <w:top w:val="single" w:sz="8" w:space="0" w:color="999999"/>
              <w:left w:val="single" w:sz="8" w:space="0" w:color="999999"/>
              <w:bottom w:val="single" w:sz="8" w:space="0" w:color="999999"/>
              <w:right w:val="single" w:sz="8" w:space="0" w:color="999999"/>
            </w:tcBorders>
          </w:tcPr>
          <w:p w14:paraId="016DB40F" w14:textId="77777777" w:rsidR="00056582" w:rsidRPr="00945767" w:rsidRDefault="00056582" w:rsidP="00056582">
            <w:pPr>
              <w:rPr>
                <w:ins w:id="870" w:author="Author" w:date="2018-01-26T09:31:00Z"/>
              </w:rPr>
            </w:pPr>
          </w:p>
        </w:tc>
      </w:tr>
      <w:tr w:rsidR="00056582" w:rsidRPr="00945767" w14:paraId="615E41CE" w14:textId="77777777" w:rsidTr="002F0176">
        <w:trPr>
          <w:trHeight w:val="288"/>
          <w:ins w:id="871" w:author="Author" w:date="2018-01-26T09:31:00Z"/>
        </w:trPr>
        <w:tc>
          <w:tcPr>
            <w:tcW w:w="692" w:type="dxa"/>
            <w:tcBorders>
              <w:top w:val="single" w:sz="8" w:space="0" w:color="999999"/>
              <w:left w:val="single" w:sz="8" w:space="0" w:color="999999"/>
              <w:bottom w:val="single" w:sz="8" w:space="0" w:color="999999"/>
              <w:right w:val="single" w:sz="8" w:space="0" w:color="999999"/>
            </w:tcBorders>
          </w:tcPr>
          <w:p w14:paraId="047B6578" w14:textId="0D78232F" w:rsidR="00056582" w:rsidRPr="00945767" w:rsidRDefault="00056582" w:rsidP="00056582">
            <w:pPr>
              <w:rPr>
                <w:ins w:id="872" w:author="Author" w:date="2018-01-26T09:31:00Z"/>
              </w:rPr>
            </w:pPr>
            <w:ins w:id="873" w:author="Author" w:date="2018-01-26T09:33:00Z">
              <w:r>
                <w:t>13</w:t>
              </w:r>
            </w:ins>
          </w:p>
        </w:tc>
        <w:tc>
          <w:tcPr>
            <w:tcW w:w="1710" w:type="dxa"/>
            <w:tcBorders>
              <w:top w:val="single" w:sz="8" w:space="0" w:color="999999"/>
              <w:left w:val="single" w:sz="8" w:space="0" w:color="999999"/>
              <w:bottom w:val="single" w:sz="8" w:space="0" w:color="999999"/>
              <w:right w:val="single" w:sz="8" w:space="0" w:color="999999"/>
            </w:tcBorders>
          </w:tcPr>
          <w:p w14:paraId="0CF05E46" w14:textId="315E1454" w:rsidR="00056582" w:rsidRPr="00945767" w:rsidRDefault="00056582" w:rsidP="00056582">
            <w:pPr>
              <w:rPr>
                <w:ins w:id="874" w:author="Author" w:date="2018-01-26T09:31:00Z"/>
                <w:rStyle w:val="SAPEmphasis"/>
              </w:rPr>
            </w:pPr>
            <w:ins w:id="875" w:author="Author" w:date="2018-01-26T09:32:00Z">
              <w:r>
                <w:rPr>
                  <w:rStyle w:val="SAPEmphasis"/>
                  <w:lang w:val="de-DE" w:eastAsia="zh-TW"/>
                </w:rPr>
                <w:t xml:space="preserve">Check </w:t>
              </w:r>
              <w:r w:rsidRPr="00666D10">
                <w:rPr>
                  <w:rStyle w:val="SAPEmphasis"/>
                  <w:lang w:eastAsia="zh-TW"/>
                  <w:rPrChange w:id="876" w:author="Author" w:date="2018-01-26T16:12:00Z">
                    <w:rPr>
                      <w:rStyle w:val="SAPEmphasis"/>
                      <w:lang w:val="de-DE" w:eastAsia="zh-TW"/>
                    </w:rPr>
                  </w:rPrChange>
                </w:rPr>
                <w:t>Approver</w:t>
              </w:r>
            </w:ins>
          </w:p>
        </w:tc>
        <w:tc>
          <w:tcPr>
            <w:tcW w:w="3960" w:type="dxa"/>
            <w:tcBorders>
              <w:top w:val="single" w:sz="8" w:space="0" w:color="999999"/>
              <w:left w:val="single" w:sz="8" w:space="0" w:color="999999"/>
              <w:bottom w:val="single" w:sz="8" w:space="0" w:color="999999"/>
              <w:right w:val="single" w:sz="8" w:space="0" w:color="999999"/>
            </w:tcBorders>
          </w:tcPr>
          <w:p w14:paraId="7C5D6750" w14:textId="013E9E55" w:rsidR="00056582" w:rsidRPr="00945767" w:rsidRDefault="00056582" w:rsidP="00056582">
            <w:pPr>
              <w:rPr>
                <w:ins w:id="877" w:author="Author" w:date="2018-01-26T09:31:00Z"/>
                <w:rFonts w:cs="Arial"/>
                <w:bCs/>
              </w:rPr>
            </w:pPr>
            <w:ins w:id="878" w:author="Author" w:date="2018-01-26T09:32:00Z">
              <w:r>
                <w:rPr>
                  <w:lang w:eastAsia="zh-TW"/>
                </w:rPr>
                <w:t xml:space="preserve">In the dialog box, </w:t>
              </w:r>
              <w:r>
                <w:rPr>
                  <w:rFonts w:cs="Arial"/>
                  <w:bCs/>
                  <w:lang w:eastAsia="zh-TW"/>
                </w:rPr>
                <w:t xml:space="preserve">select the </w:t>
              </w:r>
              <w:r>
                <w:rPr>
                  <w:rStyle w:val="SAPScreenElement"/>
                  <w:lang w:eastAsia="zh-TW"/>
                </w:rPr>
                <w:t>Show workflow participants</w:t>
              </w:r>
              <w:r>
                <w:rPr>
                  <w:rFonts w:cs="Arial"/>
                  <w:bCs/>
                  <w:lang w:eastAsia="zh-TW"/>
                </w:rPr>
                <w:t xml:space="preserve"> link to verify the approver of the request. </w:t>
              </w:r>
            </w:ins>
          </w:p>
        </w:tc>
        <w:tc>
          <w:tcPr>
            <w:tcW w:w="3060" w:type="dxa"/>
            <w:tcBorders>
              <w:top w:val="single" w:sz="8" w:space="0" w:color="999999"/>
              <w:left w:val="single" w:sz="8" w:space="0" w:color="999999"/>
              <w:bottom w:val="single" w:sz="8" w:space="0" w:color="999999"/>
              <w:right w:val="single" w:sz="8" w:space="0" w:color="999999"/>
            </w:tcBorders>
          </w:tcPr>
          <w:p w14:paraId="265157A2" w14:textId="77777777" w:rsidR="00056582" w:rsidRPr="00945767" w:rsidRDefault="00056582" w:rsidP="00056582">
            <w:pPr>
              <w:rPr>
                <w:ins w:id="879" w:author="Author" w:date="2018-01-26T09:31:00Z"/>
              </w:rPr>
            </w:pPr>
          </w:p>
        </w:tc>
        <w:tc>
          <w:tcPr>
            <w:tcW w:w="3690" w:type="dxa"/>
            <w:tcBorders>
              <w:top w:val="single" w:sz="8" w:space="0" w:color="999999"/>
              <w:left w:val="single" w:sz="8" w:space="0" w:color="999999"/>
              <w:bottom w:val="single" w:sz="8" w:space="0" w:color="999999"/>
              <w:right w:val="single" w:sz="8" w:space="0" w:color="999999"/>
            </w:tcBorders>
          </w:tcPr>
          <w:p w14:paraId="199BA72A" w14:textId="5A4CCA41" w:rsidR="00056582" w:rsidRPr="00945767" w:rsidRDefault="00056582" w:rsidP="00056582">
            <w:pPr>
              <w:rPr>
                <w:ins w:id="880" w:author="Author" w:date="2018-01-26T09:31:00Z"/>
                <w:rFonts w:cs="Arial"/>
                <w:bCs/>
              </w:rPr>
            </w:pPr>
            <w:ins w:id="881" w:author="Author" w:date="2018-01-26T09:32:00Z">
              <w:r>
                <w:rPr>
                  <w:rFonts w:cs="Arial"/>
                  <w:bCs/>
                  <w:lang w:eastAsia="zh-TW"/>
                </w:rPr>
                <w:t xml:space="preserve">Your HR Business Partner </w:t>
              </w:r>
              <w:r>
                <w:rPr>
                  <w:lang w:eastAsia="zh-TW"/>
                </w:rPr>
                <w:t>is shown as approver.</w:t>
              </w:r>
            </w:ins>
          </w:p>
        </w:tc>
        <w:tc>
          <w:tcPr>
            <w:tcW w:w="1170" w:type="dxa"/>
            <w:tcBorders>
              <w:top w:val="single" w:sz="8" w:space="0" w:color="999999"/>
              <w:left w:val="single" w:sz="8" w:space="0" w:color="999999"/>
              <w:bottom w:val="single" w:sz="8" w:space="0" w:color="999999"/>
              <w:right w:val="single" w:sz="8" w:space="0" w:color="999999"/>
            </w:tcBorders>
          </w:tcPr>
          <w:p w14:paraId="0368AA69" w14:textId="77777777" w:rsidR="00056582" w:rsidRPr="00945767" w:rsidRDefault="00056582" w:rsidP="00056582">
            <w:pPr>
              <w:rPr>
                <w:ins w:id="882" w:author="Author" w:date="2018-01-26T09:31:00Z"/>
              </w:rPr>
            </w:pPr>
          </w:p>
        </w:tc>
      </w:tr>
      <w:tr w:rsidR="00056582" w:rsidRPr="00945767" w14:paraId="546FEA43" w14:textId="77777777" w:rsidTr="002F0176">
        <w:trPr>
          <w:trHeight w:val="288"/>
          <w:ins w:id="883" w:author="Author" w:date="2018-01-26T09:31:00Z"/>
        </w:trPr>
        <w:tc>
          <w:tcPr>
            <w:tcW w:w="692" w:type="dxa"/>
            <w:tcBorders>
              <w:top w:val="single" w:sz="8" w:space="0" w:color="999999"/>
              <w:left w:val="single" w:sz="8" w:space="0" w:color="999999"/>
              <w:bottom w:val="single" w:sz="8" w:space="0" w:color="999999"/>
              <w:right w:val="single" w:sz="8" w:space="0" w:color="999999"/>
            </w:tcBorders>
          </w:tcPr>
          <w:p w14:paraId="74E78BEA" w14:textId="56B22A0A" w:rsidR="00056582" w:rsidRPr="00945767" w:rsidRDefault="00056582" w:rsidP="00056582">
            <w:pPr>
              <w:rPr>
                <w:ins w:id="884" w:author="Author" w:date="2018-01-26T09:31:00Z"/>
              </w:rPr>
            </w:pPr>
            <w:ins w:id="885" w:author="Author" w:date="2018-01-26T09:33:00Z">
              <w:r>
                <w:t>14</w:t>
              </w:r>
            </w:ins>
          </w:p>
        </w:tc>
        <w:tc>
          <w:tcPr>
            <w:tcW w:w="1710" w:type="dxa"/>
            <w:tcBorders>
              <w:top w:val="single" w:sz="8" w:space="0" w:color="999999"/>
              <w:left w:val="single" w:sz="8" w:space="0" w:color="999999"/>
              <w:bottom w:val="single" w:sz="8" w:space="0" w:color="999999"/>
              <w:right w:val="single" w:sz="8" w:space="0" w:color="999999"/>
            </w:tcBorders>
          </w:tcPr>
          <w:p w14:paraId="71EF7A07" w14:textId="7B3F8F54" w:rsidR="00056582" w:rsidRPr="00945767" w:rsidRDefault="00056582" w:rsidP="00056582">
            <w:pPr>
              <w:rPr>
                <w:ins w:id="886" w:author="Author" w:date="2018-01-26T09:31:00Z"/>
                <w:rStyle w:val="SAPEmphasis"/>
              </w:rPr>
            </w:pPr>
            <w:ins w:id="887" w:author="Author" w:date="2018-01-26T09:33:00Z">
              <w:r w:rsidRPr="00666D10">
                <w:rPr>
                  <w:rStyle w:val="SAPEmphasis"/>
                  <w:lang w:eastAsia="zh-TW"/>
                  <w:rPrChange w:id="888" w:author="Author" w:date="2018-01-26T16:11:00Z">
                    <w:rPr>
                      <w:rStyle w:val="SAPEmphasis"/>
                      <w:lang w:val="de-DE" w:eastAsia="zh-TW"/>
                    </w:rPr>
                  </w:rPrChange>
                </w:rPr>
                <w:t>Confirm</w:t>
              </w:r>
              <w:r>
                <w:rPr>
                  <w:rStyle w:val="SAPEmphasis"/>
                  <w:lang w:val="de-DE" w:eastAsia="zh-TW"/>
                </w:rPr>
                <w:t xml:space="preserve"> Workflow</w:t>
              </w:r>
            </w:ins>
          </w:p>
        </w:tc>
        <w:tc>
          <w:tcPr>
            <w:tcW w:w="3960" w:type="dxa"/>
            <w:tcBorders>
              <w:top w:val="single" w:sz="8" w:space="0" w:color="999999"/>
              <w:left w:val="single" w:sz="8" w:space="0" w:color="999999"/>
              <w:bottom w:val="single" w:sz="8" w:space="0" w:color="999999"/>
              <w:right w:val="single" w:sz="8" w:space="0" w:color="999999"/>
            </w:tcBorders>
          </w:tcPr>
          <w:p w14:paraId="0B295FA6" w14:textId="506A7F27" w:rsidR="00056582" w:rsidRPr="00945767" w:rsidRDefault="00056582" w:rsidP="00056582">
            <w:pPr>
              <w:rPr>
                <w:ins w:id="889" w:author="Author" w:date="2018-01-26T09:31:00Z"/>
                <w:rFonts w:cs="Arial"/>
                <w:bCs/>
              </w:rPr>
            </w:pPr>
            <w:ins w:id="890" w:author="Author" w:date="2018-01-26T09:33:00Z">
              <w:r>
                <w:rPr>
                  <w:rFonts w:cs="Arial"/>
                  <w:bCs/>
                  <w:lang w:val="de-DE" w:eastAsia="zh-TW"/>
                </w:rPr>
                <w:t xml:space="preserve">Select </w:t>
              </w:r>
              <w:r w:rsidRPr="00666D10">
                <w:rPr>
                  <w:rFonts w:cs="Arial"/>
                  <w:bCs/>
                  <w:lang w:eastAsia="zh-TW"/>
                  <w:rPrChange w:id="891" w:author="Author" w:date="2018-01-26T16:12:00Z">
                    <w:rPr>
                      <w:rFonts w:cs="Arial"/>
                      <w:bCs/>
                      <w:lang w:val="de-DE" w:eastAsia="zh-TW"/>
                    </w:rPr>
                  </w:rPrChange>
                </w:rPr>
                <w:t xml:space="preserve">the </w:t>
              </w:r>
              <w:r w:rsidRPr="00666D10">
                <w:rPr>
                  <w:rStyle w:val="SAPScreenElement"/>
                  <w:lang w:eastAsia="zh-TW"/>
                  <w:rPrChange w:id="892" w:author="Author" w:date="2018-01-26T16:12:00Z">
                    <w:rPr>
                      <w:rStyle w:val="SAPScreenElement"/>
                      <w:lang w:val="de-DE" w:eastAsia="zh-TW"/>
                    </w:rPr>
                  </w:rPrChange>
                </w:rPr>
                <w:t>Confirm</w:t>
              </w:r>
              <w:r w:rsidRPr="00666D10">
                <w:rPr>
                  <w:rFonts w:cs="Arial"/>
                  <w:bCs/>
                  <w:lang w:eastAsia="zh-TW"/>
                  <w:rPrChange w:id="893" w:author="Author" w:date="2018-01-26T16:12:00Z">
                    <w:rPr>
                      <w:rFonts w:cs="Arial"/>
                      <w:bCs/>
                      <w:lang w:val="de-DE" w:eastAsia="zh-TW"/>
                    </w:rPr>
                  </w:rPrChange>
                </w:rPr>
                <w:t xml:space="preserve"> button.</w:t>
              </w:r>
            </w:ins>
          </w:p>
        </w:tc>
        <w:tc>
          <w:tcPr>
            <w:tcW w:w="3060" w:type="dxa"/>
            <w:tcBorders>
              <w:top w:val="single" w:sz="8" w:space="0" w:color="999999"/>
              <w:left w:val="single" w:sz="8" w:space="0" w:color="999999"/>
              <w:bottom w:val="single" w:sz="8" w:space="0" w:color="999999"/>
              <w:right w:val="single" w:sz="8" w:space="0" w:color="999999"/>
            </w:tcBorders>
          </w:tcPr>
          <w:p w14:paraId="4D471595" w14:textId="77777777" w:rsidR="00056582" w:rsidRPr="00945767" w:rsidRDefault="00056582" w:rsidP="00056582">
            <w:pPr>
              <w:rPr>
                <w:ins w:id="894" w:author="Author" w:date="2018-01-26T09:31:00Z"/>
              </w:rPr>
            </w:pPr>
          </w:p>
        </w:tc>
        <w:tc>
          <w:tcPr>
            <w:tcW w:w="3690" w:type="dxa"/>
            <w:tcBorders>
              <w:top w:val="single" w:sz="8" w:space="0" w:color="999999"/>
              <w:left w:val="single" w:sz="8" w:space="0" w:color="999999"/>
              <w:bottom w:val="single" w:sz="8" w:space="0" w:color="999999"/>
              <w:right w:val="single" w:sz="8" w:space="0" w:color="999999"/>
            </w:tcBorders>
          </w:tcPr>
          <w:p w14:paraId="36E641B7" w14:textId="19869371" w:rsidR="00056582" w:rsidRDefault="00056582" w:rsidP="00056582">
            <w:pPr>
              <w:rPr>
                <w:ins w:id="895" w:author="Author" w:date="2018-01-26T16:08:00Z"/>
                <w:lang w:eastAsia="zh-TW"/>
              </w:rPr>
            </w:pPr>
            <w:ins w:id="896" w:author="Author" w:date="2018-01-26T09:33:00Z">
              <w:r>
                <w:rPr>
                  <w:lang w:eastAsia="zh-TW"/>
                </w:rPr>
                <w:t>The message</w:t>
              </w:r>
              <w:r>
                <w:rPr>
                  <w:rStyle w:val="SAPMonospace"/>
                  <w:lang w:eastAsia="zh-TW"/>
                </w:rPr>
                <w:t xml:space="preserve"> Your changes were successfully saved </w:t>
              </w:r>
              <w:r>
                <w:rPr>
                  <w:lang w:eastAsia="zh-TW"/>
                </w:rPr>
                <w:t xml:space="preserve">is displayed. The workflow has been sent to the next processor. </w:t>
              </w:r>
            </w:ins>
          </w:p>
          <w:p w14:paraId="5AD31238" w14:textId="53862543" w:rsidR="00B51C9C" w:rsidDel="00666D10" w:rsidRDefault="00666D10" w:rsidP="00056582">
            <w:pPr>
              <w:rPr>
                <w:ins w:id="897" w:author="Author" w:date="2018-01-26T09:34:00Z"/>
                <w:del w:id="898" w:author="Author" w:date="2018-01-26T16:11:00Z"/>
                <w:lang w:eastAsia="zh-TW"/>
              </w:rPr>
            </w:pPr>
            <w:ins w:id="899" w:author="Author" w:date="2018-01-26T16:10:00Z">
              <w:r>
                <w:t>Each</w:t>
              </w:r>
            </w:ins>
            <w:ins w:id="900" w:author="Author" w:date="2018-01-26T16:08:00Z">
              <w:r>
                <w:t xml:space="preserve"> benefit within the </w:t>
              </w:r>
            </w:ins>
            <w:ins w:id="901" w:author="Author" w:date="2018-01-26T16:09:00Z">
              <w:r>
                <w:t>enrollment group ha</w:t>
              </w:r>
            </w:ins>
            <w:ins w:id="902" w:author="Author" w:date="2018-01-26T16:10:00Z">
              <w:r>
                <w:t>s</w:t>
              </w:r>
            </w:ins>
            <w:ins w:id="903" w:author="Author" w:date="2018-01-26T16:09:00Z">
              <w:r>
                <w:t xml:space="preserve"> status</w:t>
              </w:r>
              <w:r w:rsidRPr="00666D10">
                <w:rPr>
                  <w:rStyle w:val="SAPMonospace"/>
                  <w:lang w:eastAsia="zh-TW"/>
                  <w:rPrChange w:id="904" w:author="Author" w:date="2018-01-26T16:11:00Z">
                    <w:rPr/>
                  </w:rPrChange>
                </w:rPr>
                <w:t xml:space="preserve"> </w:t>
              </w:r>
              <w:r w:rsidRPr="00666D10">
                <w:rPr>
                  <w:rStyle w:val="SAPMonospace"/>
                  <w:lang w:eastAsia="zh-TW"/>
                  <w:rPrChange w:id="905" w:author="Author" w:date="2018-01-26T16:10:00Z">
                    <w:rPr/>
                  </w:rPrChange>
                </w:rPr>
                <w:t>Approval Pending</w:t>
              </w:r>
              <w:r w:rsidRPr="00666D10">
                <w:rPr>
                  <w:rStyle w:val="SAPMonospace"/>
                  <w:lang w:eastAsia="zh-TW"/>
                  <w:rPrChange w:id="906" w:author="Author" w:date="2018-01-26T16:11:00Z">
                    <w:rPr/>
                  </w:rPrChange>
                </w:rPr>
                <w:t xml:space="preserve"> </w:t>
              </w:r>
              <w:r>
                <w:t xml:space="preserve">and the </w:t>
              </w:r>
            </w:ins>
            <w:ins w:id="907" w:author="Author" w:date="2018-01-26T16:08:00Z">
              <w:r w:rsidR="00B51C9C" w:rsidRPr="00670527">
                <w:rPr>
                  <w:rStyle w:val="SAPScreenElement"/>
                </w:rPr>
                <w:t>Edit Details</w:t>
              </w:r>
              <w:r w:rsidR="00B51C9C" w:rsidRPr="00945767">
                <w:t xml:space="preserve"> button</w:t>
              </w:r>
            </w:ins>
            <w:ins w:id="908" w:author="Author" w:date="2018-01-26T16:10:00Z">
              <w:r>
                <w:t xml:space="preserve"> below the benefit is greyed out</w:t>
              </w:r>
            </w:ins>
            <w:ins w:id="909" w:author="Author" w:date="2018-01-26T16:08:00Z">
              <w:r w:rsidR="00B51C9C" w:rsidRPr="00945767">
                <w:t>.</w:t>
              </w:r>
            </w:ins>
          </w:p>
          <w:p w14:paraId="28944ADC" w14:textId="083F95A5" w:rsidR="00056582" w:rsidDel="00666D10" w:rsidRDefault="00056582" w:rsidP="00056582">
            <w:pPr>
              <w:rPr>
                <w:ins w:id="910" w:author="Author" w:date="2018-01-26T09:34:00Z"/>
                <w:del w:id="911" w:author="Author" w:date="2018-01-26T16:11:00Z"/>
                <w:rFonts w:cs="Arial"/>
                <w:bCs/>
              </w:rPr>
            </w:pPr>
            <w:commentRangeStart w:id="912"/>
            <w:ins w:id="913" w:author="Author" w:date="2018-01-26T09:34:00Z">
              <w:del w:id="914" w:author="Author" w:date="2018-01-26T16:11:00Z">
                <w:r w:rsidDel="00666D10">
                  <w:rPr>
                    <w:noProof/>
                  </w:rPr>
                  <w:drawing>
                    <wp:inline distT="0" distB="0" distL="0" distR="0" wp14:anchorId="367AF1FB" wp14:editId="25A1EDD9">
                      <wp:extent cx="1533525" cy="2571750"/>
                      <wp:effectExtent l="19050" t="19050" r="28575" b="19050"/>
                      <wp:docPr id="244" name="Picture 24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2571750"/>
                              </a:xfrm>
                              <a:prstGeom prst="rect">
                                <a:avLst/>
                              </a:prstGeom>
                              <a:noFill/>
                              <a:ln w="9525" cmpd="sng">
                                <a:solidFill>
                                  <a:srgbClr val="000000"/>
                                </a:solidFill>
                                <a:miter lim="800000"/>
                                <a:headEnd/>
                                <a:tailEnd/>
                              </a:ln>
                              <a:effectLst/>
                            </pic:spPr>
                          </pic:pic>
                        </a:graphicData>
                      </a:graphic>
                    </wp:inline>
                  </w:drawing>
                </w:r>
              </w:del>
            </w:ins>
          </w:p>
          <w:p w14:paraId="3B13CA66" w14:textId="1E881140" w:rsidR="00056582" w:rsidRPr="00945767" w:rsidRDefault="00056582" w:rsidP="00056582">
            <w:pPr>
              <w:rPr>
                <w:ins w:id="915" w:author="Author" w:date="2018-01-26T09:31:00Z"/>
                <w:rFonts w:cs="Arial"/>
                <w:bCs/>
              </w:rPr>
            </w:pPr>
            <w:ins w:id="916" w:author="Author" w:date="2018-01-26T09:34:00Z">
              <w:del w:id="917" w:author="Author" w:date="2018-01-26T16:11:00Z">
                <w:r w:rsidDel="00666D10">
                  <w:delText>Edit Details is greyed out)</w:delText>
                </w:r>
              </w:del>
            </w:ins>
            <w:commentRangeEnd w:id="912"/>
            <w:ins w:id="918" w:author="Author" w:date="2018-01-26T09:37:00Z">
              <w:del w:id="919" w:author="Author" w:date="2018-01-26T16:11:00Z">
                <w:r w:rsidR="002F0176" w:rsidDel="00666D10">
                  <w:rPr>
                    <w:rStyle w:val="CommentReference"/>
                    <w:rFonts w:ascii="Arial" w:eastAsia="SimSun" w:hAnsi="Arial"/>
                    <w:lang w:val="de-DE"/>
                  </w:rPr>
                  <w:commentReference w:id="912"/>
                </w:r>
              </w:del>
            </w:ins>
          </w:p>
        </w:tc>
        <w:tc>
          <w:tcPr>
            <w:tcW w:w="1170" w:type="dxa"/>
            <w:tcBorders>
              <w:top w:val="single" w:sz="8" w:space="0" w:color="999999"/>
              <w:left w:val="single" w:sz="8" w:space="0" w:color="999999"/>
              <w:bottom w:val="single" w:sz="8" w:space="0" w:color="999999"/>
              <w:right w:val="single" w:sz="8" w:space="0" w:color="999999"/>
            </w:tcBorders>
          </w:tcPr>
          <w:p w14:paraId="014879A9" w14:textId="77777777" w:rsidR="00056582" w:rsidRPr="00945767" w:rsidRDefault="00056582" w:rsidP="00056582">
            <w:pPr>
              <w:rPr>
                <w:ins w:id="920" w:author="Author" w:date="2018-01-26T09:31:00Z"/>
              </w:rPr>
            </w:pPr>
          </w:p>
        </w:tc>
      </w:tr>
      <w:tr w:rsidR="00056582" w:rsidRPr="00945767" w14:paraId="182DE82A" w14:textId="77777777" w:rsidTr="002F0176">
        <w:trPr>
          <w:trHeight w:val="288"/>
          <w:ins w:id="921" w:author="Author" w:date="2018-01-26T09:26:00Z"/>
        </w:trPr>
        <w:tc>
          <w:tcPr>
            <w:tcW w:w="692" w:type="dxa"/>
            <w:tcBorders>
              <w:top w:val="single" w:sz="8" w:space="0" w:color="999999"/>
              <w:left w:val="single" w:sz="8" w:space="0" w:color="999999"/>
              <w:bottom w:val="single" w:sz="8" w:space="0" w:color="999999"/>
              <w:right w:val="single" w:sz="8" w:space="0" w:color="999999"/>
            </w:tcBorders>
          </w:tcPr>
          <w:p w14:paraId="34194EC8" w14:textId="645AD31F" w:rsidR="00056582" w:rsidRPr="00945767" w:rsidRDefault="00056582" w:rsidP="00056582">
            <w:pPr>
              <w:rPr>
                <w:ins w:id="922" w:author="Author" w:date="2018-01-26T09:26:00Z"/>
              </w:rPr>
            </w:pPr>
            <w:ins w:id="923" w:author="Author" w:date="2018-01-26T09:26:00Z">
              <w:r w:rsidRPr="00945767">
                <w:t>12</w:t>
              </w:r>
            </w:ins>
          </w:p>
        </w:tc>
        <w:tc>
          <w:tcPr>
            <w:tcW w:w="1710" w:type="dxa"/>
            <w:tcBorders>
              <w:top w:val="single" w:sz="8" w:space="0" w:color="999999"/>
              <w:left w:val="single" w:sz="8" w:space="0" w:color="999999"/>
              <w:bottom w:val="single" w:sz="8" w:space="0" w:color="999999"/>
              <w:right w:val="single" w:sz="8" w:space="0" w:color="999999"/>
            </w:tcBorders>
          </w:tcPr>
          <w:p w14:paraId="49F024D3" w14:textId="0B622F52" w:rsidR="00056582" w:rsidRPr="00945767" w:rsidRDefault="00056582" w:rsidP="00056582">
            <w:pPr>
              <w:rPr>
                <w:ins w:id="924" w:author="Author" w:date="2018-01-26T09:26:00Z"/>
                <w:rStyle w:val="SAPEmphasis"/>
              </w:rPr>
            </w:pPr>
            <w:ins w:id="925" w:author="Author" w:date="2018-01-26T09:26:00Z">
              <w:r w:rsidRPr="00945767">
                <w:rPr>
                  <w:rStyle w:val="SAPEmphasis"/>
                </w:rPr>
                <w:t>Return to Employee Files screen (Optional)</w:t>
              </w:r>
            </w:ins>
          </w:p>
        </w:tc>
        <w:tc>
          <w:tcPr>
            <w:tcW w:w="3960" w:type="dxa"/>
            <w:tcBorders>
              <w:top w:val="single" w:sz="8" w:space="0" w:color="999999"/>
              <w:left w:val="single" w:sz="8" w:space="0" w:color="999999"/>
              <w:bottom w:val="single" w:sz="8" w:space="0" w:color="999999"/>
              <w:right w:val="single" w:sz="8" w:space="0" w:color="999999"/>
            </w:tcBorders>
          </w:tcPr>
          <w:p w14:paraId="1CC18826" w14:textId="50BE1536" w:rsidR="00056582" w:rsidRPr="00945767" w:rsidRDefault="00056582" w:rsidP="00056582">
            <w:pPr>
              <w:rPr>
                <w:ins w:id="926" w:author="Author" w:date="2018-01-26T09:26:00Z"/>
                <w:lang w:eastAsia="zh-SG"/>
              </w:rPr>
            </w:pPr>
            <w:ins w:id="927" w:author="Author" w:date="2018-01-26T09:26:00Z">
              <w:r w:rsidRPr="00945767">
                <w:rPr>
                  <w:rFonts w:cs="Arial"/>
                  <w:bCs/>
                </w:rPr>
                <w:t xml:space="preserve">Choose the arrow back  </w:t>
              </w:r>
              <w:r w:rsidRPr="00945767">
                <w:rPr>
                  <w:noProof/>
                </w:rPr>
                <w:drawing>
                  <wp:inline distT="0" distB="0" distL="0" distR="0" wp14:anchorId="274089D7" wp14:editId="71F4D30C">
                    <wp:extent cx="314325" cy="247650"/>
                    <wp:effectExtent l="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25" cy="247650"/>
                            </a:xfrm>
                            <a:prstGeom prst="rect">
                              <a:avLst/>
                            </a:prstGeom>
                          </pic:spPr>
                        </pic:pic>
                      </a:graphicData>
                    </a:graphic>
                  </wp:inline>
                </w:drawing>
              </w:r>
              <w:r w:rsidRPr="00945767">
                <w:rPr>
                  <w:rFonts w:cs="Arial"/>
                  <w:bCs/>
                </w:rPr>
                <w:t xml:space="preserve"> button on top of the </w:t>
              </w:r>
              <w:r w:rsidRPr="00945767">
                <w:rPr>
                  <w:rStyle w:val="SAPScreenElement"/>
                  <w:lang w:eastAsia="zh-TW"/>
                </w:rPr>
                <w:t>Benefits</w:t>
              </w:r>
              <w:r w:rsidRPr="00945767">
                <w:rPr>
                  <w:rFonts w:cs="Arial"/>
                  <w:bCs/>
                </w:rPr>
                <w:t xml:space="preserve"> page, to return to the </w:t>
              </w:r>
              <w:r w:rsidRPr="00945767">
                <w:rPr>
                  <w:rStyle w:val="SAPScreenElement"/>
                  <w:lang w:eastAsia="zh-TW"/>
                </w:rPr>
                <w:t>My Employee File</w:t>
              </w:r>
              <w:r w:rsidRPr="00945767">
                <w:rPr>
                  <w:lang w:eastAsia="zh-TW"/>
                </w:rPr>
                <w:t xml:space="preserve"> screen.</w:t>
              </w:r>
            </w:ins>
          </w:p>
        </w:tc>
        <w:tc>
          <w:tcPr>
            <w:tcW w:w="3060" w:type="dxa"/>
            <w:tcBorders>
              <w:top w:val="single" w:sz="8" w:space="0" w:color="999999"/>
              <w:left w:val="single" w:sz="8" w:space="0" w:color="999999"/>
              <w:bottom w:val="single" w:sz="8" w:space="0" w:color="999999"/>
              <w:right w:val="single" w:sz="8" w:space="0" w:color="999999"/>
            </w:tcBorders>
          </w:tcPr>
          <w:p w14:paraId="4790D6F2" w14:textId="77777777" w:rsidR="00056582" w:rsidRPr="00945767" w:rsidRDefault="00056582" w:rsidP="00056582">
            <w:pPr>
              <w:rPr>
                <w:ins w:id="928" w:author="Author" w:date="2018-01-26T09:26:00Z"/>
              </w:rPr>
            </w:pPr>
          </w:p>
        </w:tc>
        <w:tc>
          <w:tcPr>
            <w:tcW w:w="3690" w:type="dxa"/>
            <w:tcBorders>
              <w:top w:val="single" w:sz="8" w:space="0" w:color="999999"/>
              <w:left w:val="single" w:sz="8" w:space="0" w:color="999999"/>
              <w:bottom w:val="single" w:sz="8" w:space="0" w:color="999999"/>
              <w:right w:val="single" w:sz="8" w:space="0" w:color="999999"/>
            </w:tcBorders>
          </w:tcPr>
          <w:p w14:paraId="0CBF34B9" w14:textId="77777777" w:rsidR="00056582" w:rsidDel="00DE3B64" w:rsidRDefault="002F0176" w:rsidP="00056582">
            <w:pPr>
              <w:rPr>
                <w:ins w:id="929" w:author="Author" w:date="2018-01-26T09:35:00Z"/>
                <w:del w:id="930" w:author="Author" w:date="2018-02-14T10:52:00Z"/>
                <w:lang w:eastAsia="zh-TW"/>
              </w:rPr>
            </w:pPr>
            <w:ins w:id="931" w:author="Author" w:date="2018-01-26T09:35:00Z">
              <w:r>
                <w:rPr>
                  <w:rFonts w:cs="Arial"/>
                  <w:bCs/>
                </w:rPr>
                <w:t>T</w:t>
              </w:r>
              <w:r w:rsidRPr="00945767">
                <w:rPr>
                  <w:rFonts w:cs="Arial"/>
                  <w:bCs/>
                </w:rPr>
                <w:t xml:space="preserve">he </w:t>
              </w:r>
              <w:r w:rsidRPr="00945767">
                <w:rPr>
                  <w:rStyle w:val="SAPScreenElement"/>
                  <w:lang w:eastAsia="zh-TW"/>
                </w:rPr>
                <w:t>My Employee File</w:t>
              </w:r>
              <w:r w:rsidRPr="00945767">
                <w:rPr>
                  <w:lang w:eastAsia="zh-TW"/>
                </w:rPr>
                <w:t xml:space="preserve"> screen</w:t>
              </w:r>
              <w:r>
                <w:rPr>
                  <w:lang w:eastAsia="zh-TW"/>
                </w:rPr>
                <w:t xml:space="preserve"> is displayed</w:t>
              </w:r>
              <w:r w:rsidRPr="00945767">
                <w:rPr>
                  <w:lang w:eastAsia="zh-TW"/>
                </w:rPr>
                <w:t>.</w:t>
              </w:r>
            </w:ins>
          </w:p>
          <w:p w14:paraId="6312E92E" w14:textId="542A6D24" w:rsidR="002F0176" w:rsidDel="00DE3B64" w:rsidRDefault="002F0176" w:rsidP="00056582">
            <w:pPr>
              <w:rPr>
                <w:ins w:id="932" w:author="Author" w:date="2018-01-26T09:35:00Z"/>
                <w:del w:id="933" w:author="Author" w:date="2018-02-14T10:52:00Z"/>
                <w:lang w:eastAsia="zh-TW"/>
              </w:rPr>
            </w:pPr>
          </w:p>
          <w:p w14:paraId="53FC9E91" w14:textId="60826767" w:rsidR="002F0176" w:rsidRPr="002F0176" w:rsidDel="00DE3B64" w:rsidRDefault="002F0176" w:rsidP="00056582">
            <w:pPr>
              <w:rPr>
                <w:ins w:id="934" w:author="Author" w:date="2018-01-26T09:36:00Z"/>
                <w:del w:id="935" w:author="Author" w:date="2018-02-14T10:52:00Z"/>
                <w:highlight w:val="yellow"/>
                <w:rPrChange w:id="936" w:author="Author" w:date="2018-01-26T09:36:00Z">
                  <w:rPr>
                    <w:ins w:id="937" w:author="Author" w:date="2018-01-26T09:36:00Z"/>
                    <w:del w:id="938" w:author="Author" w:date="2018-02-14T10:52:00Z"/>
                  </w:rPr>
                </w:rPrChange>
              </w:rPr>
            </w:pPr>
            <w:ins w:id="939" w:author="Author" w:date="2018-01-26T09:35:00Z">
              <w:del w:id="940" w:author="Author" w:date="2018-02-14T10:52:00Z">
                <w:r w:rsidRPr="002F0176" w:rsidDel="00DE3B64">
                  <w:rPr>
                    <w:highlight w:val="yellow"/>
                    <w:rPrChange w:id="941" w:author="Author" w:date="2018-01-26T09:36:00Z">
                      <w:rPr/>
                    </w:rPrChange>
                  </w:rPr>
                  <w:delText>CONTINUE WITH APPROVAL OR WITH USE CASE 2</w:delText>
                </w:r>
              </w:del>
            </w:ins>
          </w:p>
          <w:p w14:paraId="1A92E426" w14:textId="111EE5EC" w:rsidR="002F0176" w:rsidRPr="00945767" w:rsidRDefault="002F0176" w:rsidP="00056582">
            <w:pPr>
              <w:rPr>
                <w:ins w:id="942" w:author="Author" w:date="2018-01-26T09:26:00Z"/>
              </w:rPr>
            </w:pPr>
            <w:ins w:id="943" w:author="Author" w:date="2018-01-26T09:36:00Z">
              <w:del w:id="944" w:author="Author" w:date="2018-02-14T10:52:00Z">
                <w:r w:rsidRPr="002F0176" w:rsidDel="00DE3B64">
                  <w:rPr>
                    <w:highlight w:val="yellow"/>
                    <w:rPrChange w:id="945" w:author="Author" w:date="2018-01-26T09:36:00Z">
                      <w:rPr/>
                    </w:rPrChange>
                  </w:rPr>
                  <w:lastRenderedPageBreak/>
                  <w:delText>If appropriate, continue with use case 2 below.</w:delText>
                </w:r>
              </w:del>
            </w:ins>
          </w:p>
        </w:tc>
        <w:tc>
          <w:tcPr>
            <w:tcW w:w="1170" w:type="dxa"/>
            <w:tcBorders>
              <w:top w:val="single" w:sz="8" w:space="0" w:color="999999"/>
              <w:left w:val="single" w:sz="8" w:space="0" w:color="999999"/>
              <w:bottom w:val="single" w:sz="8" w:space="0" w:color="999999"/>
              <w:right w:val="single" w:sz="8" w:space="0" w:color="999999"/>
            </w:tcBorders>
          </w:tcPr>
          <w:p w14:paraId="10473E4E" w14:textId="77777777" w:rsidR="00056582" w:rsidRPr="00945767" w:rsidRDefault="00056582" w:rsidP="00056582">
            <w:pPr>
              <w:rPr>
                <w:ins w:id="946" w:author="Author" w:date="2018-01-26T09:26:00Z"/>
              </w:rPr>
            </w:pPr>
          </w:p>
        </w:tc>
      </w:tr>
    </w:tbl>
    <w:p w14:paraId="7524D6F7" w14:textId="32B8C29F" w:rsidR="00692CA8" w:rsidRPr="00945767" w:rsidDel="00056582" w:rsidRDefault="00692CA8">
      <w:pPr>
        <w:rPr>
          <w:del w:id="947" w:author="Author" w:date="2018-01-26T09:26:00Z"/>
        </w:rPr>
      </w:pPr>
    </w:p>
    <w:p w14:paraId="42675D21" w14:textId="2E4CDFDE" w:rsidR="009F4086" w:rsidDel="00ED66E4" w:rsidRDefault="009F4086" w:rsidP="00692CA8">
      <w:pPr>
        <w:rPr>
          <w:del w:id="948" w:author="Author" w:date="2018-01-26T14:02:00Z"/>
          <w:rStyle w:val="SAPEmphasis"/>
          <w:sz w:val="20"/>
          <w:u w:val="single"/>
        </w:rPr>
      </w:pPr>
    </w:p>
    <w:p w14:paraId="76EB8960" w14:textId="2679F89F" w:rsidR="009F4086" w:rsidDel="00ED66E4" w:rsidRDefault="009F4086" w:rsidP="00692CA8">
      <w:pPr>
        <w:rPr>
          <w:del w:id="949" w:author="Author" w:date="2018-01-26T14:02:00Z"/>
          <w:rStyle w:val="SAPEmphasis"/>
          <w:sz w:val="20"/>
          <w:u w:val="single"/>
        </w:rPr>
      </w:pPr>
    </w:p>
    <w:p w14:paraId="0A161365" w14:textId="074D2F12" w:rsidR="00692CA8" w:rsidRPr="00945767" w:rsidDel="00056582" w:rsidRDefault="00692CA8" w:rsidP="00692CA8">
      <w:pPr>
        <w:rPr>
          <w:del w:id="950" w:author="Author" w:date="2018-01-26T09:26:00Z"/>
          <w:rStyle w:val="SAPEmphasis"/>
          <w:sz w:val="20"/>
        </w:rPr>
      </w:pPr>
      <w:commentRangeStart w:id="951"/>
      <w:del w:id="952" w:author="Author" w:date="2018-01-26T09:26:00Z">
        <w:r w:rsidRPr="00945767" w:rsidDel="00056582">
          <w:rPr>
            <w:rStyle w:val="SAPEmphasis"/>
            <w:sz w:val="20"/>
            <w:u w:val="single"/>
          </w:rPr>
          <w:delText>Use case 1</w:delText>
        </w:r>
        <w:r w:rsidRPr="00945767" w:rsidDel="00056582">
          <w:rPr>
            <w:sz w:val="20"/>
          </w:rPr>
          <w:delText xml:space="preserve">: </w:delText>
        </w:r>
        <w:r w:rsidRPr="00945767" w:rsidDel="00056582">
          <w:rPr>
            <w:rStyle w:val="SAPEmphasis"/>
            <w:sz w:val="20"/>
          </w:rPr>
          <w:delText>enrolling in benefits during</w:delText>
        </w:r>
        <w:r w:rsidR="00047680" w:rsidRPr="00945767" w:rsidDel="00056582">
          <w:rPr>
            <w:rStyle w:val="SAPEmphasis"/>
            <w:sz w:val="20"/>
          </w:rPr>
          <w:delText xml:space="preserve"> the</w:delText>
        </w:r>
        <w:r w:rsidRPr="00945767" w:rsidDel="00056582">
          <w:rPr>
            <w:rStyle w:val="SAPEmphasis"/>
            <w:sz w:val="20"/>
          </w:rPr>
          <w:delText xml:space="preserve"> open enrollment period</w:delText>
        </w:r>
        <w:commentRangeEnd w:id="951"/>
        <w:r w:rsidR="00BF6832" w:rsidDel="00056582">
          <w:rPr>
            <w:rStyle w:val="CommentReference"/>
            <w:rFonts w:ascii="Arial" w:eastAsia="SimSun" w:hAnsi="Arial"/>
            <w:lang w:val="de-DE"/>
          </w:rPr>
          <w:commentReference w:id="951"/>
        </w:r>
      </w:del>
    </w:p>
    <w:p w14:paraId="114698CB" w14:textId="47407B36" w:rsidR="00E32F24" w:rsidRPr="00945767" w:rsidDel="00056582" w:rsidRDefault="00E32F24" w:rsidP="00E32F24">
      <w:pPr>
        <w:pStyle w:val="SAPNoteHeading"/>
        <w:spacing w:before="120"/>
        <w:ind w:left="630"/>
        <w:rPr>
          <w:del w:id="953" w:author="Author" w:date="2018-01-26T09:26:00Z"/>
        </w:rPr>
      </w:pPr>
      <w:del w:id="954" w:author="Author" w:date="2018-01-26T09:26:00Z">
        <w:r w:rsidRPr="00945767" w:rsidDel="00056582">
          <w:rPr>
            <w:noProof/>
          </w:rPr>
          <w:drawing>
            <wp:inline distT="0" distB="0" distL="0" distR="0" wp14:anchorId="7A5D5094" wp14:editId="68E934D3">
              <wp:extent cx="225425" cy="225425"/>
              <wp:effectExtent l="0" t="0" r="0" b="3175"/>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056582">
          <w:delText> Note</w:delText>
        </w:r>
      </w:del>
    </w:p>
    <w:p w14:paraId="0F7FA474" w14:textId="70B6BF45" w:rsidR="00E32F24" w:rsidDel="00056582" w:rsidRDefault="00E32F24" w:rsidP="00670527">
      <w:pPr>
        <w:ind w:left="630"/>
        <w:rPr>
          <w:del w:id="955" w:author="Author" w:date="2018-01-26T09:26:00Z"/>
        </w:rPr>
      </w:pPr>
      <w:del w:id="956" w:author="Author" w:date="2018-01-26T09:26:00Z">
        <w:r w:rsidRPr="00945767" w:rsidDel="00056582">
          <w:delText xml:space="preserve">Several benefits, in which you can enroll only during a certain time period, are delivered within this SAP Best Practices solution. </w:delText>
        </w:r>
        <w:r w:rsidR="00EF5801" w:rsidRPr="00945767" w:rsidDel="00056582">
          <w:delText>These are grouped into medical, vision, dental, and saving</w:delText>
        </w:r>
        <w:r w:rsidR="00CF5572" w:rsidRPr="00945767" w:rsidDel="00056582">
          <w:delText>s</w:delText>
        </w:r>
        <w:r w:rsidR="00EF5801" w:rsidRPr="00945767" w:rsidDel="00056582">
          <w:delText xml:space="preserve"> plan benefits. In the following we describe only</w:delText>
        </w:r>
        <w:r w:rsidR="00C8174A" w:rsidRPr="00945767" w:rsidDel="00056582">
          <w:delText xml:space="preserve"> enrollment into medical insurance.</w:delText>
        </w:r>
        <w:r w:rsidR="00EF5801" w:rsidRPr="00945767" w:rsidDel="00056582">
          <w:delText xml:space="preserve"> </w:delText>
        </w:r>
        <w:r w:rsidRPr="00945767" w:rsidDel="00056582">
          <w:delText xml:space="preserve">The enrollment procedure in the </w:delText>
        </w:r>
        <w:r w:rsidR="00C8174A" w:rsidRPr="00945767" w:rsidDel="00056582">
          <w:delText xml:space="preserve">other </w:delText>
        </w:r>
        <w:r w:rsidRPr="00945767" w:rsidDel="00056582">
          <w:delText>benefits visible</w:delText>
        </w:r>
        <w:r w:rsidR="00EF5801" w:rsidRPr="00945767" w:rsidDel="00056582">
          <w:delText xml:space="preserve"> in the</w:delText>
        </w:r>
        <w:r w:rsidRPr="00945767" w:rsidDel="00056582">
          <w:delText xml:space="preserve"> </w:delText>
        </w:r>
        <w:r w:rsidR="00EF5801" w:rsidRPr="00945767" w:rsidDel="00056582">
          <w:rPr>
            <w:rStyle w:val="SAPScreenElement"/>
          </w:rPr>
          <w:delText>Open Enrollments</w:delText>
        </w:r>
        <w:r w:rsidR="00EF5801" w:rsidRPr="00945767" w:rsidDel="00056582">
          <w:delText xml:space="preserve"> subsections</w:delText>
        </w:r>
        <w:r w:rsidRPr="00945767" w:rsidDel="00056582">
          <w:delText xml:space="preserve"> is similar.</w:delText>
        </w:r>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603"/>
        <w:gridCol w:w="4050"/>
        <w:gridCol w:w="3330"/>
        <w:gridCol w:w="3420"/>
        <w:gridCol w:w="1170"/>
      </w:tblGrid>
      <w:tr w:rsidR="00692CA8" w:rsidRPr="00945767" w:rsidDel="00056582" w14:paraId="5FF86306" w14:textId="33B6CDC0" w:rsidTr="009F4086">
        <w:trPr>
          <w:trHeight w:val="848"/>
          <w:tblHeader/>
          <w:del w:id="957" w:author="Author" w:date="2018-01-26T09:26:00Z"/>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757E7601" w14:textId="2DD4A358" w:rsidR="00692CA8" w:rsidRPr="00945767" w:rsidDel="00056582" w:rsidRDefault="00692CA8" w:rsidP="007F3A87">
            <w:pPr>
              <w:pStyle w:val="SAPTableHeader"/>
              <w:rPr>
                <w:del w:id="958" w:author="Author" w:date="2018-01-26T09:26:00Z"/>
              </w:rPr>
            </w:pPr>
            <w:del w:id="959" w:author="Author" w:date="2018-01-26T09:26:00Z">
              <w:r w:rsidRPr="00945767" w:rsidDel="00056582">
                <w:delText>Test Step #</w:delText>
              </w:r>
            </w:del>
          </w:p>
        </w:tc>
        <w:tc>
          <w:tcPr>
            <w:tcW w:w="1603" w:type="dxa"/>
            <w:tcBorders>
              <w:top w:val="single" w:sz="8" w:space="0" w:color="999999"/>
              <w:left w:val="single" w:sz="8" w:space="0" w:color="999999"/>
              <w:bottom w:val="single" w:sz="8" w:space="0" w:color="999999"/>
              <w:right w:val="single" w:sz="8" w:space="0" w:color="999999"/>
            </w:tcBorders>
            <w:shd w:val="clear" w:color="auto" w:fill="999999"/>
            <w:hideMark/>
          </w:tcPr>
          <w:p w14:paraId="0F81F762" w14:textId="518B2263" w:rsidR="00692CA8" w:rsidRPr="00945767" w:rsidDel="00056582" w:rsidRDefault="00692CA8" w:rsidP="007F3A87">
            <w:pPr>
              <w:pStyle w:val="SAPTableHeader"/>
              <w:rPr>
                <w:del w:id="960" w:author="Author" w:date="2018-01-26T09:26:00Z"/>
              </w:rPr>
            </w:pPr>
            <w:del w:id="961" w:author="Author" w:date="2018-01-26T09:26:00Z">
              <w:r w:rsidRPr="00945767" w:rsidDel="00056582">
                <w:delText>Test Step Name</w:delText>
              </w:r>
            </w:del>
          </w:p>
        </w:tc>
        <w:tc>
          <w:tcPr>
            <w:tcW w:w="4050" w:type="dxa"/>
            <w:tcBorders>
              <w:top w:val="single" w:sz="8" w:space="0" w:color="999999"/>
              <w:left w:val="single" w:sz="8" w:space="0" w:color="999999"/>
              <w:bottom w:val="single" w:sz="8" w:space="0" w:color="999999"/>
              <w:right w:val="single" w:sz="8" w:space="0" w:color="999999"/>
            </w:tcBorders>
            <w:shd w:val="clear" w:color="auto" w:fill="999999"/>
            <w:hideMark/>
          </w:tcPr>
          <w:p w14:paraId="07FC1730" w14:textId="61B30B60" w:rsidR="00692CA8" w:rsidRPr="00945767" w:rsidDel="00056582" w:rsidRDefault="00692CA8" w:rsidP="007F3A87">
            <w:pPr>
              <w:pStyle w:val="SAPTableHeader"/>
              <w:rPr>
                <w:del w:id="962" w:author="Author" w:date="2018-01-26T09:26:00Z"/>
              </w:rPr>
            </w:pPr>
            <w:del w:id="963" w:author="Author" w:date="2018-01-26T09:26:00Z">
              <w:r w:rsidRPr="00945767" w:rsidDel="00056582">
                <w:delText>Instruction</w:delText>
              </w:r>
            </w:del>
          </w:p>
        </w:tc>
        <w:tc>
          <w:tcPr>
            <w:tcW w:w="3330" w:type="dxa"/>
            <w:tcBorders>
              <w:top w:val="single" w:sz="8" w:space="0" w:color="999999"/>
              <w:left w:val="single" w:sz="8" w:space="0" w:color="999999"/>
              <w:bottom w:val="single" w:sz="8" w:space="0" w:color="999999"/>
              <w:right w:val="single" w:sz="8" w:space="0" w:color="999999"/>
            </w:tcBorders>
            <w:shd w:val="clear" w:color="auto" w:fill="999999"/>
          </w:tcPr>
          <w:p w14:paraId="6D1242D5" w14:textId="1C1D0553" w:rsidR="00692CA8" w:rsidRPr="00945767" w:rsidDel="00056582" w:rsidRDefault="00692CA8" w:rsidP="007F3A87">
            <w:pPr>
              <w:pStyle w:val="SAPTableHeader"/>
              <w:rPr>
                <w:del w:id="964" w:author="Author" w:date="2018-01-26T09:26:00Z"/>
              </w:rPr>
            </w:pPr>
            <w:del w:id="965" w:author="Author" w:date="2018-01-26T09:26:00Z">
              <w:r w:rsidRPr="00945767" w:rsidDel="00056582">
                <w:rPr>
                  <w:bCs/>
                </w:rPr>
                <w:delText>User Entries:</w:delText>
              </w:r>
              <w:r w:rsidRPr="00945767" w:rsidDel="00056582">
                <w:rPr>
                  <w:bCs/>
                </w:rPr>
                <w:br/>
                <w:delText>Field Name: User Action and Value</w:delText>
              </w:r>
            </w:del>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709AE0A2" w14:textId="2061F0E2" w:rsidR="00692CA8" w:rsidRPr="00945767" w:rsidDel="00056582" w:rsidRDefault="00692CA8" w:rsidP="007F3A87">
            <w:pPr>
              <w:pStyle w:val="SAPTableHeader"/>
              <w:rPr>
                <w:del w:id="966" w:author="Author" w:date="2018-01-26T09:26:00Z"/>
              </w:rPr>
            </w:pPr>
            <w:del w:id="967" w:author="Author" w:date="2018-01-26T09:26:00Z">
              <w:r w:rsidRPr="00945767" w:rsidDel="00056582">
                <w:delText>Expected Result</w:delText>
              </w:r>
            </w:del>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00A89F6A" w14:textId="6862DCA0" w:rsidR="00692CA8" w:rsidRPr="00945767" w:rsidDel="00056582" w:rsidRDefault="00692CA8" w:rsidP="007F3A87">
            <w:pPr>
              <w:pStyle w:val="SAPTableHeader"/>
              <w:rPr>
                <w:del w:id="968" w:author="Author" w:date="2018-01-26T09:26:00Z"/>
              </w:rPr>
            </w:pPr>
            <w:del w:id="969" w:author="Author" w:date="2018-01-26T09:26:00Z">
              <w:r w:rsidRPr="00945767" w:rsidDel="00056582">
                <w:delText>Pass / Fail / Comment</w:delText>
              </w:r>
            </w:del>
          </w:p>
        </w:tc>
      </w:tr>
      <w:tr w:rsidR="009724D1" w:rsidRPr="00945767" w:rsidDel="00056582" w14:paraId="5347C2D6" w14:textId="64C11259" w:rsidTr="009F4086">
        <w:trPr>
          <w:trHeight w:val="288"/>
          <w:del w:id="970" w:author="Author" w:date="2018-01-26T09:26:00Z"/>
        </w:trPr>
        <w:tc>
          <w:tcPr>
            <w:tcW w:w="709" w:type="dxa"/>
            <w:tcBorders>
              <w:top w:val="single" w:sz="8" w:space="0" w:color="999999"/>
              <w:left w:val="single" w:sz="8" w:space="0" w:color="999999"/>
              <w:bottom w:val="single" w:sz="8" w:space="0" w:color="999999"/>
              <w:right w:val="single" w:sz="8" w:space="0" w:color="999999"/>
            </w:tcBorders>
          </w:tcPr>
          <w:p w14:paraId="1EC2ADE8" w14:textId="2AEFBCB1" w:rsidR="009724D1" w:rsidRPr="00945767" w:rsidDel="00056582" w:rsidRDefault="006C4D94" w:rsidP="009724D1">
            <w:pPr>
              <w:rPr>
                <w:del w:id="971" w:author="Author" w:date="2018-01-26T09:26:00Z"/>
              </w:rPr>
            </w:pPr>
            <w:del w:id="972" w:author="Author" w:date="2018-01-26T09:26:00Z">
              <w:r w:rsidRPr="00945767" w:rsidDel="00056582">
                <w:delText>4</w:delText>
              </w:r>
            </w:del>
          </w:p>
        </w:tc>
        <w:tc>
          <w:tcPr>
            <w:tcW w:w="1603" w:type="dxa"/>
            <w:tcBorders>
              <w:top w:val="single" w:sz="8" w:space="0" w:color="999999"/>
              <w:left w:val="single" w:sz="8" w:space="0" w:color="999999"/>
              <w:bottom w:val="single" w:sz="8" w:space="0" w:color="999999"/>
              <w:right w:val="single" w:sz="8" w:space="0" w:color="999999"/>
            </w:tcBorders>
          </w:tcPr>
          <w:p w14:paraId="2D965BB3" w14:textId="45BE343F" w:rsidR="009724D1" w:rsidRPr="00945767" w:rsidDel="00056582" w:rsidRDefault="00AC5B0F" w:rsidP="009724D1">
            <w:pPr>
              <w:rPr>
                <w:del w:id="973" w:author="Author" w:date="2018-01-26T09:26:00Z"/>
                <w:rStyle w:val="SAPEmphasis"/>
              </w:rPr>
            </w:pPr>
            <w:del w:id="974" w:author="Author" w:date="2018-01-26T09:26:00Z">
              <w:r w:rsidRPr="00945767" w:rsidDel="00056582">
                <w:rPr>
                  <w:rStyle w:val="SAPEmphasis"/>
                </w:rPr>
                <w:delText xml:space="preserve">Go to Benefits page </w:delText>
              </w:r>
            </w:del>
          </w:p>
        </w:tc>
        <w:tc>
          <w:tcPr>
            <w:tcW w:w="4050" w:type="dxa"/>
            <w:tcBorders>
              <w:top w:val="single" w:sz="8" w:space="0" w:color="999999"/>
              <w:left w:val="single" w:sz="8" w:space="0" w:color="999999"/>
              <w:bottom w:val="single" w:sz="8" w:space="0" w:color="999999"/>
              <w:right w:val="single" w:sz="8" w:space="0" w:color="999999"/>
            </w:tcBorders>
          </w:tcPr>
          <w:p w14:paraId="7C48A143" w14:textId="43625525" w:rsidR="002215BF" w:rsidRPr="00945767" w:rsidDel="00056582" w:rsidRDefault="002215BF" w:rsidP="002215BF">
            <w:pPr>
              <w:rPr>
                <w:del w:id="975" w:author="Author" w:date="2018-01-26T09:26:00Z"/>
              </w:rPr>
            </w:pPr>
            <w:del w:id="976" w:author="Author" w:date="2018-01-26T09:26:00Z">
              <w:r w:rsidRPr="00945767" w:rsidDel="00056582">
                <w:delText xml:space="preserve">Select in the </w:delText>
              </w:r>
              <w:r w:rsidRPr="00945767" w:rsidDel="00056582">
                <w:rPr>
                  <w:rStyle w:val="SAPScreenElement"/>
                </w:rPr>
                <w:delText>Current Benefits</w:delText>
              </w:r>
              <w:r w:rsidRPr="00945767" w:rsidDel="00056582">
                <w:rPr>
                  <w:lang w:eastAsia="zh-SG"/>
                </w:rPr>
                <w:delText xml:space="preserve"> </w:delText>
              </w:r>
              <w:r w:rsidRPr="00945767" w:rsidDel="00056582">
                <w:delText xml:space="preserve">block the </w:delText>
              </w:r>
              <w:r w:rsidRPr="00945767" w:rsidDel="00056582">
                <w:rPr>
                  <w:rStyle w:val="SAPScreenElement"/>
                </w:rPr>
                <w:delText>Go to Benefits</w:delText>
              </w:r>
              <w:r w:rsidRPr="00945767" w:rsidDel="00056582">
                <w:delText xml:space="preserve"> link. </w:delText>
              </w:r>
            </w:del>
          </w:p>
        </w:tc>
        <w:tc>
          <w:tcPr>
            <w:tcW w:w="3330" w:type="dxa"/>
            <w:tcBorders>
              <w:top w:val="single" w:sz="8" w:space="0" w:color="999999"/>
              <w:left w:val="single" w:sz="8" w:space="0" w:color="999999"/>
              <w:bottom w:val="single" w:sz="8" w:space="0" w:color="999999"/>
              <w:right w:val="single" w:sz="8" w:space="0" w:color="999999"/>
            </w:tcBorders>
          </w:tcPr>
          <w:p w14:paraId="095F933C" w14:textId="2E695378" w:rsidR="009724D1" w:rsidRPr="00945767" w:rsidDel="00056582" w:rsidRDefault="009724D1" w:rsidP="009724D1">
            <w:pPr>
              <w:rPr>
                <w:del w:id="977" w:author="Author" w:date="2018-01-26T09:26:00Z"/>
              </w:rPr>
            </w:pPr>
          </w:p>
        </w:tc>
        <w:tc>
          <w:tcPr>
            <w:tcW w:w="3420" w:type="dxa"/>
            <w:tcBorders>
              <w:top w:val="single" w:sz="8" w:space="0" w:color="999999"/>
              <w:left w:val="single" w:sz="8" w:space="0" w:color="999999"/>
              <w:bottom w:val="single" w:sz="8" w:space="0" w:color="999999"/>
              <w:right w:val="single" w:sz="8" w:space="0" w:color="999999"/>
            </w:tcBorders>
          </w:tcPr>
          <w:p w14:paraId="32A01D12" w14:textId="0F90DF70" w:rsidR="007F7490" w:rsidRPr="00945767" w:rsidDel="00056582" w:rsidRDefault="009262DD" w:rsidP="00670527">
            <w:pPr>
              <w:rPr>
                <w:del w:id="978" w:author="Author" w:date="2018-01-26T09:26:00Z"/>
              </w:rPr>
            </w:pPr>
            <w:del w:id="979" w:author="Author" w:date="2018-01-26T09:26:00Z">
              <w:r w:rsidRPr="00945767" w:rsidDel="00056582">
                <w:delText xml:space="preserve">The </w:delText>
              </w:r>
              <w:r w:rsidR="007F7490" w:rsidRPr="00945767" w:rsidDel="00056582">
                <w:rPr>
                  <w:rStyle w:val="SAPScreenElement"/>
                </w:rPr>
                <w:delText>Benefits</w:delText>
              </w:r>
              <w:r w:rsidR="007F7490" w:rsidRPr="00945767" w:rsidDel="00056582">
                <w:rPr>
                  <w:lang w:eastAsia="zh-SG"/>
                </w:rPr>
                <w:delText xml:space="preserve"> </w:delText>
              </w:r>
              <w:r w:rsidRPr="00945767" w:rsidDel="00056582">
                <w:delText>page is open</w:delText>
              </w:r>
              <w:r w:rsidR="007F7490" w:rsidRPr="00945767" w:rsidDel="00056582">
                <w:delText>ed, containing several sections.</w:delText>
              </w:r>
              <w:r w:rsidR="00DC651E" w:rsidRPr="00945767" w:rsidDel="00056582">
                <w:delText xml:space="preserve"> The </w:delText>
              </w:r>
              <w:r w:rsidR="00DC651E" w:rsidRPr="00945767" w:rsidDel="00056582">
                <w:rPr>
                  <w:rStyle w:val="SAPScreenElement"/>
                </w:rPr>
                <w:delText>Enrollments</w:delText>
              </w:r>
              <w:r w:rsidR="00DC651E" w:rsidRPr="00945767" w:rsidDel="00056582">
                <w:delText xml:space="preserve"> section is displayed per default</w:delText>
              </w:r>
              <w:r w:rsidR="0097284A" w:rsidRPr="00945767" w:rsidDel="00056582">
                <w:delText xml:space="preserve">, </w:delText>
              </w:r>
              <w:r w:rsidR="00345D56" w:rsidRPr="00945767" w:rsidDel="00056582">
                <w:delText xml:space="preserve">containing the </w:delText>
              </w:r>
              <w:r w:rsidR="00345D56" w:rsidRPr="00945767" w:rsidDel="00056582">
                <w:rPr>
                  <w:rStyle w:val="SAPScreenElement"/>
                </w:rPr>
                <w:delText>Open Enrollments</w:delText>
              </w:r>
              <w:r w:rsidR="00DC651E" w:rsidRPr="00945767" w:rsidDel="00056582">
                <w:delText xml:space="preserve"> </w:delText>
              </w:r>
              <w:r w:rsidR="00345D56" w:rsidRPr="00945767" w:rsidDel="00056582">
                <w:delText>and</w:delText>
              </w:r>
              <w:r w:rsidR="00DC651E" w:rsidRPr="00945767" w:rsidDel="00056582">
                <w:delText xml:space="preserve"> </w:delText>
              </w:r>
              <w:r w:rsidR="00345D56" w:rsidRPr="00945767" w:rsidDel="00056582">
                <w:rPr>
                  <w:rStyle w:val="SAPScreenElement"/>
                </w:rPr>
                <w:delText>Other Upcoming Enrollments</w:delText>
              </w:r>
              <w:r w:rsidR="00345D56" w:rsidRPr="00945767" w:rsidDel="00056582">
                <w:delText xml:space="preserve"> </w:delText>
              </w:r>
              <w:r w:rsidR="00DC651E" w:rsidRPr="00945767" w:rsidDel="00056582">
                <w:delText>subsections</w:delText>
              </w:r>
              <w:r w:rsidR="00345D56" w:rsidRPr="00945767" w:rsidDel="00056582">
                <w:delText>.</w:delText>
              </w:r>
            </w:del>
          </w:p>
        </w:tc>
        <w:tc>
          <w:tcPr>
            <w:tcW w:w="1170" w:type="dxa"/>
            <w:tcBorders>
              <w:top w:val="single" w:sz="8" w:space="0" w:color="999999"/>
              <w:left w:val="single" w:sz="8" w:space="0" w:color="999999"/>
              <w:bottom w:val="single" w:sz="8" w:space="0" w:color="999999"/>
              <w:right w:val="single" w:sz="8" w:space="0" w:color="999999"/>
            </w:tcBorders>
          </w:tcPr>
          <w:p w14:paraId="4387FED3" w14:textId="43D88708" w:rsidR="009724D1" w:rsidRPr="00945767" w:rsidDel="00056582" w:rsidRDefault="009724D1" w:rsidP="009724D1">
            <w:pPr>
              <w:rPr>
                <w:del w:id="980" w:author="Author" w:date="2018-01-26T09:26:00Z"/>
              </w:rPr>
            </w:pPr>
          </w:p>
        </w:tc>
      </w:tr>
      <w:tr w:rsidR="009724D1" w:rsidRPr="00945767" w:rsidDel="00056582" w14:paraId="341B0D30" w14:textId="196EA185" w:rsidTr="009F4086">
        <w:trPr>
          <w:trHeight w:val="288"/>
          <w:del w:id="981" w:author="Author" w:date="2018-01-26T09:26:00Z"/>
        </w:trPr>
        <w:tc>
          <w:tcPr>
            <w:tcW w:w="709" w:type="dxa"/>
            <w:tcBorders>
              <w:top w:val="single" w:sz="8" w:space="0" w:color="999999"/>
              <w:left w:val="single" w:sz="8" w:space="0" w:color="999999"/>
              <w:bottom w:val="single" w:sz="8" w:space="0" w:color="999999"/>
              <w:right w:val="single" w:sz="8" w:space="0" w:color="999999"/>
            </w:tcBorders>
          </w:tcPr>
          <w:p w14:paraId="5499272B" w14:textId="6EAB6CB5" w:rsidR="009724D1" w:rsidRPr="00945767" w:rsidDel="00056582" w:rsidRDefault="006C4D94" w:rsidP="009724D1">
            <w:pPr>
              <w:rPr>
                <w:del w:id="982" w:author="Author" w:date="2018-01-26T09:26:00Z"/>
              </w:rPr>
            </w:pPr>
            <w:del w:id="983" w:author="Author" w:date="2018-01-26T09:26:00Z">
              <w:r w:rsidRPr="00945767" w:rsidDel="00056582">
                <w:delText>5</w:delText>
              </w:r>
            </w:del>
          </w:p>
        </w:tc>
        <w:tc>
          <w:tcPr>
            <w:tcW w:w="1603" w:type="dxa"/>
            <w:tcBorders>
              <w:top w:val="single" w:sz="8" w:space="0" w:color="999999"/>
              <w:left w:val="single" w:sz="8" w:space="0" w:color="999999"/>
              <w:bottom w:val="single" w:sz="8" w:space="0" w:color="999999"/>
              <w:right w:val="single" w:sz="8" w:space="0" w:color="999999"/>
            </w:tcBorders>
          </w:tcPr>
          <w:p w14:paraId="12808F57" w14:textId="74A9F810" w:rsidR="009724D1" w:rsidRPr="00945767" w:rsidDel="00056582" w:rsidRDefault="00A4295D" w:rsidP="009724D1">
            <w:pPr>
              <w:rPr>
                <w:del w:id="984" w:author="Author" w:date="2018-01-26T09:26:00Z"/>
                <w:rStyle w:val="SAPEmphasis"/>
              </w:rPr>
            </w:pPr>
            <w:del w:id="985" w:author="Author" w:date="2018-01-26T09:26:00Z">
              <w:r w:rsidRPr="00945767" w:rsidDel="00056582">
                <w:rPr>
                  <w:rStyle w:val="SAPEmphasis"/>
                </w:rPr>
                <w:delText>Read Instructions (Optional)</w:delText>
              </w:r>
            </w:del>
          </w:p>
        </w:tc>
        <w:tc>
          <w:tcPr>
            <w:tcW w:w="4050" w:type="dxa"/>
            <w:tcBorders>
              <w:top w:val="single" w:sz="8" w:space="0" w:color="999999"/>
              <w:left w:val="single" w:sz="8" w:space="0" w:color="999999"/>
              <w:bottom w:val="single" w:sz="8" w:space="0" w:color="999999"/>
              <w:right w:val="single" w:sz="8" w:space="0" w:color="999999"/>
            </w:tcBorders>
          </w:tcPr>
          <w:p w14:paraId="17B0CA7F" w14:textId="52BC731D" w:rsidR="00AC5B0F" w:rsidRPr="00945767" w:rsidDel="00056582" w:rsidRDefault="00AC5B0F" w:rsidP="00AC5B0F">
            <w:pPr>
              <w:rPr>
                <w:del w:id="986" w:author="Author" w:date="2018-01-26T09:26:00Z"/>
                <w:rStyle w:val="SAPScreenElement"/>
                <w:rFonts w:ascii="BentonSans Book" w:hAnsi="BentonSans Book"/>
                <w:color w:val="auto"/>
              </w:rPr>
            </w:pPr>
            <w:del w:id="987" w:author="Author" w:date="2018-01-26T09:26:00Z">
              <w:r w:rsidRPr="00945767" w:rsidDel="00056582">
                <w:delText xml:space="preserve">In the </w:delText>
              </w:r>
              <w:r w:rsidRPr="00945767" w:rsidDel="00056582">
                <w:rPr>
                  <w:rStyle w:val="SAPScreenElement"/>
                </w:rPr>
                <w:delText>Open Enrollments</w:delText>
              </w:r>
              <w:r w:rsidRPr="00945767" w:rsidDel="00056582">
                <w:delText xml:space="preserve"> </w:delText>
              </w:r>
              <w:r w:rsidRPr="00945767" w:rsidDel="00056582">
                <w:rPr>
                  <w:rStyle w:val="SAPScreenElement"/>
                  <w:rFonts w:ascii="BentonSans Book" w:hAnsi="BentonSans Book"/>
                  <w:color w:val="auto"/>
                </w:rPr>
                <w:delText>subsection, details about the open enrollment process are displayed.</w:delText>
              </w:r>
            </w:del>
          </w:p>
          <w:p w14:paraId="6907B39A" w14:textId="6C75E026" w:rsidR="00AC5B0F" w:rsidRPr="00945767" w:rsidDel="00056582" w:rsidRDefault="00AC5B0F" w:rsidP="009724D1">
            <w:pPr>
              <w:rPr>
                <w:del w:id="988" w:author="Author" w:date="2018-01-26T09:26:00Z"/>
              </w:rPr>
            </w:pPr>
            <w:del w:id="989" w:author="Author" w:date="2018-01-26T09:26:00Z">
              <w:r w:rsidRPr="00945767" w:rsidDel="00056582">
                <w:rPr>
                  <w:rStyle w:val="SAPScreenElement"/>
                  <w:rFonts w:ascii="BentonSans Book" w:hAnsi="BentonSans Book"/>
                  <w:color w:val="auto"/>
                </w:rPr>
                <w:delText xml:space="preserve">Read the instructions and notes, if not already done as described in process step </w:delText>
              </w:r>
              <w:r w:rsidRPr="00670527" w:rsidDel="00056582">
                <w:rPr>
                  <w:rStyle w:val="SAPScreenElement"/>
                  <w:color w:val="auto"/>
                </w:rPr>
                <w:delText>Viewing my Eligible Benefits</w:delText>
              </w:r>
              <w:r w:rsidRPr="00945767" w:rsidDel="00056582">
                <w:rPr>
                  <w:rStyle w:val="SAPScreenElement"/>
                  <w:rFonts w:ascii="BentonSans Book" w:hAnsi="BentonSans Book"/>
                  <w:color w:val="auto"/>
                </w:rPr>
                <w:delText>.</w:delText>
              </w:r>
            </w:del>
          </w:p>
        </w:tc>
        <w:tc>
          <w:tcPr>
            <w:tcW w:w="3330" w:type="dxa"/>
            <w:tcBorders>
              <w:top w:val="single" w:sz="8" w:space="0" w:color="999999"/>
              <w:left w:val="single" w:sz="8" w:space="0" w:color="999999"/>
              <w:bottom w:val="single" w:sz="8" w:space="0" w:color="999999"/>
              <w:right w:val="single" w:sz="8" w:space="0" w:color="999999"/>
            </w:tcBorders>
          </w:tcPr>
          <w:p w14:paraId="67820138" w14:textId="01251469" w:rsidR="009724D1" w:rsidRPr="00945767" w:rsidDel="00056582" w:rsidRDefault="009724D1" w:rsidP="009724D1">
            <w:pPr>
              <w:rPr>
                <w:del w:id="990" w:author="Author" w:date="2018-01-26T09:26:00Z"/>
              </w:rPr>
            </w:pPr>
          </w:p>
        </w:tc>
        <w:tc>
          <w:tcPr>
            <w:tcW w:w="3420" w:type="dxa"/>
            <w:tcBorders>
              <w:top w:val="single" w:sz="8" w:space="0" w:color="999999"/>
              <w:left w:val="single" w:sz="8" w:space="0" w:color="999999"/>
              <w:bottom w:val="single" w:sz="8" w:space="0" w:color="999999"/>
              <w:right w:val="single" w:sz="8" w:space="0" w:color="999999"/>
            </w:tcBorders>
          </w:tcPr>
          <w:p w14:paraId="0175BF3A" w14:textId="068CA457" w:rsidR="009724D1" w:rsidRPr="00945767" w:rsidDel="00056582" w:rsidRDefault="009724D1" w:rsidP="009724D1">
            <w:pPr>
              <w:rPr>
                <w:del w:id="991" w:author="Author" w:date="2018-01-26T09:26:00Z"/>
              </w:rPr>
            </w:pPr>
          </w:p>
        </w:tc>
        <w:tc>
          <w:tcPr>
            <w:tcW w:w="1170" w:type="dxa"/>
            <w:tcBorders>
              <w:top w:val="single" w:sz="8" w:space="0" w:color="999999"/>
              <w:left w:val="single" w:sz="8" w:space="0" w:color="999999"/>
              <w:bottom w:val="single" w:sz="8" w:space="0" w:color="999999"/>
              <w:right w:val="single" w:sz="8" w:space="0" w:color="999999"/>
            </w:tcBorders>
          </w:tcPr>
          <w:p w14:paraId="1D35CD8B" w14:textId="5C8946D1" w:rsidR="009724D1" w:rsidRPr="00945767" w:rsidDel="00056582" w:rsidRDefault="009724D1" w:rsidP="009724D1">
            <w:pPr>
              <w:rPr>
                <w:del w:id="992" w:author="Author" w:date="2018-01-26T09:26:00Z"/>
              </w:rPr>
            </w:pPr>
          </w:p>
        </w:tc>
      </w:tr>
      <w:tr w:rsidR="006C4D94" w:rsidRPr="00945767" w:rsidDel="00056582" w14:paraId="19274527" w14:textId="7EBD5DEC" w:rsidTr="009F4086">
        <w:trPr>
          <w:trHeight w:val="288"/>
          <w:del w:id="993" w:author="Author" w:date="2018-01-26T09:26:00Z"/>
        </w:trPr>
        <w:tc>
          <w:tcPr>
            <w:tcW w:w="709" w:type="dxa"/>
            <w:vMerge w:val="restart"/>
            <w:tcBorders>
              <w:top w:val="single" w:sz="8" w:space="0" w:color="999999"/>
              <w:left w:val="single" w:sz="8" w:space="0" w:color="999999"/>
              <w:right w:val="single" w:sz="8" w:space="0" w:color="999999"/>
            </w:tcBorders>
          </w:tcPr>
          <w:p w14:paraId="403C7B7A" w14:textId="44371A85" w:rsidR="006C4D94" w:rsidRPr="00945767" w:rsidDel="00056582" w:rsidRDefault="006C4D94" w:rsidP="009724D1">
            <w:pPr>
              <w:rPr>
                <w:del w:id="994" w:author="Author" w:date="2018-01-26T09:26:00Z"/>
              </w:rPr>
            </w:pPr>
            <w:del w:id="995" w:author="Author" w:date="2018-01-26T09:26:00Z">
              <w:r w:rsidRPr="00945767" w:rsidDel="00056582">
                <w:delText>6</w:delText>
              </w:r>
            </w:del>
          </w:p>
        </w:tc>
        <w:tc>
          <w:tcPr>
            <w:tcW w:w="1603" w:type="dxa"/>
            <w:vMerge w:val="restart"/>
            <w:tcBorders>
              <w:top w:val="single" w:sz="8" w:space="0" w:color="999999"/>
              <w:left w:val="single" w:sz="8" w:space="0" w:color="999999"/>
              <w:right w:val="single" w:sz="8" w:space="0" w:color="999999"/>
            </w:tcBorders>
          </w:tcPr>
          <w:p w14:paraId="6B59D295" w14:textId="11014ACB" w:rsidR="006C4D94" w:rsidRPr="00945767" w:rsidDel="00056582" w:rsidRDefault="006C4D94" w:rsidP="009724D1">
            <w:pPr>
              <w:rPr>
                <w:del w:id="996" w:author="Author" w:date="2018-01-26T09:26:00Z"/>
                <w:rStyle w:val="SAPEmphasis"/>
              </w:rPr>
            </w:pPr>
            <w:del w:id="997" w:author="Author" w:date="2018-01-26T09:26:00Z">
              <w:r w:rsidRPr="00945767" w:rsidDel="00056582">
                <w:rPr>
                  <w:rStyle w:val="SAPEmphasis"/>
                </w:rPr>
                <w:delText>Check Dependent Details</w:delText>
              </w:r>
            </w:del>
          </w:p>
        </w:tc>
        <w:tc>
          <w:tcPr>
            <w:tcW w:w="4050" w:type="dxa"/>
            <w:tcBorders>
              <w:top w:val="single" w:sz="8" w:space="0" w:color="999999"/>
              <w:left w:val="single" w:sz="8" w:space="0" w:color="999999"/>
              <w:bottom w:val="single" w:sz="8" w:space="0" w:color="999999"/>
              <w:right w:val="single" w:sz="8" w:space="0" w:color="999999"/>
            </w:tcBorders>
          </w:tcPr>
          <w:p w14:paraId="6FF0811B" w14:textId="21BFA19B" w:rsidR="006C4D94" w:rsidRPr="00670527" w:rsidDel="00056582" w:rsidRDefault="006C4D94" w:rsidP="009724D1">
            <w:pPr>
              <w:rPr>
                <w:del w:id="998" w:author="Author" w:date="2018-01-26T09:26:00Z"/>
              </w:rPr>
            </w:pPr>
            <w:del w:id="999" w:author="Author" w:date="2018-01-26T09:26:00Z">
              <w:r w:rsidRPr="00945767" w:rsidDel="00056582">
                <w:delText xml:space="preserve">In the </w:delText>
              </w:r>
              <w:r w:rsidRPr="00945767" w:rsidDel="00056582">
                <w:rPr>
                  <w:rStyle w:val="SAPScreenElement"/>
                </w:rPr>
                <w:delText>Open Enrollments</w:delText>
              </w:r>
              <w:r w:rsidRPr="00945767" w:rsidDel="00056582">
                <w:delText xml:space="preserve"> </w:delText>
              </w:r>
              <w:r w:rsidRPr="00945767" w:rsidDel="00056582">
                <w:rPr>
                  <w:rStyle w:val="SAPScreenElement"/>
                  <w:rFonts w:ascii="BentonSans Book" w:hAnsi="BentonSans Book"/>
                  <w:color w:val="auto"/>
                </w:rPr>
                <w:delText xml:space="preserve">subsection, select the </w:delText>
              </w:r>
              <w:r w:rsidRPr="00670527" w:rsidDel="00056582">
                <w:rPr>
                  <w:rStyle w:val="SAPScreenElement"/>
                </w:rPr>
                <w:delText>Check Dependent Details</w:delText>
              </w:r>
              <w:r w:rsidRPr="00945767" w:rsidDel="00056582">
                <w:rPr>
                  <w:rStyle w:val="SAPScreenElement"/>
                  <w:rFonts w:ascii="BentonSans Book" w:hAnsi="BentonSans Book"/>
                  <w:color w:val="auto"/>
                </w:rPr>
                <w:delText xml:space="preserve"> link.</w:delText>
              </w:r>
            </w:del>
          </w:p>
        </w:tc>
        <w:tc>
          <w:tcPr>
            <w:tcW w:w="3330" w:type="dxa"/>
            <w:tcBorders>
              <w:top w:val="single" w:sz="8" w:space="0" w:color="999999"/>
              <w:left w:val="single" w:sz="8" w:space="0" w:color="999999"/>
              <w:bottom w:val="single" w:sz="8" w:space="0" w:color="999999"/>
              <w:right w:val="single" w:sz="8" w:space="0" w:color="999999"/>
            </w:tcBorders>
          </w:tcPr>
          <w:p w14:paraId="7895E70F" w14:textId="4FA78BE7" w:rsidR="006C4D94" w:rsidRPr="00945767" w:rsidDel="00056582" w:rsidRDefault="006C4D94" w:rsidP="009724D1">
            <w:pPr>
              <w:rPr>
                <w:del w:id="1000" w:author="Author" w:date="2018-01-26T09:26:00Z"/>
              </w:rPr>
            </w:pPr>
          </w:p>
        </w:tc>
        <w:tc>
          <w:tcPr>
            <w:tcW w:w="3420" w:type="dxa"/>
            <w:tcBorders>
              <w:top w:val="single" w:sz="8" w:space="0" w:color="999999"/>
              <w:left w:val="single" w:sz="8" w:space="0" w:color="999999"/>
              <w:bottom w:val="single" w:sz="8" w:space="0" w:color="999999"/>
              <w:right w:val="single" w:sz="8" w:space="0" w:color="999999"/>
            </w:tcBorders>
          </w:tcPr>
          <w:p w14:paraId="29CE2D33" w14:textId="0B4D350C" w:rsidR="006C4D94" w:rsidRPr="00945767" w:rsidDel="00056582" w:rsidRDefault="006C4D94" w:rsidP="009724D1">
            <w:pPr>
              <w:rPr>
                <w:del w:id="1001" w:author="Author" w:date="2018-01-26T09:26:00Z"/>
              </w:rPr>
            </w:pPr>
            <w:del w:id="1002" w:author="Author" w:date="2018-01-26T09:26:00Z">
              <w:r w:rsidRPr="00945767" w:rsidDel="00056582">
                <w:delText xml:space="preserve">A new page opens, containing your </w:delText>
              </w:r>
              <w:r w:rsidRPr="00670527" w:rsidDel="00056582">
                <w:rPr>
                  <w:rStyle w:val="SAPScreenElement"/>
                </w:rPr>
                <w:delText xml:space="preserve">Employee File </w:delText>
              </w:r>
              <w:r w:rsidRPr="00670527" w:rsidDel="00056582">
                <w:delText>page</w:delText>
              </w:r>
              <w:r w:rsidRPr="00945767" w:rsidDel="00056582">
                <w:delText>.</w:delText>
              </w:r>
            </w:del>
          </w:p>
        </w:tc>
        <w:tc>
          <w:tcPr>
            <w:tcW w:w="1170" w:type="dxa"/>
            <w:tcBorders>
              <w:top w:val="single" w:sz="8" w:space="0" w:color="999999"/>
              <w:left w:val="single" w:sz="8" w:space="0" w:color="999999"/>
              <w:bottom w:val="single" w:sz="8" w:space="0" w:color="999999"/>
              <w:right w:val="single" w:sz="8" w:space="0" w:color="999999"/>
            </w:tcBorders>
          </w:tcPr>
          <w:p w14:paraId="65A8D604" w14:textId="2BF8B17A" w:rsidR="006C4D94" w:rsidRPr="00945767" w:rsidDel="00056582" w:rsidRDefault="006C4D94" w:rsidP="009724D1">
            <w:pPr>
              <w:rPr>
                <w:del w:id="1003" w:author="Author" w:date="2018-01-26T09:26:00Z"/>
              </w:rPr>
            </w:pPr>
          </w:p>
        </w:tc>
      </w:tr>
      <w:tr w:rsidR="006C4D94" w:rsidRPr="00945767" w:rsidDel="00056582" w14:paraId="652CB7AD" w14:textId="400FD63E" w:rsidTr="009F4086">
        <w:trPr>
          <w:trHeight w:val="288"/>
          <w:del w:id="1004" w:author="Author" w:date="2018-01-26T09:26:00Z"/>
        </w:trPr>
        <w:tc>
          <w:tcPr>
            <w:tcW w:w="709" w:type="dxa"/>
            <w:vMerge/>
            <w:tcBorders>
              <w:left w:val="single" w:sz="8" w:space="0" w:color="999999"/>
              <w:right w:val="single" w:sz="8" w:space="0" w:color="999999"/>
            </w:tcBorders>
          </w:tcPr>
          <w:p w14:paraId="4AE5D315" w14:textId="41C92750" w:rsidR="006C4D94" w:rsidRPr="00945767" w:rsidDel="00056582" w:rsidRDefault="006C4D94" w:rsidP="009724D1">
            <w:pPr>
              <w:rPr>
                <w:del w:id="1005" w:author="Author" w:date="2018-01-26T09:26:00Z"/>
              </w:rPr>
            </w:pPr>
          </w:p>
        </w:tc>
        <w:tc>
          <w:tcPr>
            <w:tcW w:w="1603" w:type="dxa"/>
            <w:vMerge/>
            <w:tcBorders>
              <w:left w:val="single" w:sz="8" w:space="0" w:color="999999"/>
              <w:right w:val="single" w:sz="8" w:space="0" w:color="999999"/>
            </w:tcBorders>
          </w:tcPr>
          <w:p w14:paraId="6DDFAD36" w14:textId="5CF5F636" w:rsidR="006C4D94" w:rsidRPr="00945767" w:rsidDel="00056582" w:rsidRDefault="006C4D94" w:rsidP="009724D1">
            <w:pPr>
              <w:rPr>
                <w:del w:id="1006" w:author="Author" w:date="2018-01-26T09:26:00Z"/>
                <w:rStyle w:val="SAPEmphasis"/>
              </w:rPr>
            </w:pPr>
          </w:p>
        </w:tc>
        <w:tc>
          <w:tcPr>
            <w:tcW w:w="4050" w:type="dxa"/>
            <w:tcBorders>
              <w:top w:val="single" w:sz="8" w:space="0" w:color="999999"/>
              <w:left w:val="single" w:sz="8" w:space="0" w:color="999999"/>
              <w:bottom w:val="single" w:sz="8" w:space="0" w:color="999999"/>
              <w:right w:val="single" w:sz="8" w:space="0" w:color="999999"/>
            </w:tcBorders>
          </w:tcPr>
          <w:p w14:paraId="3904CFA1" w14:textId="4E4C8FB9" w:rsidR="006C4D94" w:rsidRPr="00945767" w:rsidDel="00056582" w:rsidRDefault="006C4D94" w:rsidP="009724D1">
            <w:pPr>
              <w:rPr>
                <w:del w:id="1007" w:author="Author" w:date="2018-01-26T09:26:00Z"/>
              </w:rPr>
            </w:pPr>
            <w:del w:id="1008" w:author="Author" w:date="2018-01-26T09:26:00Z">
              <w:r w:rsidRPr="00945767" w:rsidDel="00056582">
                <w:delText xml:space="preserve">Go to the </w:delText>
              </w:r>
              <w:r w:rsidRPr="00670527" w:rsidDel="00056582">
                <w:rPr>
                  <w:rStyle w:val="SAPScreenElement"/>
                </w:rPr>
                <w:delText>Dependents</w:delText>
              </w:r>
              <w:r w:rsidRPr="00945767" w:rsidDel="00056582">
                <w:delText xml:space="preserve"> subsection and view the data of your dependents as maintained in the system.</w:delText>
              </w:r>
            </w:del>
          </w:p>
        </w:tc>
        <w:tc>
          <w:tcPr>
            <w:tcW w:w="3330" w:type="dxa"/>
            <w:tcBorders>
              <w:top w:val="single" w:sz="8" w:space="0" w:color="999999"/>
              <w:left w:val="single" w:sz="8" w:space="0" w:color="999999"/>
              <w:bottom w:val="single" w:sz="8" w:space="0" w:color="999999"/>
              <w:right w:val="single" w:sz="8" w:space="0" w:color="999999"/>
            </w:tcBorders>
          </w:tcPr>
          <w:p w14:paraId="089E1342" w14:textId="6A329674" w:rsidR="006C4D94" w:rsidRPr="00945767" w:rsidDel="00056582" w:rsidRDefault="006C4D94" w:rsidP="009724D1">
            <w:pPr>
              <w:rPr>
                <w:del w:id="1009" w:author="Author" w:date="2018-01-26T09:26:00Z"/>
              </w:rPr>
            </w:pPr>
          </w:p>
        </w:tc>
        <w:tc>
          <w:tcPr>
            <w:tcW w:w="3420" w:type="dxa"/>
            <w:tcBorders>
              <w:top w:val="single" w:sz="8" w:space="0" w:color="999999"/>
              <w:left w:val="single" w:sz="8" w:space="0" w:color="999999"/>
              <w:bottom w:val="single" w:sz="8" w:space="0" w:color="999999"/>
              <w:right w:val="single" w:sz="8" w:space="0" w:color="999999"/>
            </w:tcBorders>
          </w:tcPr>
          <w:p w14:paraId="33556E32" w14:textId="31C2CFB6" w:rsidR="006C4D94" w:rsidRPr="00945767" w:rsidDel="00056582" w:rsidRDefault="006C4D94" w:rsidP="009724D1">
            <w:pPr>
              <w:rPr>
                <w:del w:id="1010" w:author="Author" w:date="2018-01-26T09:26:00Z"/>
              </w:rPr>
            </w:pPr>
          </w:p>
        </w:tc>
        <w:tc>
          <w:tcPr>
            <w:tcW w:w="1170" w:type="dxa"/>
            <w:tcBorders>
              <w:top w:val="single" w:sz="8" w:space="0" w:color="999999"/>
              <w:left w:val="single" w:sz="8" w:space="0" w:color="999999"/>
              <w:bottom w:val="single" w:sz="8" w:space="0" w:color="999999"/>
              <w:right w:val="single" w:sz="8" w:space="0" w:color="999999"/>
            </w:tcBorders>
          </w:tcPr>
          <w:p w14:paraId="6F7135E0" w14:textId="19A73E5B" w:rsidR="006C4D94" w:rsidRPr="00945767" w:rsidDel="00056582" w:rsidRDefault="006C4D94" w:rsidP="009724D1">
            <w:pPr>
              <w:rPr>
                <w:del w:id="1011" w:author="Author" w:date="2018-01-26T09:26:00Z"/>
              </w:rPr>
            </w:pPr>
          </w:p>
        </w:tc>
      </w:tr>
      <w:tr w:rsidR="006C4D94" w:rsidRPr="00945767" w:rsidDel="00056582" w14:paraId="04E37D94" w14:textId="34F99583" w:rsidTr="009F4086">
        <w:trPr>
          <w:trHeight w:val="288"/>
          <w:del w:id="1012" w:author="Author" w:date="2018-01-26T09:26:00Z"/>
        </w:trPr>
        <w:tc>
          <w:tcPr>
            <w:tcW w:w="709" w:type="dxa"/>
            <w:vMerge/>
            <w:tcBorders>
              <w:left w:val="single" w:sz="8" w:space="0" w:color="999999"/>
              <w:bottom w:val="single" w:sz="8" w:space="0" w:color="999999"/>
              <w:right w:val="single" w:sz="8" w:space="0" w:color="999999"/>
            </w:tcBorders>
          </w:tcPr>
          <w:p w14:paraId="5D35B705" w14:textId="3A9AD04E" w:rsidR="006C4D94" w:rsidRPr="00945767" w:rsidDel="00056582" w:rsidRDefault="006C4D94" w:rsidP="009724D1">
            <w:pPr>
              <w:rPr>
                <w:del w:id="1013" w:author="Author" w:date="2018-01-26T09:26:00Z"/>
              </w:rPr>
            </w:pPr>
          </w:p>
        </w:tc>
        <w:tc>
          <w:tcPr>
            <w:tcW w:w="1603" w:type="dxa"/>
            <w:vMerge/>
            <w:tcBorders>
              <w:left w:val="single" w:sz="8" w:space="0" w:color="999999"/>
              <w:bottom w:val="single" w:sz="8" w:space="0" w:color="999999"/>
              <w:right w:val="single" w:sz="8" w:space="0" w:color="999999"/>
            </w:tcBorders>
          </w:tcPr>
          <w:p w14:paraId="70BB175A" w14:textId="60361A9F" w:rsidR="006C4D94" w:rsidRPr="00945767" w:rsidDel="00056582" w:rsidRDefault="006C4D94" w:rsidP="009724D1">
            <w:pPr>
              <w:rPr>
                <w:del w:id="1014" w:author="Author" w:date="2018-01-26T09:26:00Z"/>
                <w:rStyle w:val="SAPEmphasis"/>
              </w:rPr>
            </w:pPr>
          </w:p>
        </w:tc>
        <w:tc>
          <w:tcPr>
            <w:tcW w:w="4050" w:type="dxa"/>
            <w:tcBorders>
              <w:top w:val="single" w:sz="8" w:space="0" w:color="999999"/>
              <w:left w:val="single" w:sz="8" w:space="0" w:color="999999"/>
              <w:bottom w:val="single" w:sz="8" w:space="0" w:color="999999"/>
              <w:right w:val="single" w:sz="8" w:space="0" w:color="999999"/>
            </w:tcBorders>
          </w:tcPr>
          <w:p w14:paraId="547BBE0C" w14:textId="2CECD4A7" w:rsidR="006C4D94" w:rsidRPr="00945767" w:rsidDel="00056582" w:rsidRDefault="006C4D94" w:rsidP="009724D1">
            <w:pPr>
              <w:rPr>
                <w:del w:id="1015" w:author="Author" w:date="2018-01-26T09:26:00Z"/>
              </w:rPr>
            </w:pPr>
            <w:del w:id="1016" w:author="Author" w:date="2018-01-26T09:26:00Z">
              <w:r w:rsidRPr="00945767" w:rsidDel="00056582">
                <w:delText xml:space="preserve">Go back to the </w:delText>
              </w:r>
              <w:r w:rsidRPr="00945767" w:rsidDel="00056582">
                <w:rPr>
                  <w:rStyle w:val="SAPScreenElement"/>
                </w:rPr>
                <w:delText>Benefits</w:delText>
              </w:r>
              <w:r w:rsidRPr="00945767" w:rsidDel="00056582">
                <w:rPr>
                  <w:lang w:eastAsia="zh-SG"/>
                </w:rPr>
                <w:delText xml:space="preserve"> </w:delText>
              </w:r>
              <w:r w:rsidRPr="00945767" w:rsidDel="00056582">
                <w:delText xml:space="preserve">page. </w:delText>
              </w:r>
            </w:del>
          </w:p>
        </w:tc>
        <w:tc>
          <w:tcPr>
            <w:tcW w:w="3330" w:type="dxa"/>
            <w:tcBorders>
              <w:top w:val="single" w:sz="8" w:space="0" w:color="999999"/>
              <w:left w:val="single" w:sz="8" w:space="0" w:color="999999"/>
              <w:bottom w:val="single" w:sz="8" w:space="0" w:color="999999"/>
              <w:right w:val="single" w:sz="8" w:space="0" w:color="999999"/>
            </w:tcBorders>
          </w:tcPr>
          <w:p w14:paraId="2A36B0FF" w14:textId="14A6CE1B" w:rsidR="006C4D94" w:rsidRPr="00945767" w:rsidDel="00056582" w:rsidRDefault="006C4D94" w:rsidP="009724D1">
            <w:pPr>
              <w:rPr>
                <w:del w:id="1017" w:author="Author" w:date="2018-01-26T09:26:00Z"/>
              </w:rPr>
            </w:pPr>
          </w:p>
        </w:tc>
        <w:tc>
          <w:tcPr>
            <w:tcW w:w="3420" w:type="dxa"/>
            <w:tcBorders>
              <w:top w:val="single" w:sz="8" w:space="0" w:color="999999"/>
              <w:left w:val="single" w:sz="8" w:space="0" w:color="999999"/>
              <w:bottom w:val="single" w:sz="8" w:space="0" w:color="999999"/>
              <w:right w:val="single" w:sz="8" w:space="0" w:color="999999"/>
            </w:tcBorders>
          </w:tcPr>
          <w:p w14:paraId="0F30E9ED" w14:textId="5E3DA791" w:rsidR="006C4D94" w:rsidRPr="00945767" w:rsidDel="00056582" w:rsidRDefault="006C4D94" w:rsidP="009724D1">
            <w:pPr>
              <w:rPr>
                <w:del w:id="1018" w:author="Author" w:date="2018-01-26T09:26:00Z"/>
              </w:rPr>
            </w:pPr>
          </w:p>
        </w:tc>
        <w:tc>
          <w:tcPr>
            <w:tcW w:w="1170" w:type="dxa"/>
            <w:tcBorders>
              <w:top w:val="single" w:sz="8" w:space="0" w:color="999999"/>
              <w:left w:val="single" w:sz="8" w:space="0" w:color="999999"/>
              <w:bottom w:val="single" w:sz="8" w:space="0" w:color="999999"/>
              <w:right w:val="single" w:sz="8" w:space="0" w:color="999999"/>
            </w:tcBorders>
          </w:tcPr>
          <w:p w14:paraId="628AE0EB" w14:textId="7E5243A2" w:rsidR="006C4D94" w:rsidRPr="00945767" w:rsidDel="00056582" w:rsidRDefault="006C4D94" w:rsidP="009724D1">
            <w:pPr>
              <w:rPr>
                <w:del w:id="1019" w:author="Author" w:date="2018-01-26T09:26:00Z"/>
              </w:rPr>
            </w:pPr>
          </w:p>
        </w:tc>
      </w:tr>
      <w:tr w:rsidR="009724D1" w:rsidRPr="00945767" w:rsidDel="00056582" w14:paraId="4F8A247E" w14:textId="0BFCDD9D" w:rsidTr="009F4086">
        <w:trPr>
          <w:trHeight w:val="288"/>
          <w:del w:id="1020" w:author="Author" w:date="2018-01-26T09:26:00Z"/>
        </w:trPr>
        <w:tc>
          <w:tcPr>
            <w:tcW w:w="709" w:type="dxa"/>
            <w:tcBorders>
              <w:top w:val="single" w:sz="8" w:space="0" w:color="999999"/>
              <w:left w:val="single" w:sz="8" w:space="0" w:color="999999"/>
              <w:bottom w:val="single" w:sz="8" w:space="0" w:color="999999"/>
              <w:right w:val="single" w:sz="8" w:space="0" w:color="999999"/>
            </w:tcBorders>
          </w:tcPr>
          <w:p w14:paraId="032CF440" w14:textId="4E9BB433" w:rsidR="009724D1" w:rsidRPr="00945767" w:rsidDel="00056582" w:rsidRDefault="006C4D94" w:rsidP="009724D1">
            <w:pPr>
              <w:rPr>
                <w:del w:id="1021" w:author="Author" w:date="2018-01-26T09:26:00Z"/>
              </w:rPr>
            </w:pPr>
            <w:del w:id="1022" w:author="Author" w:date="2018-01-26T09:26:00Z">
              <w:r w:rsidRPr="00945767" w:rsidDel="00056582">
                <w:lastRenderedPageBreak/>
                <w:delText>7</w:delText>
              </w:r>
            </w:del>
          </w:p>
        </w:tc>
        <w:tc>
          <w:tcPr>
            <w:tcW w:w="1603" w:type="dxa"/>
            <w:tcBorders>
              <w:top w:val="single" w:sz="8" w:space="0" w:color="999999"/>
              <w:left w:val="single" w:sz="8" w:space="0" w:color="999999"/>
              <w:bottom w:val="single" w:sz="8" w:space="0" w:color="999999"/>
              <w:right w:val="single" w:sz="8" w:space="0" w:color="999999"/>
            </w:tcBorders>
          </w:tcPr>
          <w:p w14:paraId="6EA2ED00" w14:textId="7D209BFF" w:rsidR="009724D1" w:rsidRPr="00945767" w:rsidDel="00056582" w:rsidRDefault="008B3ED0" w:rsidP="009724D1">
            <w:pPr>
              <w:rPr>
                <w:del w:id="1023" w:author="Author" w:date="2018-01-26T09:26:00Z"/>
                <w:rStyle w:val="SAPEmphasis"/>
              </w:rPr>
            </w:pPr>
            <w:del w:id="1024" w:author="Author" w:date="2018-01-26T09:26:00Z">
              <w:r w:rsidRPr="00945767" w:rsidDel="00056582">
                <w:rPr>
                  <w:rStyle w:val="SAPEmphasis"/>
                </w:rPr>
                <w:delText>Select Benefit to Enroll in</w:delText>
              </w:r>
            </w:del>
          </w:p>
        </w:tc>
        <w:tc>
          <w:tcPr>
            <w:tcW w:w="4050" w:type="dxa"/>
            <w:tcBorders>
              <w:top w:val="single" w:sz="8" w:space="0" w:color="999999"/>
              <w:left w:val="single" w:sz="8" w:space="0" w:color="999999"/>
              <w:bottom w:val="single" w:sz="8" w:space="0" w:color="999999"/>
              <w:right w:val="single" w:sz="8" w:space="0" w:color="999999"/>
            </w:tcBorders>
          </w:tcPr>
          <w:p w14:paraId="7B6B0A37" w14:textId="267362B4" w:rsidR="009724D1" w:rsidRPr="00945767" w:rsidDel="00056582" w:rsidRDefault="0050183E" w:rsidP="009724D1">
            <w:pPr>
              <w:rPr>
                <w:del w:id="1025" w:author="Author" w:date="2018-01-26T09:26:00Z"/>
              </w:rPr>
            </w:pPr>
            <w:del w:id="1026" w:author="Author" w:date="2018-01-26T09:26:00Z">
              <w:r w:rsidRPr="00945767" w:rsidDel="00056582">
                <w:delText xml:space="preserve">In the </w:delText>
              </w:r>
              <w:r w:rsidRPr="00945767" w:rsidDel="00056582">
                <w:rPr>
                  <w:rStyle w:val="SAPScreenElement"/>
                </w:rPr>
                <w:delText>&lt;benefit name&gt;</w:delText>
              </w:r>
              <w:r w:rsidRPr="00945767" w:rsidDel="00056582">
                <w:delText xml:space="preserve"> </w:delText>
              </w:r>
              <w:r w:rsidRPr="009F4086" w:rsidDel="00056582">
                <w:delText>block</w:delText>
              </w:r>
              <w:r w:rsidRPr="00945767" w:rsidDel="00056582">
                <w:delText xml:space="preserve"> related to the benefit you want to enroll in</w:delText>
              </w:r>
              <w:r w:rsidR="00345D56" w:rsidRPr="00945767" w:rsidDel="00056582">
                <w:delText xml:space="preserve">, for example </w:delText>
              </w:r>
              <w:r w:rsidR="00345D56" w:rsidRPr="00670527" w:rsidDel="00056582">
                <w:rPr>
                  <w:rStyle w:val="SAPScreenElement"/>
                </w:rPr>
                <w:delText>Medical Insurance</w:delText>
              </w:r>
              <w:r w:rsidRPr="00945767" w:rsidDel="00056582">
                <w:delText>, c</w:delText>
              </w:r>
              <w:r w:rsidR="00582854" w:rsidRPr="00945767" w:rsidDel="00056582">
                <w:delText xml:space="preserve">hoose </w:delText>
              </w:r>
              <w:r w:rsidR="00B01D94" w:rsidRPr="00945767" w:rsidDel="00056582">
                <w:delText xml:space="preserve">the </w:delText>
              </w:r>
              <w:r w:rsidR="00B01D94" w:rsidRPr="00945767" w:rsidDel="00056582">
                <w:rPr>
                  <w:rStyle w:val="SAPScreenElement"/>
                </w:rPr>
                <w:delText>Select Benefit</w:delText>
              </w:r>
              <w:r w:rsidR="00B01D94" w:rsidRPr="00945767" w:rsidDel="00056582">
                <w:delText xml:space="preserve"> button.</w:delText>
              </w:r>
            </w:del>
          </w:p>
        </w:tc>
        <w:tc>
          <w:tcPr>
            <w:tcW w:w="3330" w:type="dxa"/>
            <w:tcBorders>
              <w:top w:val="single" w:sz="8" w:space="0" w:color="999999"/>
              <w:left w:val="single" w:sz="8" w:space="0" w:color="999999"/>
              <w:bottom w:val="single" w:sz="8" w:space="0" w:color="999999"/>
              <w:right w:val="single" w:sz="8" w:space="0" w:color="999999"/>
            </w:tcBorders>
          </w:tcPr>
          <w:p w14:paraId="5473E26E" w14:textId="339E507F" w:rsidR="009724D1" w:rsidRPr="00945767" w:rsidDel="00056582" w:rsidRDefault="009724D1" w:rsidP="009724D1">
            <w:pPr>
              <w:rPr>
                <w:del w:id="1027" w:author="Author" w:date="2018-01-26T09:26:00Z"/>
              </w:rPr>
            </w:pPr>
          </w:p>
        </w:tc>
        <w:tc>
          <w:tcPr>
            <w:tcW w:w="3420" w:type="dxa"/>
            <w:tcBorders>
              <w:top w:val="single" w:sz="8" w:space="0" w:color="999999"/>
              <w:left w:val="single" w:sz="8" w:space="0" w:color="999999"/>
              <w:bottom w:val="single" w:sz="8" w:space="0" w:color="999999"/>
              <w:right w:val="single" w:sz="8" w:space="0" w:color="999999"/>
            </w:tcBorders>
          </w:tcPr>
          <w:p w14:paraId="7CC278F0" w14:textId="0F769FAD" w:rsidR="009724D1" w:rsidRPr="00945767" w:rsidDel="00056582" w:rsidRDefault="00B01D94" w:rsidP="009724D1">
            <w:pPr>
              <w:rPr>
                <w:del w:id="1028" w:author="Author" w:date="2018-01-26T09:26:00Z"/>
              </w:rPr>
            </w:pPr>
            <w:del w:id="1029" w:author="Author" w:date="2018-01-26T09:26:00Z">
              <w:r w:rsidRPr="00945767" w:rsidDel="00056582">
                <w:delText xml:space="preserve">The </w:delText>
              </w:r>
              <w:r w:rsidRPr="00945767" w:rsidDel="00056582">
                <w:rPr>
                  <w:rStyle w:val="SAPScreenElement"/>
                </w:rPr>
                <w:delText xml:space="preserve">Enrollment </w:delText>
              </w:r>
              <w:r w:rsidR="00ED055D" w:rsidRPr="00945767" w:rsidDel="00056582">
                <w:rPr>
                  <w:rStyle w:val="SAPScreenElement"/>
                </w:rPr>
                <w:delText xml:space="preserve">of </w:delText>
              </w:r>
              <w:r w:rsidRPr="00945767" w:rsidDel="00056582">
                <w:rPr>
                  <w:rStyle w:val="SAPScreenElement"/>
                </w:rPr>
                <w:delText>&lt;benefit name&gt;</w:delText>
              </w:r>
              <w:r w:rsidRPr="00945767" w:rsidDel="00056582">
                <w:delText xml:space="preserve"> dialog box is displayed.</w:delText>
              </w:r>
            </w:del>
          </w:p>
        </w:tc>
        <w:tc>
          <w:tcPr>
            <w:tcW w:w="1170" w:type="dxa"/>
            <w:tcBorders>
              <w:top w:val="single" w:sz="8" w:space="0" w:color="999999"/>
              <w:left w:val="single" w:sz="8" w:space="0" w:color="999999"/>
              <w:bottom w:val="single" w:sz="8" w:space="0" w:color="999999"/>
              <w:right w:val="single" w:sz="8" w:space="0" w:color="999999"/>
            </w:tcBorders>
          </w:tcPr>
          <w:p w14:paraId="4BA68D5E" w14:textId="54D8608D" w:rsidR="009724D1" w:rsidRPr="00945767" w:rsidDel="00056582" w:rsidRDefault="009724D1" w:rsidP="009724D1">
            <w:pPr>
              <w:rPr>
                <w:del w:id="1030" w:author="Author" w:date="2018-01-26T09:26:00Z"/>
              </w:rPr>
            </w:pPr>
          </w:p>
        </w:tc>
      </w:tr>
      <w:tr w:rsidR="0097721E" w:rsidRPr="00945767" w:rsidDel="00056582" w14:paraId="00CD8D15" w14:textId="3D6D03CE" w:rsidTr="009F4086">
        <w:trPr>
          <w:trHeight w:val="288"/>
          <w:del w:id="1031" w:author="Author" w:date="2018-01-26T09:26:00Z"/>
        </w:trPr>
        <w:tc>
          <w:tcPr>
            <w:tcW w:w="709" w:type="dxa"/>
            <w:vMerge w:val="restart"/>
            <w:tcBorders>
              <w:top w:val="single" w:sz="8" w:space="0" w:color="999999"/>
              <w:left w:val="single" w:sz="8" w:space="0" w:color="999999"/>
              <w:right w:val="single" w:sz="8" w:space="0" w:color="999999"/>
            </w:tcBorders>
          </w:tcPr>
          <w:p w14:paraId="3C076685" w14:textId="7ECE8215" w:rsidR="0097721E" w:rsidRPr="00945767" w:rsidDel="00056582" w:rsidRDefault="0097721E" w:rsidP="009724D1">
            <w:pPr>
              <w:rPr>
                <w:del w:id="1032" w:author="Author" w:date="2018-01-26T09:26:00Z"/>
              </w:rPr>
            </w:pPr>
            <w:del w:id="1033" w:author="Author" w:date="2018-01-26T09:26:00Z">
              <w:r w:rsidRPr="00945767" w:rsidDel="00056582">
                <w:delText>8</w:delText>
              </w:r>
            </w:del>
          </w:p>
        </w:tc>
        <w:tc>
          <w:tcPr>
            <w:tcW w:w="1603" w:type="dxa"/>
            <w:vMerge w:val="restart"/>
            <w:tcBorders>
              <w:top w:val="single" w:sz="8" w:space="0" w:color="999999"/>
              <w:left w:val="single" w:sz="8" w:space="0" w:color="999999"/>
              <w:right w:val="single" w:sz="8" w:space="0" w:color="999999"/>
            </w:tcBorders>
          </w:tcPr>
          <w:p w14:paraId="02F4CD78" w14:textId="53616CB8" w:rsidR="0097721E" w:rsidRPr="00945767" w:rsidDel="00056582" w:rsidRDefault="0097721E" w:rsidP="009724D1">
            <w:pPr>
              <w:rPr>
                <w:del w:id="1034" w:author="Author" w:date="2018-01-26T09:26:00Z"/>
                <w:rStyle w:val="SAPEmphasis"/>
              </w:rPr>
            </w:pPr>
            <w:del w:id="1035" w:author="Author" w:date="2018-01-26T09:26:00Z">
              <w:r w:rsidRPr="00945767" w:rsidDel="00056582">
                <w:rPr>
                  <w:rStyle w:val="SAPEmphasis"/>
                </w:rPr>
                <w:delText>Enter Enrollment Details</w:delText>
              </w:r>
            </w:del>
          </w:p>
        </w:tc>
        <w:tc>
          <w:tcPr>
            <w:tcW w:w="4050" w:type="dxa"/>
            <w:tcBorders>
              <w:top w:val="single" w:sz="8" w:space="0" w:color="999999"/>
              <w:left w:val="single" w:sz="8" w:space="0" w:color="999999"/>
              <w:bottom w:val="single" w:sz="8" w:space="0" w:color="999999"/>
              <w:right w:val="single" w:sz="8" w:space="0" w:color="999999"/>
            </w:tcBorders>
          </w:tcPr>
          <w:p w14:paraId="047B1D35" w14:textId="48B02ED2" w:rsidR="0097721E" w:rsidRPr="00945767" w:rsidDel="00056582" w:rsidRDefault="0097721E" w:rsidP="009724D1">
            <w:pPr>
              <w:rPr>
                <w:del w:id="1036" w:author="Author" w:date="2018-01-26T09:26:00Z"/>
              </w:rPr>
            </w:pPr>
            <w:del w:id="1037" w:author="Author" w:date="2018-01-26T09:26:00Z">
              <w:r w:rsidRPr="00945767" w:rsidDel="00056582">
                <w:delText xml:space="preserve">In case of enrolling in the medical insurance, view in the </w:delText>
              </w:r>
              <w:r w:rsidRPr="00945767" w:rsidDel="00056582">
                <w:rPr>
                  <w:rStyle w:val="SAPScreenElement"/>
                </w:rPr>
                <w:delText>Enrollment of Medical Insurance</w:delText>
              </w:r>
              <w:r w:rsidRPr="00945767" w:rsidDel="00056582">
                <w:delText xml:space="preserve"> dialog box the data displayed in the </w:delText>
              </w:r>
              <w:r w:rsidRPr="00945767" w:rsidDel="00056582">
                <w:rPr>
                  <w:rStyle w:val="SAPScreenElement"/>
                </w:rPr>
                <w:delText>General Information</w:delText>
              </w:r>
              <w:r w:rsidRPr="00945767" w:rsidDel="00056582">
                <w:delText xml:space="preserve"> block: generalized information in </w:delText>
              </w:r>
              <w:r w:rsidRPr="00670527" w:rsidDel="00056582">
                <w:rPr>
                  <w:rStyle w:val="SAPScreenElement"/>
                </w:rPr>
                <w:delText>General</w:delText>
              </w:r>
              <w:r w:rsidRPr="00945767" w:rsidDel="00056582">
                <w:delText>,</w:delText>
              </w:r>
              <w:r w:rsidRPr="00670527" w:rsidDel="00056582">
                <w:delText xml:space="preserve"> currency of benefit in</w:delText>
              </w:r>
              <w:r w:rsidRPr="00945767" w:rsidDel="00056582">
                <w:delText xml:space="preserve"> </w:delText>
              </w:r>
              <w:r w:rsidRPr="00670527" w:rsidDel="00056582">
                <w:rPr>
                  <w:rStyle w:val="SAPScreenElement"/>
                </w:rPr>
                <w:delText>Entitlement</w:delText>
              </w:r>
              <w:r w:rsidRPr="00945767" w:rsidDel="00056582">
                <w:delText xml:space="preserve"> </w:delText>
              </w:r>
              <w:r w:rsidRPr="00670527" w:rsidDel="00056582">
                <w:rPr>
                  <w:rStyle w:val="SAPScreenElement"/>
                </w:rPr>
                <w:delText>Details</w:delText>
              </w:r>
            </w:del>
            <w:ins w:id="1038" w:author="Author" w:date="2018-01-24T17:54:00Z">
              <w:del w:id="1039" w:author="Author" w:date="2018-01-26T09:26:00Z">
                <w:r w:rsidR="00003C4B" w:rsidDel="00056582">
                  <w:rPr>
                    <w:rStyle w:val="SAPScreenElement"/>
                  </w:rPr>
                  <w:delText>,</w:delText>
                </w:r>
              </w:del>
            </w:ins>
            <w:del w:id="1040" w:author="Author" w:date="2018-01-26T09:26:00Z">
              <w:r w:rsidRPr="00945767" w:rsidDel="00056582">
                <w:delText xml:space="preserve"> and</w:delText>
              </w:r>
              <w:r w:rsidRPr="00670527" w:rsidDel="00056582">
                <w:delText xml:space="preserve"> information about the benefit in</w:delText>
              </w:r>
              <w:r w:rsidRPr="00945767" w:rsidDel="00056582">
                <w:delText xml:space="preserve"> </w:delText>
              </w:r>
              <w:r w:rsidRPr="00945767" w:rsidDel="00056582">
                <w:rPr>
                  <w:rStyle w:val="SAPScreenElement"/>
                </w:rPr>
                <w:delText>Policy Documents and Useful Contacts</w:delText>
              </w:r>
              <w:r w:rsidRPr="00945767" w:rsidDel="00056582">
                <w:delText xml:space="preserve"> </w:delText>
              </w:r>
              <w:r w:rsidRPr="00670527" w:rsidDel="00056582">
                <w:delText>part of the block</w:delText>
              </w:r>
              <w:r w:rsidRPr="00945767" w:rsidDel="00056582">
                <w:delText>.</w:delText>
              </w:r>
            </w:del>
          </w:p>
        </w:tc>
        <w:tc>
          <w:tcPr>
            <w:tcW w:w="3330" w:type="dxa"/>
            <w:tcBorders>
              <w:top w:val="single" w:sz="8" w:space="0" w:color="999999"/>
              <w:left w:val="single" w:sz="8" w:space="0" w:color="999999"/>
              <w:bottom w:val="single" w:sz="8" w:space="0" w:color="999999"/>
              <w:right w:val="single" w:sz="8" w:space="0" w:color="999999"/>
            </w:tcBorders>
          </w:tcPr>
          <w:p w14:paraId="021C3EF8" w14:textId="2A011CA9" w:rsidR="0097721E" w:rsidRPr="00945767" w:rsidDel="00056582" w:rsidRDefault="0097721E" w:rsidP="009724D1">
            <w:pPr>
              <w:rPr>
                <w:del w:id="1041" w:author="Author" w:date="2018-01-26T09:26:00Z"/>
              </w:rPr>
            </w:pPr>
          </w:p>
        </w:tc>
        <w:tc>
          <w:tcPr>
            <w:tcW w:w="3420" w:type="dxa"/>
            <w:tcBorders>
              <w:top w:val="single" w:sz="8" w:space="0" w:color="999999"/>
              <w:left w:val="single" w:sz="8" w:space="0" w:color="999999"/>
              <w:bottom w:val="single" w:sz="8" w:space="0" w:color="999999"/>
              <w:right w:val="single" w:sz="8" w:space="0" w:color="999999"/>
            </w:tcBorders>
          </w:tcPr>
          <w:p w14:paraId="10A869DB" w14:textId="07B5483B" w:rsidR="0097721E" w:rsidRPr="00945767" w:rsidDel="00056582" w:rsidRDefault="0097721E" w:rsidP="009724D1">
            <w:pPr>
              <w:rPr>
                <w:del w:id="1042" w:author="Author" w:date="2018-01-26T09:26:00Z"/>
              </w:rPr>
            </w:pPr>
          </w:p>
        </w:tc>
        <w:tc>
          <w:tcPr>
            <w:tcW w:w="1170" w:type="dxa"/>
            <w:tcBorders>
              <w:top w:val="single" w:sz="8" w:space="0" w:color="999999"/>
              <w:left w:val="single" w:sz="8" w:space="0" w:color="999999"/>
              <w:bottom w:val="single" w:sz="8" w:space="0" w:color="999999"/>
              <w:right w:val="single" w:sz="8" w:space="0" w:color="999999"/>
            </w:tcBorders>
          </w:tcPr>
          <w:p w14:paraId="27F1C2DE" w14:textId="50A0A1D3" w:rsidR="0097721E" w:rsidRPr="00945767" w:rsidDel="00056582" w:rsidRDefault="0097721E" w:rsidP="009724D1">
            <w:pPr>
              <w:rPr>
                <w:del w:id="1043" w:author="Author" w:date="2018-01-26T09:26:00Z"/>
              </w:rPr>
            </w:pPr>
          </w:p>
        </w:tc>
      </w:tr>
      <w:tr w:rsidR="0097721E" w:rsidRPr="00945767" w:rsidDel="00056582" w14:paraId="0A023F10" w14:textId="1BD6A95F" w:rsidTr="009F4086">
        <w:trPr>
          <w:trHeight w:val="288"/>
          <w:del w:id="1044" w:author="Author" w:date="2018-01-26T09:26:00Z"/>
        </w:trPr>
        <w:tc>
          <w:tcPr>
            <w:tcW w:w="709" w:type="dxa"/>
            <w:vMerge/>
            <w:tcBorders>
              <w:left w:val="single" w:sz="8" w:space="0" w:color="999999"/>
              <w:right w:val="single" w:sz="8" w:space="0" w:color="999999"/>
            </w:tcBorders>
          </w:tcPr>
          <w:p w14:paraId="6C4D00D6" w14:textId="1A37BBBF" w:rsidR="0097721E" w:rsidRPr="00945767" w:rsidDel="00056582" w:rsidRDefault="0097721E" w:rsidP="009724D1">
            <w:pPr>
              <w:rPr>
                <w:del w:id="1045" w:author="Author" w:date="2018-01-26T09:26:00Z"/>
              </w:rPr>
            </w:pPr>
          </w:p>
        </w:tc>
        <w:tc>
          <w:tcPr>
            <w:tcW w:w="1603" w:type="dxa"/>
            <w:vMerge/>
            <w:tcBorders>
              <w:left w:val="single" w:sz="8" w:space="0" w:color="999999"/>
              <w:right w:val="single" w:sz="8" w:space="0" w:color="999999"/>
            </w:tcBorders>
          </w:tcPr>
          <w:p w14:paraId="61260235" w14:textId="672A53EB" w:rsidR="0097721E" w:rsidRPr="00945767" w:rsidDel="00056582" w:rsidRDefault="0097721E" w:rsidP="009724D1">
            <w:pPr>
              <w:rPr>
                <w:del w:id="1046" w:author="Author" w:date="2018-01-26T09:26:00Z"/>
                <w:rStyle w:val="SAPEmphasis"/>
              </w:rPr>
            </w:pPr>
          </w:p>
        </w:tc>
        <w:tc>
          <w:tcPr>
            <w:tcW w:w="4050" w:type="dxa"/>
            <w:tcBorders>
              <w:top w:val="single" w:sz="8" w:space="0" w:color="999999"/>
              <w:left w:val="single" w:sz="8" w:space="0" w:color="999999"/>
              <w:bottom w:val="single" w:sz="8" w:space="0" w:color="999999"/>
              <w:right w:val="single" w:sz="8" w:space="0" w:color="999999"/>
            </w:tcBorders>
          </w:tcPr>
          <w:p w14:paraId="0A2F9DD3" w14:textId="5DE24DCA" w:rsidR="0097721E" w:rsidRPr="00945767" w:rsidDel="00056582" w:rsidRDefault="0097721E" w:rsidP="009724D1">
            <w:pPr>
              <w:rPr>
                <w:del w:id="1047" w:author="Author" w:date="2018-01-26T09:26:00Z"/>
              </w:rPr>
            </w:pPr>
            <w:del w:id="1048" w:author="Author" w:date="2018-01-26T09:26:00Z">
              <w:r w:rsidRPr="00945767" w:rsidDel="00056582">
                <w:delText xml:space="preserve">If required for the benefit you want to enroll in, upload a supporting document. </w:delText>
              </w:r>
            </w:del>
          </w:p>
        </w:tc>
        <w:tc>
          <w:tcPr>
            <w:tcW w:w="3330" w:type="dxa"/>
            <w:tcBorders>
              <w:top w:val="single" w:sz="8" w:space="0" w:color="999999"/>
              <w:left w:val="single" w:sz="8" w:space="0" w:color="999999"/>
              <w:bottom w:val="single" w:sz="8" w:space="0" w:color="999999"/>
              <w:right w:val="single" w:sz="8" w:space="0" w:color="999999"/>
            </w:tcBorders>
          </w:tcPr>
          <w:p w14:paraId="5FC650B6" w14:textId="58842CDB" w:rsidR="0097721E" w:rsidRPr="00945767" w:rsidDel="00056582" w:rsidRDefault="0097721E" w:rsidP="009724D1">
            <w:pPr>
              <w:rPr>
                <w:del w:id="1049" w:author="Author" w:date="2018-01-26T09:26:00Z"/>
              </w:rPr>
            </w:pPr>
            <w:del w:id="1050" w:author="Author" w:date="2018-01-26T09:26:00Z">
              <w:r w:rsidRPr="00945767" w:rsidDel="00056582">
                <w:delText xml:space="preserve">Select the </w:delText>
              </w:r>
              <w:r w:rsidRPr="00945767" w:rsidDel="00056582">
                <w:rPr>
                  <w:noProof/>
                </w:rPr>
                <w:drawing>
                  <wp:inline distT="0" distB="0" distL="0" distR="0" wp14:anchorId="6A25605D" wp14:editId="36EEB71D">
                    <wp:extent cx="237506" cy="237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63" cy="238863"/>
                            </a:xfrm>
                            <a:prstGeom prst="rect">
                              <a:avLst/>
                            </a:prstGeom>
                          </pic:spPr>
                        </pic:pic>
                      </a:graphicData>
                    </a:graphic>
                  </wp:inline>
                </w:drawing>
              </w:r>
              <w:r w:rsidRPr="00945767" w:rsidDel="00056582">
                <w:delText xml:space="preserve"> icon next to field</w:delText>
              </w:r>
              <w:r w:rsidRPr="00945767" w:rsidDel="00056582">
                <w:rPr>
                  <w:rStyle w:val="SAPScreenElement"/>
                </w:rPr>
                <w:delText xml:space="preserve"> Attachment</w:delText>
              </w:r>
              <w:r w:rsidRPr="00945767" w:rsidDel="00056582">
                <w:delText xml:space="preserve">. In the </w:delText>
              </w:r>
              <w:r w:rsidRPr="00945767" w:rsidDel="00056582">
                <w:rPr>
                  <w:rStyle w:val="SAPScreenElement"/>
                </w:rPr>
                <w:delText>Choose File to Upload</w:delText>
              </w:r>
              <w:r w:rsidRPr="00945767" w:rsidDel="00056582">
                <w:delText xml:space="preserve"> dialog box, browse for the document you need to upload, and then choose </w:delText>
              </w:r>
              <w:r w:rsidRPr="00945767" w:rsidDel="00056582">
                <w:rPr>
                  <w:rStyle w:val="SAPScreenElement"/>
                </w:rPr>
                <w:delText>Open</w:delText>
              </w:r>
              <w:r w:rsidRPr="00945767" w:rsidDel="00056582">
                <w:delText xml:space="preserve">. In the upcoming success dialog box, choose </w:delText>
              </w:r>
              <w:r w:rsidRPr="00945767" w:rsidDel="00056582">
                <w:rPr>
                  <w:rStyle w:val="SAPScreenElement"/>
                </w:rPr>
                <w:delText>OK</w:delText>
              </w:r>
              <w:r w:rsidRPr="00945767" w:rsidDel="00056582">
                <w:delText>.</w:delText>
              </w:r>
            </w:del>
          </w:p>
        </w:tc>
        <w:tc>
          <w:tcPr>
            <w:tcW w:w="3420" w:type="dxa"/>
            <w:tcBorders>
              <w:top w:val="single" w:sz="8" w:space="0" w:color="999999"/>
              <w:left w:val="single" w:sz="8" w:space="0" w:color="999999"/>
              <w:bottom w:val="single" w:sz="8" w:space="0" w:color="999999"/>
              <w:right w:val="single" w:sz="8" w:space="0" w:color="999999"/>
            </w:tcBorders>
          </w:tcPr>
          <w:p w14:paraId="561344A3" w14:textId="61B9AA8B" w:rsidR="0097721E" w:rsidRPr="00945767" w:rsidDel="00056582" w:rsidRDefault="0097721E" w:rsidP="009724D1">
            <w:pPr>
              <w:rPr>
                <w:del w:id="1051" w:author="Author" w:date="2018-01-26T09:26:00Z"/>
              </w:rPr>
            </w:pPr>
          </w:p>
        </w:tc>
        <w:tc>
          <w:tcPr>
            <w:tcW w:w="1170" w:type="dxa"/>
            <w:tcBorders>
              <w:top w:val="single" w:sz="8" w:space="0" w:color="999999"/>
              <w:left w:val="single" w:sz="8" w:space="0" w:color="999999"/>
              <w:bottom w:val="single" w:sz="8" w:space="0" w:color="999999"/>
              <w:right w:val="single" w:sz="8" w:space="0" w:color="999999"/>
            </w:tcBorders>
          </w:tcPr>
          <w:p w14:paraId="3C3CF7FB" w14:textId="2AD0804C" w:rsidR="0097721E" w:rsidRPr="00945767" w:rsidDel="00056582" w:rsidRDefault="0097721E" w:rsidP="009724D1">
            <w:pPr>
              <w:rPr>
                <w:del w:id="1052" w:author="Author" w:date="2018-01-26T09:26:00Z"/>
              </w:rPr>
            </w:pPr>
          </w:p>
        </w:tc>
      </w:tr>
      <w:tr w:rsidR="0097721E" w:rsidRPr="00945767" w:rsidDel="00056582" w14:paraId="57F76129" w14:textId="3040114C" w:rsidTr="009F4086">
        <w:trPr>
          <w:trHeight w:val="288"/>
          <w:del w:id="1053" w:author="Author" w:date="2018-01-26T09:26:00Z"/>
        </w:trPr>
        <w:tc>
          <w:tcPr>
            <w:tcW w:w="709" w:type="dxa"/>
            <w:vMerge/>
            <w:tcBorders>
              <w:left w:val="single" w:sz="8" w:space="0" w:color="999999"/>
              <w:right w:val="single" w:sz="8" w:space="0" w:color="999999"/>
            </w:tcBorders>
          </w:tcPr>
          <w:p w14:paraId="0CC0B6C7" w14:textId="152C591D" w:rsidR="0097721E" w:rsidRPr="00945767" w:rsidDel="00056582" w:rsidRDefault="0097721E" w:rsidP="009724D1">
            <w:pPr>
              <w:rPr>
                <w:del w:id="1054" w:author="Author" w:date="2018-01-26T09:26:00Z"/>
              </w:rPr>
            </w:pPr>
          </w:p>
        </w:tc>
        <w:tc>
          <w:tcPr>
            <w:tcW w:w="1603" w:type="dxa"/>
            <w:vMerge/>
            <w:tcBorders>
              <w:left w:val="single" w:sz="8" w:space="0" w:color="999999"/>
              <w:right w:val="single" w:sz="8" w:space="0" w:color="999999"/>
            </w:tcBorders>
          </w:tcPr>
          <w:p w14:paraId="5830A3D8" w14:textId="61635878" w:rsidR="0097721E" w:rsidRPr="00945767" w:rsidDel="00056582" w:rsidRDefault="0097721E" w:rsidP="009724D1">
            <w:pPr>
              <w:rPr>
                <w:del w:id="1055" w:author="Author" w:date="2018-01-26T09:26:00Z"/>
                <w:rStyle w:val="SAPEmphasis"/>
              </w:rPr>
            </w:pPr>
          </w:p>
        </w:tc>
        <w:tc>
          <w:tcPr>
            <w:tcW w:w="4050" w:type="dxa"/>
            <w:vMerge w:val="restart"/>
            <w:tcBorders>
              <w:top w:val="single" w:sz="8" w:space="0" w:color="999999"/>
              <w:left w:val="single" w:sz="8" w:space="0" w:color="999999"/>
              <w:right w:val="single" w:sz="8" w:space="0" w:color="999999"/>
            </w:tcBorders>
          </w:tcPr>
          <w:p w14:paraId="5D0A6E1C" w14:textId="35208FFD" w:rsidR="0097721E" w:rsidRPr="00945767" w:rsidDel="00056582" w:rsidRDefault="0097721E" w:rsidP="009724D1">
            <w:pPr>
              <w:rPr>
                <w:del w:id="1056" w:author="Author" w:date="2018-01-26T09:26:00Z"/>
              </w:rPr>
            </w:pPr>
            <w:del w:id="1057" w:author="Author" w:date="2018-01-26T09:26:00Z">
              <w:r w:rsidRPr="00945767" w:rsidDel="00056582">
                <w:delText xml:space="preserve">In the </w:delText>
              </w:r>
              <w:r w:rsidRPr="00670527" w:rsidDel="00056582">
                <w:rPr>
                  <w:rStyle w:val="SAPScreenElement"/>
                </w:rPr>
                <w:delText>Select Plan</w:delText>
              </w:r>
              <w:r w:rsidRPr="00945767" w:rsidDel="00056582">
                <w:delText xml:space="preserve"> part of the </w:delText>
              </w:r>
              <w:r w:rsidRPr="00670527" w:rsidDel="00056582">
                <w:rPr>
                  <w:rStyle w:val="SAPScreenElement"/>
                </w:rPr>
                <w:delText>Insurance</w:delText>
              </w:r>
              <w:r w:rsidRPr="00945767" w:rsidDel="00056582">
                <w:delText xml:space="preserve"> </w:delText>
              </w:r>
              <w:r w:rsidRPr="00670527" w:rsidDel="00056582">
                <w:rPr>
                  <w:rStyle w:val="SAPScreenElement"/>
                </w:rPr>
                <w:delText>Enrollment</w:delText>
              </w:r>
              <w:r w:rsidRPr="00945767" w:rsidDel="00056582">
                <w:delText xml:space="preserve"> block, make following entries:</w:delText>
              </w:r>
            </w:del>
          </w:p>
        </w:tc>
        <w:tc>
          <w:tcPr>
            <w:tcW w:w="3330" w:type="dxa"/>
            <w:tcBorders>
              <w:top w:val="single" w:sz="8" w:space="0" w:color="999999"/>
              <w:left w:val="single" w:sz="8" w:space="0" w:color="999999"/>
              <w:bottom w:val="single" w:sz="8" w:space="0" w:color="999999"/>
              <w:right w:val="single" w:sz="8" w:space="0" w:color="999999"/>
            </w:tcBorders>
          </w:tcPr>
          <w:p w14:paraId="742EFD70" w14:textId="323667E0" w:rsidR="0097721E" w:rsidRPr="00945767" w:rsidDel="00056582" w:rsidRDefault="0097721E" w:rsidP="009724D1">
            <w:pPr>
              <w:rPr>
                <w:del w:id="1058" w:author="Author" w:date="2018-01-26T09:26:00Z"/>
              </w:rPr>
            </w:pPr>
            <w:del w:id="1059" w:author="Author" w:date="2018-01-26T09:26:00Z">
              <w:r w:rsidRPr="00945767" w:rsidDel="00056582">
                <w:rPr>
                  <w:rStyle w:val="SAPScreenElement"/>
                </w:rPr>
                <w:delText>Plan</w:delText>
              </w:r>
              <w:r w:rsidRPr="00945767" w:rsidDel="00056582">
                <w:delText>: select from drop-down the insurance plan for which you want to enroll</w:delText>
              </w:r>
            </w:del>
          </w:p>
        </w:tc>
        <w:tc>
          <w:tcPr>
            <w:tcW w:w="3420" w:type="dxa"/>
            <w:tcBorders>
              <w:top w:val="single" w:sz="8" w:space="0" w:color="999999"/>
              <w:left w:val="single" w:sz="8" w:space="0" w:color="999999"/>
              <w:bottom w:val="single" w:sz="8" w:space="0" w:color="999999"/>
              <w:right w:val="single" w:sz="8" w:space="0" w:color="999999"/>
            </w:tcBorders>
          </w:tcPr>
          <w:p w14:paraId="49BDA6A6" w14:textId="03A4BD27" w:rsidR="0097721E" w:rsidRPr="00945767" w:rsidDel="00056582" w:rsidRDefault="0097721E" w:rsidP="009724D1">
            <w:pPr>
              <w:rPr>
                <w:del w:id="1060" w:author="Author" w:date="2018-01-26T09:26:00Z"/>
              </w:rPr>
            </w:pPr>
            <w:del w:id="1061" w:author="Author" w:date="2018-01-26T09:26:00Z">
              <w:r w:rsidRPr="00945767" w:rsidDel="00056582">
                <w:delText xml:space="preserve">Field </w:delText>
              </w:r>
              <w:r w:rsidRPr="00945767" w:rsidDel="00056582">
                <w:rPr>
                  <w:rStyle w:val="SAPScreenElement"/>
                </w:rPr>
                <w:delText>Carrier</w:delText>
              </w:r>
              <w:r w:rsidRPr="00945767" w:rsidDel="00056582">
                <w:delText xml:space="preserve"> is automatically populated with the relevant insurance provider and is read-only.</w:delText>
              </w:r>
            </w:del>
          </w:p>
        </w:tc>
        <w:tc>
          <w:tcPr>
            <w:tcW w:w="1170" w:type="dxa"/>
            <w:tcBorders>
              <w:top w:val="single" w:sz="8" w:space="0" w:color="999999"/>
              <w:left w:val="single" w:sz="8" w:space="0" w:color="999999"/>
              <w:bottom w:val="single" w:sz="8" w:space="0" w:color="999999"/>
              <w:right w:val="single" w:sz="8" w:space="0" w:color="999999"/>
            </w:tcBorders>
          </w:tcPr>
          <w:p w14:paraId="0BAF1CFA" w14:textId="61F933AB" w:rsidR="0097721E" w:rsidRPr="00945767" w:rsidDel="00056582" w:rsidRDefault="0097721E" w:rsidP="009724D1">
            <w:pPr>
              <w:rPr>
                <w:del w:id="1062" w:author="Author" w:date="2018-01-26T09:26:00Z"/>
              </w:rPr>
            </w:pPr>
          </w:p>
        </w:tc>
      </w:tr>
      <w:tr w:rsidR="0097721E" w:rsidRPr="00945767" w:rsidDel="00056582" w14:paraId="61AE9044" w14:textId="58AC96B1" w:rsidTr="009F4086">
        <w:trPr>
          <w:trHeight w:val="288"/>
          <w:del w:id="1063" w:author="Author" w:date="2018-01-26T09:26:00Z"/>
        </w:trPr>
        <w:tc>
          <w:tcPr>
            <w:tcW w:w="709" w:type="dxa"/>
            <w:vMerge/>
            <w:tcBorders>
              <w:left w:val="single" w:sz="8" w:space="0" w:color="999999"/>
              <w:right w:val="single" w:sz="8" w:space="0" w:color="999999"/>
            </w:tcBorders>
          </w:tcPr>
          <w:p w14:paraId="468BA063" w14:textId="24E452D9" w:rsidR="0097721E" w:rsidRPr="00945767" w:rsidDel="00056582" w:rsidRDefault="0097721E" w:rsidP="009724D1">
            <w:pPr>
              <w:rPr>
                <w:del w:id="1064" w:author="Author" w:date="2018-01-26T09:26:00Z"/>
              </w:rPr>
            </w:pPr>
          </w:p>
        </w:tc>
        <w:tc>
          <w:tcPr>
            <w:tcW w:w="1603" w:type="dxa"/>
            <w:vMerge/>
            <w:tcBorders>
              <w:left w:val="single" w:sz="8" w:space="0" w:color="999999"/>
              <w:right w:val="single" w:sz="8" w:space="0" w:color="999999"/>
            </w:tcBorders>
          </w:tcPr>
          <w:p w14:paraId="7594D87E" w14:textId="664B182F" w:rsidR="0097721E" w:rsidRPr="00945767" w:rsidDel="00056582" w:rsidRDefault="0097721E" w:rsidP="009724D1">
            <w:pPr>
              <w:rPr>
                <w:del w:id="1065" w:author="Author" w:date="2018-01-26T09:26:00Z"/>
                <w:rStyle w:val="SAPEmphasis"/>
              </w:rPr>
            </w:pPr>
          </w:p>
        </w:tc>
        <w:tc>
          <w:tcPr>
            <w:tcW w:w="4050" w:type="dxa"/>
            <w:vMerge/>
            <w:tcBorders>
              <w:left w:val="single" w:sz="8" w:space="0" w:color="999999"/>
              <w:right w:val="single" w:sz="8" w:space="0" w:color="999999"/>
            </w:tcBorders>
          </w:tcPr>
          <w:p w14:paraId="6A425481" w14:textId="69EBBC9B" w:rsidR="0097721E" w:rsidRPr="00945767" w:rsidDel="00056582" w:rsidRDefault="0097721E" w:rsidP="009724D1">
            <w:pPr>
              <w:rPr>
                <w:del w:id="1066" w:author="Author" w:date="2018-01-26T09:26:00Z"/>
              </w:rPr>
            </w:pPr>
          </w:p>
        </w:tc>
        <w:tc>
          <w:tcPr>
            <w:tcW w:w="3330" w:type="dxa"/>
            <w:tcBorders>
              <w:top w:val="single" w:sz="8" w:space="0" w:color="999999"/>
              <w:left w:val="single" w:sz="8" w:space="0" w:color="999999"/>
              <w:bottom w:val="single" w:sz="8" w:space="0" w:color="999999"/>
              <w:right w:val="single" w:sz="8" w:space="0" w:color="999999"/>
            </w:tcBorders>
          </w:tcPr>
          <w:p w14:paraId="2E9E388E" w14:textId="4D9A7A5A" w:rsidR="0097721E" w:rsidRPr="00945767" w:rsidDel="00056582" w:rsidRDefault="0097721E" w:rsidP="009724D1">
            <w:pPr>
              <w:rPr>
                <w:del w:id="1067" w:author="Author" w:date="2018-01-26T09:26:00Z"/>
              </w:rPr>
            </w:pPr>
            <w:del w:id="1068" w:author="Author" w:date="2018-01-26T09:26:00Z">
              <w:r w:rsidRPr="00945767" w:rsidDel="00056582">
                <w:rPr>
                  <w:rStyle w:val="SAPScreenElement"/>
                </w:rPr>
                <w:delText>Enrolling For</w:delText>
              </w:r>
              <w:r w:rsidRPr="00945767" w:rsidDel="00056582">
                <w:delText>: select from drop-down for whom you want to enroll</w:delText>
              </w:r>
            </w:del>
          </w:p>
          <w:p w14:paraId="2DC09521" w14:textId="1311C009" w:rsidR="0097721E" w:rsidRPr="00945767" w:rsidDel="00056582" w:rsidRDefault="0097721E" w:rsidP="0097721E">
            <w:pPr>
              <w:pStyle w:val="SAPNoteHeading"/>
              <w:spacing w:before="120"/>
              <w:ind w:left="0"/>
              <w:rPr>
                <w:del w:id="1069" w:author="Author" w:date="2018-01-26T09:26:00Z"/>
              </w:rPr>
            </w:pPr>
            <w:del w:id="1070" w:author="Author" w:date="2018-01-26T09:26:00Z">
              <w:r w:rsidRPr="00945767" w:rsidDel="00056582">
                <w:rPr>
                  <w:noProof/>
                </w:rPr>
                <w:drawing>
                  <wp:inline distT="0" distB="0" distL="0" distR="0" wp14:anchorId="57A56D96" wp14:editId="0069FA13">
                    <wp:extent cx="225425" cy="225425"/>
                    <wp:effectExtent l="0" t="0" r="0" b="3175"/>
                    <wp:docPr id="2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056582">
                <w:delText> Note</w:delText>
              </w:r>
            </w:del>
          </w:p>
          <w:p w14:paraId="0DB0C716" w14:textId="3035BFAB" w:rsidR="0097721E" w:rsidRPr="00945767" w:rsidDel="00056582" w:rsidRDefault="0097721E" w:rsidP="0097721E">
            <w:pPr>
              <w:rPr>
                <w:del w:id="1071" w:author="Author" w:date="2018-01-26T09:26:00Z"/>
              </w:rPr>
            </w:pPr>
            <w:del w:id="1072" w:author="Author" w:date="2018-01-26T09:26:00Z">
              <w:r w:rsidRPr="00945767" w:rsidDel="00056582">
                <w:delText>You have the option to enroll only yourself</w:delText>
              </w:r>
            </w:del>
            <w:ins w:id="1073" w:author="Author" w:date="2018-01-24T18:04:00Z">
              <w:del w:id="1074" w:author="Author" w:date="2018-01-26T09:26:00Z">
                <w:r w:rsidR="00AD45B2" w:rsidRPr="00945767" w:rsidDel="00056582">
                  <w:delText xml:space="preserve"> only</w:delText>
                </w:r>
              </w:del>
            </w:ins>
            <w:del w:id="1075" w:author="Author" w:date="2018-01-26T09:26:00Z">
              <w:r w:rsidRPr="00945767" w:rsidDel="00056582">
                <w:delText>, yourself and one dependent, or yourself and your family.</w:delText>
              </w:r>
            </w:del>
          </w:p>
        </w:tc>
        <w:tc>
          <w:tcPr>
            <w:tcW w:w="3420" w:type="dxa"/>
            <w:tcBorders>
              <w:top w:val="single" w:sz="8" w:space="0" w:color="999999"/>
              <w:left w:val="single" w:sz="8" w:space="0" w:color="999999"/>
              <w:bottom w:val="single" w:sz="8" w:space="0" w:color="999999"/>
              <w:right w:val="single" w:sz="8" w:space="0" w:color="999999"/>
            </w:tcBorders>
          </w:tcPr>
          <w:p w14:paraId="51D251E3" w14:textId="07FE1A0B" w:rsidR="0097721E" w:rsidRPr="00945767" w:rsidDel="00056582" w:rsidRDefault="0097721E" w:rsidP="009724D1">
            <w:pPr>
              <w:rPr>
                <w:del w:id="1076" w:author="Author" w:date="2018-01-26T09:26:00Z"/>
              </w:rPr>
            </w:pPr>
            <w:del w:id="1077" w:author="Author" w:date="2018-01-26T09:26:00Z">
              <w:r w:rsidRPr="00670527" w:rsidDel="00056582">
                <w:delText>In case you select</w:delText>
              </w:r>
              <w:r w:rsidR="004135F4" w:rsidRPr="00945767" w:rsidDel="00056582">
                <w:delText xml:space="preserve"> to enroll</w:delText>
              </w:r>
              <w:r w:rsidRPr="00670527" w:rsidDel="00056582">
                <w:delText xml:space="preserve"> your dependents, </w:delText>
              </w:r>
              <w:r w:rsidR="004135F4" w:rsidRPr="00945767" w:rsidDel="00056582">
                <w:delText xml:space="preserve">you will need to enter details also in the </w:delText>
              </w:r>
              <w:r w:rsidR="004135F4" w:rsidRPr="00945767" w:rsidDel="00056582">
                <w:rPr>
                  <w:rStyle w:val="SAPScreenElement"/>
                </w:rPr>
                <w:delText>Enroll Dependents</w:delText>
              </w:r>
              <w:r w:rsidR="004135F4" w:rsidRPr="00945767" w:rsidDel="00056582">
                <w:delText xml:space="preserve"> block</w:delText>
              </w:r>
              <w:r w:rsidRPr="00670527" w:rsidDel="00056582">
                <w:delText>.</w:delText>
              </w:r>
            </w:del>
          </w:p>
        </w:tc>
        <w:tc>
          <w:tcPr>
            <w:tcW w:w="1170" w:type="dxa"/>
            <w:tcBorders>
              <w:top w:val="single" w:sz="8" w:space="0" w:color="999999"/>
              <w:left w:val="single" w:sz="8" w:space="0" w:color="999999"/>
              <w:bottom w:val="single" w:sz="8" w:space="0" w:color="999999"/>
              <w:right w:val="single" w:sz="8" w:space="0" w:color="999999"/>
            </w:tcBorders>
          </w:tcPr>
          <w:p w14:paraId="0C9C4277" w14:textId="3A39DBA8" w:rsidR="0097721E" w:rsidRPr="00945767" w:rsidDel="00056582" w:rsidRDefault="0097721E" w:rsidP="009724D1">
            <w:pPr>
              <w:rPr>
                <w:del w:id="1078" w:author="Author" w:date="2018-01-26T09:26:00Z"/>
              </w:rPr>
            </w:pPr>
          </w:p>
        </w:tc>
      </w:tr>
      <w:tr w:rsidR="0097721E" w:rsidRPr="00945767" w:rsidDel="00056582" w14:paraId="4A1AB934" w14:textId="49175B27" w:rsidTr="009F4086">
        <w:trPr>
          <w:trHeight w:val="288"/>
          <w:del w:id="1079" w:author="Author" w:date="2018-01-26T09:26:00Z"/>
        </w:trPr>
        <w:tc>
          <w:tcPr>
            <w:tcW w:w="709" w:type="dxa"/>
            <w:vMerge/>
            <w:tcBorders>
              <w:left w:val="single" w:sz="8" w:space="0" w:color="999999"/>
              <w:right w:val="single" w:sz="8" w:space="0" w:color="999999"/>
            </w:tcBorders>
          </w:tcPr>
          <w:p w14:paraId="0FBA9C40" w14:textId="701DFC42" w:rsidR="0097721E" w:rsidRPr="00945767" w:rsidDel="00056582" w:rsidRDefault="0097721E" w:rsidP="009724D1">
            <w:pPr>
              <w:rPr>
                <w:del w:id="1080" w:author="Author" w:date="2018-01-26T09:26:00Z"/>
              </w:rPr>
            </w:pPr>
          </w:p>
        </w:tc>
        <w:tc>
          <w:tcPr>
            <w:tcW w:w="1603" w:type="dxa"/>
            <w:vMerge/>
            <w:tcBorders>
              <w:left w:val="single" w:sz="8" w:space="0" w:color="999999"/>
              <w:right w:val="single" w:sz="8" w:space="0" w:color="999999"/>
            </w:tcBorders>
          </w:tcPr>
          <w:p w14:paraId="05090D95" w14:textId="496368C3" w:rsidR="0097721E" w:rsidRPr="00945767" w:rsidDel="00056582" w:rsidRDefault="0097721E" w:rsidP="009724D1">
            <w:pPr>
              <w:rPr>
                <w:del w:id="1081" w:author="Author" w:date="2018-01-26T09:26:00Z"/>
                <w:rStyle w:val="SAPEmphasis"/>
              </w:rPr>
            </w:pPr>
          </w:p>
        </w:tc>
        <w:tc>
          <w:tcPr>
            <w:tcW w:w="4050" w:type="dxa"/>
            <w:vMerge/>
            <w:tcBorders>
              <w:left w:val="single" w:sz="8" w:space="0" w:color="999999"/>
              <w:bottom w:val="single" w:sz="8" w:space="0" w:color="999999"/>
              <w:right w:val="single" w:sz="8" w:space="0" w:color="999999"/>
            </w:tcBorders>
          </w:tcPr>
          <w:p w14:paraId="475AC7CC" w14:textId="05B6D331" w:rsidR="0097721E" w:rsidRPr="00945767" w:rsidDel="00056582" w:rsidRDefault="0097721E" w:rsidP="009724D1">
            <w:pPr>
              <w:rPr>
                <w:del w:id="1082" w:author="Author" w:date="2018-01-26T09:26:00Z"/>
              </w:rPr>
            </w:pPr>
          </w:p>
        </w:tc>
        <w:tc>
          <w:tcPr>
            <w:tcW w:w="3330" w:type="dxa"/>
            <w:tcBorders>
              <w:top w:val="single" w:sz="8" w:space="0" w:color="999999"/>
              <w:left w:val="single" w:sz="8" w:space="0" w:color="999999"/>
              <w:bottom w:val="single" w:sz="8" w:space="0" w:color="999999"/>
              <w:right w:val="single" w:sz="8" w:space="0" w:color="999999"/>
            </w:tcBorders>
          </w:tcPr>
          <w:p w14:paraId="13B97AC5" w14:textId="4C29586D" w:rsidR="0097721E" w:rsidRPr="00945767" w:rsidDel="00056582" w:rsidRDefault="0097721E" w:rsidP="009724D1">
            <w:pPr>
              <w:rPr>
                <w:del w:id="1083" w:author="Author" w:date="2018-01-26T09:26:00Z"/>
              </w:rPr>
            </w:pPr>
            <w:del w:id="1084" w:author="Author" w:date="2018-01-26T09:26:00Z">
              <w:r w:rsidRPr="00945767" w:rsidDel="00056582">
                <w:rPr>
                  <w:rStyle w:val="SAPScreenElement"/>
                </w:rPr>
                <w:delText>Coverage</w:delText>
              </w:r>
              <w:r w:rsidRPr="00945767" w:rsidDel="00056582">
                <w:delText>: select from drop-down the coverage that you want to enroll</w:delText>
              </w:r>
            </w:del>
          </w:p>
          <w:p w14:paraId="58F715D3" w14:textId="1CA5D5DC" w:rsidR="0097721E" w:rsidRPr="00945767" w:rsidDel="00056582" w:rsidRDefault="0097721E" w:rsidP="00EB6C11">
            <w:pPr>
              <w:pStyle w:val="SAPNoteHeading"/>
              <w:spacing w:before="120"/>
              <w:ind w:left="0"/>
              <w:rPr>
                <w:del w:id="1085" w:author="Author" w:date="2018-01-26T09:26:00Z"/>
              </w:rPr>
            </w:pPr>
            <w:del w:id="1086" w:author="Author" w:date="2018-01-26T09:26:00Z">
              <w:r w:rsidRPr="00945767" w:rsidDel="00056582">
                <w:rPr>
                  <w:noProof/>
                </w:rPr>
                <w:lastRenderedPageBreak/>
                <w:drawing>
                  <wp:inline distT="0" distB="0" distL="0" distR="0" wp14:anchorId="1A0D191F" wp14:editId="03896919">
                    <wp:extent cx="225425" cy="225425"/>
                    <wp:effectExtent l="0" t="0" r="0" b="3175"/>
                    <wp:docPr id="2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056582">
                <w:delText> Note</w:delText>
              </w:r>
            </w:del>
          </w:p>
          <w:p w14:paraId="00AFBF92" w14:textId="3F6862D5" w:rsidR="0097721E" w:rsidRPr="00945767" w:rsidDel="00056582" w:rsidRDefault="0097721E" w:rsidP="009724D1">
            <w:pPr>
              <w:rPr>
                <w:del w:id="1087" w:author="Author" w:date="2018-01-26T09:26:00Z"/>
              </w:rPr>
            </w:pPr>
            <w:del w:id="1088" w:author="Author" w:date="2018-01-26T09:26:00Z">
              <w:r w:rsidRPr="00945767" w:rsidDel="00056582">
                <w:delText xml:space="preserve">The system displays the coverage option based on the option that you select in fields </w:delText>
              </w:r>
              <w:r w:rsidRPr="00945767" w:rsidDel="00056582">
                <w:rPr>
                  <w:rStyle w:val="SAPScreenElement"/>
                </w:rPr>
                <w:delText>Plan</w:delText>
              </w:r>
              <w:r w:rsidRPr="00945767" w:rsidDel="00056582">
                <w:delText xml:space="preserve">, </w:delText>
              </w:r>
              <w:r w:rsidRPr="00945767" w:rsidDel="00056582">
                <w:rPr>
                  <w:rStyle w:val="SAPScreenElement"/>
                </w:rPr>
                <w:delText>Enrolling</w:delText>
              </w:r>
              <w:r w:rsidRPr="00945767" w:rsidDel="00056582">
                <w:delText xml:space="preserve"> </w:delText>
              </w:r>
              <w:r w:rsidRPr="00945767" w:rsidDel="00056582">
                <w:rPr>
                  <w:rStyle w:val="SAPScreenElement"/>
                </w:rPr>
                <w:delText>For</w:delText>
              </w:r>
              <w:r w:rsidRPr="00945767" w:rsidDel="00056582">
                <w:delText xml:space="preserve">, and </w:delText>
              </w:r>
              <w:commentRangeStart w:id="1089"/>
              <w:r w:rsidRPr="00945767" w:rsidDel="00056582">
                <w:rPr>
                  <w:rStyle w:val="SAPScreenElement"/>
                </w:rPr>
                <w:delText>Carrier</w:delText>
              </w:r>
              <w:commentRangeEnd w:id="1089"/>
              <w:r w:rsidR="00AD45B2" w:rsidDel="00056582">
                <w:rPr>
                  <w:rStyle w:val="CommentReference"/>
                  <w:rFonts w:ascii="Arial" w:eastAsia="SimSun" w:hAnsi="Arial"/>
                  <w:lang w:val="de-DE"/>
                </w:rPr>
                <w:commentReference w:id="1089"/>
              </w:r>
              <w:r w:rsidRPr="00945767" w:rsidDel="00056582">
                <w:delText>.</w:delText>
              </w:r>
            </w:del>
          </w:p>
        </w:tc>
        <w:tc>
          <w:tcPr>
            <w:tcW w:w="3420" w:type="dxa"/>
            <w:tcBorders>
              <w:top w:val="single" w:sz="8" w:space="0" w:color="999999"/>
              <w:left w:val="single" w:sz="8" w:space="0" w:color="999999"/>
              <w:bottom w:val="single" w:sz="8" w:space="0" w:color="999999"/>
              <w:right w:val="single" w:sz="8" w:space="0" w:color="999999"/>
            </w:tcBorders>
          </w:tcPr>
          <w:p w14:paraId="7154EB13" w14:textId="2A55EA78" w:rsidR="0097721E" w:rsidRPr="00945767" w:rsidDel="00056582" w:rsidRDefault="0097721E" w:rsidP="009D09DD">
            <w:pPr>
              <w:rPr>
                <w:del w:id="1090" w:author="Author" w:date="2018-01-26T09:26:00Z"/>
              </w:rPr>
            </w:pPr>
            <w:del w:id="1091" w:author="Author" w:date="2018-01-26T09:26:00Z">
              <w:r w:rsidRPr="00945767" w:rsidDel="00056582">
                <w:lastRenderedPageBreak/>
                <w:delText xml:space="preserve">The contribution fields in the </w:delText>
              </w:r>
              <w:r w:rsidRPr="00945767" w:rsidDel="00056582">
                <w:rPr>
                  <w:rStyle w:val="SAPScreenElement"/>
                </w:rPr>
                <w:delText>Contribution Amounts</w:delText>
              </w:r>
              <w:r w:rsidRPr="00945767" w:rsidDel="00056582">
                <w:delText xml:space="preserve"> </w:delText>
              </w:r>
              <w:r w:rsidR="00025B04" w:rsidRPr="00945767" w:rsidDel="00056582">
                <w:delText>block</w:delText>
              </w:r>
              <w:r w:rsidRPr="00945767" w:rsidDel="00056582">
                <w:delText xml:space="preserve"> are automatically populated and are read-only; they show your contribution, </w:delText>
              </w:r>
              <w:r w:rsidRPr="00945767" w:rsidDel="00056582">
                <w:lastRenderedPageBreak/>
                <w:delText>your employer’s contribution, and the payment frequency.</w:delText>
              </w:r>
            </w:del>
          </w:p>
        </w:tc>
        <w:tc>
          <w:tcPr>
            <w:tcW w:w="1170" w:type="dxa"/>
            <w:tcBorders>
              <w:top w:val="single" w:sz="8" w:space="0" w:color="999999"/>
              <w:left w:val="single" w:sz="8" w:space="0" w:color="999999"/>
              <w:bottom w:val="single" w:sz="8" w:space="0" w:color="999999"/>
              <w:right w:val="single" w:sz="8" w:space="0" w:color="999999"/>
            </w:tcBorders>
          </w:tcPr>
          <w:p w14:paraId="61CB2A18" w14:textId="3D10D064" w:rsidR="0097721E" w:rsidRPr="00945767" w:rsidDel="00056582" w:rsidRDefault="0097721E" w:rsidP="009724D1">
            <w:pPr>
              <w:rPr>
                <w:del w:id="1092" w:author="Author" w:date="2018-01-26T09:26:00Z"/>
              </w:rPr>
            </w:pPr>
          </w:p>
        </w:tc>
      </w:tr>
      <w:tr w:rsidR="0097721E" w:rsidRPr="00945767" w:rsidDel="00056582" w14:paraId="23CE7ECD" w14:textId="41E65BC0" w:rsidTr="009F4086">
        <w:trPr>
          <w:trHeight w:val="288"/>
          <w:del w:id="1093" w:author="Author" w:date="2018-01-26T09:26:00Z"/>
        </w:trPr>
        <w:tc>
          <w:tcPr>
            <w:tcW w:w="709" w:type="dxa"/>
            <w:vMerge/>
            <w:tcBorders>
              <w:left w:val="single" w:sz="8" w:space="0" w:color="999999"/>
              <w:right w:val="single" w:sz="8" w:space="0" w:color="999999"/>
            </w:tcBorders>
          </w:tcPr>
          <w:p w14:paraId="0F0916DE" w14:textId="2010C44E" w:rsidR="0097721E" w:rsidRPr="00945767" w:rsidDel="00056582" w:rsidRDefault="0097721E" w:rsidP="001A20CC">
            <w:pPr>
              <w:rPr>
                <w:del w:id="1094" w:author="Author" w:date="2018-01-26T09:26:00Z"/>
              </w:rPr>
            </w:pPr>
          </w:p>
        </w:tc>
        <w:tc>
          <w:tcPr>
            <w:tcW w:w="1603" w:type="dxa"/>
            <w:vMerge/>
            <w:tcBorders>
              <w:left w:val="single" w:sz="8" w:space="0" w:color="999999"/>
              <w:right w:val="single" w:sz="8" w:space="0" w:color="999999"/>
            </w:tcBorders>
          </w:tcPr>
          <w:p w14:paraId="6ABEFD17" w14:textId="3E47B5B5" w:rsidR="0097721E" w:rsidRPr="00945767" w:rsidDel="00056582" w:rsidRDefault="0097721E" w:rsidP="001A20CC">
            <w:pPr>
              <w:rPr>
                <w:del w:id="1095" w:author="Author" w:date="2018-01-26T09:26:00Z"/>
                <w:rStyle w:val="SAPEmphasis"/>
              </w:rPr>
            </w:pPr>
          </w:p>
        </w:tc>
        <w:tc>
          <w:tcPr>
            <w:tcW w:w="4050" w:type="dxa"/>
            <w:tcBorders>
              <w:top w:val="single" w:sz="8" w:space="0" w:color="999999"/>
              <w:left w:val="single" w:sz="8" w:space="0" w:color="999999"/>
              <w:bottom w:val="single" w:sz="8" w:space="0" w:color="999999"/>
              <w:right w:val="single" w:sz="8" w:space="0" w:color="999999"/>
            </w:tcBorders>
          </w:tcPr>
          <w:p w14:paraId="3C004F45" w14:textId="6E717CCA" w:rsidR="0097721E" w:rsidRPr="00945767" w:rsidDel="00056582" w:rsidRDefault="0097721E">
            <w:pPr>
              <w:rPr>
                <w:del w:id="1096" w:author="Author" w:date="2018-01-26T09:26:00Z"/>
              </w:rPr>
            </w:pPr>
            <w:del w:id="1097" w:author="Author" w:date="2018-01-26T09:26:00Z">
              <w:r w:rsidRPr="00945767" w:rsidDel="00056582">
                <w:delText xml:space="preserve">In case you have selected in field </w:delText>
              </w:r>
              <w:r w:rsidRPr="00945767" w:rsidDel="00056582">
                <w:rPr>
                  <w:rStyle w:val="SAPScreenElement"/>
                </w:rPr>
                <w:delText>Enrolling For</w:delText>
              </w:r>
              <w:r w:rsidRPr="00945767" w:rsidDel="00056582">
                <w:delText xml:space="preserve"> a value which includes also your dependent(s), </w:delText>
              </w:r>
              <w:r w:rsidR="004135F4" w:rsidRPr="00945767" w:rsidDel="00056582">
                <w:delText>you need to enter details in the</w:delText>
              </w:r>
              <w:r w:rsidR="004135F4" w:rsidRPr="00945767" w:rsidDel="00056582">
                <w:rPr>
                  <w:rStyle w:val="SAPScreenElement"/>
                </w:rPr>
                <w:delText xml:space="preserve"> Enroll Dependents</w:delText>
              </w:r>
              <w:r w:rsidR="004135F4" w:rsidRPr="00945767" w:rsidDel="00056582">
                <w:delText xml:space="preserve"> block, too. For this, select the </w:delText>
              </w:r>
              <w:r w:rsidR="004135F4" w:rsidRPr="00670527" w:rsidDel="00056582">
                <w:rPr>
                  <w:rStyle w:val="SAPScreenElement"/>
                </w:rPr>
                <w:sym w:font="Symbol" w:char="F0C5"/>
              </w:r>
              <w:r w:rsidR="004135F4" w:rsidRPr="00670527" w:rsidDel="00056582">
                <w:rPr>
                  <w:rStyle w:val="SAPScreenElement"/>
                </w:rPr>
                <w:delText xml:space="preserve"> Add Enroll Dependents</w:delText>
              </w:r>
              <w:r w:rsidR="004135F4" w:rsidRPr="00945767" w:rsidDel="00056582">
                <w:delText xml:space="preserve"> link. The </w:delText>
              </w:r>
              <w:r w:rsidR="004135F4" w:rsidRPr="00945767" w:rsidDel="00056582">
                <w:rPr>
                  <w:rStyle w:val="SAPScreenElement"/>
                </w:rPr>
                <w:delText>Enroll Dependents</w:delText>
              </w:r>
              <w:r w:rsidR="004135F4" w:rsidRPr="00945767" w:rsidDel="00056582">
                <w:delText xml:space="preserve"> block is expanded and you can </w:delText>
              </w:r>
              <w:r w:rsidRPr="00945767" w:rsidDel="00056582">
                <w:delText>make following entries:</w:delText>
              </w:r>
            </w:del>
          </w:p>
        </w:tc>
        <w:tc>
          <w:tcPr>
            <w:tcW w:w="3330" w:type="dxa"/>
            <w:tcBorders>
              <w:top w:val="single" w:sz="8" w:space="0" w:color="999999"/>
              <w:left w:val="single" w:sz="8" w:space="0" w:color="999999"/>
              <w:bottom w:val="single" w:sz="8" w:space="0" w:color="999999"/>
              <w:right w:val="single" w:sz="8" w:space="0" w:color="999999"/>
            </w:tcBorders>
          </w:tcPr>
          <w:p w14:paraId="72EDE3D4" w14:textId="3CBE5D37" w:rsidR="0097721E" w:rsidRPr="00945767" w:rsidDel="00056582" w:rsidRDefault="0097721E" w:rsidP="001A20CC">
            <w:pPr>
              <w:rPr>
                <w:del w:id="1098" w:author="Author" w:date="2018-01-26T09:26:00Z"/>
                <w:rStyle w:val="SAPScreenElement"/>
              </w:rPr>
            </w:pPr>
            <w:del w:id="1099" w:author="Author" w:date="2018-01-26T09:26:00Z">
              <w:r w:rsidRPr="00945767" w:rsidDel="00056582">
                <w:rPr>
                  <w:rStyle w:val="SAPScreenElement"/>
                </w:rPr>
                <w:delText xml:space="preserve">Name: </w:delText>
              </w:r>
              <w:r w:rsidRPr="00945767" w:rsidDel="00056582">
                <w:delText>select name of dependent from drop-down</w:delText>
              </w:r>
            </w:del>
          </w:p>
        </w:tc>
        <w:tc>
          <w:tcPr>
            <w:tcW w:w="3420" w:type="dxa"/>
            <w:tcBorders>
              <w:top w:val="single" w:sz="8" w:space="0" w:color="999999"/>
              <w:left w:val="single" w:sz="8" w:space="0" w:color="999999"/>
              <w:bottom w:val="single" w:sz="8" w:space="0" w:color="999999"/>
              <w:right w:val="single" w:sz="8" w:space="0" w:color="999999"/>
            </w:tcBorders>
          </w:tcPr>
          <w:p w14:paraId="2B4A2D16" w14:textId="1D7D162D" w:rsidR="0097721E" w:rsidRPr="00945767" w:rsidDel="00056582" w:rsidRDefault="0097721E" w:rsidP="001A20CC">
            <w:pPr>
              <w:rPr>
                <w:del w:id="1100" w:author="Author" w:date="2018-01-26T09:26:00Z"/>
              </w:rPr>
            </w:pPr>
            <w:del w:id="1101" w:author="Author" w:date="2018-01-26T09:26:00Z">
              <w:r w:rsidRPr="00945767" w:rsidDel="00056582">
                <w:delText xml:space="preserve">The fields </w:delText>
              </w:r>
              <w:r w:rsidRPr="00945767" w:rsidDel="00056582">
                <w:rPr>
                  <w:rStyle w:val="SAPScreenElement"/>
                </w:rPr>
                <w:delText>Relationship,</w:delText>
              </w:r>
              <w:r w:rsidRPr="00945767" w:rsidDel="00056582">
                <w:delText xml:space="preserve"> </w:delText>
              </w:r>
              <w:r w:rsidRPr="00945767" w:rsidDel="00056582">
                <w:rPr>
                  <w:rStyle w:val="SAPScreenElement"/>
                </w:rPr>
                <w:delText>Date of Birth</w:delText>
              </w:r>
              <w:r w:rsidRPr="00945767" w:rsidDel="00056582">
                <w:delText xml:space="preserve"> and </w:delText>
              </w:r>
              <w:r w:rsidRPr="00670527" w:rsidDel="00056582">
                <w:rPr>
                  <w:rStyle w:val="SAPScreenElement"/>
                </w:rPr>
                <w:delText>Gender</w:delText>
              </w:r>
              <w:r w:rsidRPr="00945767" w:rsidDel="00056582">
                <w:delText xml:space="preserve"> are automatically filled with the data maintained in the </w:delText>
              </w:r>
              <w:r w:rsidRPr="00670527" w:rsidDel="00056582">
                <w:rPr>
                  <w:rStyle w:val="SAPScreenElement"/>
                </w:rPr>
                <w:delText xml:space="preserve">Employee File </w:delText>
              </w:r>
              <w:r w:rsidR="00D46048" w:rsidRPr="00945767" w:rsidDel="00056582">
                <w:delText>page</w:delText>
              </w:r>
              <w:r w:rsidR="00D46048" w:rsidRPr="00945767" w:rsidDel="00056582">
                <w:rPr>
                  <w:rStyle w:val="SAPScreenElement"/>
                </w:rPr>
                <w:delText xml:space="preserve"> </w:delText>
              </w:r>
              <w:r w:rsidR="00D46048" w:rsidRPr="00945767" w:rsidDel="00056582">
                <w:delText>&gt;</w:delText>
              </w:r>
              <w:r w:rsidRPr="00670527" w:rsidDel="00056582">
                <w:rPr>
                  <w:rStyle w:val="SAPScreenElement"/>
                </w:rPr>
                <w:delText xml:space="preserve"> </w:delText>
              </w:r>
              <w:r w:rsidR="00D46048" w:rsidRPr="00670527" w:rsidDel="00056582">
                <w:rPr>
                  <w:rStyle w:val="SAPScreenElement"/>
                </w:rPr>
                <w:delText>Personal Information</w:delText>
              </w:r>
              <w:r w:rsidR="00D46048" w:rsidRPr="00945767" w:rsidDel="00056582">
                <w:delText xml:space="preserve"> section &gt;</w:delText>
              </w:r>
              <w:r w:rsidR="00D46048" w:rsidRPr="00670527" w:rsidDel="00056582">
                <w:rPr>
                  <w:rStyle w:val="SAPScreenElement"/>
                </w:rPr>
                <w:delText xml:space="preserve"> </w:delText>
              </w:r>
              <w:r w:rsidRPr="00670527" w:rsidDel="00056582">
                <w:rPr>
                  <w:rStyle w:val="SAPScreenElement"/>
                </w:rPr>
                <w:delText>Dependents</w:delText>
              </w:r>
              <w:r w:rsidRPr="00945767" w:rsidDel="00056582">
                <w:delText xml:space="preserve"> subsection and are read-only.</w:delText>
              </w:r>
            </w:del>
          </w:p>
        </w:tc>
        <w:tc>
          <w:tcPr>
            <w:tcW w:w="1170" w:type="dxa"/>
            <w:tcBorders>
              <w:top w:val="single" w:sz="8" w:space="0" w:color="999999"/>
              <w:left w:val="single" w:sz="8" w:space="0" w:color="999999"/>
              <w:bottom w:val="single" w:sz="8" w:space="0" w:color="999999"/>
              <w:right w:val="single" w:sz="8" w:space="0" w:color="999999"/>
            </w:tcBorders>
          </w:tcPr>
          <w:p w14:paraId="57B05C37" w14:textId="62C886C0" w:rsidR="0097721E" w:rsidRPr="00945767" w:rsidDel="00056582" w:rsidRDefault="0097721E" w:rsidP="001A20CC">
            <w:pPr>
              <w:rPr>
                <w:del w:id="1102" w:author="Author" w:date="2018-01-26T09:26:00Z"/>
              </w:rPr>
            </w:pPr>
          </w:p>
        </w:tc>
      </w:tr>
      <w:tr w:rsidR="0070441D" w:rsidRPr="00945767" w:rsidDel="00056582" w14:paraId="0E64C5AC" w14:textId="49B99F65" w:rsidTr="009F4086">
        <w:trPr>
          <w:trHeight w:val="288"/>
          <w:del w:id="1103" w:author="Author" w:date="2018-01-26T09:26:00Z"/>
        </w:trPr>
        <w:tc>
          <w:tcPr>
            <w:tcW w:w="709" w:type="dxa"/>
            <w:tcBorders>
              <w:top w:val="single" w:sz="8" w:space="0" w:color="999999"/>
              <w:left w:val="single" w:sz="8" w:space="0" w:color="999999"/>
              <w:bottom w:val="single" w:sz="8" w:space="0" w:color="999999"/>
              <w:right w:val="single" w:sz="8" w:space="0" w:color="999999"/>
            </w:tcBorders>
          </w:tcPr>
          <w:p w14:paraId="4901958E" w14:textId="5B9520C4" w:rsidR="0070441D" w:rsidRPr="00945767" w:rsidDel="00056582" w:rsidRDefault="006C4D94" w:rsidP="0070441D">
            <w:pPr>
              <w:rPr>
                <w:del w:id="1104" w:author="Author" w:date="2018-01-26T09:26:00Z"/>
              </w:rPr>
            </w:pPr>
            <w:del w:id="1105" w:author="Author" w:date="2018-01-26T09:26:00Z">
              <w:r w:rsidRPr="00945767" w:rsidDel="00056582">
                <w:delText>9</w:delText>
              </w:r>
            </w:del>
          </w:p>
        </w:tc>
        <w:tc>
          <w:tcPr>
            <w:tcW w:w="1603" w:type="dxa"/>
            <w:tcBorders>
              <w:top w:val="single" w:sz="8" w:space="0" w:color="999999"/>
              <w:left w:val="single" w:sz="8" w:space="0" w:color="999999"/>
              <w:bottom w:val="single" w:sz="8" w:space="0" w:color="999999"/>
              <w:right w:val="single" w:sz="8" w:space="0" w:color="999999"/>
            </w:tcBorders>
          </w:tcPr>
          <w:p w14:paraId="5CD34439" w14:textId="21B068B8" w:rsidR="0070441D" w:rsidRPr="00945767" w:rsidDel="00056582" w:rsidRDefault="00AC5B0F" w:rsidP="0070441D">
            <w:pPr>
              <w:rPr>
                <w:del w:id="1106" w:author="Author" w:date="2018-01-26T09:26:00Z"/>
                <w:rStyle w:val="SAPEmphasis"/>
              </w:rPr>
            </w:pPr>
            <w:del w:id="1107" w:author="Author" w:date="2018-01-26T09:26:00Z">
              <w:r w:rsidRPr="00945767" w:rsidDel="00056582">
                <w:rPr>
                  <w:rStyle w:val="SAPEmphasis"/>
                </w:rPr>
                <w:delText>Confirm Benefit to Enroll in</w:delText>
              </w:r>
            </w:del>
          </w:p>
        </w:tc>
        <w:tc>
          <w:tcPr>
            <w:tcW w:w="4050" w:type="dxa"/>
            <w:tcBorders>
              <w:top w:val="single" w:sz="8" w:space="0" w:color="999999"/>
              <w:left w:val="single" w:sz="8" w:space="0" w:color="999999"/>
              <w:bottom w:val="single" w:sz="8" w:space="0" w:color="999999"/>
              <w:right w:val="single" w:sz="8" w:space="0" w:color="999999"/>
            </w:tcBorders>
          </w:tcPr>
          <w:p w14:paraId="2FED1E2B" w14:textId="3C4B468E" w:rsidR="0070441D" w:rsidRPr="00945767" w:rsidDel="00056582" w:rsidRDefault="0070441D" w:rsidP="0070441D">
            <w:pPr>
              <w:rPr>
                <w:del w:id="1108" w:author="Author" w:date="2018-01-26T09:26:00Z"/>
              </w:rPr>
            </w:pPr>
            <w:del w:id="1109" w:author="Author" w:date="2018-01-26T09:26:00Z">
              <w:r w:rsidRPr="00945767" w:rsidDel="00056582">
                <w:delText xml:space="preserve">Select the </w:delText>
              </w:r>
              <w:r w:rsidRPr="00945767" w:rsidDel="00056582">
                <w:rPr>
                  <w:rStyle w:val="SAPScreenElement"/>
                </w:rPr>
                <w:delText>Confirm</w:delText>
              </w:r>
              <w:r w:rsidRPr="00945767" w:rsidDel="00056582">
                <w:delText xml:space="preserve"> button.</w:delText>
              </w:r>
            </w:del>
          </w:p>
        </w:tc>
        <w:tc>
          <w:tcPr>
            <w:tcW w:w="3330" w:type="dxa"/>
            <w:tcBorders>
              <w:top w:val="single" w:sz="8" w:space="0" w:color="999999"/>
              <w:left w:val="single" w:sz="8" w:space="0" w:color="999999"/>
              <w:bottom w:val="single" w:sz="8" w:space="0" w:color="999999"/>
              <w:right w:val="single" w:sz="8" w:space="0" w:color="999999"/>
            </w:tcBorders>
          </w:tcPr>
          <w:p w14:paraId="36AB1AD5" w14:textId="2EDE9C9D" w:rsidR="0070441D" w:rsidRPr="00945767" w:rsidDel="00056582" w:rsidRDefault="0070441D" w:rsidP="0070441D">
            <w:pPr>
              <w:rPr>
                <w:del w:id="1110" w:author="Author" w:date="2018-01-26T09:26:00Z"/>
                <w:rStyle w:val="SAPScreenElement"/>
              </w:rPr>
            </w:pPr>
          </w:p>
        </w:tc>
        <w:tc>
          <w:tcPr>
            <w:tcW w:w="3420" w:type="dxa"/>
            <w:tcBorders>
              <w:top w:val="single" w:sz="8" w:space="0" w:color="999999"/>
              <w:left w:val="single" w:sz="8" w:space="0" w:color="999999"/>
              <w:bottom w:val="single" w:sz="8" w:space="0" w:color="999999"/>
              <w:right w:val="single" w:sz="8" w:space="0" w:color="999999"/>
            </w:tcBorders>
          </w:tcPr>
          <w:p w14:paraId="5CA4DE36" w14:textId="6A49C567" w:rsidR="0070441D" w:rsidRPr="00945767" w:rsidDel="00056582" w:rsidRDefault="0070441D" w:rsidP="0070441D">
            <w:pPr>
              <w:rPr>
                <w:del w:id="1111" w:author="Author" w:date="2018-01-26T09:26:00Z"/>
              </w:rPr>
            </w:pPr>
            <w:del w:id="1112" w:author="Author" w:date="2018-01-26T09:26:00Z">
              <w:r w:rsidRPr="00945767" w:rsidDel="00056582">
                <w:delText>The message</w:delText>
              </w:r>
              <w:r w:rsidRPr="00945767" w:rsidDel="00056582">
                <w:rPr>
                  <w:rStyle w:val="SAPMonospace"/>
                </w:rPr>
                <w:delText xml:space="preserve"> Your changes were successfully saved </w:delText>
              </w:r>
              <w:r w:rsidRPr="00945767" w:rsidDel="00056582">
                <w:delText xml:space="preserve">is displayed. The benefit </w:delText>
              </w:r>
              <w:r w:rsidR="00974DC4" w:rsidRPr="00945767" w:rsidDel="00056582">
                <w:delText>has been added to</w:delText>
              </w:r>
              <w:r w:rsidRPr="00945767" w:rsidDel="00056582">
                <w:delText xml:space="preserve"> the shopping cart </w:delText>
              </w:r>
              <w:r w:rsidR="008223C1" w:rsidRPr="00945767" w:rsidDel="00056582">
                <w:rPr>
                  <w:noProof/>
                </w:rPr>
                <w:drawing>
                  <wp:inline distT="0" distB="0" distL="0" distR="0" wp14:anchorId="3EBB61BD" wp14:editId="35A172A4">
                    <wp:extent cx="257175" cy="257175"/>
                    <wp:effectExtent l="0" t="0" r="9525" b="952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 cy="257175"/>
                            </a:xfrm>
                            <a:prstGeom prst="rect">
                              <a:avLst/>
                            </a:prstGeom>
                          </pic:spPr>
                        </pic:pic>
                      </a:graphicData>
                    </a:graphic>
                  </wp:inline>
                </w:drawing>
              </w:r>
              <w:r w:rsidR="008223C1" w:rsidRPr="00945767" w:rsidDel="00056582">
                <w:delText>.</w:delText>
              </w:r>
            </w:del>
          </w:p>
          <w:p w14:paraId="3A32B072" w14:textId="429AB63B" w:rsidR="0070441D" w:rsidRPr="00945767" w:rsidDel="00056582" w:rsidRDefault="0070441D" w:rsidP="0070441D">
            <w:pPr>
              <w:rPr>
                <w:del w:id="1113" w:author="Author" w:date="2018-01-26T09:26:00Z"/>
              </w:rPr>
            </w:pPr>
            <w:del w:id="1114" w:author="Author" w:date="2018-01-26T09:26:00Z">
              <w:r w:rsidRPr="00945767" w:rsidDel="00056582">
                <w:delText xml:space="preserve">In the </w:delText>
              </w:r>
              <w:r w:rsidRPr="00945767" w:rsidDel="00056582">
                <w:rPr>
                  <w:rStyle w:val="SAPScreenElement"/>
                </w:rPr>
                <w:delText>&lt;benefit name&gt;</w:delText>
              </w:r>
              <w:r w:rsidRPr="00945767" w:rsidDel="00056582">
                <w:delText xml:space="preserve"> </w:delText>
              </w:r>
              <w:r w:rsidRPr="00670527" w:rsidDel="00056582">
                <w:delText>block</w:delText>
              </w:r>
              <w:r w:rsidRPr="00945767" w:rsidDel="00056582">
                <w:delText xml:space="preserve"> related to the benefit you have selected in test step # </w:delText>
              </w:r>
              <w:r w:rsidR="00974DC4" w:rsidRPr="00945767" w:rsidDel="00056582">
                <w:delText>7</w:delText>
              </w:r>
              <w:r w:rsidRPr="00945767" w:rsidDel="00056582">
                <w:delText>, high-level details of that benefit are displayed.</w:delText>
              </w:r>
              <w:r w:rsidR="004135F4" w:rsidRPr="00945767" w:rsidDel="00056582">
                <w:delText xml:space="preserve"> The </w:delText>
              </w:r>
              <w:r w:rsidR="004135F4" w:rsidRPr="00670527" w:rsidDel="00056582">
                <w:rPr>
                  <w:rStyle w:val="SAPScreenElement"/>
                </w:rPr>
                <w:delText>Select Benefit</w:delText>
              </w:r>
              <w:r w:rsidR="004135F4" w:rsidRPr="00945767" w:rsidDel="00056582">
                <w:delText xml:space="preserve"> button has changed to </w:delText>
              </w:r>
              <w:r w:rsidR="004135F4" w:rsidRPr="00670527" w:rsidDel="00056582">
                <w:rPr>
                  <w:rStyle w:val="SAPScreenElement"/>
                </w:rPr>
                <w:delText>Edit Details</w:delText>
              </w:r>
              <w:r w:rsidR="004135F4" w:rsidRPr="00945767" w:rsidDel="00056582">
                <w:delText xml:space="preserve"> button.</w:delText>
              </w:r>
            </w:del>
          </w:p>
          <w:p w14:paraId="4B0A0ECE" w14:textId="27B06950" w:rsidR="00C8174A" w:rsidRPr="00945767" w:rsidDel="00056582" w:rsidRDefault="00C8174A" w:rsidP="00670527">
            <w:pPr>
              <w:pStyle w:val="SAPNoteHeading"/>
              <w:spacing w:before="120"/>
              <w:ind w:left="0"/>
              <w:rPr>
                <w:del w:id="1115" w:author="Author" w:date="2018-01-26T09:26:00Z"/>
              </w:rPr>
            </w:pPr>
            <w:del w:id="1116" w:author="Author" w:date="2018-01-26T09:26:00Z">
              <w:r w:rsidRPr="00945767" w:rsidDel="00056582">
                <w:rPr>
                  <w:noProof/>
                </w:rPr>
                <w:drawing>
                  <wp:inline distT="0" distB="0" distL="0" distR="0" wp14:anchorId="5BE6D963" wp14:editId="422EA207">
                    <wp:extent cx="225425" cy="225425"/>
                    <wp:effectExtent l="0" t="0" r="0" b="3175"/>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056582">
                <w:delText> Note</w:delText>
              </w:r>
            </w:del>
          </w:p>
          <w:p w14:paraId="5D313498" w14:textId="41BCDF70" w:rsidR="0070441D" w:rsidRPr="00945767" w:rsidDel="00056582" w:rsidRDefault="0070441D" w:rsidP="0070441D">
            <w:pPr>
              <w:rPr>
                <w:del w:id="1117" w:author="Author" w:date="2018-01-26T09:26:00Z"/>
              </w:rPr>
            </w:pPr>
            <w:del w:id="1118" w:author="Author" w:date="2018-01-26T09:26:00Z">
              <w:r w:rsidRPr="00945767" w:rsidDel="00056582">
                <w:delText xml:space="preserve">In case you have entered data in the </w:delText>
              </w:r>
              <w:r w:rsidRPr="00945767" w:rsidDel="00056582">
                <w:rPr>
                  <w:rStyle w:val="SAPScreenElement"/>
                </w:rPr>
                <w:delText>Enroll Dependents</w:delText>
              </w:r>
              <w:r w:rsidRPr="00945767" w:rsidDel="00056582">
                <w:delText xml:space="preserve"> </w:delText>
              </w:r>
              <w:r w:rsidR="00C8174A" w:rsidRPr="00945767" w:rsidDel="00056582">
                <w:delText>block</w:delText>
              </w:r>
              <w:r w:rsidRPr="00945767" w:rsidDel="00056582">
                <w:delText xml:space="preserve">, but in field </w:delText>
              </w:r>
              <w:r w:rsidRPr="00945767" w:rsidDel="00056582">
                <w:rPr>
                  <w:rStyle w:val="SAPScreenElement"/>
                </w:rPr>
                <w:delText>Enrolling For</w:delText>
              </w:r>
              <w:r w:rsidRPr="00945767" w:rsidDel="00056582">
                <w:delText xml:space="preserve"> you have selected</w:delText>
              </w:r>
              <w:r w:rsidRPr="00945767" w:rsidDel="00056582">
                <w:rPr>
                  <w:rStyle w:val="SAPMonospace"/>
                </w:rPr>
                <w:delText xml:space="preserve"> </w:delText>
              </w:r>
              <w:r w:rsidRPr="00670527" w:rsidDel="00056582">
                <w:rPr>
                  <w:rStyle w:val="SAPUserEntry"/>
                </w:rPr>
                <w:delText>Employee</w:delText>
              </w:r>
              <w:r w:rsidRPr="00945767" w:rsidDel="00056582">
                <w:delText xml:space="preserve">, an error message is displayed. Choose </w:delText>
              </w:r>
              <w:r w:rsidRPr="00945767" w:rsidDel="00056582">
                <w:rPr>
                  <w:rStyle w:val="SAPScreenElement"/>
                </w:rPr>
                <w:delText>OK</w:delText>
              </w:r>
              <w:r w:rsidRPr="00945767" w:rsidDel="00056582">
                <w:delText xml:space="preserve"> to return to the </w:delText>
              </w:r>
              <w:r w:rsidRPr="00945767" w:rsidDel="00056582">
                <w:rPr>
                  <w:rStyle w:val="SAPScreenElement"/>
                </w:rPr>
                <w:delText>Enrollment to &lt;benefit name&gt;</w:delText>
              </w:r>
              <w:r w:rsidRPr="00945767" w:rsidDel="00056582">
                <w:delText xml:space="preserve"> dialog box. </w:delText>
              </w:r>
              <w:r w:rsidR="00C8174A" w:rsidRPr="00945767" w:rsidDel="00056582">
                <w:delText>E</w:delText>
              </w:r>
              <w:r w:rsidRPr="00945767" w:rsidDel="00056582">
                <w:delText xml:space="preserve">ither adapt </w:delText>
              </w:r>
              <w:r w:rsidR="00C8174A" w:rsidRPr="00945767" w:rsidDel="00056582">
                <w:delText xml:space="preserve">the </w:delText>
              </w:r>
              <w:r w:rsidRPr="00945767" w:rsidDel="00056582">
                <w:delText xml:space="preserve">value in field </w:delText>
              </w:r>
              <w:r w:rsidRPr="00945767" w:rsidDel="00056582">
                <w:rPr>
                  <w:rStyle w:val="SAPScreenElement"/>
                </w:rPr>
                <w:delText>Enrolling For</w:delText>
              </w:r>
              <w:r w:rsidRPr="00945767" w:rsidDel="00056582">
                <w:delText xml:space="preserve"> or delete the dependent data</w:delText>
              </w:r>
              <w:r w:rsidR="00C8174A" w:rsidRPr="00945767" w:rsidDel="00056582">
                <w:delText xml:space="preserve"> in the </w:delText>
              </w:r>
              <w:r w:rsidR="00C8174A" w:rsidRPr="00945767" w:rsidDel="00056582">
                <w:rPr>
                  <w:rStyle w:val="SAPScreenElement"/>
                </w:rPr>
                <w:delText>Enroll Dependents</w:delText>
              </w:r>
              <w:r w:rsidR="00C8174A" w:rsidRPr="00945767" w:rsidDel="00056582">
                <w:delText xml:space="preserve"> block</w:delText>
              </w:r>
              <w:r w:rsidRPr="00945767" w:rsidDel="00056582">
                <w:delText>.</w:delText>
              </w:r>
            </w:del>
          </w:p>
        </w:tc>
        <w:tc>
          <w:tcPr>
            <w:tcW w:w="1170" w:type="dxa"/>
            <w:tcBorders>
              <w:top w:val="single" w:sz="8" w:space="0" w:color="999999"/>
              <w:left w:val="single" w:sz="8" w:space="0" w:color="999999"/>
              <w:bottom w:val="single" w:sz="8" w:space="0" w:color="999999"/>
              <w:right w:val="single" w:sz="8" w:space="0" w:color="999999"/>
            </w:tcBorders>
          </w:tcPr>
          <w:p w14:paraId="43BB958B" w14:textId="05D4A48E" w:rsidR="0070441D" w:rsidRPr="00945767" w:rsidDel="00056582" w:rsidRDefault="0070441D" w:rsidP="0070441D">
            <w:pPr>
              <w:rPr>
                <w:del w:id="1119" w:author="Author" w:date="2018-01-26T09:26:00Z"/>
              </w:rPr>
            </w:pPr>
          </w:p>
        </w:tc>
      </w:tr>
      <w:tr w:rsidR="0070441D" w:rsidRPr="00945767" w:rsidDel="00056582" w14:paraId="476A005E" w14:textId="561781D3" w:rsidTr="009F4086">
        <w:trPr>
          <w:trHeight w:val="288"/>
          <w:del w:id="1120" w:author="Author" w:date="2018-01-26T09:26:00Z"/>
        </w:trPr>
        <w:tc>
          <w:tcPr>
            <w:tcW w:w="709" w:type="dxa"/>
            <w:tcBorders>
              <w:top w:val="single" w:sz="8" w:space="0" w:color="999999"/>
              <w:left w:val="single" w:sz="8" w:space="0" w:color="999999"/>
              <w:bottom w:val="single" w:sz="8" w:space="0" w:color="999999"/>
              <w:right w:val="single" w:sz="8" w:space="0" w:color="999999"/>
            </w:tcBorders>
          </w:tcPr>
          <w:p w14:paraId="0423744C" w14:textId="2C0ADC9A" w:rsidR="0070441D" w:rsidRPr="00945767" w:rsidDel="00056582" w:rsidRDefault="006C4D94" w:rsidP="0070441D">
            <w:pPr>
              <w:rPr>
                <w:del w:id="1121" w:author="Author" w:date="2018-01-26T09:26:00Z"/>
              </w:rPr>
            </w:pPr>
            <w:commentRangeStart w:id="1122"/>
            <w:del w:id="1123" w:author="Author" w:date="2018-01-26T09:26:00Z">
              <w:r w:rsidRPr="00945767" w:rsidDel="00056582">
                <w:lastRenderedPageBreak/>
                <w:delText>10</w:delText>
              </w:r>
            </w:del>
          </w:p>
        </w:tc>
        <w:tc>
          <w:tcPr>
            <w:tcW w:w="1603" w:type="dxa"/>
            <w:tcBorders>
              <w:top w:val="single" w:sz="8" w:space="0" w:color="999999"/>
              <w:left w:val="single" w:sz="8" w:space="0" w:color="999999"/>
              <w:bottom w:val="single" w:sz="8" w:space="0" w:color="999999"/>
              <w:right w:val="single" w:sz="8" w:space="0" w:color="999999"/>
            </w:tcBorders>
          </w:tcPr>
          <w:p w14:paraId="5F3132FE" w14:textId="3348F253" w:rsidR="0070441D" w:rsidRPr="00945767" w:rsidDel="00056582" w:rsidRDefault="00AC5B0F" w:rsidP="0070441D">
            <w:pPr>
              <w:rPr>
                <w:del w:id="1124" w:author="Author" w:date="2018-01-26T09:26:00Z"/>
                <w:rStyle w:val="SAPEmphasis"/>
              </w:rPr>
            </w:pPr>
            <w:del w:id="1125" w:author="Author" w:date="2018-01-26T09:26:00Z">
              <w:r w:rsidRPr="00945767" w:rsidDel="00056582">
                <w:rPr>
                  <w:rStyle w:val="SAPEmphasis"/>
                </w:rPr>
                <w:delText>Enter Enrol</w:delText>
              </w:r>
              <w:r w:rsidR="009F4086" w:rsidDel="00056582">
                <w:rPr>
                  <w:rStyle w:val="SAPEmphasis"/>
                </w:rPr>
                <w:delText>lment Details in Other Benefit T</w:delText>
              </w:r>
              <w:r w:rsidRPr="00945767" w:rsidDel="00056582">
                <w:rPr>
                  <w:rStyle w:val="SAPEmphasis"/>
                </w:rPr>
                <w:delText>ypes</w:delText>
              </w:r>
            </w:del>
          </w:p>
        </w:tc>
        <w:tc>
          <w:tcPr>
            <w:tcW w:w="4050" w:type="dxa"/>
            <w:tcBorders>
              <w:top w:val="single" w:sz="8" w:space="0" w:color="999999"/>
              <w:left w:val="single" w:sz="8" w:space="0" w:color="999999"/>
              <w:bottom w:val="single" w:sz="8" w:space="0" w:color="999999"/>
              <w:right w:val="single" w:sz="8" w:space="0" w:color="999999"/>
            </w:tcBorders>
          </w:tcPr>
          <w:p w14:paraId="7D7E1AA1" w14:textId="30EDDD23" w:rsidR="0070441D" w:rsidRPr="00945767" w:rsidDel="00056582" w:rsidRDefault="0070441D" w:rsidP="0070441D">
            <w:pPr>
              <w:rPr>
                <w:del w:id="1126" w:author="Author" w:date="2018-01-26T09:26:00Z"/>
              </w:rPr>
            </w:pPr>
            <w:del w:id="1127" w:author="Author" w:date="2018-01-26T09:26:00Z">
              <w:r w:rsidRPr="00945767" w:rsidDel="00056582">
                <w:delText xml:space="preserve">Repeat test </w:delText>
              </w:r>
              <w:r w:rsidRPr="009F4086" w:rsidDel="00056582">
                <w:delText xml:space="preserve">steps # </w:delText>
              </w:r>
              <w:r w:rsidR="006C4D94" w:rsidRPr="009F4086" w:rsidDel="00056582">
                <w:delText>7</w:delText>
              </w:r>
              <w:r w:rsidRPr="009F4086" w:rsidDel="00056582">
                <w:delText xml:space="preserve"> to #</w:delText>
              </w:r>
              <w:r w:rsidR="006C4D94" w:rsidRPr="009F4086" w:rsidDel="00056582">
                <w:delText xml:space="preserve"> 9</w:delText>
              </w:r>
              <w:r w:rsidRPr="00945767" w:rsidDel="00056582">
                <w:delText xml:space="preserve"> for other </w:delText>
              </w:r>
              <w:r w:rsidR="00AC5B0F" w:rsidRPr="00945767" w:rsidDel="00056582">
                <w:delText xml:space="preserve">benefits in which you can enroll </w:delText>
              </w:r>
              <w:r w:rsidR="006C4D94" w:rsidRPr="00945767" w:rsidDel="00056582">
                <w:delText xml:space="preserve">only </w:delText>
              </w:r>
              <w:r w:rsidR="00AC5B0F" w:rsidRPr="00945767" w:rsidDel="00056582">
                <w:delText>during the open enrollment period</w:delText>
              </w:r>
              <w:r w:rsidRPr="00945767" w:rsidDel="00056582">
                <w:delText xml:space="preserve">. </w:delText>
              </w:r>
              <w:r w:rsidR="00750C01" w:rsidRPr="00945767" w:rsidDel="00056582">
                <w:delText xml:space="preserve">The fields to be filled depend on the </w:delText>
              </w:r>
              <w:r w:rsidR="00AC5B0F" w:rsidRPr="00945767" w:rsidDel="00056582">
                <w:delText>benefit</w:delText>
              </w:r>
              <w:r w:rsidR="00750C01" w:rsidRPr="00945767" w:rsidDel="00056582">
                <w:delText xml:space="preserve"> type you enroll in.</w:delText>
              </w:r>
            </w:del>
          </w:p>
        </w:tc>
        <w:tc>
          <w:tcPr>
            <w:tcW w:w="3330" w:type="dxa"/>
            <w:tcBorders>
              <w:top w:val="single" w:sz="8" w:space="0" w:color="999999"/>
              <w:left w:val="single" w:sz="8" w:space="0" w:color="999999"/>
              <w:bottom w:val="single" w:sz="8" w:space="0" w:color="999999"/>
              <w:right w:val="single" w:sz="8" w:space="0" w:color="999999"/>
            </w:tcBorders>
          </w:tcPr>
          <w:p w14:paraId="69D082F4" w14:textId="3049448F" w:rsidR="0070441D" w:rsidRPr="00945767" w:rsidDel="00056582" w:rsidRDefault="0070441D" w:rsidP="0070441D">
            <w:pPr>
              <w:rPr>
                <w:del w:id="1128" w:author="Author" w:date="2018-01-26T09:26:00Z"/>
                <w:rStyle w:val="SAPScreenElement"/>
              </w:rPr>
            </w:pPr>
          </w:p>
        </w:tc>
        <w:commentRangeEnd w:id="1122"/>
        <w:tc>
          <w:tcPr>
            <w:tcW w:w="3420" w:type="dxa"/>
            <w:tcBorders>
              <w:top w:val="single" w:sz="8" w:space="0" w:color="999999"/>
              <w:left w:val="single" w:sz="8" w:space="0" w:color="999999"/>
              <w:bottom w:val="single" w:sz="8" w:space="0" w:color="999999"/>
              <w:right w:val="single" w:sz="8" w:space="0" w:color="999999"/>
            </w:tcBorders>
          </w:tcPr>
          <w:p w14:paraId="7F3CBD34" w14:textId="46F7E7AE" w:rsidR="0070441D" w:rsidRPr="00945767" w:rsidDel="00056582" w:rsidRDefault="00AD45B2" w:rsidP="0070441D">
            <w:pPr>
              <w:rPr>
                <w:del w:id="1129" w:author="Author" w:date="2018-01-26T09:26:00Z"/>
              </w:rPr>
            </w:pPr>
            <w:del w:id="1130" w:author="Author" w:date="2018-01-26T09:26:00Z">
              <w:r w:rsidDel="00056582">
                <w:rPr>
                  <w:rStyle w:val="CommentReference"/>
                  <w:rFonts w:ascii="Arial" w:eastAsia="SimSun" w:hAnsi="Arial"/>
                  <w:lang w:val="de-DE"/>
                </w:rPr>
                <w:commentReference w:id="1122"/>
              </w:r>
            </w:del>
          </w:p>
        </w:tc>
        <w:tc>
          <w:tcPr>
            <w:tcW w:w="1170" w:type="dxa"/>
            <w:tcBorders>
              <w:top w:val="single" w:sz="8" w:space="0" w:color="999999"/>
              <w:left w:val="single" w:sz="8" w:space="0" w:color="999999"/>
              <w:bottom w:val="single" w:sz="8" w:space="0" w:color="999999"/>
              <w:right w:val="single" w:sz="8" w:space="0" w:color="999999"/>
            </w:tcBorders>
          </w:tcPr>
          <w:p w14:paraId="583369AD" w14:textId="2F7FD4E8" w:rsidR="0070441D" w:rsidRPr="00945767" w:rsidDel="00056582" w:rsidRDefault="0070441D" w:rsidP="0070441D">
            <w:pPr>
              <w:rPr>
                <w:del w:id="1131" w:author="Author" w:date="2018-01-26T09:26:00Z"/>
              </w:rPr>
            </w:pPr>
          </w:p>
        </w:tc>
      </w:tr>
      <w:tr w:rsidR="00AC5B0F" w:rsidRPr="00945767" w:rsidDel="00056582" w14:paraId="23D84CDD" w14:textId="6F50FB9A" w:rsidTr="009F4086">
        <w:trPr>
          <w:trHeight w:val="288"/>
          <w:del w:id="1132" w:author="Author" w:date="2018-01-26T09:26:00Z"/>
        </w:trPr>
        <w:tc>
          <w:tcPr>
            <w:tcW w:w="709" w:type="dxa"/>
            <w:vMerge w:val="restart"/>
            <w:tcBorders>
              <w:top w:val="single" w:sz="8" w:space="0" w:color="999999"/>
              <w:left w:val="single" w:sz="8" w:space="0" w:color="999999"/>
              <w:right w:val="single" w:sz="8" w:space="0" w:color="999999"/>
            </w:tcBorders>
          </w:tcPr>
          <w:p w14:paraId="3FE4D22B" w14:textId="48A87356" w:rsidR="00AC5B0F" w:rsidRPr="00945767" w:rsidDel="00056582" w:rsidRDefault="006C4D94" w:rsidP="0070441D">
            <w:pPr>
              <w:rPr>
                <w:del w:id="1133" w:author="Author" w:date="2018-01-26T09:26:00Z"/>
              </w:rPr>
            </w:pPr>
            <w:del w:id="1134" w:author="Author" w:date="2018-01-26T09:26:00Z">
              <w:r w:rsidRPr="00945767" w:rsidDel="00056582">
                <w:delText>11</w:delText>
              </w:r>
            </w:del>
          </w:p>
        </w:tc>
        <w:tc>
          <w:tcPr>
            <w:tcW w:w="1603" w:type="dxa"/>
            <w:vMerge w:val="restart"/>
            <w:tcBorders>
              <w:top w:val="single" w:sz="8" w:space="0" w:color="999999"/>
              <w:left w:val="single" w:sz="8" w:space="0" w:color="999999"/>
              <w:right w:val="single" w:sz="8" w:space="0" w:color="999999"/>
            </w:tcBorders>
          </w:tcPr>
          <w:p w14:paraId="485F90F7" w14:textId="015D96D1" w:rsidR="00AC5B0F" w:rsidRPr="00945767" w:rsidDel="00056582" w:rsidRDefault="00AC5B0F" w:rsidP="0070441D">
            <w:pPr>
              <w:rPr>
                <w:del w:id="1135" w:author="Author" w:date="2018-01-26T09:26:00Z"/>
                <w:rStyle w:val="SAPEmphasis"/>
              </w:rPr>
            </w:pPr>
            <w:del w:id="1136" w:author="Author" w:date="2018-01-26T09:26:00Z">
              <w:r w:rsidRPr="00945767" w:rsidDel="00056582">
                <w:rPr>
                  <w:rStyle w:val="SAPEmphasis"/>
                </w:rPr>
                <w:delText>Enroll in Benefits</w:delText>
              </w:r>
            </w:del>
          </w:p>
        </w:tc>
        <w:tc>
          <w:tcPr>
            <w:tcW w:w="4050" w:type="dxa"/>
            <w:tcBorders>
              <w:top w:val="single" w:sz="8" w:space="0" w:color="999999"/>
              <w:left w:val="single" w:sz="8" w:space="0" w:color="999999"/>
              <w:bottom w:val="single" w:sz="8" w:space="0" w:color="999999"/>
              <w:right w:val="single" w:sz="8" w:space="0" w:color="999999"/>
            </w:tcBorders>
          </w:tcPr>
          <w:p w14:paraId="79BFCBFA" w14:textId="18332B08" w:rsidR="00AC5B0F" w:rsidRPr="00945767" w:rsidDel="00056582" w:rsidRDefault="00AC5B0F" w:rsidP="0070441D">
            <w:pPr>
              <w:rPr>
                <w:del w:id="1137" w:author="Author" w:date="2018-01-26T09:26:00Z"/>
              </w:rPr>
            </w:pPr>
            <w:del w:id="1138" w:author="Author" w:date="2018-01-26T09:26:00Z">
              <w:r w:rsidRPr="00945767" w:rsidDel="00056582">
                <w:delText>Once you have selected and confirmed all benefits of interest, you can finally enroll in them.</w:delText>
              </w:r>
            </w:del>
          </w:p>
          <w:p w14:paraId="1549294D" w14:textId="1970996C" w:rsidR="00AC5B0F" w:rsidRPr="00945767" w:rsidDel="00056582" w:rsidRDefault="00AC5B0F" w:rsidP="0070441D">
            <w:pPr>
              <w:rPr>
                <w:del w:id="1139" w:author="Author" w:date="2018-01-26T09:26:00Z"/>
              </w:rPr>
            </w:pPr>
            <w:del w:id="1140" w:author="Author" w:date="2018-01-26T09:26:00Z">
              <w:r w:rsidRPr="00945767" w:rsidDel="00056582">
                <w:delText xml:space="preserve">Click on the </w:delText>
              </w:r>
              <w:r w:rsidR="008223C1" w:rsidRPr="00945767" w:rsidDel="00056582">
                <w:delText>shopping cart icon</w:delText>
              </w:r>
              <w:r w:rsidR="009F4086" w:rsidDel="00056582">
                <w:delText xml:space="preserve"> </w:delText>
              </w:r>
              <w:r w:rsidR="008223C1" w:rsidRPr="00945767" w:rsidDel="00056582">
                <w:delText xml:space="preserve"> </w:delText>
              </w:r>
              <w:r w:rsidR="008223C1" w:rsidRPr="00945767" w:rsidDel="00056582">
                <w:rPr>
                  <w:noProof/>
                </w:rPr>
                <w:drawing>
                  <wp:inline distT="0" distB="0" distL="0" distR="0" wp14:anchorId="36A35F44" wp14:editId="348A733E">
                    <wp:extent cx="257175" cy="257175"/>
                    <wp:effectExtent l="0" t="0" r="9525"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 cy="257175"/>
                            </a:xfrm>
                            <a:prstGeom prst="rect">
                              <a:avLst/>
                            </a:prstGeom>
                          </pic:spPr>
                        </pic:pic>
                      </a:graphicData>
                    </a:graphic>
                  </wp:inline>
                </w:drawing>
              </w:r>
              <w:r w:rsidRPr="00945767" w:rsidDel="00056582">
                <w:delText>.</w:delText>
              </w:r>
            </w:del>
          </w:p>
        </w:tc>
        <w:tc>
          <w:tcPr>
            <w:tcW w:w="3330" w:type="dxa"/>
            <w:tcBorders>
              <w:top w:val="single" w:sz="8" w:space="0" w:color="999999"/>
              <w:left w:val="single" w:sz="8" w:space="0" w:color="999999"/>
              <w:bottom w:val="single" w:sz="8" w:space="0" w:color="999999"/>
              <w:right w:val="single" w:sz="8" w:space="0" w:color="999999"/>
            </w:tcBorders>
          </w:tcPr>
          <w:p w14:paraId="32C23315" w14:textId="0FBA8A38" w:rsidR="00AC5B0F" w:rsidRPr="00945767" w:rsidDel="00056582" w:rsidRDefault="00AC5B0F" w:rsidP="0070441D">
            <w:pPr>
              <w:rPr>
                <w:del w:id="1141" w:author="Author" w:date="2018-01-26T09:26:00Z"/>
                <w:rStyle w:val="SAPScreenElement"/>
              </w:rPr>
            </w:pPr>
          </w:p>
        </w:tc>
        <w:tc>
          <w:tcPr>
            <w:tcW w:w="3420" w:type="dxa"/>
            <w:tcBorders>
              <w:top w:val="single" w:sz="8" w:space="0" w:color="999999"/>
              <w:left w:val="single" w:sz="8" w:space="0" w:color="999999"/>
              <w:bottom w:val="single" w:sz="8" w:space="0" w:color="999999"/>
              <w:right w:val="single" w:sz="8" w:space="0" w:color="999999"/>
            </w:tcBorders>
          </w:tcPr>
          <w:p w14:paraId="5F2E8ABD" w14:textId="44AA276E" w:rsidR="00AC5B0F" w:rsidRPr="00945767" w:rsidDel="00056582" w:rsidRDefault="00AC5B0F" w:rsidP="0070441D">
            <w:pPr>
              <w:rPr>
                <w:del w:id="1142" w:author="Author" w:date="2018-01-26T09:26:00Z"/>
              </w:rPr>
            </w:pPr>
            <w:del w:id="1143" w:author="Author" w:date="2018-01-26T09:26:00Z">
              <w:r w:rsidRPr="00945767" w:rsidDel="00056582">
                <w:delText xml:space="preserve">The </w:delText>
              </w:r>
              <w:r w:rsidRPr="00945767" w:rsidDel="00056582">
                <w:rPr>
                  <w:rStyle w:val="SAPScreenElement"/>
                </w:rPr>
                <w:delText>Benefits Selection</w:delText>
              </w:r>
              <w:r w:rsidRPr="00945767" w:rsidDel="00056582">
                <w:delText xml:space="preserve"> callout is displayed, containing the list of benefits and plans in which you want to enroll. For each benefit and /or plan, details to the amount of money you and your employer are contributing as well as the frequency of these payments are given. At the bottom of the callout, your total estimated contribution is given.</w:delText>
              </w:r>
            </w:del>
          </w:p>
        </w:tc>
        <w:tc>
          <w:tcPr>
            <w:tcW w:w="1170" w:type="dxa"/>
            <w:tcBorders>
              <w:top w:val="single" w:sz="8" w:space="0" w:color="999999"/>
              <w:left w:val="single" w:sz="8" w:space="0" w:color="999999"/>
              <w:bottom w:val="single" w:sz="8" w:space="0" w:color="999999"/>
              <w:right w:val="single" w:sz="8" w:space="0" w:color="999999"/>
            </w:tcBorders>
          </w:tcPr>
          <w:p w14:paraId="178D53E6" w14:textId="4EB776AF" w:rsidR="00AC5B0F" w:rsidRPr="00945767" w:rsidDel="00056582" w:rsidRDefault="00AC5B0F" w:rsidP="0070441D">
            <w:pPr>
              <w:rPr>
                <w:del w:id="1144" w:author="Author" w:date="2018-01-26T09:26:00Z"/>
              </w:rPr>
            </w:pPr>
          </w:p>
        </w:tc>
      </w:tr>
      <w:tr w:rsidR="00AC5B0F" w:rsidRPr="00945767" w:rsidDel="00056582" w14:paraId="6A161538" w14:textId="2D80FFDB" w:rsidTr="009F4086">
        <w:trPr>
          <w:trHeight w:val="288"/>
          <w:del w:id="1145" w:author="Author" w:date="2018-01-26T09:26:00Z"/>
        </w:trPr>
        <w:tc>
          <w:tcPr>
            <w:tcW w:w="709" w:type="dxa"/>
            <w:vMerge/>
            <w:tcBorders>
              <w:left w:val="single" w:sz="8" w:space="0" w:color="999999"/>
              <w:right w:val="single" w:sz="8" w:space="0" w:color="999999"/>
            </w:tcBorders>
          </w:tcPr>
          <w:p w14:paraId="68BD9D0E" w14:textId="10D12F98" w:rsidR="00AC5B0F" w:rsidRPr="00945767" w:rsidDel="00056582" w:rsidRDefault="00AC5B0F" w:rsidP="0070441D">
            <w:pPr>
              <w:rPr>
                <w:del w:id="1146" w:author="Author" w:date="2018-01-26T09:26:00Z"/>
              </w:rPr>
            </w:pPr>
          </w:p>
        </w:tc>
        <w:tc>
          <w:tcPr>
            <w:tcW w:w="1603" w:type="dxa"/>
            <w:vMerge/>
            <w:tcBorders>
              <w:left w:val="single" w:sz="8" w:space="0" w:color="999999"/>
              <w:right w:val="single" w:sz="8" w:space="0" w:color="999999"/>
            </w:tcBorders>
          </w:tcPr>
          <w:p w14:paraId="4D3F067D" w14:textId="441B9C61" w:rsidR="00AC5B0F" w:rsidRPr="00945767" w:rsidDel="00056582" w:rsidRDefault="00AC5B0F" w:rsidP="0070441D">
            <w:pPr>
              <w:rPr>
                <w:del w:id="1147" w:author="Author" w:date="2018-01-26T09:26:00Z"/>
                <w:rStyle w:val="SAPEmphasis"/>
              </w:rPr>
            </w:pPr>
          </w:p>
        </w:tc>
        <w:tc>
          <w:tcPr>
            <w:tcW w:w="4050" w:type="dxa"/>
            <w:tcBorders>
              <w:top w:val="single" w:sz="8" w:space="0" w:color="999999"/>
              <w:left w:val="single" w:sz="8" w:space="0" w:color="999999"/>
              <w:bottom w:val="single" w:sz="8" w:space="0" w:color="999999"/>
              <w:right w:val="single" w:sz="8" w:space="0" w:color="999999"/>
            </w:tcBorders>
          </w:tcPr>
          <w:p w14:paraId="05E8D28A" w14:textId="6A4DED1A" w:rsidR="00AC5B0F" w:rsidRPr="00945767" w:rsidDel="00056582" w:rsidRDefault="00AC5B0F" w:rsidP="0070441D">
            <w:pPr>
              <w:rPr>
                <w:del w:id="1148" w:author="Author" w:date="2018-01-26T09:26:00Z"/>
              </w:rPr>
            </w:pPr>
            <w:del w:id="1149" w:author="Author" w:date="2018-01-26T09:26:00Z">
              <w:r w:rsidRPr="00945767" w:rsidDel="00056582">
                <w:delText xml:space="preserve">On the </w:delText>
              </w:r>
              <w:r w:rsidRPr="00945767" w:rsidDel="00056582">
                <w:rPr>
                  <w:rStyle w:val="SAPScreenElement"/>
                </w:rPr>
                <w:delText>Benefits Selection</w:delText>
              </w:r>
              <w:r w:rsidRPr="00945767" w:rsidDel="00056582">
                <w:delText xml:space="preserve"> callout, select the </w:delText>
              </w:r>
              <w:r w:rsidRPr="00945767" w:rsidDel="00056582">
                <w:rPr>
                  <w:rStyle w:val="SAPScreenElement"/>
                </w:rPr>
                <w:delText>Enroll</w:delText>
              </w:r>
              <w:r w:rsidRPr="00945767" w:rsidDel="00056582">
                <w:delText xml:space="preserve"> button.</w:delText>
              </w:r>
            </w:del>
          </w:p>
        </w:tc>
        <w:tc>
          <w:tcPr>
            <w:tcW w:w="3330" w:type="dxa"/>
            <w:tcBorders>
              <w:top w:val="single" w:sz="8" w:space="0" w:color="999999"/>
              <w:left w:val="single" w:sz="8" w:space="0" w:color="999999"/>
              <w:bottom w:val="single" w:sz="8" w:space="0" w:color="999999"/>
              <w:right w:val="single" w:sz="8" w:space="0" w:color="999999"/>
            </w:tcBorders>
          </w:tcPr>
          <w:p w14:paraId="4FE1A58A" w14:textId="4A8DF74E" w:rsidR="00AC5B0F" w:rsidRPr="00945767" w:rsidDel="00056582" w:rsidRDefault="00AC5B0F" w:rsidP="0070441D">
            <w:pPr>
              <w:rPr>
                <w:del w:id="1150" w:author="Author" w:date="2018-01-26T09:26:00Z"/>
              </w:rPr>
            </w:pPr>
          </w:p>
        </w:tc>
        <w:tc>
          <w:tcPr>
            <w:tcW w:w="3420" w:type="dxa"/>
            <w:tcBorders>
              <w:top w:val="single" w:sz="8" w:space="0" w:color="999999"/>
              <w:left w:val="single" w:sz="8" w:space="0" w:color="999999"/>
              <w:bottom w:val="single" w:sz="8" w:space="0" w:color="999999"/>
              <w:right w:val="single" w:sz="8" w:space="0" w:color="999999"/>
            </w:tcBorders>
          </w:tcPr>
          <w:p w14:paraId="1E987BD2" w14:textId="218030F9" w:rsidR="00AC5B0F" w:rsidRPr="00945767" w:rsidDel="00056582" w:rsidRDefault="00AC5B0F" w:rsidP="0070441D">
            <w:pPr>
              <w:rPr>
                <w:del w:id="1151" w:author="Author" w:date="2018-01-26T09:26:00Z"/>
              </w:rPr>
            </w:pPr>
            <w:del w:id="1152" w:author="Author" w:date="2018-01-26T09:26:00Z">
              <w:r w:rsidRPr="00945767" w:rsidDel="00056582">
                <w:delText xml:space="preserve">The </w:delText>
              </w:r>
              <w:r w:rsidRPr="00945767" w:rsidDel="00056582">
                <w:rPr>
                  <w:rStyle w:val="SAPScreenElement"/>
                </w:rPr>
                <w:delText>Terms and Conditions</w:delText>
              </w:r>
              <w:r w:rsidRPr="00945767" w:rsidDel="00056582">
                <w:delText xml:space="preserve"> dialog box is displayed.</w:delText>
              </w:r>
            </w:del>
          </w:p>
        </w:tc>
        <w:tc>
          <w:tcPr>
            <w:tcW w:w="1170" w:type="dxa"/>
            <w:tcBorders>
              <w:top w:val="single" w:sz="8" w:space="0" w:color="999999"/>
              <w:left w:val="single" w:sz="8" w:space="0" w:color="999999"/>
              <w:bottom w:val="single" w:sz="8" w:space="0" w:color="999999"/>
              <w:right w:val="single" w:sz="8" w:space="0" w:color="999999"/>
            </w:tcBorders>
          </w:tcPr>
          <w:p w14:paraId="5AD2F537" w14:textId="4DE38C0F" w:rsidR="00AC5B0F" w:rsidRPr="00945767" w:rsidDel="00056582" w:rsidRDefault="00AC5B0F" w:rsidP="0070441D">
            <w:pPr>
              <w:rPr>
                <w:del w:id="1153" w:author="Author" w:date="2018-01-26T09:26:00Z"/>
              </w:rPr>
            </w:pPr>
          </w:p>
        </w:tc>
      </w:tr>
      <w:tr w:rsidR="00AC5B0F" w:rsidRPr="00945767" w:rsidDel="00056582" w14:paraId="6F5B4481" w14:textId="44B0B273" w:rsidTr="009F4086">
        <w:trPr>
          <w:trHeight w:val="288"/>
          <w:del w:id="1154" w:author="Author" w:date="2018-01-26T09:26:00Z"/>
        </w:trPr>
        <w:tc>
          <w:tcPr>
            <w:tcW w:w="709" w:type="dxa"/>
            <w:vMerge/>
            <w:tcBorders>
              <w:left w:val="single" w:sz="8" w:space="0" w:color="999999"/>
              <w:right w:val="single" w:sz="8" w:space="0" w:color="999999"/>
            </w:tcBorders>
          </w:tcPr>
          <w:p w14:paraId="01B6D7E2" w14:textId="48E43752" w:rsidR="00AC5B0F" w:rsidRPr="00945767" w:rsidDel="00056582" w:rsidRDefault="00AC5B0F" w:rsidP="0070441D">
            <w:pPr>
              <w:rPr>
                <w:del w:id="1155" w:author="Author" w:date="2018-01-26T09:26:00Z"/>
              </w:rPr>
            </w:pPr>
          </w:p>
        </w:tc>
        <w:tc>
          <w:tcPr>
            <w:tcW w:w="1603" w:type="dxa"/>
            <w:vMerge/>
            <w:tcBorders>
              <w:left w:val="single" w:sz="8" w:space="0" w:color="999999"/>
              <w:right w:val="single" w:sz="8" w:space="0" w:color="999999"/>
            </w:tcBorders>
          </w:tcPr>
          <w:p w14:paraId="5E849B91" w14:textId="762B188E" w:rsidR="00AC5B0F" w:rsidRPr="00945767" w:rsidDel="00056582" w:rsidRDefault="00AC5B0F" w:rsidP="0070441D">
            <w:pPr>
              <w:rPr>
                <w:del w:id="1156" w:author="Author" w:date="2018-01-26T09:26:00Z"/>
                <w:rStyle w:val="SAPEmphasis"/>
              </w:rPr>
            </w:pPr>
          </w:p>
        </w:tc>
        <w:tc>
          <w:tcPr>
            <w:tcW w:w="4050" w:type="dxa"/>
            <w:tcBorders>
              <w:top w:val="single" w:sz="8" w:space="0" w:color="999999"/>
              <w:left w:val="single" w:sz="8" w:space="0" w:color="999999"/>
              <w:bottom w:val="single" w:sz="8" w:space="0" w:color="999999"/>
              <w:right w:val="single" w:sz="8" w:space="0" w:color="999999"/>
            </w:tcBorders>
          </w:tcPr>
          <w:p w14:paraId="2050F8CD" w14:textId="296B1ABB" w:rsidR="00AC5B0F" w:rsidRPr="00945767" w:rsidDel="00056582" w:rsidRDefault="00AC5B0F" w:rsidP="0070441D">
            <w:pPr>
              <w:rPr>
                <w:del w:id="1157" w:author="Author" w:date="2018-01-26T09:26:00Z"/>
              </w:rPr>
            </w:pPr>
            <w:del w:id="1158" w:author="Author" w:date="2018-01-26T09:26:00Z">
              <w:r w:rsidRPr="00945767" w:rsidDel="00056582">
                <w:delText xml:space="preserve">After having read the </w:delText>
              </w:r>
              <w:r w:rsidRPr="00945767" w:rsidDel="00056582">
                <w:rPr>
                  <w:rStyle w:val="SAPScreenElement"/>
                </w:rPr>
                <w:delText xml:space="preserve">Terms and Conditions </w:delText>
              </w:r>
              <w:r w:rsidRPr="00945767" w:rsidDel="00056582">
                <w:delText xml:space="preserve">for enrollments, agree to them by flagging the appropriate checkbox. Then select the </w:delText>
              </w:r>
              <w:r w:rsidRPr="00945767" w:rsidDel="00056582">
                <w:rPr>
                  <w:rStyle w:val="SAPScreenElement"/>
                </w:rPr>
                <w:delText>Confirm</w:delText>
              </w:r>
              <w:r w:rsidRPr="00945767" w:rsidDel="00056582">
                <w:delText xml:space="preserve"> button.</w:delText>
              </w:r>
            </w:del>
          </w:p>
        </w:tc>
        <w:tc>
          <w:tcPr>
            <w:tcW w:w="3330" w:type="dxa"/>
            <w:tcBorders>
              <w:top w:val="single" w:sz="8" w:space="0" w:color="999999"/>
              <w:left w:val="single" w:sz="8" w:space="0" w:color="999999"/>
              <w:bottom w:val="single" w:sz="8" w:space="0" w:color="999999"/>
              <w:right w:val="single" w:sz="8" w:space="0" w:color="999999"/>
            </w:tcBorders>
          </w:tcPr>
          <w:p w14:paraId="5D6582E6" w14:textId="0CED3108" w:rsidR="00AC5B0F" w:rsidRPr="00945767" w:rsidDel="00056582" w:rsidRDefault="00AC5B0F" w:rsidP="0070441D">
            <w:pPr>
              <w:rPr>
                <w:del w:id="1159" w:author="Author" w:date="2018-01-26T09:26:00Z"/>
              </w:rPr>
            </w:pPr>
          </w:p>
        </w:tc>
        <w:tc>
          <w:tcPr>
            <w:tcW w:w="3420" w:type="dxa"/>
            <w:tcBorders>
              <w:top w:val="single" w:sz="8" w:space="0" w:color="999999"/>
              <w:left w:val="single" w:sz="8" w:space="0" w:color="999999"/>
              <w:bottom w:val="single" w:sz="8" w:space="0" w:color="999999"/>
              <w:right w:val="single" w:sz="8" w:space="0" w:color="999999"/>
            </w:tcBorders>
          </w:tcPr>
          <w:p w14:paraId="4310E276" w14:textId="106E4295" w:rsidR="000A3856" w:rsidRPr="00EC0675" w:rsidDel="00056582" w:rsidRDefault="00AC5B0F" w:rsidP="0070441D">
            <w:pPr>
              <w:rPr>
                <w:del w:id="1160" w:author="Author" w:date="2018-01-26T09:26:00Z"/>
                <w:highlight w:val="yellow"/>
                <w:rPrChange w:id="1161" w:author="Author" w:date="2018-01-24T18:15:00Z">
                  <w:rPr>
                    <w:del w:id="1162" w:author="Author" w:date="2018-01-26T09:26:00Z"/>
                  </w:rPr>
                </w:rPrChange>
              </w:rPr>
            </w:pPr>
            <w:commentRangeStart w:id="1163"/>
            <w:del w:id="1164" w:author="Author" w:date="2018-01-26T09:26:00Z">
              <w:r w:rsidRPr="00EC0675" w:rsidDel="00056582">
                <w:rPr>
                  <w:highlight w:val="yellow"/>
                  <w:rPrChange w:id="1165" w:author="Author" w:date="2018-01-24T18:15:00Z">
                    <w:rPr/>
                  </w:rPrChange>
                </w:rPr>
                <w:delText xml:space="preserve">The </w:delText>
              </w:r>
              <w:r w:rsidRPr="00EC0675" w:rsidDel="00056582">
                <w:rPr>
                  <w:rStyle w:val="SAPScreenElement"/>
                  <w:highlight w:val="yellow"/>
                  <w:rPrChange w:id="1166" w:author="Author" w:date="2018-01-24T18:15:00Z">
                    <w:rPr>
                      <w:rStyle w:val="SAPScreenElement"/>
                    </w:rPr>
                  </w:rPrChange>
                </w:rPr>
                <w:delText>Success</w:delText>
              </w:r>
              <w:r w:rsidRPr="00EC0675" w:rsidDel="00056582">
                <w:rPr>
                  <w:highlight w:val="yellow"/>
                  <w:rPrChange w:id="1167" w:author="Author" w:date="2018-01-24T18:15:00Z">
                    <w:rPr/>
                  </w:rPrChange>
                </w:rPr>
                <w:delText xml:space="preserve"> dialog box is displayed, containing the number of benefits in which you have been successfully enrolled.</w:delText>
              </w:r>
              <w:r w:rsidR="00FF727A" w:rsidRPr="00EC0675" w:rsidDel="00056582">
                <w:rPr>
                  <w:highlight w:val="yellow"/>
                  <w:rPrChange w:id="1168" w:author="Author" w:date="2018-01-24T18:15:00Z">
                    <w:rPr/>
                  </w:rPrChange>
                </w:rPr>
                <w:delText xml:space="preserve"> In this dialog box, also a </w:delText>
              </w:r>
              <w:r w:rsidR="000A3856" w:rsidRPr="00EC0675" w:rsidDel="00056582">
                <w:rPr>
                  <w:highlight w:val="yellow"/>
                  <w:rPrChange w:id="1169" w:author="Author" w:date="2018-01-24T18:15:00Z">
                    <w:rPr/>
                  </w:rPrChange>
                </w:rPr>
                <w:delText>link to the benefits confirmation statement</w:delText>
              </w:r>
              <w:r w:rsidR="00FF727A" w:rsidRPr="00EC0675" w:rsidDel="00056582">
                <w:rPr>
                  <w:highlight w:val="yellow"/>
                  <w:rPrChange w:id="1170" w:author="Author" w:date="2018-01-24T18:15:00Z">
                    <w:rPr/>
                  </w:rPrChange>
                </w:rPr>
                <w:delText xml:space="preserve"> is displayed</w:delText>
              </w:r>
              <w:r w:rsidR="000A3856" w:rsidRPr="00EC0675" w:rsidDel="00056582">
                <w:rPr>
                  <w:highlight w:val="yellow"/>
                  <w:rPrChange w:id="1171" w:author="Author" w:date="2018-01-24T18:15:00Z">
                    <w:rPr/>
                  </w:rPrChange>
                </w:rPr>
                <w:delText>.</w:delText>
              </w:r>
            </w:del>
          </w:p>
          <w:p w14:paraId="3223C1BD" w14:textId="356446C8" w:rsidR="00FF727A" w:rsidRPr="00EC0675" w:rsidDel="00056582" w:rsidRDefault="00FF727A" w:rsidP="00FF727A">
            <w:pPr>
              <w:pStyle w:val="SAPNoteHeading"/>
              <w:spacing w:before="120"/>
              <w:ind w:left="0"/>
              <w:rPr>
                <w:del w:id="1172" w:author="Author" w:date="2018-01-26T09:26:00Z"/>
                <w:highlight w:val="yellow"/>
                <w:rPrChange w:id="1173" w:author="Author" w:date="2018-01-24T18:15:00Z">
                  <w:rPr>
                    <w:del w:id="1174" w:author="Author" w:date="2018-01-26T09:26:00Z"/>
                  </w:rPr>
                </w:rPrChange>
              </w:rPr>
            </w:pPr>
            <w:del w:id="1175" w:author="Author" w:date="2018-01-26T09:26:00Z">
              <w:r w:rsidRPr="00EC0675" w:rsidDel="00056582">
                <w:rPr>
                  <w:noProof/>
                  <w:highlight w:val="yellow"/>
                  <w:rPrChange w:id="1176" w:author="Author" w:date="2018-01-24T18:15:00Z">
                    <w:rPr>
                      <w:noProof/>
                    </w:rPr>
                  </w:rPrChange>
                </w:rPr>
                <w:drawing>
                  <wp:inline distT="0" distB="0" distL="0" distR="0" wp14:anchorId="20CC50C5" wp14:editId="594358A0">
                    <wp:extent cx="225425" cy="225425"/>
                    <wp:effectExtent l="0" t="0" r="0" b="3175"/>
                    <wp:docPr id="3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EC0675" w:rsidDel="00056582">
                <w:rPr>
                  <w:highlight w:val="yellow"/>
                  <w:rPrChange w:id="1177" w:author="Author" w:date="2018-01-24T18:15:00Z">
                    <w:rPr/>
                  </w:rPrChange>
                </w:rPr>
                <w:delText> Note</w:delText>
              </w:r>
            </w:del>
          </w:p>
          <w:p w14:paraId="1A5B94C3" w14:textId="25749E19" w:rsidR="00F55633" w:rsidRPr="00945767" w:rsidDel="00056582" w:rsidRDefault="000A3856" w:rsidP="0070441D">
            <w:pPr>
              <w:rPr>
                <w:del w:id="1178" w:author="Author" w:date="2018-01-26T09:26:00Z"/>
              </w:rPr>
            </w:pPr>
            <w:del w:id="1179" w:author="Author" w:date="2018-01-26T09:26:00Z">
              <w:r w:rsidRPr="00EC0675" w:rsidDel="00056582">
                <w:rPr>
                  <w:highlight w:val="yellow"/>
                  <w:rPrChange w:id="1180" w:author="Author" w:date="2018-01-24T18:15:00Z">
                    <w:rPr/>
                  </w:rPrChange>
                </w:rPr>
                <w:delText>You can click on the link</w:delText>
              </w:r>
              <w:r w:rsidR="00FF727A" w:rsidRPr="00EC0675" w:rsidDel="00056582">
                <w:rPr>
                  <w:highlight w:val="yellow"/>
                  <w:rPrChange w:id="1181" w:author="Author" w:date="2018-01-24T18:15:00Z">
                    <w:rPr/>
                  </w:rPrChange>
                </w:rPr>
                <w:delText xml:space="preserve"> to view the benefits confirmation statement</w:delText>
              </w:r>
              <w:r w:rsidRPr="00EC0675" w:rsidDel="00056582">
                <w:rPr>
                  <w:highlight w:val="yellow"/>
                  <w:rPrChange w:id="1182" w:author="Author" w:date="2018-01-24T18:15:00Z">
                    <w:rPr/>
                  </w:rPrChange>
                </w:rPr>
                <w:delText xml:space="preserve">. </w:delText>
              </w:r>
              <w:r w:rsidR="00FF727A" w:rsidRPr="00EC0675" w:rsidDel="00056582">
                <w:rPr>
                  <w:highlight w:val="yellow"/>
                  <w:rPrChange w:id="1183" w:author="Author" w:date="2018-01-24T18:15:00Z">
                    <w:rPr/>
                  </w:rPrChange>
                </w:rPr>
                <w:delText>Another option would be to</w:delText>
              </w:r>
              <w:r w:rsidRPr="00EC0675" w:rsidDel="00056582">
                <w:rPr>
                  <w:highlight w:val="yellow"/>
                  <w:rPrChange w:id="1184" w:author="Author" w:date="2018-01-24T18:15:00Z">
                    <w:rPr/>
                  </w:rPrChange>
                </w:rPr>
                <w:delText xml:space="preserve"> view the </w:delText>
              </w:r>
              <w:r w:rsidR="00FF727A" w:rsidRPr="00EC0675" w:rsidDel="00056582">
                <w:rPr>
                  <w:highlight w:val="yellow"/>
                  <w:rPrChange w:id="1185" w:author="Author" w:date="2018-01-24T18:15:00Z">
                    <w:rPr/>
                  </w:rPrChange>
                </w:rPr>
                <w:delText xml:space="preserve">benefits confirmation statement </w:delText>
              </w:r>
              <w:r w:rsidRPr="00EC0675" w:rsidDel="00056582">
                <w:rPr>
                  <w:highlight w:val="yellow"/>
                  <w:rPrChange w:id="1186" w:author="Author" w:date="2018-01-24T18:15:00Z">
                    <w:rPr/>
                  </w:rPrChange>
                </w:rPr>
                <w:delText xml:space="preserve">at a later point in time. </w:delText>
              </w:r>
              <w:r w:rsidR="00FF727A" w:rsidRPr="00EC0675" w:rsidDel="00056582">
                <w:rPr>
                  <w:highlight w:val="yellow"/>
                  <w:rPrChange w:id="1187" w:author="Author" w:date="2018-01-24T18:15:00Z">
                    <w:rPr/>
                  </w:rPrChange>
                </w:rPr>
                <w:delText xml:space="preserve">In our description, </w:delText>
              </w:r>
              <w:r w:rsidRPr="00EC0675" w:rsidDel="00056582">
                <w:rPr>
                  <w:highlight w:val="yellow"/>
                  <w:rPrChange w:id="1188" w:author="Author" w:date="2018-01-24T18:15:00Z">
                    <w:rPr/>
                  </w:rPrChange>
                </w:rPr>
                <w:delText>the second option</w:delText>
              </w:r>
              <w:r w:rsidR="00FF727A" w:rsidRPr="00EC0675" w:rsidDel="00056582">
                <w:rPr>
                  <w:highlight w:val="yellow"/>
                  <w:rPrChange w:id="1189" w:author="Author" w:date="2018-01-24T18:15:00Z">
                    <w:rPr/>
                  </w:rPrChange>
                </w:rPr>
                <w:delText xml:space="preserve"> is considered</w:delText>
              </w:r>
              <w:r w:rsidRPr="00EC0675" w:rsidDel="00056582">
                <w:rPr>
                  <w:highlight w:val="yellow"/>
                  <w:rPrChange w:id="1190" w:author="Author" w:date="2018-01-24T18:15:00Z">
                    <w:rPr/>
                  </w:rPrChange>
                </w:rPr>
                <w:delText>.</w:delText>
              </w:r>
              <w:commentRangeEnd w:id="1163"/>
              <w:r w:rsidR="00AD45B2" w:rsidRPr="00EC0675" w:rsidDel="00056582">
                <w:rPr>
                  <w:rStyle w:val="CommentReference"/>
                  <w:rFonts w:ascii="Arial" w:eastAsia="SimSun" w:hAnsi="Arial"/>
                  <w:highlight w:val="yellow"/>
                  <w:lang w:val="de-DE"/>
                  <w:rPrChange w:id="1191" w:author="Author" w:date="2018-01-24T18:15:00Z">
                    <w:rPr>
                      <w:rStyle w:val="CommentReference"/>
                      <w:rFonts w:ascii="Arial" w:eastAsia="SimSun" w:hAnsi="Arial"/>
                      <w:lang w:val="de-DE"/>
                    </w:rPr>
                  </w:rPrChange>
                </w:rPr>
                <w:commentReference w:id="1163"/>
              </w:r>
            </w:del>
          </w:p>
        </w:tc>
        <w:tc>
          <w:tcPr>
            <w:tcW w:w="1170" w:type="dxa"/>
            <w:tcBorders>
              <w:top w:val="single" w:sz="8" w:space="0" w:color="999999"/>
              <w:left w:val="single" w:sz="8" w:space="0" w:color="999999"/>
              <w:bottom w:val="single" w:sz="8" w:space="0" w:color="999999"/>
              <w:right w:val="single" w:sz="8" w:space="0" w:color="999999"/>
            </w:tcBorders>
          </w:tcPr>
          <w:p w14:paraId="4666C333" w14:textId="05E1DB8F" w:rsidR="00AC5B0F" w:rsidRPr="00945767" w:rsidDel="00056582" w:rsidRDefault="00AC5B0F" w:rsidP="0070441D">
            <w:pPr>
              <w:rPr>
                <w:del w:id="1192" w:author="Author" w:date="2018-01-26T09:26:00Z"/>
              </w:rPr>
            </w:pPr>
          </w:p>
        </w:tc>
      </w:tr>
      <w:tr w:rsidR="00AC5B0F" w:rsidRPr="00945767" w:rsidDel="00056582" w14:paraId="11B1406A" w14:textId="41B798C1" w:rsidTr="009F4086">
        <w:trPr>
          <w:trHeight w:val="288"/>
          <w:del w:id="1193" w:author="Author" w:date="2018-01-26T09:26:00Z"/>
        </w:trPr>
        <w:tc>
          <w:tcPr>
            <w:tcW w:w="709" w:type="dxa"/>
            <w:vMerge/>
            <w:tcBorders>
              <w:left w:val="single" w:sz="8" w:space="0" w:color="999999"/>
              <w:bottom w:val="single" w:sz="8" w:space="0" w:color="999999"/>
              <w:right w:val="single" w:sz="8" w:space="0" w:color="999999"/>
            </w:tcBorders>
          </w:tcPr>
          <w:p w14:paraId="451D5C41" w14:textId="49BAB3C7" w:rsidR="00AC5B0F" w:rsidRPr="00945767" w:rsidDel="00056582" w:rsidRDefault="00AC5B0F" w:rsidP="0070441D">
            <w:pPr>
              <w:rPr>
                <w:del w:id="1194" w:author="Author" w:date="2018-01-26T09:26:00Z"/>
              </w:rPr>
            </w:pPr>
          </w:p>
        </w:tc>
        <w:tc>
          <w:tcPr>
            <w:tcW w:w="1603" w:type="dxa"/>
            <w:vMerge/>
            <w:tcBorders>
              <w:left w:val="single" w:sz="8" w:space="0" w:color="999999"/>
              <w:bottom w:val="single" w:sz="8" w:space="0" w:color="999999"/>
              <w:right w:val="single" w:sz="8" w:space="0" w:color="999999"/>
            </w:tcBorders>
          </w:tcPr>
          <w:p w14:paraId="1268F405" w14:textId="1A8FB682" w:rsidR="00AC5B0F" w:rsidRPr="00945767" w:rsidDel="00056582" w:rsidRDefault="00AC5B0F" w:rsidP="0070441D">
            <w:pPr>
              <w:rPr>
                <w:del w:id="1195" w:author="Author" w:date="2018-01-26T09:26:00Z"/>
                <w:rStyle w:val="SAPEmphasis"/>
              </w:rPr>
            </w:pPr>
          </w:p>
        </w:tc>
        <w:tc>
          <w:tcPr>
            <w:tcW w:w="4050" w:type="dxa"/>
            <w:tcBorders>
              <w:top w:val="single" w:sz="8" w:space="0" w:color="999999"/>
              <w:left w:val="single" w:sz="8" w:space="0" w:color="999999"/>
              <w:bottom w:val="single" w:sz="8" w:space="0" w:color="999999"/>
              <w:right w:val="single" w:sz="8" w:space="0" w:color="999999"/>
            </w:tcBorders>
          </w:tcPr>
          <w:p w14:paraId="5F662574" w14:textId="705E6463" w:rsidR="00AC5B0F" w:rsidRPr="00EC0675" w:rsidDel="00056582" w:rsidRDefault="00AC5B0F" w:rsidP="0070441D">
            <w:pPr>
              <w:rPr>
                <w:del w:id="1196" w:author="Author" w:date="2018-01-26T09:26:00Z"/>
                <w:highlight w:val="yellow"/>
                <w:rPrChange w:id="1197" w:author="Author" w:date="2018-01-24T18:15:00Z">
                  <w:rPr>
                    <w:del w:id="1198" w:author="Author" w:date="2018-01-26T09:26:00Z"/>
                  </w:rPr>
                </w:rPrChange>
              </w:rPr>
            </w:pPr>
            <w:del w:id="1199" w:author="Author" w:date="2018-01-26T09:26:00Z">
              <w:r w:rsidRPr="00EC0675" w:rsidDel="00056582">
                <w:rPr>
                  <w:highlight w:val="yellow"/>
                  <w:rPrChange w:id="1200" w:author="Author" w:date="2018-01-24T18:15:00Z">
                    <w:rPr/>
                  </w:rPrChange>
                </w:rPr>
                <w:delText xml:space="preserve">Select the </w:delText>
              </w:r>
              <w:r w:rsidRPr="00EC0675" w:rsidDel="00056582">
                <w:rPr>
                  <w:rStyle w:val="SAPScreenElement"/>
                  <w:highlight w:val="yellow"/>
                  <w:rPrChange w:id="1201" w:author="Author" w:date="2018-01-24T18:15:00Z">
                    <w:rPr>
                      <w:rStyle w:val="SAPScreenElement"/>
                    </w:rPr>
                  </w:rPrChange>
                </w:rPr>
                <w:delText>Close</w:delText>
              </w:r>
              <w:r w:rsidRPr="00EC0675" w:rsidDel="00056582">
                <w:rPr>
                  <w:highlight w:val="yellow"/>
                  <w:rPrChange w:id="1202" w:author="Author" w:date="2018-01-24T18:15:00Z">
                    <w:rPr/>
                  </w:rPrChange>
                </w:rPr>
                <w:delText xml:space="preserve"> button.</w:delText>
              </w:r>
            </w:del>
          </w:p>
        </w:tc>
        <w:tc>
          <w:tcPr>
            <w:tcW w:w="3330" w:type="dxa"/>
            <w:tcBorders>
              <w:top w:val="single" w:sz="8" w:space="0" w:color="999999"/>
              <w:left w:val="single" w:sz="8" w:space="0" w:color="999999"/>
              <w:bottom w:val="single" w:sz="8" w:space="0" w:color="999999"/>
              <w:right w:val="single" w:sz="8" w:space="0" w:color="999999"/>
            </w:tcBorders>
          </w:tcPr>
          <w:p w14:paraId="6CB7B179" w14:textId="703E1722" w:rsidR="00AC5B0F" w:rsidRPr="00EC0675" w:rsidDel="00056582" w:rsidRDefault="00AC5B0F" w:rsidP="0070441D">
            <w:pPr>
              <w:rPr>
                <w:del w:id="1203" w:author="Author" w:date="2018-01-26T09:26:00Z"/>
                <w:highlight w:val="yellow"/>
                <w:rPrChange w:id="1204" w:author="Author" w:date="2018-01-24T18:15:00Z">
                  <w:rPr>
                    <w:del w:id="1205" w:author="Author" w:date="2018-01-26T09:26:00Z"/>
                  </w:rPr>
                </w:rPrChange>
              </w:rPr>
            </w:pPr>
          </w:p>
        </w:tc>
        <w:tc>
          <w:tcPr>
            <w:tcW w:w="3420" w:type="dxa"/>
            <w:tcBorders>
              <w:top w:val="single" w:sz="8" w:space="0" w:color="999999"/>
              <w:left w:val="single" w:sz="8" w:space="0" w:color="999999"/>
              <w:bottom w:val="single" w:sz="8" w:space="0" w:color="999999"/>
              <w:right w:val="single" w:sz="8" w:space="0" w:color="999999"/>
            </w:tcBorders>
          </w:tcPr>
          <w:p w14:paraId="5E206318" w14:textId="1ABA29C5" w:rsidR="00AC5B0F" w:rsidRPr="00EC0675" w:rsidDel="00056582" w:rsidRDefault="00077AA8" w:rsidP="0070441D">
            <w:pPr>
              <w:rPr>
                <w:del w:id="1206" w:author="Author" w:date="2018-01-26T09:26:00Z"/>
                <w:highlight w:val="yellow"/>
                <w:rPrChange w:id="1207" w:author="Author" w:date="2018-01-24T18:15:00Z">
                  <w:rPr>
                    <w:del w:id="1208" w:author="Author" w:date="2018-01-26T09:26:00Z"/>
                  </w:rPr>
                </w:rPrChange>
              </w:rPr>
            </w:pPr>
            <w:del w:id="1209" w:author="Author" w:date="2018-01-26T09:26:00Z">
              <w:r w:rsidRPr="00EC0675" w:rsidDel="00056582">
                <w:rPr>
                  <w:highlight w:val="yellow"/>
                  <w:rPrChange w:id="1210" w:author="Author" w:date="2018-01-24T18:15:00Z">
                    <w:rPr/>
                  </w:rPrChange>
                </w:rPr>
                <w:delText xml:space="preserve">The enrolled benefit is displayed on the </w:delText>
              </w:r>
              <w:r w:rsidR="00E104F5" w:rsidRPr="00EC0675" w:rsidDel="00056582">
                <w:rPr>
                  <w:rStyle w:val="SAPScreenElement"/>
                  <w:highlight w:val="yellow"/>
                  <w:rPrChange w:id="1211" w:author="Author" w:date="2018-01-24T18:15:00Z">
                    <w:rPr>
                      <w:rStyle w:val="SAPScreenElement"/>
                    </w:rPr>
                  </w:rPrChange>
                </w:rPr>
                <w:delText xml:space="preserve">Benefits </w:delText>
              </w:r>
              <w:r w:rsidRPr="00EC0675" w:rsidDel="00056582">
                <w:rPr>
                  <w:highlight w:val="yellow"/>
                  <w:rPrChange w:id="1212" w:author="Author" w:date="2018-01-24T18:15:00Z">
                    <w:rPr/>
                  </w:rPrChange>
                </w:rPr>
                <w:delText xml:space="preserve">page in the appropriate section. </w:delText>
              </w:r>
              <w:r w:rsidR="00E104F5" w:rsidRPr="00EC0675" w:rsidDel="00056582">
                <w:rPr>
                  <w:highlight w:val="yellow"/>
                  <w:rPrChange w:id="1213" w:author="Author" w:date="2018-01-24T18:15:00Z">
                    <w:rPr/>
                  </w:rPrChange>
                </w:rPr>
                <w:delText>T</w:delText>
              </w:r>
              <w:r w:rsidRPr="00EC0675" w:rsidDel="00056582">
                <w:rPr>
                  <w:highlight w:val="yellow"/>
                  <w:rPrChange w:id="1214" w:author="Author" w:date="2018-01-24T18:15:00Z">
                    <w:rPr/>
                  </w:rPrChange>
                </w:rPr>
                <w:delText xml:space="preserve">he use case described, </w:delText>
              </w:r>
              <w:r w:rsidRPr="00EC0675" w:rsidDel="00056582">
                <w:rPr>
                  <w:rStyle w:val="SAPUserEntry"/>
                  <w:color w:val="auto"/>
                  <w:highlight w:val="yellow"/>
                  <w:rPrChange w:id="1215" w:author="Author" w:date="2018-01-24T18:15:00Z">
                    <w:rPr>
                      <w:rStyle w:val="SAPUserEntry"/>
                      <w:color w:val="auto"/>
                    </w:rPr>
                  </w:rPrChange>
                </w:rPr>
                <w:delText>Medical Insurance</w:delText>
              </w:r>
              <w:r w:rsidR="00C8174A" w:rsidRPr="00EC0675" w:rsidDel="00056582">
                <w:rPr>
                  <w:highlight w:val="yellow"/>
                  <w:rPrChange w:id="1216" w:author="Author" w:date="2018-01-24T18:15:00Z">
                    <w:rPr/>
                  </w:rPrChange>
                </w:rPr>
                <w:delText>,</w:delText>
              </w:r>
              <w:r w:rsidRPr="00EC0675" w:rsidDel="00056582">
                <w:rPr>
                  <w:highlight w:val="yellow"/>
                  <w:rPrChange w:id="1217" w:author="Author" w:date="2018-01-24T18:15:00Z">
                    <w:rPr/>
                  </w:rPrChange>
                </w:rPr>
                <w:delText xml:space="preserve"> is visible </w:delText>
              </w:r>
              <w:r w:rsidR="00C8174A" w:rsidRPr="00EC0675" w:rsidDel="00056582">
                <w:rPr>
                  <w:highlight w:val="yellow"/>
                  <w:rPrChange w:id="1218" w:author="Author" w:date="2018-01-24T18:15:00Z">
                    <w:rPr/>
                  </w:rPrChange>
                </w:rPr>
                <w:delText xml:space="preserve">in the </w:delText>
              </w:r>
              <w:r w:rsidRPr="00EC0675" w:rsidDel="00056582">
                <w:rPr>
                  <w:rStyle w:val="SAPScreenElement"/>
                  <w:highlight w:val="yellow"/>
                  <w:rPrChange w:id="1219" w:author="Author" w:date="2018-01-24T18:15:00Z">
                    <w:rPr>
                      <w:rStyle w:val="SAPScreenElement"/>
                    </w:rPr>
                  </w:rPrChange>
                </w:rPr>
                <w:delText>Insurances</w:delText>
              </w:r>
              <w:r w:rsidRPr="00EC0675" w:rsidDel="00056582">
                <w:rPr>
                  <w:highlight w:val="yellow"/>
                  <w:rPrChange w:id="1220" w:author="Author" w:date="2018-01-24T18:15:00Z">
                    <w:rPr/>
                  </w:rPrChange>
                </w:rPr>
                <w:delText xml:space="preserve"> </w:delText>
              </w:r>
              <w:r w:rsidR="00F0712B" w:rsidRPr="00EC0675" w:rsidDel="00056582">
                <w:rPr>
                  <w:highlight w:val="yellow"/>
                  <w:rPrChange w:id="1221" w:author="Author" w:date="2018-01-24T18:15:00Z">
                    <w:rPr/>
                  </w:rPrChange>
                </w:rPr>
                <w:delText xml:space="preserve">subsection </w:delText>
              </w:r>
              <w:r w:rsidR="00C8174A" w:rsidRPr="00EC0675" w:rsidDel="00056582">
                <w:rPr>
                  <w:highlight w:val="yellow"/>
                  <w:rPrChange w:id="1222" w:author="Author" w:date="2018-01-24T18:15:00Z">
                    <w:rPr/>
                  </w:rPrChange>
                </w:rPr>
                <w:delText>of</w:delText>
              </w:r>
              <w:r w:rsidRPr="00EC0675" w:rsidDel="00056582">
                <w:rPr>
                  <w:highlight w:val="yellow"/>
                  <w:rPrChange w:id="1223" w:author="Author" w:date="2018-01-24T18:15:00Z">
                    <w:rPr/>
                  </w:rPrChange>
                </w:rPr>
                <w:delText xml:space="preserve"> the </w:delText>
              </w:r>
              <w:r w:rsidRPr="00EC0675" w:rsidDel="00056582">
                <w:rPr>
                  <w:rStyle w:val="SAPScreenElement"/>
                  <w:highlight w:val="yellow"/>
                  <w:rPrChange w:id="1224" w:author="Author" w:date="2018-01-24T18:15:00Z">
                    <w:rPr>
                      <w:rStyle w:val="SAPScreenElement"/>
                    </w:rPr>
                  </w:rPrChange>
                </w:rPr>
                <w:delText>Insurances</w:delText>
              </w:r>
              <w:r w:rsidRPr="00EC0675" w:rsidDel="00056582">
                <w:rPr>
                  <w:highlight w:val="yellow"/>
                  <w:rPrChange w:id="1225" w:author="Author" w:date="2018-01-24T18:15:00Z">
                    <w:rPr/>
                  </w:rPrChange>
                </w:rPr>
                <w:delText xml:space="preserve"> section.</w:delText>
              </w:r>
            </w:del>
          </w:p>
        </w:tc>
        <w:tc>
          <w:tcPr>
            <w:tcW w:w="1170" w:type="dxa"/>
            <w:tcBorders>
              <w:top w:val="single" w:sz="8" w:space="0" w:color="999999"/>
              <w:left w:val="single" w:sz="8" w:space="0" w:color="999999"/>
              <w:bottom w:val="single" w:sz="8" w:space="0" w:color="999999"/>
              <w:right w:val="single" w:sz="8" w:space="0" w:color="999999"/>
            </w:tcBorders>
          </w:tcPr>
          <w:p w14:paraId="1B867E8A" w14:textId="72E120E3" w:rsidR="00AC5B0F" w:rsidRPr="00945767" w:rsidDel="00056582" w:rsidRDefault="00AC5B0F" w:rsidP="0070441D">
            <w:pPr>
              <w:rPr>
                <w:del w:id="1226" w:author="Author" w:date="2018-01-26T09:26:00Z"/>
              </w:rPr>
            </w:pPr>
          </w:p>
        </w:tc>
      </w:tr>
      <w:tr w:rsidR="0070441D" w:rsidRPr="00945767" w:rsidDel="00056582" w14:paraId="556EA531" w14:textId="1753772D" w:rsidTr="009F4086">
        <w:trPr>
          <w:trHeight w:val="288"/>
          <w:del w:id="1227" w:author="Author" w:date="2018-01-26T09:26:00Z"/>
        </w:trPr>
        <w:tc>
          <w:tcPr>
            <w:tcW w:w="709" w:type="dxa"/>
            <w:tcBorders>
              <w:top w:val="single" w:sz="8" w:space="0" w:color="999999"/>
              <w:left w:val="single" w:sz="8" w:space="0" w:color="999999"/>
              <w:bottom w:val="single" w:sz="8" w:space="0" w:color="999999"/>
              <w:right w:val="single" w:sz="8" w:space="0" w:color="999999"/>
            </w:tcBorders>
          </w:tcPr>
          <w:p w14:paraId="4C8E50B7" w14:textId="38705185" w:rsidR="0070441D" w:rsidRPr="00945767" w:rsidDel="00056582" w:rsidRDefault="006C4D94" w:rsidP="0070441D">
            <w:pPr>
              <w:rPr>
                <w:del w:id="1228" w:author="Author" w:date="2018-01-26T09:26:00Z"/>
              </w:rPr>
            </w:pPr>
            <w:del w:id="1229" w:author="Author" w:date="2018-01-26T09:26:00Z">
              <w:r w:rsidRPr="00945767" w:rsidDel="00056582">
                <w:lastRenderedPageBreak/>
                <w:delText>12</w:delText>
              </w:r>
            </w:del>
          </w:p>
        </w:tc>
        <w:tc>
          <w:tcPr>
            <w:tcW w:w="1603" w:type="dxa"/>
            <w:tcBorders>
              <w:top w:val="single" w:sz="8" w:space="0" w:color="999999"/>
              <w:left w:val="single" w:sz="8" w:space="0" w:color="999999"/>
              <w:bottom w:val="single" w:sz="8" w:space="0" w:color="999999"/>
              <w:right w:val="single" w:sz="8" w:space="0" w:color="999999"/>
            </w:tcBorders>
          </w:tcPr>
          <w:p w14:paraId="0ABB623D" w14:textId="47F43AB3" w:rsidR="0070441D" w:rsidRPr="00945767" w:rsidDel="00056582" w:rsidRDefault="0070441D" w:rsidP="0070441D">
            <w:pPr>
              <w:rPr>
                <w:del w:id="1230" w:author="Author" w:date="2018-01-26T09:26:00Z"/>
                <w:rStyle w:val="SAPEmphasis"/>
              </w:rPr>
            </w:pPr>
            <w:del w:id="1231" w:author="Author" w:date="2018-01-26T09:26:00Z">
              <w:r w:rsidRPr="00945767" w:rsidDel="00056582">
                <w:rPr>
                  <w:rStyle w:val="SAPEmphasis"/>
                </w:rPr>
                <w:delText>Return to Employee Files screen (Optional)</w:delText>
              </w:r>
            </w:del>
          </w:p>
        </w:tc>
        <w:tc>
          <w:tcPr>
            <w:tcW w:w="4050" w:type="dxa"/>
            <w:tcBorders>
              <w:top w:val="single" w:sz="8" w:space="0" w:color="999999"/>
              <w:left w:val="single" w:sz="8" w:space="0" w:color="999999"/>
              <w:bottom w:val="single" w:sz="8" w:space="0" w:color="999999"/>
              <w:right w:val="single" w:sz="8" w:space="0" w:color="999999"/>
            </w:tcBorders>
          </w:tcPr>
          <w:p w14:paraId="51B464E6" w14:textId="2A516A91" w:rsidR="0070441D" w:rsidRPr="00945767" w:rsidDel="00056582" w:rsidRDefault="0070441D" w:rsidP="0070441D">
            <w:pPr>
              <w:rPr>
                <w:del w:id="1232" w:author="Author" w:date="2018-01-26T09:26:00Z"/>
              </w:rPr>
            </w:pPr>
            <w:del w:id="1233" w:author="Author" w:date="2018-01-26T09:26:00Z">
              <w:r w:rsidRPr="00945767" w:rsidDel="00056582">
                <w:rPr>
                  <w:rFonts w:cs="Arial"/>
                  <w:bCs/>
                </w:rPr>
                <w:delText xml:space="preserve">Choose the arrow back  </w:delText>
              </w:r>
              <w:r w:rsidRPr="00945767" w:rsidDel="00056582">
                <w:rPr>
                  <w:noProof/>
                </w:rPr>
                <w:drawing>
                  <wp:inline distT="0" distB="0" distL="0" distR="0" wp14:anchorId="7C24CE21" wp14:editId="2B04CFE9">
                    <wp:extent cx="314325" cy="247650"/>
                    <wp:effectExtent l="0" t="0" r="9525"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25" cy="247650"/>
                            </a:xfrm>
                            <a:prstGeom prst="rect">
                              <a:avLst/>
                            </a:prstGeom>
                          </pic:spPr>
                        </pic:pic>
                      </a:graphicData>
                    </a:graphic>
                  </wp:inline>
                </w:drawing>
              </w:r>
              <w:r w:rsidRPr="00945767" w:rsidDel="00056582">
                <w:rPr>
                  <w:rFonts w:cs="Arial"/>
                  <w:bCs/>
                </w:rPr>
                <w:delText xml:space="preserve"> button on top of the </w:delText>
              </w:r>
              <w:r w:rsidRPr="00945767" w:rsidDel="00056582">
                <w:rPr>
                  <w:rStyle w:val="SAPScreenElement"/>
                  <w:lang w:eastAsia="zh-TW"/>
                </w:rPr>
                <w:delText>Benefits</w:delText>
              </w:r>
              <w:r w:rsidRPr="00945767" w:rsidDel="00056582">
                <w:rPr>
                  <w:rFonts w:cs="Arial"/>
                  <w:bCs/>
                </w:rPr>
                <w:delText xml:space="preserve"> page, to return to the </w:delText>
              </w:r>
              <w:r w:rsidRPr="00945767" w:rsidDel="00056582">
                <w:rPr>
                  <w:rStyle w:val="SAPScreenElement"/>
                  <w:lang w:eastAsia="zh-TW"/>
                </w:rPr>
                <w:delText>My Employee File</w:delText>
              </w:r>
              <w:r w:rsidRPr="00945767" w:rsidDel="00056582">
                <w:rPr>
                  <w:lang w:eastAsia="zh-TW"/>
                </w:rPr>
                <w:delText xml:space="preserve"> screen.</w:delText>
              </w:r>
            </w:del>
          </w:p>
        </w:tc>
        <w:tc>
          <w:tcPr>
            <w:tcW w:w="3330" w:type="dxa"/>
            <w:tcBorders>
              <w:top w:val="single" w:sz="8" w:space="0" w:color="999999"/>
              <w:left w:val="single" w:sz="8" w:space="0" w:color="999999"/>
              <w:bottom w:val="single" w:sz="8" w:space="0" w:color="999999"/>
              <w:right w:val="single" w:sz="8" w:space="0" w:color="999999"/>
            </w:tcBorders>
          </w:tcPr>
          <w:p w14:paraId="108FA1E0" w14:textId="10721360" w:rsidR="0070441D" w:rsidRPr="00945767" w:rsidDel="00056582" w:rsidRDefault="0070441D" w:rsidP="0070441D">
            <w:pPr>
              <w:rPr>
                <w:del w:id="1234" w:author="Author" w:date="2018-01-26T09:26:00Z"/>
              </w:rPr>
            </w:pPr>
          </w:p>
        </w:tc>
        <w:tc>
          <w:tcPr>
            <w:tcW w:w="3420" w:type="dxa"/>
            <w:tcBorders>
              <w:top w:val="single" w:sz="8" w:space="0" w:color="999999"/>
              <w:left w:val="single" w:sz="8" w:space="0" w:color="999999"/>
              <w:bottom w:val="single" w:sz="8" w:space="0" w:color="999999"/>
              <w:right w:val="single" w:sz="8" w:space="0" w:color="999999"/>
            </w:tcBorders>
          </w:tcPr>
          <w:p w14:paraId="7BC741E5" w14:textId="5D3CF966" w:rsidR="0070441D" w:rsidRPr="00945767" w:rsidDel="00056582" w:rsidRDefault="0070441D" w:rsidP="0070441D">
            <w:pPr>
              <w:rPr>
                <w:del w:id="1235" w:author="Author" w:date="2018-01-26T09:26:00Z"/>
                <w:rStyle w:val="SAPScreenElement"/>
                <w:rFonts w:ascii="BentonSans Book" w:hAnsi="BentonSans Book"/>
                <w:color w:val="auto"/>
              </w:rPr>
            </w:pPr>
            <w:commentRangeStart w:id="1236"/>
            <w:del w:id="1237" w:author="Author" w:date="2018-01-26T09:26:00Z">
              <w:r w:rsidRPr="00945767" w:rsidDel="00056582">
                <w:rPr>
                  <w:rFonts w:cs="Arial"/>
                  <w:bCs/>
                </w:rPr>
                <w:delText xml:space="preserve">In the </w:delText>
              </w:r>
              <w:r w:rsidRPr="00945767" w:rsidDel="00056582">
                <w:rPr>
                  <w:rStyle w:val="SAPScreenElement"/>
                  <w:lang w:eastAsia="zh-TW"/>
                </w:rPr>
                <w:delText>Current Benefits</w:delText>
              </w:r>
              <w:r w:rsidRPr="00945767" w:rsidDel="00056582">
                <w:rPr>
                  <w:lang w:eastAsia="zh-TW"/>
                </w:rPr>
                <w:delText xml:space="preserve"> block of the </w:delText>
              </w:r>
              <w:r w:rsidRPr="00945767" w:rsidDel="00056582">
                <w:rPr>
                  <w:rStyle w:val="SAPScreenElement"/>
                  <w:lang w:eastAsia="zh-TW"/>
                </w:rPr>
                <w:delText>Employee Benefits</w:delText>
              </w:r>
              <w:r w:rsidRPr="00945767" w:rsidDel="00056582">
                <w:rPr>
                  <w:lang w:eastAsia="zh-TW"/>
                </w:rPr>
                <w:delText xml:space="preserve"> section, </w:delText>
              </w:r>
              <w:r w:rsidR="00D46048" w:rsidRPr="00670527" w:rsidDel="00056582">
                <w:rPr>
                  <w:lang w:eastAsia="zh-TW"/>
                </w:rPr>
                <w:delText>the</w:delText>
              </w:r>
              <w:r w:rsidRPr="00945767" w:rsidDel="00056582">
                <w:rPr>
                  <w:lang w:eastAsia="zh-TW"/>
                </w:rPr>
                <w:delText xml:space="preserve"> benefits you have enrolled in are shown</w:delText>
              </w:r>
              <w:r w:rsidRPr="00945767" w:rsidDel="00056582">
                <w:rPr>
                  <w:rStyle w:val="SAPScreenElement"/>
                  <w:rFonts w:ascii="BentonSans Book" w:hAnsi="BentonSans Book"/>
                  <w:color w:val="auto"/>
                </w:rPr>
                <w:delText xml:space="preserve"> together with the enrollment amount.</w:delText>
              </w:r>
            </w:del>
          </w:p>
          <w:p w14:paraId="7141CB70" w14:textId="25EAF363" w:rsidR="0070441D" w:rsidRPr="00670527" w:rsidDel="00056582" w:rsidRDefault="0070441D" w:rsidP="0070441D">
            <w:pPr>
              <w:rPr>
                <w:del w:id="1238" w:author="Author" w:date="2018-01-26T09:26:00Z"/>
                <w:rStyle w:val="CommentReference"/>
                <w:rFonts w:ascii="Arial" w:eastAsia="SimSun" w:hAnsi="Arial"/>
              </w:rPr>
            </w:pPr>
            <w:del w:id="1239" w:author="Author" w:date="2018-01-26T09:26:00Z">
              <w:r w:rsidRPr="00945767" w:rsidDel="00056582">
                <w:rPr>
                  <w:rStyle w:val="SAPScreenElement"/>
                  <w:rFonts w:ascii="BentonSans Book" w:hAnsi="BentonSans Book"/>
                  <w:color w:val="auto"/>
                </w:rPr>
                <w:delText xml:space="preserve">If appropriate, continue with use case 2 </w:delText>
              </w:r>
              <w:r w:rsidR="00091840" w:rsidRPr="00945767" w:rsidDel="00056582">
                <w:rPr>
                  <w:rStyle w:val="SAPScreenElement"/>
                  <w:rFonts w:ascii="BentonSans Book" w:hAnsi="BentonSans Book"/>
                  <w:color w:val="auto"/>
                </w:rPr>
                <w:delText>below.</w:delText>
              </w:r>
              <w:commentRangeEnd w:id="1236"/>
              <w:r w:rsidR="00EC0675" w:rsidDel="00056582">
                <w:rPr>
                  <w:rStyle w:val="CommentReference"/>
                  <w:rFonts w:ascii="Arial" w:eastAsia="SimSun" w:hAnsi="Arial"/>
                  <w:lang w:val="de-DE"/>
                </w:rPr>
                <w:commentReference w:id="1236"/>
              </w:r>
            </w:del>
          </w:p>
        </w:tc>
        <w:tc>
          <w:tcPr>
            <w:tcW w:w="1170" w:type="dxa"/>
            <w:tcBorders>
              <w:top w:val="single" w:sz="8" w:space="0" w:color="999999"/>
              <w:left w:val="single" w:sz="8" w:space="0" w:color="999999"/>
              <w:bottom w:val="single" w:sz="8" w:space="0" w:color="999999"/>
              <w:right w:val="single" w:sz="8" w:space="0" w:color="999999"/>
            </w:tcBorders>
          </w:tcPr>
          <w:p w14:paraId="04268951" w14:textId="4187F1C9" w:rsidR="0070441D" w:rsidRPr="00945767" w:rsidDel="00056582" w:rsidRDefault="0070441D" w:rsidP="0070441D">
            <w:pPr>
              <w:rPr>
                <w:del w:id="1240" w:author="Author" w:date="2018-01-26T09:26:00Z"/>
              </w:rPr>
            </w:pPr>
          </w:p>
        </w:tc>
      </w:tr>
    </w:tbl>
    <w:p w14:paraId="1376A342" w14:textId="77777777" w:rsidR="00125C6E" w:rsidRPr="00945767" w:rsidRDefault="00125C6E" w:rsidP="00125C6E">
      <w:pPr>
        <w:pStyle w:val="SAPNoteHeading"/>
        <w:spacing w:before="120"/>
        <w:ind w:left="0"/>
      </w:pPr>
      <w:r w:rsidRPr="00945767">
        <w:rPr>
          <w:noProof/>
        </w:rPr>
        <w:drawing>
          <wp:inline distT="0" distB="0" distL="0" distR="0" wp14:anchorId="4961E049" wp14:editId="4AE62B08">
            <wp:extent cx="225425" cy="225425"/>
            <wp:effectExtent l="0" t="0" r="0" b="3175"/>
            <wp:docPr id="2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Note</w:t>
      </w:r>
    </w:p>
    <w:p w14:paraId="22E63E7E" w14:textId="1B9C0415" w:rsidR="007F0A14" w:rsidRPr="00945767" w:rsidRDefault="007F0A14" w:rsidP="00125C6E">
      <w:r w:rsidRPr="00945767">
        <w:t>In case you have enrolled only for some of the benefits, you still have the option to enroll in the left benefits for as long as the enrollment period is open.</w:t>
      </w:r>
    </w:p>
    <w:p w14:paraId="4B5559B1" w14:textId="39022E6E" w:rsidR="009A324A" w:rsidDel="00DE3B64" w:rsidRDefault="009A324A" w:rsidP="00692CA8">
      <w:pPr>
        <w:rPr>
          <w:del w:id="1241" w:author="Author" w:date="2018-01-26T14:01:00Z"/>
        </w:rPr>
      </w:pPr>
      <w:r w:rsidRPr="00945767">
        <w:t>If you do</w:t>
      </w:r>
      <w:r w:rsidR="00C540CB" w:rsidRPr="00945767">
        <w:t xml:space="preserve"> </w:t>
      </w:r>
      <w:r w:rsidRPr="00945767">
        <w:t>n</w:t>
      </w:r>
      <w:r w:rsidR="00C540CB" w:rsidRPr="00945767">
        <w:t>o</w:t>
      </w:r>
      <w:r w:rsidRPr="00945767">
        <w:t>t enroll to benefits during the open enrollment period, the appropriate benefits disappear from your people profile after the enrollment period ends.</w:t>
      </w:r>
    </w:p>
    <w:p w14:paraId="23BBFB3E" w14:textId="77777777" w:rsidR="00DE3B64" w:rsidRDefault="00DE3B64" w:rsidP="00666D10">
      <w:pPr>
        <w:pStyle w:val="NoteParagraph"/>
        <w:ind w:left="0"/>
        <w:rPr>
          <w:ins w:id="1242" w:author="Author" w:date="2018-02-14T10:53:00Z"/>
        </w:rPr>
      </w:pPr>
    </w:p>
    <w:p w14:paraId="6ABE13F8" w14:textId="77777777" w:rsidR="00901C20" w:rsidRDefault="00901C20" w:rsidP="00692CA8">
      <w:pPr>
        <w:rPr>
          <w:ins w:id="1243" w:author="Author" w:date="2018-01-30T09:22:00Z"/>
        </w:rPr>
      </w:pPr>
    </w:p>
    <w:p w14:paraId="2531B25B" w14:textId="77777777" w:rsidR="00901C20" w:rsidRPr="002D6005" w:rsidRDefault="00901C20" w:rsidP="00901C20">
      <w:pPr>
        <w:pStyle w:val="NoteParagraph"/>
        <w:ind w:left="0"/>
        <w:rPr>
          <w:rFonts w:ascii="BentonSans Regular" w:hAnsi="BentonSans Regular"/>
          <w:color w:val="666666"/>
          <w:sz w:val="22"/>
        </w:rPr>
      </w:pPr>
      <w:r w:rsidRPr="002D6005">
        <w:rPr>
          <w:noProof/>
        </w:rPr>
        <w:drawing>
          <wp:inline distT="0" distB="0" distL="0" distR="0" wp14:anchorId="0FBFCF9E" wp14:editId="4C8C8D48">
            <wp:extent cx="228600" cy="228600"/>
            <wp:effectExtent l="0" t="0" r="0" b="0"/>
            <wp:docPr id="2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D6005">
        <w:t> </w:t>
      </w:r>
      <w:commentRangeStart w:id="1244"/>
      <w:r w:rsidRPr="002D6005">
        <w:rPr>
          <w:rFonts w:ascii="BentonSans Regular" w:hAnsi="BentonSans Regular"/>
          <w:color w:val="666666"/>
          <w:sz w:val="22"/>
        </w:rPr>
        <w:t>Recommendation</w:t>
      </w:r>
      <w:commentRangeEnd w:id="1244"/>
      <w:r>
        <w:rPr>
          <w:rStyle w:val="CommentReference"/>
          <w:rFonts w:ascii="Arial" w:eastAsia="SimSun" w:hAnsi="Arial"/>
          <w:lang w:val="de-DE"/>
        </w:rPr>
        <w:commentReference w:id="1244"/>
      </w:r>
    </w:p>
    <w:p w14:paraId="70709FAA" w14:textId="74E043EE" w:rsidR="00DE3B64" w:rsidRDefault="00DE3B64" w:rsidP="00901C20">
      <w:pPr>
        <w:pStyle w:val="NoteParagraph"/>
        <w:ind w:left="0"/>
        <w:rPr>
          <w:ins w:id="1245" w:author="Author" w:date="2018-02-14T10:51:00Z"/>
        </w:rPr>
      </w:pPr>
      <w:ins w:id="1246" w:author="Author" w:date="2018-02-14T10:44:00Z">
        <w:r>
          <w:t>As employee</w:t>
        </w:r>
      </w:ins>
      <w:ins w:id="1247" w:author="Author" w:date="2018-02-14T10:49:00Z">
        <w:r>
          <w:t xml:space="preserve">, you </w:t>
        </w:r>
      </w:ins>
      <w:ins w:id="1248" w:author="Author" w:date="2018-02-14T10:50:00Z">
        <w:r>
          <w:t>have the option to</w:t>
        </w:r>
      </w:ins>
      <w:ins w:id="1249" w:author="Author" w:date="2018-02-14T10:49:00Z">
        <w:r>
          <w:t xml:space="preserve"> continue with use case 2 described</w:t>
        </w:r>
      </w:ins>
      <w:ins w:id="1250" w:author="Author" w:date="2018-02-14T10:51:00Z">
        <w:r>
          <w:t xml:space="preserve"> in chapter</w:t>
        </w:r>
      </w:ins>
      <w:ins w:id="1251" w:author="Author" w:date="2018-02-14T10:49:00Z">
        <w:r>
          <w:t xml:space="preserve"> </w:t>
        </w:r>
      </w:ins>
      <w:ins w:id="1252" w:author="Author" w:date="2018-02-14T10:51:00Z">
        <w:r w:rsidRPr="005A0091">
          <w:rPr>
            <w:rStyle w:val="SAPTextReference"/>
            <w:szCs w:val="18"/>
            <w:rPrChange w:id="1253" w:author="Author" w:date="2018-02-14T10:52:00Z">
              <w:rPr/>
            </w:rPrChange>
          </w:rPr>
          <w:t>4.2.1.5 Enrolling in Other Benefits</w:t>
        </w:r>
        <w:r>
          <w:t>.</w:t>
        </w:r>
      </w:ins>
    </w:p>
    <w:p w14:paraId="2C714D54" w14:textId="0C5406B2" w:rsidR="00666D10" w:rsidRDefault="00DE3B64" w:rsidP="00901C20">
      <w:pPr>
        <w:pStyle w:val="NoteParagraph"/>
        <w:ind w:left="0"/>
        <w:rPr>
          <w:ins w:id="1254" w:author="Author" w:date="2018-01-26T16:13:00Z"/>
        </w:rPr>
      </w:pPr>
      <w:ins w:id="1255" w:author="Author" w:date="2018-02-14T10:52:00Z">
        <w:r>
          <w:t>As HR Business Partner of the employee, you should continue</w:t>
        </w:r>
      </w:ins>
      <w:del w:id="1256" w:author="Author" w:date="2018-02-14T10:52:00Z">
        <w:r w:rsidR="00901C20" w:rsidRPr="002D6005" w:rsidDel="00DE3B64">
          <w:delText>Continue</w:delText>
        </w:r>
      </w:del>
      <w:r w:rsidR="00901C20" w:rsidRPr="002D6005">
        <w:t xml:space="preserve"> in the process execution with process step</w:t>
      </w:r>
      <w:r w:rsidR="00901C20" w:rsidRPr="002D6005">
        <w:rPr>
          <w:rFonts w:ascii="BentonSans Regular" w:hAnsi="BentonSans Regular" w:cs="Arial"/>
          <w:bCs/>
          <w:color w:val="666666"/>
          <w:sz w:val="22"/>
          <w:lang w:eastAsia="zh-CN"/>
        </w:rPr>
        <w:t xml:space="preserve"> </w:t>
      </w:r>
      <w:r w:rsidR="00901C20" w:rsidRPr="009E5E5D">
        <w:rPr>
          <w:rStyle w:val="SAPTextReference"/>
          <w:szCs w:val="18"/>
          <w:highlight w:val="yellow"/>
          <w:rPrChange w:id="1257" w:author="Author" w:date="2018-02-22T16:48:00Z">
            <w:rPr>
              <w:rStyle w:val="SAPTextReference"/>
              <w:szCs w:val="18"/>
            </w:rPr>
          </w:rPrChange>
        </w:rPr>
        <w:t xml:space="preserve">4.2.1.2 Approving </w:t>
      </w:r>
      <w:del w:id="1258" w:author="Author" w:date="2018-02-23T15:03:00Z">
        <w:r w:rsidR="00901C20" w:rsidRPr="009E5E5D" w:rsidDel="00761FA5">
          <w:rPr>
            <w:rStyle w:val="SAPTextReference"/>
            <w:szCs w:val="18"/>
            <w:highlight w:val="yellow"/>
            <w:rPrChange w:id="1259" w:author="Author" w:date="2018-02-22T16:48:00Z">
              <w:rPr>
                <w:rStyle w:val="SAPTextReference"/>
                <w:szCs w:val="18"/>
              </w:rPr>
            </w:rPrChange>
          </w:rPr>
          <w:delText xml:space="preserve">Benefits </w:delText>
        </w:r>
      </w:del>
      <w:r w:rsidR="00901C20" w:rsidRPr="009E5E5D">
        <w:rPr>
          <w:rStyle w:val="SAPTextReference"/>
          <w:szCs w:val="18"/>
          <w:highlight w:val="yellow"/>
          <w:rPrChange w:id="1260" w:author="Author" w:date="2018-02-22T16:48:00Z">
            <w:rPr>
              <w:rStyle w:val="SAPTextReference"/>
              <w:szCs w:val="18"/>
            </w:rPr>
          </w:rPrChange>
        </w:rPr>
        <w:t xml:space="preserve">Enrollment </w:t>
      </w:r>
      <w:ins w:id="1261" w:author="Author" w:date="2018-02-23T15:03:00Z">
        <w:r w:rsidR="00761FA5">
          <w:rPr>
            <w:rStyle w:val="SAPTextReference"/>
            <w:szCs w:val="18"/>
            <w:highlight w:val="yellow"/>
          </w:rPr>
          <w:t xml:space="preserve">in </w:t>
        </w:r>
        <w:r w:rsidR="00761FA5" w:rsidRPr="00382051">
          <w:rPr>
            <w:rStyle w:val="SAPTextReference"/>
            <w:szCs w:val="18"/>
            <w:highlight w:val="yellow"/>
          </w:rPr>
          <w:t xml:space="preserve">Benefits </w:t>
        </w:r>
      </w:ins>
      <w:r w:rsidR="00901C20" w:rsidRPr="009E5E5D">
        <w:rPr>
          <w:rStyle w:val="SAPTextReference"/>
          <w:szCs w:val="18"/>
          <w:highlight w:val="yellow"/>
          <w:rPrChange w:id="1262" w:author="Author" w:date="2018-02-22T16:48:00Z">
            <w:rPr>
              <w:rStyle w:val="SAPTextReference"/>
              <w:szCs w:val="18"/>
            </w:rPr>
          </w:rPrChange>
        </w:rPr>
        <w:t>during Open Enrollment Period</w:t>
      </w:r>
      <w:r w:rsidR="00901C20" w:rsidRPr="002D6005">
        <w:rPr>
          <w:rStyle w:val="SAPTextReference"/>
          <w:szCs w:val="18"/>
        </w:rPr>
        <w:t xml:space="preserve"> </w:t>
      </w:r>
      <w:r w:rsidR="00901C20" w:rsidRPr="002D6005">
        <w:t>and subsequent</w:t>
      </w:r>
      <w:r w:rsidR="00901C20" w:rsidRPr="002D6005">
        <w:rPr>
          <w:rFonts w:ascii="BentonSans Regular" w:hAnsi="BentonSans Regular"/>
          <w:sz w:val="22"/>
        </w:rPr>
        <w:t>.</w:t>
      </w:r>
    </w:p>
    <w:p w14:paraId="5AA76690" w14:textId="45A2D6EA" w:rsidR="00047680" w:rsidRPr="00945767" w:rsidDel="00ED66E4" w:rsidRDefault="00047680" w:rsidP="00047680">
      <w:pPr>
        <w:ind w:left="624"/>
        <w:rPr>
          <w:del w:id="1263" w:author="Author" w:date="2018-01-26T14:01:00Z"/>
        </w:rPr>
      </w:pPr>
      <w:commentRangeStart w:id="1264"/>
      <w:del w:id="1265" w:author="Author" w:date="2018-01-26T14:01:00Z">
        <w:r w:rsidRPr="00EC0675" w:rsidDel="00ED66E4">
          <w:rPr>
            <w:highlight w:val="yellow"/>
            <w:rPrChange w:id="1266" w:author="Author" w:date="2018-01-24T18:16:00Z">
              <w:rPr/>
            </w:rPrChange>
          </w:rPr>
          <w:delText xml:space="preserve">If a workflow is configured in the system, then saving the enrollment details triggers a workflow. The enrollment details are sent to the next processor (for example, benefits administrator) for approval. Most likely, a workflow is triggered for the whole open enrollment package, in which the employee enrolls manually. This is not considered in </w:delText>
        </w:r>
        <w:r w:rsidR="00C20986" w:rsidRPr="00EC0675" w:rsidDel="00ED66E4">
          <w:rPr>
            <w:highlight w:val="yellow"/>
            <w:rPrChange w:id="1267" w:author="Author" w:date="2018-01-24T18:16:00Z">
              <w:rPr/>
            </w:rPrChange>
          </w:rPr>
          <w:delText xml:space="preserve">the present </w:delText>
        </w:r>
        <w:r w:rsidRPr="00EC0675" w:rsidDel="00ED66E4">
          <w:rPr>
            <w:highlight w:val="yellow"/>
            <w:rPrChange w:id="1268" w:author="Author" w:date="2018-01-24T18:16:00Z">
              <w:rPr/>
            </w:rPrChange>
          </w:rPr>
          <w:delText>document.</w:delText>
        </w:r>
        <w:commentRangeEnd w:id="1264"/>
        <w:r w:rsidR="00EC0675" w:rsidDel="00ED66E4">
          <w:rPr>
            <w:rStyle w:val="CommentReference"/>
            <w:rFonts w:ascii="Arial" w:eastAsia="SimSun" w:hAnsi="Arial"/>
            <w:lang w:val="de-DE"/>
          </w:rPr>
          <w:commentReference w:id="1264"/>
        </w:r>
        <w:bookmarkStart w:id="1269" w:name="_Toc507081466"/>
        <w:bookmarkStart w:id="1270" w:name="_Toc507081789"/>
        <w:bookmarkStart w:id="1271" w:name="_Toc507161852"/>
        <w:bookmarkEnd w:id="1269"/>
        <w:bookmarkEnd w:id="1270"/>
        <w:bookmarkEnd w:id="1271"/>
      </w:del>
    </w:p>
    <w:p w14:paraId="569D299D" w14:textId="15744BD2" w:rsidR="00692CA8" w:rsidRPr="00945767" w:rsidDel="00ED66E4" w:rsidRDefault="00692CA8" w:rsidP="00692CA8">
      <w:pPr>
        <w:rPr>
          <w:del w:id="1272" w:author="Author" w:date="2018-01-26T14:01:00Z"/>
          <w:rStyle w:val="SAPEmphasis"/>
          <w:sz w:val="20"/>
        </w:rPr>
      </w:pPr>
      <w:commentRangeStart w:id="1273"/>
      <w:del w:id="1274" w:author="Author" w:date="2018-01-26T14:01:00Z">
        <w:r w:rsidRPr="00945767" w:rsidDel="00ED66E4">
          <w:rPr>
            <w:rStyle w:val="SAPEmphasis"/>
            <w:sz w:val="20"/>
            <w:u w:val="single"/>
          </w:rPr>
          <w:delText>Use case 2</w:delText>
        </w:r>
        <w:r w:rsidRPr="00945767" w:rsidDel="00ED66E4">
          <w:rPr>
            <w:sz w:val="20"/>
          </w:rPr>
          <w:delText xml:space="preserve">: </w:delText>
        </w:r>
        <w:r w:rsidRPr="00945767" w:rsidDel="00ED66E4">
          <w:rPr>
            <w:rStyle w:val="SAPEmphasis"/>
            <w:sz w:val="20"/>
          </w:rPr>
          <w:delText>enrolling in other benefits</w:delText>
        </w:r>
      </w:del>
      <w:ins w:id="1275" w:author="Author" w:date="2018-01-24T18:16:00Z">
        <w:del w:id="1276" w:author="Author" w:date="2018-01-26T14:01:00Z">
          <w:r w:rsidR="00EC0675" w:rsidDel="00ED66E4">
            <w:rPr>
              <w:rStyle w:val="SAPEmphasis"/>
              <w:sz w:val="20"/>
            </w:rPr>
            <w:delText xml:space="preserve"> </w:delText>
          </w:r>
        </w:del>
      </w:ins>
      <w:commentRangeEnd w:id="1273"/>
      <w:del w:id="1277" w:author="Author" w:date="2018-01-26T14:01:00Z">
        <w:r w:rsidR="00DD1665" w:rsidDel="00ED66E4">
          <w:rPr>
            <w:rStyle w:val="CommentReference"/>
            <w:rFonts w:ascii="Arial" w:eastAsia="SimSun" w:hAnsi="Arial"/>
            <w:lang w:val="de-DE"/>
          </w:rPr>
          <w:commentReference w:id="1273"/>
        </w:r>
        <w:bookmarkStart w:id="1278" w:name="_Toc504738678"/>
        <w:bookmarkStart w:id="1279" w:name="_Toc504747267"/>
        <w:bookmarkStart w:id="1280" w:name="_Toc505006740"/>
        <w:bookmarkStart w:id="1281" w:name="_Toc505007071"/>
        <w:bookmarkStart w:id="1282" w:name="_Toc505013054"/>
        <w:bookmarkStart w:id="1283" w:name="_Toc507081467"/>
        <w:bookmarkStart w:id="1284" w:name="_Toc507081790"/>
        <w:bookmarkStart w:id="1285" w:name="_Toc507161853"/>
        <w:bookmarkEnd w:id="1278"/>
        <w:bookmarkEnd w:id="1279"/>
        <w:bookmarkEnd w:id="1280"/>
        <w:bookmarkEnd w:id="1281"/>
        <w:bookmarkEnd w:id="1282"/>
        <w:bookmarkEnd w:id="1283"/>
        <w:bookmarkEnd w:id="1284"/>
        <w:bookmarkEnd w:id="1285"/>
      </w:del>
    </w:p>
    <w:p w14:paraId="6E474628" w14:textId="43EB207C" w:rsidR="005E10BF" w:rsidRPr="00945767" w:rsidDel="00ED66E4" w:rsidRDefault="005E10BF" w:rsidP="00692CA8">
      <w:pPr>
        <w:pStyle w:val="SAPNoteHeading"/>
        <w:spacing w:before="120"/>
        <w:ind w:left="630"/>
        <w:rPr>
          <w:del w:id="1286" w:author="Author" w:date="2018-01-26T14:01:00Z"/>
        </w:rPr>
      </w:pPr>
      <w:del w:id="1287" w:author="Author" w:date="2018-01-26T14:01:00Z">
        <w:r w:rsidRPr="00945767" w:rsidDel="00ED66E4">
          <w:rPr>
            <w:noProof/>
          </w:rPr>
          <w:drawing>
            <wp:inline distT="0" distB="0" distL="0" distR="0" wp14:anchorId="2DD2433A" wp14:editId="7669C55C">
              <wp:extent cx="225425" cy="225425"/>
              <wp:effectExtent l="0" t="0" r="0" b="3175"/>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ED66E4">
          <w:delText> Note</w:delText>
        </w:r>
        <w:bookmarkStart w:id="1288" w:name="_Toc504738679"/>
        <w:bookmarkStart w:id="1289" w:name="_Toc504747268"/>
        <w:bookmarkStart w:id="1290" w:name="_Toc505006741"/>
        <w:bookmarkStart w:id="1291" w:name="_Toc505007072"/>
        <w:bookmarkStart w:id="1292" w:name="_Toc505013055"/>
        <w:bookmarkStart w:id="1293" w:name="_Toc507081468"/>
        <w:bookmarkStart w:id="1294" w:name="_Toc507081791"/>
        <w:bookmarkStart w:id="1295" w:name="_Toc507161854"/>
        <w:bookmarkEnd w:id="1288"/>
        <w:bookmarkEnd w:id="1289"/>
        <w:bookmarkEnd w:id="1290"/>
        <w:bookmarkEnd w:id="1291"/>
        <w:bookmarkEnd w:id="1292"/>
        <w:bookmarkEnd w:id="1293"/>
        <w:bookmarkEnd w:id="1294"/>
        <w:bookmarkEnd w:id="1295"/>
      </w:del>
    </w:p>
    <w:p w14:paraId="07233505" w14:textId="4F801986" w:rsidR="005E10BF" w:rsidRPr="00945767" w:rsidDel="00ED66E4" w:rsidRDefault="005E10BF" w:rsidP="00692CA8">
      <w:pPr>
        <w:ind w:left="630"/>
        <w:rPr>
          <w:del w:id="1296" w:author="Author" w:date="2018-01-26T14:01:00Z"/>
        </w:rPr>
      </w:pPr>
      <w:del w:id="1297" w:author="Author" w:date="2018-01-26T14:01:00Z">
        <w:r w:rsidRPr="00945767" w:rsidDel="00ED66E4">
          <w:delText>Several benefits of different types are delivered within this SAP Best Practices solution. We describe an example for each of the</w:delText>
        </w:r>
        <w:r w:rsidR="0097284A" w:rsidRPr="00945767" w:rsidDel="00ED66E4">
          <w:delText>se types</w:delText>
        </w:r>
        <w:r w:rsidRPr="00945767" w:rsidDel="00ED66E4">
          <w:delText>.</w:delText>
        </w:r>
        <w:r w:rsidR="0097284A" w:rsidRPr="00945767" w:rsidDel="00ED66E4">
          <w:delText xml:space="preserve"> The enrollment procedure in the benefits not mentioned here, but visible on your </w:delText>
        </w:r>
        <w:r w:rsidR="00025B04" w:rsidRPr="00A95832" w:rsidDel="00ED66E4">
          <w:rPr>
            <w:rStyle w:val="SAPScreenElement"/>
            <w:rPrChange w:id="1298" w:author="Author" w:date="2018-01-25T09:58:00Z">
              <w:rPr/>
            </w:rPrChange>
          </w:rPr>
          <w:delText>E</w:delText>
        </w:r>
        <w:r w:rsidR="0097284A" w:rsidRPr="00A95832" w:rsidDel="00ED66E4">
          <w:rPr>
            <w:rStyle w:val="SAPScreenElement"/>
            <w:rPrChange w:id="1299" w:author="Author" w:date="2018-01-25T09:58:00Z">
              <w:rPr/>
            </w:rPrChange>
          </w:rPr>
          <w:delText xml:space="preserve">mployee </w:delText>
        </w:r>
        <w:r w:rsidR="00025B04" w:rsidRPr="00A95832" w:rsidDel="00ED66E4">
          <w:rPr>
            <w:rStyle w:val="SAPScreenElement"/>
            <w:rPrChange w:id="1300" w:author="Author" w:date="2018-01-25T09:58:00Z">
              <w:rPr/>
            </w:rPrChange>
          </w:rPr>
          <w:delText>F</w:delText>
        </w:r>
        <w:r w:rsidR="0097284A" w:rsidRPr="00A95832" w:rsidDel="00ED66E4">
          <w:rPr>
            <w:rStyle w:val="SAPScreenElement"/>
            <w:rPrChange w:id="1301" w:author="Author" w:date="2018-01-25T09:58:00Z">
              <w:rPr/>
            </w:rPrChange>
          </w:rPr>
          <w:delText>ile</w:delText>
        </w:r>
        <w:r w:rsidR="0097284A" w:rsidRPr="00945767" w:rsidDel="00ED66E4">
          <w:delText xml:space="preserve"> is similar.</w:delText>
        </w:r>
        <w:bookmarkStart w:id="1302" w:name="_Toc504738680"/>
        <w:bookmarkStart w:id="1303" w:name="_Toc504747269"/>
        <w:bookmarkStart w:id="1304" w:name="_Toc505006742"/>
        <w:bookmarkStart w:id="1305" w:name="_Toc505007073"/>
        <w:bookmarkStart w:id="1306" w:name="_Toc505013056"/>
        <w:bookmarkStart w:id="1307" w:name="_Toc507081469"/>
        <w:bookmarkStart w:id="1308" w:name="_Toc507081792"/>
        <w:bookmarkStart w:id="1309" w:name="_Toc507161855"/>
        <w:bookmarkEnd w:id="1302"/>
        <w:bookmarkEnd w:id="1303"/>
        <w:bookmarkEnd w:id="1304"/>
        <w:bookmarkEnd w:id="1305"/>
        <w:bookmarkEnd w:id="1306"/>
        <w:bookmarkEnd w:id="1307"/>
        <w:bookmarkEnd w:id="1308"/>
        <w:bookmarkEnd w:id="1309"/>
      </w:del>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603"/>
        <w:gridCol w:w="3600"/>
        <w:gridCol w:w="3870"/>
        <w:gridCol w:w="3330"/>
        <w:gridCol w:w="1170"/>
      </w:tblGrid>
      <w:tr w:rsidR="002B7242" w:rsidRPr="00945767" w:rsidDel="00ED66E4" w14:paraId="30D944BF" w14:textId="3B156996" w:rsidTr="009F4086">
        <w:trPr>
          <w:trHeight w:val="848"/>
          <w:tblHeader/>
          <w:del w:id="1310" w:author="Author" w:date="2018-01-26T14:01:00Z"/>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24171664" w14:textId="0060046C" w:rsidR="002B7242" w:rsidRPr="00945767" w:rsidDel="00ED66E4" w:rsidRDefault="002B7242" w:rsidP="00221631">
            <w:pPr>
              <w:pStyle w:val="SAPTableHeader"/>
              <w:rPr>
                <w:del w:id="1311" w:author="Author" w:date="2018-01-26T14:01:00Z"/>
              </w:rPr>
            </w:pPr>
            <w:del w:id="1312" w:author="Author" w:date="2018-01-26T14:01:00Z">
              <w:r w:rsidRPr="00945767" w:rsidDel="00ED66E4">
                <w:delText>Test Step #</w:delText>
              </w:r>
              <w:bookmarkStart w:id="1313" w:name="_Toc504738681"/>
              <w:bookmarkStart w:id="1314" w:name="_Toc504747270"/>
              <w:bookmarkStart w:id="1315" w:name="_Toc505006743"/>
              <w:bookmarkStart w:id="1316" w:name="_Toc505007074"/>
              <w:bookmarkStart w:id="1317" w:name="_Toc505013057"/>
              <w:bookmarkStart w:id="1318" w:name="_Toc507081470"/>
              <w:bookmarkStart w:id="1319" w:name="_Toc507081793"/>
              <w:bookmarkStart w:id="1320" w:name="_Toc507161856"/>
              <w:bookmarkEnd w:id="1313"/>
              <w:bookmarkEnd w:id="1314"/>
              <w:bookmarkEnd w:id="1315"/>
              <w:bookmarkEnd w:id="1316"/>
              <w:bookmarkEnd w:id="1317"/>
              <w:bookmarkEnd w:id="1318"/>
              <w:bookmarkEnd w:id="1319"/>
              <w:bookmarkEnd w:id="1320"/>
            </w:del>
          </w:p>
        </w:tc>
        <w:tc>
          <w:tcPr>
            <w:tcW w:w="1603" w:type="dxa"/>
            <w:tcBorders>
              <w:top w:val="single" w:sz="8" w:space="0" w:color="999999"/>
              <w:left w:val="single" w:sz="8" w:space="0" w:color="999999"/>
              <w:bottom w:val="single" w:sz="8" w:space="0" w:color="999999"/>
              <w:right w:val="single" w:sz="8" w:space="0" w:color="999999"/>
            </w:tcBorders>
            <w:shd w:val="clear" w:color="auto" w:fill="999999"/>
            <w:hideMark/>
          </w:tcPr>
          <w:p w14:paraId="24C2ACFB" w14:textId="7E96556F" w:rsidR="002B7242" w:rsidRPr="00945767" w:rsidDel="00ED66E4" w:rsidRDefault="002B7242" w:rsidP="00221631">
            <w:pPr>
              <w:pStyle w:val="SAPTableHeader"/>
              <w:rPr>
                <w:del w:id="1321" w:author="Author" w:date="2018-01-26T14:01:00Z"/>
              </w:rPr>
            </w:pPr>
            <w:del w:id="1322" w:author="Author" w:date="2018-01-26T14:01:00Z">
              <w:r w:rsidRPr="00945767" w:rsidDel="00ED66E4">
                <w:delText>Test Step Name</w:delText>
              </w:r>
              <w:bookmarkStart w:id="1323" w:name="_Toc504738682"/>
              <w:bookmarkStart w:id="1324" w:name="_Toc504747271"/>
              <w:bookmarkStart w:id="1325" w:name="_Toc505006744"/>
              <w:bookmarkStart w:id="1326" w:name="_Toc505007075"/>
              <w:bookmarkStart w:id="1327" w:name="_Toc505013058"/>
              <w:bookmarkStart w:id="1328" w:name="_Toc507081471"/>
              <w:bookmarkStart w:id="1329" w:name="_Toc507081794"/>
              <w:bookmarkStart w:id="1330" w:name="_Toc507161857"/>
              <w:bookmarkEnd w:id="1323"/>
              <w:bookmarkEnd w:id="1324"/>
              <w:bookmarkEnd w:id="1325"/>
              <w:bookmarkEnd w:id="1326"/>
              <w:bookmarkEnd w:id="1327"/>
              <w:bookmarkEnd w:id="1328"/>
              <w:bookmarkEnd w:id="1329"/>
              <w:bookmarkEnd w:id="1330"/>
            </w:del>
          </w:p>
        </w:tc>
        <w:tc>
          <w:tcPr>
            <w:tcW w:w="3600" w:type="dxa"/>
            <w:tcBorders>
              <w:top w:val="single" w:sz="8" w:space="0" w:color="999999"/>
              <w:left w:val="single" w:sz="8" w:space="0" w:color="999999"/>
              <w:bottom w:val="single" w:sz="8" w:space="0" w:color="999999"/>
              <w:right w:val="single" w:sz="8" w:space="0" w:color="999999"/>
            </w:tcBorders>
            <w:shd w:val="clear" w:color="auto" w:fill="999999"/>
            <w:hideMark/>
          </w:tcPr>
          <w:p w14:paraId="5B72EAEE" w14:textId="685877FD" w:rsidR="002B7242" w:rsidRPr="00945767" w:rsidDel="00ED66E4" w:rsidRDefault="002B7242" w:rsidP="00221631">
            <w:pPr>
              <w:pStyle w:val="SAPTableHeader"/>
              <w:rPr>
                <w:del w:id="1331" w:author="Author" w:date="2018-01-26T14:01:00Z"/>
              </w:rPr>
            </w:pPr>
            <w:del w:id="1332" w:author="Author" w:date="2018-01-26T14:01:00Z">
              <w:r w:rsidRPr="00945767" w:rsidDel="00ED66E4">
                <w:delText>Instruction</w:delText>
              </w:r>
              <w:bookmarkStart w:id="1333" w:name="_Toc504738683"/>
              <w:bookmarkStart w:id="1334" w:name="_Toc504747272"/>
              <w:bookmarkStart w:id="1335" w:name="_Toc505006745"/>
              <w:bookmarkStart w:id="1336" w:name="_Toc505007076"/>
              <w:bookmarkStart w:id="1337" w:name="_Toc505013059"/>
              <w:bookmarkStart w:id="1338" w:name="_Toc507081472"/>
              <w:bookmarkStart w:id="1339" w:name="_Toc507081795"/>
              <w:bookmarkStart w:id="1340" w:name="_Toc507161858"/>
              <w:bookmarkEnd w:id="1333"/>
              <w:bookmarkEnd w:id="1334"/>
              <w:bookmarkEnd w:id="1335"/>
              <w:bookmarkEnd w:id="1336"/>
              <w:bookmarkEnd w:id="1337"/>
              <w:bookmarkEnd w:id="1338"/>
              <w:bookmarkEnd w:id="1339"/>
              <w:bookmarkEnd w:id="1340"/>
            </w:del>
          </w:p>
        </w:tc>
        <w:tc>
          <w:tcPr>
            <w:tcW w:w="3870" w:type="dxa"/>
            <w:tcBorders>
              <w:top w:val="single" w:sz="8" w:space="0" w:color="999999"/>
              <w:left w:val="single" w:sz="8" w:space="0" w:color="999999"/>
              <w:bottom w:val="single" w:sz="8" w:space="0" w:color="999999"/>
              <w:right w:val="single" w:sz="8" w:space="0" w:color="999999"/>
            </w:tcBorders>
            <w:shd w:val="clear" w:color="auto" w:fill="999999"/>
          </w:tcPr>
          <w:p w14:paraId="62AB8CD1" w14:textId="0CF690C0" w:rsidR="002B7242" w:rsidRPr="00945767" w:rsidDel="00ED66E4" w:rsidRDefault="002B7242" w:rsidP="00221631">
            <w:pPr>
              <w:pStyle w:val="SAPTableHeader"/>
              <w:rPr>
                <w:del w:id="1341" w:author="Author" w:date="2018-01-26T14:01:00Z"/>
              </w:rPr>
            </w:pPr>
            <w:del w:id="1342" w:author="Author" w:date="2018-01-26T14:01:00Z">
              <w:r w:rsidRPr="00945767" w:rsidDel="00ED66E4">
                <w:rPr>
                  <w:bCs/>
                </w:rPr>
                <w:delText>User Entries:</w:delText>
              </w:r>
              <w:r w:rsidRPr="00945767" w:rsidDel="00ED66E4">
                <w:rPr>
                  <w:bCs/>
                </w:rPr>
                <w:br/>
                <w:delText>Field Name: User Action and Value</w:delText>
              </w:r>
              <w:bookmarkStart w:id="1343" w:name="_Toc504738684"/>
              <w:bookmarkStart w:id="1344" w:name="_Toc504747273"/>
              <w:bookmarkStart w:id="1345" w:name="_Toc505006746"/>
              <w:bookmarkStart w:id="1346" w:name="_Toc505007077"/>
              <w:bookmarkStart w:id="1347" w:name="_Toc505013060"/>
              <w:bookmarkStart w:id="1348" w:name="_Toc507081473"/>
              <w:bookmarkStart w:id="1349" w:name="_Toc507081796"/>
              <w:bookmarkStart w:id="1350" w:name="_Toc507161859"/>
              <w:bookmarkEnd w:id="1343"/>
              <w:bookmarkEnd w:id="1344"/>
              <w:bookmarkEnd w:id="1345"/>
              <w:bookmarkEnd w:id="1346"/>
              <w:bookmarkEnd w:id="1347"/>
              <w:bookmarkEnd w:id="1348"/>
              <w:bookmarkEnd w:id="1349"/>
              <w:bookmarkEnd w:id="1350"/>
            </w:del>
          </w:p>
        </w:tc>
        <w:tc>
          <w:tcPr>
            <w:tcW w:w="3330" w:type="dxa"/>
            <w:tcBorders>
              <w:top w:val="single" w:sz="8" w:space="0" w:color="999999"/>
              <w:left w:val="single" w:sz="8" w:space="0" w:color="999999"/>
              <w:bottom w:val="single" w:sz="8" w:space="0" w:color="999999"/>
              <w:right w:val="single" w:sz="8" w:space="0" w:color="999999"/>
            </w:tcBorders>
            <w:shd w:val="clear" w:color="auto" w:fill="999999"/>
            <w:hideMark/>
          </w:tcPr>
          <w:p w14:paraId="6A461E64" w14:textId="6A1BDAE8" w:rsidR="002B7242" w:rsidRPr="00945767" w:rsidDel="00ED66E4" w:rsidRDefault="002B7242" w:rsidP="00221631">
            <w:pPr>
              <w:pStyle w:val="SAPTableHeader"/>
              <w:rPr>
                <w:del w:id="1351" w:author="Author" w:date="2018-01-26T14:01:00Z"/>
              </w:rPr>
            </w:pPr>
            <w:del w:id="1352" w:author="Author" w:date="2018-01-26T14:01:00Z">
              <w:r w:rsidRPr="00945767" w:rsidDel="00ED66E4">
                <w:delText>Expected Result</w:delText>
              </w:r>
              <w:bookmarkStart w:id="1353" w:name="_Toc504738685"/>
              <w:bookmarkStart w:id="1354" w:name="_Toc504747274"/>
              <w:bookmarkStart w:id="1355" w:name="_Toc505006747"/>
              <w:bookmarkStart w:id="1356" w:name="_Toc505007078"/>
              <w:bookmarkStart w:id="1357" w:name="_Toc505013061"/>
              <w:bookmarkStart w:id="1358" w:name="_Toc507081474"/>
              <w:bookmarkStart w:id="1359" w:name="_Toc507081797"/>
              <w:bookmarkStart w:id="1360" w:name="_Toc507161860"/>
              <w:bookmarkEnd w:id="1353"/>
              <w:bookmarkEnd w:id="1354"/>
              <w:bookmarkEnd w:id="1355"/>
              <w:bookmarkEnd w:id="1356"/>
              <w:bookmarkEnd w:id="1357"/>
              <w:bookmarkEnd w:id="1358"/>
              <w:bookmarkEnd w:id="1359"/>
              <w:bookmarkEnd w:id="1360"/>
            </w:del>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1F08D4D2" w14:textId="1664FB9D" w:rsidR="002B7242" w:rsidRPr="00945767" w:rsidDel="00ED66E4" w:rsidRDefault="002B7242" w:rsidP="00221631">
            <w:pPr>
              <w:pStyle w:val="SAPTableHeader"/>
              <w:rPr>
                <w:del w:id="1361" w:author="Author" w:date="2018-01-26T14:01:00Z"/>
              </w:rPr>
            </w:pPr>
            <w:del w:id="1362" w:author="Author" w:date="2018-01-26T14:01:00Z">
              <w:r w:rsidRPr="00945767" w:rsidDel="00ED66E4">
                <w:delText>Pass / Fail / Comment</w:delText>
              </w:r>
              <w:bookmarkStart w:id="1363" w:name="_Toc504738686"/>
              <w:bookmarkStart w:id="1364" w:name="_Toc504747275"/>
              <w:bookmarkStart w:id="1365" w:name="_Toc505006748"/>
              <w:bookmarkStart w:id="1366" w:name="_Toc505007079"/>
              <w:bookmarkStart w:id="1367" w:name="_Toc505013062"/>
              <w:bookmarkStart w:id="1368" w:name="_Toc507081475"/>
              <w:bookmarkStart w:id="1369" w:name="_Toc507081798"/>
              <w:bookmarkStart w:id="1370" w:name="_Toc507161861"/>
              <w:bookmarkEnd w:id="1363"/>
              <w:bookmarkEnd w:id="1364"/>
              <w:bookmarkEnd w:id="1365"/>
              <w:bookmarkEnd w:id="1366"/>
              <w:bookmarkEnd w:id="1367"/>
              <w:bookmarkEnd w:id="1368"/>
              <w:bookmarkEnd w:id="1369"/>
              <w:bookmarkEnd w:id="1370"/>
            </w:del>
          </w:p>
        </w:tc>
        <w:bookmarkStart w:id="1371" w:name="_Toc504738687"/>
        <w:bookmarkStart w:id="1372" w:name="_Toc504747276"/>
        <w:bookmarkStart w:id="1373" w:name="_Toc505006749"/>
        <w:bookmarkStart w:id="1374" w:name="_Toc505007080"/>
        <w:bookmarkStart w:id="1375" w:name="_Toc505013063"/>
        <w:bookmarkStart w:id="1376" w:name="_Toc507081476"/>
        <w:bookmarkStart w:id="1377" w:name="_Toc507081799"/>
        <w:bookmarkStart w:id="1378" w:name="_Toc507161862"/>
        <w:bookmarkEnd w:id="1371"/>
        <w:bookmarkEnd w:id="1372"/>
        <w:bookmarkEnd w:id="1373"/>
        <w:bookmarkEnd w:id="1374"/>
        <w:bookmarkEnd w:id="1375"/>
        <w:bookmarkEnd w:id="1376"/>
        <w:bookmarkEnd w:id="1377"/>
        <w:bookmarkEnd w:id="1378"/>
      </w:tr>
      <w:tr w:rsidR="00DC4CC3" w:rsidRPr="00945767" w:rsidDel="00ED66E4" w14:paraId="68707D4A" w14:textId="60FD465E" w:rsidTr="009F4086">
        <w:trPr>
          <w:trHeight w:val="288"/>
          <w:del w:id="1379" w:author="Author" w:date="2018-01-26T14:01:00Z"/>
        </w:trPr>
        <w:tc>
          <w:tcPr>
            <w:tcW w:w="709" w:type="dxa"/>
            <w:tcBorders>
              <w:top w:val="single" w:sz="8" w:space="0" w:color="999999"/>
              <w:left w:val="single" w:sz="8" w:space="0" w:color="999999"/>
              <w:bottom w:val="single" w:sz="8" w:space="0" w:color="999999"/>
              <w:right w:val="single" w:sz="8" w:space="0" w:color="999999"/>
            </w:tcBorders>
          </w:tcPr>
          <w:p w14:paraId="411CD50C" w14:textId="3E8D859F" w:rsidR="00DC4CC3" w:rsidRPr="00945767" w:rsidDel="00ED66E4" w:rsidRDefault="002937D2" w:rsidP="00221631">
            <w:pPr>
              <w:rPr>
                <w:del w:id="1380" w:author="Author" w:date="2018-01-26T14:01:00Z"/>
              </w:rPr>
            </w:pPr>
            <w:del w:id="1381" w:author="Author" w:date="2018-01-26T14:01:00Z">
              <w:r w:rsidRPr="00945767" w:rsidDel="00ED66E4">
                <w:delText>4</w:delText>
              </w:r>
              <w:bookmarkStart w:id="1382" w:name="_Toc504738688"/>
              <w:bookmarkStart w:id="1383" w:name="_Toc504747277"/>
              <w:bookmarkStart w:id="1384" w:name="_Toc505006750"/>
              <w:bookmarkStart w:id="1385" w:name="_Toc505007081"/>
              <w:bookmarkStart w:id="1386" w:name="_Toc505013064"/>
              <w:bookmarkStart w:id="1387" w:name="_Toc507081477"/>
              <w:bookmarkStart w:id="1388" w:name="_Toc507081800"/>
              <w:bookmarkStart w:id="1389" w:name="_Toc507161863"/>
              <w:bookmarkEnd w:id="1382"/>
              <w:bookmarkEnd w:id="1383"/>
              <w:bookmarkEnd w:id="1384"/>
              <w:bookmarkEnd w:id="1385"/>
              <w:bookmarkEnd w:id="1386"/>
              <w:bookmarkEnd w:id="1387"/>
              <w:bookmarkEnd w:id="1388"/>
              <w:bookmarkEnd w:id="1389"/>
            </w:del>
          </w:p>
        </w:tc>
        <w:tc>
          <w:tcPr>
            <w:tcW w:w="1603" w:type="dxa"/>
            <w:tcBorders>
              <w:top w:val="single" w:sz="8" w:space="0" w:color="999999"/>
              <w:left w:val="single" w:sz="8" w:space="0" w:color="999999"/>
              <w:bottom w:val="single" w:sz="8" w:space="0" w:color="999999"/>
              <w:right w:val="single" w:sz="8" w:space="0" w:color="999999"/>
            </w:tcBorders>
          </w:tcPr>
          <w:p w14:paraId="0A25FF07" w14:textId="3AC3FF04" w:rsidR="00DC4CC3" w:rsidRPr="00945767" w:rsidDel="00ED66E4" w:rsidRDefault="00144AD6" w:rsidP="00221631">
            <w:pPr>
              <w:rPr>
                <w:del w:id="1390" w:author="Author" w:date="2018-01-26T14:01:00Z"/>
                <w:rStyle w:val="SAPEmphasis"/>
                <w:lang w:eastAsia="zh-TW"/>
              </w:rPr>
            </w:pPr>
            <w:del w:id="1391" w:author="Author" w:date="2018-01-26T14:01:00Z">
              <w:r w:rsidRPr="00945767" w:rsidDel="00ED66E4">
                <w:rPr>
                  <w:rStyle w:val="SAPEmphasis"/>
                </w:rPr>
                <w:delText>Select Benefit to Enroll in</w:delText>
              </w:r>
              <w:bookmarkStart w:id="1392" w:name="_Toc504738689"/>
              <w:bookmarkStart w:id="1393" w:name="_Toc504747278"/>
              <w:bookmarkStart w:id="1394" w:name="_Toc505006751"/>
              <w:bookmarkStart w:id="1395" w:name="_Toc505007082"/>
              <w:bookmarkStart w:id="1396" w:name="_Toc505013065"/>
              <w:bookmarkStart w:id="1397" w:name="_Toc507081478"/>
              <w:bookmarkStart w:id="1398" w:name="_Toc507081801"/>
              <w:bookmarkStart w:id="1399" w:name="_Toc507161864"/>
              <w:bookmarkEnd w:id="1392"/>
              <w:bookmarkEnd w:id="1393"/>
              <w:bookmarkEnd w:id="1394"/>
              <w:bookmarkEnd w:id="1395"/>
              <w:bookmarkEnd w:id="1396"/>
              <w:bookmarkEnd w:id="1397"/>
              <w:bookmarkEnd w:id="1398"/>
              <w:bookmarkEnd w:id="1399"/>
            </w:del>
          </w:p>
        </w:tc>
        <w:tc>
          <w:tcPr>
            <w:tcW w:w="3600" w:type="dxa"/>
            <w:tcBorders>
              <w:top w:val="single" w:sz="8" w:space="0" w:color="999999"/>
              <w:left w:val="single" w:sz="8" w:space="0" w:color="999999"/>
              <w:bottom w:val="single" w:sz="8" w:space="0" w:color="999999"/>
              <w:right w:val="single" w:sz="8" w:space="0" w:color="999999"/>
            </w:tcBorders>
          </w:tcPr>
          <w:p w14:paraId="244057B7" w14:textId="06C88632" w:rsidR="00DC4CC3" w:rsidRPr="00945767" w:rsidDel="00ED66E4" w:rsidRDefault="00DC4CC3" w:rsidP="00DC4CC3">
            <w:pPr>
              <w:rPr>
                <w:del w:id="1400" w:author="Author" w:date="2018-01-26T14:01:00Z"/>
                <w:rFonts w:ascii="Calibri" w:eastAsia="Times New Roman" w:hAnsi="Calibri"/>
                <w:sz w:val="22"/>
                <w:szCs w:val="22"/>
              </w:rPr>
            </w:pPr>
            <w:del w:id="1401" w:author="Author" w:date="2018-01-26T14:01:00Z">
              <w:r w:rsidRPr="00945767" w:rsidDel="00ED66E4">
                <w:delText>To enroll in a benefit, proceed using one of the options below:</w:delText>
              </w:r>
              <w:bookmarkStart w:id="1402" w:name="_Toc504738690"/>
              <w:bookmarkStart w:id="1403" w:name="_Toc504747279"/>
              <w:bookmarkStart w:id="1404" w:name="_Toc505006752"/>
              <w:bookmarkStart w:id="1405" w:name="_Toc505007083"/>
              <w:bookmarkStart w:id="1406" w:name="_Toc505013066"/>
              <w:bookmarkStart w:id="1407" w:name="_Toc507081479"/>
              <w:bookmarkStart w:id="1408" w:name="_Toc507081802"/>
              <w:bookmarkStart w:id="1409" w:name="_Toc507161865"/>
              <w:bookmarkEnd w:id="1402"/>
              <w:bookmarkEnd w:id="1403"/>
              <w:bookmarkEnd w:id="1404"/>
              <w:bookmarkEnd w:id="1405"/>
              <w:bookmarkEnd w:id="1406"/>
              <w:bookmarkEnd w:id="1407"/>
              <w:bookmarkEnd w:id="1408"/>
              <w:bookmarkEnd w:id="1409"/>
            </w:del>
          </w:p>
          <w:p w14:paraId="5371DB8D" w14:textId="4B708D9C" w:rsidR="00DC4CC3" w:rsidRPr="00945767" w:rsidDel="00ED66E4" w:rsidRDefault="00DC4CC3" w:rsidP="00DC4CC3">
            <w:pPr>
              <w:rPr>
                <w:del w:id="1410" w:author="Author" w:date="2018-01-26T14:01:00Z"/>
              </w:rPr>
            </w:pPr>
            <w:del w:id="1411" w:author="Author" w:date="2018-01-26T14:01:00Z">
              <w:r w:rsidRPr="00945767" w:rsidDel="00ED66E4">
                <w:rPr>
                  <w:u w:val="single"/>
                </w:rPr>
                <w:delText>Option 1</w:delText>
              </w:r>
              <w:r w:rsidRPr="00945767" w:rsidDel="00ED66E4">
                <w:delText xml:space="preserve">: </w:delText>
              </w:r>
              <w:bookmarkStart w:id="1412" w:name="_Toc504738691"/>
              <w:bookmarkStart w:id="1413" w:name="_Toc504747280"/>
              <w:bookmarkStart w:id="1414" w:name="_Toc505006753"/>
              <w:bookmarkStart w:id="1415" w:name="_Toc505007084"/>
              <w:bookmarkStart w:id="1416" w:name="_Toc505013067"/>
              <w:bookmarkStart w:id="1417" w:name="_Toc507081480"/>
              <w:bookmarkStart w:id="1418" w:name="_Toc507081803"/>
              <w:bookmarkStart w:id="1419" w:name="_Toc507161866"/>
              <w:bookmarkEnd w:id="1412"/>
              <w:bookmarkEnd w:id="1413"/>
              <w:bookmarkEnd w:id="1414"/>
              <w:bookmarkEnd w:id="1415"/>
              <w:bookmarkEnd w:id="1416"/>
              <w:bookmarkEnd w:id="1417"/>
              <w:bookmarkEnd w:id="1418"/>
              <w:bookmarkEnd w:id="1419"/>
            </w:del>
          </w:p>
          <w:p w14:paraId="2C0DB1FB" w14:textId="618FCEAB" w:rsidR="00DC4CC3" w:rsidRPr="00945767" w:rsidDel="00ED66E4" w:rsidRDefault="00144AD6" w:rsidP="00DC4CC3">
            <w:pPr>
              <w:rPr>
                <w:del w:id="1420" w:author="Author" w:date="2018-01-26T14:01:00Z"/>
              </w:rPr>
            </w:pPr>
            <w:del w:id="1421" w:author="Author" w:date="2018-01-26T14:01:00Z">
              <w:r w:rsidRPr="00945767" w:rsidDel="00ED66E4">
                <w:lastRenderedPageBreak/>
                <w:delText>Select in the</w:delText>
              </w:r>
              <w:r w:rsidRPr="00945767" w:rsidDel="00ED66E4">
                <w:rPr>
                  <w:rStyle w:val="SAPScreenElement"/>
                  <w:lang w:eastAsia="zh-TW"/>
                </w:rPr>
                <w:delText xml:space="preserve"> </w:delText>
              </w:r>
              <w:r w:rsidRPr="00945767" w:rsidDel="00ED66E4">
                <w:rPr>
                  <w:rStyle w:val="SAPScreenElement"/>
                </w:rPr>
                <w:delText>Benefits</w:delText>
              </w:r>
              <w:r w:rsidRPr="00945767" w:rsidDel="00ED66E4">
                <w:delText xml:space="preserve"> </w:delText>
              </w:r>
              <w:r w:rsidRPr="00945767" w:rsidDel="00ED66E4">
                <w:rPr>
                  <w:rStyle w:val="SAPScreenElement"/>
                  <w:rFonts w:ascii="BentonSans Book" w:hAnsi="BentonSans Book"/>
                  <w:color w:val="auto"/>
                </w:rPr>
                <w:delText>block of the</w:delText>
              </w:r>
              <w:r w:rsidRPr="00945767" w:rsidDel="00ED66E4">
                <w:rPr>
                  <w:rStyle w:val="SAPScreenElement"/>
                  <w:lang w:eastAsia="zh-TW"/>
                </w:rPr>
                <w:delText xml:space="preserve"> </w:delText>
              </w:r>
              <w:r w:rsidR="00DC4CC3" w:rsidRPr="00945767" w:rsidDel="00ED66E4">
                <w:rPr>
                  <w:rStyle w:val="SAPScreenElement"/>
                  <w:lang w:eastAsia="zh-TW"/>
                </w:rPr>
                <w:delText>Employee Benefits</w:delText>
              </w:r>
              <w:r w:rsidR="00DC4CC3" w:rsidRPr="00945767" w:rsidDel="00ED66E4">
                <w:rPr>
                  <w:lang w:eastAsia="zh-SG"/>
                </w:rPr>
                <w:delText xml:space="preserve"> </w:delText>
              </w:r>
              <w:r w:rsidR="00DC4CC3" w:rsidRPr="00945767" w:rsidDel="00ED66E4">
                <w:rPr>
                  <w:lang w:eastAsia="zh-TW"/>
                </w:rPr>
                <w:delText>s</w:delText>
              </w:r>
              <w:r w:rsidRPr="00945767" w:rsidDel="00ED66E4">
                <w:rPr>
                  <w:lang w:eastAsia="zh-TW"/>
                </w:rPr>
                <w:delText>ubs</w:delText>
              </w:r>
              <w:r w:rsidR="00DC4CC3" w:rsidRPr="00945767" w:rsidDel="00ED66E4">
                <w:rPr>
                  <w:lang w:eastAsia="zh-TW"/>
                </w:rPr>
                <w:delText xml:space="preserve">ection the </w:delText>
              </w:r>
              <w:r w:rsidRPr="00945767" w:rsidDel="00ED66E4">
                <w:rPr>
                  <w:rStyle w:val="SAPScreenElement"/>
                </w:rPr>
                <w:delText>Enroll Now</w:delText>
              </w:r>
              <w:r w:rsidR="00DC4CC3" w:rsidRPr="00945767" w:rsidDel="00ED66E4">
                <w:delText xml:space="preserve"> </w:delText>
              </w:r>
              <w:r w:rsidRPr="00945767" w:rsidDel="00ED66E4">
                <w:delText>button</w:delText>
              </w:r>
              <w:r w:rsidR="00DC4CC3" w:rsidRPr="00945767" w:rsidDel="00ED66E4">
                <w:rPr>
                  <w:rStyle w:val="SAPScreenElement"/>
                  <w:rFonts w:ascii="BentonSans Book" w:hAnsi="BentonSans Book"/>
                  <w:color w:val="auto"/>
                </w:rPr>
                <w:delText xml:space="preserve"> </w:delText>
              </w:r>
              <w:r w:rsidRPr="00945767" w:rsidDel="00ED66E4">
                <w:delText>below the benefit you want to enroll in, for example</w:delText>
              </w:r>
              <w:r w:rsidRPr="00670527" w:rsidDel="00ED66E4">
                <w:rPr>
                  <w:rStyle w:val="SAPMonospace"/>
                </w:rPr>
                <w:delText xml:space="preserve"> </w:delText>
              </w:r>
              <w:r w:rsidR="00055CD7" w:rsidRPr="00670527" w:rsidDel="00ED66E4">
                <w:rPr>
                  <w:rStyle w:val="SAPMonospace"/>
                </w:rPr>
                <w:delText>Meal Allowance</w:delText>
              </w:r>
              <w:r w:rsidR="00055CD7" w:rsidRPr="00945767" w:rsidDel="00ED66E4">
                <w:delText>,</w:delText>
              </w:r>
              <w:r w:rsidR="00055CD7" w:rsidRPr="00670527" w:rsidDel="00ED66E4">
                <w:rPr>
                  <w:rStyle w:val="SAPMonospace"/>
                </w:rPr>
                <w:delText xml:space="preserve"> </w:delText>
              </w:r>
              <w:commentRangeStart w:id="1422"/>
              <w:r w:rsidR="00055CD7" w:rsidRPr="00670527" w:rsidDel="00ED66E4">
                <w:rPr>
                  <w:rStyle w:val="SAPMonospace"/>
                </w:rPr>
                <w:delText>Basic Tuition Reimbursement</w:delText>
              </w:r>
              <w:r w:rsidR="00BF5E99" w:rsidRPr="00945767" w:rsidDel="00ED66E4">
                <w:delText>,</w:delText>
              </w:r>
              <w:r w:rsidR="00055CD7" w:rsidRPr="00670527" w:rsidDel="00ED66E4">
                <w:rPr>
                  <w:rStyle w:val="SAPMonospace"/>
                </w:rPr>
                <w:delText xml:space="preserve"> </w:delText>
              </w:r>
              <w:commentRangeEnd w:id="1422"/>
              <w:r w:rsidR="007D3C5D" w:rsidDel="00ED66E4">
                <w:rPr>
                  <w:rStyle w:val="CommentReference"/>
                  <w:rFonts w:ascii="Arial" w:eastAsia="SimSun" w:hAnsi="Arial"/>
                  <w:lang w:val="de-DE"/>
                </w:rPr>
                <w:commentReference w:id="1422"/>
              </w:r>
              <w:r w:rsidR="00055CD7" w:rsidRPr="00670527" w:rsidDel="00ED66E4">
                <w:rPr>
                  <w:rStyle w:val="SAPMonospace"/>
                </w:rPr>
                <w:delText>Basic Life Insurance</w:delText>
              </w:r>
              <w:r w:rsidR="00BF5E99" w:rsidRPr="00670527" w:rsidDel="00ED66E4">
                <w:rPr>
                  <w:rStyle w:val="SAPMonospace"/>
                </w:rPr>
                <w:delText xml:space="preserve"> </w:delText>
              </w:r>
              <w:r w:rsidR="00BF5E99" w:rsidRPr="00945767" w:rsidDel="00ED66E4">
                <w:rPr>
                  <w:lang w:eastAsia="zh-SG"/>
                </w:rPr>
                <w:delText>or</w:delText>
              </w:r>
              <w:r w:rsidR="00BF5E99" w:rsidRPr="00670527" w:rsidDel="00ED66E4">
                <w:rPr>
                  <w:rStyle w:val="SAPMonospace"/>
                </w:rPr>
                <w:delText xml:space="preserve"> Health Club Reimbursement</w:delText>
              </w:r>
              <w:r w:rsidR="00055CD7" w:rsidRPr="00945767" w:rsidDel="00ED66E4">
                <w:rPr>
                  <w:rStyle w:val="SAPScreenElement"/>
                </w:rPr>
                <w:delText>.</w:delText>
              </w:r>
              <w:bookmarkStart w:id="1423" w:name="_Toc504738692"/>
              <w:bookmarkStart w:id="1424" w:name="_Toc504747281"/>
              <w:bookmarkStart w:id="1425" w:name="_Toc505006754"/>
              <w:bookmarkStart w:id="1426" w:name="_Toc505007085"/>
              <w:bookmarkStart w:id="1427" w:name="_Toc505013068"/>
              <w:bookmarkStart w:id="1428" w:name="_Toc507081481"/>
              <w:bookmarkStart w:id="1429" w:name="_Toc507081804"/>
              <w:bookmarkStart w:id="1430" w:name="_Toc507161867"/>
              <w:bookmarkEnd w:id="1423"/>
              <w:bookmarkEnd w:id="1424"/>
              <w:bookmarkEnd w:id="1425"/>
              <w:bookmarkEnd w:id="1426"/>
              <w:bookmarkEnd w:id="1427"/>
              <w:bookmarkEnd w:id="1428"/>
              <w:bookmarkEnd w:id="1429"/>
              <w:bookmarkEnd w:id="1430"/>
            </w:del>
          </w:p>
          <w:p w14:paraId="703E85FE" w14:textId="25DB39A3" w:rsidR="00DC4CC3" w:rsidRPr="00945767" w:rsidDel="00ED66E4" w:rsidRDefault="00DC4CC3" w:rsidP="00DC4CC3">
            <w:pPr>
              <w:rPr>
                <w:del w:id="1431" w:author="Author" w:date="2018-01-26T14:01:00Z"/>
              </w:rPr>
            </w:pPr>
            <w:del w:id="1432" w:author="Author" w:date="2018-01-26T14:01:00Z">
              <w:r w:rsidRPr="00945767" w:rsidDel="00ED66E4">
                <w:rPr>
                  <w:u w:val="single"/>
                </w:rPr>
                <w:delText>Option 2</w:delText>
              </w:r>
              <w:r w:rsidRPr="00945767" w:rsidDel="00ED66E4">
                <w:delText xml:space="preserve">: </w:delText>
              </w:r>
              <w:bookmarkStart w:id="1433" w:name="_Toc504738693"/>
              <w:bookmarkStart w:id="1434" w:name="_Toc504747282"/>
              <w:bookmarkStart w:id="1435" w:name="_Toc505006755"/>
              <w:bookmarkStart w:id="1436" w:name="_Toc505007086"/>
              <w:bookmarkStart w:id="1437" w:name="_Toc505013069"/>
              <w:bookmarkStart w:id="1438" w:name="_Toc507081482"/>
              <w:bookmarkStart w:id="1439" w:name="_Toc507081805"/>
              <w:bookmarkStart w:id="1440" w:name="_Toc507161868"/>
              <w:bookmarkEnd w:id="1433"/>
              <w:bookmarkEnd w:id="1434"/>
              <w:bookmarkEnd w:id="1435"/>
              <w:bookmarkEnd w:id="1436"/>
              <w:bookmarkEnd w:id="1437"/>
              <w:bookmarkEnd w:id="1438"/>
              <w:bookmarkEnd w:id="1439"/>
              <w:bookmarkEnd w:id="1440"/>
            </w:del>
          </w:p>
          <w:p w14:paraId="6EB55348" w14:textId="318083E8" w:rsidR="00DC4CC3" w:rsidRPr="00945767" w:rsidDel="00ED66E4" w:rsidRDefault="00144AD6" w:rsidP="00DC4CC3">
            <w:pPr>
              <w:rPr>
                <w:del w:id="1441" w:author="Author" w:date="2018-01-26T14:01:00Z"/>
                <w:lang w:eastAsia="zh-TW"/>
              </w:rPr>
            </w:pPr>
            <w:del w:id="1442" w:author="Author" w:date="2018-01-26T14:01:00Z">
              <w:r w:rsidRPr="00945767" w:rsidDel="00ED66E4">
                <w:rPr>
                  <w:lang w:eastAsia="zh-TW"/>
                </w:rPr>
                <w:delText xml:space="preserve">Select in the </w:delText>
              </w:r>
              <w:r w:rsidRPr="00945767" w:rsidDel="00ED66E4">
                <w:rPr>
                  <w:rStyle w:val="SAPScreenElement"/>
                  <w:lang w:eastAsia="zh-TW"/>
                </w:rPr>
                <w:delText>Current Benefits</w:delText>
              </w:r>
              <w:r w:rsidRPr="00945767" w:rsidDel="00ED66E4">
                <w:rPr>
                  <w:lang w:eastAsia="zh-SG"/>
                </w:rPr>
                <w:delText xml:space="preserve"> </w:delText>
              </w:r>
              <w:r w:rsidRPr="00945767" w:rsidDel="00ED66E4">
                <w:rPr>
                  <w:lang w:eastAsia="zh-TW"/>
                </w:rPr>
                <w:delText xml:space="preserve">block the </w:delText>
              </w:r>
              <w:r w:rsidRPr="00945767" w:rsidDel="00ED66E4">
                <w:rPr>
                  <w:rStyle w:val="SAPScreenElement"/>
                  <w:lang w:eastAsia="zh-TW"/>
                </w:rPr>
                <w:delText>Go to Benefits</w:delText>
              </w:r>
              <w:r w:rsidRPr="00945767" w:rsidDel="00ED66E4">
                <w:rPr>
                  <w:lang w:eastAsia="zh-TW"/>
                </w:rPr>
                <w:delText xml:space="preserve"> link. On the upcoming </w:delText>
              </w:r>
              <w:r w:rsidRPr="00945767" w:rsidDel="00ED66E4">
                <w:rPr>
                  <w:rStyle w:val="SAPScreenElement"/>
                  <w:lang w:eastAsia="zh-TW"/>
                </w:rPr>
                <w:delText>Benefits</w:delText>
              </w:r>
              <w:r w:rsidRPr="00945767" w:rsidDel="00ED66E4">
                <w:rPr>
                  <w:lang w:eastAsia="zh-SG"/>
                </w:rPr>
                <w:delText xml:space="preserve"> </w:delText>
              </w:r>
              <w:r w:rsidRPr="00945767" w:rsidDel="00ED66E4">
                <w:rPr>
                  <w:lang w:eastAsia="zh-TW"/>
                </w:rPr>
                <w:delText xml:space="preserve">page, go </w:delText>
              </w:r>
              <w:r w:rsidRPr="00945767" w:rsidDel="00ED66E4">
                <w:rPr>
                  <w:lang w:eastAsia="zh-SG"/>
                </w:rPr>
                <w:delText xml:space="preserve">to the </w:delText>
              </w:r>
              <w:r w:rsidRPr="00945767" w:rsidDel="00ED66E4">
                <w:rPr>
                  <w:rStyle w:val="SAPScreenElement"/>
                  <w:lang w:eastAsia="zh-TW"/>
                </w:rPr>
                <w:delText xml:space="preserve">Other Upcoming Enrollments </w:delText>
              </w:r>
              <w:r w:rsidRPr="00945767" w:rsidDel="00ED66E4">
                <w:rPr>
                  <w:lang w:eastAsia="zh-SG"/>
                </w:rPr>
                <w:delText xml:space="preserve">subsection, located in the </w:delText>
              </w:r>
              <w:r w:rsidRPr="00945767" w:rsidDel="00ED66E4">
                <w:rPr>
                  <w:rStyle w:val="SAPScreenElement"/>
                  <w:lang w:eastAsia="zh-TW"/>
                </w:rPr>
                <w:delText xml:space="preserve">Enrollments </w:delText>
              </w:r>
              <w:r w:rsidRPr="00945767" w:rsidDel="00ED66E4">
                <w:rPr>
                  <w:lang w:eastAsia="zh-SG"/>
                </w:rPr>
                <w:delText>section. C</w:delText>
              </w:r>
              <w:r w:rsidRPr="00945767" w:rsidDel="00ED66E4">
                <w:delText xml:space="preserve">hoose in the </w:delText>
              </w:r>
              <w:r w:rsidRPr="00945767" w:rsidDel="00ED66E4">
                <w:rPr>
                  <w:rStyle w:val="SAPScreenElement"/>
                </w:rPr>
                <w:delText>&lt;benefit name&gt;</w:delText>
              </w:r>
              <w:r w:rsidRPr="00945767" w:rsidDel="00ED66E4">
                <w:delText xml:space="preserve"> block the </w:delText>
              </w:r>
              <w:r w:rsidRPr="00945767" w:rsidDel="00ED66E4">
                <w:rPr>
                  <w:rStyle w:val="SAPScreenElement"/>
                </w:rPr>
                <w:delText>Enroll Now</w:delText>
              </w:r>
              <w:r w:rsidRPr="00945767" w:rsidDel="00ED66E4">
                <w:delText xml:space="preserve"> button.</w:delText>
              </w:r>
              <w:bookmarkStart w:id="1443" w:name="_Toc504738694"/>
              <w:bookmarkStart w:id="1444" w:name="_Toc504747283"/>
              <w:bookmarkStart w:id="1445" w:name="_Toc505006756"/>
              <w:bookmarkStart w:id="1446" w:name="_Toc505007087"/>
              <w:bookmarkStart w:id="1447" w:name="_Toc505013070"/>
              <w:bookmarkStart w:id="1448" w:name="_Toc507081483"/>
              <w:bookmarkStart w:id="1449" w:name="_Toc507081806"/>
              <w:bookmarkStart w:id="1450" w:name="_Toc507161869"/>
              <w:bookmarkEnd w:id="1443"/>
              <w:bookmarkEnd w:id="1444"/>
              <w:bookmarkEnd w:id="1445"/>
              <w:bookmarkEnd w:id="1446"/>
              <w:bookmarkEnd w:id="1447"/>
              <w:bookmarkEnd w:id="1448"/>
              <w:bookmarkEnd w:id="1449"/>
              <w:bookmarkEnd w:id="1450"/>
            </w:del>
          </w:p>
        </w:tc>
        <w:tc>
          <w:tcPr>
            <w:tcW w:w="3870" w:type="dxa"/>
            <w:tcBorders>
              <w:top w:val="single" w:sz="8" w:space="0" w:color="999999"/>
              <w:left w:val="single" w:sz="8" w:space="0" w:color="999999"/>
              <w:bottom w:val="single" w:sz="8" w:space="0" w:color="999999"/>
              <w:right w:val="single" w:sz="8" w:space="0" w:color="999999"/>
            </w:tcBorders>
          </w:tcPr>
          <w:p w14:paraId="3D48E3A6" w14:textId="2A51375F" w:rsidR="00DC4CC3" w:rsidRPr="00945767" w:rsidDel="00ED66E4" w:rsidRDefault="00DC4CC3" w:rsidP="00221631">
            <w:pPr>
              <w:rPr>
                <w:del w:id="1451" w:author="Author" w:date="2018-01-26T14:01:00Z"/>
              </w:rPr>
            </w:pPr>
            <w:bookmarkStart w:id="1452" w:name="_Toc504738695"/>
            <w:bookmarkStart w:id="1453" w:name="_Toc504747284"/>
            <w:bookmarkStart w:id="1454" w:name="_Toc505006757"/>
            <w:bookmarkStart w:id="1455" w:name="_Toc505007088"/>
            <w:bookmarkStart w:id="1456" w:name="_Toc505013071"/>
            <w:bookmarkStart w:id="1457" w:name="_Toc507081484"/>
            <w:bookmarkStart w:id="1458" w:name="_Toc507081807"/>
            <w:bookmarkStart w:id="1459" w:name="_Toc507161870"/>
            <w:bookmarkEnd w:id="1452"/>
            <w:bookmarkEnd w:id="1453"/>
            <w:bookmarkEnd w:id="1454"/>
            <w:bookmarkEnd w:id="1455"/>
            <w:bookmarkEnd w:id="1456"/>
            <w:bookmarkEnd w:id="1457"/>
            <w:bookmarkEnd w:id="1458"/>
            <w:bookmarkEnd w:id="1459"/>
          </w:p>
        </w:tc>
        <w:tc>
          <w:tcPr>
            <w:tcW w:w="3330" w:type="dxa"/>
            <w:tcBorders>
              <w:top w:val="single" w:sz="8" w:space="0" w:color="999999"/>
              <w:left w:val="single" w:sz="8" w:space="0" w:color="999999"/>
              <w:bottom w:val="single" w:sz="8" w:space="0" w:color="999999"/>
              <w:right w:val="single" w:sz="8" w:space="0" w:color="999999"/>
            </w:tcBorders>
          </w:tcPr>
          <w:p w14:paraId="56942293" w14:textId="49A6BA14" w:rsidR="00DC4CC3" w:rsidRPr="00945767" w:rsidDel="00ED66E4" w:rsidRDefault="00144AD6" w:rsidP="00221631">
            <w:pPr>
              <w:rPr>
                <w:del w:id="1460" w:author="Author" w:date="2018-01-26T14:01:00Z"/>
                <w:lang w:eastAsia="zh-TW"/>
              </w:rPr>
            </w:pPr>
            <w:del w:id="1461" w:author="Author" w:date="2018-01-26T14:01:00Z">
              <w:r w:rsidRPr="00945767" w:rsidDel="00ED66E4">
                <w:delText xml:space="preserve">The </w:delText>
              </w:r>
              <w:r w:rsidRPr="00945767" w:rsidDel="00ED66E4">
                <w:rPr>
                  <w:rStyle w:val="SAPScreenElement"/>
                </w:rPr>
                <w:delText>Enrollment of &lt;benefit name&gt;</w:delText>
              </w:r>
            </w:del>
            <w:ins w:id="1462" w:author="Author" w:date="2018-01-25T09:56:00Z">
              <w:del w:id="1463" w:author="Author" w:date="2018-01-26T14:01:00Z">
                <w:r w:rsidR="007D3C5D" w:rsidDel="00ED66E4">
                  <w:rPr>
                    <w:rStyle w:val="SAPScreenElement"/>
                  </w:rPr>
                  <w:delText xml:space="preserve"> for &lt;employee name&gt;</w:delText>
                </w:r>
              </w:del>
            </w:ins>
            <w:del w:id="1464" w:author="Author" w:date="2018-01-26T14:01:00Z">
              <w:r w:rsidRPr="00945767" w:rsidDel="00ED66E4">
                <w:delText xml:space="preserve"> dialog box is displayed.</w:delText>
              </w:r>
              <w:r w:rsidRPr="00945767" w:rsidDel="00ED66E4">
                <w:rPr>
                  <w:lang w:eastAsia="zh-TW"/>
                </w:rPr>
                <w:delText xml:space="preserve"> The start date of the change, visible in field </w:delText>
              </w:r>
              <w:r w:rsidRPr="00945767" w:rsidDel="00ED66E4">
                <w:rPr>
                  <w:rStyle w:val="SAPScreenElement"/>
                </w:rPr>
                <w:delText xml:space="preserve">When would </w:delText>
              </w:r>
              <w:r w:rsidRPr="00945767" w:rsidDel="00ED66E4">
                <w:rPr>
                  <w:rStyle w:val="SAPScreenElement"/>
                </w:rPr>
                <w:lastRenderedPageBreak/>
                <w:delText>you like your changes to take effect?</w:delText>
              </w:r>
              <w:r w:rsidRPr="00945767" w:rsidDel="00ED66E4">
                <w:rPr>
                  <w:lang w:eastAsia="zh-TW"/>
                </w:rPr>
                <w:delText>, defaults to today’s date and is read-only.</w:delText>
              </w:r>
              <w:bookmarkStart w:id="1465" w:name="_Toc504738696"/>
              <w:bookmarkStart w:id="1466" w:name="_Toc504747285"/>
              <w:bookmarkStart w:id="1467" w:name="_Toc505006758"/>
              <w:bookmarkStart w:id="1468" w:name="_Toc505007089"/>
              <w:bookmarkStart w:id="1469" w:name="_Toc505013072"/>
              <w:bookmarkStart w:id="1470" w:name="_Toc507081485"/>
              <w:bookmarkStart w:id="1471" w:name="_Toc507081808"/>
              <w:bookmarkStart w:id="1472" w:name="_Toc507161871"/>
              <w:bookmarkEnd w:id="1465"/>
              <w:bookmarkEnd w:id="1466"/>
              <w:bookmarkEnd w:id="1467"/>
              <w:bookmarkEnd w:id="1468"/>
              <w:bookmarkEnd w:id="1469"/>
              <w:bookmarkEnd w:id="1470"/>
              <w:bookmarkEnd w:id="1471"/>
              <w:bookmarkEnd w:id="1472"/>
            </w:del>
          </w:p>
          <w:p w14:paraId="4B8BAAF0" w14:textId="177AD538" w:rsidR="00372CC9" w:rsidRPr="00945767" w:rsidDel="00ED66E4" w:rsidRDefault="00144AD6" w:rsidP="00372CC9">
            <w:pPr>
              <w:rPr>
                <w:del w:id="1473" w:author="Author" w:date="2018-01-26T14:01:00Z"/>
                <w:lang w:eastAsia="zh-TW"/>
              </w:rPr>
            </w:pPr>
            <w:del w:id="1474" w:author="Author" w:date="2018-01-26T14:01:00Z">
              <w:r w:rsidRPr="00670527" w:rsidDel="00ED66E4">
                <w:delText xml:space="preserve">Continue with one or several of the below described </w:delText>
              </w:r>
              <w:r w:rsidRPr="00670527" w:rsidDel="00ED66E4">
                <w:rPr>
                  <w:rStyle w:val="SAPEmphasis"/>
                  <w:lang w:eastAsia="zh-CN"/>
                </w:rPr>
                <w:delText>use cases</w:delText>
              </w:r>
              <w:r w:rsidRPr="00670527" w:rsidDel="00ED66E4">
                <w:delText>.</w:delText>
              </w:r>
              <w:r w:rsidR="00372CC9" w:rsidRPr="00945767" w:rsidDel="00ED66E4">
                <w:rPr>
                  <w:lang w:eastAsia="zh-TW"/>
                </w:rPr>
                <w:delText xml:space="preserve"> Test steps # 5 to # </w:delText>
              </w:r>
              <w:r w:rsidR="00BF5E99" w:rsidRPr="00945767" w:rsidDel="00ED66E4">
                <w:rPr>
                  <w:lang w:eastAsia="zh-TW"/>
                </w:rPr>
                <w:delText>8</w:delText>
              </w:r>
              <w:r w:rsidR="00372CC9" w:rsidRPr="00945767" w:rsidDel="00ED66E4">
                <w:rPr>
                  <w:lang w:eastAsia="zh-TW"/>
                </w:rPr>
                <w:delText xml:space="preserve"> contain examples for each benefit type you can enroll in. </w:delText>
              </w:r>
              <w:r w:rsidR="00055CD7" w:rsidRPr="00945767" w:rsidDel="00ED66E4">
                <w:rPr>
                  <w:lang w:eastAsia="zh-TW"/>
                </w:rPr>
                <w:delText>In case you do not want to enroll in all the benefits described,</w:delText>
              </w:r>
              <w:r w:rsidR="004041A8" w:rsidRPr="00945767" w:rsidDel="00ED66E4">
                <w:rPr>
                  <w:lang w:eastAsia="zh-TW"/>
                </w:rPr>
                <w:delText xml:space="preserve"> you have</w:delText>
              </w:r>
              <w:r w:rsidR="00055CD7" w:rsidRPr="00945767" w:rsidDel="00ED66E4">
                <w:rPr>
                  <w:lang w:eastAsia="zh-TW"/>
                </w:rPr>
                <w:delText xml:space="preserve"> always</w:delText>
              </w:r>
              <w:r w:rsidR="004041A8" w:rsidRPr="00945767" w:rsidDel="00ED66E4">
                <w:rPr>
                  <w:lang w:eastAsia="zh-TW"/>
                </w:rPr>
                <w:delText xml:space="preserve"> the option to execute directly test step # </w:delText>
              </w:r>
              <w:r w:rsidR="00BF5E99" w:rsidRPr="00945767" w:rsidDel="00ED66E4">
                <w:rPr>
                  <w:lang w:eastAsia="zh-TW"/>
                </w:rPr>
                <w:delText>9</w:delText>
              </w:r>
              <w:r w:rsidR="004041A8" w:rsidRPr="00945767" w:rsidDel="00ED66E4">
                <w:rPr>
                  <w:lang w:eastAsia="zh-TW"/>
                </w:rPr>
                <w:delText>.</w:delText>
              </w:r>
              <w:bookmarkStart w:id="1475" w:name="_Toc504738697"/>
              <w:bookmarkStart w:id="1476" w:name="_Toc504747286"/>
              <w:bookmarkStart w:id="1477" w:name="_Toc505006759"/>
              <w:bookmarkStart w:id="1478" w:name="_Toc505007090"/>
              <w:bookmarkStart w:id="1479" w:name="_Toc505013073"/>
              <w:bookmarkStart w:id="1480" w:name="_Toc507081486"/>
              <w:bookmarkStart w:id="1481" w:name="_Toc507081809"/>
              <w:bookmarkStart w:id="1482" w:name="_Toc507161872"/>
              <w:bookmarkEnd w:id="1475"/>
              <w:bookmarkEnd w:id="1476"/>
              <w:bookmarkEnd w:id="1477"/>
              <w:bookmarkEnd w:id="1478"/>
              <w:bookmarkEnd w:id="1479"/>
              <w:bookmarkEnd w:id="1480"/>
              <w:bookmarkEnd w:id="1481"/>
              <w:bookmarkEnd w:id="1482"/>
            </w:del>
          </w:p>
          <w:p w14:paraId="30521FC3" w14:textId="5E527B24" w:rsidR="00144AD6" w:rsidRPr="00945767" w:rsidDel="00ED66E4" w:rsidRDefault="00144AD6" w:rsidP="00221631">
            <w:pPr>
              <w:rPr>
                <w:del w:id="1483" w:author="Author" w:date="2018-01-26T14:01:00Z"/>
                <w:lang w:eastAsia="zh-TW"/>
              </w:rPr>
            </w:pPr>
            <w:bookmarkStart w:id="1484" w:name="_Toc504738698"/>
            <w:bookmarkStart w:id="1485" w:name="_Toc504747287"/>
            <w:bookmarkStart w:id="1486" w:name="_Toc505006760"/>
            <w:bookmarkStart w:id="1487" w:name="_Toc505007091"/>
            <w:bookmarkStart w:id="1488" w:name="_Toc505013074"/>
            <w:bookmarkStart w:id="1489" w:name="_Toc507081487"/>
            <w:bookmarkStart w:id="1490" w:name="_Toc507081810"/>
            <w:bookmarkStart w:id="1491" w:name="_Toc507161873"/>
            <w:bookmarkEnd w:id="1484"/>
            <w:bookmarkEnd w:id="1485"/>
            <w:bookmarkEnd w:id="1486"/>
            <w:bookmarkEnd w:id="1487"/>
            <w:bookmarkEnd w:id="1488"/>
            <w:bookmarkEnd w:id="1489"/>
            <w:bookmarkEnd w:id="1490"/>
            <w:bookmarkEnd w:id="1491"/>
          </w:p>
        </w:tc>
        <w:tc>
          <w:tcPr>
            <w:tcW w:w="1170" w:type="dxa"/>
            <w:tcBorders>
              <w:top w:val="single" w:sz="8" w:space="0" w:color="999999"/>
              <w:left w:val="single" w:sz="8" w:space="0" w:color="999999"/>
              <w:bottom w:val="single" w:sz="8" w:space="0" w:color="999999"/>
              <w:right w:val="single" w:sz="8" w:space="0" w:color="999999"/>
            </w:tcBorders>
          </w:tcPr>
          <w:p w14:paraId="5999481E" w14:textId="1D4AFDF4" w:rsidR="00DC4CC3" w:rsidRPr="00945767" w:rsidDel="00ED66E4" w:rsidRDefault="00DC4CC3" w:rsidP="00221631">
            <w:pPr>
              <w:rPr>
                <w:del w:id="1492" w:author="Author" w:date="2018-01-26T14:01:00Z"/>
              </w:rPr>
            </w:pPr>
            <w:bookmarkStart w:id="1493" w:name="_Toc504738699"/>
            <w:bookmarkStart w:id="1494" w:name="_Toc504747288"/>
            <w:bookmarkStart w:id="1495" w:name="_Toc505006761"/>
            <w:bookmarkStart w:id="1496" w:name="_Toc505007092"/>
            <w:bookmarkStart w:id="1497" w:name="_Toc505013075"/>
            <w:bookmarkStart w:id="1498" w:name="_Toc507081488"/>
            <w:bookmarkStart w:id="1499" w:name="_Toc507081811"/>
            <w:bookmarkStart w:id="1500" w:name="_Toc507161874"/>
            <w:bookmarkEnd w:id="1493"/>
            <w:bookmarkEnd w:id="1494"/>
            <w:bookmarkEnd w:id="1495"/>
            <w:bookmarkEnd w:id="1496"/>
            <w:bookmarkEnd w:id="1497"/>
            <w:bookmarkEnd w:id="1498"/>
            <w:bookmarkEnd w:id="1499"/>
            <w:bookmarkEnd w:id="1500"/>
          </w:p>
        </w:tc>
        <w:bookmarkStart w:id="1501" w:name="_Toc504738700"/>
        <w:bookmarkStart w:id="1502" w:name="_Toc504747289"/>
        <w:bookmarkStart w:id="1503" w:name="_Toc505006762"/>
        <w:bookmarkStart w:id="1504" w:name="_Toc505007093"/>
        <w:bookmarkStart w:id="1505" w:name="_Toc505013076"/>
        <w:bookmarkStart w:id="1506" w:name="_Toc507081489"/>
        <w:bookmarkStart w:id="1507" w:name="_Toc507081812"/>
        <w:bookmarkStart w:id="1508" w:name="_Toc507161875"/>
        <w:bookmarkEnd w:id="1501"/>
        <w:bookmarkEnd w:id="1502"/>
        <w:bookmarkEnd w:id="1503"/>
        <w:bookmarkEnd w:id="1504"/>
        <w:bookmarkEnd w:id="1505"/>
        <w:bookmarkEnd w:id="1506"/>
        <w:bookmarkEnd w:id="1507"/>
        <w:bookmarkEnd w:id="1508"/>
      </w:tr>
      <w:tr w:rsidR="009F040D" w:rsidRPr="00945767" w:rsidDel="00ED66E4" w14:paraId="6A9CEAFA" w14:textId="56252F84" w:rsidTr="009F4086">
        <w:trPr>
          <w:trHeight w:val="288"/>
          <w:del w:id="1509" w:author="Author" w:date="2018-01-26T14:01:00Z"/>
        </w:trPr>
        <w:tc>
          <w:tcPr>
            <w:tcW w:w="709" w:type="dxa"/>
            <w:vMerge w:val="restart"/>
            <w:tcBorders>
              <w:top w:val="single" w:sz="8" w:space="0" w:color="999999"/>
              <w:left w:val="single" w:sz="8" w:space="0" w:color="999999"/>
              <w:right w:val="single" w:sz="8" w:space="0" w:color="999999"/>
            </w:tcBorders>
          </w:tcPr>
          <w:p w14:paraId="42CC1C7C" w14:textId="50FF8495" w:rsidR="009F040D" w:rsidRPr="00945767" w:rsidDel="00ED66E4" w:rsidRDefault="002937D2" w:rsidP="00221631">
            <w:pPr>
              <w:rPr>
                <w:del w:id="1510" w:author="Author" w:date="2018-01-26T14:01:00Z"/>
              </w:rPr>
            </w:pPr>
            <w:del w:id="1511" w:author="Author" w:date="2018-01-26T14:01:00Z">
              <w:r w:rsidRPr="00945767" w:rsidDel="00ED66E4">
                <w:delText>5</w:delText>
              </w:r>
              <w:bookmarkStart w:id="1512" w:name="_Toc504738701"/>
              <w:bookmarkStart w:id="1513" w:name="_Toc504747290"/>
              <w:bookmarkStart w:id="1514" w:name="_Toc505006763"/>
              <w:bookmarkStart w:id="1515" w:name="_Toc505007094"/>
              <w:bookmarkStart w:id="1516" w:name="_Toc505013077"/>
              <w:bookmarkStart w:id="1517" w:name="_Toc507081490"/>
              <w:bookmarkStart w:id="1518" w:name="_Toc507081813"/>
              <w:bookmarkStart w:id="1519" w:name="_Toc507161876"/>
              <w:bookmarkEnd w:id="1512"/>
              <w:bookmarkEnd w:id="1513"/>
              <w:bookmarkEnd w:id="1514"/>
              <w:bookmarkEnd w:id="1515"/>
              <w:bookmarkEnd w:id="1516"/>
              <w:bookmarkEnd w:id="1517"/>
              <w:bookmarkEnd w:id="1518"/>
              <w:bookmarkEnd w:id="1519"/>
            </w:del>
          </w:p>
        </w:tc>
        <w:tc>
          <w:tcPr>
            <w:tcW w:w="1603" w:type="dxa"/>
            <w:vMerge w:val="restart"/>
            <w:tcBorders>
              <w:top w:val="single" w:sz="8" w:space="0" w:color="999999"/>
              <w:left w:val="single" w:sz="8" w:space="0" w:color="999999"/>
              <w:right w:val="single" w:sz="8" w:space="0" w:color="999999"/>
            </w:tcBorders>
          </w:tcPr>
          <w:p w14:paraId="2B6D8635" w14:textId="3EBA2460" w:rsidR="009F040D" w:rsidRPr="00945767" w:rsidDel="00ED66E4" w:rsidRDefault="004041A8" w:rsidP="00221631">
            <w:pPr>
              <w:rPr>
                <w:del w:id="1520" w:author="Author" w:date="2018-01-26T14:01:00Z"/>
                <w:rStyle w:val="SAPEmphasis"/>
                <w:lang w:eastAsia="zh-TW"/>
              </w:rPr>
            </w:pPr>
            <w:del w:id="1521" w:author="Author" w:date="2018-01-26T14:01:00Z">
              <w:r w:rsidRPr="00670527" w:rsidDel="00ED66E4">
                <w:rPr>
                  <w:rStyle w:val="SAPEmphasis"/>
                  <w:u w:val="single"/>
                  <w:lang w:eastAsia="zh-TW"/>
                </w:rPr>
                <w:delText>Use case 1:</w:delText>
              </w:r>
              <w:r w:rsidRPr="00945767" w:rsidDel="00ED66E4">
                <w:rPr>
                  <w:rStyle w:val="SAPEmphasis"/>
                  <w:lang w:eastAsia="zh-TW"/>
                </w:rPr>
                <w:delText xml:space="preserve"> </w:delText>
              </w:r>
              <w:r w:rsidR="009F040D" w:rsidRPr="00945767" w:rsidDel="00ED66E4">
                <w:rPr>
                  <w:rStyle w:val="SAPEmphasis"/>
                  <w:lang w:eastAsia="zh-TW"/>
                </w:rPr>
                <w:delText>Enroll in Meal Allowance</w:delText>
              </w:r>
              <w:bookmarkStart w:id="1522" w:name="_Toc504738702"/>
              <w:bookmarkStart w:id="1523" w:name="_Toc504747291"/>
              <w:bookmarkStart w:id="1524" w:name="_Toc505006764"/>
              <w:bookmarkStart w:id="1525" w:name="_Toc505007095"/>
              <w:bookmarkStart w:id="1526" w:name="_Toc505013078"/>
              <w:bookmarkStart w:id="1527" w:name="_Toc507081491"/>
              <w:bookmarkStart w:id="1528" w:name="_Toc507081814"/>
              <w:bookmarkStart w:id="1529" w:name="_Toc507161877"/>
              <w:bookmarkEnd w:id="1522"/>
              <w:bookmarkEnd w:id="1523"/>
              <w:bookmarkEnd w:id="1524"/>
              <w:bookmarkEnd w:id="1525"/>
              <w:bookmarkEnd w:id="1526"/>
              <w:bookmarkEnd w:id="1527"/>
              <w:bookmarkEnd w:id="1528"/>
              <w:bookmarkEnd w:id="1529"/>
            </w:del>
          </w:p>
        </w:tc>
        <w:tc>
          <w:tcPr>
            <w:tcW w:w="3600" w:type="dxa"/>
            <w:tcBorders>
              <w:top w:val="single" w:sz="8" w:space="0" w:color="999999"/>
              <w:left w:val="single" w:sz="8" w:space="0" w:color="999999"/>
              <w:bottom w:val="single" w:sz="8" w:space="0" w:color="999999"/>
              <w:right w:val="single" w:sz="8" w:space="0" w:color="999999"/>
            </w:tcBorders>
          </w:tcPr>
          <w:p w14:paraId="23C26BD5" w14:textId="6348611A" w:rsidR="009F040D" w:rsidRPr="00945767" w:rsidDel="00ED66E4" w:rsidRDefault="009F040D" w:rsidP="00221631">
            <w:pPr>
              <w:rPr>
                <w:del w:id="1530" w:author="Author" w:date="2018-01-26T14:01:00Z"/>
                <w:lang w:eastAsia="zh-TW"/>
              </w:rPr>
            </w:pPr>
            <w:del w:id="1531" w:author="Author" w:date="2018-01-26T14:01:00Z">
              <w:r w:rsidRPr="00945767" w:rsidDel="00ED66E4">
                <w:delText xml:space="preserve">In case of enrolling in meal allowance, view in the </w:delText>
              </w:r>
              <w:r w:rsidRPr="00945767" w:rsidDel="00ED66E4">
                <w:rPr>
                  <w:rStyle w:val="SAPScreenElement"/>
                </w:rPr>
                <w:delText>Enrollment of Meal Allowance</w:delText>
              </w:r>
            </w:del>
            <w:ins w:id="1532" w:author="Author" w:date="2018-01-25T09:56:00Z">
              <w:del w:id="1533" w:author="Author" w:date="2018-01-26T14:01:00Z">
                <w:r w:rsidR="007D3C5D" w:rsidDel="00ED66E4">
                  <w:rPr>
                    <w:rStyle w:val="SAPScreenElement"/>
                  </w:rPr>
                  <w:delText xml:space="preserve"> for &lt;employee name&gt;</w:delText>
                </w:r>
              </w:del>
            </w:ins>
            <w:del w:id="1534" w:author="Author" w:date="2018-01-26T14:01:00Z">
              <w:r w:rsidRPr="00945767" w:rsidDel="00ED66E4">
                <w:delText xml:space="preserve"> dialog box the data displayed in the </w:delText>
              </w:r>
              <w:r w:rsidRPr="00945767" w:rsidDel="00ED66E4">
                <w:rPr>
                  <w:rStyle w:val="SAPScreenElement"/>
                </w:rPr>
                <w:delText>General Information</w:delText>
              </w:r>
              <w:r w:rsidRPr="00945767" w:rsidDel="00ED66E4">
                <w:delText xml:space="preserve"> and </w:delText>
              </w:r>
              <w:r w:rsidRPr="00945767" w:rsidDel="00ED66E4">
                <w:rPr>
                  <w:rStyle w:val="SAPScreenElement"/>
                </w:rPr>
                <w:delText>Policy Documents and Useful Contacts</w:delText>
              </w:r>
              <w:r w:rsidRPr="00945767" w:rsidDel="00ED66E4">
                <w:delText xml:space="preserve"> blocks.</w:delText>
              </w:r>
              <w:bookmarkStart w:id="1535" w:name="_Toc504738703"/>
              <w:bookmarkStart w:id="1536" w:name="_Toc504747292"/>
              <w:bookmarkStart w:id="1537" w:name="_Toc505006765"/>
              <w:bookmarkStart w:id="1538" w:name="_Toc505007096"/>
              <w:bookmarkStart w:id="1539" w:name="_Toc505013079"/>
              <w:bookmarkStart w:id="1540" w:name="_Toc507081492"/>
              <w:bookmarkStart w:id="1541" w:name="_Toc507081815"/>
              <w:bookmarkStart w:id="1542" w:name="_Toc507161878"/>
              <w:bookmarkEnd w:id="1535"/>
              <w:bookmarkEnd w:id="1536"/>
              <w:bookmarkEnd w:id="1537"/>
              <w:bookmarkEnd w:id="1538"/>
              <w:bookmarkEnd w:id="1539"/>
              <w:bookmarkEnd w:id="1540"/>
              <w:bookmarkEnd w:id="1541"/>
              <w:bookmarkEnd w:id="1542"/>
            </w:del>
          </w:p>
        </w:tc>
        <w:tc>
          <w:tcPr>
            <w:tcW w:w="3870" w:type="dxa"/>
            <w:tcBorders>
              <w:top w:val="single" w:sz="8" w:space="0" w:color="999999"/>
              <w:left w:val="single" w:sz="8" w:space="0" w:color="999999"/>
              <w:bottom w:val="single" w:sz="8" w:space="0" w:color="999999"/>
              <w:right w:val="single" w:sz="8" w:space="0" w:color="999999"/>
            </w:tcBorders>
          </w:tcPr>
          <w:p w14:paraId="74AF9647" w14:textId="6AC21F33" w:rsidR="009F040D" w:rsidRPr="00945767" w:rsidDel="00ED66E4" w:rsidRDefault="009F040D" w:rsidP="00221631">
            <w:pPr>
              <w:rPr>
                <w:del w:id="1543" w:author="Author" w:date="2018-01-26T14:01:00Z"/>
              </w:rPr>
            </w:pPr>
            <w:bookmarkStart w:id="1544" w:name="_Toc504738704"/>
            <w:bookmarkStart w:id="1545" w:name="_Toc504747293"/>
            <w:bookmarkStart w:id="1546" w:name="_Toc505006766"/>
            <w:bookmarkStart w:id="1547" w:name="_Toc505007097"/>
            <w:bookmarkStart w:id="1548" w:name="_Toc505013080"/>
            <w:bookmarkStart w:id="1549" w:name="_Toc507081493"/>
            <w:bookmarkStart w:id="1550" w:name="_Toc507081816"/>
            <w:bookmarkStart w:id="1551" w:name="_Toc507161879"/>
            <w:bookmarkEnd w:id="1544"/>
            <w:bookmarkEnd w:id="1545"/>
            <w:bookmarkEnd w:id="1546"/>
            <w:bookmarkEnd w:id="1547"/>
            <w:bookmarkEnd w:id="1548"/>
            <w:bookmarkEnd w:id="1549"/>
            <w:bookmarkEnd w:id="1550"/>
            <w:bookmarkEnd w:id="1551"/>
          </w:p>
        </w:tc>
        <w:tc>
          <w:tcPr>
            <w:tcW w:w="3330" w:type="dxa"/>
            <w:tcBorders>
              <w:top w:val="single" w:sz="8" w:space="0" w:color="999999"/>
              <w:left w:val="single" w:sz="8" w:space="0" w:color="999999"/>
              <w:bottom w:val="single" w:sz="8" w:space="0" w:color="999999"/>
              <w:right w:val="single" w:sz="8" w:space="0" w:color="999999"/>
            </w:tcBorders>
          </w:tcPr>
          <w:p w14:paraId="0F252213" w14:textId="3433D1ED" w:rsidR="009F040D" w:rsidRPr="00945767" w:rsidDel="00ED66E4" w:rsidRDefault="009F040D" w:rsidP="00F84F02">
            <w:pPr>
              <w:rPr>
                <w:del w:id="1552" w:author="Author" w:date="2018-01-26T14:01:00Z"/>
                <w:lang w:eastAsia="zh-TW"/>
              </w:rPr>
            </w:pPr>
            <w:bookmarkStart w:id="1553" w:name="_Toc504738705"/>
            <w:bookmarkStart w:id="1554" w:name="_Toc504747294"/>
            <w:bookmarkStart w:id="1555" w:name="_Toc505006767"/>
            <w:bookmarkStart w:id="1556" w:name="_Toc505007098"/>
            <w:bookmarkStart w:id="1557" w:name="_Toc505013081"/>
            <w:bookmarkStart w:id="1558" w:name="_Toc507081494"/>
            <w:bookmarkStart w:id="1559" w:name="_Toc507081817"/>
            <w:bookmarkStart w:id="1560" w:name="_Toc507161880"/>
            <w:bookmarkEnd w:id="1553"/>
            <w:bookmarkEnd w:id="1554"/>
            <w:bookmarkEnd w:id="1555"/>
            <w:bookmarkEnd w:id="1556"/>
            <w:bookmarkEnd w:id="1557"/>
            <w:bookmarkEnd w:id="1558"/>
            <w:bookmarkEnd w:id="1559"/>
            <w:bookmarkEnd w:id="1560"/>
          </w:p>
        </w:tc>
        <w:tc>
          <w:tcPr>
            <w:tcW w:w="1170" w:type="dxa"/>
            <w:tcBorders>
              <w:top w:val="single" w:sz="8" w:space="0" w:color="999999"/>
              <w:left w:val="single" w:sz="8" w:space="0" w:color="999999"/>
              <w:bottom w:val="single" w:sz="8" w:space="0" w:color="999999"/>
              <w:right w:val="single" w:sz="8" w:space="0" w:color="999999"/>
            </w:tcBorders>
          </w:tcPr>
          <w:p w14:paraId="1E98E52E" w14:textId="4309483D" w:rsidR="009F040D" w:rsidRPr="00945767" w:rsidDel="00ED66E4" w:rsidRDefault="009F040D" w:rsidP="00221631">
            <w:pPr>
              <w:rPr>
                <w:del w:id="1561" w:author="Author" w:date="2018-01-26T14:01:00Z"/>
              </w:rPr>
            </w:pPr>
            <w:bookmarkStart w:id="1562" w:name="_Toc504738706"/>
            <w:bookmarkStart w:id="1563" w:name="_Toc504747295"/>
            <w:bookmarkStart w:id="1564" w:name="_Toc505006768"/>
            <w:bookmarkStart w:id="1565" w:name="_Toc505007099"/>
            <w:bookmarkStart w:id="1566" w:name="_Toc505013082"/>
            <w:bookmarkStart w:id="1567" w:name="_Toc507081495"/>
            <w:bookmarkStart w:id="1568" w:name="_Toc507081818"/>
            <w:bookmarkStart w:id="1569" w:name="_Toc507161881"/>
            <w:bookmarkEnd w:id="1562"/>
            <w:bookmarkEnd w:id="1563"/>
            <w:bookmarkEnd w:id="1564"/>
            <w:bookmarkEnd w:id="1565"/>
            <w:bookmarkEnd w:id="1566"/>
            <w:bookmarkEnd w:id="1567"/>
            <w:bookmarkEnd w:id="1568"/>
            <w:bookmarkEnd w:id="1569"/>
          </w:p>
        </w:tc>
        <w:bookmarkStart w:id="1570" w:name="_Toc504738707"/>
        <w:bookmarkStart w:id="1571" w:name="_Toc504747296"/>
        <w:bookmarkStart w:id="1572" w:name="_Toc505006769"/>
        <w:bookmarkStart w:id="1573" w:name="_Toc505007100"/>
        <w:bookmarkStart w:id="1574" w:name="_Toc505013083"/>
        <w:bookmarkStart w:id="1575" w:name="_Toc507081496"/>
        <w:bookmarkStart w:id="1576" w:name="_Toc507081819"/>
        <w:bookmarkStart w:id="1577" w:name="_Toc507161882"/>
        <w:bookmarkEnd w:id="1570"/>
        <w:bookmarkEnd w:id="1571"/>
        <w:bookmarkEnd w:id="1572"/>
        <w:bookmarkEnd w:id="1573"/>
        <w:bookmarkEnd w:id="1574"/>
        <w:bookmarkEnd w:id="1575"/>
        <w:bookmarkEnd w:id="1576"/>
        <w:bookmarkEnd w:id="1577"/>
      </w:tr>
      <w:tr w:rsidR="009F040D" w:rsidRPr="00945767" w:rsidDel="00ED66E4" w14:paraId="1C251FC0" w14:textId="17236B96" w:rsidTr="009F4086">
        <w:trPr>
          <w:trHeight w:val="288"/>
          <w:del w:id="1578" w:author="Author" w:date="2018-01-26T14:01:00Z"/>
        </w:trPr>
        <w:tc>
          <w:tcPr>
            <w:tcW w:w="709" w:type="dxa"/>
            <w:vMerge/>
            <w:tcBorders>
              <w:left w:val="single" w:sz="8" w:space="0" w:color="999999"/>
              <w:right w:val="single" w:sz="8" w:space="0" w:color="999999"/>
            </w:tcBorders>
          </w:tcPr>
          <w:p w14:paraId="4A3C0D7B" w14:textId="6B9CAF3F" w:rsidR="009F040D" w:rsidRPr="00945767" w:rsidDel="00ED66E4" w:rsidRDefault="009F040D" w:rsidP="00221631">
            <w:pPr>
              <w:rPr>
                <w:del w:id="1579" w:author="Author" w:date="2018-01-26T14:01:00Z"/>
              </w:rPr>
            </w:pPr>
            <w:bookmarkStart w:id="1580" w:name="_Toc504738708"/>
            <w:bookmarkStart w:id="1581" w:name="_Toc504747297"/>
            <w:bookmarkStart w:id="1582" w:name="_Toc505006770"/>
            <w:bookmarkStart w:id="1583" w:name="_Toc505007101"/>
            <w:bookmarkStart w:id="1584" w:name="_Toc505013084"/>
            <w:bookmarkStart w:id="1585" w:name="_Toc507081497"/>
            <w:bookmarkStart w:id="1586" w:name="_Toc507081820"/>
            <w:bookmarkStart w:id="1587" w:name="_Toc507161883"/>
            <w:bookmarkEnd w:id="1580"/>
            <w:bookmarkEnd w:id="1581"/>
            <w:bookmarkEnd w:id="1582"/>
            <w:bookmarkEnd w:id="1583"/>
            <w:bookmarkEnd w:id="1584"/>
            <w:bookmarkEnd w:id="1585"/>
            <w:bookmarkEnd w:id="1586"/>
            <w:bookmarkEnd w:id="1587"/>
          </w:p>
        </w:tc>
        <w:tc>
          <w:tcPr>
            <w:tcW w:w="1603" w:type="dxa"/>
            <w:vMerge/>
            <w:tcBorders>
              <w:left w:val="single" w:sz="8" w:space="0" w:color="999999"/>
              <w:right w:val="single" w:sz="8" w:space="0" w:color="999999"/>
            </w:tcBorders>
          </w:tcPr>
          <w:p w14:paraId="7CDE112E" w14:textId="74FBEAFC" w:rsidR="009F040D" w:rsidRPr="00945767" w:rsidDel="00ED66E4" w:rsidRDefault="009F040D" w:rsidP="00221631">
            <w:pPr>
              <w:rPr>
                <w:del w:id="1588" w:author="Author" w:date="2018-01-26T14:01:00Z"/>
                <w:rStyle w:val="SAPEmphasis"/>
                <w:lang w:eastAsia="zh-TW"/>
              </w:rPr>
            </w:pPr>
            <w:bookmarkStart w:id="1589" w:name="_Toc504738709"/>
            <w:bookmarkStart w:id="1590" w:name="_Toc504747298"/>
            <w:bookmarkStart w:id="1591" w:name="_Toc505006771"/>
            <w:bookmarkStart w:id="1592" w:name="_Toc505007102"/>
            <w:bookmarkStart w:id="1593" w:name="_Toc505013085"/>
            <w:bookmarkStart w:id="1594" w:name="_Toc507081498"/>
            <w:bookmarkStart w:id="1595" w:name="_Toc507081821"/>
            <w:bookmarkStart w:id="1596" w:name="_Toc507161884"/>
            <w:bookmarkEnd w:id="1589"/>
            <w:bookmarkEnd w:id="1590"/>
            <w:bookmarkEnd w:id="1591"/>
            <w:bookmarkEnd w:id="1592"/>
            <w:bookmarkEnd w:id="1593"/>
            <w:bookmarkEnd w:id="1594"/>
            <w:bookmarkEnd w:id="1595"/>
            <w:bookmarkEnd w:id="1596"/>
          </w:p>
        </w:tc>
        <w:tc>
          <w:tcPr>
            <w:tcW w:w="3600" w:type="dxa"/>
            <w:vMerge w:val="restart"/>
            <w:tcBorders>
              <w:top w:val="single" w:sz="8" w:space="0" w:color="999999"/>
              <w:left w:val="single" w:sz="8" w:space="0" w:color="999999"/>
              <w:right w:val="single" w:sz="8" w:space="0" w:color="999999"/>
            </w:tcBorders>
          </w:tcPr>
          <w:p w14:paraId="6E460852" w14:textId="7FE85BB2" w:rsidR="009F040D" w:rsidRPr="00945767" w:rsidDel="00ED66E4" w:rsidRDefault="009F040D" w:rsidP="00221631">
            <w:pPr>
              <w:rPr>
                <w:del w:id="1597" w:author="Author" w:date="2018-01-26T14:01:00Z"/>
                <w:lang w:eastAsia="zh-TW"/>
              </w:rPr>
            </w:pPr>
            <w:del w:id="1598" w:author="Author" w:date="2018-01-26T14:01:00Z">
              <w:r w:rsidRPr="00945767" w:rsidDel="00ED66E4">
                <w:delText xml:space="preserve">In the </w:delText>
              </w:r>
              <w:r w:rsidRPr="00945767" w:rsidDel="00ED66E4">
                <w:rPr>
                  <w:rStyle w:val="SAPScreenElement"/>
                </w:rPr>
                <w:delText>Entitlement Details</w:delText>
              </w:r>
              <w:r w:rsidRPr="00945767" w:rsidDel="00ED66E4">
                <w:delText xml:space="preserve"> block make following entries:</w:delText>
              </w:r>
              <w:bookmarkStart w:id="1599" w:name="_Toc504738710"/>
              <w:bookmarkStart w:id="1600" w:name="_Toc504747299"/>
              <w:bookmarkStart w:id="1601" w:name="_Toc505006772"/>
              <w:bookmarkStart w:id="1602" w:name="_Toc505007103"/>
              <w:bookmarkStart w:id="1603" w:name="_Toc505013086"/>
              <w:bookmarkStart w:id="1604" w:name="_Toc507081499"/>
              <w:bookmarkStart w:id="1605" w:name="_Toc507081822"/>
              <w:bookmarkStart w:id="1606" w:name="_Toc507161885"/>
              <w:bookmarkEnd w:id="1599"/>
              <w:bookmarkEnd w:id="1600"/>
              <w:bookmarkEnd w:id="1601"/>
              <w:bookmarkEnd w:id="1602"/>
              <w:bookmarkEnd w:id="1603"/>
              <w:bookmarkEnd w:id="1604"/>
              <w:bookmarkEnd w:id="1605"/>
              <w:bookmarkEnd w:id="1606"/>
            </w:del>
          </w:p>
        </w:tc>
        <w:tc>
          <w:tcPr>
            <w:tcW w:w="3870" w:type="dxa"/>
            <w:tcBorders>
              <w:top w:val="single" w:sz="8" w:space="0" w:color="999999"/>
              <w:left w:val="single" w:sz="8" w:space="0" w:color="999999"/>
              <w:bottom w:val="single" w:sz="8" w:space="0" w:color="999999"/>
              <w:right w:val="single" w:sz="8" w:space="0" w:color="999999"/>
            </w:tcBorders>
          </w:tcPr>
          <w:p w14:paraId="0236D894" w14:textId="37C13C5D" w:rsidR="009F040D" w:rsidRPr="00945767" w:rsidDel="00ED66E4" w:rsidRDefault="009F040D" w:rsidP="0088156F">
            <w:pPr>
              <w:rPr>
                <w:del w:id="1607" w:author="Author" w:date="2018-01-26T14:01:00Z"/>
              </w:rPr>
            </w:pPr>
            <w:del w:id="1608" w:author="Author" w:date="2018-01-26T14:01:00Z">
              <w:r w:rsidRPr="00945767" w:rsidDel="00ED66E4">
                <w:rPr>
                  <w:rStyle w:val="SAPScreenElement"/>
                </w:rPr>
                <w:delText>Enrollment Amount</w:delText>
              </w:r>
              <w:r w:rsidRPr="00945767" w:rsidDel="00ED66E4">
                <w:delText>: enter as appropriate</w:delText>
              </w:r>
              <w:bookmarkStart w:id="1609" w:name="_Toc504738711"/>
              <w:bookmarkStart w:id="1610" w:name="_Toc504747300"/>
              <w:bookmarkStart w:id="1611" w:name="_Toc505006773"/>
              <w:bookmarkStart w:id="1612" w:name="_Toc505007104"/>
              <w:bookmarkStart w:id="1613" w:name="_Toc505013087"/>
              <w:bookmarkStart w:id="1614" w:name="_Toc507081500"/>
              <w:bookmarkStart w:id="1615" w:name="_Toc507081823"/>
              <w:bookmarkStart w:id="1616" w:name="_Toc507161886"/>
              <w:bookmarkEnd w:id="1609"/>
              <w:bookmarkEnd w:id="1610"/>
              <w:bookmarkEnd w:id="1611"/>
              <w:bookmarkEnd w:id="1612"/>
              <w:bookmarkEnd w:id="1613"/>
              <w:bookmarkEnd w:id="1614"/>
              <w:bookmarkEnd w:id="1615"/>
              <w:bookmarkEnd w:id="1616"/>
            </w:del>
          </w:p>
          <w:p w14:paraId="0D1F526D" w14:textId="36AF1CB7" w:rsidR="009F040D" w:rsidRPr="00945767" w:rsidDel="00ED66E4" w:rsidRDefault="009F040D" w:rsidP="0088156F">
            <w:pPr>
              <w:pStyle w:val="SAPNoteHeading"/>
              <w:ind w:left="0"/>
              <w:rPr>
                <w:del w:id="1617" w:author="Author" w:date="2018-01-26T14:01:00Z"/>
              </w:rPr>
            </w:pPr>
            <w:del w:id="1618" w:author="Author" w:date="2018-01-26T14:01:00Z">
              <w:r w:rsidRPr="00945767" w:rsidDel="00ED66E4">
                <w:rPr>
                  <w:noProof/>
                </w:rPr>
                <w:drawing>
                  <wp:inline distT="0" distB="0" distL="0" distR="0" wp14:anchorId="608ED77F" wp14:editId="62EE03AC">
                    <wp:extent cx="225425" cy="225425"/>
                    <wp:effectExtent l="0" t="0" r="3175" b="3175"/>
                    <wp:docPr id="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ED66E4">
                <w:delText> Caution</w:delText>
              </w:r>
              <w:bookmarkStart w:id="1619" w:name="_Toc504738712"/>
              <w:bookmarkStart w:id="1620" w:name="_Toc504747301"/>
              <w:bookmarkStart w:id="1621" w:name="_Toc505006774"/>
              <w:bookmarkStart w:id="1622" w:name="_Toc505007105"/>
              <w:bookmarkStart w:id="1623" w:name="_Toc505013088"/>
              <w:bookmarkStart w:id="1624" w:name="_Toc507081501"/>
              <w:bookmarkStart w:id="1625" w:name="_Toc507081824"/>
              <w:bookmarkStart w:id="1626" w:name="_Toc507161887"/>
              <w:bookmarkEnd w:id="1619"/>
              <w:bookmarkEnd w:id="1620"/>
              <w:bookmarkEnd w:id="1621"/>
              <w:bookmarkEnd w:id="1622"/>
              <w:bookmarkEnd w:id="1623"/>
              <w:bookmarkEnd w:id="1624"/>
              <w:bookmarkEnd w:id="1625"/>
              <w:bookmarkEnd w:id="1626"/>
            </w:del>
          </w:p>
          <w:p w14:paraId="05A9DCF8" w14:textId="35E6025F" w:rsidR="009F040D" w:rsidRPr="00945767" w:rsidDel="00ED66E4" w:rsidRDefault="009F040D" w:rsidP="0088156F">
            <w:pPr>
              <w:rPr>
                <w:del w:id="1627" w:author="Author" w:date="2018-01-26T14:01:00Z"/>
              </w:rPr>
            </w:pPr>
            <w:del w:id="1628" w:author="Author" w:date="2018-01-26T14:01:00Z">
              <w:r w:rsidRPr="00945767" w:rsidDel="00ED66E4">
                <w:delText xml:space="preserve">The entered value should be less than or equal to the amount displayed in the read-only field </w:delText>
              </w:r>
              <w:r w:rsidRPr="00945767" w:rsidDel="00ED66E4">
                <w:rPr>
                  <w:rStyle w:val="SAPScreenElement"/>
                </w:rPr>
                <w:delText>Benefit Entitlement Amount</w:delText>
              </w:r>
              <w:r w:rsidRPr="00945767" w:rsidDel="00ED66E4">
                <w:delText>. Otherwise an error message is issued by the system.</w:delText>
              </w:r>
              <w:bookmarkStart w:id="1629" w:name="_Toc504738713"/>
              <w:bookmarkStart w:id="1630" w:name="_Toc504747302"/>
              <w:bookmarkStart w:id="1631" w:name="_Toc505006775"/>
              <w:bookmarkStart w:id="1632" w:name="_Toc505007106"/>
              <w:bookmarkStart w:id="1633" w:name="_Toc505013089"/>
              <w:bookmarkStart w:id="1634" w:name="_Toc507081502"/>
              <w:bookmarkStart w:id="1635" w:name="_Toc507081825"/>
              <w:bookmarkStart w:id="1636" w:name="_Toc507161888"/>
              <w:bookmarkEnd w:id="1629"/>
              <w:bookmarkEnd w:id="1630"/>
              <w:bookmarkEnd w:id="1631"/>
              <w:bookmarkEnd w:id="1632"/>
              <w:bookmarkEnd w:id="1633"/>
              <w:bookmarkEnd w:id="1634"/>
              <w:bookmarkEnd w:id="1635"/>
              <w:bookmarkEnd w:id="1636"/>
            </w:del>
          </w:p>
          <w:p w14:paraId="307A1E89" w14:textId="7124F9ED" w:rsidR="009F040D" w:rsidRPr="00945767" w:rsidDel="00ED66E4" w:rsidRDefault="009F040D" w:rsidP="0088156F">
            <w:pPr>
              <w:pStyle w:val="SAPNoteHeading"/>
              <w:spacing w:before="120"/>
              <w:ind w:left="0"/>
              <w:rPr>
                <w:del w:id="1637" w:author="Author" w:date="2018-01-26T14:01:00Z"/>
              </w:rPr>
            </w:pPr>
            <w:del w:id="1638" w:author="Author" w:date="2018-01-26T14:01:00Z">
              <w:r w:rsidRPr="00945767" w:rsidDel="00ED66E4">
                <w:rPr>
                  <w:noProof/>
                </w:rPr>
                <w:drawing>
                  <wp:inline distT="0" distB="0" distL="0" distR="0" wp14:anchorId="01FA5CA5" wp14:editId="7CC0D8D0">
                    <wp:extent cx="225425" cy="225425"/>
                    <wp:effectExtent l="0" t="0" r="0" b="3175"/>
                    <wp:docPr id="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ED66E4">
                <w:delText> Note</w:delText>
              </w:r>
              <w:bookmarkStart w:id="1639" w:name="_Toc504738714"/>
              <w:bookmarkStart w:id="1640" w:name="_Toc504747303"/>
              <w:bookmarkStart w:id="1641" w:name="_Toc505006776"/>
              <w:bookmarkStart w:id="1642" w:name="_Toc505007107"/>
              <w:bookmarkStart w:id="1643" w:name="_Toc505013090"/>
              <w:bookmarkStart w:id="1644" w:name="_Toc507081503"/>
              <w:bookmarkStart w:id="1645" w:name="_Toc507081826"/>
              <w:bookmarkStart w:id="1646" w:name="_Toc507161889"/>
              <w:bookmarkEnd w:id="1639"/>
              <w:bookmarkEnd w:id="1640"/>
              <w:bookmarkEnd w:id="1641"/>
              <w:bookmarkEnd w:id="1642"/>
              <w:bookmarkEnd w:id="1643"/>
              <w:bookmarkEnd w:id="1644"/>
              <w:bookmarkEnd w:id="1645"/>
              <w:bookmarkEnd w:id="1646"/>
            </w:del>
          </w:p>
          <w:p w14:paraId="0FBA2050" w14:textId="57884AF7" w:rsidR="009F040D" w:rsidRPr="00945767" w:rsidDel="00ED66E4" w:rsidRDefault="009F040D" w:rsidP="0088156F">
            <w:pPr>
              <w:rPr>
                <w:del w:id="1647" w:author="Author" w:date="2018-01-26T14:01:00Z"/>
              </w:rPr>
            </w:pPr>
            <w:del w:id="1648" w:author="Author" w:date="2018-01-26T14:01:00Z">
              <w:r w:rsidRPr="00945767" w:rsidDel="00ED66E4">
                <w:delText xml:space="preserve">The </w:delText>
              </w:r>
              <w:r w:rsidRPr="00945767" w:rsidDel="00ED66E4">
                <w:rPr>
                  <w:rStyle w:val="SAPScreenElement"/>
                </w:rPr>
                <w:delText>Currency</w:delText>
              </w:r>
              <w:r w:rsidRPr="00945767" w:rsidDel="00ED66E4">
                <w:delText xml:space="preserve"> defaults to</w:delText>
              </w:r>
              <w:r w:rsidRPr="00945767" w:rsidDel="00ED66E4">
                <w:rPr>
                  <w:rStyle w:val="SAPMonospace"/>
                </w:rPr>
                <w:delText xml:space="preserve"> US</w:delText>
              </w:r>
              <w:r w:rsidRPr="00945767" w:rsidDel="00ED66E4">
                <w:delText xml:space="preserve"> </w:delText>
              </w:r>
              <w:r w:rsidRPr="00945767" w:rsidDel="00ED66E4">
                <w:rPr>
                  <w:rStyle w:val="SAPMonospace"/>
                </w:rPr>
                <w:delText>Dollar</w:delText>
              </w:r>
              <w:r w:rsidRPr="00945767" w:rsidDel="00ED66E4">
                <w:delText xml:space="preserve"> </w:delText>
              </w:r>
              <w:r w:rsidRPr="00945767" w:rsidDel="00ED66E4">
                <w:rPr>
                  <w:rStyle w:val="SAPMonospace"/>
                </w:rPr>
                <w:delText>(USD)</w:delText>
              </w:r>
              <w:r w:rsidRPr="00945767" w:rsidDel="00ED66E4">
                <w:delText xml:space="preserve"> and is read-only.</w:delText>
              </w:r>
              <w:bookmarkStart w:id="1649" w:name="_Toc504738715"/>
              <w:bookmarkStart w:id="1650" w:name="_Toc504747304"/>
              <w:bookmarkStart w:id="1651" w:name="_Toc505006777"/>
              <w:bookmarkStart w:id="1652" w:name="_Toc505007108"/>
              <w:bookmarkStart w:id="1653" w:name="_Toc505013091"/>
              <w:bookmarkStart w:id="1654" w:name="_Toc507081504"/>
              <w:bookmarkStart w:id="1655" w:name="_Toc507081827"/>
              <w:bookmarkStart w:id="1656" w:name="_Toc507161890"/>
              <w:bookmarkEnd w:id="1649"/>
              <w:bookmarkEnd w:id="1650"/>
              <w:bookmarkEnd w:id="1651"/>
              <w:bookmarkEnd w:id="1652"/>
              <w:bookmarkEnd w:id="1653"/>
              <w:bookmarkEnd w:id="1654"/>
              <w:bookmarkEnd w:id="1655"/>
              <w:bookmarkEnd w:id="1656"/>
            </w:del>
          </w:p>
        </w:tc>
        <w:tc>
          <w:tcPr>
            <w:tcW w:w="3330" w:type="dxa"/>
            <w:tcBorders>
              <w:top w:val="single" w:sz="8" w:space="0" w:color="999999"/>
              <w:left w:val="single" w:sz="8" w:space="0" w:color="999999"/>
              <w:bottom w:val="single" w:sz="8" w:space="0" w:color="999999"/>
              <w:right w:val="single" w:sz="8" w:space="0" w:color="999999"/>
            </w:tcBorders>
          </w:tcPr>
          <w:p w14:paraId="72764D8A" w14:textId="22B0B95A" w:rsidR="009F040D" w:rsidRPr="00945767" w:rsidDel="00ED66E4" w:rsidRDefault="009F040D" w:rsidP="00F84F02">
            <w:pPr>
              <w:rPr>
                <w:del w:id="1657" w:author="Author" w:date="2018-01-26T14:01:00Z"/>
                <w:lang w:eastAsia="zh-TW"/>
              </w:rPr>
            </w:pPr>
            <w:bookmarkStart w:id="1658" w:name="_Toc504738716"/>
            <w:bookmarkStart w:id="1659" w:name="_Toc504747305"/>
            <w:bookmarkStart w:id="1660" w:name="_Toc505006778"/>
            <w:bookmarkStart w:id="1661" w:name="_Toc505007109"/>
            <w:bookmarkStart w:id="1662" w:name="_Toc505013092"/>
            <w:bookmarkStart w:id="1663" w:name="_Toc507081505"/>
            <w:bookmarkStart w:id="1664" w:name="_Toc507081828"/>
            <w:bookmarkStart w:id="1665" w:name="_Toc507161891"/>
            <w:bookmarkEnd w:id="1658"/>
            <w:bookmarkEnd w:id="1659"/>
            <w:bookmarkEnd w:id="1660"/>
            <w:bookmarkEnd w:id="1661"/>
            <w:bookmarkEnd w:id="1662"/>
            <w:bookmarkEnd w:id="1663"/>
            <w:bookmarkEnd w:id="1664"/>
            <w:bookmarkEnd w:id="1665"/>
          </w:p>
        </w:tc>
        <w:tc>
          <w:tcPr>
            <w:tcW w:w="1170" w:type="dxa"/>
            <w:tcBorders>
              <w:top w:val="single" w:sz="8" w:space="0" w:color="999999"/>
              <w:left w:val="single" w:sz="8" w:space="0" w:color="999999"/>
              <w:bottom w:val="single" w:sz="8" w:space="0" w:color="999999"/>
              <w:right w:val="single" w:sz="8" w:space="0" w:color="999999"/>
            </w:tcBorders>
          </w:tcPr>
          <w:p w14:paraId="3F8994FA" w14:textId="70C38071" w:rsidR="009F040D" w:rsidRPr="00945767" w:rsidDel="00ED66E4" w:rsidRDefault="009F040D" w:rsidP="00221631">
            <w:pPr>
              <w:rPr>
                <w:del w:id="1666" w:author="Author" w:date="2018-01-26T14:01:00Z"/>
              </w:rPr>
            </w:pPr>
            <w:bookmarkStart w:id="1667" w:name="_Toc504738717"/>
            <w:bookmarkStart w:id="1668" w:name="_Toc504747306"/>
            <w:bookmarkStart w:id="1669" w:name="_Toc505006779"/>
            <w:bookmarkStart w:id="1670" w:name="_Toc505007110"/>
            <w:bookmarkStart w:id="1671" w:name="_Toc505013093"/>
            <w:bookmarkStart w:id="1672" w:name="_Toc507081506"/>
            <w:bookmarkStart w:id="1673" w:name="_Toc507081829"/>
            <w:bookmarkStart w:id="1674" w:name="_Toc507161892"/>
            <w:bookmarkEnd w:id="1667"/>
            <w:bookmarkEnd w:id="1668"/>
            <w:bookmarkEnd w:id="1669"/>
            <w:bookmarkEnd w:id="1670"/>
            <w:bookmarkEnd w:id="1671"/>
            <w:bookmarkEnd w:id="1672"/>
            <w:bookmarkEnd w:id="1673"/>
            <w:bookmarkEnd w:id="1674"/>
          </w:p>
        </w:tc>
        <w:bookmarkStart w:id="1675" w:name="_Toc504738718"/>
        <w:bookmarkStart w:id="1676" w:name="_Toc504747307"/>
        <w:bookmarkStart w:id="1677" w:name="_Toc505006780"/>
        <w:bookmarkStart w:id="1678" w:name="_Toc505007111"/>
        <w:bookmarkStart w:id="1679" w:name="_Toc505013094"/>
        <w:bookmarkStart w:id="1680" w:name="_Toc507081507"/>
        <w:bookmarkStart w:id="1681" w:name="_Toc507081830"/>
        <w:bookmarkStart w:id="1682" w:name="_Toc507161893"/>
        <w:bookmarkEnd w:id="1675"/>
        <w:bookmarkEnd w:id="1676"/>
        <w:bookmarkEnd w:id="1677"/>
        <w:bookmarkEnd w:id="1678"/>
        <w:bookmarkEnd w:id="1679"/>
        <w:bookmarkEnd w:id="1680"/>
        <w:bookmarkEnd w:id="1681"/>
        <w:bookmarkEnd w:id="1682"/>
      </w:tr>
      <w:tr w:rsidR="009F040D" w:rsidRPr="00945767" w:rsidDel="00ED66E4" w14:paraId="5A4C531C" w14:textId="543E2AF1" w:rsidTr="009F4086">
        <w:trPr>
          <w:trHeight w:val="288"/>
          <w:del w:id="1683" w:author="Author" w:date="2018-01-26T14:01:00Z"/>
        </w:trPr>
        <w:tc>
          <w:tcPr>
            <w:tcW w:w="709" w:type="dxa"/>
            <w:vMerge/>
            <w:tcBorders>
              <w:left w:val="single" w:sz="8" w:space="0" w:color="999999"/>
              <w:right w:val="single" w:sz="8" w:space="0" w:color="999999"/>
            </w:tcBorders>
          </w:tcPr>
          <w:p w14:paraId="6BD38F5E" w14:textId="44E308C6" w:rsidR="009F040D" w:rsidRPr="00945767" w:rsidDel="00ED66E4" w:rsidRDefault="009F040D" w:rsidP="00221631">
            <w:pPr>
              <w:rPr>
                <w:del w:id="1684" w:author="Author" w:date="2018-01-26T14:01:00Z"/>
              </w:rPr>
            </w:pPr>
            <w:bookmarkStart w:id="1685" w:name="_Toc504738719"/>
            <w:bookmarkStart w:id="1686" w:name="_Toc504747308"/>
            <w:bookmarkStart w:id="1687" w:name="_Toc505006781"/>
            <w:bookmarkStart w:id="1688" w:name="_Toc505007112"/>
            <w:bookmarkStart w:id="1689" w:name="_Toc505013095"/>
            <w:bookmarkStart w:id="1690" w:name="_Toc507081508"/>
            <w:bookmarkStart w:id="1691" w:name="_Toc507081831"/>
            <w:bookmarkStart w:id="1692" w:name="_Toc507161894"/>
            <w:bookmarkEnd w:id="1685"/>
            <w:bookmarkEnd w:id="1686"/>
            <w:bookmarkEnd w:id="1687"/>
            <w:bookmarkEnd w:id="1688"/>
            <w:bookmarkEnd w:id="1689"/>
            <w:bookmarkEnd w:id="1690"/>
            <w:bookmarkEnd w:id="1691"/>
            <w:bookmarkEnd w:id="1692"/>
          </w:p>
        </w:tc>
        <w:tc>
          <w:tcPr>
            <w:tcW w:w="1603" w:type="dxa"/>
            <w:vMerge/>
            <w:tcBorders>
              <w:left w:val="single" w:sz="8" w:space="0" w:color="999999"/>
              <w:right w:val="single" w:sz="8" w:space="0" w:color="999999"/>
            </w:tcBorders>
          </w:tcPr>
          <w:p w14:paraId="2E2FEAB5" w14:textId="54D45F02" w:rsidR="009F040D" w:rsidRPr="00945767" w:rsidDel="00ED66E4" w:rsidRDefault="009F040D" w:rsidP="00221631">
            <w:pPr>
              <w:rPr>
                <w:del w:id="1693" w:author="Author" w:date="2018-01-26T14:01:00Z"/>
                <w:rStyle w:val="SAPEmphasis"/>
                <w:lang w:eastAsia="zh-TW"/>
              </w:rPr>
            </w:pPr>
            <w:bookmarkStart w:id="1694" w:name="_Toc504738720"/>
            <w:bookmarkStart w:id="1695" w:name="_Toc504747309"/>
            <w:bookmarkStart w:id="1696" w:name="_Toc505006782"/>
            <w:bookmarkStart w:id="1697" w:name="_Toc505007113"/>
            <w:bookmarkStart w:id="1698" w:name="_Toc505013096"/>
            <w:bookmarkStart w:id="1699" w:name="_Toc507081509"/>
            <w:bookmarkStart w:id="1700" w:name="_Toc507081832"/>
            <w:bookmarkStart w:id="1701" w:name="_Toc507161895"/>
            <w:bookmarkEnd w:id="1694"/>
            <w:bookmarkEnd w:id="1695"/>
            <w:bookmarkEnd w:id="1696"/>
            <w:bookmarkEnd w:id="1697"/>
            <w:bookmarkEnd w:id="1698"/>
            <w:bookmarkEnd w:id="1699"/>
            <w:bookmarkEnd w:id="1700"/>
            <w:bookmarkEnd w:id="1701"/>
          </w:p>
        </w:tc>
        <w:tc>
          <w:tcPr>
            <w:tcW w:w="3600" w:type="dxa"/>
            <w:vMerge/>
            <w:tcBorders>
              <w:left w:val="single" w:sz="8" w:space="0" w:color="999999"/>
              <w:bottom w:val="single" w:sz="8" w:space="0" w:color="999999"/>
              <w:right w:val="single" w:sz="8" w:space="0" w:color="999999"/>
            </w:tcBorders>
          </w:tcPr>
          <w:p w14:paraId="7F4BE868" w14:textId="724DA9B6" w:rsidR="009F040D" w:rsidRPr="00945767" w:rsidDel="00ED66E4" w:rsidRDefault="009F040D" w:rsidP="00221631">
            <w:pPr>
              <w:rPr>
                <w:del w:id="1702" w:author="Author" w:date="2018-01-26T14:01:00Z"/>
                <w:lang w:eastAsia="zh-TW"/>
              </w:rPr>
            </w:pPr>
            <w:bookmarkStart w:id="1703" w:name="_Toc504738721"/>
            <w:bookmarkStart w:id="1704" w:name="_Toc504747310"/>
            <w:bookmarkStart w:id="1705" w:name="_Toc505006783"/>
            <w:bookmarkStart w:id="1706" w:name="_Toc505007114"/>
            <w:bookmarkStart w:id="1707" w:name="_Toc505013097"/>
            <w:bookmarkStart w:id="1708" w:name="_Toc507081510"/>
            <w:bookmarkStart w:id="1709" w:name="_Toc507081833"/>
            <w:bookmarkStart w:id="1710" w:name="_Toc507161896"/>
            <w:bookmarkEnd w:id="1703"/>
            <w:bookmarkEnd w:id="1704"/>
            <w:bookmarkEnd w:id="1705"/>
            <w:bookmarkEnd w:id="1706"/>
            <w:bookmarkEnd w:id="1707"/>
            <w:bookmarkEnd w:id="1708"/>
            <w:bookmarkEnd w:id="1709"/>
            <w:bookmarkEnd w:id="1710"/>
          </w:p>
        </w:tc>
        <w:tc>
          <w:tcPr>
            <w:tcW w:w="3870" w:type="dxa"/>
            <w:tcBorders>
              <w:top w:val="single" w:sz="8" w:space="0" w:color="999999"/>
              <w:left w:val="single" w:sz="8" w:space="0" w:color="999999"/>
              <w:bottom w:val="single" w:sz="8" w:space="0" w:color="999999"/>
              <w:right w:val="single" w:sz="8" w:space="0" w:color="999999"/>
            </w:tcBorders>
          </w:tcPr>
          <w:p w14:paraId="1E1FE900" w14:textId="0B178C37" w:rsidR="009F040D" w:rsidRPr="00945767" w:rsidDel="00ED66E4" w:rsidRDefault="009F040D" w:rsidP="00221631">
            <w:pPr>
              <w:rPr>
                <w:del w:id="1711" w:author="Author" w:date="2018-01-26T14:01:00Z"/>
              </w:rPr>
            </w:pPr>
            <w:commentRangeStart w:id="1712"/>
            <w:del w:id="1713" w:author="Author" w:date="2018-01-26T14:01:00Z">
              <w:r w:rsidRPr="00945767" w:rsidDel="00ED66E4">
                <w:rPr>
                  <w:rStyle w:val="SAPScreenElement"/>
                </w:rPr>
                <w:delText>Benefits Payment Method</w:delText>
              </w:r>
              <w:r w:rsidRPr="00945767" w:rsidDel="00ED66E4">
                <w:delText>: select</w:delText>
              </w:r>
              <w:r w:rsidRPr="00945767" w:rsidDel="00ED66E4">
                <w:rPr>
                  <w:rStyle w:val="SAPUserEntry"/>
                </w:rPr>
                <w:delText xml:space="preserve"> </w:delText>
              </w:r>
            </w:del>
            <w:ins w:id="1714" w:author="Author" w:date="2018-01-25T09:57:00Z">
              <w:del w:id="1715" w:author="Author" w:date="2018-01-26T14:01:00Z">
                <w:r w:rsidR="007D3C5D" w:rsidDel="00ED66E4">
                  <w:rPr>
                    <w:rStyle w:val="SAPUserEntry"/>
                  </w:rPr>
                  <w:delText xml:space="preserve">US - </w:delText>
                </w:r>
              </w:del>
            </w:ins>
            <w:del w:id="1716" w:author="Author" w:date="2018-01-26T14:01:00Z">
              <w:r w:rsidRPr="00945767" w:rsidDel="00ED66E4">
                <w:rPr>
                  <w:rStyle w:val="SAPUserEntry"/>
                </w:rPr>
                <w:delText xml:space="preserve">Meal Allowance </w:delText>
              </w:r>
              <w:r w:rsidRPr="00945767" w:rsidDel="00ED66E4">
                <w:delText>from drop-down</w:delText>
              </w:r>
              <w:commentRangeEnd w:id="1712"/>
              <w:r w:rsidR="007D3C5D" w:rsidDel="00ED66E4">
                <w:rPr>
                  <w:rStyle w:val="CommentReference"/>
                  <w:rFonts w:ascii="Arial" w:eastAsia="SimSun" w:hAnsi="Arial"/>
                  <w:lang w:val="de-DE"/>
                </w:rPr>
                <w:commentReference w:id="1712"/>
              </w:r>
              <w:bookmarkStart w:id="1717" w:name="_Toc504738722"/>
              <w:bookmarkStart w:id="1718" w:name="_Toc504747311"/>
              <w:bookmarkStart w:id="1719" w:name="_Toc505006784"/>
              <w:bookmarkStart w:id="1720" w:name="_Toc505007115"/>
              <w:bookmarkStart w:id="1721" w:name="_Toc505013098"/>
              <w:bookmarkStart w:id="1722" w:name="_Toc507081511"/>
              <w:bookmarkStart w:id="1723" w:name="_Toc507081834"/>
              <w:bookmarkStart w:id="1724" w:name="_Toc507161897"/>
              <w:bookmarkEnd w:id="1717"/>
              <w:bookmarkEnd w:id="1718"/>
              <w:bookmarkEnd w:id="1719"/>
              <w:bookmarkEnd w:id="1720"/>
              <w:bookmarkEnd w:id="1721"/>
              <w:bookmarkEnd w:id="1722"/>
              <w:bookmarkEnd w:id="1723"/>
              <w:bookmarkEnd w:id="1724"/>
            </w:del>
          </w:p>
        </w:tc>
        <w:tc>
          <w:tcPr>
            <w:tcW w:w="3330" w:type="dxa"/>
            <w:tcBorders>
              <w:top w:val="single" w:sz="8" w:space="0" w:color="999999"/>
              <w:left w:val="single" w:sz="8" w:space="0" w:color="999999"/>
              <w:bottom w:val="single" w:sz="8" w:space="0" w:color="999999"/>
              <w:right w:val="single" w:sz="8" w:space="0" w:color="999999"/>
            </w:tcBorders>
          </w:tcPr>
          <w:p w14:paraId="493A6B5C" w14:textId="216AD16E" w:rsidR="009F040D" w:rsidRPr="00945767" w:rsidDel="00ED66E4" w:rsidRDefault="009F040D" w:rsidP="00F84F02">
            <w:pPr>
              <w:rPr>
                <w:del w:id="1725" w:author="Author" w:date="2018-01-26T14:01:00Z"/>
                <w:lang w:eastAsia="zh-TW"/>
              </w:rPr>
            </w:pPr>
            <w:bookmarkStart w:id="1726" w:name="_Toc504738723"/>
            <w:bookmarkStart w:id="1727" w:name="_Toc504747312"/>
            <w:bookmarkStart w:id="1728" w:name="_Toc505006785"/>
            <w:bookmarkStart w:id="1729" w:name="_Toc505007116"/>
            <w:bookmarkStart w:id="1730" w:name="_Toc505013099"/>
            <w:bookmarkStart w:id="1731" w:name="_Toc507081512"/>
            <w:bookmarkStart w:id="1732" w:name="_Toc507081835"/>
            <w:bookmarkStart w:id="1733" w:name="_Toc507161898"/>
            <w:bookmarkEnd w:id="1726"/>
            <w:bookmarkEnd w:id="1727"/>
            <w:bookmarkEnd w:id="1728"/>
            <w:bookmarkEnd w:id="1729"/>
            <w:bookmarkEnd w:id="1730"/>
            <w:bookmarkEnd w:id="1731"/>
            <w:bookmarkEnd w:id="1732"/>
            <w:bookmarkEnd w:id="1733"/>
          </w:p>
        </w:tc>
        <w:tc>
          <w:tcPr>
            <w:tcW w:w="1170" w:type="dxa"/>
            <w:tcBorders>
              <w:top w:val="single" w:sz="8" w:space="0" w:color="999999"/>
              <w:left w:val="single" w:sz="8" w:space="0" w:color="999999"/>
              <w:bottom w:val="single" w:sz="8" w:space="0" w:color="999999"/>
              <w:right w:val="single" w:sz="8" w:space="0" w:color="999999"/>
            </w:tcBorders>
          </w:tcPr>
          <w:p w14:paraId="61357166" w14:textId="19F12C53" w:rsidR="009F040D" w:rsidRPr="00945767" w:rsidDel="00ED66E4" w:rsidRDefault="009F040D" w:rsidP="00221631">
            <w:pPr>
              <w:rPr>
                <w:del w:id="1734" w:author="Author" w:date="2018-01-26T14:01:00Z"/>
              </w:rPr>
            </w:pPr>
            <w:bookmarkStart w:id="1735" w:name="_Toc504738724"/>
            <w:bookmarkStart w:id="1736" w:name="_Toc504747313"/>
            <w:bookmarkStart w:id="1737" w:name="_Toc505006786"/>
            <w:bookmarkStart w:id="1738" w:name="_Toc505007117"/>
            <w:bookmarkStart w:id="1739" w:name="_Toc505013100"/>
            <w:bookmarkStart w:id="1740" w:name="_Toc507081513"/>
            <w:bookmarkStart w:id="1741" w:name="_Toc507081836"/>
            <w:bookmarkStart w:id="1742" w:name="_Toc507161899"/>
            <w:bookmarkEnd w:id="1735"/>
            <w:bookmarkEnd w:id="1736"/>
            <w:bookmarkEnd w:id="1737"/>
            <w:bookmarkEnd w:id="1738"/>
            <w:bookmarkEnd w:id="1739"/>
            <w:bookmarkEnd w:id="1740"/>
            <w:bookmarkEnd w:id="1741"/>
            <w:bookmarkEnd w:id="1742"/>
          </w:p>
        </w:tc>
        <w:bookmarkStart w:id="1743" w:name="_Toc504738725"/>
        <w:bookmarkStart w:id="1744" w:name="_Toc504747314"/>
        <w:bookmarkStart w:id="1745" w:name="_Toc505006787"/>
        <w:bookmarkStart w:id="1746" w:name="_Toc505007118"/>
        <w:bookmarkStart w:id="1747" w:name="_Toc505013101"/>
        <w:bookmarkStart w:id="1748" w:name="_Toc507081514"/>
        <w:bookmarkStart w:id="1749" w:name="_Toc507081837"/>
        <w:bookmarkStart w:id="1750" w:name="_Toc507161900"/>
        <w:bookmarkEnd w:id="1743"/>
        <w:bookmarkEnd w:id="1744"/>
        <w:bookmarkEnd w:id="1745"/>
        <w:bookmarkEnd w:id="1746"/>
        <w:bookmarkEnd w:id="1747"/>
        <w:bookmarkEnd w:id="1748"/>
        <w:bookmarkEnd w:id="1749"/>
        <w:bookmarkEnd w:id="1750"/>
      </w:tr>
      <w:tr w:rsidR="009F040D" w:rsidRPr="00945767" w:rsidDel="00ED66E4" w14:paraId="7B2B46FB" w14:textId="446F72B7" w:rsidTr="009F4086">
        <w:trPr>
          <w:trHeight w:val="288"/>
          <w:del w:id="1751" w:author="Author" w:date="2018-01-26T14:01:00Z"/>
        </w:trPr>
        <w:tc>
          <w:tcPr>
            <w:tcW w:w="709" w:type="dxa"/>
            <w:vMerge/>
            <w:tcBorders>
              <w:left w:val="single" w:sz="8" w:space="0" w:color="999999"/>
              <w:right w:val="single" w:sz="8" w:space="0" w:color="999999"/>
            </w:tcBorders>
          </w:tcPr>
          <w:p w14:paraId="365CA176" w14:textId="700241A1" w:rsidR="009F040D" w:rsidRPr="00945767" w:rsidDel="00ED66E4" w:rsidRDefault="009F040D" w:rsidP="0088156F">
            <w:pPr>
              <w:rPr>
                <w:del w:id="1752" w:author="Author" w:date="2018-01-26T14:01:00Z"/>
              </w:rPr>
            </w:pPr>
            <w:bookmarkStart w:id="1753" w:name="_Toc504738726"/>
            <w:bookmarkStart w:id="1754" w:name="_Toc504747315"/>
            <w:bookmarkStart w:id="1755" w:name="_Toc505006788"/>
            <w:bookmarkStart w:id="1756" w:name="_Toc505007119"/>
            <w:bookmarkStart w:id="1757" w:name="_Toc505013102"/>
            <w:bookmarkStart w:id="1758" w:name="_Toc507081515"/>
            <w:bookmarkStart w:id="1759" w:name="_Toc507081838"/>
            <w:bookmarkStart w:id="1760" w:name="_Toc507161901"/>
            <w:bookmarkEnd w:id="1753"/>
            <w:bookmarkEnd w:id="1754"/>
            <w:bookmarkEnd w:id="1755"/>
            <w:bookmarkEnd w:id="1756"/>
            <w:bookmarkEnd w:id="1757"/>
            <w:bookmarkEnd w:id="1758"/>
            <w:bookmarkEnd w:id="1759"/>
            <w:bookmarkEnd w:id="1760"/>
          </w:p>
        </w:tc>
        <w:tc>
          <w:tcPr>
            <w:tcW w:w="1603" w:type="dxa"/>
            <w:vMerge/>
            <w:tcBorders>
              <w:left w:val="single" w:sz="8" w:space="0" w:color="999999"/>
              <w:right w:val="single" w:sz="8" w:space="0" w:color="999999"/>
            </w:tcBorders>
          </w:tcPr>
          <w:p w14:paraId="1AAAFC91" w14:textId="219CB4C7" w:rsidR="009F040D" w:rsidRPr="00945767" w:rsidDel="00ED66E4" w:rsidRDefault="009F040D" w:rsidP="0088156F">
            <w:pPr>
              <w:rPr>
                <w:del w:id="1761" w:author="Author" w:date="2018-01-26T14:01:00Z"/>
                <w:rStyle w:val="SAPEmphasis"/>
                <w:lang w:eastAsia="zh-TW"/>
              </w:rPr>
            </w:pPr>
            <w:bookmarkStart w:id="1762" w:name="_Toc504738727"/>
            <w:bookmarkStart w:id="1763" w:name="_Toc504747316"/>
            <w:bookmarkStart w:id="1764" w:name="_Toc505006789"/>
            <w:bookmarkStart w:id="1765" w:name="_Toc505007120"/>
            <w:bookmarkStart w:id="1766" w:name="_Toc505013103"/>
            <w:bookmarkStart w:id="1767" w:name="_Toc507081516"/>
            <w:bookmarkStart w:id="1768" w:name="_Toc507081839"/>
            <w:bookmarkStart w:id="1769" w:name="_Toc507161902"/>
            <w:bookmarkEnd w:id="1762"/>
            <w:bookmarkEnd w:id="1763"/>
            <w:bookmarkEnd w:id="1764"/>
            <w:bookmarkEnd w:id="1765"/>
            <w:bookmarkEnd w:id="1766"/>
            <w:bookmarkEnd w:id="1767"/>
            <w:bookmarkEnd w:id="1768"/>
            <w:bookmarkEnd w:id="1769"/>
          </w:p>
        </w:tc>
        <w:tc>
          <w:tcPr>
            <w:tcW w:w="3600" w:type="dxa"/>
            <w:tcBorders>
              <w:top w:val="single" w:sz="8" w:space="0" w:color="999999"/>
              <w:left w:val="single" w:sz="8" w:space="0" w:color="999999"/>
              <w:bottom w:val="single" w:sz="8" w:space="0" w:color="999999"/>
              <w:right w:val="single" w:sz="8" w:space="0" w:color="999999"/>
            </w:tcBorders>
          </w:tcPr>
          <w:p w14:paraId="2CA81234" w14:textId="0CA681A8" w:rsidR="009F040D" w:rsidRPr="00945767" w:rsidDel="00ED66E4" w:rsidRDefault="009F040D" w:rsidP="0088156F">
            <w:pPr>
              <w:rPr>
                <w:del w:id="1770" w:author="Author" w:date="2018-01-26T14:01:00Z"/>
                <w:lang w:eastAsia="zh-TW"/>
              </w:rPr>
            </w:pPr>
            <w:del w:id="1771" w:author="Author" w:date="2018-01-26T14:01:00Z">
              <w:r w:rsidRPr="00945767" w:rsidDel="00ED66E4">
                <w:delText xml:space="preserve">If needed, you can upload a supporting document. For this, select the </w:delText>
              </w:r>
              <w:r w:rsidRPr="00945767" w:rsidDel="00ED66E4">
                <w:rPr>
                  <w:noProof/>
                </w:rPr>
                <w:drawing>
                  <wp:inline distT="0" distB="0" distL="0" distR="0" wp14:anchorId="5AA06AEF" wp14:editId="57334A2F">
                    <wp:extent cx="237506" cy="237506"/>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63" cy="238863"/>
                            </a:xfrm>
                            <a:prstGeom prst="rect">
                              <a:avLst/>
                            </a:prstGeom>
                          </pic:spPr>
                        </pic:pic>
                      </a:graphicData>
                    </a:graphic>
                  </wp:inline>
                </w:drawing>
              </w:r>
              <w:r w:rsidRPr="00945767" w:rsidDel="00ED66E4">
                <w:delText xml:space="preserve"> icon next to field</w:delText>
              </w:r>
              <w:r w:rsidRPr="00945767" w:rsidDel="00ED66E4">
                <w:rPr>
                  <w:rStyle w:val="SAPScreenElement"/>
                </w:rPr>
                <w:delText xml:space="preserve"> Attachment</w:delText>
              </w:r>
              <w:r w:rsidRPr="00945767" w:rsidDel="00ED66E4">
                <w:delText xml:space="preserve">. In the </w:delText>
              </w:r>
              <w:r w:rsidRPr="00945767" w:rsidDel="00ED66E4">
                <w:rPr>
                  <w:rStyle w:val="SAPScreenElement"/>
                </w:rPr>
                <w:delText>Choose File to Upload</w:delText>
              </w:r>
              <w:r w:rsidRPr="00945767" w:rsidDel="00ED66E4">
                <w:delText xml:space="preserve"> dialog box, browse for the document you want to upload, and then choose </w:delText>
              </w:r>
              <w:r w:rsidRPr="00945767" w:rsidDel="00ED66E4">
                <w:rPr>
                  <w:rStyle w:val="SAPScreenElement"/>
                </w:rPr>
                <w:delText>Open</w:delText>
              </w:r>
              <w:r w:rsidRPr="00945767" w:rsidDel="00ED66E4">
                <w:delText xml:space="preserve">. In the upcoming success dialog box, choose </w:delText>
              </w:r>
              <w:r w:rsidRPr="00945767" w:rsidDel="00ED66E4">
                <w:rPr>
                  <w:rStyle w:val="SAPScreenElement"/>
                </w:rPr>
                <w:delText>OK</w:delText>
              </w:r>
              <w:r w:rsidRPr="00945767" w:rsidDel="00ED66E4">
                <w:delText>.</w:delText>
              </w:r>
              <w:bookmarkStart w:id="1772" w:name="_Toc504738728"/>
              <w:bookmarkStart w:id="1773" w:name="_Toc504747317"/>
              <w:bookmarkStart w:id="1774" w:name="_Toc505006790"/>
              <w:bookmarkStart w:id="1775" w:name="_Toc505007121"/>
              <w:bookmarkStart w:id="1776" w:name="_Toc505013104"/>
              <w:bookmarkStart w:id="1777" w:name="_Toc507081517"/>
              <w:bookmarkStart w:id="1778" w:name="_Toc507081840"/>
              <w:bookmarkStart w:id="1779" w:name="_Toc507161903"/>
              <w:bookmarkEnd w:id="1772"/>
              <w:bookmarkEnd w:id="1773"/>
              <w:bookmarkEnd w:id="1774"/>
              <w:bookmarkEnd w:id="1775"/>
              <w:bookmarkEnd w:id="1776"/>
              <w:bookmarkEnd w:id="1777"/>
              <w:bookmarkEnd w:id="1778"/>
              <w:bookmarkEnd w:id="1779"/>
            </w:del>
          </w:p>
        </w:tc>
        <w:tc>
          <w:tcPr>
            <w:tcW w:w="3870" w:type="dxa"/>
            <w:tcBorders>
              <w:top w:val="single" w:sz="8" w:space="0" w:color="999999"/>
              <w:left w:val="single" w:sz="8" w:space="0" w:color="999999"/>
              <w:bottom w:val="single" w:sz="8" w:space="0" w:color="999999"/>
              <w:right w:val="single" w:sz="8" w:space="0" w:color="999999"/>
            </w:tcBorders>
          </w:tcPr>
          <w:p w14:paraId="46CF3253" w14:textId="6AC8B902" w:rsidR="009F040D" w:rsidRPr="00945767" w:rsidDel="00ED66E4" w:rsidRDefault="009F040D" w:rsidP="0088156F">
            <w:pPr>
              <w:rPr>
                <w:del w:id="1780" w:author="Author" w:date="2018-01-26T14:01:00Z"/>
              </w:rPr>
            </w:pPr>
            <w:bookmarkStart w:id="1781" w:name="_Toc504738729"/>
            <w:bookmarkStart w:id="1782" w:name="_Toc504747318"/>
            <w:bookmarkStart w:id="1783" w:name="_Toc505006791"/>
            <w:bookmarkStart w:id="1784" w:name="_Toc505007122"/>
            <w:bookmarkStart w:id="1785" w:name="_Toc505013105"/>
            <w:bookmarkStart w:id="1786" w:name="_Toc507081518"/>
            <w:bookmarkStart w:id="1787" w:name="_Toc507081841"/>
            <w:bookmarkStart w:id="1788" w:name="_Toc507161904"/>
            <w:bookmarkEnd w:id="1781"/>
            <w:bookmarkEnd w:id="1782"/>
            <w:bookmarkEnd w:id="1783"/>
            <w:bookmarkEnd w:id="1784"/>
            <w:bookmarkEnd w:id="1785"/>
            <w:bookmarkEnd w:id="1786"/>
            <w:bookmarkEnd w:id="1787"/>
            <w:bookmarkEnd w:id="1788"/>
          </w:p>
        </w:tc>
        <w:tc>
          <w:tcPr>
            <w:tcW w:w="3330" w:type="dxa"/>
            <w:tcBorders>
              <w:top w:val="single" w:sz="8" w:space="0" w:color="999999"/>
              <w:left w:val="single" w:sz="8" w:space="0" w:color="999999"/>
              <w:bottom w:val="single" w:sz="8" w:space="0" w:color="999999"/>
              <w:right w:val="single" w:sz="8" w:space="0" w:color="999999"/>
            </w:tcBorders>
          </w:tcPr>
          <w:p w14:paraId="15CA8767" w14:textId="316E7DA9" w:rsidR="009F040D" w:rsidRPr="00945767" w:rsidDel="00ED66E4" w:rsidRDefault="009F040D" w:rsidP="0088156F">
            <w:pPr>
              <w:rPr>
                <w:del w:id="1789" w:author="Author" w:date="2018-01-26T14:01:00Z"/>
                <w:lang w:eastAsia="zh-TW"/>
              </w:rPr>
            </w:pPr>
            <w:bookmarkStart w:id="1790" w:name="_Toc504738730"/>
            <w:bookmarkStart w:id="1791" w:name="_Toc504747319"/>
            <w:bookmarkStart w:id="1792" w:name="_Toc505006792"/>
            <w:bookmarkStart w:id="1793" w:name="_Toc505007123"/>
            <w:bookmarkStart w:id="1794" w:name="_Toc505013106"/>
            <w:bookmarkStart w:id="1795" w:name="_Toc507081519"/>
            <w:bookmarkStart w:id="1796" w:name="_Toc507081842"/>
            <w:bookmarkStart w:id="1797" w:name="_Toc507161905"/>
            <w:bookmarkEnd w:id="1790"/>
            <w:bookmarkEnd w:id="1791"/>
            <w:bookmarkEnd w:id="1792"/>
            <w:bookmarkEnd w:id="1793"/>
            <w:bookmarkEnd w:id="1794"/>
            <w:bookmarkEnd w:id="1795"/>
            <w:bookmarkEnd w:id="1796"/>
            <w:bookmarkEnd w:id="1797"/>
          </w:p>
        </w:tc>
        <w:tc>
          <w:tcPr>
            <w:tcW w:w="1170" w:type="dxa"/>
            <w:tcBorders>
              <w:top w:val="single" w:sz="8" w:space="0" w:color="999999"/>
              <w:left w:val="single" w:sz="8" w:space="0" w:color="999999"/>
              <w:bottom w:val="single" w:sz="8" w:space="0" w:color="999999"/>
              <w:right w:val="single" w:sz="8" w:space="0" w:color="999999"/>
            </w:tcBorders>
          </w:tcPr>
          <w:p w14:paraId="15B92774" w14:textId="76D780A7" w:rsidR="009F040D" w:rsidRPr="00945767" w:rsidDel="00ED66E4" w:rsidRDefault="009F040D" w:rsidP="0088156F">
            <w:pPr>
              <w:rPr>
                <w:del w:id="1798" w:author="Author" w:date="2018-01-26T14:01:00Z"/>
              </w:rPr>
            </w:pPr>
            <w:bookmarkStart w:id="1799" w:name="_Toc504738731"/>
            <w:bookmarkStart w:id="1800" w:name="_Toc504747320"/>
            <w:bookmarkStart w:id="1801" w:name="_Toc505006793"/>
            <w:bookmarkStart w:id="1802" w:name="_Toc505007124"/>
            <w:bookmarkStart w:id="1803" w:name="_Toc505013107"/>
            <w:bookmarkStart w:id="1804" w:name="_Toc507081520"/>
            <w:bookmarkStart w:id="1805" w:name="_Toc507081843"/>
            <w:bookmarkStart w:id="1806" w:name="_Toc507161906"/>
            <w:bookmarkEnd w:id="1799"/>
            <w:bookmarkEnd w:id="1800"/>
            <w:bookmarkEnd w:id="1801"/>
            <w:bookmarkEnd w:id="1802"/>
            <w:bookmarkEnd w:id="1803"/>
            <w:bookmarkEnd w:id="1804"/>
            <w:bookmarkEnd w:id="1805"/>
            <w:bookmarkEnd w:id="1806"/>
          </w:p>
        </w:tc>
        <w:bookmarkStart w:id="1807" w:name="_Toc504738732"/>
        <w:bookmarkStart w:id="1808" w:name="_Toc504747321"/>
        <w:bookmarkStart w:id="1809" w:name="_Toc505006794"/>
        <w:bookmarkStart w:id="1810" w:name="_Toc505007125"/>
        <w:bookmarkStart w:id="1811" w:name="_Toc505013108"/>
        <w:bookmarkStart w:id="1812" w:name="_Toc507081521"/>
        <w:bookmarkStart w:id="1813" w:name="_Toc507081844"/>
        <w:bookmarkStart w:id="1814" w:name="_Toc507161907"/>
        <w:bookmarkEnd w:id="1807"/>
        <w:bookmarkEnd w:id="1808"/>
        <w:bookmarkEnd w:id="1809"/>
        <w:bookmarkEnd w:id="1810"/>
        <w:bookmarkEnd w:id="1811"/>
        <w:bookmarkEnd w:id="1812"/>
        <w:bookmarkEnd w:id="1813"/>
        <w:bookmarkEnd w:id="1814"/>
      </w:tr>
      <w:tr w:rsidR="009F040D" w:rsidRPr="00945767" w:rsidDel="00ED66E4" w14:paraId="483705B0" w14:textId="73D2C3A2" w:rsidTr="009F4086">
        <w:trPr>
          <w:trHeight w:val="288"/>
          <w:del w:id="1815" w:author="Author" w:date="2018-01-26T14:01:00Z"/>
        </w:trPr>
        <w:tc>
          <w:tcPr>
            <w:tcW w:w="709" w:type="dxa"/>
            <w:vMerge/>
            <w:tcBorders>
              <w:left w:val="single" w:sz="8" w:space="0" w:color="999999"/>
              <w:bottom w:val="single" w:sz="8" w:space="0" w:color="999999"/>
              <w:right w:val="single" w:sz="8" w:space="0" w:color="999999"/>
            </w:tcBorders>
          </w:tcPr>
          <w:p w14:paraId="0FAB28D8" w14:textId="0290ADA0" w:rsidR="009F040D" w:rsidRPr="00945767" w:rsidDel="00ED66E4" w:rsidRDefault="009F040D" w:rsidP="0088156F">
            <w:pPr>
              <w:rPr>
                <w:del w:id="1816" w:author="Author" w:date="2018-01-26T14:01:00Z"/>
              </w:rPr>
            </w:pPr>
            <w:bookmarkStart w:id="1817" w:name="_Toc504738733"/>
            <w:bookmarkStart w:id="1818" w:name="_Toc504747322"/>
            <w:bookmarkStart w:id="1819" w:name="_Toc505006795"/>
            <w:bookmarkStart w:id="1820" w:name="_Toc505007126"/>
            <w:bookmarkStart w:id="1821" w:name="_Toc505013109"/>
            <w:bookmarkStart w:id="1822" w:name="_Toc507081522"/>
            <w:bookmarkStart w:id="1823" w:name="_Toc507081845"/>
            <w:bookmarkStart w:id="1824" w:name="_Toc507161908"/>
            <w:bookmarkEnd w:id="1817"/>
            <w:bookmarkEnd w:id="1818"/>
            <w:bookmarkEnd w:id="1819"/>
            <w:bookmarkEnd w:id="1820"/>
            <w:bookmarkEnd w:id="1821"/>
            <w:bookmarkEnd w:id="1822"/>
            <w:bookmarkEnd w:id="1823"/>
            <w:bookmarkEnd w:id="1824"/>
          </w:p>
        </w:tc>
        <w:tc>
          <w:tcPr>
            <w:tcW w:w="1603" w:type="dxa"/>
            <w:vMerge/>
            <w:tcBorders>
              <w:left w:val="single" w:sz="8" w:space="0" w:color="999999"/>
              <w:bottom w:val="single" w:sz="8" w:space="0" w:color="999999"/>
              <w:right w:val="single" w:sz="8" w:space="0" w:color="999999"/>
            </w:tcBorders>
          </w:tcPr>
          <w:p w14:paraId="344AAE40" w14:textId="0361901F" w:rsidR="009F040D" w:rsidRPr="00945767" w:rsidDel="00ED66E4" w:rsidRDefault="009F040D" w:rsidP="0088156F">
            <w:pPr>
              <w:rPr>
                <w:del w:id="1825" w:author="Author" w:date="2018-01-26T14:01:00Z"/>
                <w:rStyle w:val="SAPEmphasis"/>
                <w:lang w:eastAsia="zh-TW"/>
              </w:rPr>
            </w:pPr>
            <w:bookmarkStart w:id="1826" w:name="_Toc504738734"/>
            <w:bookmarkStart w:id="1827" w:name="_Toc504747323"/>
            <w:bookmarkStart w:id="1828" w:name="_Toc505006796"/>
            <w:bookmarkStart w:id="1829" w:name="_Toc505007127"/>
            <w:bookmarkStart w:id="1830" w:name="_Toc505013110"/>
            <w:bookmarkStart w:id="1831" w:name="_Toc507081523"/>
            <w:bookmarkStart w:id="1832" w:name="_Toc507081846"/>
            <w:bookmarkStart w:id="1833" w:name="_Toc507161909"/>
            <w:bookmarkEnd w:id="1826"/>
            <w:bookmarkEnd w:id="1827"/>
            <w:bookmarkEnd w:id="1828"/>
            <w:bookmarkEnd w:id="1829"/>
            <w:bookmarkEnd w:id="1830"/>
            <w:bookmarkEnd w:id="1831"/>
            <w:bookmarkEnd w:id="1832"/>
            <w:bookmarkEnd w:id="1833"/>
          </w:p>
        </w:tc>
        <w:tc>
          <w:tcPr>
            <w:tcW w:w="3600" w:type="dxa"/>
            <w:tcBorders>
              <w:top w:val="single" w:sz="8" w:space="0" w:color="999999"/>
              <w:left w:val="single" w:sz="8" w:space="0" w:color="999999"/>
              <w:bottom w:val="single" w:sz="8" w:space="0" w:color="999999"/>
              <w:right w:val="single" w:sz="8" w:space="0" w:color="999999"/>
            </w:tcBorders>
          </w:tcPr>
          <w:p w14:paraId="300BA78A" w14:textId="19A61736" w:rsidR="009F040D" w:rsidRPr="00670527" w:rsidDel="00ED66E4" w:rsidRDefault="009F040D" w:rsidP="0088156F">
            <w:pPr>
              <w:rPr>
                <w:del w:id="1834" w:author="Author" w:date="2018-01-26T14:01:00Z"/>
                <w:rFonts w:cs="Arial"/>
                <w:bCs/>
              </w:rPr>
            </w:pPr>
            <w:del w:id="1835" w:author="Author" w:date="2018-01-26T14:01:00Z">
              <w:r w:rsidRPr="00945767" w:rsidDel="00ED66E4">
                <w:rPr>
                  <w:rFonts w:cs="Arial"/>
                  <w:bCs/>
                </w:rPr>
                <w:delText xml:space="preserve">Choose the </w:delText>
              </w:r>
              <w:r w:rsidRPr="00945767" w:rsidDel="00ED66E4">
                <w:rPr>
                  <w:rStyle w:val="SAPScreenElement"/>
                </w:rPr>
                <w:delText xml:space="preserve">Save </w:delText>
              </w:r>
              <w:r w:rsidRPr="00945767" w:rsidDel="00ED66E4">
                <w:rPr>
                  <w:rFonts w:cs="Arial"/>
                  <w:bCs/>
                </w:rPr>
                <w:delText xml:space="preserve">pushbutton. </w:delText>
              </w:r>
              <w:bookmarkStart w:id="1836" w:name="_Toc504738735"/>
              <w:bookmarkStart w:id="1837" w:name="_Toc504747324"/>
              <w:bookmarkStart w:id="1838" w:name="_Toc505006797"/>
              <w:bookmarkStart w:id="1839" w:name="_Toc505007128"/>
              <w:bookmarkStart w:id="1840" w:name="_Toc505013111"/>
              <w:bookmarkStart w:id="1841" w:name="_Toc507081524"/>
              <w:bookmarkStart w:id="1842" w:name="_Toc507081847"/>
              <w:bookmarkStart w:id="1843" w:name="_Toc507161910"/>
              <w:bookmarkEnd w:id="1836"/>
              <w:bookmarkEnd w:id="1837"/>
              <w:bookmarkEnd w:id="1838"/>
              <w:bookmarkEnd w:id="1839"/>
              <w:bookmarkEnd w:id="1840"/>
              <w:bookmarkEnd w:id="1841"/>
              <w:bookmarkEnd w:id="1842"/>
              <w:bookmarkEnd w:id="1843"/>
            </w:del>
          </w:p>
        </w:tc>
        <w:tc>
          <w:tcPr>
            <w:tcW w:w="3870" w:type="dxa"/>
            <w:tcBorders>
              <w:top w:val="single" w:sz="8" w:space="0" w:color="999999"/>
              <w:left w:val="single" w:sz="8" w:space="0" w:color="999999"/>
              <w:bottom w:val="single" w:sz="8" w:space="0" w:color="999999"/>
              <w:right w:val="single" w:sz="8" w:space="0" w:color="999999"/>
            </w:tcBorders>
          </w:tcPr>
          <w:p w14:paraId="4A272E40" w14:textId="13D52E30" w:rsidR="009F040D" w:rsidRPr="00945767" w:rsidDel="00ED66E4" w:rsidRDefault="009F040D" w:rsidP="0088156F">
            <w:pPr>
              <w:rPr>
                <w:del w:id="1844" w:author="Author" w:date="2018-01-26T14:01:00Z"/>
              </w:rPr>
            </w:pPr>
            <w:bookmarkStart w:id="1845" w:name="_Toc504738736"/>
            <w:bookmarkStart w:id="1846" w:name="_Toc504747325"/>
            <w:bookmarkStart w:id="1847" w:name="_Toc505006798"/>
            <w:bookmarkStart w:id="1848" w:name="_Toc505007129"/>
            <w:bookmarkStart w:id="1849" w:name="_Toc505013112"/>
            <w:bookmarkStart w:id="1850" w:name="_Toc507081525"/>
            <w:bookmarkStart w:id="1851" w:name="_Toc507081848"/>
            <w:bookmarkStart w:id="1852" w:name="_Toc507161911"/>
            <w:bookmarkEnd w:id="1845"/>
            <w:bookmarkEnd w:id="1846"/>
            <w:bookmarkEnd w:id="1847"/>
            <w:bookmarkEnd w:id="1848"/>
            <w:bookmarkEnd w:id="1849"/>
            <w:bookmarkEnd w:id="1850"/>
            <w:bookmarkEnd w:id="1851"/>
            <w:bookmarkEnd w:id="1852"/>
          </w:p>
        </w:tc>
        <w:tc>
          <w:tcPr>
            <w:tcW w:w="3330" w:type="dxa"/>
            <w:tcBorders>
              <w:top w:val="single" w:sz="8" w:space="0" w:color="999999"/>
              <w:left w:val="single" w:sz="8" w:space="0" w:color="999999"/>
              <w:bottom w:val="single" w:sz="8" w:space="0" w:color="999999"/>
              <w:right w:val="single" w:sz="8" w:space="0" w:color="999999"/>
            </w:tcBorders>
          </w:tcPr>
          <w:p w14:paraId="5C263446" w14:textId="6371987B" w:rsidR="009F040D" w:rsidRPr="00945767" w:rsidDel="00ED66E4" w:rsidRDefault="009F040D" w:rsidP="0088156F">
            <w:pPr>
              <w:rPr>
                <w:del w:id="1853" w:author="Author" w:date="2018-01-26T14:01:00Z"/>
              </w:rPr>
            </w:pPr>
            <w:del w:id="1854" w:author="Author" w:date="2018-01-26T14:01:00Z">
              <w:r w:rsidRPr="00945767" w:rsidDel="00ED66E4">
                <w:delText>The message</w:delText>
              </w:r>
              <w:r w:rsidRPr="00945767" w:rsidDel="00ED66E4">
                <w:rPr>
                  <w:rStyle w:val="SAPMonospace"/>
                </w:rPr>
                <w:delText xml:space="preserve"> Your changes were successfully saved </w:delText>
              </w:r>
              <w:r w:rsidRPr="00945767" w:rsidDel="00ED66E4">
                <w:delText xml:space="preserve">is displayed. The enrolled benefit is displayed in the </w:delText>
              </w:r>
              <w:r w:rsidRPr="00945767" w:rsidDel="00ED66E4">
                <w:rPr>
                  <w:rStyle w:val="SAPScreenElement"/>
                  <w:lang w:eastAsia="zh-TW"/>
                </w:rPr>
                <w:delText>Allowances</w:delText>
              </w:r>
              <w:r w:rsidRPr="00945767" w:rsidDel="00ED66E4">
                <w:delText xml:space="preserve"> block in the </w:delText>
              </w:r>
              <w:r w:rsidRPr="00945767" w:rsidDel="00ED66E4">
                <w:rPr>
                  <w:rStyle w:val="SAPScreenElement"/>
                  <w:lang w:eastAsia="zh-TW"/>
                </w:rPr>
                <w:delText xml:space="preserve">Allowances </w:delText>
              </w:r>
              <w:r w:rsidRPr="00945767" w:rsidDel="00ED66E4">
                <w:delText>section.</w:delText>
              </w:r>
              <w:bookmarkStart w:id="1855" w:name="_Toc504738737"/>
              <w:bookmarkStart w:id="1856" w:name="_Toc504747326"/>
              <w:bookmarkStart w:id="1857" w:name="_Toc505006799"/>
              <w:bookmarkStart w:id="1858" w:name="_Toc505007130"/>
              <w:bookmarkStart w:id="1859" w:name="_Toc505013113"/>
              <w:bookmarkStart w:id="1860" w:name="_Toc507081526"/>
              <w:bookmarkStart w:id="1861" w:name="_Toc507081849"/>
              <w:bookmarkStart w:id="1862" w:name="_Toc507161912"/>
              <w:bookmarkEnd w:id="1855"/>
              <w:bookmarkEnd w:id="1856"/>
              <w:bookmarkEnd w:id="1857"/>
              <w:bookmarkEnd w:id="1858"/>
              <w:bookmarkEnd w:id="1859"/>
              <w:bookmarkEnd w:id="1860"/>
              <w:bookmarkEnd w:id="1861"/>
              <w:bookmarkEnd w:id="1862"/>
            </w:del>
          </w:p>
        </w:tc>
        <w:tc>
          <w:tcPr>
            <w:tcW w:w="1170" w:type="dxa"/>
            <w:tcBorders>
              <w:top w:val="single" w:sz="8" w:space="0" w:color="999999"/>
              <w:left w:val="single" w:sz="8" w:space="0" w:color="999999"/>
              <w:bottom w:val="single" w:sz="8" w:space="0" w:color="999999"/>
              <w:right w:val="single" w:sz="8" w:space="0" w:color="999999"/>
            </w:tcBorders>
          </w:tcPr>
          <w:p w14:paraId="40B05844" w14:textId="17F38219" w:rsidR="009F040D" w:rsidRPr="00945767" w:rsidDel="00ED66E4" w:rsidRDefault="009F040D" w:rsidP="0088156F">
            <w:pPr>
              <w:rPr>
                <w:del w:id="1863" w:author="Author" w:date="2018-01-26T14:01:00Z"/>
              </w:rPr>
            </w:pPr>
            <w:bookmarkStart w:id="1864" w:name="_Toc504738738"/>
            <w:bookmarkStart w:id="1865" w:name="_Toc504747327"/>
            <w:bookmarkStart w:id="1866" w:name="_Toc505006800"/>
            <w:bookmarkStart w:id="1867" w:name="_Toc505007131"/>
            <w:bookmarkStart w:id="1868" w:name="_Toc505013114"/>
            <w:bookmarkStart w:id="1869" w:name="_Toc507081527"/>
            <w:bookmarkStart w:id="1870" w:name="_Toc507081850"/>
            <w:bookmarkStart w:id="1871" w:name="_Toc507161913"/>
            <w:bookmarkEnd w:id="1864"/>
            <w:bookmarkEnd w:id="1865"/>
            <w:bookmarkEnd w:id="1866"/>
            <w:bookmarkEnd w:id="1867"/>
            <w:bookmarkEnd w:id="1868"/>
            <w:bookmarkEnd w:id="1869"/>
            <w:bookmarkEnd w:id="1870"/>
            <w:bookmarkEnd w:id="1871"/>
          </w:p>
        </w:tc>
        <w:bookmarkStart w:id="1872" w:name="_Toc504738739"/>
        <w:bookmarkStart w:id="1873" w:name="_Toc504747328"/>
        <w:bookmarkStart w:id="1874" w:name="_Toc505006801"/>
        <w:bookmarkStart w:id="1875" w:name="_Toc505007132"/>
        <w:bookmarkStart w:id="1876" w:name="_Toc505013115"/>
        <w:bookmarkStart w:id="1877" w:name="_Toc507081528"/>
        <w:bookmarkStart w:id="1878" w:name="_Toc507081851"/>
        <w:bookmarkStart w:id="1879" w:name="_Toc507161914"/>
        <w:bookmarkEnd w:id="1872"/>
        <w:bookmarkEnd w:id="1873"/>
        <w:bookmarkEnd w:id="1874"/>
        <w:bookmarkEnd w:id="1875"/>
        <w:bookmarkEnd w:id="1876"/>
        <w:bookmarkEnd w:id="1877"/>
        <w:bookmarkEnd w:id="1878"/>
        <w:bookmarkEnd w:id="1879"/>
      </w:tr>
      <w:tr w:rsidR="009F040D" w:rsidRPr="00945767" w:rsidDel="00ED66E4" w14:paraId="0F051846" w14:textId="53EE0367" w:rsidTr="009F4086">
        <w:trPr>
          <w:trHeight w:val="288"/>
          <w:del w:id="1880" w:author="Author" w:date="2018-01-26T14:01:00Z"/>
        </w:trPr>
        <w:tc>
          <w:tcPr>
            <w:tcW w:w="709" w:type="dxa"/>
            <w:vMerge w:val="restart"/>
            <w:tcBorders>
              <w:top w:val="single" w:sz="8" w:space="0" w:color="999999"/>
              <w:left w:val="single" w:sz="8" w:space="0" w:color="999999"/>
              <w:right w:val="single" w:sz="8" w:space="0" w:color="999999"/>
            </w:tcBorders>
          </w:tcPr>
          <w:p w14:paraId="0F35AC44" w14:textId="060C02A1" w:rsidR="009F040D" w:rsidRPr="00945767" w:rsidDel="00ED66E4" w:rsidRDefault="002937D2" w:rsidP="0088156F">
            <w:pPr>
              <w:rPr>
                <w:del w:id="1881" w:author="Author" w:date="2018-01-26T14:01:00Z"/>
              </w:rPr>
            </w:pPr>
            <w:del w:id="1882" w:author="Author" w:date="2018-01-26T14:01:00Z">
              <w:r w:rsidRPr="00945767" w:rsidDel="00ED66E4">
                <w:delText>6</w:delText>
              </w:r>
              <w:bookmarkStart w:id="1883" w:name="_Toc504738740"/>
              <w:bookmarkStart w:id="1884" w:name="_Toc504747329"/>
              <w:bookmarkStart w:id="1885" w:name="_Toc505006802"/>
              <w:bookmarkStart w:id="1886" w:name="_Toc505007133"/>
              <w:bookmarkStart w:id="1887" w:name="_Toc505013116"/>
              <w:bookmarkStart w:id="1888" w:name="_Toc507081529"/>
              <w:bookmarkStart w:id="1889" w:name="_Toc507081852"/>
              <w:bookmarkStart w:id="1890" w:name="_Toc507161915"/>
              <w:bookmarkEnd w:id="1883"/>
              <w:bookmarkEnd w:id="1884"/>
              <w:bookmarkEnd w:id="1885"/>
              <w:bookmarkEnd w:id="1886"/>
              <w:bookmarkEnd w:id="1887"/>
              <w:bookmarkEnd w:id="1888"/>
              <w:bookmarkEnd w:id="1889"/>
              <w:bookmarkEnd w:id="1890"/>
            </w:del>
          </w:p>
        </w:tc>
        <w:tc>
          <w:tcPr>
            <w:tcW w:w="1603" w:type="dxa"/>
            <w:vMerge w:val="restart"/>
            <w:tcBorders>
              <w:top w:val="single" w:sz="8" w:space="0" w:color="999999"/>
              <w:left w:val="single" w:sz="8" w:space="0" w:color="999999"/>
              <w:right w:val="single" w:sz="8" w:space="0" w:color="999999"/>
            </w:tcBorders>
          </w:tcPr>
          <w:p w14:paraId="191E7610" w14:textId="676A40B9" w:rsidR="009F040D" w:rsidRPr="00945767" w:rsidDel="00ED66E4" w:rsidRDefault="004041A8" w:rsidP="0088156F">
            <w:pPr>
              <w:rPr>
                <w:del w:id="1891" w:author="Author" w:date="2018-01-26T14:01:00Z"/>
                <w:rStyle w:val="SAPEmphasis"/>
                <w:lang w:eastAsia="zh-TW"/>
              </w:rPr>
            </w:pPr>
            <w:commentRangeStart w:id="1892"/>
            <w:del w:id="1893" w:author="Author" w:date="2018-01-26T14:01:00Z">
              <w:r w:rsidRPr="00945767" w:rsidDel="00ED66E4">
                <w:rPr>
                  <w:rStyle w:val="SAPEmphasis"/>
                  <w:u w:val="single"/>
                  <w:lang w:eastAsia="zh-TW"/>
                </w:rPr>
                <w:delText xml:space="preserve">Use case 2: </w:delText>
              </w:r>
              <w:r w:rsidR="009F040D" w:rsidRPr="00945767" w:rsidDel="00ED66E4">
                <w:rPr>
                  <w:rStyle w:val="SAPEmphasis"/>
                  <w:lang w:eastAsia="zh-TW"/>
                </w:rPr>
                <w:delText>Enroll in Basic Tuition Reimbursement</w:delText>
              </w:r>
              <w:commentRangeEnd w:id="1892"/>
              <w:r w:rsidR="007D3C5D" w:rsidDel="00ED66E4">
                <w:rPr>
                  <w:rStyle w:val="CommentReference"/>
                  <w:rFonts w:ascii="Arial" w:eastAsia="SimSun" w:hAnsi="Arial"/>
                  <w:lang w:val="de-DE"/>
                </w:rPr>
                <w:commentReference w:id="1892"/>
              </w:r>
              <w:bookmarkStart w:id="1894" w:name="_Toc504738741"/>
              <w:bookmarkStart w:id="1895" w:name="_Toc504747330"/>
              <w:bookmarkStart w:id="1896" w:name="_Toc505006803"/>
              <w:bookmarkStart w:id="1897" w:name="_Toc505007134"/>
              <w:bookmarkStart w:id="1898" w:name="_Toc505013117"/>
              <w:bookmarkStart w:id="1899" w:name="_Toc507081530"/>
              <w:bookmarkStart w:id="1900" w:name="_Toc507081853"/>
              <w:bookmarkStart w:id="1901" w:name="_Toc507161916"/>
              <w:bookmarkEnd w:id="1894"/>
              <w:bookmarkEnd w:id="1895"/>
              <w:bookmarkEnd w:id="1896"/>
              <w:bookmarkEnd w:id="1897"/>
              <w:bookmarkEnd w:id="1898"/>
              <w:bookmarkEnd w:id="1899"/>
              <w:bookmarkEnd w:id="1900"/>
              <w:bookmarkEnd w:id="1901"/>
            </w:del>
          </w:p>
        </w:tc>
        <w:tc>
          <w:tcPr>
            <w:tcW w:w="3600" w:type="dxa"/>
            <w:tcBorders>
              <w:top w:val="single" w:sz="8" w:space="0" w:color="999999"/>
              <w:left w:val="single" w:sz="8" w:space="0" w:color="999999"/>
              <w:bottom w:val="single" w:sz="8" w:space="0" w:color="999999"/>
              <w:right w:val="single" w:sz="8" w:space="0" w:color="999999"/>
            </w:tcBorders>
          </w:tcPr>
          <w:p w14:paraId="40A3F09F" w14:textId="19CF0452" w:rsidR="009F040D" w:rsidRPr="00945767" w:rsidDel="00ED66E4" w:rsidRDefault="009F040D" w:rsidP="0088156F">
            <w:pPr>
              <w:rPr>
                <w:del w:id="1902" w:author="Author" w:date="2018-01-26T14:01:00Z"/>
                <w:lang w:eastAsia="zh-TW"/>
              </w:rPr>
            </w:pPr>
            <w:del w:id="1903" w:author="Author" w:date="2018-01-26T14:01:00Z">
              <w:r w:rsidRPr="00945767" w:rsidDel="00ED66E4">
                <w:delText xml:space="preserve">In case of enrolling in basic tuition reimbursement, view in the </w:delText>
              </w:r>
              <w:r w:rsidRPr="00945767" w:rsidDel="00ED66E4">
                <w:rPr>
                  <w:rStyle w:val="SAPScreenElement"/>
                </w:rPr>
                <w:delText>Enrollment of Basic Tuition Reimbursement</w:delText>
              </w:r>
              <w:r w:rsidRPr="00945767" w:rsidDel="00ED66E4">
                <w:delText xml:space="preserve"> dialog box the data displayed in the </w:delText>
              </w:r>
              <w:r w:rsidRPr="00945767" w:rsidDel="00ED66E4">
                <w:rPr>
                  <w:rStyle w:val="SAPScreenElement"/>
                </w:rPr>
                <w:delText>General Information</w:delText>
              </w:r>
              <w:r w:rsidRPr="00945767" w:rsidDel="00ED66E4">
                <w:delText xml:space="preserve"> and </w:delText>
              </w:r>
              <w:r w:rsidRPr="00945767" w:rsidDel="00ED66E4">
                <w:rPr>
                  <w:rStyle w:val="SAPScreenElement"/>
                </w:rPr>
                <w:delText>Policy Documents and Useful Contacts</w:delText>
              </w:r>
              <w:r w:rsidRPr="00945767" w:rsidDel="00ED66E4">
                <w:delText xml:space="preserve"> blocks.</w:delText>
              </w:r>
              <w:bookmarkStart w:id="1904" w:name="_Toc504738742"/>
              <w:bookmarkStart w:id="1905" w:name="_Toc504747331"/>
              <w:bookmarkStart w:id="1906" w:name="_Toc505006804"/>
              <w:bookmarkStart w:id="1907" w:name="_Toc505007135"/>
              <w:bookmarkStart w:id="1908" w:name="_Toc505013118"/>
              <w:bookmarkStart w:id="1909" w:name="_Toc507081531"/>
              <w:bookmarkStart w:id="1910" w:name="_Toc507081854"/>
              <w:bookmarkStart w:id="1911" w:name="_Toc507161917"/>
              <w:bookmarkEnd w:id="1904"/>
              <w:bookmarkEnd w:id="1905"/>
              <w:bookmarkEnd w:id="1906"/>
              <w:bookmarkEnd w:id="1907"/>
              <w:bookmarkEnd w:id="1908"/>
              <w:bookmarkEnd w:id="1909"/>
              <w:bookmarkEnd w:id="1910"/>
              <w:bookmarkEnd w:id="1911"/>
            </w:del>
          </w:p>
        </w:tc>
        <w:tc>
          <w:tcPr>
            <w:tcW w:w="3870" w:type="dxa"/>
            <w:tcBorders>
              <w:top w:val="single" w:sz="8" w:space="0" w:color="999999"/>
              <w:left w:val="single" w:sz="8" w:space="0" w:color="999999"/>
              <w:bottom w:val="single" w:sz="8" w:space="0" w:color="999999"/>
              <w:right w:val="single" w:sz="8" w:space="0" w:color="999999"/>
            </w:tcBorders>
          </w:tcPr>
          <w:p w14:paraId="6C52CF10" w14:textId="35E5838C" w:rsidR="009F040D" w:rsidRPr="00945767" w:rsidDel="00ED66E4" w:rsidRDefault="009F040D" w:rsidP="0088156F">
            <w:pPr>
              <w:rPr>
                <w:del w:id="1912" w:author="Author" w:date="2018-01-26T14:01:00Z"/>
              </w:rPr>
            </w:pPr>
            <w:bookmarkStart w:id="1913" w:name="_Toc504738743"/>
            <w:bookmarkStart w:id="1914" w:name="_Toc504747332"/>
            <w:bookmarkStart w:id="1915" w:name="_Toc505006805"/>
            <w:bookmarkStart w:id="1916" w:name="_Toc505007136"/>
            <w:bookmarkStart w:id="1917" w:name="_Toc505013119"/>
            <w:bookmarkStart w:id="1918" w:name="_Toc507081532"/>
            <w:bookmarkStart w:id="1919" w:name="_Toc507081855"/>
            <w:bookmarkStart w:id="1920" w:name="_Toc507161918"/>
            <w:bookmarkEnd w:id="1913"/>
            <w:bookmarkEnd w:id="1914"/>
            <w:bookmarkEnd w:id="1915"/>
            <w:bookmarkEnd w:id="1916"/>
            <w:bookmarkEnd w:id="1917"/>
            <w:bookmarkEnd w:id="1918"/>
            <w:bookmarkEnd w:id="1919"/>
            <w:bookmarkEnd w:id="1920"/>
          </w:p>
        </w:tc>
        <w:tc>
          <w:tcPr>
            <w:tcW w:w="3330" w:type="dxa"/>
            <w:tcBorders>
              <w:top w:val="single" w:sz="8" w:space="0" w:color="999999"/>
              <w:left w:val="single" w:sz="8" w:space="0" w:color="999999"/>
              <w:bottom w:val="single" w:sz="8" w:space="0" w:color="999999"/>
              <w:right w:val="single" w:sz="8" w:space="0" w:color="999999"/>
            </w:tcBorders>
          </w:tcPr>
          <w:p w14:paraId="3FDE87B5" w14:textId="40F46FD2" w:rsidR="009F040D" w:rsidRPr="00945767" w:rsidDel="00ED66E4" w:rsidRDefault="009F040D" w:rsidP="0088156F">
            <w:pPr>
              <w:rPr>
                <w:del w:id="1921" w:author="Author" w:date="2018-01-26T14:01:00Z"/>
                <w:lang w:eastAsia="zh-TW"/>
              </w:rPr>
            </w:pPr>
            <w:bookmarkStart w:id="1922" w:name="_Toc504738744"/>
            <w:bookmarkStart w:id="1923" w:name="_Toc504747333"/>
            <w:bookmarkStart w:id="1924" w:name="_Toc505006806"/>
            <w:bookmarkStart w:id="1925" w:name="_Toc505007137"/>
            <w:bookmarkStart w:id="1926" w:name="_Toc505013120"/>
            <w:bookmarkStart w:id="1927" w:name="_Toc507081533"/>
            <w:bookmarkStart w:id="1928" w:name="_Toc507081856"/>
            <w:bookmarkStart w:id="1929" w:name="_Toc507161919"/>
            <w:bookmarkEnd w:id="1922"/>
            <w:bookmarkEnd w:id="1923"/>
            <w:bookmarkEnd w:id="1924"/>
            <w:bookmarkEnd w:id="1925"/>
            <w:bookmarkEnd w:id="1926"/>
            <w:bookmarkEnd w:id="1927"/>
            <w:bookmarkEnd w:id="1928"/>
            <w:bookmarkEnd w:id="1929"/>
          </w:p>
        </w:tc>
        <w:tc>
          <w:tcPr>
            <w:tcW w:w="1170" w:type="dxa"/>
            <w:tcBorders>
              <w:top w:val="single" w:sz="8" w:space="0" w:color="999999"/>
              <w:left w:val="single" w:sz="8" w:space="0" w:color="999999"/>
              <w:bottom w:val="single" w:sz="8" w:space="0" w:color="999999"/>
              <w:right w:val="single" w:sz="8" w:space="0" w:color="999999"/>
            </w:tcBorders>
          </w:tcPr>
          <w:p w14:paraId="5708FE00" w14:textId="7C729C95" w:rsidR="009F040D" w:rsidRPr="00945767" w:rsidDel="00ED66E4" w:rsidRDefault="009F040D" w:rsidP="0088156F">
            <w:pPr>
              <w:rPr>
                <w:del w:id="1930" w:author="Author" w:date="2018-01-26T14:01:00Z"/>
              </w:rPr>
            </w:pPr>
            <w:bookmarkStart w:id="1931" w:name="_Toc504738745"/>
            <w:bookmarkStart w:id="1932" w:name="_Toc504747334"/>
            <w:bookmarkStart w:id="1933" w:name="_Toc505006807"/>
            <w:bookmarkStart w:id="1934" w:name="_Toc505007138"/>
            <w:bookmarkStart w:id="1935" w:name="_Toc505013121"/>
            <w:bookmarkStart w:id="1936" w:name="_Toc507081534"/>
            <w:bookmarkStart w:id="1937" w:name="_Toc507081857"/>
            <w:bookmarkStart w:id="1938" w:name="_Toc507161920"/>
            <w:bookmarkEnd w:id="1931"/>
            <w:bookmarkEnd w:id="1932"/>
            <w:bookmarkEnd w:id="1933"/>
            <w:bookmarkEnd w:id="1934"/>
            <w:bookmarkEnd w:id="1935"/>
            <w:bookmarkEnd w:id="1936"/>
            <w:bookmarkEnd w:id="1937"/>
            <w:bookmarkEnd w:id="1938"/>
          </w:p>
        </w:tc>
        <w:bookmarkStart w:id="1939" w:name="_Toc504738746"/>
        <w:bookmarkStart w:id="1940" w:name="_Toc504747335"/>
        <w:bookmarkStart w:id="1941" w:name="_Toc505006808"/>
        <w:bookmarkStart w:id="1942" w:name="_Toc505007139"/>
        <w:bookmarkStart w:id="1943" w:name="_Toc505013122"/>
        <w:bookmarkStart w:id="1944" w:name="_Toc507081535"/>
        <w:bookmarkStart w:id="1945" w:name="_Toc507081858"/>
        <w:bookmarkStart w:id="1946" w:name="_Toc507161921"/>
        <w:bookmarkEnd w:id="1939"/>
        <w:bookmarkEnd w:id="1940"/>
        <w:bookmarkEnd w:id="1941"/>
        <w:bookmarkEnd w:id="1942"/>
        <w:bookmarkEnd w:id="1943"/>
        <w:bookmarkEnd w:id="1944"/>
        <w:bookmarkEnd w:id="1945"/>
        <w:bookmarkEnd w:id="1946"/>
      </w:tr>
      <w:tr w:rsidR="009F040D" w:rsidRPr="00945767" w:rsidDel="00ED66E4" w14:paraId="6C54513B" w14:textId="328E1F54" w:rsidTr="009F4086">
        <w:trPr>
          <w:trHeight w:val="288"/>
          <w:del w:id="1947" w:author="Author" w:date="2018-01-26T14:01:00Z"/>
        </w:trPr>
        <w:tc>
          <w:tcPr>
            <w:tcW w:w="709" w:type="dxa"/>
            <w:vMerge/>
            <w:tcBorders>
              <w:left w:val="single" w:sz="8" w:space="0" w:color="999999"/>
              <w:right w:val="single" w:sz="8" w:space="0" w:color="999999"/>
            </w:tcBorders>
          </w:tcPr>
          <w:p w14:paraId="18D8549D" w14:textId="6D05693F" w:rsidR="009F040D" w:rsidRPr="00945767" w:rsidDel="00ED66E4" w:rsidRDefault="009F040D" w:rsidP="0088156F">
            <w:pPr>
              <w:rPr>
                <w:del w:id="1948" w:author="Author" w:date="2018-01-26T14:01:00Z"/>
              </w:rPr>
            </w:pPr>
            <w:bookmarkStart w:id="1949" w:name="_Toc504738747"/>
            <w:bookmarkStart w:id="1950" w:name="_Toc504747336"/>
            <w:bookmarkStart w:id="1951" w:name="_Toc505006809"/>
            <w:bookmarkStart w:id="1952" w:name="_Toc505007140"/>
            <w:bookmarkStart w:id="1953" w:name="_Toc505013123"/>
            <w:bookmarkStart w:id="1954" w:name="_Toc507081536"/>
            <w:bookmarkStart w:id="1955" w:name="_Toc507081859"/>
            <w:bookmarkStart w:id="1956" w:name="_Toc507161922"/>
            <w:bookmarkEnd w:id="1949"/>
            <w:bookmarkEnd w:id="1950"/>
            <w:bookmarkEnd w:id="1951"/>
            <w:bookmarkEnd w:id="1952"/>
            <w:bookmarkEnd w:id="1953"/>
            <w:bookmarkEnd w:id="1954"/>
            <w:bookmarkEnd w:id="1955"/>
            <w:bookmarkEnd w:id="1956"/>
          </w:p>
        </w:tc>
        <w:tc>
          <w:tcPr>
            <w:tcW w:w="1603" w:type="dxa"/>
            <w:vMerge/>
            <w:tcBorders>
              <w:left w:val="single" w:sz="8" w:space="0" w:color="999999"/>
              <w:right w:val="single" w:sz="8" w:space="0" w:color="999999"/>
            </w:tcBorders>
          </w:tcPr>
          <w:p w14:paraId="3E32B824" w14:textId="03A38622" w:rsidR="009F040D" w:rsidRPr="00945767" w:rsidDel="00ED66E4" w:rsidRDefault="009F040D" w:rsidP="0088156F">
            <w:pPr>
              <w:rPr>
                <w:del w:id="1957" w:author="Author" w:date="2018-01-26T14:01:00Z"/>
                <w:rStyle w:val="SAPEmphasis"/>
                <w:lang w:eastAsia="zh-TW"/>
              </w:rPr>
            </w:pPr>
            <w:bookmarkStart w:id="1958" w:name="_Toc504738748"/>
            <w:bookmarkStart w:id="1959" w:name="_Toc504747337"/>
            <w:bookmarkStart w:id="1960" w:name="_Toc505006810"/>
            <w:bookmarkStart w:id="1961" w:name="_Toc505007141"/>
            <w:bookmarkStart w:id="1962" w:name="_Toc505013124"/>
            <w:bookmarkStart w:id="1963" w:name="_Toc507081537"/>
            <w:bookmarkStart w:id="1964" w:name="_Toc507081860"/>
            <w:bookmarkStart w:id="1965" w:name="_Toc507161923"/>
            <w:bookmarkEnd w:id="1958"/>
            <w:bookmarkEnd w:id="1959"/>
            <w:bookmarkEnd w:id="1960"/>
            <w:bookmarkEnd w:id="1961"/>
            <w:bookmarkEnd w:id="1962"/>
            <w:bookmarkEnd w:id="1963"/>
            <w:bookmarkEnd w:id="1964"/>
            <w:bookmarkEnd w:id="1965"/>
          </w:p>
        </w:tc>
        <w:tc>
          <w:tcPr>
            <w:tcW w:w="3600" w:type="dxa"/>
            <w:vMerge w:val="restart"/>
            <w:tcBorders>
              <w:top w:val="single" w:sz="8" w:space="0" w:color="999999"/>
              <w:left w:val="single" w:sz="8" w:space="0" w:color="999999"/>
              <w:right w:val="single" w:sz="8" w:space="0" w:color="999999"/>
            </w:tcBorders>
          </w:tcPr>
          <w:p w14:paraId="3ACF2441" w14:textId="636A8748" w:rsidR="009F040D" w:rsidRPr="00945767" w:rsidDel="00ED66E4" w:rsidRDefault="009F040D" w:rsidP="0088156F">
            <w:pPr>
              <w:rPr>
                <w:del w:id="1966" w:author="Author" w:date="2018-01-26T14:01:00Z"/>
                <w:lang w:eastAsia="zh-TW"/>
              </w:rPr>
            </w:pPr>
            <w:del w:id="1967" w:author="Author" w:date="2018-01-26T14:01:00Z">
              <w:r w:rsidRPr="00945767" w:rsidDel="00ED66E4">
                <w:delText xml:space="preserve">In the </w:delText>
              </w:r>
              <w:r w:rsidRPr="00945767" w:rsidDel="00ED66E4">
                <w:rPr>
                  <w:rStyle w:val="SAPScreenElement"/>
                </w:rPr>
                <w:delText>Entitlement Details</w:delText>
              </w:r>
              <w:r w:rsidRPr="00945767" w:rsidDel="00ED66E4">
                <w:delText xml:space="preserve"> block make following entries:</w:delText>
              </w:r>
              <w:bookmarkStart w:id="1968" w:name="_Toc504738749"/>
              <w:bookmarkStart w:id="1969" w:name="_Toc504747338"/>
              <w:bookmarkStart w:id="1970" w:name="_Toc505006811"/>
              <w:bookmarkStart w:id="1971" w:name="_Toc505007142"/>
              <w:bookmarkStart w:id="1972" w:name="_Toc505013125"/>
              <w:bookmarkStart w:id="1973" w:name="_Toc507081538"/>
              <w:bookmarkStart w:id="1974" w:name="_Toc507081861"/>
              <w:bookmarkStart w:id="1975" w:name="_Toc507161924"/>
              <w:bookmarkEnd w:id="1968"/>
              <w:bookmarkEnd w:id="1969"/>
              <w:bookmarkEnd w:id="1970"/>
              <w:bookmarkEnd w:id="1971"/>
              <w:bookmarkEnd w:id="1972"/>
              <w:bookmarkEnd w:id="1973"/>
              <w:bookmarkEnd w:id="1974"/>
              <w:bookmarkEnd w:id="1975"/>
            </w:del>
          </w:p>
        </w:tc>
        <w:tc>
          <w:tcPr>
            <w:tcW w:w="3870" w:type="dxa"/>
            <w:tcBorders>
              <w:top w:val="single" w:sz="8" w:space="0" w:color="999999"/>
              <w:left w:val="single" w:sz="8" w:space="0" w:color="999999"/>
              <w:bottom w:val="single" w:sz="8" w:space="0" w:color="999999"/>
              <w:right w:val="single" w:sz="8" w:space="0" w:color="999999"/>
            </w:tcBorders>
          </w:tcPr>
          <w:p w14:paraId="13822BE2" w14:textId="5E4B35FB" w:rsidR="009F040D" w:rsidRPr="00945767" w:rsidDel="00ED66E4" w:rsidRDefault="009F040D" w:rsidP="0088156F">
            <w:pPr>
              <w:rPr>
                <w:del w:id="1976" w:author="Author" w:date="2018-01-26T14:01:00Z"/>
              </w:rPr>
            </w:pPr>
            <w:del w:id="1977" w:author="Author" w:date="2018-01-26T14:01:00Z">
              <w:r w:rsidRPr="00945767" w:rsidDel="00ED66E4">
                <w:rPr>
                  <w:rStyle w:val="SAPScreenElement"/>
                </w:rPr>
                <w:delText>Enrollment Amount</w:delText>
              </w:r>
              <w:r w:rsidRPr="00945767" w:rsidDel="00ED66E4">
                <w:delText>: enter as appropriate</w:delText>
              </w:r>
              <w:bookmarkStart w:id="1978" w:name="_Toc504738750"/>
              <w:bookmarkStart w:id="1979" w:name="_Toc504747339"/>
              <w:bookmarkStart w:id="1980" w:name="_Toc505006812"/>
              <w:bookmarkStart w:id="1981" w:name="_Toc505007143"/>
              <w:bookmarkStart w:id="1982" w:name="_Toc505013126"/>
              <w:bookmarkStart w:id="1983" w:name="_Toc507081539"/>
              <w:bookmarkStart w:id="1984" w:name="_Toc507081862"/>
              <w:bookmarkStart w:id="1985" w:name="_Toc507161925"/>
              <w:bookmarkEnd w:id="1978"/>
              <w:bookmarkEnd w:id="1979"/>
              <w:bookmarkEnd w:id="1980"/>
              <w:bookmarkEnd w:id="1981"/>
              <w:bookmarkEnd w:id="1982"/>
              <w:bookmarkEnd w:id="1983"/>
              <w:bookmarkEnd w:id="1984"/>
              <w:bookmarkEnd w:id="1985"/>
            </w:del>
          </w:p>
          <w:p w14:paraId="03DA2C03" w14:textId="72DBABDE" w:rsidR="009F040D" w:rsidRPr="00945767" w:rsidDel="00ED66E4" w:rsidRDefault="009F040D" w:rsidP="0088156F">
            <w:pPr>
              <w:pStyle w:val="SAPNoteHeading"/>
              <w:ind w:left="0"/>
              <w:rPr>
                <w:del w:id="1986" w:author="Author" w:date="2018-01-26T14:01:00Z"/>
              </w:rPr>
            </w:pPr>
            <w:del w:id="1987" w:author="Author" w:date="2018-01-26T14:01:00Z">
              <w:r w:rsidRPr="00945767" w:rsidDel="00ED66E4">
                <w:rPr>
                  <w:noProof/>
                </w:rPr>
                <w:drawing>
                  <wp:inline distT="0" distB="0" distL="0" distR="0" wp14:anchorId="54373377" wp14:editId="64BE2D00">
                    <wp:extent cx="225425" cy="225425"/>
                    <wp:effectExtent l="0" t="0" r="3175" b="3175"/>
                    <wp:docPr id="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ED66E4">
                <w:delText> Caution</w:delText>
              </w:r>
              <w:bookmarkStart w:id="1988" w:name="_Toc504738751"/>
              <w:bookmarkStart w:id="1989" w:name="_Toc504747340"/>
              <w:bookmarkStart w:id="1990" w:name="_Toc505006813"/>
              <w:bookmarkStart w:id="1991" w:name="_Toc505007144"/>
              <w:bookmarkStart w:id="1992" w:name="_Toc505013127"/>
              <w:bookmarkStart w:id="1993" w:name="_Toc507081540"/>
              <w:bookmarkStart w:id="1994" w:name="_Toc507081863"/>
              <w:bookmarkStart w:id="1995" w:name="_Toc507161926"/>
              <w:bookmarkEnd w:id="1988"/>
              <w:bookmarkEnd w:id="1989"/>
              <w:bookmarkEnd w:id="1990"/>
              <w:bookmarkEnd w:id="1991"/>
              <w:bookmarkEnd w:id="1992"/>
              <w:bookmarkEnd w:id="1993"/>
              <w:bookmarkEnd w:id="1994"/>
              <w:bookmarkEnd w:id="1995"/>
            </w:del>
          </w:p>
          <w:p w14:paraId="63D722D3" w14:textId="7B0AC12E" w:rsidR="009F040D" w:rsidRPr="00945767" w:rsidDel="00ED66E4" w:rsidRDefault="009F040D" w:rsidP="0088156F">
            <w:pPr>
              <w:rPr>
                <w:del w:id="1996" w:author="Author" w:date="2018-01-26T14:01:00Z"/>
              </w:rPr>
            </w:pPr>
            <w:del w:id="1997" w:author="Author" w:date="2018-01-26T14:01:00Z">
              <w:r w:rsidRPr="00945767" w:rsidDel="00ED66E4">
                <w:delText xml:space="preserve">The entered value should be less than or equal to the amount displayed in the read-only field </w:delText>
              </w:r>
              <w:r w:rsidRPr="00945767" w:rsidDel="00ED66E4">
                <w:rPr>
                  <w:rStyle w:val="SAPScreenElement"/>
                </w:rPr>
                <w:delText>Benefit Entitlement Amount</w:delText>
              </w:r>
              <w:r w:rsidRPr="00945767" w:rsidDel="00ED66E4">
                <w:delText>. Otherwise an error message is issued by the system.</w:delText>
              </w:r>
              <w:bookmarkStart w:id="1998" w:name="_Toc504738752"/>
              <w:bookmarkStart w:id="1999" w:name="_Toc504747341"/>
              <w:bookmarkStart w:id="2000" w:name="_Toc505006814"/>
              <w:bookmarkStart w:id="2001" w:name="_Toc505007145"/>
              <w:bookmarkStart w:id="2002" w:name="_Toc505013128"/>
              <w:bookmarkStart w:id="2003" w:name="_Toc507081541"/>
              <w:bookmarkStart w:id="2004" w:name="_Toc507081864"/>
              <w:bookmarkStart w:id="2005" w:name="_Toc507161927"/>
              <w:bookmarkEnd w:id="1998"/>
              <w:bookmarkEnd w:id="1999"/>
              <w:bookmarkEnd w:id="2000"/>
              <w:bookmarkEnd w:id="2001"/>
              <w:bookmarkEnd w:id="2002"/>
              <w:bookmarkEnd w:id="2003"/>
              <w:bookmarkEnd w:id="2004"/>
              <w:bookmarkEnd w:id="2005"/>
            </w:del>
          </w:p>
          <w:p w14:paraId="716ED934" w14:textId="3F66974F" w:rsidR="009F040D" w:rsidRPr="00945767" w:rsidDel="00ED66E4" w:rsidRDefault="009F040D" w:rsidP="0088156F">
            <w:pPr>
              <w:pStyle w:val="SAPNoteHeading"/>
              <w:spacing w:before="120"/>
              <w:ind w:left="0"/>
              <w:rPr>
                <w:del w:id="2006" w:author="Author" w:date="2018-01-26T14:01:00Z"/>
              </w:rPr>
            </w:pPr>
            <w:del w:id="2007" w:author="Author" w:date="2018-01-26T14:01:00Z">
              <w:r w:rsidRPr="00945767" w:rsidDel="00ED66E4">
                <w:rPr>
                  <w:noProof/>
                </w:rPr>
                <w:drawing>
                  <wp:inline distT="0" distB="0" distL="0" distR="0" wp14:anchorId="6ED151DB" wp14:editId="6F3E3E3C">
                    <wp:extent cx="225425" cy="225425"/>
                    <wp:effectExtent l="0" t="0" r="0" b="3175"/>
                    <wp:docPr id="2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ED66E4">
                <w:delText> Note</w:delText>
              </w:r>
              <w:bookmarkStart w:id="2008" w:name="_Toc504738753"/>
              <w:bookmarkStart w:id="2009" w:name="_Toc504747342"/>
              <w:bookmarkStart w:id="2010" w:name="_Toc505006815"/>
              <w:bookmarkStart w:id="2011" w:name="_Toc505007146"/>
              <w:bookmarkStart w:id="2012" w:name="_Toc505013129"/>
              <w:bookmarkStart w:id="2013" w:name="_Toc507081542"/>
              <w:bookmarkStart w:id="2014" w:name="_Toc507081865"/>
              <w:bookmarkStart w:id="2015" w:name="_Toc507161928"/>
              <w:bookmarkEnd w:id="2008"/>
              <w:bookmarkEnd w:id="2009"/>
              <w:bookmarkEnd w:id="2010"/>
              <w:bookmarkEnd w:id="2011"/>
              <w:bookmarkEnd w:id="2012"/>
              <w:bookmarkEnd w:id="2013"/>
              <w:bookmarkEnd w:id="2014"/>
              <w:bookmarkEnd w:id="2015"/>
            </w:del>
          </w:p>
          <w:p w14:paraId="37AEB006" w14:textId="1273A74A" w:rsidR="009F040D" w:rsidRPr="00945767" w:rsidDel="00ED66E4" w:rsidRDefault="009F040D" w:rsidP="0088156F">
            <w:pPr>
              <w:rPr>
                <w:del w:id="2016" w:author="Author" w:date="2018-01-26T14:01:00Z"/>
              </w:rPr>
            </w:pPr>
            <w:del w:id="2017" w:author="Author" w:date="2018-01-26T14:01:00Z">
              <w:r w:rsidRPr="00945767" w:rsidDel="00ED66E4">
                <w:delText xml:space="preserve">The </w:delText>
              </w:r>
              <w:r w:rsidRPr="00945767" w:rsidDel="00ED66E4">
                <w:rPr>
                  <w:rStyle w:val="SAPScreenElement"/>
                </w:rPr>
                <w:delText>Currency</w:delText>
              </w:r>
              <w:r w:rsidRPr="00945767" w:rsidDel="00ED66E4">
                <w:delText xml:space="preserve"> defaults to</w:delText>
              </w:r>
              <w:r w:rsidRPr="00945767" w:rsidDel="00ED66E4">
                <w:rPr>
                  <w:rStyle w:val="SAPMonospace"/>
                </w:rPr>
                <w:delText xml:space="preserve"> US</w:delText>
              </w:r>
              <w:r w:rsidRPr="00945767" w:rsidDel="00ED66E4">
                <w:delText xml:space="preserve"> </w:delText>
              </w:r>
              <w:r w:rsidRPr="00945767" w:rsidDel="00ED66E4">
                <w:rPr>
                  <w:rStyle w:val="SAPMonospace"/>
                </w:rPr>
                <w:delText>Dollar</w:delText>
              </w:r>
              <w:r w:rsidRPr="00945767" w:rsidDel="00ED66E4">
                <w:delText xml:space="preserve"> </w:delText>
              </w:r>
              <w:r w:rsidRPr="00945767" w:rsidDel="00ED66E4">
                <w:rPr>
                  <w:rStyle w:val="SAPMonospace"/>
                </w:rPr>
                <w:delText>(USD)</w:delText>
              </w:r>
              <w:r w:rsidRPr="00945767" w:rsidDel="00ED66E4">
                <w:delText xml:space="preserve"> and is read-only.</w:delText>
              </w:r>
              <w:bookmarkStart w:id="2018" w:name="_Toc504738754"/>
              <w:bookmarkStart w:id="2019" w:name="_Toc504747343"/>
              <w:bookmarkStart w:id="2020" w:name="_Toc505006816"/>
              <w:bookmarkStart w:id="2021" w:name="_Toc505007147"/>
              <w:bookmarkStart w:id="2022" w:name="_Toc505013130"/>
              <w:bookmarkStart w:id="2023" w:name="_Toc507081543"/>
              <w:bookmarkStart w:id="2024" w:name="_Toc507081866"/>
              <w:bookmarkStart w:id="2025" w:name="_Toc507161929"/>
              <w:bookmarkEnd w:id="2018"/>
              <w:bookmarkEnd w:id="2019"/>
              <w:bookmarkEnd w:id="2020"/>
              <w:bookmarkEnd w:id="2021"/>
              <w:bookmarkEnd w:id="2022"/>
              <w:bookmarkEnd w:id="2023"/>
              <w:bookmarkEnd w:id="2024"/>
              <w:bookmarkEnd w:id="2025"/>
            </w:del>
          </w:p>
        </w:tc>
        <w:tc>
          <w:tcPr>
            <w:tcW w:w="3330" w:type="dxa"/>
            <w:tcBorders>
              <w:top w:val="single" w:sz="8" w:space="0" w:color="999999"/>
              <w:left w:val="single" w:sz="8" w:space="0" w:color="999999"/>
              <w:bottom w:val="single" w:sz="8" w:space="0" w:color="999999"/>
              <w:right w:val="single" w:sz="8" w:space="0" w:color="999999"/>
            </w:tcBorders>
          </w:tcPr>
          <w:p w14:paraId="43A3AAEC" w14:textId="79E57B6D" w:rsidR="009F040D" w:rsidRPr="00945767" w:rsidDel="00ED66E4" w:rsidRDefault="009F040D" w:rsidP="0088156F">
            <w:pPr>
              <w:rPr>
                <w:del w:id="2026" w:author="Author" w:date="2018-01-26T14:01:00Z"/>
                <w:lang w:eastAsia="zh-TW"/>
              </w:rPr>
            </w:pPr>
            <w:bookmarkStart w:id="2027" w:name="_Toc504738755"/>
            <w:bookmarkStart w:id="2028" w:name="_Toc504747344"/>
            <w:bookmarkStart w:id="2029" w:name="_Toc505006817"/>
            <w:bookmarkStart w:id="2030" w:name="_Toc505007148"/>
            <w:bookmarkStart w:id="2031" w:name="_Toc505013131"/>
            <w:bookmarkStart w:id="2032" w:name="_Toc507081544"/>
            <w:bookmarkStart w:id="2033" w:name="_Toc507081867"/>
            <w:bookmarkStart w:id="2034" w:name="_Toc507161930"/>
            <w:bookmarkEnd w:id="2027"/>
            <w:bookmarkEnd w:id="2028"/>
            <w:bookmarkEnd w:id="2029"/>
            <w:bookmarkEnd w:id="2030"/>
            <w:bookmarkEnd w:id="2031"/>
            <w:bookmarkEnd w:id="2032"/>
            <w:bookmarkEnd w:id="2033"/>
            <w:bookmarkEnd w:id="2034"/>
          </w:p>
        </w:tc>
        <w:tc>
          <w:tcPr>
            <w:tcW w:w="1170" w:type="dxa"/>
            <w:tcBorders>
              <w:top w:val="single" w:sz="8" w:space="0" w:color="999999"/>
              <w:left w:val="single" w:sz="8" w:space="0" w:color="999999"/>
              <w:bottom w:val="single" w:sz="8" w:space="0" w:color="999999"/>
              <w:right w:val="single" w:sz="8" w:space="0" w:color="999999"/>
            </w:tcBorders>
          </w:tcPr>
          <w:p w14:paraId="78E10A47" w14:textId="73BCF19E" w:rsidR="009F040D" w:rsidRPr="00945767" w:rsidDel="00ED66E4" w:rsidRDefault="009F040D" w:rsidP="0088156F">
            <w:pPr>
              <w:rPr>
                <w:del w:id="2035" w:author="Author" w:date="2018-01-26T14:01:00Z"/>
              </w:rPr>
            </w:pPr>
            <w:bookmarkStart w:id="2036" w:name="_Toc504738756"/>
            <w:bookmarkStart w:id="2037" w:name="_Toc504747345"/>
            <w:bookmarkStart w:id="2038" w:name="_Toc505006818"/>
            <w:bookmarkStart w:id="2039" w:name="_Toc505007149"/>
            <w:bookmarkStart w:id="2040" w:name="_Toc505013132"/>
            <w:bookmarkStart w:id="2041" w:name="_Toc507081545"/>
            <w:bookmarkStart w:id="2042" w:name="_Toc507081868"/>
            <w:bookmarkStart w:id="2043" w:name="_Toc507161931"/>
            <w:bookmarkEnd w:id="2036"/>
            <w:bookmarkEnd w:id="2037"/>
            <w:bookmarkEnd w:id="2038"/>
            <w:bookmarkEnd w:id="2039"/>
            <w:bookmarkEnd w:id="2040"/>
            <w:bookmarkEnd w:id="2041"/>
            <w:bookmarkEnd w:id="2042"/>
            <w:bookmarkEnd w:id="2043"/>
          </w:p>
        </w:tc>
        <w:bookmarkStart w:id="2044" w:name="_Toc504738757"/>
        <w:bookmarkStart w:id="2045" w:name="_Toc504747346"/>
        <w:bookmarkStart w:id="2046" w:name="_Toc505006819"/>
        <w:bookmarkStart w:id="2047" w:name="_Toc505007150"/>
        <w:bookmarkStart w:id="2048" w:name="_Toc505013133"/>
        <w:bookmarkStart w:id="2049" w:name="_Toc507081546"/>
        <w:bookmarkStart w:id="2050" w:name="_Toc507081869"/>
        <w:bookmarkStart w:id="2051" w:name="_Toc507161932"/>
        <w:bookmarkEnd w:id="2044"/>
        <w:bookmarkEnd w:id="2045"/>
        <w:bookmarkEnd w:id="2046"/>
        <w:bookmarkEnd w:id="2047"/>
        <w:bookmarkEnd w:id="2048"/>
        <w:bookmarkEnd w:id="2049"/>
        <w:bookmarkEnd w:id="2050"/>
        <w:bookmarkEnd w:id="2051"/>
      </w:tr>
      <w:tr w:rsidR="009F040D" w:rsidRPr="00945767" w:rsidDel="00ED66E4" w14:paraId="45291E84" w14:textId="7B058020" w:rsidTr="009F4086">
        <w:trPr>
          <w:trHeight w:val="288"/>
          <w:del w:id="2052" w:author="Author" w:date="2018-01-26T14:01:00Z"/>
        </w:trPr>
        <w:tc>
          <w:tcPr>
            <w:tcW w:w="709" w:type="dxa"/>
            <w:vMerge/>
            <w:tcBorders>
              <w:left w:val="single" w:sz="8" w:space="0" w:color="999999"/>
              <w:right w:val="single" w:sz="8" w:space="0" w:color="999999"/>
            </w:tcBorders>
          </w:tcPr>
          <w:p w14:paraId="44148ED5" w14:textId="1154A6C5" w:rsidR="009F040D" w:rsidRPr="00945767" w:rsidDel="00ED66E4" w:rsidRDefault="009F040D" w:rsidP="0088156F">
            <w:pPr>
              <w:rPr>
                <w:del w:id="2053" w:author="Author" w:date="2018-01-26T14:01:00Z"/>
              </w:rPr>
            </w:pPr>
            <w:bookmarkStart w:id="2054" w:name="_Toc504738758"/>
            <w:bookmarkStart w:id="2055" w:name="_Toc504747347"/>
            <w:bookmarkStart w:id="2056" w:name="_Toc505006820"/>
            <w:bookmarkStart w:id="2057" w:name="_Toc505007151"/>
            <w:bookmarkStart w:id="2058" w:name="_Toc505013134"/>
            <w:bookmarkStart w:id="2059" w:name="_Toc507081547"/>
            <w:bookmarkStart w:id="2060" w:name="_Toc507081870"/>
            <w:bookmarkStart w:id="2061" w:name="_Toc507161933"/>
            <w:bookmarkEnd w:id="2054"/>
            <w:bookmarkEnd w:id="2055"/>
            <w:bookmarkEnd w:id="2056"/>
            <w:bookmarkEnd w:id="2057"/>
            <w:bookmarkEnd w:id="2058"/>
            <w:bookmarkEnd w:id="2059"/>
            <w:bookmarkEnd w:id="2060"/>
            <w:bookmarkEnd w:id="2061"/>
          </w:p>
        </w:tc>
        <w:tc>
          <w:tcPr>
            <w:tcW w:w="1603" w:type="dxa"/>
            <w:vMerge/>
            <w:tcBorders>
              <w:left w:val="single" w:sz="8" w:space="0" w:color="999999"/>
              <w:right w:val="single" w:sz="8" w:space="0" w:color="999999"/>
            </w:tcBorders>
          </w:tcPr>
          <w:p w14:paraId="63B86C4D" w14:textId="778E9174" w:rsidR="009F040D" w:rsidRPr="00945767" w:rsidDel="00ED66E4" w:rsidRDefault="009F040D" w:rsidP="0088156F">
            <w:pPr>
              <w:rPr>
                <w:del w:id="2062" w:author="Author" w:date="2018-01-26T14:01:00Z"/>
                <w:rStyle w:val="SAPEmphasis"/>
                <w:lang w:eastAsia="zh-TW"/>
              </w:rPr>
            </w:pPr>
            <w:bookmarkStart w:id="2063" w:name="_Toc504738759"/>
            <w:bookmarkStart w:id="2064" w:name="_Toc504747348"/>
            <w:bookmarkStart w:id="2065" w:name="_Toc505006821"/>
            <w:bookmarkStart w:id="2066" w:name="_Toc505007152"/>
            <w:bookmarkStart w:id="2067" w:name="_Toc505013135"/>
            <w:bookmarkStart w:id="2068" w:name="_Toc507081548"/>
            <w:bookmarkStart w:id="2069" w:name="_Toc507081871"/>
            <w:bookmarkStart w:id="2070" w:name="_Toc507161934"/>
            <w:bookmarkEnd w:id="2063"/>
            <w:bookmarkEnd w:id="2064"/>
            <w:bookmarkEnd w:id="2065"/>
            <w:bookmarkEnd w:id="2066"/>
            <w:bookmarkEnd w:id="2067"/>
            <w:bookmarkEnd w:id="2068"/>
            <w:bookmarkEnd w:id="2069"/>
            <w:bookmarkEnd w:id="2070"/>
          </w:p>
        </w:tc>
        <w:tc>
          <w:tcPr>
            <w:tcW w:w="3600" w:type="dxa"/>
            <w:vMerge/>
            <w:tcBorders>
              <w:left w:val="single" w:sz="8" w:space="0" w:color="999999"/>
              <w:bottom w:val="single" w:sz="8" w:space="0" w:color="999999"/>
              <w:right w:val="single" w:sz="8" w:space="0" w:color="999999"/>
            </w:tcBorders>
          </w:tcPr>
          <w:p w14:paraId="351FA788" w14:textId="336F10B1" w:rsidR="009F040D" w:rsidRPr="00945767" w:rsidDel="00ED66E4" w:rsidRDefault="009F040D" w:rsidP="0088156F">
            <w:pPr>
              <w:rPr>
                <w:del w:id="2071" w:author="Author" w:date="2018-01-26T14:01:00Z"/>
                <w:lang w:eastAsia="zh-TW"/>
              </w:rPr>
            </w:pPr>
            <w:bookmarkStart w:id="2072" w:name="_Toc504738760"/>
            <w:bookmarkStart w:id="2073" w:name="_Toc504747349"/>
            <w:bookmarkStart w:id="2074" w:name="_Toc505006822"/>
            <w:bookmarkStart w:id="2075" w:name="_Toc505007153"/>
            <w:bookmarkStart w:id="2076" w:name="_Toc505013136"/>
            <w:bookmarkStart w:id="2077" w:name="_Toc507081549"/>
            <w:bookmarkStart w:id="2078" w:name="_Toc507081872"/>
            <w:bookmarkStart w:id="2079" w:name="_Toc507161935"/>
            <w:bookmarkEnd w:id="2072"/>
            <w:bookmarkEnd w:id="2073"/>
            <w:bookmarkEnd w:id="2074"/>
            <w:bookmarkEnd w:id="2075"/>
            <w:bookmarkEnd w:id="2076"/>
            <w:bookmarkEnd w:id="2077"/>
            <w:bookmarkEnd w:id="2078"/>
            <w:bookmarkEnd w:id="2079"/>
          </w:p>
        </w:tc>
        <w:tc>
          <w:tcPr>
            <w:tcW w:w="3870" w:type="dxa"/>
            <w:tcBorders>
              <w:top w:val="single" w:sz="8" w:space="0" w:color="999999"/>
              <w:left w:val="single" w:sz="8" w:space="0" w:color="999999"/>
              <w:bottom w:val="single" w:sz="8" w:space="0" w:color="999999"/>
              <w:right w:val="single" w:sz="8" w:space="0" w:color="999999"/>
            </w:tcBorders>
          </w:tcPr>
          <w:p w14:paraId="1A6AD2EB" w14:textId="6E135528" w:rsidR="009F040D" w:rsidRPr="00945767" w:rsidDel="00ED66E4" w:rsidRDefault="009F040D" w:rsidP="0088156F">
            <w:pPr>
              <w:rPr>
                <w:del w:id="2080" w:author="Author" w:date="2018-01-26T14:01:00Z"/>
              </w:rPr>
            </w:pPr>
            <w:del w:id="2081" w:author="Author" w:date="2018-01-26T14:01:00Z">
              <w:r w:rsidRPr="00945767" w:rsidDel="00ED66E4">
                <w:rPr>
                  <w:rStyle w:val="SAPScreenElement"/>
                </w:rPr>
                <w:delText>Benefits Payment Method</w:delText>
              </w:r>
              <w:r w:rsidRPr="00945767" w:rsidDel="00ED66E4">
                <w:delText>: select</w:delText>
              </w:r>
              <w:r w:rsidRPr="00945767" w:rsidDel="00ED66E4">
                <w:rPr>
                  <w:rStyle w:val="SAPUserEntry"/>
                </w:rPr>
                <w:delText xml:space="preserve"> EE Basic Tuition Reimbursement </w:delText>
              </w:r>
              <w:r w:rsidRPr="00945767" w:rsidDel="00ED66E4">
                <w:delText>from drop-down</w:delText>
              </w:r>
              <w:bookmarkStart w:id="2082" w:name="_Toc504738761"/>
              <w:bookmarkStart w:id="2083" w:name="_Toc504747350"/>
              <w:bookmarkStart w:id="2084" w:name="_Toc505006823"/>
              <w:bookmarkStart w:id="2085" w:name="_Toc505007154"/>
              <w:bookmarkStart w:id="2086" w:name="_Toc505013137"/>
              <w:bookmarkStart w:id="2087" w:name="_Toc507081550"/>
              <w:bookmarkStart w:id="2088" w:name="_Toc507081873"/>
              <w:bookmarkStart w:id="2089" w:name="_Toc507161936"/>
              <w:bookmarkEnd w:id="2082"/>
              <w:bookmarkEnd w:id="2083"/>
              <w:bookmarkEnd w:id="2084"/>
              <w:bookmarkEnd w:id="2085"/>
              <w:bookmarkEnd w:id="2086"/>
              <w:bookmarkEnd w:id="2087"/>
              <w:bookmarkEnd w:id="2088"/>
              <w:bookmarkEnd w:id="2089"/>
            </w:del>
          </w:p>
        </w:tc>
        <w:tc>
          <w:tcPr>
            <w:tcW w:w="3330" w:type="dxa"/>
            <w:tcBorders>
              <w:top w:val="single" w:sz="8" w:space="0" w:color="999999"/>
              <w:left w:val="single" w:sz="8" w:space="0" w:color="999999"/>
              <w:bottom w:val="single" w:sz="8" w:space="0" w:color="999999"/>
              <w:right w:val="single" w:sz="8" w:space="0" w:color="999999"/>
            </w:tcBorders>
          </w:tcPr>
          <w:p w14:paraId="0F2A31EE" w14:textId="76B6CD86" w:rsidR="009F040D" w:rsidRPr="00945767" w:rsidDel="00ED66E4" w:rsidRDefault="009F040D" w:rsidP="0088156F">
            <w:pPr>
              <w:rPr>
                <w:del w:id="2090" w:author="Author" w:date="2018-01-26T14:01:00Z"/>
                <w:lang w:eastAsia="zh-TW"/>
              </w:rPr>
            </w:pPr>
            <w:bookmarkStart w:id="2091" w:name="_Toc504738762"/>
            <w:bookmarkStart w:id="2092" w:name="_Toc504747351"/>
            <w:bookmarkStart w:id="2093" w:name="_Toc505006824"/>
            <w:bookmarkStart w:id="2094" w:name="_Toc505007155"/>
            <w:bookmarkStart w:id="2095" w:name="_Toc505013138"/>
            <w:bookmarkStart w:id="2096" w:name="_Toc507081551"/>
            <w:bookmarkStart w:id="2097" w:name="_Toc507081874"/>
            <w:bookmarkStart w:id="2098" w:name="_Toc507161937"/>
            <w:bookmarkEnd w:id="2091"/>
            <w:bookmarkEnd w:id="2092"/>
            <w:bookmarkEnd w:id="2093"/>
            <w:bookmarkEnd w:id="2094"/>
            <w:bookmarkEnd w:id="2095"/>
            <w:bookmarkEnd w:id="2096"/>
            <w:bookmarkEnd w:id="2097"/>
            <w:bookmarkEnd w:id="2098"/>
          </w:p>
        </w:tc>
        <w:tc>
          <w:tcPr>
            <w:tcW w:w="1170" w:type="dxa"/>
            <w:tcBorders>
              <w:top w:val="single" w:sz="8" w:space="0" w:color="999999"/>
              <w:left w:val="single" w:sz="8" w:space="0" w:color="999999"/>
              <w:bottom w:val="single" w:sz="8" w:space="0" w:color="999999"/>
              <w:right w:val="single" w:sz="8" w:space="0" w:color="999999"/>
            </w:tcBorders>
          </w:tcPr>
          <w:p w14:paraId="60CA1F8C" w14:textId="5DF78065" w:rsidR="009F040D" w:rsidRPr="00945767" w:rsidDel="00ED66E4" w:rsidRDefault="009F040D" w:rsidP="0088156F">
            <w:pPr>
              <w:rPr>
                <w:del w:id="2099" w:author="Author" w:date="2018-01-26T14:01:00Z"/>
              </w:rPr>
            </w:pPr>
            <w:bookmarkStart w:id="2100" w:name="_Toc504738763"/>
            <w:bookmarkStart w:id="2101" w:name="_Toc504747352"/>
            <w:bookmarkStart w:id="2102" w:name="_Toc505006825"/>
            <w:bookmarkStart w:id="2103" w:name="_Toc505007156"/>
            <w:bookmarkStart w:id="2104" w:name="_Toc505013139"/>
            <w:bookmarkStart w:id="2105" w:name="_Toc507081552"/>
            <w:bookmarkStart w:id="2106" w:name="_Toc507081875"/>
            <w:bookmarkStart w:id="2107" w:name="_Toc507161938"/>
            <w:bookmarkEnd w:id="2100"/>
            <w:bookmarkEnd w:id="2101"/>
            <w:bookmarkEnd w:id="2102"/>
            <w:bookmarkEnd w:id="2103"/>
            <w:bookmarkEnd w:id="2104"/>
            <w:bookmarkEnd w:id="2105"/>
            <w:bookmarkEnd w:id="2106"/>
            <w:bookmarkEnd w:id="2107"/>
          </w:p>
        </w:tc>
        <w:bookmarkStart w:id="2108" w:name="_Toc504738764"/>
        <w:bookmarkStart w:id="2109" w:name="_Toc504747353"/>
        <w:bookmarkStart w:id="2110" w:name="_Toc505006826"/>
        <w:bookmarkStart w:id="2111" w:name="_Toc505007157"/>
        <w:bookmarkStart w:id="2112" w:name="_Toc505013140"/>
        <w:bookmarkStart w:id="2113" w:name="_Toc507081553"/>
        <w:bookmarkStart w:id="2114" w:name="_Toc507081876"/>
        <w:bookmarkStart w:id="2115" w:name="_Toc507161939"/>
        <w:bookmarkEnd w:id="2108"/>
        <w:bookmarkEnd w:id="2109"/>
        <w:bookmarkEnd w:id="2110"/>
        <w:bookmarkEnd w:id="2111"/>
        <w:bookmarkEnd w:id="2112"/>
        <w:bookmarkEnd w:id="2113"/>
        <w:bookmarkEnd w:id="2114"/>
        <w:bookmarkEnd w:id="2115"/>
      </w:tr>
      <w:tr w:rsidR="009F040D" w:rsidRPr="00945767" w:rsidDel="00ED66E4" w14:paraId="6C9D25C6" w14:textId="38E2516B" w:rsidTr="009F4086">
        <w:trPr>
          <w:trHeight w:val="288"/>
          <w:del w:id="2116" w:author="Author" w:date="2018-01-26T14:01:00Z"/>
        </w:trPr>
        <w:tc>
          <w:tcPr>
            <w:tcW w:w="709" w:type="dxa"/>
            <w:vMerge/>
            <w:tcBorders>
              <w:left w:val="single" w:sz="8" w:space="0" w:color="999999"/>
              <w:right w:val="single" w:sz="8" w:space="0" w:color="999999"/>
            </w:tcBorders>
          </w:tcPr>
          <w:p w14:paraId="68C271C9" w14:textId="1D1138DF" w:rsidR="009F040D" w:rsidRPr="00945767" w:rsidDel="00ED66E4" w:rsidRDefault="009F040D" w:rsidP="0088156F">
            <w:pPr>
              <w:rPr>
                <w:del w:id="2117" w:author="Author" w:date="2018-01-26T14:01:00Z"/>
              </w:rPr>
            </w:pPr>
            <w:bookmarkStart w:id="2118" w:name="_Toc504738765"/>
            <w:bookmarkStart w:id="2119" w:name="_Toc504747354"/>
            <w:bookmarkStart w:id="2120" w:name="_Toc505006827"/>
            <w:bookmarkStart w:id="2121" w:name="_Toc505007158"/>
            <w:bookmarkStart w:id="2122" w:name="_Toc505013141"/>
            <w:bookmarkStart w:id="2123" w:name="_Toc507081554"/>
            <w:bookmarkStart w:id="2124" w:name="_Toc507081877"/>
            <w:bookmarkStart w:id="2125" w:name="_Toc507161940"/>
            <w:bookmarkEnd w:id="2118"/>
            <w:bookmarkEnd w:id="2119"/>
            <w:bookmarkEnd w:id="2120"/>
            <w:bookmarkEnd w:id="2121"/>
            <w:bookmarkEnd w:id="2122"/>
            <w:bookmarkEnd w:id="2123"/>
            <w:bookmarkEnd w:id="2124"/>
            <w:bookmarkEnd w:id="2125"/>
          </w:p>
        </w:tc>
        <w:tc>
          <w:tcPr>
            <w:tcW w:w="1603" w:type="dxa"/>
            <w:vMerge/>
            <w:tcBorders>
              <w:left w:val="single" w:sz="8" w:space="0" w:color="999999"/>
              <w:right w:val="single" w:sz="8" w:space="0" w:color="999999"/>
            </w:tcBorders>
          </w:tcPr>
          <w:p w14:paraId="069409AF" w14:textId="38BF968F" w:rsidR="009F040D" w:rsidRPr="00945767" w:rsidDel="00ED66E4" w:rsidRDefault="009F040D" w:rsidP="0088156F">
            <w:pPr>
              <w:rPr>
                <w:del w:id="2126" w:author="Author" w:date="2018-01-26T14:01:00Z"/>
                <w:rStyle w:val="SAPEmphasis"/>
                <w:lang w:eastAsia="zh-TW"/>
              </w:rPr>
            </w:pPr>
            <w:bookmarkStart w:id="2127" w:name="_Toc504738766"/>
            <w:bookmarkStart w:id="2128" w:name="_Toc504747355"/>
            <w:bookmarkStart w:id="2129" w:name="_Toc505006828"/>
            <w:bookmarkStart w:id="2130" w:name="_Toc505007159"/>
            <w:bookmarkStart w:id="2131" w:name="_Toc505013142"/>
            <w:bookmarkStart w:id="2132" w:name="_Toc507081555"/>
            <w:bookmarkStart w:id="2133" w:name="_Toc507081878"/>
            <w:bookmarkStart w:id="2134" w:name="_Toc507161941"/>
            <w:bookmarkEnd w:id="2127"/>
            <w:bookmarkEnd w:id="2128"/>
            <w:bookmarkEnd w:id="2129"/>
            <w:bookmarkEnd w:id="2130"/>
            <w:bookmarkEnd w:id="2131"/>
            <w:bookmarkEnd w:id="2132"/>
            <w:bookmarkEnd w:id="2133"/>
            <w:bookmarkEnd w:id="2134"/>
          </w:p>
        </w:tc>
        <w:tc>
          <w:tcPr>
            <w:tcW w:w="3600" w:type="dxa"/>
            <w:tcBorders>
              <w:top w:val="single" w:sz="8" w:space="0" w:color="999999"/>
              <w:left w:val="single" w:sz="8" w:space="0" w:color="999999"/>
              <w:bottom w:val="single" w:sz="8" w:space="0" w:color="999999"/>
              <w:right w:val="single" w:sz="8" w:space="0" w:color="999999"/>
            </w:tcBorders>
          </w:tcPr>
          <w:p w14:paraId="784433FF" w14:textId="74551525" w:rsidR="009F040D" w:rsidRPr="00945767" w:rsidDel="00ED66E4" w:rsidRDefault="009F040D" w:rsidP="0088156F">
            <w:pPr>
              <w:rPr>
                <w:del w:id="2135" w:author="Author" w:date="2018-01-26T14:01:00Z"/>
                <w:lang w:eastAsia="zh-TW"/>
              </w:rPr>
            </w:pPr>
            <w:del w:id="2136" w:author="Author" w:date="2018-01-26T14:01:00Z">
              <w:r w:rsidRPr="00945767" w:rsidDel="00ED66E4">
                <w:delText xml:space="preserve">If needed, you can upload a supporting document. For this, select the </w:delText>
              </w:r>
              <w:r w:rsidRPr="00945767" w:rsidDel="00ED66E4">
                <w:rPr>
                  <w:noProof/>
                </w:rPr>
                <w:drawing>
                  <wp:inline distT="0" distB="0" distL="0" distR="0" wp14:anchorId="10A26751" wp14:editId="41625875">
                    <wp:extent cx="237506" cy="237506"/>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63" cy="238863"/>
                            </a:xfrm>
                            <a:prstGeom prst="rect">
                              <a:avLst/>
                            </a:prstGeom>
                          </pic:spPr>
                        </pic:pic>
                      </a:graphicData>
                    </a:graphic>
                  </wp:inline>
                </w:drawing>
              </w:r>
              <w:r w:rsidRPr="00945767" w:rsidDel="00ED66E4">
                <w:delText xml:space="preserve"> icon next to field</w:delText>
              </w:r>
              <w:r w:rsidRPr="00945767" w:rsidDel="00ED66E4">
                <w:rPr>
                  <w:rStyle w:val="SAPScreenElement"/>
                </w:rPr>
                <w:delText xml:space="preserve"> Attachment</w:delText>
              </w:r>
              <w:r w:rsidRPr="00945767" w:rsidDel="00ED66E4">
                <w:delText xml:space="preserve">. In the </w:delText>
              </w:r>
              <w:r w:rsidRPr="00945767" w:rsidDel="00ED66E4">
                <w:rPr>
                  <w:rStyle w:val="SAPScreenElement"/>
                </w:rPr>
                <w:delText>Choose File to Upload</w:delText>
              </w:r>
              <w:r w:rsidRPr="00945767" w:rsidDel="00ED66E4">
                <w:delText xml:space="preserve"> dialog box, browse for the document you want to upload, and then choose </w:delText>
              </w:r>
              <w:r w:rsidRPr="00945767" w:rsidDel="00ED66E4">
                <w:rPr>
                  <w:rStyle w:val="SAPScreenElement"/>
                </w:rPr>
                <w:delText>Open</w:delText>
              </w:r>
              <w:r w:rsidRPr="00945767" w:rsidDel="00ED66E4">
                <w:delText xml:space="preserve">. In the upcoming success dialog box, choose </w:delText>
              </w:r>
              <w:r w:rsidRPr="00945767" w:rsidDel="00ED66E4">
                <w:rPr>
                  <w:rStyle w:val="SAPScreenElement"/>
                </w:rPr>
                <w:delText>OK</w:delText>
              </w:r>
              <w:r w:rsidRPr="00945767" w:rsidDel="00ED66E4">
                <w:delText>.</w:delText>
              </w:r>
              <w:bookmarkStart w:id="2137" w:name="_Toc504738767"/>
              <w:bookmarkStart w:id="2138" w:name="_Toc504747356"/>
              <w:bookmarkStart w:id="2139" w:name="_Toc505006829"/>
              <w:bookmarkStart w:id="2140" w:name="_Toc505007160"/>
              <w:bookmarkStart w:id="2141" w:name="_Toc505013143"/>
              <w:bookmarkStart w:id="2142" w:name="_Toc507081556"/>
              <w:bookmarkStart w:id="2143" w:name="_Toc507081879"/>
              <w:bookmarkStart w:id="2144" w:name="_Toc507161942"/>
              <w:bookmarkEnd w:id="2137"/>
              <w:bookmarkEnd w:id="2138"/>
              <w:bookmarkEnd w:id="2139"/>
              <w:bookmarkEnd w:id="2140"/>
              <w:bookmarkEnd w:id="2141"/>
              <w:bookmarkEnd w:id="2142"/>
              <w:bookmarkEnd w:id="2143"/>
              <w:bookmarkEnd w:id="2144"/>
            </w:del>
          </w:p>
        </w:tc>
        <w:tc>
          <w:tcPr>
            <w:tcW w:w="3870" w:type="dxa"/>
            <w:tcBorders>
              <w:top w:val="single" w:sz="8" w:space="0" w:color="999999"/>
              <w:left w:val="single" w:sz="8" w:space="0" w:color="999999"/>
              <w:bottom w:val="single" w:sz="8" w:space="0" w:color="999999"/>
              <w:right w:val="single" w:sz="8" w:space="0" w:color="999999"/>
            </w:tcBorders>
          </w:tcPr>
          <w:p w14:paraId="6B8BAB08" w14:textId="7F19229A" w:rsidR="009F040D" w:rsidRPr="00945767" w:rsidDel="00ED66E4" w:rsidRDefault="009F040D" w:rsidP="0088156F">
            <w:pPr>
              <w:rPr>
                <w:del w:id="2145" w:author="Author" w:date="2018-01-26T14:01:00Z"/>
              </w:rPr>
            </w:pPr>
            <w:bookmarkStart w:id="2146" w:name="_Toc504738768"/>
            <w:bookmarkStart w:id="2147" w:name="_Toc504747357"/>
            <w:bookmarkStart w:id="2148" w:name="_Toc505006830"/>
            <w:bookmarkStart w:id="2149" w:name="_Toc505007161"/>
            <w:bookmarkStart w:id="2150" w:name="_Toc505013144"/>
            <w:bookmarkStart w:id="2151" w:name="_Toc507081557"/>
            <w:bookmarkStart w:id="2152" w:name="_Toc507081880"/>
            <w:bookmarkStart w:id="2153" w:name="_Toc507161943"/>
            <w:bookmarkEnd w:id="2146"/>
            <w:bookmarkEnd w:id="2147"/>
            <w:bookmarkEnd w:id="2148"/>
            <w:bookmarkEnd w:id="2149"/>
            <w:bookmarkEnd w:id="2150"/>
            <w:bookmarkEnd w:id="2151"/>
            <w:bookmarkEnd w:id="2152"/>
            <w:bookmarkEnd w:id="2153"/>
          </w:p>
        </w:tc>
        <w:tc>
          <w:tcPr>
            <w:tcW w:w="3330" w:type="dxa"/>
            <w:tcBorders>
              <w:top w:val="single" w:sz="8" w:space="0" w:color="999999"/>
              <w:left w:val="single" w:sz="8" w:space="0" w:color="999999"/>
              <w:bottom w:val="single" w:sz="8" w:space="0" w:color="999999"/>
              <w:right w:val="single" w:sz="8" w:space="0" w:color="999999"/>
            </w:tcBorders>
          </w:tcPr>
          <w:p w14:paraId="682D333C" w14:textId="02515906" w:rsidR="009F040D" w:rsidRPr="00945767" w:rsidDel="00ED66E4" w:rsidRDefault="009F040D" w:rsidP="0088156F">
            <w:pPr>
              <w:rPr>
                <w:del w:id="2154" w:author="Author" w:date="2018-01-26T14:01:00Z"/>
                <w:lang w:eastAsia="zh-TW"/>
              </w:rPr>
            </w:pPr>
            <w:bookmarkStart w:id="2155" w:name="_Toc504738769"/>
            <w:bookmarkStart w:id="2156" w:name="_Toc504747358"/>
            <w:bookmarkStart w:id="2157" w:name="_Toc505006831"/>
            <w:bookmarkStart w:id="2158" w:name="_Toc505007162"/>
            <w:bookmarkStart w:id="2159" w:name="_Toc505013145"/>
            <w:bookmarkStart w:id="2160" w:name="_Toc507081558"/>
            <w:bookmarkStart w:id="2161" w:name="_Toc507081881"/>
            <w:bookmarkStart w:id="2162" w:name="_Toc507161944"/>
            <w:bookmarkEnd w:id="2155"/>
            <w:bookmarkEnd w:id="2156"/>
            <w:bookmarkEnd w:id="2157"/>
            <w:bookmarkEnd w:id="2158"/>
            <w:bookmarkEnd w:id="2159"/>
            <w:bookmarkEnd w:id="2160"/>
            <w:bookmarkEnd w:id="2161"/>
            <w:bookmarkEnd w:id="2162"/>
          </w:p>
        </w:tc>
        <w:tc>
          <w:tcPr>
            <w:tcW w:w="1170" w:type="dxa"/>
            <w:tcBorders>
              <w:top w:val="single" w:sz="8" w:space="0" w:color="999999"/>
              <w:left w:val="single" w:sz="8" w:space="0" w:color="999999"/>
              <w:bottom w:val="single" w:sz="8" w:space="0" w:color="999999"/>
              <w:right w:val="single" w:sz="8" w:space="0" w:color="999999"/>
            </w:tcBorders>
          </w:tcPr>
          <w:p w14:paraId="29138334" w14:textId="05D0DE06" w:rsidR="009F040D" w:rsidRPr="00945767" w:rsidDel="00ED66E4" w:rsidRDefault="009F040D" w:rsidP="0088156F">
            <w:pPr>
              <w:rPr>
                <w:del w:id="2163" w:author="Author" w:date="2018-01-26T14:01:00Z"/>
              </w:rPr>
            </w:pPr>
            <w:bookmarkStart w:id="2164" w:name="_Toc504738770"/>
            <w:bookmarkStart w:id="2165" w:name="_Toc504747359"/>
            <w:bookmarkStart w:id="2166" w:name="_Toc505006832"/>
            <w:bookmarkStart w:id="2167" w:name="_Toc505007163"/>
            <w:bookmarkStart w:id="2168" w:name="_Toc505013146"/>
            <w:bookmarkStart w:id="2169" w:name="_Toc507081559"/>
            <w:bookmarkStart w:id="2170" w:name="_Toc507081882"/>
            <w:bookmarkStart w:id="2171" w:name="_Toc507161945"/>
            <w:bookmarkEnd w:id="2164"/>
            <w:bookmarkEnd w:id="2165"/>
            <w:bookmarkEnd w:id="2166"/>
            <w:bookmarkEnd w:id="2167"/>
            <w:bookmarkEnd w:id="2168"/>
            <w:bookmarkEnd w:id="2169"/>
            <w:bookmarkEnd w:id="2170"/>
            <w:bookmarkEnd w:id="2171"/>
          </w:p>
        </w:tc>
        <w:bookmarkStart w:id="2172" w:name="_Toc504738771"/>
        <w:bookmarkStart w:id="2173" w:name="_Toc504747360"/>
        <w:bookmarkStart w:id="2174" w:name="_Toc505006833"/>
        <w:bookmarkStart w:id="2175" w:name="_Toc505007164"/>
        <w:bookmarkStart w:id="2176" w:name="_Toc505013147"/>
        <w:bookmarkStart w:id="2177" w:name="_Toc507081560"/>
        <w:bookmarkStart w:id="2178" w:name="_Toc507081883"/>
        <w:bookmarkStart w:id="2179" w:name="_Toc507161946"/>
        <w:bookmarkEnd w:id="2172"/>
        <w:bookmarkEnd w:id="2173"/>
        <w:bookmarkEnd w:id="2174"/>
        <w:bookmarkEnd w:id="2175"/>
        <w:bookmarkEnd w:id="2176"/>
        <w:bookmarkEnd w:id="2177"/>
        <w:bookmarkEnd w:id="2178"/>
        <w:bookmarkEnd w:id="2179"/>
      </w:tr>
      <w:tr w:rsidR="009F040D" w:rsidRPr="00945767" w:rsidDel="00ED66E4" w14:paraId="11B7614B" w14:textId="2DF77076" w:rsidTr="009F4086">
        <w:trPr>
          <w:trHeight w:val="288"/>
          <w:del w:id="2180" w:author="Author" w:date="2018-01-26T14:01:00Z"/>
        </w:trPr>
        <w:tc>
          <w:tcPr>
            <w:tcW w:w="709" w:type="dxa"/>
            <w:vMerge/>
            <w:tcBorders>
              <w:left w:val="single" w:sz="8" w:space="0" w:color="999999"/>
              <w:bottom w:val="single" w:sz="8" w:space="0" w:color="999999"/>
              <w:right w:val="single" w:sz="8" w:space="0" w:color="999999"/>
            </w:tcBorders>
          </w:tcPr>
          <w:p w14:paraId="6EF428F6" w14:textId="5D5A3A0C" w:rsidR="009F040D" w:rsidRPr="00945767" w:rsidDel="00ED66E4" w:rsidRDefault="009F040D" w:rsidP="0088156F">
            <w:pPr>
              <w:rPr>
                <w:del w:id="2181" w:author="Author" w:date="2018-01-26T14:01:00Z"/>
              </w:rPr>
            </w:pPr>
            <w:bookmarkStart w:id="2182" w:name="_Toc504738772"/>
            <w:bookmarkStart w:id="2183" w:name="_Toc504747361"/>
            <w:bookmarkStart w:id="2184" w:name="_Toc505006834"/>
            <w:bookmarkStart w:id="2185" w:name="_Toc505007165"/>
            <w:bookmarkStart w:id="2186" w:name="_Toc505013148"/>
            <w:bookmarkStart w:id="2187" w:name="_Toc507081561"/>
            <w:bookmarkStart w:id="2188" w:name="_Toc507081884"/>
            <w:bookmarkStart w:id="2189" w:name="_Toc507161947"/>
            <w:bookmarkEnd w:id="2182"/>
            <w:bookmarkEnd w:id="2183"/>
            <w:bookmarkEnd w:id="2184"/>
            <w:bookmarkEnd w:id="2185"/>
            <w:bookmarkEnd w:id="2186"/>
            <w:bookmarkEnd w:id="2187"/>
            <w:bookmarkEnd w:id="2188"/>
            <w:bookmarkEnd w:id="2189"/>
          </w:p>
        </w:tc>
        <w:tc>
          <w:tcPr>
            <w:tcW w:w="1603" w:type="dxa"/>
            <w:vMerge/>
            <w:tcBorders>
              <w:left w:val="single" w:sz="8" w:space="0" w:color="999999"/>
              <w:bottom w:val="single" w:sz="8" w:space="0" w:color="999999"/>
              <w:right w:val="single" w:sz="8" w:space="0" w:color="999999"/>
            </w:tcBorders>
          </w:tcPr>
          <w:p w14:paraId="27D457DC" w14:textId="6971B426" w:rsidR="009F040D" w:rsidRPr="00945767" w:rsidDel="00ED66E4" w:rsidRDefault="009F040D" w:rsidP="0088156F">
            <w:pPr>
              <w:rPr>
                <w:del w:id="2190" w:author="Author" w:date="2018-01-26T14:01:00Z"/>
                <w:rStyle w:val="SAPEmphasis"/>
                <w:lang w:eastAsia="zh-TW"/>
              </w:rPr>
            </w:pPr>
            <w:bookmarkStart w:id="2191" w:name="_Toc504738773"/>
            <w:bookmarkStart w:id="2192" w:name="_Toc504747362"/>
            <w:bookmarkStart w:id="2193" w:name="_Toc505006835"/>
            <w:bookmarkStart w:id="2194" w:name="_Toc505007166"/>
            <w:bookmarkStart w:id="2195" w:name="_Toc505013149"/>
            <w:bookmarkStart w:id="2196" w:name="_Toc507081562"/>
            <w:bookmarkStart w:id="2197" w:name="_Toc507081885"/>
            <w:bookmarkStart w:id="2198" w:name="_Toc507161948"/>
            <w:bookmarkEnd w:id="2191"/>
            <w:bookmarkEnd w:id="2192"/>
            <w:bookmarkEnd w:id="2193"/>
            <w:bookmarkEnd w:id="2194"/>
            <w:bookmarkEnd w:id="2195"/>
            <w:bookmarkEnd w:id="2196"/>
            <w:bookmarkEnd w:id="2197"/>
            <w:bookmarkEnd w:id="2198"/>
          </w:p>
        </w:tc>
        <w:tc>
          <w:tcPr>
            <w:tcW w:w="3600" w:type="dxa"/>
            <w:tcBorders>
              <w:top w:val="single" w:sz="8" w:space="0" w:color="999999"/>
              <w:left w:val="single" w:sz="8" w:space="0" w:color="999999"/>
              <w:bottom w:val="single" w:sz="8" w:space="0" w:color="999999"/>
              <w:right w:val="single" w:sz="8" w:space="0" w:color="999999"/>
            </w:tcBorders>
          </w:tcPr>
          <w:p w14:paraId="183B5B61" w14:textId="793AC768" w:rsidR="009F040D" w:rsidRPr="00945767" w:rsidDel="00ED66E4" w:rsidRDefault="009F040D" w:rsidP="0088156F">
            <w:pPr>
              <w:rPr>
                <w:del w:id="2199" w:author="Author" w:date="2018-01-26T14:01:00Z"/>
                <w:lang w:eastAsia="zh-TW"/>
              </w:rPr>
            </w:pPr>
            <w:del w:id="2200" w:author="Author" w:date="2018-01-26T14:01:00Z">
              <w:r w:rsidRPr="00945767" w:rsidDel="00ED66E4">
                <w:rPr>
                  <w:rFonts w:cs="Arial"/>
                  <w:bCs/>
                </w:rPr>
                <w:delText xml:space="preserve">Choose the </w:delText>
              </w:r>
              <w:r w:rsidRPr="00945767" w:rsidDel="00ED66E4">
                <w:rPr>
                  <w:rStyle w:val="SAPScreenElement"/>
                </w:rPr>
                <w:delText xml:space="preserve">Save </w:delText>
              </w:r>
              <w:r w:rsidRPr="00945767" w:rsidDel="00ED66E4">
                <w:rPr>
                  <w:rFonts w:cs="Arial"/>
                  <w:bCs/>
                </w:rPr>
                <w:delText xml:space="preserve">pushbutton. </w:delText>
              </w:r>
              <w:bookmarkStart w:id="2201" w:name="_Toc504738774"/>
              <w:bookmarkStart w:id="2202" w:name="_Toc504747363"/>
              <w:bookmarkStart w:id="2203" w:name="_Toc505006836"/>
              <w:bookmarkStart w:id="2204" w:name="_Toc505007167"/>
              <w:bookmarkStart w:id="2205" w:name="_Toc505013150"/>
              <w:bookmarkStart w:id="2206" w:name="_Toc507081563"/>
              <w:bookmarkStart w:id="2207" w:name="_Toc507081886"/>
              <w:bookmarkStart w:id="2208" w:name="_Toc507161949"/>
              <w:bookmarkEnd w:id="2201"/>
              <w:bookmarkEnd w:id="2202"/>
              <w:bookmarkEnd w:id="2203"/>
              <w:bookmarkEnd w:id="2204"/>
              <w:bookmarkEnd w:id="2205"/>
              <w:bookmarkEnd w:id="2206"/>
              <w:bookmarkEnd w:id="2207"/>
              <w:bookmarkEnd w:id="2208"/>
            </w:del>
          </w:p>
        </w:tc>
        <w:tc>
          <w:tcPr>
            <w:tcW w:w="3870" w:type="dxa"/>
            <w:tcBorders>
              <w:top w:val="single" w:sz="8" w:space="0" w:color="999999"/>
              <w:left w:val="single" w:sz="8" w:space="0" w:color="999999"/>
              <w:bottom w:val="single" w:sz="8" w:space="0" w:color="999999"/>
              <w:right w:val="single" w:sz="8" w:space="0" w:color="999999"/>
            </w:tcBorders>
          </w:tcPr>
          <w:p w14:paraId="382D6484" w14:textId="5F00D345" w:rsidR="009F040D" w:rsidRPr="00945767" w:rsidDel="00ED66E4" w:rsidRDefault="009F040D" w:rsidP="0088156F">
            <w:pPr>
              <w:rPr>
                <w:del w:id="2209" w:author="Author" w:date="2018-01-26T14:01:00Z"/>
              </w:rPr>
            </w:pPr>
            <w:bookmarkStart w:id="2210" w:name="_Toc504738775"/>
            <w:bookmarkStart w:id="2211" w:name="_Toc504747364"/>
            <w:bookmarkStart w:id="2212" w:name="_Toc505006837"/>
            <w:bookmarkStart w:id="2213" w:name="_Toc505007168"/>
            <w:bookmarkStart w:id="2214" w:name="_Toc505013151"/>
            <w:bookmarkStart w:id="2215" w:name="_Toc507081564"/>
            <w:bookmarkStart w:id="2216" w:name="_Toc507081887"/>
            <w:bookmarkStart w:id="2217" w:name="_Toc507161950"/>
            <w:bookmarkEnd w:id="2210"/>
            <w:bookmarkEnd w:id="2211"/>
            <w:bookmarkEnd w:id="2212"/>
            <w:bookmarkEnd w:id="2213"/>
            <w:bookmarkEnd w:id="2214"/>
            <w:bookmarkEnd w:id="2215"/>
            <w:bookmarkEnd w:id="2216"/>
            <w:bookmarkEnd w:id="2217"/>
          </w:p>
        </w:tc>
        <w:tc>
          <w:tcPr>
            <w:tcW w:w="3330" w:type="dxa"/>
            <w:tcBorders>
              <w:top w:val="single" w:sz="8" w:space="0" w:color="999999"/>
              <w:left w:val="single" w:sz="8" w:space="0" w:color="999999"/>
              <w:bottom w:val="single" w:sz="8" w:space="0" w:color="999999"/>
              <w:right w:val="single" w:sz="8" w:space="0" w:color="999999"/>
            </w:tcBorders>
          </w:tcPr>
          <w:p w14:paraId="4075F259" w14:textId="5D7A2612" w:rsidR="009F040D" w:rsidRPr="00945767" w:rsidDel="00ED66E4" w:rsidRDefault="009F040D" w:rsidP="0088156F">
            <w:pPr>
              <w:rPr>
                <w:del w:id="2218" w:author="Author" w:date="2018-01-26T14:01:00Z"/>
                <w:lang w:eastAsia="zh-TW"/>
              </w:rPr>
            </w:pPr>
            <w:del w:id="2219" w:author="Author" w:date="2018-01-26T14:01:00Z">
              <w:r w:rsidRPr="00945767" w:rsidDel="00ED66E4">
                <w:delText>The message</w:delText>
              </w:r>
              <w:r w:rsidRPr="00945767" w:rsidDel="00ED66E4">
                <w:rPr>
                  <w:rStyle w:val="SAPMonospace"/>
                </w:rPr>
                <w:delText xml:space="preserve"> Your changes were successfully saved </w:delText>
              </w:r>
              <w:r w:rsidRPr="00945767" w:rsidDel="00ED66E4">
                <w:delText xml:space="preserve">is displayed. </w:delText>
              </w:r>
              <w:r w:rsidRPr="00670527" w:rsidDel="00ED66E4">
                <w:delText xml:space="preserve">The enrolled benefit is displayed in the </w:delText>
              </w:r>
              <w:r w:rsidRPr="00670527" w:rsidDel="00ED66E4">
                <w:rPr>
                  <w:rStyle w:val="SAPScreenElement"/>
                </w:rPr>
                <w:delText>Reimbursements</w:delText>
              </w:r>
              <w:r w:rsidRPr="00670527" w:rsidDel="00ED66E4">
                <w:delText xml:space="preserve"> block in the </w:delText>
              </w:r>
              <w:r w:rsidRPr="00670527" w:rsidDel="00ED66E4">
                <w:rPr>
                  <w:rStyle w:val="SAPScreenElement"/>
                </w:rPr>
                <w:delText>Reimbursements</w:delText>
              </w:r>
              <w:r w:rsidRPr="00670527" w:rsidDel="00ED66E4">
                <w:delText xml:space="preserve"> section.</w:delText>
              </w:r>
              <w:bookmarkStart w:id="2220" w:name="_Toc504738776"/>
              <w:bookmarkStart w:id="2221" w:name="_Toc504747365"/>
              <w:bookmarkStart w:id="2222" w:name="_Toc505006838"/>
              <w:bookmarkStart w:id="2223" w:name="_Toc505007169"/>
              <w:bookmarkStart w:id="2224" w:name="_Toc505013152"/>
              <w:bookmarkStart w:id="2225" w:name="_Toc507081565"/>
              <w:bookmarkStart w:id="2226" w:name="_Toc507081888"/>
              <w:bookmarkStart w:id="2227" w:name="_Toc507161951"/>
              <w:bookmarkEnd w:id="2220"/>
              <w:bookmarkEnd w:id="2221"/>
              <w:bookmarkEnd w:id="2222"/>
              <w:bookmarkEnd w:id="2223"/>
              <w:bookmarkEnd w:id="2224"/>
              <w:bookmarkEnd w:id="2225"/>
              <w:bookmarkEnd w:id="2226"/>
              <w:bookmarkEnd w:id="2227"/>
            </w:del>
          </w:p>
        </w:tc>
        <w:tc>
          <w:tcPr>
            <w:tcW w:w="1170" w:type="dxa"/>
            <w:tcBorders>
              <w:top w:val="single" w:sz="8" w:space="0" w:color="999999"/>
              <w:left w:val="single" w:sz="8" w:space="0" w:color="999999"/>
              <w:bottom w:val="single" w:sz="8" w:space="0" w:color="999999"/>
              <w:right w:val="single" w:sz="8" w:space="0" w:color="999999"/>
            </w:tcBorders>
          </w:tcPr>
          <w:p w14:paraId="07DF045F" w14:textId="32136ADD" w:rsidR="009F040D" w:rsidRPr="00945767" w:rsidDel="00ED66E4" w:rsidRDefault="009F040D" w:rsidP="0088156F">
            <w:pPr>
              <w:rPr>
                <w:del w:id="2228" w:author="Author" w:date="2018-01-26T14:01:00Z"/>
              </w:rPr>
            </w:pPr>
            <w:bookmarkStart w:id="2229" w:name="_Toc504738777"/>
            <w:bookmarkStart w:id="2230" w:name="_Toc504747366"/>
            <w:bookmarkStart w:id="2231" w:name="_Toc505006839"/>
            <w:bookmarkStart w:id="2232" w:name="_Toc505007170"/>
            <w:bookmarkStart w:id="2233" w:name="_Toc505013153"/>
            <w:bookmarkStart w:id="2234" w:name="_Toc507081566"/>
            <w:bookmarkStart w:id="2235" w:name="_Toc507081889"/>
            <w:bookmarkStart w:id="2236" w:name="_Toc507161952"/>
            <w:bookmarkEnd w:id="2229"/>
            <w:bookmarkEnd w:id="2230"/>
            <w:bookmarkEnd w:id="2231"/>
            <w:bookmarkEnd w:id="2232"/>
            <w:bookmarkEnd w:id="2233"/>
            <w:bookmarkEnd w:id="2234"/>
            <w:bookmarkEnd w:id="2235"/>
            <w:bookmarkEnd w:id="2236"/>
          </w:p>
        </w:tc>
        <w:bookmarkStart w:id="2237" w:name="_Toc504738778"/>
        <w:bookmarkStart w:id="2238" w:name="_Toc504747367"/>
        <w:bookmarkStart w:id="2239" w:name="_Toc505006840"/>
        <w:bookmarkStart w:id="2240" w:name="_Toc505007171"/>
        <w:bookmarkStart w:id="2241" w:name="_Toc505013154"/>
        <w:bookmarkStart w:id="2242" w:name="_Toc507081567"/>
        <w:bookmarkStart w:id="2243" w:name="_Toc507081890"/>
        <w:bookmarkStart w:id="2244" w:name="_Toc507161953"/>
        <w:bookmarkEnd w:id="2237"/>
        <w:bookmarkEnd w:id="2238"/>
        <w:bookmarkEnd w:id="2239"/>
        <w:bookmarkEnd w:id="2240"/>
        <w:bookmarkEnd w:id="2241"/>
        <w:bookmarkEnd w:id="2242"/>
        <w:bookmarkEnd w:id="2243"/>
        <w:bookmarkEnd w:id="2244"/>
      </w:tr>
      <w:tr w:rsidR="009F040D" w:rsidRPr="00945767" w:rsidDel="00ED66E4" w14:paraId="5CAE84CA" w14:textId="4A238C78" w:rsidTr="009F4086">
        <w:trPr>
          <w:trHeight w:val="288"/>
          <w:del w:id="2245" w:author="Author" w:date="2018-01-26T14:01:00Z"/>
        </w:trPr>
        <w:tc>
          <w:tcPr>
            <w:tcW w:w="709" w:type="dxa"/>
            <w:vMerge w:val="restart"/>
            <w:tcBorders>
              <w:top w:val="single" w:sz="8" w:space="0" w:color="999999"/>
              <w:left w:val="single" w:sz="8" w:space="0" w:color="999999"/>
              <w:right w:val="single" w:sz="8" w:space="0" w:color="999999"/>
            </w:tcBorders>
          </w:tcPr>
          <w:p w14:paraId="5B08963B" w14:textId="4EB1B41A" w:rsidR="009F040D" w:rsidRPr="00945767" w:rsidDel="00ED66E4" w:rsidRDefault="002937D2" w:rsidP="0088156F">
            <w:pPr>
              <w:rPr>
                <w:del w:id="2246" w:author="Author" w:date="2018-01-26T14:01:00Z"/>
              </w:rPr>
            </w:pPr>
            <w:del w:id="2247" w:author="Author" w:date="2018-01-26T14:01:00Z">
              <w:r w:rsidRPr="00945767" w:rsidDel="00ED66E4">
                <w:delText>7</w:delText>
              </w:r>
              <w:bookmarkStart w:id="2248" w:name="_Toc504738779"/>
              <w:bookmarkStart w:id="2249" w:name="_Toc504747368"/>
              <w:bookmarkStart w:id="2250" w:name="_Toc505006841"/>
              <w:bookmarkStart w:id="2251" w:name="_Toc505007172"/>
              <w:bookmarkStart w:id="2252" w:name="_Toc505013155"/>
              <w:bookmarkStart w:id="2253" w:name="_Toc507081568"/>
              <w:bookmarkStart w:id="2254" w:name="_Toc507081891"/>
              <w:bookmarkStart w:id="2255" w:name="_Toc507161954"/>
              <w:bookmarkEnd w:id="2248"/>
              <w:bookmarkEnd w:id="2249"/>
              <w:bookmarkEnd w:id="2250"/>
              <w:bookmarkEnd w:id="2251"/>
              <w:bookmarkEnd w:id="2252"/>
              <w:bookmarkEnd w:id="2253"/>
              <w:bookmarkEnd w:id="2254"/>
              <w:bookmarkEnd w:id="2255"/>
            </w:del>
          </w:p>
        </w:tc>
        <w:tc>
          <w:tcPr>
            <w:tcW w:w="1603" w:type="dxa"/>
            <w:vMerge w:val="restart"/>
            <w:tcBorders>
              <w:top w:val="single" w:sz="8" w:space="0" w:color="999999"/>
              <w:left w:val="single" w:sz="8" w:space="0" w:color="999999"/>
              <w:right w:val="single" w:sz="8" w:space="0" w:color="999999"/>
            </w:tcBorders>
          </w:tcPr>
          <w:p w14:paraId="737841ED" w14:textId="29632173" w:rsidR="009F040D" w:rsidRPr="00945767" w:rsidDel="00ED66E4" w:rsidRDefault="004041A8" w:rsidP="0088156F">
            <w:pPr>
              <w:rPr>
                <w:del w:id="2256" w:author="Author" w:date="2018-01-26T14:01:00Z"/>
                <w:rStyle w:val="SAPEmphasis"/>
                <w:lang w:eastAsia="zh-TW"/>
              </w:rPr>
            </w:pPr>
            <w:commentRangeStart w:id="2257"/>
            <w:del w:id="2258" w:author="Author" w:date="2018-01-26T14:01:00Z">
              <w:r w:rsidRPr="00945767" w:rsidDel="00ED66E4">
                <w:rPr>
                  <w:rStyle w:val="SAPEmphasis"/>
                  <w:u w:val="single"/>
                  <w:lang w:eastAsia="zh-TW"/>
                </w:rPr>
                <w:delText xml:space="preserve">Use case 3: </w:delText>
              </w:r>
              <w:r w:rsidR="009F040D" w:rsidRPr="00945767" w:rsidDel="00ED66E4">
                <w:rPr>
                  <w:rStyle w:val="SAPEmphasis"/>
                  <w:lang w:eastAsia="zh-TW"/>
                </w:rPr>
                <w:delText>Enroll in Basic Life Insurance</w:delText>
              </w:r>
              <w:commentRangeEnd w:id="2257"/>
              <w:r w:rsidR="00CD6846" w:rsidDel="00ED66E4">
                <w:rPr>
                  <w:rStyle w:val="CommentReference"/>
                  <w:rFonts w:ascii="Arial" w:eastAsia="SimSun" w:hAnsi="Arial"/>
                  <w:lang w:val="de-DE"/>
                </w:rPr>
                <w:commentReference w:id="2257"/>
              </w:r>
              <w:bookmarkStart w:id="2259" w:name="_Toc504738780"/>
              <w:bookmarkStart w:id="2260" w:name="_Toc504747369"/>
              <w:bookmarkStart w:id="2261" w:name="_Toc505006842"/>
              <w:bookmarkStart w:id="2262" w:name="_Toc505007173"/>
              <w:bookmarkStart w:id="2263" w:name="_Toc505013156"/>
              <w:bookmarkStart w:id="2264" w:name="_Toc507081569"/>
              <w:bookmarkStart w:id="2265" w:name="_Toc507081892"/>
              <w:bookmarkStart w:id="2266" w:name="_Toc507161955"/>
              <w:bookmarkEnd w:id="2259"/>
              <w:bookmarkEnd w:id="2260"/>
              <w:bookmarkEnd w:id="2261"/>
              <w:bookmarkEnd w:id="2262"/>
              <w:bookmarkEnd w:id="2263"/>
              <w:bookmarkEnd w:id="2264"/>
              <w:bookmarkEnd w:id="2265"/>
              <w:bookmarkEnd w:id="2266"/>
            </w:del>
          </w:p>
        </w:tc>
        <w:tc>
          <w:tcPr>
            <w:tcW w:w="3600" w:type="dxa"/>
            <w:tcBorders>
              <w:top w:val="single" w:sz="8" w:space="0" w:color="999999"/>
              <w:left w:val="single" w:sz="8" w:space="0" w:color="999999"/>
              <w:bottom w:val="single" w:sz="8" w:space="0" w:color="999999"/>
              <w:right w:val="single" w:sz="8" w:space="0" w:color="999999"/>
            </w:tcBorders>
          </w:tcPr>
          <w:p w14:paraId="678621E6" w14:textId="736861E5" w:rsidR="009F040D" w:rsidRPr="00945767" w:rsidDel="00ED66E4" w:rsidRDefault="009F040D" w:rsidP="0088156F">
            <w:pPr>
              <w:rPr>
                <w:del w:id="2267" w:author="Author" w:date="2018-01-26T14:01:00Z"/>
                <w:lang w:eastAsia="zh-TW"/>
              </w:rPr>
            </w:pPr>
            <w:del w:id="2268" w:author="Author" w:date="2018-01-26T14:01:00Z">
              <w:r w:rsidRPr="00945767" w:rsidDel="00ED66E4">
                <w:delText xml:space="preserve">In case of enrolling in basic life insurance, view in the </w:delText>
              </w:r>
              <w:r w:rsidRPr="00945767" w:rsidDel="00ED66E4">
                <w:rPr>
                  <w:rStyle w:val="SAPScreenElement"/>
                </w:rPr>
                <w:delText>Enrollment of Basic Life Insurance</w:delText>
              </w:r>
              <w:r w:rsidRPr="00945767" w:rsidDel="00ED66E4">
                <w:delText xml:space="preserve"> dialog box the data displayed in the </w:delText>
              </w:r>
              <w:r w:rsidRPr="00945767" w:rsidDel="00ED66E4">
                <w:rPr>
                  <w:rStyle w:val="SAPScreenElement"/>
                </w:rPr>
                <w:delText>General Information</w:delText>
              </w:r>
              <w:r w:rsidRPr="00945767" w:rsidDel="00ED66E4">
                <w:delText xml:space="preserve"> and </w:delText>
              </w:r>
              <w:r w:rsidRPr="00945767" w:rsidDel="00ED66E4">
                <w:rPr>
                  <w:rStyle w:val="SAPScreenElement"/>
                </w:rPr>
                <w:delText>Policy Documents and Useful Contacts</w:delText>
              </w:r>
              <w:r w:rsidRPr="00945767" w:rsidDel="00ED66E4">
                <w:delText xml:space="preserve"> blocks.</w:delText>
              </w:r>
              <w:bookmarkStart w:id="2269" w:name="_Toc504738781"/>
              <w:bookmarkStart w:id="2270" w:name="_Toc504747370"/>
              <w:bookmarkStart w:id="2271" w:name="_Toc505006843"/>
              <w:bookmarkStart w:id="2272" w:name="_Toc505007174"/>
              <w:bookmarkStart w:id="2273" w:name="_Toc505013157"/>
              <w:bookmarkStart w:id="2274" w:name="_Toc507081570"/>
              <w:bookmarkStart w:id="2275" w:name="_Toc507081893"/>
              <w:bookmarkStart w:id="2276" w:name="_Toc507161956"/>
              <w:bookmarkEnd w:id="2269"/>
              <w:bookmarkEnd w:id="2270"/>
              <w:bookmarkEnd w:id="2271"/>
              <w:bookmarkEnd w:id="2272"/>
              <w:bookmarkEnd w:id="2273"/>
              <w:bookmarkEnd w:id="2274"/>
              <w:bookmarkEnd w:id="2275"/>
              <w:bookmarkEnd w:id="2276"/>
            </w:del>
          </w:p>
        </w:tc>
        <w:tc>
          <w:tcPr>
            <w:tcW w:w="3870" w:type="dxa"/>
            <w:tcBorders>
              <w:top w:val="single" w:sz="8" w:space="0" w:color="999999"/>
              <w:left w:val="single" w:sz="8" w:space="0" w:color="999999"/>
              <w:bottom w:val="single" w:sz="8" w:space="0" w:color="999999"/>
              <w:right w:val="single" w:sz="8" w:space="0" w:color="999999"/>
            </w:tcBorders>
          </w:tcPr>
          <w:p w14:paraId="1FCF57B0" w14:textId="0680736C" w:rsidR="009F040D" w:rsidRPr="00945767" w:rsidDel="00ED66E4" w:rsidRDefault="009F040D" w:rsidP="0088156F">
            <w:pPr>
              <w:rPr>
                <w:del w:id="2277" w:author="Author" w:date="2018-01-26T14:01:00Z"/>
              </w:rPr>
            </w:pPr>
            <w:bookmarkStart w:id="2278" w:name="_Toc504738782"/>
            <w:bookmarkStart w:id="2279" w:name="_Toc504747371"/>
            <w:bookmarkStart w:id="2280" w:name="_Toc505006844"/>
            <w:bookmarkStart w:id="2281" w:name="_Toc505007175"/>
            <w:bookmarkStart w:id="2282" w:name="_Toc505013158"/>
            <w:bookmarkStart w:id="2283" w:name="_Toc507081571"/>
            <w:bookmarkStart w:id="2284" w:name="_Toc507081894"/>
            <w:bookmarkStart w:id="2285" w:name="_Toc507161957"/>
            <w:bookmarkEnd w:id="2278"/>
            <w:bookmarkEnd w:id="2279"/>
            <w:bookmarkEnd w:id="2280"/>
            <w:bookmarkEnd w:id="2281"/>
            <w:bookmarkEnd w:id="2282"/>
            <w:bookmarkEnd w:id="2283"/>
            <w:bookmarkEnd w:id="2284"/>
            <w:bookmarkEnd w:id="2285"/>
          </w:p>
        </w:tc>
        <w:tc>
          <w:tcPr>
            <w:tcW w:w="3330" w:type="dxa"/>
            <w:tcBorders>
              <w:top w:val="single" w:sz="8" w:space="0" w:color="999999"/>
              <w:left w:val="single" w:sz="8" w:space="0" w:color="999999"/>
              <w:bottom w:val="single" w:sz="8" w:space="0" w:color="999999"/>
              <w:right w:val="single" w:sz="8" w:space="0" w:color="999999"/>
            </w:tcBorders>
          </w:tcPr>
          <w:p w14:paraId="7063BA53" w14:textId="08D8B900" w:rsidR="009F040D" w:rsidRPr="00945767" w:rsidDel="00ED66E4" w:rsidRDefault="009F040D" w:rsidP="0088156F">
            <w:pPr>
              <w:rPr>
                <w:del w:id="2286" w:author="Author" w:date="2018-01-26T14:01:00Z"/>
                <w:lang w:eastAsia="zh-TW"/>
              </w:rPr>
            </w:pPr>
            <w:bookmarkStart w:id="2287" w:name="_Toc504738783"/>
            <w:bookmarkStart w:id="2288" w:name="_Toc504747372"/>
            <w:bookmarkStart w:id="2289" w:name="_Toc505006845"/>
            <w:bookmarkStart w:id="2290" w:name="_Toc505007176"/>
            <w:bookmarkStart w:id="2291" w:name="_Toc505013159"/>
            <w:bookmarkStart w:id="2292" w:name="_Toc507081572"/>
            <w:bookmarkStart w:id="2293" w:name="_Toc507081895"/>
            <w:bookmarkStart w:id="2294" w:name="_Toc507161958"/>
            <w:bookmarkEnd w:id="2287"/>
            <w:bookmarkEnd w:id="2288"/>
            <w:bookmarkEnd w:id="2289"/>
            <w:bookmarkEnd w:id="2290"/>
            <w:bookmarkEnd w:id="2291"/>
            <w:bookmarkEnd w:id="2292"/>
            <w:bookmarkEnd w:id="2293"/>
            <w:bookmarkEnd w:id="2294"/>
          </w:p>
        </w:tc>
        <w:tc>
          <w:tcPr>
            <w:tcW w:w="1170" w:type="dxa"/>
            <w:tcBorders>
              <w:top w:val="single" w:sz="8" w:space="0" w:color="999999"/>
              <w:left w:val="single" w:sz="8" w:space="0" w:color="999999"/>
              <w:bottom w:val="single" w:sz="8" w:space="0" w:color="999999"/>
              <w:right w:val="single" w:sz="8" w:space="0" w:color="999999"/>
            </w:tcBorders>
          </w:tcPr>
          <w:p w14:paraId="3CEFF59E" w14:textId="7D3DE267" w:rsidR="009F040D" w:rsidRPr="00945767" w:rsidDel="00ED66E4" w:rsidRDefault="009F040D" w:rsidP="0088156F">
            <w:pPr>
              <w:rPr>
                <w:del w:id="2295" w:author="Author" w:date="2018-01-26T14:01:00Z"/>
              </w:rPr>
            </w:pPr>
            <w:bookmarkStart w:id="2296" w:name="_Toc504738784"/>
            <w:bookmarkStart w:id="2297" w:name="_Toc504747373"/>
            <w:bookmarkStart w:id="2298" w:name="_Toc505006846"/>
            <w:bookmarkStart w:id="2299" w:name="_Toc505007177"/>
            <w:bookmarkStart w:id="2300" w:name="_Toc505013160"/>
            <w:bookmarkStart w:id="2301" w:name="_Toc507081573"/>
            <w:bookmarkStart w:id="2302" w:name="_Toc507081896"/>
            <w:bookmarkStart w:id="2303" w:name="_Toc507161959"/>
            <w:bookmarkEnd w:id="2296"/>
            <w:bookmarkEnd w:id="2297"/>
            <w:bookmarkEnd w:id="2298"/>
            <w:bookmarkEnd w:id="2299"/>
            <w:bookmarkEnd w:id="2300"/>
            <w:bookmarkEnd w:id="2301"/>
            <w:bookmarkEnd w:id="2302"/>
            <w:bookmarkEnd w:id="2303"/>
          </w:p>
        </w:tc>
        <w:bookmarkStart w:id="2304" w:name="_Toc504738785"/>
        <w:bookmarkStart w:id="2305" w:name="_Toc504747374"/>
        <w:bookmarkStart w:id="2306" w:name="_Toc505006847"/>
        <w:bookmarkStart w:id="2307" w:name="_Toc505007178"/>
        <w:bookmarkStart w:id="2308" w:name="_Toc505013161"/>
        <w:bookmarkStart w:id="2309" w:name="_Toc507081574"/>
        <w:bookmarkStart w:id="2310" w:name="_Toc507081897"/>
        <w:bookmarkStart w:id="2311" w:name="_Toc507161960"/>
        <w:bookmarkEnd w:id="2304"/>
        <w:bookmarkEnd w:id="2305"/>
        <w:bookmarkEnd w:id="2306"/>
        <w:bookmarkEnd w:id="2307"/>
        <w:bookmarkEnd w:id="2308"/>
        <w:bookmarkEnd w:id="2309"/>
        <w:bookmarkEnd w:id="2310"/>
        <w:bookmarkEnd w:id="2311"/>
      </w:tr>
      <w:tr w:rsidR="009F040D" w:rsidRPr="00945767" w:rsidDel="00ED66E4" w14:paraId="3756668D" w14:textId="15FF4E2D" w:rsidTr="009F4086">
        <w:trPr>
          <w:trHeight w:val="288"/>
          <w:del w:id="2312" w:author="Author" w:date="2018-01-26T14:01:00Z"/>
        </w:trPr>
        <w:tc>
          <w:tcPr>
            <w:tcW w:w="709" w:type="dxa"/>
            <w:vMerge/>
            <w:tcBorders>
              <w:left w:val="single" w:sz="8" w:space="0" w:color="999999"/>
              <w:right w:val="single" w:sz="8" w:space="0" w:color="999999"/>
            </w:tcBorders>
          </w:tcPr>
          <w:p w14:paraId="0A75057D" w14:textId="50D0A598" w:rsidR="009F040D" w:rsidRPr="00945767" w:rsidDel="00ED66E4" w:rsidRDefault="009F040D" w:rsidP="0088156F">
            <w:pPr>
              <w:rPr>
                <w:del w:id="2313" w:author="Author" w:date="2018-01-26T14:01:00Z"/>
              </w:rPr>
            </w:pPr>
            <w:bookmarkStart w:id="2314" w:name="_Toc504738786"/>
            <w:bookmarkStart w:id="2315" w:name="_Toc504747375"/>
            <w:bookmarkStart w:id="2316" w:name="_Toc505006848"/>
            <w:bookmarkStart w:id="2317" w:name="_Toc505007179"/>
            <w:bookmarkStart w:id="2318" w:name="_Toc505013162"/>
            <w:bookmarkStart w:id="2319" w:name="_Toc507081575"/>
            <w:bookmarkStart w:id="2320" w:name="_Toc507081898"/>
            <w:bookmarkStart w:id="2321" w:name="_Toc507161961"/>
            <w:bookmarkEnd w:id="2314"/>
            <w:bookmarkEnd w:id="2315"/>
            <w:bookmarkEnd w:id="2316"/>
            <w:bookmarkEnd w:id="2317"/>
            <w:bookmarkEnd w:id="2318"/>
            <w:bookmarkEnd w:id="2319"/>
            <w:bookmarkEnd w:id="2320"/>
            <w:bookmarkEnd w:id="2321"/>
          </w:p>
        </w:tc>
        <w:tc>
          <w:tcPr>
            <w:tcW w:w="1603" w:type="dxa"/>
            <w:vMerge/>
            <w:tcBorders>
              <w:left w:val="single" w:sz="8" w:space="0" w:color="999999"/>
              <w:right w:val="single" w:sz="8" w:space="0" w:color="999999"/>
            </w:tcBorders>
          </w:tcPr>
          <w:p w14:paraId="46604116" w14:textId="6F6D956D" w:rsidR="009F040D" w:rsidRPr="00945767" w:rsidDel="00ED66E4" w:rsidRDefault="009F040D" w:rsidP="0088156F">
            <w:pPr>
              <w:rPr>
                <w:del w:id="2322" w:author="Author" w:date="2018-01-26T14:01:00Z"/>
                <w:rStyle w:val="SAPEmphasis"/>
                <w:lang w:eastAsia="zh-TW"/>
              </w:rPr>
            </w:pPr>
            <w:bookmarkStart w:id="2323" w:name="_Toc504738787"/>
            <w:bookmarkStart w:id="2324" w:name="_Toc504747376"/>
            <w:bookmarkStart w:id="2325" w:name="_Toc505006849"/>
            <w:bookmarkStart w:id="2326" w:name="_Toc505007180"/>
            <w:bookmarkStart w:id="2327" w:name="_Toc505013163"/>
            <w:bookmarkStart w:id="2328" w:name="_Toc507081576"/>
            <w:bookmarkStart w:id="2329" w:name="_Toc507081899"/>
            <w:bookmarkStart w:id="2330" w:name="_Toc507161962"/>
            <w:bookmarkEnd w:id="2323"/>
            <w:bookmarkEnd w:id="2324"/>
            <w:bookmarkEnd w:id="2325"/>
            <w:bookmarkEnd w:id="2326"/>
            <w:bookmarkEnd w:id="2327"/>
            <w:bookmarkEnd w:id="2328"/>
            <w:bookmarkEnd w:id="2329"/>
            <w:bookmarkEnd w:id="2330"/>
          </w:p>
        </w:tc>
        <w:tc>
          <w:tcPr>
            <w:tcW w:w="3600" w:type="dxa"/>
            <w:tcBorders>
              <w:top w:val="single" w:sz="8" w:space="0" w:color="999999"/>
              <w:left w:val="single" w:sz="8" w:space="0" w:color="999999"/>
              <w:bottom w:val="single" w:sz="8" w:space="0" w:color="999999"/>
              <w:right w:val="single" w:sz="8" w:space="0" w:color="999999"/>
            </w:tcBorders>
          </w:tcPr>
          <w:p w14:paraId="75ADB711" w14:textId="7C19D9E9" w:rsidR="009F040D" w:rsidRPr="00945767" w:rsidDel="00ED66E4" w:rsidRDefault="009F040D" w:rsidP="0088156F">
            <w:pPr>
              <w:rPr>
                <w:del w:id="2331" w:author="Author" w:date="2018-01-26T14:01:00Z"/>
                <w:lang w:eastAsia="zh-TW"/>
              </w:rPr>
            </w:pPr>
            <w:del w:id="2332" w:author="Author" w:date="2018-01-26T14:01:00Z">
              <w:r w:rsidRPr="00945767" w:rsidDel="00ED66E4">
                <w:delText xml:space="preserve">If needed, you can upload a supporting document. For this, select the </w:delText>
              </w:r>
              <w:r w:rsidRPr="00945767" w:rsidDel="00ED66E4">
                <w:rPr>
                  <w:noProof/>
                </w:rPr>
                <w:drawing>
                  <wp:inline distT="0" distB="0" distL="0" distR="0" wp14:anchorId="6D3E2814" wp14:editId="04947E7B">
                    <wp:extent cx="237506" cy="237506"/>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63" cy="238863"/>
                            </a:xfrm>
                            <a:prstGeom prst="rect">
                              <a:avLst/>
                            </a:prstGeom>
                          </pic:spPr>
                        </pic:pic>
                      </a:graphicData>
                    </a:graphic>
                  </wp:inline>
                </w:drawing>
              </w:r>
              <w:r w:rsidRPr="00945767" w:rsidDel="00ED66E4">
                <w:delText xml:space="preserve"> icon next to field</w:delText>
              </w:r>
              <w:r w:rsidRPr="00945767" w:rsidDel="00ED66E4">
                <w:rPr>
                  <w:rStyle w:val="SAPScreenElement"/>
                </w:rPr>
                <w:delText xml:space="preserve"> Attachment</w:delText>
              </w:r>
              <w:r w:rsidRPr="00945767" w:rsidDel="00ED66E4">
                <w:delText xml:space="preserve">. In the </w:delText>
              </w:r>
              <w:r w:rsidRPr="00945767" w:rsidDel="00ED66E4">
                <w:rPr>
                  <w:rStyle w:val="SAPScreenElement"/>
                </w:rPr>
                <w:delText>Choose File to Upload</w:delText>
              </w:r>
              <w:r w:rsidRPr="00945767" w:rsidDel="00ED66E4">
                <w:delText xml:space="preserve"> dialog box, browse for the document you want to upload, and then choose </w:delText>
              </w:r>
              <w:r w:rsidRPr="00945767" w:rsidDel="00ED66E4">
                <w:rPr>
                  <w:rStyle w:val="SAPScreenElement"/>
                </w:rPr>
                <w:delText>Open</w:delText>
              </w:r>
              <w:r w:rsidRPr="00945767" w:rsidDel="00ED66E4">
                <w:delText xml:space="preserve">. In the upcoming success dialog box, choose </w:delText>
              </w:r>
              <w:r w:rsidRPr="00945767" w:rsidDel="00ED66E4">
                <w:rPr>
                  <w:rStyle w:val="SAPScreenElement"/>
                </w:rPr>
                <w:delText>OK</w:delText>
              </w:r>
              <w:r w:rsidRPr="00945767" w:rsidDel="00ED66E4">
                <w:delText>.</w:delText>
              </w:r>
              <w:bookmarkStart w:id="2333" w:name="_Toc504738788"/>
              <w:bookmarkStart w:id="2334" w:name="_Toc504747377"/>
              <w:bookmarkStart w:id="2335" w:name="_Toc505006850"/>
              <w:bookmarkStart w:id="2336" w:name="_Toc505007181"/>
              <w:bookmarkStart w:id="2337" w:name="_Toc505013164"/>
              <w:bookmarkStart w:id="2338" w:name="_Toc507081577"/>
              <w:bookmarkStart w:id="2339" w:name="_Toc507081900"/>
              <w:bookmarkStart w:id="2340" w:name="_Toc507161963"/>
              <w:bookmarkEnd w:id="2333"/>
              <w:bookmarkEnd w:id="2334"/>
              <w:bookmarkEnd w:id="2335"/>
              <w:bookmarkEnd w:id="2336"/>
              <w:bookmarkEnd w:id="2337"/>
              <w:bookmarkEnd w:id="2338"/>
              <w:bookmarkEnd w:id="2339"/>
              <w:bookmarkEnd w:id="2340"/>
            </w:del>
          </w:p>
        </w:tc>
        <w:tc>
          <w:tcPr>
            <w:tcW w:w="3870" w:type="dxa"/>
            <w:tcBorders>
              <w:top w:val="single" w:sz="8" w:space="0" w:color="999999"/>
              <w:left w:val="single" w:sz="8" w:space="0" w:color="999999"/>
              <w:bottom w:val="single" w:sz="8" w:space="0" w:color="999999"/>
              <w:right w:val="single" w:sz="8" w:space="0" w:color="999999"/>
            </w:tcBorders>
          </w:tcPr>
          <w:p w14:paraId="2454EB5B" w14:textId="06C9BE21" w:rsidR="009F040D" w:rsidRPr="00945767" w:rsidDel="00ED66E4" w:rsidRDefault="009F040D" w:rsidP="0088156F">
            <w:pPr>
              <w:rPr>
                <w:del w:id="2341" w:author="Author" w:date="2018-01-26T14:01:00Z"/>
              </w:rPr>
            </w:pPr>
            <w:bookmarkStart w:id="2342" w:name="_Toc504738789"/>
            <w:bookmarkStart w:id="2343" w:name="_Toc504747378"/>
            <w:bookmarkStart w:id="2344" w:name="_Toc505006851"/>
            <w:bookmarkStart w:id="2345" w:name="_Toc505007182"/>
            <w:bookmarkStart w:id="2346" w:name="_Toc505013165"/>
            <w:bookmarkStart w:id="2347" w:name="_Toc507081578"/>
            <w:bookmarkStart w:id="2348" w:name="_Toc507081901"/>
            <w:bookmarkStart w:id="2349" w:name="_Toc507161964"/>
            <w:bookmarkEnd w:id="2342"/>
            <w:bookmarkEnd w:id="2343"/>
            <w:bookmarkEnd w:id="2344"/>
            <w:bookmarkEnd w:id="2345"/>
            <w:bookmarkEnd w:id="2346"/>
            <w:bookmarkEnd w:id="2347"/>
            <w:bookmarkEnd w:id="2348"/>
            <w:bookmarkEnd w:id="2349"/>
          </w:p>
        </w:tc>
        <w:tc>
          <w:tcPr>
            <w:tcW w:w="3330" w:type="dxa"/>
            <w:tcBorders>
              <w:top w:val="single" w:sz="8" w:space="0" w:color="999999"/>
              <w:left w:val="single" w:sz="8" w:space="0" w:color="999999"/>
              <w:bottom w:val="single" w:sz="8" w:space="0" w:color="999999"/>
              <w:right w:val="single" w:sz="8" w:space="0" w:color="999999"/>
            </w:tcBorders>
          </w:tcPr>
          <w:p w14:paraId="68D5D65A" w14:textId="048F9C7B" w:rsidR="009F040D" w:rsidRPr="00945767" w:rsidDel="00ED66E4" w:rsidRDefault="009F040D" w:rsidP="0088156F">
            <w:pPr>
              <w:rPr>
                <w:del w:id="2350" w:author="Author" w:date="2018-01-26T14:01:00Z"/>
                <w:lang w:eastAsia="zh-TW"/>
              </w:rPr>
            </w:pPr>
            <w:bookmarkStart w:id="2351" w:name="_Toc504738790"/>
            <w:bookmarkStart w:id="2352" w:name="_Toc504747379"/>
            <w:bookmarkStart w:id="2353" w:name="_Toc505006852"/>
            <w:bookmarkStart w:id="2354" w:name="_Toc505007183"/>
            <w:bookmarkStart w:id="2355" w:name="_Toc505013166"/>
            <w:bookmarkStart w:id="2356" w:name="_Toc507081579"/>
            <w:bookmarkStart w:id="2357" w:name="_Toc507081902"/>
            <w:bookmarkStart w:id="2358" w:name="_Toc507161965"/>
            <w:bookmarkEnd w:id="2351"/>
            <w:bookmarkEnd w:id="2352"/>
            <w:bookmarkEnd w:id="2353"/>
            <w:bookmarkEnd w:id="2354"/>
            <w:bookmarkEnd w:id="2355"/>
            <w:bookmarkEnd w:id="2356"/>
            <w:bookmarkEnd w:id="2357"/>
            <w:bookmarkEnd w:id="2358"/>
          </w:p>
        </w:tc>
        <w:tc>
          <w:tcPr>
            <w:tcW w:w="1170" w:type="dxa"/>
            <w:tcBorders>
              <w:top w:val="single" w:sz="8" w:space="0" w:color="999999"/>
              <w:left w:val="single" w:sz="8" w:space="0" w:color="999999"/>
              <w:bottom w:val="single" w:sz="8" w:space="0" w:color="999999"/>
              <w:right w:val="single" w:sz="8" w:space="0" w:color="999999"/>
            </w:tcBorders>
          </w:tcPr>
          <w:p w14:paraId="6E8D21CB" w14:textId="1472DFC5" w:rsidR="009F040D" w:rsidRPr="00945767" w:rsidDel="00ED66E4" w:rsidRDefault="009F040D" w:rsidP="0088156F">
            <w:pPr>
              <w:rPr>
                <w:del w:id="2359" w:author="Author" w:date="2018-01-26T14:01:00Z"/>
              </w:rPr>
            </w:pPr>
            <w:bookmarkStart w:id="2360" w:name="_Toc504738791"/>
            <w:bookmarkStart w:id="2361" w:name="_Toc504747380"/>
            <w:bookmarkStart w:id="2362" w:name="_Toc505006853"/>
            <w:bookmarkStart w:id="2363" w:name="_Toc505007184"/>
            <w:bookmarkStart w:id="2364" w:name="_Toc505013167"/>
            <w:bookmarkStart w:id="2365" w:name="_Toc507081580"/>
            <w:bookmarkStart w:id="2366" w:name="_Toc507081903"/>
            <w:bookmarkStart w:id="2367" w:name="_Toc507161966"/>
            <w:bookmarkEnd w:id="2360"/>
            <w:bookmarkEnd w:id="2361"/>
            <w:bookmarkEnd w:id="2362"/>
            <w:bookmarkEnd w:id="2363"/>
            <w:bookmarkEnd w:id="2364"/>
            <w:bookmarkEnd w:id="2365"/>
            <w:bookmarkEnd w:id="2366"/>
            <w:bookmarkEnd w:id="2367"/>
          </w:p>
        </w:tc>
        <w:bookmarkStart w:id="2368" w:name="_Toc504738792"/>
        <w:bookmarkStart w:id="2369" w:name="_Toc504747381"/>
        <w:bookmarkStart w:id="2370" w:name="_Toc505006854"/>
        <w:bookmarkStart w:id="2371" w:name="_Toc505007185"/>
        <w:bookmarkStart w:id="2372" w:name="_Toc505013168"/>
        <w:bookmarkStart w:id="2373" w:name="_Toc507081581"/>
        <w:bookmarkStart w:id="2374" w:name="_Toc507081904"/>
        <w:bookmarkStart w:id="2375" w:name="_Toc507161967"/>
        <w:bookmarkEnd w:id="2368"/>
        <w:bookmarkEnd w:id="2369"/>
        <w:bookmarkEnd w:id="2370"/>
        <w:bookmarkEnd w:id="2371"/>
        <w:bookmarkEnd w:id="2372"/>
        <w:bookmarkEnd w:id="2373"/>
        <w:bookmarkEnd w:id="2374"/>
        <w:bookmarkEnd w:id="2375"/>
      </w:tr>
      <w:tr w:rsidR="009F040D" w:rsidRPr="00945767" w:rsidDel="00ED66E4" w14:paraId="12A38408" w14:textId="009CAC39" w:rsidTr="009F4086">
        <w:trPr>
          <w:trHeight w:val="288"/>
          <w:del w:id="2376" w:author="Author" w:date="2018-01-26T14:01:00Z"/>
        </w:trPr>
        <w:tc>
          <w:tcPr>
            <w:tcW w:w="709" w:type="dxa"/>
            <w:vMerge/>
            <w:tcBorders>
              <w:left w:val="single" w:sz="8" w:space="0" w:color="999999"/>
              <w:right w:val="single" w:sz="8" w:space="0" w:color="999999"/>
            </w:tcBorders>
          </w:tcPr>
          <w:p w14:paraId="4B1A4E71" w14:textId="7E66E45E" w:rsidR="009F040D" w:rsidRPr="00945767" w:rsidDel="00ED66E4" w:rsidRDefault="009F040D" w:rsidP="0088156F">
            <w:pPr>
              <w:rPr>
                <w:del w:id="2377" w:author="Author" w:date="2018-01-26T14:01:00Z"/>
              </w:rPr>
            </w:pPr>
            <w:bookmarkStart w:id="2378" w:name="_Toc504738793"/>
            <w:bookmarkStart w:id="2379" w:name="_Toc504747382"/>
            <w:bookmarkStart w:id="2380" w:name="_Toc505006855"/>
            <w:bookmarkStart w:id="2381" w:name="_Toc505007186"/>
            <w:bookmarkStart w:id="2382" w:name="_Toc505013169"/>
            <w:bookmarkStart w:id="2383" w:name="_Toc507081582"/>
            <w:bookmarkStart w:id="2384" w:name="_Toc507081905"/>
            <w:bookmarkStart w:id="2385" w:name="_Toc507161968"/>
            <w:bookmarkEnd w:id="2378"/>
            <w:bookmarkEnd w:id="2379"/>
            <w:bookmarkEnd w:id="2380"/>
            <w:bookmarkEnd w:id="2381"/>
            <w:bookmarkEnd w:id="2382"/>
            <w:bookmarkEnd w:id="2383"/>
            <w:bookmarkEnd w:id="2384"/>
            <w:bookmarkEnd w:id="2385"/>
          </w:p>
        </w:tc>
        <w:tc>
          <w:tcPr>
            <w:tcW w:w="1603" w:type="dxa"/>
            <w:vMerge/>
            <w:tcBorders>
              <w:left w:val="single" w:sz="8" w:space="0" w:color="999999"/>
              <w:right w:val="single" w:sz="8" w:space="0" w:color="999999"/>
            </w:tcBorders>
          </w:tcPr>
          <w:p w14:paraId="4B40179F" w14:textId="4C53EA0D" w:rsidR="009F040D" w:rsidRPr="00945767" w:rsidDel="00ED66E4" w:rsidRDefault="009F040D" w:rsidP="0088156F">
            <w:pPr>
              <w:rPr>
                <w:del w:id="2386" w:author="Author" w:date="2018-01-26T14:01:00Z"/>
                <w:rStyle w:val="SAPEmphasis"/>
                <w:lang w:eastAsia="zh-TW"/>
              </w:rPr>
            </w:pPr>
            <w:bookmarkStart w:id="2387" w:name="_Toc504738794"/>
            <w:bookmarkStart w:id="2388" w:name="_Toc504747383"/>
            <w:bookmarkStart w:id="2389" w:name="_Toc505006856"/>
            <w:bookmarkStart w:id="2390" w:name="_Toc505007187"/>
            <w:bookmarkStart w:id="2391" w:name="_Toc505013170"/>
            <w:bookmarkStart w:id="2392" w:name="_Toc507081583"/>
            <w:bookmarkStart w:id="2393" w:name="_Toc507081906"/>
            <w:bookmarkStart w:id="2394" w:name="_Toc507161969"/>
            <w:bookmarkEnd w:id="2387"/>
            <w:bookmarkEnd w:id="2388"/>
            <w:bookmarkEnd w:id="2389"/>
            <w:bookmarkEnd w:id="2390"/>
            <w:bookmarkEnd w:id="2391"/>
            <w:bookmarkEnd w:id="2392"/>
            <w:bookmarkEnd w:id="2393"/>
            <w:bookmarkEnd w:id="2394"/>
          </w:p>
        </w:tc>
        <w:tc>
          <w:tcPr>
            <w:tcW w:w="3600" w:type="dxa"/>
            <w:vMerge w:val="restart"/>
            <w:tcBorders>
              <w:top w:val="single" w:sz="8" w:space="0" w:color="999999"/>
              <w:left w:val="single" w:sz="8" w:space="0" w:color="999999"/>
              <w:right w:val="single" w:sz="8" w:space="0" w:color="999999"/>
            </w:tcBorders>
          </w:tcPr>
          <w:p w14:paraId="74D70F0B" w14:textId="23434D53" w:rsidR="009F040D" w:rsidRPr="00945767" w:rsidDel="00ED66E4" w:rsidRDefault="009F040D" w:rsidP="0088156F">
            <w:pPr>
              <w:rPr>
                <w:del w:id="2395" w:author="Author" w:date="2018-01-26T14:01:00Z"/>
                <w:lang w:eastAsia="zh-TW"/>
              </w:rPr>
            </w:pPr>
            <w:del w:id="2396" w:author="Author" w:date="2018-01-26T14:01:00Z">
              <w:r w:rsidRPr="00945767" w:rsidDel="00ED66E4">
                <w:delText xml:space="preserve">In the </w:delText>
              </w:r>
              <w:r w:rsidRPr="00945767" w:rsidDel="00ED66E4">
                <w:rPr>
                  <w:rStyle w:val="SAPScreenElement"/>
                </w:rPr>
                <w:delText>Select Plan</w:delText>
              </w:r>
              <w:r w:rsidRPr="00945767" w:rsidDel="00ED66E4">
                <w:delText xml:space="preserve"> part of the </w:delText>
              </w:r>
              <w:r w:rsidRPr="00945767" w:rsidDel="00ED66E4">
                <w:rPr>
                  <w:rStyle w:val="SAPScreenElement"/>
                </w:rPr>
                <w:delText>Insurance Enrollment</w:delText>
              </w:r>
              <w:r w:rsidRPr="00945767" w:rsidDel="00ED66E4">
                <w:delText xml:space="preserve"> block make following entries:</w:delText>
              </w:r>
              <w:bookmarkStart w:id="2397" w:name="_Toc504738795"/>
              <w:bookmarkStart w:id="2398" w:name="_Toc504747384"/>
              <w:bookmarkStart w:id="2399" w:name="_Toc505006857"/>
              <w:bookmarkStart w:id="2400" w:name="_Toc505007188"/>
              <w:bookmarkStart w:id="2401" w:name="_Toc505013171"/>
              <w:bookmarkStart w:id="2402" w:name="_Toc507081584"/>
              <w:bookmarkStart w:id="2403" w:name="_Toc507081907"/>
              <w:bookmarkStart w:id="2404" w:name="_Toc507161970"/>
              <w:bookmarkEnd w:id="2397"/>
              <w:bookmarkEnd w:id="2398"/>
              <w:bookmarkEnd w:id="2399"/>
              <w:bookmarkEnd w:id="2400"/>
              <w:bookmarkEnd w:id="2401"/>
              <w:bookmarkEnd w:id="2402"/>
              <w:bookmarkEnd w:id="2403"/>
              <w:bookmarkEnd w:id="2404"/>
            </w:del>
          </w:p>
        </w:tc>
        <w:tc>
          <w:tcPr>
            <w:tcW w:w="3870" w:type="dxa"/>
            <w:tcBorders>
              <w:top w:val="single" w:sz="8" w:space="0" w:color="999999"/>
              <w:left w:val="single" w:sz="8" w:space="0" w:color="999999"/>
              <w:bottom w:val="single" w:sz="8" w:space="0" w:color="999999"/>
              <w:right w:val="single" w:sz="8" w:space="0" w:color="999999"/>
            </w:tcBorders>
          </w:tcPr>
          <w:p w14:paraId="7969027E" w14:textId="55004033" w:rsidR="009F040D" w:rsidRPr="00945767" w:rsidDel="00ED66E4" w:rsidRDefault="009F040D" w:rsidP="0088156F">
            <w:pPr>
              <w:rPr>
                <w:del w:id="2405" w:author="Author" w:date="2018-01-26T14:01:00Z"/>
              </w:rPr>
            </w:pPr>
            <w:del w:id="2406" w:author="Author" w:date="2018-01-26T14:01:00Z">
              <w:r w:rsidRPr="00945767" w:rsidDel="00ED66E4">
                <w:rPr>
                  <w:rStyle w:val="SAPScreenElement"/>
                </w:rPr>
                <w:delText>Plan</w:delText>
              </w:r>
              <w:r w:rsidRPr="00945767" w:rsidDel="00ED66E4">
                <w:delText>: select from drop-down the insurance plan for which you want to enroll, for example</w:delText>
              </w:r>
              <w:r w:rsidRPr="00945767" w:rsidDel="00ED66E4">
                <w:rPr>
                  <w:rStyle w:val="SAPUserEntry"/>
                </w:rPr>
                <w:delText xml:space="preserve"> Basic Life Insurance Plan</w:delText>
              </w:r>
              <w:bookmarkStart w:id="2407" w:name="_Toc504738796"/>
              <w:bookmarkStart w:id="2408" w:name="_Toc504747385"/>
              <w:bookmarkStart w:id="2409" w:name="_Toc505006858"/>
              <w:bookmarkStart w:id="2410" w:name="_Toc505007189"/>
              <w:bookmarkStart w:id="2411" w:name="_Toc505013172"/>
              <w:bookmarkStart w:id="2412" w:name="_Toc507081585"/>
              <w:bookmarkStart w:id="2413" w:name="_Toc507081908"/>
              <w:bookmarkStart w:id="2414" w:name="_Toc507161971"/>
              <w:bookmarkEnd w:id="2407"/>
              <w:bookmarkEnd w:id="2408"/>
              <w:bookmarkEnd w:id="2409"/>
              <w:bookmarkEnd w:id="2410"/>
              <w:bookmarkEnd w:id="2411"/>
              <w:bookmarkEnd w:id="2412"/>
              <w:bookmarkEnd w:id="2413"/>
              <w:bookmarkEnd w:id="2414"/>
            </w:del>
          </w:p>
        </w:tc>
        <w:tc>
          <w:tcPr>
            <w:tcW w:w="3330" w:type="dxa"/>
            <w:tcBorders>
              <w:top w:val="single" w:sz="8" w:space="0" w:color="999999"/>
              <w:left w:val="single" w:sz="8" w:space="0" w:color="999999"/>
              <w:bottom w:val="single" w:sz="8" w:space="0" w:color="999999"/>
              <w:right w:val="single" w:sz="8" w:space="0" w:color="999999"/>
            </w:tcBorders>
          </w:tcPr>
          <w:p w14:paraId="4C919262" w14:textId="28168473" w:rsidR="009F040D" w:rsidRPr="00945767" w:rsidDel="00ED66E4" w:rsidRDefault="009F040D" w:rsidP="0088156F">
            <w:pPr>
              <w:rPr>
                <w:del w:id="2415" w:author="Author" w:date="2018-01-26T14:01:00Z"/>
                <w:lang w:eastAsia="zh-TW"/>
              </w:rPr>
            </w:pPr>
            <w:del w:id="2416" w:author="Author" w:date="2018-01-26T14:01:00Z">
              <w:r w:rsidRPr="00945767" w:rsidDel="00ED66E4">
                <w:delText xml:space="preserve">Field </w:delText>
              </w:r>
              <w:r w:rsidRPr="00945767" w:rsidDel="00ED66E4">
                <w:rPr>
                  <w:rStyle w:val="SAPScreenElement"/>
                </w:rPr>
                <w:delText>Carrier</w:delText>
              </w:r>
              <w:r w:rsidRPr="00945767" w:rsidDel="00ED66E4">
                <w:delText xml:space="preserve"> is automatically populated with the relevant insurance provider and is read-only.</w:delText>
              </w:r>
              <w:bookmarkStart w:id="2417" w:name="_Toc504738797"/>
              <w:bookmarkStart w:id="2418" w:name="_Toc504747386"/>
              <w:bookmarkStart w:id="2419" w:name="_Toc505006859"/>
              <w:bookmarkStart w:id="2420" w:name="_Toc505007190"/>
              <w:bookmarkStart w:id="2421" w:name="_Toc505013173"/>
              <w:bookmarkStart w:id="2422" w:name="_Toc507081586"/>
              <w:bookmarkStart w:id="2423" w:name="_Toc507081909"/>
              <w:bookmarkStart w:id="2424" w:name="_Toc507161972"/>
              <w:bookmarkEnd w:id="2417"/>
              <w:bookmarkEnd w:id="2418"/>
              <w:bookmarkEnd w:id="2419"/>
              <w:bookmarkEnd w:id="2420"/>
              <w:bookmarkEnd w:id="2421"/>
              <w:bookmarkEnd w:id="2422"/>
              <w:bookmarkEnd w:id="2423"/>
              <w:bookmarkEnd w:id="2424"/>
            </w:del>
          </w:p>
        </w:tc>
        <w:tc>
          <w:tcPr>
            <w:tcW w:w="1170" w:type="dxa"/>
            <w:tcBorders>
              <w:top w:val="single" w:sz="8" w:space="0" w:color="999999"/>
              <w:left w:val="single" w:sz="8" w:space="0" w:color="999999"/>
              <w:bottom w:val="single" w:sz="8" w:space="0" w:color="999999"/>
              <w:right w:val="single" w:sz="8" w:space="0" w:color="999999"/>
            </w:tcBorders>
          </w:tcPr>
          <w:p w14:paraId="07A9A820" w14:textId="02E404E6" w:rsidR="009F040D" w:rsidRPr="00945767" w:rsidDel="00ED66E4" w:rsidRDefault="009F040D" w:rsidP="0088156F">
            <w:pPr>
              <w:rPr>
                <w:del w:id="2425" w:author="Author" w:date="2018-01-26T14:01:00Z"/>
              </w:rPr>
            </w:pPr>
            <w:bookmarkStart w:id="2426" w:name="_Toc504738798"/>
            <w:bookmarkStart w:id="2427" w:name="_Toc504747387"/>
            <w:bookmarkStart w:id="2428" w:name="_Toc505006860"/>
            <w:bookmarkStart w:id="2429" w:name="_Toc505007191"/>
            <w:bookmarkStart w:id="2430" w:name="_Toc505013174"/>
            <w:bookmarkStart w:id="2431" w:name="_Toc507081587"/>
            <w:bookmarkStart w:id="2432" w:name="_Toc507081910"/>
            <w:bookmarkStart w:id="2433" w:name="_Toc507161973"/>
            <w:bookmarkEnd w:id="2426"/>
            <w:bookmarkEnd w:id="2427"/>
            <w:bookmarkEnd w:id="2428"/>
            <w:bookmarkEnd w:id="2429"/>
            <w:bookmarkEnd w:id="2430"/>
            <w:bookmarkEnd w:id="2431"/>
            <w:bookmarkEnd w:id="2432"/>
            <w:bookmarkEnd w:id="2433"/>
          </w:p>
        </w:tc>
        <w:bookmarkStart w:id="2434" w:name="_Toc504738799"/>
        <w:bookmarkStart w:id="2435" w:name="_Toc504747388"/>
        <w:bookmarkStart w:id="2436" w:name="_Toc505006861"/>
        <w:bookmarkStart w:id="2437" w:name="_Toc505007192"/>
        <w:bookmarkStart w:id="2438" w:name="_Toc505013175"/>
        <w:bookmarkStart w:id="2439" w:name="_Toc507081588"/>
        <w:bookmarkStart w:id="2440" w:name="_Toc507081911"/>
        <w:bookmarkStart w:id="2441" w:name="_Toc507161974"/>
        <w:bookmarkEnd w:id="2434"/>
        <w:bookmarkEnd w:id="2435"/>
        <w:bookmarkEnd w:id="2436"/>
        <w:bookmarkEnd w:id="2437"/>
        <w:bookmarkEnd w:id="2438"/>
        <w:bookmarkEnd w:id="2439"/>
        <w:bookmarkEnd w:id="2440"/>
        <w:bookmarkEnd w:id="2441"/>
      </w:tr>
      <w:tr w:rsidR="009F040D" w:rsidRPr="00945767" w:rsidDel="00ED66E4" w14:paraId="02EB4B29" w14:textId="5FF55F87" w:rsidTr="009F4086">
        <w:trPr>
          <w:trHeight w:val="288"/>
          <w:del w:id="2442" w:author="Author" w:date="2018-01-26T14:01:00Z"/>
        </w:trPr>
        <w:tc>
          <w:tcPr>
            <w:tcW w:w="709" w:type="dxa"/>
            <w:vMerge/>
            <w:tcBorders>
              <w:left w:val="single" w:sz="8" w:space="0" w:color="999999"/>
              <w:right w:val="single" w:sz="8" w:space="0" w:color="999999"/>
            </w:tcBorders>
          </w:tcPr>
          <w:p w14:paraId="755D87DC" w14:textId="1587B0D2" w:rsidR="009F040D" w:rsidRPr="00945767" w:rsidDel="00ED66E4" w:rsidRDefault="009F040D" w:rsidP="0088156F">
            <w:pPr>
              <w:rPr>
                <w:del w:id="2443" w:author="Author" w:date="2018-01-26T14:01:00Z"/>
              </w:rPr>
            </w:pPr>
            <w:bookmarkStart w:id="2444" w:name="_Toc504738800"/>
            <w:bookmarkStart w:id="2445" w:name="_Toc504747389"/>
            <w:bookmarkStart w:id="2446" w:name="_Toc505006862"/>
            <w:bookmarkStart w:id="2447" w:name="_Toc505007193"/>
            <w:bookmarkStart w:id="2448" w:name="_Toc505013176"/>
            <w:bookmarkStart w:id="2449" w:name="_Toc507081589"/>
            <w:bookmarkStart w:id="2450" w:name="_Toc507081912"/>
            <w:bookmarkStart w:id="2451" w:name="_Toc507161975"/>
            <w:bookmarkEnd w:id="2444"/>
            <w:bookmarkEnd w:id="2445"/>
            <w:bookmarkEnd w:id="2446"/>
            <w:bookmarkEnd w:id="2447"/>
            <w:bookmarkEnd w:id="2448"/>
            <w:bookmarkEnd w:id="2449"/>
            <w:bookmarkEnd w:id="2450"/>
            <w:bookmarkEnd w:id="2451"/>
          </w:p>
        </w:tc>
        <w:tc>
          <w:tcPr>
            <w:tcW w:w="1603" w:type="dxa"/>
            <w:vMerge/>
            <w:tcBorders>
              <w:left w:val="single" w:sz="8" w:space="0" w:color="999999"/>
              <w:right w:val="single" w:sz="8" w:space="0" w:color="999999"/>
            </w:tcBorders>
          </w:tcPr>
          <w:p w14:paraId="2032011A" w14:textId="119735E9" w:rsidR="009F040D" w:rsidRPr="00945767" w:rsidDel="00ED66E4" w:rsidRDefault="009F040D" w:rsidP="0088156F">
            <w:pPr>
              <w:rPr>
                <w:del w:id="2452" w:author="Author" w:date="2018-01-26T14:01:00Z"/>
                <w:rStyle w:val="SAPEmphasis"/>
                <w:lang w:eastAsia="zh-TW"/>
              </w:rPr>
            </w:pPr>
            <w:bookmarkStart w:id="2453" w:name="_Toc504738801"/>
            <w:bookmarkStart w:id="2454" w:name="_Toc504747390"/>
            <w:bookmarkStart w:id="2455" w:name="_Toc505006863"/>
            <w:bookmarkStart w:id="2456" w:name="_Toc505007194"/>
            <w:bookmarkStart w:id="2457" w:name="_Toc505013177"/>
            <w:bookmarkStart w:id="2458" w:name="_Toc507081590"/>
            <w:bookmarkStart w:id="2459" w:name="_Toc507081913"/>
            <w:bookmarkStart w:id="2460" w:name="_Toc507161976"/>
            <w:bookmarkEnd w:id="2453"/>
            <w:bookmarkEnd w:id="2454"/>
            <w:bookmarkEnd w:id="2455"/>
            <w:bookmarkEnd w:id="2456"/>
            <w:bookmarkEnd w:id="2457"/>
            <w:bookmarkEnd w:id="2458"/>
            <w:bookmarkEnd w:id="2459"/>
            <w:bookmarkEnd w:id="2460"/>
          </w:p>
        </w:tc>
        <w:tc>
          <w:tcPr>
            <w:tcW w:w="3600" w:type="dxa"/>
            <w:vMerge/>
            <w:tcBorders>
              <w:left w:val="single" w:sz="8" w:space="0" w:color="999999"/>
              <w:right w:val="single" w:sz="8" w:space="0" w:color="999999"/>
            </w:tcBorders>
          </w:tcPr>
          <w:p w14:paraId="396117CA" w14:textId="70FBF940" w:rsidR="009F040D" w:rsidRPr="00945767" w:rsidDel="00ED66E4" w:rsidRDefault="009F040D" w:rsidP="0088156F">
            <w:pPr>
              <w:rPr>
                <w:del w:id="2461" w:author="Author" w:date="2018-01-26T14:01:00Z"/>
                <w:lang w:eastAsia="zh-TW"/>
              </w:rPr>
            </w:pPr>
            <w:bookmarkStart w:id="2462" w:name="_Toc504738802"/>
            <w:bookmarkStart w:id="2463" w:name="_Toc504747391"/>
            <w:bookmarkStart w:id="2464" w:name="_Toc505006864"/>
            <w:bookmarkStart w:id="2465" w:name="_Toc505007195"/>
            <w:bookmarkStart w:id="2466" w:name="_Toc505013178"/>
            <w:bookmarkStart w:id="2467" w:name="_Toc507081591"/>
            <w:bookmarkStart w:id="2468" w:name="_Toc507081914"/>
            <w:bookmarkStart w:id="2469" w:name="_Toc507161977"/>
            <w:bookmarkEnd w:id="2462"/>
            <w:bookmarkEnd w:id="2463"/>
            <w:bookmarkEnd w:id="2464"/>
            <w:bookmarkEnd w:id="2465"/>
            <w:bookmarkEnd w:id="2466"/>
            <w:bookmarkEnd w:id="2467"/>
            <w:bookmarkEnd w:id="2468"/>
            <w:bookmarkEnd w:id="2469"/>
          </w:p>
        </w:tc>
        <w:tc>
          <w:tcPr>
            <w:tcW w:w="3870" w:type="dxa"/>
            <w:tcBorders>
              <w:top w:val="single" w:sz="8" w:space="0" w:color="999999"/>
              <w:left w:val="single" w:sz="8" w:space="0" w:color="999999"/>
              <w:bottom w:val="single" w:sz="8" w:space="0" w:color="999999"/>
              <w:right w:val="single" w:sz="8" w:space="0" w:color="999999"/>
            </w:tcBorders>
          </w:tcPr>
          <w:p w14:paraId="5CDA75F3" w14:textId="6D9DD559" w:rsidR="009F040D" w:rsidRPr="00A95832" w:rsidDel="00ED66E4" w:rsidRDefault="009F040D" w:rsidP="0088156F">
            <w:pPr>
              <w:rPr>
                <w:del w:id="2470" w:author="Author" w:date="2018-01-26T14:01:00Z"/>
                <w:strike/>
                <w:rPrChange w:id="2471" w:author="Author" w:date="2018-01-25T10:18:00Z">
                  <w:rPr>
                    <w:del w:id="2472" w:author="Author" w:date="2018-01-26T14:01:00Z"/>
                  </w:rPr>
                </w:rPrChange>
              </w:rPr>
            </w:pPr>
            <w:commentRangeStart w:id="2473"/>
            <w:del w:id="2474" w:author="Author" w:date="2018-01-26T14:01:00Z">
              <w:r w:rsidRPr="00A95832" w:rsidDel="00ED66E4">
                <w:rPr>
                  <w:rStyle w:val="SAPScreenElement"/>
                  <w:strike/>
                  <w:rPrChange w:id="2475" w:author="Author" w:date="2018-01-25T10:18:00Z">
                    <w:rPr>
                      <w:rStyle w:val="SAPScreenElement"/>
                    </w:rPr>
                  </w:rPrChange>
                </w:rPr>
                <w:delText>Benefits Payment Method</w:delText>
              </w:r>
              <w:r w:rsidRPr="00A95832" w:rsidDel="00ED66E4">
                <w:rPr>
                  <w:strike/>
                  <w:rPrChange w:id="2476" w:author="Author" w:date="2018-01-25T10:18:00Z">
                    <w:rPr/>
                  </w:rPrChange>
                </w:rPr>
                <w:delText>: select</w:delText>
              </w:r>
              <w:r w:rsidRPr="00A95832" w:rsidDel="00ED66E4">
                <w:rPr>
                  <w:rStyle w:val="SAPUserEntry"/>
                  <w:strike/>
                  <w:rPrChange w:id="2477" w:author="Author" w:date="2018-01-25T10:18:00Z">
                    <w:rPr>
                      <w:rStyle w:val="SAPUserEntry"/>
                    </w:rPr>
                  </w:rPrChange>
                </w:rPr>
                <w:delText xml:space="preserve"> EE Basic Tuition Reimbursement </w:delText>
              </w:r>
              <w:r w:rsidRPr="00A95832" w:rsidDel="00ED66E4">
                <w:rPr>
                  <w:strike/>
                  <w:rPrChange w:id="2478" w:author="Author" w:date="2018-01-25T10:18:00Z">
                    <w:rPr/>
                  </w:rPrChange>
                </w:rPr>
                <w:delText>from drop-down</w:delText>
              </w:r>
              <w:commentRangeEnd w:id="2473"/>
              <w:r w:rsidR="00CD6846" w:rsidRPr="00A95832" w:rsidDel="00ED66E4">
                <w:rPr>
                  <w:rStyle w:val="CommentReference"/>
                  <w:rFonts w:ascii="Arial" w:eastAsia="SimSun" w:hAnsi="Arial"/>
                  <w:strike/>
                  <w:lang w:val="de-DE"/>
                  <w:rPrChange w:id="2479" w:author="Author" w:date="2018-01-25T10:18:00Z">
                    <w:rPr>
                      <w:rStyle w:val="CommentReference"/>
                      <w:rFonts w:ascii="Arial" w:eastAsia="SimSun" w:hAnsi="Arial"/>
                      <w:lang w:val="de-DE"/>
                    </w:rPr>
                  </w:rPrChange>
                </w:rPr>
                <w:commentReference w:id="2473"/>
              </w:r>
              <w:bookmarkStart w:id="2480" w:name="_Toc504738803"/>
              <w:bookmarkStart w:id="2481" w:name="_Toc504747392"/>
              <w:bookmarkStart w:id="2482" w:name="_Toc505006865"/>
              <w:bookmarkStart w:id="2483" w:name="_Toc505007196"/>
              <w:bookmarkStart w:id="2484" w:name="_Toc505013179"/>
              <w:bookmarkStart w:id="2485" w:name="_Toc507081592"/>
              <w:bookmarkStart w:id="2486" w:name="_Toc507081915"/>
              <w:bookmarkStart w:id="2487" w:name="_Toc507161978"/>
              <w:bookmarkEnd w:id="2480"/>
              <w:bookmarkEnd w:id="2481"/>
              <w:bookmarkEnd w:id="2482"/>
              <w:bookmarkEnd w:id="2483"/>
              <w:bookmarkEnd w:id="2484"/>
              <w:bookmarkEnd w:id="2485"/>
              <w:bookmarkEnd w:id="2486"/>
              <w:bookmarkEnd w:id="2487"/>
            </w:del>
          </w:p>
        </w:tc>
        <w:tc>
          <w:tcPr>
            <w:tcW w:w="3330" w:type="dxa"/>
            <w:tcBorders>
              <w:top w:val="single" w:sz="8" w:space="0" w:color="999999"/>
              <w:left w:val="single" w:sz="8" w:space="0" w:color="999999"/>
              <w:bottom w:val="single" w:sz="8" w:space="0" w:color="999999"/>
              <w:right w:val="single" w:sz="8" w:space="0" w:color="999999"/>
            </w:tcBorders>
          </w:tcPr>
          <w:p w14:paraId="43EBD5C0" w14:textId="5B0EB296" w:rsidR="009F040D" w:rsidRPr="00945767" w:rsidDel="00ED66E4" w:rsidRDefault="009F040D" w:rsidP="0088156F">
            <w:pPr>
              <w:rPr>
                <w:del w:id="2488" w:author="Author" w:date="2018-01-26T14:01:00Z"/>
                <w:lang w:eastAsia="zh-TW"/>
              </w:rPr>
            </w:pPr>
            <w:bookmarkStart w:id="2489" w:name="_Toc504738804"/>
            <w:bookmarkStart w:id="2490" w:name="_Toc504747393"/>
            <w:bookmarkStart w:id="2491" w:name="_Toc505006866"/>
            <w:bookmarkStart w:id="2492" w:name="_Toc505007197"/>
            <w:bookmarkStart w:id="2493" w:name="_Toc505013180"/>
            <w:bookmarkStart w:id="2494" w:name="_Toc507081593"/>
            <w:bookmarkStart w:id="2495" w:name="_Toc507081916"/>
            <w:bookmarkStart w:id="2496" w:name="_Toc507161979"/>
            <w:bookmarkEnd w:id="2489"/>
            <w:bookmarkEnd w:id="2490"/>
            <w:bookmarkEnd w:id="2491"/>
            <w:bookmarkEnd w:id="2492"/>
            <w:bookmarkEnd w:id="2493"/>
            <w:bookmarkEnd w:id="2494"/>
            <w:bookmarkEnd w:id="2495"/>
            <w:bookmarkEnd w:id="2496"/>
          </w:p>
        </w:tc>
        <w:tc>
          <w:tcPr>
            <w:tcW w:w="1170" w:type="dxa"/>
            <w:tcBorders>
              <w:top w:val="single" w:sz="8" w:space="0" w:color="999999"/>
              <w:left w:val="single" w:sz="8" w:space="0" w:color="999999"/>
              <w:bottom w:val="single" w:sz="8" w:space="0" w:color="999999"/>
              <w:right w:val="single" w:sz="8" w:space="0" w:color="999999"/>
            </w:tcBorders>
          </w:tcPr>
          <w:p w14:paraId="497404DC" w14:textId="5DE61D0D" w:rsidR="009F040D" w:rsidRPr="00945767" w:rsidDel="00ED66E4" w:rsidRDefault="009F040D" w:rsidP="0088156F">
            <w:pPr>
              <w:rPr>
                <w:del w:id="2497" w:author="Author" w:date="2018-01-26T14:01:00Z"/>
              </w:rPr>
            </w:pPr>
            <w:bookmarkStart w:id="2498" w:name="_Toc504738805"/>
            <w:bookmarkStart w:id="2499" w:name="_Toc504747394"/>
            <w:bookmarkStart w:id="2500" w:name="_Toc505006867"/>
            <w:bookmarkStart w:id="2501" w:name="_Toc505007198"/>
            <w:bookmarkStart w:id="2502" w:name="_Toc505013181"/>
            <w:bookmarkStart w:id="2503" w:name="_Toc507081594"/>
            <w:bookmarkStart w:id="2504" w:name="_Toc507081917"/>
            <w:bookmarkStart w:id="2505" w:name="_Toc507161980"/>
            <w:bookmarkEnd w:id="2498"/>
            <w:bookmarkEnd w:id="2499"/>
            <w:bookmarkEnd w:id="2500"/>
            <w:bookmarkEnd w:id="2501"/>
            <w:bookmarkEnd w:id="2502"/>
            <w:bookmarkEnd w:id="2503"/>
            <w:bookmarkEnd w:id="2504"/>
            <w:bookmarkEnd w:id="2505"/>
          </w:p>
        </w:tc>
        <w:bookmarkStart w:id="2506" w:name="_Toc504738806"/>
        <w:bookmarkStart w:id="2507" w:name="_Toc504747395"/>
        <w:bookmarkStart w:id="2508" w:name="_Toc505006868"/>
        <w:bookmarkStart w:id="2509" w:name="_Toc505007199"/>
        <w:bookmarkStart w:id="2510" w:name="_Toc505013182"/>
        <w:bookmarkStart w:id="2511" w:name="_Toc507081595"/>
        <w:bookmarkStart w:id="2512" w:name="_Toc507081918"/>
        <w:bookmarkStart w:id="2513" w:name="_Toc507161981"/>
        <w:bookmarkEnd w:id="2506"/>
        <w:bookmarkEnd w:id="2507"/>
        <w:bookmarkEnd w:id="2508"/>
        <w:bookmarkEnd w:id="2509"/>
        <w:bookmarkEnd w:id="2510"/>
        <w:bookmarkEnd w:id="2511"/>
        <w:bookmarkEnd w:id="2512"/>
        <w:bookmarkEnd w:id="2513"/>
      </w:tr>
      <w:tr w:rsidR="009F040D" w:rsidRPr="00945767" w:rsidDel="00ED66E4" w14:paraId="2A49309A" w14:textId="76D68821" w:rsidTr="009F4086">
        <w:trPr>
          <w:trHeight w:val="288"/>
          <w:del w:id="2514" w:author="Author" w:date="2018-01-26T14:01:00Z"/>
        </w:trPr>
        <w:tc>
          <w:tcPr>
            <w:tcW w:w="709" w:type="dxa"/>
            <w:vMerge/>
            <w:tcBorders>
              <w:left w:val="single" w:sz="8" w:space="0" w:color="999999"/>
              <w:right w:val="single" w:sz="8" w:space="0" w:color="999999"/>
            </w:tcBorders>
          </w:tcPr>
          <w:p w14:paraId="09B62471" w14:textId="635E95C8" w:rsidR="009F040D" w:rsidRPr="00945767" w:rsidDel="00ED66E4" w:rsidRDefault="009F040D" w:rsidP="0088156F">
            <w:pPr>
              <w:rPr>
                <w:del w:id="2515" w:author="Author" w:date="2018-01-26T14:01:00Z"/>
              </w:rPr>
            </w:pPr>
            <w:bookmarkStart w:id="2516" w:name="_Toc504738807"/>
            <w:bookmarkStart w:id="2517" w:name="_Toc504747396"/>
            <w:bookmarkStart w:id="2518" w:name="_Toc505006869"/>
            <w:bookmarkStart w:id="2519" w:name="_Toc505007200"/>
            <w:bookmarkStart w:id="2520" w:name="_Toc505013183"/>
            <w:bookmarkStart w:id="2521" w:name="_Toc507081596"/>
            <w:bookmarkStart w:id="2522" w:name="_Toc507081919"/>
            <w:bookmarkStart w:id="2523" w:name="_Toc507161982"/>
            <w:bookmarkEnd w:id="2516"/>
            <w:bookmarkEnd w:id="2517"/>
            <w:bookmarkEnd w:id="2518"/>
            <w:bookmarkEnd w:id="2519"/>
            <w:bookmarkEnd w:id="2520"/>
            <w:bookmarkEnd w:id="2521"/>
            <w:bookmarkEnd w:id="2522"/>
            <w:bookmarkEnd w:id="2523"/>
          </w:p>
        </w:tc>
        <w:tc>
          <w:tcPr>
            <w:tcW w:w="1603" w:type="dxa"/>
            <w:vMerge/>
            <w:tcBorders>
              <w:left w:val="single" w:sz="8" w:space="0" w:color="999999"/>
              <w:right w:val="single" w:sz="8" w:space="0" w:color="999999"/>
            </w:tcBorders>
          </w:tcPr>
          <w:p w14:paraId="2BA0C058" w14:textId="3EA50E65" w:rsidR="009F040D" w:rsidRPr="00945767" w:rsidDel="00ED66E4" w:rsidRDefault="009F040D" w:rsidP="0088156F">
            <w:pPr>
              <w:rPr>
                <w:del w:id="2524" w:author="Author" w:date="2018-01-26T14:01:00Z"/>
                <w:rStyle w:val="SAPEmphasis"/>
                <w:lang w:eastAsia="zh-TW"/>
              </w:rPr>
            </w:pPr>
            <w:bookmarkStart w:id="2525" w:name="_Toc504738808"/>
            <w:bookmarkStart w:id="2526" w:name="_Toc504747397"/>
            <w:bookmarkStart w:id="2527" w:name="_Toc505006870"/>
            <w:bookmarkStart w:id="2528" w:name="_Toc505007201"/>
            <w:bookmarkStart w:id="2529" w:name="_Toc505013184"/>
            <w:bookmarkStart w:id="2530" w:name="_Toc507081597"/>
            <w:bookmarkStart w:id="2531" w:name="_Toc507081920"/>
            <w:bookmarkStart w:id="2532" w:name="_Toc507161983"/>
            <w:bookmarkEnd w:id="2525"/>
            <w:bookmarkEnd w:id="2526"/>
            <w:bookmarkEnd w:id="2527"/>
            <w:bookmarkEnd w:id="2528"/>
            <w:bookmarkEnd w:id="2529"/>
            <w:bookmarkEnd w:id="2530"/>
            <w:bookmarkEnd w:id="2531"/>
            <w:bookmarkEnd w:id="2532"/>
          </w:p>
        </w:tc>
        <w:tc>
          <w:tcPr>
            <w:tcW w:w="3600" w:type="dxa"/>
            <w:vMerge/>
            <w:tcBorders>
              <w:left w:val="single" w:sz="8" w:space="0" w:color="999999"/>
              <w:right w:val="single" w:sz="8" w:space="0" w:color="999999"/>
            </w:tcBorders>
          </w:tcPr>
          <w:p w14:paraId="50FFB9C6" w14:textId="5D261261" w:rsidR="009F040D" w:rsidRPr="00945767" w:rsidDel="00ED66E4" w:rsidRDefault="009F040D" w:rsidP="0088156F">
            <w:pPr>
              <w:rPr>
                <w:del w:id="2533" w:author="Author" w:date="2018-01-26T14:01:00Z"/>
                <w:lang w:eastAsia="zh-TW"/>
              </w:rPr>
            </w:pPr>
            <w:bookmarkStart w:id="2534" w:name="_Toc504738809"/>
            <w:bookmarkStart w:id="2535" w:name="_Toc504747398"/>
            <w:bookmarkStart w:id="2536" w:name="_Toc505006871"/>
            <w:bookmarkStart w:id="2537" w:name="_Toc505007202"/>
            <w:bookmarkStart w:id="2538" w:name="_Toc505013185"/>
            <w:bookmarkStart w:id="2539" w:name="_Toc507081598"/>
            <w:bookmarkStart w:id="2540" w:name="_Toc507081921"/>
            <w:bookmarkStart w:id="2541" w:name="_Toc507161984"/>
            <w:bookmarkEnd w:id="2534"/>
            <w:bookmarkEnd w:id="2535"/>
            <w:bookmarkEnd w:id="2536"/>
            <w:bookmarkEnd w:id="2537"/>
            <w:bookmarkEnd w:id="2538"/>
            <w:bookmarkEnd w:id="2539"/>
            <w:bookmarkEnd w:id="2540"/>
            <w:bookmarkEnd w:id="2541"/>
          </w:p>
        </w:tc>
        <w:tc>
          <w:tcPr>
            <w:tcW w:w="3870" w:type="dxa"/>
            <w:tcBorders>
              <w:top w:val="single" w:sz="8" w:space="0" w:color="999999"/>
              <w:left w:val="single" w:sz="8" w:space="0" w:color="999999"/>
              <w:bottom w:val="single" w:sz="8" w:space="0" w:color="999999"/>
              <w:right w:val="single" w:sz="8" w:space="0" w:color="999999"/>
            </w:tcBorders>
          </w:tcPr>
          <w:p w14:paraId="7D86B78B" w14:textId="3E17D738" w:rsidR="009F040D" w:rsidRPr="00945767" w:rsidDel="00ED66E4" w:rsidRDefault="009F040D" w:rsidP="0088156F">
            <w:pPr>
              <w:rPr>
                <w:del w:id="2542" w:author="Author" w:date="2018-01-26T14:01:00Z"/>
              </w:rPr>
            </w:pPr>
            <w:del w:id="2543" w:author="Author" w:date="2018-01-26T14:01:00Z">
              <w:r w:rsidRPr="00945767" w:rsidDel="00ED66E4">
                <w:rPr>
                  <w:rStyle w:val="SAPScreenElement"/>
                </w:rPr>
                <w:delText>Enrolling For</w:delText>
              </w:r>
              <w:r w:rsidRPr="00945767" w:rsidDel="00ED66E4">
                <w:delText>: select</w:delText>
              </w:r>
              <w:r w:rsidR="00EE1B11" w:rsidRPr="00945767" w:rsidDel="00ED66E4">
                <w:rPr>
                  <w:rStyle w:val="SAPUserEntry"/>
                </w:rPr>
                <w:delText xml:space="preserve"> Employee</w:delText>
              </w:r>
              <w:r w:rsidRPr="00670527" w:rsidDel="00ED66E4">
                <w:rPr>
                  <w:rStyle w:val="SAPUserEntry"/>
                </w:rPr>
                <w:delText xml:space="preserve"> </w:delText>
              </w:r>
              <w:r w:rsidRPr="00945767" w:rsidDel="00ED66E4">
                <w:delText>from drop-down</w:delText>
              </w:r>
              <w:bookmarkStart w:id="2544" w:name="_Toc504738810"/>
              <w:bookmarkStart w:id="2545" w:name="_Toc504747399"/>
              <w:bookmarkStart w:id="2546" w:name="_Toc505006872"/>
              <w:bookmarkStart w:id="2547" w:name="_Toc505007203"/>
              <w:bookmarkStart w:id="2548" w:name="_Toc505013186"/>
              <w:bookmarkStart w:id="2549" w:name="_Toc507081599"/>
              <w:bookmarkStart w:id="2550" w:name="_Toc507081922"/>
              <w:bookmarkStart w:id="2551" w:name="_Toc507161985"/>
              <w:bookmarkEnd w:id="2544"/>
              <w:bookmarkEnd w:id="2545"/>
              <w:bookmarkEnd w:id="2546"/>
              <w:bookmarkEnd w:id="2547"/>
              <w:bookmarkEnd w:id="2548"/>
              <w:bookmarkEnd w:id="2549"/>
              <w:bookmarkEnd w:id="2550"/>
              <w:bookmarkEnd w:id="2551"/>
            </w:del>
          </w:p>
        </w:tc>
        <w:tc>
          <w:tcPr>
            <w:tcW w:w="3330" w:type="dxa"/>
            <w:tcBorders>
              <w:top w:val="single" w:sz="8" w:space="0" w:color="999999"/>
              <w:left w:val="single" w:sz="8" w:space="0" w:color="999999"/>
              <w:bottom w:val="single" w:sz="8" w:space="0" w:color="999999"/>
              <w:right w:val="single" w:sz="8" w:space="0" w:color="999999"/>
            </w:tcBorders>
          </w:tcPr>
          <w:p w14:paraId="343C4ECD" w14:textId="33A850B8" w:rsidR="009F040D" w:rsidRPr="00945767" w:rsidDel="00ED66E4" w:rsidRDefault="009F040D" w:rsidP="0088156F">
            <w:pPr>
              <w:rPr>
                <w:del w:id="2552" w:author="Author" w:date="2018-01-26T14:01:00Z"/>
                <w:lang w:eastAsia="zh-TW"/>
              </w:rPr>
            </w:pPr>
            <w:bookmarkStart w:id="2553" w:name="_Toc504738811"/>
            <w:bookmarkStart w:id="2554" w:name="_Toc504747400"/>
            <w:bookmarkStart w:id="2555" w:name="_Toc505006873"/>
            <w:bookmarkStart w:id="2556" w:name="_Toc505007204"/>
            <w:bookmarkStart w:id="2557" w:name="_Toc505013187"/>
            <w:bookmarkStart w:id="2558" w:name="_Toc507081600"/>
            <w:bookmarkStart w:id="2559" w:name="_Toc507081923"/>
            <w:bookmarkStart w:id="2560" w:name="_Toc507161986"/>
            <w:bookmarkEnd w:id="2553"/>
            <w:bookmarkEnd w:id="2554"/>
            <w:bookmarkEnd w:id="2555"/>
            <w:bookmarkEnd w:id="2556"/>
            <w:bookmarkEnd w:id="2557"/>
            <w:bookmarkEnd w:id="2558"/>
            <w:bookmarkEnd w:id="2559"/>
            <w:bookmarkEnd w:id="2560"/>
          </w:p>
        </w:tc>
        <w:tc>
          <w:tcPr>
            <w:tcW w:w="1170" w:type="dxa"/>
            <w:tcBorders>
              <w:top w:val="single" w:sz="8" w:space="0" w:color="999999"/>
              <w:left w:val="single" w:sz="8" w:space="0" w:color="999999"/>
              <w:bottom w:val="single" w:sz="8" w:space="0" w:color="999999"/>
              <w:right w:val="single" w:sz="8" w:space="0" w:color="999999"/>
            </w:tcBorders>
          </w:tcPr>
          <w:p w14:paraId="08A7D954" w14:textId="5B2D605C" w:rsidR="009F040D" w:rsidRPr="00945767" w:rsidDel="00ED66E4" w:rsidRDefault="009F040D" w:rsidP="0088156F">
            <w:pPr>
              <w:rPr>
                <w:del w:id="2561" w:author="Author" w:date="2018-01-26T14:01:00Z"/>
              </w:rPr>
            </w:pPr>
            <w:bookmarkStart w:id="2562" w:name="_Toc504738812"/>
            <w:bookmarkStart w:id="2563" w:name="_Toc504747401"/>
            <w:bookmarkStart w:id="2564" w:name="_Toc505006874"/>
            <w:bookmarkStart w:id="2565" w:name="_Toc505007205"/>
            <w:bookmarkStart w:id="2566" w:name="_Toc505013188"/>
            <w:bookmarkStart w:id="2567" w:name="_Toc507081601"/>
            <w:bookmarkStart w:id="2568" w:name="_Toc507081924"/>
            <w:bookmarkStart w:id="2569" w:name="_Toc507161987"/>
            <w:bookmarkEnd w:id="2562"/>
            <w:bookmarkEnd w:id="2563"/>
            <w:bookmarkEnd w:id="2564"/>
            <w:bookmarkEnd w:id="2565"/>
            <w:bookmarkEnd w:id="2566"/>
            <w:bookmarkEnd w:id="2567"/>
            <w:bookmarkEnd w:id="2568"/>
            <w:bookmarkEnd w:id="2569"/>
          </w:p>
        </w:tc>
        <w:bookmarkStart w:id="2570" w:name="_Toc504738813"/>
        <w:bookmarkStart w:id="2571" w:name="_Toc504747402"/>
        <w:bookmarkStart w:id="2572" w:name="_Toc505006875"/>
        <w:bookmarkStart w:id="2573" w:name="_Toc505007206"/>
        <w:bookmarkStart w:id="2574" w:name="_Toc505013189"/>
        <w:bookmarkStart w:id="2575" w:name="_Toc507081602"/>
        <w:bookmarkStart w:id="2576" w:name="_Toc507081925"/>
        <w:bookmarkStart w:id="2577" w:name="_Toc507161988"/>
        <w:bookmarkEnd w:id="2570"/>
        <w:bookmarkEnd w:id="2571"/>
        <w:bookmarkEnd w:id="2572"/>
        <w:bookmarkEnd w:id="2573"/>
        <w:bookmarkEnd w:id="2574"/>
        <w:bookmarkEnd w:id="2575"/>
        <w:bookmarkEnd w:id="2576"/>
        <w:bookmarkEnd w:id="2577"/>
      </w:tr>
      <w:tr w:rsidR="009F040D" w:rsidRPr="00945767" w:rsidDel="00ED66E4" w14:paraId="7394E852" w14:textId="76F5ED2A" w:rsidTr="009F4086">
        <w:trPr>
          <w:trHeight w:val="288"/>
          <w:del w:id="2578" w:author="Author" w:date="2018-01-26T14:01:00Z"/>
        </w:trPr>
        <w:tc>
          <w:tcPr>
            <w:tcW w:w="709" w:type="dxa"/>
            <w:vMerge/>
            <w:tcBorders>
              <w:left w:val="single" w:sz="8" w:space="0" w:color="999999"/>
              <w:right w:val="single" w:sz="8" w:space="0" w:color="999999"/>
            </w:tcBorders>
          </w:tcPr>
          <w:p w14:paraId="70E419A3" w14:textId="1F314A9C" w:rsidR="009F040D" w:rsidRPr="00945767" w:rsidDel="00ED66E4" w:rsidRDefault="009F040D" w:rsidP="0088156F">
            <w:pPr>
              <w:rPr>
                <w:del w:id="2579" w:author="Author" w:date="2018-01-26T14:01:00Z"/>
              </w:rPr>
            </w:pPr>
            <w:bookmarkStart w:id="2580" w:name="_Toc504738814"/>
            <w:bookmarkStart w:id="2581" w:name="_Toc504747403"/>
            <w:bookmarkStart w:id="2582" w:name="_Toc505006876"/>
            <w:bookmarkStart w:id="2583" w:name="_Toc505007207"/>
            <w:bookmarkStart w:id="2584" w:name="_Toc505013190"/>
            <w:bookmarkStart w:id="2585" w:name="_Toc507081603"/>
            <w:bookmarkStart w:id="2586" w:name="_Toc507081926"/>
            <w:bookmarkStart w:id="2587" w:name="_Toc507161989"/>
            <w:bookmarkEnd w:id="2580"/>
            <w:bookmarkEnd w:id="2581"/>
            <w:bookmarkEnd w:id="2582"/>
            <w:bookmarkEnd w:id="2583"/>
            <w:bookmarkEnd w:id="2584"/>
            <w:bookmarkEnd w:id="2585"/>
            <w:bookmarkEnd w:id="2586"/>
            <w:bookmarkEnd w:id="2587"/>
          </w:p>
        </w:tc>
        <w:tc>
          <w:tcPr>
            <w:tcW w:w="1603" w:type="dxa"/>
            <w:vMerge/>
            <w:tcBorders>
              <w:left w:val="single" w:sz="8" w:space="0" w:color="999999"/>
              <w:right w:val="single" w:sz="8" w:space="0" w:color="999999"/>
            </w:tcBorders>
          </w:tcPr>
          <w:p w14:paraId="79B86CD6" w14:textId="4107F673" w:rsidR="009F040D" w:rsidRPr="00945767" w:rsidDel="00ED66E4" w:rsidRDefault="009F040D" w:rsidP="0088156F">
            <w:pPr>
              <w:rPr>
                <w:del w:id="2588" w:author="Author" w:date="2018-01-26T14:01:00Z"/>
                <w:rStyle w:val="SAPEmphasis"/>
                <w:lang w:eastAsia="zh-TW"/>
              </w:rPr>
            </w:pPr>
            <w:bookmarkStart w:id="2589" w:name="_Toc504738815"/>
            <w:bookmarkStart w:id="2590" w:name="_Toc504747404"/>
            <w:bookmarkStart w:id="2591" w:name="_Toc505006877"/>
            <w:bookmarkStart w:id="2592" w:name="_Toc505007208"/>
            <w:bookmarkStart w:id="2593" w:name="_Toc505013191"/>
            <w:bookmarkStart w:id="2594" w:name="_Toc507081604"/>
            <w:bookmarkStart w:id="2595" w:name="_Toc507081927"/>
            <w:bookmarkStart w:id="2596" w:name="_Toc507161990"/>
            <w:bookmarkEnd w:id="2589"/>
            <w:bookmarkEnd w:id="2590"/>
            <w:bookmarkEnd w:id="2591"/>
            <w:bookmarkEnd w:id="2592"/>
            <w:bookmarkEnd w:id="2593"/>
            <w:bookmarkEnd w:id="2594"/>
            <w:bookmarkEnd w:id="2595"/>
            <w:bookmarkEnd w:id="2596"/>
          </w:p>
        </w:tc>
        <w:tc>
          <w:tcPr>
            <w:tcW w:w="3600" w:type="dxa"/>
            <w:vMerge/>
            <w:tcBorders>
              <w:left w:val="single" w:sz="8" w:space="0" w:color="999999"/>
              <w:bottom w:val="single" w:sz="8" w:space="0" w:color="999999"/>
              <w:right w:val="single" w:sz="8" w:space="0" w:color="999999"/>
            </w:tcBorders>
          </w:tcPr>
          <w:p w14:paraId="333439DD" w14:textId="698660F5" w:rsidR="009F040D" w:rsidRPr="00945767" w:rsidDel="00ED66E4" w:rsidRDefault="009F040D" w:rsidP="0088156F">
            <w:pPr>
              <w:rPr>
                <w:del w:id="2597" w:author="Author" w:date="2018-01-26T14:01:00Z"/>
                <w:lang w:eastAsia="zh-TW"/>
              </w:rPr>
            </w:pPr>
            <w:bookmarkStart w:id="2598" w:name="_Toc504738816"/>
            <w:bookmarkStart w:id="2599" w:name="_Toc504747405"/>
            <w:bookmarkStart w:id="2600" w:name="_Toc505006878"/>
            <w:bookmarkStart w:id="2601" w:name="_Toc505007209"/>
            <w:bookmarkStart w:id="2602" w:name="_Toc505013192"/>
            <w:bookmarkStart w:id="2603" w:name="_Toc507081605"/>
            <w:bookmarkStart w:id="2604" w:name="_Toc507081928"/>
            <w:bookmarkStart w:id="2605" w:name="_Toc507161991"/>
            <w:bookmarkEnd w:id="2598"/>
            <w:bookmarkEnd w:id="2599"/>
            <w:bookmarkEnd w:id="2600"/>
            <w:bookmarkEnd w:id="2601"/>
            <w:bookmarkEnd w:id="2602"/>
            <w:bookmarkEnd w:id="2603"/>
            <w:bookmarkEnd w:id="2604"/>
            <w:bookmarkEnd w:id="2605"/>
          </w:p>
        </w:tc>
        <w:tc>
          <w:tcPr>
            <w:tcW w:w="3870" w:type="dxa"/>
            <w:tcBorders>
              <w:top w:val="single" w:sz="8" w:space="0" w:color="999999"/>
              <w:left w:val="single" w:sz="8" w:space="0" w:color="999999"/>
              <w:bottom w:val="single" w:sz="8" w:space="0" w:color="999999"/>
              <w:right w:val="single" w:sz="8" w:space="0" w:color="999999"/>
            </w:tcBorders>
          </w:tcPr>
          <w:p w14:paraId="759CB151" w14:textId="7FEBC9CE" w:rsidR="009F040D" w:rsidRPr="00945767" w:rsidDel="00ED66E4" w:rsidRDefault="009F040D" w:rsidP="0088156F">
            <w:pPr>
              <w:rPr>
                <w:del w:id="2606" w:author="Author" w:date="2018-01-26T14:01:00Z"/>
              </w:rPr>
            </w:pPr>
            <w:del w:id="2607" w:author="Author" w:date="2018-01-26T14:01:00Z">
              <w:r w:rsidRPr="00945767" w:rsidDel="00ED66E4">
                <w:rPr>
                  <w:rStyle w:val="SAPScreenElement"/>
                </w:rPr>
                <w:delText>Coverage</w:delText>
              </w:r>
              <w:r w:rsidRPr="00945767" w:rsidDel="00ED66E4">
                <w:delText>: select from drop-down</w:delText>
              </w:r>
              <w:bookmarkStart w:id="2608" w:name="_Toc504738817"/>
              <w:bookmarkStart w:id="2609" w:name="_Toc504747406"/>
              <w:bookmarkStart w:id="2610" w:name="_Toc505006879"/>
              <w:bookmarkStart w:id="2611" w:name="_Toc505007210"/>
              <w:bookmarkStart w:id="2612" w:name="_Toc505013193"/>
              <w:bookmarkStart w:id="2613" w:name="_Toc507081606"/>
              <w:bookmarkStart w:id="2614" w:name="_Toc507081929"/>
              <w:bookmarkStart w:id="2615" w:name="_Toc507161992"/>
              <w:bookmarkEnd w:id="2608"/>
              <w:bookmarkEnd w:id="2609"/>
              <w:bookmarkEnd w:id="2610"/>
              <w:bookmarkEnd w:id="2611"/>
              <w:bookmarkEnd w:id="2612"/>
              <w:bookmarkEnd w:id="2613"/>
              <w:bookmarkEnd w:id="2614"/>
              <w:bookmarkEnd w:id="2615"/>
            </w:del>
          </w:p>
        </w:tc>
        <w:tc>
          <w:tcPr>
            <w:tcW w:w="3330" w:type="dxa"/>
            <w:tcBorders>
              <w:top w:val="single" w:sz="8" w:space="0" w:color="999999"/>
              <w:left w:val="single" w:sz="8" w:space="0" w:color="999999"/>
              <w:bottom w:val="single" w:sz="8" w:space="0" w:color="999999"/>
              <w:right w:val="single" w:sz="8" w:space="0" w:color="999999"/>
            </w:tcBorders>
          </w:tcPr>
          <w:p w14:paraId="174B6F0F" w14:textId="13A9F2BA" w:rsidR="009F040D" w:rsidRPr="00945767" w:rsidDel="00ED66E4" w:rsidRDefault="009F040D" w:rsidP="0088156F">
            <w:pPr>
              <w:rPr>
                <w:del w:id="2616" w:author="Author" w:date="2018-01-26T14:01:00Z"/>
                <w:lang w:eastAsia="zh-TW"/>
              </w:rPr>
            </w:pPr>
            <w:bookmarkStart w:id="2617" w:name="_Toc504738818"/>
            <w:bookmarkStart w:id="2618" w:name="_Toc504747407"/>
            <w:bookmarkStart w:id="2619" w:name="_Toc505006880"/>
            <w:bookmarkStart w:id="2620" w:name="_Toc505007211"/>
            <w:bookmarkStart w:id="2621" w:name="_Toc505013194"/>
            <w:bookmarkStart w:id="2622" w:name="_Toc507081607"/>
            <w:bookmarkStart w:id="2623" w:name="_Toc507081930"/>
            <w:bookmarkStart w:id="2624" w:name="_Toc507161993"/>
            <w:bookmarkEnd w:id="2617"/>
            <w:bookmarkEnd w:id="2618"/>
            <w:bookmarkEnd w:id="2619"/>
            <w:bookmarkEnd w:id="2620"/>
            <w:bookmarkEnd w:id="2621"/>
            <w:bookmarkEnd w:id="2622"/>
            <w:bookmarkEnd w:id="2623"/>
            <w:bookmarkEnd w:id="2624"/>
          </w:p>
        </w:tc>
        <w:tc>
          <w:tcPr>
            <w:tcW w:w="1170" w:type="dxa"/>
            <w:tcBorders>
              <w:top w:val="single" w:sz="8" w:space="0" w:color="999999"/>
              <w:left w:val="single" w:sz="8" w:space="0" w:color="999999"/>
              <w:bottom w:val="single" w:sz="8" w:space="0" w:color="999999"/>
              <w:right w:val="single" w:sz="8" w:space="0" w:color="999999"/>
            </w:tcBorders>
          </w:tcPr>
          <w:p w14:paraId="43F04507" w14:textId="79D18C07" w:rsidR="009F040D" w:rsidRPr="00945767" w:rsidDel="00ED66E4" w:rsidRDefault="009F040D" w:rsidP="0088156F">
            <w:pPr>
              <w:rPr>
                <w:del w:id="2625" w:author="Author" w:date="2018-01-26T14:01:00Z"/>
              </w:rPr>
            </w:pPr>
            <w:bookmarkStart w:id="2626" w:name="_Toc504738819"/>
            <w:bookmarkStart w:id="2627" w:name="_Toc504747408"/>
            <w:bookmarkStart w:id="2628" w:name="_Toc505006881"/>
            <w:bookmarkStart w:id="2629" w:name="_Toc505007212"/>
            <w:bookmarkStart w:id="2630" w:name="_Toc505013195"/>
            <w:bookmarkStart w:id="2631" w:name="_Toc507081608"/>
            <w:bookmarkStart w:id="2632" w:name="_Toc507081931"/>
            <w:bookmarkStart w:id="2633" w:name="_Toc507161994"/>
            <w:bookmarkEnd w:id="2626"/>
            <w:bookmarkEnd w:id="2627"/>
            <w:bookmarkEnd w:id="2628"/>
            <w:bookmarkEnd w:id="2629"/>
            <w:bookmarkEnd w:id="2630"/>
            <w:bookmarkEnd w:id="2631"/>
            <w:bookmarkEnd w:id="2632"/>
            <w:bookmarkEnd w:id="2633"/>
          </w:p>
        </w:tc>
        <w:bookmarkStart w:id="2634" w:name="_Toc504738820"/>
        <w:bookmarkStart w:id="2635" w:name="_Toc504747409"/>
        <w:bookmarkStart w:id="2636" w:name="_Toc505006882"/>
        <w:bookmarkStart w:id="2637" w:name="_Toc505007213"/>
        <w:bookmarkStart w:id="2638" w:name="_Toc505013196"/>
        <w:bookmarkStart w:id="2639" w:name="_Toc507081609"/>
        <w:bookmarkStart w:id="2640" w:name="_Toc507081932"/>
        <w:bookmarkStart w:id="2641" w:name="_Toc507161995"/>
        <w:bookmarkEnd w:id="2634"/>
        <w:bookmarkEnd w:id="2635"/>
        <w:bookmarkEnd w:id="2636"/>
        <w:bookmarkEnd w:id="2637"/>
        <w:bookmarkEnd w:id="2638"/>
        <w:bookmarkEnd w:id="2639"/>
        <w:bookmarkEnd w:id="2640"/>
        <w:bookmarkEnd w:id="2641"/>
      </w:tr>
      <w:tr w:rsidR="009F040D" w:rsidRPr="00945767" w:rsidDel="00ED66E4" w14:paraId="39F314E2" w14:textId="4F2EBA9F" w:rsidTr="009F4086">
        <w:trPr>
          <w:trHeight w:val="288"/>
          <w:del w:id="2642" w:author="Author" w:date="2018-01-26T14:01:00Z"/>
        </w:trPr>
        <w:tc>
          <w:tcPr>
            <w:tcW w:w="709" w:type="dxa"/>
            <w:vMerge/>
            <w:tcBorders>
              <w:left w:val="single" w:sz="8" w:space="0" w:color="999999"/>
              <w:right w:val="single" w:sz="8" w:space="0" w:color="999999"/>
            </w:tcBorders>
          </w:tcPr>
          <w:p w14:paraId="488DDEED" w14:textId="53985194" w:rsidR="009F040D" w:rsidRPr="00945767" w:rsidDel="00ED66E4" w:rsidRDefault="009F040D" w:rsidP="0088156F">
            <w:pPr>
              <w:rPr>
                <w:del w:id="2643" w:author="Author" w:date="2018-01-26T14:01:00Z"/>
              </w:rPr>
            </w:pPr>
            <w:bookmarkStart w:id="2644" w:name="_Toc504738821"/>
            <w:bookmarkStart w:id="2645" w:name="_Toc504747410"/>
            <w:bookmarkStart w:id="2646" w:name="_Toc505006883"/>
            <w:bookmarkStart w:id="2647" w:name="_Toc505007214"/>
            <w:bookmarkStart w:id="2648" w:name="_Toc505013197"/>
            <w:bookmarkStart w:id="2649" w:name="_Toc507081610"/>
            <w:bookmarkStart w:id="2650" w:name="_Toc507081933"/>
            <w:bookmarkStart w:id="2651" w:name="_Toc507161996"/>
            <w:bookmarkEnd w:id="2644"/>
            <w:bookmarkEnd w:id="2645"/>
            <w:bookmarkEnd w:id="2646"/>
            <w:bookmarkEnd w:id="2647"/>
            <w:bookmarkEnd w:id="2648"/>
            <w:bookmarkEnd w:id="2649"/>
            <w:bookmarkEnd w:id="2650"/>
            <w:bookmarkEnd w:id="2651"/>
          </w:p>
        </w:tc>
        <w:tc>
          <w:tcPr>
            <w:tcW w:w="1603" w:type="dxa"/>
            <w:vMerge/>
            <w:tcBorders>
              <w:left w:val="single" w:sz="8" w:space="0" w:color="999999"/>
              <w:right w:val="single" w:sz="8" w:space="0" w:color="999999"/>
            </w:tcBorders>
          </w:tcPr>
          <w:p w14:paraId="05AE0A16" w14:textId="157E7535" w:rsidR="009F040D" w:rsidRPr="00945767" w:rsidDel="00ED66E4" w:rsidRDefault="009F040D" w:rsidP="0088156F">
            <w:pPr>
              <w:rPr>
                <w:del w:id="2652" w:author="Author" w:date="2018-01-26T14:01:00Z"/>
                <w:rStyle w:val="SAPEmphasis"/>
                <w:lang w:eastAsia="zh-TW"/>
              </w:rPr>
            </w:pPr>
            <w:bookmarkStart w:id="2653" w:name="_Toc504738822"/>
            <w:bookmarkStart w:id="2654" w:name="_Toc504747411"/>
            <w:bookmarkStart w:id="2655" w:name="_Toc505006884"/>
            <w:bookmarkStart w:id="2656" w:name="_Toc505007215"/>
            <w:bookmarkStart w:id="2657" w:name="_Toc505013198"/>
            <w:bookmarkStart w:id="2658" w:name="_Toc507081611"/>
            <w:bookmarkStart w:id="2659" w:name="_Toc507081934"/>
            <w:bookmarkStart w:id="2660" w:name="_Toc507161997"/>
            <w:bookmarkEnd w:id="2653"/>
            <w:bookmarkEnd w:id="2654"/>
            <w:bookmarkEnd w:id="2655"/>
            <w:bookmarkEnd w:id="2656"/>
            <w:bookmarkEnd w:id="2657"/>
            <w:bookmarkEnd w:id="2658"/>
            <w:bookmarkEnd w:id="2659"/>
            <w:bookmarkEnd w:id="2660"/>
          </w:p>
        </w:tc>
        <w:tc>
          <w:tcPr>
            <w:tcW w:w="3600" w:type="dxa"/>
            <w:tcBorders>
              <w:top w:val="single" w:sz="8" w:space="0" w:color="999999"/>
              <w:left w:val="single" w:sz="8" w:space="0" w:color="999999"/>
              <w:bottom w:val="single" w:sz="8" w:space="0" w:color="999999"/>
              <w:right w:val="single" w:sz="8" w:space="0" w:color="999999"/>
            </w:tcBorders>
          </w:tcPr>
          <w:p w14:paraId="00C59542" w14:textId="75175C9D" w:rsidR="009F040D" w:rsidRPr="00945767" w:rsidDel="00ED66E4" w:rsidRDefault="009F040D" w:rsidP="0088156F">
            <w:pPr>
              <w:rPr>
                <w:del w:id="2661" w:author="Author" w:date="2018-01-26T14:01:00Z"/>
                <w:lang w:eastAsia="zh-TW"/>
              </w:rPr>
            </w:pPr>
            <w:del w:id="2662" w:author="Author" w:date="2018-01-26T14:01:00Z">
              <w:r w:rsidRPr="00945767" w:rsidDel="00ED66E4">
                <w:delText xml:space="preserve">Do not enter data in the </w:delText>
              </w:r>
              <w:r w:rsidRPr="00945767" w:rsidDel="00ED66E4">
                <w:rPr>
                  <w:rStyle w:val="SAPScreenElement"/>
                </w:rPr>
                <w:delText>Enroll Dependents</w:delText>
              </w:r>
              <w:r w:rsidRPr="00945767" w:rsidDel="00ED66E4">
                <w:delText xml:space="preserve"> block</w:delText>
              </w:r>
              <w:r w:rsidR="00EE1B11" w:rsidRPr="00945767" w:rsidDel="00ED66E4">
                <w:delText>, as for the own life insurance, the dependent cannot be enrolled in</w:delText>
              </w:r>
              <w:r w:rsidRPr="00945767" w:rsidDel="00ED66E4">
                <w:delText>!</w:delText>
              </w:r>
              <w:bookmarkStart w:id="2663" w:name="_Toc504738823"/>
              <w:bookmarkStart w:id="2664" w:name="_Toc504747412"/>
              <w:bookmarkStart w:id="2665" w:name="_Toc505006885"/>
              <w:bookmarkStart w:id="2666" w:name="_Toc505007216"/>
              <w:bookmarkStart w:id="2667" w:name="_Toc505013199"/>
              <w:bookmarkStart w:id="2668" w:name="_Toc507081612"/>
              <w:bookmarkStart w:id="2669" w:name="_Toc507081935"/>
              <w:bookmarkStart w:id="2670" w:name="_Toc507161998"/>
              <w:bookmarkEnd w:id="2663"/>
              <w:bookmarkEnd w:id="2664"/>
              <w:bookmarkEnd w:id="2665"/>
              <w:bookmarkEnd w:id="2666"/>
              <w:bookmarkEnd w:id="2667"/>
              <w:bookmarkEnd w:id="2668"/>
              <w:bookmarkEnd w:id="2669"/>
              <w:bookmarkEnd w:id="2670"/>
            </w:del>
          </w:p>
        </w:tc>
        <w:tc>
          <w:tcPr>
            <w:tcW w:w="3870" w:type="dxa"/>
            <w:tcBorders>
              <w:top w:val="single" w:sz="8" w:space="0" w:color="999999"/>
              <w:left w:val="single" w:sz="8" w:space="0" w:color="999999"/>
              <w:bottom w:val="single" w:sz="8" w:space="0" w:color="999999"/>
              <w:right w:val="single" w:sz="8" w:space="0" w:color="999999"/>
            </w:tcBorders>
          </w:tcPr>
          <w:p w14:paraId="36FBBF59" w14:textId="1C48FA82" w:rsidR="009F040D" w:rsidRPr="00945767" w:rsidDel="00ED66E4" w:rsidRDefault="009F040D" w:rsidP="0088156F">
            <w:pPr>
              <w:rPr>
                <w:del w:id="2671" w:author="Author" w:date="2018-01-26T14:01:00Z"/>
              </w:rPr>
            </w:pPr>
            <w:bookmarkStart w:id="2672" w:name="_Toc504738824"/>
            <w:bookmarkStart w:id="2673" w:name="_Toc504747413"/>
            <w:bookmarkStart w:id="2674" w:name="_Toc505006886"/>
            <w:bookmarkStart w:id="2675" w:name="_Toc505007217"/>
            <w:bookmarkStart w:id="2676" w:name="_Toc505013200"/>
            <w:bookmarkStart w:id="2677" w:name="_Toc507081613"/>
            <w:bookmarkStart w:id="2678" w:name="_Toc507081936"/>
            <w:bookmarkStart w:id="2679" w:name="_Toc507161999"/>
            <w:bookmarkEnd w:id="2672"/>
            <w:bookmarkEnd w:id="2673"/>
            <w:bookmarkEnd w:id="2674"/>
            <w:bookmarkEnd w:id="2675"/>
            <w:bookmarkEnd w:id="2676"/>
            <w:bookmarkEnd w:id="2677"/>
            <w:bookmarkEnd w:id="2678"/>
            <w:bookmarkEnd w:id="2679"/>
          </w:p>
        </w:tc>
        <w:tc>
          <w:tcPr>
            <w:tcW w:w="3330" w:type="dxa"/>
            <w:tcBorders>
              <w:top w:val="single" w:sz="8" w:space="0" w:color="999999"/>
              <w:left w:val="single" w:sz="8" w:space="0" w:color="999999"/>
              <w:bottom w:val="single" w:sz="8" w:space="0" w:color="999999"/>
              <w:right w:val="single" w:sz="8" w:space="0" w:color="999999"/>
            </w:tcBorders>
          </w:tcPr>
          <w:p w14:paraId="72E87FEA" w14:textId="36BF1BD4" w:rsidR="009F040D" w:rsidRPr="00945767" w:rsidDel="00ED66E4" w:rsidRDefault="009F040D" w:rsidP="0088156F">
            <w:pPr>
              <w:rPr>
                <w:del w:id="2680" w:author="Author" w:date="2018-01-26T14:01:00Z"/>
                <w:lang w:eastAsia="zh-TW"/>
              </w:rPr>
            </w:pPr>
            <w:bookmarkStart w:id="2681" w:name="_Toc504738825"/>
            <w:bookmarkStart w:id="2682" w:name="_Toc504747414"/>
            <w:bookmarkStart w:id="2683" w:name="_Toc505006887"/>
            <w:bookmarkStart w:id="2684" w:name="_Toc505007218"/>
            <w:bookmarkStart w:id="2685" w:name="_Toc505013201"/>
            <w:bookmarkStart w:id="2686" w:name="_Toc507081614"/>
            <w:bookmarkStart w:id="2687" w:name="_Toc507081937"/>
            <w:bookmarkStart w:id="2688" w:name="_Toc507162000"/>
            <w:bookmarkEnd w:id="2681"/>
            <w:bookmarkEnd w:id="2682"/>
            <w:bookmarkEnd w:id="2683"/>
            <w:bookmarkEnd w:id="2684"/>
            <w:bookmarkEnd w:id="2685"/>
            <w:bookmarkEnd w:id="2686"/>
            <w:bookmarkEnd w:id="2687"/>
            <w:bookmarkEnd w:id="2688"/>
          </w:p>
        </w:tc>
        <w:tc>
          <w:tcPr>
            <w:tcW w:w="1170" w:type="dxa"/>
            <w:tcBorders>
              <w:top w:val="single" w:sz="8" w:space="0" w:color="999999"/>
              <w:left w:val="single" w:sz="8" w:space="0" w:color="999999"/>
              <w:bottom w:val="single" w:sz="8" w:space="0" w:color="999999"/>
              <w:right w:val="single" w:sz="8" w:space="0" w:color="999999"/>
            </w:tcBorders>
          </w:tcPr>
          <w:p w14:paraId="5C801D5B" w14:textId="5C9B5C3F" w:rsidR="009F040D" w:rsidRPr="00945767" w:rsidDel="00ED66E4" w:rsidRDefault="009F040D" w:rsidP="0088156F">
            <w:pPr>
              <w:rPr>
                <w:del w:id="2689" w:author="Author" w:date="2018-01-26T14:01:00Z"/>
              </w:rPr>
            </w:pPr>
            <w:bookmarkStart w:id="2690" w:name="_Toc504738826"/>
            <w:bookmarkStart w:id="2691" w:name="_Toc504747415"/>
            <w:bookmarkStart w:id="2692" w:name="_Toc505006888"/>
            <w:bookmarkStart w:id="2693" w:name="_Toc505007219"/>
            <w:bookmarkStart w:id="2694" w:name="_Toc505013202"/>
            <w:bookmarkStart w:id="2695" w:name="_Toc507081615"/>
            <w:bookmarkStart w:id="2696" w:name="_Toc507081938"/>
            <w:bookmarkStart w:id="2697" w:name="_Toc507162001"/>
            <w:bookmarkEnd w:id="2690"/>
            <w:bookmarkEnd w:id="2691"/>
            <w:bookmarkEnd w:id="2692"/>
            <w:bookmarkEnd w:id="2693"/>
            <w:bookmarkEnd w:id="2694"/>
            <w:bookmarkEnd w:id="2695"/>
            <w:bookmarkEnd w:id="2696"/>
            <w:bookmarkEnd w:id="2697"/>
          </w:p>
        </w:tc>
        <w:bookmarkStart w:id="2698" w:name="_Toc504738827"/>
        <w:bookmarkStart w:id="2699" w:name="_Toc504747416"/>
        <w:bookmarkStart w:id="2700" w:name="_Toc505006889"/>
        <w:bookmarkStart w:id="2701" w:name="_Toc505007220"/>
        <w:bookmarkStart w:id="2702" w:name="_Toc505013203"/>
        <w:bookmarkStart w:id="2703" w:name="_Toc507081616"/>
        <w:bookmarkStart w:id="2704" w:name="_Toc507081939"/>
        <w:bookmarkStart w:id="2705" w:name="_Toc507162002"/>
        <w:bookmarkEnd w:id="2698"/>
        <w:bookmarkEnd w:id="2699"/>
        <w:bookmarkEnd w:id="2700"/>
        <w:bookmarkEnd w:id="2701"/>
        <w:bookmarkEnd w:id="2702"/>
        <w:bookmarkEnd w:id="2703"/>
        <w:bookmarkEnd w:id="2704"/>
        <w:bookmarkEnd w:id="2705"/>
      </w:tr>
      <w:tr w:rsidR="009F040D" w:rsidRPr="00945767" w:rsidDel="00ED66E4" w14:paraId="01934292" w14:textId="10DD8360" w:rsidTr="009F4086">
        <w:trPr>
          <w:trHeight w:val="288"/>
          <w:del w:id="2706" w:author="Author" w:date="2018-01-26T14:01:00Z"/>
        </w:trPr>
        <w:tc>
          <w:tcPr>
            <w:tcW w:w="709" w:type="dxa"/>
            <w:vMerge/>
            <w:tcBorders>
              <w:left w:val="single" w:sz="8" w:space="0" w:color="999999"/>
              <w:right w:val="single" w:sz="8" w:space="0" w:color="999999"/>
            </w:tcBorders>
          </w:tcPr>
          <w:p w14:paraId="04F17A6C" w14:textId="4EBA4884" w:rsidR="009F040D" w:rsidRPr="00945767" w:rsidDel="00ED66E4" w:rsidRDefault="009F040D" w:rsidP="0088156F">
            <w:pPr>
              <w:rPr>
                <w:del w:id="2707" w:author="Author" w:date="2018-01-26T14:01:00Z"/>
              </w:rPr>
            </w:pPr>
            <w:bookmarkStart w:id="2708" w:name="_Toc504738828"/>
            <w:bookmarkStart w:id="2709" w:name="_Toc504747417"/>
            <w:bookmarkStart w:id="2710" w:name="_Toc505006890"/>
            <w:bookmarkStart w:id="2711" w:name="_Toc505007221"/>
            <w:bookmarkStart w:id="2712" w:name="_Toc505013204"/>
            <w:bookmarkStart w:id="2713" w:name="_Toc507081617"/>
            <w:bookmarkStart w:id="2714" w:name="_Toc507081940"/>
            <w:bookmarkStart w:id="2715" w:name="_Toc507162003"/>
            <w:bookmarkEnd w:id="2708"/>
            <w:bookmarkEnd w:id="2709"/>
            <w:bookmarkEnd w:id="2710"/>
            <w:bookmarkEnd w:id="2711"/>
            <w:bookmarkEnd w:id="2712"/>
            <w:bookmarkEnd w:id="2713"/>
            <w:bookmarkEnd w:id="2714"/>
            <w:bookmarkEnd w:id="2715"/>
          </w:p>
        </w:tc>
        <w:tc>
          <w:tcPr>
            <w:tcW w:w="1603" w:type="dxa"/>
            <w:vMerge/>
            <w:tcBorders>
              <w:left w:val="single" w:sz="8" w:space="0" w:color="999999"/>
              <w:right w:val="single" w:sz="8" w:space="0" w:color="999999"/>
            </w:tcBorders>
          </w:tcPr>
          <w:p w14:paraId="3EF22713" w14:textId="5B7CD93A" w:rsidR="009F040D" w:rsidRPr="00945767" w:rsidDel="00ED66E4" w:rsidRDefault="009F040D" w:rsidP="0088156F">
            <w:pPr>
              <w:rPr>
                <w:del w:id="2716" w:author="Author" w:date="2018-01-26T14:01:00Z"/>
                <w:rStyle w:val="SAPEmphasis"/>
                <w:lang w:eastAsia="zh-TW"/>
              </w:rPr>
            </w:pPr>
            <w:bookmarkStart w:id="2717" w:name="_Toc504738829"/>
            <w:bookmarkStart w:id="2718" w:name="_Toc504747418"/>
            <w:bookmarkStart w:id="2719" w:name="_Toc505006891"/>
            <w:bookmarkStart w:id="2720" w:name="_Toc505007222"/>
            <w:bookmarkStart w:id="2721" w:name="_Toc505013205"/>
            <w:bookmarkStart w:id="2722" w:name="_Toc507081618"/>
            <w:bookmarkStart w:id="2723" w:name="_Toc507081941"/>
            <w:bookmarkStart w:id="2724" w:name="_Toc507162004"/>
            <w:bookmarkEnd w:id="2717"/>
            <w:bookmarkEnd w:id="2718"/>
            <w:bookmarkEnd w:id="2719"/>
            <w:bookmarkEnd w:id="2720"/>
            <w:bookmarkEnd w:id="2721"/>
            <w:bookmarkEnd w:id="2722"/>
            <w:bookmarkEnd w:id="2723"/>
            <w:bookmarkEnd w:id="2724"/>
          </w:p>
        </w:tc>
        <w:tc>
          <w:tcPr>
            <w:tcW w:w="3600" w:type="dxa"/>
            <w:vMerge w:val="restart"/>
            <w:tcBorders>
              <w:top w:val="single" w:sz="8" w:space="0" w:color="999999"/>
              <w:left w:val="single" w:sz="8" w:space="0" w:color="999999"/>
              <w:right w:val="single" w:sz="8" w:space="0" w:color="999999"/>
            </w:tcBorders>
          </w:tcPr>
          <w:p w14:paraId="6AD1D353" w14:textId="4834F079" w:rsidR="009F040D" w:rsidRPr="00945767" w:rsidDel="00ED66E4" w:rsidRDefault="009F040D" w:rsidP="0088156F">
            <w:pPr>
              <w:rPr>
                <w:del w:id="2725" w:author="Author" w:date="2018-01-26T14:01:00Z"/>
                <w:lang w:eastAsia="zh-TW"/>
              </w:rPr>
            </w:pPr>
            <w:del w:id="2726" w:author="Author" w:date="2018-01-26T14:01:00Z">
              <w:r w:rsidRPr="00945767" w:rsidDel="00ED66E4">
                <w:delText xml:space="preserve">In the </w:delText>
              </w:r>
              <w:r w:rsidRPr="00945767" w:rsidDel="00ED66E4">
                <w:rPr>
                  <w:rStyle w:val="SAPScreenElement"/>
                </w:rPr>
                <w:delText>Dependent</w:delText>
              </w:r>
              <w:r w:rsidRPr="00945767" w:rsidDel="00ED66E4">
                <w:delText xml:space="preserve"> </w:delText>
              </w:r>
              <w:r w:rsidRPr="00945767" w:rsidDel="00ED66E4">
                <w:rPr>
                  <w:rStyle w:val="SAPScreenElement"/>
                </w:rPr>
                <w:delText>Beneficiaries</w:delText>
              </w:r>
              <w:r w:rsidRPr="00945767" w:rsidDel="00ED66E4">
                <w:delText xml:space="preserve"> block, you can opt to maintain a dependent beneficiary of your insurance. For this, select the </w:delText>
              </w:r>
              <w:r w:rsidRPr="00945767" w:rsidDel="00ED66E4">
                <w:rPr>
                  <w:rStyle w:val="SAPScreenElement"/>
                </w:rPr>
                <w:sym w:font="Symbol" w:char="F0C5"/>
              </w:r>
              <w:r w:rsidRPr="00945767" w:rsidDel="00ED66E4">
                <w:rPr>
                  <w:rStyle w:val="SAPScreenElement"/>
                </w:rPr>
                <w:delText xml:space="preserve"> Add</w:delText>
              </w:r>
              <w:r w:rsidRPr="00945767" w:rsidDel="00ED66E4">
                <w:delText xml:space="preserve"> </w:delText>
              </w:r>
              <w:r w:rsidRPr="00945767" w:rsidDel="00ED66E4">
                <w:rPr>
                  <w:rStyle w:val="SAPScreenElement"/>
                </w:rPr>
                <w:delText>Dependent</w:delText>
              </w:r>
              <w:r w:rsidRPr="00945767" w:rsidDel="00ED66E4">
                <w:delText xml:space="preserve"> </w:delText>
              </w:r>
              <w:r w:rsidRPr="00945767" w:rsidDel="00ED66E4">
                <w:rPr>
                  <w:rStyle w:val="SAPScreenElement"/>
                </w:rPr>
                <w:delText>Beneficiaries</w:delText>
              </w:r>
              <w:r w:rsidRPr="00945767" w:rsidDel="00ED66E4">
                <w:delText xml:space="preserve"> link. The </w:delText>
              </w:r>
              <w:r w:rsidRPr="00945767" w:rsidDel="00ED66E4">
                <w:rPr>
                  <w:rStyle w:val="SAPScreenElement"/>
                </w:rPr>
                <w:delText>Dependent</w:delText>
              </w:r>
              <w:r w:rsidRPr="00945767" w:rsidDel="00ED66E4">
                <w:delText xml:space="preserve"> </w:delText>
              </w:r>
              <w:r w:rsidRPr="00945767" w:rsidDel="00ED66E4">
                <w:rPr>
                  <w:rStyle w:val="SAPScreenElement"/>
                </w:rPr>
                <w:delText>Beneficiaries</w:delText>
              </w:r>
              <w:r w:rsidRPr="00945767" w:rsidDel="00ED66E4">
                <w:delText xml:space="preserve"> block is expanded and the editable fields show up. Make following entries:</w:delText>
              </w:r>
              <w:bookmarkStart w:id="2727" w:name="_Toc504738830"/>
              <w:bookmarkStart w:id="2728" w:name="_Toc504747419"/>
              <w:bookmarkStart w:id="2729" w:name="_Toc505006892"/>
              <w:bookmarkStart w:id="2730" w:name="_Toc505007223"/>
              <w:bookmarkStart w:id="2731" w:name="_Toc505013206"/>
              <w:bookmarkStart w:id="2732" w:name="_Toc507081619"/>
              <w:bookmarkStart w:id="2733" w:name="_Toc507081942"/>
              <w:bookmarkStart w:id="2734" w:name="_Toc507162005"/>
              <w:bookmarkEnd w:id="2727"/>
              <w:bookmarkEnd w:id="2728"/>
              <w:bookmarkEnd w:id="2729"/>
              <w:bookmarkEnd w:id="2730"/>
              <w:bookmarkEnd w:id="2731"/>
              <w:bookmarkEnd w:id="2732"/>
              <w:bookmarkEnd w:id="2733"/>
              <w:bookmarkEnd w:id="2734"/>
            </w:del>
          </w:p>
        </w:tc>
        <w:tc>
          <w:tcPr>
            <w:tcW w:w="3870" w:type="dxa"/>
            <w:tcBorders>
              <w:top w:val="single" w:sz="8" w:space="0" w:color="999999"/>
              <w:left w:val="single" w:sz="8" w:space="0" w:color="999999"/>
              <w:bottom w:val="single" w:sz="8" w:space="0" w:color="999999"/>
              <w:right w:val="single" w:sz="8" w:space="0" w:color="999999"/>
            </w:tcBorders>
          </w:tcPr>
          <w:p w14:paraId="0EA505AD" w14:textId="5D6E4D41" w:rsidR="009F040D" w:rsidRPr="00945767" w:rsidDel="00ED66E4" w:rsidRDefault="009F040D" w:rsidP="0088156F">
            <w:pPr>
              <w:rPr>
                <w:del w:id="2735" w:author="Author" w:date="2018-01-26T14:01:00Z"/>
              </w:rPr>
            </w:pPr>
            <w:del w:id="2736" w:author="Author" w:date="2018-01-26T14:01:00Z">
              <w:r w:rsidRPr="00945767" w:rsidDel="00ED66E4">
                <w:rPr>
                  <w:rStyle w:val="SAPScreenElement"/>
                </w:rPr>
                <w:delText xml:space="preserve">Name: </w:delText>
              </w:r>
              <w:r w:rsidRPr="00945767" w:rsidDel="00ED66E4">
                <w:delText>select name of dependent from drop-down</w:delText>
              </w:r>
              <w:bookmarkStart w:id="2737" w:name="_Toc504738831"/>
              <w:bookmarkStart w:id="2738" w:name="_Toc504747420"/>
              <w:bookmarkStart w:id="2739" w:name="_Toc505006893"/>
              <w:bookmarkStart w:id="2740" w:name="_Toc505007224"/>
              <w:bookmarkStart w:id="2741" w:name="_Toc505013207"/>
              <w:bookmarkStart w:id="2742" w:name="_Toc507081620"/>
              <w:bookmarkStart w:id="2743" w:name="_Toc507081943"/>
              <w:bookmarkStart w:id="2744" w:name="_Toc507162006"/>
              <w:bookmarkEnd w:id="2737"/>
              <w:bookmarkEnd w:id="2738"/>
              <w:bookmarkEnd w:id="2739"/>
              <w:bookmarkEnd w:id="2740"/>
              <w:bookmarkEnd w:id="2741"/>
              <w:bookmarkEnd w:id="2742"/>
              <w:bookmarkEnd w:id="2743"/>
              <w:bookmarkEnd w:id="2744"/>
            </w:del>
          </w:p>
        </w:tc>
        <w:tc>
          <w:tcPr>
            <w:tcW w:w="3330" w:type="dxa"/>
            <w:tcBorders>
              <w:top w:val="single" w:sz="8" w:space="0" w:color="999999"/>
              <w:left w:val="single" w:sz="8" w:space="0" w:color="999999"/>
              <w:bottom w:val="single" w:sz="8" w:space="0" w:color="999999"/>
              <w:right w:val="single" w:sz="8" w:space="0" w:color="999999"/>
            </w:tcBorders>
          </w:tcPr>
          <w:p w14:paraId="6BD76E53" w14:textId="2B6D056C" w:rsidR="009F040D" w:rsidRPr="00945767" w:rsidDel="00ED66E4" w:rsidRDefault="009F040D" w:rsidP="0088156F">
            <w:pPr>
              <w:rPr>
                <w:del w:id="2745" w:author="Author" w:date="2018-01-26T14:01:00Z"/>
                <w:lang w:eastAsia="zh-TW"/>
              </w:rPr>
            </w:pPr>
            <w:del w:id="2746" w:author="Author" w:date="2018-01-26T14:01:00Z">
              <w:r w:rsidRPr="00945767" w:rsidDel="00ED66E4">
                <w:delText xml:space="preserve">The fields </w:delText>
              </w:r>
              <w:r w:rsidRPr="00945767" w:rsidDel="00ED66E4">
                <w:rPr>
                  <w:rStyle w:val="SAPScreenElement"/>
                </w:rPr>
                <w:delText>Relationship</w:delText>
              </w:r>
              <w:r w:rsidRPr="00945767" w:rsidDel="00ED66E4">
                <w:delText xml:space="preserve"> and </w:delText>
              </w:r>
              <w:r w:rsidRPr="00945767" w:rsidDel="00ED66E4">
                <w:rPr>
                  <w:rStyle w:val="SAPScreenElement"/>
                </w:rPr>
                <w:delText>Date of Birth</w:delText>
              </w:r>
              <w:r w:rsidRPr="00945767" w:rsidDel="00ED66E4">
                <w:delText xml:space="preserve"> are automatically filled with the data maintained in the </w:delText>
              </w:r>
              <w:r w:rsidR="007C556E" w:rsidRPr="00945767" w:rsidDel="00ED66E4">
                <w:rPr>
                  <w:rStyle w:val="SAPScreenElement"/>
                </w:rPr>
                <w:delText xml:space="preserve">Employee File </w:delText>
              </w:r>
              <w:r w:rsidR="007C556E" w:rsidRPr="00945767" w:rsidDel="00ED66E4">
                <w:delText>page</w:delText>
              </w:r>
              <w:r w:rsidR="007C556E" w:rsidRPr="00945767" w:rsidDel="00ED66E4">
                <w:rPr>
                  <w:rStyle w:val="SAPScreenElement"/>
                </w:rPr>
                <w:delText xml:space="preserve"> </w:delText>
              </w:r>
              <w:r w:rsidR="007C556E" w:rsidRPr="00945767" w:rsidDel="00ED66E4">
                <w:delText>&gt;</w:delText>
              </w:r>
              <w:r w:rsidR="007C556E" w:rsidRPr="00945767" w:rsidDel="00ED66E4">
                <w:rPr>
                  <w:rStyle w:val="SAPScreenElement"/>
                </w:rPr>
                <w:delText xml:space="preserve"> Personal Information</w:delText>
              </w:r>
              <w:r w:rsidR="007C556E" w:rsidRPr="00945767" w:rsidDel="00ED66E4">
                <w:delText xml:space="preserve"> section &gt;</w:delText>
              </w:r>
              <w:r w:rsidR="007C556E" w:rsidRPr="00945767" w:rsidDel="00ED66E4">
                <w:rPr>
                  <w:rStyle w:val="SAPScreenElement"/>
                </w:rPr>
                <w:delText xml:space="preserve"> Dependents</w:delText>
              </w:r>
              <w:r w:rsidR="007C556E" w:rsidRPr="00945767" w:rsidDel="00ED66E4">
                <w:delText xml:space="preserve"> subsection.</w:delText>
              </w:r>
              <w:bookmarkStart w:id="2747" w:name="_Toc504738832"/>
              <w:bookmarkStart w:id="2748" w:name="_Toc504747421"/>
              <w:bookmarkStart w:id="2749" w:name="_Toc505006894"/>
              <w:bookmarkStart w:id="2750" w:name="_Toc505007225"/>
              <w:bookmarkStart w:id="2751" w:name="_Toc505013208"/>
              <w:bookmarkStart w:id="2752" w:name="_Toc507081621"/>
              <w:bookmarkStart w:id="2753" w:name="_Toc507081944"/>
              <w:bookmarkStart w:id="2754" w:name="_Toc507162007"/>
              <w:bookmarkEnd w:id="2747"/>
              <w:bookmarkEnd w:id="2748"/>
              <w:bookmarkEnd w:id="2749"/>
              <w:bookmarkEnd w:id="2750"/>
              <w:bookmarkEnd w:id="2751"/>
              <w:bookmarkEnd w:id="2752"/>
              <w:bookmarkEnd w:id="2753"/>
              <w:bookmarkEnd w:id="2754"/>
            </w:del>
          </w:p>
        </w:tc>
        <w:tc>
          <w:tcPr>
            <w:tcW w:w="1170" w:type="dxa"/>
            <w:tcBorders>
              <w:top w:val="single" w:sz="8" w:space="0" w:color="999999"/>
              <w:left w:val="single" w:sz="8" w:space="0" w:color="999999"/>
              <w:bottom w:val="single" w:sz="8" w:space="0" w:color="999999"/>
              <w:right w:val="single" w:sz="8" w:space="0" w:color="999999"/>
            </w:tcBorders>
          </w:tcPr>
          <w:p w14:paraId="42B053FF" w14:textId="1075C399" w:rsidR="009F040D" w:rsidRPr="00945767" w:rsidDel="00ED66E4" w:rsidRDefault="009F040D" w:rsidP="0088156F">
            <w:pPr>
              <w:rPr>
                <w:del w:id="2755" w:author="Author" w:date="2018-01-26T14:01:00Z"/>
              </w:rPr>
            </w:pPr>
            <w:bookmarkStart w:id="2756" w:name="_Toc504738833"/>
            <w:bookmarkStart w:id="2757" w:name="_Toc504747422"/>
            <w:bookmarkStart w:id="2758" w:name="_Toc505006895"/>
            <w:bookmarkStart w:id="2759" w:name="_Toc505007226"/>
            <w:bookmarkStart w:id="2760" w:name="_Toc505013209"/>
            <w:bookmarkStart w:id="2761" w:name="_Toc507081622"/>
            <w:bookmarkStart w:id="2762" w:name="_Toc507081945"/>
            <w:bookmarkStart w:id="2763" w:name="_Toc507162008"/>
            <w:bookmarkEnd w:id="2756"/>
            <w:bookmarkEnd w:id="2757"/>
            <w:bookmarkEnd w:id="2758"/>
            <w:bookmarkEnd w:id="2759"/>
            <w:bookmarkEnd w:id="2760"/>
            <w:bookmarkEnd w:id="2761"/>
            <w:bookmarkEnd w:id="2762"/>
            <w:bookmarkEnd w:id="2763"/>
          </w:p>
        </w:tc>
        <w:bookmarkStart w:id="2764" w:name="_Toc504738834"/>
        <w:bookmarkStart w:id="2765" w:name="_Toc504747423"/>
        <w:bookmarkStart w:id="2766" w:name="_Toc505006896"/>
        <w:bookmarkStart w:id="2767" w:name="_Toc505007227"/>
        <w:bookmarkStart w:id="2768" w:name="_Toc505013210"/>
        <w:bookmarkStart w:id="2769" w:name="_Toc507081623"/>
        <w:bookmarkStart w:id="2770" w:name="_Toc507081946"/>
        <w:bookmarkStart w:id="2771" w:name="_Toc507162009"/>
        <w:bookmarkEnd w:id="2764"/>
        <w:bookmarkEnd w:id="2765"/>
        <w:bookmarkEnd w:id="2766"/>
        <w:bookmarkEnd w:id="2767"/>
        <w:bookmarkEnd w:id="2768"/>
        <w:bookmarkEnd w:id="2769"/>
        <w:bookmarkEnd w:id="2770"/>
        <w:bookmarkEnd w:id="2771"/>
      </w:tr>
      <w:tr w:rsidR="009F040D" w:rsidRPr="00945767" w:rsidDel="00ED66E4" w14:paraId="69372A11" w14:textId="637BBAB1" w:rsidTr="009F4086">
        <w:trPr>
          <w:trHeight w:val="288"/>
          <w:del w:id="2772" w:author="Author" w:date="2018-01-26T14:01:00Z"/>
        </w:trPr>
        <w:tc>
          <w:tcPr>
            <w:tcW w:w="709" w:type="dxa"/>
            <w:vMerge/>
            <w:tcBorders>
              <w:left w:val="single" w:sz="8" w:space="0" w:color="999999"/>
              <w:right w:val="single" w:sz="8" w:space="0" w:color="999999"/>
            </w:tcBorders>
          </w:tcPr>
          <w:p w14:paraId="3AE48097" w14:textId="1D05B598" w:rsidR="009F040D" w:rsidRPr="00945767" w:rsidDel="00ED66E4" w:rsidRDefault="009F040D" w:rsidP="0088156F">
            <w:pPr>
              <w:rPr>
                <w:del w:id="2773" w:author="Author" w:date="2018-01-26T14:01:00Z"/>
              </w:rPr>
            </w:pPr>
            <w:bookmarkStart w:id="2774" w:name="_Toc504738835"/>
            <w:bookmarkStart w:id="2775" w:name="_Toc504747424"/>
            <w:bookmarkStart w:id="2776" w:name="_Toc505006897"/>
            <w:bookmarkStart w:id="2777" w:name="_Toc505007228"/>
            <w:bookmarkStart w:id="2778" w:name="_Toc505013211"/>
            <w:bookmarkStart w:id="2779" w:name="_Toc507081624"/>
            <w:bookmarkStart w:id="2780" w:name="_Toc507081947"/>
            <w:bookmarkStart w:id="2781" w:name="_Toc507162010"/>
            <w:bookmarkEnd w:id="2774"/>
            <w:bookmarkEnd w:id="2775"/>
            <w:bookmarkEnd w:id="2776"/>
            <w:bookmarkEnd w:id="2777"/>
            <w:bookmarkEnd w:id="2778"/>
            <w:bookmarkEnd w:id="2779"/>
            <w:bookmarkEnd w:id="2780"/>
            <w:bookmarkEnd w:id="2781"/>
          </w:p>
        </w:tc>
        <w:tc>
          <w:tcPr>
            <w:tcW w:w="1603" w:type="dxa"/>
            <w:vMerge/>
            <w:tcBorders>
              <w:left w:val="single" w:sz="8" w:space="0" w:color="999999"/>
              <w:right w:val="single" w:sz="8" w:space="0" w:color="999999"/>
            </w:tcBorders>
          </w:tcPr>
          <w:p w14:paraId="6B25F932" w14:textId="7F145923" w:rsidR="009F040D" w:rsidRPr="00945767" w:rsidDel="00ED66E4" w:rsidRDefault="009F040D" w:rsidP="0088156F">
            <w:pPr>
              <w:rPr>
                <w:del w:id="2782" w:author="Author" w:date="2018-01-26T14:01:00Z"/>
                <w:rStyle w:val="SAPEmphasis"/>
                <w:lang w:eastAsia="zh-TW"/>
              </w:rPr>
            </w:pPr>
            <w:bookmarkStart w:id="2783" w:name="_Toc504738836"/>
            <w:bookmarkStart w:id="2784" w:name="_Toc504747425"/>
            <w:bookmarkStart w:id="2785" w:name="_Toc505006898"/>
            <w:bookmarkStart w:id="2786" w:name="_Toc505007229"/>
            <w:bookmarkStart w:id="2787" w:name="_Toc505013212"/>
            <w:bookmarkStart w:id="2788" w:name="_Toc507081625"/>
            <w:bookmarkStart w:id="2789" w:name="_Toc507081948"/>
            <w:bookmarkStart w:id="2790" w:name="_Toc507162011"/>
            <w:bookmarkEnd w:id="2783"/>
            <w:bookmarkEnd w:id="2784"/>
            <w:bookmarkEnd w:id="2785"/>
            <w:bookmarkEnd w:id="2786"/>
            <w:bookmarkEnd w:id="2787"/>
            <w:bookmarkEnd w:id="2788"/>
            <w:bookmarkEnd w:id="2789"/>
            <w:bookmarkEnd w:id="2790"/>
          </w:p>
        </w:tc>
        <w:tc>
          <w:tcPr>
            <w:tcW w:w="3600" w:type="dxa"/>
            <w:vMerge/>
            <w:tcBorders>
              <w:left w:val="single" w:sz="8" w:space="0" w:color="999999"/>
              <w:bottom w:val="single" w:sz="8" w:space="0" w:color="999999"/>
              <w:right w:val="single" w:sz="8" w:space="0" w:color="999999"/>
            </w:tcBorders>
          </w:tcPr>
          <w:p w14:paraId="2AD5D2ED" w14:textId="4AAC9A83" w:rsidR="009F040D" w:rsidRPr="00945767" w:rsidDel="00ED66E4" w:rsidRDefault="009F040D" w:rsidP="0088156F">
            <w:pPr>
              <w:rPr>
                <w:del w:id="2791" w:author="Author" w:date="2018-01-26T14:01:00Z"/>
                <w:lang w:eastAsia="zh-TW"/>
              </w:rPr>
            </w:pPr>
            <w:bookmarkStart w:id="2792" w:name="_Toc504738837"/>
            <w:bookmarkStart w:id="2793" w:name="_Toc504747426"/>
            <w:bookmarkStart w:id="2794" w:name="_Toc505006899"/>
            <w:bookmarkStart w:id="2795" w:name="_Toc505007230"/>
            <w:bookmarkStart w:id="2796" w:name="_Toc505013213"/>
            <w:bookmarkStart w:id="2797" w:name="_Toc507081626"/>
            <w:bookmarkStart w:id="2798" w:name="_Toc507081949"/>
            <w:bookmarkStart w:id="2799" w:name="_Toc507162012"/>
            <w:bookmarkEnd w:id="2792"/>
            <w:bookmarkEnd w:id="2793"/>
            <w:bookmarkEnd w:id="2794"/>
            <w:bookmarkEnd w:id="2795"/>
            <w:bookmarkEnd w:id="2796"/>
            <w:bookmarkEnd w:id="2797"/>
            <w:bookmarkEnd w:id="2798"/>
            <w:bookmarkEnd w:id="2799"/>
          </w:p>
        </w:tc>
        <w:tc>
          <w:tcPr>
            <w:tcW w:w="3870" w:type="dxa"/>
            <w:tcBorders>
              <w:top w:val="single" w:sz="8" w:space="0" w:color="999999"/>
              <w:left w:val="single" w:sz="8" w:space="0" w:color="999999"/>
              <w:bottom w:val="single" w:sz="8" w:space="0" w:color="999999"/>
              <w:right w:val="single" w:sz="8" w:space="0" w:color="999999"/>
            </w:tcBorders>
          </w:tcPr>
          <w:p w14:paraId="680986F7" w14:textId="1E4EB2ED" w:rsidR="009F040D" w:rsidRPr="00945767" w:rsidDel="00ED66E4" w:rsidRDefault="009F040D" w:rsidP="0088156F">
            <w:pPr>
              <w:rPr>
                <w:del w:id="2800" w:author="Author" w:date="2018-01-26T14:01:00Z"/>
              </w:rPr>
            </w:pPr>
            <w:del w:id="2801" w:author="Author" w:date="2018-01-26T14:01:00Z">
              <w:r w:rsidRPr="00945767" w:rsidDel="00ED66E4">
                <w:rPr>
                  <w:rStyle w:val="SAPScreenElement"/>
                </w:rPr>
                <w:delText xml:space="preserve">Percentage Allocation: </w:delText>
              </w:r>
              <w:r w:rsidRPr="00945767" w:rsidDel="00ED66E4">
                <w:delText>enter a percentage as appropriate</w:delText>
              </w:r>
              <w:bookmarkStart w:id="2802" w:name="_Toc504738838"/>
              <w:bookmarkStart w:id="2803" w:name="_Toc504747427"/>
              <w:bookmarkStart w:id="2804" w:name="_Toc505006900"/>
              <w:bookmarkStart w:id="2805" w:name="_Toc505007231"/>
              <w:bookmarkStart w:id="2806" w:name="_Toc505013214"/>
              <w:bookmarkStart w:id="2807" w:name="_Toc507081627"/>
              <w:bookmarkStart w:id="2808" w:name="_Toc507081950"/>
              <w:bookmarkStart w:id="2809" w:name="_Toc507162013"/>
              <w:bookmarkEnd w:id="2802"/>
              <w:bookmarkEnd w:id="2803"/>
              <w:bookmarkEnd w:id="2804"/>
              <w:bookmarkEnd w:id="2805"/>
              <w:bookmarkEnd w:id="2806"/>
              <w:bookmarkEnd w:id="2807"/>
              <w:bookmarkEnd w:id="2808"/>
              <w:bookmarkEnd w:id="2809"/>
            </w:del>
          </w:p>
        </w:tc>
        <w:tc>
          <w:tcPr>
            <w:tcW w:w="3330" w:type="dxa"/>
            <w:tcBorders>
              <w:top w:val="single" w:sz="8" w:space="0" w:color="999999"/>
              <w:left w:val="single" w:sz="8" w:space="0" w:color="999999"/>
              <w:bottom w:val="single" w:sz="8" w:space="0" w:color="999999"/>
              <w:right w:val="single" w:sz="8" w:space="0" w:color="999999"/>
            </w:tcBorders>
          </w:tcPr>
          <w:p w14:paraId="508BACC3" w14:textId="4C32F73A" w:rsidR="009F040D" w:rsidRPr="00945767" w:rsidDel="00ED66E4" w:rsidRDefault="009F040D" w:rsidP="0088156F">
            <w:pPr>
              <w:rPr>
                <w:del w:id="2810" w:author="Author" w:date="2018-01-26T14:01:00Z"/>
                <w:lang w:eastAsia="zh-TW"/>
              </w:rPr>
            </w:pPr>
            <w:bookmarkStart w:id="2811" w:name="_Toc504738839"/>
            <w:bookmarkStart w:id="2812" w:name="_Toc504747428"/>
            <w:bookmarkStart w:id="2813" w:name="_Toc505006901"/>
            <w:bookmarkStart w:id="2814" w:name="_Toc505007232"/>
            <w:bookmarkStart w:id="2815" w:name="_Toc505013215"/>
            <w:bookmarkStart w:id="2816" w:name="_Toc507081628"/>
            <w:bookmarkStart w:id="2817" w:name="_Toc507081951"/>
            <w:bookmarkStart w:id="2818" w:name="_Toc507162014"/>
            <w:bookmarkEnd w:id="2811"/>
            <w:bookmarkEnd w:id="2812"/>
            <w:bookmarkEnd w:id="2813"/>
            <w:bookmarkEnd w:id="2814"/>
            <w:bookmarkEnd w:id="2815"/>
            <w:bookmarkEnd w:id="2816"/>
            <w:bookmarkEnd w:id="2817"/>
            <w:bookmarkEnd w:id="2818"/>
          </w:p>
        </w:tc>
        <w:tc>
          <w:tcPr>
            <w:tcW w:w="1170" w:type="dxa"/>
            <w:tcBorders>
              <w:top w:val="single" w:sz="8" w:space="0" w:color="999999"/>
              <w:left w:val="single" w:sz="8" w:space="0" w:color="999999"/>
              <w:bottom w:val="single" w:sz="8" w:space="0" w:color="999999"/>
              <w:right w:val="single" w:sz="8" w:space="0" w:color="999999"/>
            </w:tcBorders>
          </w:tcPr>
          <w:p w14:paraId="196F986C" w14:textId="5A4350B3" w:rsidR="009F040D" w:rsidRPr="00945767" w:rsidDel="00ED66E4" w:rsidRDefault="009F040D" w:rsidP="0088156F">
            <w:pPr>
              <w:rPr>
                <w:del w:id="2819" w:author="Author" w:date="2018-01-26T14:01:00Z"/>
              </w:rPr>
            </w:pPr>
            <w:bookmarkStart w:id="2820" w:name="_Toc504738840"/>
            <w:bookmarkStart w:id="2821" w:name="_Toc504747429"/>
            <w:bookmarkStart w:id="2822" w:name="_Toc505006902"/>
            <w:bookmarkStart w:id="2823" w:name="_Toc505007233"/>
            <w:bookmarkStart w:id="2824" w:name="_Toc505013216"/>
            <w:bookmarkStart w:id="2825" w:name="_Toc507081629"/>
            <w:bookmarkStart w:id="2826" w:name="_Toc507081952"/>
            <w:bookmarkStart w:id="2827" w:name="_Toc507162015"/>
            <w:bookmarkEnd w:id="2820"/>
            <w:bookmarkEnd w:id="2821"/>
            <w:bookmarkEnd w:id="2822"/>
            <w:bookmarkEnd w:id="2823"/>
            <w:bookmarkEnd w:id="2824"/>
            <w:bookmarkEnd w:id="2825"/>
            <w:bookmarkEnd w:id="2826"/>
            <w:bookmarkEnd w:id="2827"/>
          </w:p>
        </w:tc>
        <w:bookmarkStart w:id="2828" w:name="_Toc504738841"/>
        <w:bookmarkStart w:id="2829" w:name="_Toc504747430"/>
        <w:bookmarkStart w:id="2830" w:name="_Toc505006903"/>
        <w:bookmarkStart w:id="2831" w:name="_Toc505007234"/>
        <w:bookmarkStart w:id="2832" w:name="_Toc505013217"/>
        <w:bookmarkStart w:id="2833" w:name="_Toc507081630"/>
        <w:bookmarkStart w:id="2834" w:name="_Toc507081953"/>
        <w:bookmarkStart w:id="2835" w:name="_Toc507162016"/>
        <w:bookmarkEnd w:id="2828"/>
        <w:bookmarkEnd w:id="2829"/>
        <w:bookmarkEnd w:id="2830"/>
        <w:bookmarkEnd w:id="2831"/>
        <w:bookmarkEnd w:id="2832"/>
        <w:bookmarkEnd w:id="2833"/>
        <w:bookmarkEnd w:id="2834"/>
        <w:bookmarkEnd w:id="2835"/>
      </w:tr>
      <w:tr w:rsidR="009F040D" w:rsidRPr="00945767" w:rsidDel="00ED66E4" w14:paraId="03ECAD2F" w14:textId="7D128E7E" w:rsidTr="009F4086">
        <w:trPr>
          <w:trHeight w:val="288"/>
          <w:del w:id="2836" w:author="Author" w:date="2018-01-26T14:01:00Z"/>
        </w:trPr>
        <w:tc>
          <w:tcPr>
            <w:tcW w:w="709" w:type="dxa"/>
            <w:vMerge/>
            <w:tcBorders>
              <w:left w:val="single" w:sz="8" w:space="0" w:color="999999"/>
              <w:right w:val="single" w:sz="8" w:space="0" w:color="999999"/>
            </w:tcBorders>
          </w:tcPr>
          <w:p w14:paraId="1F3D2ECB" w14:textId="1CB60613" w:rsidR="009F040D" w:rsidRPr="00945767" w:rsidDel="00ED66E4" w:rsidRDefault="009F040D" w:rsidP="0088156F">
            <w:pPr>
              <w:rPr>
                <w:del w:id="2837" w:author="Author" w:date="2018-01-26T14:01:00Z"/>
              </w:rPr>
            </w:pPr>
            <w:bookmarkStart w:id="2838" w:name="_Toc504738842"/>
            <w:bookmarkStart w:id="2839" w:name="_Toc504747431"/>
            <w:bookmarkStart w:id="2840" w:name="_Toc505006904"/>
            <w:bookmarkStart w:id="2841" w:name="_Toc505007235"/>
            <w:bookmarkStart w:id="2842" w:name="_Toc505013218"/>
            <w:bookmarkStart w:id="2843" w:name="_Toc507081631"/>
            <w:bookmarkStart w:id="2844" w:name="_Toc507081954"/>
            <w:bookmarkStart w:id="2845" w:name="_Toc507162017"/>
            <w:bookmarkEnd w:id="2838"/>
            <w:bookmarkEnd w:id="2839"/>
            <w:bookmarkEnd w:id="2840"/>
            <w:bookmarkEnd w:id="2841"/>
            <w:bookmarkEnd w:id="2842"/>
            <w:bookmarkEnd w:id="2843"/>
            <w:bookmarkEnd w:id="2844"/>
            <w:bookmarkEnd w:id="2845"/>
          </w:p>
        </w:tc>
        <w:tc>
          <w:tcPr>
            <w:tcW w:w="1603" w:type="dxa"/>
            <w:vMerge/>
            <w:tcBorders>
              <w:left w:val="single" w:sz="8" w:space="0" w:color="999999"/>
              <w:right w:val="single" w:sz="8" w:space="0" w:color="999999"/>
            </w:tcBorders>
          </w:tcPr>
          <w:p w14:paraId="0938EDBA" w14:textId="0E13BE5A" w:rsidR="009F040D" w:rsidRPr="00945767" w:rsidDel="00ED66E4" w:rsidRDefault="009F040D" w:rsidP="0088156F">
            <w:pPr>
              <w:rPr>
                <w:del w:id="2846" w:author="Author" w:date="2018-01-26T14:01:00Z"/>
                <w:rStyle w:val="SAPEmphasis"/>
                <w:lang w:eastAsia="zh-TW"/>
              </w:rPr>
            </w:pPr>
            <w:bookmarkStart w:id="2847" w:name="_Toc504738843"/>
            <w:bookmarkStart w:id="2848" w:name="_Toc504747432"/>
            <w:bookmarkStart w:id="2849" w:name="_Toc505006905"/>
            <w:bookmarkStart w:id="2850" w:name="_Toc505007236"/>
            <w:bookmarkStart w:id="2851" w:name="_Toc505013219"/>
            <w:bookmarkStart w:id="2852" w:name="_Toc507081632"/>
            <w:bookmarkStart w:id="2853" w:name="_Toc507081955"/>
            <w:bookmarkStart w:id="2854" w:name="_Toc507162018"/>
            <w:bookmarkEnd w:id="2847"/>
            <w:bookmarkEnd w:id="2848"/>
            <w:bookmarkEnd w:id="2849"/>
            <w:bookmarkEnd w:id="2850"/>
            <w:bookmarkEnd w:id="2851"/>
            <w:bookmarkEnd w:id="2852"/>
            <w:bookmarkEnd w:id="2853"/>
            <w:bookmarkEnd w:id="2854"/>
          </w:p>
        </w:tc>
        <w:tc>
          <w:tcPr>
            <w:tcW w:w="3600" w:type="dxa"/>
            <w:vMerge w:val="restart"/>
            <w:tcBorders>
              <w:top w:val="single" w:sz="8" w:space="0" w:color="999999"/>
              <w:left w:val="single" w:sz="8" w:space="0" w:color="999999"/>
              <w:right w:val="single" w:sz="8" w:space="0" w:color="999999"/>
            </w:tcBorders>
          </w:tcPr>
          <w:p w14:paraId="6804B316" w14:textId="2D1BA8ED" w:rsidR="009F040D" w:rsidRPr="00945767" w:rsidDel="00ED66E4" w:rsidRDefault="009F040D" w:rsidP="0088156F">
            <w:pPr>
              <w:rPr>
                <w:del w:id="2855" w:author="Author" w:date="2018-01-26T14:01:00Z"/>
                <w:lang w:eastAsia="zh-TW"/>
              </w:rPr>
            </w:pPr>
            <w:del w:id="2856" w:author="Author" w:date="2018-01-26T14:01:00Z">
              <w:r w:rsidRPr="00945767" w:rsidDel="00ED66E4">
                <w:delText xml:space="preserve">In the </w:delText>
              </w:r>
              <w:r w:rsidRPr="00945767" w:rsidDel="00ED66E4">
                <w:rPr>
                  <w:rStyle w:val="SAPScreenElement"/>
                </w:rPr>
                <w:delText>Non-Dependent</w:delText>
              </w:r>
              <w:r w:rsidRPr="00945767" w:rsidDel="00ED66E4">
                <w:delText xml:space="preserve"> </w:delText>
              </w:r>
              <w:r w:rsidRPr="00945767" w:rsidDel="00ED66E4">
                <w:rPr>
                  <w:rStyle w:val="SAPScreenElement"/>
                </w:rPr>
                <w:delText>Beneficiaries</w:delText>
              </w:r>
              <w:r w:rsidRPr="00945767" w:rsidDel="00ED66E4">
                <w:delText xml:space="preserve"> block, you can opt to maintain a non-dependent beneficiary of your insurance. For this, select the </w:delText>
              </w:r>
              <w:r w:rsidRPr="00945767" w:rsidDel="00ED66E4">
                <w:rPr>
                  <w:rStyle w:val="SAPScreenElement"/>
                </w:rPr>
                <w:sym w:font="Symbol" w:char="F0C5"/>
              </w:r>
              <w:r w:rsidRPr="00945767" w:rsidDel="00ED66E4">
                <w:rPr>
                  <w:rStyle w:val="SAPScreenElement"/>
                </w:rPr>
                <w:delText xml:space="preserve"> Add</w:delText>
              </w:r>
              <w:r w:rsidRPr="00945767" w:rsidDel="00ED66E4">
                <w:delText xml:space="preserve"> </w:delText>
              </w:r>
              <w:r w:rsidRPr="00945767" w:rsidDel="00ED66E4">
                <w:rPr>
                  <w:rStyle w:val="SAPScreenElement"/>
                </w:rPr>
                <w:delText>Non-Dependent</w:delText>
              </w:r>
              <w:r w:rsidRPr="00945767" w:rsidDel="00ED66E4">
                <w:delText xml:space="preserve"> </w:delText>
              </w:r>
              <w:r w:rsidRPr="00945767" w:rsidDel="00ED66E4">
                <w:rPr>
                  <w:rStyle w:val="SAPScreenElement"/>
                </w:rPr>
                <w:delText>Beneficiaries</w:delText>
              </w:r>
              <w:r w:rsidRPr="00945767" w:rsidDel="00ED66E4">
                <w:delText xml:space="preserve"> link. The </w:delText>
              </w:r>
              <w:r w:rsidRPr="00945767" w:rsidDel="00ED66E4">
                <w:rPr>
                  <w:rStyle w:val="SAPScreenElement"/>
                </w:rPr>
                <w:delText>Non-Dependent</w:delText>
              </w:r>
              <w:r w:rsidRPr="00945767" w:rsidDel="00ED66E4">
                <w:delText xml:space="preserve"> </w:delText>
              </w:r>
              <w:r w:rsidRPr="00945767" w:rsidDel="00ED66E4">
                <w:rPr>
                  <w:rStyle w:val="SAPScreenElement"/>
                </w:rPr>
                <w:delText>Beneficiaries</w:delText>
              </w:r>
              <w:r w:rsidRPr="00945767" w:rsidDel="00ED66E4">
                <w:delText xml:space="preserve"> block is expanded and the editable fields show up. Make following entries:</w:delText>
              </w:r>
              <w:bookmarkStart w:id="2857" w:name="_Toc504738844"/>
              <w:bookmarkStart w:id="2858" w:name="_Toc504747433"/>
              <w:bookmarkStart w:id="2859" w:name="_Toc505006906"/>
              <w:bookmarkStart w:id="2860" w:name="_Toc505007237"/>
              <w:bookmarkStart w:id="2861" w:name="_Toc505013220"/>
              <w:bookmarkStart w:id="2862" w:name="_Toc507081633"/>
              <w:bookmarkStart w:id="2863" w:name="_Toc507081956"/>
              <w:bookmarkStart w:id="2864" w:name="_Toc507162019"/>
              <w:bookmarkEnd w:id="2857"/>
              <w:bookmarkEnd w:id="2858"/>
              <w:bookmarkEnd w:id="2859"/>
              <w:bookmarkEnd w:id="2860"/>
              <w:bookmarkEnd w:id="2861"/>
              <w:bookmarkEnd w:id="2862"/>
              <w:bookmarkEnd w:id="2863"/>
              <w:bookmarkEnd w:id="2864"/>
            </w:del>
          </w:p>
        </w:tc>
        <w:tc>
          <w:tcPr>
            <w:tcW w:w="3870" w:type="dxa"/>
            <w:tcBorders>
              <w:top w:val="single" w:sz="8" w:space="0" w:color="999999"/>
              <w:left w:val="single" w:sz="8" w:space="0" w:color="999999"/>
              <w:bottom w:val="single" w:sz="8" w:space="0" w:color="999999"/>
              <w:right w:val="single" w:sz="8" w:space="0" w:color="999999"/>
            </w:tcBorders>
          </w:tcPr>
          <w:p w14:paraId="17574DE1" w14:textId="4E5BBF57" w:rsidR="009F040D" w:rsidRPr="00945767" w:rsidDel="00ED66E4" w:rsidRDefault="009F040D" w:rsidP="0088156F">
            <w:pPr>
              <w:rPr>
                <w:del w:id="2865" w:author="Author" w:date="2018-01-26T14:01:00Z"/>
              </w:rPr>
            </w:pPr>
            <w:del w:id="2866" w:author="Author" w:date="2018-01-26T14:01:00Z">
              <w:r w:rsidRPr="00945767" w:rsidDel="00ED66E4">
                <w:rPr>
                  <w:rStyle w:val="SAPScreenElement"/>
                </w:rPr>
                <w:delText xml:space="preserve">Name: </w:delText>
              </w:r>
              <w:r w:rsidRPr="00945767" w:rsidDel="00ED66E4">
                <w:delText>select name of dependent from drop-down</w:delText>
              </w:r>
              <w:bookmarkStart w:id="2867" w:name="_Toc504738845"/>
              <w:bookmarkStart w:id="2868" w:name="_Toc504747434"/>
              <w:bookmarkStart w:id="2869" w:name="_Toc505006907"/>
              <w:bookmarkStart w:id="2870" w:name="_Toc505007238"/>
              <w:bookmarkStart w:id="2871" w:name="_Toc505013221"/>
              <w:bookmarkStart w:id="2872" w:name="_Toc507081634"/>
              <w:bookmarkStart w:id="2873" w:name="_Toc507081957"/>
              <w:bookmarkStart w:id="2874" w:name="_Toc507162020"/>
              <w:bookmarkEnd w:id="2867"/>
              <w:bookmarkEnd w:id="2868"/>
              <w:bookmarkEnd w:id="2869"/>
              <w:bookmarkEnd w:id="2870"/>
              <w:bookmarkEnd w:id="2871"/>
              <w:bookmarkEnd w:id="2872"/>
              <w:bookmarkEnd w:id="2873"/>
              <w:bookmarkEnd w:id="2874"/>
            </w:del>
          </w:p>
        </w:tc>
        <w:tc>
          <w:tcPr>
            <w:tcW w:w="3330" w:type="dxa"/>
            <w:tcBorders>
              <w:top w:val="single" w:sz="8" w:space="0" w:color="999999"/>
              <w:left w:val="single" w:sz="8" w:space="0" w:color="999999"/>
              <w:bottom w:val="single" w:sz="8" w:space="0" w:color="999999"/>
              <w:right w:val="single" w:sz="8" w:space="0" w:color="999999"/>
            </w:tcBorders>
          </w:tcPr>
          <w:p w14:paraId="0B536006" w14:textId="30C84FF6" w:rsidR="009F040D" w:rsidRPr="00945767" w:rsidDel="00ED66E4" w:rsidRDefault="009F040D" w:rsidP="0088156F">
            <w:pPr>
              <w:rPr>
                <w:del w:id="2875" w:author="Author" w:date="2018-01-26T14:01:00Z"/>
                <w:lang w:eastAsia="zh-TW"/>
              </w:rPr>
            </w:pPr>
            <w:bookmarkStart w:id="2876" w:name="_Toc504738846"/>
            <w:bookmarkStart w:id="2877" w:name="_Toc504747435"/>
            <w:bookmarkStart w:id="2878" w:name="_Toc505006908"/>
            <w:bookmarkStart w:id="2879" w:name="_Toc505007239"/>
            <w:bookmarkStart w:id="2880" w:name="_Toc505013222"/>
            <w:bookmarkStart w:id="2881" w:name="_Toc507081635"/>
            <w:bookmarkStart w:id="2882" w:name="_Toc507081958"/>
            <w:bookmarkStart w:id="2883" w:name="_Toc507162021"/>
            <w:bookmarkEnd w:id="2876"/>
            <w:bookmarkEnd w:id="2877"/>
            <w:bookmarkEnd w:id="2878"/>
            <w:bookmarkEnd w:id="2879"/>
            <w:bookmarkEnd w:id="2880"/>
            <w:bookmarkEnd w:id="2881"/>
            <w:bookmarkEnd w:id="2882"/>
            <w:bookmarkEnd w:id="2883"/>
          </w:p>
        </w:tc>
        <w:tc>
          <w:tcPr>
            <w:tcW w:w="1170" w:type="dxa"/>
            <w:tcBorders>
              <w:top w:val="single" w:sz="8" w:space="0" w:color="999999"/>
              <w:left w:val="single" w:sz="8" w:space="0" w:color="999999"/>
              <w:bottom w:val="single" w:sz="8" w:space="0" w:color="999999"/>
              <w:right w:val="single" w:sz="8" w:space="0" w:color="999999"/>
            </w:tcBorders>
          </w:tcPr>
          <w:p w14:paraId="18976AE6" w14:textId="0FB064AA" w:rsidR="009F040D" w:rsidRPr="00945767" w:rsidDel="00ED66E4" w:rsidRDefault="009F040D" w:rsidP="0088156F">
            <w:pPr>
              <w:rPr>
                <w:del w:id="2884" w:author="Author" w:date="2018-01-26T14:01:00Z"/>
              </w:rPr>
            </w:pPr>
            <w:bookmarkStart w:id="2885" w:name="_Toc504738847"/>
            <w:bookmarkStart w:id="2886" w:name="_Toc504747436"/>
            <w:bookmarkStart w:id="2887" w:name="_Toc505006909"/>
            <w:bookmarkStart w:id="2888" w:name="_Toc505007240"/>
            <w:bookmarkStart w:id="2889" w:name="_Toc505013223"/>
            <w:bookmarkStart w:id="2890" w:name="_Toc507081636"/>
            <w:bookmarkStart w:id="2891" w:name="_Toc507081959"/>
            <w:bookmarkStart w:id="2892" w:name="_Toc507162022"/>
            <w:bookmarkEnd w:id="2885"/>
            <w:bookmarkEnd w:id="2886"/>
            <w:bookmarkEnd w:id="2887"/>
            <w:bookmarkEnd w:id="2888"/>
            <w:bookmarkEnd w:id="2889"/>
            <w:bookmarkEnd w:id="2890"/>
            <w:bookmarkEnd w:id="2891"/>
            <w:bookmarkEnd w:id="2892"/>
          </w:p>
        </w:tc>
        <w:bookmarkStart w:id="2893" w:name="_Toc504738848"/>
        <w:bookmarkStart w:id="2894" w:name="_Toc504747437"/>
        <w:bookmarkStart w:id="2895" w:name="_Toc505006910"/>
        <w:bookmarkStart w:id="2896" w:name="_Toc505007241"/>
        <w:bookmarkStart w:id="2897" w:name="_Toc505013224"/>
        <w:bookmarkStart w:id="2898" w:name="_Toc507081637"/>
        <w:bookmarkStart w:id="2899" w:name="_Toc507081960"/>
        <w:bookmarkStart w:id="2900" w:name="_Toc507162023"/>
        <w:bookmarkEnd w:id="2893"/>
        <w:bookmarkEnd w:id="2894"/>
        <w:bookmarkEnd w:id="2895"/>
        <w:bookmarkEnd w:id="2896"/>
        <w:bookmarkEnd w:id="2897"/>
        <w:bookmarkEnd w:id="2898"/>
        <w:bookmarkEnd w:id="2899"/>
        <w:bookmarkEnd w:id="2900"/>
      </w:tr>
      <w:tr w:rsidR="009F040D" w:rsidRPr="00945767" w:rsidDel="00ED66E4" w14:paraId="7D82DF47" w14:textId="68F0841C" w:rsidTr="009F4086">
        <w:trPr>
          <w:trHeight w:val="288"/>
          <w:del w:id="2901" w:author="Author" w:date="2018-01-26T14:01:00Z"/>
        </w:trPr>
        <w:tc>
          <w:tcPr>
            <w:tcW w:w="709" w:type="dxa"/>
            <w:vMerge/>
            <w:tcBorders>
              <w:left w:val="single" w:sz="8" w:space="0" w:color="999999"/>
              <w:right w:val="single" w:sz="8" w:space="0" w:color="999999"/>
            </w:tcBorders>
          </w:tcPr>
          <w:p w14:paraId="29A82ECD" w14:textId="4BF17594" w:rsidR="009F040D" w:rsidRPr="00945767" w:rsidDel="00ED66E4" w:rsidRDefault="009F040D" w:rsidP="0088156F">
            <w:pPr>
              <w:rPr>
                <w:del w:id="2902" w:author="Author" w:date="2018-01-26T14:01:00Z"/>
              </w:rPr>
            </w:pPr>
            <w:bookmarkStart w:id="2903" w:name="_Toc504738849"/>
            <w:bookmarkStart w:id="2904" w:name="_Toc504747438"/>
            <w:bookmarkStart w:id="2905" w:name="_Toc505006911"/>
            <w:bookmarkStart w:id="2906" w:name="_Toc505007242"/>
            <w:bookmarkStart w:id="2907" w:name="_Toc505013225"/>
            <w:bookmarkStart w:id="2908" w:name="_Toc507081638"/>
            <w:bookmarkStart w:id="2909" w:name="_Toc507081961"/>
            <w:bookmarkStart w:id="2910" w:name="_Toc507162024"/>
            <w:bookmarkEnd w:id="2903"/>
            <w:bookmarkEnd w:id="2904"/>
            <w:bookmarkEnd w:id="2905"/>
            <w:bookmarkEnd w:id="2906"/>
            <w:bookmarkEnd w:id="2907"/>
            <w:bookmarkEnd w:id="2908"/>
            <w:bookmarkEnd w:id="2909"/>
            <w:bookmarkEnd w:id="2910"/>
          </w:p>
        </w:tc>
        <w:tc>
          <w:tcPr>
            <w:tcW w:w="1603" w:type="dxa"/>
            <w:vMerge/>
            <w:tcBorders>
              <w:left w:val="single" w:sz="8" w:space="0" w:color="999999"/>
              <w:right w:val="single" w:sz="8" w:space="0" w:color="999999"/>
            </w:tcBorders>
          </w:tcPr>
          <w:p w14:paraId="34182DB7" w14:textId="093887B6" w:rsidR="009F040D" w:rsidRPr="00945767" w:rsidDel="00ED66E4" w:rsidRDefault="009F040D" w:rsidP="0088156F">
            <w:pPr>
              <w:rPr>
                <w:del w:id="2911" w:author="Author" w:date="2018-01-26T14:01:00Z"/>
                <w:rStyle w:val="SAPEmphasis"/>
                <w:lang w:eastAsia="zh-TW"/>
              </w:rPr>
            </w:pPr>
            <w:bookmarkStart w:id="2912" w:name="_Toc504738850"/>
            <w:bookmarkStart w:id="2913" w:name="_Toc504747439"/>
            <w:bookmarkStart w:id="2914" w:name="_Toc505006912"/>
            <w:bookmarkStart w:id="2915" w:name="_Toc505007243"/>
            <w:bookmarkStart w:id="2916" w:name="_Toc505013226"/>
            <w:bookmarkStart w:id="2917" w:name="_Toc507081639"/>
            <w:bookmarkStart w:id="2918" w:name="_Toc507081962"/>
            <w:bookmarkStart w:id="2919" w:name="_Toc507162025"/>
            <w:bookmarkEnd w:id="2912"/>
            <w:bookmarkEnd w:id="2913"/>
            <w:bookmarkEnd w:id="2914"/>
            <w:bookmarkEnd w:id="2915"/>
            <w:bookmarkEnd w:id="2916"/>
            <w:bookmarkEnd w:id="2917"/>
            <w:bookmarkEnd w:id="2918"/>
            <w:bookmarkEnd w:id="2919"/>
          </w:p>
        </w:tc>
        <w:tc>
          <w:tcPr>
            <w:tcW w:w="3600" w:type="dxa"/>
            <w:vMerge/>
            <w:tcBorders>
              <w:left w:val="single" w:sz="8" w:space="0" w:color="999999"/>
              <w:right w:val="single" w:sz="8" w:space="0" w:color="999999"/>
            </w:tcBorders>
          </w:tcPr>
          <w:p w14:paraId="1E9E84A6" w14:textId="58BAF588" w:rsidR="009F040D" w:rsidRPr="00945767" w:rsidDel="00ED66E4" w:rsidRDefault="009F040D" w:rsidP="0088156F">
            <w:pPr>
              <w:rPr>
                <w:del w:id="2920" w:author="Author" w:date="2018-01-26T14:01:00Z"/>
                <w:lang w:eastAsia="zh-TW"/>
              </w:rPr>
            </w:pPr>
            <w:bookmarkStart w:id="2921" w:name="_Toc504738851"/>
            <w:bookmarkStart w:id="2922" w:name="_Toc504747440"/>
            <w:bookmarkStart w:id="2923" w:name="_Toc505006913"/>
            <w:bookmarkStart w:id="2924" w:name="_Toc505007244"/>
            <w:bookmarkStart w:id="2925" w:name="_Toc505013227"/>
            <w:bookmarkStart w:id="2926" w:name="_Toc507081640"/>
            <w:bookmarkStart w:id="2927" w:name="_Toc507081963"/>
            <w:bookmarkStart w:id="2928" w:name="_Toc507162026"/>
            <w:bookmarkEnd w:id="2921"/>
            <w:bookmarkEnd w:id="2922"/>
            <w:bookmarkEnd w:id="2923"/>
            <w:bookmarkEnd w:id="2924"/>
            <w:bookmarkEnd w:id="2925"/>
            <w:bookmarkEnd w:id="2926"/>
            <w:bookmarkEnd w:id="2927"/>
            <w:bookmarkEnd w:id="2928"/>
          </w:p>
        </w:tc>
        <w:tc>
          <w:tcPr>
            <w:tcW w:w="3870" w:type="dxa"/>
            <w:tcBorders>
              <w:top w:val="single" w:sz="8" w:space="0" w:color="999999"/>
              <w:left w:val="single" w:sz="8" w:space="0" w:color="999999"/>
              <w:bottom w:val="single" w:sz="8" w:space="0" w:color="999999"/>
              <w:right w:val="single" w:sz="8" w:space="0" w:color="999999"/>
            </w:tcBorders>
          </w:tcPr>
          <w:p w14:paraId="42538C80" w14:textId="3A931DA0" w:rsidR="009F040D" w:rsidRPr="00945767" w:rsidDel="00ED66E4" w:rsidRDefault="009F040D" w:rsidP="0088156F">
            <w:pPr>
              <w:rPr>
                <w:del w:id="2929" w:author="Author" w:date="2018-01-26T14:01:00Z"/>
              </w:rPr>
            </w:pPr>
            <w:del w:id="2930" w:author="Author" w:date="2018-01-26T14:01:00Z">
              <w:r w:rsidRPr="00945767" w:rsidDel="00ED66E4">
                <w:rPr>
                  <w:rStyle w:val="SAPScreenElement"/>
                </w:rPr>
                <w:delText>Address:</w:delText>
              </w:r>
              <w:r w:rsidRPr="00945767" w:rsidDel="00ED66E4">
                <w:delText xml:space="preserve"> enter as appropriate</w:delText>
              </w:r>
              <w:bookmarkStart w:id="2931" w:name="_Toc504738852"/>
              <w:bookmarkStart w:id="2932" w:name="_Toc504747441"/>
              <w:bookmarkStart w:id="2933" w:name="_Toc505006914"/>
              <w:bookmarkStart w:id="2934" w:name="_Toc505007245"/>
              <w:bookmarkStart w:id="2935" w:name="_Toc505013228"/>
              <w:bookmarkStart w:id="2936" w:name="_Toc507081641"/>
              <w:bookmarkStart w:id="2937" w:name="_Toc507081964"/>
              <w:bookmarkStart w:id="2938" w:name="_Toc507162027"/>
              <w:bookmarkEnd w:id="2931"/>
              <w:bookmarkEnd w:id="2932"/>
              <w:bookmarkEnd w:id="2933"/>
              <w:bookmarkEnd w:id="2934"/>
              <w:bookmarkEnd w:id="2935"/>
              <w:bookmarkEnd w:id="2936"/>
              <w:bookmarkEnd w:id="2937"/>
              <w:bookmarkEnd w:id="2938"/>
            </w:del>
          </w:p>
        </w:tc>
        <w:tc>
          <w:tcPr>
            <w:tcW w:w="3330" w:type="dxa"/>
            <w:tcBorders>
              <w:top w:val="single" w:sz="8" w:space="0" w:color="999999"/>
              <w:left w:val="single" w:sz="8" w:space="0" w:color="999999"/>
              <w:bottom w:val="single" w:sz="8" w:space="0" w:color="999999"/>
              <w:right w:val="single" w:sz="8" w:space="0" w:color="999999"/>
            </w:tcBorders>
          </w:tcPr>
          <w:p w14:paraId="1A41ED2F" w14:textId="38E44DAE" w:rsidR="009F040D" w:rsidRPr="00945767" w:rsidDel="00ED66E4" w:rsidRDefault="009F040D" w:rsidP="0088156F">
            <w:pPr>
              <w:rPr>
                <w:del w:id="2939" w:author="Author" w:date="2018-01-26T14:01:00Z"/>
                <w:lang w:eastAsia="zh-TW"/>
              </w:rPr>
            </w:pPr>
            <w:bookmarkStart w:id="2940" w:name="_Toc504738853"/>
            <w:bookmarkStart w:id="2941" w:name="_Toc504747442"/>
            <w:bookmarkStart w:id="2942" w:name="_Toc505006915"/>
            <w:bookmarkStart w:id="2943" w:name="_Toc505007246"/>
            <w:bookmarkStart w:id="2944" w:name="_Toc505013229"/>
            <w:bookmarkStart w:id="2945" w:name="_Toc507081642"/>
            <w:bookmarkStart w:id="2946" w:name="_Toc507081965"/>
            <w:bookmarkStart w:id="2947" w:name="_Toc507162028"/>
            <w:bookmarkEnd w:id="2940"/>
            <w:bookmarkEnd w:id="2941"/>
            <w:bookmarkEnd w:id="2942"/>
            <w:bookmarkEnd w:id="2943"/>
            <w:bookmarkEnd w:id="2944"/>
            <w:bookmarkEnd w:id="2945"/>
            <w:bookmarkEnd w:id="2946"/>
            <w:bookmarkEnd w:id="2947"/>
          </w:p>
        </w:tc>
        <w:tc>
          <w:tcPr>
            <w:tcW w:w="1170" w:type="dxa"/>
            <w:tcBorders>
              <w:top w:val="single" w:sz="8" w:space="0" w:color="999999"/>
              <w:left w:val="single" w:sz="8" w:space="0" w:color="999999"/>
              <w:bottom w:val="single" w:sz="8" w:space="0" w:color="999999"/>
              <w:right w:val="single" w:sz="8" w:space="0" w:color="999999"/>
            </w:tcBorders>
          </w:tcPr>
          <w:p w14:paraId="6E34E004" w14:textId="2984DBC9" w:rsidR="009F040D" w:rsidRPr="00945767" w:rsidDel="00ED66E4" w:rsidRDefault="009F040D" w:rsidP="0088156F">
            <w:pPr>
              <w:rPr>
                <w:del w:id="2948" w:author="Author" w:date="2018-01-26T14:01:00Z"/>
              </w:rPr>
            </w:pPr>
            <w:bookmarkStart w:id="2949" w:name="_Toc504738854"/>
            <w:bookmarkStart w:id="2950" w:name="_Toc504747443"/>
            <w:bookmarkStart w:id="2951" w:name="_Toc505006916"/>
            <w:bookmarkStart w:id="2952" w:name="_Toc505007247"/>
            <w:bookmarkStart w:id="2953" w:name="_Toc505013230"/>
            <w:bookmarkStart w:id="2954" w:name="_Toc507081643"/>
            <w:bookmarkStart w:id="2955" w:name="_Toc507081966"/>
            <w:bookmarkStart w:id="2956" w:name="_Toc507162029"/>
            <w:bookmarkEnd w:id="2949"/>
            <w:bookmarkEnd w:id="2950"/>
            <w:bookmarkEnd w:id="2951"/>
            <w:bookmarkEnd w:id="2952"/>
            <w:bookmarkEnd w:id="2953"/>
            <w:bookmarkEnd w:id="2954"/>
            <w:bookmarkEnd w:id="2955"/>
            <w:bookmarkEnd w:id="2956"/>
          </w:p>
        </w:tc>
        <w:bookmarkStart w:id="2957" w:name="_Toc504738855"/>
        <w:bookmarkStart w:id="2958" w:name="_Toc504747444"/>
        <w:bookmarkStart w:id="2959" w:name="_Toc505006917"/>
        <w:bookmarkStart w:id="2960" w:name="_Toc505007248"/>
        <w:bookmarkStart w:id="2961" w:name="_Toc505013231"/>
        <w:bookmarkStart w:id="2962" w:name="_Toc507081644"/>
        <w:bookmarkStart w:id="2963" w:name="_Toc507081967"/>
        <w:bookmarkStart w:id="2964" w:name="_Toc507162030"/>
        <w:bookmarkEnd w:id="2957"/>
        <w:bookmarkEnd w:id="2958"/>
        <w:bookmarkEnd w:id="2959"/>
        <w:bookmarkEnd w:id="2960"/>
        <w:bookmarkEnd w:id="2961"/>
        <w:bookmarkEnd w:id="2962"/>
        <w:bookmarkEnd w:id="2963"/>
        <w:bookmarkEnd w:id="2964"/>
      </w:tr>
      <w:tr w:rsidR="009F040D" w:rsidRPr="00945767" w:rsidDel="00ED66E4" w14:paraId="69D155F7" w14:textId="4993A670" w:rsidTr="009F4086">
        <w:trPr>
          <w:trHeight w:val="288"/>
          <w:del w:id="2965" w:author="Author" w:date="2018-01-26T14:01:00Z"/>
        </w:trPr>
        <w:tc>
          <w:tcPr>
            <w:tcW w:w="709" w:type="dxa"/>
            <w:vMerge/>
            <w:tcBorders>
              <w:left w:val="single" w:sz="8" w:space="0" w:color="999999"/>
              <w:right w:val="single" w:sz="8" w:space="0" w:color="999999"/>
            </w:tcBorders>
          </w:tcPr>
          <w:p w14:paraId="4C912887" w14:textId="6E091B0F" w:rsidR="009F040D" w:rsidRPr="00945767" w:rsidDel="00ED66E4" w:rsidRDefault="009F040D" w:rsidP="0088156F">
            <w:pPr>
              <w:rPr>
                <w:del w:id="2966" w:author="Author" w:date="2018-01-26T14:01:00Z"/>
              </w:rPr>
            </w:pPr>
            <w:bookmarkStart w:id="2967" w:name="_Toc504738856"/>
            <w:bookmarkStart w:id="2968" w:name="_Toc504747445"/>
            <w:bookmarkStart w:id="2969" w:name="_Toc505006918"/>
            <w:bookmarkStart w:id="2970" w:name="_Toc505007249"/>
            <w:bookmarkStart w:id="2971" w:name="_Toc505013232"/>
            <w:bookmarkStart w:id="2972" w:name="_Toc507081645"/>
            <w:bookmarkStart w:id="2973" w:name="_Toc507081968"/>
            <w:bookmarkStart w:id="2974" w:name="_Toc507162031"/>
            <w:bookmarkEnd w:id="2967"/>
            <w:bookmarkEnd w:id="2968"/>
            <w:bookmarkEnd w:id="2969"/>
            <w:bookmarkEnd w:id="2970"/>
            <w:bookmarkEnd w:id="2971"/>
            <w:bookmarkEnd w:id="2972"/>
            <w:bookmarkEnd w:id="2973"/>
            <w:bookmarkEnd w:id="2974"/>
          </w:p>
        </w:tc>
        <w:tc>
          <w:tcPr>
            <w:tcW w:w="1603" w:type="dxa"/>
            <w:vMerge/>
            <w:tcBorders>
              <w:left w:val="single" w:sz="8" w:space="0" w:color="999999"/>
              <w:right w:val="single" w:sz="8" w:space="0" w:color="999999"/>
            </w:tcBorders>
          </w:tcPr>
          <w:p w14:paraId="77CC978F" w14:textId="6E5FF613" w:rsidR="009F040D" w:rsidRPr="00945767" w:rsidDel="00ED66E4" w:rsidRDefault="009F040D" w:rsidP="0088156F">
            <w:pPr>
              <w:rPr>
                <w:del w:id="2975" w:author="Author" w:date="2018-01-26T14:01:00Z"/>
                <w:rStyle w:val="SAPEmphasis"/>
                <w:lang w:eastAsia="zh-TW"/>
              </w:rPr>
            </w:pPr>
            <w:bookmarkStart w:id="2976" w:name="_Toc504738857"/>
            <w:bookmarkStart w:id="2977" w:name="_Toc504747446"/>
            <w:bookmarkStart w:id="2978" w:name="_Toc505006919"/>
            <w:bookmarkStart w:id="2979" w:name="_Toc505007250"/>
            <w:bookmarkStart w:id="2980" w:name="_Toc505013233"/>
            <w:bookmarkStart w:id="2981" w:name="_Toc507081646"/>
            <w:bookmarkStart w:id="2982" w:name="_Toc507081969"/>
            <w:bookmarkStart w:id="2983" w:name="_Toc507162032"/>
            <w:bookmarkEnd w:id="2976"/>
            <w:bookmarkEnd w:id="2977"/>
            <w:bookmarkEnd w:id="2978"/>
            <w:bookmarkEnd w:id="2979"/>
            <w:bookmarkEnd w:id="2980"/>
            <w:bookmarkEnd w:id="2981"/>
            <w:bookmarkEnd w:id="2982"/>
            <w:bookmarkEnd w:id="2983"/>
          </w:p>
        </w:tc>
        <w:tc>
          <w:tcPr>
            <w:tcW w:w="3600" w:type="dxa"/>
            <w:vMerge/>
            <w:tcBorders>
              <w:left w:val="single" w:sz="8" w:space="0" w:color="999999"/>
              <w:bottom w:val="single" w:sz="8" w:space="0" w:color="999999"/>
              <w:right w:val="single" w:sz="8" w:space="0" w:color="999999"/>
            </w:tcBorders>
          </w:tcPr>
          <w:p w14:paraId="7EDF44F4" w14:textId="727018D5" w:rsidR="009F040D" w:rsidRPr="00945767" w:rsidDel="00ED66E4" w:rsidRDefault="009F040D" w:rsidP="0088156F">
            <w:pPr>
              <w:rPr>
                <w:del w:id="2984" w:author="Author" w:date="2018-01-26T14:01:00Z"/>
                <w:lang w:eastAsia="zh-TW"/>
              </w:rPr>
            </w:pPr>
            <w:bookmarkStart w:id="2985" w:name="_Toc504738858"/>
            <w:bookmarkStart w:id="2986" w:name="_Toc504747447"/>
            <w:bookmarkStart w:id="2987" w:name="_Toc505006920"/>
            <w:bookmarkStart w:id="2988" w:name="_Toc505007251"/>
            <w:bookmarkStart w:id="2989" w:name="_Toc505013234"/>
            <w:bookmarkStart w:id="2990" w:name="_Toc507081647"/>
            <w:bookmarkStart w:id="2991" w:name="_Toc507081970"/>
            <w:bookmarkStart w:id="2992" w:name="_Toc507162033"/>
            <w:bookmarkEnd w:id="2985"/>
            <w:bookmarkEnd w:id="2986"/>
            <w:bookmarkEnd w:id="2987"/>
            <w:bookmarkEnd w:id="2988"/>
            <w:bookmarkEnd w:id="2989"/>
            <w:bookmarkEnd w:id="2990"/>
            <w:bookmarkEnd w:id="2991"/>
            <w:bookmarkEnd w:id="2992"/>
          </w:p>
        </w:tc>
        <w:tc>
          <w:tcPr>
            <w:tcW w:w="3870" w:type="dxa"/>
            <w:tcBorders>
              <w:top w:val="single" w:sz="8" w:space="0" w:color="999999"/>
              <w:left w:val="single" w:sz="8" w:space="0" w:color="999999"/>
              <w:bottom w:val="single" w:sz="8" w:space="0" w:color="999999"/>
              <w:right w:val="single" w:sz="8" w:space="0" w:color="999999"/>
            </w:tcBorders>
          </w:tcPr>
          <w:p w14:paraId="53AB15D5" w14:textId="25A78431" w:rsidR="009F040D" w:rsidRPr="00945767" w:rsidDel="00ED66E4" w:rsidRDefault="009F040D" w:rsidP="0088156F">
            <w:pPr>
              <w:rPr>
                <w:del w:id="2993" w:author="Author" w:date="2018-01-26T14:01:00Z"/>
              </w:rPr>
            </w:pPr>
            <w:del w:id="2994" w:author="Author" w:date="2018-01-26T14:01:00Z">
              <w:r w:rsidRPr="00945767" w:rsidDel="00ED66E4">
                <w:rPr>
                  <w:rStyle w:val="SAPScreenElement"/>
                </w:rPr>
                <w:delText xml:space="preserve">Percentage Allocation: </w:delText>
              </w:r>
              <w:r w:rsidRPr="00945767" w:rsidDel="00ED66E4">
                <w:delText>enter a percentage as appropriate</w:delText>
              </w:r>
              <w:bookmarkStart w:id="2995" w:name="_Toc504738859"/>
              <w:bookmarkStart w:id="2996" w:name="_Toc504747448"/>
              <w:bookmarkStart w:id="2997" w:name="_Toc505006921"/>
              <w:bookmarkStart w:id="2998" w:name="_Toc505007252"/>
              <w:bookmarkStart w:id="2999" w:name="_Toc505013235"/>
              <w:bookmarkStart w:id="3000" w:name="_Toc507081648"/>
              <w:bookmarkStart w:id="3001" w:name="_Toc507081971"/>
              <w:bookmarkStart w:id="3002" w:name="_Toc507162034"/>
              <w:bookmarkEnd w:id="2995"/>
              <w:bookmarkEnd w:id="2996"/>
              <w:bookmarkEnd w:id="2997"/>
              <w:bookmarkEnd w:id="2998"/>
              <w:bookmarkEnd w:id="2999"/>
              <w:bookmarkEnd w:id="3000"/>
              <w:bookmarkEnd w:id="3001"/>
              <w:bookmarkEnd w:id="3002"/>
            </w:del>
          </w:p>
          <w:p w14:paraId="657174FA" w14:textId="31982784" w:rsidR="009F040D" w:rsidRPr="00945767" w:rsidDel="00ED66E4" w:rsidRDefault="009F040D" w:rsidP="0088156F">
            <w:pPr>
              <w:pStyle w:val="SAPNoteHeading"/>
              <w:ind w:left="0"/>
              <w:rPr>
                <w:del w:id="3003" w:author="Author" w:date="2018-01-26T14:01:00Z"/>
              </w:rPr>
            </w:pPr>
            <w:del w:id="3004" w:author="Author" w:date="2018-01-26T14:01:00Z">
              <w:r w:rsidRPr="00945767" w:rsidDel="00ED66E4">
                <w:rPr>
                  <w:noProof/>
                </w:rPr>
                <w:drawing>
                  <wp:inline distT="0" distB="0" distL="0" distR="0" wp14:anchorId="6C4CA34D" wp14:editId="5321B2A3">
                    <wp:extent cx="225425" cy="225425"/>
                    <wp:effectExtent l="0" t="0" r="3175" b="3175"/>
                    <wp:docPr id="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ED66E4">
                <w:delText> Caution</w:delText>
              </w:r>
              <w:bookmarkStart w:id="3005" w:name="_Toc504738860"/>
              <w:bookmarkStart w:id="3006" w:name="_Toc504747449"/>
              <w:bookmarkStart w:id="3007" w:name="_Toc505006922"/>
              <w:bookmarkStart w:id="3008" w:name="_Toc505007253"/>
              <w:bookmarkStart w:id="3009" w:name="_Toc505013236"/>
              <w:bookmarkStart w:id="3010" w:name="_Toc507081649"/>
              <w:bookmarkStart w:id="3011" w:name="_Toc507081972"/>
              <w:bookmarkStart w:id="3012" w:name="_Toc507162035"/>
              <w:bookmarkEnd w:id="3005"/>
              <w:bookmarkEnd w:id="3006"/>
              <w:bookmarkEnd w:id="3007"/>
              <w:bookmarkEnd w:id="3008"/>
              <w:bookmarkEnd w:id="3009"/>
              <w:bookmarkEnd w:id="3010"/>
              <w:bookmarkEnd w:id="3011"/>
              <w:bookmarkEnd w:id="3012"/>
            </w:del>
          </w:p>
          <w:p w14:paraId="56653628" w14:textId="6174AAD1" w:rsidR="009F040D" w:rsidRPr="00945767" w:rsidDel="00ED66E4" w:rsidRDefault="009F040D" w:rsidP="0088156F">
            <w:pPr>
              <w:rPr>
                <w:del w:id="3013" w:author="Author" w:date="2018-01-26T14:01:00Z"/>
              </w:rPr>
            </w:pPr>
            <w:del w:id="3014" w:author="Author" w:date="2018-01-26T14:01:00Z">
              <w:r w:rsidRPr="00945767" w:rsidDel="00ED66E4">
                <w:delText xml:space="preserve">The sum of percentage for dependent and non-dependent nominees must equal 100. If you maintain only one type of beneficiaries, then you must enter 100 in the appropriate </w:delText>
              </w:r>
              <w:r w:rsidRPr="00945767" w:rsidDel="00ED66E4">
                <w:rPr>
                  <w:rStyle w:val="SAPScreenElement"/>
                </w:rPr>
                <w:delText>Percentage Allocation</w:delText>
              </w:r>
              <w:r w:rsidR="00A46BBD" w:rsidDel="00ED66E4">
                <w:delText xml:space="preserve"> field.</w:delText>
              </w:r>
              <w:bookmarkStart w:id="3015" w:name="_Toc504738861"/>
              <w:bookmarkStart w:id="3016" w:name="_Toc504747450"/>
              <w:bookmarkStart w:id="3017" w:name="_Toc505006923"/>
              <w:bookmarkStart w:id="3018" w:name="_Toc505007254"/>
              <w:bookmarkStart w:id="3019" w:name="_Toc505013237"/>
              <w:bookmarkStart w:id="3020" w:name="_Toc507081650"/>
              <w:bookmarkStart w:id="3021" w:name="_Toc507081973"/>
              <w:bookmarkStart w:id="3022" w:name="_Toc507162036"/>
              <w:bookmarkEnd w:id="3015"/>
              <w:bookmarkEnd w:id="3016"/>
              <w:bookmarkEnd w:id="3017"/>
              <w:bookmarkEnd w:id="3018"/>
              <w:bookmarkEnd w:id="3019"/>
              <w:bookmarkEnd w:id="3020"/>
              <w:bookmarkEnd w:id="3021"/>
              <w:bookmarkEnd w:id="3022"/>
            </w:del>
          </w:p>
        </w:tc>
        <w:tc>
          <w:tcPr>
            <w:tcW w:w="3330" w:type="dxa"/>
            <w:tcBorders>
              <w:top w:val="single" w:sz="8" w:space="0" w:color="999999"/>
              <w:left w:val="single" w:sz="8" w:space="0" w:color="999999"/>
              <w:bottom w:val="single" w:sz="8" w:space="0" w:color="999999"/>
              <w:right w:val="single" w:sz="8" w:space="0" w:color="999999"/>
            </w:tcBorders>
          </w:tcPr>
          <w:p w14:paraId="03DB7D91" w14:textId="53C9F2C9" w:rsidR="009F040D" w:rsidRPr="00945767" w:rsidDel="00ED66E4" w:rsidRDefault="009F040D" w:rsidP="0088156F">
            <w:pPr>
              <w:rPr>
                <w:del w:id="3023" w:author="Author" w:date="2018-01-26T14:01:00Z"/>
                <w:lang w:eastAsia="zh-TW"/>
              </w:rPr>
            </w:pPr>
            <w:bookmarkStart w:id="3024" w:name="_Toc504738862"/>
            <w:bookmarkStart w:id="3025" w:name="_Toc504747451"/>
            <w:bookmarkStart w:id="3026" w:name="_Toc505006924"/>
            <w:bookmarkStart w:id="3027" w:name="_Toc505007255"/>
            <w:bookmarkStart w:id="3028" w:name="_Toc505013238"/>
            <w:bookmarkStart w:id="3029" w:name="_Toc507081651"/>
            <w:bookmarkStart w:id="3030" w:name="_Toc507081974"/>
            <w:bookmarkStart w:id="3031" w:name="_Toc507162037"/>
            <w:bookmarkEnd w:id="3024"/>
            <w:bookmarkEnd w:id="3025"/>
            <w:bookmarkEnd w:id="3026"/>
            <w:bookmarkEnd w:id="3027"/>
            <w:bookmarkEnd w:id="3028"/>
            <w:bookmarkEnd w:id="3029"/>
            <w:bookmarkEnd w:id="3030"/>
            <w:bookmarkEnd w:id="3031"/>
          </w:p>
        </w:tc>
        <w:tc>
          <w:tcPr>
            <w:tcW w:w="1170" w:type="dxa"/>
            <w:tcBorders>
              <w:top w:val="single" w:sz="8" w:space="0" w:color="999999"/>
              <w:left w:val="single" w:sz="8" w:space="0" w:color="999999"/>
              <w:bottom w:val="single" w:sz="8" w:space="0" w:color="999999"/>
              <w:right w:val="single" w:sz="8" w:space="0" w:color="999999"/>
            </w:tcBorders>
          </w:tcPr>
          <w:p w14:paraId="166CDFC5" w14:textId="0573E137" w:rsidR="009F040D" w:rsidRPr="00945767" w:rsidDel="00ED66E4" w:rsidRDefault="009F040D" w:rsidP="0088156F">
            <w:pPr>
              <w:rPr>
                <w:del w:id="3032" w:author="Author" w:date="2018-01-26T14:01:00Z"/>
              </w:rPr>
            </w:pPr>
            <w:bookmarkStart w:id="3033" w:name="_Toc504738863"/>
            <w:bookmarkStart w:id="3034" w:name="_Toc504747452"/>
            <w:bookmarkStart w:id="3035" w:name="_Toc505006925"/>
            <w:bookmarkStart w:id="3036" w:name="_Toc505007256"/>
            <w:bookmarkStart w:id="3037" w:name="_Toc505013239"/>
            <w:bookmarkStart w:id="3038" w:name="_Toc507081652"/>
            <w:bookmarkStart w:id="3039" w:name="_Toc507081975"/>
            <w:bookmarkStart w:id="3040" w:name="_Toc507162038"/>
            <w:bookmarkEnd w:id="3033"/>
            <w:bookmarkEnd w:id="3034"/>
            <w:bookmarkEnd w:id="3035"/>
            <w:bookmarkEnd w:id="3036"/>
            <w:bookmarkEnd w:id="3037"/>
            <w:bookmarkEnd w:id="3038"/>
            <w:bookmarkEnd w:id="3039"/>
            <w:bookmarkEnd w:id="3040"/>
          </w:p>
        </w:tc>
        <w:bookmarkStart w:id="3041" w:name="_Toc504738864"/>
        <w:bookmarkStart w:id="3042" w:name="_Toc504747453"/>
        <w:bookmarkStart w:id="3043" w:name="_Toc505006926"/>
        <w:bookmarkStart w:id="3044" w:name="_Toc505007257"/>
        <w:bookmarkStart w:id="3045" w:name="_Toc505013240"/>
        <w:bookmarkStart w:id="3046" w:name="_Toc507081653"/>
        <w:bookmarkStart w:id="3047" w:name="_Toc507081976"/>
        <w:bookmarkStart w:id="3048" w:name="_Toc507162039"/>
        <w:bookmarkEnd w:id="3041"/>
        <w:bookmarkEnd w:id="3042"/>
        <w:bookmarkEnd w:id="3043"/>
        <w:bookmarkEnd w:id="3044"/>
        <w:bookmarkEnd w:id="3045"/>
        <w:bookmarkEnd w:id="3046"/>
        <w:bookmarkEnd w:id="3047"/>
        <w:bookmarkEnd w:id="3048"/>
      </w:tr>
      <w:tr w:rsidR="009F040D" w:rsidRPr="00945767" w:rsidDel="00ED66E4" w14:paraId="07C4F729" w14:textId="5048F01D" w:rsidTr="009F4086">
        <w:trPr>
          <w:trHeight w:val="288"/>
          <w:del w:id="3049" w:author="Author" w:date="2018-01-26T14:01:00Z"/>
        </w:trPr>
        <w:tc>
          <w:tcPr>
            <w:tcW w:w="709" w:type="dxa"/>
            <w:vMerge/>
            <w:tcBorders>
              <w:left w:val="single" w:sz="8" w:space="0" w:color="999999"/>
              <w:bottom w:val="single" w:sz="8" w:space="0" w:color="999999"/>
              <w:right w:val="single" w:sz="8" w:space="0" w:color="999999"/>
            </w:tcBorders>
          </w:tcPr>
          <w:p w14:paraId="764A13DC" w14:textId="4064FE04" w:rsidR="009F040D" w:rsidRPr="00945767" w:rsidDel="00ED66E4" w:rsidRDefault="009F040D" w:rsidP="0075098A">
            <w:pPr>
              <w:rPr>
                <w:del w:id="3050" w:author="Author" w:date="2018-01-26T14:01:00Z"/>
              </w:rPr>
            </w:pPr>
            <w:bookmarkStart w:id="3051" w:name="_Toc504738865"/>
            <w:bookmarkStart w:id="3052" w:name="_Toc504747454"/>
            <w:bookmarkStart w:id="3053" w:name="_Toc505006927"/>
            <w:bookmarkStart w:id="3054" w:name="_Toc505007258"/>
            <w:bookmarkStart w:id="3055" w:name="_Toc505013241"/>
            <w:bookmarkStart w:id="3056" w:name="_Toc507081654"/>
            <w:bookmarkStart w:id="3057" w:name="_Toc507081977"/>
            <w:bookmarkStart w:id="3058" w:name="_Toc507162040"/>
            <w:bookmarkEnd w:id="3051"/>
            <w:bookmarkEnd w:id="3052"/>
            <w:bookmarkEnd w:id="3053"/>
            <w:bookmarkEnd w:id="3054"/>
            <w:bookmarkEnd w:id="3055"/>
            <w:bookmarkEnd w:id="3056"/>
            <w:bookmarkEnd w:id="3057"/>
            <w:bookmarkEnd w:id="3058"/>
          </w:p>
        </w:tc>
        <w:tc>
          <w:tcPr>
            <w:tcW w:w="1603" w:type="dxa"/>
            <w:vMerge/>
            <w:tcBorders>
              <w:left w:val="single" w:sz="8" w:space="0" w:color="999999"/>
              <w:bottom w:val="single" w:sz="8" w:space="0" w:color="999999"/>
              <w:right w:val="single" w:sz="8" w:space="0" w:color="999999"/>
            </w:tcBorders>
          </w:tcPr>
          <w:p w14:paraId="12E8DD1B" w14:textId="7D71A56F" w:rsidR="009F040D" w:rsidRPr="00945767" w:rsidDel="00ED66E4" w:rsidRDefault="009F040D" w:rsidP="0075098A">
            <w:pPr>
              <w:rPr>
                <w:del w:id="3059" w:author="Author" w:date="2018-01-26T14:01:00Z"/>
                <w:rStyle w:val="SAPEmphasis"/>
                <w:lang w:eastAsia="zh-TW"/>
              </w:rPr>
            </w:pPr>
            <w:bookmarkStart w:id="3060" w:name="_Toc504738866"/>
            <w:bookmarkStart w:id="3061" w:name="_Toc504747455"/>
            <w:bookmarkStart w:id="3062" w:name="_Toc505006928"/>
            <w:bookmarkStart w:id="3063" w:name="_Toc505007259"/>
            <w:bookmarkStart w:id="3064" w:name="_Toc505013242"/>
            <w:bookmarkStart w:id="3065" w:name="_Toc507081655"/>
            <w:bookmarkStart w:id="3066" w:name="_Toc507081978"/>
            <w:bookmarkStart w:id="3067" w:name="_Toc507162041"/>
            <w:bookmarkEnd w:id="3060"/>
            <w:bookmarkEnd w:id="3061"/>
            <w:bookmarkEnd w:id="3062"/>
            <w:bookmarkEnd w:id="3063"/>
            <w:bookmarkEnd w:id="3064"/>
            <w:bookmarkEnd w:id="3065"/>
            <w:bookmarkEnd w:id="3066"/>
            <w:bookmarkEnd w:id="3067"/>
          </w:p>
        </w:tc>
        <w:tc>
          <w:tcPr>
            <w:tcW w:w="3600" w:type="dxa"/>
            <w:tcBorders>
              <w:top w:val="single" w:sz="8" w:space="0" w:color="999999"/>
              <w:left w:val="single" w:sz="8" w:space="0" w:color="999999"/>
              <w:bottom w:val="single" w:sz="8" w:space="0" w:color="999999"/>
              <w:right w:val="single" w:sz="8" w:space="0" w:color="999999"/>
            </w:tcBorders>
          </w:tcPr>
          <w:p w14:paraId="0A7703CB" w14:textId="34613B09" w:rsidR="009F040D" w:rsidRPr="00945767" w:rsidDel="00ED66E4" w:rsidRDefault="009F040D" w:rsidP="0075098A">
            <w:pPr>
              <w:rPr>
                <w:del w:id="3068" w:author="Author" w:date="2018-01-26T14:01:00Z"/>
                <w:lang w:eastAsia="zh-TW"/>
              </w:rPr>
            </w:pPr>
            <w:del w:id="3069" w:author="Author" w:date="2018-01-26T14:01:00Z">
              <w:r w:rsidRPr="00945767" w:rsidDel="00ED66E4">
                <w:rPr>
                  <w:rFonts w:cs="Arial"/>
                  <w:bCs/>
                </w:rPr>
                <w:delText xml:space="preserve">Choose the </w:delText>
              </w:r>
              <w:r w:rsidRPr="00945767" w:rsidDel="00ED66E4">
                <w:rPr>
                  <w:rStyle w:val="SAPScreenElement"/>
                </w:rPr>
                <w:delText xml:space="preserve">Save </w:delText>
              </w:r>
              <w:r w:rsidRPr="00945767" w:rsidDel="00ED66E4">
                <w:rPr>
                  <w:rFonts w:cs="Arial"/>
                  <w:bCs/>
                </w:rPr>
                <w:delText xml:space="preserve">pushbutton. </w:delText>
              </w:r>
              <w:bookmarkStart w:id="3070" w:name="_Toc504738867"/>
              <w:bookmarkStart w:id="3071" w:name="_Toc504747456"/>
              <w:bookmarkStart w:id="3072" w:name="_Toc505006929"/>
              <w:bookmarkStart w:id="3073" w:name="_Toc505007260"/>
              <w:bookmarkStart w:id="3074" w:name="_Toc505013243"/>
              <w:bookmarkStart w:id="3075" w:name="_Toc507081656"/>
              <w:bookmarkStart w:id="3076" w:name="_Toc507081979"/>
              <w:bookmarkStart w:id="3077" w:name="_Toc507162042"/>
              <w:bookmarkEnd w:id="3070"/>
              <w:bookmarkEnd w:id="3071"/>
              <w:bookmarkEnd w:id="3072"/>
              <w:bookmarkEnd w:id="3073"/>
              <w:bookmarkEnd w:id="3074"/>
              <w:bookmarkEnd w:id="3075"/>
              <w:bookmarkEnd w:id="3076"/>
              <w:bookmarkEnd w:id="3077"/>
            </w:del>
          </w:p>
        </w:tc>
        <w:tc>
          <w:tcPr>
            <w:tcW w:w="3870" w:type="dxa"/>
            <w:tcBorders>
              <w:top w:val="single" w:sz="8" w:space="0" w:color="999999"/>
              <w:left w:val="single" w:sz="8" w:space="0" w:color="999999"/>
              <w:bottom w:val="single" w:sz="8" w:space="0" w:color="999999"/>
              <w:right w:val="single" w:sz="8" w:space="0" w:color="999999"/>
            </w:tcBorders>
          </w:tcPr>
          <w:p w14:paraId="12D931F4" w14:textId="1122A183" w:rsidR="009F040D" w:rsidRPr="00945767" w:rsidDel="00ED66E4" w:rsidRDefault="009F040D" w:rsidP="0075098A">
            <w:pPr>
              <w:rPr>
                <w:del w:id="3078" w:author="Author" w:date="2018-01-26T14:01:00Z"/>
              </w:rPr>
            </w:pPr>
            <w:bookmarkStart w:id="3079" w:name="_Toc504738868"/>
            <w:bookmarkStart w:id="3080" w:name="_Toc504747457"/>
            <w:bookmarkStart w:id="3081" w:name="_Toc505006930"/>
            <w:bookmarkStart w:id="3082" w:name="_Toc505007261"/>
            <w:bookmarkStart w:id="3083" w:name="_Toc505013244"/>
            <w:bookmarkStart w:id="3084" w:name="_Toc507081657"/>
            <w:bookmarkStart w:id="3085" w:name="_Toc507081980"/>
            <w:bookmarkStart w:id="3086" w:name="_Toc507162043"/>
            <w:bookmarkEnd w:id="3079"/>
            <w:bookmarkEnd w:id="3080"/>
            <w:bookmarkEnd w:id="3081"/>
            <w:bookmarkEnd w:id="3082"/>
            <w:bookmarkEnd w:id="3083"/>
            <w:bookmarkEnd w:id="3084"/>
            <w:bookmarkEnd w:id="3085"/>
            <w:bookmarkEnd w:id="3086"/>
          </w:p>
        </w:tc>
        <w:tc>
          <w:tcPr>
            <w:tcW w:w="3330" w:type="dxa"/>
            <w:tcBorders>
              <w:top w:val="single" w:sz="8" w:space="0" w:color="999999"/>
              <w:left w:val="single" w:sz="8" w:space="0" w:color="999999"/>
              <w:bottom w:val="single" w:sz="8" w:space="0" w:color="999999"/>
              <w:right w:val="single" w:sz="8" w:space="0" w:color="999999"/>
            </w:tcBorders>
          </w:tcPr>
          <w:p w14:paraId="315E21C0" w14:textId="3E5BAA00" w:rsidR="009F040D" w:rsidRPr="00945767" w:rsidDel="00ED66E4" w:rsidRDefault="009F040D" w:rsidP="0075098A">
            <w:pPr>
              <w:rPr>
                <w:del w:id="3087" w:author="Author" w:date="2018-01-26T14:01:00Z"/>
                <w:lang w:eastAsia="zh-TW"/>
              </w:rPr>
            </w:pPr>
            <w:del w:id="3088" w:author="Author" w:date="2018-01-26T14:01:00Z">
              <w:r w:rsidRPr="00945767" w:rsidDel="00ED66E4">
                <w:delText>The message</w:delText>
              </w:r>
              <w:r w:rsidRPr="00945767" w:rsidDel="00ED66E4">
                <w:rPr>
                  <w:rStyle w:val="SAPMonospace"/>
                </w:rPr>
                <w:delText xml:space="preserve"> Your changes were successfully saved </w:delText>
              </w:r>
              <w:r w:rsidRPr="00945767" w:rsidDel="00ED66E4">
                <w:delText xml:space="preserve">is displayed. </w:delText>
              </w:r>
              <w:r w:rsidRPr="00670527" w:rsidDel="00ED66E4">
                <w:delText xml:space="preserve">The enrolled benefit is displayed in </w:delText>
              </w:r>
              <w:r w:rsidRPr="00670527" w:rsidDel="00ED66E4">
                <w:lastRenderedPageBreak/>
                <w:delText xml:space="preserve">the </w:delText>
              </w:r>
              <w:r w:rsidRPr="00670527" w:rsidDel="00ED66E4">
                <w:rPr>
                  <w:rStyle w:val="SAPScreenElement"/>
                </w:rPr>
                <w:delText>Insurances</w:delText>
              </w:r>
              <w:r w:rsidRPr="00670527" w:rsidDel="00ED66E4">
                <w:delText xml:space="preserve"> </w:delText>
              </w:r>
              <w:r w:rsidR="00BA078D" w:rsidRPr="00945767" w:rsidDel="00ED66E4">
                <w:delText>subsection of</w:delText>
              </w:r>
              <w:r w:rsidRPr="00670527" w:rsidDel="00ED66E4">
                <w:delText xml:space="preserve"> the </w:delText>
              </w:r>
              <w:r w:rsidRPr="00670527" w:rsidDel="00ED66E4">
                <w:rPr>
                  <w:rStyle w:val="SAPScreenElement"/>
                </w:rPr>
                <w:delText>Insurances</w:delText>
              </w:r>
              <w:r w:rsidRPr="00670527" w:rsidDel="00ED66E4">
                <w:delText xml:space="preserve"> section.</w:delText>
              </w:r>
              <w:bookmarkStart w:id="3089" w:name="_Toc504738869"/>
              <w:bookmarkStart w:id="3090" w:name="_Toc504747458"/>
              <w:bookmarkStart w:id="3091" w:name="_Toc505006931"/>
              <w:bookmarkStart w:id="3092" w:name="_Toc505007262"/>
              <w:bookmarkStart w:id="3093" w:name="_Toc505013245"/>
              <w:bookmarkStart w:id="3094" w:name="_Toc507081658"/>
              <w:bookmarkStart w:id="3095" w:name="_Toc507081981"/>
              <w:bookmarkStart w:id="3096" w:name="_Toc507162044"/>
              <w:bookmarkEnd w:id="3089"/>
              <w:bookmarkEnd w:id="3090"/>
              <w:bookmarkEnd w:id="3091"/>
              <w:bookmarkEnd w:id="3092"/>
              <w:bookmarkEnd w:id="3093"/>
              <w:bookmarkEnd w:id="3094"/>
              <w:bookmarkEnd w:id="3095"/>
              <w:bookmarkEnd w:id="3096"/>
            </w:del>
          </w:p>
        </w:tc>
        <w:tc>
          <w:tcPr>
            <w:tcW w:w="1170" w:type="dxa"/>
            <w:tcBorders>
              <w:top w:val="single" w:sz="8" w:space="0" w:color="999999"/>
              <w:left w:val="single" w:sz="8" w:space="0" w:color="999999"/>
              <w:bottom w:val="single" w:sz="8" w:space="0" w:color="999999"/>
              <w:right w:val="single" w:sz="8" w:space="0" w:color="999999"/>
            </w:tcBorders>
          </w:tcPr>
          <w:p w14:paraId="0341A0DD" w14:textId="5D95A0DC" w:rsidR="009F040D" w:rsidRPr="00945767" w:rsidDel="00ED66E4" w:rsidRDefault="009F040D" w:rsidP="0075098A">
            <w:pPr>
              <w:rPr>
                <w:del w:id="3097" w:author="Author" w:date="2018-01-26T14:01:00Z"/>
              </w:rPr>
            </w:pPr>
            <w:bookmarkStart w:id="3098" w:name="_Toc504738870"/>
            <w:bookmarkStart w:id="3099" w:name="_Toc504747459"/>
            <w:bookmarkStart w:id="3100" w:name="_Toc505006932"/>
            <w:bookmarkStart w:id="3101" w:name="_Toc505007263"/>
            <w:bookmarkStart w:id="3102" w:name="_Toc505013246"/>
            <w:bookmarkStart w:id="3103" w:name="_Toc507081659"/>
            <w:bookmarkStart w:id="3104" w:name="_Toc507081982"/>
            <w:bookmarkStart w:id="3105" w:name="_Toc507162045"/>
            <w:bookmarkEnd w:id="3098"/>
            <w:bookmarkEnd w:id="3099"/>
            <w:bookmarkEnd w:id="3100"/>
            <w:bookmarkEnd w:id="3101"/>
            <w:bookmarkEnd w:id="3102"/>
            <w:bookmarkEnd w:id="3103"/>
            <w:bookmarkEnd w:id="3104"/>
            <w:bookmarkEnd w:id="3105"/>
          </w:p>
        </w:tc>
        <w:bookmarkStart w:id="3106" w:name="_Toc504738871"/>
        <w:bookmarkStart w:id="3107" w:name="_Toc504747460"/>
        <w:bookmarkStart w:id="3108" w:name="_Toc505006933"/>
        <w:bookmarkStart w:id="3109" w:name="_Toc505007264"/>
        <w:bookmarkStart w:id="3110" w:name="_Toc505013247"/>
        <w:bookmarkStart w:id="3111" w:name="_Toc507081660"/>
        <w:bookmarkStart w:id="3112" w:name="_Toc507081983"/>
        <w:bookmarkStart w:id="3113" w:name="_Toc507162046"/>
        <w:bookmarkEnd w:id="3106"/>
        <w:bookmarkEnd w:id="3107"/>
        <w:bookmarkEnd w:id="3108"/>
        <w:bookmarkEnd w:id="3109"/>
        <w:bookmarkEnd w:id="3110"/>
        <w:bookmarkEnd w:id="3111"/>
        <w:bookmarkEnd w:id="3112"/>
        <w:bookmarkEnd w:id="3113"/>
      </w:tr>
      <w:tr w:rsidR="005057E3" w:rsidRPr="00945767" w:rsidDel="00ED66E4" w14:paraId="4607537F" w14:textId="44258A7C" w:rsidTr="009F4086">
        <w:trPr>
          <w:trHeight w:val="288"/>
          <w:del w:id="3114" w:author="Author" w:date="2018-01-26T14:01:00Z"/>
        </w:trPr>
        <w:tc>
          <w:tcPr>
            <w:tcW w:w="709" w:type="dxa"/>
            <w:vMerge w:val="restart"/>
            <w:tcBorders>
              <w:top w:val="single" w:sz="8" w:space="0" w:color="999999"/>
              <w:left w:val="single" w:sz="8" w:space="0" w:color="999999"/>
              <w:right w:val="single" w:sz="8" w:space="0" w:color="999999"/>
            </w:tcBorders>
          </w:tcPr>
          <w:p w14:paraId="4CA7FDAE" w14:textId="6F073C62" w:rsidR="005057E3" w:rsidRPr="00945767" w:rsidDel="00ED66E4" w:rsidRDefault="00BF5E99" w:rsidP="001E24B4">
            <w:pPr>
              <w:rPr>
                <w:del w:id="3115" w:author="Author" w:date="2018-01-26T14:01:00Z"/>
              </w:rPr>
            </w:pPr>
            <w:del w:id="3116" w:author="Author" w:date="2018-01-26T14:01:00Z">
              <w:r w:rsidRPr="00945767" w:rsidDel="00ED66E4">
                <w:delText>8</w:delText>
              </w:r>
              <w:bookmarkStart w:id="3117" w:name="_Toc504738872"/>
              <w:bookmarkStart w:id="3118" w:name="_Toc504747461"/>
              <w:bookmarkStart w:id="3119" w:name="_Toc505006934"/>
              <w:bookmarkStart w:id="3120" w:name="_Toc505007265"/>
              <w:bookmarkStart w:id="3121" w:name="_Toc505013248"/>
              <w:bookmarkStart w:id="3122" w:name="_Toc507081661"/>
              <w:bookmarkStart w:id="3123" w:name="_Toc507081984"/>
              <w:bookmarkStart w:id="3124" w:name="_Toc507162047"/>
              <w:bookmarkEnd w:id="3117"/>
              <w:bookmarkEnd w:id="3118"/>
              <w:bookmarkEnd w:id="3119"/>
              <w:bookmarkEnd w:id="3120"/>
              <w:bookmarkEnd w:id="3121"/>
              <w:bookmarkEnd w:id="3122"/>
              <w:bookmarkEnd w:id="3123"/>
              <w:bookmarkEnd w:id="3124"/>
            </w:del>
          </w:p>
        </w:tc>
        <w:tc>
          <w:tcPr>
            <w:tcW w:w="1603" w:type="dxa"/>
            <w:vMerge w:val="restart"/>
            <w:tcBorders>
              <w:top w:val="single" w:sz="8" w:space="0" w:color="999999"/>
              <w:left w:val="single" w:sz="8" w:space="0" w:color="999999"/>
              <w:right w:val="single" w:sz="8" w:space="0" w:color="999999"/>
            </w:tcBorders>
          </w:tcPr>
          <w:p w14:paraId="63BBDDB1" w14:textId="0E7464AD" w:rsidR="005057E3" w:rsidRPr="00945767" w:rsidDel="00ED66E4" w:rsidRDefault="005057E3" w:rsidP="001E24B4">
            <w:pPr>
              <w:rPr>
                <w:del w:id="3125" w:author="Author" w:date="2018-01-26T14:01:00Z"/>
                <w:rStyle w:val="SAPEmphasis"/>
              </w:rPr>
            </w:pPr>
            <w:del w:id="3126" w:author="Author" w:date="2018-01-26T14:01:00Z">
              <w:r w:rsidRPr="00945767" w:rsidDel="00ED66E4">
                <w:rPr>
                  <w:rStyle w:val="SAPEmphasis"/>
                  <w:u w:val="single"/>
                  <w:lang w:eastAsia="zh-TW"/>
                </w:rPr>
                <w:delText xml:space="preserve">Use case 4: </w:delText>
              </w:r>
              <w:r w:rsidRPr="00945767" w:rsidDel="00ED66E4">
                <w:rPr>
                  <w:rStyle w:val="SAPEmphasis"/>
                  <w:lang w:eastAsia="zh-TW"/>
                </w:rPr>
                <w:delText>Enroll in Health Club Reimbursement</w:delText>
              </w:r>
              <w:bookmarkStart w:id="3127" w:name="_Toc504738873"/>
              <w:bookmarkStart w:id="3128" w:name="_Toc504747462"/>
              <w:bookmarkStart w:id="3129" w:name="_Toc505006935"/>
              <w:bookmarkStart w:id="3130" w:name="_Toc505007266"/>
              <w:bookmarkStart w:id="3131" w:name="_Toc505013249"/>
              <w:bookmarkStart w:id="3132" w:name="_Toc507081662"/>
              <w:bookmarkStart w:id="3133" w:name="_Toc507081985"/>
              <w:bookmarkStart w:id="3134" w:name="_Toc507162048"/>
              <w:bookmarkEnd w:id="3127"/>
              <w:bookmarkEnd w:id="3128"/>
              <w:bookmarkEnd w:id="3129"/>
              <w:bookmarkEnd w:id="3130"/>
              <w:bookmarkEnd w:id="3131"/>
              <w:bookmarkEnd w:id="3132"/>
              <w:bookmarkEnd w:id="3133"/>
              <w:bookmarkEnd w:id="3134"/>
            </w:del>
          </w:p>
        </w:tc>
        <w:tc>
          <w:tcPr>
            <w:tcW w:w="3600" w:type="dxa"/>
            <w:tcBorders>
              <w:left w:val="single" w:sz="8" w:space="0" w:color="999999"/>
              <w:bottom w:val="single" w:sz="8" w:space="0" w:color="999999"/>
              <w:right w:val="single" w:sz="8" w:space="0" w:color="999999"/>
            </w:tcBorders>
          </w:tcPr>
          <w:p w14:paraId="3934B534" w14:textId="3A36FFD8" w:rsidR="005057E3" w:rsidRPr="00945767" w:rsidDel="00ED66E4" w:rsidRDefault="005057E3" w:rsidP="001E24B4">
            <w:pPr>
              <w:rPr>
                <w:del w:id="3135" w:author="Author" w:date="2018-01-26T14:01:00Z"/>
                <w:rFonts w:cs="Arial"/>
                <w:bCs/>
              </w:rPr>
            </w:pPr>
            <w:del w:id="3136" w:author="Author" w:date="2018-01-26T14:01:00Z">
              <w:r w:rsidRPr="00945767" w:rsidDel="00ED66E4">
                <w:delText xml:space="preserve">In case of enrolling in health club reimbursement, view in the </w:delText>
              </w:r>
              <w:r w:rsidRPr="00945767" w:rsidDel="00ED66E4">
                <w:rPr>
                  <w:rStyle w:val="SAPScreenElement"/>
                </w:rPr>
                <w:delText>Enrollment of Health Club Reimbursement</w:delText>
              </w:r>
            </w:del>
            <w:ins w:id="3137" w:author="Author" w:date="2018-01-25T10:20:00Z">
              <w:del w:id="3138" w:author="Author" w:date="2018-01-26T14:01:00Z">
                <w:r w:rsidR="00CD6846" w:rsidDel="00ED66E4">
                  <w:rPr>
                    <w:rStyle w:val="SAPScreenElement"/>
                  </w:rPr>
                  <w:delText xml:space="preserve"> for &lt;employee name&gt;</w:delText>
                </w:r>
              </w:del>
            </w:ins>
            <w:del w:id="3139" w:author="Author" w:date="2018-01-26T14:01:00Z">
              <w:r w:rsidRPr="00945767" w:rsidDel="00ED66E4">
                <w:rPr>
                  <w:rStyle w:val="SAPScreenElement"/>
                </w:rPr>
                <w:delText xml:space="preserve"> </w:delText>
              </w:r>
              <w:r w:rsidRPr="00945767" w:rsidDel="00ED66E4">
                <w:delText xml:space="preserve">dialog box the data displayed in the </w:delText>
              </w:r>
              <w:r w:rsidRPr="00945767" w:rsidDel="00ED66E4">
                <w:rPr>
                  <w:rStyle w:val="SAPScreenElement"/>
                </w:rPr>
                <w:delText>General Information</w:delText>
              </w:r>
              <w:r w:rsidRPr="00945767" w:rsidDel="00ED66E4">
                <w:delText xml:space="preserve"> and </w:delText>
              </w:r>
              <w:r w:rsidRPr="00945767" w:rsidDel="00ED66E4">
                <w:rPr>
                  <w:rStyle w:val="SAPScreenElement"/>
                </w:rPr>
                <w:delText>Policy Documents and Useful Contacts</w:delText>
              </w:r>
              <w:r w:rsidRPr="00945767" w:rsidDel="00ED66E4">
                <w:delText xml:space="preserve"> blocks.</w:delText>
              </w:r>
              <w:bookmarkStart w:id="3140" w:name="_Toc504738874"/>
              <w:bookmarkStart w:id="3141" w:name="_Toc504747463"/>
              <w:bookmarkStart w:id="3142" w:name="_Toc505006936"/>
              <w:bookmarkStart w:id="3143" w:name="_Toc505007267"/>
              <w:bookmarkStart w:id="3144" w:name="_Toc505013250"/>
              <w:bookmarkStart w:id="3145" w:name="_Toc507081663"/>
              <w:bookmarkStart w:id="3146" w:name="_Toc507081986"/>
              <w:bookmarkStart w:id="3147" w:name="_Toc507162049"/>
              <w:bookmarkEnd w:id="3140"/>
              <w:bookmarkEnd w:id="3141"/>
              <w:bookmarkEnd w:id="3142"/>
              <w:bookmarkEnd w:id="3143"/>
              <w:bookmarkEnd w:id="3144"/>
              <w:bookmarkEnd w:id="3145"/>
              <w:bookmarkEnd w:id="3146"/>
              <w:bookmarkEnd w:id="3147"/>
            </w:del>
          </w:p>
        </w:tc>
        <w:tc>
          <w:tcPr>
            <w:tcW w:w="3870" w:type="dxa"/>
            <w:tcBorders>
              <w:top w:val="single" w:sz="8" w:space="0" w:color="999999"/>
              <w:left w:val="single" w:sz="8" w:space="0" w:color="999999"/>
              <w:bottom w:val="single" w:sz="8" w:space="0" w:color="999999"/>
              <w:right w:val="single" w:sz="8" w:space="0" w:color="999999"/>
            </w:tcBorders>
          </w:tcPr>
          <w:p w14:paraId="361866EE" w14:textId="6B01E0B3" w:rsidR="005057E3" w:rsidRPr="00945767" w:rsidDel="00ED66E4" w:rsidRDefault="005057E3" w:rsidP="001E24B4">
            <w:pPr>
              <w:rPr>
                <w:del w:id="3148" w:author="Author" w:date="2018-01-26T14:01:00Z"/>
              </w:rPr>
            </w:pPr>
            <w:bookmarkStart w:id="3149" w:name="_Toc504738875"/>
            <w:bookmarkStart w:id="3150" w:name="_Toc504747464"/>
            <w:bookmarkStart w:id="3151" w:name="_Toc505006937"/>
            <w:bookmarkStart w:id="3152" w:name="_Toc505007268"/>
            <w:bookmarkStart w:id="3153" w:name="_Toc505013251"/>
            <w:bookmarkStart w:id="3154" w:name="_Toc507081664"/>
            <w:bookmarkStart w:id="3155" w:name="_Toc507081987"/>
            <w:bookmarkStart w:id="3156" w:name="_Toc507162050"/>
            <w:bookmarkEnd w:id="3149"/>
            <w:bookmarkEnd w:id="3150"/>
            <w:bookmarkEnd w:id="3151"/>
            <w:bookmarkEnd w:id="3152"/>
            <w:bookmarkEnd w:id="3153"/>
            <w:bookmarkEnd w:id="3154"/>
            <w:bookmarkEnd w:id="3155"/>
            <w:bookmarkEnd w:id="3156"/>
          </w:p>
        </w:tc>
        <w:tc>
          <w:tcPr>
            <w:tcW w:w="3330" w:type="dxa"/>
            <w:tcBorders>
              <w:top w:val="single" w:sz="8" w:space="0" w:color="999999"/>
              <w:left w:val="single" w:sz="8" w:space="0" w:color="999999"/>
              <w:bottom w:val="single" w:sz="8" w:space="0" w:color="999999"/>
              <w:right w:val="single" w:sz="8" w:space="0" w:color="999999"/>
            </w:tcBorders>
          </w:tcPr>
          <w:p w14:paraId="61318689" w14:textId="42162E0F" w:rsidR="005057E3" w:rsidRPr="00945767" w:rsidDel="00ED66E4" w:rsidRDefault="005057E3" w:rsidP="001E24B4">
            <w:pPr>
              <w:rPr>
                <w:del w:id="3157" w:author="Author" w:date="2018-01-26T14:01:00Z"/>
                <w:rFonts w:cs="Arial"/>
                <w:bCs/>
              </w:rPr>
            </w:pPr>
            <w:bookmarkStart w:id="3158" w:name="_Toc504738876"/>
            <w:bookmarkStart w:id="3159" w:name="_Toc504747465"/>
            <w:bookmarkStart w:id="3160" w:name="_Toc505006938"/>
            <w:bookmarkStart w:id="3161" w:name="_Toc505007269"/>
            <w:bookmarkStart w:id="3162" w:name="_Toc505013252"/>
            <w:bookmarkStart w:id="3163" w:name="_Toc507081665"/>
            <w:bookmarkStart w:id="3164" w:name="_Toc507081988"/>
            <w:bookmarkStart w:id="3165" w:name="_Toc507162051"/>
            <w:bookmarkEnd w:id="3158"/>
            <w:bookmarkEnd w:id="3159"/>
            <w:bookmarkEnd w:id="3160"/>
            <w:bookmarkEnd w:id="3161"/>
            <w:bookmarkEnd w:id="3162"/>
            <w:bookmarkEnd w:id="3163"/>
            <w:bookmarkEnd w:id="3164"/>
            <w:bookmarkEnd w:id="3165"/>
          </w:p>
        </w:tc>
        <w:tc>
          <w:tcPr>
            <w:tcW w:w="1170" w:type="dxa"/>
            <w:tcBorders>
              <w:top w:val="single" w:sz="8" w:space="0" w:color="999999"/>
              <w:left w:val="single" w:sz="8" w:space="0" w:color="999999"/>
              <w:bottom w:val="single" w:sz="8" w:space="0" w:color="999999"/>
              <w:right w:val="single" w:sz="8" w:space="0" w:color="999999"/>
            </w:tcBorders>
          </w:tcPr>
          <w:p w14:paraId="440319F3" w14:textId="67F1D92D" w:rsidR="005057E3" w:rsidRPr="00945767" w:rsidDel="00ED66E4" w:rsidRDefault="005057E3" w:rsidP="001E24B4">
            <w:pPr>
              <w:rPr>
                <w:del w:id="3166" w:author="Author" w:date="2018-01-26T14:01:00Z"/>
              </w:rPr>
            </w:pPr>
            <w:bookmarkStart w:id="3167" w:name="_Toc504738877"/>
            <w:bookmarkStart w:id="3168" w:name="_Toc504747466"/>
            <w:bookmarkStart w:id="3169" w:name="_Toc505006939"/>
            <w:bookmarkStart w:id="3170" w:name="_Toc505007270"/>
            <w:bookmarkStart w:id="3171" w:name="_Toc505013253"/>
            <w:bookmarkStart w:id="3172" w:name="_Toc507081666"/>
            <w:bookmarkStart w:id="3173" w:name="_Toc507081989"/>
            <w:bookmarkStart w:id="3174" w:name="_Toc507162052"/>
            <w:bookmarkEnd w:id="3167"/>
            <w:bookmarkEnd w:id="3168"/>
            <w:bookmarkEnd w:id="3169"/>
            <w:bookmarkEnd w:id="3170"/>
            <w:bookmarkEnd w:id="3171"/>
            <w:bookmarkEnd w:id="3172"/>
            <w:bookmarkEnd w:id="3173"/>
            <w:bookmarkEnd w:id="3174"/>
          </w:p>
        </w:tc>
        <w:bookmarkStart w:id="3175" w:name="_Toc504738878"/>
        <w:bookmarkStart w:id="3176" w:name="_Toc504747467"/>
        <w:bookmarkStart w:id="3177" w:name="_Toc505006940"/>
        <w:bookmarkStart w:id="3178" w:name="_Toc505007271"/>
        <w:bookmarkStart w:id="3179" w:name="_Toc505013254"/>
        <w:bookmarkStart w:id="3180" w:name="_Toc507081667"/>
        <w:bookmarkStart w:id="3181" w:name="_Toc507081990"/>
        <w:bookmarkStart w:id="3182" w:name="_Toc507162053"/>
        <w:bookmarkEnd w:id="3175"/>
        <w:bookmarkEnd w:id="3176"/>
        <w:bookmarkEnd w:id="3177"/>
        <w:bookmarkEnd w:id="3178"/>
        <w:bookmarkEnd w:id="3179"/>
        <w:bookmarkEnd w:id="3180"/>
        <w:bookmarkEnd w:id="3181"/>
        <w:bookmarkEnd w:id="3182"/>
      </w:tr>
      <w:tr w:rsidR="005057E3" w:rsidRPr="00945767" w:rsidDel="00ED66E4" w14:paraId="56723604" w14:textId="1EA863CF" w:rsidTr="009F4086">
        <w:trPr>
          <w:trHeight w:val="288"/>
          <w:del w:id="3183" w:author="Author" w:date="2018-01-26T14:01:00Z"/>
        </w:trPr>
        <w:tc>
          <w:tcPr>
            <w:tcW w:w="709" w:type="dxa"/>
            <w:vMerge/>
            <w:tcBorders>
              <w:left w:val="single" w:sz="8" w:space="0" w:color="999999"/>
              <w:right w:val="single" w:sz="8" w:space="0" w:color="999999"/>
            </w:tcBorders>
          </w:tcPr>
          <w:p w14:paraId="49BA368C" w14:textId="6F3E898A" w:rsidR="005057E3" w:rsidRPr="00945767" w:rsidDel="00ED66E4" w:rsidRDefault="005057E3" w:rsidP="001E24B4">
            <w:pPr>
              <w:rPr>
                <w:del w:id="3184" w:author="Author" w:date="2018-01-26T14:01:00Z"/>
              </w:rPr>
            </w:pPr>
            <w:bookmarkStart w:id="3185" w:name="_Toc504738879"/>
            <w:bookmarkStart w:id="3186" w:name="_Toc504747468"/>
            <w:bookmarkStart w:id="3187" w:name="_Toc505006941"/>
            <w:bookmarkStart w:id="3188" w:name="_Toc505007272"/>
            <w:bookmarkStart w:id="3189" w:name="_Toc505013255"/>
            <w:bookmarkStart w:id="3190" w:name="_Toc507081668"/>
            <w:bookmarkStart w:id="3191" w:name="_Toc507081991"/>
            <w:bookmarkStart w:id="3192" w:name="_Toc507162054"/>
            <w:bookmarkEnd w:id="3185"/>
            <w:bookmarkEnd w:id="3186"/>
            <w:bookmarkEnd w:id="3187"/>
            <w:bookmarkEnd w:id="3188"/>
            <w:bookmarkEnd w:id="3189"/>
            <w:bookmarkEnd w:id="3190"/>
            <w:bookmarkEnd w:id="3191"/>
            <w:bookmarkEnd w:id="3192"/>
          </w:p>
        </w:tc>
        <w:tc>
          <w:tcPr>
            <w:tcW w:w="1603" w:type="dxa"/>
            <w:vMerge/>
            <w:tcBorders>
              <w:left w:val="single" w:sz="8" w:space="0" w:color="999999"/>
              <w:right w:val="single" w:sz="8" w:space="0" w:color="999999"/>
            </w:tcBorders>
          </w:tcPr>
          <w:p w14:paraId="07CB6CDC" w14:textId="4D2F72CF" w:rsidR="005057E3" w:rsidRPr="00945767" w:rsidDel="00ED66E4" w:rsidRDefault="005057E3" w:rsidP="001E24B4">
            <w:pPr>
              <w:rPr>
                <w:del w:id="3193" w:author="Author" w:date="2018-01-26T14:01:00Z"/>
                <w:rStyle w:val="SAPEmphasis"/>
              </w:rPr>
            </w:pPr>
            <w:bookmarkStart w:id="3194" w:name="_Toc504738880"/>
            <w:bookmarkStart w:id="3195" w:name="_Toc504747469"/>
            <w:bookmarkStart w:id="3196" w:name="_Toc505006942"/>
            <w:bookmarkStart w:id="3197" w:name="_Toc505007273"/>
            <w:bookmarkStart w:id="3198" w:name="_Toc505013256"/>
            <w:bookmarkStart w:id="3199" w:name="_Toc507081669"/>
            <w:bookmarkStart w:id="3200" w:name="_Toc507081992"/>
            <w:bookmarkStart w:id="3201" w:name="_Toc507162055"/>
            <w:bookmarkEnd w:id="3194"/>
            <w:bookmarkEnd w:id="3195"/>
            <w:bookmarkEnd w:id="3196"/>
            <w:bookmarkEnd w:id="3197"/>
            <w:bookmarkEnd w:id="3198"/>
            <w:bookmarkEnd w:id="3199"/>
            <w:bookmarkEnd w:id="3200"/>
            <w:bookmarkEnd w:id="3201"/>
          </w:p>
        </w:tc>
        <w:tc>
          <w:tcPr>
            <w:tcW w:w="3600" w:type="dxa"/>
            <w:tcBorders>
              <w:left w:val="single" w:sz="8" w:space="0" w:color="999999"/>
              <w:bottom w:val="single" w:sz="8" w:space="0" w:color="999999"/>
              <w:right w:val="single" w:sz="8" w:space="0" w:color="999999"/>
            </w:tcBorders>
          </w:tcPr>
          <w:p w14:paraId="221BD8CA" w14:textId="2B2BFE73" w:rsidR="005057E3" w:rsidRPr="00945767" w:rsidDel="00ED66E4" w:rsidRDefault="005057E3" w:rsidP="001E24B4">
            <w:pPr>
              <w:rPr>
                <w:del w:id="3202" w:author="Author" w:date="2018-01-26T14:01:00Z"/>
                <w:rFonts w:cs="Arial"/>
                <w:bCs/>
              </w:rPr>
            </w:pPr>
            <w:del w:id="3203" w:author="Author" w:date="2018-01-26T14:01:00Z">
              <w:r w:rsidRPr="00945767" w:rsidDel="00ED66E4">
                <w:delText xml:space="preserve">If needed, you can upload a supporting document. For this, select the </w:delText>
              </w:r>
              <w:r w:rsidRPr="00945767" w:rsidDel="00ED66E4">
                <w:rPr>
                  <w:noProof/>
                </w:rPr>
                <w:drawing>
                  <wp:inline distT="0" distB="0" distL="0" distR="0" wp14:anchorId="61B1AE04" wp14:editId="786DAC70">
                    <wp:extent cx="237506" cy="237506"/>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63" cy="238863"/>
                            </a:xfrm>
                            <a:prstGeom prst="rect">
                              <a:avLst/>
                            </a:prstGeom>
                          </pic:spPr>
                        </pic:pic>
                      </a:graphicData>
                    </a:graphic>
                  </wp:inline>
                </w:drawing>
              </w:r>
              <w:r w:rsidRPr="00945767" w:rsidDel="00ED66E4">
                <w:delText xml:space="preserve"> icon next to field</w:delText>
              </w:r>
              <w:r w:rsidRPr="00945767" w:rsidDel="00ED66E4">
                <w:rPr>
                  <w:rStyle w:val="SAPScreenElement"/>
                </w:rPr>
                <w:delText xml:space="preserve"> Attachment</w:delText>
              </w:r>
              <w:r w:rsidRPr="00945767" w:rsidDel="00ED66E4">
                <w:delText xml:space="preserve">. In the </w:delText>
              </w:r>
              <w:r w:rsidRPr="00945767" w:rsidDel="00ED66E4">
                <w:rPr>
                  <w:rStyle w:val="SAPScreenElement"/>
                </w:rPr>
                <w:delText>Choose File to Upload</w:delText>
              </w:r>
              <w:r w:rsidRPr="00945767" w:rsidDel="00ED66E4">
                <w:delText xml:space="preserve"> dialog box, browse for the document you want to upload, and then choose </w:delText>
              </w:r>
              <w:r w:rsidRPr="00945767" w:rsidDel="00ED66E4">
                <w:rPr>
                  <w:rStyle w:val="SAPScreenElement"/>
                </w:rPr>
                <w:delText>Open</w:delText>
              </w:r>
              <w:r w:rsidRPr="00945767" w:rsidDel="00ED66E4">
                <w:delText xml:space="preserve">. In the upcoming success dialog box, choose </w:delText>
              </w:r>
              <w:r w:rsidRPr="00945767" w:rsidDel="00ED66E4">
                <w:rPr>
                  <w:rStyle w:val="SAPScreenElement"/>
                </w:rPr>
                <w:delText>OK</w:delText>
              </w:r>
              <w:r w:rsidRPr="00945767" w:rsidDel="00ED66E4">
                <w:delText>.</w:delText>
              </w:r>
              <w:bookmarkStart w:id="3204" w:name="_Toc504738881"/>
              <w:bookmarkStart w:id="3205" w:name="_Toc504747470"/>
              <w:bookmarkStart w:id="3206" w:name="_Toc505006943"/>
              <w:bookmarkStart w:id="3207" w:name="_Toc505007274"/>
              <w:bookmarkStart w:id="3208" w:name="_Toc505013257"/>
              <w:bookmarkStart w:id="3209" w:name="_Toc507081670"/>
              <w:bookmarkStart w:id="3210" w:name="_Toc507081993"/>
              <w:bookmarkStart w:id="3211" w:name="_Toc507162056"/>
              <w:bookmarkEnd w:id="3204"/>
              <w:bookmarkEnd w:id="3205"/>
              <w:bookmarkEnd w:id="3206"/>
              <w:bookmarkEnd w:id="3207"/>
              <w:bookmarkEnd w:id="3208"/>
              <w:bookmarkEnd w:id="3209"/>
              <w:bookmarkEnd w:id="3210"/>
              <w:bookmarkEnd w:id="3211"/>
            </w:del>
          </w:p>
        </w:tc>
        <w:tc>
          <w:tcPr>
            <w:tcW w:w="3870" w:type="dxa"/>
            <w:tcBorders>
              <w:top w:val="single" w:sz="8" w:space="0" w:color="999999"/>
              <w:left w:val="single" w:sz="8" w:space="0" w:color="999999"/>
              <w:bottom w:val="single" w:sz="8" w:space="0" w:color="999999"/>
              <w:right w:val="single" w:sz="8" w:space="0" w:color="999999"/>
            </w:tcBorders>
          </w:tcPr>
          <w:p w14:paraId="21587EF3" w14:textId="51CD492F" w:rsidR="005057E3" w:rsidRPr="00945767" w:rsidDel="00ED66E4" w:rsidRDefault="005057E3" w:rsidP="001E24B4">
            <w:pPr>
              <w:rPr>
                <w:del w:id="3212" w:author="Author" w:date="2018-01-26T14:01:00Z"/>
              </w:rPr>
            </w:pPr>
            <w:bookmarkStart w:id="3213" w:name="_Toc504738882"/>
            <w:bookmarkStart w:id="3214" w:name="_Toc504747471"/>
            <w:bookmarkStart w:id="3215" w:name="_Toc505006944"/>
            <w:bookmarkStart w:id="3216" w:name="_Toc505007275"/>
            <w:bookmarkStart w:id="3217" w:name="_Toc505013258"/>
            <w:bookmarkStart w:id="3218" w:name="_Toc507081671"/>
            <w:bookmarkStart w:id="3219" w:name="_Toc507081994"/>
            <w:bookmarkStart w:id="3220" w:name="_Toc507162057"/>
            <w:bookmarkEnd w:id="3213"/>
            <w:bookmarkEnd w:id="3214"/>
            <w:bookmarkEnd w:id="3215"/>
            <w:bookmarkEnd w:id="3216"/>
            <w:bookmarkEnd w:id="3217"/>
            <w:bookmarkEnd w:id="3218"/>
            <w:bookmarkEnd w:id="3219"/>
            <w:bookmarkEnd w:id="3220"/>
          </w:p>
        </w:tc>
        <w:tc>
          <w:tcPr>
            <w:tcW w:w="3330" w:type="dxa"/>
            <w:tcBorders>
              <w:top w:val="single" w:sz="8" w:space="0" w:color="999999"/>
              <w:left w:val="single" w:sz="8" w:space="0" w:color="999999"/>
              <w:bottom w:val="single" w:sz="8" w:space="0" w:color="999999"/>
              <w:right w:val="single" w:sz="8" w:space="0" w:color="999999"/>
            </w:tcBorders>
          </w:tcPr>
          <w:p w14:paraId="5B0AE147" w14:textId="4B7D6DE2" w:rsidR="005057E3" w:rsidRPr="00945767" w:rsidDel="00ED66E4" w:rsidRDefault="005057E3" w:rsidP="001E24B4">
            <w:pPr>
              <w:rPr>
                <w:del w:id="3221" w:author="Author" w:date="2018-01-26T14:01:00Z"/>
                <w:rFonts w:cs="Arial"/>
                <w:bCs/>
              </w:rPr>
            </w:pPr>
            <w:bookmarkStart w:id="3222" w:name="_Toc504738883"/>
            <w:bookmarkStart w:id="3223" w:name="_Toc504747472"/>
            <w:bookmarkStart w:id="3224" w:name="_Toc505006945"/>
            <w:bookmarkStart w:id="3225" w:name="_Toc505007276"/>
            <w:bookmarkStart w:id="3226" w:name="_Toc505013259"/>
            <w:bookmarkStart w:id="3227" w:name="_Toc507081672"/>
            <w:bookmarkStart w:id="3228" w:name="_Toc507081995"/>
            <w:bookmarkStart w:id="3229" w:name="_Toc507162058"/>
            <w:bookmarkEnd w:id="3222"/>
            <w:bookmarkEnd w:id="3223"/>
            <w:bookmarkEnd w:id="3224"/>
            <w:bookmarkEnd w:id="3225"/>
            <w:bookmarkEnd w:id="3226"/>
            <w:bookmarkEnd w:id="3227"/>
            <w:bookmarkEnd w:id="3228"/>
            <w:bookmarkEnd w:id="3229"/>
          </w:p>
        </w:tc>
        <w:tc>
          <w:tcPr>
            <w:tcW w:w="1170" w:type="dxa"/>
            <w:tcBorders>
              <w:top w:val="single" w:sz="8" w:space="0" w:color="999999"/>
              <w:left w:val="single" w:sz="8" w:space="0" w:color="999999"/>
              <w:bottom w:val="single" w:sz="8" w:space="0" w:color="999999"/>
              <w:right w:val="single" w:sz="8" w:space="0" w:color="999999"/>
            </w:tcBorders>
          </w:tcPr>
          <w:p w14:paraId="4B71590D" w14:textId="25ED60D4" w:rsidR="005057E3" w:rsidRPr="00945767" w:rsidDel="00ED66E4" w:rsidRDefault="005057E3" w:rsidP="001E24B4">
            <w:pPr>
              <w:rPr>
                <w:del w:id="3230" w:author="Author" w:date="2018-01-26T14:01:00Z"/>
              </w:rPr>
            </w:pPr>
            <w:bookmarkStart w:id="3231" w:name="_Toc504738884"/>
            <w:bookmarkStart w:id="3232" w:name="_Toc504747473"/>
            <w:bookmarkStart w:id="3233" w:name="_Toc505006946"/>
            <w:bookmarkStart w:id="3234" w:name="_Toc505007277"/>
            <w:bookmarkStart w:id="3235" w:name="_Toc505013260"/>
            <w:bookmarkStart w:id="3236" w:name="_Toc507081673"/>
            <w:bookmarkStart w:id="3237" w:name="_Toc507081996"/>
            <w:bookmarkStart w:id="3238" w:name="_Toc507162059"/>
            <w:bookmarkEnd w:id="3231"/>
            <w:bookmarkEnd w:id="3232"/>
            <w:bookmarkEnd w:id="3233"/>
            <w:bookmarkEnd w:id="3234"/>
            <w:bookmarkEnd w:id="3235"/>
            <w:bookmarkEnd w:id="3236"/>
            <w:bookmarkEnd w:id="3237"/>
            <w:bookmarkEnd w:id="3238"/>
          </w:p>
        </w:tc>
        <w:bookmarkStart w:id="3239" w:name="_Toc504738885"/>
        <w:bookmarkStart w:id="3240" w:name="_Toc504747474"/>
        <w:bookmarkStart w:id="3241" w:name="_Toc505006947"/>
        <w:bookmarkStart w:id="3242" w:name="_Toc505007278"/>
        <w:bookmarkStart w:id="3243" w:name="_Toc505013261"/>
        <w:bookmarkStart w:id="3244" w:name="_Toc507081674"/>
        <w:bookmarkStart w:id="3245" w:name="_Toc507081997"/>
        <w:bookmarkStart w:id="3246" w:name="_Toc507162060"/>
        <w:bookmarkEnd w:id="3239"/>
        <w:bookmarkEnd w:id="3240"/>
        <w:bookmarkEnd w:id="3241"/>
        <w:bookmarkEnd w:id="3242"/>
        <w:bookmarkEnd w:id="3243"/>
        <w:bookmarkEnd w:id="3244"/>
        <w:bookmarkEnd w:id="3245"/>
        <w:bookmarkEnd w:id="3246"/>
      </w:tr>
      <w:tr w:rsidR="003A4DD4" w:rsidRPr="00945767" w:rsidDel="00ED66E4" w14:paraId="4D0E748A" w14:textId="449214AB" w:rsidTr="00BC520B">
        <w:trPr>
          <w:trHeight w:val="288"/>
          <w:del w:id="3247" w:author="Author" w:date="2018-01-26T14:01:00Z"/>
        </w:trPr>
        <w:tc>
          <w:tcPr>
            <w:tcW w:w="709" w:type="dxa"/>
            <w:vMerge/>
            <w:tcBorders>
              <w:left w:val="single" w:sz="8" w:space="0" w:color="999999"/>
              <w:right w:val="single" w:sz="8" w:space="0" w:color="999999"/>
            </w:tcBorders>
          </w:tcPr>
          <w:p w14:paraId="75BD07BD" w14:textId="3D09B7EB" w:rsidR="003A4DD4" w:rsidRPr="00945767" w:rsidDel="00ED66E4" w:rsidRDefault="003A4DD4" w:rsidP="001E24B4">
            <w:pPr>
              <w:rPr>
                <w:del w:id="3248" w:author="Author" w:date="2018-01-26T14:01:00Z"/>
              </w:rPr>
            </w:pPr>
            <w:bookmarkStart w:id="3249" w:name="_Toc504738886"/>
            <w:bookmarkStart w:id="3250" w:name="_Toc504747475"/>
            <w:bookmarkStart w:id="3251" w:name="_Toc505006948"/>
            <w:bookmarkStart w:id="3252" w:name="_Toc505007279"/>
            <w:bookmarkStart w:id="3253" w:name="_Toc505013262"/>
            <w:bookmarkStart w:id="3254" w:name="_Toc507081675"/>
            <w:bookmarkStart w:id="3255" w:name="_Toc507081998"/>
            <w:bookmarkStart w:id="3256" w:name="_Toc507162061"/>
            <w:bookmarkEnd w:id="3249"/>
            <w:bookmarkEnd w:id="3250"/>
            <w:bookmarkEnd w:id="3251"/>
            <w:bookmarkEnd w:id="3252"/>
            <w:bookmarkEnd w:id="3253"/>
            <w:bookmarkEnd w:id="3254"/>
            <w:bookmarkEnd w:id="3255"/>
            <w:bookmarkEnd w:id="3256"/>
          </w:p>
        </w:tc>
        <w:tc>
          <w:tcPr>
            <w:tcW w:w="1603" w:type="dxa"/>
            <w:vMerge/>
            <w:tcBorders>
              <w:left w:val="single" w:sz="8" w:space="0" w:color="999999"/>
              <w:right w:val="single" w:sz="8" w:space="0" w:color="999999"/>
            </w:tcBorders>
          </w:tcPr>
          <w:p w14:paraId="6FDECBA7" w14:textId="38E1834B" w:rsidR="003A4DD4" w:rsidRPr="00945767" w:rsidDel="00ED66E4" w:rsidRDefault="003A4DD4" w:rsidP="001E24B4">
            <w:pPr>
              <w:rPr>
                <w:del w:id="3257" w:author="Author" w:date="2018-01-26T14:01:00Z"/>
                <w:rStyle w:val="SAPEmphasis"/>
              </w:rPr>
            </w:pPr>
            <w:bookmarkStart w:id="3258" w:name="_Toc504738887"/>
            <w:bookmarkStart w:id="3259" w:name="_Toc504747476"/>
            <w:bookmarkStart w:id="3260" w:name="_Toc505006949"/>
            <w:bookmarkStart w:id="3261" w:name="_Toc505007280"/>
            <w:bookmarkStart w:id="3262" w:name="_Toc505013263"/>
            <w:bookmarkStart w:id="3263" w:name="_Toc507081676"/>
            <w:bookmarkStart w:id="3264" w:name="_Toc507081999"/>
            <w:bookmarkStart w:id="3265" w:name="_Toc507162062"/>
            <w:bookmarkEnd w:id="3258"/>
            <w:bookmarkEnd w:id="3259"/>
            <w:bookmarkEnd w:id="3260"/>
            <w:bookmarkEnd w:id="3261"/>
            <w:bookmarkEnd w:id="3262"/>
            <w:bookmarkEnd w:id="3263"/>
            <w:bookmarkEnd w:id="3264"/>
            <w:bookmarkEnd w:id="3265"/>
          </w:p>
        </w:tc>
        <w:tc>
          <w:tcPr>
            <w:tcW w:w="3600" w:type="dxa"/>
            <w:vMerge w:val="restart"/>
            <w:tcBorders>
              <w:left w:val="single" w:sz="8" w:space="0" w:color="999999"/>
              <w:right w:val="single" w:sz="8" w:space="0" w:color="999999"/>
            </w:tcBorders>
          </w:tcPr>
          <w:p w14:paraId="5137B862" w14:textId="6CDD63F2" w:rsidR="003A4DD4" w:rsidRPr="00945767" w:rsidDel="00ED66E4" w:rsidRDefault="003A4DD4" w:rsidP="001E24B4">
            <w:pPr>
              <w:rPr>
                <w:del w:id="3266" w:author="Author" w:date="2018-01-26T14:01:00Z"/>
                <w:rFonts w:cs="Arial"/>
                <w:bCs/>
              </w:rPr>
            </w:pPr>
            <w:del w:id="3267" w:author="Author" w:date="2018-01-26T14:01:00Z">
              <w:r w:rsidRPr="00945767" w:rsidDel="00ED66E4">
                <w:delText xml:space="preserve">In the </w:delText>
              </w:r>
              <w:r w:rsidRPr="00945767" w:rsidDel="00ED66E4">
                <w:rPr>
                  <w:rStyle w:val="SAPScreenElement"/>
                </w:rPr>
                <w:delText>Deduction Details</w:delText>
              </w:r>
              <w:r w:rsidRPr="00945767" w:rsidDel="00ED66E4">
                <w:delText xml:space="preserve"> block make following entries:</w:delText>
              </w:r>
              <w:bookmarkStart w:id="3268" w:name="_Toc504738888"/>
              <w:bookmarkStart w:id="3269" w:name="_Toc504747477"/>
              <w:bookmarkStart w:id="3270" w:name="_Toc505006950"/>
              <w:bookmarkStart w:id="3271" w:name="_Toc505007281"/>
              <w:bookmarkStart w:id="3272" w:name="_Toc505013264"/>
              <w:bookmarkStart w:id="3273" w:name="_Toc507081677"/>
              <w:bookmarkStart w:id="3274" w:name="_Toc507082000"/>
              <w:bookmarkStart w:id="3275" w:name="_Toc507162063"/>
              <w:bookmarkEnd w:id="3268"/>
              <w:bookmarkEnd w:id="3269"/>
              <w:bookmarkEnd w:id="3270"/>
              <w:bookmarkEnd w:id="3271"/>
              <w:bookmarkEnd w:id="3272"/>
              <w:bookmarkEnd w:id="3273"/>
              <w:bookmarkEnd w:id="3274"/>
              <w:bookmarkEnd w:id="3275"/>
            </w:del>
          </w:p>
        </w:tc>
        <w:tc>
          <w:tcPr>
            <w:tcW w:w="3870" w:type="dxa"/>
            <w:tcBorders>
              <w:top w:val="single" w:sz="8" w:space="0" w:color="999999"/>
              <w:left w:val="single" w:sz="8" w:space="0" w:color="999999"/>
              <w:bottom w:val="single" w:sz="8" w:space="0" w:color="999999"/>
              <w:right w:val="single" w:sz="8" w:space="0" w:color="999999"/>
            </w:tcBorders>
          </w:tcPr>
          <w:p w14:paraId="61A96509" w14:textId="7EB8462F" w:rsidR="003A4DD4" w:rsidRPr="00945767" w:rsidDel="00ED66E4" w:rsidRDefault="003A4DD4" w:rsidP="001E24B4">
            <w:pPr>
              <w:rPr>
                <w:del w:id="3276" w:author="Author" w:date="2018-01-26T14:01:00Z"/>
              </w:rPr>
            </w:pPr>
            <w:del w:id="3277" w:author="Author" w:date="2018-01-26T14:01:00Z">
              <w:r w:rsidRPr="00670527" w:rsidDel="00ED66E4">
                <w:rPr>
                  <w:rStyle w:val="SAPScreenElement"/>
                </w:rPr>
                <w:delText>Employee Contribution</w:delText>
              </w:r>
              <w:r w:rsidRPr="00945767" w:rsidDel="00ED66E4">
                <w:rPr>
                  <w:rStyle w:val="SAPScreenElement"/>
                </w:rPr>
                <w:delText>:</w:delText>
              </w:r>
              <w:r w:rsidRPr="00945767" w:rsidDel="00ED66E4">
                <w:delText xml:space="preserve"> enter amount the employee contributes</w:delText>
              </w:r>
              <w:bookmarkStart w:id="3278" w:name="_Toc504738889"/>
              <w:bookmarkStart w:id="3279" w:name="_Toc504747478"/>
              <w:bookmarkStart w:id="3280" w:name="_Toc505006951"/>
              <w:bookmarkStart w:id="3281" w:name="_Toc505007282"/>
              <w:bookmarkStart w:id="3282" w:name="_Toc505013265"/>
              <w:bookmarkStart w:id="3283" w:name="_Toc507081678"/>
              <w:bookmarkStart w:id="3284" w:name="_Toc507082001"/>
              <w:bookmarkStart w:id="3285" w:name="_Toc507162064"/>
              <w:bookmarkEnd w:id="3278"/>
              <w:bookmarkEnd w:id="3279"/>
              <w:bookmarkEnd w:id="3280"/>
              <w:bookmarkEnd w:id="3281"/>
              <w:bookmarkEnd w:id="3282"/>
              <w:bookmarkEnd w:id="3283"/>
              <w:bookmarkEnd w:id="3284"/>
              <w:bookmarkEnd w:id="3285"/>
            </w:del>
          </w:p>
        </w:tc>
        <w:tc>
          <w:tcPr>
            <w:tcW w:w="3330" w:type="dxa"/>
            <w:vMerge w:val="restart"/>
            <w:tcBorders>
              <w:top w:val="single" w:sz="8" w:space="0" w:color="999999"/>
              <w:left w:val="single" w:sz="8" w:space="0" w:color="999999"/>
              <w:right w:val="single" w:sz="8" w:space="0" w:color="999999"/>
            </w:tcBorders>
          </w:tcPr>
          <w:p w14:paraId="3A95F784" w14:textId="188C12AB" w:rsidR="003A4DD4" w:rsidRPr="00945767" w:rsidDel="00ED66E4" w:rsidRDefault="003A4DD4" w:rsidP="001E24B4">
            <w:pPr>
              <w:rPr>
                <w:del w:id="3286" w:author="Author" w:date="2018-01-26T14:01:00Z"/>
                <w:rFonts w:cs="Arial"/>
                <w:bCs/>
              </w:rPr>
            </w:pPr>
            <w:ins w:id="3287" w:author="Author" w:date="2018-01-25T10:22:00Z">
              <w:del w:id="3288" w:author="Author" w:date="2018-01-26T14:01:00Z">
                <w:r w:rsidRPr="00945767" w:rsidDel="00ED66E4">
                  <w:delText xml:space="preserve">The fields </w:delText>
                </w:r>
                <w:r w:rsidRPr="003A4DD4" w:rsidDel="00ED66E4">
                  <w:rPr>
                    <w:rStyle w:val="SAPScreenElement"/>
                  </w:rPr>
                  <w:delText>Employee Contribution Pay Component</w:delText>
                </w:r>
                <w:r w:rsidDel="00ED66E4">
                  <w:rPr>
                    <w:rStyle w:val="SAPScreenElement"/>
                  </w:rPr>
                  <w:delText xml:space="preserve"> </w:delText>
                </w:r>
                <w:r w:rsidRPr="00945767" w:rsidDel="00ED66E4">
                  <w:delText xml:space="preserve">and </w:delText>
                </w:r>
                <w:r w:rsidRPr="003A4DD4" w:rsidDel="00ED66E4">
                  <w:rPr>
                    <w:rStyle w:val="SAPScreenElement"/>
                  </w:rPr>
                  <w:delText>Employer Contribution Pay Component</w:delText>
                </w:r>
                <w:r w:rsidDel="00ED66E4">
                  <w:rPr>
                    <w:rStyle w:val="SAPScreenElement"/>
                  </w:rPr>
                  <w:delText xml:space="preserve"> </w:delText>
                </w:r>
                <w:r w:rsidRPr="00945767" w:rsidDel="00ED66E4">
                  <w:delText xml:space="preserve">are automatically filled </w:delText>
                </w:r>
                <w:r w:rsidDel="00ED66E4">
                  <w:delText>and read-only</w:delText>
                </w:r>
              </w:del>
            </w:ins>
            <w:ins w:id="3289" w:author="Author" w:date="2018-01-25T10:23:00Z">
              <w:del w:id="3290" w:author="Author" w:date="2018-01-26T14:01:00Z">
                <w:r w:rsidDel="00ED66E4">
                  <w:delText>.</w:delText>
                </w:r>
              </w:del>
            </w:ins>
            <w:bookmarkStart w:id="3291" w:name="_Toc504738890"/>
            <w:bookmarkStart w:id="3292" w:name="_Toc504747479"/>
            <w:bookmarkStart w:id="3293" w:name="_Toc505006952"/>
            <w:bookmarkStart w:id="3294" w:name="_Toc505007283"/>
            <w:bookmarkStart w:id="3295" w:name="_Toc505013266"/>
            <w:bookmarkStart w:id="3296" w:name="_Toc507081679"/>
            <w:bookmarkStart w:id="3297" w:name="_Toc507082002"/>
            <w:bookmarkStart w:id="3298" w:name="_Toc507162065"/>
            <w:bookmarkEnd w:id="3291"/>
            <w:bookmarkEnd w:id="3292"/>
            <w:bookmarkEnd w:id="3293"/>
            <w:bookmarkEnd w:id="3294"/>
            <w:bookmarkEnd w:id="3295"/>
            <w:bookmarkEnd w:id="3296"/>
            <w:bookmarkEnd w:id="3297"/>
            <w:bookmarkEnd w:id="3298"/>
          </w:p>
        </w:tc>
        <w:tc>
          <w:tcPr>
            <w:tcW w:w="1170" w:type="dxa"/>
            <w:tcBorders>
              <w:top w:val="single" w:sz="8" w:space="0" w:color="999999"/>
              <w:left w:val="single" w:sz="8" w:space="0" w:color="999999"/>
              <w:bottom w:val="single" w:sz="8" w:space="0" w:color="999999"/>
              <w:right w:val="single" w:sz="8" w:space="0" w:color="999999"/>
            </w:tcBorders>
          </w:tcPr>
          <w:p w14:paraId="2645565A" w14:textId="50B4D667" w:rsidR="003A4DD4" w:rsidRPr="00945767" w:rsidDel="00ED66E4" w:rsidRDefault="003A4DD4" w:rsidP="001E24B4">
            <w:pPr>
              <w:rPr>
                <w:del w:id="3299" w:author="Author" w:date="2018-01-26T14:01:00Z"/>
              </w:rPr>
            </w:pPr>
            <w:bookmarkStart w:id="3300" w:name="_Toc504738891"/>
            <w:bookmarkStart w:id="3301" w:name="_Toc504747480"/>
            <w:bookmarkStart w:id="3302" w:name="_Toc505006953"/>
            <w:bookmarkStart w:id="3303" w:name="_Toc505007284"/>
            <w:bookmarkStart w:id="3304" w:name="_Toc505013267"/>
            <w:bookmarkStart w:id="3305" w:name="_Toc507081680"/>
            <w:bookmarkStart w:id="3306" w:name="_Toc507082003"/>
            <w:bookmarkStart w:id="3307" w:name="_Toc507162066"/>
            <w:bookmarkEnd w:id="3300"/>
            <w:bookmarkEnd w:id="3301"/>
            <w:bookmarkEnd w:id="3302"/>
            <w:bookmarkEnd w:id="3303"/>
            <w:bookmarkEnd w:id="3304"/>
            <w:bookmarkEnd w:id="3305"/>
            <w:bookmarkEnd w:id="3306"/>
            <w:bookmarkEnd w:id="3307"/>
          </w:p>
        </w:tc>
        <w:bookmarkStart w:id="3308" w:name="_Toc504738892"/>
        <w:bookmarkStart w:id="3309" w:name="_Toc504747481"/>
        <w:bookmarkStart w:id="3310" w:name="_Toc505006954"/>
        <w:bookmarkStart w:id="3311" w:name="_Toc505007285"/>
        <w:bookmarkStart w:id="3312" w:name="_Toc505013268"/>
        <w:bookmarkStart w:id="3313" w:name="_Toc507081681"/>
        <w:bookmarkStart w:id="3314" w:name="_Toc507082004"/>
        <w:bookmarkStart w:id="3315" w:name="_Toc507162067"/>
        <w:bookmarkEnd w:id="3308"/>
        <w:bookmarkEnd w:id="3309"/>
        <w:bookmarkEnd w:id="3310"/>
        <w:bookmarkEnd w:id="3311"/>
        <w:bookmarkEnd w:id="3312"/>
        <w:bookmarkEnd w:id="3313"/>
        <w:bookmarkEnd w:id="3314"/>
        <w:bookmarkEnd w:id="3315"/>
      </w:tr>
      <w:tr w:rsidR="003A4DD4" w:rsidRPr="00945767" w:rsidDel="00ED66E4" w14:paraId="77B778B1" w14:textId="50E7B2D1" w:rsidTr="00BC520B">
        <w:trPr>
          <w:trHeight w:val="288"/>
          <w:del w:id="3316" w:author="Author" w:date="2018-01-26T14:01:00Z"/>
        </w:trPr>
        <w:tc>
          <w:tcPr>
            <w:tcW w:w="709" w:type="dxa"/>
            <w:vMerge/>
            <w:tcBorders>
              <w:left w:val="single" w:sz="8" w:space="0" w:color="999999"/>
              <w:right w:val="single" w:sz="8" w:space="0" w:color="999999"/>
            </w:tcBorders>
          </w:tcPr>
          <w:p w14:paraId="1278371A" w14:textId="332FC980" w:rsidR="003A4DD4" w:rsidRPr="00945767" w:rsidDel="00ED66E4" w:rsidRDefault="003A4DD4" w:rsidP="001E24B4">
            <w:pPr>
              <w:rPr>
                <w:del w:id="3317" w:author="Author" w:date="2018-01-26T14:01:00Z"/>
              </w:rPr>
            </w:pPr>
            <w:bookmarkStart w:id="3318" w:name="_Toc504738893"/>
            <w:bookmarkStart w:id="3319" w:name="_Toc504747482"/>
            <w:bookmarkStart w:id="3320" w:name="_Toc505006955"/>
            <w:bookmarkStart w:id="3321" w:name="_Toc505007286"/>
            <w:bookmarkStart w:id="3322" w:name="_Toc505013269"/>
            <w:bookmarkStart w:id="3323" w:name="_Toc507081682"/>
            <w:bookmarkStart w:id="3324" w:name="_Toc507082005"/>
            <w:bookmarkStart w:id="3325" w:name="_Toc507162068"/>
            <w:bookmarkEnd w:id="3318"/>
            <w:bookmarkEnd w:id="3319"/>
            <w:bookmarkEnd w:id="3320"/>
            <w:bookmarkEnd w:id="3321"/>
            <w:bookmarkEnd w:id="3322"/>
            <w:bookmarkEnd w:id="3323"/>
            <w:bookmarkEnd w:id="3324"/>
            <w:bookmarkEnd w:id="3325"/>
          </w:p>
        </w:tc>
        <w:tc>
          <w:tcPr>
            <w:tcW w:w="1603" w:type="dxa"/>
            <w:vMerge/>
            <w:tcBorders>
              <w:left w:val="single" w:sz="8" w:space="0" w:color="999999"/>
              <w:right w:val="single" w:sz="8" w:space="0" w:color="999999"/>
            </w:tcBorders>
          </w:tcPr>
          <w:p w14:paraId="28E6A7C7" w14:textId="4B52041F" w:rsidR="003A4DD4" w:rsidRPr="00945767" w:rsidDel="00ED66E4" w:rsidRDefault="003A4DD4" w:rsidP="001E24B4">
            <w:pPr>
              <w:rPr>
                <w:del w:id="3326" w:author="Author" w:date="2018-01-26T14:01:00Z"/>
                <w:rStyle w:val="SAPEmphasis"/>
              </w:rPr>
            </w:pPr>
            <w:bookmarkStart w:id="3327" w:name="_Toc504738894"/>
            <w:bookmarkStart w:id="3328" w:name="_Toc504747483"/>
            <w:bookmarkStart w:id="3329" w:name="_Toc505006956"/>
            <w:bookmarkStart w:id="3330" w:name="_Toc505007287"/>
            <w:bookmarkStart w:id="3331" w:name="_Toc505013270"/>
            <w:bookmarkStart w:id="3332" w:name="_Toc507081683"/>
            <w:bookmarkStart w:id="3333" w:name="_Toc507082006"/>
            <w:bookmarkStart w:id="3334" w:name="_Toc507162069"/>
            <w:bookmarkEnd w:id="3327"/>
            <w:bookmarkEnd w:id="3328"/>
            <w:bookmarkEnd w:id="3329"/>
            <w:bookmarkEnd w:id="3330"/>
            <w:bookmarkEnd w:id="3331"/>
            <w:bookmarkEnd w:id="3332"/>
            <w:bookmarkEnd w:id="3333"/>
            <w:bookmarkEnd w:id="3334"/>
          </w:p>
        </w:tc>
        <w:tc>
          <w:tcPr>
            <w:tcW w:w="3600" w:type="dxa"/>
            <w:vMerge/>
            <w:tcBorders>
              <w:left w:val="single" w:sz="8" w:space="0" w:color="999999"/>
              <w:bottom w:val="single" w:sz="8" w:space="0" w:color="999999"/>
              <w:right w:val="single" w:sz="8" w:space="0" w:color="999999"/>
            </w:tcBorders>
          </w:tcPr>
          <w:p w14:paraId="33BF5423" w14:textId="24750430" w:rsidR="003A4DD4" w:rsidRPr="00945767" w:rsidDel="00ED66E4" w:rsidRDefault="003A4DD4" w:rsidP="001E24B4">
            <w:pPr>
              <w:rPr>
                <w:del w:id="3335" w:author="Author" w:date="2018-01-26T14:01:00Z"/>
                <w:rFonts w:cs="Arial"/>
                <w:bCs/>
              </w:rPr>
            </w:pPr>
            <w:bookmarkStart w:id="3336" w:name="_Toc504738895"/>
            <w:bookmarkStart w:id="3337" w:name="_Toc504747484"/>
            <w:bookmarkStart w:id="3338" w:name="_Toc505006957"/>
            <w:bookmarkStart w:id="3339" w:name="_Toc505007288"/>
            <w:bookmarkStart w:id="3340" w:name="_Toc505013271"/>
            <w:bookmarkStart w:id="3341" w:name="_Toc507081684"/>
            <w:bookmarkStart w:id="3342" w:name="_Toc507082007"/>
            <w:bookmarkStart w:id="3343" w:name="_Toc507162070"/>
            <w:bookmarkEnd w:id="3336"/>
            <w:bookmarkEnd w:id="3337"/>
            <w:bookmarkEnd w:id="3338"/>
            <w:bookmarkEnd w:id="3339"/>
            <w:bookmarkEnd w:id="3340"/>
            <w:bookmarkEnd w:id="3341"/>
            <w:bookmarkEnd w:id="3342"/>
            <w:bookmarkEnd w:id="3343"/>
          </w:p>
        </w:tc>
        <w:tc>
          <w:tcPr>
            <w:tcW w:w="3870" w:type="dxa"/>
            <w:tcBorders>
              <w:top w:val="single" w:sz="8" w:space="0" w:color="999999"/>
              <w:left w:val="single" w:sz="8" w:space="0" w:color="999999"/>
              <w:bottom w:val="single" w:sz="8" w:space="0" w:color="999999"/>
              <w:right w:val="single" w:sz="8" w:space="0" w:color="999999"/>
            </w:tcBorders>
          </w:tcPr>
          <w:p w14:paraId="4E0B8A32" w14:textId="663DED5B" w:rsidR="003A4DD4" w:rsidRPr="00945767" w:rsidDel="00ED66E4" w:rsidRDefault="003A4DD4" w:rsidP="001E24B4">
            <w:pPr>
              <w:rPr>
                <w:del w:id="3344" w:author="Author" w:date="2018-01-26T14:01:00Z"/>
              </w:rPr>
            </w:pPr>
            <w:del w:id="3345" w:author="Author" w:date="2018-01-26T14:01:00Z">
              <w:r w:rsidRPr="00670527" w:rsidDel="00ED66E4">
                <w:rPr>
                  <w:rStyle w:val="SAPScreenElement"/>
                </w:rPr>
                <w:delText>Employer Contribution:</w:delText>
              </w:r>
              <w:r w:rsidRPr="00945767" w:rsidDel="00ED66E4">
                <w:delText xml:space="preserve"> enter amount the employer contributes</w:delText>
              </w:r>
              <w:bookmarkStart w:id="3346" w:name="_Toc504738896"/>
              <w:bookmarkStart w:id="3347" w:name="_Toc504747485"/>
              <w:bookmarkStart w:id="3348" w:name="_Toc505006958"/>
              <w:bookmarkStart w:id="3349" w:name="_Toc505007289"/>
              <w:bookmarkStart w:id="3350" w:name="_Toc505013272"/>
              <w:bookmarkStart w:id="3351" w:name="_Toc507081685"/>
              <w:bookmarkStart w:id="3352" w:name="_Toc507082008"/>
              <w:bookmarkStart w:id="3353" w:name="_Toc507162071"/>
              <w:bookmarkEnd w:id="3346"/>
              <w:bookmarkEnd w:id="3347"/>
              <w:bookmarkEnd w:id="3348"/>
              <w:bookmarkEnd w:id="3349"/>
              <w:bookmarkEnd w:id="3350"/>
              <w:bookmarkEnd w:id="3351"/>
              <w:bookmarkEnd w:id="3352"/>
              <w:bookmarkEnd w:id="3353"/>
            </w:del>
          </w:p>
        </w:tc>
        <w:tc>
          <w:tcPr>
            <w:tcW w:w="3330" w:type="dxa"/>
            <w:vMerge/>
            <w:tcBorders>
              <w:left w:val="single" w:sz="8" w:space="0" w:color="999999"/>
              <w:bottom w:val="single" w:sz="8" w:space="0" w:color="999999"/>
              <w:right w:val="single" w:sz="8" w:space="0" w:color="999999"/>
            </w:tcBorders>
          </w:tcPr>
          <w:p w14:paraId="2BC184F2" w14:textId="70C7B956" w:rsidR="003A4DD4" w:rsidRPr="00945767" w:rsidDel="00ED66E4" w:rsidRDefault="003A4DD4" w:rsidP="001E24B4">
            <w:pPr>
              <w:rPr>
                <w:del w:id="3354" w:author="Author" w:date="2018-01-26T14:01:00Z"/>
                <w:rFonts w:cs="Arial"/>
                <w:bCs/>
              </w:rPr>
            </w:pPr>
            <w:bookmarkStart w:id="3355" w:name="_Toc504738897"/>
            <w:bookmarkStart w:id="3356" w:name="_Toc504747486"/>
            <w:bookmarkStart w:id="3357" w:name="_Toc505006959"/>
            <w:bookmarkStart w:id="3358" w:name="_Toc505007290"/>
            <w:bookmarkStart w:id="3359" w:name="_Toc505013273"/>
            <w:bookmarkStart w:id="3360" w:name="_Toc507081686"/>
            <w:bookmarkStart w:id="3361" w:name="_Toc507082009"/>
            <w:bookmarkStart w:id="3362" w:name="_Toc507162072"/>
            <w:bookmarkEnd w:id="3355"/>
            <w:bookmarkEnd w:id="3356"/>
            <w:bookmarkEnd w:id="3357"/>
            <w:bookmarkEnd w:id="3358"/>
            <w:bookmarkEnd w:id="3359"/>
            <w:bookmarkEnd w:id="3360"/>
            <w:bookmarkEnd w:id="3361"/>
            <w:bookmarkEnd w:id="3362"/>
          </w:p>
        </w:tc>
        <w:tc>
          <w:tcPr>
            <w:tcW w:w="1170" w:type="dxa"/>
            <w:tcBorders>
              <w:top w:val="single" w:sz="8" w:space="0" w:color="999999"/>
              <w:left w:val="single" w:sz="8" w:space="0" w:color="999999"/>
              <w:bottom w:val="single" w:sz="8" w:space="0" w:color="999999"/>
              <w:right w:val="single" w:sz="8" w:space="0" w:color="999999"/>
            </w:tcBorders>
          </w:tcPr>
          <w:p w14:paraId="3A15F727" w14:textId="391E0D0E" w:rsidR="003A4DD4" w:rsidRPr="00945767" w:rsidDel="00ED66E4" w:rsidRDefault="003A4DD4" w:rsidP="001E24B4">
            <w:pPr>
              <w:rPr>
                <w:del w:id="3363" w:author="Author" w:date="2018-01-26T14:01:00Z"/>
              </w:rPr>
            </w:pPr>
            <w:bookmarkStart w:id="3364" w:name="_Toc504738898"/>
            <w:bookmarkStart w:id="3365" w:name="_Toc504747487"/>
            <w:bookmarkStart w:id="3366" w:name="_Toc505006960"/>
            <w:bookmarkStart w:id="3367" w:name="_Toc505007291"/>
            <w:bookmarkStart w:id="3368" w:name="_Toc505013274"/>
            <w:bookmarkStart w:id="3369" w:name="_Toc507081687"/>
            <w:bookmarkStart w:id="3370" w:name="_Toc507082010"/>
            <w:bookmarkStart w:id="3371" w:name="_Toc507162073"/>
            <w:bookmarkEnd w:id="3364"/>
            <w:bookmarkEnd w:id="3365"/>
            <w:bookmarkEnd w:id="3366"/>
            <w:bookmarkEnd w:id="3367"/>
            <w:bookmarkEnd w:id="3368"/>
            <w:bookmarkEnd w:id="3369"/>
            <w:bookmarkEnd w:id="3370"/>
            <w:bookmarkEnd w:id="3371"/>
          </w:p>
        </w:tc>
        <w:bookmarkStart w:id="3372" w:name="_Toc504738899"/>
        <w:bookmarkStart w:id="3373" w:name="_Toc504747488"/>
        <w:bookmarkStart w:id="3374" w:name="_Toc505006961"/>
        <w:bookmarkStart w:id="3375" w:name="_Toc505007292"/>
        <w:bookmarkStart w:id="3376" w:name="_Toc505013275"/>
        <w:bookmarkStart w:id="3377" w:name="_Toc507081688"/>
        <w:bookmarkStart w:id="3378" w:name="_Toc507082011"/>
        <w:bookmarkStart w:id="3379" w:name="_Toc507162074"/>
        <w:bookmarkEnd w:id="3372"/>
        <w:bookmarkEnd w:id="3373"/>
        <w:bookmarkEnd w:id="3374"/>
        <w:bookmarkEnd w:id="3375"/>
        <w:bookmarkEnd w:id="3376"/>
        <w:bookmarkEnd w:id="3377"/>
        <w:bookmarkEnd w:id="3378"/>
        <w:bookmarkEnd w:id="3379"/>
      </w:tr>
      <w:tr w:rsidR="005057E3" w:rsidRPr="00945767" w:rsidDel="00ED66E4" w14:paraId="03D516CD" w14:textId="3E70FC3F" w:rsidTr="009F4086">
        <w:trPr>
          <w:trHeight w:val="288"/>
          <w:del w:id="3380" w:author="Author" w:date="2018-01-26T14:01:00Z"/>
        </w:trPr>
        <w:tc>
          <w:tcPr>
            <w:tcW w:w="709" w:type="dxa"/>
            <w:vMerge/>
            <w:tcBorders>
              <w:left w:val="single" w:sz="8" w:space="0" w:color="999999"/>
              <w:bottom w:val="single" w:sz="8" w:space="0" w:color="999999"/>
              <w:right w:val="single" w:sz="8" w:space="0" w:color="999999"/>
            </w:tcBorders>
          </w:tcPr>
          <w:p w14:paraId="4697BC05" w14:textId="63C3E8DF" w:rsidR="005057E3" w:rsidRPr="00945767" w:rsidDel="00ED66E4" w:rsidRDefault="005057E3" w:rsidP="001E24B4">
            <w:pPr>
              <w:rPr>
                <w:del w:id="3381" w:author="Author" w:date="2018-01-26T14:01:00Z"/>
              </w:rPr>
            </w:pPr>
            <w:bookmarkStart w:id="3382" w:name="_Toc504738900"/>
            <w:bookmarkStart w:id="3383" w:name="_Toc504747489"/>
            <w:bookmarkStart w:id="3384" w:name="_Toc505006962"/>
            <w:bookmarkStart w:id="3385" w:name="_Toc505007293"/>
            <w:bookmarkStart w:id="3386" w:name="_Toc505013276"/>
            <w:bookmarkStart w:id="3387" w:name="_Toc507081689"/>
            <w:bookmarkStart w:id="3388" w:name="_Toc507082012"/>
            <w:bookmarkStart w:id="3389" w:name="_Toc507162075"/>
            <w:bookmarkEnd w:id="3382"/>
            <w:bookmarkEnd w:id="3383"/>
            <w:bookmarkEnd w:id="3384"/>
            <w:bookmarkEnd w:id="3385"/>
            <w:bookmarkEnd w:id="3386"/>
            <w:bookmarkEnd w:id="3387"/>
            <w:bookmarkEnd w:id="3388"/>
            <w:bookmarkEnd w:id="3389"/>
          </w:p>
        </w:tc>
        <w:tc>
          <w:tcPr>
            <w:tcW w:w="1603" w:type="dxa"/>
            <w:vMerge/>
            <w:tcBorders>
              <w:left w:val="single" w:sz="8" w:space="0" w:color="999999"/>
              <w:bottom w:val="single" w:sz="8" w:space="0" w:color="999999"/>
              <w:right w:val="single" w:sz="8" w:space="0" w:color="999999"/>
            </w:tcBorders>
          </w:tcPr>
          <w:p w14:paraId="4614F577" w14:textId="6DC990E5" w:rsidR="005057E3" w:rsidRPr="00945767" w:rsidDel="00ED66E4" w:rsidRDefault="005057E3" w:rsidP="001E24B4">
            <w:pPr>
              <w:rPr>
                <w:del w:id="3390" w:author="Author" w:date="2018-01-26T14:01:00Z"/>
                <w:rStyle w:val="SAPEmphasis"/>
              </w:rPr>
            </w:pPr>
            <w:bookmarkStart w:id="3391" w:name="_Toc504738901"/>
            <w:bookmarkStart w:id="3392" w:name="_Toc504747490"/>
            <w:bookmarkStart w:id="3393" w:name="_Toc505006963"/>
            <w:bookmarkStart w:id="3394" w:name="_Toc505007294"/>
            <w:bookmarkStart w:id="3395" w:name="_Toc505013277"/>
            <w:bookmarkStart w:id="3396" w:name="_Toc507081690"/>
            <w:bookmarkStart w:id="3397" w:name="_Toc507082013"/>
            <w:bookmarkStart w:id="3398" w:name="_Toc507162076"/>
            <w:bookmarkEnd w:id="3391"/>
            <w:bookmarkEnd w:id="3392"/>
            <w:bookmarkEnd w:id="3393"/>
            <w:bookmarkEnd w:id="3394"/>
            <w:bookmarkEnd w:id="3395"/>
            <w:bookmarkEnd w:id="3396"/>
            <w:bookmarkEnd w:id="3397"/>
            <w:bookmarkEnd w:id="3398"/>
          </w:p>
        </w:tc>
        <w:tc>
          <w:tcPr>
            <w:tcW w:w="3600" w:type="dxa"/>
            <w:tcBorders>
              <w:left w:val="single" w:sz="8" w:space="0" w:color="999999"/>
              <w:bottom w:val="single" w:sz="8" w:space="0" w:color="999999"/>
              <w:right w:val="single" w:sz="8" w:space="0" w:color="999999"/>
            </w:tcBorders>
          </w:tcPr>
          <w:p w14:paraId="2D19B46B" w14:textId="72EE36CE" w:rsidR="005057E3" w:rsidRPr="00945767" w:rsidDel="00ED66E4" w:rsidRDefault="005057E3" w:rsidP="001E24B4">
            <w:pPr>
              <w:rPr>
                <w:del w:id="3399" w:author="Author" w:date="2018-01-26T14:01:00Z"/>
                <w:rFonts w:cs="Arial"/>
                <w:bCs/>
              </w:rPr>
            </w:pPr>
            <w:del w:id="3400" w:author="Author" w:date="2018-01-26T14:01:00Z">
              <w:r w:rsidRPr="00945767" w:rsidDel="00ED66E4">
                <w:rPr>
                  <w:rFonts w:cs="Arial"/>
                  <w:bCs/>
                </w:rPr>
                <w:delText xml:space="preserve">Choose the </w:delText>
              </w:r>
              <w:r w:rsidRPr="00945767" w:rsidDel="00ED66E4">
                <w:rPr>
                  <w:rStyle w:val="SAPScreenElement"/>
                </w:rPr>
                <w:delText xml:space="preserve">Save </w:delText>
              </w:r>
              <w:r w:rsidRPr="00945767" w:rsidDel="00ED66E4">
                <w:rPr>
                  <w:rFonts w:cs="Arial"/>
                  <w:bCs/>
                </w:rPr>
                <w:delText>pushbutton.</w:delText>
              </w:r>
              <w:bookmarkStart w:id="3401" w:name="_Toc504738902"/>
              <w:bookmarkStart w:id="3402" w:name="_Toc504747491"/>
              <w:bookmarkStart w:id="3403" w:name="_Toc505006964"/>
              <w:bookmarkStart w:id="3404" w:name="_Toc505007295"/>
              <w:bookmarkStart w:id="3405" w:name="_Toc505013278"/>
              <w:bookmarkStart w:id="3406" w:name="_Toc507081691"/>
              <w:bookmarkStart w:id="3407" w:name="_Toc507082014"/>
              <w:bookmarkStart w:id="3408" w:name="_Toc507162077"/>
              <w:bookmarkEnd w:id="3401"/>
              <w:bookmarkEnd w:id="3402"/>
              <w:bookmarkEnd w:id="3403"/>
              <w:bookmarkEnd w:id="3404"/>
              <w:bookmarkEnd w:id="3405"/>
              <w:bookmarkEnd w:id="3406"/>
              <w:bookmarkEnd w:id="3407"/>
              <w:bookmarkEnd w:id="3408"/>
            </w:del>
          </w:p>
        </w:tc>
        <w:tc>
          <w:tcPr>
            <w:tcW w:w="3870" w:type="dxa"/>
            <w:tcBorders>
              <w:top w:val="single" w:sz="8" w:space="0" w:color="999999"/>
              <w:left w:val="single" w:sz="8" w:space="0" w:color="999999"/>
              <w:bottom w:val="single" w:sz="8" w:space="0" w:color="999999"/>
              <w:right w:val="single" w:sz="8" w:space="0" w:color="999999"/>
            </w:tcBorders>
          </w:tcPr>
          <w:p w14:paraId="4E2B2CB6" w14:textId="37B970C0" w:rsidR="005057E3" w:rsidRPr="00945767" w:rsidDel="00ED66E4" w:rsidRDefault="005057E3" w:rsidP="001E24B4">
            <w:pPr>
              <w:rPr>
                <w:del w:id="3409" w:author="Author" w:date="2018-01-26T14:01:00Z"/>
              </w:rPr>
            </w:pPr>
            <w:bookmarkStart w:id="3410" w:name="_Toc504738903"/>
            <w:bookmarkStart w:id="3411" w:name="_Toc504747492"/>
            <w:bookmarkStart w:id="3412" w:name="_Toc505006965"/>
            <w:bookmarkStart w:id="3413" w:name="_Toc505007296"/>
            <w:bookmarkStart w:id="3414" w:name="_Toc505013279"/>
            <w:bookmarkStart w:id="3415" w:name="_Toc507081692"/>
            <w:bookmarkStart w:id="3416" w:name="_Toc507082015"/>
            <w:bookmarkStart w:id="3417" w:name="_Toc507162078"/>
            <w:bookmarkEnd w:id="3410"/>
            <w:bookmarkEnd w:id="3411"/>
            <w:bookmarkEnd w:id="3412"/>
            <w:bookmarkEnd w:id="3413"/>
            <w:bookmarkEnd w:id="3414"/>
            <w:bookmarkEnd w:id="3415"/>
            <w:bookmarkEnd w:id="3416"/>
            <w:bookmarkEnd w:id="3417"/>
          </w:p>
        </w:tc>
        <w:tc>
          <w:tcPr>
            <w:tcW w:w="3330" w:type="dxa"/>
            <w:tcBorders>
              <w:top w:val="single" w:sz="8" w:space="0" w:color="999999"/>
              <w:left w:val="single" w:sz="8" w:space="0" w:color="999999"/>
              <w:bottom w:val="single" w:sz="8" w:space="0" w:color="999999"/>
              <w:right w:val="single" w:sz="8" w:space="0" w:color="999999"/>
            </w:tcBorders>
          </w:tcPr>
          <w:p w14:paraId="695F12AA" w14:textId="56D0A47E" w:rsidR="005057E3" w:rsidRPr="00945767" w:rsidDel="00ED66E4" w:rsidRDefault="005057E3" w:rsidP="001E24B4">
            <w:pPr>
              <w:rPr>
                <w:del w:id="3418" w:author="Author" w:date="2018-01-26T14:01:00Z"/>
                <w:rFonts w:cs="Arial"/>
                <w:bCs/>
              </w:rPr>
            </w:pPr>
            <w:del w:id="3419" w:author="Author" w:date="2018-01-26T14:01:00Z">
              <w:r w:rsidRPr="00945767" w:rsidDel="00ED66E4">
                <w:delText>The message</w:delText>
              </w:r>
              <w:r w:rsidRPr="00945767" w:rsidDel="00ED66E4">
                <w:rPr>
                  <w:rStyle w:val="SAPMonospace"/>
                </w:rPr>
                <w:delText xml:space="preserve"> Your changes were successfully saved </w:delText>
              </w:r>
              <w:r w:rsidRPr="00945767" w:rsidDel="00ED66E4">
                <w:delText xml:space="preserve">is displayed. The enrolled benefit is displayed in the </w:delText>
              </w:r>
              <w:r w:rsidRPr="00945767" w:rsidDel="00ED66E4">
                <w:rPr>
                  <w:rStyle w:val="SAPScreenElement"/>
                </w:rPr>
                <w:delText>Deductible Allowances</w:delText>
              </w:r>
              <w:r w:rsidRPr="00945767" w:rsidDel="00ED66E4">
                <w:delText xml:space="preserve"> s</w:delText>
              </w:r>
              <w:r w:rsidR="00BA078D" w:rsidRPr="00945767" w:rsidDel="00ED66E4">
                <w:delText>ubs</w:delText>
              </w:r>
              <w:r w:rsidRPr="00945767" w:rsidDel="00ED66E4">
                <w:delText>ection</w:delText>
              </w:r>
              <w:r w:rsidR="00BA078D" w:rsidRPr="00945767" w:rsidDel="00ED66E4">
                <w:delText xml:space="preserve"> of the </w:delText>
              </w:r>
              <w:r w:rsidR="00BA078D" w:rsidRPr="00945767" w:rsidDel="00ED66E4">
                <w:rPr>
                  <w:rStyle w:val="SAPScreenElement"/>
                </w:rPr>
                <w:delText>Deductible Allowances</w:delText>
              </w:r>
              <w:r w:rsidR="00BA078D" w:rsidRPr="00945767" w:rsidDel="00ED66E4">
                <w:delText xml:space="preserve"> section</w:delText>
              </w:r>
              <w:r w:rsidRPr="00945767" w:rsidDel="00ED66E4">
                <w:delText>.</w:delText>
              </w:r>
              <w:bookmarkStart w:id="3420" w:name="_Toc504738904"/>
              <w:bookmarkStart w:id="3421" w:name="_Toc504747493"/>
              <w:bookmarkStart w:id="3422" w:name="_Toc505006966"/>
              <w:bookmarkStart w:id="3423" w:name="_Toc505007297"/>
              <w:bookmarkStart w:id="3424" w:name="_Toc505013280"/>
              <w:bookmarkStart w:id="3425" w:name="_Toc507081693"/>
              <w:bookmarkStart w:id="3426" w:name="_Toc507082016"/>
              <w:bookmarkStart w:id="3427" w:name="_Toc507162079"/>
              <w:bookmarkEnd w:id="3420"/>
              <w:bookmarkEnd w:id="3421"/>
              <w:bookmarkEnd w:id="3422"/>
              <w:bookmarkEnd w:id="3423"/>
              <w:bookmarkEnd w:id="3424"/>
              <w:bookmarkEnd w:id="3425"/>
              <w:bookmarkEnd w:id="3426"/>
              <w:bookmarkEnd w:id="3427"/>
            </w:del>
          </w:p>
        </w:tc>
        <w:tc>
          <w:tcPr>
            <w:tcW w:w="1170" w:type="dxa"/>
            <w:tcBorders>
              <w:top w:val="single" w:sz="8" w:space="0" w:color="999999"/>
              <w:left w:val="single" w:sz="8" w:space="0" w:color="999999"/>
              <w:bottom w:val="single" w:sz="8" w:space="0" w:color="999999"/>
              <w:right w:val="single" w:sz="8" w:space="0" w:color="999999"/>
            </w:tcBorders>
          </w:tcPr>
          <w:p w14:paraId="7F5BE7B5" w14:textId="1D436B1D" w:rsidR="005057E3" w:rsidRPr="00945767" w:rsidDel="00ED66E4" w:rsidRDefault="005057E3" w:rsidP="001E24B4">
            <w:pPr>
              <w:rPr>
                <w:del w:id="3428" w:author="Author" w:date="2018-01-26T14:01:00Z"/>
              </w:rPr>
            </w:pPr>
            <w:bookmarkStart w:id="3429" w:name="_Toc504738905"/>
            <w:bookmarkStart w:id="3430" w:name="_Toc504747494"/>
            <w:bookmarkStart w:id="3431" w:name="_Toc505006967"/>
            <w:bookmarkStart w:id="3432" w:name="_Toc505007298"/>
            <w:bookmarkStart w:id="3433" w:name="_Toc505013281"/>
            <w:bookmarkStart w:id="3434" w:name="_Toc507081694"/>
            <w:bookmarkStart w:id="3435" w:name="_Toc507082017"/>
            <w:bookmarkStart w:id="3436" w:name="_Toc507162080"/>
            <w:bookmarkEnd w:id="3429"/>
            <w:bookmarkEnd w:id="3430"/>
            <w:bookmarkEnd w:id="3431"/>
            <w:bookmarkEnd w:id="3432"/>
            <w:bookmarkEnd w:id="3433"/>
            <w:bookmarkEnd w:id="3434"/>
            <w:bookmarkEnd w:id="3435"/>
            <w:bookmarkEnd w:id="3436"/>
          </w:p>
        </w:tc>
        <w:bookmarkStart w:id="3437" w:name="_Toc504738906"/>
        <w:bookmarkStart w:id="3438" w:name="_Toc504747495"/>
        <w:bookmarkStart w:id="3439" w:name="_Toc505006968"/>
        <w:bookmarkStart w:id="3440" w:name="_Toc505007299"/>
        <w:bookmarkStart w:id="3441" w:name="_Toc505013282"/>
        <w:bookmarkStart w:id="3442" w:name="_Toc507081695"/>
        <w:bookmarkStart w:id="3443" w:name="_Toc507082018"/>
        <w:bookmarkStart w:id="3444" w:name="_Toc507162081"/>
        <w:bookmarkEnd w:id="3437"/>
        <w:bookmarkEnd w:id="3438"/>
        <w:bookmarkEnd w:id="3439"/>
        <w:bookmarkEnd w:id="3440"/>
        <w:bookmarkEnd w:id="3441"/>
        <w:bookmarkEnd w:id="3442"/>
        <w:bookmarkEnd w:id="3443"/>
        <w:bookmarkEnd w:id="3444"/>
      </w:tr>
      <w:tr w:rsidR="001E24B4" w:rsidRPr="00945767" w:rsidDel="00ED66E4" w14:paraId="2E35E9A6" w14:textId="2AE1BF55" w:rsidTr="009F4086">
        <w:trPr>
          <w:trHeight w:val="288"/>
          <w:del w:id="3445" w:author="Author" w:date="2018-01-26T14:01:00Z"/>
        </w:trPr>
        <w:tc>
          <w:tcPr>
            <w:tcW w:w="709" w:type="dxa"/>
            <w:tcBorders>
              <w:top w:val="single" w:sz="8" w:space="0" w:color="999999"/>
              <w:left w:val="single" w:sz="8" w:space="0" w:color="999999"/>
              <w:bottom w:val="single" w:sz="8" w:space="0" w:color="999999"/>
              <w:right w:val="single" w:sz="8" w:space="0" w:color="999999"/>
            </w:tcBorders>
          </w:tcPr>
          <w:p w14:paraId="72A9ACC0" w14:textId="337E6C15" w:rsidR="001E24B4" w:rsidRPr="00670527" w:rsidDel="00ED66E4" w:rsidRDefault="00BF5E99" w:rsidP="001E24B4">
            <w:pPr>
              <w:rPr>
                <w:del w:id="3446" w:author="Author" w:date="2018-01-26T14:01:00Z"/>
              </w:rPr>
            </w:pPr>
            <w:del w:id="3447" w:author="Author" w:date="2018-01-26T14:01:00Z">
              <w:r w:rsidRPr="00945767" w:rsidDel="00ED66E4">
                <w:delText>9</w:delText>
              </w:r>
              <w:bookmarkStart w:id="3448" w:name="_Toc504738907"/>
              <w:bookmarkStart w:id="3449" w:name="_Toc504747496"/>
              <w:bookmarkStart w:id="3450" w:name="_Toc505006969"/>
              <w:bookmarkStart w:id="3451" w:name="_Toc505007300"/>
              <w:bookmarkStart w:id="3452" w:name="_Toc505013283"/>
              <w:bookmarkStart w:id="3453" w:name="_Toc507081696"/>
              <w:bookmarkStart w:id="3454" w:name="_Toc507082019"/>
              <w:bookmarkStart w:id="3455" w:name="_Toc507162082"/>
              <w:bookmarkEnd w:id="3448"/>
              <w:bookmarkEnd w:id="3449"/>
              <w:bookmarkEnd w:id="3450"/>
              <w:bookmarkEnd w:id="3451"/>
              <w:bookmarkEnd w:id="3452"/>
              <w:bookmarkEnd w:id="3453"/>
              <w:bookmarkEnd w:id="3454"/>
              <w:bookmarkEnd w:id="3455"/>
            </w:del>
          </w:p>
        </w:tc>
        <w:tc>
          <w:tcPr>
            <w:tcW w:w="1603" w:type="dxa"/>
            <w:tcBorders>
              <w:top w:val="single" w:sz="8" w:space="0" w:color="999999"/>
              <w:left w:val="single" w:sz="8" w:space="0" w:color="999999"/>
              <w:bottom w:val="single" w:sz="8" w:space="0" w:color="999999"/>
              <w:right w:val="single" w:sz="8" w:space="0" w:color="999999"/>
            </w:tcBorders>
          </w:tcPr>
          <w:p w14:paraId="72554984" w14:textId="1405394C" w:rsidR="001E24B4" w:rsidRPr="00670527" w:rsidDel="00ED66E4" w:rsidRDefault="001E24B4" w:rsidP="001E24B4">
            <w:pPr>
              <w:rPr>
                <w:del w:id="3456" w:author="Author" w:date="2018-01-26T14:01:00Z"/>
                <w:rStyle w:val="SAPEmphasis"/>
              </w:rPr>
            </w:pPr>
            <w:del w:id="3457" w:author="Author" w:date="2018-01-26T14:01:00Z">
              <w:r w:rsidRPr="00670527" w:rsidDel="00ED66E4">
                <w:rPr>
                  <w:rStyle w:val="SAPEmphasis"/>
                </w:rPr>
                <w:delText>Return to Employee Files screen (Optional)</w:delText>
              </w:r>
              <w:bookmarkStart w:id="3458" w:name="_Toc504738908"/>
              <w:bookmarkStart w:id="3459" w:name="_Toc504747497"/>
              <w:bookmarkStart w:id="3460" w:name="_Toc505006970"/>
              <w:bookmarkStart w:id="3461" w:name="_Toc505007301"/>
              <w:bookmarkStart w:id="3462" w:name="_Toc505013284"/>
              <w:bookmarkStart w:id="3463" w:name="_Toc507081697"/>
              <w:bookmarkStart w:id="3464" w:name="_Toc507082020"/>
              <w:bookmarkStart w:id="3465" w:name="_Toc507162083"/>
              <w:bookmarkEnd w:id="3458"/>
              <w:bookmarkEnd w:id="3459"/>
              <w:bookmarkEnd w:id="3460"/>
              <w:bookmarkEnd w:id="3461"/>
              <w:bookmarkEnd w:id="3462"/>
              <w:bookmarkEnd w:id="3463"/>
              <w:bookmarkEnd w:id="3464"/>
              <w:bookmarkEnd w:id="3465"/>
            </w:del>
          </w:p>
        </w:tc>
        <w:tc>
          <w:tcPr>
            <w:tcW w:w="3600" w:type="dxa"/>
            <w:tcBorders>
              <w:left w:val="single" w:sz="8" w:space="0" w:color="999999"/>
              <w:bottom w:val="single" w:sz="8" w:space="0" w:color="999999"/>
              <w:right w:val="single" w:sz="8" w:space="0" w:color="999999"/>
            </w:tcBorders>
          </w:tcPr>
          <w:p w14:paraId="4CF25240" w14:textId="1D1796EA" w:rsidR="001E24B4" w:rsidRPr="00670527" w:rsidDel="00ED66E4" w:rsidRDefault="001E24B4" w:rsidP="001E24B4">
            <w:pPr>
              <w:rPr>
                <w:del w:id="3466" w:author="Author" w:date="2018-01-26T14:01:00Z"/>
                <w:rFonts w:cs="Arial"/>
                <w:bCs/>
              </w:rPr>
            </w:pPr>
            <w:del w:id="3467" w:author="Author" w:date="2018-01-26T14:01:00Z">
              <w:r w:rsidRPr="00670527" w:rsidDel="00ED66E4">
                <w:rPr>
                  <w:rFonts w:cs="Arial"/>
                  <w:bCs/>
                </w:rPr>
                <w:delText xml:space="preserve">Choose the arrow back  </w:delText>
              </w:r>
              <w:r w:rsidRPr="00670527" w:rsidDel="00ED66E4">
                <w:rPr>
                  <w:noProof/>
                </w:rPr>
                <w:drawing>
                  <wp:inline distT="0" distB="0" distL="0" distR="0" wp14:anchorId="6551600A" wp14:editId="7DDE5E8F">
                    <wp:extent cx="314325" cy="247650"/>
                    <wp:effectExtent l="0" t="0" r="9525"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25" cy="247650"/>
                            </a:xfrm>
                            <a:prstGeom prst="rect">
                              <a:avLst/>
                            </a:prstGeom>
                          </pic:spPr>
                        </pic:pic>
                      </a:graphicData>
                    </a:graphic>
                  </wp:inline>
                </w:drawing>
              </w:r>
              <w:r w:rsidRPr="00670527" w:rsidDel="00ED66E4">
                <w:rPr>
                  <w:rFonts w:cs="Arial"/>
                  <w:bCs/>
                </w:rPr>
                <w:delText xml:space="preserve"> button on top of the </w:delText>
              </w:r>
              <w:r w:rsidRPr="00670527" w:rsidDel="00ED66E4">
                <w:rPr>
                  <w:rStyle w:val="SAPScreenElement"/>
                  <w:lang w:eastAsia="zh-TW"/>
                </w:rPr>
                <w:delText>Benefits</w:delText>
              </w:r>
              <w:r w:rsidRPr="00670527" w:rsidDel="00ED66E4">
                <w:rPr>
                  <w:rFonts w:cs="Arial"/>
                  <w:bCs/>
                </w:rPr>
                <w:delText xml:space="preserve"> page, to return to the </w:delText>
              </w:r>
              <w:r w:rsidRPr="00670527" w:rsidDel="00ED66E4">
                <w:rPr>
                  <w:rStyle w:val="SAPScreenElement"/>
                  <w:lang w:eastAsia="zh-TW"/>
                </w:rPr>
                <w:delText>My Employee File</w:delText>
              </w:r>
              <w:r w:rsidRPr="00670527" w:rsidDel="00ED66E4">
                <w:rPr>
                  <w:lang w:eastAsia="zh-TW"/>
                </w:rPr>
                <w:delText xml:space="preserve"> screen.</w:delText>
              </w:r>
              <w:bookmarkStart w:id="3468" w:name="_Toc504738909"/>
              <w:bookmarkStart w:id="3469" w:name="_Toc504747498"/>
              <w:bookmarkStart w:id="3470" w:name="_Toc505006971"/>
              <w:bookmarkStart w:id="3471" w:name="_Toc505007302"/>
              <w:bookmarkStart w:id="3472" w:name="_Toc505013285"/>
              <w:bookmarkStart w:id="3473" w:name="_Toc507081698"/>
              <w:bookmarkStart w:id="3474" w:name="_Toc507082021"/>
              <w:bookmarkStart w:id="3475" w:name="_Toc507162084"/>
              <w:bookmarkEnd w:id="3468"/>
              <w:bookmarkEnd w:id="3469"/>
              <w:bookmarkEnd w:id="3470"/>
              <w:bookmarkEnd w:id="3471"/>
              <w:bookmarkEnd w:id="3472"/>
              <w:bookmarkEnd w:id="3473"/>
              <w:bookmarkEnd w:id="3474"/>
              <w:bookmarkEnd w:id="3475"/>
            </w:del>
          </w:p>
        </w:tc>
        <w:tc>
          <w:tcPr>
            <w:tcW w:w="3870" w:type="dxa"/>
            <w:tcBorders>
              <w:top w:val="single" w:sz="8" w:space="0" w:color="999999"/>
              <w:left w:val="single" w:sz="8" w:space="0" w:color="999999"/>
              <w:bottom w:val="single" w:sz="8" w:space="0" w:color="999999"/>
              <w:right w:val="single" w:sz="8" w:space="0" w:color="999999"/>
            </w:tcBorders>
          </w:tcPr>
          <w:p w14:paraId="074A407D" w14:textId="2D05566A" w:rsidR="001E24B4" w:rsidRPr="00670527" w:rsidDel="00ED66E4" w:rsidRDefault="001E24B4" w:rsidP="001E24B4">
            <w:pPr>
              <w:rPr>
                <w:del w:id="3476" w:author="Author" w:date="2018-01-26T14:01:00Z"/>
              </w:rPr>
            </w:pPr>
            <w:bookmarkStart w:id="3477" w:name="_Toc504738910"/>
            <w:bookmarkStart w:id="3478" w:name="_Toc504747499"/>
            <w:bookmarkStart w:id="3479" w:name="_Toc505006972"/>
            <w:bookmarkStart w:id="3480" w:name="_Toc505007303"/>
            <w:bookmarkStart w:id="3481" w:name="_Toc505013286"/>
            <w:bookmarkStart w:id="3482" w:name="_Toc507081699"/>
            <w:bookmarkStart w:id="3483" w:name="_Toc507082022"/>
            <w:bookmarkStart w:id="3484" w:name="_Toc507162085"/>
            <w:bookmarkEnd w:id="3477"/>
            <w:bookmarkEnd w:id="3478"/>
            <w:bookmarkEnd w:id="3479"/>
            <w:bookmarkEnd w:id="3480"/>
            <w:bookmarkEnd w:id="3481"/>
            <w:bookmarkEnd w:id="3482"/>
            <w:bookmarkEnd w:id="3483"/>
            <w:bookmarkEnd w:id="3484"/>
          </w:p>
        </w:tc>
        <w:tc>
          <w:tcPr>
            <w:tcW w:w="3330" w:type="dxa"/>
            <w:tcBorders>
              <w:top w:val="single" w:sz="8" w:space="0" w:color="999999"/>
              <w:left w:val="single" w:sz="8" w:space="0" w:color="999999"/>
              <w:bottom w:val="single" w:sz="8" w:space="0" w:color="999999"/>
              <w:right w:val="single" w:sz="8" w:space="0" w:color="999999"/>
            </w:tcBorders>
          </w:tcPr>
          <w:p w14:paraId="4698A9B7" w14:textId="2014FAA2" w:rsidR="001E24B4" w:rsidRPr="00670527" w:rsidDel="00ED66E4" w:rsidRDefault="001E24B4" w:rsidP="001E24B4">
            <w:pPr>
              <w:rPr>
                <w:del w:id="3485" w:author="Author" w:date="2018-01-26T14:01:00Z"/>
              </w:rPr>
            </w:pPr>
            <w:del w:id="3486" w:author="Author" w:date="2018-01-26T14:01:00Z">
              <w:r w:rsidRPr="00670527" w:rsidDel="00ED66E4">
                <w:rPr>
                  <w:rFonts w:cs="Arial"/>
                  <w:bCs/>
                </w:rPr>
                <w:delText xml:space="preserve">In the </w:delText>
              </w:r>
              <w:r w:rsidRPr="00670527" w:rsidDel="00ED66E4">
                <w:rPr>
                  <w:rStyle w:val="SAPScreenElement"/>
                  <w:lang w:eastAsia="zh-TW"/>
                </w:rPr>
                <w:delText>Current Benefits</w:delText>
              </w:r>
              <w:r w:rsidRPr="00670527" w:rsidDel="00ED66E4">
                <w:rPr>
                  <w:lang w:eastAsia="zh-TW"/>
                </w:rPr>
                <w:delText xml:space="preserve"> block of the </w:delText>
              </w:r>
              <w:r w:rsidRPr="00670527" w:rsidDel="00ED66E4">
                <w:rPr>
                  <w:rStyle w:val="SAPScreenElement"/>
                  <w:lang w:eastAsia="zh-TW"/>
                </w:rPr>
                <w:delText>Employee Benefits</w:delText>
              </w:r>
              <w:r w:rsidRPr="00670527" w:rsidDel="00ED66E4">
                <w:rPr>
                  <w:lang w:eastAsia="zh-TW"/>
                </w:rPr>
                <w:delText xml:space="preserve"> section, all benefits you have enrolled in are shown</w:delText>
              </w:r>
              <w:r w:rsidRPr="00670527" w:rsidDel="00ED66E4">
                <w:rPr>
                  <w:rStyle w:val="SAPScreenElement"/>
                  <w:rFonts w:ascii="BentonSans Book" w:hAnsi="BentonSans Book"/>
                  <w:color w:val="auto"/>
                </w:rPr>
                <w:delText xml:space="preserve"> together with the enrollment amount.</w:delText>
              </w:r>
              <w:bookmarkStart w:id="3487" w:name="_Toc504738911"/>
              <w:bookmarkStart w:id="3488" w:name="_Toc504747500"/>
              <w:bookmarkStart w:id="3489" w:name="_Toc505006973"/>
              <w:bookmarkStart w:id="3490" w:name="_Toc505007304"/>
              <w:bookmarkStart w:id="3491" w:name="_Toc505013287"/>
              <w:bookmarkStart w:id="3492" w:name="_Toc507081700"/>
              <w:bookmarkStart w:id="3493" w:name="_Toc507082023"/>
              <w:bookmarkStart w:id="3494" w:name="_Toc507162086"/>
              <w:bookmarkEnd w:id="3487"/>
              <w:bookmarkEnd w:id="3488"/>
              <w:bookmarkEnd w:id="3489"/>
              <w:bookmarkEnd w:id="3490"/>
              <w:bookmarkEnd w:id="3491"/>
              <w:bookmarkEnd w:id="3492"/>
              <w:bookmarkEnd w:id="3493"/>
              <w:bookmarkEnd w:id="3494"/>
            </w:del>
          </w:p>
        </w:tc>
        <w:tc>
          <w:tcPr>
            <w:tcW w:w="1170" w:type="dxa"/>
            <w:tcBorders>
              <w:top w:val="single" w:sz="8" w:space="0" w:color="999999"/>
              <w:left w:val="single" w:sz="8" w:space="0" w:color="999999"/>
              <w:bottom w:val="single" w:sz="8" w:space="0" w:color="999999"/>
              <w:right w:val="single" w:sz="8" w:space="0" w:color="999999"/>
            </w:tcBorders>
          </w:tcPr>
          <w:p w14:paraId="69B3B50F" w14:textId="5FDFE1AE" w:rsidR="001E24B4" w:rsidRPr="00945767" w:rsidDel="00ED66E4" w:rsidRDefault="001E24B4" w:rsidP="001E24B4">
            <w:pPr>
              <w:rPr>
                <w:del w:id="3495" w:author="Author" w:date="2018-01-26T14:01:00Z"/>
              </w:rPr>
            </w:pPr>
            <w:bookmarkStart w:id="3496" w:name="_Toc504738912"/>
            <w:bookmarkStart w:id="3497" w:name="_Toc504747501"/>
            <w:bookmarkStart w:id="3498" w:name="_Toc505006974"/>
            <w:bookmarkStart w:id="3499" w:name="_Toc505007305"/>
            <w:bookmarkStart w:id="3500" w:name="_Toc505013288"/>
            <w:bookmarkStart w:id="3501" w:name="_Toc507081701"/>
            <w:bookmarkStart w:id="3502" w:name="_Toc507082024"/>
            <w:bookmarkStart w:id="3503" w:name="_Toc507162087"/>
            <w:bookmarkEnd w:id="3496"/>
            <w:bookmarkEnd w:id="3497"/>
            <w:bookmarkEnd w:id="3498"/>
            <w:bookmarkEnd w:id="3499"/>
            <w:bookmarkEnd w:id="3500"/>
            <w:bookmarkEnd w:id="3501"/>
            <w:bookmarkEnd w:id="3502"/>
            <w:bookmarkEnd w:id="3503"/>
          </w:p>
        </w:tc>
        <w:bookmarkStart w:id="3504" w:name="_Toc504738913"/>
        <w:bookmarkStart w:id="3505" w:name="_Toc504747502"/>
        <w:bookmarkStart w:id="3506" w:name="_Toc505006975"/>
        <w:bookmarkStart w:id="3507" w:name="_Toc505007306"/>
        <w:bookmarkStart w:id="3508" w:name="_Toc505013289"/>
        <w:bookmarkStart w:id="3509" w:name="_Toc507081702"/>
        <w:bookmarkStart w:id="3510" w:name="_Toc507082025"/>
        <w:bookmarkStart w:id="3511" w:name="_Toc507162088"/>
        <w:bookmarkEnd w:id="3504"/>
        <w:bookmarkEnd w:id="3505"/>
        <w:bookmarkEnd w:id="3506"/>
        <w:bookmarkEnd w:id="3507"/>
        <w:bookmarkEnd w:id="3508"/>
        <w:bookmarkEnd w:id="3509"/>
        <w:bookmarkEnd w:id="3510"/>
        <w:bookmarkEnd w:id="3511"/>
      </w:tr>
    </w:tbl>
    <w:p w14:paraId="5EABA291" w14:textId="125F2308" w:rsidR="00076735" w:rsidRPr="00945767" w:rsidDel="00ED66E4" w:rsidRDefault="00076735" w:rsidP="009F4086">
      <w:pPr>
        <w:pStyle w:val="SAPNoteHeading"/>
        <w:spacing w:before="120"/>
        <w:rPr>
          <w:del w:id="3512" w:author="Author" w:date="2018-01-26T14:01:00Z"/>
        </w:rPr>
      </w:pPr>
      <w:commentRangeStart w:id="3513"/>
      <w:del w:id="3514" w:author="Author" w:date="2018-01-26T14:01:00Z">
        <w:r w:rsidRPr="00945767" w:rsidDel="00ED66E4">
          <w:rPr>
            <w:noProof/>
          </w:rPr>
          <w:drawing>
            <wp:inline distT="0" distB="0" distL="0" distR="0" wp14:anchorId="03EA59C6" wp14:editId="5082AE1C">
              <wp:extent cx="226060" cy="226060"/>
              <wp:effectExtent l="0" t="0" r="0" b="0"/>
              <wp:docPr id="2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945767" w:rsidDel="00ED66E4">
          <w:delText> Note</w:delText>
        </w:r>
        <w:bookmarkStart w:id="3515" w:name="_Toc504738914"/>
        <w:bookmarkStart w:id="3516" w:name="_Toc504747503"/>
        <w:bookmarkStart w:id="3517" w:name="_Toc505006976"/>
        <w:bookmarkStart w:id="3518" w:name="_Toc505007307"/>
        <w:bookmarkStart w:id="3519" w:name="_Toc505013290"/>
        <w:bookmarkStart w:id="3520" w:name="_Toc507081703"/>
        <w:bookmarkStart w:id="3521" w:name="_Toc507082026"/>
        <w:bookmarkStart w:id="3522" w:name="_Toc507162089"/>
        <w:bookmarkEnd w:id="3515"/>
        <w:bookmarkEnd w:id="3516"/>
        <w:bookmarkEnd w:id="3517"/>
        <w:bookmarkEnd w:id="3518"/>
        <w:bookmarkEnd w:id="3519"/>
        <w:bookmarkEnd w:id="3520"/>
        <w:bookmarkEnd w:id="3521"/>
        <w:bookmarkEnd w:id="3522"/>
      </w:del>
    </w:p>
    <w:p w14:paraId="22737072" w14:textId="3A80520F" w:rsidR="00814404" w:rsidRPr="00945767" w:rsidDel="00ED66E4" w:rsidRDefault="00076735" w:rsidP="002937D2">
      <w:pPr>
        <w:ind w:left="624"/>
        <w:rPr>
          <w:del w:id="3523" w:author="Author" w:date="2018-01-26T14:01:00Z"/>
        </w:rPr>
      </w:pPr>
      <w:del w:id="3524" w:author="Author" w:date="2018-01-26T14:01:00Z">
        <w:r w:rsidRPr="00945767" w:rsidDel="00ED66E4">
          <w:delText>If a workflow is configured in the system</w:delText>
        </w:r>
        <w:r w:rsidR="003762EE" w:rsidRPr="00945767" w:rsidDel="00ED66E4">
          <w:delText>,</w:delText>
        </w:r>
        <w:r w:rsidR="00814404" w:rsidRPr="00945767" w:rsidDel="00ED66E4">
          <w:delText xml:space="preserve"> </w:delText>
        </w:r>
        <w:r w:rsidR="003762EE" w:rsidRPr="00945767" w:rsidDel="00ED66E4">
          <w:delText xml:space="preserve">then saving the enrollment details </w:delText>
        </w:r>
        <w:r w:rsidRPr="00945767" w:rsidDel="00ED66E4">
          <w:delText>triggers a workflow</w:delText>
        </w:r>
        <w:r w:rsidR="003762EE" w:rsidRPr="00945767" w:rsidDel="00ED66E4">
          <w:delText>. The enrollment details</w:delText>
        </w:r>
        <w:r w:rsidRPr="00945767" w:rsidDel="00ED66E4">
          <w:delText xml:space="preserve"> </w:delText>
        </w:r>
        <w:r w:rsidR="003762EE" w:rsidRPr="00945767" w:rsidDel="00ED66E4">
          <w:delText>are</w:delText>
        </w:r>
        <w:r w:rsidRPr="00945767" w:rsidDel="00ED66E4">
          <w:delText xml:space="preserve"> sent to the next processor</w:delText>
        </w:r>
        <w:r w:rsidR="003762EE" w:rsidRPr="00945767" w:rsidDel="00ED66E4">
          <w:delText xml:space="preserve"> (for example, benefits administrator)</w:delText>
        </w:r>
        <w:r w:rsidRPr="00945767" w:rsidDel="00ED66E4">
          <w:delText xml:space="preserve"> for approval.</w:delText>
        </w:r>
        <w:r w:rsidR="00814404" w:rsidRPr="00945767" w:rsidDel="00ED66E4">
          <w:delText xml:space="preserve"> Most likely, for each benefit a separate workflow would be defined.</w:delText>
        </w:r>
        <w:r w:rsidR="00047680" w:rsidRPr="00945767" w:rsidDel="00ED66E4">
          <w:delText xml:space="preserve"> This is not considered in </w:delText>
        </w:r>
        <w:r w:rsidR="00C20986" w:rsidRPr="00945767" w:rsidDel="00ED66E4">
          <w:delText xml:space="preserve">the present </w:delText>
        </w:r>
        <w:r w:rsidR="00047680" w:rsidRPr="00945767" w:rsidDel="00ED66E4">
          <w:delText>document.</w:delText>
        </w:r>
        <w:commentRangeEnd w:id="3513"/>
        <w:r w:rsidR="007D3C5D" w:rsidDel="00ED66E4">
          <w:rPr>
            <w:rStyle w:val="CommentReference"/>
            <w:rFonts w:ascii="Arial" w:eastAsia="SimSun" w:hAnsi="Arial"/>
            <w:lang w:val="de-DE"/>
          </w:rPr>
          <w:commentReference w:id="3513"/>
        </w:r>
        <w:bookmarkStart w:id="3525" w:name="_Toc504738915"/>
        <w:bookmarkStart w:id="3526" w:name="_Toc504747504"/>
        <w:bookmarkStart w:id="3527" w:name="_Toc505006977"/>
        <w:bookmarkStart w:id="3528" w:name="_Toc505007308"/>
        <w:bookmarkStart w:id="3529" w:name="_Toc505013291"/>
        <w:bookmarkStart w:id="3530" w:name="_Toc507081704"/>
        <w:bookmarkStart w:id="3531" w:name="_Toc507082027"/>
        <w:bookmarkStart w:id="3532" w:name="_Toc507162090"/>
        <w:bookmarkEnd w:id="3525"/>
        <w:bookmarkEnd w:id="3526"/>
        <w:bookmarkEnd w:id="3527"/>
        <w:bookmarkEnd w:id="3528"/>
        <w:bookmarkEnd w:id="3529"/>
        <w:bookmarkEnd w:id="3530"/>
        <w:bookmarkEnd w:id="3531"/>
        <w:bookmarkEnd w:id="3532"/>
      </w:del>
    </w:p>
    <w:p w14:paraId="07252D78" w14:textId="67D8CF35" w:rsidR="00FB6945" w:rsidRPr="00945767" w:rsidDel="00ED66E4" w:rsidRDefault="00FB6945" w:rsidP="00FB6945">
      <w:pPr>
        <w:pStyle w:val="NoteParagraph"/>
        <w:ind w:left="0"/>
        <w:rPr>
          <w:del w:id="3533" w:author="Author" w:date="2018-01-26T14:01:00Z"/>
        </w:rPr>
      </w:pPr>
      <w:bookmarkStart w:id="3534" w:name="_Toc504738916"/>
      <w:bookmarkStart w:id="3535" w:name="_Toc504747505"/>
      <w:bookmarkStart w:id="3536" w:name="_Toc505006978"/>
      <w:bookmarkStart w:id="3537" w:name="_Toc505007309"/>
      <w:bookmarkStart w:id="3538" w:name="_Toc505013292"/>
      <w:bookmarkStart w:id="3539" w:name="_Toc507081705"/>
      <w:bookmarkStart w:id="3540" w:name="_Toc507082028"/>
      <w:bookmarkStart w:id="3541" w:name="_Toc507162091"/>
      <w:bookmarkEnd w:id="3534"/>
      <w:bookmarkEnd w:id="3535"/>
      <w:bookmarkEnd w:id="3536"/>
      <w:bookmarkEnd w:id="3537"/>
      <w:bookmarkEnd w:id="3538"/>
      <w:bookmarkEnd w:id="3539"/>
      <w:bookmarkEnd w:id="3540"/>
      <w:bookmarkEnd w:id="3541"/>
    </w:p>
    <w:p w14:paraId="035E803C" w14:textId="36B19425" w:rsidR="00FB6945" w:rsidRPr="00945767" w:rsidDel="00ED66E4" w:rsidRDefault="00FB6945" w:rsidP="00FB6945">
      <w:pPr>
        <w:pStyle w:val="NoteParagraph"/>
        <w:ind w:left="0"/>
        <w:rPr>
          <w:del w:id="3542" w:author="Author" w:date="2018-01-26T14:01:00Z"/>
          <w:rFonts w:ascii="BentonSans Regular" w:hAnsi="BentonSans Regular"/>
          <w:color w:val="666666"/>
          <w:sz w:val="22"/>
        </w:rPr>
      </w:pPr>
      <w:del w:id="3543" w:author="Author" w:date="2018-01-26T14:01:00Z">
        <w:r w:rsidRPr="00945767" w:rsidDel="00ED66E4">
          <w:rPr>
            <w:noProof/>
          </w:rPr>
          <w:drawing>
            <wp:inline distT="0" distB="0" distL="0" distR="0" wp14:anchorId="5B6A3A90" wp14:editId="15558C11">
              <wp:extent cx="228600" cy="228600"/>
              <wp:effectExtent l="0" t="0" r="0" b="0"/>
              <wp:docPr id="2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rsidDel="00ED66E4">
          <w:delText> </w:delText>
        </w:r>
        <w:r w:rsidRPr="00945767" w:rsidDel="00ED66E4">
          <w:rPr>
            <w:rFonts w:ascii="BentonSans Regular" w:hAnsi="BentonSans Regular"/>
            <w:color w:val="666666"/>
            <w:sz w:val="22"/>
          </w:rPr>
          <w:delText>Recommendation</w:delText>
        </w:r>
        <w:bookmarkStart w:id="3544" w:name="_Toc504738917"/>
        <w:bookmarkStart w:id="3545" w:name="_Toc504747506"/>
        <w:bookmarkStart w:id="3546" w:name="_Toc505006979"/>
        <w:bookmarkStart w:id="3547" w:name="_Toc505007310"/>
        <w:bookmarkStart w:id="3548" w:name="_Toc505013293"/>
        <w:bookmarkStart w:id="3549" w:name="_Toc507081706"/>
        <w:bookmarkStart w:id="3550" w:name="_Toc507082029"/>
        <w:bookmarkStart w:id="3551" w:name="_Toc507162092"/>
        <w:bookmarkEnd w:id="3544"/>
        <w:bookmarkEnd w:id="3545"/>
        <w:bookmarkEnd w:id="3546"/>
        <w:bookmarkEnd w:id="3547"/>
        <w:bookmarkEnd w:id="3548"/>
        <w:bookmarkEnd w:id="3549"/>
        <w:bookmarkEnd w:id="3550"/>
        <w:bookmarkEnd w:id="3551"/>
      </w:del>
    </w:p>
    <w:p w14:paraId="46253463" w14:textId="46DEE689" w:rsidR="00FE7723" w:rsidRPr="00945767" w:rsidDel="00ED66E4" w:rsidRDefault="00FB6945" w:rsidP="00FB6945">
      <w:pPr>
        <w:rPr>
          <w:del w:id="3552" w:author="Author" w:date="2018-01-26T14:01:00Z"/>
        </w:rPr>
      </w:pPr>
      <w:del w:id="3553" w:author="Author" w:date="2018-01-26T14:01:00Z">
        <w:r w:rsidRPr="00945767" w:rsidDel="00ED66E4">
          <w:rPr>
            <w:rFonts w:cs="Arial"/>
            <w:bCs/>
            <w:lang w:eastAsia="zh-CN"/>
          </w:rPr>
          <w:delText xml:space="preserve">Continue in the process execution with process step </w:delText>
        </w:r>
        <w:r w:rsidRPr="00945767" w:rsidDel="00ED66E4">
          <w:rPr>
            <w:rStyle w:val="SAPTextReference"/>
          </w:rPr>
          <w:delText>4.2.1.3 Sending E-mail Notification about Employee Benefits Enrollment</w:delText>
        </w:r>
        <w:r w:rsidRPr="00945767" w:rsidDel="00ED66E4">
          <w:delText xml:space="preserve"> and subsequent.</w:delText>
        </w:r>
        <w:bookmarkStart w:id="3554" w:name="_Toc504738918"/>
        <w:bookmarkStart w:id="3555" w:name="_Toc504747507"/>
        <w:bookmarkStart w:id="3556" w:name="_Toc505006980"/>
        <w:bookmarkStart w:id="3557" w:name="_Toc505007311"/>
        <w:bookmarkStart w:id="3558" w:name="_Toc505013294"/>
        <w:bookmarkStart w:id="3559" w:name="_Toc507081707"/>
        <w:bookmarkStart w:id="3560" w:name="_Toc507082030"/>
        <w:bookmarkStart w:id="3561" w:name="_Toc507162093"/>
        <w:bookmarkEnd w:id="3554"/>
        <w:bookmarkEnd w:id="3555"/>
        <w:bookmarkEnd w:id="3556"/>
        <w:bookmarkEnd w:id="3557"/>
        <w:bookmarkEnd w:id="3558"/>
        <w:bookmarkEnd w:id="3559"/>
        <w:bookmarkEnd w:id="3560"/>
        <w:bookmarkEnd w:id="3561"/>
      </w:del>
    </w:p>
    <w:p w14:paraId="187C77C8" w14:textId="44546D36" w:rsidR="00E505F7" w:rsidRPr="00945767" w:rsidRDefault="004833EC">
      <w:pPr>
        <w:pStyle w:val="Heading5"/>
        <w:pPrChange w:id="3562" w:author="Author" w:date="2018-01-26T09:51:00Z">
          <w:pPr>
            <w:pStyle w:val="Heading4"/>
          </w:pPr>
        </w:pPrChange>
      </w:pPr>
      <w:bookmarkStart w:id="3563" w:name="_Toc493607708"/>
      <w:bookmarkStart w:id="3564" w:name="_Toc493608100"/>
      <w:bookmarkStart w:id="3565" w:name="_Toc493608490"/>
      <w:bookmarkStart w:id="3566" w:name="_Toc493608880"/>
      <w:bookmarkStart w:id="3567" w:name="_Toc493652091"/>
      <w:bookmarkStart w:id="3568" w:name="_Toc493652481"/>
      <w:bookmarkStart w:id="3569" w:name="_Toc493654959"/>
      <w:bookmarkStart w:id="3570" w:name="_Toc493665738"/>
      <w:bookmarkStart w:id="3571" w:name="_Toc494052551"/>
      <w:bookmarkStart w:id="3572" w:name="_Toc494212686"/>
      <w:bookmarkStart w:id="3573" w:name="_Toc494471326"/>
      <w:bookmarkStart w:id="3574" w:name="_Toc495413752"/>
      <w:bookmarkStart w:id="3575" w:name="_Toc496091882"/>
      <w:bookmarkStart w:id="3576" w:name="_Toc496113423"/>
      <w:bookmarkStart w:id="3577" w:name="_Toc497945183"/>
      <w:bookmarkStart w:id="3578" w:name="_Toc498935821"/>
      <w:bookmarkStart w:id="3579" w:name="_Toc493607709"/>
      <w:bookmarkStart w:id="3580" w:name="_Toc493608101"/>
      <w:bookmarkStart w:id="3581" w:name="_Toc493608491"/>
      <w:bookmarkStart w:id="3582" w:name="_Toc493608881"/>
      <w:bookmarkStart w:id="3583" w:name="_Toc493652092"/>
      <w:bookmarkStart w:id="3584" w:name="_Toc493652482"/>
      <w:bookmarkStart w:id="3585" w:name="_Toc493654960"/>
      <w:bookmarkStart w:id="3586" w:name="_Toc493665739"/>
      <w:bookmarkStart w:id="3587" w:name="_Toc494052552"/>
      <w:bookmarkStart w:id="3588" w:name="_Toc494212687"/>
      <w:bookmarkStart w:id="3589" w:name="_Toc494471327"/>
      <w:bookmarkStart w:id="3590" w:name="_Toc495413753"/>
      <w:bookmarkStart w:id="3591" w:name="_Toc496091883"/>
      <w:bookmarkStart w:id="3592" w:name="_Toc496113424"/>
      <w:bookmarkStart w:id="3593" w:name="_Toc497945184"/>
      <w:bookmarkStart w:id="3594" w:name="_Toc498935822"/>
      <w:bookmarkStart w:id="3595" w:name="_Toc493607746"/>
      <w:bookmarkStart w:id="3596" w:name="_Toc493608138"/>
      <w:bookmarkStart w:id="3597" w:name="_Toc493608528"/>
      <w:bookmarkStart w:id="3598" w:name="_Toc493608918"/>
      <w:bookmarkStart w:id="3599" w:name="_Toc493652129"/>
      <w:bookmarkStart w:id="3600" w:name="_Toc493652519"/>
      <w:bookmarkStart w:id="3601" w:name="_Toc493654997"/>
      <w:bookmarkStart w:id="3602" w:name="_Toc493665776"/>
      <w:bookmarkStart w:id="3603" w:name="_Toc494052589"/>
      <w:bookmarkStart w:id="3604" w:name="_Toc494212724"/>
      <w:bookmarkStart w:id="3605" w:name="_Toc494471364"/>
      <w:bookmarkStart w:id="3606" w:name="_Toc495413790"/>
      <w:bookmarkStart w:id="3607" w:name="_Toc496091920"/>
      <w:bookmarkStart w:id="3608" w:name="_Toc496113461"/>
      <w:bookmarkStart w:id="3609" w:name="_Toc497945221"/>
      <w:bookmarkStart w:id="3610" w:name="_Toc498935859"/>
      <w:bookmarkStart w:id="3611" w:name="_Toc493607753"/>
      <w:bookmarkStart w:id="3612" w:name="_Toc493608145"/>
      <w:bookmarkStart w:id="3613" w:name="_Toc493608535"/>
      <w:bookmarkStart w:id="3614" w:name="_Toc493608925"/>
      <w:bookmarkStart w:id="3615" w:name="_Toc493652136"/>
      <w:bookmarkStart w:id="3616" w:name="_Toc493652526"/>
      <w:bookmarkStart w:id="3617" w:name="_Toc493655004"/>
      <w:bookmarkStart w:id="3618" w:name="_Toc493665783"/>
      <w:bookmarkStart w:id="3619" w:name="_Toc494052596"/>
      <w:bookmarkStart w:id="3620" w:name="_Toc494212731"/>
      <w:bookmarkStart w:id="3621" w:name="_Toc494471371"/>
      <w:bookmarkStart w:id="3622" w:name="_Toc495413797"/>
      <w:bookmarkStart w:id="3623" w:name="_Toc496091927"/>
      <w:bookmarkStart w:id="3624" w:name="_Toc496113468"/>
      <w:bookmarkStart w:id="3625" w:name="_Toc497945228"/>
      <w:bookmarkStart w:id="3626" w:name="_Toc498935866"/>
      <w:bookmarkStart w:id="3627" w:name="_Toc493607800"/>
      <w:bookmarkStart w:id="3628" w:name="_Toc493608192"/>
      <w:bookmarkStart w:id="3629" w:name="_Toc493608582"/>
      <w:bookmarkStart w:id="3630" w:name="_Toc493608972"/>
      <w:bookmarkStart w:id="3631" w:name="_Toc493652183"/>
      <w:bookmarkStart w:id="3632" w:name="_Toc493652573"/>
      <w:bookmarkStart w:id="3633" w:name="_Toc493655051"/>
      <w:bookmarkStart w:id="3634" w:name="_Toc493665830"/>
      <w:bookmarkStart w:id="3635" w:name="_Toc494052643"/>
      <w:bookmarkStart w:id="3636" w:name="_Toc494212778"/>
      <w:bookmarkStart w:id="3637" w:name="_Toc494471418"/>
      <w:bookmarkStart w:id="3638" w:name="_Toc495413844"/>
      <w:bookmarkStart w:id="3639" w:name="_Toc496091974"/>
      <w:bookmarkStart w:id="3640" w:name="_Toc496113515"/>
      <w:bookmarkStart w:id="3641" w:name="_Toc497945275"/>
      <w:bookmarkStart w:id="3642" w:name="_Toc498935913"/>
      <w:bookmarkStart w:id="3643" w:name="_Toc493607801"/>
      <w:bookmarkStart w:id="3644" w:name="_Toc493608193"/>
      <w:bookmarkStart w:id="3645" w:name="_Toc493608583"/>
      <w:bookmarkStart w:id="3646" w:name="_Toc493608973"/>
      <w:bookmarkStart w:id="3647" w:name="_Toc493652184"/>
      <w:bookmarkStart w:id="3648" w:name="_Toc493652574"/>
      <w:bookmarkStart w:id="3649" w:name="_Toc493655052"/>
      <w:bookmarkStart w:id="3650" w:name="_Toc493665831"/>
      <w:bookmarkStart w:id="3651" w:name="_Toc494052644"/>
      <w:bookmarkStart w:id="3652" w:name="_Toc494212779"/>
      <w:bookmarkStart w:id="3653" w:name="_Toc494471419"/>
      <w:bookmarkStart w:id="3654" w:name="_Toc495413845"/>
      <w:bookmarkStart w:id="3655" w:name="_Toc496091975"/>
      <w:bookmarkStart w:id="3656" w:name="_Toc496113516"/>
      <w:bookmarkStart w:id="3657" w:name="_Toc497945276"/>
      <w:bookmarkStart w:id="3658" w:name="_Toc498935914"/>
      <w:bookmarkStart w:id="3659" w:name="_Toc493607838"/>
      <w:bookmarkStart w:id="3660" w:name="_Toc493608230"/>
      <w:bookmarkStart w:id="3661" w:name="_Toc493608620"/>
      <w:bookmarkStart w:id="3662" w:name="_Toc493609010"/>
      <w:bookmarkStart w:id="3663" w:name="_Toc493652221"/>
      <w:bookmarkStart w:id="3664" w:name="_Toc493652611"/>
      <w:bookmarkStart w:id="3665" w:name="_Toc493655089"/>
      <w:bookmarkStart w:id="3666" w:name="_Toc493665868"/>
      <w:bookmarkStart w:id="3667" w:name="_Toc494052681"/>
      <w:bookmarkStart w:id="3668" w:name="_Toc494212816"/>
      <w:bookmarkStart w:id="3669" w:name="_Toc494471456"/>
      <w:bookmarkStart w:id="3670" w:name="_Toc495413882"/>
      <w:bookmarkStart w:id="3671" w:name="_Toc496092012"/>
      <w:bookmarkStart w:id="3672" w:name="_Toc496113553"/>
      <w:bookmarkStart w:id="3673" w:name="_Toc497945313"/>
      <w:bookmarkStart w:id="3674" w:name="_Toc498935951"/>
      <w:bookmarkStart w:id="3675" w:name="_Toc493607845"/>
      <w:bookmarkStart w:id="3676" w:name="_Toc493608237"/>
      <w:bookmarkStart w:id="3677" w:name="_Toc493608627"/>
      <w:bookmarkStart w:id="3678" w:name="_Toc493609017"/>
      <w:bookmarkStart w:id="3679" w:name="_Toc493652228"/>
      <w:bookmarkStart w:id="3680" w:name="_Toc493652618"/>
      <w:bookmarkStart w:id="3681" w:name="_Toc493655096"/>
      <w:bookmarkStart w:id="3682" w:name="_Toc493665875"/>
      <w:bookmarkStart w:id="3683" w:name="_Toc494052688"/>
      <w:bookmarkStart w:id="3684" w:name="_Toc494212823"/>
      <w:bookmarkStart w:id="3685" w:name="_Toc494471463"/>
      <w:bookmarkStart w:id="3686" w:name="_Toc495413889"/>
      <w:bookmarkStart w:id="3687" w:name="_Toc496092019"/>
      <w:bookmarkStart w:id="3688" w:name="_Toc496113560"/>
      <w:bookmarkStart w:id="3689" w:name="_Toc497945320"/>
      <w:bookmarkStart w:id="3690" w:name="_Toc498935958"/>
      <w:bookmarkStart w:id="3691" w:name="_Toc493607891"/>
      <w:bookmarkStart w:id="3692" w:name="_Toc493608283"/>
      <w:bookmarkStart w:id="3693" w:name="_Toc493608673"/>
      <w:bookmarkStart w:id="3694" w:name="_Toc493609063"/>
      <w:bookmarkStart w:id="3695" w:name="_Toc493652274"/>
      <w:bookmarkStart w:id="3696" w:name="_Toc493652664"/>
      <w:bookmarkStart w:id="3697" w:name="_Toc493655142"/>
      <w:bookmarkStart w:id="3698" w:name="_Toc493665921"/>
      <w:bookmarkStart w:id="3699" w:name="_Toc494052734"/>
      <w:bookmarkStart w:id="3700" w:name="_Toc494212869"/>
      <w:bookmarkStart w:id="3701" w:name="_Toc494471509"/>
      <w:bookmarkStart w:id="3702" w:name="_Toc495413935"/>
      <w:bookmarkStart w:id="3703" w:name="_Toc496092065"/>
      <w:bookmarkStart w:id="3704" w:name="_Toc496113606"/>
      <w:bookmarkStart w:id="3705" w:name="_Toc497945366"/>
      <w:bookmarkStart w:id="3706" w:name="_Toc498936004"/>
      <w:bookmarkStart w:id="3707" w:name="_Toc493607892"/>
      <w:bookmarkStart w:id="3708" w:name="_Toc493608284"/>
      <w:bookmarkStart w:id="3709" w:name="_Toc493608674"/>
      <w:bookmarkStart w:id="3710" w:name="_Toc493609064"/>
      <w:bookmarkStart w:id="3711" w:name="_Toc493652275"/>
      <w:bookmarkStart w:id="3712" w:name="_Toc493652665"/>
      <w:bookmarkStart w:id="3713" w:name="_Toc493655143"/>
      <w:bookmarkStart w:id="3714" w:name="_Toc493665922"/>
      <w:bookmarkStart w:id="3715" w:name="_Toc494052735"/>
      <w:bookmarkStart w:id="3716" w:name="_Toc494212870"/>
      <w:bookmarkStart w:id="3717" w:name="_Toc494471510"/>
      <w:bookmarkStart w:id="3718" w:name="_Toc495413936"/>
      <w:bookmarkStart w:id="3719" w:name="_Toc496092066"/>
      <w:bookmarkStart w:id="3720" w:name="_Toc496113607"/>
      <w:bookmarkStart w:id="3721" w:name="_Toc497945367"/>
      <w:bookmarkStart w:id="3722" w:name="_Toc498936005"/>
      <w:bookmarkStart w:id="3723" w:name="_Toc493607924"/>
      <w:bookmarkStart w:id="3724" w:name="_Toc493608316"/>
      <w:bookmarkStart w:id="3725" w:name="_Toc493608706"/>
      <w:bookmarkStart w:id="3726" w:name="_Toc493609096"/>
      <w:bookmarkStart w:id="3727" w:name="_Toc493652307"/>
      <w:bookmarkStart w:id="3728" w:name="_Toc493652697"/>
      <w:bookmarkStart w:id="3729" w:name="_Toc493655175"/>
      <w:bookmarkStart w:id="3730" w:name="_Toc493665954"/>
      <w:bookmarkStart w:id="3731" w:name="_Toc494052767"/>
      <w:bookmarkStart w:id="3732" w:name="_Toc494212902"/>
      <w:bookmarkStart w:id="3733" w:name="_Toc494471542"/>
      <w:bookmarkStart w:id="3734" w:name="_Toc495413968"/>
      <w:bookmarkStart w:id="3735" w:name="_Toc496092098"/>
      <w:bookmarkStart w:id="3736" w:name="_Toc496113639"/>
      <w:bookmarkStart w:id="3737" w:name="_Toc497945399"/>
      <w:bookmarkStart w:id="3738" w:name="_Toc498936037"/>
      <w:bookmarkStart w:id="3739" w:name="_Toc493607931"/>
      <w:bookmarkStart w:id="3740" w:name="_Toc493608323"/>
      <w:bookmarkStart w:id="3741" w:name="_Toc493608713"/>
      <w:bookmarkStart w:id="3742" w:name="_Toc493609103"/>
      <w:bookmarkStart w:id="3743" w:name="_Toc493652314"/>
      <w:bookmarkStart w:id="3744" w:name="_Toc493652704"/>
      <w:bookmarkStart w:id="3745" w:name="_Toc493655182"/>
      <w:bookmarkStart w:id="3746" w:name="_Toc493665961"/>
      <w:bookmarkStart w:id="3747" w:name="_Toc494052774"/>
      <w:bookmarkStart w:id="3748" w:name="_Toc494212909"/>
      <w:bookmarkStart w:id="3749" w:name="_Toc494471549"/>
      <w:bookmarkStart w:id="3750" w:name="_Toc495413975"/>
      <w:bookmarkStart w:id="3751" w:name="_Toc496092105"/>
      <w:bookmarkStart w:id="3752" w:name="_Toc496113646"/>
      <w:bookmarkStart w:id="3753" w:name="_Toc497945406"/>
      <w:bookmarkStart w:id="3754" w:name="_Toc498936044"/>
      <w:bookmarkStart w:id="3755" w:name="_Toc493607938"/>
      <w:bookmarkStart w:id="3756" w:name="_Toc493608330"/>
      <w:bookmarkStart w:id="3757" w:name="_Toc493608720"/>
      <w:bookmarkStart w:id="3758" w:name="_Toc493609110"/>
      <w:bookmarkStart w:id="3759" w:name="_Toc493652321"/>
      <w:bookmarkStart w:id="3760" w:name="_Toc493652711"/>
      <w:bookmarkStart w:id="3761" w:name="_Toc493655189"/>
      <w:bookmarkStart w:id="3762" w:name="_Toc493665968"/>
      <w:bookmarkStart w:id="3763" w:name="_Toc494052781"/>
      <w:bookmarkStart w:id="3764" w:name="_Toc494212916"/>
      <w:bookmarkStart w:id="3765" w:name="_Toc494471556"/>
      <w:bookmarkStart w:id="3766" w:name="_Toc495413982"/>
      <w:bookmarkStart w:id="3767" w:name="_Toc496092112"/>
      <w:bookmarkStart w:id="3768" w:name="_Toc496113653"/>
      <w:bookmarkStart w:id="3769" w:name="_Toc497945413"/>
      <w:bookmarkStart w:id="3770" w:name="_Toc498936051"/>
      <w:bookmarkStart w:id="3771" w:name="_Toc493607945"/>
      <w:bookmarkStart w:id="3772" w:name="_Toc493608337"/>
      <w:bookmarkStart w:id="3773" w:name="_Toc493608727"/>
      <w:bookmarkStart w:id="3774" w:name="_Toc493609117"/>
      <w:bookmarkStart w:id="3775" w:name="_Toc493652328"/>
      <w:bookmarkStart w:id="3776" w:name="_Toc493652718"/>
      <w:bookmarkStart w:id="3777" w:name="_Toc493655196"/>
      <w:bookmarkStart w:id="3778" w:name="_Toc493665975"/>
      <w:bookmarkStart w:id="3779" w:name="_Toc494052788"/>
      <w:bookmarkStart w:id="3780" w:name="_Toc494212923"/>
      <w:bookmarkStart w:id="3781" w:name="_Toc494471563"/>
      <w:bookmarkStart w:id="3782" w:name="_Toc495413989"/>
      <w:bookmarkStart w:id="3783" w:name="_Toc496092119"/>
      <w:bookmarkStart w:id="3784" w:name="_Toc496113660"/>
      <w:bookmarkStart w:id="3785" w:name="_Toc497945420"/>
      <w:bookmarkStart w:id="3786" w:name="_Toc498936058"/>
      <w:bookmarkStart w:id="3787" w:name="_Toc493607952"/>
      <w:bookmarkStart w:id="3788" w:name="_Toc493608344"/>
      <w:bookmarkStart w:id="3789" w:name="_Toc493608734"/>
      <w:bookmarkStart w:id="3790" w:name="_Toc493609124"/>
      <w:bookmarkStart w:id="3791" w:name="_Toc493652335"/>
      <w:bookmarkStart w:id="3792" w:name="_Toc493652725"/>
      <w:bookmarkStart w:id="3793" w:name="_Toc493655203"/>
      <w:bookmarkStart w:id="3794" w:name="_Toc493665982"/>
      <w:bookmarkStart w:id="3795" w:name="_Toc494052795"/>
      <w:bookmarkStart w:id="3796" w:name="_Toc494212930"/>
      <w:bookmarkStart w:id="3797" w:name="_Toc494471570"/>
      <w:bookmarkStart w:id="3798" w:name="_Toc495413996"/>
      <w:bookmarkStart w:id="3799" w:name="_Toc496092126"/>
      <w:bookmarkStart w:id="3800" w:name="_Toc496113667"/>
      <w:bookmarkStart w:id="3801" w:name="_Toc497945427"/>
      <w:bookmarkStart w:id="3802" w:name="_Toc498936065"/>
      <w:bookmarkStart w:id="3803" w:name="_Toc493607959"/>
      <w:bookmarkStart w:id="3804" w:name="_Toc493608351"/>
      <w:bookmarkStart w:id="3805" w:name="_Toc493608741"/>
      <w:bookmarkStart w:id="3806" w:name="_Toc493609131"/>
      <w:bookmarkStart w:id="3807" w:name="_Toc493652342"/>
      <w:bookmarkStart w:id="3808" w:name="_Toc493652732"/>
      <w:bookmarkStart w:id="3809" w:name="_Toc493655210"/>
      <w:bookmarkStart w:id="3810" w:name="_Toc493665989"/>
      <w:bookmarkStart w:id="3811" w:name="_Toc494052802"/>
      <w:bookmarkStart w:id="3812" w:name="_Toc494212937"/>
      <w:bookmarkStart w:id="3813" w:name="_Toc494471577"/>
      <w:bookmarkStart w:id="3814" w:name="_Toc495414003"/>
      <w:bookmarkStart w:id="3815" w:name="_Toc496092133"/>
      <w:bookmarkStart w:id="3816" w:name="_Toc496113674"/>
      <w:bookmarkStart w:id="3817" w:name="_Toc497945434"/>
      <w:bookmarkStart w:id="3818" w:name="_Toc498936072"/>
      <w:bookmarkStart w:id="3819" w:name="_Toc493607966"/>
      <w:bookmarkStart w:id="3820" w:name="_Toc493608358"/>
      <w:bookmarkStart w:id="3821" w:name="_Toc493608748"/>
      <w:bookmarkStart w:id="3822" w:name="_Toc493609138"/>
      <w:bookmarkStart w:id="3823" w:name="_Toc493652349"/>
      <w:bookmarkStart w:id="3824" w:name="_Toc493652739"/>
      <w:bookmarkStart w:id="3825" w:name="_Toc493655217"/>
      <w:bookmarkStart w:id="3826" w:name="_Toc493665996"/>
      <w:bookmarkStart w:id="3827" w:name="_Toc494052809"/>
      <w:bookmarkStart w:id="3828" w:name="_Toc494212944"/>
      <w:bookmarkStart w:id="3829" w:name="_Toc494471584"/>
      <w:bookmarkStart w:id="3830" w:name="_Toc495414010"/>
      <w:bookmarkStart w:id="3831" w:name="_Toc496092140"/>
      <w:bookmarkStart w:id="3832" w:name="_Toc496113681"/>
      <w:bookmarkStart w:id="3833" w:name="_Toc497945441"/>
      <w:bookmarkStart w:id="3834" w:name="_Toc498936079"/>
      <w:bookmarkStart w:id="3835" w:name="_Toc493607973"/>
      <w:bookmarkStart w:id="3836" w:name="_Toc493608365"/>
      <w:bookmarkStart w:id="3837" w:name="_Toc493608755"/>
      <w:bookmarkStart w:id="3838" w:name="_Toc493609145"/>
      <w:bookmarkStart w:id="3839" w:name="_Toc493652356"/>
      <w:bookmarkStart w:id="3840" w:name="_Toc493652746"/>
      <w:bookmarkStart w:id="3841" w:name="_Toc493655224"/>
      <w:bookmarkStart w:id="3842" w:name="_Toc493666003"/>
      <w:bookmarkStart w:id="3843" w:name="_Toc494052816"/>
      <w:bookmarkStart w:id="3844" w:name="_Toc494212951"/>
      <w:bookmarkStart w:id="3845" w:name="_Toc494471591"/>
      <w:bookmarkStart w:id="3846" w:name="_Toc495414017"/>
      <w:bookmarkStart w:id="3847" w:name="_Toc496092147"/>
      <w:bookmarkStart w:id="3848" w:name="_Toc496113688"/>
      <w:bookmarkStart w:id="3849" w:name="_Toc497945448"/>
      <w:bookmarkStart w:id="3850" w:name="_Toc498936086"/>
      <w:bookmarkStart w:id="3851" w:name="_Toc493607980"/>
      <w:bookmarkStart w:id="3852" w:name="_Toc493608372"/>
      <w:bookmarkStart w:id="3853" w:name="_Toc493608762"/>
      <w:bookmarkStart w:id="3854" w:name="_Toc493609152"/>
      <w:bookmarkStart w:id="3855" w:name="_Toc493652363"/>
      <w:bookmarkStart w:id="3856" w:name="_Toc493652753"/>
      <w:bookmarkStart w:id="3857" w:name="_Toc493655231"/>
      <w:bookmarkStart w:id="3858" w:name="_Toc493666010"/>
      <w:bookmarkStart w:id="3859" w:name="_Toc494052823"/>
      <w:bookmarkStart w:id="3860" w:name="_Toc494212958"/>
      <w:bookmarkStart w:id="3861" w:name="_Toc494471598"/>
      <w:bookmarkStart w:id="3862" w:name="_Toc495414024"/>
      <w:bookmarkStart w:id="3863" w:name="_Toc496092154"/>
      <w:bookmarkStart w:id="3864" w:name="_Toc496113695"/>
      <w:bookmarkStart w:id="3865" w:name="_Toc497945455"/>
      <w:bookmarkStart w:id="3866" w:name="_Toc498936093"/>
      <w:bookmarkStart w:id="3867" w:name="_Toc493607987"/>
      <w:bookmarkStart w:id="3868" w:name="_Toc493608379"/>
      <w:bookmarkStart w:id="3869" w:name="_Toc493608769"/>
      <w:bookmarkStart w:id="3870" w:name="_Toc493609159"/>
      <w:bookmarkStart w:id="3871" w:name="_Toc493652370"/>
      <w:bookmarkStart w:id="3872" w:name="_Toc493652760"/>
      <w:bookmarkStart w:id="3873" w:name="_Toc493655238"/>
      <w:bookmarkStart w:id="3874" w:name="_Toc493666017"/>
      <w:bookmarkStart w:id="3875" w:name="_Toc494052830"/>
      <w:bookmarkStart w:id="3876" w:name="_Toc494212965"/>
      <w:bookmarkStart w:id="3877" w:name="_Toc494471605"/>
      <w:bookmarkStart w:id="3878" w:name="_Toc495414031"/>
      <w:bookmarkStart w:id="3879" w:name="_Toc496092161"/>
      <w:bookmarkStart w:id="3880" w:name="_Toc496113702"/>
      <w:bookmarkStart w:id="3881" w:name="_Toc497945462"/>
      <w:bookmarkStart w:id="3882" w:name="_Toc498936100"/>
      <w:bookmarkStart w:id="3883" w:name="_Toc493608035"/>
      <w:bookmarkStart w:id="3884" w:name="_Toc493608427"/>
      <w:bookmarkStart w:id="3885" w:name="_Toc493608817"/>
      <w:bookmarkStart w:id="3886" w:name="_Toc493609207"/>
      <w:bookmarkStart w:id="3887" w:name="_Toc493652418"/>
      <w:bookmarkStart w:id="3888" w:name="_Toc493652808"/>
      <w:bookmarkStart w:id="3889" w:name="_Toc493655286"/>
      <w:bookmarkStart w:id="3890" w:name="_Toc493666065"/>
      <w:bookmarkStart w:id="3891" w:name="_Toc494052878"/>
      <w:bookmarkStart w:id="3892" w:name="_Toc494213013"/>
      <w:bookmarkStart w:id="3893" w:name="_Toc494471653"/>
      <w:bookmarkStart w:id="3894" w:name="_Toc495414079"/>
      <w:bookmarkStart w:id="3895" w:name="_Toc496092209"/>
      <w:bookmarkStart w:id="3896" w:name="_Toc496113750"/>
      <w:bookmarkStart w:id="3897" w:name="_Toc497945510"/>
      <w:bookmarkStart w:id="3898" w:name="_Toc498936148"/>
      <w:bookmarkStart w:id="3899" w:name="_Toc493608036"/>
      <w:bookmarkStart w:id="3900" w:name="_Toc493608428"/>
      <w:bookmarkStart w:id="3901" w:name="_Toc493608818"/>
      <w:bookmarkStart w:id="3902" w:name="_Toc493609208"/>
      <w:bookmarkStart w:id="3903" w:name="_Toc493652419"/>
      <w:bookmarkStart w:id="3904" w:name="_Toc493652809"/>
      <w:bookmarkStart w:id="3905" w:name="_Toc493655287"/>
      <w:bookmarkStart w:id="3906" w:name="_Toc493666066"/>
      <w:bookmarkStart w:id="3907" w:name="_Toc494052879"/>
      <w:bookmarkStart w:id="3908" w:name="_Toc494213014"/>
      <w:bookmarkStart w:id="3909" w:name="_Toc494471654"/>
      <w:bookmarkStart w:id="3910" w:name="_Toc495414080"/>
      <w:bookmarkStart w:id="3911" w:name="_Toc496092210"/>
      <w:bookmarkStart w:id="3912" w:name="_Toc496113751"/>
      <w:bookmarkStart w:id="3913" w:name="_Toc497945511"/>
      <w:bookmarkStart w:id="3914" w:name="_Toc498936149"/>
      <w:bookmarkStart w:id="3915" w:name="_Toc493608058"/>
      <w:bookmarkStart w:id="3916" w:name="_Toc493608450"/>
      <w:bookmarkStart w:id="3917" w:name="_Toc493608839"/>
      <w:bookmarkStart w:id="3918" w:name="_Toc493609229"/>
      <w:bookmarkStart w:id="3919" w:name="_Toc493652440"/>
      <w:bookmarkStart w:id="3920" w:name="_Toc493652830"/>
      <w:bookmarkStart w:id="3921" w:name="_Toc493655308"/>
      <w:bookmarkStart w:id="3922" w:name="_Toc493666087"/>
      <w:bookmarkStart w:id="3923" w:name="_Toc494052900"/>
      <w:bookmarkStart w:id="3924" w:name="_Toc494213035"/>
      <w:bookmarkStart w:id="3925" w:name="_Toc494471675"/>
      <w:bookmarkStart w:id="3926" w:name="_Toc495414101"/>
      <w:bookmarkStart w:id="3927" w:name="_Toc496092231"/>
      <w:bookmarkStart w:id="3928" w:name="_Toc496113772"/>
      <w:bookmarkStart w:id="3929" w:name="_Toc497945532"/>
      <w:bookmarkStart w:id="3930" w:name="_Toc498936170"/>
      <w:bookmarkStart w:id="3931" w:name="_Toc507162094"/>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r w:rsidRPr="00945767">
        <w:t xml:space="preserve">Option 2: </w:t>
      </w:r>
      <w:r w:rsidR="00583824" w:rsidRPr="00A52C6D">
        <w:t>E</w:t>
      </w:r>
      <w:r w:rsidRPr="00A52C6D">
        <w:t>nrolling</w:t>
      </w:r>
      <w:r w:rsidR="00E505F7" w:rsidRPr="00A52C6D">
        <w:t xml:space="preserve"> in Benefits </w:t>
      </w:r>
      <w:ins w:id="3932" w:author="Author" w:date="2018-01-29T16:25:00Z">
        <w:r w:rsidR="008A2D26" w:rsidRPr="00901C20">
          <w:t>during Open Enrollment Period</w:t>
        </w:r>
        <w:r w:rsidR="008A2D26" w:rsidRPr="00A52C6D">
          <w:rPr>
            <w:rPrChange w:id="3933" w:author="Author" w:date="2018-01-29T16:25:00Z">
              <w:rPr>
                <w:bCs w:val="0"/>
                <w:iCs w:val="0"/>
                <w:color w:val="FF0000"/>
              </w:rPr>
            </w:rPrChange>
          </w:rPr>
          <w:t xml:space="preserve"> </w:t>
        </w:r>
      </w:ins>
      <w:r w:rsidR="00E505F7" w:rsidRPr="00A52C6D">
        <w:t>on Behalf of Employee</w:t>
      </w:r>
      <w:bookmarkEnd w:id="3931"/>
    </w:p>
    <w:p w14:paraId="7A0BF1FE" w14:textId="77777777" w:rsidR="00E505F7" w:rsidRPr="00945767" w:rsidRDefault="00E505F7" w:rsidP="00E505F7">
      <w:pPr>
        <w:pStyle w:val="SAPKeyblockTitle"/>
      </w:pPr>
      <w:r w:rsidRPr="00945767">
        <w:t>Test Administration</w:t>
      </w:r>
    </w:p>
    <w:p w14:paraId="374FA246" w14:textId="77777777" w:rsidR="00E505F7" w:rsidRPr="00945767" w:rsidRDefault="00E505F7" w:rsidP="00E505F7">
      <w:r w:rsidRPr="009457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E505F7" w:rsidRPr="00945767" w14:paraId="7E5D09D9" w14:textId="77777777" w:rsidTr="007F7490">
        <w:tc>
          <w:tcPr>
            <w:tcW w:w="2280" w:type="dxa"/>
            <w:tcBorders>
              <w:top w:val="single" w:sz="8" w:space="0" w:color="999999"/>
              <w:left w:val="single" w:sz="8" w:space="0" w:color="999999"/>
              <w:bottom w:val="single" w:sz="8" w:space="0" w:color="999999"/>
              <w:right w:val="single" w:sz="8" w:space="0" w:color="999999"/>
            </w:tcBorders>
            <w:hideMark/>
          </w:tcPr>
          <w:p w14:paraId="05111ACB" w14:textId="77777777" w:rsidR="00E505F7" w:rsidRPr="00945767" w:rsidRDefault="00E505F7" w:rsidP="007F7490">
            <w:pPr>
              <w:rPr>
                <w:rStyle w:val="SAPEmphasis"/>
              </w:rPr>
            </w:pPr>
            <w:r w:rsidRPr="0094576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C3D9C88" w14:textId="77777777" w:rsidR="00E505F7" w:rsidRPr="00945767" w:rsidRDefault="00E505F7" w:rsidP="007F7490">
            <w:pPr>
              <w:rPr>
                <w:lang w:eastAsia="zh-CN"/>
              </w:rPr>
            </w:pPr>
            <w:r w:rsidRPr="0094576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62AB15D9" w14:textId="77777777" w:rsidR="00E505F7" w:rsidRPr="00945767" w:rsidRDefault="00E505F7" w:rsidP="007F7490">
            <w:pPr>
              <w:rPr>
                <w:rStyle w:val="SAPEmphasis"/>
              </w:rPr>
            </w:pPr>
            <w:r w:rsidRPr="0094576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58721D31" w14:textId="77777777" w:rsidR="00E505F7" w:rsidRPr="00945767" w:rsidRDefault="00E505F7" w:rsidP="007F7490">
            <w:pPr>
              <w:rPr>
                <w:lang w:eastAsia="zh-CN"/>
              </w:rPr>
            </w:pPr>
            <w:r w:rsidRPr="0094576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CD6C834" w14:textId="77777777" w:rsidR="00E505F7" w:rsidRPr="00945767" w:rsidRDefault="00E505F7" w:rsidP="007F7490">
            <w:pPr>
              <w:rPr>
                <w:rStyle w:val="SAPEmphasis"/>
              </w:rPr>
            </w:pPr>
            <w:r w:rsidRPr="0094576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6CB3FD8" w14:textId="77777777" w:rsidR="00E505F7" w:rsidRPr="00945767" w:rsidRDefault="00E505F7" w:rsidP="007F7490">
            <w:pPr>
              <w:rPr>
                <w:lang w:eastAsia="zh-CN"/>
              </w:rPr>
            </w:pPr>
            <w:r w:rsidRPr="00945767">
              <w:rPr>
                <w:lang w:eastAsia="zh-CN"/>
              </w:rPr>
              <w:t>&lt;date&gt;</w:t>
            </w:r>
          </w:p>
        </w:tc>
      </w:tr>
      <w:tr w:rsidR="00E505F7" w:rsidRPr="00945767" w14:paraId="40FF5CC5" w14:textId="77777777" w:rsidTr="007F7490">
        <w:tc>
          <w:tcPr>
            <w:tcW w:w="2280" w:type="dxa"/>
            <w:tcBorders>
              <w:top w:val="single" w:sz="8" w:space="0" w:color="999999"/>
              <w:left w:val="single" w:sz="8" w:space="0" w:color="999999"/>
              <w:bottom w:val="single" w:sz="8" w:space="0" w:color="999999"/>
              <w:right w:val="single" w:sz="8" w:space="0" w:color="999999"/>
            </w:tcBorders>
            <w:hideMark/>
          </w:tcPr>
          <w:p w14:paraId="524FB581" w14:textId="77777777" w:rsidR="00E505F7" w:rsidRPr="00945767" w:rsidRDefault="00E505F7" w:rsidP="007F7490">
            <w:pPr>
              <w:rPr>
                <w:rStyle w:val="SAPEmphasis"/>
              </w:rPr>
            </w:pPr>
            <w:r w:rsidRPr="0094576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6F2F073" w14:textId="1D9B333D" w:rsidR="00E505F7" w:rsidRPr="00945767" w:rsidRDefault="00E505F7" w:rsidP="007F7490">
            <w:pPr>
              <w:rPr>
                <w:lang w:eastAsia="zh-CN"/>
              </w:rPr>
            </w:pPr>
            <w:r w:rsidRPr="00945767">
              <w:rPr>
                <w:lang w:eastAsia="zh-CN"/>
              </w:rPr>
              <w:t>Benefits Administrator</w:t>
            </w:r>
          </w:p>
        </w:tc>
      </w:tr>
      <w:tr w:rsidR="00883809" w:rsidRPr="00945767" w14:paraId="53A5123D" w14:textId="77777777" w:rsidTr="007F7490">
        <w:tc>
          <w:tcPr>
            <w:tcW w:w="2280" w:type="dxa"/>
            <w:tcBorders>
              <w:top w:val="single" w:sz="8" w:space="0" w:color="999999"/>
              <w:left w:val="single" w:sz="8" w:space="0" w:color="999999"/>
              <w:bottom w:val="single" w:sz="8" w:space="0" w:color="999999"/>
              <w:right w:val="single" w:sz="8" w:space="0" w:color="999999"/>
            </w:tcBorders>
            <w:hideMark/>
          </w:tcPr>
          <w:p w14:paraId="1F96C81C" w14:textId="77777777" w:rsidR="00883809" w:rsidRPr="00945767" w:rsidRDefault="00883809" w:rsidP="00883809">
            <w:pPr>
              <w:rPr>
                <w:rStyle w:val="SAPEmphasis"/>
              </w:rPr>
            </w:pPr>
            <w:r w:rsidRPr="0094576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687AC24" w14:textId="77777777" w:rsidR="00883809" w:rsidRPr="00945767" w:rsidRDefault="00883809" w:rsidP="00883809">
            <w:pPr>
              <w:rPr>
                <w:lang w:eastAsia="zh-CN"/>
              </w:rPr>
            </w:pPr>
            <w:r w:rsidRPr="0094576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DE3D657" w14:textId="77777777" w:rsidR="00883809" w:rsidRPr="00945767" w:rsidRDefault="00883809" w:rsidP="00883809">
            <w:pPr>
              <w:rPr>
                <w:rStyle w:val="SAPEmphasis"/>
              </w:rPr>
            </w:pPr>
            <w:r w:rsidRPr="0094576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8A2ABC9" w14:textId="5A3A8722" w:rsidR="00883809" w:rsidRPr="00945767" w:rsidRDefault="00883809" w:rsidP="00883809">
            <w:pPr>
              <w:rPr>
                <w:lang w:eastAsia="zh-CN"/>
              </w:rPr>
            </w:pPr>
            <w:r>
              <w:rPr>
                <w:lang w:eastAsia="zh-CN"/>
              </w:rPr>
              <w:t>&lt;duration&gt;</w:t>
            </w:r>
          </w:p>
        </w:tc>
      </w:tr>
    </w:tbl>
    <w:p w14:paraId="7EB98E4A" w14:textId="77777777" w:rsidR="00E505F7" w:rsidRPr="00945767" w:rsidRDefault="00E505F7" w:rsidP="00E505F7">
      <w:pPr>
        <w:pStyle w:val="SAPKeyblockTitle"/>
      </w:pPr>
      <w:r w:rsidRPr="00945767">
        <w:t>Purpose</w:t>
      </w:r>
    </w:p>
    <w:p w14:paraId="2F94AECF" w14:textId="24A48455" w:rsidR="00E505F7" w:rsidRPr="00945767" w:rsidRDefault="00E33444" w:rsidP="00E505F7">
      <w:r w:rsidRPr="00945767">
        <w:t>In case the employee has no access to the system and thus cannot enroll in benefit</w:t>
      </w:r>
      <w:r w:rsidR="00096A1A" w:rsidRPr="00945767">
        <w:t>s</w:t>
      </w:r>
      <w:r w:rsidRPr="00945767">
        <w:t xml:space="preserve"> by him- or herself, the </w:t>
      </w:r>
      <w:r w:rsidRPr="00583824">
        <w:t>benefit</w:t>
      </w:r>
      <w:r w:rsidR="009F040D" w:rsidRPr="00583824">
        <w:t>s</w:t>
      </w:r>
      <w:r w:rsidRPr="00583824">
        <w:t xml:space="preserve"> administrator</w:t>
      </w:r>
      <w:r w:rsidRPr="00945767">
        <w:t xml:space="preserve"> with appropriate permissions can do it on behalf of the employee. The </w:t>
      </w:r>
      <w:r w:rsidRPr="00583824">
        <w:t>benefit</w:t>
      </w:r>
      <w:r w:rsidR="009F040D" w:rsidRPr="00583824">
        <w:t>s</w:t>
      </w:r>
      <w:r w:rsidRPr="00583824">
        <w:t xml:space="preserve"> administrator</w:t>
      </w:r>
      <w:r w:rsidRPr="00945767">
        <w:t xml:space="preserve"> follows the same procedure as the employee would do. Most likely, the employee and the </w:t>
      </w:r>
      <w:r w:rsidRPr="00583824">
        <w:t>benefit</w:t>
      </w:r>
      <w:r w:rsidR="009F040D" w:rsidRPr="00583824">
        <w:t>s</w:t>
      </w:r>
      <w:r w:rsidRPr="00583824">
        <w:t xml:space="preserve"> administrator</w:t>
      </w:r>
      <w:r w:rsidRPr="00945767">
        <w:t xml:space="preserve"> would sit together; the employee informs about the benefits he or she would like to enroll in, and the </w:t>
      </w:r>
      <w:r w:rsidRPr="00583824">
        <w:t>benefit</w:t>
      </w:r>
      <w:r w:rsidR="009F040D" w:rsidRPr="00583824">
        <w:t>s</w:t>
      </w:r>
      <w:r w:rsidRPr="00583824">
        <w:t xml:space="preserve"> administrator</w:t>
      </w:r>
      <w:r w:rsidRPr="00945767">
        <w:t xml:space="preserve"> actively does it in the system.</w:t>
      </w:r>
    </w:p>
    <w:p w14:paraId="760313D6" w14:textId="77777777" w:rsidR="00E505F7" w:rsidRPr="00945767" w:rsidRDefault="00E505F7" w:rsidP="00E505F7">
      <w:pPr>
        <w:pStyle w:val="SAPKeyblockTitle"/>
      </w:pPr>
      <w:r w:rsidRPr="00945767">
        <w:t>Prerequisites</w:t>
      </w:r>
    </w:p>
    <w:p w14:paraId="21037ED5" w14:textId="439B6586" w:rsidR="005923F5" w:rsidRPr="00945767" w:rsidRDefault="005923F5">
      <w:pPr>
        <w:pStyle w:val="ListParagraph"/>
        <w:numPr>
          <w:ilvl w:val="0"/>
          <w:numId w:val="55"/>
        </w:numPr>
        <w:ind w:left="360"/>
        <w:pPrChange w:id="3934" w:author="Author" w:date="2018-02-13T15:42:00Z">
          <w:pPr/>
        </w:pPrChange>
      </w:pPr>
      <w:r w:rsidRPr="00945767">
        <w:t>The personal data of the employee needs to be up-to-date.</w:t>
      </w:r>
    </w:p>
    <w:p w14:paraId="1E256DB3" w14:textId="0FBE9266" w:rsidR="005923F5" w:rsidRPr="00945767" w:rsidRDefault="005923F5">
      <w:pPr>
        <w:pStyle w:val="ListParagraph"/>
        <w:numPr>
          <w:ilvl w:val="0"/>
          <w:numId w:val="55"/>
        </w:numPr>
        <w:ind w:left="360"/>
        <w:pPrChange w:id="3935" w:author="Author" w:date="2018-02-13T15:41:00Z">
          <w:pPr/>
        </w:pPrChange>
      </w:pPr>
      <w:r w:rsidRPr="00945767">
        <w:t xml:space="preserve">If applicable, information regarding the employee’s dependents has been maintained. </w:t>
      </w:r>
    </w:p>
    <w:p w14:paraId="1CEE27F9" w14:textId="77777777" w:rsidR="005923F5" w:rsidRPr="00945767" w:rsidRDefault="005923F5" w:rsidP="00543165">
      <w:pPr>
        <w:ind w:left="720"/>
        <w:rPr>
          <w:rFonts w:ascii="BentonSans Regular" w:hAnsi="BentonSans Regular"/>
          <w:color w:val="666666"/>
          <w:sz w:val="22"/>
        </w:rPr>
      </w:pPr>
      <w:r w:rsidRPr="00945767">
        <w:rPr>
          <w:noProof/>
        </w:rPr>
        <w:drawing>
          <wp:inline distT="0" distB="0" distL="0" distR="0" wp14:anchorId="0D6143CF" wp14:editId="6773082E">
            <wp:extent cx="225425" cy="225425"/>
            <wp:effectExtent l="0" t="0" r="0" b="3175"/>
            <wp:docPr id="2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w:t>
      </w:r>
      <w:r w:rsidRPr="00945767">
        <w:rPr>
          <w:rFonts w:ascii="BentonSans Regular" w:hAnsi="BentonSans Regular"/>
          <w:color w:val="666666"/>
          <w:sz w:val="22"/>
        </w:rPr>
        <w:t>Note</w:t>
      </w:r>
    </w:p>
    <w:p w14:paraId="78B49272" w14:textId="77777777" w:rsidR="00543165" w:rsidRPr="00945767" w:rsidRDefault="00543165" w:rsidP="00543165">
      <w:pPr>
        <w:ind w:left="720"/>
        <w:rPr>
          <w:ins w:id="3936" w:author="Author" w:date="2018-02-13T15:41:00Z"/>
        </w:rPr>
      </w:pPr>
      <w:ins w:id="3937" w:author="Author" w:date="2018-02-13T15:41:00Z">
        <w:r>
          <w:t xml:space="preserve">In case the </w:t>
        </w:r>
        <w:r>
          <w:rPr>
            <w:rStyle w:val="SAPEmphasis"/>
          </w:rPr>
          <w:t>Dependents Management</w:t>
        </w:r>
        <w:r>
          <w:t xml:space="preserve"> content has been deployed with the SAP Best Practices, you can </w:t>
        </w:r>
        <w:r w:rsidRPr="00945767">
          <w:t xml:space="preserve">refer </w:t>
        </w:r>
        <w:r>
          <w:t xml:space="preserve">for more details </w:t>
        </w:r>
        <w:r w:rsidRPr="00945767">
          <w:t xml:space="preserve">to test script of scope item </w:t>
        </w:r>
        <w:r w:rsidRPr="00945767">
          <w:rPr>
            <w:rStyle w:val="SAPTextReference"/>
          </w:rPr>
          <w:t>Manage Dependents (1LY)</w:t>
        </w:r>
        <w:r w:rsidRPr="00945767">
          <w:t xml:space="preserve">. </w:t>
        </w:r>
      </w:ins>
    </w:p>
    <w:p w14:paraId="77803AEB" w14:textId="5A6DF153" w:rsidR="005923F5" w:rsidRPr="00945767" w:rsidDel="00543165" w:rsidRDefault="005923F5" w:rsidP="00543165">
      <w:pPr>
        <w:ind w:left="720"/>
        <w:rPr>
          <w:del w:id="3938" w:author="Author" w:date="2018-02-13T15:41:00Z"/>
        </w:rPr>
      </w:pPr>
      <w:del w:id="3939" w:author="Author" w:date="2018-02-13T15:41:00Z">
        <w:r w:rsidRPr="00945767" w:rsidDel="00543165">
          <w:delText xml:space="preserve">For more details on this, </w:delText>
        </w:r>
        <w:r w:rsidR="00583824" w:rsidDel="00543165">
          <w:delText xml:space="preserve">you can </w:delText>
        </w:r>
        <w:r w:rsidRPr="00945767" w:rsidDel="00543165">
          <w:delText xml:space="preserve">refer to test script of scope item </w:delText>
        </w:r>
        <w:r w:rsidRPr="00945767" w:rsidDel="00543165">
          <w:rPr>
            <w:rStyle w:val="SAPTextReference"/>
          </w:rPr>
          <w:delText>Manage Dependents (1LY)</w:delText>
        </w:r>
        <w:r w:rsidRPr="00945767" w:rsidDel="00543165">
          <w:delText xml:space="preserve">. </w:delText>
        </w:r>
      </w:del>
    </w:p>
    <w:p w14:paraId="26F0A30F" w14:textId="77777777" w:rsidR="00E505F7" w:rsidRPr="00945767" w:rsidRDefault="00E505F7" w:rsidP="00E505F7">
      <w:pPr>
        <w:pStyle w:val="SAPKeyblockTitle"/>
      </w:pPr>
      <w:r w:rsidRPr="00945767">
        <w:lastRenderedPageBreak/>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170"/>
        <w:gridCol w:w="6930"/>
        <w:gridCol w:w="4050"/>
        <w:gridCol w:w="1260"/>
      </w:tblGrid>
      <w:tr w:rsidR="008A2096" w:rsidRPr="00945767" w14:paraId="184D0CFF" w14:textId="77777777" w:rsidTr="00FB1AD3">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78AC32B0" w14:textId="77777777" w:rsidR="008A2096" w:rsidRPr="00945767" w:rsidRDefault="008A2096" w:rsidP="007F7490">
            <w:pPr>
              <w:pStyle w:val="SAPTableHeader"/>
            </w:pPr>
            <w:r w:rsidRPr="00945767">
              <w:t>Test Step #</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01218BA4" w14:textId="77777777" w:rsidR="008A2096" w:rsidRPr="00945767" w:rsidRDefault="008A2096" w:rsidP="007F7490">
            <w:pPr>
              <w:pStyle w:val="SAPTableHeader"/>
            </w:pPr>
            <w:r w:rsidRPr="00945767">
              <w:t>Test Step Name</w:t>
            </w:r>
          </w:p>
        </w:tc>
        <w:tc>
          <w:tcPr>
            <w:tcW w:w="6930" w:type="dxa"/>
            <w:tcBorders>
              <w:top w:val="single" w:sz="8" w:space="0" w:color="999999"/>
              <w:left w:val="single" w:sz="8" w:space="0" w:color="999999"/>
              <w:bottom w:val="single" w:sz="8" w:space="0" w:color="999999"/>
              <w:right w:val="single" w:sz="8" w:space="0" w:color="999999"/>
            </w:tcBorders>
            <w:shd w:val="clear" w:color="auto" w:fill="999999"/>
            <w:hideMark/>
          </w:tcPr>
          <w:p w14:paraId="7EF6D63C" w14:textId="77777777" w:rsidR="008A2096" w:rsidRPr="00945767" w:rsidRDefault="008A2096" w:rsidP="007F7490">
            <w:pPr>
              <w:pStyle w:val="SAPTableHeader"/>
            </w:pPr>
            <w:r w:rsidRPr="00945767">
              <w:t>Instruction</w:t>
            </w:r>
          </w:p>
        </w:tc>
        <w:tc>
          <w:tcPr>
            <w:tcW w:w="4050" w:type="dxa"/>
            <w:tcBorders>
              <w:top w:val="single" w:sz="8" w:space="0" w:color="999999"/>
              <w:left w:val="single" w:sz="8" w:space="0" w:color="999999"/>
              <w:bottom w:val="single" w:sz="8" w:space="0" w:color="999999"/>
              <w:right w:val="single" w:sz="8" w:space="0" w:color="999999"/>
            </w:tcBorders>
            <w:shd w:val="clear" w:color="auto" w:fill="999999"/>
            <w:hideMark/>
          </w:tcPr>
          <w:p w14:paraId="4BA9C7CA" w14:textId="77777777" w:rsidR="008A2096" w:rsidRPr="00945767" w:rsidRDefault="008A2096" w:rsidP="007F7490">
            <w:pPr>
              <w:pStyle w:val="SAPTableHeader"/>
            </w:pPr>
            <w:r w:rsidRPr="00945767">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4B6261C1" w14:textId="77777777" w:rsidR="008A2096" w:rsidRPr="00945767" w:rsidRDefault="008A2096" w:rsidP="007F7490">
            <w:pPr>
              <w:pStyle w:val="SAPTableHeader"/>
            </w:pPr>
            <w:r w:rsidRPr="00945767">
              <w:t>Pass / Fail / Comment</w:t>
            </w:r>
          </w:p>
        </w:tc>
      </w:tr>
      <w:tr w:rsidR="008A2096" w:rsidRPr="00945767" w14:paraId="7AF7DB85" w14:textId="77777777" w:rsidTr="00FB1AD3">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5EF84AFB" w14:textId="77777777" w:rsidR="008A2096" w:rsidRPr="00945767" w:rsidRDefault="008A2096" w:rsidP="007F7490">
            <w:r w:rsidRPr="00945767">
              <w:t>1</w:t>
            </w:r>
          </w:p>
        </w:tc>
        <w:tc>
          <w:tcPr>
            <w:tcW w:w="1170" w:type="dxa"/>
            <w:tcBorders>
              <w:top w:val="single" w:sz="8" w:space="0" w:color="999999"/>
              <w:left w:val="single" w:sz="8" w:space="0" w:color="999999"/>
              <w:bottom w:val="single" w:sz="8" w:space="0" w:color="999999"/>
              <w:right w:val="single" w:sz="8" w:space="0" w:color="999999"/>
            </w:tcBorders>
            <w:hideMark/>
          </w:tcPr>
          <w:p w14:paraId="76616FCC" w14:textId="77777777" w:rsidR="008A2096" w:rsidRPr="00945767" w:rsidRDefault="008A2096" w:rsidP="007F7490">
            <w:r w:rsidRPr="00945767">
              <w:rPr>
                <w:rStyle w:val="SAPEmphasis"/>
              </w:rPr>
              <w:t>Log on</w:t>
            </w:r>
          </w:p>
        </w:tc>
        <w:tc>
          <w:tcPr>
            <w:tcW w:w="6930" w:type="dxa"/>
            <w:tcBorders>
              <w:top w:val="single" w:sz="8" w:space="0" w:color="999999"/>
              <w:left w:val="single" w:sz="8" w:space="0" w:color="999999"/>
              <w:bottom w:val="single" w:sz="8" w:space="0" w:color="999999"/>
              <w:right w:val="single" w:sz="8" w:space="0" w:color="999999"/>
            </w:tcBorders>
            <w:hideMark/>
          </w:tcPr>
          <w:p w14:paraId="130AE58A" w14:textId="3DE70A84" w:rsidR="008A2096" w:rsidRPr="00945767" w:rsidRDefault="008A2096" w:rsidP="007F7490">
            <w:r w:rsidRPr="00945767">
              <w:t xml:space="preserve">Log on to </w:t>
            </w:r>
            <w:r w:rsidRPr="00945767">
              <w:rPr>
                <w:rStyle w:val="SAPTextReference"/>
              </w:rPr>
              <w:t>Employee Central</w:t>
            </w:r>
            <w:r w:rsidRPr="00945767" w:rsidDel="00C623F0">
              <w:t xml:space="preserve"> </w:t>
            </w:r>
            <w:r w:rsidRPr="00945767">
              <w:t xml:space="preserve">as a </w:t>
            </w:r>
            <w:r w:rsidRPr="00583824">
              <w:rPr>
                <w:lang w:eastAsia="zh-CN"/>
              </w:rPr>
              <w:t>Benefits Administrator</w:t>
            </w:r>
            <w:r w:rsidRPr="00945767">
              <w:t>.</w:t>
            </w:r>
          </w:p>
        </w:tc>
        <w:tc>
          <w:tcPr>
            <w:tcW w:w="4050" w:type="dxa"/>
            <w:tcBorders>
              <w:top w:val="single" w:sz="8" w:space="0" w:color="999999"/>
              <w:left w:val="single" w:sz="8" w:space="0" w:color="999999"/>
              <w:bottom w:val="single" w:sz="8" w:space="0" w:color="999999"/>
              <w:right w:val="single" w:sz="8" w:space="0" w:color="999999"/>
            </w:tcBorders>
            <w:hideMark/>
          </w:tcPr>
          <w:p w14:paraId="4637A61A" w14:textId="77777777" w:rsidR="008A2096" w:rsidRPr="00945767" w:rsidRDefault="008A2096" w:rsidP="007F7490">
            <w:r w:rsidRPr="00945767">
              <w:t xml:space="preserve">The </w:t>
            </w:r>
            <w:r w:rsidRPr="00945767">
              <w:rPr>
                <w:rStyle w:val="SAPScreenElement"/>
              </w:rPr>
              <w:t xml:space="preserve">Home </w:t>
            </w:r>
            <w:r w:rsidRPr="00945767">
              <w:t>page is displayed.</w:t>
            </w:r>
          </w:p>
        </w:tc>
        <w:tc>
          <w:tcPr>
            <w:tcW w:w="1260" w:type="dxa"/>
            <w:tcBorders>
              <w:top w:val="single" w:sz="8" w:space="0" w:color="999999"/>
              <w:left w:val="single" w:sz="8" w:space="0" w:color="999999"/>
              <w:bottom w:val="single" w:sz="8" w:space="0" w:color="999999"/>
              <w:right w:val="single" w:sz="8" w:space="0" w:color="999999"/>
            </w:tcBorders>
          </w:tcPr>
          <w:p w14:paraId="5FEBFA8D" w14:textId="77777777" w:rsidR="008A2096" w:rsidRPr="00945767" w:rsidRDefault="008A2096" w:rsidP="007F7490"/>
        </w:tc>
      </w:tr>
      <w:tr w:rsidR="008A2096" w:rsidRPr="00945767" w14:paraId="4718DB70" w14:textId="77777777" w:rsidTr="00FB1AD3">
        <w:trPr>
          <w:trHeight w:val="288"/>
        </w:trPr>
        <w:tc>
          <w:tcPr>
            <w:tcW w:w="872" w:type="dxa"/>
            <w:tcBorders>
              <w:top w:val="single" w:sz="8" w:space="0" w:color="999999"/>
              <w:left w:val="single" w:sz="8" w:space="0" w:color="999999"/>
              <w:bottom w:val="single" w:sz="8" w:space="0" w:color="999999"/>
              <w:right w:val="single" w:sz="8" w:space="0" w:color="999999"/>
            </w:tcBorders>
          </w:tcPr>
          <w:p w14:paraId="17221292" w14:textId="541A6385" w:rsidR="008A2096" w:rsidRPr="00945767" w:rsidRDefault="008A2096" w:rsidP="00E33444">
            <w:r w:rsidRPr="00945767">
              <w:t>2</w:t>
            </w:r>
          </w:p>
        </w:tc>
        <w:tc>
          <w:tcPr>
            <w:tcW w:w="1170" w:type="dxa"/>
            <w:tcBorders>
              <w:top w:val="single" w:sz="8" w:space="0" w:color="999999"/>
              <w:left w:val="single" w:sz="8" w:space="0" w:color="999999"/>
              <w:bottom w:val="single" w:sz="8" w:space="0" w:color="999999"/>
              <w:right w:val="single" w:sz="8" w:space="0" w:color="999999"/>
            </w:tcBorders>
          </w:tcPr>
          <w:p w14:paraId="112F3BF7" w14:textId="1368D929" w:rsidR="008A2096" w:rsidRPr="00945767" w:rsidRDefault="008A2096" w:rsidP="00E33444">
            <w:pPr>
              <w:rPr>
                <w:rStyle w:val="SAPEmphasis"/>
              </w:rPr>
            </w:pPr>
            <w:r w:rsidRPr="00945767">
              <w:rPr>
                <w:rStyle w:val="SAPEmphasis"/>
                <w:lang w:eastAsia="zh-CN"/>
              </w:rPr>
              <w:t>Search Employee</w:t>
            </w:r>
          </w:p>
        </w:tc>
        <w:tc>
          <w:tcPr>
            <w:tcW w:w="6930" w:type="dxa"/>
            <w:tcBorders>
              <w:top w:val="single" w:sz="8" w:space="0" w:color="999999"/>
              <w:left w:val="single" w:sz="8" w:space="0" w:color="999999"/>
              <w:bottom w:val="single" w:sz="8" w:space="0" w:color="999999"/>
              <w:right w:val="single" w:sz="8" w:space="0" w:color="999999"/>
            </w:tcBorders>
          </w:tcPr>
          <w:p w14:paraId="5C1C2CCC" w14:textId="5C90E880" w:rsidR="008A2096" w:rsidRPr="00945767" w:rsidRDefault="008A2096" w:rsidP="00E33444">
            <w:r w:rsidRPr="00945767">
              <w:t xml:space="preserve">In the </w:t>
            </w:r>
            <w:r w:rsidRPr="00945767">
              <w:rPr>
                <w:rStyle w:val="SAPScreenElement"/>
              </w:rPr>
              <w:t>Search</w:t>
            </w:r>
            <w:r w:rsidRPr="00945767">
              <w:t xml:space="preserve"> </w:t>
            </w:r>
            <w:r w:rsidRPr="00945767">
              <w:rPr>
                <w:rStyle w:val="SAPScreenElement"/>
              </w:rPr>
              <w:t>for actions or people</w:t>
            </w:r>
            <w:r w:rsidRPr="00945767">
              <w:t xml:space="preserve"> box, in the top right corner of the screen, enter the name (or name parts) of the employee on behalf of whom you want to enroll in benefits.</w:t>
            </w:r>
          </w:p>
        </w:tc>
        <w:tc>
          <w:tcPr>
            <w:tcW w:w="4050" w:type="dxa"/>
            <w:tcBorders>
              <w:top w:val="single" w:sz="8" w:space="0" w:color="999999"/>
              <w:left w:val="single" w:sz="8" w:space="0" w:color="999999"/>
              <w:bottom w:val="single" w:sz="8" w:space="0" w:color="999999"/>
              <w:right w:val="single" w:sz="8" w:space="0" w:color="999999"/>
            </w:tcBorders>
          </w:tcPr>
          <w:p w14:paraId="62E313DD" w14:textId="487CB357" w:rsidR="008A2096" w:rsidRPr="00945767" w:rsidRDefault="008A2096" w:rsidP="00E33444">
            <w:r w:rsidRPr="00945767">
              <w:t>The autocomplete functionality suggests a list of employees matching your search criteria.</w:t>
            </w:r>
          </w:p>
        </w:tc>
        <w:tc>
          <w:tcPr>
            <w:tcW w:w="1260" w:type="dxa"/>
            <w:tcBorders>
              <w:top w:val="single" w:sz="8" w:space="0" w:color="999999"/>
              <w:left w:val="single" w:sz="8" w:space="0" w:color="999999"/>
              <w:bottom w:val="single" w:sz="8" w:space="0" w:color="999999"/>
              <w:right w:val="single" w:sz="8" w:space="0" w:color="999999"/>
            </w:tcBorders>
          </w:tcPr>
          <w:p w14:paraId="3C7DF47B" w14:textId="24D0A3AA" w:rsidR="008A2096" w:rsidRPr="00945767" w:rsidRDefault="008A2096" w:rsidP="00E33444"/>
        </w:tc>
      </w:tr>
      <w:tr w:rsidR="008A2096" w:rsidRPr="00945767" w14:paraId="3A706461" w14:textId="77777777" w:rsidTr="00FB1AD3">
        <w:trPr>
          <w:trHeight w:val="288"/>
        </w:trPr>
        <w:tc>
          <w:tcPr>
            <w:tcW w:w="872" w:type="dxa"/>
            <w:tcBorders>
              <w:top w:val="single" w:sz="8" w:space="0" w:color="999999"/>
              <w:left w:val="single" w:sz="8" w:space="0" w:color="999999"/>
              <w:bottom w:val="single" w:sz="8" w:space="0" w:color="999999"/>
              <w:right w:val="single" w:sz="8" w:space="0" w:color="999999"/>
            </w:tcBorders>
          </w:tcPr>
          <w:p w14:paraId="42E7BBB5" w14:textId="09C73518" w:rsidR="008A2096" w:rsidRPr="00945767" w:rsidRDefault="008A2096" w:rsidP="000B220C">
            <w:r w:rsidRPr="00945767">
              <w:t>3</w:t>
            </w:r>
          </w:p>
        </w:tc>
        <w:tc>
          <w:tcPr>
            <w:tcW w:w="1170" w:type="dxa"/>
            <w:tcBorders>
              <w:top w:val="single" w:sz="8" w:space="0" w:color="999999"/>
              <w:left w:val="single" w:sz="8" w:space="0" w:color="999999"/>
              <w:bottom w:val="single" w:sz="8" w:space="0" w:color="999999"/>
              <w:right w:val="single" w:sz="8" w:space="0" w:color="999999"/>
            </w:tcBorders>
          </w:tcPr>
          <w:p w14:paraId="4F18DB41" w14:textId="3A4C9477" w:rsidR="008A2096" w:rsidRPr="00945767" w:rsidRDefault="008A2096" w:rsidP="000B220C">
            <w:pPr>
              <w:rPr>
                <w:rStyle w:val="SAPEmphasis"/>
              </w:rPr>
            </w:pPr>
            <w:r w:rsidRPr="00945767">
              <w:rPr>
                <w:rStyle w:val="SAPEmphasis"/>
                <w:lang w:eastAsia="zh-CN"/>
              </w:rPr>
              <w:t>Select Employee</w:t>
            </w:r>
          </w:p>
        </w:tc>
        <w:tc>
          <w:tcPr>
            <w:tcW w:w="6930" w:type="dxa"/>
            <w:tcBorders>
              <w:top w:val="single" w:sz="8" w:space="0" w:color="999999"/>
              <w:left w:val="single" w:sz="8" w:space="0" w:color="999999"/>
              <w:bottom w:val="single" w:sz="8" w:space="0" w:color="999999"/>
              <w:right w:val="single" w:sz="8" w:space="0" w:color="999999"/>
            </w:tcBorders>
          </w:tcPr>
          <w:p w14:paraId="07A037EA" w14:textId="26E85C4B" w:rsidR="008A2096" w:rsidRPr="00945767" w:rsidRDefault="008A2096" w:rsidP="000B220C">
            <w:r w:rsidRPr="00945767">
              <w:t>Select the appropriate employee from the result list.</w:t>
            </w:r>
          </w:p>
        </w:tc>
        <w:tc>
          <w:tcPr>
            <w:tcW w:w="4050" w:type="dxa"/>
            <w:tcBorders>
              <w:top w:val="single" w:sz="8" w:space="0" w:color="999999"/>
              <w:left w:val="single" w:sz="8" w:space="0" w:color="999999"/>
              <w:bottom w:val="single" w:sz="8" w:space="0" w:color="999999"/>
              <w:right w:val="single" w:sz="8" w:space="0" w:color="999999"/>
            </w:tcBorders>
          </w:tcPr>
          <w:p w14:paraId="6198C27A" w14:textId="3B297287" w:rsidR="008A2096" w:rsidRPr="00945767" w:rsidRDefault="008A2096" w:rsidP="000B220C">
            <w:r w:rsidRPr="00945767">
              <w:t xml:space="preserve">You are directed to the </w:t>
            </w:r>
            <w:r w:rsidRPr="00945767">
              <w:rPr>
                <w:rStyle w:val="SAPScreenElement"/>
              </w:rPr>
              <w:t>Employee Files</w:t>
            </w:r>
            <w:r w:rsidRPr="00945767">
              <w:t xml:space="preserve"> page in which the profile of the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3C699B1C" w14:textId="77777777" w:rsidR="008A2096" w:rsidRPr="00945767" w:rsidRDefault="008A2096" w:rsidP="000B220C"/>
        </w:tc>
      </w:tr>
      <w:tr w:rsidR="008A2096" w:rsidRPr="00945767" w14:paraId="5766878A" w14:textId="77777777" w:rsidTr="00FB1AD3">
        <w:trPr>
          <w:trHeight w:val="288"/>
        </w:trPr>
        <w:tc>
          <w:tcPr>
            <w:tcW w:w="872" w:type="dxa"/>
            <w:tcBorders>
              <w:top w:val="single" w:sz="8" w:space="0" w:color="999999"/>
              <w:left w:val="single" w:sz="8" w:space="0" w:color="999999"/>
              <w:bottom w:val="single" w:sz="8" w:space="0" w:color="999999"/>
              <w:right w:val="single" w:sz="8" w:space="0" w:color="999999"/>
            </w:tcBorders>
          </w:tcPr>
          <w:p w14:paraId="72059F07" w14:textId="75500E4C" w:rsidR="008A2096" w:rsidRPr="00945767" w:rsidRDefault="008A2096" w:rsidP="000B220C">
            <w:r w:rsidRPr="00945767">
              <w:rPr>
                <w:lang w:eastAsia="zh-TW"/>
              </w:rPr>
              <w:t>4</w:t>
            </w:r>
          </w:p>
        </w:tc>
        <w:tc>
          <w:tcPr>
            <w:tcW w:w="1170" w:type="dxa"/>
            <w:tcBorders>
              <w:top w:val="single" w:sz="8" w:space="0" w:color="999999"/>
              <w:left w:val="single" w:sz="8" w:space="0" w:color="999999"/>
              <w:bottom w:val="single" w:sz="8" w:space="0" w:color="999999"/>
              <w:right w:val="single" w:sz="8" w:space="0" w:color="999999"/>
            </w:tcBorders>
          </w:tcPr>
          <w:p w14:paraId="5CB2C375" w14:textId="5E5B3D8C" w:rsidR="008A2096" w:rsidRPr="00945767" w:rsidRDefault="008A2096" w:rsidP="000B220C">
            <w:pPr>
              <w:rPr>
                <w:rStyle w:val="SAPEmphasis"/>
              </w:rPr>
            </w:pPr>
            <w:r w:rsidRPr="00945767">
              <w:rPr>
                <w:rStyle w:val="SAPEmphasis"/>
                <w:lang w:eastAsia="zh-TW"/>
              </w:rPr>
              <w:t>Go to Benefits Section</w:t>
            </w:r>
          </w:p>
        </w:tc>
        <w:tc>
          <w:tcPr>
            <w:tcW w:w="6930" w:type="dxa"/>
            <w:tcBorders>
              <w:top w:val="single" w:sz="8" w:space="0" w:color="999999"/>
              <w:left w:val="single" w:sz="8" w:space="0" w:color="999999"/>
              <w:bottom w:val="single" w:sz="8" w:space="0" w:color="999999"/>
              <w:right w:val="single" w:sz="8" w:space="0" w:color="999999"/>
            </w:tcBorders>
          </w:tcPr>
          <w:p w14:paraId="6D54FE25" w14:textId="77777777" w:rsidR="008A2096" w:rsidRPr="00945767" w:rsidRDefault="008A2096" w:rsidP="000B220C">
            <w:pPr>
              <w:rPr>
                <w:rFonts w:eastAsiaTheme="minorHAnsi"/>
                <w:sz w:val="22"/>
                <w:szCs w:val="22"/>
                <w:lang w:eastAsia="zh-SG"/>
              </w:rPr>
            </w:pPr>
            <w:r w:rsidRPr="00945767">
              <w:rPr>
                <w:lang w:eastAsia="zh-SG"/>
              </w:rPr>
              <w:t xml:space="preserve">On the </w:t>
            </w:r>
            <w:r w:rsidRPr="00945767">
              <w:rPr>
                <w:rStyle w:val="SAPScreenElement"/>
                <w:lang w:eastAsia="zh-TW"/>
              </w:rPr>
              <w:t>My Employee File</w:t>
            </w:r>
            <w:r w:rsidRPr="00945767">
              <w:rPr>
                <w:lang w:eastAsia="zh-TW"/>
              </w:rPr>
              <w:t xml:space="preserve"> screen, scroll </w:t>
            </w:r>
            <w:r w:rsidRPr="00945767">
              <w:rPr>
                <w:lang w:eastAsia="zh-SG"/>
              </w:rPr>
              <w:t xml:space="preserve">to the </w:t>
            </w:r>
            <w:r w:rsidRPr="00945767">
              <w:rPr>
                <w:rStyle w:val="SAPScreenElement"/>
                <w:lang w:eastAsia="zh-TW"/>
              </w:rPr>
              <w:t>Employee Benefits</w:t>
            </w:r>
            <w:r w:rsidRPr="00945767">
              <w:rPr>
                <w:lang w:eastAsia="zh-SG"/>
              </w:rPr>
              <w:t xml:space="preserve"> section.</w:t>
            </w:r>
          </w:p>
          <w:p w14:paraId="70A6CCEC" w14:textId="77777777" w:rsidR="008A2096" w:rsidRPr="00945767" w:rsidRDefault="008A2096" w:rsidP="000B220C">
            <w:pPr>
              <w:pStyle w:val="SAPNoteHeading"/>
              <w:spacing w:before="120"/>
              <w:ind w:left="0"/>
              <w:rPr>
                <w:lang w:eastAsia="zh-TW"/>
              </w:rPr>
            </w:pPr>
            <w:r w:rsidRPr="00945767">
              <w:rPr>
                <w:noProof/>
              </w:rPr>
              <w:drawing>
                <wp:inline distT="0" distB="0" distL="0" distR="0" wp14:anchorId="715CE963" wp14:editId="14725EEC">
                  <wp:extent cx="225425" cy="225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Pr>
                <w:lang w:eastAsia="zh-TW"/>
              </w:rPr>
              <w:t> Note</w:t>
            </w:r>
          </w:p>
          <w:p w14:paraId="51013958" w14:textId="4A1060C3" w:rsidR="008A2096" w:rsidRPr="00945767" w:rsidRDefault="008A2096" w:rsidP="000B220C">
            <w:r w:rsidRPr="00945767">
              <w:rPr>
                <w:rFonts w:cs="Arial"/>
                <w:bCs/>
                <w:lang w:eastAsia="zh-TW"/>
              </w:rPr>
              <w:t xml:space="preserve">Alternatively, you can choose the </w:t>
            </w:r>
            <w:r w:rsidRPr="00945767">
              <w:rPr>
                <w:rStyle w:val="SAPScreenElement"/>
                <w:lang w:eastAsia="zh-TW"/>
              </w:rPr>
              <w:t xml:space="preserve">More </w:t>
            </w:r>
            <w:r w:rsidRPr="00945767">
              <w:rPr>
                <w:noProof/>
              </w:rPr>
              <w:drawing>
                <wp:inline distT="0" distB="0" distL="0" distR="0" wp14:anchorId="02B04334" wp14:editId="3F0ECF99">
                  <wp:extent cx="260985" cy="21399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3995"/>
                          </a:xfrm>
                          <a:prstGeom prst="rect">
                            <a:avLst/>
                          </a:prstGeom>
                          <a:noFill/>
                          <a:ln>
                            <a:noFill/>
                          </a:ln>
                        </pic:spPr>
                      </pic:pic>
                    </a:graphicData>
                  </a:graphic>
                </wp:inline>
              </w:drawing>
            </w:r>
            <w:r w:rsidRPr="00945767">
              <w:rPr>
                <w:rStyle w:val="SAPScreenElement"/>
                <w:lang w:eastAsia="zh-TW"/>
              </w:rPr>
              <w:t xml:space="preserve"> </w:t>
            </w:r>
            <w:r w:rsidRPr="00945767">
              <w:rPr>
                <w:rFonts w:cs="Arial"/>
                <w:bCs/>
                <w:lang w:eastAsia="zh-TW"/>
              </w:rPr>
              <w:t>icon</w:t>
            </w:r>
            <w:r w:rsidRPr="00945767">
              <w:rPr>
                <w:lang w:eastAsia="zh-SG"/>
              </w:rPr>
              <w:t xml:space="preserve"> and select </w:t>
            </w:r>
            <w:r w:rsidRPr="00945767">
              <w:rPr>
                <w:rStyle w:val="SAPScreenElement"/>
                <w:lang w:eastAsia="zh-TW"/>
              </w:rPr>
              <w:t>Employee Benefits</w:t>
            </w:r>
            <w:r w:rsidRPr="00945767">
              <w:rPr>
                <w:lang w:eastAsia="zh-SG"/>
              </w:rPr>
              <w:t>.</w:t>
            </w:r>
          </w:p>
        </w:tc>
        <w:tc>
          <w:tcPr>
            <w:tcW w:w="4050" w:type="dxa"/>
            <w:tcBorders>
              <w:top w:val="single" w:sz="8" w:space="0" w:color="999999"/>
              <w:left w:val="single" w:sz="8" w:space="0" w:color="999999"/>
              <w:bottom w:val="single" w:sz="8" w:space="0" w:color="999999"/>
              <w:right w:val="single" w:sz="8" w:space="0" w:color="999999"/>
            </w:tcBorders>
          </w:tcPr>
          <w:p w14:paraId="363EF2C8" w14:textId="77777777" w:rsidR="008A2096" w:rsidRPr="00945767" w:rsidRDefault="008A2096" w:rsidP="000B220C">
            <w:r w:rsidRPr="00945767">
              <w:rPr>
                <w:lang w:eastAsia="zh-TW"/>
              </w:rPr>
              <w:t xml:space="preserve">The </w:t>
            </w:r>
            <w:r w:rsidRPr="00945767">
              <w:rPr>
                <w:rStyle w:val="SAPScreenElement"/>
                <w:lang w:eastAsia="zh-TW"/>
              </w:rPr>
              <w:t>Employee Benefits</w:t>
            </w:r>
            <w:r w:rsidRPr="00945767">
              <w:rPr>
                <w:lang w:eastAsia="zh-SG"/>
              </w:rPr>
              <w:t xml:space="preserve"> </w:t>
            </w:r>
            <w:r w:rsidRPr="00945767">
              <w:rPr>
                <w:lang w:eastAsia="zh-TW"/>
              </w:rPr>
              <w:t xml:space="preserve">section is displayed, containing the </w:t>
            </w:r>
            <w:r w:rsidRPr="00945767">
              <w:rPr>
                <w:rStyle w:val="SAPScreenElement"/>
              </w:rPr>
              <w:t>Current Benefits</w:t>
            </w:r>
            <w:r w:rsidRPr="00945767">
              <w:t xml:space="preserve"> </w:t>
            </w:r>
            <w:r w:rsidRPr="00945767">
              <w:rPr>
                <w:rStyle w:val="SAPScreenElement"/>
                <w:rFonts w:ascii="BentonSans Book" w:hAnsi="BentonSans Book"/>
                <w:color w:val="auto"/>
              </w:rPr>
              <w:t xml:space="preserve">and </w:t>
            </w:r>
            <w:r w:rsidRPr="00945767">
              <w:rPr>
                <w:rStyle w:val="SAPScreenElement"/>
              </w:rPr>
              <w:t>Benefits</w:t>
            </w:r>
            <w:r w:rsidRPr="00945767">
              <w:t xml:space="preserve"> </w:t>
            </w:r>
            <w:r w:rsidRPr="00945767">
              <w:rPr>
                <w:rStyle w:val="SAPScreenElement"/>
                <w:rFonts w:ascii="BentonSans Book" w:hAnsi="BentonSans Book"/>
                <w:color w:val="auto"/>
              </w:rPr>
              <w:t>blocks.</w:t>
            </w:r>
          </w:p>
          <w:p w14:paraId="57C88AF7" w14:textId="77777777" w:rsidR="008A2096" w:rsidRPr="00945767" w:rsidRDefault="008A2096" w:rsidP="000B220C"/>
        </w:tc>
        <w:tc>
          <w:tcPr>
            <w:tcW w:w="1260" w:type="dxa"/>
            <w:tcBorders>
              <w:top w:val="single" w:sz="8" w:space="0" w:color="999999"/>
              <w:left w:val="single" w:sz="8" w:space="0" w:color="999999"/>
              <w:bottom w:val="single" w:sz="8" w:space="0" w:color="999999"/>
              <w:right w:val="single" w:sz="8" w:space="0" w:color="999999"/>
            </w:tcBorders>
          </w:tcPr>
          <w:p w14:paraId="43881A52" w14:textId="77777777" w:rsidR="008A2096" w:rsidRPr="00945767" w:rsidRDefault="008A2096" w:rsidP="000B220C"/>
        </w:tc>
      </w:tr>
      <w:tr w:rsidR="008A2096" w:rsidRPr="00945767" w14:paraId="330FAD63" w14:textId="77777777" w:rsidTr="00FB1AD3">
        <w:trPr>
          <w:trHeight w:val="288"/>
        </w:trPr>
        <w:tc>
          <w:tcPr>
            <w:tcW w:w="872" w:type="dxa"/>
            <w:tcBorders>
              <w:top w:val="single" w:sz="8" w:space="0" w:color="999999"/>
              <w:left w:val="single" w:sz="8" w:space="0" w:color="999999"/>
              <w:bottom w:val="single" w:sz="8" w:space="0" w:color="999999"/>
              <w:right w:val="single" w:sz="8" w:space="0" w:color="999999"/>
            </w:tcBorders>
          </w:tcPr>
          <w:p w14:paraId="2F74D45F" w14:textId="5A656C05" w:rsidR="008A2096" w:rsidRPr="00945767" w:rsidRDefault="008A2096" w:rsidP="000B220C">
            <w:r w:rsidRPr="00945767">
              <w:t>5</w:t>
            </w:r>
          </w:p>
        </w:tc>
        <w:tc>
          <w:tcPr>
            <w:tcW w:w="1170" w:type="dxa"/>
            <w:tcBorders>
              <w:top w:val="single" w:sz="8" w:space="0" w:color="999999"/>
              <w:left w:val="single" w:sz="8" w:space="0" w:color="999999"/>
              <w:bottom w:val="single" w:sz="8" w:space="0" w:color="999999"/>
              <w:right w:val="single" w:sz="8" w:space="0" w:color="999999"/>
            </w:tcBorders>
          </w:tcPr>
          <w:p w14:paraId="3004017A" w14:textId="2B8D7110" w:rsidR="008A2096" w:rsidRPr="009F4086" w:rsidRDefault="008A2096" w:rsidP="000B220C">
            <w:pPr>
              <w:rPr>
                <w:rStyle w:val="SAPEmphasis"/>
              </w:rPr>
            </w:pPr>
            <w:r w:rsidRPr="009F4086">
              <w:rPr>
                <w:rStyle w:val="SAPEmphasis"/>
              </w:rPr>
              <w:t>Enroll Employee in Benefits</w:t>
            </w:r>
          </w:p>
        </w:tc>
        <w:tc>
          <w:tcPr>
            <w:tcW w:w="6930" w:type="dxa"/>
            <w:tcBorders>
              <w:top w:val="single" w:sz="8" w:space="0" w:color="999999"/>
              <w:left w:val="single" w:sz="8" w:space="0" w:color="999999"/>
              <w:bottom w:val="single" w:sz="8" w:space="0" w:color="999999"/>
              <w:right w:val="single" w:sz="8" w:space="0" w:color="999999"/>
            </w:tcBorders>
          </w:tcPr>
          <w:p w14:paraId="50C89C54" w14:textId="060850DF" w:rsidR="008A2096" w:rsidRPr="009F4086" w:rsidRDefault="008A2096" w:rsidP="000B220C">
            <w:r w:rsidRPr="009F4086">
              <w:t>Enroll the employee in benefits</w:t>
            </w:r>
            <w:del w:id="3940" w:author="Author" w:date="2018-01-30T09:33:00Z">
              <w:r w:rsidRPr="009F4086" w:rsidDel="000E36FD">
                <w:delText>, both in those</w:delText>
              </w:r>
            </w:del>
            <w:r w:rsidRPr="009F4086">
              <w:t xml:space="preserve"> related to the open enrollment period</w:t>
            </w:r>
            <w:del w:id="3941" w:author="Author" w:date="2018-01-30T09:33:00Z">
              <w:r w:rsidRPr="009F4086" w:rsidDel="000E36FD">
                <w:delText>, as well as in those outside the open enrollment period</w:delText>
              </w:r>
            </w:del>
            <w:r w:rsidRPr="009F4086">
              <w:t>.</w:t>
            </w:r>
          </w:p>
          <w:p w14:paraId="24B96B4E" w14:textId="6944FB65" w:rsidR="008A2096" w:rsidRPr="009F4086" w:rsidRDefault="008A2096" w:rsidP="000B220C">
            <w:r w:rsidRPr="009F4086">
              <w:t xml:space="preserve">Proceed </w:t>
            </w:r>
            <w:r w:rsidR="00692CA8" w:rsidRPr="009F4086">
              <w:t>similar</w:t>
            </w:r>
            <w:ins w:id="3942" w:author="Author" w:date="2018-01-30T10:01:00Z">
              <w:r w:rsidR="00FB1AD3">
                <w:t xml:space="preserve"> as</w:t>
              </w:r>
            </w:ins>
            <w:r w:rsidR="00692CA8" w:rsidRPr="009F4086">
              <w:t xml:space="preserve"> </w:t>
            </w:r>
            <w:del w:id="3943" w:author="Author" w:date="2018-01-30T09:34:00Z">
              <w:r w:rsidR="00692CA8" w:rsidRPr="009F4086" w:rsidDel="0024010A">
                <w:delText>as in the use cases</w:delText>
              </w:r>
              <w:r w:rsidRPr="009F4086" w:rsidDel="0024010A">
                <w:delText xml:space="preserve"> </w:delText>
              </w:r>
            </w:del>
            <w:r w:rsidRPr="009F4086">
              <w:t xml:space="preserve">described in the </w:t>
            </w:r>
            <w:r w:rsidRPr="009F4086">
              <w:rPr>
                <w:rFonts w:ascii="BentonSans Bold" w:hAnsi="BentonSans Bold"/>
                <w:color w:val="666666"/>
              </w:rPr>
              <w:t>Procedure</w:t>
            </w:r>
            <w:r w:rsidRPr="009F4086">
              <w:rPr>
                <w:sz w:val="12"/>
              </w:rPr>
              <w:t xml:space="preserve"> </w:t>
            </w:r>
            <w:r w:rsidRPr="009F4086">
              <w:t xml:space="preserve">of process step </w:t>
            </w:r>
            <w:r w:rsidRPr="00764DED">
              <w:rPr>
                <w:rStyle w:val="SAPScreenElement"/>
                <w:color w:val="auto"/>
                <w:highlight w:val="yellow"/>
                <w:lang w:eastAsia="zh-TW"/>
                <w:rPrChange w:id="3944" w:author="Author" w:date="2018-01-26T09:51:00Z">
                  <w:rPr>
                    <w:rStyle w:val="SAPScreenElement"/>
                    <w:color w:val="auto"/>
                    <w:lang w:eastAsia="zh-TW"/>
                  </w:rPr>
                </w:rPrChange>
              </w:rPr>
              <w:t>4.2.1.1</w:t>
            </w:r>
            <w:ins w:id="3945" w:author="Author" w:date="2018-01-30T09:47:00Z">
              <w:r w:rsidR="007E20E1">
                <w:rPr>
                  <w:rStyle w:val="SAPScreenElement"/>
                  <w:color w:val="auto"/>
                  <w:highlight w:val="yellow"/>
                  <w:lang w:eastAsia="zh-TW"/>
                </w:rPr>
                <w:t>.1</w:t>
              </w:r>
            </w:ins>
            <w:r w:rsidRPr="00764DED">
              <w:rPr>
                <w:highlight w:val="yellow"/>
                <w:rPrChange w:id="3946" w:author="Author" w:date="2018-01-26T09:51:00Z">
                  <w:rPr/>
                </w:rPrChange>
              </w:rPr>
              <w:t xml:space="preserve"> </w:t>
            </w:r>
            <w:del w:id="3947" w:author="Author" w:date="2018-01-30T10:01:00Z">
              <w:r w:rsidRPr="00764DED" w:rsidDel="00FB1AD3">
                <w:rPr>
                  <w:rStyle w:val="SAPScreenElement"/>
                  <w:color w:val="auto"/>
                  <w:highlight w:val="yellow"/>
                  <w:lang w:eastAsia="zh-TW"/>
                  <w:rPrChange w:id="3948" w:author="Author" w:date="2018-01-26T09:51:00Z">
                    <w:rPr>
                      <w:rStyle w:val="SAPScreenElement"/>
                      <w:color w:val="auto"/>
                      <w:lang w:eastAsia="zh-TW"/>
                    </w:rPr>
                  </w:rPrChange>
                </w:rPr>
                <w:delText xml:space="preserve">Enrolling in Benefits </w:delText>
              </w:r>
              <w:r w:rsidR="00692CA8" w:rsidRPr="00764DED" w:rsidDel="00FB1AD3">
                <w:rPr>
                  <w:rStyle w:val="SAPScreenElement"/>
                  <w:color w:val="auto"/>
                  <w:highlight w:val="yellow"/>
                  <w:lang w:eastAsia="zh-TW"/>
                  <w:rPrChange w:id="3949" w:author="Author" w:date="2018-01-26T09:51:00Z">
                    <w:rPr>
                      <w:rStyle w:val="SAPScreenElement"/>
                      <w:color w:val="auto"/>
                      <w:lang w:eastAsia="zh-TW"/>
                    </w:rPr>
                  </w:rPrChange>
                </w:rPr>
                <w:delText>via Self-Service</w:delText>
              </w:r>
            </w:del>
            <w:ins w:id="3950" w:author="Author" w:date="2018-01-30T09:35:00Z">
              <w:r w:rsidR="0024010A" w:rsidRPr="0024010A">
                <w:rPr>
                  <w:rStyle w:val="SAPScreenElement"/>
                  <w:color w:val="auto"/>
                  <w:lang w:eastAsia="zh-TW"/>
                </w:rPr>
                <w:t>Enrolling in Benefits during Open Enrollment Period via Self-Service</w:t>
              </w:r>
            </w:ins>
            <w:del w:id="3951" w:author="Author" w:date="2018-01-30T09:34:00Z">
              <w:r w:rsidRPr="00764DED" w:rsidDel="0024010A">
                <w:rPr>
                  <w:highlight w:val="yellow"/>
                  <w:rPrChange w:id="3952" w:author="Author" w:date="2018-01-26T09:51:00Z">
                    <w:rPr/>
                  </w:rPrChange>
                </w:rPr>
                <w:delText>.</w:delText>
              </w:r>
            </w:del>
            <w:ins w:id="3953" w:author="Author" w:date="2018-01-30T09:34:00Z">
              <w:r w:rsidR="0024010A">
                <w:t>, starting test step #</w:t>
              </w:r>
            </w:ins>
            <w:ins w:id="3954" w:author="Author" w:date="2018-01-30T11:05:00Z">
              <w:r w:rsidR="006D761A">
                <w:t xml:space="preserve"> </w:t>
              </w:r>
            </w:ins>
            <w:ins w:id="3955" w:author="Author" w:date="2018-01-30T09:34:00Z">
              <w:r w:rsidR="0024010A">
                <w:t>4.</w:t>
              </w:r>
            </w:ins>
          </w:p>
        </w:tc>
        <w:tc>
          <w:tcPr>
            <w:tcW w:w="4050" w:type="dxa"/>
            <w:tcBorders>
              <w:top w:val="single" w:sz="8" w:space="0" w:color="999999"/>
              <w:left w:val="single" w:sz="8" w:space="0" w:color="999999"/>
              <w:bottom w:val="single" w:sz="8" w:space="0" w:color="999999"/>
              <w:right w:val="single" w:sz="8" w:space="0" w:color="999999"/>
            </w:tcBorders>
          </w:tcPr>
          <w:p w14:paraId="240E0C0B" w14:textId="77777777" w:rsidR="008A2096" w:rsidRPr="00945767" w:rsidRDefault="008A2096" w:rsidP="000B220C"/>
        </w:tc>
        <w:tc>
          <w:tcPr>
            <w:tcW w:w="1260" w:type="dxa"/>
            <w:tcBorders>
              <w:top w:val="single" w:sz="8" w:space="0" w:color="999999"/>
              <w:left w:val="single" w:sz="8" w:space="0" w:color="999999"/>
              <w:bottom w:val="single" w:sz="8" w:space="0" w:color="999999"/>
              <w:right w:val="single" w:sz="8" w:space="0" w:color="999999"/>
            </w:tcBorders>
          </w:tcPr>
          <w:p w14:paraId="49F0B9AB" w14:textId="77777777" w:rsidR="008A2096" w:rsidRPr="00945767" w:rsidRDefault="008A2096" w:rsidP="000B220C"/>
        </w:tc>
      </w:tr>
    </w:tbl>
    <w:p w14:paraId="05FE66DB" w14:textId="77777777" w:rsidR="00FB6945" w:rsidRPr="00945767" w:rsidRDefault="00FB6945" w:rsidP="00FB6945">
      <w:pPr>
        <w:pStyle w:val="NoteParagraph"/>
        <w:ind w:left="0"/>
      </w:pPr>
    </w:p>
    <w:p w14:paraId="670DD7DF" w14:textId="77777777" w:rsidR="00666D10" w:rsidRPr="00D46BB0" w:rsidRDefault="00666D10" w:rsidP="00666D10">
      <w:pPr>
        <w:pStyle w:val="NoteParagraph"/>
        <w:ind w:left="0"/>
        <w:rPr>
          <w:ins w:id="3956" w:author="Author" w:date="2018-01-26T16:17:00Z"/>
          <w:rFonts w:ascii="BentonSans Regular" w:hAnsi="BentonSans Regular"/>
          <w:color w:val="666666"/>
          <w:sz w:val="22"/>
          <w:rPrChange w:id="3957" w:author="Author" w:date="2018-01-30T11:03:00Z">
            <w:rPr>
              <w:ins w:id="3958" w:author="Author" w:date="2018-01-26T16:17:00Z"/>
              <w:rFonts w:ascii="BentonSans Regular" w:hAnsi="BentonSans Regular"/>
              <w:color w:val="666666"/>
              <w:sz w:val="22"/>
              <w:highlight w:val="yellow"/>
            </w:rPr>
          </w:rPrChange>
        </w:rPr>
      </w:pPr>
      <w:ins w:id="3959" w:author="Author" w:date="2018-01-26T16:17:00Z">
        <w:r w:rsidRPr="00D46BB0">
          <w:rPr>
            <w:noProof/>
            <w:rPrChange w:id="3960" w:author="Author" w:date="2018-01-30T11:03:00Z">
              <w:rPr>
                <w:noProof/>
                <w:highlight w:val="yellow"/>
              </w:rPr>
            </w:rPrChange>
          </w:rPr>
          <w:drawing>
            <wp:inline distT="0" distB="0" distL="0" distR="0" wp14:anchorId="68EB6378" wp14:editId="2953EBFB">
              <wp:extent cx="228600" cy="228600"/>
              <wp:effectExtent l="0" t="0" r="0" b="0"/>
              <wp:docPr id="2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46BB0">
          <w:rPr>
            <w:rPrChange w:id="3961" w:author="Author" w:date="2018-01-30T11:03:00Z">
              <w:rPr>
                <w:highlight w:val="yellow"/>
              </w:rPr>
            </w:rPrChange>
          </w:rPr>
          <w:t> </w:t>
        </w:r>
        <w:r w:rsidRPr="00D46BB0">
          <w:rPr>
            <w:rFonts w:ascii="BentonSans Regular" w:hAnsi="BentonSans Regular"/>
            <w:color w:val="666666"/>
            <w:sz w:val="22"/>
            <w:rPrChange w:id="3962" w:author="Author" w:date="2018-01-30T11:03:00Z">
              <w:rPr>
                <w:rFonts w:ascii="BentonSans Regular" w:hAnsi="BentonSans Regular"/>
                <w:color w:val="666666"/>
                <w:sz w:val="22"/>
                <w:highlight w:val="yellow"/>
              </w:rPr>
            </w:rPrChange>
          </w:rPr>
          <w:t>Recommendation</w:t>
        </w:r>
      </w:ins>
    </w:p>
    <w:p w14:paraId="09D438A8" w14:textId="149B7F75" w:rsidR="00666D10" w:rsidRPr="00D46BB0" w:rsidRDefault="00666D10">
      <w:pPr>
        <w:rPr>
          <w:ins w:id="3963" w:author="Author" w:date="2018-01-26T16:17:00Z"/>
          <w:rFonts w:ascii="BentonSans Regular" w:hAnsi="BentonSans Regular"/>
          <w:color w:val="666666"/>
          <w:sz w:val="22"/>
          <w:rPrChange w:id="3964" w:author="Author" w:date="2018-01-30T11:03:00Z">
            <w:rPr>
              <w:ins w:id="3965" w:author="Author" w:date="2018-01-26T16:17:00Z"/>
              <w:color w:val="auto"/>
              <w:highlight w:val="yellow"/>
            </w:rPr>
          </w:rPrChange>
        </w:rPr>
        <w:pPrChange w:id="3966" w:author="Author" w:date="2018-01-26T16:17:00Z">
          <w:pPr>
            <w:pStyle w:val="Heading3"/>
          </w:pPr>
        </w:pPrChange>
      </w:pPr>
      <w:ins w:id="3967" w:author="Author" w:date="2018-01-26T16:17:00Z">
        <w:r w:rsidRPr="00D46BB0">
          <w:rPr>
            <w:rPrChange w:id="3968" w:author="Author" w:date="2018-01-30T11:03:00Z">
              <w:rPr>
                <w:rFonts w:cs="Arial"/>
                <w:bCs w:val="0"/>
                <w:highlight w:val="yellow"/>
                <w:lang w:eastAsia="zh-CN"/>
              </w:rPr>
            </w:rPrChange>
          </w:rPr>
          <w:t>Continue</w:t>
        </w:r>
        <w:r w:rsidRPr="00D46BB0">
          <w:rPr>
            <w:rFonts w:cs="Arial"/>
            <w:bCs/>
            <w:lang w:eastAsia="zh-CN"/>
            <w:rPrChange w:id="3969" w:author="Author" w:date="2018-01-30T11:03:00Z">
              <w:rPr>
                <w:rFonts w:cs="Arial"/>
                <w:bCs w:val="0"/>
                <w:highlight w:val="yellow"/>
                <w:lang w:eastAsia="zh-CN"/>
              </w:rPr>
            </w:rPrChange>
          </w:rPr>
          <w:t xml:space="preserve"> in the process execution with process </w:t>
        </w:r>
        <w:commentRangeStart w:id="3970"/>
        <w:r w:rsidRPr="00D46BB0">
          <w:rPr>
            <w:rFonts w:cs="Arial"/>
            <w:bCs/>
            <w:lang w:eastAsia="zh-CN"/>
            <w:rPrChange w:id="3971" w:author="Author" w:date="2018-01-30T11:03:00Z">
              <w:rPr>
                <w:rFonts w:cs="Arial"/>
                <w:bCs w:val="0"/>
                <w:highlight w:val="yellow"/>
                <w:lang w:eastAsia="zh-CN"/>
              </w:rPr>
            </w:rPrChange>
          </w:rPr>
          <w:t xml:space="preserve">step </w:t>
        </w:r>
        <w:r w:rsidRPr="00D46BB0">
          <w:rPr>
            <w:rStyle w:val="SAPTextReference"/>
            <w:rPrChange w:id="3972" w:author="Author" w:date="2018-01-30T11:03:00Z">
              <w:rPr>
                <w:rStyle w:val="SAPTextReference"/>
                <w:highlight w:val="yellow"/>
              </w:rPr>
            </w:rPrChange>
          </w:rPr>
          <w:t xml:space="preserve">4.2.1.2 Approving </w:t>
        </w:r>
        <w:del w:id="3973" w:author="Author" w:date="2018-02-23T15:03:00Z">
          <w:r w:rsidRPr="00D46BB0" w:rsidDel="00761FA5">
            <w:rPr>
              <w:rStyle w:val="SAPTextReference"/>
              <w:rPrChange w:id="3974" w:author="Author" w:date="2018-01-30T11:03:00Z">
                <w:rPr>
                  <w:rStyle w:val="SAPTextReference"/>
                  <w:highlight w:val="yellow"/>
                </w:rPr>
              </w:rPrChange>
            </w:rPr>
            <w:delText xml:space="preserve">Benefits </w:delText>
          </w:r>
        </w:del>
        <w:r w:rsidRPr="00D46BB0">
          <w:rPr>
            <w:rStyle w:val="SAPTextReference"/>
            <w:rPrChange w:id="3975" w:author="Author" w:date="2018-01-30T11:03:00Z">
              <w:rPr>
                <w:rStyle w:val="SAPTextReference"/>
                <w:highlight w:val="yellow"/>
              </w:rPr>
            </w:rPrChange>
          </w:rPr>
          <w:t>Enrollment</w:t>
        </w:r>
      </w:ins>
      <w:ins w:id="3976" w:author="Author" w:date="2018-01-30T11:03:00Z">
        <w:r w:rsidR="00E80A70" w:rsidRPr="00D46BB0">
          <w:rPr>
            <w:rStyle w:val="SAPTextReference"/>
            <w:rPrChange w:id="3977" w:author="Author" w:date="2018-01-30T11:03:00Z">
              <w:rPr>
                <w:rStyle w:val="SAPTextReference"/>
                <w:highlight w:val="yellow"/>
              </w:rPr>
            </w:rPrChange>
          </w:rPr>
          <w:t xml:space="preserve"> </w:t>
        </w:r>
      </w:ins>
      <w:ins w:id="3978" w:author="Author" w:date="2018-02-23T15:03:00Z">
        <w:r w:rsidR="00761FA5">
          <w:rPr>
            <w:rStyle w:val="SAPTextReference"/>
          </w:rPr>
          <w:t xml:space="preserve">in </w:t>
        </w:r>
        <w:r w:rsidR="00761FA5" w:rsidRPr="007264FB">
          <w:rPr>
            <w:rStyle w:val="SAPTextReference"/>
          </w:rPr>
          <w:t xml:space="preserve">Benefits </w:t>
        </w:r>
      </w:ins>
      <w:ins w:id="3979" w:author="Author" w:date="2018-01-30T11:03:00Z">
        <w:r w:rsidR="00E80A70" w:rsidRPr="00000A4C">
          <w:rPr>
            <w:rStyle w:val="SAPTextReference"/>
          </w:rPr>
          <w:t>during Open Enrollment Period</w:t>
        </w:r>
      </w:ins>
      <w:ins w:id="3980" w:author="Author" w:date="2018-01-26T16:17:00Z">
        <w:r w:rsidRPr="00D46BB0">
          <w:rPr>
            <w:rStyle w:val="SAPTextReference"/>
            <w:rPrChange w:id="3981" w:author="Author" w:date="2018-01-30T11:03:00Z">
              <w:rPr>
                <w:rStyle w:val="SAPTextReference"/>
                <w:highlight w:val="yellow"/>
              </w:rPr>
            </w:rPrChange>
          </w:rPr>
          <w:t xml:space="preserve"> </w:t>
        </w:r>
      </w:ins>
      <w:commentRangeEnd w:id="3970"/>
      <w:r w:rsidR="006D761A">
        <w:rPr>
          <w:rStyle w:val="CommentReference"/>
          <w:rFonts w:ascii="Arial" w:eastAsia="SimSun" w:hAnsi="Arial"/>
          <w:lang w:val="de-DE"/>
        </w:rPr>
        <w:commentReference w:id="3970"/>
      </w:r>
      <w:ins w:id="3982" w:author="Author" w:date="2018-01-26T16:17:00Z">
        <w:r w:rsidRPr="00D46BB0">
          <w:rPr>
            <w:rPrChange w:id="3983" w:author="Author" w:date="2018-01-30T11:03:00Z">
              <w:rPr>
                <w:highlight w:val="yellow"/>
              </w:rPr>
            </w:rPrChange>
          </w:rPr>
          <w:t>and subsequent.</w:t>
        </w:r>
      </w:ins>
    </w:p>
    <w:p w14:paraId="6F4B0AE2" w14:textId="57022F0F" w:rsidR="00FB6945" w:rsidRPr="003B37F4" w:rsidDel="00666D10" w:rsidRDefault="00FB6945">
      <w:pPr>
        <w:pStyle w:val="NoteParagraph"/>
        <w:ind w:left="1418" w:hanging="1418"/>
        <w:rPr>
          <w:del w:id="3984" w:author="Author" w:date="2018-01-26T16:17:00Z"/>
          <w:rFonts w:ascii="BentonSans Bold" w:hAnsi="BentonSans Bold"/>
          <w:color w:val="666666"/>
          <w:sz w:val="30"/>
          <w:rPrChange w:id="3985" w:author="Author" w:date="2018-02-23T15:02:00Z">
            <w:rPr>
              <w:del w:id="3986" w:author="Author" w:date="2018-01-26T16:17:00Z"/>
              <w:rFonts w:ascii="BentonSans Regular" w:hAnsi="BentonSans Regular"/>
              <w:color w:val="666666"/>
              <w:sz w:val="22"/>
            </w:rPr>
          </w:rPrChange>
        </w:rPr>
        <w:pPrChange w:id="3987" w:author="Author" w:date="2018-01-29T16:26:00Z">
          <w:pPr>
            <w:pStyle w:val="NoteParagraph"/>
            <w:ind w:left="0"/>
          </w:pPr>
        </w:pPrChange>
      </w:pPr>
      <w:commentRangeStart w:id="3988"/>
      <w:del w:id="3989" w:author="Author" w:date="2018-01-26T16:17:00Z">
        <w:r w:rsidRPr="003B37F4" w:rsidDel="00666D10">
          <w:rPr>
            <w:noProof/>
          </w:rPr>
          <w:drawing>
            <wp:inline distT="0" distB="0" distL="0" distR="0" wp14:anchorId="2EDB9C99" wp14:editId="3A136928">
              <wp:extent cx="228600" cy="228600"/>
              <wp:effectExtent l="0" t="0" r="0" b="0"/>
              <wp:docPr id="2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B37F4" w:rsidDel="00666D10">
          <w:delText> </w:delText>
        </w:r>
        <w:r w:rsidRPr="003B37F4" w:rsidDel="00666D10">
          <w:rPr>
            <w:rFonts w:ascii="BentonSans Bold" w:hAnsi="BentonSans Bold"/>
            <w:color w:val="666666"/>
            <w:sz w:val="30"/>
            <w:rPrChange w:id="3990" w:author="Author" w:date="2018-02-23T15:02:00Z">
              <w:rPr>
                <w:rFonts w:ascii="BentonSans Regular" w:hAnsi="BentonSans Regular"/>
                <w:color w:val="666666"/>
                <w:sz w:val="22"/>
              </w:rPr>
            </w:rPrChange>
          </w:rPr>
          <w:delText>Recommendation</w:delText>
        </w:r>
        <w:bookmarkStart w:id="3991" w:name="_Toc504747509"/>
        <w:bookmarkStart w:id="3992" w:name="_Toc505006982"/>
        <w:bookmarkStart w:id="3993" w:name="_Toc505007313"/>
        <w:bookmarkStart w:id="3994" w:name="_Toc505013296"/>
        <w:bookmarkStart w:id="3995" w:name="_Toc507081709"/>
        <w:bookmarkStart w:id="3996" w:name="_Toc507082032"/>
        <w:bookmarkStart w:id="3997" w:name="_Toc507162095"/>
        <w:bookmarkEnd w:id="3991"/>
        <w:bookmarkEnd w:id="3992"/>
        <w:bookmarkEnd w:id="3993"/>
        <w:bookmarkEnd w:id="3994"/>
        <w:bookmarkEnd w:id="3995"/>
        <w:bookmarkEnd w:id="3996"/>
        <w:bookmarkEnd w:id="3997"/>
      </w:del>
    </w:p>
    <w:p w14:paraId="2CED8387" w14:textId="13A61F5C" w:rsidR="00FB6945" w:rsidRPr="003B37F4" w:rsidDel="00666D10" w:rsidRDefault="00FB6945">
      <w:pPr>
        <w:ind w:left="1418" w:hanging="1418"/>
        <w:rPr>
          <w:ins w:id="3998" w:author="Author" w:date="2018-01-25T17:37:00Z"/>
          <w:del w:id="3999" w:author="Author" w:date="2018-01-26T16:17:00Z"/>
        </w:rPr>
        <w:pPrChange w:id="4000" w:author="Author" w:date="2018-01-29T16:26:00Z">
          <w:pPr/>
        </w:pPrChange>
      </w:pPr>
      <w:del w:id="4001" w:author="Author" w:date="2018-01-26T16:17:00Z">
        <w:r w:rsidRPr="003B37F4" w:rsidDel="00666D10">
          <w:rPr>
            <w:rPrChange w:id="4002" w:author="Author" w:date="2018-02-23T15:02:00Z">
              <w:rPr>
                <w:rFonts w:cs="Arial"/>
                <w:bCs/>
                <w:lang w:eastAsia="zh-CN"/>
              </w:rPr>
            </w:rPrChange>
          </w:rPr>
          <w:delText xml:space="preserve">Continue in the process execution with process step </w:delText>
        </w:r>
        <w:r w:rsidRPr="003B37F4" w:rsidDel="00666D10">
          <w:rPr>
            <w:rFonts w:ascii="BentonSans Bold" w:hAnsi="BentonSans Bold"/>
            <w:color w:val="666666"/>
            <w:rPrChange w:id="4003" w:author="Author" w:date="2018-02-23T15:02:00Z">
              <w:rPr>
                <w:rStyle w:val="SAPTextReference"/>
              </w:rPr>
            </w:rPrChange>
          </w:rPr>
          <w:delText>4.2.1.3 Sending E-mail Notification about Employee Benefits Enrollment</w:delText>
        </w:r>
        <w:r w:rsidRPr="003B37F4" w:rsidDel="00666D10">
          <w:delText xml:space="preserve"> and subsequent.</w:delText>
        </w:r>
      </w:del>
      <w:bookmarkStart w:id="4004" w:name="_Toc504747510"/>
      <w:bookmarkStart w:id="4005" w:name="_Toc505006983"/>
      <w:bookmarkStart w:id="4006" w:name="_Toc505007314"/>
      <w:bookmarkStart w:id="4007" w:name="_Toc505013297"/>
      <w:bookmarkStart w:id="4008" w:name="_Toc507081710"/>
      <w:bookmarkStart w:id="4009" w:name="_Toc507082033"/>
      <w:bookmarkStart w:id="4010" w:name="_Toc507162096"/>
      <w:bookmarkEnd w:id="4004"/>
      <w:bookmarkEnd w:id="4005"/>
      <w:bookmarkEnd w:id="4006"/>
      <w:bookmarkEnd w:id="4007"/>
      <w:bookmarkEnd w:id="4008"/>
      <w:bookmarkEnd w:id="4009"/>
      <w:bookmarkEnd w:id="4010"/>
    </w:p>
    <w:p w14:paraId="74B60623" w14:textId="0EE8371A" w:rsidR="002C0C8D" w:rsidRPr="003B37F4" w:rsidRDefault="002C0C8D">
      <w:pPr>
        <w:pStyle w:val="Heading4"/>
        <w:ind w:left="1418" w:hanging="1418"/>
        <w:rPr>
          <w:ins w:id="4011" w:author="Author" w:date="2018-01-25T17:37:00Z"/>
          <w:bCs w:val="0"/>
        </w:rPr>
        <w:pPrChange w:id="4012" w:author="Author" w:date="2018-01-29T16:26:00Z">
          <w:pPr>
            <w:pStyle w:val="Heading3"/>
          </w:pPr>
        </w:pPrChange>
      </w:pPr>
      <w:bookmarkStart w:id="4013" w:name="_Toc507162097"/>
      <w:commentRangeStart w:id="4014"/>
      <w:ins w:id="4015" w:author="Author" w:date="2018-01-25T17:37:00Z">
        <w:r w:rsidRPr="003B37F4">
          <w:rPr>
            <w:bCs w:val="0"/>
            <w:iCs w:val="0"/>
          </w:rPr>
          <w:t xml:space="preserve">Approving </w:t>
        </w:r>
        <w:del w:id="4016" w:author="Author" w:date="2018-02-22T16:41:00Z">
          <w:r w:rsidRPr="003B37F4" w:rsidDel="009E5E5D">
            <w:rPr>
              <w:bCs w:val="0"/>
              <w:iCs w:val="0"/>
            </w:rPr>
            <w:delText xml:space="preserve">Benefits </w:delText>
          </w:r>
        </w:del>
      </w:ins>
      <w:ins w:id="4017" w:author="Author" w:date="2018-01-29T16:35:00Z">
        <w:r w:rsidR="00254E05" w:rsidRPr="003B37F4">
          <w:rPr>
            <w:bCs w:val="0"/>
            <w:iCs w:val="0"/>
          </w:rPr>
          <w:t>Enrollment</w:t>
        </w:r>
      </w:ins>
      <w:ins w:id="4018" w:author="Author" w:date="2018-02-22T16:41:00Z">
        <w:r w:rsidR="009E5E5D" w:rsidRPr="003B37F4">
          <w:rPr>
            <w:bCs w:val="0"/>
            <w:iCs w:val="0"/>
          </w:rPr>
          <w:t xml:space="preserve"> in Benefits</w:t>
        </w:r>
      </w:ins>
      <w:ins w:id="4019" w:author="Author" w:date="2018-01-29T16:35:00Z">
        <w:r w:rsidR="00254E05" w:rsidRPr="003B37F4">
          <w:rPr>
            <w:bCs w:val="0"/>
            <w:iCs w:val="0"/>
          </w:rPr>
          <w:t xml:space="preserve"> </w:t>
        </w:r>
      </w:ins>
      <w:ins w:id="4020" w:author="Author" w:date="2018-01-25T17:37:00Z">
        <w:del w:id="4021" w:author="Author" w:date="2018-01-29T16:26:00Z">
          <w:r w:rsidR="00680A17" w:rsidRPr="003B37F4" w:rsidDel="008A2D26">
            <w:rPr>
              <w:bCs w:val="0"/>
              <w:iCs w:val="0"/>
            </w:rPr>
            <w:delText>Enrollment</w:delText>
          </w:r>
          <w:commentRangeEnd w:id="4014"/>
          <w:r w:rsidR="00680A17" w:rsidRPr="003B37F4" w:rsidDel="008A2D26">
            <w:rPr>
              <w:rPrChange w:id="4022" w:author="Author" w:date="2018-02-23T15:02:00Z">
                <w:rPr>
                  <w:rStyle w:val="CommentReference"/>
                  <w:rFonts w:ascii="Arial" w:hAnsi="Arial"/>
                  <w:bCs w:val="0"/>
                  <w:color w:val="auto"/>
                  <w:lang w:val="de-DE"/>
                </w:rPr>
              </w:rPrChange>
            </w:rPr>
            <w:commentReference w:id="4014"/>
          </w:r>
        </w:del>
      </w:ins>
      <w:ins w:id="4023" w:author="Author" w:date="2018-01-29T16:26:00Z">
        <w:r w:rsidR="008A2D26" w:rsidRPr="003B37F4">
          <w:rPr>
            <w:bCs w:val="0"/>
            <w:iCs w:val="0"/>
          </w:rPr>
          <w:t>during Open Enrollment Period</w:t>
        </w:r>
      </w:ins>
      <w:commentRangeEnd w:id="3988"/>
      <w:r w:rsidR="00963F0F" w:rsidRPr="003B37F4">
        <w:rPr>
          <w:rStyle w:val="CommentReference"/>
          <w:rFonts w:ascii="Arial" w:hAnsi="Arial"/>
          <w:bCs w:val="0"/>
          <w:iCs w:val="0"/>
          <w:color w:val="auto"/>
          <w:lang w:val="de-DE"/>
        </w:rPr>
        <w:commentReference w:id="3988"/>
      </w:r>
      <w:bookmarkEnd w:id="4013"/>
    </w:p>
    <w:p w14:paraId="06166AC0" w14:textId="77777777" w:rsidR="002C0C8D" w:rsidRPr="00945767" w:rsidRDefault="002C0C8D" w:rsidP="002C0C8D">
      <w:pPr>
        <w:pStyle w:val="SAPKeyblockTitle"/>
        <w:rPr>
          <w:ins w:id="4024" w:author="Author" w:date="2018-01-25T17:37:00Z"/>
        </w:rPr>
      </w:pPr>
      <w:ins w:id="4025" w:author="Author" w:date="2018-01-25T17:37:00Z">
        <w:r w:rsidRPr="00945767">
          <w:t>Test Administration</w:t>
        </w:r>
      </w:ins>
    </w:p>
    <w:p w14:paraId="2509E8F2" w14:textId="77777777" w:rsidR="002C0C8D" w:rsidRPr="00945767" w:rsidRDefault="002C0C8D" w:rsidP="002C0C8D">
      <w:pPr>
        <w:rPr>
          <w:ins w:id="4026" w:author="Author" w:date="2018-01-25T17:37:00Z"/>
        </w:rPr>
      </w:pPr>
      <w:ins w:id="4027" w:author="Author" w:date="2018-01-25T17:37:00Z">
        <w:r w:rsidRPr="00945767">
          <w:t>Customer project: Fill in the project-specific parts (between &lt;brackets&gt;).</w:t>
        </w:r>
      </w:ins>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2C0C8D" w:rsidRPr="00945767" w14:paraId="429E47F8" w14:textId="77777777" w:rsidTr="001C2D56">
        <w:trPr>
          <w:ins w:id="4028" w:author="Author" w:date="2018-01-25T17:37:00Z"/>
        </w:trPr>
        <w:tc>
          <w:tcPr>
            <w:tcW w:w="2280" w:type="dxa"/>
            <w:tcBorders>
              <w:top w:val="single" w:sz="8" w:space="0" w:color="999999"/>
              <w:left w:val="single" w:sz="8" w:space="0" w:color="999999"/>
              <w:bottom w:val="single" w:sz="8" w:space="0" w:color="999999"/>
              <w:right w:val="single" w:sz="8" w:space="0" w:color="999999"/>
            </w:tcBorders>
            <w:hideMark/>
          </w:tcPr>
          <w:p w14:paraId="083A514D" w14:textId="77777777" w:rsidR="002C0C8D" w:rsidRPr="00945767" w:rsidRDefault="002C0C8D" w:rsidP="001C2D56">
            <w:pPr>
              <w:rPr>
                <w:ins w:id="4029" w:author="Author" w:date="2018-01-25T17:37:00Z"/>
                <w:rStyle w:val="SAPEmphasis"/>
              </w:rPr>
            </w:pPr>
            <w:ins w:id="4030" w:author="Author" w:date="2018-01-25T17:37:00Z">
              <w:r w:rsidRPr="00945767">
                <w:rPr>
                  <w:rStyle w:val="SAPEmphasis"/>
                </w:rPr>
                <w:lastRenderedPageBreak/>
                <w:t>Test Case ID</w:t>
              </w:r>
            </w:ins>
          </w:p>
        </w:tc>
        <w:tc>
          <w:tcPr>
            <w:tcW w:w="2400" w:type="dxa"/>
            <w:tcBorders>
              <w:top w:val="single" w:sz="8" w:space="0" w:color="999999"/>
              <w:left w:val="single" w:sz="8" w:space="0" w:color="999999"/>
              <w:bottom w:val="single" w:sz="8" w:space="0" w:color="999999"/>
              <w:right w:val="single" w:sz="8" w:space="0" w:color="999999"/>
            </w:tcBorders>
            <w:hideMark/>
          </w:tcPr>
          <w:p w14:paraId="404DB217" w14:textId="77777777" w:rsidR="002C0C8D" w:rsidRPr="00945767" w:rsidRDefault="002C0C8D" w:rsidP="001C2D56">
            <w:pPr>
              <w:rPr>
                <w:ins w:id="4031" w:author="Author" w:date="2018-01-25T17:37:00Z"/>
              </w:rPr>
            </w:pPr>
            <w:ins w:id="4032" w:author="Author" w:date="2018-01-25T17:37:00Z">
              <w:r w:rsidRPr="00945767">
                <w:t>&lt;X.XX&gt;</w:t>
              </w:r>
            </w:ins>
          </w:p>
        </w:tc>
        <w:tc>
          <w:tcPr>
            <w:tcW w:w="2401" w:type="dxa"/>
            <w:tcBorders>
              <w:top w:val="single" w:sz="8" w:space="0" w:color="999999"/>
              <w:left w:val="single" w:sz="8" w:space="0" w:color="999999"/>
              <w:bottom w:val="single" w:sz="8" w:space="0" w:color="999999"/>
              <w:right w:val="single" w:sz="8" w:space="0" w:color="999999"/>
            </w:tcBorders>
            <w:hideMark/>
          </w:tcPr>
          <w:p w14:paraId="7FB60241" w14:textId="77777777" w:rsidR="002C0C8D" w:rsidRPr="00945767" w:rsidRDefault="002C0C8D" w:rsidP="001C2D56">
            <w:pPr>
              <w:rPr>
                <w:ins w:id="4033" w:author="Author" w:date="2018-01-25T17:37:00Z"/>
                <w:rStyle w:val="SAPEmphasis"/>
              </w:rPr>
            </w:pPr>
            <w:ins w:id="4034" w:author="Author" w:date="2018-01-25T17:37:00Z">
              <w:r w:rsidRPr="00945767">
                <w:rPr>
                  <w:rStyle w:val="SAPEmphasis"/>
                </w:rPr>
                <w:t>Tester Name</w:t>
              </w:r>
            </w:ins>
          </w:p>
        </w:tc>
        <w:tc>
          <w:tcPr>
            <w:tcW w:w="2401" w:type="dxa"/>
            <w:tcBorders>
              <w:top w:val="single" w:sz="8" w:space="0" w:color="999999"/>
              <w:left w:val="single" w:sz="8" w:space="0" w:color="999999"/>
              <w:bottom w:val="single" w:sz="8" w:space="0" w:color="999999"/>
              <w:right w:val="single" w:sz="8" w:space="0" w:color="999999"/>
            </w:tcBorders>
          </w:tcPr>
          <w:p w14:paraId="04817905" w14:textId="77777777" w:rsidR="002C0C8D" w:rsidRPr="00945767" w:rsidRDefault="002C0C8D" w:rsidP="001C2D56">
            <w:pPr>
              <w:rPr>
                <w:ins w:id="4035" w:author="Author" w:date="2018-01-25T17:37:00Z"/>
              </w:rPr>
            </w:pPr>
            <w:ins w:id="4036" w:author="Author" w:date="2018-01-25T17:37:00Z">
              <w:r w:rsidRPr="00945767">
                <w:t>&lt;name&gt;</w:t>
              </w:r>
            </w:ins>
          </w:p>
        </w:tc>
        <w:tc>
          <w:tcPr>
            <w:tcW w:w="2402" w:type="dxa"/>
            <w:tcBorders>
              <w:top w:val="single" w:sz="8" w:space="0" w:color="999999"/>
              <w:left w:val="single" w:sz="8" w:space="0" w:color="999999"/>
              <w:bottom w:val="single" w:sz="8" w:space="0" w:color="999999"/>
              <w:right w:val="single" w:sz="8" w:space="0" w:color="999999"/>
            </w:tcBorders>
            <w:hideMark/>
          </w:tcPr>
          <w:p w14:paraId="760C5C9A" w14:textId="77777777" w:rsidR="002C0C8D" w:rsidRPr="00945767" w:rsidRDefault="002C0C8D" w:rsidP="001C2D56">
            <w:pPr>
              <w:rPr>
                <w:ins w:id="4037" w:author="Author" w:date="2018-01-25T17:37:00Z"/>
                <w:rStyle w:val="SAPEmphasis"/>
              </w:rPr>
            </w:pPr>
            <w:ins w:id="4038" w:author="Author" w:date="2018-01-25T17:37:00Z">
              <w:r w:rsidRPr="00945767">
                <w:rPr>
                  <w:rStyle w:val="SAPEmphasis"/>
                </w:rPr>
                <w:t>Testing Date</w:t>
              </w:r>
            </w:ins>
          </w:p>
        </w:tc>
        <w:tc>
          <w:tcPr>
            <w:tcW w:w="2402" w:type="dxa"/>
            <w:tcBorders>
              <w:top w:val="single" w:sz="8" w:space="0" w:color="999999"/>
              <w:left w:val="single" w:sz="8" w:space="0" w:color="999999"/>
              <w:bottom w:val="single" w:sz="8" w:space="0" w:color="999999"/>
              <w:right w:val="single" w:sz="8" w:space="0" w:color="999999"/>
            </w:tcBorders>
            <w:hideMark/>
          </w:tcPr>
          <w:p w14:paraId="53496B18" w14:textId="77777777" w:rsidR="002C0C8D" w:rsidRPr="00945767" w:rsidRDefault="002C0C8D" w:rsidP="001C2D56">
            <w:pPr>
              <w:rPr>
                <w:ins w:id="4039" w:author="Author" w:date="2018-01-25T17:37:00Z"/>
              </w:rPr>
            </w:pPr>
            <w:ins w:id="4040" w:author="Author" w:date="2018-01-25T17:37:00Z">
              <w:r w:rsidRPr="00945767">
                <w:t>&lt;date&gt;</w:t>
              </w:r>
            </w:ins>
          </w:p>
        </w:tc>
      </w:tr>
      <w:tr w:rsidR="002C0C8D" w:rsidRPr="00945767" w14:paraId="19B17171" w14:textId="77777777" w:rsidTr="001C2D56">
        <w:trPr>
          <w:ins w:id="4041" w:author="Author" w:date="2018-01-25T17:37:00Z"/>
        </w:trPr>
        <w:tc>
          <w:tcPr>
            <w:tcW w:w="2280" w:type="dxa"/>
            <w:tcBorders>
              <w:top w:val="single" w:sz="8" w:space="0" w:color="999999"/>
              <w:left w:val="single" w:sz="8" w:space="0" w:color="999999"/>
              <w:bottom w:val="single" w:sz="8" w:space="0" w:color="999999"/>
              <w:right w:val="single" w:sz="8" w:space="0" w:color="999999"/>
            </w:tcBorders>
            <w:hideMark/>
          </w:tcPr>
          <w:p w14:paraId="4D3BBD2D" w14:textId="77777777" w:rsidR="002C0C8D" w:rsidRPr="00945767" w:rsidRDefault="002C0C8D" w:rsidP="001C2D56">
            <w:pPr>
              <w:rPr>
                <w:ins w:id="4042" w:author="Author" w:date="2018-01-25T17:37:00Z"/>
                <w:rStyle w:val="SAPEmphasis"/>
              </w:rPr>
            </w:pPr>
            <w:ins w:id="4043" w:author="Author" w:date="2018-01-25T17:37:00Z">
              <w:r w:rsidRPr="00945767">
                <w:rPr>
                  <w:rStyle w:val="SAPEmphasis"/>
                </w:rPr>
                <w:t>Business Role(s)</w:t>
              </w:r>
            </w:ins>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7D53726" w14:textId="77777777" w:rsidR="002C0C8D" w:rsidRPr="00342829" w:rsidRDefault="002C0C8D" w:rsidP="001C2D56">
            <w:pPr>
              <w:rPr>
                <w:ins w:id="4044" w:author="Author" w:date="2018-01-25T17:37:00Z"/>
                <w:rPrChange w:id="4045" w:author="Author" w:date="2018-01-25T17:37:00Z">
                  <w:rPr>
                    <w:ins w:id="4046" w:author="Author" w:date="2018-01-25T17:37:00Z"/>
                    <w:lang w:val="de-DE"/>
                  </w:rPr>
                </w:rPrChange>
              </w:rPr>
            </w:pPr>
            <w:ins w:id="4047" w:author="Author" w:date="2018-01-25T17:37:00Z">
              <w:r w:rsidRPr="00A77232">
                <w:t>HR Business Partner (of employee)</w:t>
              </w:r>
            </w:ins>
          </w:p>
        </w:tc>
      </w:tr>
      <w:tr w:rsidR="002C0C8D" w:rsidRPr="00945767" w14:paraId="65B0D13C" w14:textId="77777777" w:rsidTr="001C2D56">
        <w:trPr>
          <w:ins w:id="4048" w:author="Author" w:date="2018-01-25T17:37:00Z"/>
        </w:trPr>
        <w:tc>
          <w:tcPr>
            <w:tcW w:w="2280" w:type="dxa"/>
            <w:tcBorders>
              <w:top w:val="single" w:sz="8" w:space="0" w:color="999999"/>
              <w:left w:val="single" w:sz="8" w:space="0" w:color="999999"/>
              <w:bottom w:val="single" w:sz="8" w:space="0" w:color="999999"/>
              <w:right w:val="single" w:sz="8" w:space="0" w:color="999999"/>
            </w:tcBorders>
            <w:hideMark/>
          </w:tcPr>
          <w:p w14:paraId="4759BE36" w14:textId="77777777" w:rsidR="002C0C8D" w:rsidRPr="00945767" w:rsidRDefault="002C0C8D" w:rsidP="001C2D56">
            <w:pPr>
              <w:rPr>
                <w:ins w:id="4049" w:author="Author" w:date="2018-01-25T17:37:00Z"/>
                <w:rStyle w:val="SAPEmphasis"/>
              </w:rPr>
            </w:pPr>
            <w:ins w:id="4050" w:author="Author" w:date="2018-01-25T17:37:00Z">
              <w:r w:rsidRPr="00945767">
                <w:rPr>
                  <w:rStyle w:val="SAPEmphasis"/>
                </w:rPr>
                <w:t>Responsibility</w:t>
              </w:r>
            </w:ins>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8E3065E" w14:textId="77777777" w:rsidR="002C0C8D" w:rsidRPr="00945767" w:rsidRDefault="002C0C8D" w:rsidP="001C2D56">
            <w:pPr>
              <w:rPr>
                <w:ins w:id="4051" w:author="Author" w:date="2018-01-25T17:37:00Z"/>
              </w:rPr>
            </w:pPr>
            <w:ins w:id="4052" w:author="Author" w:date="2018-01-25T17:37:00Z">
              <w:r w:rsidRPr="00945767">
                <w:t>&lt;State Service Provider, Customer or Joint Service Provider and Customer&gt;</w:t>
              </w:r>
            </w:ins>
          </w:p>
        </w:tc>
        <w:tc>
          <w:tcPr>
            <w:tcW w:w="2402" w:type="dxa"/>
            <w:tcBorders>
              <w:top w:val="single" w:sz="8" w:space="0" w:color="999999"/>
              <w:left w:val="single" w:sz="8" w:space="0" w:color="999999"/>
              <w:bottom w:val="single" w:sz="8" w:space="0" w:color="999999"/>
              <w:right w:val="single" w:sz="8" w:space="0" w:color="999999"/>
            </w:tcBorders>
            <w:hideMark/>
          </w:tcPr>
          <w:p w14:paraId="18781B71" w14:textId="77777777" w:rsidR="002C0C8D" w:rsidRPr="00945767" w:rsidRDefault="002C0C8D" w:rsidP="001C2D56">
            <w:pPr>
              <w:rPr>
                <w:ins w:id="4053" w:author="Author" w:date="2018-01-25T17:37:00Z"/>
                <w:rStyle w:val="SAPEmphasis"/>
              </w:rPr>
            </w:pPr>
            <w:ins w:id="4054" w:author="Author" w:date="2018-01-25T17:37:00Z">
              <w:r w:rsidRPr="00945767">
                <w:rPr>
                  <w:rStyle w:val="SAPEmphasis"/>
                </w:rPr>
                <w:t>Duration</w:t>
              </w:r>
            </w:ins>
          </w:p>
        </w:tc>
        <w:tc>
          <w:tcPr>
            <w:tcW w:w="2402" w:type="dxa"/>
            <w:tcBorders>
              <w:top w:val="single" w:sz="8" w:space="0" w:color="999999"/>
              <w:left w:val="single" w:sz="8" w:space="0" w:color="999999"/>
              <w:bottom w:val="single" w:sz="8" w:space="0" w:color="999999"/>
              <w:right w:val="single" w:sz="8" w:space="0" w:color="999999"/>
            </w:tcBorders>
            <w:hideMark/>
          </w:tcPr>
          <w:p w14:paraId="52C188FA" w14:textId="77777777" w:rsidR="002C0C8D" w:rsidRPr="00945767" w:rsidRDefault="002C0C8D" w:rsidP="001C2D56">
            <w:pPr>
              <w:rPr>
                <w:ins w:id="4055" w:author="Author" w:date="2018-01-25T17:37:00Z"/>
              </w:rPr>
            </w:pPr>
            <w:ins w:id="4056" w:author="Author" w:date="2018-01-25T17:37:00Z">
              <w:r>
                <w:rPr>
                  <w:lang w:eastAsia="zh-CN"/>
                </w:rPr>
                <w:t>&lt;duration&gt;</w:t>
              </w:r>
            </w:ins>
          </w:p>
        </w:tc>
      </w:tr>
    </w:tbl>
    <w:p w14:paraId="4B57D2A6" w14:textId="77777777" w:rsidR="002C0C8D" w:rsidRPr="00945767" w:rsidRDefault="002C0C8D" w:rsidP="002C0C8D">
      <w:pPr>
        <w:pStyle w:val="SAPKeyblockTitle"/>
        <w:rPr>
          <w:ins w:id="4057" w:author="Author" w:date="2018-01-25T17:37:00Z"/>
        </w:rPr>
      </w:pPr>
      <w:commentRangeStart w:id="4058"/>
      <w:ins w:id="4059" w:author="Author" w:date="2018-01-25T17:37:00Z">
        <w:r w:rsidRPr="00945767">
          <w:t>Purpose</w:t>
        </w:r>
      </w:ins>
      <w:commentRangeEnd w:id="4058"/>
      <w:r w:rsidR="009E5E5D">
        <w:rPr>
          <w:rStyle w:val="CommentReference"/>
          <w:rFonts w:ascii="Arial" w:eastAsia="SimSun" w:hAnsi="Arial"/>
          <w:color w:val="auto"/>
          <w:lang w:val="de-DE"/>
        </w:rPr>
        <w:commentReference w:id="4058"/>
      </w:r>
    </w:p>
    <w:p w14:paraId="0338FAB5" w14:textId="2B586C9D" w:rsidR="002C0C8D" w:rsidDel="00B67D02" w:rsidRDefault="00CB54A2">
      <w:pPr>
        <w:rPr>
          <w:ins w:id="4060" w:author="Author" w:date="2018-01-25T17:41:00Z"/>
          <w:del w:id="4061" w:author="Author" w:date="2018-01-26T16:24:00Z"/>
        </w:rPr>
      </w:pPr>
      <w:ins w:id="4062" w:author="Author" w:date="2018-02-23T14:51:00Z">
        <w:r>
          <w:t xml:space="preserve">The </w:t>
        </w:r>
        <w:r w:rsidRPr="00B67D02">
          <w:t>HR Business Partner</w:t>
        </w:r>
        <w:r>
          <w:t xml:space="preserve"> of the employee approves the e</w:t>
        </w:r>
      </w:ins>
      <w:ins w:id="4063" w:author="Author" w:date="2018-02-23T14:52:00Z">
        <w:r>
          <w:t xml:space="preserve">nrollment in benefits the employee has </w:t>
        </w:r>
      </w:ins>
      <w:ins w:id="4064" w:author="Author" w:date="2018-02-23T14:54:00Z">
        <w:r>
          <w:t xml:space="preserve">performed during the open enrollment period. </w:t>
        </w:r>
      </w:ins>
      <w:ins w:id="4065" w:author="Author" w:date="2018-01-25T17:37:00Z">
        <w:del w:id="4066" w:author="Author" w:date="2018-02-23T14:54:00Z">
          <w:r w:rsidR="002C0C8D" w:rsidRPr="00945767" w:rsidDel="00CB54A2">
            <w:delText xml:space="preserve">If a workflow is configured in the system for a benefit </w:delText>
          </w:r>
        </w:del>
      </w:ins>
      <w:ins w:id="4067" w:author="Author" w:date="2018-01-25T17:38:00Z">
        <w:del w:id="4068" w:author="Author" w:date="2018-02-23T14:54:00Z">
          <w:r w:rsidR="00680A17" w:rsidDel="00CB54A2">
            <w:delText>enrollment</w:delText>
          </w:r>
        </w:del>
      </w:ins>
      <w:ins w:id="4069" w:author="Author" w:date="2018-01-25T17:37:00Z">
        <w:del w:id="4070" w:author="Author" w:date="2018-02-23T14:54:00Z">
          <w:r w:rsidR="002C0C8D" w:rsidRPr="00945767" w:rsidDel="00CB54A2">
            <w:delText xml:space="preserve">, the approver </w:delText>
          </w:r>
          <w:r w:rsidR="002C0C8D" w:rsidRPr="001557A8" w:rsidDel="00CB54A2">
            <w:delText>(</w:delText>
          </w:r>
          <w:r w:rsidR="002C0C8D" w:rsidRPr="00EE774D" w:rsidDel="00CB54A2">
            <w:delText xml:space="preserve">i.e. </w:delText>
          </w:r>
          <w:r w:rsidR="002C0C8D" w:rsidRPr="002A50E5" w:rsidDel="00CB54A2">
            <w:delText>the</w:delText>
          </w:r>
          <w:r w:rsidR="002C0C8D" w:rsidRPr="00A77232" w:rsidDel="00CB54A2">
            <w:delText xml:space="preserve"> </w:delText>
          </w:r>
          <w:r w:rsidR="002C0C8D" w:rsidRPr="00B67D02" w:rsidDel="00CB54A2">
            <w:delText xml:space="preserve">employee’s HR Business Partner) will need to approve the </w:delText>
          </w:r>
        </w:del>
      </w:ins>
      <w:ins w:id="4071" w:author="Author" w:date="2018-01-25T17:38:00Z">
        <w:del w:id="4072" w:author="Author" w:date="2018-02-23T14:54:00Z">
          <w:r w:rsidR="00680A17" w:rsidRPr="00B67D02" w:rsidDel="00CB54A2">
            <w:delText>enrollment</w:delText>
          </w:r>
        </w:del>
      </w:ins>
      <w:ins w:id="4073" w:author="Author" w:date="2018-01-25T17:37:00Z">
        <w:del w:id="4074" w:author="Author" w:date="2018-02-23T14:54:00Z">
          <w:r w:rsidR="002C0C8D" w:rsidRPr="00B67D02" w:rsidDel="00CB54A2">
            <w:delText xml:space="preserve">. </w:delText>
          </w:r>
        </w:del>
        <w:r w:rsidR="002C0C8D" w:rsidRPr="00B67D02">
          <w:t xml:space="preserve">Until the </w:t>
        </w:r>
        <w:del w:id="4075" w:author="Author" w:date="2018-01-26T16:23:00Z">
          <w:r w:rsidR="002C0C8D" w:rsidRPr="00B67D02" w:rsidDel="00DE3CE9">
            <w:delText>claim</w:delText>
          </w:r>
        </w:del>
      </w:ins>
      <w:ins w:id="4076" w:author="Author" w:date="2018-01-26T16:23:00Z">
        <w:r w:rsidR="00DE3CE9" w:rsidRPr="00B67D02">
          <w:rPr>
            <w:rPrChange w:id="4077" w:author="Author" w:date="2018-01-26T16:24:00Z">
              <w:rPr>
                <w:highlight w:val="yellow"/>
              </w:rPr>
            </w:rPrChange>
          </w:rPr>
          <w:t>enrollment</w:t>
        </w:r>
      </w:ins>
      <w:ins w:id="4078" w:author="Author" w:date="2018-01-25T17:37:00Z">
        <w:r w:rsidR="002C0C8D" w:rsidRPr="00B67D02">
          <w:t xml:space="preserve"> request is approved, it </w:t>
        </w:r>
        <w:del w:id="4079" w:author="Author" w:date="2018-01-26T16:23:00Z">
          <w:r w:rsidR="002C0C8D" w:rsidRPr="00B67D02" w:rsidDel="00B67D02">
            <w:delText xml:space="preserve">is displayed in the </w:delText>
          </w:r>
          <w:r w:rsidR="002C0C8D" w:rsidRPr="00B67D02" w:rsidDel="00B67D02">
            <w:rPr>
              <w:rStyle w:val="SAPScreenElement"/>
              <w:lang w:eastAsia="zh-TW"/>
            </w:rPr>
            <w:delText>In-process Claims</w:delText>
          </w:r>
          <w:r w:rsidR="002C0C8D" w:rsidRPr="00B67D02" w:rsidDel="00B67D02">
            <w:delText xml:space="preserve"> block of the </w:delText>
          </w:r>
          <w:r w:rsidR="002C0C8D" w:rsidRPr="00B67D02" w:rsidDel="00B67D02">
            <w:rPr>
              <w:rStyle w:val="SAPScreenElement"/>
              <w:lang w:eastAsia="zh-TW"/>
            </w:rPr>
            <w:delText>Reimbursements</w:delText>
          </w:r>
          <w:r w:rsidR="002C0C8D" w:rsidRPr="00B67D02" w:rsidDel="00B67D02">
            <w:delText xml:space="preserve"> section in the employee’s file</w:delText>
          </w:r>
        </w:del>
      </w:ins>
      <w:ins w:id="4080" w:author="Author" w:date="2018-01-26T16:23:00Z">
        <w:r w:rsidR="00B67D02" w:rsidRPr="00B67D02">
          <w:rPr>
            <w:rPrChange w:id="4081" w:author="Author" w:date="2018-01-26T16:24:00Z">
              <w:rPr>
                <w:highlight w:val="yellow"/>
              </w:rPr>
            </w:rPrChange>
          </w:rPr>
          <w:t xml:space="preserve">has </w:t>
        </w:r>
      </w:ins>
      <w:ins w:id="4082" w:author="Author" w:date="2018-01-26T16:24:00Z">
        <w:r w:rsidR="00B67D02" w:rsidRPr="00B67D02">
          <w:t>status</w:t>
        </w:r>
        <w:r w:rsidR="00B67D02" w:rsidRPr="00B67D02">
          <w:rPr>
            <w:rStyle w:val="SAPMonospace"/>
            <w:lang w:eastAsia="zh-TW"/>
          </w:rPr>
          <w:t xml:space="preserve"> Approval Pending </w:t>
        </w:r>
        <w:r w:rsidR="00B67D02" w:rsidRPr="00B67D02">
          <w:t>and cannot be edited</w:t>
        </w:r>
      </w:ins>
      <w:ins w:id="4083" w:author="Author" w:date="2018-01-25T17:37:00Z">
        <w:r w:rsidR="002C0C8D" w:rsidRPr="00B67D02">
          <w:t>.</w:t>
        </w:r>
      </w:ins>
      <w:ins w:id="4084" w:author="Author" w:date="2018-01-26T16:24:00Z">
        <w:r w:rsidR="00B67D02" w:rsidDel="00B67D02">
          <w:t xml:space="preserve"> </w:t>
        </w:r>
      </w:ins>
    </w:p>
    <w:p w14:paraId="61A81CB4" w14:textId="213DBFA0" w:rsidR="00680A17" w:rsidRPr="00945767" w:rsidRDefault="00680A17" w:rsidP="003B37F4">
      <w:pPr>
        <w:rPr>
          <w:ins w:id="4085" w:author="Author" w:date="2018-01-25T17:37:00Z"/>
        </w:rPr>
      </w:pPr>
      <w:ins w:id="4086" w:author="Author" w:date="2018-01-25T17:41:00Z">
        <w:del w:id="4087" w:author="Author" w:date="2018-01-26T16:24:00Z">
          <w:r w:rsidDel="00B67D02">
            <w:rPr>
              <w:noProof/>
            </w:rPr>
            <w:drawing>
              <wp:inline distT="0" distB="0" distL="0" distR="0" wp14:anchorId="15B546F1" wp14:editId="58ED1971">
                <wp:extent cx="1533525" cy="2571750"/>
                <wp:effectExtent l="19050" t="19050" r="28575" b="19050"/>
                <wp:docPr id="227" name="Picture 22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2571750"/>
                        </a:xfrm>
                        <a:prstGeom prst="rect">
                          <a:avLst/>
                        </a:prstGeom>
                        <a:noFill/>
                        <a:ln w="9525" cmpd="sng">
                          <a:solidFill>
                            <a:srgbClr val="000000"/>
                          </a:solidFill>
                          <a:miter lim="800000"/>
                          <a:headEnd/>
                          <a:tailEnd/>
                        </a:ln>
                        <a:effectLst/>
                      </pic:spPr>
                    </pic:pic>
                  </a:graphicData>
                </a:graphic>
              </wp:inline>
            </w:drawing>
          </w:r>
        </w:del>
      </w:ins>
    </w:p>
    <w:p w14:paraId="3BF6A169" w14:textId="4EA65DED" w:rsidR="002C0C8D" w:rsidRPr="00945767" w:rsidDel="00CB54A2" w:rsidRDefault="002C0C8D" w:rsidP="002C0C8D">
      <w:pPr>
        <w:rPr>
          <w:ins w:id="4088" w:author="Author" w:date="2018-01-25T17:37:00Z"/>
          <w:del w:id="4089" w:author="Author" w:date="2018-02-23T14:54:00Z"/>
        </w:rPr>
      </w:pPr>
      <w:ins w:id="4090" w:author="Author" w:date="2018-01-25T17:37:00Z">
        <w:del w:id="4091" w:author="Author" w:date="2018-02-23T14:54:00Z">
          <w:r w:rsidRPr="00945767" w:rsidDel="00CB54A2">
            <w:delText xml:space="preserve">In this process step, </w:delText>
          </w:r>
          <w:r w:rsidRPr="00A77232" w:rsidDel="00CB54A2">
            <w:delText xml:space="preserve">the HR Business Partner of the employee </w:delText>
          </w:r>
          <w:r w:rsidRPr="00945767" w:rsidDel="00CB54A2">
            <w:delText xml:space="preserve">will need to complete the workflow by selecting the benefits </w:delText>
          </w:r>
        </w:del>
      </w:ins>
      <w:ins w:id="4092" w:author="Author" w:date="2018-01-25T17:41:00Z">
        <w:del w:id="4093" w:author="Author" w:date="2018-02-23T14:54:00Z">
          <w:r w:rsidR="00680A17" w:rsidDel="00CB54A2">
            <w:delText>enrollment</w:delText>
          </w:r>
        </w:del>
      </w:ins>
      <w:ins w:id="4094" w:author="Author" w:date="2018-01-25T17:37:00Z">
        <w:del w:id="4095" w:author="Author" w:date="2018-02-23T14:54:00Z">
          <w:r w:rsidRPr="00945767" w:rsidDel="00CB54A2">
            <w:delText xml:space="preserve"> request, reviewing it and then lastly approving the request.</w:delText>
          </w:r>
        </w:del>
      </w:ins>
    </w:p>
    <w:p w14:paraId="7F9B00B3" w14:textId="77777777" w:rsidR="002C0C8D" w:rsidRPr="00945767" w:rsidRDefault="002C0C8D" w:rsidP="002C0C8D">
      <w:pPr>
        <w:pStyle w:val="SAPKeyblockTitle"/>
        <w:rPr>
          <w:ins w:id="4096" w:author="Author" w:date="2018-01-25T17:37:00Z"/>
        </w:rPr>
      </w:pPr>
      <w:ins w:id="4097" w:author="Author" w:date="2018-01-25T17:37:00Z">
        <w:r w:rsidRPr="00945767">
          <w:t>Procedure</w:t>
        </w:r>
      </w:ins>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4098" w:author="Author" w:date="2018-01-25T17:43:00Z">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851"/>
        <w:gridCol w:w="1911"/>
        <w:gridCol w:w="5400"/>
        <w:gridCol w:w="4860"/>
        <w:gridCol w:w="1263"/>
        <w:tblGridChange w:id="4099">
          <w:tblGrid>
            <w:gridCol w:w="851"/>
            <w:gridCol w:w="1101"/>
            <w:gridCol w:w="5310"/>
            <w:gridCol w:w="5760"/>
            <w:gridCol w:w="1263"/>
          </w:tblGrid>
        </w:tblGridChange>
      </w:tblGrid>
      <w:tr w:rsidR="002C0C8D" w:rsidRPr="00945767" w14:paraId="5E8AFD4D" w14:textId="77777777" w:rsidTr="00761FA5">
        <w:trPr>
          <w:trHeight w:val="576"/>
          <w:tblHeader/>
          <w:ins w:id="4100" w:author="Author" w:date="2018-01-25T17:37:00Z"/>
          <w:trPrChange w:id="4101" w:author="Author" w:date="2018-01-25T17:43:00Z">
            <w:trPr>
              <w:trHeight w:val="576"/>
              <w:tblHeader/>
            </w:trPr>
          </w:trPrChange>
        </w:trPr>
        <w:tc>
          <w:tcPr>
            <w:tcW w:w="851" w:type="dxa"/>
            <w:shd w:val="solid" w:color="999999" w:fill="FFFFFF"/>
            <w:hideMark/>
            <w:tcPrChange w:id="4102" w:author="Author" w:date="2018-01-25T17:43:00Z">
              <w:tcPr>
                <w:tcW w:w="851" w:type="dxa"/>
                <w:shd w:val="solid" w:color="999999" w:fill="FFFFFF"/>
                <w:hideMark/>
              </w:tcPr>
            </w:tcPrChange>
          </w:tcPr>
          <w:p w14:paraId="7876D5C6" w14:textId="77777777" w:rsidR="002C0C8D" w:rsidRPr="00945767" w:rsidRDefault="002C0C8D" w:rsidP="001C2D56">
            <w:pPr>
              <w:pStyle w:val="TableHeading"/>
              <w:spacing w:line="276" w:lineRule="auto"/>
              <w:rPr>
                <w:ins w:id="4103" w:author="Author" w:date="2018-01-25T17:37:00Z"/>
                <w:rFonts w:ascii="BentonSans Bold" w:hAnsi="BentonSans Bold"/>
                <w:bCs/>
                <w:color w:val="FFFFFF"/>
                <w:sz w:val="18"/>
                <w:lang w:val="en-US" w:eastAsia="en-US"/>
              </w:rPr>
            </w:pPr>
            <w:ins w:id="4104" w:author="Author" w:date="2018-01-25T17:37:00Z">
              <w:r w:rsidRPr="00945767">
                <w:rPr>
                  <w:rFonts w:ascii="BentonSans Bold" w:hAnsi="BentonSans Bold"/>
                  <w:bCs/>
                  <w:color w:val="FFFFFF"/>
                  <w:sz w:val="18"/>
                  <w:lang w:val="en-US"/>
                </w:rPr>
                <w:t>Test Step #</w:t>
              </w:r>
            </w:ins>
          </w:p>
        </w:tc>
        <w:tc>
          <w:tcPr>
            <w:tcW w:w="1911" w:type="dxa"/>
            <w:shd w:val="solid" w:color="999999" w:fill="FFFFFF"/>
            <w:hideMark/>
            <w:tcPrChange w:id="4105" w:author="Author" w:date="2018-01-25T17:43:00Z">
              <w:tcPr>
                <w:tcW w:w="1101" w:type="dxa"/>
                <w:shd w:val="solid" w:color="999999" w:fill="FFFFFF"/>
                <w:hideMark/>
              </w:tcPr>
            </w:tcPrChange>
          </w:tcPr>
          <w:p w14:paraId="01F40BCA" w14:textId="77777777" w:rsidR="002C0C8D" w:rsidRPr="00945767" w:rsidRDefault="002C0C8D" w:rsidP="001C2D56">
            <w:pPr>
              <w:pStyle w:val="TableHeading"/>
              <w:spacing w:line="276" w:lineRule="auto"/>
              <w:rPr>
                <w:ins w:id="4106" w:author="Author" w:date="2018-01-25T17:37:00Z"/>
                <w:rFonts w:ascii="BentonSans Bold" w:hAnsi="BentonSans Bold"/>
                <w:bCs/>
                <w:color w:val="FFFFFF"/>
                <w:sz w:val="18"/>
                <w:lang w:val="en-US" w:eastAsia="en-US"/>
              </w:rPr>
            </w:pPr>
            <w:ins w:id="4107" w:author="Author" w:date="2018-01-25T17:37:00Z">
              <w:r w:rsidRPr="00945767">
                <w:rPr>
                  <w:rFonts w:ascii="BentonSans Bold" w:hAnsi="BentonSans Bold"/>
                  <w:bCs/>
                  <w:color w:val="FFFFFF"/>
                  <w:sz w:val="18"/>
                  <w:lang w:val="en-US"/>
                </w:rPr>
                <w:t>Test Step Name</w:t>
              </w:r>
            </w:ins>
          </w:p>
        </w:tc>
        <w:tc>
          <w:tcPr>
            <w:tcW w:w="5400" w:type="dxa"/>
            <w:shd w:val="solid" w:color="999999" w:fill="FFFFFF"/>
            <w:hideMark/>
            <w:tcPrChange w:id="4108" w:author="Author" w:date="2018-01-25T17:43:00Z">
              <w:tcPr>
                <w:tcW w:w="5310" w:type="dxa"/>
                <w:shd w:val="solid" w:color="999999" w:fill="FFFFFF"/>
                <w:hideMark/>
              </w:tcPr>
            </w:tcPrChange>
          </w:tcPr>
          <w:p w14:paraId="0A74E56E" w14:textId="77777777" w:rsidR="002C0C8D" w:rsidRPr="00945767" w:rsidRDefault="002C0C8D" w:rsidP="001C2D56">
            <w:pPr>
              <w:pStyle w:val="TableHeading"/>
              <w:spacing w:line="276" w:lineRule="auto"/>
              <w:rPr>
                <w:ins w:id="4109" w:author="Author" w:date="2018-01-25T17:37:00Z"/>
                <w:rFonts w:ascii="BentonSans Bold" w:hAnsi="BentonSans Bold"/>
                <w:bCs/>
                <w:color w:val="FFFFFF"/>
                <w:sz w:val="18"/>
                <w:lang w:val="en-US" w:eastAsia="en-US"/>
              </w:rPr>
            </w:pPr>
            <w:ins w:id="4110" w:author="Author" w:date="2018-01-25T17:37:00Z">
              <w:r w:rsidRPr="00945767">
                <w:rPr>
                  <w:rFonts w:ascii="BentonSans Bold" w:hAnsi="BentonSans Bold"/>
                  <w:bCs/>
                  <w:color w:val="FFFFFF"/>
                  <w:sz w:val="18"/>
                  <w:lang w:val="en-US"/>
                </w:rPr>
                <w:t>Instruction</w:t>
              </w:r>
            </w:ins>
          </w:p>
        </w:tc>
        <w:tc>
          <w:tcPr>
            <w:tcW w:w="4860" w:type="dxa"/>
            <w:shd w:val="solid" w:color="999999" w:fill="FFFFFF"/>
            <w:hideMark/>
            <w:tcPrChange w:id="4111" w:author="Author" w:date="2018-01-25T17:43:00Z">
              <w:tcPr>
                <w:tcW w:w="5760" w:type="dxa"/>
                <w:shd w:val="solid" w:color="999999" w:fill="FFFFFF"/>
                <w:hideMark/>
              </w:tcPr>
            </w:tcPrChange>
          </w:tcPr>
          <w:p w14:paraId="41926469" w14:textId="77777777" w:rsidR="002C0C8D" w:rsidRPr="00945767" w:rsidRDefault="002C0C8D" w:rsidP="001C2D56">
            <w:pPr>
              <w:pStyle w:val="TableHeading"/>
              <w:spacing w:line="276" w:lineRule="auto"/>
              <w:rPr>
                <w:ins w:id="4112" w:author="Author" w:date="2018-01-25T17:37:00Z"/>
                <w:rFonts w:ascii="BentonSans Bold" w:hAnsi="BentonSans Bold"/>
                <w:bCs/>
                <w:color w:val="FFFFFF"/>
                <w:sz w:val="18"/>
                <w:lang w:val="en-US" w:eastAsia="en-US"/>
              </w:rPr>
            </w:pPr>
            <w:ins w:id="4113" w:author="Author" w:date="2018-01-25T17:37:00Z">
              <w:r w:rsidRPr="00945767">
                <w:rPr>
                  <w:rFonts w:ascii="BentonSans Bold" w:hAnsi="BentonSans Bold"/>
                  <w:bCs/>
                  <w:color w:val="FFFFFF"/>
                  <w:sz w:val="18"/>
                  <w:lang w:val="en-US"/>
                </w:rPr>
                <w:t>Expected Result</w:t>
              </w:r>
            </w:ins>
          </w:p>
        </w:tc>
        <w:tc>
          <w:tcPr>
            <w:tcW w:w="1263" w:type="dxa"/>
            <w:shd w:val="solid" w:color="999999" w:fill="FFFFFF"/>
            <w:hideMark/>
            <w:tcPrChange w:id="4114" w:author="Author" w:date="2018-01-25T17:43:00Z">
              <w:tcPr>
                <w:tcW w:w="1263" w:type="dxa"/>
                <w:shd w:val="solid" w:color="999999" w:fill="FFFFFF"/>
                <w:hideMark/>
              </w:tcPr>
            </w:tcPrChange>
          </w:tcPr>
          <w:p w14:paraId="2822EA80" w14:textId="77777777" w:rsidR="002C0C8D" w:rsidRPr="00945767" w:rsidRDefault="002C0C8D" w:rsidP="001C2D56">
            <w:pPr>
              <w:pStyle w:val="TableHeading"/>
              <w:spacing w:line="276" w:lineRule="auto"/>
              <w:rPr>
                <w:ins w:id="4115" w:author="Author" w:date="2018-01-25T17:37:00Z"/>
                <w:rFonts w:ascii="BentonSans Bold" w:hAnsi="BentonSans Bold"/>
                <w:bCs/>
                <w:color w:val="FFFFFF"/>
                <w:sz w:val="18"/>
                <w:lang w:val="en-US" w:eastAsia="en-US"/>
              </w:rPr>
            </w:pPr>
            <w:ins w:id="4116" w:author="Author" w:date="2018-01-25T17:37:00Z">
              <w:r w:rsidRPr="00945767">
                <w:rPr>
                  <w:rFonts w:ascii="BentonSans Bold" w:hAnsi="BentonSans Bold"/>
                  <w:bCs/>
                  <w:color w:val="FFFFFF"/>
                  <w:sz w:val="18"/>
                  <w:lang w:val="en-US"/>
                </w:rPr>
                <w:t>Pass / Fail / Comment</w:t>
              </w:r>
            </w:ins>
          </w:p>
        </w:tc>
      </w:tr>
      <w:tr w:rsidR="002C0C8D" w:rsidRPr="00945767" w14:paraId="6AE61FDD" w14:textId="77777777" w:rsidTr="00761FA5">
        <w:trPr>
          <w:trHeight w:val="288"/>
          <w:ins w:id="4117" w:author="Author" w:date="2018-01-25T17:37:00Z"/>
          <w:trPrChange w:id="4118" w:author="Author" w:date="2018-01-25T17:43:00Z">
            <w:trPr>
              <w:trHeight w:val="288"/>
            </w:trPr>
          </w:trPrChange>
        </w:trPr>
        <w:tc>
          <w:tcPr>
            <w:tcW w:w="851" w:type="dxa"/>
            <w:hideMark/>
            <w:tcPrChange w:id="4119" w:author="Author" w:date="2018-01-25T17:43:00Z">
              <w:tcPr>
                <w:tcW w:w="851" w:type="dxa"/>
                <w:hideMark/>
              </w:tcPr>
            </w:tcPrChange>
          </w:tcPr>
          <w:p w14:paraId="152453C8" w14:textId="77777777" w:rsidR="002C0C8D" w:rsidRPr="00945767" w:rsidRDefault="002C0C8D" w:rsidP="001C2D56">
            <w:pPr>
              <w:rPr>
                <w:ins w:id="4120" w:author="Author" w:date="2018-01-25T17:37:00Z"/>
              </w:rPr>
            </w:pPr>
            <w:ins w:id="4121" w:author="Author" w:date="2018-01-25T17:37:00Z">
              <w:r w:rsidRPr="00945767">
                <w:t>1</w:t>
              </w:r>
            </w:ins>
          </w:p>
        </w:tc>
        <w:tc>
          <w:tcPr>
            <w:tcW w:w="1911" w:type="dxa"/>
            <w:hideMark/>
            <w:tcPrChange w:id="4122" w:author="Author" w:date="2018-01-25T17:43:00Z">
              <w:tcPr>
                <w:tcW w:w="1101" w:type="dxa"/>
                <w:hideMark/>
              </w:tcPr>
            </w:tcPrChange>
          </w:tcPr>
          <w:p w14:paraId="2DAEED35" w14:textId="77777777" w:rsidR="002C0C8D" w:rsidRPr="00945767" w:rsidRDefault="002C0C8D" w:rsidP="001C2D56">
            <w:pPr>
              <w:rPr>
                <w:ins w:id="4123" w:author="Author" w:date="2018-01-25T17:37:00Z"/>
                <w:rStyle w:val="SAPEmphasis"/>
              </w:rPr>
            </w:pPr>
            <w:ins w:id="4124" w:author="Author" w:date="2018-01-25T17:37:00Z">
              <w:r w:rsidRPr="00945767">
                <w:rPr>
                  <w:rStyle w:val="SAPEmphasis"/>
                </w:rPr>
                <w:t>Log on</w:t>
              </w:r>
            </w:ins>
          </w:p>
        </w:tc>
        <w:tc>
          <w:tcPr>
            <w:tcW w:w="5400" w:type="dxa"/>
            <w:hideMark/>
            <w:tcPrChange w:id="4125" w:author="Author" w:date="2018-01-25T17:43:00Z">
              <w:tcPr>
                <w:tcW w:w="5310" w:type="dxa"/>
                <w:hideMark/>
              </w:tcPr>
            </w:tcPrChange>
          </w:tcPr>
          <w:p w14:paraId="2ACEE405" w14:textId="77777777" w:rsidR="002C0C8D" w:rsidRPr="00945767" w:rsidRDefault="002C0C8D" w:rsidP="001C2D56">
            <w:pPr>
              <w:rPr>
                <w:ins w:id="4126" w:author="Author" w:date="2018-01-25T17:37:00Z"/>
              </w:rPr>
            </w:pPr>
            <w:ins w:id="4127" w:author="Author" w:date="2018-01-25T17:37:00Z">
              <w:r w:rsidRPr="00945767">
                <w:t xml:space="preserve">Log on to </w:t>
              </w:r>
              <w:r w:rsidRPr="00945767">
                <w:rPr>
                  <w:rStyle w:val="SAPTextReference"/>
                </w:rPr>
                <w:t>Employee Central</w:t>
              </w:r>
              <w:r w:rsidRPr="00945767">
                <w:t xml:space="preserve"> as a</w:t>
              </w:r>
              <w:r>
                <w:t>n</w:t>
              </w:r>
              <w:r w:rsidRPr="00945767">
                <w:t xml:space="preserve"> </w:t>
              </w:r>
              <w:r w:rsidRPr="00A77232">
                <w:t>HR Business Partner</w:t>
              </w:r>
              <w:r w:rsidRPr="00945767">
                <w:t>.</w:t>
              </w:r>
            </w:ins>
          </w:p>
        </w:tc>
        <w:tc>
          <w:tcPr>
            <w:tcW w:w="4860" w:type="dxa"/>
            <w:hideMark/>
            <w:tcPrChange w:id="4128" w:author="Author" w:date="2018-01-25T17:43:00Z">
              <w:tcPr>
                <w:tcW w:w="5760" w:type="dxa"/>
                <w:hideMark/>
              </w:tcPr>
            </w:tcPrChange>
          </w:tcPr>
          <w:p w14:paraId="5E0E5E85" w14:textId="77777777" w:rsidR="002C0C8D" w:rsidRPr="00945767" w:rsidRDefault="002C0C8D" w:rsidP="001C2D56">
            <w:pPr>
              <w:rPr>
                <w:ins w:id="4129" w:author="Author" w:date="2018-01-25T17:37:00Z"/>
              </w:rPr>
            </w:pPr>
            <w:ins w:id="4130" w:author="Author" w:date="2018-01-25T17:37:00Z">
              <w:r w:rsidRPr="00945767">
                <w:t xml:space="preserve">The </w:t>
              </w:r>
              <w:r w:rsidRPr="00945767">
                <w:rPr>
                  <w:rStyle w:val="SAPScreenElement"/>
                </w:rPr>
                <w:t xml:space="preserve">Home </w:t>
              </w:r>
              <w:r w:rsidRPr="00945767">
                <w:t>page is displayed.</w:t>
              </w:r>
            </w:ins>
          </w:p>
        </w:tc>
        <w:tc>
          <w:tcPr>
            <w:tcW w:w="1263" w:type="dxa"/>
            <w:tcPrChange w:id="4131" w:author="Author" w:date="2018-01-25T17:43:00Z">
              <w:tcPr>
                <w:tcW w:w="1263" w:type="dxa"/>
              </w:tcPr>
            </w:tcPrChange>
          </w:tcPr>
          <w:p w14:paraId="684CF1D3" w14:textId="77777777" w:rsidR="002C0C8D" w:rsidRPr="00945767" w:rsidRDefault="002C0C8D" w:rsidP="001C2D56">
            <w:pPr>
              <w:rPr>
                <w:ins w:id="4132" w:author="Author" w:date="2018-01-25T17:37:00Z"/>
                <w:rFonts w:cs="Arial"/>
                <w:bCs/>
              </w:rPr>
            </w:pPr>
          </w:p>
        </w:tc>
      </w:tr>
      <w:tr w:rsidR="002C0C8D" w:rsidRPr="00945767" w14:paraId="0CFFD6A9" w14:textId="77777777" w:rsidTr="00761FA5">
        <w:trPr>
          <w:trHeight w:val="288"/>
          <w:ins w:id="4133" w:author="Author" w:date="2018-01-25T17:37:00Z"/>
          <w:trPrChange w:id="4134" w:author="Author" w:date="2018-01-25T17:43:00Z">
            <w:trPr>
              <w:trHeight w:val="288"/>
            </w:trPr>
          </w:trPrChange>
        </w:trPr>
        <w:tc>
          <w:tcPr>
            <w:tcW w:w="851" w:type="dxa"/>
            <w:tcPrChange w:id="4135" w:author="Author" w:date="2018-01-25T17:43:00Z">
              <w:tcPr>
                <w:tcW w:w="851" w:type="dxa"/>
              </w:tcPr>
            </w:tcPrChange>
          </w:tcPr>
          <w:p w14:paraId="196156ED" w14:textId="77777777" w:rsidR="002C0C8D" w:rsidRPr="00945767" w:rsidRDefault="002C0C8D" w:rsidP="001C2D56">
            <w:pPr>
              <w:rPr>
                <w:ins w:id="4136" w:author="Author" w:date="2018-01-25T17:37:00Z"/>
              </w:rPr>
            </w:pPr>
            <w:ins w:id="4137" w:author="Author" w:date="2018-01-25T17:37:00Z">
              <w:r w:rsidRPr="00945767">
                <w:lastRenderedPageBreak/>
                <w:t>2</w:t>
              </w:r>
            </w:ins>
          </w:p>
        </w:tc>
        <w:tc>
          <w:tcPr>
            <w:tcW w:w="1911" w:type="dxa"/>
            <w:tcPrChange w:id="4138" w:author="Author" w:date="2018-01-25T17:43:00Z">
              <w:tcPr>
                <w:tcW w:w="1101" w:type="dxa"/>
              </w:tcPr>
            </w:tcPrChange>
          </w:tcPr>
          <w:p w14:paraId="46507C77" w14:textId="77777777" w:rsidR="002C0C8D" w:rsidRPr="00945767" w:rsidRDefault="002C0C8D" w:rsidP="001C2D56">
            <w:pPr>
              <w:rPr>
                <w:ins w:id="4139" w:author="Author" w:date="2018-01-25T17:37:00Z"/>
                <w:rStyle w:val="SAPEmphasis"/>
              </w:rPr>
            </w:pPr>
            <w:ins w:id="4140" w:author="Author" w:date="2018-01-25T17:37:00Z">
              <w:r w:rsidRPr="00945767">
                <w:rPr>
                  <w:rStyle w:val="SAPEmphasis"/>
                </w:rPr>
                <w:t>Access Requests Tile</w:t>
              </w:r>
            </w:ins>
          </w:p>
        </w:tc>
        <w:tc>
          <w:tcPr>
            <w:tcW w:w="5400" w:type="dxa"/>
            <w:tcPrChange w:id="4141" w:author="Author" w:date="2018-01-25T17:43:00Z">
              <w:tcPr>
                <w:tcW w:w="5310" w:type="dxa"/>
              </w:tcPr>
            </w:tcPrChange>
          </w:tcPr>
          <w:p w14:paraId="18C3CE2E" w14:textId="77777777" w:rsidR="002C0C8D" w:rsidRPr="00945767" w:rsidRDefault="002C0C8D" w:rsidP="001C2D56">
            <w:pPr>
              <w:rPr>
                <w:ins w:id="4142" w:author="Author" w:date="2018-01-25T17:37:00Z"/>
              </w:rPr>
            </w:pPr>
            <w:ins w:id="4143" w:author="Author" w:date="2018-01-25T17:37:00Z">
              <w:r w:rsidRPr="00945767">
                <w:t xml:space="preserve">On the </w:t>
              </w:r>
              <w:r w:rsidRPr="00945767">
                <w:rPr>
                  <w:rStyle w:val="SAPScreenElement"/>
                </w:rPr>
                <w:t xml:space="preserve">Home </w:t>
              </w:r>
              <w:r w:rsidRPr="00945767">
                <w:rPr>
                  <w:rFonts w:cs="Arial"/>
                  <w:bCs/>
                </w:rPr>
                <w:t>page</w:t>
              </w:r>
              <w:r w:rsidRPr="00945767">
                <w:rPr>
                  <w:rStyle w:val="SAPScreenElement"/>
                </w:rPr>
                <w:t>,</w:t>
              </w:r>
              <w:r w:rsidRPr="00945767">
                <w:t xml:space="preserve"> go to the</w:t>
              </w:r>
              <w:r w:rsidRPr="00945767">
                <w:rPr>
                  <w:i/>
                </w:rPr>
                <w:t xml:space="preserve"> </w:t>
              </w:r>
              <w:r w:rsidRPr="00945767">
                <w:rPr>
                  <w:rStyle w:val="SAPScreenElement"/>
                </w:rPr>
                <w:t>To Do</w:t>
              </w:r>
              <w:r w:rsidRPr="00945767">
                <w:rPr>
                  <w:i/>
                  <w:lang w:eastAsia="zh-CN"/>
                </w:rPr>
                <w:t xml:space="preserve"> </w:t>
              </w:r>
              <w:r w:rsidRPr="00945767">
                <w:rPr>
                  <w:lang w:eastAsia="zh-CN"/>
                </w:rPr>
                <w:t>section</w:t>
              </w:r>
              <w:r w:rsidRPr="00945767">
                <w:rPr>
                  <w:i/>
                  <w:lang w:eastAsia="zh-CN"/>
                </w:rPr>
                <w:t xml:space="preserve"> </w:t>
              </w:r>
              <w:r w:rsidRPr="00945767">
                <w:rPr>
                  <w:lang w:eastAsia="zh-CN"/>
                </w:rPr>
                <w:t xml:space="preserve">and click on the </w:t>
              </w:r>
              <w:r w:rsidRPr="00945767">
                <w:rPr>
                  <w:rStyle w:val="SAPScreenElement"/>
                </w:rPr>
                <w:t>Approve Requests</w:t>
              </w:r>
              <w:r w:rsidRPr="00945767">
                <w:t xml:space="preserve"> tile.</w:t>
              </w:r>
            </w:ins>
          </w:p>
        </w:tc>
        <w:tc>
          <w:tcPr>
            <w:tcW w:w="4860" w:type="dxa"/>
            <w:tcPrChange w:id="4144" w:author="Author" w:date="2018-01-25T17:43:00Z">
              <w:tcPr>
                <w:tcW w:w="5760" w:type="dxa"/>
              </w:tcPr>
            </w:tcPrChange>
          </w:tcPr>
          <w:p w14:paraId="2AC9723C" w14:textId="77777777" w:rsidR="002C0C8D" w:rsidRPr="00945767" w:rsidRDefault="002C0C8D" w:rsidP="001C2D56">
            <w:pPr>
              <w:rPr>
                <w:ins w:id="4145" w:author="Author" w:date="2018-01-25T17:37:00Z"/>
                <w:rFonts w:cs="Arial"/>
                <w:bCs/>
              </w:rPr>
            </w:pPr>
            <w:ins w:id="4146" w:author="Author" w:date="2018-01-25T17:37:00Z">
              <w:r w:rsidRPr="00945767">
                <w:rPr>
                  <w:rFonts w:cs="Arial"/>
                  <w:bCs/>
                </w:rPr>
                <w:t xml:space="preserve">The </w:t>
              </w:r>
              <w:r w:rsidRPr="00945767">
                <w:rPr>
                  <w:rStyle w:val="SAPScreenElement"/>
                </w:rPr>
                <w:t>Approve Requests</w:t>
              </w:r>
              <w:r w:rsidRPr="00945767">
                <w:t xml:space="preserve"> </w:t>
              </w:r>
              <w:r w:rsidRPr="00945767">
                <w:rPr>
                  <w:rFonts w:cs="Arial"/>
                  <w:bCs/>
                </w:rPr>
                <w:t xml:space="preserve">dialog box is displayed, containing a list of all the requests you need to approve. For each request, high level details are given, which depend on the request type. </w:t>
              </w:r>
            </w:ins>
          </w:p>
        </w:tc>
        <w:tc>
          <w:tcPr>
            <w:tcW w:w="1263" w:type="dxa"/>
            <w:tcPrChange w:id="4147" w:author="Author" w:date="2018-01-25T17:43:00Z">
              <w:tcPr>
                <w:tcW w:w="1263" w:type="dxa"/>
              </w:tcPr>
            </w:tcPrChange>
          </w:tcPr>
          <w:p w14:paraId="0D303221" w14:textId="77777777" w:rsidR="002C0C8D" w:rsidRPr="00945767" w:rsidRDefault="002C0C8D" w:rsidP="001C2D56">
            <w:pPr>
              <w:rPr>
                <w:ins w:id="4148" w:author="Author" w:date="2018-01-25T17:37:00Z"/>
                <w:rFonts w:cs="Arial"/>
                <w:bCs/>
              </w:rPr>
            </w:pPr>
          </w:p>
        </w:tc>
      </w:tr>
      <w:tr w:rsidR="002C0C8D" w:rsidRPr="00945767" w14:paraId="7C0CC1DA" w14:textId="77777777" w:rsidTr="00761FA5">
        <w:trPr>
          <w:trHeight w:val="357"/>
          <w:ins w:id="4149" w:author="Author" w:date="2018-01-25T17:37:00Z"/>
          <w:trPrChange w:id="4150" w:author="Author" w:date="2018-01-25T17:43:00Z">
            <w:trPr>
              <w:trHeight w:val="357"/>
            </w:trPr>
          </w:trPrChange>
        </w:trPr>
        <w:tc>
          <w:tcPr>
            <w:tcW w:w="851" w:type="dxa"/>
            <w:hideMark/>
            <w:tcPrChange w:id="4151" w:author="Author" w:date="2018-01-25T17:43:00Z">
              <w:tcPr>
                <w:tcW w:w="851" w:type="dxa"/>
                <w:hideMark/>
              </w:tcPr>
            </w:tcPrChange>
          </w:tcPr>
          <w:p w14:paraId="4DDACD7D" w14:textId="77777777" w:rsidR="002C0C8D" w:rsidRPr="00945767" w:rsidRDefault="002C0C8D" w:rsidP="001C2D56">
            <w:pPr>
              <w:rPr>
                <w:ins w:id="4152" w:author="Author" w:date="2018-01-25T17:37:00Z"/>
              </w:rPr>
            </w:pPr>
            <w:ins w:id="4153" w:author="Author" w:date="2018-01-25T17:37:00Z">
              <w:r w:rsidRPr="00945767">
                <w:t>3</w:t>
              </w:r>
            </w:ins>
          </w:p>
        </w:tc>
        <w:tc>
          <w:tcPr>
            <w:tcW w:w="1911" w:type="dxa"/>
            <w:hideMark/>
            <w:tcPrChange w:id="4154" w:author="Author" w:date="2018-01-25T17:43:00Z">
              <w:tcPr>
                <w:tcW w:w="1101" w:type="dxa"/>
                <w:hideMark/>
              </w:tcPr>
            </w:tcPrChange>
          </w:tcPr>
          <w:p w14:paraId="5E0A01CF" w14:textId="21148743" w:rsidR="002C0C8D" w:rsidRPr="00945767" w:rsidRDefault="002C0C8D" w:rsidP="001C2D56">
            <w:pPr>
              <w:rPr>
                <w:ins w:id="4155" w:author="Author" w:date="2018-01-25T17:37:00Z"/>
                <w:rStyle w:val="SAPEmphasis"/>
              </w:rPr>
            </w:pPr>
            <w:ins w:id="4156" w:author="Author" w:date="2018-01-25T17:37:00Z">
              <w:r w:rsidRPr="00945767">
                <w:rPr>
                  <w:rStyle w:val="SAPEmphasis"/>
                </w:rPr>
                <w:t xml:space="preserve">Select </w:t>
              </w:r>
            </w:ins>
            <w:ins w:id="4157" w:author="Author" w:date="2018-01-25T17:43:00Z">
              <w:r w:rsidR="00680A17">
                <w:rPr>
                  <w:rStyle w:val="SAPEmphasis"/>
                </w:rPr>
                <w:t>Enrollment</w:t>
              </w:r>
            </w:ins>
            <w:ins w:id="4158" w:author="Author" w:date="2018-01-25T17:37:00Z">
              <w:r w:rsidRPr="00945767">
                <w:rPr>
                  <w:rStyle w:val="SAPEmphasis"/>
                </w:rPr>
                <w:t xml:space="preserve"> Request</w:t>
              </w:r>
            </w:ins>
          </w:p>
        </w:tc>
        <w:tc>
          <w:tcPr>
            <w:tcW w:w="5400" w:type="dxa"/>
            <w:hideMark/>
            <w:tcPrChange w:id="4159" w:author="Author" w:date="2018-01-25T17:43:00Z">
              <w:tcPr>
                <w:tcW w:w="5310" w:type="dxa"/>
                <w:hideMark/>
              </w:tcPr>
            </w:tcPrChange>
          </w:tcPr>
          <w:p w14:paraId="40F45464" w14:textId="5BAEF8DF" w:rsidR="002C0C8D" w:rsidRPr="00945767" w:rsidRDefault="002C0C8D" w:rsidP="001C2D56">
            <w:pPr>
              <w:rPr>
                <w:ins w:id="4160" w:author="Author" w:date="2018-01-25T17:37:00Z"/>
              </w:rPr>
            </w:pPr>
            <w:ins w:id="4161" w:author="Author" w:date="2018-01-25T17:37:00Z">
              <w:r w:rsidRPr="00945767">
                <w:t xml:space="preserve">In the </w:t>
              </w:r>
              <w:r w:rsidRPr="00945767">
                <w:rPr>
                  <w:rStyle w:val="SAPScreenElement"/>
                </w:rPr>
                <w:t>Approve Requests</w:t>
              </w:r>
              <w:r w:rsidRPr="00945767">
                <w:t xml:space="preserve"> </w:t>
              </w:r>
              <w:r w:rsidRPr="00945767">
                <w:rPr>
                  <w:rFonts w:cs="Arial"/>
                  <w:bCs/>
                </w:rPr>
                <w:t>dialog box,</w:t>
              </w:r>
              <w:r w:rsidRPr="00945767">
                <w:t xml:space="preserve"> click on the </w:t>
              </w:r>
              <w:r w:rsidRPr="00945767">
                <w:rPr>
                  <w:rStyle w:val="SAPScreenElement"/>
                </w:rPr>
                <w:t xml:space="preserve">Benefit </w:t>
              </w:r>
            </w:ins>
            <w:ins w:id="4162" w:author="Author" w:date="2018-01-25T17:41:00Z">
              <w:r w:rsidR="00680A17">
                <w:rPr>
                  <w:rStyle w:val="SAPScreenElement"/>
                </w:rPr>
                <w:t>Enrollment Group</w:t>
              </w:r>
            </w:ins>
            <w:ins w:id="4163" w:author="Author" w:date="2018-01-25T17:37:00Z">
              <w:r w:rsidRPr="00945767">
                <w:rPr>
                  <w:rStyle w:val="SAPScreenElement"/>
                </w:rPr>
                <w:t xml:space="preserve"> for &lt;Employee Name&gt; </w:t>
              </w:r>
              <w:r w:rsidRPr="00945767">
                <w:t>link.</w:t>
              </w:r>
            </w:ins>
          </w:p>
          <w:p w14:paraId="78565345" w14:textId="77777777" w:rsidR="002C0C8D" w:rsidRPr="00945767" w:rsidRDefault="002C0C8D" w:rsidP="001C2D56">
            <w:pPr>
              <w:pStyle w:val="SAPNoteHeading"/>
              <w:ind w:left="255"/>
              <w:rPr>
                <w:ins w:id="4164" w:author="Author" w:date="2018-01-25T17:37:00Z"/>
              </w:rPr>
            </w:pPr>
            <w:ins w:id="4165" w:author="Author" w:date="2018-01-25T17:37:00Z">
              <w:r w:rsidRPr="00945767">
                <w:rPr>
                  <w:noProof/>
                </w:rPr>
                <w:drawing>
                  <wp:inline distT="0" distB="0" distL="0" distR="0" wp14:anchorId="69010B4D" wp14:editId="681B6A27">
                    <wp:extent cx="228600" cy="228600"/>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Note</w:t>
              </w:r>
            </w:ins>
          </w:p>
          <w:p w14:paraId="22C58131" w14:textId="1742C204" w:rsidR="002C0C8D" w:rsidRPr="00945767" w:rsidRDefault="002C0C8D" w:rsidP="001C2D56">
            <w:pPr>
              <w:ind w:left="255"/>
              <w:rPr>
                <w:ins w:id="4166" w:author="Author" w:date="2018-01-25T17:37:00Z"/>
              </w:rPr>
            </w:pPr>
            <w:ins w:id="4167" w:author="Author" w:date="2018-01-25T17:37:00Z">
              <w:r w:rsidRPr="00945767">
                <w:t xml:space="preserve">In case you have several requests in the tile, select the </w:t>
              </w:r>
              <w:r w:rsidRPr="00945767">
                <w:rPr>
                  <w:rStyle w:val="SAPScreenElement"/>
                </w:rPr>
                <w:t>Go to Workflow Requests</w:t>
              </w:r>
              <w:r w:rsidRPr="00945767">
                <w:t xml:space="preserve"> link located at the bottom right of the </w:t>
              </w:r>
              <w:r w:rsidRPr="00945767">
                <w:rPr>
                  <w:rStyle w:val="SAPScreenElement"/>
                </w:rPr>
                <w:t>Approve Requests</w:t>
              </w:r>
              <w:r w:rsidRPr="00945767">
                <w:t xml:space="preserve"> </w:t>
              </w:r>
              <w:r w:rsidRPr="00945767">
                <w:rPr>
                  <w:rFonts w:cs="Arial"/>
                  <w:bCs/>
                </w:rPr>
                <w:t>dialog box</w:t>
              </w:r>
              <w:r w:rsidRPr="00945767">
                <w:t xml:space="preserve">. </w:t>
              </w:r>
              <w:r w:rsidRPr="00945767">
                <w:rPr>
                  <w:rFonts w:cs="Arial"/>
                  <w:bCs/>
                </w:rPr>
                <w:t xml:space="preserve">The </w:t>
              </w:r>
              <w:r w:rsidRPr="00945767">
                <w:rPr>
                  <w:rStyle w:val="SAPScreenElement"/>
                </w:rPr>
                <w:t>My Workflow Requests (#)</w:t>
              </w:r>
              <w:r w:rsidRPr="00945767">
                <w:rPr>
                  <w:rFonts w:cs="Arial"/>
                  <w:bCs/>
                </w:rPr>
                <w:t xml:space="preserve"> screen is displayed. If appropriate, click </w:t>
              </w:r>
              <w:r w:rsidRPr="00945767">
                <w:rPr>
                  <w:rStyle w:val="SAPScreenElement"/>
                </w:rPr>
                <w:t>More</w:t>
              </w:r>
              <w:r w:rsidRPr="00945767">
                <w:rPr>
                  <w:rFonts w:cs="Arial"/>
                  <w:bCs/>
                </w:rPr>
                <w:t>, to have the complete list of requests.</w:t>
              </w:r>
              <w:r w:rsidRPr="00945767">
                <w:t xml:space="preserve"> Select the </w:t>
              </w:r>
              <w:r w:rsidRPr="00945767">
                <w:rPr>
                  <w:rStyle w:val="SAPScreenElement"/>
                </w:rPr>
                <w:t>Filter</w:t>
              </w:r>
              <w:r>
                <w:rPr>
                  <w:rStyle w:val="SAPScreenElement"/>
                </w:rPr>
                <w:t xml:space="preserve"> </w:t>
              </w:r>
              <w:r w:rsidRPr="00945767">
                <w:t xml:space="preserve"> </w:t>
              </w:r>
              <w:r w:rsidRPr="00945767">
                <w:rPr>
                  <w:noProof/>
                </w:rPr>
                <w:drawing>
                  <wp:inline distT="0" distB="0" distL="0" distR="0" wp14:anchorId="7EC44A8F" wp14:editId="4B6D3B79">
                    <wp:extent cx="333375" cy="276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276225"/>
                            </a:xfrm>
                            <a:prstGeom prst="rect">
                              <a:avLst/>
                            </a:prstGeom>
                          </pic:spPr>
                        </pic:pic>
                      </a:graphicData>
                    </a:graphic>
                  </wp:inline>
                </w:drawing>
              </w:r>
              <w:r w:rsidRPr="00945767">
                <w:t xml:space="preserve"> icon to search for the request you need to approve. In the filter criteria fields, which show up, make entries as appropriate. For example, enter for field </w:t>
              </w:r>
              <w:r w:rsidRPr="00945767">
                <w:rPr>
                  <w:rStyle w:val="SAPScreenElement"/>
                </w:rPr>
                <w:t>Request Type</w:t>
              </w:r>
              <w:r w:rsidRPr="00945767">
                <w:t xml:space="preserve"> value</w:t>
              </w:r>
              <w:r w:rsidRPr="00945767">
                <w:rPr>
                  <w:rStyle w:val="SAPUserEntry"/>
                </w:rPr>
                <w:t xml:space="preserve"> Change Generic Object Actions </w:t>
              </w:r>
              <w:r w:rsidRPr="00945767">
                <w:t xml:space="preserve">and for field </w:t>
              </w:r>
              <w:r w:rsidRPr="00945767">
                <w:rPr>
                  <w:rStyle w:val="SAPScreenElement"/>
                </w:rPr>
                <w:t>Object</w:t>
              </w:r>
              <w:r w:rsidRPr="00945767">
                <w:t xml:space="preserve"> value</w:t>
              </w:r>
              <w:r w:rsidRPr="00945767">
                <w:rPr>
                  <w:rStyle w:val="SAPUserEntry"/>
                  <w:b w:val="0"/>
                </w:rPr>
                <w:t xml:space="preserve"> </w:t>
              </w:r>
              <w:r w:rsidRPr="00945767">
                <w:rPr>
                  <w:rStyle w:val="SAPUserEntry"/>
                </w:rPr>
                <w:t xml:space="preserve">Benefit </w:t>
              </w:r>
            </w:ins>
            <w:ins w:id="4168" w:author="Author" w:date="2018-01-25T17:42:00Z">
              <w:r w:rsidR="00680A17">
                <w:rPr>
                  <w:rStyle w:val="SAPUserEntry"/>
                </w:rPr>
                <w:t>Enrollment Group</w:t>
              </w:r>
            </w:ins>
            <w:ins w:id="4169" w:author="Author" w:date="2018-01-25T17:37:00Z">
              <w:r w:rsidRPr="00945767">
                <w:rPr>
                  <w:rFonts w:cs="Arial"/>
                  <w:bCs/>
                </w:rPr>
                <w:t>,</w:t>
              </w:r>
              <w:r w:rsidRPr="00342829">
                <w:rPr>
                  <w:rPrChange w:id="4170" w:author="Author" w:date="2018-01-25T17:42:00Z">
                    <w:rPr>
                      <w:rStyle w:val="SAPUserEntry"/>
                      <w:b w:val="0"/>
                    </w:rPr>
                  </w:rPrChange>
                </w:rPr>
                <w:t xml:space="preserve"> </w:t>
              </w:r>
              <w:r w:rsidRPr="00945767">
                <w:t xml:space="preserve">then choose the </w:t>
              </w:r>
              <w:r w:rsidRPr="00945767">
                <w:rPr>
                  <w:rStyle w:val="SAPScreenElement"/>
                </w:rPr>
                <w:t>Go</w:t>
              </w:r>
              <w:r w:rsidRPr="00945767">
                <w:t xml:space="preserve"> button. In case you obtain several results for your search, you have the option to sort the requests, for example based on the date you received them, in order to ensure their timely completion. Select the </w:t>
              </w:r>
              <w:r w:rsidRPr="00945767">
                <w:rPr>
                  <w:rStyle w:val="SAPScreenElement"/>
                </w:rPr>
                <w:t>Sort</w:t>
              </w:r>
              <w:r w:rsidRPr="00945767">
                <w:t xml:space="preserve"> </w:t>
              </w:r>
              <w:r w:rsidRPr="00945767">
                <w:rPr>
                  <w:noProof/>
                </w:rPr>
                <w:drawing>
                  <wp:inline distT="0" distB="0" distL="0" distR="0" wp14:anchorId="388F5D9C" wp14:editId="6F06FC8A">
                    <wp:extent cx="332740" cy="260985"/>
                    <wp:effectExtent l="0" t="0" r="0" b="5715"/>
                    <wp:docPr id="27" name="Picture 27"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Pr="00945767">
                <w:t xml:space="preserve"> icon and in the menu, that expands, check the appropriate radio-buttons and choose </w:t>
              </w:r>
              <w:r w:rsidRPr="00945767">
                <w:rPr>
                  <w:rStyle w:val="SAPScreenElement"/>
                </w:rPr>
                <w:t>Apply.</w:t>
              </w:r>
              <w:r w:rsidRPr="00945767">
                <w:t xml:space="preserve"> In the result list, click on the appropriate </w:t>
              </w:r>
              <w:r w:rsidRPr="00945767">
                <w:rPr>
                  <w:rStyle w:val="SAPScreenElement"/>
                </w:rPr>
                <w:t xml:space="preserve">Benefit </w:t>
              </w:r>
            </w:ins>
            <w:ins w:id="4171" w:author="Author" w:date="2018-01-25T17:43:00Z">
              <w:r w:rsidR="00680A17">
                <w:rPr>
                  <w:rStyle w:val="SAPScreenElement"/>
                </w:rPr>
                <w:t>Enrollment Group</w:t>
              </w:r>
              <w:r w:rsidR="00680A17" w:rsidRPr="00945767">
                <w:rPr>
                  <w:rStyle w:val="SAPScreenElement"/>
                </w:rPr>
                <w:t xml:space="preserve"> </w:t>
              </w:r>
            </w:ins>
            <w:ins w:id="4172" w:author="Author" w:date="2018-01-25T17:37:00Z">
              <w:r w:rsidRPr="00945767">
                <w:rPr>
                  <w:rStyle w:val="SAPScreenElement"/>
                </w:rPr>
                <w:t xml:space="preserve">for &lt;Employee Name&gt; </w:t>
              </w:r>
              <w:r w:rsidRPr="00945767">
                <w:t>link.</w:t>
              </w:r>
            </w:ins>
          </w:p>
        </w:tc>
        <w:tc>
          <w:tcPr>
            <w:tcW w:w="4860" w:type="dxa"/>
            <w:hideMark/>
            <w:tcPrChange w:id="4173" w:author="Author" w:date="2018-01-25T17:43:00Z">
              <w:tcPr>
                <w:tcW w:w="5760" w:type="dxa"/>
                <w:hideMark/>
              </w:tcPr>
            </w:tcPrChange>
          </w:tcPr>
          <w:p w14:paraId="0DFA09D9" w14:textId="77777777" w:rsidR="002C0C8D" w:rsidRPr="00945767" w:rsidRDefault="002C0C8D" w:rsidP="001C2D56">
            <w:pPr>
              <w:spacing w:after="0"/>
              <w:rPr>
                <w:ins w:id="4174" w:author="Author" w:date="2018-01-25T17:37:00Z"/>
                <w:rFonts w:cs="Arial"/>
                <w:bCs/>
              </w:rPr>
            </w:pPr>
            <w:ins w:id="4175" w:author="Author" w:date="2018-01-25T17:37:00Z">
              <w:r w:rsidRPr="00945767">
                <w:rPr>
                  <w:rFonts w:cs="Arial"/>
                  <w:bCs/>
                </w:rPr>
                <w:t xml:space="preserve">The </w:t>
              </w:r>
              <w:r w:rsidRPr="00945767">
                <w:rPr>
                  <w:rStyle w:val="SAPScreenElement"/>
                </w:rPr>
                <w:t>Employee Files &gt; Workflow Details</w:t>
              </w:r>
              <w:r w:rsidRPr="00945767">
                <w:rPr>
                  <w:rFonts w:cs="Arial"/>
                  <w:bCs/>
                </w:rPr>
                <w:t xml:space="preserve"> screen is displayed containing details to the benefits claim request. The screen is divided in several sections:</w:t>
              </w:r>
            </w:ins>
          </w:p>
          <w:p w14:paraId="4C588387" w14:textId="77777777" w:rsidR="002C0C8D" w:rsidRPr="00945767" w:rsidRDefault="002C0C8D" w:rsidP="001C2D56">
            <w:pPr>
              <w:numPr>
                <w:ilvl w:val="0"/>
                <w:numId w:val="7"/>
              </w:numPr>
              <w:spacing w:before="0" w:after="0" w:line="240" w:lineRule="auto"/>
              <w:ind w:left="176" w:hanging="176"/>
              <w:rPr>
                <w:ins w:id="4176" w:author="Author" w:date="2018-01-25T17:37:00Z"/>
                <w:rFonts w:cs="Arial"/>
                <w:bCs/>
              </w:rPr>
            </w:pPr>
            <w:ins w:id="4177" w:author="Author" w:date="2018-01-25T17:37:00Z">
              <w:r w:rsidRPr="00945767">
                <w:rPr>
                  <w:rFonts w:cs="Arial"/>
                  <w:bCs/>
                </w:rPr>
                <w:t xml:space="preserve">The </w:t>
              </w:r>
              <w:r w:rsidRPr="00945767">
                <w:rPr>
                  <w:rStyle w:val="SAPScreenElement"/>
                </w:rPr>
                <w:t>Do you approve this request?</w:t>
              </w:r>
              <w:r w:rsidRPr="00945767">
                <w:rPr>
                  <w:rFonts w:cs="Arial"/>
                  <w:bCs/>
                </w:rPr>
                <w:t xml:space="preserve"> section contains a short overview of the request, its initiator, and the workflow participants.</w:t>
              </w:r>
            </w:ins>
          </w:p>
          <w:p w14:paraId="7ABAA6A2" w14:textId="2943B5A8" w:rsidR="002C0C8D" w:rsidRPr="00945767" w:rsidRDefault="002C0C8D" w:rsidP="001C2D56">
            <w:pPr>
              <w:numPr>
                <w:ilvl w:val="0"/>
                <w:numId w:val="7"/>
              </w:numPr>
              <w:spacing w:before="0" w:after="0" w:line="240" w:lineRule="auto"/>
              <w:ind w:left="176" w:hanging="176"/>
              <w:rPr>
                <w:ins w:id="4178" w:author="Author" w:date="2018-01-25T17:37:00Z"/>
                <w:rFonts w:cs="Arial"/>
                <w:bCs/>
              </w:rPr>
            </w:pPr>
            <w:ins w:id="4179" w:author="Author" w:date="2018-01-25T17:37:00Z">
              <w:r w:rsidRPr="00945767">
                <w:rPr>
                  <w:rFonts w:cs="Arial"/>
                  <w:bCs/>
                </w:rPr>
                <w:t xml:space="preserve">The </w:t>
              </w:r>
              <w:r w:rsidRPr="00945767">
                <w:rPr>
                  <w:rStyle w:val="SAPScreenElement"/>
                </w:rPr>
                <w:t xml:space="preserve">Benefit </w:t>
              </w:r>
            </w:ins>
            <w:ins w:id="4180" w:author="Author" w:date="2018-01-25T17:43:00Z">
              <w:r w:rsidR="00680A17">
                <w:rPr>
                  <w:rStyle w:val="SAPScreenElement"/>
                </w:rPr>
                <w:t>Enrollment Group</w:t>
              </w:r>
              <w:r w:rsidR="00680A17" w:rsidRPr="00945767">
                <w:rPr>
                  <w:rStyle w:val="SAPScreenElement"/>
                </w:rPr>
                <w:t xml:space="preserve"> </w:t>
              </w:r>
            </w:ins>
            <w:ins w:id="4181" w:author="Author" w:date="2018-01-25T17:37:00Z">
              <w:r w:rsidRPr="00945767">
                <w:rPr>
                  <w:rFonts w:cs="Arial"/>
                  <w:bCs/>
                </w:rPr>
                <w:t>section contains the detailed request.</w:t>
              </w:r>
            </w:ins>
          </w:p>
          <w:p w14:paraId="659797D3" w14:textId="77777777" w:rsidR="002C0C8D" w:rsidRPr="00945767" w:rsidRDefault="002C0C8D" w:rsidP="001C2D56">
            <w:pPr>
              <w:numPr>
                <w:ilvl w:val="0"/>
                <w:numId w:val="7"/>
              </w:numPr>
              <w:spacing w:before="0" w:after="0" w:line="240" w:lineRule="auto"/>
              <w:ind w:left="176" w:hanging="176"/>
              <w:rPr>
                <w:ins w:id="4182" w:author="Author" w:date="2018-01-25T17:37:00Z"/>
              </w:rPr>
            </w:pPr>
            <w:ins w:id="4183" w:author="Author" w:date="2018-01-25T17:37:00Z">
              <w:r w:rsidRPr="00945767">
                <w:rPr>
                  <w:rFonts w:cs="Arial"/>
                  <w:bCs/>
                </w:rPr>
                <w:t xml:space="preserve">In the </w:t>
              </w:r>
              <w:r w:rsidRPr="00945767">
                <w:rPr>
                  <w:rStyle w:val="SAPScreenElement"/>
                </w:rPr>
                <w:t xml:space="preserve">Comment </w:t>
              </w:r>
              <w:r w:rsidRPr="00945767">
                <w:rPr>
                  <w:rFonts w:cs="Arial"/>
                  <w:bCs/>
                </w:rPr>
                <w:t>section, you can post your remarks to the request.</w:t>
              </w:r>
            </w:ins>
          </w:p>
          <w:p w14:paraId="03A866FA" w14:textId="5EAC3178" w:rsidR="002C0C8D" w:rsidRPr="00945767" w:rsidRDefault="002C0C8D" w:rsidP="001C2D56">
            <w:pPr>
              <w:numPr>
                <w:ilvl w:val="0"/>
                <w:numId w:val="7"/>
              </w:numPr>
              <w:spacing w:before="0" w:line="240" w:lineRule="auto"/>
              <w:ind w:left="176" w:hanging="176"/>
              <w:rPr>
                <w:ins w:id="4184" w:author="Author" w:date="2018-01-25T17:37:00Z"/>
              </w:rPr>
            </w:pPr>
            <w:ins w:id="4185" w:author="Author" w:date="2018-01-25T17:37:00Z">
              <w:r w:rsidRPr="00945767">
                <w:rPr>
                  <w:rFonts w:cs="Arial"/>
                  <w:bCs/>
                </w:rPr>
                <w:t xml:space="preserve">On the right part of the screen a short profile of the employee for whom the </w:t>
              </w:r>
            </w:ins>
            <w:ins w:id="4186" w:author="Author" w:date="2018-01-25T17:43:00Z">
              <w:r w:rsidR="00680A17">
                <w:rPr>
                  <w:rFonts w:cs="Arial"/>
                  <w:bCs/>
                </w:rPr>
                <w:t>benefit enrollment</w:t>
              </w:r>
            </w:ins>
            <w:ins w:id="4187" w:author="Author" w:date="2018-01-25T17:37:00Z">
              <w:r w:rsidRPr="00945767">
                <w:rPr>
                  <w:rFonts w:cs="Arial"/>
                  <w:bCs/>
                </w:rPr>
                <w:t xml:space="preserve"> is requested is given, as well as administrative details to the request initiation.</w:t>
              </w:r>
            </w:ins>
          </w:p>
          <w:p w14:paraId="6E8338D1" w14:textId="77777777" w:rsidR="002C0C8D" w:rsidRPr="00945767" w:rsidRDefault="002C0C8D" w:rsidP="001C2D56">
            <w:pPr>
              <w:spacing w:before="0" w:line="240" w:lineRule="auto"/>
              <w:rPr>
                <w:ins w:id="4188" w:author="Author" w:date="2018-01-25T17:37:00Z"/>
              </w:rPr>
            </w:pPr>
          </w:p>
        </w:tc>
        <w:tc>
          <w:tcPr>
            <w:tcW w:w="1263" w:type="dxa"/>
            <w:tcPrChange w:id="4189" w:author="Author" w:date="2018-01-25T17:43:00Z">
              <w:tcPr>
                <w:tcW w:w="1263" w:type="dxa"/>
              </w:tcPr>
            </w:tcPrChange>
          </w:tcPr>
          <w:p w14:paraId="3B27AC60" w14:textId="77777777" w:rsidR="002C0C8D" w:rsidRPr="00945767" w:rsidRDefault="002C0C8D" w:rsidP="001C2D56">
            <w:pPr>
              <w:rPr>
                <w:ins w:id="4190" w:author="Author" w:date="2018-01-25T17:37:00Z"/>
                <w:rFonts w:cs="Arial"/>
                <w:bCs/>
              </w:rPr>
            </w:pPr>
          </w:p>
        </w:tc>
      </w:tr>
      <w:tr w:rsidR="002C0C8D" w:rsidRPr="00945767" w14:paraId="121C54F7" w14:textId="77777777" w:rsidTr="00761FA5">
        <w:trPr>
          <w:trHeight w:val="357"/>
          <w:ins w:id="4191" w:author="Author" w:date="2018-01-25T17:37:00Z"/>
          <w:trPrChange w:id="4192" w:author="Author" w:date="2018-01-25T17:43:00Z">
            <w:trPr>
              <w:trHeight w:val="357"/>
            </w:trPr>
          </w:trPrChange>
        </w:trPr>
        <w:tc>
          <w:tcPr>
            <w:tcW w:w="851" w:type="dxa"/>
            <w:hideMark/>
            <w:tcPrChange w:id="4193" w:author="Author" w:date="2018-01-25T17:43:00Z">
              <w:tcPr>
                <w:tcW w:w="851" w:type="dxa"/>
                <w:hideMark/>
              </w:tcPr>
            </w:tcPrChange>
          </w:tcPr>
          <w:p w14:paraId="1075C661" w14:textId="77777777" w:rsidR="002C0C8D" w:rsidRPr="00945767" w:rsidRDefault="002C0C8D" w:rsidP="001C2D56">
            <w:pPr>
              <w:rPr>
                <w:ins w:id="4194" w:author="Author" w:date="2018-01-25T17:37:00Z"/>
              </w:rPr>
            </w:pPr>
            <w:ins w:id="4195" w:author="Author" w:date="2018-01-25T17:37:00Z">
              <w:r w:rsidRPr="00945767">
                <w:t>4</w:t>
              </w:r>
            </w:ins>
          </w:p>
        </w:tc>
        <w:tc>
          <w:tcPr>
            <w:tcW w:w="1911" w:type="dxa"/>
            <w:hideMark/>
            <w:tcPrChange w:id="4196" w:author="Author" w:date="2018-01-25T17:43:00Z">
              <w:tcPr>
                <w:tcW w:w="1101" w:type="dxa"/>
                <w:hideMark/>
              </w:tcPr>
            </w:tcPrChange>
          </w:tcPr>
          <w:p w14:paraId="11482639" w14:textId="00A59975" w:rsidR="002C0C8D" w:rsidRPr="00945767" w:rsidRDefault="002C0C8D" w:rsidP="001C2D56">
            <w:pPr>
              <w:rPr>
                <w:ins w:id="4197" w:author="Author" w:date="2018-01-25T17:37:00Z"/>
                <w:rStyle w:val="SAPEmphasis"/>
              </w:rPr>
            </w:pPr>
            <w:ins w:id="4198" w:author="Author" w:date="2018-01-25T17:37:00Z">
              <w:r w:rsidRPr="00945767">
                <w:rPr>
                  <w:rStyle w:val="SAPEmphasis"/>
                </w:rPr>
                <w:t xml:space="preserve">Review Employee Benefit </w:t>
              </w:r>
            </w:ins>
            <w:ins w:id="4199" w:author="Author" w:date="2018-01-25T17:44:00Z">
              <w:r w:rsidR="00680A17">
                <w:rPr>
                  <w:rStyle w:val="SAPEmphasis"/>
                </w:rPr>
                <w:t>Enrollment</w:t>
              </w:r>
            </w:ins>
          </w:p>
        </w:tc>
        <w:tc>
          <w:tcPr>
            <w:tcW w:w="5400" w:type="dxa"/>
            <w:hideMark/>
            <w:tcPrChange w:id="4200" w:author="Author" w:date="2018-01-25T17:43:00Z">
              <w:tcPr>
                <w:tcW w:w="5310" w:type="dxa"/>
                <w:hideMark/>
              </w:tcPr>
            </w:tcPrChange>
          </w:tcPr>
          <w:p w14:paraId="17EF07EA" w14:textId="29D9AF12" w:rsidR="002C0C8D" w:rsidRPr="00945767" w:rsidRDefault="002C0C8D" w:rsidP="001C2D56">
            <w:pPr>
              <w:pStyle w:val="List"/>
              <w:ind w:left="0" w:firstLine="0"/>
              <w:rPr>
                <w:ins w:id="4201" w:author="Author" w:date="2018-01-25T17:37:00Z"/>
              </w:rPr>
            </w:pPr>
            <w:ins w:id="4202" w:author="Author" w:date="2018-01-25T17:37:00Z">
              <w:r w:rsidRPr="00945767">
                <w:t xml:space="preserve">Review the details in the </w:t>
              </w:r>
              <w:r w:rsidRPr="00945767">
                <w:rPr>
                  <w:rStyle w:val="SAPScreenElement"/>
                </w:rPr>
                <w:t xml:space="preserve">Benefit </w:t>
              </w:r>
            </w:ins>
            <w:ins w:id="4203" w:author="Author" w:date="2018-01-25T17:44:00Z">
              <w:r w:rsidR="00680A17">
                <w:rPr>
                  <w:rStyle w:val="SAPScreenElement"/>
                </w:rPr>
                <w:t>Enrollment Group</w:t>
              </w:r>
              <w:r w:rsidR="00680A17" w:rsidRPr="00945767">
                <w:rPr>
                  <w:rStyle w:val="SAPScreenElement"/>
                </w:rPr>
                <w:t xml:space="preserve"> </w:t>
              </w:r>
            </w:ins>
            <w:ins w:id="4204" w:author="Author" w:date="2018-01-25T17:37:00Z">
              <w:r w:rsidRPr="00945767">
                <w:t>section.</w:t>
              </w:r>
            </w:ins>
          </w:p>
        </w:tc>
        <w:tc>
          <w:tcPr>
            <w:tcW w:w="4860" w:type="dxa"/>
            <w:hideMark/>
            <w:tcPrChange w:id="4205" w:author="Author" w:date="2018-01-25T17:43:00Z">
              <w:tcPr>
                <w:tcW w:w="5760" w:type="dxa"/>
                <w:hideMark/>
              </w:tcPr>
            </w:tcPrChange>
          </w:tcPr>
          <w:p w14:paraId="480F601E" w14:textId="70B78028" w:rsidR="002C0C8D" w:rsidRPr="00945767" w:rsidRDefault="002C0C8D" w:rsidP="001C2D56">
            <w:pPr>
              <w:rPr>
                <w:ins w:id="4206" w:author="Author" w:date="2018-01-25T17:37:00Z"/>
                <w:rFonts w:cs="Arial"/>
                <w:bCs/>
              </w:rPr>
            </w:pPr>
            <w:ins w:id="4207" w:author="Author" w:date="2018-01-25T17:37:00Z">
              <w:r w:rsidRPr="00945767">
                <w:rPr>
                  <w:rFonts w:cs="Arial"/>
                  <w:bCs/>
                </w:rPr>
                <w:t xml:space="preserve">The data for the benefit </w:t>
              </w:r>
            </w:ins>
            <w:ins w:id="4208" w:author="Author" w:date="2018-01-25T17:44:00Z">
              <w:r w:rsidR="00680A17">
                <w:rPr>
                  <w:rFonts w:cs="Arial"/>
                  <w:bCs/>
                </w:rPr>
                <w:t>enrollment</w:t>
              </w:r>
            </w:ins>
            <w:ins w:id="4209" w:author="Author" w:date="2018-01-25T17:37:00Z">
              <w:r w:rsidRPr="00945767">
                <w:rPr>
                  <w:rFonts w:cs="Arial"/>
                  <w:bCs/>
                </w:rPr>
                <w:t xml:space="preserve"> has been reviewed and is ready for approval.</w:t>
              </w:r>
            </w:ins>
          </w:p>
        </w:tc>
        <w:tc>
          <w:tcPr>
            <w:tcW w:w="1263" w:type="dxa"/>
            <w:tcPrChange w:id="4210" w:author="Author" w:date="2018-01-25T17:43:00Z">
              <w:tcPr>
                <w:tcW w:w="1263" w:type="dxa"/>
              </w:tcPr>
            </w:tcPrChange>
          </w:tcPr>
          <w:p w14:paraId="10E73D03" w14:textId="77777777" w:rsidR="002C0C8D" w:rsidRPr="00945767" w:rsidRDefault="002C0C8D" w:rsidP="001C2D56">
            <w:pPr>
              <w:rPr>
                <w:ins w:id="4211" w:author="Author" w:date="2018-01-25T17:37:00Z"/>
                <w:rFonts w:cs="Arial"/>
                <w:bCs/>
              </w:rPr>
            </w:pPr>
          </w:p>
        </w:tc>
      </w:tr>
      <w:tr w:rsidR="002C0C8D" w:rsidRPr="00945767" w14:paraId="24119BFE" w14:textId="77777777" w:rsidTr="00761FA5">
        <w:trPr>
          <w:trHeight w:val="357"/>
          <w:ins w:id="4212" w:author="Author" w:date="2018-01-25T17:37:00Z"/>
          <w:trPrChange w:id="4213" w:author="Author" w:date="2018-01-25T17:43:00Z">
            <w:trPr>
              <w:trHeight w:val="357"/>
            </w:trPr>
          </w:trPrChange>
        </w:trPr>
        <w:tc>
          <w:tcPr>
            <w:tcW w:w="851" w:type="dxa"/>
            <w:hideMark/>
            <w:tcPrChange w:id="4214" w:author="Author" w:date="2018-01-25T17:43:00Z">
              <w:tcPr>
                <w:tcW w:w="851" w:type="dxa"/>
                <w:hideMark/>
              </w:tcPr>
            </w:tcPrChange>
          </w:tcPr>
          <w:p w14:paraId="63F43609" w14:textId="77777777" w:rsidR="002C0C8D" w:rsidRPr="00945767" w:rsidRDefault="002C0C8D" w:rsidP="001C2D56">
            <w:pPr>
              <w:rPr>
                <w:ins w:id="4215" w:author="Author" w:date="2018-01-25T17:37:00Z"/>
              </w:rPr>
            </w:pPr>
            <w:ins w:id="4216" w:author="Author" w:date="2018-01-25T17:37:00Z">
              <w:r w:rsidRPr="00945767">
                <w:t>5</w:t>
              </w:r>
            </w:ins>
          </w:p>
        </w:tc>
        <w:tc>
          <w:tcPr>
            <w:tcW w:w="1911" w:type="dxa"/>
            <w:hideMark/>
            <w:tcPrChange w:id="4217" w:author="Author" w:date="2018-01-25T17:43:00Z">
              <w:tcPr>
                <w:tcW w:w="1101" w:type="dxa"/>
                <w:hideMark/>
              </w:tcPr>
            </w:tcPrChange>
          </w:tcPr>
          <w:p w14:paraId="2AC9DADA" w14:textId="4EE57FC5" w:rsidR="002C0C8D" w:rsidRPr="00945767" w:rsidRDefault="002C0C8D" w:rsidP="001C2D56">
            <w:pPr>
              <w:rPr>
                <w:ins w:id="4218" w:author="Author" w:date="2018-01-25T17:37:00Z"/>
                <w:rStyle w:val="SAPEmphasis"/>
              </w:rPr>
            </w:pPr>
            <w:ins w:id="4219" w:author="Author" w:date="2018-01-25T17:37:00Z">
              <w:r w:rsidRPr="00945767">
                <w:rPr>
                  <w:rStyle w:val="SAPEmphasis"/>
                </w:rPr>
                <w:t xml:space="preserve">Approve </w:t>
              </w:r>
            </w:ins>
            <w:ins w:id="4220" w:author="Author" w:date="2018-01-25T17:44:00Z">
              <w:r w:rsidR="00680A17">
                <w:rPr>
                  <w:rStyle w:val="SAPEmphasis"/>
                </w:rPr>
                <w:t>Enrollment</w:t>
              </w:r>
            </w:ins>
          </w:p>
        </w:tc>
        <w:tc>
          <w:tcPr>
            <w:tcW w:w="5400" w:type="dxa"/>
            <w:hideMark/>
            <w:tcPrChange w:id="4221" w:author="Author" w:date="2018-01-25T17:43:00Z">
              <w:tcPr>
                <w:tcW w:w="5310" w:type="dxa"/>
                <w:hideMark/>
              </w:tcPr>
            </w:tcPrChange>
          </w:tcPr>
          <w:p w14:paraId="1CDDA009" w14:textId="2D191D8F" w:rsidR="002C0C8D" w:rsidRPr="00945767" w:rsidRDefault="002C0C8D" w:rsidP="001C2D56">
            <w:pPr>
              <w:rPr>
                <w:ins w:id="4222" w:author="Author" w:date="2018-01-25T17:37:00Z"/>
              </w:rPr>
            </w:pPr>
            <w:ins w:id="4223" w:author="Author" w:date="2018-01-25T17:37:00Z">
              <w:r w:rsidRPr="00945767">
                <w:t xml:space="preserve">If </w:t>
              </w:r>
              <w:r w:rsidRPr="00945767">
                <w:rPr>
                  <w:lang w:eastAsia="zh-CN"/>
                </w:rPr>
                <w:t>everything is fine</w:t>
              </w:r>
              <w:r w:rsidRPr="00945767">
                <w:t xml:space="preserve">, choose the </w:t>
              </w:r>
              <w:r w:rsidRPr="00945767">
                <w:rPr>
                  <w:rStyle w:val="SAPScreenElement"/>
                </w:rPr>
                <w:t>Approve</w:t>
              </w:r>
              <w:r w:rsidRPr="00945767">
                <w:rPr>
                  <w:i/>
                  <w:lang w:eastAsia="zh-CN"/>
                </w:rPr>
                <w:t xml:space="preserve"> </w:t>
              </w:r>
              <w:r w:rsidRPr="00945767">
                <w:rPr>
                  <w:lang w:eastAsia="zh-CN"/>
                </w:rPr>
                <w:t>button</w:t>
              </w:r>
              <w:r w:rsidRPr="00945767">
                <w:t xml:space="preserve"> to approve the benefit </w:t>
              </w:r>
            </w:ins>
            <w:ins w:id="4224" w:author="Author" w:date="2018-01-25T17:44:00Z">
              <w:r w:rsidR="00680A17">
                <w:t>enrollment</w:t>
              </w:r>
            </w:ins>
            <w:ins w:id="4225" w:author="Author" w:date="2018-01-25T17:37:00Z">
              <w:r w:rsidRPr="00945767">
                <w:t xml:space="preserve"> request. </w:t>
              </w:r>
            </w:ins>
          </w:p>
        </w:tc>
        <w:tc>
          <w:tcPr>
            <w:tcW w:w="4860" w:type="dxa"/>
            <w:hideMark/>
            <w:tcPrChange w:id="4226" w:author="Author" w:date="2018-01-25T17:43:00Z">
              <w:tcPr>
                <w:tcW w:w="5760" w:type="dxa"/>
                <w:hideMark/>
              </w:tcPr>
            </w:tcPrChange>
          </w:tcPr>
          <w:p w14:paraId="7D512DA4" w14:textId="77777777" w:rsidR="002C0C8D" w:rsidRPr="00945767" w:rsidRDefault="002C0C8D" w:rsidP="001C2D56">
            <w:pPr>
              <w:rPr>
                <w:ins w:id="4227" w:author="Author" w:date="2018-01-25T17:37:00Z"/>
                <w:lang w:eastAsia="zh-CN"/>
              </w:rPr>
            </w:pPr>
            <w:ins w:id="4228" w:author="Author" w:date="2018-01-25T17:37:00Z">
              <w:r w:rsidRPr="00945767">
                <w:t>The system generates a message about the successful approval of the workflow</w:t>
              </w:r>
              <w:r w:rsidRPr="00945767">
                <w:rPr>
                  <w:lang w:eastAsia="zh-CN"/>
                </w:rPr>
                <w:t xml:space="preserve">. You are directed back to your </w:t>
              </w:r>
              <w:r w:rsidRPr="00945767">
                <w:rPr>
                  <w:rStyle w:val="SAPScreenElement"/>
                </w:rPr>
                <w:t>Home</w:t>
              </w:r>
              <w:r w:rsidRPr="00945767">
                <w:rPr>
                  <w:lang w:eastAsia="zh-CN"/>
                </w:rPr>
                <w:t xml:space="preserve"> page. </w:t>
              </w:r>
            </w:ins>
          </w:p>
          <w:p w14:paraId="2E50EB82" w14:textId="77777777" w:rsidR="002C0C8D" w:rsidRPr="00945767" w:rsidRDefault="002C0C8D" w:rsidP="001C2D56">
            <w:pPr>
              <w:pStyle w:val="SAPNoteHeading"/>
              <w:ind w:left="255"/>
              <w:rPr>
                <w:ins w:id="4229" w:author="Author" w:date="2018-01-25T17:37:00Z"/>
              </w:rPr>
            </w:pPr>
            <w:ins w:id="4230" w:author="Author" w:date="2018-01-25T17:37:00Z">
              <w:r w:rsidRPr="00945767">
                <w:rPr>
                  <w:noProof/>
                </w:rPr>
                <w:drawing>
                  <wp:inline distT="0" distB="0" distL="0" distR="0" wp14:anchorId="7A133649" wp14:editId="4E168DF9">
                    <wp:extent cx="228600" cy="228600"/>
                    <wp:effectExtent l="0" t="0" r="0" b="0"/>
                    <wp:docPr id="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Note</w:t>
              </w:r>
            </w:ins>
          </w:p>
          <w:p w14:paraId="7167A8AC" w14:textId="77777777" w:rsidR="002C0C8D" w:rsidRPr="00945767" w:rsidRDefault="002C0C8D" w:rsidP="001C2D56">
            <w:pPr>
              <w:ind w:left="255"/>
              <w:rPr>
                <w:ins w:id="4231" w:author="Author" w:date="2018-01-25T17:37:00Z"/>
              </w:rPr>
            </w:pPr>
            <w:ins w:id="4232" w:author="Author" w:date="2018-01-25T17:37:00Z">
              <w:r w:rsidRPr="00945767">
                <w:t xml:space="preserve">In case you have approved the request starting from the </w:t>
              </w:r>
              <w:r w:rsidRPr="00945767">
                <w:rPr>
                  <w:rStyle w:val="SAPScreenElement"/>
                </w:rPr>
                <w:t>My Workflow Requests (#)</w:t>
              </w:r>
              <w:r w:rsidRPr="00945767">
                <w:rPr>
                  <w:rFonts w:cs="Arial"/>
                  <w:bCs/>
                </w:rPr>
                <w:t xml:space="preserve"> screen (see </w:t>
              </w:r>
              <w:r w:rsidRPr="00945767">
                <w:rPr>
                  <w:rFonts w:ascii="BentonSans Regular" w:hAnsi="BentonSans Regular"/>
                  <w:color w:val="666666"/>
                </w:rPr>
                <w:t>Note</w:t>
              </w:r>
              <w:r w:rsidRPr="00945767">
                <w:rPr>
                  <w:rFonts w:cs="Arial"/>
                  <w:bCs/>
                </w:rPr>
                <w:t xml:space="preserve"> in test step # 3), you </w:t>
              </w:r>
              <w:r w:rsidRPr="00945767">
                <w:rPr>
                  <w:lang w:eastAsia="zh-CN"/>
                </w:rPr>
                <w:t xml:space="preserve">are directed back to this page; the </w:t>
              </w:r>
              <w:r w:rsidRPr="00945767">
                <w:rPr>
                  <w:lang w:eastAsia="zh-CN"/>
                </w:rPr>
                <w:lastRenderedPageBreak/>
                <w:t xml:space="preserve">number of requests you still need to approve has decreased by 1. If appropriate, you can process other requests as per your requirement. Once there is no request left for you to approve, </w:t>
              </w:r>
              <w:r w:rsidRPr="00945767">
                <w:t xml:space="preserve">the </w:t>
              </w:r>
              <w:r w:rsidRPr="00945767">
                <w:rPr>
                  <w:rStyle w:val="SAPScreenElement"/>
                </w:rPr>
                <w:t>My Workflow Requests (#)</w:t>
              </w:r>
              <w:r w:rsidRPr="00945767">
                <w:rPr>
                  <w:rFonts w:cs="Arial"/>
                  <w:bCs/>
                </w:rPr>
                <w:t xml:space="preserve"> screen will have no entry anymore and</w:t>
              </w:r>
              <w:r w:rsidRPr="00945767">
                <w:rPr>
                  <w:lang w:eastAsia="zh-CN"/>
                </w:rPr>
                <w:t xml:space="preserve"> the</w:t>
              </w:r>
              <w:r w:rsidRPr="00945767">
                <w:rPr>
                  <w:rStyle w:val="SAPScreenElement"/>
                </w:rPr>
                <w:t xml:space="preserve"> Approve Requests</w:t>
              </w:r>
              <w:r w:rsidRPr="00945767">
                <w:t xml:space="preserve"> tile will no longer be visible in the </w:t>
              </w:r>
              <w:r w:rsidRPr="00945767">
                <w:rPr>
                  <w:rStyle w:val="SAPScreenElement"/>
                </w:rPr>
                <w:t>To Do</w:t>
              </w:r>
              <w:r w:rsidRPr="00945767">
                <w:rPr>
                  <w:i/>
                  <w:lang w:eastAsia="zh-CN"/>
                </w:rPr>
                <w:t xml:space="preserve"> </w:t>
              </w:r>
              <w:r w:rsidRPr="00945767">
                <w:rPr>
                  <w:lang w:eastAsia="zh-CN"/>
                </w:rPr>
                <w:t xml:space="preserve">section of your </w:t>
              </w:r>
              <w:r w:rsidRPr="00945767">
                <w:rPr>
                  <w:rStyle w:val="SAPScreenElement"/>
                </w:rPr>
                <w:t>Home</w:t>
              </w:r>
              <w:r w:rsidRPr="00945767">
                <w:rPr>
                  <w:lang w:eastAsia="zh-CN"/>
                </w:rPr>
                <w:t xml:space="preserve"> page.</w:t>
              </w:r>
            </w:ins>
          </w:p>
        </w:tc>
        <w:tc>
          <w:tcPr>
            <w:tcW w:w="1263" w:type="dxa"/>
            <w:tcPrChange w:id="4233" w:author="Author" w:date="2018-01-25T17:43:00Z">
              <w:tcPr>
                <w:tcW w:w="1263" w:type="dxa"/>
              </w:tcPr>
            </w:tcPrChange>
          </w:tcPr>
          <w:p w14:paraId="30BED582" w14:textId="77777777" w:rsidR="002C0C8D" w:rsidRPr="00945767" w:rsidRDefault="002C0C8D" w:rsidP="001C2D56">
            <w:pPr>
              <w:rPr>
                <w:ins w:id="4234" w:author="Author" w:date="2018-01-25T17:37:00Z"/>
                <w:rFonts w:cs="Arial"/>
                <w:bCs/>
              </w:rPr>
            </w:pPr>
          </w:p>
        </w:tc>
      </w:tr>
    </w:tbl>
    <w:p w14:paraId="529A28DA" w14:textId="77777777" w:rsidR="002C0C8D" w:rsidRPr="00945767" w:rsidRDefault="002C0C8D" w:rsidP="002C0C8D">
      <w:pPr>
        <w:pStyle w:val="SAPNoteHeading"/>
        <w:spacing w:before="120"/>
        <w:ind w:left="720"/>
        <w:rPr>
          <w:ins w:id="4235" w:author="Author" w:date="2018-01-25T17:37:00Z"/>
        </w:rPr>
      </w:pPr>
      <w:ins w:id="4236" w:author="Author" w:date="2018-01-25T17:37:00Z">
        <w:r w:rsidRPr="00945767">
          <w:rPr>
            <w:noProof/>
          </w:rPr>
          <w:drawing>
            <wp:inline distT="0" distB="0" distL="0" distR="0" wp14:anchorId="5251623F" wp14:editId="1732EE18">
              <wp:extent cx="228600" cy="228600"/>
              <wp:effectExtent l="0" t="0" r="0"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Note</w:t>
        </w:r>
      </w:ins>
    </w:p>
    <w:p w14:paraId="7F1E1B44" w14:textId="32172286" w:rsidR="002C0C8D" w:rsidRPr="00945767" w:rsidRDefault="002C0C8D" w:rsidP="002C0C8D">
      <w:pPr>
        <w:ind w:left="720"/>
        <w:rPr>
          <w:ins w:id="4237" w:author="Author" w:date="2018-01-25T17:37:00Z"/>
        </w:rPr>
      </w:pPr>
      <w:ins w:id="4238" w:author="Author" w:date="2018-01-25T17:37:00Z">
        <w:r w:rsidRPr="00945767">
          <w:t xml:space="preserve">If required, you can also </w:t>
        </w:r>
      </w:ins>
      <w:ins w:id="4239" w:author="Author" w:date="2018-01-25T17:45:00Z">
        <w:r w:rsidR="00680A17">
          <w:t>decline the benefit enrollment request</w:t>
        </w:r>
      </w:ins>
      <w:ins w:id="4240" w:author="Author" w:date="2018-01-25T17:37:00Z">
        <w:r w:rsidRPr="00945767">
          <w:t>. In this case, it is recommended to add a comment explaining your decisi</w:t>
        </w:r>
        <w:r w:rsidR="00680A17">
          <w:t>on</w:t>
        </w:r>
        <w:r w:rsidRPr="00945767">
          <w:t>.</w:t>
        </w:r>
      </w:ins>
    </w:p>
    <w:p w14:paraId="41090B5F" w14:textId="77777777" w:rsidR="002C0C8D" w:rsidRPr="00945767" w:rsidRDefault="002C0C8D" w:rsidP="002C0C8D">
      <w:pPr>
        <w:pStyle w:val="SAPKeyblockTitle"/>
        <w:rPr>
          <w:ins w:id="4241" w:author="Author" w:date="2018-01-25T17:37:00Z"/>
        </w:rPr>
      </w:pPr>
      <w:ins w:id="4242" w:author="Author" w:date="2018-01-25T17:37:00Z">
        <w:r w:rsidRPr="00945767">
          <w:t>Result</w:t>
        </w:r>
      </w:ins>
    </w:p>
    <w:p w14:paraId="46946DC9" w14:textId="5A6E5D8C" w:rsidR="001835AD" w:rsidRDefault="002C0C8D" w:rsidP="002C0C8D">
      <w:pPr>
        <w:rPr>
          <w:ins w:id="4243" w:author="Author" w:date="2018-01-26T13:36:00Z"/>
        </w:rPr>
      </w:pPr>
      <w:ins w:id="4244" w:author="Author" w:date="2018-01-25T17:37:00Z">
        <w:r w:rsidRPr="00945767">
          <w:t>The</w:t>
        </w:r>
      </w:ins>
      <w:ins w:id="4245" w:author="Author" w:date="2018-01-30T09:26:00Z">
        <w:r w:rsidR="000E36FD">
          <w:t xml:space="preserve"> enrollment in</w:t>
        </w:r>
      </w:ins>
      <w:ins w:id="4246" w:author="Author" w:date="2018-01-25T17:37:00Z">
        <w:r w:rsidRPr="00945767">
          <w:t xml:space="preserve"> benefits </w:t>
        </w:r>
      </w:ins>
      <w:ins w:id="4247" w:author="Author" w:date="2018-01-30T09:26:00Z">
        <w:r w:rsidR="000E36FD">
          <w:t xml:space="preserve">during the open </w:t>
        </w:r>
      </w:ins>
      <w:ins w:id="4248" w:author="Author" w:date="2018-01-25T17:45:00Z">
        <w:r w:rsidR="00680A17">
          <w:t>enrollment</w:t>
        </w:r>
      </w:ins>
      <w:ins w:id="4249" w:author="Author" w:date="2018-01-30T09:27:00Z">
        <w:r w:rsidR="000E36FD">
          <w:t xml:space="preserve"> period</w:t>
        </w:r>
      </w:ins>
      <w:ins w:id="4250" w:author="Author" w:date="2018-01-25T17:37:00Z">
        <w:r w:rsidRPr="00945767">
          <w:t xml:space="preserve"> has been approved. It is visible in the </w:t>
        </w:r>
      </w:ins>
      <w:ins w:id="4251" w:author="Author" w:date="2018-01-25T17:45:00Z">
        <w:r w:rsidR="00680A17">
          <w:rPr>
            <w:rStyle w:val="SAPScreenElement"/>
            <w:lang w:eastAsia="zh-TW"/>
          </w:rPr>
          <w:t>Current Benefits</w:t>
        </w:r>
      </w:ins>
      <w:ins w:id="4252" w:author="Author" w:date="2018-01-25T17:37:00Z">
        <w:r w:rsidRPr="00945767">
          <w:t xml:space="preserve"> block of the </w:t>
        </w:r>
      </w:ins>
      <w:ins w:id="4253" w:author="Author" w:date="2018-01-25T17:46:00Z">
        <w:r w:rsidR="00680A17">
          <w:rPr>
            <w:rStyle w:val="SAPScreenElement"/>
            <w:lang w:eastAsia="zh-TW"/>
          </w:rPr>
          <w:t>Employee Benefits</w:t>
        </w:r>
      </w:ins>
      <w:ins w:id="4254" w:author="Author" w:date="2018-01-25T17:37:00Z">
        <w:r w:rsidRPr="00945767">
          <w:t xml:space="preserve"> section in the employee’s file</w:t>
        </w:r>
        <w:r w:rsidRPr="00945767">
          <w:rPr>
            <w:lang w:eastAsia="zh-CN"/>
          </w:rPr>
          <w:t xml:space="preserve"> and can be viewed by the employee</w:t>
        </w:r>
        <w:r w:rsidRPr="00945767">
          <w:t>.</w:t>
        </w:r>
      </w:ins>
    </w:p>
    <w:p w14:paraId="4D8B08C0" w14:textId="72980E2F" w:rsidR="001835AD" w:rsidRPr="003B37F4" w:rsidRDefault="001835AD" w:rsidP="001835AD">
      <w:pPr>
        <w:pStyle w:val="Heading4"/>
        <w:rPr>
          <w:ins w:id="4255" w:author="Author" w:date="2018-02-22T16:12:00Z"/>
          <w:bCs w:val="0"/>
          <w:iCs w:val="0"/>
          <w:rPrChange w:id="4256" w:author="Author" w:date="2018-02-22T16:48:00Z">
            <w:rPr>
              <w:ins w:id="4257" w:author="Author" w:date="2018-02-22T16:12:00Z"/>
              <w:color w:val="FF0000"/>
            </w:rPr>
          </w:rPrChange>
        </w:rPr>
      </w:pPr>
      <w:bookmarkStart w:id="4258" w:name="_Toc507162098"/>
      <w:commentRangeStart w:id="4259"/>
      <w:ins w:id="4260" w:author="Author" w:date="2018-01-26T13:36:00Z">
        <w:r w:rsidRPr="003B37F4">
          <w:rPr>
            <w:bCs w:val="0"/>
            <w:iCs w:val="0"/>
          </w:rPr>
          <w:t xml:space="preserve">Sending E-mail Notification about </w:t>
        </w:r>
      </w:ins>
      <w:ins w:id="4261" w:author="Author" w:date="2018-02-22T16:45:00Z">
        <w:r w:rsidR="009E5E5D" w:rsidRPr="003B37F4">
          <w:rPr>
            <w:bCs w:val="0"/>
            <w:iCs w:val="0"/>
            <w:rPrChange w:id="4262" w:author="Author" w:date="2018-02-22T16:48:00Z">
              <w:rPr>
                <w:color w:val="FF0000"/>
              </w:rPr>
            </w:rPrChange>
          </w:rPr>
          <w:t xml:space="preserve">Approval of </w:t>
        </w:r>
      </w:ins>
      <w:ins w:id="4263" w:author="Author" w:date="2018-02-22T16:47:00Z">
        <w:r w:rsidR="009E5E5D" w:rsidRPr="003B37F4">
          <w:rPr>
            <w:bCs w:val="0"/>
            <w:iCs w:val="0"/>
            <w:rPrChange w:id="4264" w:author="Author" w:date="2018-02-22T16:48:00Z">
              <w:rPr>
                <w:color w:val="FF0000"/>
              </w:rPr>
            </w:rPrChange>
          </w:rPr>
          <w:t xml:space="preserve">Employee Enrollment in </w:t>
        </w:r>
      </w:ins>
      <w:ins w:id="4265" w:author="Author" w:date="2018-01-26T13:36:00Z">
        <w:del w:id="4266" w:author="Author" w:date="2018-02-22T16:46:00Z">
          <w:r w:rsidRPr="003B37F4" w:rsidDel="009E5E5D">
            <w:rPr>
              <w:bCs w:val="0"/>
              <w:iCs w:val="0"/>
            </w:rPr>
            <w:delText xml:space="preserve">Employee </w:delText>
          </w:r>
        </w:del>
        <w:r w:rsidRPr="003B37F4">
          <w:rPr>
            <w:bCs w:val="0"/>
            <w:iCs w:val="0"/>
          </w:rPr>
          <w:t xml:space="preserve">Benefits </w:t>
        </w:r>
      </w:ins>
      <w:ins w:id="4267" w:author="Author" w:date="2018-02-22T16:46:00Z">
        <w:r w:rsidR="009E5E5D" w:rsidRPr="003B37F4">
          <w:rPr>
            <w:bCs w:val="0"/>
            <w:iCs w:val="0"/>
            <w:rPrChange w:id="4268" w:author="Author" w:date="2018-02-22T16:48:00Z">
              <w:rPr>
                <w:color w:val="FF0000"/>
              </w:rPr>
            </w:rPrChange>
          </w:rPr>
          <w:t xml:space="preserve">during Open </w:t>
        </w:r>
      </w:ins>
      <w:ins w:id="4269" w:author="Author" w:date="2018-01-26T13:36:00Z">
        <w:r w:rsidRPr="003B37F4">
          <w:rPr>
            <w:bCs w:val="0"/>
            <w:iCs w:val="0"/>
          </w:rPr>
          <w:t xml:space="preserve">Enrollment </w:t>
        </w:r>
        <w:r w:rsidRPr="003B37F4">
          <w:rPr>
            <w:rPrChange w:id="4270" w:author="Author" w:date="2018-02-22T16:48:00Z">
              <w:rPr>
                <w:rStyle w:val="CommentReference"/>
                <w:rFonts w:ascii="Arial" w:hAnsi="Arial"/>
                <w:bCs w:val="0"/>
                <w:iCs w:val="0"/>
                <w:color w:val="auto"/>
                <w:lang w:val="de-DE"/>
              </w:rPr>
            </w:rPrChange>
          </w:rPr>
          <w:commentReference w:id="4271"/>
        </w:r>
      </w:ins>
      <w:ins w:id="4272" w:author="Author" w:date="2018-01-26T13:37:00Z">
        <w:del w:id="4273" w:author="Author" w:date="2018-02-22T16:46:00Z">
          <w:r w:rsidRPr="003B37F4" w:rsidDel="009E5E5D">
            <w:rPr>
              <w:bCs w:val="0"/>
              <w:iCs w:val="0"/>
            </w:rPr>
            <w:delText>Approval</w:delText>
          </w:r>
        </w:del>
      </w:ins>
      <w:commentRangeEnd w:id="4259"/>
      <w:del w:id="4274" w:author="Author" w:date="2018-02-22T16:46:00Z">
        <w:r w:rsidR="00963F0F" w:rsidRPr="003B37F4" w:rsidDel="009E5E5D">
          <w:rPr>
            <w:rPrChange w:id="4275" w:author="Author" w:date="2018-02-22T16:48:00Z">
              <w:rPr>
                <w:rStyle w:val="CommentReference"/>
                <w:rFonts w:ascii="Arial" w:hAnsi="Arial"/>
                <w:bCs w:val="0"/>
                <w:iCs w:val="0"/>
                <w:color w:val="auto"/>
                <w:lang w:val="de-DE"/>
              </w:rPr>
            </w:rPrChange>
          </w:rPr>
          <w:commentReference w:id="4259"/>
        </w:r>
      </w:del>
      <w:ins w:id="4276" w:author="Author" w:date="2018-02-22T16:46:00Z">
        <w:r w:rsidR="009E5E5D" w:rsidRPr="003B37F4">
          <w:rPr>
            <w:bCs w:val="0"/>
            <w:iCs w:val="0"/>
            <w:rPrChange w:id="4277" w:author="Author" w:date="2018-02-22T16:48:00Z">
              <w:rPr>
                <w:color w:val="FF0000"/>
              </w:rPr>
            </w:rPrChange>
          </w:rPr>
          <w:t>Period</w:t>
        </w:r>
      </w:ins>
      <w:bookmarkEnd w:id="4258"/>
    </w:p>
    <w:p w14:paraId="69DB8364" w14:textId="77777777" w:rsidR="001835AD" w:rsidRPr="00945767" w:rsidRDefault="001835AD" w:rsidP="001835AD">
      <w:pPr>
        <w:pStyle w:val="SAPKeyblockTitle"/>
        <w:rPr>
          <w:ins w:id="4278" w:author="Author" w:date="2018-01-26T13:36:00Z"/>
        </w:rPr>
      </w:pPr>
      <w:commentRangeStart w:id="4279"/>
      <w:ins w:id="4280" w:author="Author" w:date="2018-01-26T13:36:00Z">
        <w:r w:rsidRPr="00945767">
          <w:t>Purpose</w:t>
        </w:r>
        <w:commentRangeEnd w:id="4279"/>
        <w:r>
          <w:rPr>
            <w:rStyle w:val="CommentReference"/>
            <w:rFonts w:ascii="Arial" w:eastAsia="SimSun" w:hAnsi="Arial"/>
            <w:color w:val="auto"/>
            <w:lang w:val="de-DE"/>
          </w:rPr>
          <w:commentReference w:id="4279"/>
        </w:r>
      </w:ins>
    </w:p>
    <w:p w14:paraId="254C84C6" w14:textId="6338B2FB" w:rsidR="001835AD" w:rsidRPr="00945767" w:rsidRDefault="001835AD" w:rsidP="001835AD">
      <w:pPr>
        <w:rPr>
          <w:ins w:id="4281" w:author="Author" w:date="2018-01-26T13:36:00Z"/>
        </w:rPr>
      </w:pPr>
      <w:ins w:id="4282" w:author="Author" w:date="2018-01-26T13:36:00Z">
        <w:del w:id="4283" w:author="Author" w:date="2018-01-26T14:30:00Z">
          <w:r w:rsidRPr="00A52C6D" w:rsidDel="00B66412">
            <w:delText>Upon saving</w:delText>
          </w:r>
        </w:del>
      </w:ins>
      <w:ins w:id="4284" w:author="Author" w:date="2018-01-26T14:30:00Z">
        <w:r w:rsidR="00B66412" w:rsidRPr="00A52C6D">
          <w:t>After</w:t>
        </w:r>
      </w:ins>
      <w:ins w:id="4285" w:author="Author" w:date="2018-01-26T13:36:00Z">
        <w:r w:rsidRPr="00A52C6D">
          <w:t xml:space="preserve"> the</w:t>
        </w:r>
      </w:ins>
      <w:ins w:id="4286" w:author="Author" w:date="2018-01-29T18:04:00Z">
        <w:r w:rsidR="00FD7A75" w:rsidRPr="00A52C6D">
          <w:rPr>
            <w:rPrChange w:id="4287" w:author="Author" w:date="2018-01-29T18:05:00Z">
              <w:rPr>
                <w:highlight w:val="yellow"/>
              </w:rPr>
            </w:rPrChange>
          </w:rPr>
          <w:t xml:space="preserve"> employee’s</w:t>
        </w:r>
      </w:ins>
      <w:ins w:id="4288" w:author="Author" w:date="2018-01-26T13:36:00Z">
        <w:r w:rsidRPr="00A52C6D">
          <w:t xml:space="preserve"> </w:t>
        </w:r>
        <w:r w:rsidR="00761FA5" w:rsidRPr="00A52C6D">
          <w:t>enrollment</w:t>
        </w:r>
      </w:ins>
      <w:r w:rsidR="00761FA5">
        <w:t xml:space="preserve"> in</w:t>
      </w:r>
      <w:ins w:id="4289" w:author="Author" w:date="2018-01-29T18:04:00Z">
        <w:r w:rsidR="00761FA5" w:rsidRPr="00A52C6D">
          <w:t xml:space="preserve"> </w:t>
        </w:r>
      </w:ins>
      <w:ins w:id="4290" w:author="Author" w:date="2018-01-26T13:36:00Z">
        <w:r w:rsidRPr="00A52C6D">
          <w:t xml:space="preserve">benefits </w:t>
        </w:r>
      </w:ins>
      <w:ins w:id="4291" w:author="Author" w:date="2018-01-29T18:04:00Z">
        <w:r w:rsidR="00FD7A75" w:rsidRPr="00A52C6D">
          <w:t>during</w:t>
        </w:r>
        <w:r w:rsidR="00FD7A75">
          <w:t xml:space="preserve"> the open enrollment period</w:t>
        </w:r>
      </w:ins>
      <w:ins w:id="4292" w:author="Author" w:date="2018-01-26T13:36:00Z">
        <w:r w:rsidRPr="00945767">
          <w:t xml:space="preserve"> </w:t>
        </w:r>
      </w:ins>
      <w:ins w:id="4293" w:author="Author" w:date="2018-01-26T14:31:00Z">
        <w:r w:rsidR="00B66412">
          <w:t>has been approved</w:t>
        </w:r>
      </w:ins>
      <w:ins w:id="4294" w:author="Author" w:date="2018-01-26T13:36:00Z">
        <w:del w:id="4295" w:author="Author" w:date="2018-01-26T14:31:00Z">
          <w:r w:rsidRPr="00945767" w:rsidDel="00B66412">
            <w:delText>either by the employee or by the benefits administrator on behalf of the employee</w:delText>
          </w:r>
        </w:del>
        <w:r w:rsidRPr="00945767">
          <w:t xml:space="preserve">, an email </w:t>
        </w:r>
      </w:ins>
      <w:ins w:id="4296" w:author="Author" w:date="2018-01-26T14:31:00Z">
        <w:r w:rsidR="00B66412">
          <w:t>is sent out to the employee</w:t>
        </w:r>
        <w:r w:rsidR="00B66412">
          <w:rPr>
            <w:rFonts w:cs="Arial"/>
            <w:bCs/>
          </w:rPr>
          <w:t xml:space="preserve"> </w:t>
        </w:r>
        <w:r w:rsidR="00B66412">
          <w:t xml:space="preserve">notifying him or her about </w:t>
        </w:r>
        <w:del w:id="4297" w:author="Author" w:date="2018-01-29T18:05:00Z">
          <w:r w:rsidR="00B66412" w:rsidDel="00FD7A75">
            <w:delText>the</w:delText>
          </w:r>
        </w:del>
      </w:ins>
      <w:ins w:id="4298" w:author="Author" w:date="2018-01-29T18:05:00Z">
        <w:r w:rsidR="00FD7A75">
          <w:t>this</w:t>
        </w:r>
      </w:ins>
      <w:ins w:id="4299" w:author="Author" w:date="2018-01-26T14:31:00Z">
        <w:r w:rsidR="00B66412">
          <w:t xml:space="preserve"> approval</w:t>
        </w:r>
        <w:del w:id="4300" w:author="Author" w:date="2018-01-29T18:05:00Z">
          <w:r w:rsidR="00B66412" w:rsidDel="00FD7A75">
            <w:delText xml:space="preserve"> of the </w:delText>
          </w:r>
        </w:del>
      </w:ins>
      <w:ins w:id="4301" w:author="Author" w:date="2018-01-26T14:32:00Z">
        <w:del w:id="4302" w:author="Author" w:date="2018-01-29T18:05:00Z">
          <w:r w:rsidR="00B66412" w:rsidRPr="00B66412" w:rsidDel="00FD7A75">
            <w:rPr>
              <w:highlight w:val="yellow"/>
              <w:rPrChange w:id="4303" w:author="Author" w:date="2018-01-26T14:32:00Z">
                <w:rPr/>
              </w:rPrChange>
            </w:rPr>
            <w:delText>benefit enrollment</w:delText>
          </w:r>
        </w:del>
      </w:ins>
      <w:ins w:id="4304" w:author="Author" w:date="2018-01-26T13:36:00Z">
        <w:del w:id="4305" w:author="Author" w:date="2018-01-26T14:31:00Z">
          <w:r w:rsidRPr="00945767" w:rsidDel="00B66412">
            <w:delText xml:space="preserve">notification with subject </w:delText>
          </w:r>
          <w:r w:rsidRPr="00945767" w:rsidDel="00B66412">
            <w:rPr>
              <w:rStyle w:val="SAPUserEntry"/>
              <w:color w:val="auto"/>
            </w:rPr>
            <w:delText>“</w:delText>
          </w:r>
          <w:r w:rsidRPr="00945767" w:rsidDel="00B66412">
            <w:rPr>
              <w:rStyle w:val="SAPUserEntry"/>
              <w:b w:val="0"/>
              <w:color w:val="auto"/>
            </w:rPr>
            <w:delText>Enrollment into &lt;benefit name&gt; starting &lt;date&gt;”</w:delText>
          </w:r>
          <w:r w:rsidRPr="00945767" w:rsidDel="00B66412">
            <w:delText xml:space="preserve"> is sent automatically to the affected employee</w:delText>
          </w:r>
        </w:del>
        <w:r w:rsidRPr="00945767">
          <w:t>.</w:t>
        </w:r>
      </w:ins>
    </w:p>
    <w:p w14:paraId="038E538F" w14:textId="77777777" w:rsidR="001835AD" w:rsidRPr="00945767" w:rsidRDefault="001835AD" w:rsidP="001835AD">
      <w:pPr>
        <w:pStyle w:val="SAPKeyblockTitle"/>
        <w:rPr>
          <w:ins w:id="4306" w:author="Author" w:date="2018-01-26T13:36:00Z"/>
        </w:rPr>
      </w:pPr>
      <w:ins w:id="4307" w:author="Author" w:date="2018-01-26T13:36:00Z">
        <w:r w:rsidRPr="00945767">
          <w:t>Prerequisites</w:t>
        </w:r>
      </w:ins>
    </w:p>
    <w:p w14:paraId="06284E33" w14:textId="77777777" w:rsidR="001835AD" w:rsidRPr="00945767" w:rsidRDefault="001835AD" w:rsidP="001835AD">
      <w:pPr>
        <w:rPr>
          <w:ins w:id="4308" w:author="Author" w:date="2018-01-26T13:36:00Z"/>
        </w:rPr>
      </w:pPr>
      <w:ins w:id="4309" w:author="Author" w:date="2018-01-26T13:36:00Z">
        <w:r w:rsidRPr="00945767">
          <w:t xml:space="preserve">The email address of the employee needs to be maintained in his or her employee file in the </w:t>
        </w:r>
        <w:r w:rsidRPr="00945767">
          <w:rPr>
            <w:rStyle w:val="SAPScreenElement"/>
          </w:rPr>
          <w:t xml:space="preserve">Contact Information </w:t>
        </w:r>
        <w:r w:rsidRPr="00945767">
          <w:t xml:space="preserve">block (located in the </w:t>
        </w:r>
        <w:r w:rsidRPr="00945767">
          <w:rPr>
            <w:rStyle w:val="SAPScreenElement"/>
          </w:rPr>
          <w:t xml:space="preserve">Contact Information </w:t>
        </w:r>
        <w:r w:rsidRPr="00945767">
          <w:t>subsection).</w:t>
        </w:r>
      </w:ins>
    </w:p>
    <w:p w14:paraId="534CA550" w14:textId="77777777" w:rsidR="001835AD" w:rsidRPr="00945767" w:rsidRDefault="001835AD" w:rsidP="001835AD">
      <w:pPr>
        <w:pStyle w:val="SAPKeyblockTitle"/>
        <w:rPr>
          <w:ins w:id="4310" w:author="Author" w:date="2018-01-26T13:36:00Z"/>
        </w:rPr>
      </w:pPr>
      <w:ins w:id="4311" w:author="Author" w:date="2018-01-26T13:36:00Z">
        <w:r w:rsidRPr="00945767">
          <w:lastRenderedPageBreak/>
          <w:t>Procedure</w:t>
        </w:r>
      </w:ins>
    </w:p>
    <w:p w14:paraId="3E6EBD0A" w14:textId="77777777" w:rsidR="001835AD" w:rsidRPr="00945767" w:rsidRDefault="001835AD" w:rsidP="001835AD">
      <w:pPr>
        <w:rPr>
          <w:ins w:id="4312" w:author="Author" w:date="2018-01-26T13:36:00Z"/>
        </w:rPr>
      </w:pPr>
      <w:ins w:id="4313" w:author="Author" w:date="2018-01-26T13:36:00Z">
        <w:r w:rsidRPr="00945767">
          <w:t>This is an automated step, and no manual execution is required.</w:t>
        </w:r>
      </w:ins>
    </w:p>
    <w:p w14:paraId="3956ED58" w14:textId="5AB64613" w:rsidR="001835AD" w:rsidRPr="003B37F4" w:rsidRDefault="001835AD" w:rsidP="001835AD">
      <w:pPr>
        <w:pStyle w:val="Heading4"/>
        <w:rPr>
          <w:ins w:id="4314" w:author="Author" w:date="2018-01-26T13:36:00Z"/>
          <w:bCs w:val="0"/>
          <w:iCs w:val="0"/>
        </w:rPr>
      </w:pPr>
      <w:bookmarkStart w:id="4315" w:name="_Toc507162099"/>
      <w:commentRangeStart w:id="4316"/>
      <w:ins w:id="4317" w:author="Author" w:date="2018-01-26T13:36:00Z">
        <w:r w:rsidRPr="003B37F4">
          <w:rPr>
            <w:bCs w:val="0"/>
            <w:iCs w:val="0"/>
          </w:rPr>
          <w:t xml:space="preserve">Receiving E-mail Notification about </w:t>
        </w:r>
      </w:ins>
      <w:ins w:id="4318" w:author="Author" w:date="2018-01-26T13:37:00Z">
        <w:r w:rsidRPr="003B37F4">
          <w:rPr>
            <w:bCs w:val="0"/>
            <w:iCs w:val="0"/>
          </w:rPr>
          <w:t xml:space="preserve">Approval of </w:t>
        </w:r>
      </w:ins>
      <w:ins w:id="4319" w:author="Author" w:date="2018-01-26T13:36:00Z">
        <w:r w:rsidRPr="003B37F4">
          <w:rPr>
            <w:bCs w:val="0"/>
            <w:iCs w:val="0"/>
          </w:rPr>
          <w:t xml:space="preserve">my </w:t>
        </w:r>
      </w:ins>
      <w:ins w:id="4320" w:author="Author" w:date="2018-02-22T16:47:00Z">
        <w:r w:rsidR="009E5E5D" w:rsidRPr="003B37F4">
          <w:rPr>
            <w:bCs w:val="0"/>
            <w:iCs w:val="0"/>
            <w:rPrChange w:id="4321" w:author="Author" w:date="2018-02-22T16:48:00Z">
              <w:rPr>
                <w:color w:val="FF0000"/>
              </w:rPr>
            </w:rPrChange>
          </w:rPr>
          <w:t>Enrollment in Benefits during Open Enrollment Period</w:t>
        </w:r>
      </w:ins>
      <w:ins w:id="4322" w:author="Author" w:date="2018-01-26T13:36:00Z">
        <w:del w:id="4323" w:author="Author" w:date="2018-02-22T16:47:00Z">
          <w:r w:rsidRPr="003B37F4" w:rsidDel="009E5E5D">
            <w:rPr>
              <w:bCs w:val="0"/>
              <w:iCs w:val="0"/>
            </w:rPr>
            <w:delText>Benefits Enrollment</w:delText>
          </w:r>
        </w:del>
      </w:ins>
      <w:commentRangeEnd w:id="4316"/>
      <w:r w:rsidR="00963F0F" w:rsidRPr="003B37F4">
        <w:rPr>
          <w:rPrChange w:id="4324" w:author="Author" w:date="2018-02-22T16:48:00Z">
            <w:rPr>
              <w:rStyle w:val="CommentReference"/>
              <w:rFonts w:ascii="Arial" w:hAnsi="Arial"/>
              <w:bCs w:val="0"/>
              <w:iCs w:val="0"/>
              <w:color w:val="auto"/>
              <w:lang w:val="de-DE"/>
            </w:rPr>
          </w:rPrChange>
        </w:rPr>
        <w:commentReference w:id="4316"/>
      </w:r>
      <w:bookmarkEnd w:id="4315"/>
    </w:p>
    <w:p w14:paraId="56DC1219" w14:textId="77777777" w:rsidR="001835AD" w:rsidRPr="00945767" w:rsidRDefault="001835AD" w:rsidP="001835AD">
      <w:pPr>
        <w:pStyle w:val="SAPKeyblockTitle"/>
        <w:rPr>
          <w:ins w:id="4325" w:author="Author" w:date="2018-01-26T13:36:00Z"/>
        </w:rPr>
      </w:pPr>
      <w:commentRangeStart w:id="4326"/>
      <w:ins w:id="4327" w:author="Author" w:date="2018-01-26T13:36:00Z">
        <w:r w:rsidRPr="00945767">
          <w:t>Purpose</w:t>
        </w:r>
        <w:commentRangeEnd w:id="4326"/>
        <w:r>
          <w:rPr>
            <w:rStyle w:val="CommentReference"/>
            <w:rFonts w:ascii="Arial" w:eastAsia="SimSun" w:hAnsi="Arial"/>
            <w:color w:val="auto"/>
            <w:lang w:val="de-DE"/>
          </w:rPr>
          <w:commentReference w:id="4326"/>
        </w:r>
      </w:ins>
    </w:p>
    <w:p w14:paraId="53AF2DB6" w14:textId="79C46379" w:rsidR="001835AD" w:rsidRPr="00945767" w:rsidRDefault="001835AD" w:rsidP="001835AD">
      <w:pPr>
        <w:rPr>
          <w:ins w:id="4328" w:author="Author" w:date="2018-01-26T13:36:00Z"/>
        </w:rPr>
      </w:pPr>
      <w:ins w:id="4329" w:author="Author" w:date="2018-01-26T13:36:00Z">
        <w:r w:rsidRPr="00945767">
          <w:t xml:space="preserve">The Employee has received an email notification </w:t>
        </w:r>
        <w:r w:rsidRPr="00A52C6D">
          <w:t xml:space="preserve">about </w:t>
        </w:r>
        <w:del w:id="4330" w:author="Author" w:date="2018-01-26T14:32:00Z">
          <w:r w:rsidRPr="00A52C6D" w:rsidDel="00B66412">
            <w:delText>his or her</w:delText>
          </w:r>
        </w:del>
      </w:ins>
      <w:ins w:id="4331" w:author="Author" w:date="2018-01-26T14:32:00Z">
        <w:r w:rsidR="00B66412" w:rsidRPr="00A52C6D">
          <w:t>the approval of</w:t>
        </w:r>
      </w:ins>
      <w:ins w:id="4332" w:author="Author" w:date="2018-01-26T13:36:00Z">
        <w:r w:rsidRPr="00A52C6D">
          <w:t xml:space="preserve"> </w:t>
        </w:r>
      </w:ins>
      <w:ins w:id="4333" w:author="Author" w:date="2018-01-29T18:04:00Z">
        <w:r w:rsidR="00C90B8A" w:rsidRPr="00A52C6D">
          <w:rPr>
            <w:rPrChange w:id="4334" w:author="Author" w:date="2018-01-29T18:05:00Z">
              <w:rPr>
                <w:highlight w:val="yellow"/>
              </w:rPr>
            </w:rPrChange>
          </w:rPr>
          <w:t xml:space="preserve">his or her </w:t>
        </w:r>
      </w:ins>
      <w:ins w:id="4335" w:author="Author" w:date="2018-01-26T13:36:00Z">
        <w:r w:rsidRPr="00A52C6D">
          <w:t xml:space="preserve">enrollment in </w:t>
        </w:r>
        <w:del w:id="4336" w:author="Author" w:date="2018-01-29T18:04:00Z">
          <w:r w:rsidRPr="00A52C6D" w:rsidDel="00C90B8A">
            <w:delText xml:space="preserve">a </w:delText>
          </w:r>
        </w:del>
        <w:r w:rsidRPr="00A52C6D">
          <w:t>benefit</w:t>
        </w:r>
      </w:ins>
      <w:ins w:id="4337" w:author="Author" w:date="2018-01-29T18:04:00Z">
        <w:r w:rsidR="00C90B8A" w:rsidRPr="00A52C6D">
          <w:t>s</w:t>
        </w:r>
      </w:ins>
      <w:ins w:id="4338" w:author="Author" w:date="2018-01-29T17:39:00Z">
        <w:r w:rsidR="00E41824" w:rsidRPr="00A52C6D">
          <w:t xml:space="preserve"> during</w:t>
        </w:r>
        <w:r w:rsidR="00E41824">
          <w:t xml:space="preserve"> the open enrollment period</w:t>
        </w:r>
      </w:ins>
      <w:ins w:id="4339" w:author="Author" w:date="2018-01-26T13:36:00Z">
        <w:r w:rsidRPr="00945767">
          <w:t>.</w:t>
        </w:r>
      </w:ins>
    </w:p>
    <w:p w14:paraId="027976CA" w14:textId="77777777" w:rsidR="001835AD" w:rsidRPr="00945767" w:rsidRDefault="001835AD" w:rsidP="001835AD">
      <w:pPr>
        <w:pStyle w:val="SAPKeyblockTitle"/>
        <w:rPr>
          <w:ins w:id="4340" w:author="Author" w:date="2018-01-26T13:36:00Z"/>
        </w:rPr>
      </w:pPr>
      <w:ins w:id="4341" w:author="Author" w:date="2018-01-26T13:36:00Z">
        <w:r w:rsidRPr="00945767">
          <w:t>Procedure</w:t>
        </w:r>
      </w:ins>
    </w:p>
    <w:p w14:paraId="08CEC46E" w14:textId="37C7708D" w:rsidR="001835AD" w:rsidRDefault="001835AD" w:rsidP="001835AD">
      <w:pPr>
        <w:rPr>
          <w:ins w:id="4342" w:author="Author" w:date="2018-01-26T14:20:00Z"/>
        </w:rPr>
      </w:pPr>
      <w:ins w:id="4343" w:author="Author" w:date="2018-01-26T13:36:00Z">
        <w:r w:rsidRPr="00945767">
          <w:t>This is an automated step, and no manual execution is required.</w:t>
        </w:r>
      </w:ins>
    </w:p>
    <w:p w14:paraId="793590C2" w14:textId="22637153" w:rsidR="00812DD8" w:rsidRDefault="00812DD8" w:rsidP="001835AD">
      <w:pPr>
        <w:rPr>
          <w:ins w:id="4344" w:author="Author" w:date="2018-01-26T14:21:00Z"/>
        </w:rPr>
      </w:pPr>
    </w:p>
    <w:p w14:paraId="04AB592E" w14:textId="77777777" w:rsidR="00812DD8" w:rsidRPr="002B31C7" w:rsidRDefault="00812DD8" w:rsidP="00812DD8">
      <w:pPr>
        <w:pStyle w:val="NoteParagraph"/>
        <w:ind w:left="0"/>
        <w:rPr>
          <w:ins w:id="4345" w:author="Author" w:date="2018-01-26T14:21:00Z"/>
          <w:rFonts w:ascii="BentonSans Regular" w:hAnsi="BentonSans Regular"/>
          <w:color w:val="666666"/>
          <w:sz w:val="22"/>
        </w:rPr>
      </w:pPr>
      <w:commentRangeStart w:id="4346"/>
      <w:ins w:id="4347" w:author="Author" w:date="2018-01-26T14:21:00Z">
        <w:r w:rsidRPr="002B31C7">
          <w:rPr>
            <w:noProof/>
          </w:rPr>
          <w:drawing>
            <wp:inline distT="0" distB="0" distL="0" distR="0" wp14:anchorId="6DB7E852" wp14:editId="435880D5">
              <wp:extent cx="228600" cy="228600"/>
              <wp:effectExtent l="0" t="0" r="0" b="0"/>
              <wp:docPr id="2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B31C7">
          <w:t> </w:t>
        </w:r>
        <w:r w:rsidRPr="002B31C7">
          <w:rPr>
            <w:rFonts w:ascii="BentonSans Regular" w:hAnsi="BentonSans Regular"/>
            <w:color w:val="666666"/>
            <w:sz w:val="22"/>
          </w:rPr>
          <w:t>Recommendation</w:t>
        </w:r>
      </w:ins>
    </w:p>
    <w:p w14:paraId="5BFF3C3E" w14:textId="6E984CB7" w:rsidR="00812DD8" w:rsidRPr="00D46BB0" w:rsidDel="00812DD8" w:rsidRDefault="000E36FD" w:rsidP="001835AD">
      <w:pPr>
        <w:rPr>
          <w:ins w:id="4348" w:author="Author" w:date="2018-01-26T13:36:00Z"/>
          <w:del w:id="4349" w:author="Author" w:date="2018-01-26T14:21:00Z"/>
        </w:rPr>
      </w:pPr>
      <w:ins w:id="4350" w:author="Author" w:date="2018-01-30T09:28:00Z">
        <w:r>
          <w:rPr>
            <w:rFonts w:cs="Arial"/>
            <w:bCs/>
            <w:lang w:eastAsia="zh-CN"/>
          </w:rPr>
          <w:t xml:space="preserve">You can </w:t>
        </w:r>
      </w:ins>
      <w:ins w:id="4351" w:author="Author" w:date="2018-01-26T14:21:00Z">
        <w:del w:id="4352" w:author="Author" w:date="2018-01-30T09:28:00Z">
          <w:r w:rsidR="00812DD8" w:rsidRPr="002B31C7" w:rsidDel="000E36FD">
            <w:rPr>
              <w:rFonts w:cs="Arial"/>
              <w:bCs/>
              <w:lang w:eastAsia="zh-CN"/>
            </w:rPr>
            <w:delText>C</w:delText>
          </w:r>
        </w:del>
      </w:ins>
      <w:ins w:id="4353" w:author="Author" w:date="2018-01-30T09:28:00Z">
        <w:r>
          <w:rPr>
            <w:rFonts w:cs="Arial"/>
            <w:bCs/>
            <w:lang w:eastAsia="zh-CN"/>
          </w:rPr>
          <w:t>c</w:t>
        </w:r>
      </w:ins>
      <w:ins w:id="4354" w:author="Author" w:date="2018-01-26T14:21:00Z">
        <w:r w:rsidR="00812DD8" w:rsidRPr="002B31C7">
          <w:rPr>
            <w:rFonts w:cs="Arial"/>
            <w:bCs/>
            <w:lang w:eastAsia="zh-CN"/>
          </w:rPr>
          <w:t xml:space="preserve">ontinue in the process execution </w:t>
        </w:r>
      </w:ins>
      <w:ins w:id="4355" w:author="Author" w:date="2018-01-30T09:28:00Z">
        <w:r>
          <w:rPr>
            <w:rFonts w:cs="Arial"/>
            <w:bCs/>
            <w:lang w:eastAsia="zh-CN"/>
          </w:rPr>
          <w:t xml:space="preserve">either </w:t>
        </w:r>
      </w:ins>
      <w:ins w:id="4356" w:author="Author" w:date="2018-01-26T14:21:00Z">
        <w:del w:id="4357" w:author="Author" w:date="2018-01-30T09:30:00Z">
          <w:r w:rsidR="00812DD8" w:rsidRPr="002B31C7" w:rsidDel="000E36FD">
            <w:rPr>
              <w:rFonts w:cs="Arial"/>
              <w:bCs/>
              <w:lang w:eastAsia="zh-CN"/>
            </w:rPr>
            <w:delText xml:space="preserve">with process step </w:delText>
          </w:r>
          <w:r w:rsidR="00812DD8" w:rsidRPr="00B66412" w:rsidDel="000E36FD">
            <w:rPr>
              <w:rStyle w:val="SAPTextReference"/>
              <w:highlight w:val="yellow"/>
              <w:rPrChange w:id="4358" w:author="Author" w:date="2018-01-26T14:21:00Z">
                <w:rPr>
                  <w:rStyle w:val="SAPTextReference"/>
                </w:rPr>
              </w:rPrChange>
            </w:rPr>
            <w:delText>4.2.2 Viewing my Benefits Enrollments</w:delText>
          </w:r>
        </w:del>
        <w:del w:id="4359" w:author="Author" w:date="2018-01-30T09:28:00Z">
          <w:r w:rsidR="00812DD8" w:rsidRPr="002B31C7" w:rsidDel="000E36FD">
            <w:delText>.</w:delText>
          </w:r>
        </w:del>
        <w:commentRangeEnd w:id="4346"/>
        <w:del w:id="4360" w:author="Author" w:date="2018-01-30T09:30:00Z">
          <w:r w:rsidR="00812DD8" w:rsidDel="000E36FD">
            <w:rPr>
              <w:rStyle w:val="CommentReference"/>
              <w:rFonts w:ascii="Arial" w:eastAsia="SimSun" w:hAnsi="Arial"/>
              <w:lang w:val="de-DE"/>
            </w:rPr>
            <w:commentReference w:id="4346"/>
          </w:r>
        </w:del>
      </w:ins>
      <w:ins w:id="4361" w:author="Author" w:date="2018-01-30T09:30:00Z">
        <w:r>
          <w:t xml:space="preserve">with </w:t>
        </w:r>
        <w:r w:rsidRPr="00D46BB0">
          <w:rPr>
            <w:rStyle w:val="SAPTextReference"/>
            <w:highlight w:val="yellow"/>
            <w:rPrChange w:id="4362" w:author="Author" w:date="2018-01-30T09:31:00Z">
              <w:rPr/>
            </w:rPrChange>
          </w:rPr>
          <w:t>Use Case 2</w:t>
        </w:r>
        <w:r>
          <w:t xml:space="preserve"> described below and subsequent, or</w:t>
        </w:r>
        <w:r w:rsidRPr="002B31C7">
          <w:rPr>
            <w:rFonts w:cs="Arial"/>
            <w:bCs/>
            <w:lang w:eastAsia="zh-CN"/>
          </w:rPr>
          <w:t xml:space="preserve"> </w:t>
        </w:r>
        <w:r>
          <w:rPr>
            <w:rFonts w:cs="Arial"/>
            <w:bCs/>
            <w:lang w:eastAsia="zh-CN"/>
          </w:rPr>
          <w:t xml:space="preserve">directly </w:t>
        </w:r>
        <w:r w:rsidRPr="002B31C7">
          <w:rPr>
            <w:rFonts w:cs="Arial"/>
            <w:bCs/>
            <w:lang w:eastAsia="zh-CN"/>
          </w:rPr>
          <w:t xml:space="preserve">with process step </w:t>
        </w:r>
        <w:r w:rsidRPr="00854EE0">
          <w:rPr>
            <w:rStyle w:val="SAPTextReference"/>
            <w:highlight w:val="yellow"/>
          </w:rPr>
          <w:t>4.2.2 Viewing my Benefits Enrollments</w:t>
        </w:r>
      </w:ins>
      <w:ins w:id="4363" w:author="Author" w:date="2018-01-30T09:31:00Z">
        <w:r>
          <w:t>.</w:t>
        </w:r>
      </w:ins>
    </w:p>
    <w:p w14:paraId="26DF0C64" w14:textId="77777777" w:rsidR="001835AD" w:rsidRDefault="001835AD" w:rsidP="002C0C8D">
      <w:pPr>
        <w:rPr>
          <w:ins w:id="4364" w:author="Author" w:date="2018-01-26T09:53:00Z"/>
        </w:rPr>
      </w:pPr>
    </w:p>
    <w:p w14:paraId="473C85A5" w14:textId="36B841A8" w:rsidR="00D94EC3" w:rsidRDefault="00D94EC3" w:rsidP="00D94EC3">
      <w:pPr>
        <w:pStyle w:val="Heading4"/>
        <w:rPr>
          <w:ins w:id="4365" w:author="Author" w:date="2018-01-26T09:53:00Z"/>
        </w:rPr>
      </w:pPr>
      <w:bookmarkStart w:id="4366" w:name="_Toc507162100"/>
      <w:ins w:id="4367" w:author="Author" w:date="2018-01-26T09:53:00Z">
        <w:r>
          <w:t>Use Case</w:t>
        </w:r>
        <w:r w:rsidRPr="00945767">
          <w:t xml:space="preserve"> </w:t>
        </w:r>
        <w:r>
          <w:t>2</w:t>
        </w:r>
        <w:r w:rsidRPr="00901C20">
          <w:rPr>
            <w:bCs w:val="0"/>
            <w:iCs w:val="0"/>
          </w:rPr>
          <w:t xml:space="preserve">: </w:t>
        </w:r>
        <w:r w:rsidRPr="00A52C6D">
          <w:rPr>
            <w:bCs w:val="0"/>
            <w:iCs w:val="0"/>
            <w:rPrChange w:id="4368" w:author="Author" w:date="2018-01-29T16:27:00Z">
              <w:rPr>
                <w:color w:val="FF0000"/>
              </w:rPr>
            </w:rPrChange>
          </w:rPr>
          <w:t>Enrolling in Other Benefits</w:t>
        </w:r>
        <w:bookmarkEnd w:id="4366"/>
      </w:ins>
    </w:p>
    <w:p w14:paraId="77DFE2FB" w14:textId="77777777" w:rsidR="00D94EC3" w:rsidRPr="00945767" w:rsidRDefault="00D94EC3" w:rsidP="00D94EC3">
      <w:pPr>
        <w:pStyle w:val="SAPKeyblockTitle"/>
        <w:rPr>
          <w:ins w:id="4369" w:author="Author" w:date="2018-01-26T09:53:00Z"/>
        </w:rPr>
      </w:pPr>
      <w:commentRangeStart w:id="4370"/>
      <w:ins w:id="4371" w:author="Author" w:date="2018-01-26T09:53:00Z">
        <w:r w:rsidRPr="00945767">
          <w:t>Purpose</w:t>
        </w:r>
        <w:commentRangeEnd w:id="4370"/>
        <w:r>
          <w:rPr>
            <w:rStyle w:val="CommentReference"/>
            <w:rFonts w:ascii="Arial" w:eastAsia="SimSun" w:hAnsi="Arial"/>
            <w:color w:val="auto"/>
            <w:lang w:val="de-DE"/>
          </w:rPr>
          <w:commentReference w:id="4370"/>
        </w:r>
      </w:ins>
    </w:p>
    <w:p w14:paraId="5EA6EC95" w14:textId="107C629A" w:rsidR="00C52CE9" w:rsidRPr="00945767" w:rsidRDefault="00D94EC3" w:rsidP="00C52CE9">
      <w:pPr>
        <w:rPr>
          <w:ins w:id="4372" w:author="Author" w:date="2018-01-26T11:36:00Z"/>
        </w:rPr>
      </w:pPr>
      <w:ins w:id="4373" w:author="Author" w:date="2018-01-26T09:53:00Z">
        <w:del w:id="4374" w:author="Author" w:date="2018-01-26T11:47:00Z">
          <w:r w:rsidRPr="00945767" w:rsidDel="002666E6">
            <w:delText>The employee enrolls in benefits he or she is eligible for.</w:delText>
          </w:r>
          <w:r w:rsidDel="002666E6">
            <w:delText xml:space="preserve"> There exist</w:delText>
          </w:r>
          <w:r w:rsidRPr="00945767" w:rsidDel="002666E6">
            <w:rPr>
              <w:rStyle w:val="SAPScreenElement"/>
              <w:rFonts w:ascii="BentonSans Book" w:hAnsi="BentonSans Book"/>
              <w:color w:val="auto"/>
            </w:rPr>
            <w:delText xml:space="preserve"> benefits, which are open for enrollment only during a so-called “Open Enrollment” window.</w:delText>
          </w:r>
          <w:r w:rsidDel="002666E6">
            <w:rPr>
              <w:rStyle w:val="SAPScreenElement"/>
              <w:rFonts w:ascii="BentonSans Book" w:hAnsi="BentonSans Book"/>
              <w:color w:val="auto"/>
            </w:rPr>
            <w:delText xml:space="preserve"> </w:delText>
          </w:r>
          <w:r w:rsidRPr="00945767" w:rsidDel="002666E6">
            <w:delText xml:space="preserve">If the employee does not enroll during the open enrollment period in benefits of this category, the appropriate benefits disappear from the employee’s </w:delText>
          </w:r>
          <w:r w:rsidRPr="00945767" w:rsidDel="002666E6">
            <w:rPr>
              <w:rStyle w:val="SAPScreenElement"/>
            </w:rPr>
            <w:delText>Employee File</w:delText>
          </w:r>
          <w:r w:rsidRPr="00945767" w:rsidDel="002666E6">
            <w:delText xml:space="preserve"> </w:delText>
          </w:r>
          <w:r w:rsidDel="002666E6">
            <w:delText>page</w:delText>
          </w:r>
          <w:r w:rsidRPr="00945767" w:rsidDel="002666E6">
            <w:delText xml:space="preserve"> after the enrollment period ends. The employee will not be able to enroll in these benefits anymore and needs to wait for the next open enrollment period.</w:delText>
          </w:r>
          <w:r w:rsidDel="002666E6">
            <w:delText xml:space="preserve"> </w:delText>
          </w:r>
          <w:r w:rsidRPr="00945767" w:rsidDel="002666E6">
            <w:delText>Depending on the configuration there may be an approval workflow triggered for the whole open enrollment package, in which the employee has enrolled manually.</w:delText>
          </w:r>
        </w:del>
      </w:ins>
      <w:ins w:id="4375" w:author="Author" w:date="2018-01-26T11:36:00Z">
        <w:r w:rsidR="00C52CE9">
          <w:t>Besides benefits</w:t>
        </w:r>
      </w:ins>
      <w:ins w:id="4376" w:author="Author" w:date="2018-01-26T11:45:00Z">
        <w:r w:rsidR="002666E6">
          <w:t xml:space="preserve">, which are open for enrollment only </w:t>
        </w:r>
      </w:ins>
      <w:ins w:id="4377" w:author="Author" w:date="2018-01-26T11:46:00Z">
        <w:r w:rsidR="002666E6">
          <w:t>d</w:t>
        </w:r>
      </w:ins>
      <w:ins w:id="4378" w:author="Author" w:date="2018-01-26T11:45:00Z">
        <w:r w:rsidR="002666E6">
          <w:t>uring a certain period, there</w:t>
        </w:r>
      </w:ins>
      <w:ins w:id="4379" w:author="Author" w:date="2018-01-26T11:46:00Z">
        <w:r w:rsidR="002666E6">
          <w:t xml:space="preserve"> exist also benefits in which the employee can enroll</w:t>
        </w:r>
        <w:r w:rsidR="002666E6" w:rsidRPr="002666E6">
          <w:t xml:space="preserve"> </w:t>
        </w:r>
        <w:r w:rsidR="002666E6" w:rsidRPr="00945767">
          <w:t>any time during the year</w:t>
        </w:r>
        <w:r w:rsidR="002666E6">
          <w:t>.</w:t>
        </w:r>
      </w:ins>
      <w:ins w:id="4380" w:author="Author" w:date="2018-01-26T11:47:00Z">
        <w:r w:rsidR="002666E6">
          <w:t xml:space="preserve"> </w:t>
        </w:r>
      </w:ins>
      <w:ins w:id="4381" w:author="Author" w:date="2018-01-26T11:36:00Z">
        <w:r w:rsidR="00C52CE9" w:rsidRPr="00945767">
          <w:t xml:space="preserve">In case the employee has no access to the system and thus cannot enroll in </w:t>
        </w:r>
      </w:ins>
      <w:ins w:id="4382" w:author="Author" w:date="2018-01-26T11:47:00Z">
        <w:r w:rsidR="002666E6">
          <w:t xml:space="preserve">these </w:t>
        </w:r>
      </w:ins>
      <w:ins w:id="4383" w:author="Author" w:date="2018-01-26T11:36:00Z">
        <w:r w:rsidR="00C52CE9" w:rsidRPr="00945767">
          <w:t xml:space="preserve">benefits by him- or herself, the </w:t>
        </w:r>
        <w:r w:rsidR="00C52CE9" w:rsidRPr="00583824">
          <w:t>benefits administrator</w:t>
        </w:r>
        <w:r w:rsidR="00C52CE9" w:rsidRPr="00945767">
          <w:t xml:space="preserve"> with appropriate permissions can do it on behalf of the employee. The </w:t>
        </w:r>
        <w:r w:rsidR="00C52CE9" w:rsidRPr="00583824">
          <w:t>benefits administrator</w:t>
        </w:r>
        <w:r w:rsidR="00C52CE9" w:rsidRPr="00945767">
          <w:t xml:space="preserve"> follows the same procedure as the employee would do. Most likely, the employee and the </w:t>
        </w:r>
        <w:r w:rsidR="00C52CE9" w:rsidRPr="00583824">
          <w:t>benefits administrator</w:t>
        </w:r>
        <w:r w:rsidR="00C52CE9" w:rsidRPr="00945767">
          <w:t xml:space="preserve"> would sit together; the employee informs about the benefits he or she would like to enroll in, and the </w:t>
        </w:r>
        <w:r w:rsidR="00C52CE9" w:rsidRPr="00583824">
          <w:t>benefits administrator</w:t>
        </w:r>
        <w:r w:rsidR="00C52CE9" w:rsidRPr="00945767">
          <w:t xml:space="preserve"> actively does it in the system.</w:t>
        </w:r>
      </w:ins>
    </w:p>
    <w:p w14:paraId="76C8807D" w14:textId="77777777" w:rsidR="002666E6" w:rsidRPr="00945767" w:rsidRDefault="002666E6" w:rsidP="002666E6">
      <w:pPr>
        <w:ind w:left="720"/>
        <w:rPr>
          <w:ins w:id="4384" w:author="Author" w:date="2018-01-26T11:47:00Z"/>
          <w:rFonts w:ascii="BentonSans Regular" w:hAnsi="BentonSans Regular"/>
          <w:color w:val="666666"/>
          <w:sz w:val="22"/>
        </w:rPr>
      </w:pPr>
      <w:ins w:id="4385" w:author="Author" w:date="2018-01-26T11:47:00Z">
        <w:r w:rsidRPr="00945767">
          <w:rPr>
            <w:noProof/>
          </w:rPr>
          <w:lastRenderedPageBreak/>
          <w:drawing>
            <wp:inline distT="0" distB="0" distL="0" distR="0" wp14:anchorId="746E1262" wp14:editId="3DC438FB">
              <wp:extent cx="225425" cy="225425"/>
              <wp:effectExtent l="0" t="0" r="0" b="3175"/>
              <wp:docPr id="3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w:t>
        </w:r>
        <w:r w:rsidRPr="00945767">
          <w:rPr>
            <w:rFonts w:ascii="BentonSans Regular" w:hAnsi="BentonSans Regular"/>
            <w:color w:val="666666"/>
            <w:sz w:val="22"/>
          </w:rPr>
          <w:t>Note</w:t>
        </w:r>
      </w:ins>
    </w:p>
    <w:p w14:paraId="44CEFCB3" w14:textId="15F1C215" w:rsidR="00C52CE9" w:rsidRDefault="002666E6" w:rsidP="002666E6">
      <w:pPr>
        <w:ind w:left="720"/>
        <w:rPr>
          <w:ins w:id="4386" w:author="Author" w:date="2018-01-26T11:48:00Z"/>
        </w:rPr>
      </w:pPr>
      <w:ins w:id="4387" w:author="Author" w:date="2018-01-26T11:48:00Z">
        <w:r w:rsidRPr="00945767">
          <w:t>Depending on the configuration there may be an approval workflow triggered for each benefit the e</w:t>
        </w:r>
        <w:r>
          <w:t>mployee has enrolled in manually</w:t>
        </w:r>
      </w:ins>
      <w:ins w:id="4388" w:author="Author" w:date="2018-01-26T11:36:00Z">
        <w:r w:rsidR="00C52CE9" w:rsidRPr="00945767">
          <w:t>.</w:t>
        </w:r>
      </w:ins>
      <w:ins w:id="4389" w:author="Author" w:date="2018-01-26T11:48:00Z">
        <w:r>
          <w:t xml:space="preserve"> This is not considered in the present document.</w:t>
        </w:r>
      </w:ins>
    </w:p>
    <w:p w14:paraId="76AF69BB" w14:textId="77777777" w:rsidR="002666E6" w:rsidRPr="00945767" w:rsidRDefault="002666E6" w:rsidP="002666E6">
      <w:pPr>
        <w:ind w:left="720"/>
        <w:rPr>
          <w:ins w:id="4390" w:author="Author" w:date="2018-01-26T11:36:00Z"/>
        </w:rPr>
      </w:pPr>
    </w:p>
    <w:p w14:paraId="66699DDF" w14:textId="2DCF7912" w:rsidR="00C52CE9" w:rsidRPr="00B97B29" w:rsidRDefault="00C52CE9" w:rsidP="00D94EC3">
      <w:pPr>
        <w:rPr>
          <w:ins w:id="4391" w:author="Author" w:date="2018-01-26T09:53:00Z"/>
        </w:rPr>
      </w:pPr>
      <w:ins w:id="4392" w:author="Author" w:date="2018-01-26T11:36:00Z">
        <w:r w:rsidRPr="00945767">
          <w:t>In the following, both options are described.</w:t>
        </w:r>
      </w:ins>
    </w:p>
    <w:p w14:paraId="0324E8AF" w14:textId="6DA880E4" w:rsidR="00D94EC3" w:rsidRPr="00A52C6D" w:rsidRDefault="00D94EC3" w:rsidP="00D94EC3">
      <w:pPr>
        <w:pStyle w:val="Heading5"/>
        <w:rPr>
          <w:ins w:id="4393" w:author="Author" w:date="2018-01-26T09:53:00Z"/>
        </w:rPr>
      </w:pPr>
      <w:bookmarkStart w:id="4394" w:name="_Toc507162101"/>
      <w:ins w:id="4395" w:author="Author" w:date="2018-01-26T09:53:00Z">
        <w:r w:rsidRPr="00A52C6D">
          <w:t xml:space="preserve">Option 1: Enrolling in </w:t>
        </w:r>
        <w:r w:rsidRPr="00A52C6D">
          <w:rPr>
            <w:rPrChange w:id="4396" w:author="Author" w:date="2018-01-29T16:27:00Z">
              <w:rPr>
                <w:color w:val="FF0000"/>
              </w:rPr>
            </w:rPrChange>
          </w:rPr>
          <w:t>Other Benefits via Self-Service</w:t>
        </w:r>
        <w:bookmarkEnd w:id="4394"/>
        <w:r w:rsidRPr="00A52C6D">
          <w:t xml:space="preserve"> </w:t>
        </w:r>
      </w:ins>
    </w:p>
    <w:p w14:paraId="411D2529" w14:textId="77777777" w:rsidR="00D94EC3" w:rsidRPr="00945767" w:rsidRDefault="00D94EC3" w:rsidP="00D94EC3">
      <w:pPr>
        <w:pStyle w:val="SAPKeyblockTitle"/>
        <w:rPr>
          <w:ins w:id="4397" w:author="Author" w:date="2018-01-26T09:54:00Z"/>
        </w:rPr>
      </w:pPr>
      <w:ins w:id="4398" w:author="Author" w:date="2018-01-26T09:54:00Z">
        <w:r w:rsidRPr="00945767">
          <w:t>Test Administration</w:t>
        </w:r>
      </w:ins>
    </w:p>
    <w:p w14:paraId="16277282" w14:textId="77777777" w:rsidR="00D94EC3" w:rsidRPr="00945767" w:rsidRDefault="00D94EC3" w:rsidP="00D94EC3">
      <w:pPr>
        <w:rPr>
          <w:ins w:id="4399" w:author="Author" w:date="2018-01-26T09:54:00Z"/>
        </w:rPr>
      </w:pPr>
      <w:ins w:id="4400" w:author="Author" w:date="2018-01-26T09:54:00Z">
        <w:r w:rsidRPr="00945767">
          <w:t>Customer project: Fill in the project-specific parts (between &lt;brackets&gt;).</w:t>
        </w:r>
      </w:ins>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D94EC3" w:rsidRPr="00945767" w14:paraId="0CB8D212" w14:textId="77777777" w:rsidTr="00D94EC3">
        <w:trPr>
          <w:ins w:id="4401" w:author="Author" w:date="2018-01-26T09:54:00Z"/>
        </w:trPr>
        <w:tc>
          <w:tcPr>
            <w:tcW w:w="2280" w:type="dxa"/>
            <w:tcBorders>
              <w:top w:val="single" w:sz="8" w:space="0" w:color="999999"/>
              <w:left w:val="single" w:sz="8" w:space="0" w:color="999999"/>
              <w:bottom w:val="single" w:sz="8" w:space="0" w:color="999999"/>
              <w:right w:val="single" w:sz="8" w:space="0" w:color="999999"/>
            </w:tcBorders>
            <w:hideMark/>
          </w:tcPr>
          <w:p w14:paraId="0260AC30" w14:textId="77777777" w:rsidR="00D94EC3" w:rsidRPr="00945767" w:rsidRDefault="00D94EC3" w:rsidP="00D94EC3">
            <w:pPr>
              <w:rPr>
                <w:ins w:id="4402" w:author="Author" w:date="2018-01-26T09:54:00Z"/>
                <w:rStyle w:val="SAPEmphasis"/>
              </w:rPr>
            </w:pPr>
            <w:ins w:id="4403" w:author="Author" w:date="2018-01-26T09:54:00Z">
              <w:r w:rsidRPr="00945767">
                <w:rPr>
                  <w:rStyle w:val="SAPEmphasis"/>
                  <w:lang w:eastAsia="zh-CN"/>
                </w:rPr>
                <w:t>Test Case ID</w:t>
              </w:r>
            </w:ins>
          </w:p>
        </w:tc>
        <w:tc>
          <w:tcPr>
            <w:tcW w:w="2400" w:type="dxa"/>
            <w:tcBorders>
              <w:top w:val="single" w:sz="8" w:space="0" w:color="999999"/>
              <w:left w:val="single" w:sz="8" w:space="0" w:color="999999"/>
              <w:bottom w:val="single" w:sz="8" w:space="0" w:color="999999"/>
              <w:right w:val="single" w:sz="8" w:space="0" w:color="999999"/>
            </w:tcBorders>
            <w:hideMark/>
          </w:tcPr>
          <w:p w14:paraId="51BA6170" w14:textId="77777777" w:rsidR="00D94EC3" w:rsidRPr="00945767" w:rsidRDefault="00D94EC3" w:rsidP="00D94EC3">
            <w:pPr>
              <w:rPr>
                <w:ins w:id="4404" w:author="Author" w:date="2018-01-26T09:54:00Z"/>
                <w:lang w:eastAsia="zh-CN"/>
              </w:rPr>
            </w:pPr>
            <w:ins w:id="4405" w:author="Author" w:date="2018-01-26T09:54:00Z">
              <w:r w:rsidRPr="00945767">
                <w:rPr>
                  <w:lang w:eastAsia="zh-CN"/>
                </w:rPr>
                <w:t>&lt;X.XX&gt;</w:t>
              </w:r>
            </w:ins>
          </w:p>
        </w:tc>
        <w:tc>
          <w:tcPr>
            <w:tcW w:w="2401" w:type="dxa"/>
            <w:tcBorders>
              <w:top w:val="single" w:sz="8" w:space="0" w:color="999999"/>
              <w:left w:val="single" w:sz="8" w:space="0" w:color="999999"/>
              <w:bottom w:val="single" w:sz="8" w:space="0" w:color="999999"/>
              <w:right w:val="single" w:sz="8" w:space="0" w:color="999999"/>
            </w:tcBorders>
            <w:hideMark/>
          </w:tcPr>
          <w:p w14:paraId="7638E1C6" w14:textId="77777777" w:rsidR="00D94EC3" w:rsidRPr="00945767" w:rsidRDefault="00D94EC3" w:rsidP="00D94EC3">
            <w:pPr>
              <w:rPr>
                <w:ins w:id="4406" w:author="Author" w:date="2018-01-26T09:54:00Z"/>
                <w:rStyle w:val="SAPEmphasis"/>
              </w:rPr>
            </w:pPr>
            <w:ins w:id="4407" w:author="Author" w:date="2018-01-26T09:54:00Z">
              <w:r w:rsidRPr="00945767">
                <w:rPr>
                  <w:rStyle w:val="SAPEmphasis"/>
                  <w:lang w:eastAsia="zh-CN"/>
                </w:rPr>
                <w:t>Tester Name</w:t>
              </w:r>
            </w:ins>
          </w:p>
        </w:tc>
        <w:tc>
          <w:tcPr>
            <w:tcW w:w="2401" w:type="dxa"/>
            <w:tcBorders>
              <w:top w:val="single" w:sz="8" w:space="0" w:color="999999"/>
              <w:left w:val="single" w:sz="8" w:space="0" w:color="999999"/>
              <w:bottom w:val="single" w:sz="8" w:space="0" w:color="999999"/>
              <w:right w:val="single" w:sz="8" w:space="0" w:color="999999"/>
            </w:tcBorders>
          </w:tcPr>
          <w:p w14:paraId="7F3A62D6" w14:textId="77777777" w:rsidR="00D94EC3" w:rsidRPr="00945767" w:rsidRDefault="00D94EC3" w:rsidP="00D94EC3">
            <w:pPr>
              <w:rPr>
                <w:ins w:id="4408" w:author="Author" w:date="2018-01-26T09:54:00Z"/>
                <w:lang w:eastAsia="zh-CN"/>
              </w:rPr>
            </w:pPr>
            <w:ins w:id="4409" w:author="Author" w:date="2018-01-26T09:54:00Z">
              <w:r w:rsidRPr="00945767">
                <w:rPr>
                  <w:lang w:eastAsia="zh-CN"/>
                </w:rPr>
                <w:t>&lt;name&gt;</w:t>
              </w:r>
            </w:ins>
          </w:p>
        </w:tc>
        <w:tc>
          <w:tcPr>
            <w:tcW w:w="2402" w:type="dxa"/>
            <w:tcBorders>
              <w:top w:val="single" w:sz="8" w:space="0" w:color="999999"/>
              <w:left w:val="single" w:sz="8" w:space="0" w:color="999999"/>
              <w:bottom w:val="single" w:sz="8" w:space="0" w:color="999999"/>
              <w:right w:val="single" w:sz="8" w:space="0" w:color="999999"/>
            </w:tcBorders>
            <w:hideMark/>
          </w:tcPr>
          <w:p w14:paraId="7DEE99F5" w14:textId="77777777" w:rsidR="00D94EC3" w:rsidRPr="00945767" w:rsidRDefault="00D94EC3" w:rsidP="00D94EC3">
            <w:pPr>
              <w:rPr>
                <w:ins w:id="4410" w:author="Author" w:date="2018-01-26T09:54:00Z"/>
                <w:rStyle w:val="SAPEmphasis"/>
              </w:rPr>
            </w:pPr>
            <w:ins w:id="4411" w:author="Author" w:date="2018-01-26T09:54:00Z">
              <w:r w:rsidRPr="00945767">
                <w:rPr>
                  <w:rStyle w:val="SAPEmphasis"/>
                  <w:lang w:eastAsia="zh-CN"/>
                </w:rPr>
                <w:t>Testing Date</w:t>
              </w:r>
            </w:ins>
          </w:p>
        </w:tc>
        <w:tc>
          <w:tcPr>
            <w:tcW w:w="2402" w:type="dxa"/>
            <w:tcBorders>
              <w:top w:val="single" w:sz="8" w:space="0" w:color="999999"/>
              <w:left w:val="single" w:sz="8" w:space="0" w:color="999999"/>
              <w:bottom w:val="single" w:sz="8" w:space="0" w:color="999999"/>
              <w:right w:val="single" w:sz="8" w:space="0" w:color="999999"/>
            </w:tcBorders>
            <w:hideMark/>
          </w:tcPr>
          <w:p w14:paraId="459553B3" w14:textId="77777777" w:rsidR="00D94EC3" w:rsidRPr="00945767" w:rsidRDefault="00D94EC3" w:rsidP="00D94EC3">
            <w:pPr>
              <w:rPr>
                <w:ins w:id="4412" w:author="Author" w:date="2018-01-26T09:54:00Z"/>
                <w:lang w:eastAsia="zh-CN"/>
              </w:rPr>
            </w:pPr>
            <w:ins w:id="4413" w:author="Author" w:date="2018-01-26T09:54:00Z">
              <w:r w:rsidRPr="00945767">
                <w:rPr>
                  <w:lang w:eastAsia="zh-CN"/>
                </w:rPr>
                <w:t>&lt;date&gt;</w:t>
              </w:r>
            </w:ins>
          </w:p>
        </w:tc>
      </w:tr>
      <w:tr w:rsidR="00D94EC3" w:rsidRPr="00945767" w14:paraId="34214A12" w14:textId="77777777" w:rsidTr="00D94EC3">
        <w:trPr>
          <w:ins w:id="4414" w:author="Author" w:date="2018-01-26T09:54:00Z"/>
        </w:trPr>
        <w:tc>
          <w:tcPr>
            <w:tcW w:w="2280" w:type="dxa"/>
            <w:tcBorders>
              <w:top w:val="single" w:sz="8" w:space="0" w:color="999999"/>
              <w:left w:val="single" w:sz="8" w:space="0" w:color="999999"/>
              <w:bottom w:val="single" w:sz="8" w:space="0" w:color="999999"/>
              <w:right w:val="single" w:sz="8" w:space="0" w:color="999999"/>
            </w:tcBorders>
            <w:hideMark/>
          </w:tcPr>
          <w:p w14:paraId="295FC06D" w14:textId="77777777" w:rsidR="00D94EC3" w:rsidRPr="00945767" w:rsidRDefault="00D94EC3" w:rsidP="00D94EC3">
            <w:pPr>
              <w:rPr>
                <w:ins w:id="4415" w:author="Author" w:date="2018-01-26T09:54:00Z"/>
                <w:rStyle w:val="SAPEmphasis"/>
              </w:rPr>
            </w:pPr>
            <w:ins w:id="4416" w:author="Author" w:date="2018-01-26T09:54:00Z">
              <w:r w:rsidRPr="00945767">
                <w:rPr>
                  <w:rStyle w:val="SAPEmphasis"/>
                  <w:lang w:eastAsia="zh-CN"/>
                </w:rPr>
                <w:t>Business Role(s)</w:t>
              </w:r>
            </w:ins>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965DECD" w14:textId="77777777" w:rsidR="00D94EC3" w:rsidRPr="00945767" w:rsidRDefault="00D94EC3" w:rsidP="00D94EC3">
            <w:pPr>
              <w:rPr>
                <w:ins w:id="4417" w:author="Author" w:date="2018-01-26T09:54:00Z"/>
                <w:lang w:eastAsia="zh-CN"/>
              </w:rPr>
            </w:pPr>
            <w:ins w:id="4418" w:author="Author" w:date="2018-01-26T09:54:00Z">
              <w:r w:rsidRPr="00945767">
                <w:rPr>
                  <w:lang w:eastAsia="zh-CN"/>
                </w:rPr>
                <w:t>Employee</w:t>
              </w:r>
            </w:ins>
          </w:p>
        </w:tc>
      </w:tr>
      <w:tr w:rsidR="00D94EC3" w:rsidRPr="00945767" w14:paraId="7F137B8B" w14:textId="77777777" w:rsidTr="00D94EC3">
        <w:trPr>
          <w:ins w:id="4419" w:author="Author" w:date="2018-01-26T09:54:00Z"/>
        </w:trPr>
        <w:tc>
          <w:tcPr>
            <w:tcW w:w="2280" w:type="dxa"/>
            <w:tcBorders>
              <w:top w:val="single" w:sz="8" w:space="0" w:color="999999"/>
              <w:left w:val="single" w:sz="8" w:space="0" w:color="999999"/>
              <w:bottom w:val="single" w:sz="8" w:space="0" w:color="999999"/>
              <w:right w:val="single" w:sz="8" w:space="0" w:color="999999"/>
            </w:tcBorders>
            <w:hideMark/>
          </w:tcPr>
          <w:p w14:paraId="7C236815" w14:textId="77777777" w:rsidR="00D94EC3" w:rsidRPr="00945767" w:rsidRDefault="00D94EC3" w:rsidP="00D94EC3">
            <w:pPr>
              <w:rPr>
                <w:ins w:id="4420" w:author="Author" w:date="2018-01-26T09:54:00Z"/>
                <w:rStyle w:val="SAPEmphasis"/>
              </w:rPr>
            </w:pPr>
            <w:ins w:id="4421" w:author="Author" w:date="2018-01-26T09:54:00Z">
              <w:r w:rsidRPr="00945767">
                <w:rPr>
                  <w:rStyle w:val="SAPEmphasis"/>
                  <w:lang w:eastAsia="zh-CN"/>
                </w:rPr>
                <w:t>Responsibility</w:t>
              </w:r>
            </w:ins>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55CDBC5" w14:textId="77777777" w:rsidR="00D94EC3" w:rsidRPr="00945767" w:rsidRDefault="00D94EC3" w:rsidP="00D94EC3">
            <w:pPr>
              <w:rPr>
                <w:ins w:id="4422" w:author="Author" w:date="2018-01-26T09:54:00Z"/>
                <w:lang w:eastAsia="zh-CN"/>
              </w:rPr>
            </w:pPr>
            <w:ins w:id="4423" w:author="Author" w:date="2018-01-26T09:54:00Z">
              <w:r w:rsidRPr="00945767">
                <w:rPr>
                  <w:lang w:eastAsia="zh-CN"/>
                </w:rPr>
                <w:t>&lt;State Service Provider, Customer or Joint Service Provider and Customer&gt;</w:t>
              </w:r>
            </w:ins>
          </w:p>
        </w:tc>
        <w:tc>
          <w:tcPr>
            <w:tcW w:w="2402" w:type="dxa"/>
            <w:tcBorders>
              <w:top w:val="single" w:sz="8" w:space="0" w:color="999999"/>
              <w:left w:val="single" w:sz="8" w:space="0" w:color="999999"/>
              <w:bottom w:val="single" w:sz="8" w:space="0" w:color="999999"/>
              <w:right w:val="single" w:sz="8" w:space="0" w:color="999999"/>
            </w:tcBorders>
            <w:hideMark/>
          </w:tcPr>
          <w:p w14:paraId="0668155F" w14:textId="77777777" w:rsidR="00D94EC3" w:rsidRPr="00945767" w:rsidRDefault="00D94EC3" w:rsidP="00D94EC3">
            <w:pPr>
              <w:rPr>
                <w:ins w:id="4424" w:author="Author" w:date="2018-01-26T09:54:00Z"/>
                <w:rStyle w:val="SAPEmphasis"/>
              </w:rPr>
            </w:pPr>
            <w:ins w:id="4425" w:author="Author" w:date="2018-01-26T09:54:00Z">
              <w:r w:rsidRPr="00945767">
                <w:rPr>
                  <w:rStyle w:val="SAPEmphasis"/>
                  <w:lang w:eastAsia="zh-CN"/>
                </w:rPr>
                <w:t>Duration</w:t>
              </w:r>
            </w:ins>
          </w:p>
        </w:tc>
        <w:tc>
          <w:tcPr>
            <w:tcW w:w="2402" w:type="dxa"/>
            <w:tcBorders>
              <w:top w:val="single" w:sz="8" w:space="0" w:color="999999"/>
              <w:left w:val="single" w:sz="8" w:space="0" w:color="999999"/>
              <w:bottom w:val="single" w:sz="8" w:space="0" w:color="999999"/>
              <w:right w:val="single" w:sz="8" w:space="0" w:color="999999"/>
            </w:tcBorders>
            <w:hideMark/>
          </w:tcPr>
          <w:p w14:paraId="62089A47" w14:textId="77777777" w:rsidR="00D94EC3" w:rsidRPr="00945767" w:rsidRDefault="00D94EC3" w:rsidP="00D94EC3">
            <w:pPr>
              <w:rPr>
                <w:ins w:id="4426" w:author="Author" w:date="2018-01-26T09:54:00Z"/>
                <w:lang w:eastAsia="zh-CN"/>
              </w:rPr>
            </w:pPr>
            <w:ins w:id="4427" w:author="Author" w:date="2018-01-26T09:54:00Z">
              <w:r>
                <w:rPr>
                  <w:lang w:eastAsia="zh-CN"/>
                </w:rPr>
                <w:t>&lt;duration&gt;</w:t>
              </w:r>
            </w:ins>
          </w:p>
        </w:tc>
      </w:tr>
    </w:tbl>
    <w:p w14:paraId="297776F6" w14:textId="77777777" w:rsidR="00D94EC3" w:rsidRPr="00945767" w:rsidRDefault="00D94EC3" w:rsidP="00D94EC3">
      <w:pPr>
        <w:pStyle w:val="SAPKeyblockTitle"/>
        <w:rPr>
          <w:ins w:id="4428" w:author="Author" w:date="2018-01-26T09:54:00Z"/>
        </w:rPr>
      </w:pPr>
      <w:commentRangeStart w:id="4429"/>
      <w:ins w:id="4430" w:author="Author" w:date="2018-01-26T09:54:00Z">
        <w:r w:rsidRPr="00945767">
          <w:t>Purpose</w:t>
        </w:r>
        <w:commentRangeEnd w:id="4429"/>
        <w:r>
          <w:rPr>
            <w:rStyle w:val="CommentReference"/>
            <w:rFonts w:ascii="Arial" w:eastAsia="SimSun" w:hAnsi="Arial"/>
            <w:color w:val="auto"/>
            <w:lang w:val="de-DE"/>
          </w:rPr>
          <w:commentReference w:id="4429"/>
        </w:r>
      </w:ins>
    </w:p>
    <w:p w14:paraId="671B91C2" w14:textId="1A3EDD29" w:rsidR="00D94EC3" w:rsidRPr="00945767" w:rsidRDefault="00D94EC3" w:rsidP="00D94EC3">
      <w:pPr>
        <w:rPr>
          <w:ins w:id="4431" w:author="Author" w:date="2018-01-26T09:54:00Z"/>
        </w:rPr>
      </w:pPr>
      <w:ins w:id="4432" w:author="Author" w:date="2018-01-26T09:54:00Z">
        <w:r w:rsidRPr="00945767">
          <w:t xml:space="preserve">The employee enrolls in </w:t>
        </w:r>
      </w:ins>
      <w:ins w:id="4433" w:author="Author" w:date="2018-01-26T12:09:00Z">
        <w:r w:rsidR="00A4002B">
          <w:t xml:space="preserve">other upcoming </w:t>
        </w:r>
      </w:ins>
      <w:ins w:id="4434" w:author="Author" w:date="2018-01-26T09:54:00Z">
        <w:r w:rsidRPr="00945767">
          <w:t>benefits</w:t>
        </w:r>
      </w:ins>
      <w:ins w:id="4435" w:author="Author" w:date="2018-01-26T12:09:00Z">
        <w:r w:rsidR="00A4002B">
          <w:t>. Such benefits</w:t>
        </w:r>
      </w:ins>
      <w:ins w:id="4436" w:author="Author" w:date="2018-01-26T11:50:00Z">
        <w:del w:id="4437" w:author="Author" w:date="2018-01-26T12:09:00Z">
          <w:r w:rsidR="002666E6" w:rsidDel="00A4002B">
            <w:delText>,</w:delText>
          </w:r>
        </w:del>
      </w:ins>
      <w:ins w:id="4438" w:author="Author" w:date="2018-01-26T09:54:00Z">
        <w:del w:id="4439" w:author="Author" w:date="2018-01-26T12:09:00Z">
          <w:r w:rsidRPr="00945767" w:rsidDel="00A4002B">
            <w:delText xml:space="preserve"> he or she is eligible for</w:delText>
          </w:r>
        </w:del>
      </w:ins>
      <w:ins w:id="4440" w:author="Author" w:date="2018-01-26T12:09:00Z">
        <w:r w:rsidR="00A4002B">
          <w:t xml:space="preserve"> are not </w:t>
        </w:r>
      </w:ins>
      <w:ins w:id="4441" w:author="Author" w:date="2018-01-26T12:10:00Z">
        <w:r w:rsidR="00A4002B">
          <w:t>restricted for enrollment</w:t>
        </w:r>
      </w:ins>
      <w:ins w:id="4442" w:author="Author" w:date="2018-01-26T12:09:00Z">
        <w:r w:rsidR="00A4002B">
          <w:t xml:space="preserve"> </w:t>
        </w:r>
      </w:ins>
      <w:ins w:id="4443" w:author="Author" w:date="2018-01-26T12:10:00Z">
        <w:r w:rsidR="00A4002B">
          <w:t>to</w:t>
        </w:r>
      </w:ins>
      <w:ins w:id="4444" w:author="Author" w:date="2018-01-26T12:09:00Z">
        <w:r w:rsidR="00A4002B">
          <w:t xml:space="preserve"> a certain period only</w:t>
        </w:r>
      </w:ins>
      <w:ins w:id="4445" w:author="Author" w:date="2018-01-26T12:10:00Z">
        <w:r w:rsidR="00A4002B">
          <w:t>,</w:t>
        </w:r>
      </w:ins>
      <w:ins w:id="4446" w:author="Author" w:date="2018-01-26T12:09:00Z">
        <w:r w:rsidR="00A4002B">
          <w:t xml:space="preserve"> but </w:t>
        </w:r>
      </w:ins>
      <w:ins w:id="4447" w:author="Author" w:date="2018-01-26T12:10:00Z">
        <w:r w:rsidR="00A4002B">
          <w:t>they are open for enrollment throughout the entire calendar</w:t>
        </w:r>
      </w:ins>
      <w:ins w:id="4448" w:author="Author" w:date="2018-01-26T11:50:00Z">
        <w:del w:id="4449" w:author="Author" w:date="2018-01-26T12:09:00Z">
          <w:r w:rsidR="002666E6" w:rsidDel="00A4002B">
            <w:delText>,</w:delText>
          </w:r>
        </w:del>
        <w:del w:id="4450" w:author="Author" w:date="2018-01-26T12:11:00Z">
          <w:r w:rsidR="002666E6" w:rsidRPr="002666E6" w:rsidDel="00A4002B">
            <w:delText xml:space="preserve"> </w:delText>
          </w:r>
          <w:r w:rsidR="002666E6" w:rsidDel="00A4002B">
            <w:delText xml:space="preserve">at </w:delText>
          </w:r>
          <w:r w:rsidR="002666E6" w:rsidRPr="00945767" w:rsidDel="00A4002B">
            <w:delText>any time during the</w:delText>
          </w:r>
        </w:del>
        <w:r w:rsidR="002666E6" w:rsidRPr="00945767">
          <w:t xml:space="preserve"> year</w:t>
        </w:r>
      </w:ins>
      <w:ins w:id="4451" w:author="Author" w:date="2018-01-26T09:54:00Z">
        <w:r w:rsidRPr="00945767">
          <w:t>.</w:t>
        </w:r>
      </w:ins>
      <w:ins w:id="4452" w:author="Author" w:date="2018-01-26T11:50:00Z">
        <w:r w:rsidR="002666E6">
          <w:t xml:space="preserve"> </w:t>
        </w:r>
      </w:ins>
    </w:p>
    <w:p w14:paraId="27B3A9E0" w14:textId="7CC1F2DE" w:rsidR="00D94EC3" w:rsidRPr="00945767" w:rsidDel="002666E6" w:rsidRDefault="00D94EC3" w:rsidP="00D94EC3">
      <w:pPr>
        <w:rPr>
          <w:ins w:id="4453" w:author="Author" w:date="2018-01-26T09:54:00Z"/>
          <w:del w:id="4454" w:author="Author" w:date="2018-01-26T11:51:00Z"/>
        </w:rPr>
      </w:pPr>
      <w:ins w:id="4455" w:author="Author" w:date="2018-01-26T09:54:00Z">
        <w:del w:id="4456" w:author="Author" w:date="2018-01-26T11:51:00Z">
          <w:r w:rsidRPr="00945767" w:rsidDel="002666E6">
            <w:delText>There are two categories of benefits the employee can enroll in:</w:delText>
          </w:r>
        </w:del>
      </w:ins>
    </w:p>
    <w:p w14:paraId="3288CD85" w14:textId="2E8ED659" w:rsidR="00D94EC3" w:rsidRPr="00945767" w:rsidDel="002666E6" w:rsidRDefault="00D94EC3" w:rsidP="00D94EC3">
      <w:pPr>
        <w:pStyle w:val="ListParagraph"/>
        <w:numPr>
          <w:ilvl w:val="0"/>
          <w:numId w:val="55"/>
        </w:numPr>
        <w:ind w:left="360"/>
        <w:rPr>
          <w:ins w:id="4457" w:author="Author" w:date="2018-01-26T09:54:00Z"/>
          <w:del w:id="4458" w:author="Author" w:date="2018-01-26T11:51:00Z"/>
          <w:rStyle w:val="SAPScreenElement"/>
          <w:rFonts w:ascii="BentonSans Book" w:hAnsi="BentonSans Book"/>
          <w:color w:val="auto"/>
        </w:rPr>
      </w:pPr>
      <w:ins w:id="4459" w:author="Author" w:date="2018-01-26T09:54:00Z">
        <w:del w:id="4460" w:author="Author" w:date="2018-01-26T11:51:00Z">
          <w:r w:rsidRPr="00945767" w:rsidDel="002666E6">
            <w:rPr>
              <w:rStyle w:val="SAPScreenElement"/>
              <w:rFonts w:ascii="BentonSans Book" w:hAnsi="BentonSans Book"/>
              <w:color w:val="auto"/>
            </w:rPr>
            <w:delText>benefits, which are open for enrollment only during a so-called “Open Enrollment” window.</w:delText>
          </w:r>
        </w:del>
      </w:ins>
    </w:p>
    <w:p w14:paraId="4541244F" w14:textId="0CF67452" w:rsidR="00D94EC3" w:rsidRPr="00945767" w:rsidDel="002666E6" w:rsidRDefault="00D94EC3" w:rsidP="00D94EC3">
      <w:pPr>
        <w:ind w:left="360"/>
        <w:rPr>
          <w:ins w:id="4461" w:author="Author" w:date="2018-01-26T09:54:00Z"/>
          <w:del w:id="4462" w:author="Author" w:date="2018-01-26T11:51:00Z"/>
        </w:rPr>
      </w:pPr>
      <w:ins w:id="4463" w:author="Author" w:date="2018-01-26T09:54:00Z">
        <w:del w:id="4464" w:author="Author" w:date="2018-01-26T11:51:00Z">
          <w:r w:rsidRPr="00945767" w:rsidDel="002666E6">
            <w:delText xml:space="preserve">If the employee does not enroll during the open enrollment period in benefits of this category, the appropriate benefits disappear from the employee’s </w:delText>
          </w:r>
          <w:r w:rsidRPr="00945767" w:rsidDel="002666E6">
            <w:rPr>
              <w:rStyle w:val="SAPScreenElement"/>
            </w:rPr>
            <w:delText>Employee File</w:delText>
          </w:r>
          <w:r w:rsidRPr="00945767" w:rsidDel="002666E6">
            <w:delText xml:space="preserve"> </w:delText>
          </w:r>
          <w:r w:rsidDel="002666E6">
            <w:delText>page</w:delText>
          </w:r>
          <w:r w:rsidRPr="00945767" w:rsidDel="002666E6">
            <w:delText xml:space="preserve"> after the enrollment period ends. The employee will not be able to enroll in these benefits anymore and needs to wait for the next open enrollment period.</w:delText>
          </w:r>
        </w:del>
      </w:ins>
    </w:p>
    <w:p w14:paraId="6F1ABEFE" w14:textId="65D92828" w:rsidR="00D94EC3" w:rsidRPr="00945767" w:rsidDel="002666E6" w:rsidRDefault="00D94EC3" w:rsidP="00D94EC3">
      <w:pPr>
        <w:ind w:left="360"/>
        <w:rPr>
          <w:ins w:id="4465" w:author="Author" w:date="2018-01-26T09:54:00Z"/>
          <w:del w:id="4466" w:author="Author" w:date="2018-01-26T11:51:00Z"/>
        </w:rPr>
      </w:pPr>
      <w:ins w:id="4467" w:author="Author" w:date="2018-01-26T09:54:00Z">
        <w:del w:id="4468" w:author="Author" w:date="2018-01-26T11:51:00Z">
          <w:r w:rsidRPr="00945767" w:rsidDel="002666E6">
            <w:delText>Depending on the configuration there may be an approval workflow triggered for the whole open enrollment package, in which the employee has enrolled manually.</w:delText>
          </w:r>
        </w:del>
      </w:ins>
    </w:p>
    <w:p w14:paraId="701DFD5F" w14:textId="56E6737A" w:rsidR="00D94EC3" w:rsidRPr="00945767" w:rsidDel="002666E6" w:rsidRDefault="00D94EC3" w:rsidP="00D94EC3">
      <w:pPr>
        <w:pStyle w:val="ListParagraph"/>
        <w:ind w:left="360"/>
        <w:rPr>
          <w:ins w:id="4469" w:author="Author" w:date="2018-01-26T09:54:00Z"/>
          <w:del w:id="4470" w:author="Author" w:date="2018-01-26T11:51:00Z"/>
          <w:rStyle w:val="SAPScreenElement"/>
          <w:rFonts w:ascii="BentonSans Book" w:hAnsi="BentonSans Book"/>
          <w:color w:val="auto"/>
        </w:rPr>
      </w:pPr>
    </w:p>
    <w:p w14:paraId="498E2351" w14:textId="00C5BC5B" w:rsidR="00D94EC3" w:rsidRPr="00945767" w:rsidDel="002666E6" w:rsidRDefault="00D94EC3" w:rsidP="00D94EC3">
      <w:pPr>
        <w:pStyle w:val="ListParagraph"/>
        <w:numPr>
          <w:ilvl w:val="0"/>
          <w:numId w:val="55"/>
        </w:numPr>
        <w:ind w:left="360"/>
        <w:rPr>
          <w:ins w:id="4471" w:author="Author" w:date="2018-01-26T09:54:00Z"/>
          <w:del w:id="4472" w:author="Author" w:date="2018-01-26T11:51:00Z"/>
        </w:rPr>
      </w:pPr>
      <w:ins w:id="4473" w:author="Author" w:date="2018-01-26T09:54:00Z">
        <w:del w:id="4474" w:author="Author" w:date="2018-01-26T11:51:00Z">
          <w:r w:rsidRPr="00945767" w:rsidDel="002666E6">
            <w:rPr>
              <w:rStyle w:val="SAPScreenElement"/>
              <w:rFonts w:ascii="BentonSans Book" w:hAnsi="BentonSans Book"/>
              <w:color w:val="auto"/>
            </w:rPr>
            <w:delText xml:space="preserve">benefits, which are </w:delText>
          </w:r>
          <w:r w:rsidRPr="00945767" w:rsidDel="002666E6">
            <w:delText xml:space="preserve">not related to </w:delText>
          </w:r>
          <w:r w:rsidRPr="00945767" w:rsidDel="002666E6">
            <w:rPr>
              <w:rStyle w:val="SAPScreenElement"/>
              <w:rFonts w:ascii="BentonSans Book" w:hAnsi="BentonSans Book"/>
              <w:color w:val="auto"/>
            </w:rPr>
            <w:delText>a specified open enrollment period</w:delText>
          </w:r>
          <w:r w:rsidRPr="00945767" w:rsidDel="002666E6">
            <w:delText>, such that the employee can enroll into them any time during the year.</w:delText>
          </w:r>
        </w:del>
      </w:ins>
    </w:p>
    <w:p w14:paraId="6CEDB35D" w14:textId="3DB0B10E" w:rsidR="00D94EC3" w:rsidRPr="00945767" w:rsidDel="002666E6" w:rsidRDefault="00D94EC3" w:rsidP="00D94EC3">
      <w:pPr>
        <w:ind w:left="360"/>
        <w:rPr>
          <w:ins w:id="4475" w:author="Author" w:date="2018-01-26T09:54:00Z"/>
          <w:del w:id="4476" w:author="Author" w:date="2018-01-26T11:51:00Z"/>
        </w:rPr>
      </w:pPr>
      <w:ins w:id="4477" w:author="Author" w:date="2018-01-26T09:54:00Z">
        <w:del w:id="4478" w:author="Author" w:date="2018-01-26T11:51:00Z">
          <w:r w:rsidRPr="00945767" w:rsidDel="002666E6">
            <w:delText>Depending on the configuration there may be an approval workflow triggered for each benefit the employee has enrolled in manually</w:delText>
          </w:r>
          <w:r w:rsidRPr="00670527" w:rsidDel="002666E6">
            <w:delText>.</w:delText>
          </w:r>
        </w:del>
      </w:ins>
    </w:p>
    <w:p w14:paraId="7606E7ED" w14:textId="54C49664" w:rsidR="00D94EC3" w:rsidDel="002666E6" w:rsidRDefault="00D94EC3" w:rsidP="00D94EC3">
      <w:pPr>
        <w:rPr>
          <w:ins w:id="4479" w:author="Author" w:date="2018-01-26T09:54:00Z"/>
          <w:del w:id="4480" w:author="Author" w:date="2018-01-26T11:51:00Z"/>
        </w:rPr>
      </w:pPr>
      <w:ins w:id="4481" w:author="Author" w:date="2018-01-26T09:54:00Z">
        <w:del w:id="4482" w:author="Author" w:date="2018-01-26T11:51:00Z">
          <w:r w:rsidRPr="00945767" w:rsidDel="002666E6">
            <w:delText>In the following, enrolling in these two categories is described in detail.</w:delText>
          </w:r>
        </w:del>
      </w:ins>
    </w:p>
    <w:p w14:paraId="01FC53BB" w14:textId="14CA5572" w:rsidR="00D94EC3" w:rsidRPr="00945767" w:rsidDel="002666E6" w:rsidRDefault="00D94EC3" w:rsidP="00D94EC3">
      <w:pPr>
        <w:rPr>
          <w:ins w:id="4483" w:author="Author" w:date="2018-01-26T09:54:00Z"/>
          <w:del w:id="4484" w:author="Author" w:date="2018-01-26T11:51:00Z"/>
        </w:rPr>
      </w:pPr>
    </w:p>
    <w:p w14:paraId="4824DE50" w14:textId="7E9669C6" w:rsidR="00D94EC3" w:rsidRPr="009C4F12" w:rsidDel="002666E6" w:rsidRDefault="00D94EC3" w:rsidP="00D94EC3">
      <w:pPr>
        <w:pStyle w:val="SAPNoteHeading"/>
        <w:ind w:left="0"/>
        <w:rPr>
          <w:ins w:id="4485" w:author="Author" w:date="2018-01-26T09:54:00Z"/>
          <w:del w:id="4486" w:author="Author" w:date="2018-01-26T11:51:00Z"/>
          <w:strike/>
        </w:rPr>
      </w:pPr>
      <w:commentRangeStart w:id="4487"/>
      <w:commentRangeStart w:id="4488"/>
      <w:ins w:id="4489" w:author="Author" w:date="2018-01-26T09:54:00Z">
        <w:del w:id="4490" w:author="Author" w:date="2018-01-26T11:51:00Z">
          <w:r w:rsidRPr="009C4F12" w:rsidDel="002666E6">
            <w:rPr>
              <w:strike/>
              <w:noProof/>
            </w:rPr>
            <w:drawing>
              <wp:inline distT="0" distB="0" distL="0" distR="0" wp14:anchorId="2AF8DBFE" wp14:editId="281C6A21">
                <wp:extent cx="225425" cy="225425"/>
                <wp:effectExtent l="0" t="0" r="3175" b="3175"/>
                <wp:docPr id="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C4F12" w:rsidDel="002666E6">
            <w:rPr>
              <w:strike/>
            </w:rPr>
            <w:delText> Caution</w:delText>
          </w:r>
        </w:del>
      </w:ins>
    </w:p>
    <w:p w14:paraId="49717171" w14:textId="30F93CD5" w:rsidR="00D94EC3" w:rsidRPr="009C4F12" w:rsidDel="002666E6" w:rsidRDefault="00D94EC3" w:rsidP="00D94EC3">
      <w:pPr>
        <w:rPr>
          <w:ins w:id="4491" w:author="Author" w:date="2018-01-26T09:54:00Z"/>
          <w:del w:id="4492" w:author="Author" w:date="2018-01-26T11:51:00Z"/>
          <w:strike/>
        </w:rPr>
      </w:pPr>
      <w:ins w:id="4493" w:author="Author" w:date="2018-01-26T09:54:00Z">
        <w:del w:id="4494" w:author="Author" w:date="2018-01-26T11:51:00Z">
          <w:r w:rsidRPr="009C4F12" w:rsidDel="002666E6">
            <w:rPr>
              <w:strike/>
            </w:rPr>
            <w:delText>In this document, approval workflows are not considered for enrolling in benefits!</w:delText>
          </w:r>
          <w:commentRangeEnd w:id="4487"/>
          <w:r w:rsidRPr="009C4F12" w:rsidDel="002666E6">
            <w:rPr>
              <w:rStyle w:val="CommentReference"/>
              <w:rFonts w:ascii="Arial" w:eastAsia="SimSun" w:hAnsi="Arial"/>
              <w:strike/>
              <w:lang w:val="de-DE"/>
            </w:rPr>
            <w:commentReference w:id="4487"/>
          </w:r>
          <w:commentRangeEnd w:id="4488"/>
          <w:r w:rsidRPr="009C4F12" w:rsidDel="002666E6">
            <w:rPr>
              <w:rStyle w:val="CommentReference"/>
              <w:rFonts w:ascii="Arial" w:eastAsia="SimSun" w:hAnsi="Arial"/>
              <w:strike/>
              <w:lang w:val="de-DE"/>
            </w:rPr>
            <w:commentReference w:id="4488"/>
          </w:r>
        </w:del>
      </w:ins>
    </w:p>
    <w:p w14:paraId="2019C662" w14:textId="77777777" w:rsidR="00D94EC3" w:rsidRPr="00945767" w:rsidRDefault="00D94EC3" w:rsidP="00D94EC3">
      <w:pPr>
        <w:pStyle w:val="SAPKeyblockTitle"/>
        <w:rPr>
          <w:ins w:id="4495" w:author="Author" w:date="2018-01-26T09:54:00Z"/>
        </w:rPr>
      </w:pPr>
      <w:ins w:id="4496" w:author="Author" w:date="2018-01-26T09:54:00Z">
        <w:r w:rsidRPr="00945767">
          <w:lastRenderedPageBreak/>
          <w:t>Prerequisites</w:t>
        </w:r>
      </w:ins>
    </w:p>
    <w:p w14:paraId="17DC5846" w14:textId="094A6CBB" w:rsidR="00D94EC3" w:rsidRPr="00670527" w:rsidRDefault="00D94EC3">
      <w:pPr>
        <w:pStyle w:val="ListParagraph"/>
        <w:numPr>
          <w:ilvl w:val="0"/>
          <w:numId w:val="7"/>
        </w:numPr>
        <w:ind w:left="360"/>
        <w:rPr>
          <w:ins w:id="4497" w:author="Author" w:date="2018-01-26T09:54:00Z"/>
        </w:rPr>
        <w:pPrChange w:id="4498" w:author="Author" w:date="2018-02-13T15:43:00Z">
          <w:pPr/>
        </w:pPrChange>
      </w:pPr>
      <w:ins w:id="4499" w:author="Author" w:date="2018-01-26T09:54:00Z">
        <w:r w:rsidRPr="00670527">
          <w:t xml:space="preserve">The personal data of the employee </w:t>
        </w:r>
        <w:r w:rsidRPr="00945767">
          <w:t>is</w:t>
        </w:r>
        <w:r w:rsidRPr="00670527">
          <w:t xml:space="preserve"> up-to-date.</w:t>
        </w:r>
      </w:ins>
    </w:p>
    <w:p w14:paraId="7B333185" w14:textId="3B022CB6" w:rsidR="00D94EC3" w:rsidRPr="00945767" w:rsidRDefault="00D94EC3">
      <w:pPr>
        <w:pStyle w:val="ListParagraph"/>
        <w:numPr>
          <w:ilvl w:val="0"/>
          <w:numId w:val="7"/>
        </w:numPr>
        <w:ind w:left="360"/>
        <w:rPr>
          <w:ins w:id="4500" w:author="Author" w:date="2018-01-26T09:54:00Z"/>
        </w:rPr>
        <w:pPrChange w:id="4501" w:author="Author" w:date="2018-02-13T15:43:00Z">
          <w:pPr/>
        </w:pPrChange>
      </w:pPr>
      <w:ins w:id="4502" w:author="Author" w:date="2018-01-26T09:54:00Z">
        <w:r w:rsidRPr="00945767">
          <w:t xml:space="preserve">If applicable, information regarding the employee’s dependents has been maintained. </w:t>
        </w:r>
      </w:ins>
    </w:p>
    <w:p w14:paraId="75FFAF14" w14:textId="77777777" w:rsidR="00D94EC3" w:rsidRPr="00945767" w:rsidRDefault="00D94EC3" w:rsidP="00543165">
      <w:pPr>
        <w:ind w:left="720"/>
        <w:rPr>
          <w:ins w:id="4503" w:author="Author" w:date="2018-01-26T09:54:00Z"/>
          <w:rFonts w:ascii="BentonSans Regular" w:hAnsi="BentonSans Regular"/>
          <w:color w:val="666666"/>
          <w:sz w:val="22"/>
        </w:rPr>
      </w:pPr>
      <w:ins w:id="4504" w:author="Author" w:date="2018-01-26T09:54:00Z">
        <w:r w:rsidRPr="00945767">
          <w:rPr>
            <w:noProof/>
          </w:rPr>
          <w:drawing>
            <wp:inline distT="0" distB="0" distL="0" distR="0" wp14:anchorId="65203912" wp14:editId="203A5383">
              <wp:extent cx="225425" cy="225425"/>
              <wp:effectExtent l="0" t="0" r="0" b="3175"/>
              <wp:docPr id="2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w:t>
        </w:r>
        <w:r w:rsidRPr="00945767">
          <w:rPr>
            <w:rFonts w:ascii="BentonSans Regular" w:hAnsi="BentonSans Regular"/>
            <w:color w:val="666666"/>
            <w:sz w:val="22"/>
          </w:rPr>
          <w:t>Note</w:t>
        </w:r>
      </w:ins>
    </w:p>
    <w:p w14:paraId="6CEC8487" w14:textId="41EC7E33" w:rsidR="00D94EC3" w:rsidRDefault="00543165" w:rsidP="00543165">
      <w:pPr>
        <w:ind w:left="720"/>
        <w:rPr>
          <w:ins w:id="4505" w:author="Author" w:date="2018-01-26T09:54:00Z"/>
        </w:rPr>
      </w:pPr>
      <w:ins w:id="4506" w:author="Author" w:date="2018-02-13T15:43:00Z">
        <w:r>
          <w:t xml:space="preserve">In case the </w:t>
        </w:r>
        <w:r>
          <w:rPr>
            <w:rStyle w:val="SAPEmphasis"/>
          </w:rPr>
          <w:t>Dependents Management</w:t>
        </w:r>
        <w:r>
          <w:t xml:space="preserve"> content has been deployed with the SAP Best Practices, you can </w:t>
        </w:r>
        <w:r w:rsidRPr="00945767">
          <w:t xml:space="preserve">refer </w:t>
        </w:r>
        <w:r>
          <w:t xml:space="preserve">for more details </w:t>
        </w:r>
        <w:r w:rsidRPr="00945767">
          <w:t xml:space="preserve">to test script of scope item </w:t>
        </w:r>
        <w:r w:rsidRPr="00945767">
          <w:rPr>
            <w:rStyle w:val="SAPTextReference"/>
          </w:rPr>
          <w:t>Manage Dependents (1LY)</w:t>
        </w:r>
        <w:r w:rsidRPr="00945767">
          <w:t xml:space="preserve">. </w:t>
        </w:r>
      </w:ins>
      <w:ins w:id="4507" w:author="Author" w:date="2018-01-26T09:54:00Z">
        <w:del w:id="4508" w:author="Author" w:date="2018-02-13T15:43:00Z">
          <w:r w:rsidR="00D94EC3" w:rsidRPr="00945767" w:rsidDel="00543165">
            <w:delText xml:space="preserve">For more details on this, you can refer to test script of scope item </w:delText>
          </w:r>
          <w:r w:rsidR="00D94EC3" w:rsidRPr="00945767" w:rsidDel="00543165">
            <w:rPr>
              <w:rStyle w:val="SAPTextReference"/>
            </w:rPr>
            <w:delText>Manage Dependents (1LY)</w:delText>
          </w:r>
          <w:r w:rsidR="00D94EC3" w:rsidRPr="00945767" w:rsidDel="00543165">
            <w:delText xml:space="preserve">. </w:delText>
          </w:r>
        </w:del>
      </w:ins>
    </w:p>
    <w:p w14:paraId="04181561" w14:textId="77777777" w:rsidR="00D94EC3" w:rsidRDefault="00D94EC3" w:rsidP="00D94EC3">
      <w:pPr>
        <w:pStyle w:val="SAPKeyblockTitle"/>
        <w:rPr>
          <w:ins w:id="4509" w:author="Author" w:date="2018-01-26T09:54:00Z"/>
        </w:rPr>
      </w:pPr>
      <w:ins w:id="4510" w:author="Author" w:date="2018-01-26T09:54:00Z">
        <w:r w:rsidRPr="00945767">
          <w:t>Procedure</w:t>
        </w:r>
      </w:ins>
    </w:p>
    <w:p w14:paraId="70825CE0" w14:textId="77777777" w:rsidR="00D94EC3" w:rsidRPr="00945767" w:rsidRDefault="00D94EC3" w:rsidP="00D94EC3">
      <w:pPr>
        <w:pStyle w:val="SAPNoteHeading"/>
        <w:spacing w:before="120"/>
        <w:ind w:left="630"/>
        <w:rPr>
          <w:ins w:id="4511" w:author="Author" w:date="2018-01-26T09:52:00Z"/>
        </w:rPr>
      </w:pPr>
      <w:ins w:id="4512" w:author="Author" w:date="2018-01-26T09:52:00Z">
        <w:r w:rsidRPr="00945767">
          <w:rPr>
            <w:noProof/>
          </w:rPr>
          <w:drawing>
            <wp:inline distT="0" distB="0" distL="0" distR="0" wp14:anchorId="7A477502" wp14:editId="2260D1E7">
              <wp:extent cx="225425" cy="225425"/>
              <wp:effectExtent l="0" t="0" r="0" b="3175"/>
              <wp:docPr id="2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w:t>
        </w:r>
        <w:commentRangeStart w:id="4513"/>
        <w:r w:rsidRPr="00945767">
          <w:t>Note</w:t>
        </w:r>
      </w:ins>
      <w:commentRangeEnd w:id="4513"/>
      <w:r w:rsidR="007B3825">
        <w:rPr>
          <w:rStyle w:val="CommentReference"/>
          <w:rFonts w:ascii="Arial" w:eastAsia="SimSun" w:hAnsi="Arial"/>
          <w:color w:val="auto"/>
          <w:lang w:val="de-DE"/>
        </w:rPr>
        <w:commentReference w:id="4513"/>
      </w:r>
    </w:p>
    <w:p w14:paraId="5431E5D3" w14:textId="3B374041" w:rsidR="00D94EC3" w:rsidRPr="00945767" w:rsidRDefault="00D94EC3" w:rsidP="00D94EC3">
      <w:pPr>
        <w:ind w:left="630"/>
        <w:rPr>
          <w:ins w:id="4514" w:author="Author" w:date="2018-01-26T09:52:00Z"/>
        </w:rPr>
      </w:pPr>
      <w:ins w:id="4515" w:author="Author" w:date="2018-01-26T09:52:00Z">
        <w:r w:rsidRPr="00945767">
          <w:t xml:space="preserve">Several benefits of different types are delivered within this SAP Best Practices. We describe </w:t>
        </w:r>
        <w:del w:id="4516" w:author="Author" w:date="2018-01-26T14:03:00Z">
          <w:r w:rsidRPr="00945767" w:rsidDel="00ED66E4">
            <w:delText xml:space="preserve">an </w:delText>
          </w:r>
        </w:del>
        <w:r w:rsidRPr="00945767">
          <w:t>example</w:t>
        </w:r>
      </w:ins>
      <w:ins w:id="4517" w:author="Author" w:date="2018-01-26T14:03:00Z">
        <w:r w:rsidR="00ED66E4">
          <w:t>s</w:t>
        </w:r>
      </w:ins>
      <w:ins w:id="4518" w:author="Author" w:date="2018-01-26T09:52:00Z">
        <w:r w:rsidRPr="00945767">
          <w:t xml:space="preserve"> for </w:t>
        </w:r>
        <w:del w:id="4519" w:author="Author" w:date="2018-01-26T14:03:00Z">
          <w:r w:rsidRPr="00945767" w:rsidDel="00ED66E4">
            <w:delText>each</w:delText>
          </w:r>
        </w:del>
      </w:ins>
      <w:ins w:id="4520" w:author="Author" w:date="2018-01-26T14:03:00Z">
        <w:r w:rsidR="00ED66E4">
          <w:t>two different</w:t>
        </w:r>
      </w:ins>
      <w:ins w:id="4521" w:author="Author" w:date="2018-01-26T09:52:00Z">
        <w:del w:id="4522" w:author="Author" w:date="2018-01-26T14:03:00Z">
          <w:r w:rsidRPr="00945767" w:rsidDel="00ED66E4">
            <w:delText xml:space="preserve"> of </w:delText>
          </w:r>
        </w:del>
        <w:del w:id="4523" w:author="Author" w:date="2018-01-26T14:04:00Z">
          <w:r w:rsidRPr="00945767" w:rsidDel="00ED66E4">
            <w:delText>these</w:delText>
          </w:r>
        </w:del>
        <w:r w:rsidRPr="00945767">
          <w:t xml:space="preserve"> types. The enrollment procedure in </w:t>
        </w:r>
        <w:del w:id="4524" w:author="Author" w:date="2018-01-26T14:04:00Z">
          <w:r w:rsidRPr="00945767" w:rsidDel="00ED66E4">
            <w:delText>the</w:delText>
          </w:r>
        </w:del>
      </w:ins>
      <w:ins w:id="4525" w:author="Author" w:date="2018-01-26T14:04:00Z">
        <w:r w:rsidR="00ED66E4">
          <w:t>other</w:t>
        </w:r>
      </w:ins>
      <w:ins w:id="4526" w:author="Author" w:date="2018-01-26T09:52:00Z">
        <w:r w:rsidRPr="00945767">
          <w:t xml:space="preserve"> benefits not mentioned here, but visible on your </w:t>
        </w:r>
        <w:r w:rsidRPr="009C4F12">
          <w:rPr>
            <w:rStyle w:val="SAPScreenElement"/>
          </w:rPr>
          <w:t>Employee File</w:t>
        </w:r>
        <w:del w:id="4527" w:author="Author" w:date="2018-01-26T14:04:00Z">
          <w:r w:rsidRPr="00945767" w:rsidDel="00ED66E4">
            <w:delText xml:space="preserve"> </w:delText>
          </w:r>
        </w:del>
      </w:ins>
      <w:ins w:id="4528" w:author="Author" w:date="2018-01-26T14:04:00Z">
        <w:r w:rsidR="00ED66E4">
          <w:t xml:space="preserve">, </w:t>
        </w:r>
      </w:ins>
      <w:ins w:id="4529" w:author="Author" w:date="2018-01-26T09:52:00Z">
        <w:r w:rsidRPr="00945767">
          <w:t>is similar.</w:t>
        </w:r>
      </w:ins>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4530" w:author="Author" w:date="2018-01-26T12:08: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709"/>
        <w:gridCol w:w="1603"/>
        <w:gridCol w:w="4050"/>
        <w:gridCol w:w="3420"/>
        <w:gridCol w:w="3330"/>
        <w:gridCol w:w="1170"/>
        <w:tblGridChange w:id="4531">
          <w:tblGrid>
            <w:gridCol w:w="709"/>
            <w:gridCol w:w="1603"/>
            <w:gridCol w:w="3600"/>
            <w:gridCol w:w="3870"/>
            <w:gridCol w:w="3330"/>
            <w:gridCol w:w="1170"/>
          </w:tblGrid>
        </w:tblGridChange>
      </w:tblGrid>
      <w:tr w:rsidR="00D94EC3" w:rsidRPr="00945767" w14:paraId="310B063C" w14:textId="77777777" w:rsidTr="00E67C4D">
        <w:trPr>
          <w:trHeight w:val="848"/>
          <w:tblHeader/>
          <w:ins w:id="4532" w:author="Author" w:date="2018-01-26T09:52:00Z"/>
          <w:trPrChange w:id="4533" w:author="Author" w:date="2018-01-26T12:08:00Z">
            <w:trPr>
              <w:trHeight w:val="848"/>
              <w:tblHeader/>
            </w:trPr>
          </w:trPrChange>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Change w:id="4534" w:author="Author" w:date="2018-01-26T12:08:00Z">
              <w:tcPr>
                <w:tcW w:w="709"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94AB196" w14:textId="77777777" w:rsidR="00D94EC3" w:rsidRPr="00945767" w:rsidRDefault="00D94EC3" w:rsidP="00D94EC3">
            <w:pPr>
              <w:pStyle w:val="SAPTableHeader"/>
              <w:rPr>
                <w:ins w:id="4535" w:author="Author" w:date="2018-01-26T09:52:00Z"/>
              </w:rPr>
            </w:pPr>
            <w:ins w:id="4536" w:author="Author" w:date="2018-01-26T09:52:00Z">
              <w:r w:rsidRPr="00945767">
                <w:t>Test Step #</w:t>
              </w:r>
            </w:ins>
          </w:p>
        </w:tc>
        <w:tc>
          <w:tcPr>
            <w:tcW w:w="1603" w:type="dxa"/>
            <w:tcBorders>
              <w:top w:val="single" w:sz="8" w:space="0" w:color="999999"/>
              <w:left w:val="single" w:sz="8" w:space="0" w:color="999999"/>
              <w:bottom w:val="single" w:sz="8" w:space="0" w:color="999999"/>
              <w:right w:val="single" w:sz="8" w:space="0" w:color="999999"/>
            </w:tcBorders>
            <w:shd w:val="clear" w:color="auto" w:fill="999999"/>
            <w:hideMark/>
            <w:tcPrChange w:id="4537" w:author="Author" w:date="2018-01-26T12:08:00Z">
              <w:tcPr>
                <w:tcW w:w="1603"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618B8A7A" w14:textId="77777777" w:rsidR="00D94EC3" w:rsidRPr="00945767" w:rsidRDefault="00D94EC3" w:rsidP="00D94EC3">
            <w:pPr>
              <w:pStyle w:val="SAPTableHeader"/>
              <w:rPr>
                <w:ins w:id="4538" w:author="Author" w:date="2018-01-26T09:52:00Z"/>
              </w:rPr>
            </w:pPr>
            <w:ins w:id="4539" w:author="Author" w:date="2018-01-26T09:52:00Z">
              <w:r w:rsidRPr="00945767">
                <w:t>Test Step Name</w:t>
              </w:r>
            </w:ins>
          </w:p>
        </w:tc>
        <w:tc>
          <w:tcPr>
            <w:tcW w:w="4050" w:type="dxa"/>
            <w:tcBorders>
              <w:top w:val="single" w:sz="8" w:space="0" w:color="999999"/>
              <w:left w:val="single" w:sz="8" w:space="0" w:color="999999"/>
              <w:bottom w:val="single" w:sz="8" w:space="0" w:color="999999"/>
              <w:right w:val="single" w:sz="8" w:space="0" w:color="999999"/>
            </w:tcBorders>
            <w:shd w:val="clear" w:color="auto" w:fill="999999"/>
            <w:hideMark/>
            <w:tcPrChange w:id="4540" w:author="Author" w:date="2018-01-26T12:08:00Z">
              <w:tcPr>
                <w:tcW w:w="360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14C52FF" w14:textId="77777777" w:rsidR="00D94EC3" w:rsidRPr="00945767" w:rsidRDefault="00D94EC3" w:rsidP="00D94EC3">
            <w:pPr>
              <w:pStyle w:val="SAPTableHeader"/>
              <w:rPr>
                <w:ins w:id="4541" w:author="Author" w:date="2018-01-26T09:52:00Z"/>
              </w:rPr>
            </w:pPr>
            <w:ins w:id="4542" w:author="Author" w:date="2018-01-26T09:52:00Z">
              <w:r w:rsidRPr="00945767">
                <w:t>Instruction</w:t>
              </w:r>
            </w:ins>
          </w:p>
        </w:tc>
        <w:tc>
          <w:tcPr>
            <w:tcW w:w="3420" w:type="dxa"/>
            <w:tcBorders>
              <w:top w:val="single" w:sz="8" w:space="0" w:color="999999"/>
              <w:left w:val="single" w:sz="8" w:space="0" w:color="999999"/>
              <w:bottom w:val="single" w:sz="8" w:space="0" w:color="999999"/>
              <w:right w:val="single" w:sz="8" w:space="0" w:color="999999"/>
            </w:tcBorders>
            <w:shd w:val="clear" w:color="auto" w:fill="999999"/>
            <w:tcPrChange w:id="4543" w:author="Author" w:date="2018-01-26T12:08:00Z">
              <w:tcPr>
                <w:tcW w:w="3870"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2818D0F6" w14:textId="77777777" w:rsidR="00D94EC3" w:rsidRPr="00945767" w:rsidRDefault="00D94EC3" w:rsidP="00D94EC3">
            <w:pPr>
              <w:pStyle w:val="SAPTableHeader"/>
              <w:rPr>
                <w:ins w:id="4544" w:author="Author" w:date="2018-01-26T09:52:00Z"/>
              </w:rPr>
            </w:pPr>
            <w:ins w:id="4545" w:author="Author" w:date="2018-01-26T09:52:00Z">
              <w:r w:rsidRPr="00945767">
                <w:rPr>
                  <w:bCs/>
                </w:rPr>
                <w:t>User Entries:</w:t>
              </w:r>
              <w:r w:rsidRPr="00945767">
                <w:rPr>
                  <w:bCs/>
                </w:rPr>
                <w:br/>
                <w:t>Field Name: User Action and Value</w:t>
              </w:r>
            </w:ins>
          </w:p>
        </w:tc>
        <w:tc>
          <w:tcPr>
            <w:tcW w:w="3330" w:type="dxa"/>
            <w:tcBorders>
              <w:top w:val="single" w:sz="8" w:space="0" w:color="999999"/>
              <w:left w:val="single" w:sz="8" w:space="0" w:color="999999"/>
              <w:bottom w:val="single" w:sz="8" w:space="0" w:color="999999"/>
              <w:right w:val="single" w:sz="8" w:space="0" w:color="999999"/>
            </w:tcBorders>
            <w:shd w:val="clear" w:color="auto" w:fill="999999"/>
            <w:hideMark/>
            <w:tcPrChange w:id="4546" w:author="Author" w:date="2018-01-26T12:08:00Z">
              <w:tcPr>
                <w:tcW w:w="333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5B153C6A" w14:textId="77777777" w:rsidR="00D94EC3" w:rsidRPr="00945767" w:rsidRDefault="00D94EC3" w:rsidP="00D94EC3">
            <w:pPr>
              <w:pStyle w:val="SAPTableHeader"/>
              <w:rPr>
                <w:ins w:id="4547" w:author="Author" w:date="2018-01-26T09:52:00Z"/>
              </w:rPr>
            </w:pPr>
            <w:ins w:id="4548" w:author="Author" w:date="2018-01-26T09:52:00Z">
              <w:r w:rsidRPr="00945767">
                <w:t>Expected Result</w:t>
              </w:r>
            </w:ins>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Change w:id="4549" w:author="Author" w:date="2018-01-26T12:08:00Z">
              <w:tcPr>
                <w:tcW w:w="117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58BBA08C" w14:textId="77777777" w:rsidR="00D94EC3" w:rsidRPr="00945767" w:rsidRDefault="00D94EC3" w:rsidP="00D94EC3">
            <w:pPr>
              <w:pStyle w:val="SAPTableHeader"/>
              <w:rPr>
                <w:ins w:id="4550" w:author="Author" w:date="2018-01-26T09:52:00Z"/>
              </w:rPr>
            </w:pPr>
            <w:ins w:id="4551" w:author="Author" w:date="2018-01-26T09:52:00Z">
              <w:r w:rsidRPr="00945767">
                <w:t>Pass / Fail / Comment</w:t>
              </w:r>
            </w:ins>
          </w:p>
        </w:tc>
      </w:tr>
      <w:tr w:rsidR="00D94EC3" w:rsidRPr="00945767" w14:paraId="4279CBDE" w14:textId="77777777" w:rsidTr="00E67C4D">
        <w:trPr>
          <w:trHeight w:val="288"/>
          <w:ins w:id="4552" w:author="Author" w:date="2018-01-26T09:55:00Z"/>
          <w:trPrChange w:id="4553" w:author="Author" w:date="2018-01-26T12:0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4554" w:author="Author" w:date="2018-01-26T12:08:00Z">
              <w:tcPr>
                <w:tcW w:w="709" w:type="dxa"/>
                <w:tcBorders>
                  <w:top w:val="single" w:sz="8" w:space="0" w:color="999999"/>
                  <w:left w:val="single" w:sz="8" w:space="0" w:color="999999"/>
                  <w:bottom w:val="single" w:sz="8" w:space="0" w:color="999999"/>
                  <w:right w:val="single" w:sz="8" w:space="0" w:color="999999"/>
                </w:tcBorders>
              </w:tcPr>
            </w:tcPrChange>
          </w:tcPr>
          <w:p w14:paraId="72DDD537" w14:textId="601C2A23" w:rsidR="00D94EC3" w:rsidRPr="00945767" w:rsidRDefault="00D94EC3" w:rsidP="00D94EC3">
            <w:pPr>
              <w:rPr>
                <w:ins w:id="4555" w:author="Author" w:date="2018-01-26T09:55:00Z"/>
              </w:rPr>
            </w:pPr>
            <w:ins w:id="4556" w:author="Author" w:date="2018-01-26T09:55:00Z">
              <w:r w:rsidRPr="00945767">
                <w:t>1</w:t>
              </w:r>
            </w:ins>
          </w:p>
        </w:tc>
        <w:tc>
          <w:tcPr>
            <w:tcW w:w="1603" w:type="dxa"/>
            <w:tcBorders>
              <w:top w:val="single" w:sz="8" w:space="0" w:color="999999"/>
              <w:left w:val="single" w:sz="8" w:space="0" w:color="999999"/>
              <w:bottom w:val="single" w:sz="8" w:space="0" w:color="999999"/>
              <w:right w:val="single" w:sz="8" w:space="0" w:color="999999"/>
            </w:tcBorders>
            <w:tcPrChange w:id="4557" w:author="Author" w:date="2018-01-26T12:08:00Z">
              <w:tcPr>
                <w:tcW w:w="1603" w:type="dxa"/>
                <w:tcBorders>
                  <w:top w:val="single" w:sz="8" w:space="0" w:color="999999"/>
                  <w:left w:val="single" w:sz="8" w:space="0" w:color="999999"/>
                  <w:bottom w:val="single" w:sz="8" w:space="0" w:color="999999"/>
                  <w:right w:val="single" w:sz="8" w:space="0" w:color="999999"/>
                </w:tcBorders>
              </w:tcPr>
            </w:tcPrChange>
          </w:tcPr>
          <w:p w14:paraId="43498E19" w14:textId="338962CC" w:rsidR="00D94EC3" w:rsidRPr="00945767" w:rsidRDefault="00D94EC3" w:rsidP="00D94EC3">
            <w:pPr>
              <w:rPr>
                <w:ins w:id="4558" w:author="Author" w:date="2018-01-26T09:55:00Z"/>
                <w:rStyle w:val="SAPEmphasis"/>
              </w:rPr>
            </w:pPr>
            <w:ins w:id="4559" w:author="Author" w:date="2018-01-26T09:55:00Z">
              <w:r w:rsidRPr="00945767">
                <w:rPr>
                  <w:rStyle w:val="SAPEmphasis"/>
                </w:rPr>
                <w:t>Log on</w:t>
              </w:r>
            </w:ins>
          </w:p>
        </w:tc>
        <w:tc>
          <w:tcPr>
            <w:tcW w:w="4050" w:type="dxa"/>
            <w:tcBorders>
              <w:top w:val="single" w:sz="8" w:space="0" w:color="999999"/>
              <w:left w:val="single" w:sz="8" w:space="0" w:color="999999"/>
              <w:bottom w:val="single" w:sz="8" w:space="0" w:color="999999"/>
              <w:right w:val="single" w:sz="8" w:space="0" w:color="999999"/>
            </w:tcBorders>
            <w:tcPrChange w:id="4560" w:author="Author" w:date="2018-01-26T12:08:00Z">
              <w:tcPr>
                <w:tcW w:w="3600" w:type="dxa"/>
                <w:tcBorders>
                  <w:top w:val="single" w:sz="8" w:space="0" w:color="999999"/>
                  <w:left w:val="single" w:sz="8" w:space="0" w:color="999999"/>
                  <w:bottom w:val="single" w:sz="8" w:space="0" w:color="999999"/>
                  <w:right w:val="single" w:sz="8" w:space="0" w:color="999999"/>
                </w:tcBorders>
              </w:tcPr>
            </w:tcPrChange>
          </w:tcPr>
          <w:p w14:paraId="77DD3D4E" w14:textId="389FFD08" w:rsidR="00D94EC3" w:rsidRPr="00945767" w:rsidRDefault="00D94EC3" w:rsidP="00D94EC3">
            <w:pPr>
              <w:rPr>
                <w:ins w:id="4561" w:author="Author" w:date="2018-01-26T09:55:00Z"/>
              </w:rPr>
            </w:pPr>
            <w:ins w:id="4562" w:author="Author" w:date="2018-01-26T09:55:00Z">
              <w:r w:rsidRPr="00945767">
                <w:t xml:space="preserve">Log on to </w:t>
              </w:r>
              <w:r w:rsidRPr="00945767">
                <w:rPr>
                  <w:rStyle w:val="SAPTextReference"/>
                </w:rPr>
                <w:t>Employee Central</w:t>
              </w:r>
              <w:r w:rsidRPr="00945767" w:rsidDel="00C623F0">
                <w:t xml:space="preserve"> </w:t>
              </w:r>
              <w:r w:rsidRPr="00945767">
                <w:t>as an Employee.</w:t>
              </w:r>
            </w:ins>
          </w:p>
        </w:tc>
        <w:tc>
          <w:tcPr>
            <w:tcW w:w="3420" w:type="dxa"/>
            <w:tcBorders>
              <w:top w:val="single" w:sz="8" w:space="0" w:color="999999"/>
              <w:left w:val="single" w:sz="8" w:space="0" w:color="999999"/>
              <w:bottom w:val="single" w:sz="8" w:space="0" w:color="999999"/>
              <w:right w:val="single" w:sz="8" w:space="0" w:color="999999"/>
            </w:tcBorders>
            <w:tcPrChange w:id="4563"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7D85CC92" w14:textId="77777777" w:rsidR="00D94EC3" w:rsidRPr="00945767" w:rsidRDefault="00D94EC3" w:rsidP="00D94EC3">
            <w:pPr>
              <w:rPr>
                <w:ins w:id="4564" w:author="Author" w:date="2018-01-26T09:55:00Z"/>
              </w:rPr>
            </w:pPr>
          </w:p>
        </w:tc>
        <w:tc>
          <w:tcPr>
            <w:tcW w:w="3330" w:type="dxa"/>
            <w:tcBorders>
              <w:top w:val="single" w:sz="8" w:space="0" w:color="999999"/>
              <w:left w:val="single" w:sz="8" w:space="0" w:color="999999"/>
              <w:bottom w:val="single" w:sz="8" w:space="0" w:color="999999"/>
              <w:right w:val="single" w:sz="8" w:space="0" w:color="999999"/>
            </w:tcBorders>
            <w:tcPrChange w:id="4565"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11060B55" w14:textId="6CBAFC56" w:rsidR="00D94EC3" w:rsidRPr="00945767" w:rsidRDefault="00D94EC3" w:rsidP="00D94EC3">
            <w:pPr>
              <w:rPr>
                <w:ins w:id="4566" w:author="Author" w:date="2018-01-26T09:55:00Z"/>
              </w:rPr>
            </w:pPr>
            <w:ins w:id="4567" w:author="Author" w:date="2018-01-26T09:55:00Z">
              <w:r w:rsidRPr="00945767">
                <w:t xml:space="preserve">The </w:t>
              </w:r>
              <w:r w:rsidRPr="00945767">
                <w:rPr>
                  <w:rStyle w:val="SAPScreenElement"/>
                </w:rPr>
                <w:t xml:space="preserve">Home </w:t>
              </w:r>
              <w:r w:rsidRPr="00945767">
                <w:t>page is displayed.</w:t>
              </w:r>
            </w:ins>
          </w:p>
        </w:tc>
        <w:tc>
          <w:tcPr>
            <w:tcW w:w="1170" w:type="dxa"/>
            <w:tcBorders>
              <w:top w:val="single" w:sz="8" w:space="0" w:color="999999"/>
              <w:left w:val="single" w:sz="8" w:space="0" w:color="999999"/>
              <w:bottom w:val="single" w:sz="8" w:space="0" w:color="999999"/>
              <w:right w:val="single" w:sz="8" w:space="0" w:color="999999"/>
            </w:tcBorders>
            <w:tcPrChange w:id="4568"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2FED6CF5" w14:textId="77777777" w:rsidR="00D94EC3" w:rsidRPr="00945767" w:rsidRDefault="00D94EC3" w:rsidP="00D94EC3">
            <w:pPr>
              <w:rPr>
                <w:ins w:id="4569" w:author="Author" w:date="2018-01-26T09:55:00Z"/>
              </w:rPr>
            </w:pPr>
          </w:p>
        </w:tc>
      </w:tr>
      <w:tr w:rsidR="00D94EC3" w:rsidRPr="00945767" w14:paraId="170DB4F2" w14:textId="77777777" w:rsidTr="00E67C4D">
        <w:trPr>
          <w:trHeight w:val="288"/>
          <w:ins w:id="4570" w:author="Author" w:date="2018-01-26T09:55:00Z"/>
          <w:trPrChange w:id="4571" w:author="Author" w:date="2018-01-26T12:0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4572" w:author="Author" w:date="2018-01-26T12:08:00Z">
              <w:tcPr>
                <w:tcW w:w="709" w:type="dxa"/>
                <w:tcBorders>
                  <w:top w:val="single" w:sz="8" w:space="0" w:color="999999"/>
                  <w:left w:val="single" w:sz="8" w:space="0" w:color="999999"/>
                  <w:bottom w:val="single" w:sz="8" w:space="0" w:color="999999"/>
                  <w:right w:val="single" w:sz="8" w:space="0" w:color="999999"/>
                </w:tcBorders>
              </w:tcPr>
            </w:tcPrChange>
          </w:tcPr>
          <w:p w14:paraId="7B26DE78" w14:textId="5C6F66AD" w:rsidR="00D94EC3" w:rsidRPr="00945767" w:rsidRDefault="00D94EC3" w:rsidP="00D94EC3">
            <w:pPr>
              <w:rPr>
                <w:ins w:id="4573" w:author="Author" w:date="2018-01-26T09:55:00Z"/>
              </w:rPr>
            </w:pPr>
            <w:ins w:id="4574" w:author="Author" w:date="2018-01-26T09:55:00Z">
              <w:r w:rsidRPr="00945767">
                <w:t xml:space="preserve">2 </w:t>
              </w:r>
            </w:ins>
          </w:p>
        </w:tc>
        <w:tc>
          <w:tcPr>
            <w:tcW w:w="1603" w:type="dxa"/>
            <w:tcBorders>
              <w:top w:val="single" w:sz="8" w:space="0" w:color="999999"/>
              <w:left w:val="single" w:sz="8" w:space="0" w:color="999999"/>
              <w:bottom w:val="single" w:sz="8" w:space="0" w:color="999999"/>
              <w:right w:val="single" w:sz="8" w:space="0" w:color="999999"/>
            </w:tcBorders>
            <w:tcPrChange w:id="4575" w:author="Author" w:date="2018-01-26T12:08:00Z">
              <w:tcPr>
                <w:tcW w:w="1603" w:type="dxa"/>
                <w:tcBorders>
                  <w:top w:val="single" w:sz="8" w:space="0" w:color="999999"/>
                  <w:left w:val="single" w:sz="8" w:space="0" w:color="999999"/>
                  <w:bottom w:val="single" w:sz="8" w:space="0" w:color="999999"/>
                  <w:right w:val="single" w:sz="8" w:space="0" w:color="999999"/>
                </w:tcBorders>
              </w:tcPr>
            </w:tcPrChange>
          </w:tcPr>
          <w:p w14:paraId="1D319FED" w14:textId="38C2E95E" w:rsidR="00D94EC3" w:rsidRPr="00945767" w:rsidRDefault="00D94EC3" w:rsidP="00D94EC3">
            <w:pPr>
              <w:rPr>
                <w:ins w:id="4576" w:author="Author" w:date="2018-01-26T09:55:00Z"/>
                <w:rStyle w:val="SAPEmphasis"/>
              </w:rPr>
            </w:pPr>
            <w:ins w:id="4577" w:author="Author" w:date="2018-01-26T09:55:00Z">
              <w:r w:rsidRPr="00945767">
                <w:rPr>
                  <w:rStyle w:val="SAPEmphasis"/>
                </w:rPr>
                <w:t>Select Employee File</w:t>
              </w:r>
            </w:ins>
          </w:p>
        </w:tc>
        <w:tc>
          <w:tcPr>
            <w:tcW w:w="4050" w:type="dxa"/>
            <w:tcBorders>
              <w:top w:val="single" w:sz="8" w:space="0" w:color="999999"/>
              <w:left w:val="single" w:sz="8" w:space="0" w:color="999999"/>
              <w:bottom w:val="single" w:sz="8" w:space="0" w:color="999999"/>
              <w:right w:val="single" w:sz="8" w:space="0" w:color="999999"/>
            </w:tcBorders>
            <w:tcPrChange w:id="4578" w:author="Author" w:date="2018-01-26T12:08:00Z">
              <w:tcPr>
                <w:tcW w:w="3600" w:type="dxa"/>
                <w:tcBorders>
                  <w:top w:val="single" w:sz="8" w:space="0" w:color="999999"/>
                  <w:left w:val="single" w:sz="8" w:space="0" w:color="999999"/>
                  <w:bottom w:val="single" w:sz="8" w:space="0" w:color="999999"/>
                  <w:right w:val="single" w:sz="8" w:space="0" w:color="999999"/>
                </w:tcBorders>
              </w:tcPr>
            </w:tcPrChange>
          </w:tcPr>
          <w:p w14:paraId="13D1042B" w14:textId="287F91EB" w:rsidR="00D94EC3" w:rsidRPr="00945767" w:rsidRDefault="00D94EC3" w:rsidP="00D94EC3">
            <w:pPr>
              <w:rPr>
                <w:ins w:id="4579" w:author="Author" w:date="2018-01-26T09:55:00Z"/>
              </w:rPr>
            </w:pPr>
            <w:ins w:id="4580" w:author="Author" w:date="2018-01-26T09:55:00Z">
              <w:r w:rsidRPr="00945767">
                <w:t>From the</w:t>
              </w:r>
              <w:r w:rsidRPr="00945767">
                <w:rPr>
                  <w:i/>
                </w:rPr>
                <w:t xml:space="preserve"> </w:t>
              </w:r>
              <w:r w:rsidRPr="00945767">
                <w:rPr>
                  <w:rStyle w:val="SAPScreenElement"/>
                </w:rPr>
                <w:t>Home</w:t>
              </w:r>
              <w:r w:rsidRPr="00945767">
                <w:rPr>
                  <w:i/>
                </w:rPr>
                <w:t xml:space="preserve"> </w:t>
              </w:r>
              <w:r w:rsidRPr="00945767">
                <w:t xml:space="preserve">drop-down, select </w:t>
              </w:r>
              <w:r w:rsidRPr="00945767">
                <w:rPr>
                  <w:rStyle w:val="SAPScreenElement"/>
                </w:rPr>
                <w:t>My Employee File</w:t>
              </w:r>
              <w:r w:rsidRPr="00945767">
                <w:rPr>
                  <w:i/>
                </w:rPr>
                <w:t>.</w:t>
              </w:r>
            </w:ins>
          </w:p>
        </w:tc>
        <w:tc>
          <w:tcPr>
            <w:tcW w:w="3420" w:type="dxa"/>
            <w:tcBorders>
              <w:top w:val="single" w:sz="8" w:space="0" w:color="999999"/>
              <w:left w:val="single" w:sz="8" w:space="0" w:color="999999"/>
              <w:bottom w:val="single" w:sz="8" w:space="0" w:color="999999"/>
              <w:right w:val="single" w:sz="8" w:space="0" w:color="999999"/>
            </w:tcBorders>
            <w:tcPrChange w:id="4581"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54999A85" w14:textId="77777777" w:rsidR="00D94EC3" w:rsidRPr="00945767" w:rsidRDefault="00D94EC3" w:rsidP="00D94EC3">
            <w:pPr>
              <w:rPr>
                <w:ins w:id="4582" w:author="Author" w:date="2018-01-26T09:55:00Z"/>
              </w:rPr>
            </w:pPr>
          </w:p>
        </w:tc>
        <w:tc>
          <w:tcPr>
            <w:tcW w:w="3330" w:type="dxa"/>
            <w:tcBorders>
              <w:top w:val="single" w:sz="8" w:space="0" w:color="999999"/>
              <w:left w:val="single" w:sz="8" w:space="0" w:color="999999"/>
              <w:bottom w:val="single" w:sz="8" w:space="0" w:color="999999"/>
              <w:right w:val="single" w:sz="8" w:space="0" w:color="999999"/>
            </w:tcBorders>
            <w:tcPrChange w:id="4583"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23C9C34C" w14:textId="410DA4E2" w:rsidR="00D94EC3" w:rsidRPr="00945767" w:rsidRDefault="00D94EC3" w:rsidP="00D94EC3">
            <w:pPr>
              <w:rPr>
                <w:ins w:id="4584" w:author="Author" w:date="2018-01-26T09:55:00Z"/>
              </w:rPr>
            </w:pPr>
            <w:ins w:id="4585" w:author="Author" w:date="2018-01-26T09:55:00Z">
              <w:r w:rsidRPr="00945767">
                <w:t xml:space="preserve">The </w:t>
              </w:r>
              <w:r w:rsidRPr="00945767">
                <w:rPr>
                  <w:rStyle w:val="SAPScreenElement"/>
                </w:rPr>
                <w:t>My Employee File</w:t>
              </w:r>
              <w:r w:rsidRPr="00945767">
                <w:t xml:space="preserve"> screen is displayed</w:t>
              </w:r>
              <w:r w:rsidRPr="00945767">
                <w:rPr>
                  <w:rFonts w:cs="Arial"/>
                  <w:bCs/>
                </w:rPr>
                <w:t xml:space="preserve"> containing your profile</w:t>
              </w:r>
              <w:r w:rsidRPr="00945767">
                <w:t>.</w:t>
              </w:r>
            </w:ins>
          </w:p>
        </w:tc>
        <w:tc>
          <w:tcPr>
            <w:tcW w:w="1170" w:type="dxa"/>
            <w:tcBorders>
              <w:top w:val="single" w:sz="8" w:space="0" w:color="999999"/>
              <w:left w:val="single" w:sz="8" w:space="0" w:color="999999"/>
              <w:bottom w:val="single" w:sz="8" w:space="0" w:color="999999"/>
              <w:right w:val="single" w:sz="8" w:space="0" w:color="999999"/>
            </w:tcBorders>
            <w:tcPrChange w:id="4586"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0E56126E" w14:textId="77777777" w:rsidR="00D94EC3" w:rsidRPr="00945767" w:rsidRDefault="00D94EC3" w:rsidP="00D94EC3">
            <w:pPr>
              <w:rPr>
                <w:ins w:id="4587" w:author="Author" w:date="2018-01-26T09:55:00Z"/>
              </w:rPr>
            </w:pPr>
          </w:p>
        </w:tc>
      </w:tr>
      <w:tr w:rsidR="00D94EC3" w:rsidRPr="00945767" w14:paraId="55F0F00F" w14:textId="77777777" w:rsidTr="00E67C4D">
        <w:trPr>
          <w:trHeight w:val="288"/>
          <w:ins w:id="4588" w:author="Author" w:date="2018-01-26T09:55:00Z"/>
          <w:trPrChange w:id="4589" w:author="Author" w:date="2018-01-26T12:0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4590" w:author="Author" w:date="2018-01-26T12:08:00Z">
              <w:tcPr>
                <w:tcW w:w="709" w:type="dxa"/>
                <w:tcBorders>
                  <w:top w:val="single" w:sz="8" w:space="0" w:color="999999"/>
                  <w:left w:val="single" w:sz="8" w:space="0" w:color="999999"/>
                  <w:bottom w:val="single" w:sz="8" w:space="0" w:color="999999"/>
                  <w:right w:val="single" w:sz="8" w:space="0" w:color="999999"/>
                </w:tcBorders>
              </w:tcPr>
            </w:tcPrChange>
          </w:tcPr>
          <w:p w14:paraId="7DE935E3" w14:textId="437B5B00" w:rsidR="00D94EC3" w:rsidRPr="00945767" w:rsidRDefault="00D94EC3" w:rsidP="00D94EC3">
            <w:pPr>
              <w:rPr>
                <w:ins w:id="4591" w:author="Author" w:date="2018-01-26T09:55:00Z"/>
              </w:rPr>
            </w:pPr>
            <w:ins w:id="4592" w:author="Author" w:date="2018-01-26T09:55:00Z">
              <w:r w:rsidRPr="00945767">
                <w:t>3</w:t>
              </w:r>
            </w:ins>
          </w:p>
        </w:tc>
        <w:tc>
          <w:tcPr>
            <w:tcW w:w="1603" w:type="dxa"/>
            <w:tcBorders>
              <w:top w:val="single" w:sz="8" w:space="0" w:color="999999"/>
              <w:left w:val="single" w:sz="8" w:space="0" w:color="999999"/>
              <w:bottom w:val="single" w:sz="8" w:space="0" w:color="999999"/>
              <w:right w:val="single" w:sz="8" w:space="0" w:color="999999"/>
            </w:tcBorders>
            <w:tcPrChange w:id="4593" w:author="Author" w:date="2018-01-26T12:08:00Z">
              <w:tcPr>
                <w:tcW w:w="1603" w:type="dxa"/>
                <w:tcBorders>
                  <w:top w:val="single" w:sz="8" w:space="0" w:color="999999"/>
                  <w:left w:val="single" w:sz="8" w:space="0" w:color="999999"/>
                  <w:bottom w:val="single" w:sz="8" w:space="0" w:color="999999"/>
                  <w:right w:val="single" w:sz="8" w:space="0" w:color="999999"/>
                </w:tcBorders>
              </w:tcPr>
            </w:tcPrChange>
          </w:tcPr>
          <w:p w14:paraId="76C540B8" w14:textId="6E5EF43A" w:rsidR="00D94EC3" w:rsidRPr="00945767" w:rsidRDefault="00D94EC3" w:rsidP="00D94EC3">
            <w:pPr>
              <w:rPr>
                <w:ins w:id="4594" w:author="Author" w:date="2018-01-26T09:55:00Z"/>
                <w:rStyle w:val="SAPEmphasis"/>
              </w:rPr>
            </w:pPr>
            <w:ins w:id="4595" w:author="Author" w:date="2018-01-26T09:55:00Z">
              <w:r w:rsidRPr="00945767">
                <w:rPr>
                  <w:rStyle w:val="SAPEmphasis"/>
                </w:rPr>
                <w:t>Go to Benefits Section</w:t>
              </w:r>
            </w:ins>
          </w:p>
        </w:tc>
        <w:tc>
          <w:tcPr>
            <w:tcW w:w="4050" w:type="dxa"/>
            <w:tcBorders>
              <w:top w:val="single" w:sz="8" w:space="0" w:color="999999"/>
              <w:left w:val="single" w:sz="8" w:space="0" w:color="999999"/>
              <w:bottom w:val="single" w:sz="8" w:space="0" w:color="999999"/>
              <w:right w:val="single" w:sz="8" w:space="0" w:color="999999"/>
            </w:tcBorders>
            <w:tcPrChange w:id="4596" w:author="Author" w:date="2018-01-26T12:08:00Z">
              <w:tcPr>
                <w:tcW w:w="3600" w:type="dxa"/>
                <w:tcBorders>
                  <w:top w:val="single" w:sz="8" w:space="0" w:color="999999"/>
                  <w:left w:val="single" w:sz="8" w:space="0" w:color="999999"/>
                  <w:bottom w:val="single" w:sz="8" w:space="0" w:color="999999"/>
                  <w:right w:val="single" w:sz="8" w:space="0" w:color="999999"/>
                </w:tcBorders>
              </w:tcPr>
            </w:tcPrChange>
          </w:tcPr>
          <w:p w14:paraId="4BCC3E1F" w14:textId="77777777" w:rsidR="00D94EC3" w:rsidRPr="00945767" w:rsidRDefault="00D94EC3" w:rsidP="00D94EC3">
            <w:pPr>
              <w:rPr>
                <w:ins w:id="4597" w:author="Author" w:date="2018-01-26T09:55:00Z"/>
                <w:rFonts w:eastAsiaTheme="minorHAnsi"/>
                <w:sz w:val="22"/>
                <w:szCs w:val="22"/>
                <w:lang w:eastAsia="zh-SG"/>
              </w:rPr>
            </w:pPr>
            <w:ins w:id="4598" w:author="Author" w:date="2018-01-26T09:55:00Z">
              <w:r w:rsidRPr="00945767">
                <w:rPr>
                  <w:lang w:eastAsia="zh-SG"/>
                </w:rPr>
                <w:t xml:space="preserve">On the </w:t>
              </w:r>
              <w:r w:rsidRPr="00945767">
                <w:rPr>
                  <w:rStyle w:val="SAPScreenElement"/>
                  <w:lang w:eastAsia="zh-TW"/>
                </w:rPr>
                <w:t>My Employee File</w:t>
              </w:r>
              <w:r w:rsidRPr="00945767">
                <w:rPr>
                  <w:lang w:eastAsia="zh-TW"/>
                </w:rPr>
                <w:t xml:space="preserve"> screen, scroll </w:t>
              </w:r>
              <w:r w:rsidRPr="00945767">
                <w:rPr>
                  <w:lang w:eastAsia="zh-SG"/>
                </w:rPr>
                <w:t xml:space="preserve">to the </w:t>
              </w:r>
              <w:r w:rsidRPr="00945767">
                <w:rPr>
                  <w:rStyle w:val="SAPScreenElement"/>
                  <w:lang w:eastAsia="zh-TW"/>
                </w:rPr>
                <w:t>Employee Benefits</w:t>
              </w:r>
              <w:r w:rsidRPr="00945767">
                <w:rPr>
                  <w:lang w:eastAsia="zh-SG"/>
                </w:rPr>
                <w:t xml:space="preserve"> section.</w:t>
              </w:r>
            </w:ins>
          </w:p>
          <w:p w14:paraId="7577F836" w14:textId="77777777" w:rsidR="00D94EC3" w:rsidRPr="00945767" w:rsidRDefault="00D94EC3" w:rsidP="00D94EC3">
            <w:pPr>
              <w:pStyle w:val="SAPNoteHeading"/>
              <w:spacing w:before="120"/>
              <w:ind w:left="0"/>
              <w:rPr>
                <w:ins w:id="4599" w:author="Author" w:date="2018-01-26T09:55:00Z"/>
                <w:lang w:eastAsia="zh-TW"/>
              </w:rPr>
            </w:pPr>
            <w:ins w:id="4600" w:author="Author" w:date="2018-01-26T09:55:00Z">
              <w:r w:rsidRPr="00945767">
                <w:rPr>
                  <w:noProof/>
                </w:rPr>
                <w:drawing>
                  <wp:inline distT="0" distB="0" distL="0" distR="0" wp14:anchorId="65EB9B3E" wp14:editId="1AAF81FA">
                    <wp:extent cx="225425" cy="225425"/>
                    <wp:effectExtent l="0" t="0" r="0" b="317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Pr>
                  <w:lang w:eastAsia="zh-TW"/>
                </w:rPr>
                <w:t> Note</w:t>
              </w:r>
            </w:ins>
          </w:p>
          <w:p w14:paraId="0850CB68" w14:textId="167A1E5D" w:rsidR="00D94EC3" w:rsidRPr="00945767" w:rsidRDefault="00D94EC3" w:rsidP="00D94EC3">
            <w:pPr>
              <w:rPr>
                <w:ins w:id="4601" w:author="Author" w:date="2018-01-26T09:55:00Z"/>
              </w:rPr>
            </w:pPr>
            <w:ins w:id="4602" w:author="Author" w:date="2018-01-26T09:55:00Z">
              <w:r w:rsidRPr="00945767">
                <w:rPr>
                  <w:rFonts w:cs="Arial"/>
                  <w:bCs/>
                  <w:lang w:eastAsia="zh-TW"/>
                </w:rPr>
                <w:t xml:space="preserve">Alternatively, you can choose the </w:t>
              </w:r>
              <w:r w:rsidRPr="00945767">
                <w:rPr>
                  <w:rStyle w:val="SAPScreenElement"/>
                  <w:lang w:eastAsia="zh-TW"/>
                </w:rPr>
                <w:t xml:space="preserve">More </w:t>
              </w:r>
              <w:r w:rsidRPr="00945767">
                <w:rPr>
                  <w:noProof/>
                </w:rPr>
                <w:drawing>
                  <wp:inline distT="0" distB="0" distL="0" distR="0" wp14:anchorId="5A1A0F3D" wp14:editId="34C77293">
                    <wp:extent cx="260985" cy="213995"/>
                    <wp:effectExtent l="0" t="0" r="5715"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3995"/>
                            </a:xfrm>
                            <a:prstGeom prst="rect">
                              <a:avLst/>
                            </a:prstGeom>
                            <a:noFill/>
                            <a:ln>
                              <a:noFill/>
                            </a:ln>
                          </pic:spPr>
                        </pic:pic>
                      </a:graphicData>
                    </a:graphic>
                  </wp:inline>
                </w:drawing>
              </w:r>
              <w:r w:rsidRPr="00945767">
                <w:rPr>
                  <w:rStyle w:val="SAPScreenElement"/>
                  <w:lang w:eastAsia="zh-TW"/>
                </w:rPr>
                <w:t xml:space="preserve"> </w:t>
              </w:r>
              <w:r w:rsidRPr="00945767">
                <w:rPr>
                  <w:rFonts w:cs="Arial"/>
                  <w:bCs/>
                  <w:lang w:eastAsia="zh-TW"/>
                </w:rPr>
                <w:t>icon</w:t>
              </w:r>
              <w:r w:rsidRPr="00945767">
                <w:rPr>
                  <w:lang w:eastAsia="zh-SG"/>
                </w:rPr>
                <w:t xml:space="preserve"> and select </w:t>
              </w:r>
              <w:r w:rsidRPr="00945767">
                <w:rPr>
                  <w:rStyle w:val="SAPScreenElement"/>
                  <w:lang w:eastAsia="zh-TW"/>
                </w:rPr>
                <w:t>Employee Benefits</w:t>
              </w:r>
              <w:r w:rsidRPr="00945767">
                <w:rPr>
                  <w:lang w:eastAsia="zh-SG"/>
                </w:rPr>
                <w:t>.</w:t>
              </w:r>
            </w:ins>
          </w:p>
        </w:tc>
        <w:tc>
          <w:tcPr>
            <w:tcW w:w="3420" w:type="dxa"/>
            <w:tcBorders>
              <w:top w:val="single" w:sz="8" w:space="0" w:color="999999"/>
              <w:left w:val="single" w:sz="8" w:space="0" w:color="999999"/>
              <w:bottom w:val="single" w:sz="8" w:space="0" w:color="999999"/>
              <w:right w:val="single" w:sz="8" w:space="0" w:color="999999"/>
            </w:tcBorders>
            <w:tcPrChange w:id="4603"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1E98124D" w14:textId="77777777" w:rsidR="00D94EC3" w:rsidRPr="00945767" w:rsidRDefault="00D94EC3" w:rsidP="00D94EC3">
            <w:pPr>
              <w:rPr>
                <w:ins w:id="4604" w:author="Author" w:date="2018-01-26T09:55:00Z"/>
              </w:rPr>
            </w:pPr>
          </w:p>
        </w:tc>
        <w:tc>
          <w:tcPr>
            <w:tcW w:w="3330" w:type="dxa"/>
            <w:tcBorders>
              <w:top w:val="single" w:sz="8" w:space="0" w:color="999999"/>
              <w:left w:val="single" w:sz="8" w:space="0" w:color="999999"/>
              <w:bottom w:val="single" w:sz="8" w:space="0" w:color="999999"/>
              <w:right w:val="single" w:sz="8" w:space="0" w:color="999999"/>
            </w:tcBorders>
            <w:tcPrChange w:id="4605"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4B02CC52" w14:textId="62833BF4" w:rsidR="00D94EC3" w:rsidRPr="00945767" w:rsidRDefault="00D94EC3" w:rsidP="00D94EC3">
            <w:pPr>
              <w:rPr>
                <w:ins w:id="4606" w:author="Author" w:date="2018-01-26T09:55:00Z"/>
              </w:rPr>
            </w:pPr>
            <w:ins w:id="4607" w:author="Author" w:date="2018-01-26T09:55:00Z">
              <w:r w:rsidRPr="00945767">
                <w:t xml:space="preserve">The </w:t>
              </w:r>
              <w:r w:rsidRPr="00945767">
                <w:rPr>
                  <w:rStyle w:val="SAPScreenElement"/>
                </w:rPr>
                <w:t>Employee Benefits</w:t>
              </w:r>
              <w:r w:rsidRPr="00945767">
                <w:rPr>
                  <w:lang w:eastAsia="zh-SG"/>
                </w:rPr>
                <w:t xml:space="preserve"> </w:t>
              </w:r>
              <w:r w:rsidRPr="00945767">
                <w:t xml:space="preserve">section is displayed, containing the </w:t>
              </w:r>
              <w:r w:rsidRPr="00945767">
                <w:rPr>
                  <w:rStyle w:val="SAPScreenElement"/>
                </w:rPr>
                <w:t>Current Benefits</w:t>
              </w:r>
              <w:r w:rsidRPr="00945767">
                <w:t xml:space="preserve"> </w:t>
              </w:r>
              <w:r w:rsidRPr="00945767">
                <w:rPr>
                  <w:rStyle w:val="SAPScreenElement"/>
                  <w:rFonts w:ascii="BentonSans Book" w:hAnsi="BentonSans Book"/>
                  <w:color w:val="auto"/>
                </w:rPr>
                <w:t>and</w:t>
              </w:r>
              <w:r w:rsidRPr="00945767">
                <w:rPr>
                  <w:rStyle w:val="SAPScreenElement"/>
                </w:rPr>
                <w:t xml:space="preserve"> Benefits</w:t>
              </w:r>
              <w:r w:rsidRPr="00945767">
                <w:t xml:space="preserve"> blocks.</w:t>
              </w:r>
            </w:ins>
          </w:p>
        </w:tc>
        <w:tc>
          <w:tcPr>
            <w:tcW w:w="1170" w:type="dxa"/>
            <w:tcBorders>
              <w:top w:val="single" w:sz="8" w:space="0" w:color="999999"/>
              <w:left w:val="single" w:sz="8" w:space="0" w:color="999999"/>
              <w:bottom w:val="single" w:sz="8" w:space="0" w:color="999999"/>
              <w:right w:val="single" w:sz="8" w:space="0" w:color="999999"/>
            </w:tcBorders>
            <w:tcPrChange w:id="4608"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4565300B" w14:textId="77777777" w:rsidR="00D94EC3" w:rsidRPr="00945767" w:rsidRDefault="00D94EC3" w:rsidP="00D94EC3">
            <w:pPr>
              <w:rPr>
                <w:ins w:id="4609" w:author="Author" w:date="2018-01-26T09:55:00Z"/>
              </w:rPr>
            </w:pPr>
          </w:p>
        </w:tc>
      </w:tr>
      <w:tr w:rsidR="00D94EC3" w:rsidRPr="00945767" w14:paraId="0EF3F18D" w14:textId="77777777" w:rsidTr="00E67C4D">
        <w:trPr>
          <w:trHeight w:val="288"/>
          <w:ins w:id="4610" w:author="Author" w:date="2018-01-26T09:52:00Z"/>
          <w:trPrChange w:id="4611" w:author="Author" w:date="2018-01-26T12:0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4612" w:author="Author" w:date="2018-01-26T12:08:00Z">
              <w:tcPr>
                <w:tcW w:w="709" w:type="dxa"/>
                <w:tcBorders>
                  <w:top w:val="single" w:sz="8" w:space="0" w:color="999999"/>
                  <w:left w:val="single" w:sz="8" w:space="0" w:color="999999"/>
                  <w:bottom w:val="single" w:sz="8" w:space="0" w:color="999999"/>
                  <w:right w:val="single" w:sz="8" w:space="0" w:color="999999"/>
                </w:tcBorders>
              </w:tcPr>
            </w:tcPrChange>
          </w:tcPr>
          <w:p w14:paraId="0EFAEA71" w14:textId="77777777" w:rsidR="00D94EC3" w:rsidRPr="00945767" w:rsidRDefault="00D94EC3" w:rsidP="00D94EC3">
            <w:pPr>
              <w:rPr>
                <w:ins w:id="4613" w:author="Author" w:date="2018-01-26T09:52:00Z"/>
              </w:rPr>
            </w:pPr>
            <w:ins w:id="4614" w:author="Author" w:date="2018-01-26T09:52:00Z">
              <w:r w:rsidRPr="00945767">
                <w:t>4</w:t>
              </w:r>
            </w:ins>
          </w:p>
        </w:tc>
        <w:tc>
          <w:tcPr>
            <w:tcW w:w="1603" w:type="dxa"/>
            <w:tcBorders>
              <w:top w:val="single" w:sz="8" w:space="0" w:color="999999"/>
              <w:left w:val="single" w:sz="8" w:space="0" w:color="999999"/>
              <w:bottom w:val="single" w:sz="8" w:space="0" w:color="999999"/>
              <w:right w:val="single" w:sz="8" w:space="0" w:color="999999"/>
            </w:tcBorders>
            <w:tcPrChange w:id="4615" w:author="Author" w:date="2018-01-26T12:08:00Z">
              <w:tcPr>
                <w:tcW w:w="1603" w:type="dxa"/>
                <w:tcBorders>
                  <w:top w:val="single" w:sz="8" w:space="0" w:color="999999"/>
                  <w:left w:val="single" w:sz="8" w:space="0" w:color="999999"/>
                  <w:bottom w:val="single" w:sz="8" w:space="0" w:color="999999"/>
                  <w:right w:val="single" w:sz="8" w:space="0" w:color="999999"/>
                </w:tcBorders>
              </w:tcPr>
            </w:tcPrChange>
          </w:tcPr>
          <w:p w14:paraId="4B009ED5" w14:textId="77777777" w:rsidR="00D94EC3" w:rsidRPr="00945767" w:rsidRDefault="00D94EC3" w:rsidP="00D94EC3">
            <w:pPr>
              <w:rPr>
                <w:ins w:id="4616" w:author="Author" w:date="2018-01-26T09:52:00Z"/>
                <w:rStyle w:val="SAPEmphasis"/>
                <w:lang w:eastAsia="zh-TW"/>
              </w:rPr>
            </w:pPr>
            <w:ins w:id="4617" w:author="Author" w:date="2018-01-26T09:52:00Z">
              <w:r w:rsidRPr="00945767">
                <w:rPr>
                  <w:rStyle w:val="SAPEmphasis"/>
                </w:rPr>
                <w:t>Select Benefit to Enroll in</w:t>
              </w:r>
            </w:ins>
          </w:p>
        </w:tc>
        <w:tc>
          <w:tcPr>
            <w:tcW w:w="4050" w:type="dxa"/>
            <w:tcBorders>
              <w:top w:val="single" w:sz="8" w:space="0" w:color="999999"/>
              <w:left w:val="single" w:sz="8" w:space="0" w:color="999999"/>
              <w:bottom w:val="single" w:sz="8" w:space="0" w:color="999999"/>
              <w:right w:val="single" w:sz="8" w:space="0" w:color="999999"/>
            </w:tcBorders>
            <w:tcPrChange w:id="4618" w:author="Author" w:date="2018-01-26T12:08:00Z">
              <w:tcPr>
                <w:tcW w:w="3600" w:type="dxa"/>
                <w:tcBorders>
                  <w:top w:val="single" w:sz="8" w:space="0" w:color="999999"/>
                  <w:left w:val="single" w:sz="8" w:space="0" w:color="999999"/>
                  <w:bottom w:val="single" w:sz="8" w:space="0" w:color="999999"/>
                  <w:right w:val="single" w:sz="8" w:space="0" w:color="999999"/>
                </w:tcBorders>
              </w:tcPr>
            </w:tcPrChange>
          </w:tcPr>
          <w:p w14:paraId="71DA2A8A" w14:textId="77777777" w:rsidR="00D94EC3" w:rsidRPr="00945767" w:rsidRDefault="00D94EC3" w:rsidP="00D94EC3">
            <w:pPr>
              <w:rPr>
                <w:ins w:id="4619" w:author="Author" w:date="2018-01-26T09:52:00Z"/>
                <w:rFonts w:ascii="Calibri" w:eastAsia="Times New Roman" w:hAnsi="Calibri"/>
                <w:sz w:val="22"/>
                <w:szCs w:val="22"/>
              </w:rPr>
            </w:pPr>
            <w:ins w:id="4620" w:author="Author" w:date="2018-01-26T09:52:00Z">
              <w:r w:rsidRPr="00945767">
                <w:t>To enroll in a benefit, proceed using one of the options below:</w:t>
              </w:r>
            </w:ins>
          </w:p>
          <w:p w14:paraId="599EF62E" w14:textId="77777777" w:rsidR="00D94EC3" w:rsidRPr="00945767" w:rsidRDefault="00D94EC3" w:rsidP="00D94EC3">
            <w:pPr>
              <w:rPr>
                <w:ins w:id="4621" w:author="Author" w:date="2018-01-26T09:52:00Z"/>
              </w:rPr>
            </w:pPr>
            <w:ins w:id="4622" w:author="Author" w:date="2018-01-26T09:52:00Z">
              <w:r w:rsidRPr="00945767">
                <w:rPr>
                  <w:u w:val="single"/>
                </w:rPr>
                <w:t>Option 1</w:t>
              </w:r>
              <w:r w:rsidRPr="00945767">
                <w:t xml:space="preserve">: </w:t>
              </w:r>
            </w:ins>
          </w:p>
          <w:p w14:paraId="42571AE7" w14:textId="600489C7" w:rsidR="00D94EC3" w:rsidRPr="00945767" w:rsidRDefault="00D94EC3" w:rsidP="00D94EC3">
            <w:pPr>
              <w:rPr>
                <w:ins w:id="4623" w:author="Author" w:date="2018-01-26T09:52:00Z"/>
              </w:rPr>
            </w:pPr>
            <w:ins w:id="4624" w:author="Author" w:date="2018-01-26T09:52:00Z">
              <w:r w:rsidRPr="00945767">
                <w:t>Select in the</w:t>
              </w:r>
              <w:r w:rsidRPr="00945767">
                <w:rPr>
                  <w:rStyle w:val="SAPScreenElement"/>
                  <w:lang w:eastAsia="zh-TW"/>
                </w:rPr>
                <w:t xml:space="preserve"> </w:t>
              </w:r>
              <w:r w:rsidRPr="00945767">
                <w:rPr>
                  <w:rStyle w:val="SAPScreenElement"/>
                </w:rPr>
                <w:t>Benefits</w:t>
              </w:r>
              <w:r w:rsidRPr="00945767">
                <w:t xml:space="preserve"> </w:t>
              </w:r>
              <w:r w:rsidRPr="00945767">
                <w:rPr>
                  <w:rStyle w:val="SAPScreenElement"/>
                  <w:rFonts w:ascii="BentonSans Book" w:hAnsi="BentonSans Book"/>
                  <w:color w:val="auto"/>
                </w:rPr>
                <w:t>block of the</w:t>
              </w:r>
              <w:r w:rsidRPr="00945767">
                <w:rPr>
                  <w:rStyle w:val="SAPScreenElement"/>
                  <w:lang w:eastAsia="zh-TW"/>
                </w:rPr>
                <w:t xml:space="preserve"> Employee Benefits</w:t>
              </w:r>
              <w:r w:rsidRPr="00945767">
                <w:rPr>
                  <w:lang w:eastAsia="zh-SG"/>
                </w:rPr>
                <w:t xml:space="preserve"> </w:t>
              </w:r>
              <w:r w:rsidRPr="00945767">
                <w:rPr>
                  <w:lang w:eastAsia="zh-TW"/>
                </w:rPr>
                <w:t xml:space="preserve">subsection the </w:t>
              </w:r>
              <w:r w:rsidRPr="00945767">
                <w:rPr>
                  <w:rStyle w:val="SAPScreenElement"/>
                </w:rPr>
                <w:t>Enroll Now</w:t>
              </w:r>
              <w:r w:rsidRPr="00945767">
                <w:t xml:space="preserve"> button</w:t>
              </w:r>
              <w:r w:rsidRPr="00945767">
                <w:rPr>
                  <w:rStyle w:val="SAPScreenElement"/>
                  <w:rFonts w:ascii="BentonSans Book" w:hAnsi="BentonSans Book"/>
                  <w:color w:val="auto"/>
                </w:rPr>
                <w:t xml:space="preserve"> </w:t>
              </w:r>
              <w:r w:rsidRPr="00945767">
                <w:t>below the benefit you want to enroll in, for example</w:t>
              </w:r>
              <w:r w:rsidRPr="00670527">
                <w:rPr>
                  <w:rStyle w:val="SAPMonospace"/>
                </w:rPr>
                <w:t xml:space="preserve"> Meal Allowance</w:t>
              </w:r>
              <w:del w:id="4625" w:author="Author" w:date="2018-01-26T12:01:00Z">
                <w:r w:rsidRPr="00945767" w:rsidDel="00A4002B">
                  <w:delText>,</w:delText>
                </w:r>
              </w:del>
              <w:r w:rsidRPr="00670527">
                <w:rPr>
                  <w:rStyle w:val="SAPMonospace"/>
                </w:rPr>
                <w:t xml:space="preserve"> </w:t>
              </w:r>
              <w:commentRangeStart w:id="4626"/>
              <w:del w:id="4627" w:author="Author" w:date="2018-01-26T12:01:00Z">
                <w:r w:rsidRPr="00670527" w:rsidDel="00A4002B">
                  <w:rPr>
                    <w:rStyle w:val="SAPMonospace"/>
                  </w:rPr>
                  <w:delText>Basic Tuition Reimbursement</w:delText>
                </w:r>
                <w:r w:rsidRPr="00945767" w:rsidDel="00A4002B">
                  <w:delText>,</w:delText>
                </w:r>
                <w:r w:rsidRPr="00670527" w:rsidDel="00A4002B">
                  <w:rPr>
                    <w:rStyle w:val="SAPMonospace"/>
                  </w:rPr>
                  <w:delText xml:space="preserve"> </w:delText>
                </w:r>
                <w:commentRangeEnd w:id="4626"/>
                <w:r w:rsidDel="00A4002B">
                  <w:rPr>
                    <w:rStyle w:val="CommentReference"/>
                    <w:rFonts w:ascii="Arial" w:eastAsia="SimSun" w:hAnsi="Arial"/>
                    <w:lang w:val="de-DE"/>
                  </w:rPr>
                  <w:commentReference w:id="4626"/>
                </w:r>
                <w:r w:rsidRPr="00670527" w:rsidDel="00A4002B">
                  <w:rPr>
                    <w:rStyle w:val="SAPMonospace"/>
                  </w:rPr>
                  <w:delText xml:space="preserve">Basic Life </w:delText>
                </w:r>
                <w:r w:rsidRPr="00670527" w:rsidDel="00A4002B">
                  <w:rPr>
                    <w:rStyle w:val="SAPMonospace"/>
                  </w:rPr>
                  <w:lastRenderedPageBreak/>
                  <w:delText xml:space="preserve">Insurance </w:delText>
                </w:r>
              </w:del>
              <w:r w:rsidRPr="00945767">
                <w:rPr>
                  <w:lang w:eastAsia="zh-SG"/>
                </w:rPr>
                <w:t>or</w:t>
              </w:r>
              <w:r w:rsidRPr="00670527">
                <w:rPr>
                  <w:rStyle w:val="SAPMonospace"/>
                </w:rPr>
                <w:t xml:space="preserve"> Health Club Reimbursement</w:t>
              </w:r>
              <w:r w:rsidRPr="00945767">
                <w:rPr>
                  <w:rStyle w:val="SAPScreenElement"/>
                </w:rPr>
                <w:t>.</w:t>
              </w:r>
            </w:ins>
          </w:p>
          <w:p w14:paraId="22AFE1BE" w14:textId="77777777" w:rsidR="00D94EC3" w:rsidRPr="00945767" w:rsidRDefault="00D94EC3" w:rsidP="00D94EC3">
            <w:pPr>
              <w:rPr>
                <w:ins w:id="4628" w:author="Author" w:date="2018-01-26T09:52:00Z"/>
              </w:rPr>
            </w:pPr>
            <w:ins w:id="4629" w:author="Author" w:date="2018-01-26T09:52:00Z">
              <w:r w:rsidRPr="00945767">
                <w:rPr>
                  <w:u w:val="single"/>
                </w:rPr>
                <w:t>Option 2</w:t>
              </w:r>
              <w:r w:rsidRPr="00945767">
                <w:t xml:space="preserve">: </w:t>
              </w:r>
            </w:ins>
          </w:p>
          <w:p w14:paraId="5073F6FC" w14:textId="77777777" w:rsidR="00D94EC3" w:rsidRPr="00945767" w:rsidRDefault="00D94EC3" w:rsidP="00D94EC3">
            <w:pPr>
              <w:rPr>
                <w:ins w:id="4630" w:author="Author" w:date="2018-01-26T09:52:00Z"/>
                <w:lang w:eastAsia="zh-TW"/>
              </w:rPr>
            </w:pPr>
            <w:ins w:id="4631" w:author="Author" w:date="2018-01-26T09:52:00Z">
              <w:r w:rsidRPr="00945767">
                <w:rPr>
                  <w:lang w:eastAsia="zh-TW"/>
                </w:rPr>
                <w:t xml:space="preserve">Select in the </w:t>
              </w:r>
              <w:r w:rsidRPr="00945767">
                <w:rPr>
                  <w:rStyle w:val="SAPScreenElement"/>
                  <w:lang w:eastAsia="zh-TW"/>
                </w:rPr>
                <w:t>Current Benefits</w:t>
              </w:r>
              <w:r w:rsidRPr="00945767">
                <w:rPr>
                  <w:lang w:eastAsia="zh-SG"/>
                </w:rPr>
                <w:t xml:space="preserve"> </w:t>
              </w:r>
              <w:r w:rsidRPr="00945767">
                <w:rPr>
                  <w:lang w:eastAsia="zh-TW"/>
                </w:rPr>
                <w:t xml:space="preserve">block the </w:t>
              </w:r>
              <w:r w:rsidRPr="00945767">
                <w:rPr>
                  <w:rStyle w:val="SAPScreenElement"/>
                  <w:lang w:eastAsia="zh-TW"/>
                </w:rPr>
                <w:t>Go to Benefits</w:t>
              </w:r>
              <w:r w:rsidRPr="00945767">
                <w:rPr>
                  <w:lang w:eastAsia="zh-TW"/>
                </w:rPr>
                <w:t xml:space="preserve"> link. On the upcoming </w:t>
              </w:r>
              <w:r w:rsidRPr="00945767">
                <w:rPr>
                  <w:rStyle w:val="SAPScreenElement"/>
                  <w:lang w:eastAsia="zh-TW"/>
                </w:rPr>
                <w:t>Benefits</w:t>
              </w:r>
              <w:r w:rsidRPr="00945767">
                <w:rPr>
                  <w:lang w:eastAsia="zh-SG"/>
                </w:rPr>
                <w:t xml:space="preserve"> </w:t>
              </w:r>
              <w:r w:rsidRPr="00945767">
                <w:rPr>
                  <w:lang w:eastAsia="zh-TW"/>
                </w:rPr>
                <w:t xml:space="preserve">page, go </w:t>
              </w:r>
              <w:r w:rsidRPr="00945767">
                <w:rPr>
                  <w:lang w:eastAsia="zh-SG"/>
                </w:rPr>
                <w:t xml:space="preserve">to the </w:t>
              </w:r>
              <w:r w:rsidRPr="00945767">
                <w:rPr>
                  <w:rStyle w:val="SAPScreenElement"/>
                  <w:lang w:eastAsia="zh-TW"/>
                </w:rPr>
                <w:t xml:space="preserve">Other Upcoming Enrollments </w:t>
              </w:r>
              <w:r w:rsidRPr="00945767">
                <w:rPr>
                  <w:lang w:eastAsia="zh-SG"/>
                </w:rPr>
                <w:t xml:space="preserve">subsection, located in the </w:t>
              </w:r>
              <w:r w:rsidRPr="00945767">
                <w:rPr>
                  <w:rStyle w:val="SAPScreenElement"/>
                  <w:lang w:eastAsia="zh-TW"/>
                </w:rPr>
                <w:t xml:space="preserve">Enrollments </w:t>
              </w:r>
              <w:r w:rsidRPr="00945767">
                <w:rPr>
                  <w:lang w:eastAsia="zh-SG"/>
                </w:rPr>
                <w:t>section. C</w:t>
              </w:r>
              <w:r w:rsidRPr="00945767">
                <w:t xml:space="preserve">hoose in the </w:t>
              </w:r>
              <w:r w:rsidRPr="00945767">
                <w:rPr>
                  <w:rStyle w:val="SAPScreenElement"/>
                </w:rPr>
                <w:t>&lt;benefit name&gt;</w:t>
              </w:r>
              <w:r w:rsidRPr="00945767">
                <w:t xml:space="preserve"> block the </w:t>
              </w:r>
              <w:r w:rsidRPr="00945767">
                <w:rPr>
                  <w:rStyle w:val="SAPScreenElement"/>
                </w:rPr>
                <w:t>Enroll Now</w:t>
              </w:r>
              <w:r w:rsidRPr="00945767">
                <w:t xml:space="preserve"> button.</w:t>
              </w:r>
            </w:ins>
          </w:p>
        </w:tc>
        <w:tc>
          <w:tcPr>
            <w:tcW w:w="3420" w:type="dxa"/>
            <w:tcBorders>
              <w:top w:val="single" w:sz="8" w:space="0" w:color="999999"/>
              <w:left w:val="single" w:sz="8" w:space="0" w:color="999999"/>
              <w:bottom w:val="single" w:sz="8" w:space="0" w:color="999999"/>
              <w:right w:val="single" w:sz="8" w:space="0" w:color="999999"/>
            </w:tcBorders>
            <w:tcPrChange w:id="4632"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0BD70DE6" w14:textId="77777777" w:rsidR="00D94EC3" w:rsidRPr="00945767" w:rsidRDefault="00D94EC3" w:rsidP="00D94EC3">
            <w:pPr>
              <w:rPr>
                <w:ins w:id="4633" w:author="Author" w:date="2018-01-26T09:52:00Z"/>
              </w:rPr>
            </w:pPr>
          </w:p>
        </w:tc>
        <w:tc>
          <w:tcPr>
            <w:tcW w:w="3330" w:type="dxa"/>
            <w:tcBorders>
              <w:top w:val="single" w:sz="8" w:space="0" w:color="999999"/>
              <w:left w:val="single" w:sz="8" w:space="0" w:color="999999"/>
              <w:bottom w:val="single" w:sz="8" w:space="0" w:color="999999"/>
              <w:right w:val="single" w:sz="8" w:space="0" w:color="999999"/>
            </w:tcBorders>
            <w:tcPrChange w:id="4634"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543CD6B1" w14:textId="77777777" w:rsidR="00D94EC3" w:rsidRPr="00945767" w:rsidRDefault="00D94EC3" w:rsidP="00D94EC3">
            <w:pPr>
              <w:rPr>
                <w:ins w:id="4635" w:author="Author" w:date="2018-01-26T09:52:00Z"/>
                <w:lang w:eastAsia="zh-TW"/>
              </w:rPr>
            </w:pPr>
            <w:ins w:id="4636" w:author="Author" w:date="2018-01-26T09:52:00Z">
              <w:r w:rsidRPr="00945767">
                <w:t xml:space="preserve">The </w:t>
              </w:r>
              <w:r w:rsidRPr="00945767">
                <w:rPr>
                  <w:rStyle w:val="SAPScreenElement"/>
                </w:rPr>
                <w:t>Enrollment of &lt;benefit name&gt;</w:t>
              </w:r>
              <w:r>
                <w:rPr>
                  <w:rStyle w:val="SAPScreenElement"/>
                </w:rPr>
                <w:t xml:space="preserve"> for &lt;employee name&gt;</w:t>
              </w:r>
              <w:r w:rsidRPr="00945767">
                <w:t xml:space="preserve"> dialog box is displayed.</w:t>
              </w:r>
              <w:r w:rsidRPr="00945767">
                <w:rPr>
                  <w:lang w:eastAsia="zh-TW"/>
                </w:rPr>
                <w:t xml:space="preserve"> The start date of the change, visible in field </w:t>
              </w:r>
              <w:r w:rsidRPr="00945767">
                <w:rPr>
                  <w:rStyle w:val="SAPScreenElement"/>
                </w:rPr>
                <w:t>When would you like your changes to take effect?</w:t>
              </w:r>
              <w:r w:rsidRPr="00945767">
                <w:rPr>
                  <w:lang w:eastAsia="zh-TW"/>
                </w:rPr>
                <w:t>, defaults to today’s date and is read-only.</w:t>
              </w:r>
            </w:ins>
          </w:p>
          <w:p w14:paraId="3D052F99" w14:textId="113CEE77" w:rsidR="00D94EC3" w:rsidRPr="00945767" w:rsidDel="00A4002B" w:rsidRDefault="00D94EC3" w:rsidP="00D94EC3">
            <w:pPr>
              <w:rPr>
                <w:ins w:id="4637" w:author="Author" w:date="2018-01-26T09:52:00Z"/>
                <w:del w:id="4638" w:author="Author" w:date="2018-01-26T12:08:00Z"/>
                <w:lang w:eastAsia="zh-TW"/>
              </w:rPr>
            </w:pPr>
            <w:ins w:id="4639" w:author="Author" w:date="2018-01-26T09:52:00Z">
              <w:r w:rsidRPr="00670527">
                <w:lastRenderedPageBreak/>
                <w:t xml:space="preserve">Continue with one or several of the below described </w:t>
              </w:r>
              <w:r w:rsidRPr="00670527">
                <w:rPr>
                  <w:rStyle w:val="SAPEmphasis"/>
                  <w:lang w:eastAsia="zh-CN"/>
                </w:rPr>
                <w:t>use cases</w:t>
              </w:r>
              <w:r w:rsidRPr="00670527">
                <w:t>.</w:t>
              </w:r>
              <w:r w:rsidRPr="00945767">
                <w:rPr>
                  <w:lang w:eastAsia="zh-TW"/>
                </w:rPr>
                <w:t xml:space="preserve"> </w:t>
              </w:r>
              <w:commentRangeStart w:id="4640"/>
              <w:r w:rsidRPr="00945767">
                <w:rPr>
                  <w:lang w:eastAsia="zh-TW"/>
                </w:rPr>
                <w:t xml:space="preserve">Test steps # 5 </w:t>
              </w:r>
              <w:del w:id="4641" w:author="Author" w:date="2018-01-26T12:07:00Z">
                <w:r w:rsidRPr="00945767" w:rsidDel="00A4002B">
                  <w:rPr>
                    <w:lang w:eastAsia="zh-TW"/>
                  </w:rPr>
                  <w:delText>to</w:delText>
                </w:r>
              </w:del>
            </w:ins>
            <w:ins w:id="4642" w:author="Author" w:date="2018-01-26T12:07:00Z">
              <w:r w:rsidR="00A4002B">
                <w:rPr>
                  <w:lang w:eastAsia="zh-TW"/>
                </w:rPr>
                <w:t>and</w:t>
              </w:r>
            </w:ins>
            <w:ins w:id="4643" w:author="Author" w:date="2018-01-26T09:52:00Z">
              <w:r w:rsidRPr="00945767">
                <w:rPr>
                  <w:lang w:eastAsia="zh-TW"/>
                </w:rPr>
                <w:t xml:space="preserve"> # </w:t>
              </w:r>
            </w:ins>
            <w:ins w:id="4644" w:author="Author" w:date="2018-01-26T12:07:00Z">
              <w:r w:rsidR="00A4002B">
                <w:rPr>
                  <w:lang w:eastAsia="zh-TW"/>
                </w:rPr>
                <w:t>6</w:t>
              </w:r>
            </w:ins>
            <w:ins w:id="4645" w:author="Author" w:date="2018-01-26T09:52:00Z">
              <w:del w:id="4646" w:author="Author" w:date="2018-01-26T12:07:00Z">
                <w:r w:rsidRPr="00945767" w:rsidDel="00A4002B">
                  <w:rPr>
                    <w:lang w:eastAsia="zh-TW"/>
                  </w:rPr>
                  <w:delText>8</w:delText>
                </w:r>
              </w:del>
              <w:r w:rsidRPr="00945767">
                <w:rPr>
                  <w:lang w:eastAsia="zh-TW"/>
                </w:rPr>
                <w:t xml:space="preserve"> contain examples for </w:t>
              </w:r>
              <w:del w:id="4647" w:author="Author" w:date="2018-01-26T12:07:00Z">
                <w:r w:rsidRPr="00945767" w:rsidDel="00A4002B">
                  <w:rPr>
                    <w:lang w:eastAsia="zh-TW"/>
                  </w:rPr>
                  <w:delText xml:space="preserve">each </w:delText>
                </w:r>
              </w:del>
              <w:r w:rsidRPr="00945767">
                <w:rPr>
                  <w:lang w:eastAsia="zh-TW"/>
                </w:rPr>
                <w:t>benefit type</w:t>
              </w:r>
            </w:ins>
            <w:ins w:id="4648" w:author="Author" w:date="2018-01-26T12:07:00Z">
              <w:r w:rsidR="00A4002B">
                <w:rPr>
                  <w:lang w:eastAsia="zh-TW"/>
                </w:rPr>
                <w:t>s</w:t>
              </w:r>
            </w:ins>
            <w:ins w:id="4649" w:author="Author" w:date="2018-01-26T09:52:00Z">
              <w:r w:rsidRPr="00945767">
                <w:rPr>
                  <w:lang w:eastAsia="zh-TW"/>
                </w:rPr>
                <w:t xml:space="preserve"> you can enroll in. In case you do not want to enroll in all the benefits described, you have always the option to execute directly test step # </w:t>
              </w:r>
            </w:ins>
            <w:ins w:id="4650" w:author="Author" w:date="2018-01-26T12:07:00Z">
              <w:r w:rsidR="00A4002B">
                <w:rPr>
                  <w:lang w:eastAsia="zh-TW"/>
                </w:rPr>
                <w:t>7</w:t>
              </w:r>
            </w:ins>
            <w:ins w:id="4651" w:author="Author" w:date="2018-01-26T09:52:00Z">
              <w:del w:id="4652" w:author="Author" w:date="2018-01-26T12:07:00Z">
                <w:r w:rsidRPr="00945767" w:rsidDel="00A4002B">
                  <w:rPr>
                    <w:lang w:eastAsia="zh-TW"/>
                  </w:rPr>
                  <w:delText>9</w:delText>
                </w:r>
              </w:del>
              <w:r w:rsidRPr="00945767">
                <w:rPr>
                  <w:lang w:eastAsia="zh-TW"/>
                </w:rPr>
                <w:t>.</w:t>
              </w:r>
            </w:ins>
            <w:commentRangeEnd w:id="4640"/>
            <w:r w:rsidR="00A4002B">
              <w:rPr>
                <w:rStyle w:val="CommentReference"/>
                <w:rFonts w:ascii="Arial" w:eastAsia="SimSun" w:hAnsi="Arial"/>
                <w:lang w:val="de-DE"/>
              </w:rPr>
              <w:commentReference w:id="4640"/>
            </w:r>
          </w:p>
          <w:p w14:paraId="0AFFDE9F" w14:textId="77777777" w:rsidR="00D94EC3" w:rsidRPr="00945767" w:rsidRDefault="00D94EC3" w:rsidP="00D94EC3">
            <w:pPr>
              <w:rPr>
                <w:ins w:id="4653" w:author="Author" w:date="2018-01-26T09:52:00Z"/>
                <w:lang w:eastAsia="zh-TW"/>
              </w:rPr>
            </w:pPr>
          </w:p>
        </w:tc>
        <w:tc>
          <w:tcPr>
            <w:tcW w:w="1170" w:type="dxa"/>
            <w:tcBorders>
              <w:top w:val="single" w:sz="8" w:space="0" w:color="999999"/>
              <w:left w:val="single" w:sz="8" w:space="0" w:color="999999"/>
              <w:bottom w:val="single" w:sz="8" w:space="0" w:color="999999"/>
              <w:right w:val="single" w:sz="8" w:space="0" w:color="999999"/>
            </w:tcBorders>
            <w:tcPrChange w:id="4654"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150C2BAB" w14:textId="77777777" w:rsidR="00D94EC3" w:rsidRPr="00945767" w:rsidRDefault="00D94EC3" w:rsidP="00D94EC3">
            <w:pPr>
              <w:rPr>
                <w:ins w:id="4655" w:author="Author" w:date="2018-01-26T09:52:00Z"/>
              </w:rPr>
            </w:pPr>
          </w:p>
        </w:tc>
      </w:tr>
      <w:tr w:rsidR="00D94EC3" w:rsidRPr="00945767" w:rsidDel="0088156F" w14:paraId="0E74D609" w14:textId="77777777" w:rsidTr="00E67C4D">
        <w:trPr>
          <w:trHeight w:val="288"/>
          <w:ins w:id="4656" w:author="Author" w:date="2018-01-26T09:52:00Z"/>
          <w:trPrChange w:id="4657" w:author="Author" w:date="2018-01-26T12:08:00Z">
            <w:trPr>
              <w:trHeight w:val="288"/>
            </w:trPr>
          </w:trPrChange>
        </w:trPr>
        <w:tc>
          <w:tcPr>
            <w:tcW w:w="709" w:type="dxa"/>
            <w:vMerge w:val="restart"/>
            <w:tcBorders>
              <w:top w:val="single" w:sz="8" w:space="0" w:color="999999"/>
              <w:left w:val="single" w:sz="8" w:space="0" w:color="999999"/>
              <w:right w:val="single" w:sz="8" w:space="0" w:color="999999"/>
            </w:tcBorders>
            <w:tcPrChange w:id="4658" w:author="Author" w:date="2018-01-26T12:08:00Z">
              <w:tcPr>
                <w:tcW w:w="709" w:type="dxa"/>
                <w:vMerge w:val="restart"/>
                <w:tcBorders>
                  <w:top w:val="single" w:sz="8" w:space="0" w:color="999999"/>
                  <w:left w:val="single" w:sz="8" w:space="0" w:color="999999"/>
                  <w:right w:val="single" w:sz="8" w:space="0" w:color="999999"/>
                </w:tcBorders>
              </w:tcPr>
            </w:tcPrChange>
          </w:tcPr>
          <w:p w14:paraId="3F866B11" w14:textId="77777777" w:rsidR="00D94EC3" w:rsidRPr="00945767" w:rsidDel="0088156F" w:rsidRDefault="00D94EC3" w:rsidP="00D94EC3">
            <w:pPr>
              <w:rPr>
                <w:ins w:id="4659" w:author="Author" w:date="2018-01-26T09:52:00Z"/>
              </w:rPr>
            </w:pPr>
            <w:ins w:id="4660" w:author="Author" w:date="2018-01-26T09:52:00Z">
              <w:r w:rsidRPr="00945767">
                <w:t>5</w:t>
              </w:r>
            </w:ins>
          </w:p>
        </w:tc>
        <w:tc>
          <w:tcPr>
            <w:tcW w:w="1603" w:type="dxa"/>
            <w:vMerge w:val="restart"/>
            <w:tcBorders>
              <w:top w:val="single" w:sz="8" w:space="0" w:color="999999"/>
              <w:left w:val="single" w:sz="8" w:space="0" w:color="999999"/>
              <w:right w:val="single" w:sz="8" w:space="0" w:color="999999"/>
            </w:tcBorders>
            <w:tcPrChange w:id="4661" w:author="Author" w:date="2018-01-26T12:08:00Z">
              <w:tcPr>
                <w:tcW w:w="1603" w:type="dxa"/>
                <w:vMerge w:val="restart"/>
                <w:tcBorders>
                  <w:top w:val="single" w:sz="8" w:space="0" w:color="999999"/>
                  <w:left w:val="single" w:sz="8" w:space="0" w:color="999999"/>
                  <w:right w:val="single" w:sz="8" w:space="0" w:color="999999"/>
                </w:tcBorders>
              </w:tcPr>
            </w:tcPrChange>
          </w:tcPr>
          <w:p w14:paraId="22C63189" w14:textId="77777777" w:rsidR="00D94EC3" w:rsidRPr="00945767" w:rsidDel="0088156F" w:rsidRDefault="00D94EC3" w:rsidP="00D94EC3">
            <w:pPr>
              <w:rPr>
                <w:ins w:id="4662" w:author="Author" w:date="2018-01-26T09:52:00Z"/>
                <w:rStyle w:val="SAPEmphasis"/>
                <w:lang w:eastAsia="zh-TW"/>
              </w:rPr>
            </w:pPr>
            <w:ins w:id="4663" w:author="Author" w:date="2018-01-26T09:52:00Z">
              <w:r w:rsidRPr="00670527">
                <w:rPr>
                  <w:rStyle w:val="SAPEmphasis"/>
                  <w:u w:val="single"/>
                  <w:lang w:eastAsia="zh-TW"/>
                </w:rPr>
                <w:t>Use case 1:</w:t>
              </w:r>
              <w:r w:rsidRPr="00945767">
                <w:rPr>
                  <w:rStyle w:val="SAPEmphasis"/>
                  <w:lang w:eastAsia="zh-TW"/>
                </w:rPr>
                <w:t xml:space="preserve"> Enroll in Meal Allowance</w:t>
              </w:r>
            </w:ins>
          </w:p>
        </w:tc>
        <w:tc>
          <w:tcPr>
            <w:tcW w:w="4050" w:type="dxa"/>
            <w:tcBorders>
              <w:top w:val="single" w:sz="8" w:space="0" w:color="999999"/>
              <w:left w:val="single" w:sz="8" w:space="0" w:color="999999"/>
              <w:bottom w:val="single" w:sz="8" w:space="0" w:color="999999"/>
              <w:right w:val="single" w:sz="8" w:space="0" w:color="999999"/>
            </w:tcBorders>
            <w:tcPrChange w:id="4664" w:author="Author" w:date="2018-01-26T12:08:00Z">
              <w:tcPr>
                <w:tcW w:w="3600" w:type="dxa"/>
                <w:tcBorders>
                  <w:top w:val="single" w:sz="8" w:space="0" w:color="999999"/>
                  <w:left w:val="single" w:sz="8" w:space="0" w:color="999999"/>
                  <w:bottom w:val="single" w:sz="8" w:space="0" w:color="999999"/>
                  <w:right w:val="single" w:sz="8" w:space="0" w:color="999999"/>
                </w:tcBorders>
              </w:tcPr>
            </w:tcPrChange>
          </w:tcPr>
          <w:p w14:paraId="28671DC0" w14:textId="77777777" w:rsidR="00D94EC3" w:rsidRPr="00945767" w:rsidDel="0088156F" w:rsidRDefault="00D94EC3" w:rsidP="00D94EC3">
            <w:pPr>
              <w:rPr>
                <w:ins w:id="4665" w:author="Author" w:date="2018-01-26T09:52:00Z"/>
                <w:lang w:eastAsia="zh-TW"/>
              </w:rPr>
            </w:pPr>
            <w:ins w:id="4666" w:author="Author" w:date="2018-01-26T09:52:00Z">
              <w:r w:rsidRPr="00945767">
                <w:t xml:space="preserve">In case of enrolling in meal allowance, view in the </w:t>
              </w:r>
              <w:r w:rsidRPr="00945767">
                <w:rPr>
                  <w:rStyle w:val="SAPScreenElement"/>
                </w:rPr>
                <w:t>Enrollment of Meal Allowance</w:t>
              </w:r>
              <w:r>
                <w:rPr>
                  <w:rStyle w:val="SAPScreenElement"/>
                </w:rPr>
                <w:t xml:space="preserve"> for &lt;employee name&gt;</w:t>
              </w:r>
              <w:r w:rsidRPr="00945767">
                <w:t xml:space="preserve"> dialog box the data displayed in the </w:t>
              </w:r>
              <w:r w:rsidRPr="00945767">
                <w:rPr>
                  <w:rStyle w:val="SAPScreenElement"/>
                </w:rPr>
                <w:t>General Information</w:t>
              </w:r>
              <w:r w:rsidRPr="00945767">
                <w:t xml:space="preserve"> and </w:t>
              </w:r>
              <w:r w:rsidRPr="00945767">
                <w:rPr>
                  <w:rStyle w:val="SAPScreenElement"/>
                </w:rPr>
                <w:t>Policy Documents and Useful Contacts</w:t>
              </w:r>
              <w:r w:rsidRPr="00945767">
                <w:t xml:space="preserve"> blocks.</w:t>
              </w:r>
            </w:ins>
          </w:p>
        </w:tc>
        <w:tc>
          <w:tcPr>
            <w:tcW w:w="3420" w:type="dxa"/>
            <w:tcBorders>
              <w:top w:val="single" w:sz="8" w:space="0" w:color="999999"/>
              <w:left w:val="single" w:sz="8" w:space="0" w:color="999999"/>
              <w:bottom w:val="single" w:sz="8" w:space="0" w:color="999999"/>
              <w:right w:val="single" w:sz="8" w:space="0" w:color="999999"/>
            </w:tcBorders>
            <w:tcPrChange w:id="4667"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16ED2572" w14:textId="77777777" w:rsidR="00D94EC3" w:rsidRPr="00945767" w:rsidDel="0088156F" w:rsidRDefault="00D94EC3" w:rsidP="00D94EC3">
            <w:pPr>
              <w:rPr>
                <w:ins w:id="4668" w:author="Author" w:date="2018-01-26T09:52:00Z"/>
              </w:rPr>
            </w:pPr>
          </w:p>
        </w:tc>
        <w:tc>
          <w:tcPr>
            <w:tcW w:w="3330" w:type="dxa"/>
            <w:tcBorders>
              <w:top w:val="single" w:sz="8" w:space="0" w:color="999999"/>
              <w:left w:val="single" w:sz="8" w:space="0" w:color="999999"/>
              <w:bottom w:val="single" w:sz="8" w:space="0" w:color="999999"/>
              <w:right w:val="single" w:sz="8" w:space="0" w:color="999999"/>
            </w:tcBorders>
            <w:tcPrChange w:id="4669"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22C23FF6" w14:textId="77777777" w:rsidR="00D94EC3" w:rsidRPr="00945767" w:rsidDel="0088156F" w:rsidRDefault="00D94EC3" w:rsidP="00D94EC3">
            <w:pPr>
              <w:rPr>
                <w:ins w:id="4670" w:author="Author" w:date="2018-01-26T09:52:00Z"/>
                <w:lang w:eastAsia="zh-TW"/>
              </w:rPr>
            </w:pPr>
          </w:p>
        </w:tc>
        <w:tc>
          <w:tcPr>
            <w:tcW w:w="1170" w:type="dxa"/>
            <w:tcBorders>
              <w:top w:val="single" w:sz="8" w:space="0" w:color="999999"/>
              <w:left w:val="single" w:sz="8" w:space="0" w:color="999999"/>
              <w:bottom w:val="single" w:sz="8" w:space="0" w:color="999999"/>
              <w:right w:val="single" w:sz="8" w:space="0" w:color="999999"/>
            </w:tcBorders>
            <w:tcPrChange w:id="4671"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111C8707" w14:textId="77777777" w:rsidR="00D94EC3" w:rsidRPr="00945767" w:rsidDel="0088156F" w:rsidRDefault="00D94EC3" w:rsidP="00D94EC3">
            <w:pPr>
              <w:rPr>
                <w:ins w:id="4672" w:author="Author" w:date="2018-01-26T09:52:00Z"/>
              </w:rPr>
            </w:pPr>
          </w:p>
        </w:tc>
      </w:tr>
      <w:tr w:rsidR="00D94EC3" w:rsidRPr="00945767" w:rsidDel="0088156F" w14:paraId="4BFE7F7E" w14:textId="77777777" w:rsidTr="00E67C4D">
        <w:trPr>
          <w:trHeight w:val="288"/>
          <w:ins w:id="4673" w:author="Author" w:date="2018-01-26T09:52:00Z"/>
          <w:trPrChange w:id="4674" w:author="Author" w:date="2018-01-26T12:08:00Z">
            <w:trPr>
              <w:trHeight w:val="288"/>
            </w:trPr>
          </w:trPrChange>
        </w:trPr>
        <w:tc>
          <w:tcPr>
            <w:tcW w:w="709" w:type="dxa"/>
            <w:vMerge/>
            <w:tcBorders>
              <w:left w:val="single" w:sz="8" w:space="0" w:color="999999"/>
              <w:right w:val="single" w:sz="8" w:space="0" w:color="999999"/>
            </w:tcBorders>
            <w:tcPrChange w:id="4675" w:author="Author" w:date="2018-01-26T12:08:00Z">
              <w:tcPr>
                <w:tcW w:w="709" w:type="dxa"/>
                <w:vMerge/>
                <w:tcBorders>
                  <w:left w:val="single" w:sz="8" w:space="0" w:color="999999"/>
                  <w:right w:val="single" w:sz="8" w:space="0" w:color="999999"/>
                </w:tcBorders>
              </w:tcPr>
            </w:tcPrChange>
          </w:tcPr>
          <w:p w14:paraId="3343DD7A" w14:textId="77777777" w:rsidR="00D94EC3" w:rsidRPr="00945767" w:rsidDel="0088156F" w:rsidRDefault="00D94EC3" w:rsidP="00D94EC3">
            <w:pPr>
              <w:rPr>
                <w:ins w:id="4676" w:author="Author" w:date="2018-01-26T09:52:00Z"/>
              </w:rPr>
            </w:pPr>
          </w:p>
        </w:tc>
        <w:tc>
          <w:tcPr>
            <w:tcW w:w="1603" w:type="dxa"/>
            <w:vMerge/>
            <w:tcBorders>
              <w:left w:val="single" w:sz="8" w:space="0" w:color="999999"/>
              <w:right w:val="single" w:sz="8" w:space="0" w:color="999999"/>
            </w:tcBorders>
            <w:tcPrChange w:id="4677" w:author="Author" w:date="2018-01-26T12:08:00Z">
              <w:tcPr>
                <w:tcW w:w="1603" w:type="dxa"/>
                <w:vMerge/>
                <w:tcBorders>
                  <w:left w:val="single" w:sz="8" w:space="0" w:color="999999"/>
                  <w:right w:val="single" w:sz="8" w:space="0" w:color="999999"/>
                </w:tcBorders>
              </w:tcPr>
            </w:tcPrChange>
          </w:tcPr>
          <w:p w14:paraId="4D9472BA" w14:textId="77777777" w:rsidR="00D94EC3" w:rsidRPr="00945767" w:rsidDel="0088156F" w:rsidRDefault="00D94EC3" w:rsidP="00D94EC3">
            <w:pPr>
              <w:rPr>
                <w:ins w:id="4678" w:author="Author" w:date="2018-01-26T09:52:00Z"/>
                <w:rStyle w:val="SAPEmphasis"/>
                <w:lang w:eastAsia="zh-TW"/>
              </w:rPr>
            </w:pPr>
          </w:p>
        </w:tc>
        <w:tc>
          <w:tcPr>
            <w:tcW w:w="4050" w:type="dxa"/>
            <w:vMerge w:val="restart"/>
            <w:tcBorders>
              <w:top w:val="single" w:sz="8" w:space="0" w:color="999999"/>
              <w:left w:val="single" w:sz="8" w:space="0" w:color="999999"/>
              <w:right w:val="single" w:sz="8" w:space="0" w:color="999999"/>
            </w:tcBorders>
            <w:tcPrChange w:id="4679" w:author="Author" w:date="2018-01-26T12:08:00Z">
              <w:tcPr>
                <w:tcW w:w="3600" w:type="dxa"/>
                <w:vMerge w:val="restart"/>
                <w:tcBorders>
                  <w:top w:val="single" w:sz="8" w:space="0" w:color="999999"/>
                  <w:left w:val="single" w:sz="8" w:space="0" w:color="999999"/>
                  <w:right w:val="single" w:sz="8" w:space="0" w:color="999999"/>
                </w:tcBorders>
              </w:tcPr>
            </w:tcPrChange>
          </w:tcPr>
          <w:p w14:paraId="53022881" w14:textId="77777777" w:rsidR="00D94EC3" w:rsidRPr="00945767" w:rsidDel="0088156F" w:rsidRDefault="00D94EC3" w:rsidP="00D94EC3">
            <w:pPr>
              <w:rPr>
                <w:ins w:id="4680" w:author="Author" w:date="2018-01-26T09:52:00Z"/>
                <w:lang w:eastAsia="zh-TW"/>
              </w:rPr>
            </w:pPr>
            <w:ins w:id="4681" w:author="Author" w:date="2018-01-26T09:52:00Z">
              <w:r w:rsidRPr="00945767">
                <w:t xml:space="preserve">In the </w:t>
              </w:r>
              <w:r w:rsidRPr="00945767">
                <w:rPr>
                  <w:rStyle w:val="SAPScreenElement"/>
                </w:rPr>
                <w:t>Entitlement Details</w:t>
              </w:r>
              <w:r w:rsidRPr="00945767">
                <w:t xml:space="preserve"> block make following entries:</w:t>
              </w:r>
            </w:ins>
          </w:p>
        </w:tc>
        <w:tc>
          <w:tcPr>
            <w:tcW w:w="3420" w:type="dxa"/>
            <w:tcBorders>
              <w:top w:val="single" w:sz="8" w:space="0" w:color="999999"/>
              <w:left w:val="single" w:sz="8" w:space="0" w:color="999999"/>
              <w:bottom w:val="single" w:sz="8" w:space="0" w:color="999999"/>
              <w:right w:val="single" w:sz="8" w:space="0" w:color="999999"/>
            </w:tcBorders>
            <w:tcPrChange w:id="4682"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14D8BC06" w14:textId="77777777" w:rsidR="00D94EC3" w:rsidRPr="00945767" w:rsidRDefault="00D94EC3" w:rsidP="00D94EC3">
            <w:pPr>
              <w:rPr>
                <w:ins w:id="4683" w:author="Author" w:date="2018-01-26T09:52:00Z"/>
              </w:rPr>
            </w:pPr>
            <w:ins w:id="4684" w:author="Author" w:date="2018-01-26T09:52:00Z">
              <w:r w:rsidRPr="00945767">
                <w:rPr>
                  <w:rStyle w:val="SAPScreenElement"/>
                </w:rPr>
                <w:t>Enrollment Amount</w:t>
              </w:r>
              <w:r w:rsidRPr="00945767">
                <w:t>: enter as appropriate</w:t>
              </w:r>
            </w:ins>
          </w:p>
          <w:p w14:paraId="59B1FFE1" w14:textId="77777777" w:rsidR="00D94EC3" w:rsidRPr="00945767" w:rsidRDefault="00D94EC3" w:rsidP="00D94EC3">
            <w:pPr>
              <w:pStyle w:val="SAPNoteHeading"/>
              <w:ind w:left="0"/>
              <w:rPr>
                <w:ins w:id="4685" w:author="Author" w:date="2018-01-26T09:52:00Z"/>
              </w:rPr>
            </w:pPr>
            <w:ins w:id="4686" w:author="Author" w:date="2018-01-26T09:52:00Z">
              <w:r w:rsidRPr="00945767">
                <w:rPr>
                  <w:noProof/>
                </w:rPr>
                <w:drawing>
                  <wp:inline distT="0" distB="0" distL="0" distR="0" wp14:anchorId="77614E47" wp14:editId="6B04DEF2">
                    <wp:extent cx="225425" cy="225425"/>
                    <wp:effectExtent l="0" t="0" r="3175" b="3175"/>
                    <wp:docPr id="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Caution</w:t>
              </w:r>
            </w:ins>
          </w:p>
          <w:p w14:paraId="1CB24271" w14:textId="77777777" w:rsidR="00D94EC3" w:rsidRPr="00945767" w:rsidRDefault="00D94EC3" w:rsidP="00D94EC3">
            <w:pPr>
              <w:rPr>
                <w:ins w:id="4687" w:author="Author" w:date="2018-01-26T09:52:00Z"/>
              </w:rPr>
            </w:pPr>
            <w:ins w:id="4688" w:author="Author" w:date="2018-01-26T09:52:00Z">
              <w:r w:rsidRPr="00945767">
                <w:t xml:space="preserve">The entered value should be less than or equal to the amount displayed in the read-only field </w:t>
              </w:r>
              <w:r w:rsidRPr="00945767">
                <w:rPr>
                  <w:rStyle w:val="SAPScreenElement"/>
                </w:rPr>
                <w:t>Benefit Entitlement Amount</w:t>
              </w:r>
              <w:r w:rsidRPr="00945767">
                <w:t>. Otherwise an error message is issued by the system.</w:t>
              </w:r>
            </w:ins>
          </w:p>
          <w:p w14:paraId="7DABAB82" w14:textId="77777777" w:rsidR="00D94EC3" w:rsidRPr="00945767" w:rsidRDefault="00D94EC3" w:rsidP="00D94EC3">
            <w:pPr>
              <w:pStyle w:val="SAPNoteHeading"/>
              <w:spacing w:before="120"/>
              <w:ind w:left="0"/>
              <w:rPr>
                <w:ins w:id="4689" w:author="Author" w:date="2018-01-26T09:52:00Z"/>
              </w:rPr>
            </w:pPr>
            <w:ins w:id="4690" w:author="Author" w:date="2018-01-26T09:52:00Z">
              <w:r w:rsidRPr="00945767">
                <w:rPr>
                  <w:noProof/>
                </w:rPr>
                <w:drawing>
                  <wp:inline distT="0" distB="0" distL="0" distR="0" wp14:anchorId="34E9CC25" wp14:editId="08498661">
                    <wp:extent cx="225425" cy="225425"/>
                    <wp:effectExtent l="0" t="0" r="0" b="3175"/>
                    <wp:docPr id="2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Note</w:t>
              </w:r>
            </w:ins>
          </w:p>
          <w:p w14:paraId="3DDF9EDA" w14:textId="77777777" w:rsidR="00D94EC3" w:rsidRPr="00945767" w:rsidDel="0088156F" w:rsidRDefault="00D94EC3" w:rsidP="00D94EC3">
            <w:pPr>
              <w:rPr>
                <w:ins w:id="4691" w:author="Author" w:date="2018-01-26T09:52:00Z"/>
              </w:rPr>
            </w:pPr>
            <w:ins w:id="4692" w:author="Author" w:date="2018-01-26T09:52:00Z">
              <w:r w:rsidRPr="00945767">
                <w:t xml:space="preserve">The </w:t>
              </w:r>
              <w:r w:rsidRPr="00945767">
                <w:rPr>
                  <w:rStyle w:val="SAPScreenElement"/>
                </w:rPr>
                <w:t>Currency</w:t>
              </w:r>
              <w:r w:rsidRPr="00945767">
                <w:t xml:space="preserve"> defaults to</w:t>
              </w:r>
              <w:r w:rsidRPr="00945767">
                <w:rPr>
                  <w:rStyle w:val="SAPMonospace"/>
                </w:rPr>
                <w:t xml:space="preserve"> US</w:t>
              </w:r>
              <w:r w:rsidRPr="00945767">
                <w:t xml:space="preserve"> </w:t>
              </w:r>
              <w:r w:rsidRPr="00945767">
                <w:rPr>
                  <w:rStyle w:val="SAPMonospace"/>
                </w:rPr>
                <w:t>Dollar</w:t>
              </w:r>
              <w:r w:rsidRPr="00945767">
                <w:t xml:space="preserve"> </w:t>
              </w:r>
              <w:r w:rsidRPr="00945767">
                <w:rPr>
                  <w:rStyle w:val="SAPMonospace"/>
                </w:rPr>
                <w:t>(USD)</w:t>
              </w:r>
              <w:r w:rsidRPr="00945767">
                <w:t xml:space="preserve"> and is read-only.</w:t>
              </w:r>
            </w:ins>
          </w:p>
        </w:tc>
        <w:tc>
          <w:tcPr>
            <w:tcW w:w="3330" w:type="dxa"/>
            <w:tcBorders>
              <w:top w:val="single" w:sz="8" w:space="0" w:color="999999"/>
              <w:left w:val="single" w:sz="8" w:space="0" w:color="999999"/>
              <w:bottom w:val="single" w:sz="8" w:space="0" w:color="999999"/>
              <w:right w:val="single" w:sz="8" w:space="0" w:color="999999"/>
            </w:tcBorders>
            <w:tcPrChange w:id="4693"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46DDD827" w14:textId="77777777" w:rsidR="00D94EC3" w:rsidRPr="00945767" w:rsidDel="0088156F" w:rsidRDefault="00D94EC3" w:rsidP="00D94EC3">
            <w:pPr>
              <w:rPr>
                <w:ins w:id="4694" w:author="Author" w:date="2018-01-26T09:52:00Z"/>
                <w:lang w:eastAsia="zh-TW"/>
              </w:rPr>
            </w:pPr>
          </w:p>
        </w:tc>
        <w:tc>
          <w:tcPr>
            <w:tcW w:w="1170" w:type="dxa"/>
            <w:tcBorders>
              <w:top w:val="single" w:sz="8" w:space="0" w:color="999999"/>
              <w:left w:val="single" w:sz="8" w:space="0" w:color="999999"/>
              <w:bottom w:val="single" w:sz="8" w:space="0" w:color="999999"/>
              <w:right w:val="single" w:sz="8" w:space="0" w:color="999999"/>
            </w:tcBorders>
            <w:tcPrChange w:id="4695"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47BA2A88" w14:textId="77777777" w:rsidR="00D94EC3" w:rsidRPr="00945767" w:rsidDel="0088156F" w:rsidRDefault="00D94EC3" w:rsidP="00D94EC3">
            <w:pPr>
              <w:rPr>
                <w:ins w:id="4696" w:author="Author" w:date="2018-01-26T09:52:00Z"/>
              </w:rPr>
            </w:pPr>
          </w:p>
        </w:tc>
      </w:tr>
      <w:tr w:rsidR="00D94EC3" w:rsidRPr="00945767" w:rsidDel="0088156F" w14:paraId="2ABA4FD7" w14:textId="77777777" w:rsidTr="00E67C4D">
        <w:trPr>
          <w:trHeight w:val="288"/>
          <w:ins w:id="4697" w:author="Author" w:date="2018-01-26T09:52:00Z"/>
          <w:trPrChange w:id="4698" w:author="Author" w:date="2018-01-26T12:08:00Z">
            <w:trPr>
              <w:trHeight w:val="288"/>
            </w:trPr>
          </w:trPrChange>
        </w:trPr>
        <w:tc>
          <w:tcPr>
            <w:tcW w:w="709" w:type="dxa"/>
            <w:vMerge/>
            <w:tcBorders>
              <w:left w:val="single" w:sz="8" w:space="0" w:color="999999"/>
              <w:right w:val="single" w:sz="8" w:space="0" w:color="999999"/>
            </w:tcBorders>
            <w:tcPrChange w:id="4699" w:author="Author" w:date="2018-01-26T12:08:00Z">
              <w:tcPr>
                <w:tcW w:w="709" w:type="dxa"/>
                <w:vMerge/>
                <w:tcBorders>
                  <w:left w:val="single" w:sz="8" w:space="0" w:color="999999"/>
                  <w:right w:val="single" w:sz="8" w:space="0" w:color="999999"/>
                </w:tcBorders>
              </w:tcPr>
            </w:tcPrChange>
          </w:tcPr>
          <w:p w14:paraId="7D6DE7AD" w14:textId="77777777" w:rsidR="00D94EC3" w:rsidRPr="00945767" w:rsidDel="0088156F" w:rsidRDefault="00D94EC3" w:rsidP="00D94EC3">
            <w:pPr>
              <w:rPr>
                <w:ins w:id="4700" w:author="Author" w:date="2018-01-26T09:52:00Z"/>
              </w:rPr>
            </w:pPr>
          </w:p>
        </w:tc>
        <w:tc>
          <w:tcPr>
            <w:tcW w:w="1603" w:type="dxa"/>
            <w:vMerge/>
            <w:tcBorders>
              <w:left w:val="single" w:sz="8" w:space="0" w:color="999999"/>
              <w:right w:val="single" w:sz="8" w:space="0" w:color="999999"/>
            </w:tcBorders>
            <w:tcPrChange w:id="4701" w:author="Author" w:date="2018-01-26T12:08:00Z">
              <w:tcPr>
                <w:tcW w:w="1603" w:type="dxa"/>
                <w:vMerge/>
                <w:tcBorders>
                  <w:left w:val="single" w:sz="8" w:space="0" w:color="999999"/>
                  <w:right w:val="single" w:sz="8" w:space="0" w:color="999999"/>
                </w:tcBorders>
              </w:tcPr>
            </w:tcPrChange>
          </w:tcPr>
          <w:p w14:paraId="7C5DCF0E" w14:textId="77777777" w:rsidR="00D94EC3" w:rsidRPr="00945767" w:rsidDel="0088156F" w:rsidRDefault="00D94EC3" w:rsidP="00D94EC3">
            <w:pPr>
              <w:rPr>
                <w:ins w:id="4702" w:author="Author" w:date="2018-01-26T09:52:00Z"/>
                <w:rStyle w:val="SAPEmphasis"/>
                <w:lang w:eastAsia="zh-TW"/>
              </w:rPr>
            </w:pPr>
          </w:p>
        </w:tc>
        <w:tc>
          <w:tcPr>
            <w:tcW w:w="4050" w:type="dxa"/>
            <w:vMerge/>
            <w:tcBorders>
              <w:left w:val="single" w:sz="8" w:space="0" w:color="999999"/>
              <w:bottom w:val="single" w:sz="8" w:space="0" w:color="999999"/>
              <w:right w:val="single" w:sz="8" w:space="0" w:color="999999"/>
            </w:tcBorders>
            <w:tcPrChange w:id="4703" w:author="Author" w:date="2018-01-26T12:08:00Z">
              <w:tcPr>
                <w:tcW w:w="3600" w:type="dxa"/>
                <w:vMerge/>
                <w:tcBorders>
                  <w:left w:val="single" w:sz="8" w:space="0" w:color="999999"/>
                  <w:bottom w:val="single" w:sz="8" w:space="0" w:color="999999"/>
                  <w:right w:val="single" w:sz="8" w:space="0" w:color="999999"/>
                </w:tcBorders>
              </w:tcPr>
            </w:tcPrChange>
          </w:tcPr>
          <w:p w14:paraId="35DD4BFD" w14:textId="77777777" w:rsidR="00D94EC3" w:rsidRPr="00945767" w:rsidDel="0088156F" w:rsidRDefault="00D94EC3" w:rsidP="00D94EC3">
            <w:pPr>
              <w:rPr>
                <w:ins w:id="4704" w:author="Author" w:date="2018-01-26T09:52:00Z"/>
                <w:lang w:eastAsia="zh-TW"/>
              </w:rPr>
            </w:pPr>
          </w:p>
        </w:tc>
        <w:tc>
          <w:tcPr>
            <w:tcW w:w="3420" w:type="dxa"/>
            <w:tcBorders>
              <w:top w:val="single" w:sz="8" w:space="0" w:color="999999"/>
              <w:left w:val="single" w:sz="8" w:space="0" w:color="999999"/>
              <w:bottom w:val="single" w:sz="8" w:space="0" w:color="999999"/>
              <w:right w:val="single" w:sz="8" w:space="0" w:color="999999"/>
            </w:tcBorders>
            <w:tcPrChange w:id="4705"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05B90527" w14:textId="77777777" w:rsidR="00D94EC3" w:rsidRPr="00945767" w:rsidDel="0088156F" w:rsidRDefault="00D94EC3" w:rsidP="00D94EC3">
            <w:pPr>
              <w:rPr>
                <w:ins w:id="4706" w:author="Author" w:date="2018-01-26T09:52:00Z"/>
              </w:rPr>
            </w:pPr>
            <w:commentRangeStart w:id="4707"/>
            <w:ins w:id="4708" w:author="Author" w:date="2018-01-26T09:52:00Z">
              <w:r w:rsidRPr="00945767">
                <w:rPr>
                  <w:rStyle w:val="SAPScreenElement"/>
                </w:rPr>
                <w:t>Benefits Payment Method</w:t>
              </w:r>
              <w:r w:rsidRPr="00945767">
                <w:t>: select</w:t>
              </w:r>
              <w:r w:rsidRPr="00945767">
                <w:rPr>
                  <w:rStyle w:val="SAPUserEntry"/>
                </w:rPr>
                <w:t xml:space="preserve"> </w:t>
              </w:r>
              <w:r>
                <w:rPr>
                  <w:rStyle w:val="SAPUserEntry"/>
                </w:rPr>
                <w:t xml:space="preserve">US - </w:t>
              </w:r>
              <w:r w:rsidRPr="00945767">
                <w:rPr>
                  <w:rStyle w:val="SAPUserEntry"/>
                </w:rPr>
                <w:t xml:space="preserve">Meal Allowance </w:t>
              </w:r>
              <w:r w:rsidRPr="00945767">
                <w:t>from drop-down</w:t>
              </w:r>
              <w:commentRangeEnd w:id="4707"/>
              <w:r>
                <w:rPr>
                  <w:rStyle w:val="CommentReference"/>
                  <w:rFonts w:ascii="Arial" w:eastAsia="SimSun" w:hAnsi="Arial"/>
                  <w:lang w:val="de-DE"/>
                </w:rPr>
                <w:commentReference w:id="4707"/>
              </w:r>
            </w:ins>
          </w:p>
        </w:tc>
        <w:tc>
          <w:tcPr>
            <w:tcW w:w="3330" w:type="dxa"/>
            <w:tcBorders>
              <w:top w:val="single" w:sz="8" w:space="0" w:color="999999"/>
              <w:left w:val="single" w:sz="8" w:space="0" w:color="999999"/>
              <w:bottom w:val="single" w:sz="8" w:space="0" w:color="999999"/>
              <w:right w:val="single" w:sz="8" w:space="0" w:color="999999"/>
            </w:tcBorders>
            <w:tcPrChange w:id="4709"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26074D49" w14:textId="77777777" w:rsidR="00D94EC3" w:rsidRPr="00945767" w:rsidDel="0088156F" w:rsidRDefault="00D94EC3" w:rsidP="00D94EC3">
            <w:pPr>
              <w:rPr>
                <w:ins w:id="4710" w:author="Author" w:date="2018-01-26T09:52:00Z"/>
                <w:lang w:eastAsia="zh-TW"/>
              </w:rPr>
            </w:pPr>
          </w:p>
        </w:tc>
        <w:tc>
          <w:tcPr>
            <w:tcW w:w="1170" w:type="dxa"/>
            <w:tcBorders>
              <w:top w:val="single" w:sz="8" w:space="0" w:color="999999"/>
              <w:left w:val="single" w:sz="8" w:space="0" w:color="999999"/>
              <w:bottom w:val="single" w:sz="8" w:space="0" w:color="999999"/>
              <w:right w:val="single" w:sz="8" w:space="0" w:color="999999"/>
            </w:tcBorders>
            <w:tcPrChange w:id="4711"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012CB221" w14:textId="77777777" w:rsidR="00D94EC3" w:rsidRPr="00945767" w:rsidDel="0088156F" w:rsidRDefault="00D94EC3" w:rsidP="00D94EC3">
            <w:pPr>
              <w:rPr>
                <w:ins w:id="4712" w:author="Author" w:date="2018-01-26T09:52:00Z"/>
              </w:rPr>
            </w:pPr>
          </w:p>
        </w:tc>
      </w:tr>
      <w:tr w:rsidR="00D94EC3" w:rsidRPr="00945767" w:rsidDel="0088156F" w14:paraId="018D7E3E" w14:textId="77777777" w:rsidTr="00E67C4D">
        <w:trPr>
          <w:trHeight w:val="288"/>
          <w:ins w:id="4713" w:author="Author" w:date="2018-01-26T09:52:00Z"/>
          <w:trPrChange w:id="4714" w:author="Author" w:date="2018-01-26T12:08:00Z">
            <w:trPr>
              <w:trHeight w:val="288"/>
            </w:trPr>
          </w:trPrChange>
        </w:trPr>
        <w:tc>
          <w:tcPr>
            <w:tcW w:w="709" w:type="dxa"/>
            <w:vMerge/>
            <w:tcBorders>
              <w:left w:val="single" w:sz="8" w:space="0" w:color="999999"/>
              <w:right w:val="single" w:sz="8" w:space="0" w:color="999999"/>
            </w:tcBorders>
            <w:tcPrChange w:id="4715" w:author="Author" w:date="2018-01-26T12:08:00Z">
              <w:tcPr>
                <w:tcW w:w="709" w:type="dxa"/>
                <w:vMerge/>
                <w:tcBorders>
                  <w:left w:val="single" w:sz="8" w:space="0" w:color="999999"/>
                  <w:right w:val="single" w:sz="8" w:space="0" w:color="999999"/>
                </w:tcBorders>
              </w:tcPr>
            </w:tcPrChange>
          </w:tcPr>
          <w:p w14:paraId="4895B942" w14:textId="77777777" w:rsidR="00D94EC3" w:rsidRPr="00945767" w:rsidDel="0088156F" w:rsidRDefault="00D94EC3" w:rsidP="00D94EC3">
            <w:pPr>
              <w:rPr>
                <w:ins w:id="4716" w:author="Author" w:date="2018-01-26T09:52:00Z"/>
              </w:rPr>
            </w:pPr>
          </w:p>
        </w:tc>
        <w:tc>
          <w:tcPr>
            <w:tcW w:w="1603" w:type="dxa"/>
            <w:vMerge/>
            <w:tcBorders>
              <w:left w:val="single" w:sz="8" w:space="0" w:color="999999"/>
              <w:right w:val="single" w:sz="8" w:space="0" w:color="999999"/>
            </w:tcBorders>
            <w:tcPrChange w:id="4717" w:author="Author" w:date="2018-01-26T12:08:00Z">
              <w:tcPr>
                <w:tcW w:w="1603" w:type="dxa"/>
                <w:vMerge/>
                <w:tcBorders>
                  <w:left w:val="single" w:sz="8" w:space="0" w:color="999999"/>
                  <w:right w:val="single" w:sz="8" w:space="0" w:color="999999"/>
                </w:tcBorders>
              </w:tcPr>
            </w:tcPrChange>
          </w:tcPr>
          <w:p w14:paraId="32F0E943" w14:textId="77777777" w:rsidR="00D94EC3" w:rsidRPr="00945767" w:rsidDel="0088156F" w:rsidRDefault="00D94EC3" w:rsidP="00D94EC3">
            <w:pPr>
              <w:rPr>
                <w:ins w:id="4718" w:author="Author" w:date="2018-01-26T09:52:00Z"/>
                <w:rStyle w:val="SAPEmphasis"/>
                <w:lang w:eastAsia="zh-TW"/>
              </w:rPr>
            </w:pPr>
          </w:p>
        </w:tc>
        <w:tc>
          <w:tcPr>
            <w:tcW w:w="4050" w:type="dxa"/>
            <w:tcBorders>
              <w:top w:val="single" w:sz="8" w:space="0" w:color="999999"/>
              <w:left w:val="single" w:sz="8" w:space="0" w:color="999999"/>
              <w:bottom w:val="single" w:sz="8" w:space="0" w:color="999999"/>
              <w:right w:val="single" w:sz="8" w:space="0" w:color="999999"/>
            </w:tcBorders>
            <w:tcPrChange w:id="4719" w:author="Author" w:date="2018-01-26T12:08:00Z">
              <w:tcPr>
                <w:tcW w:w="3600" w:type="dxa"/>
                <w:tcBorders>
                  <w:top w:val="single" w:sz="8" w:space="0" w:color="999999"/>
                  <w:left w:val="single" w:sz="8" w:space="0" w:color="999999"/>
                  <w:bottom w:val="single" w:sz="8" w:space="0" w:color="999999"/>
                  <w:right w:val="single" w:sz="8" w:space="0" w:color="999999"/>
                </w:tcBorders>
              </w:tcPr>
            </w:tcPrChange>
          </w:tcPr>
          <w:p w14:paraId="5F318E0C" w14:textId="77777777" w:rsidR="00D94EC3" w:rsidRPr="00945767" w:rsidDel="0088156F" w:rsidRDefault="00D94EC3" w:rsidP="00D94EC3">
            <w:pPr>
              <w:rPr>
                <w:ins w:id="4720" w:author="Author" w:date="2018-01-26T09:52:00Z"/>
                <w:lang w:eastAsia="zh-TW"/>
              </w:rPr>
            </w:pPr>
            <w:ins w:id="4721" w:author="Author" w:date="2018-01-26T09:52:00Z">
              <w:r w:rsidRPr="00945767">
                <w:t xml:space="preserve">If needed, you can upload a supporting document. For this, select the </w:t>
              </w:r>
              <w:r w:rsidRPr="00945767">
                <w:rPr>
                  <w:noProof/>
                </w:rPr>
                <w:drawing>
                  <wp:inline distT="0" distB="0" distL="0" distR="0" wp14:anchorId="07B4F00A" wp14:editId="436956F8">
                    <wp:extent cx="237506" cy="237506"/>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63" cy="238863"/>
                            </a:xfrm>
                            <a:prstGeom prst="rect">
                              <a:avLst/>
                            </a:prstGeom>
                          </pic:spPr>
                        </pic:pic>
                      </a:graphicData>
                    </a:graphic>
                  </wp:inline>
                </w:drawing>
              </w:r>
              <w:r w:rsidRPr="00945767">
                <w:t xml:space="preserve"> icon next to field</w:t>
              </w:r>
              <w:r w:rsidRPr="00945767">
                <w:rPr>
                  <w:rStyle w:val="SAPScreenElement"/>
                </w:rPr>
                <w:t xml:space="preserve"> Attachment</w:t>
              </w:r>
              <w:r w:rsidRPr="00945767">
                <w:t xml:space="preserve">. In the </w:t>
              </w:r>
              <w:r w:rsidRPr="00945767">
                <w:rPr>
                  <w:rStyle w:val="SAPScreenElement"/>
                </w:rPr>
                <w:t>Choose File to Upload</w:t>
              </w:r>
              <w:r w:rsidRPr="00945767">
                <w:t xml:space="preserve"> dialog box, browse for the document </w:t>
              </w:r>
              <w:r w:rsidRPr="00945767">
                <w:lastRenderedPageBreak/>
                <w:t xml:space="preserve">you want to upload, and then choose </w:t>
              </w:r>
              <w:r w:rsidRPr="00945767">
                <w:rPr>
                  <w:rStyle w:val="SAPScreenElement"/>
                </w:rPr>
                <w:t>Open</w:t>
              </w:r>
              <w:r w:rsidRPr="00945767">
                <w:t xml:space="preserve">. In the upcoming success dialog box, choose </w:t>
              </w:r>
              <w:r w:rsidRPr="00945767">
                <w:rPr>
                  <w:rStyle w:val="SAPScreenElement"/>
                </w:rPr>
                <w:t>OK</w:t>
              </w:r>
              <w:r w:rsidRPr="00945767">
                <w:t>.</w:t>
              </w:r>
            </w:ins>
          </w:p>
        </w:tc>
        <w:tc>
          <w:tcPr>
            <w:tcW w:w="3420" w:type="dxa"/>
            <w:tcBorders>
              <w:top w:val="single" w:sz="8" w:space="0" w:color="999999"/>
              <w:left w:val="single" w:sz="8" w:space="0" w:color="999999"/>
              <w:bottom w:val="single" w:sz="8" w:space="0" w:color="999999"/>
              <w:right w:val="single" w:sz="8" w:space="0" w:color="999999"/>
            </w:tcBorders>
            <w:tcPrChange w:id="4722"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0B2352FB" w14:textId="77777777" w:rsidR="00D94EC3" w:rsidRPr="00945767" w:rsidDel="0088156F" w:rsidRDefault="00D94EC3" w:rsidP="00D94EC3">
            <w:pPr>
              <w:rPr>
                <w:ins w:id="4723" w:author="Author" w:date="2018-01-26T09:52:00Z"/>
              </w:rPr>
            </w:pPr>
          </w:p>
        </w:tc>
        <w:tc>
          <w:tcPr>
            <w:tcW w:w="3330" w:type="dxa"/>
            <w:tcBorders>
              <w:top w:val="single" w:sz="8" w:space="0" w:color="999999"/>
              <w:left w:val="single" w:sz="8" w:space="0" w:color="999999"/>
              <w:bottom w:val="single" w:sz="8" w:space="0" w:color="999999"/>
              <w:right w:val="single" w:sz="8" w:space="0" w:color="999999"/>
            </w:tcBorders>
            <w:tcPrChange w:id="4724"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65331AE2" w14:textId="77777777" w:rsidR="00D94EC3" w:rsidRPr="00945767" w:rsidDel="0088156F" w:rsidRDefault="00D94EC3" w:rsidP="00D94EC3">
            <w:pPr>
              <w:rPr>
                <w:ins w:id="4725" w:author="Author" w:date="2018-01-26T09:52:00Z"/>
                <w:lang w:eastAsia="zh-TW"/>
              </w:rPr>
            </w:pPr>
          </w:p>
        </w:tc>
        <w:tc>
          <w:tcPr>
            <w:tcW w:w="1170" w:type="dxa"/>
            <w:tcBorders>
              <w:top w:val="single" w:sz="8" w:space="0" w:color="999999"/>
              <w:left w:val="single" w:sz="8" w:space="0" w:color="999999"/>
              <w:bottom w:val="single" w:sz="8" w:space="0" w:color="999999"/>
              <w:right w:val="single" w:sz="8" w:space="0" w:color="999999"/>
            </w:tcBorders>
            <w:tcPrChange w:id="4726"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749B36AD" w14:textId="77777777" w:rsidR="00D94EC3" w:rsidRPr="00945767" w:rsidDel="0088156F" w:rsidRDefault="00D94EC3" w:rsidP="00D94EC3">
            <w:pPr>
              <w:rPr>
                <w:ins w:id="4727" w:author="Author" w:date="2018-01-26T09:52:00Z"/>
              </w:rPr>
            </w:pPr>
          </w:p>
        </w:tc>
      </w:tr>
      <w:tr w:rsidR="00D94EC3" w:rsidRPr="00945767" w:rsidDel="0088156F" w14:paraId="5B9461DD" w14:textId="77777777" w:rsidTr="00E67C4D">
        <w:trPr>
          <w:trHeight w:val="288"/>
          <w:ins w:id="4728" w:author="Author" w:date="2018-01-26T09:52:00Z"/>
          <w:trPrChange w:id="4729" w:author="Author" w:date="2018-01-26T12:08:00Z">
            <w:trPr>
              <w:trHeight w:val="288"/>
            </w:trPr>
          </w:trPrChange>
        </w:trPr>
        <w:tc>
          <w:tcPr>
            <w:tcW w:w="709" w:type="dxa"/>
            <w:vMerge/>
            <w:tcBorders>
              <w:left w:val="single" w:sz="8" w:space="0" w:color="999999"/>
              <w:bottom w:val="single" w:sz="8" w:space="0" w:color="999999"/>
              <w:right w:val="single" w:sz="8" w:space="0" w:color="999999"/>
            </w:tcBorders>
            <w:tcPrChange w:id="4730" w:author="Author" w:date="2018-01-26T12:08:00Z">
              <w:tcPr>
                <w:tcW w:w="709" w:type="dxa"/>
                <w:vMerge/>
                <w:tcBorders>
                  <w:left w:val="single" w:sz="8" w:space="0" w:color="999999"/>
                  <w:bottom w:val="single" w:sz="8" w:space="0" w:color="999999"/>
                  <w:right w:val="single" w:sz="8" w:space="0" w:color="999999"/>
                </w:tcBorders>
              </w:tcPr>
            </w:tcPrChange>
          </w:tcPr>
          <w:p w14:paraId="2C30B983" w14:textId="77777777" w:rsidR="00D94EC3" w:rsidRPr="00945767" w:rsidDel="0088156F" w:rsidRDefault="00D94EC3" w:rsidP="00D94EC3">
            <w:pPr>
              <w:rPr>
                <w:ins w:id="4731" w:author="Author" w:date="2018-01-26T09:52:00Z"/>
              </w:rPr>
            </w:pPr>
          </w:p>
        </w:tc>
        <w:tc>
          <w:tcPr>
            <w:tcW w:w="1603" w:type="dxa"/>
            <w:vMerge/>
            <w:tcBorders>
              <w:left w:val="single" w:sz="8" w:space="0" w:color="999999"/>
              <w:bottom w:val="single" w:sz="8" w:space="0" w:color="999999"/>
              <w:right w:val="single" w:sz="8" w:space="0" w:color="999999"/>
            </w:tcBorders>
            <w:tcPrChange w:id="4732" w:author="Author" w:date="2018-01-26T12:08:00Z">
              <w:tcPr>
                <w:tcW w:w="1603" w:type="dxa"/>
                <w:vMerge/>
                <w:tcBorders>
                  <w:left w:val="single" w:sz="8" w:space="0" w:color="999999"/>
                  <w:bottom w:val="single" w:sz="8" w:space="0" w:color="999999"/>
                  <w:right w:val="single" w:sz="8" w:space="0" w:color="999999"/>
                </w:tcBorders>
              </w:tcPr>
            </w:tcPrChange>
          </w:tcPr>
          <w:p w14:paraId="644997C7" w14:textId="77777777" w:rsidR="00D94EC3" w:rsidRPr="00945767" w:rsidDel="0088156F" w:rsidRDefault="00D94EC3" w:rsidP="00D94EC3">
            <w:pPr>
              <w:rPr>
                <w:ins w:id="4733" w:author="Author" w:date="2018-01-26T09:52:00Z"/>
                <w:rStyle w:val="SAPEmphasis"/>
                <w:lang w:eastAsia="zh-TW"/>
              </w:rPr>
            </w:pPr>
          </w:p>
        </w:tc>
        <w:tc>
          <w:tcPr>
            <w:tcW w:w="4050" w:type="dxa"/>
            <w:tcBorders>
              <w:top w:val="single" w:sz="8" w:space="0" w:color="999999"/>
              <w:left w:val="single" w:sz="8" w:space="0" w:color="999999"/>
              <w:bottom w:val="single" w:sz="8" w:space="0" w:color="999999"/>
              <w:right w:val="single" w:sz="8" w:space="0" w:color="999999"/>
            </w:tcBorders>
            <w:tcPrChange w:id="4734" w:author="Author" w:date="2018-01-26T12:08:00Z">
              <w:tcPr>
                <w:tcW w:w="3600" w:type="dxa"/>
                <w:tcBorders>
                  <w:top w:val="single" w:sz="8" w:space="0" w:color="999999"/>
                  <w:left w:val="single" w:sz="8" w:space="0" w:color="999999"/>
                  <w:bottom w:val="single" w:sz="8" w:space="0" w:color="999999"/>
                  <w:right w:val="single" w:sz="8" w:space="0" w:color="999999"/>
                </w:tcBorders>
              </w:tcPr>
            </w:tcPrChange>
          </w:tcPr>
          <w:p w14:paraId="765093AE" w14:textId="77777777" w:rsidR="00D94EC3" w:rsidRPr="00670527" w:rsidDel="0088156F" w:rsidRDefault="00D94EC3" w:rsidP="00D94EC3">
            <w:pPr>
              <w:rPr>
                <w:ins w:id="4735" w:author="Author" w:date="2018-01-26T09:52:00Z"/>
                <w:rFonts w:cs="Arial"/>
                <w:bCs/>
              </w:rPr>
            </w:pPr>
            <w:ins w:id="4736" w:author="Author" w:date="2018-01-26T09:52:00Z">
              <w:r w:rsidRPr="00945767">
                <w:rPr>
                  <w:rFonts w:cs="Arial"/>
                  <w:bCs/>
                </w:rPr>
                <w:t xml:space="preserve">Choose the </w:t>
              </w:r>
              <w:r w:rsidRPr="00945767">
                <w:rPr>
                  <w:rStyle w:val="SAPScreenElement"/>
                </w:rPr>
                <w:t xml:space="preserve">Save </w:t>
              </w:r>
              <w:r w:rsidRPr="00945767">
                <w:rPr>
                  <w:rFonts w:cs="Arial"/>
                  <w:bCs/>
                </w:rPr>
                <w:t xml:space="preserve">pushbutton. </w:t>
              </w:r>
            </w:ins>
          </w:p>
        </w:tc>
        <w:tc>
          <w:tcPr>
            <w:tcW w:w="3420" w:type="dxa"/>
            <w:tcBorders>
              <w:top w:val="single" w:sz="8" w:space="0" w:color="999999"/>
              <w:left w:val="single" w:sz="8" w:space="0" w:color="999999"/>
              <w:bottom w:val="single" w:sz="8" w:space="0" w:color="999999"/>
              <w:right w:val="single" w:sz="8" w:space="0" w:color="999999"/>
            </w:tcBorders>
            <w:tcPrChange w:id="4737"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0C3E6F67" w14:textId="77777777" w:rsidR="00D94EC3" w:rsidRPr="00945767" w:rsidDel="0088156F" w:rsidRDefault="00D94EC3" w:rsidP="00D94EC3">
            <w:pPr>
              <w:rPr>
                <w:ins w:id="4738" w:author="Author" w:date="2018-01-26T09:52:00Z"/>
              </w:rPr>
            </w:pPr>
          </w:p>
        </w:tc>
        <w:tc>
          <w:tcPr>
            <w:tcW w:w="3330" w:type="dxa"/>
            <w:tcBorders>
              <w:top w:val="single" w:sz="8" w:space="0" w:color="999999"/>
              <w:left w:val="single" w:sz="8" w:space="0" w:color="999999"/>
              <w:bottom w:val="single" w:sz="8" w:space="0" w:color="999999"/>
              <w:right w:val="single" w:sz="8" w:space="0" w:color="999999"/>
            </w:tcBorders>
            <w:tcPrChange w:id="4739"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52447931" w14:textId="7F782953" w:rsidR="00D94EC3" w:rsidRPr="00945767" w:rsidDel="0088156F" w:rsidRDefault="00D94EC3" w:rsidP="00D94EC3">
            <w:pPr>
              <w:rPr>
                <w:ins w:id="4740" w:author="Author" w:date="2018-01-26T09:52:00Z"/>
              </w:rPr>
            </w:pPr>
            <w:ins w:id="4741" w:author="Author" w:date="2018-01-26T09:52:00Z">
              <w:r w:rsidRPr="00945767">
                <w:t>The message</w:t>
              </w:r>
              <w:r w:rsidRPr="00945767">
                <w:rPr>
                  <w:rStyle w:val="SAPMonospace"/>
                </w:rPr>
                <w:t xml:space="preserve"> Your changes were successfully saved </w:t>
              </w:r>
              <w:r w:rsidRPr="00945767">
                <w:t xml:space="preserve">is displayed. The enrolled benefit is displayed in the </w:t>
              </w:r>
              <w:r w:rsidRPr="00945767">
                <w:rPr>
                  <w:rStyle w:val="SAPScreenElement"/>
                  <w:lang w:eastAsia="zh-TW"/>
                </w:rPr>
                <w:t>Allowances</w:t>
              </w:r>
              <w:r w:rsidRPr="00945767">
                <w:t xml:space="preserve"> block </w:t>
              </w:r>
              <w:del w:id="4742" w:author="Author" w:date="2018-01-26T12:05:00Z">
                <w:r w:rsidRPr="00945767" w:rsidDel="00A4002B">
                  <w:delText>in</w:delText>
                </w:r>
              </w:del>
            </w:ins>
            <w:ins w:id="4743" w:author="Author" w:date="2018-01-26T12:05:00Z">
              <w:r w:rsidR="00A4002B">
                <w:t>of</w:t>
              </w:r>
            </w:ins>
            <w:ins w:id="4744" w:author="Author" w:date="2018-01-26T09:52:00Z">
              <w:r w:rsidRPr="00945767">
                <w:t xml:space="preserve"> the </w:t>
              </w:r>
              <w:r w:rsidRPr="00945767">
                <w:rPr>
                  <w:rStyle w:val="SAPScreenElement"/>
                  <w:lang w:eastAsia="zh-TW"/>
                </w:rPr>
                <w:t xml:space="preserve">Allowances </w:t>
              </w:r>
              <w:r w:rsidRPr="00945767">
                <w:t>section.</w:t>
              </w:r>
            </w:ins>
          </w:p>
        </w:tc>
        <w:tc>
          <w:tcPr>
            <w:tcW w:w="1170" w:type="dxa"/>
            <w:tcBorders>
              <w:top w:val="single" w:sz="8" w:space="0" w:color="999999"/>
              <w:left w:val="single" w:sz="8" w:space="0" w:color="999999"/>
              <w:bottom w:val="single" w:sz="8" w:space="0" w:color="999999"/>
              <w:right w:val="single" w:sz="8" w:space="0" w:color="999999"/>
            </w:tcBorders>
            <w:tcPrChange w:id="4745"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27EA1E2D" w14:textId="77777777" w:rsidR="00D94EC3" w:rsidRPr="00945767" w:rsidDel="0088156F" w:rsidRDefault="00D94EC3" w:rsidP="00D94EC3">
            <w:pPr>
              <w:rPr>
                <w:ins w:id="4746" w:author="Author" w:date="2018-01-26T09:52:00Z"/>
              </w:rPr>
            </w:pPr>
          </w:p>
        </w:tc>
      </w:tr>
      <w:tr w:rsidR="00D94EC3" w:rsidRPr="00945767" w14:paraId="3B147C87" w14:textId="77777777" w:rsidTr="00E67C4D">
        <w:trPr>
          <w:trHeight w:val="288"/>
          <w:ins w:id="4747" w:author="Author" w:date="2018-01-26T09:52:00Z"/>
          <w:trPrChange w:id="4748" w:author="Author" w:date="2018-01-26T12:08:00Z">
            <w:trPr>
              <w:trHeight w:val="288"/>
            </w:trPr>
          </w:trPrChange>
        </w:trPr>
        <w:tc>
          <w:tcPr>
            <w:tcW w:w="709" w:type="dxa"/>
            <w:vMerge w:val="restart"/>
            <w:tcBorders>
              <w:top w:val="single" w:sz="8" w:space="0" w:color="999999"/>
              <w:left w:val="single" w:sz="8" w:space="0" w:color="999999"/>
              <w:right w:val="single" w:sz="8" w:space="0" w:color="999999"/>
            </w:tcBorders>
            <w:tcPrChange w:id="4749" w:author="Author" w:date="2018-01-26T12:08:00Z">
              <w:tcPr>
                <w:tcW w:w="709" w:type="dxa"/>
                <w:vMerge w:val="restart"/>
                <w:tcBorders>
                  <w:top w:val="single" w:sz="8" w:space="0" w:color="999999"/>
                  <w:left w:val="single" w:sz="8" w:space="0" w:color="999999"/>
                  <w:right w:val="single" w:sz="8" w:space="0" w:color="999999"/>
                </w:tcBorders>
              </w:tcPr>
            </w:tcPrChange>
          </w:tcPr>
          <w:p w14:paraId="590BCD97" w14:textId="32F4D5C5" w:rsidR="00D94EC3" w:rsidRPr="00945767" w:rsidRDefault="00A4002B" w:rsidP="00D94EC3">
            <w:pPr>
              <w:rPr>
                <w:ins w:id="4750" w:author="Author" w:date="2018-01-26T09:52:00Z"/>
              </w:rPr>
            </w:pPr>
            <w:ins w:id="4751" w:author="Author" w:date="2018-01-26T12:07:00Z">
              <w:r>
                <w:t>6</w:t>
              </w:r>
            </w:ins>
            <w:ins w:id="4752" w:author="Author" w:date="2018-01-26T09:52:00Z">
              <w:del w:id="4753" w:author="Author" w:date="2018-01-26T12:07:00Z">
                <w:r w:rsidR="00D94EC3" w:rsidRPr="00945767" w:rsidDel="00A4002B">
                  <w:delText>8</w:delText>
                </w:r>
              </w:del>
            </w:ins>
          </w:p>
        </w:tc>
        <w:tc>
          <w:tcPr>
            <w:tcW w:w="1603" w:type="dxa"/>
            <w:vMerge w:val="restart"/>
            <w:tcBorders>
              <w:top w:val="single" w:sz="8" w:space="0" w:color="999999"/>
              <w:left w:val="single" w:sz="8" w:space="0" w:color="999999"/>
              <w:right w:val="single" w:sz="8" w:space="0" w:color="999999"/>
            </w:tcBorders>
            <w:tcPrChange w:id="4754" w:author="Author" w:date="2018-01-26T12:08:00Z">
              <w:tcPr>
                <w:tcW w:w="1603" w:type="dxa"/>
                <w:vMerge w:val="restart"/>
                <w:tcBorders>
                  <w:top w:val="single" w:sz="8" w:space="0" w:color="999999"/>
                  <w:left w:val="single" w:sz="8" w:space="0" w:color="999999"/>
                  <w:right w:val="single" w:sz="8" w:space="0" w:color="999999"/>
                </w:tcBorders>
              </w:tcPr>
            </w:tcPrChange>
          </w:tcPr>
          <w:p w14:paraId="34DB0587" w14:textId="07631FCF" w:rsidR="00D94EC3" w:rsidRPr="00945767" w:rsidRDefault="00D94EC3" w:rsidP="00D94EC3">
            <w:pPr>
              <w:rPr>
                <w:ins w:id="4755" w:author="Author" w:date="2018-01-26T09:52:00Z"/>
                <w:rStyle w:val="SAPEmphasis"/>
              </w:rPr>
            </w:pPr>
            <w:ins w:id="4756" w:author="Author" w:date="2018-01-26T09:52:00Z">
              <w:r w:rsidRPr="00945767">
                <w:rPr>
                  <w:rStyle w:val="SAPEmphasis"/>
                  <w:u w:val="single"/>
                  <w:lang w:eastAsia="zh-TW"/>
                </w:rPr>
                <w:t xml:space="preserve">Use case </w:t>
              </w:r>
            </w:ins>
            <w:ins w:id="4757" w:author="Author" w:date="2018-01-26T12:06:00Z">
              <w:r w:rsidR="00A4002B">
                <w:rPr>
                  <w:rStyle w:val="SAPEmphasis"/>
                  <w:u w:val="single"/>
                  <w:lang w:eastAsia="zh-TW"/>
                </w:rPr>
                <w:t>2</w:t>
              </w:r>
            </w:ins>
            <w:ins w:id="4758" w:author="Author" w:date="2018-01-26T09:52:00Z">
              <w:del w:id="4759" w:author="Author" w:date="2018-01-26T12:06:00Z">
                <w:r w:rsidRPr="00945767" w:rsidDel="00A4002B">
                  <w:rPr>
                    <w:rStyle w:val="SAPEmphasis"/>
                    <w:u w:val="single"/>
                    <w:lang w:eastAsia="zh-TW"/>
                  </w:rPr>
                  <w:delText>4</w:delText>
                </w:r>
              </w:del>
              <w:r w:rsidRPr="00945767">
                <w:rPr>
                  <w:rStyle w:val="SAPEmphasis"/>
                  <w:u w:val="single"/>
                  <w:lang w:eastAsia="zh-TW"/>
                </w:rPr>
                <w:t xml:space="preserve">: </w:t>
              </w:r>
              <w:r w:rsidRPr="00945767">
                <w:rPr>
                  <w:rStyle w:val="SAPEmphasis"/>
                  <w:lang w:eastAsia="zh-TW"/>
                </w:rPr>
                <w:t>Enroll in Health Club Reimbursement</w:t>
              </w:r>
            </w:ins>
          </w:p>
        </w:tc>
        <w:tc>
          <w:tcPr>
            <w:tcW w:w="4050" w:type="dxa"/>
            <w:tcBorders>
              <w:left w:val="single" w:sz="8" w:space="0" w:color="999999"/>
              <w:bottom w:val="single" w:sz="8" w:space="0" w:color="999999"/>
              <w:right w:val="single" w:sz="8" w:space="0" w:color="999999"/>
            </w:tcBorders>
            <w:tcPrChange w:id="4760" w:author="Author" w:date="2018-01-26T12:08:00Z">
              <w:tcPr>
                <w:tcW w:w="3600" w:type="dxa"/>
                <w:tcBorders>
                  <w:left w:val="single" w:sz="8" w:space="0" w:color="999999"/>
                  <w:bottom w:val="single" w:sz="8" w:space="0" w:color="999999"/>
                  <w:right w:val="single" w:sz="8" w:space="0" w:color="999999"/>
                </w:tcBorders>
              </w:tcPr>
            </w:tcPrChange>
          </w:tcPr>
          <w:p w14:paraId="516FE68E" w14:textId="77777777" w:rsidR="00D94EC3" w:rsidRPr="00945767" w:rsidRDefault="00D94EC3" w:rsidP="00D94EC3">
            <w:pPr>
              <w:rPr>
                <w:ins w:id="4761" w:author="Author" w:date="2018-01-26T09:52:00Z"/>
                <w:rFonts w:cs="Arial"/>
                <w:bCs/>
              </w:rPr>
            </w:pPr>
            <w:ins w:id="4762" w:author="Author" w:date="2018-01-26T09:52:00Z">
              <w:r w:rsidRPr="00945767">
                <w:t xml:space="preserve">In case of enrolling in health club reimbursement, view in the </w:t>
              </w:r>
              <w:r w:rsidRPr="00945767">
                <w:rPr>
                  <w:rStyle w:val="SAPScreenElement"/>
                </w:rPr>
                <w:t>Enrollment of Health Club Reimbursement</w:t>
              </w:r>
              <w:r>
                <w:rPr>
                  <w:rStyle w:val="SAPScreenElement"/>
                </w:rPr>
                <w:t xml:space="preserve"> for &lt;employee name&gt;</w:t>
              </w:r>
              <w:r w:rsidRPr="00945767">
                <w:rPr>
                  <w:rStyle w:val="SAPScreenElement"/>
                </w:rPr>
                <w:t xml:space="preserve"> </w:t>
              </w:r>
              <w:r w:rsidRPr="00945767">
                <w:t xml:space="preserve">dialog box the data displayed in the </w:t>
              </w:r>
              <w:r w:rsidRPr="00945767">
                <w:rPr>
                  <w:rStyle w:val="SAPScreenElement"/>
                </w:rPr>
                <w:t>General Information</w:t>
              </w:r>
              <w:r w:rsidRPr="00945767">
                <w:t xml:space="preserve"> and </w:t>
              </w:r>
              <w:r w:rsidRPr="00945767">
                <w:rPr>
                  <w:rStyle w:val="SAPScreenElement"/>
                </w:rPr>
                <w:t>Policy Documents and Useful Contacts</w:t>
              </w:r>
              <w:r w:rsidRPr="00945767">
                <w:t xml:space="preserve"> blocks.</w:t>
              </w:r>
            </w:ins>
          </w:p>
        </w:tc>
        <w:tc>
          <w:tcPr>
            <w:tcW w:w="3420" w:type="dxa"/>
            <w:tcBorders>
              <w:top w:val="single" w:sz="8" w:space="0" w:color="999999"/>
              <w:left w:val="single" w:sz="8" w:space="0" w:color="999999"/>
              <w:bottom w:val="single" w:sz="8" w:space="0" w:color="999999"/>
              <w:right w:val="single" w:sz="8" w:space="0" w:color="999999"/>
            </w:tcBorders>
            <w:tcPrChange w:id="4763"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4CECBF9C" w14:textId="77777777" w:rsidR="00D94EC3" w:rsidRPr="00945767" w:rsidRDefault="00D94EC3" w:rsidP="00D94EC3">
            <w:pPr>
              <w:rPr>
                <w:ins w:id="4764" w:author="Author" w:date="2018-01-26T09:52:00Z"/>
              </w:rPr>
            </w:pPr>
          </w:p>
        </w:tc>
        <w:tc>
          <w:tcPr>
            <w:tcW w:w="3330" w:type="dxa"/>
            <w:tcBorders>
              <w:top w:val="single" w:sz="8" w:space="0" w:color="999999"/>
              <w:left w:val="single" w:sz="8" w:space="0" w:color="999999"/>
              <w:bottom w:val="single" w:sz="8" w:space="0" w:color="999999"/>
              <w:right w:val="single" w:sz="8" w:space="0" w:color="999999"/>
            </w:tcBorders>
            <w:tcPrChange w:id="4765"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317F9E56" w14:textId="77777777" w:rsidR="00D94EC3" w:rsidRPr="00945767" w:rsidDel="009F040D" w:rsidRDefault="00D94EC3" w:rsidP="00D94EC3">
            <w:pPr>
              <w:rPr>
                <w:ins w:id="4766" w:author="Author" w:date="2018-01-26T09:52:00Z"/>
                <w:rFonts w:cs="Arial"/>
                <w:bCs/>
              </w:rPr>
            </w:pPr>
          </w:p>
        </w:tc>
        <w:tc>
          <w:tcPr>
            <w:tcW w:w="1170" w:type="dxa"/>
            <w:tcBorders>
              <w:top w:val="single" w:sz="8" w:space="0" w:color="999999"/>
              <w:left w:val="single" w:sz="8" w:space="0" w:color="999999"/>
              <w:bottom w:val="single" w:sz="8" w:space="0" w:color="999999"/>
              <w:right w:val="single" w:sz="8" w:space="0" w:color="999999"/>
            </w:tcBorders>
            <w:tcPrChange w:id="4767"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07EA1AD8" w14:textId="77777777" w:rsidR="00D94EC3" w:rsidRPr="00945767" w:rsidRDefault="00D94EC3" w:rsidP="00D94EC3">
            <w:pPr>
              <w:rPr>
                <w:ins w:id="4768" w:author="Author" w:date="2018-01-26T09:52:00Z"/>
              </w:rPr>
            </w:pPr>
          </w:p>
        </w:tc>
      </w:tr>
      <w:tr w:rsidR="00D94EC3" w:rsidRPr="00945767" w14:paraId="3B46CEDF" w14:textId="77777777" w:rsidTr="00E67C4D">
        <w:trPr>
          <w:trHeight w:val="288"/>
          <w:ins w:id="4769" w:author="Author" w:date="2018-01-26T09:52:00Z"/>
          <w:trPrChange w:id="4770" w:author="Author" w:date="2018-01-26T12:08:00Z">
            <w:trPr>
              <w:trHeight w:val="288"/>
            </w:trPr>
          </w:trPrChange>
        </w:trPr>
        <w:tc>
          <w:tcPr>
            <w:tcW w:w="709" w:type="dxa"/>
            <w:vMerge/>
            <w:tcBorders>
              <w:left w:val="single" w:sz="8" w:space="0" w:color="999999"/>
              <w:right w:val="single" w:sz="8" w:space="0" w:color="999999"/>
            </w:tcBorders>
            <w:tcPrChange w:id="4771" w:author="Author" w:date="2018-01-26T12:08:00Z">
              <w:tcPr>
                <w:tcW w:w="709" w:type="dxa"/>
                <w:vMerge/>
                <w:tcBorders>
                  <w:left w:val="single" w:sz="8" w:space="0" w:color="999999"/>
                  <w:right w:val="single" w:sz="8" w:space="0" w:color="999999"/>
                </w:tcBorders>
              </w:tcPr>
            </w:tcPrChange>
          </w:tcPr>
          <w:p w14:paraId="1BFA1964" w14:textId="77777777" w:rsidR="00D94EC3" w:rsidRPr="00945767" w:rsidRDefault="00D94EC3" w:rsidP="00D94EC3">
            <w:pPr>
              <w:rPr>
                <w:ins w:id="4772" w:author="Author" w:date="2018-01-26T09:52:00Z"/>
              </w:rPr>
            </w:pPr>
          </w:p>
        </w:tc>
        <w:tc>
          <w:tcPr>
            <w:tcW w:w="1603" w:type="dxa"/>
            <w:vMerge/>
            <w:tcBorders>
              <w:left w:val="single" w:sz="8" w:space="0" w:color="999999"/>
              <w:right w:val="single" w:sz="8" w:space="0" w:color="999999"/>
            </w:tcBorders>
            <w:tcPrChange w:id="4773" w:author="Author" w:date="2018-01-26T12:08:00Z">
              <w:tcPr>
                <w:tcW w:w="1603" w:type="dxa"/>
                <w:vMerge/>
                <w:tcBorders>
                  <w:left w:val="single" w:sz="8" w:space="0" w:color="999999"/>
                  <w:right w:val="single" w:sz="8" w:space="0" w:color="999999"/>
                </w:tcBorders>
              </w:tcPr>
            </w:tcPrChange>
          </w:tcPr>
          <w:p w14:paraId="64ACDCB4" w14:textId="77777777" w:rsidR="00D94EC3" w:rsidRPr="00945767" w:rsidRDefault="00D94EC3" w:rsidP="00D94EC3">
            <w:pPr>
              <w:rPr>
                <w:ins w:id="4774" w:author="Author" w:date="2018-01-26T09:52:00Z"/>
                <w:rStyle w:val="SAPEmphasis"/>
              </w:rPr>
            </w:pPr>
          </w:p>
        </w:tc>
        <w:tc>
          <w:tcPr>
            <w:tcW w:w="4050" w:type="dxa"/>
            <w:tcBorders>
              <w:left w:val="single" w:sz="8" w:space="0" w:color="999999"/>
              <w:bottom w:val="single" w:sz="8" w:space="0" w:color="999999"/>
              <w:right w:val="single" w:sz="8" w:space="0" w:color="999999"/>
            </w:tcBorders>
            <w:tcPrChange w:id="4775" w:author="Author" w:date="2018-01-26T12:08:00Z">
              <w:tcPr>
                <w:tcW w:w="3600" w:type="dxa"/>
                <w:tcBorders>
                  <w:left w:val="single" w:sz="8" w:space="0" w:color="999999"/>
                  <w:bottom w:val="single" w:sz="8" w:space="0" w:color="999999"/>
                  <w:right w:val="single" w:sz="8" w:space="0" w:color="999999"/>
                </w:tcBorders>
              </w:tcPr>
            </w:tcPrChange>
          </w:tcPr>
          <w:p w14:paraId="569BDB40" w14:textId="77777777" w:rsidR="00D94EC3" w:rsidRPr="00945767" w:rsidRDefault="00D94EC3" w:rsidP="00D94EC3">
            <w:pPr>
              <w:rPr>
                <w:ins w:id="4776" w:author="Author" w:date="2018-01-26T09:52:00Z"/>
                <w:rFonts w:cs="Arial"/>
                <w:bCs/>
              </w:rPr>
            </w:pPr>
            <w:ins w:id="4777" w:author="Author" w:date="2018-01-26T09:52:00Z">
              <w:r w:rsidRPr="00945767">
                <w:t xml:space="preserve">If needed, you can upload a supporting document. For this, select the </w:t>
              </w:r>
              <w:r w:rsidRPr="00945767">
                <w:rPr>
                  <w:noProof/>
                </w:rPr>
                <w:drawing>
                  <wp:inline distT="0" distB="0" distL="0" distR="0" wp14:anchorId="3567EEE4" wp14:editId="6F447BCA">
                    <wp:extent cx="237506" cy="237506"/>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63" cy="238863"/>
                            </a:xfrm>
                            <a:prstGeom prst="rect">
                              <a:avLst/>
                            </a:prstGeom>
                          </pic:spPr>
                        </pic:pic>
                      </a:graphicData>
                    </a:graphic>
                  </wp:inline>
                </w:drawing>
              </w:r>
              <w:r w:rsidRPr="00945767">
                <w:t xml:space="preserve"> icon next to field</w:t>
              </w:r>
              <w:r w:rsidRPr="00945767">
                <w:rPr>
                  <w:rStyle w:val="SAPScreenElement"/>
                </w:rPr>
                <w:t xml:space="preserve"> Attachment</w:t>
              </w:r>
              <w:r w:rsidRPr="00945767">
                <w:t xml:space="preserve">. In the </w:t>
              </w:r>
              <w:r w:rsidRPr="00945767">
                <w:rPr>
                  <w:rStyle w:val="SAPScreenElement"/>
                </w:rPr>
                <w:t>Choose File to Upload</w:t>
              </w:r>
              <w:r w:rsidRPr="00945767">
                <w:t xml:space="preserve"> dialog box, browse for the document you want to upload, and then choose </w:t>
              </w:r>
              <w:r w:rsidRPr="00945767">
                <w:rPr>
                  <w:rStyle w:val="SAPScreenElement"/>
                </w:rPr>
                <w:t>Open</w:t>
              </w:r>
              <w:r w:rsidRPr="00945767">
                <w:t xml:space="preserve">. In the upcoming success dialog box, choose </w:t>
              </w:r>
              <w:r w:rsidRPr="00945767">
                <w:rPr>
                  <w:rStyle w:val="SAPScreenElement"/>
                </w:rPr>
                <w:t>OK</w:t>
              </w:r>
              <w:r w:rsidRPr="00945767">
                <w:t>.</w:t>
              </w:r>
            </w:ins>
          </w:p>
        </w:tc>
        <w:tc>
          <w:tcPr>
            <w:tcW w:w="3420" w:type="dxa"/>
            <w:tcBorders>
              <w:top w:val="single" w:sz="8" w:space="0" w:color="999999"/>
              <w:left w:val="single" w:sz="8" w:space="0" w:color="999999"/>
              <w:bottom w:val="single" w:sz="8" w:space="0" w:color="999999"/>
              <w:right w:val="single" w:sz="8" w:space="0" w:color="999999"/>
            </w:tcBorders>
            <w:tcPrChange w:id="4778"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34371BBD" w14:textId="77777777" w:rsidR="00D94EC3" w:rsidRPr="00945767" w:rsidRDefault="00D94EC3" w:rsidP="00D94EC3">
            <w:pPr>
              <w:rPr>
                <w:ins w:id="4779" w:author="Author" w:date="2018-01-26T09:52:00Z"/>
              </w:rPr>
            </w:pPr>
          </w:p>
        </w:tc>
        <w:tc>
          <w:tcPr>
            <w:tcW w:w="3330" w:type="dxa"/>
            <w:tcBorders>
              <w:top w:val="single" w:sz="8" w:space="0" w:color="999999"/>
              <w:left w:val="single" w:sz="8" w:space="0" w:color="999999"/>
              <w:bottom w:val="single" w:sz="8" w:space="0" w:color="999999"/>
              <w:right w:val="single" w:sz="8" w:space="0" w:color="999999"/>
            </w:tcBorders>
            <w:tcPrChange w:id="4780"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412FF44E" w14:textId="77777777" w:rsidR="00D94EC3" w:rsidRPr="00945767" w:rsidDel="009F040D" w:rsidRDefault="00D94EC3" w:rsidP="00D94EC3">
            <w:pPr>
              <w:rPr>
                <w:ins w:id="4781" w:author="Author" w:date="2018-01-26T09:52:00Z"/>
                <w:rFonts w:cs="Arial"/>
                <w:bCs/>
              </w:rPr>
            </w:pPr>
          </w:p>
        </w:tc>
        <w:tc>
          <w:tcPr>
            <w:tcW w:w="1170" w:type="dxa"/>
            <w:tcBorders>
              <w:top w:val="single" w:sz="8" w:space="0" w:color="999999"/>
              <w:left w:val="single" w:sz="8" w:space="0" w:color="999999"/>
              <w:bottom w:val="single" w:sz="8" w:space="0" w:color="999999"/>
              <w:right w:val="single" w:sz="8" w:space="0" w:color="999999"/>
            </w:tcBorders>
            <w:tcPrChange w:id="4782"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67BC3B96" w14:textId="77777777" w:rsidR="00D94EC3" w:rsidRPr="00945767" w:rsidRDefault="00D94EC3" w:rsidP="00D94EC3">
            <w:pPr>
              <w:rPr>
                <w:ins w:id="4783" w:author="Author" w:date="2018-01-26T09:52:00Z"/>
              </w:rPr>
            </w:pPr>
          </w:p>
        </w:tc>
      </w:tr>
      <w:tr w:rsidR="00D94EC3" w:rsidRPr="00945767" w14:paraId="7BF37488" w14:textId="77777777" w:rsidTr="00E67C4D">
        <w:trPr>
          <w:trHeight w:val="288"/>
          <w:ins w:id="4784" w:author="Author" w:date="2018-01-26T09:52:00Z"/>
          <w:trPrChange w:id="4785" w:author="Author" w:date="2018-01-26T12:08:00Z">
            <w:trPr>
              <w:trHeight w:val="288"/>
            </w:trPr>
          </w:trPrChange>
        </w:trPr>
        <w:tc>
          <w:tcPr>
            <w:tcW w:w="709" w:type="dxa"/>
            <w:vMerge/>
            <w:tcBorders>
              <w:left w:val="single" w:sz="8" w:space="0" w:color="999999"/>
              <w:right w:val="single" w:sz="8" w:space="0" w:color="999999"/>
            </w:tcBorders>
            <w:tcPrChange w:id="4786" w:author="Author" w:date="2018-01-26T12:08:00Z">
              <w:tcPr>
                <w:tcW w:w="709" w:type="dxa"/>
                <w:vMerge/>
                <w:tcBorders>
                  <w:left w:val="single" w:sz="8" w:space="0" w:color="999999"/>
                  <w:right w:val="single" w:sz="8" w:space="0" w:color="999999"/>
                </w:tcBorders>
              </w:tcPr>
            </w:tcPrChange>
          </w:tcPr>
          <w:p w14:paraId="267B11A3" w14:textId="77777777" w:rsidR="00D94EC3" w:rsidRPr="00945767" w:rsidRDefault="00D94EC3" w:rsidP="00D94EC3">
            <w:pPr>
              <w:rPr>
                <w:ins w:id="4787" w:author="Author" w:date="2018-01-26T09:52:00Z"/>
              </w:rPr>
            </w:pPr>
          </w:p>
        </w:tc>
        <w:tc>
          <w:tcPr>
            <w:tcW w:w="1603" w:type="dxa"/>
            <w:vMerge/>
            <w:tcBorders>
              <w:left w:val="single" w:sz="8" w:space="0" w:color="999999"/>
              <w:right w:val="single" w:sz="8" w:space="0" w:color="999999"/>
            </w:tcBorders>
            <w:tcPrChange w:id="4788" w:author="Author" w:date="2018-01-26T12:08:00Z">
              <w:tcPr>
                <w:tcW w:w="1603" w:type="dxa"/>
                <w:vMerge/>
                <w:tcBorders>
                  <w:left w:val="single" w:sz="8" w:space="0" w:color="999999"/>
                  <w:right w:val="single" w:sz="8" w:space="0" w:color="999999"/>
                </w:tcBorders>
              </w:tcPr>
            </w:tcPrChange>
          </w:tcPr>
          <w:p w14:paraId="5A605EC6" w14:textId="77777777" w:rsidR="00D94EC3" w:rsidRPr="00945767" w:rsidRDefault="00D94EC3" w:rsidP="00D94EC3">
            <w:pPr>
              <w:rPr>
                <w:ins w:id="4789" w:author="Author" w:date="2018-01-26T09:52:00Z"/>
                <w:rStyle w:val="SAPEmphasis"/>
              </w:rPr>
            </w:pPr>
          </w:p>
        </w:tc>
        <w:tc>
          <w:tcPr>
            <w:tcW w:w="4050" w:type="dxa"/>
            <w:vMerge w:val="restart"/>
            <w:tcBorders>
              <w:left w:val="single" w:sz="8" w:space="0" w:color="999999"/>
              <w:right w:val="single" w:sz="8" w:space="0" w:color="999999"/>
            </w:tcBorders>
            <w:tcPrChange w:id="4790" w:author="Author" w:date="2018-01-26T12:08:00Z">
              <w:tcPr>
                <w:tcW w:w="3600" w:type="dxa"/>
                <w:vMerge w:val="restart"/>
                <w:tcBorders>
                  <w:left w:val="single" w:sz="8" w:space="0" w:color="999999"/>
                  <w:right w:val="single" w:sz="8" w:space="0" w:color="999999"/>
                </w:tcBorders>
              </w:tcPr>
            </w:tcPrChange>
          </w:tcPr>
          <w:p w14:paraId="3E20B37D" w14:textId="77777777" w:rsidR="00D94EC3" w:rsidRPr="00945767" w:rsidRDefault="00D94EC3" w:rsidP="00D94EC3">
            <w:pPr>
              <w:rPr>
                <w:ins w:id="4791" w:author="Author" w:date="2018-01-26T09:52:00Z"/>
                <w:rFonts w:cs="Arial"/>
                <w:bCs/>
              </w:rPr>
            </w:pPr>
            <w:ins w:id="4792" w:author="Author" w:date="2018-01-26T09:52:00Z">
              <w:r w:rsidRPr="00945767">
                <w:t xml:space="preserve">In the </w:t>
              </w:r>
              <w:r w:rsidRPr="00945767">
                <w:rPr>
                  <w:rStyle w:val="SAPScreenElement"/>
                </w:rPr>
                <w:t>Deduction Details</w:t>
              </w:r>
              <w:r w:rsidRPr="00945767">
                <w:t xml:space="preserve"> block make following entries:</w:t>
              </w:r>
            </w:ins>
          </w:p>
        </w:tc>
        <w:tc>
          <w:tcPr>
            <w:tcW w:w="3420" w:type="dxa"/>
            <w:tcBorders>
              <w:top w:val="single" w:sz="8" w:space="0" w:color="999999"/>
              <w:left w:val="single" w:sz="8" w:space="0" w:color="999999"/>
              <w:bottom w:val="single" w:sz="8" w:space="0" w:color="999999"/>
              <w:right w:val="single" w:sz="8" w:space="0" w:color="999999"/>
            </w:tcBorders>
            <w:tcPrChange w:id="4793"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079288EC" w14:textId="77777777" w:rsidR="00D94EC3" w:rsidRPr="00945767" w:rsidRDefault="00D94EC3" w:rsidP="00D94EC3">
            <w:pPr>
              <w:rPr>
                <w:ins w:id="4794" w:author="Author" w:date="2018-01-26T09:52:00Z"/>
              </w:rPr>
            </w:pPr>
            <w:ins w:id="4795" w:author="Author" w:date="2018-01-26T09:52:00Z">
              <w:r w:rsidRPr="00670527">
                <w:rPr>
                  <w:rStyle w:val="SAPScreenElement"/>
                </w:rPr>
                <w:t>Employee Contribution</w:t>
              </w:r>
              <w:r w:rsidRPr="00945767">
                <w:rPr>
                  <w:rStyle w:val="SAPScreenElement"/>
                </w:rPr>
                <w:t>:</w:t>
              </w:r>
              <w:r w:rsidRPr="00945767">
                <w:t xml:space="preserve"> enter amount the employee contributes</w:t>
              </w:r>
            </w:ins>
          </w:p>
        </w:tc>
        <w:tc>
          <w:tcPr>
            <w:tcW w:w="3330" w:type="dxa"/>
            <w:vMerge w:val="restart"/>
            <w:tcBorders>
              <w:top w:val="single" w:sz="8" w:space="0" w:color="999999"/>
              <w:left w:val="single" w:sz="8" w:space="0" w:color="999999"/>
              <w:right w:val="single" w:sz="8" w:space="0" w:color="999999"/>
            </w:tcBorders>
            <w:tcPrChange w:id="4796" w:author="Author" w:date="2018-01-26T12:08:00Z">
              <w:tcPr>
                <w:tcW w:w="3330" w:type="dxa"/>
                <w:vMerge w:val="restart"/>
                <w:tcBorders>
                  <w:top w:val="single" w:sz="8" w:space="0" w:color="999999"/>
                  <w:left w:val="single" w:sz="8" w:space="0" w:color="999999"/>
                  <w:right w:val="single" w:sz="8" w:space="0" w:color="999999"/>
                </w:tcBorders>
              </w:tcPr>
            </w:tcPrChange>
          </w:tcPr>
          <w:p w14:paraId="1B9B764A" w14:textId="77777777" w:rsidR="00D94EC3" w:rsidRPr="00945767" w:rsidDel="009F040D" w:rsidRDefault="00D94EC3" w:rsidP="00D94EC3">
            <w:pPr>
              <w:rPr>
                <w:ins w:id="4797" w:author="Author" w:date="2018-01-26T09:52:00Z"/>
                <w:rFonts w:cs="Arial"/>
                <w:bCs/>
              </w:rPr>
            </w:pPr>
            <w:ins w:id="4798" w:author="Author" w:date="2018-01-26T09:52:00Z">
              <w:r w:rsidRPr="00945767">
                <w:t xml:space="preserve">The fields </w:t>
              </w:r>
              <w:r w:rsidRPr="003A4DD4">
                <w:rPr>
                  <w:rStyle w:val="SAPScreenElement"/>
                </w:rPr>
                <w:t>Employee Contribution Pay Component</w:t>
              </w:r>
              <w:r>
                <w:rPr>
                  <w:rStyle w:val="SAPScreenElement"/>
                </w:rPr>
                <w:t xml:space="preserve"> </w:t>
              </w:r>
              <w:r w:rsidRPr="00945767">
                <w:t xml:space="preserve">and </w:t>
              </w:r>
              <w:r w:rsidRPr="003A4DD4">
                <w:rPr>
                  <w:rStyle w:val="SAPScreenElement"/>
                </w:rPr>
                <w:t>Employer Contribution Pay Component</w:t>
              </w:r>
              <w:r>
                <w:rPr>
                  <w:rStyle w:val="SAPScreenElement"/>
                </w:rPr>
                <w:t xml:space="preserve"> </w:t>
              </w:r>
              <w:r w:rsidRPr="00945767">
                <w:t xml:space="preserve">are automatically filled </w:t>
              </w:r>
              <w:r>
                <w:t>and read-only.</w:t>
              </w:r>
            </w:ins>
          </w:p>
        </w:tc>
        <w:tc>
          <w:tcPr>
            <w:tcW w:w="1170" w:type="dxa"/>
            <w:tcBorders>
              <w:top w:val="single" w:sz="8" w:space="0" w:color="999999"/>
              <w:left w:val="single" w:sz="8" w:space="0" w:color="999999"/>
              <w:bottom w:val="single" w:sz="8" w:space="0" w:color="999999"/>
              <w:right w:val="single" w:sz="8" w:space="0" w:color="999999"/>
            </w:tcBorders>
            <w:tcPrChange w:id="4799"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3615C355" w14:textId="77777777" w:rsidR="00D94EC3" w:rsidRPr="00945767" w:rsidRDefault="00D94EC3" w:rsidP="00D94EC3">
            <w:pPr>
              <w:rPr>
                <w:ins w:id="4800" w:author="Author" w:date="2018-01-26T09:52:00Z"/>
              </w:rPr>
            </w:pPr>
          </w:p>
        </w:tc>
      </w:tr>
      <w:tr w:rsidR="00D94EC3" w:rsidRPr="00945767" w14:paraId="6EBCB07B" w14:textId="77777777" w:rsidTr="00E67C4D">
        <w:trPr>
          <w:trHeight w:val="288"/>
          <w:ins w:id="4801" w:author="Author" w:date="2018-01-26T09:52:00Z"/>
          <w:trPrChange w:id="4802" w:author="Author" w:date="2018-01-26T12:08:00Z">
            <w:trPr>
              <w:trHeight w:val="288"/>
            </w:trPr>
          </w:trPrChange>
        </w:trPr>
        <w:tc>
          <w:tcPr>
            <w:tcW w:w="709" w:type="dxa"/>
            <w:vMerge/>
            <w:tcBorders>
              <w:left w:val="single" w:sz="8" w:space="0" w:color="999999"/>
              <w:right w:val="single" w:sz="8" w:space="0" w:color="999999"/>
            </w:tcBorders>
            <w:tcPrChange w:id="4803" w:author="Author" w:date="2018-01-26T12:08:00Z">
              <w:tcPr>
                <w:tcW w:w="709" w:type="dxa"/>
                <w:vMerge/>
                <w:tcBorders>
                  <w:left w:val="single" w:sz="8" w:space="0" w:color="999999"/>
                  <w:right w:val="single" w:sz="8" w:space="0" w:color="999999"/>
                </w:tcBorders>
              </w:tcPr>
            </w:tcPrChange>
          </w:tcPr>
          <w:p w14:paraId="45CA91BF" w14:textId="77777777" w:rsidR="00D94EC3" w:rsidRPr="00945767" w:rsidRDefault="00D94EC3" w:rsidP="00D94EC3">
            <w:pPr>
              <w:rPr>
                <w:ins w:id="4804" w:author="Author" w:date="2018-01-26T09:52:00Z"/>
              </w:rPr>
            </w:pPr>
          </w:p>
        </w:tc>
        <w:tc>
          <w:tcPr>
            <w:tcW w:w="1603" w:type="dxa"/>
            <w:vMerge/>
            <w:tcBorders>
              <w:left w:val="single" w:sz="8" w:space="0" w:color="999999"/>
              <w:right w:val="single" w:sz="8" w:space="0" w:color="999999"/>
            </w:tcBorders>
            <w:tcPrChange w:id="4805" w:author="Author" w:date="2018-01-26T12:08:00Z">
              <w:tcPr>
                <w:tcW w:w="1603" w:type="dxa"/>
                <w:vMerge/>
                <w:tcBorders>
                  <w:left w:val="single" w:sz="8" w:space="0" w:color="999999"/>
                  <w:right w:val="single" w:sz="8" w:space="0" w:color="999999"/>
                </w:tcBorders>
              </w:tcPr>
            </w:tcPrChange>
          </w:tcPr>
          <w:p w14:paraId="07462E79" w14:textId="77777777" w:rsidR="00D94EC3" w:rsidRPr="00945767" w:rsidRDefault="00D94EC3" w:rsidP="00D94EC3">
            <w:pPr>
              <w:rPr>
                <w:ins w:id="4806" w:author="Author" w:date="2018-01-26T09:52:00Z"/>
                <w:rStyle w:val="SAPEmphasis"/>
              </w:rPr>
            </w:pPr>
          </w:p>
        </w:tc>
        <w:tc>
          <w:tcPr>
            <w:tcW w:w="4050" w:type="dxa"/>
            <w:vMerge/>
            <w:tcBorders>
              <w:left w:val="single" w:sz="8" w:space="0" w:color="999999"/>
              <w:bottom w:val="single" w:sz="8" w:space="0" w:color="999999"/>
              <w:right w:val="single" w:sz="8" w:space="0" w:color="999999"/>
            </w:tcBorders>
            <w:tcPrChange w:id="4807" w:author="Author" w:date="2018-01-26T12:08:00Z">
              <w:tcPr>
                <w:tcW w:w="3600" w:type="dxa"/>
                <w:vMerge/>
                <w:tcBorders>
                  <w:left w:val="single" w:sz="8" w:space="0" w:color="999999"/>
                  <w:bottom w:val="single" w:sz="8" w:space="0" w:color="999999"/>
                  <w:right w:val="single" w:sz="8" w:space="0" w:color="999999"/>
                </w:tcBorders>
              </w:tcPr>
            </w:tcPrChange>
          </w:tcPr>
          <w:p w14:paraId="2A718285" w14:textId="77777777" w:rsidR="00D94EC3" w:rsidRPr="00945767" w:rsidRDefault="00D94EC3" w:rsidP="00D94EC3">
            <w:pPr>
              <w:rPr>
                <w:ins w:id="4808" w:author="Author" w:date="2018-01-26T09:52:00Z"/>
                <w:rFonts w:cs="Arial"/>
                <w:bCs/>
              </w:rPr>
            </w:pPr>
          </w:p>
        </w:tc>
        <w:tc>
          <w:tcPr>
            <w:tcW w:w="3420" w:type="dxa"/>
            <w:tcBorders>
              <w:top w:val="single" w:sz="8" w:space="0" w:color="999999"/>
              <w:left w:val="single" w:sz="8" w:space="0" w:color="999999"/>
              <w:bottom w:val="single" w:sz="8" w:space="0" w:color="999999"/>
              <w:right w:val="single" w:sz="8" w:space="0" w:color="999999"/>
            </w:tcBorders>
            <w:tcPrChange w:id="4809"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5FA8E262" w14:textId="77777777" w:rsidR="00D94EC3" w:rsidRPr="00945767" w:rsidRDefault="00D94EC3" w:rsidP="00D94EC3">
            <w:pPr>
              <w:rPr>
                <w:ins w:id="4810" w:author="Author" w:date="2018-01-26T09:52:00Z"/>
              </w:rPr>
            </w:pPr>
            <w:ins w:id="4811" w:author="Author" w:date="2018-01-26T09:52:00Z">
              <w:r w:rsidRPr="00670527">
                <w:rPr>
                  <w:rStyle w:val="SAPScreenElement"/>
                </w:rPr>
                <w:t>Employer Contribution:</w:t>
              </w:r>
              <w:r w:rsidRPr="00945767">
                <w:t xml:space="preserve"> enter amount the employer contributes</w:t>
              </w:r>
            </w:ins>
          </w:p>
        </w:tc>
        <w:tc>
          <w:tcPr>
            <w:tcW w:w="3330" w:type="dxa"/>
            <w:vMerge/>
            <w:tcBorders>
              <w:left w:val="single" w:sz="8" w:space="0" w:color="999999"/>
              <w:bottom w:val="single" w:sz="8" w:space="0" w:color="999999"/>
              <w:right w:val="single" w:sz="8" w:space="0" w:color="999999"/>
            </w:tcBorders>
            <w:tcPrChange w:id="4812" w:author="Author" w:date="2018-01-26T12:08:00Z">
              <w:tcPr>
                <w:tcW w:w="3330" w:type="dxa"/>
                <w:vMerge/>
                <w:tcBorders>
                  <w:left w:val="single" w:sz="8" w:space="0" w:color="999999"/>
                  <w:bottom w:val="single" w:sz="8" w:space="0" w:color="999999"/>
                  <w:right w:val="single" w:sz="8" w:space="0" w:color="999999"/>
                </w:tcBorders>
              </w:tcPr>
            </w:tcPrChange>
          </w:tcPr>
          <w:p w14:paraId="6D01C109" w14:textId="77777777" w:rsidR="00D94EC3" w:rsidRPr="00945767" w:rsidDel="009F040D" w:rsidRDefault="00D94EC3" w:rsidP="00D94EC3">
            <w:pPr>
              <w:rPr>
                <w:ins w:id="4813" w:author="Author" w:date="2018-01-26T09:52:00Z"/>
                <w:rFonts w:cs="Arial"/>
                <w:bCs/>
              </w:rPr>
            </w:pPr>
          </w:p>
        </w:tc>
        <w:tc>
          <w:tcPr>
            <w:tcW w:w="1170" w:type="dxa"/>
            <w:tcBorders>
              <w:top w:val="single" w:sz="8" w:space="0" w:color="999999"/>
              <w:left w:val="single" w:sz="8" w:space="0" w:color="999999"/>
              <w:bottom w:val="single" w:sz="8" w:space="0" w:color="999999"/>
              <w:right w:val="single" w:sz="8" w:space="0" w:color="999999"/>
            </w:tcBorders>
            <w:tcPrChange w:id="4814"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775764A3" w14:textId="77777777" w:rsidR="00D94EC3" w:rsidRPr="00945767" w:rsidRDefault="00D94EC3" w:rsidP="00D94EC3">
            <w:pPr>
              <w:rPr>
                <w:ins w:id="4815" w:author="Author" w:date="2018-01-26T09:52:00Z"/>
              </w:rPr>
            </w:pPr>
          </w:p>
        </w:tc>
      </w:tr>
      <w:tr w:rsidR="00D94EC3" w:rsidRPr="00945767" w14:paraId="7589B462" w14:textId="77777777" w:rsidTr="00E67C4D">
        <w:trPr>
          <w:trHeight w:val="288"/>
          <w:ins w:id="4816" w:author="Author" w:date="2018-01-26T09:52:00Z"/>
          <w:trPrChange w:id="4817" w:author="Author" w:date="2018-01-26T12:08:00Z">
            <w:trPr>
              <w:trHeight w:val="288"/>
            </w:trPr>
          </w:trPrChange>
        </w:trPr>
        <w:tc>
          <w:tcPr>
            <w:tcW w:w="709" w:type="dxa"/>
            <w:vMerge/>
            <w:tcBorders>
              <w:left w:val="single" w:sz="8" w:space="0" w:color="999999"/>
              <w:bottom w:val="single" w:sz="8" w:space="0" w:color="999999"/>
              <w:right w:val="single" w:sz="8" w:space="0" w:color="999999"/>
            </w:tcBorders>
            <w:tcPrChange w:id="4818" w:author="Author" w:date="2018-01-26T12:08:00Z">
              <w:tcPr>
                <w:tcW w:w="709" w:type="dxa"/>
                <w:vMerge/>
                <w:tcBorders>
                  <w:left w:val="single" w:sz="8" w:space="0" w:color="999999"/>
                  <w:bottom w:val="single" w:sz="8" w:space="0" w:color="999999"/>
                  <w:right w:val="single" w:sz="8" w:space="0" w:color="999999"/>
                </w:tcBorders>
              </w:tcPr>
            </w:tcPrChange>
          </w:tcPr>
          <w:p w14:paraId="57CB54D8" w14:textId="77777777" w:rsidR="00D94EC3" w:rsidRPr="00945767" w:rsidRDefault="00D94EC3" w:rsidP="00D94EC3">
            <w:pPr>
              <w:rPr>
                <w:ins w:id="4819" w:author="Author" w:date="2018-01-26T09:52:00Z"/>
              </w:rPr>
            </w:pPr>
          </w:p>
        </w:tc>
        <w:tc>
          <w:tcPr>
            <w:tcW w:w="1603" w:type="dxa"/>
            <w:vMerge/>
            <w:tcBorders>
              <w:left w:val="single" w:sz="8" w:space="0" w:color="999999"/>
              <w:bottom w:val="single" w:sz="8" w:space="0" w:color="999999"/>
              <w:right w:val="single" w:sz="8" w:space="0" w:color="999999"/>
            </w:tcBorders>
            <w:tcPrChange w:id="4820" w:author="Author" w:date="2018-01-26T12:08:00Z">
              <w:tcPr>
                <w:tcW w:w="1603" w:type="dxa"/>
                <w:vMerge/>
                <w:tcBorders>
                  <w:left w:val="single" w:sz="8" w:space="0" w:color="999999"/>
                  <w:bottom w:val="single" w:sz="8" w:space="0" w:color="999999"/>
                  <w:right w:val="single" w:sz="8" w:space="0" w:color="999999"/>
                </w:tcBorders>
              </w:tcPr>
            </w:tcPrChange>
          </w:tcPr>
          <w:p w14:paraId="2E82CD8B" w14:textId="77777777" w:rsidR="00D94EC3" w:rsidRPr="00945767" w:rsidRDefault="00D94EC3" w:rsidP="00D94EC3">
            <w:pPr>
              <w:rPr>
                <w:ins w:id="4821" w:author="Author" w:date="2018-01-26T09:52:00Z"/>
                <w:rStyle w:val="SAPEmphasis"/>
              </w:rPr>
            </w:pPr>
          </w:p>
        </w:tc>
        <w:tc>
          <w:tcPr>
            <w:tcW w:w="4050" w:type="dxa"/>
            <w:tcBorders>
              <w:left w:val="single" w:sz="8" w:space="0" w:color="999999"/>
              <w:bottom w:val="single" w:sz="8" w:space="0" w:color="999999"/>
              <w:right w:val="single" w:sz="8" w:space="0" w:color="999999"/>
            </w:tcBorders>
            <w:tcPrChange w:id="4822" w:author="Author" w:date="2018-01-26T12:08:00Z">
              <w:tcPr>
                <w:tcW w:w="3600" w:type="dxa"/>
                <w:tcBorders>
                  <w:left w:val="single" w:sz="8" w:space="0" w:color="999999"/>
                  <w:bottom w:val="single" w:sz="8" w:space="0" w:color="999999"/>
                  <w:right w:val="single" w:sz="8" w:space="0" w:color="999999"/>
                </w:tcBorders>
              </w:tcPr>
            </w:tcPrChange>
          </w:tcPr>
          <w:p w14:paraId="6B1416A0" w14:textId="77777777" w:rsidR="00D94EC3" w:rsidRPr="00945767" w:rsidRDefault="00D94EC3" w:rsidP="00D94EC3">
            <w:pPr>
              <w:rPr>
                <w:ins w:id="4823" w:author="Author" w:date="2018-01-26T09:52:00Z"/>
                <w:rFonts w:cs="Arial"/>
                <w:bCs/>
              </w:rPr>
            </w:pPr>
            <w:ins w:id="4824" w:author="Author" w:date="2018-01-26T09:52:00Z">
              <w:r w:rsidRPr="00945767">
                <w:rPr>
                  <w:rFonts w:cs="Arial"/>
                  <w:bCs/>
                </w:rPr>
                <w:t xml:space="preserve">Choose the </w:t>
              </w:r>
              <w:r w:rsidRPr="00945767">
                <w:rPr>
                  <w:rStyle w:val="SAPScreenElement"/>
                </w:rPr>
                <w:t xml:space="preserve">Save </w:t>
              </w:r>
              <w:r w:rsidRPr="00945767">
                <w:rPr>
                  <w:rFonts w:cs="Arial"/>
                  <w:bCs/>
                </w:rPr>
                <w:t>pushbutton.</w:t>
              </w:r>
            </w:ins>
          </w:p>
        </w:tc>
        <w:tc>
          <w:tcPr>
            <w:tcW w:w="3420" w:type="dxa"/>
            <w:tcBorders>
              <w:top w:val="single" w:sz="8" w:space="0" w:color="999999"/>
              <w:left w:val="single" w:sz="8" w:space="0" w:color="999999"/>
              <w:bottom w:val="single" w:sz="8" w:space="0" w:color="999999"/>
              <w:right w:val="single" w:sz="8" w:space="0" w:color="999999"/>
            </w:tcBorders>
            <w:tcPrChange w:id="4825"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7CB4DCC0" w14:textId="77777777" w:rsidR="00D94EC3" w:rsidRPr="00945767" w:rsidRDefault="00D94EC3" w:rsidP="00D94EC3">
            <w:pPr>
              <w:rPr>
                <w:ins w:id="4826" w:author="Author" w:date="2018-01-26T09:52:00Z"/>
              </w:rPr>
            </w:pPr>
          </w:p>
        </w:tc>
        <w:tc>
          <w:tcPr>
            <w:tcW w:w="3330" w:type="dxa"/>
            <w:tcBorders>
              <w:top w:val="single" w:sz="8" w:space="0" w:color="999999"/>
              <w:left w:val="single" w:sz="8" w:space="0" w:color="999999"/>
              <w:bottom w:val="single" w:sz="8" w:space="0" w:color="999999"/>
              <w:right w:val="single" w:sz="8" w:space="0" w:color="999999"/>
            </w:tcBorders>
            <w:tcPrChange w:id="4827"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4185AFDB" w14:textId="77777777" w:rsidR="00D94EC3" w:rsidRPr="00945767" w:rsidDel="009F040D" w:rsidRDefault="00D94EC3" w:rsidP="00D94EC3">
            <w:pPr>
              <w:rPr>
                <w:ins w:id="4828" w:author="Author" w:date="2018-01-26T09:52:00Z"/>
                <w:rFonts w:cs="Arial"/>
                <w:bCs/>
              </w:rPr>
            </w:pPr>
            <w:ins w:id="4829" w:author="Author" w:date="2018-01-26T09:52:00Z">
              <w:r w:rsidRPr="00945767">
                <w:t>The message</w:t>
              </w:r>
              <w:r w:rsidRPr="00945767">
                <w:rPr>
                  <w:rStyle w:val="SAPMonospace"/>
                </w:rPr>
                <w:t xml:space="preserve"> Your changes were successfully saved </w:t>
              </w:r>
              <w:r w:rsidRPr="00945767">
                <w:t xml:space="preserve">is displayed. The enrolled benefit is displayed in the </w:t>
              </w:r>
              <w:r w:rsidRPr="00945767">
                <w:rPr>
                  <w:rStyle w:val="SAPScreenElement"/>
                </w:rPr>
                <w:t>Deductible Allowances</w:t>
              </w:r>
              <w:r w:rsidRPr="00945767">
                <w:t xml:space="preserve"> subsection of the </w:t>
              </w:r>
              <w:r w:rsidRPr="00945767">
                <w:rPr>
                  <w:rStyle w:val="SAPScreenElement"/>
                </w:rPr>
                <w:t>Deductible Allowances</w:t>
              </w:r>
              <w:r w:rsidRPr="00945767">
                <w:t xml:space="preserve"> section.</w:t>
              </w:r>
            </w:ins>
          </w:p>
        </w:tc>
        <w:tc>
          <w:tcPr>
            <w:tcW w:w="1170" w:type="dxa"/>
            <w:tcBorders>
              <w:top w:val="single" w:sz="8" w:space="0" w:color="999999"/>
              <w:left w:val="single" w:sz="8" w:space="0" w:color="999999"/>
              <w:bottom w:val="single" w:sz="8" w:space="0" w:color="999999"/>
              <w:right w:val="single" w:sz="8" w:space="0" w:color="999999"/>
            </w:tcBorders>
            <w:tcPrChange w:id="4830"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40B83302" w14:textId="77777777" w:rsidR="00D94EC3" w:rsidRPr="00945767" w:rsidRDefault="00D94EC3" w:rsidP="00D94EC3">
            <w:pPr>
              <w:rPr>
                <w:ins w:id="4831" w:author="Author" w:date="2018-01-26T09:52:00Z"/>
              </w:rPr>
            </w:pPr>
          </w:p>
        </w:tc>
      </w:tr>
      <w:tr w:rsidR="00D94EC3" w:rsidRPr="00945767" w14:paraId="7343E435" w14:textId="77777777" w:rsidTr="00E67C4D">
        <w:trPr>
          <w:trHeight w:val="288"/>
          <w:ins w:id="4832" w:author="Author" w:date="2018-01-26T09:52:00Z"/>
          <w:trPrChange w:id="4833" w:author="Author" w:date="2018-01-26T12:08: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4834" w:author="Author" w:date="2018-01-26T12:08:00Z">
              <w:tcPr>
                <w:tcW w:w="709" w:type="dxa"/>
                <w:tcBorders>
                  <w:top w:val="single" w:sz="8" w:space="0" w:color="999999"/>
                  <w:left w:val="single" w:sz="8" w:space="0" w:color="999999"/>
                  <w:bottom w:val="single" w:sz="8" w:space="0" w:color="999999"/>
                  <w:right w:val="single" w:sz="8" w:space="0" w:color="999999"/>
                </w:tcBorders>
              </w:tcPr>
            </w:tcPrChange>
          </w:tcPr>
          <w:p w14:paraId="3ED9F994" w14:textId="0CF811E6" w:rsidR="00D94EC3" w:rsidRPr="00670527" w:rsidRDefault="00A4002B" w:rsidP="00D94EC3">
            <w:pPr>
              <w:rPr>
                <w:ins w:id="4835" w:author="Author" w:date="2018-01-26T09:52:00Z"/>
              </w:rPr>
            </w:pPr>
            <w:ins w:id="4836" w:author="Author" w:date="2018-01-26T12:07:00Z">
              <w:r>
                <w:t>7</w:t>
              </w:r>
            </w:ins>
            <w:ins w:id="4837" w:author="Author" w:date="2018-01-26T09:52:00Z">
              <w:del w:id="4838" w:author="Author" w:date="2018-01-26T12:07:00Z">
                <w:r w:rsidR="00D94EC3" w:rsidRPr="00945767" w:rsidDel="00A4002B">
                  <w:delText>9</w:delText>
                </w:r>
              </w:del>
            </w:ins>
          </w:p>
        </w:tc>
        <w:tc>
          <w:tcPr>
            <w:tcW w:w="1603" w:type="dxa"/>
            <w:tcBorders>
              <w:top w:val="single" w:sz="8" w:space="0" w:color="999999"/>
              <w:left w:val="single" w:sz="8" w:space="0" w:color="999999"/>
              <w:bottom w:val="single" w:sz="8" w:space="0" w:color="999999"/>
              <w:right w:val="single" w:sz="8" w:space="0" w:color="999999"/>
            </w:tcBorders>
            <w:tcPrChange w:id="4839" w:author="Author" w:date="2018-01-26T12:08:00Z">
              <w:tcPr>
                <w:tcW w:w="1603" w:type="dxa"/>
                <w:tcBorders>
                  <w:top w:val="single" w:sz="8" w:space="0" w:color="999999"/>
                  <w:left w:val="single" w:sz="8" w:space="0" w:color="999999"/>
                  <w:bottom w:val="single" w:sz="8" w:space="0" w:color="999999"/>
                  <w:right w:val="single" w:sz="8" w:space="0" w:color="999999"/>
                </w:tcBorders>
              </w:tcPr>
            </w:tcPrChange>
          </w:tcPr>
          <w:p w14:paraId="4B4884D9" w14:textId="77777777" w:rsidR="00D94EC3" w:rsidRPr="00670527" w:rsidRDefault="00D94EC3" w:rsidP="00D94EC3">
            <w:pPr>
              <w:rPr>
                <w:ins w:id="4840" w:author="Author" w:date="2018-01-26T09:52:00Z"/>
                <w:rStyle w:val="SAPEmphasis"/>
              </w:rPr>
            </w:pPr>
            <w:ins w:id="4841" w:author="Author" w:date="2018-01-26T09:52:00Z">
              <w:r w:rsidRPr="00670527">
                <w:rPr>
                  <w:rStyle w:val="SAPEmphasis"/>
                </w:rPr>
                <w:t>Return to Employee Files screen (Optional)</w:t>
              </w:r>
            </w:ins>
          </w:p>
        </w:tc>
        <w:tc>
          <w:tcPr>
            <w:tcW w:w="4050" w:type="dxa"/>
            <w:tcBorders>
              <w:left w:val="single" w:sz="8" w:space="0" w:color="999999"/>
              <w:bottom w:val="single" w:sz="8" w:space="0" w:color="999999"/>
              <w:right w:val="single" w:sz="8" w:space="0" w:color="999999"/>
            </w:tcBorders>
            <w:tcPrChange w:id="4842" w:author="Author" w:date="2018-01-26T12:08:00Z">
              <w:tcPr>
                <w:tcW w:w="3600" w:type="dxa"/>
                <w:tcBorders>
                  <w:left w:val="single" w:sz="8" w:space="0" w:color="999999"/>
                  <w:bottom w:val="single" w:sz="8" w:space="0" w:color="999999"/>
                  <w:right w:val="single" w:sz="8" w:space="0" w:color="999999"/>
                </w:tcBorders>
              </w:tcPr>
            </w:tcPrChange>
          </w:tcPr>
          <w:p w14:paraId="381D49C1" w14:textId="77777777" w:rsidR="00D94EC3" w:rsidRPr="00670527" w:rsidRDefault="00D94EC3" w:rsidP="00D94EC3">
            <w:pPr>
              <w:rPr>
                <w:ins w:id="4843" w:author="Author" w:date="2018-01-26T09:52:00Z"/>
                <w:rFonts w:cs="Arial"/>
                <w:bCs/>
              </w:rPr>
            </w:pPr>
            <w:ins w:id="4844" w:author="Author" w:date="2018-01-26T09:52:00Z">
              <w:r w:rsidRPr="00670527">
                <w:rPr>
                  <w:rFonts w:cs="Arial"/>
                  <w:bCs/>
                </w:rPr>
                <w:t xml:space="preserve">Choose the arrow back  </w:t>
              </w:r>
              <w:r w:rsidRPr="00670527">
                <w:rPr>
                  <w:noProof/>
                </w:rPr>
                <w:drawing>
                  <wp:inline distT="0" distB="0" distL="0" distR="0" wp14:anchorId="314DE1DB" wp14:editId="13DE5093">
                    <wp:extent cx="314325" cy="247650"/>
                    <wp:effectExtent l="0" t="0" r="9525"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25" cy="247650"/>
                            </a:xfrm>
                            <a:prstGeom prst="rect">
                              <a:avLst/>
                            </a:prstGeom>
                          </pic:spPr>
                        </pic:pic>
                      </a:graphicData>
                    </a:graphic>
                  </wp:inline>
                </w:drawing>
              </w:r>
              <w:r w:rsidRPr="00670527">
                <w:rPr>
                  <w:rFonts w:cs="Arial"/>
                  <w:bCs/>
                </w:rPr>
                <w:t xml:space="preserve"> button on top of the </w:t>
              </w:r>
              <w:r w:rsidRPr="00670527">
                <w:rPr>
                  <w:rStyle w:val="SAPScreenElement"/>
                  <w:lang w:eastAsia="zh-TW"/>
                </w:rPr>
                <w:t>Benefits</w:t>
              </w:r>
              <w:r w:rsidRPr="00670527">
                <w:rPr>
                  <w:rFonts w:cs="Arial"/>
                  <w:bCs/>
                </w:rPr>
                <w:t xml:space="preserve"> page, to return to the </w:t>
              </w:r>
              <w:r w:rsidRPr="00670527">
                <w:rPr>
                  <w:rStyle w:val="SAPScreenElement"/>
                  <w:lang w:eastAsia="zh-TW"/>
                </w:rPr>
                <w:t>My Employee File</w:t>
              </w:r>
              <w:r w:rsidRPr="00670527">
                <w:rPr>
                  <w:lang w:eastAsia="zh-TW"/>
                </w:rPr>
                <w:t xml:space="preserve"> screen.</w:t>
              </w:r>
            </w:ins>
          </w:p>
        </w:tc>
        <w:tc>
          <w:tcPr>
            <w:tcW w:w="3420" w:type="dxa"/>
            <w:tcBorders>
              <w:top w:val="single" w:sz="8" w:space="0" w:color="999999"/>
              <w:left w:val="single" w:sz="8" w:space="0" w:color="999999"/>
              <w:bottom w:val="single" w:sz="8" w:space="0" w:color="999999"/>
              <w:right w:val="single" w:sz="8" w:space="0" w:color="999999"/>
            </w:tcBorders>
            <w:tcPrChange w:id="4845" w:author="Author" w:date="2018-01-26T12:08:00Z">
              <w:tcPr>
                <w:tcW w:w="3870" w:type="dxa"/>
                <w:tcBorders>
                  <w:top w:val="single" w:sz="8" w:space="0" w:color="999999"/>
                  <w:left w:val="single" w:sz="8" w:space="0" w:color="999999"/>
                  <w:bottom w:val="single" w:sz="8" w:space="0" w:color="999999"/>
                  <w:right w:val="single" w:sz="8" w:space="0" w:color="999999"/>
                </w:tcBorders>
              </w:tcPr>
            </w:tcPrChange>
          </w:tcPr>
          <w:p w14:paraId="56A3518C" w14:textId="77777777" w:rsidR="00D94EC3" w:rsidRPr="00670527" w:rsidRDefault="00D94EC3" w:rsidP="00D94EC3">
            <w:pPr>
              <w:rPr>
                <w:ins w:id="4846" w:author="Author" w:date="2018-01-26T09:52:00Z"/>
              </w:rPr>
            </w:pPr>
          </w:p>
        </w:tc>
        <w:tc>
          <w:tcPr>
            <w:tcW w:w="3330" w:type="dxa"/>
            <w:tcBorders>
              <w:top w:val="single" w:sz="8" w:space="0" w:color="999999"/>
              <w:left w:val="single" w:sz="8" w:space="0" w:color="999999"/>
              <w:bottom w:val="single" w:sz="8" w:space="0" w:color="999999"/>
              <w:right w:val="single" w:sz="8" w:space="0" w:color="999999"/>
            </w:tcBorders>
            <w:tcPrChange w:id="4847" w:author="Author" w:date="2018-01-26T12:08:00Z">
              <w:tcPr>
                <w:tcW w:w="3330" w:type="dxa"/>
                <w:tcBorders>
                  <w:top w:val="single" w:sz="8" w:space="0" w:color="999999"/>
                  <w:left w:val="single" w:sz="8" w:space="0" w:color="999999"/>
                  <w:bottom w:val="single" w:sz="8" w:space="0" w:color="999999"/>
                  <w:right w:val="single" w:sz="8" w:space="0" w:color="999999"/>
                </w:tcBorders>
              </w:tcPr>
            </w:tcPrChange>
          </w:tcPr>
          <w:p w14:paraId="527C38EE" w14:textId="77777777" w:rsidR="00D94EC3" w:rsidRPr="00670527" w:rsidRDefault="00D94EC3" w:rsidP="00D94EC3">
            <w:pPr>
              <w:rPr>
                <w:ins w:id="4848" w:author="Author" w:date="2018-01-26T09:52:00Z"/>
              </w:rPr>
            </w:pPr>
            <w:ins w:id="4849" w:author="Author" w:date="2018-01-26T09:52:00Z">
              <w:r w:rsidRPr="00670527">
                <w:rPr>
                  <w:rFonts w:cs="Arial"/>
                  <w:bCs/>
                </w:rPr>
                <w:t xml:space="preserve">In the </w:t>
              </w:r>
              <w:r w:rsidRPr="00670527">
                <w:rPr>
                  <w:rStyle w:val="SAPScreenElement"/>
                  <w:lang w:eastAsia="zh-TW"/>
                </w:rPr>
                <w:t>Current Benefits</w:t>
              </w:r>
              <w:r w:rsidRPr="00670527">
                <w:rPr>
                  <w:lang w:eastAsia="zh-TW"/>
                </w:rPr>
                <w:t xml:space="preserve"> block of the </w:t>
              </w:r>
              <w:r w:rsidRPr="00670527">
                <w:rPr>
                  <w:rStyle w:val="SAPScreenElement"/>
                  <w:lang w:eastAsia="zh-TW"/>
                </w:rPr>
                <w:t>Employee Benefits</w:t>
              </w:r>
              <w:r w:rsidRPr="00670527">
                <w:rPr>
                  <w:lang w:eastAsia="zh-TW"/>
                </w:rPr>
                <w:t xml:space="preserve"> section, all benefits you have enrolled in are shown</w:t>
              </w:r>
              <w:r w:rsidRPr="00670527">
                <w:rPr>
                  <w:rStyle w:val="SAPScreenElement"/>
                  <w:rFonts w:ascii="BentonSans Book" w:hAnsi="BentonSans Book"/>
                  <w:color w:val="auto"/>
                </w:rPr>
                <w:t xml:space="preserve"> together with the enrollment amount.</w:t>
              </w:r>
            </w:ins>
          </w:p>
        </w:tc>
        <w:tc>
          <w:tcPr>
            <w:tcW w:w="1170" w:type="dxa"/>
            <w:tcBorders>
              <w:top w:val="single" w:sz="8" w:space="0" w:color="999999"/>
              <w:left w:val="single" w:sz="8" w:space="0" w:color="999999"/>
              <w:bottom w:val="single" w:sz="8" w:space="0" w:color="999999"/>
              <w:right w:val="single" w:sz="8" w:space="0" w:color="999999"/>
            </w:tcBorders>
            <w:tcPrChange w:id="4850" w:author="Author" w:date="2018-01-26T12:08:00Z">
              <w:tcPr>
                <w:tcW w:w="1170" w:type="dxa"/>
                <w:tcBorders>
                  <w:top w:val="single" w:sz="8" w:space="0" w:color="999999"/>
                  <w:left w:val="single" w:sz="8" w:space="0" w:color="999999"/>
                  <w:bottom w:val="single" w:sz="8" w:space="0" w:color="999999"/>
                  <w:right w:val="single" w:sz="8" w:space="0" w:color="999999"/>
                </w:tcBorders>
              </w:tcPr>
            </w:tcPrChange>
          </w:tcPr>
          <w:p w14:paraId="02A0F0D6" w14:textId="77777777" w:rsidR="00D94EC3" w:rsidRPr="00945767" w:rsidRDefault="00D94EC3" w:rsidP="00D94EC3">
            <w:pPr>
              <w:rPr>
                <w:ins w:id="4851" w:author="Author" w:date="2018-01-26T09:52:00Z"/>
              </w:rPr>
            </w:pPr>
          </w:p>
        </w:tc>
      </w:tr>
    </w:tbl>
    <w:p w14:paraId="0E96B461" w14:textId="77777777" w:rsidR="00D94EC3" w:rsidRPr="00945767" w:rsidRDefault="00D94EC3" w:rsidP="00D94EC3">
      <w:pPr>
        <w:pStyle w:val="SAPNoteHeading"/>
        <w:spacing w:before="120"/>
        <w:rPr>
          <w:ins w:id="4852" w:author="Author" w:date="2018-01-26T09:52:00Z"/>
        </w:rPr>
      </w:pPr>
      <w:commentRangeStart w:id="4853"/>
      <w:ins w:id="4854" w:author="Author" w:date="2018-01-26T09:52:00Z">
        <w:r w:rsidRPr="00945767">
          <w:rPr>
            <w:noProof/>
          </w:rPr>
          <w:lastRenderedPageBreak/>
          <w:drawing>
            <wp:inline distT="0" distB="0" distL="0" distR="0" wp14:anchorId="52C5CBDA" wp14:editId="092A49BC">
              <wp:extent cx="226060" cy="226060"/>
              <wp:effectExtent l="0" t="0" r="0" b="0"/>
              <wp:docPr id="2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945767">
          <w:t> Note</w:t>
        </w:r>
      </w:ins>
    </w:p>
    <w:p w14:paraId="46929FAA" w14:textId="54CD0412" w:rsidR="00D94EC3" w:rsidRPr="00945767" w:rsidRDefault="00D94EC3" w:rsidP="00D94EC3">
      <w:pPr>
        <w:ind w:left="624"/>
        <w:rPr>
          <w:ins w:id="4855" w:author="Author" w:date="2018-01-26T09:52:00Z"/>
        </w:rPr>
      </w:pPr>
      <w:ins w:id="4856" w:author="Author" w:date="2018-01-26T09:52:00Z">
        <w:r w:rsidRPr="00945767">
          <w:t xml:space="preserve">If a workflow is configured in the system, then saving the enrollment details triggers a workflow. The enrollment details are sent to the next processor </w:t>
        </w:r>
        <w:del w:id="4857" w:author="Author" w:date="2018-01-26T12:14:00Z">
          <w:r w:rsidRPr="00945767" w:rsidDel="00053911">
            <w:delText xml:space="preserve">(for example, benefits administrator) </w:delText>
          </w:r>
        </w:del>
        <w:r w:rsidRPr="00945767">
          <w:t>for approval. Most likely, for each benefit a separate workflow would be defined. This is not considered in the present document.</w:t>
        </w:r>
        <w:commentRangeEnd w:id="4853"/>
        <w:r>
          <w:rPr>
            <w:rStyle w:val="CommentReference"/>
            <w:rFonts w:ascii="Arial" w:eastAsia="SimSun" w:hAnsi="Arial"/>
            <w:lang w:val="de-DE"/>
          </w:rPr>
          <w:commentReference w:id="4853"/>
        </w:r>
      </w:ins>
    </w:p>
    <w:p w14:paraId="02041FF8" w14:textId="77777777" w:rsidR="00D94EC3" w:rsidRPr="00945767" w:rsidRDefault="00D94EC3" w:rsidP="00D94EC3">
      <w:pPr>
        <w:pStyle w:val="NoteParagraph"/>
        <w:ind w:left="0"/>
        <w:rPr>
          <w:ins w:id="4858" w:author="Author" w:date="2018-01-26T09:52:00Z"/>
        </w:rPr>
      </w:pPr>
    </w:p>
    <w:p w14:paraId="734B0D16" w14:textId="77777777" w:rsidR="00D94EC3" w:rsidRPr="00945767" w:rsidRDefault="00D94EC3" w:rsidP="00D94EC3">
      <w:pPr>
        <w:pStyle w:val="NoteParagraph"/>
        <w:ind w:left="0"/>
        <w:rPr>
          <w:ins w:id="4859" w:author="Author" w:date="2018-01-26T09:52:00Z"/>
          <w:rFonts w:ascii="BentonSans Regular" w:hAnsi="BentonSans Regular"/>
          <w:color w:val="666666"/>
          <w:sz w:val="22"/>
        </w:rPr>
      </w:pPr>
      <w:ins w:id="4860" w:author="Author" w:date="2018-01-26T09:52:00Z">
        <w:r w:rsidRPr="00945767">
          <w:rPr>
            <w:noProof/>
          </w:rPr>
          <w:drawing>
            <wp:inline distT="0" distB="0" distL="0" distR="0" wp14:anchorId="365B551D" wp14:editId="68DD0CA1">
              <wp:extent cx="228600" cy="228600"/>
              <wp:effectExtent l="0" t="0" r="0" b="0"/>
              <wp:docPr id="2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w:t>
        </w:r>
        <w:r w:rsidRPr="00945767">
          <w:rPr>
            <w:rFonts w:ascii="BentonSans Regular" w:hAnsi="BentonSans Regular"/>
            <w:color w:val="666666"/>
            <w:sz w:val="22"/>
          </w:rPr>
          <w:t>Recommendation</w:t>
        </w:r>
      </w:ins>
    </w:p>
    <w:p w14:paraId="2141F457" w14:textId="3EDE0362" w:rsidR="00D94EC3" w:rsidRDefault="00D94EC3" w:rsidP="00D94EC3">
      <w:pPr>
        <w:rPr>
          <w:ins w:id="4861" w:author="Author" w:date="2018-01-26T09:57:00Z"/>
        </w:rPr>
      </w:pPr>
      <w:ins w:id="4862" w:author="Author" w:date="2018-01-26T09:52:00Z">
        <w:r w:rsidRPr="00945767">
          <w:rPr>
            <w:rFonts w:cs="Arial"/>
            <w:bCs/>
            <w:lang w:eastAsia="zh-CN"/>
          </w:rPr>
          <w:t xml:space="preserve">Continue in the process execution with process step </w:t>
        </w:r>
        <w:del w:id="4863" w:author="Author" w:date="2018-01-26T14:05:00Z">
          <w:r w:rsidRPr="00EC4303" w:rsidDel="00ED66E4">
            <w:rPr>
              <w:rStyle w:val="SAPTextReference"/>
              <w:highlight w:val="yellow"/>
              <w:rPrChange w:id="4864" w:author="Author" w:date="2018-01-26T14:06:00Z">
                <w:rPr>
                  <w:rStyle w:val="SAPTextReference"/>
                </w:rPr>
              </w:rPrChange>
            </w:rPr>
            <w:delText xml:space="preserve">4.2.1.3 </w:delText>
          </w:r>
        </w:del>
      </w:ins>
      <w:ins w:id="4865" w:author="Author" w:date="2018-01-26T14:05:00Z">
        <w:r w:rsidR="00ED66E4" w:rsidRPr="00EC4303">
          <w:rPr>
            <w:rStyle w:val="SAPTextReference"/>
            <w:highlight w:val="yellow"/>
            <w:rPrChange w:id="4866" w:author="Author" w:date="2018-01-26T14:06:00Z">
              <w:rPr>
                <w:rStyle w:val="SAPTextReference"/>
              </w:rPr>
            </w:rPrChange>
          </w:rPr>
          <w:t>4.2.2 Viewing my Benefits Enrollments</w:t>
        </w:r>
      </w:ins>
      <w:ins w:id="4867" w:author="Author" w:date="2018-01-26T09:52:00Z">
        <w:del w:id="4868" w:author="Author" w:date="2018-01-26T14:05:00Z">
          <w:r w:rsidRPr="00EC4303" w:rsidDel="00ED66E4">
            <w:rPr>
              <w:rStyle w:val="SAPTextReference"/>
              <w:highlight w:val="yellow"/>
              <w:rPrChange w:id="4869" w:author="Author" w:date="2018-01-26T14:06:00Z">
                <w:rPr>
                  <w:rStyle w:val="SAPTextReference"/>
                </w:rPr>
              </w:rPrChange>
            </w:rPr>
            <w:delText>Sending E-mail Notification about Employee Benefits Enrollment</w:delText>
          </w:r>
          <w:r w:rsidRPr="00EC4303" w:rsidDel="00ED66E4">
            <w:rPr>
              <w:highlight w:val="yellow"/>
              <w:rPrChange w:id="4870" w:author="Author" w:date="2018-01-26T14:06:00Z">
                <w:rPr/>
              </w:rPrChange>
            </w:rPr>
            <w:delText xml:space="preserve"> and subsequent</w:delText>
          </w:r>
        </w:del>
        <w:r w:rsidRPr="00EC4303">
          <w:rPr>
            <w:highlight w:val="yellow"/>
            <w:rPrChange w:id="4871" w:author="Author" w:date="2018-01-26T14:06:00Z">
              <w:rPr/>
            </w:rPrChange>
          </w:rPr>
          <w:t>.</w:t>
        </w:r>
      </w:ins>
    </w:p>
    <w:p w14:paraId="6F6FBA93" w14:textId="09648985" w:rsidR="00D94EC3" w:rsidRPr="00945767" w:rsidRDefault="00D94EC3" w:rsidP="00D94EC3">
      <w:pPr>
        <w:pStyle w:val="Heading5"/>
        <w:rPr>
          <w:ins w:id="4872" w:author="Author" w:date="2018-01-26T09:57:00Z"/>
        </w:rPr>
      </w:pPr>
      <w:bookmarkStart w:id="4873" w:name="_Toc507162102"/>
      <w:ins w:id="4874" w:author="Author" w:date="2018-01-26T09:57:00Z">
        <w:r w:rsidRPr="00945767">
          <w:t xml:space="preserve">Option 2: </w:t>
        </w:r>
        <w:r w:rsidRPr="00A52C6D">
          <w:rPr>
            <w:rPrChange w:id="4875" w:author="Author" w:date="2018-01-29T16:27:00Z">
              <w:rPr>
                <w:color w:val="FF0000"/>
              </w:rPr>
            </w:rPrChange>
          </w:rPr>
          <w:t xml:space="preserve">Enrolling in </w:t>
        </w:r>
      </w:ins>
      <w:ins w:id="4876" w:author="Author" w:date="2018-01-26T12:15:00Z">
        <w:r w:rsidR="00053911" w:rsidRPr="00A52C6D">
          <w:rPr>
            <w:rPrChange w:id="4877" w:author="Author" w:date="2018-01-29T16:27:00Z">
              <w:rPr>
                <w:color w:val="FF0000"/>
              </w:rPr>
            </w:rPrChange>
          </w:rPr>
          <w:t xml:space="preserve">Other </w:t>
        </w:r>
      </w:ins>
      <w:ins w:id="4878" w:author="Author" w:date="2018-01-26T09:57:00Z">
        <w:r w:rsidRPr="00A52C6D">
          <w:rPr>
            <w:rPrChange w:id="4879" w:author="Author" w:date="2018-01-29T16:27:00Z">
              <w:rPr>
                <w:color w:val="FF0000"/>
              </w:rPr>
            </w:rPrChange>
          </w:rPr>
          <w:t>Benefits on Behalf of Employee</w:t>
        </w:r>
        <w:bookmarkEnd w:id="4873"/>
      </w:ins>
    </w:p>
    <w:p w14:paraId="2C558CB8" w14:textId="77777777" w:rsidR="00D94EC3" w:rsidRPr="00945767" w:rsidRDefault="00D94EC3" w:rsidP="00D94EC3">
      <w:pPr>
        <w:pStyle w:val="SAPKeyblockTitle"/>
        <w:rPr>
          <w:ins w:id="4880" w:author="Author" w:date="2018-01-26T09:57:00Z"/>
        </w:rPr>
      </w:pPr>
      <w:ins w:id="4881" w:author="Author" w:date="2018-01-26T09:57:00Z">
        <w:r w:rsidRPr="00945767">
          <w:t>Test Administration</w:t>
        </w:r>
      </w:ins>
    </w:p>
    <w:p w14:paraId="6904374C" w14:textId="77777777" w:rsidR="00D94EC3" w:rsidRPr="00945767" w:rsidRDefault="00D94EC3" w:rsidP="00D94EC3">
      <w:pPr>
        <w:rPr>
          <w:ins w:id="4882" w:author="Author" w:date="2018-01-26T09:57:00Z"/>
        </w:rPr>
      </w:pPr>
      <w:ins w:id="4883" w:author="Author" w:date="2018-01-26T09:57:00Z">
        <w:r w:rsidRPr="00945767">
          <w:t>Customer project: Fill in the project-specific parts (between &lt;brackets&gt;).</w:t>
        </w:r>
      </w:ins>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D94EC3" w:rsidRPr="00945767" w14:paraId="22036EAE" w14:textId="77777777" w:rsidTr="00D94EC3">
        <w:trPr>
          <w:ins w:id="4884" w:author="Author" w:date="2018-01-26T09:57:00Z"/>
        </w:trPr>
        <w:tc>
          <w:tcPr>
            <w:tcW w:w="2280" w:type="dxa"/>
            <w:tcBorders>
              <w:top w:val="single" w:sz="8" w:space="0" w:color="999999"/>
              <w:left w:val="single" w:sz="8" w:space="0" w:color="999999"/>
              <w:bottom w:val="single" w:sz="8" w:space="0" w:color="999999"/>
              <w:right w:val="single" w:sz="8" w:space="0" w:color="999999"/>
            </w:tcBorders>
            <w:hideMark/>
          </w:tcPr>
          <w:p w14:paraId="61CA513F" w14:textId="77777777" w:rsidR="00D94EC3" w:rsidRPr="00945767" w:rsidRDefault="00D94EC3" w:rsidP="00D94EC3">
            <w:pPr>
              <w:rPr>
                <w:ins w:id="4885" w:author="Author" w:date="2018-01-26T09:57:00Z"/>
                <w:rStyle w:val="SAPEmphasis"/>
              </w:rPr>
            </w:pPr>
            <w:ins w:id="4886" w:author="Author" w:date="2018-01-26T09:57:00Z">
              <w:r w:rsidRPr="00945767">
                <w:rPr>
                  <w:rStyle w:val="SAPEmphasis"/>
                  <w:lang w:eastAsia="zh-CN"/>
                </w:rPr>
                <w:t>Test Case ID</w:t>
              </w:r>
            </w:ins>
          </w:p>
        </w:tc>
        <w:tc>
          <w:tcPr>
            <w:tcW w:w="2400" w:type="dxa"/>
            <w:tcBorders>
              <w:top w:val="single" w:sz="8" w:space="0" w:color="999999"/>
              <w:left w:val="single" w:sz="8" w:space="0" w:color="999999"/>
              <w:bottom w:val="single" w:sz="8" w:space="0" w:color="999999"/>
              <w:right w:val="single" w:sz="8" w:space="0" w:color="999999"/>
            </w:tcBorders>
            <w:hideMark/>
          </w:tcPr>
          <w:p w14:paraId="299BDAA5" w14:textId="77777777" w:rsidR="00D94EC3" w:rsidRPr="00945767" w:rsidRDefault="00D94EC3" w:rsidP="00D94EC3">
            <w:pPr>
              <w:rPr>
                <w:ins w:id="4887" w:author="Author" w:date="2018-01-26T09:57:00Z"/>
                <w:lang w:eastAsia="zh-CN"/>
              </w:rPr>
            </w:pPr>
            <w:ins w:id="4888" w:author="Author" w:date="2018-01-26T09:57:00Z">
              <w:r w:rsidRPr="00945767">
                <w:rPr>
                  <w:lang w:eastAsia="zh-CN"/>
                </w:rPr>
                <w:t>&lt;X.XX&gt;</w:t>
              </w:r>
            </w:ins>
          </w:p>
        </w:tc>
        <w:tc>
          <w:tcPr>
            <w:tcW w:w="2401" w:type="dxa"/>
            <w:tcBorders>
              <w:top w:val="single" w:sz="8" w:space="0" w:color="999999"/>
              <w:left w:val="single" w:sz="8" w:space="0" w:color="999999"/>
              <w:bottom w:val="single" w:sz="8" w:space="0" w:color="999999"/>
              <w:right w:val="single" w:sz="8" w:space="0" w:color="999999"/>
            </w:tcBorders>
            <w:hideMark/>
          </w:tcPr>
          <w:p w14:paraId="5B1FAFFA" w14:textId="77777777" w:rsidR="00D94EC3" w:rsidRPr="00945767" w:rsidRDefault="00D94EC3" w:rsidP="00D94EC3">
            <w:pPr>
              <w:rPr>
                <w:ins w:id="4889" w:author="Author" w:date="2018-01-26T09:57:00Z"/>
                <w:rStyle w:val="SAPEmphasis"/>
              </w:rPr>
            </w:pPr>
            <w:ins w:id="4890" w:author="Author" w:date="2018-01-26T09:57:00Z">
              <w:r w:rsidRPr="00945767">
                <w:rPr>
                  <w:rStyle w:val="SAPEmphasis"/>
                  <w:lang w:eastAsia="zh-CN"/>
                </w:rPr>
                <w:t>Tester Name</w:t>
              </w:r>
            </w:ins>
          </w:p>
        </w:tc>
        <w:tc>
          <w:tcPr>
            <w:tcW w:w="2401" w:type="dxa"/>
            <w:tcBorders>
              <w:top w:val="single" w:sz="8" w:space="0" w:color="999999"/>
              <w:left w:val="single" w:sz="8" w:space="0" w:color="999999"/>
              <w:bottom w:val="single" w:sz="8" w:space="0" w:color="999999"/>
              <w:right w:val="single" w:sz="8" w:space="0" w:color="999999"/>
            </w:tcBorders>
          </w:tcPr>
          <w:p w14:paraId="69AEE0F6" w14:textId="77777777" w:rsidR="00D94EC3" w:rsidRPr="00945767" w:rsidRDefault="00D94EC3" w:rsidP="00D94EC3">
            <w:pPr>
              <w:rPr>
                <w:ins w:id="4891" w:author="Author" w:date="2018-01-26T09:57:00Z"/>
                <w:lang w:eastAsia="zh-CN"/>
              </w:rPr>
            </w:pPr>
            <w:ins w:id="4892" w:author="Author" w:date="2018-01-26T09:57:00Z">
              <w:r w:rsidRPr="00945767">
                <w:rPr>
                  <w:lang w:eastAsia="zh-CN"/>
                </w:rPr>
                <w:t>&lt;name&gt;</w:t>
              </w:r>
            </w:ins>
          </w:p>
        </w:tc>
        <w:tc>
          <w:tcPr>
            <w:tcW w:w="2402" w:type="dxa"/>
            <w:tcBorders>
              <w:top w:val="single" w:sz="8" w:space="0" w:color="999999"/>
              <w:left w:val="single" w:sz="8" w:space="0" w:color="999999"/>
              <w:bottom w:val="single" w:sz="8" w:space="0" w:color="999999"/>
              <w:right w:val="single" w:sz="8" w:space="0" w:color="999999"/>
            </w:tcBorders>
            <w:hideMark/>
          </w:tcPr>
          <w:p w14:paraId="74F920B8" w14:textId="77777777" w:rsidR="00D94EC3" w:rsidRPr="00945767" w:rsidRDefault="00D94EC3" w:rsidP="00D94EC3">
            <w:pPr>
              <w:rPr>
                <w:ins w:id="4893" w:author="Author" w:date="2018-01-26T09:57:00Z"/>
                <w:rStyle w:val="SAPEmphasis"/>
              </w:rPr>
            </w:pPr>
            <w:ins w:id="4894" w:author="Author" w:date="2018-01-26T09:57:00Z">
              <w:r w:rsidRPr="00945767">
                <w:rPr>
                  <w:rStyle w:val="SAPEmphasis"/>
                  <w:lang w:eastAsia="zh-CN"/>
                </w:rPr>
                <w:t>Testing Date</w:t>
              </w:r>
            </w:ins>
          </w:p>
        </w:tc>
        <w:tc>
          <w:tcPr>
            <w:tcW w:w="2402" w:type="dxa"/>
            <w:tcBorders>
              <w:top w:val="single" w:sz="8" w:space="0" w:color="999999"/>
              <w:left w:val="single" w:sz="8" w:space="0" w:color="999999"/>
              <w:bottom w:val="single" w:sz="8" w:space="0" w:color="999999"/>
              <w:right w:val="single" w:sz="8" w:space="0" w:color="999999"/>
            </w:tcBorders>
            <w:hideMark/>
          </w:tcPr>
          <w:p w14:paraId="14692D81" w14:textId="77777777" w:rsidR="00D94EC3" w:rsidRPr="00945767" w:rsidRDefault="00D94EC3" w:rsidP="00D94EC3">
            <w:pPr>
              <w:rPr>
                <w:ins w:id="4895" w:author="Author" w:date="2018-01-26T09:57:00Z"/>
                <w:lang w:eastAsia="zh-CN"/>
              </w:rPr>
            </w:pPr>
            <w:ins w:id="4896" w:author="Author" w:date="2018-01-26T09:57:00Z">
              <w:r w:rsidRPr="00945767">
                <w:rPr>
                  <w:lang w:eastAsia="zh-CN"/>
                </w:rPr>
                <w:t>&lt;date&gt;</w:t>
              </w:r>
            </w:ins>
          </w:p>
        </w:tc>
      </w:tr>
      <w:tr w:rsidR="00D94EC3" w:rsidRPr="00945767" w14:paraId="3E0EDE78" w14:textId="77777777" w:rsidTr="00D94EC3">
        <w:trPr>
          <w:ins w:id="4897" w:author="Author" w:date="2018-01-26T09:57:00Z"/>
        </w:trPr>
        <w:tc>
          <w:tcPr>
            <w:tcW w:w="2280" w:type="dxa"/>
            <w:tcBorders>
              <w:top w:val="single" w:sz="8" w:space="0" w:color="999999"/>
              <w:left w:val="single" w:sz="8" w:space="0" w:color="999999"/>
              <w:bottom w:val="single" w:sz="8" w:space="0" w:color="999999"/>
              <w:right w:val="single" w:sz="8" w:space="0" w:color="999999"/>
            </w:tcBorders>
            <w:hideMark/>
          </w:tcPr>
          <w:p w14:paraId="78B9C141" w14:textId="77777777" w:rsidR="00D94EC3" w:rsidRPr="00945767" w:rsidRDefault="00D94EC3" w:rsidP="00D94EC3">
            <w:pPr>
              <w:rPr>
                <w:ins w:id="4898" w:author="Author" w:date="2018-01-26T09:57:00Z"/>
                <w:rStyle w:val="SAPEmphasis"/>
              </w:rPr>
            </w:pPr>
            <w:ins w:id="4899" w:author="Author" w:date="2018-01-26T09:57:00Z">
              <w:r w:rsidRPr="00945767">
                <w:rPr>
                  <w:rStyle w:val="SAPEmphasis"/>
                  <w:lang w:eastAsia="zh-CN"/>
                </w:rPr>
                <w:t>Business Role(s)</w:t>
              </w:r>
            </w:ins>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937D5B9" w14:textId="77777777" w:rsidR="00D94EC3" w:rsidRPr="00945767" w:rsidRDefault="00D94EC3" w:rsidP="00D94EC3">
            <w:pPr>
              <w:rPr>
                <w:ins w:id="4900" w:author="Author" w:date="2018-01-26T09:57:00Z"/>
                <w:lang w:eastAsia="zh-CN"/>
              </w:rPr>
            </w:pPr>
            <w:ins w:id="4901" w:author="Author" w:date="2018-01-26T09:57:00Z">
              <w:r w:rsidRPr="00945767">
                <w:rPr>
                  <w:lang w:eastAsia="zh-CN"/>
                </w:rPr>
                <w:t>Benefits Administrator</w:t>
              </w:r>
            </w:ins>
          </w:p>
        </w:tc>
      </w:tr>
      <w:tr w:rsidR="00D94EC3" w:rsidRPr="00945767" w14:paraId="45896F0F" w14:textId="77777777" w:rsidTr="00D94EC3">
        <w:trPr>
          <w:ins w:id="4902" w:author="Author" w:date="2018-01-26T09:57:00Z"/>
        </w:trPr>
        <w:tc>
          <w:tcPr>
            <w:tcW w:w="2280" w:type="dxa"/>
            <w:tcBorders>
              <w:top w:val="single" w:sz="8" w:space="0" w:color="999999"/>
              <w:left w:val="single" w:sz="8" w:space="0" w:color="999999"/>
              <w:bottom w:val="single" w:sz="8" w:space="0" w:color="999999"/>
              <w:right w:val="single" w:sz="8" w:space="0" w:color="999999"/>
            </w:tcBorders>
            <w:hideMark/>
          </w:tcPr>
          <w:p w14:paraId="5B796747" w14:textId="77777777" w:rsidR="00D94EC3" w:rsidRPr="00945767" w:rsidRDefault="00D94EC3" w:rsidP="00D94EC3">
            <w:pPr>
              <w:rPr>
                <w:ins w:id="4903" w:author="Author" w:date="2018-01-26T09:57:00Z"/>
                <w:rStyle w:val="SAPEmphasis"/>
              </w:rPr>
            </w:pPr>
            <w:ins w:id="4904" w:author="Author" w:date="2018-01-26T09:57:00Z">
              <w:r w:rsidRPr="00945767">
                <w:rPr>
                  <w:rStyle w:val="SAPEmphasis"/>
                  <w:lang w:eastAsia="zh-CN"/>
                </w:rPr>
                <w:t>Responsibility</w:t>
              </w:r>
            </w:ins>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B7BE5C9" w14:textId="77777777" w:rsidR="00D94EC3" w:rsidRPr="00945767" w:rsidRDefault="00D94EC3" w:rsidP="00D94EC3">
            <w:pPr>
              <w:rPr>
                <w:ins w:id="4905" w:author="Author" w:date="2018-01-26T09:57:00Z"/>
                <w:lang w:eastAsia="zh-CN"/>
              </w:rPr>
            </w:pPr>
            <w:ins w:id="4906" w:author="Author" w:date="2018-01-26T09:57:00Z">
              <w:r w:rsidRPr="00945767">
                <w:rPr>
                  <w:lang w:eastAsia="zh-CN"/>
                </w:rPr>
                <w:t>&lt;State Service Provider, Customer or Joint Service Provider and Customer&gt;</w:t>
              </w:r>
            </w:ins>
          </w:p>
        </w:tc>
        <w:tc>
          <w:tcPr>
            <w:tcW w:w="2402" w:type="dxa"/>
            <w:tcBorders>
              <w:top w:val="single" w:sz="8" w:space="0" w:color="999999"/>
              <w:left w:val="single" w:sz="8" w:space="0" w:color="999999"/>
              <w:bottom w:val="single" w:sz="8" w:space="0" w:color="999999"/>
              <w:right w:val="single" w:sz="8" w:space="0" w:color="999999"/>
            </w:tcBorders>
            <w:hideMark/>
          </w:tcPr>
          <w:p w14:paraId="3B2B2570" w14:textId="77777777" w:rsidR="00D94EC3" w:rsidRPr="00945767" w:rsidRDefault="00D94EC3" w:rsidP="00D94EC3">
            <w:pPr>
              <w:rPr>
                <w:ins w:id="4907" w:author="Author" w:date="2018-01-26T09:57:00Z"/>
                <w:rStyle w:val="SAPEmphasis"/>
              </w:rPr>
            </w:pPr>
            <w:ins w:id="4908" w:author="Author" w:date="2018-01-26T09:57:00Z">
              <w:r w:rsidRPr="00945767">
                <w:rPr>
                  <w:rStyle w:val="SAPEmphasis"/>
                  <w:lang w:eastAsia="zh-CN"/>
                </w:rPr>
                <w:t>Duration</w:t>
              </w:r>
            </w:ins>
          </w:p>
        </w:tc>
        <w:tc>
          <w:tcPr>
            <w:tcW w:w="2402" w:type="dxa"/>
            <w:tcBorders>
              <w:top w:val="single" w:sz="8" w:space="0" w:color="999999"/>
              <w:left w:val="single" w:sz="8" w:space="0" w:color="999999"/>
              <w:bottom w:val="single" w:sz="8" w:space="0" w:color="999999"/>
              <w:right w:val="single" w:sz="8" w:space="0" w:color="999999"/>
            </w:tcBorders>
            <w:hideMark/>
          </w:tcPr>
          <w:p w14:paraId="0148163A" w14:textId="77777777" w:rsidR="00D94EC3" w:rsidRPr="00945767" w:rsidRDefault="00D94EC3" w:rsidP="00D94EC3">
            <w:pPr>
              <w:rPr>
                <w:ins w:id="4909" w:author="Author" w:date="2018-01-26T09:57:00Z"/>
                <w:lang w:eastAsia="zh-CN"/>
              </w:rPr>
            </w:pPr>
            <w:ins w:id="4910" w:author="Author" w:date="2018-01-26T09:57:00Z">
              <w:r>
                <w:rPr>
                  <w:lang w:eastAsia="zh-CN"/>
                </w:rPr>
                <w:t>&lt;duration&gt;</w:t>
              </w:r>
            </w:ins>
          </w:p>
        </w:tc>
      </w:tr>
    </w:tbl>
    <w:p w14:paraId="447670EF" w14:textId="77777777" w:rsidR="00D94EC3" w:rsidRPr="00945767" w:rsidRDefault="00D94EC3" w:rsidP="00D94EC3">
      <w:pPr>
        <w:pStyle w:val="SAPKeyblockTitle"/>
        <w:rPr>
          <w:ins w:id="4911" w:author="Author" w:date="2018-01-26T09:57:00Z"/>
        </w:rPr>
      </w:pPr>
      <w:ins w:id="4912" w:author="Author" w:date="2018-01-26T09:57:00Z">
        <w:r w:rsidRPr="00945767">
          <w:t>Purpose</w:t>
        </w:r>
      </w:ins>
    </w:p>
    <w:p w14:paraId="0ED76801" w14:textId="6159B2D3" w:rsidR="00D94EC3" w:rsidRPr="00945767" w:rsidRDefault="00D94EC3" w:rsidP="00D94EC3">
      <w:pPr>
        <w:rPr>
          <w:ins w:id="4913" w:author="Author" w:date="2018-01-26T09:57:00Z"/>
        </w:rPr>
      </w:pPr>
      <w:ins w:id="4914" w:author="Author" w:date="2018-01-26T09:57:00Z">
        <w:r w:rsidRPr="00945767">
          <w:t xml:space="preserve">In case the employee has no access to the system and thus cannot enroll in </w:t>
        </w:r>
      </w:ins>
      <w:ins w:id="4915" w:author="Author" w:date="2018-01-26T12:15:00Z">
        <w:r w:rsidR="00053911">
          <w:t xml:space="preserve">other upcoming </w:t>
        </w:r>
      </w:ins>
      <w:ins w:id="4916" w:author="Author" w:date="2018-01-26T09:57:00Z">
        <w:r w:rsidRPr="00945767">
          <w:t xml:space="preserve">benefits by him- or herself, the </w:t>
        </w:r>
        <w:r w:rsidRPr="00583824">
          <w:t>benefits administrator</w:t>
        </w:r>
        <w:r w:rsidRPr="00945767">
          <w:t xml:space="preserve"> with appropriate permissions can do it on behalf of the employee. The </w:t>
        </w:r>
        <w:r w:rsidRPr="00583824">
          <w:t>benefits administrator</w:t>
        </w:r>
        <w:r w:rsidRPr="00945767">
          <w:t xml:space="preserve"> follows the same procedure as the employee would do. Most likely, the employee and the </w:t>
        </w:r>
        <w:r w:rsidRPr="00583824">
          <w:t>benefits administrator</w:t>
        </w:r>
        <w:r w:rsidRPr="00945767">
          <w:t xml:space="preserve"> would sit together; the employee informs about the benefits he or she would like to enroll in, and the </w:t>
        </w:r>
        <w:r w:rsidRPr="00583824">
          <w:t>benefits administrator</w:t>
        </w:r>
        <w:r w:rsidRPr="00945767">
          <w:t xml:space="preserve"> actively does it in the system.</w:t>
        </w:r>
      </w:ins>
    </w:p>
    <w:p w14:paraId="78BDA668" w14:textId="77777777" w:rsidR="00D94EC3" w:rsidRPr="00945767" w:rsidRDefault="00D94EC3" w:rsidP="00D94EC3">
      <w:pPr>
        <w:pStyle w:val="SAPKeyblockTitle"/>
        <w:rPr>
          <w:ins w:id="4917" w:author="Author" w:date="2018-01-26T09:57:00Z"/>
        </w:rPr>
      </w:pPr>
      <w:ins w:id="4918" w:author="Author" w:date="2018-01-26T09:57:00Z">
        <w:r w:rsidRPr="00945767">
          <w:t>Prerequisites</w:t>
        </w:r>
      </w:ins>
    </w:p>
    <w:p w14:paraId="1EA5DEE4" w14:textId="7A62D3AD" w:rsidR="00D94EC3" w:rsidRPr="00945767" w:rsidRDefault="00D94EC3">
      <w:pPr>
        <w:pStyle w:val="ListParagraph"/>
        <w:numPr>
          <w:ilvl w:val="0"/>
          <w:numId w:val="7"/>
        </w:numPr>
        <w:ind w:left="360"/>
        <w:rPr>
          <w:ins w:id="4919" w:author="Author" w:date="2018-01-26T09:57:00Z"/>
        </w:rPr>
        <w:pPrChange w:id="4920" w:author="Author" w:date="2018-02-13T15:43:00Z">
          <w:pPr/>
        </w:pPrChange>
      </w:pPr>
      <w:ins w:id="4921" w:author="Author" w:date="2018-01-26T09:57:00Z">
        <w:r w:rsidRPr="00945767">
          <w:t>The personal data of the employee needs to be up-to-date.</w:t>
        </w:r>
      </w:ins>
    </w:p>
    <w:p w14:paraId="5C649516" w14:textId="3E8A7D3C" w:rsidR="00D94EC3" w:rsidRPr="00945767" w:rsidRDefault="00D94EC3">
      <w:pPr>
        <w:pStyle w:val="ListParagraph"/>
        <w:numPr>
          <w:ilvl w:val="0"/>
          <w:numId w:val="7"/>
        </w:numPr>
        <w:ind w:left="360"/>
        <w:rPr>
          <w:ins w:id="4922" w:author="Author" w:date="2018-01-26T09:57:00Z"/>
        </w:rPr>
        <w:pPrChange w:id="4923" w:author="Author" w:date="2018-02-13T15:43:00Z">
          <w:pPr/>
        </w:pPrChange>
      </w:pPr>
      <w:ins w:id="4924" w:author="Author" w:date="2018-01-26T09:57:00Z">
        <w:r w:rsidRPr="00945767">
          <w:t xml:space="preserve">If applicable, information regarding the employee’s dependents has been maintained. </w:t>
        </w:r>
      </w:ins>
    </w:p>
    <w:p w14:paraId="19B8590B" w14:textId="77777777" w:rsidR="00D94EC3" w:rsidRPr="00945767" w:rsidRDefault="00D94EC3" w:rsidP="00543165">
      <w:pPr>
        <w:ind w:left="720"/>
        <w:rPr>
          <w:ins w:id="4925" w:author="Author" w:date="2018-01-26T09:57:00Z"/>
          <w:rFonts w:ascii="BentonSans Regular" w:hAnsi="BentonSans Regular"/>
          <w:color w:val="666666"/>
          <w:sz w:val="22"/>
        </w:rPr>
      </w:pPr>
      <w:ins w:id="4926" w:author="Author" w:date="2018-01-26T09:57:00Z">
        <w:r w:rsidRPr="00945767">
          <w:rPr>
            <w:noProof/>
          </w:rPr>
          <w:drawing>
            <wp:inline distT="0" distB="0" distL="0" distR="0" wp14:anchorId="03595DE3" wp14:editId="167380B8">
              <wp:extent cx="225425" cy="225425"/>
              <wp:effectExtent l="0" t="0" r="0" b="3175"/>
              <wp:docPr id="3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w:t>
        </w:r>
        <w:r w:rsidRPr="00945767">
          <w:rPr>
            <w:rFonts w:ascii="BentonSans Regular" w:hAnsi="BentonSans Regular"/>
            <w:color w:val="666666"/>
            <w:sz w:val="22"/>
          </w:rPr>
          <w:t>Note</w:t>
        </w:r>
      </w:ins>
    </w:p>
    <w:p w14:paraId="267BCAD5" w14:textId="77777777" w:rsidR="00543165" w:rsidRPr="00945767" w:rsidRDefault="00543165" w:rsidP="00543165">
      <w:pPr>
        <w:ind w:left="720"/>
        <w:rPr>
          <w:ins w:id="4927" w:author="Author" w:date="2018-02-13T15:43:00Z"/>
        </w:rPr>
      </w:pPr>
      <w:ins w:id="4928" w:author="Author" w:date="2018-02-13T15:43:00Z">
        <w:r>
          <w:t xml:space="preserve">In case the </w:t>
        </w:r>
        <w:r>
          <w:rPr>
            <w:rStyle w:val="SAPEmphasis"/>
          </w:rPr>
          <w:t>Dependents Management</w:t>
        </w:r>
        <w:r>
          <w:t xml:space="preserve"> content has been deployed with the SAP Best Practices, you can </w:t>
        </w:r>
        <w:r w:rsidRPr="00945767">
          <w:t xml:space="preserve">refer </w:t>
        </w:r>
        <w:r>
          <w:t xml:space="preserve">for more details </w:t>
        </w:r>
        <w:r w:rsidRPr="00945767">
          <w:t xml:space="preserve">to test script of scope item </w:t>
        </w:r>
        <w:r w:rsidRPr="00945767">
          <w:rPr>
            <w:rStyle w:val="SAPTextReference"/>
          </w:rPr>
          <w:t>Manage Dependents (1LY)</w:t>
        </w:r>
        <w:r w:rsidRPr="00945767">
          <w:t xml:space="preserve">. </w:t>
        </w:r>
      </w:ins>
    </w:p>
    <w:p w14:paraId="503CABA0" w14:textId="4898BC47" w:rsidR="00D94EC3" w:rsidRPr="00945767" w:rsidRDefault="00D94EC3" w:rsidP="00D94EC3">
      <w:pPr>
        <w:ind w:left="720"/>
        <w:rPr>
          <w:ins w:id="4929" w:author="Author" w:date="2018-01-26T09:57:00Z"/>
        </w:rPr>
      </w:pPr>
      <w:ins w:id="4930" w:author="Author" w:date="2018-01-26T09:57:00Z">
        <w:del w:id="4931" w:author="Author" w:date="2018-02-13T15:43:00Z">
          <w:r w:rsidRPr="00945767" w:rsidDel="00543165">
            <w:lastRenderedPageBreak/>
            <w:delText xml:space="preserve">For more details on this, </w:delText>
          </w:r>
          <w:r w:rsidDel="00543165">
            <w:delText xml:space="preserve">you can </w:delText>
          </w:r>
          <w:r w:rsidRPr="00945767" w:rsidDel="00543165">
            <w:delText xml:space="preserve">refer to test script of scope item </w:delText>
          </w:r>
          <w:r w:rsidRPr="00945767" w:rsidDel="00543165">
            <w:rPr>
              <w:rStyle w:val="SAPTextReference"/>
            </w:rPr>
            <w:delText>Manage Dependents (1LY)</w:delText>
          </w:r>
        </w:del>
        <w:r w:rsidRPr="00945767">
          <w:t xml:space="preserve">. </w:t>
        </w:r>
      </w:ins>
    </w:p>
    <w:p w14:paraId="4290EE8B" w14:textId="77777777" w:rsidR="00D94EC3" w:rsidRPr="00945767" w:rsidRDefault="00D94EC3" w:rsidP="00D94EC3">
      <w:pPr>
        <w:pStyle w:val="SAPKeyblockTitle"/>
        <w:rPr>
          <w:ins w:id="4932" w:author="Author" w:date="2018-01-26T09:57:00Z"/>
        </w:rPr>
      </w:pPr>
      <w:ins w:id="4933" w:author="Author" w:date="2018-01-26T09:57:00Z">
        <w:r w:rsidRPr="00945767">
          <w:t>Procedure</w:t>
        </w:r>
      </w:ins>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170"/>
        <w:gridCol w:w="6750"/>
        <w:gridCol w:w="4230"/>
        <w:gridCol w:w="1260"/>
      </w:tblGrid>
      <w:tr w:rsidR="00D94EC3" w:rsidRPr="00945767" w14:paraId="21EE2941" w14:textId="77777777" w:rsidTr="006D761A">
        <w:trPr>
          <w:trHeight w:val="576"/>
          <w:tblHeader/>
          <w:ins w:id="4934" w:author="Author" w:date="2018-01-26T09:57:00Z"/>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4D1C2708" w14:textId="77777777" w:rsidR="00D94EC3" w:rsidRPr="00945767" w:rsidRDefault="00D94EC3" w:rsidP="00D94EC3">
            <w:pPr>
              <w:pStyle w:val="SAPTableHeader"/>
              <w:rPr>
                <w:ins w:id="4935" w:author="Author" w:date="2018-01-26T09:57:00Z"/>
              </w:rPr>
            </w:pPr>
            <w:ins w:id="4936" w:author="Author" w:date="2018-01-26T09:57:00Z">
              <w:r w:rsidRPr="00945767">
                <w:t>Test Step #</w:t>
              </w:r>
            </w:ins>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4C124442" w14:textId="77777777" w:rsidR="00D94EC3" w:rsidRPr="00945767" w:rsidRDefault="00D94EC3" w:rsidP="00D94EC3">
            <w:pPr>
              <w:pStyle w:val="SAPTableHeader"/>
              <w:rPr>
                <w:ins w:id="4937" w:author="Author" w:date="2018-01-26T09:57:00Z"/>
              </w:rPr>
            </w:pPr>
            <w:ins w:id="4938" w:author="Author" w:date="2018-01-26T09:57:00Z">
              <w:r w:rsidRPr="00945767">
                <w:t>Test Step Name</w:t>
              </w:r>
            </w:ins>
          </w:p>
        </w:tc>
        <w:tc>
          <w:tcPr>
            <w:tcW w:w="6750" w:type="dxa"/>
            <w:tcBorders>
              <w:top w:val="single" w:sz="8" w:space="0" w:color="999999"/>
              <w:left w:val="single" w:sz="8" w:space="0" w:color="999999"/>
              <w:bottom w:val="single" w:sz="8" w:space="0" w:color="999999"/>
              <w:right w:val="single" w:sz="8" w:space="0" w:color="999999"/>
            </w:tcBorders>
            <w:shd w:val="clear" w:color="auto" w:fill="999999"/>
            <w:hideMark/>
          </w:tcPr>
          <w:p w14:paraId="73D17675" w14:textId="77777777" w:rsidR="00D94EC3" w:rsidRPr="00945767" w:rsidRDefault="00D94EC3" w:rsidP="00D94EC3">
            <w:pPr>
              <w:pStyle w:val="SAPTableHeader"/>
              <w:rPr>
                <w:ins w:id="4939" w:author="Author" w:date="2018-01-26T09:57:00Z"/>
              </w:rPr>
            </w:pPr>
            <w:ins w:id="4940" w:author="Author" w:date="2018-01-26T09:57:00Z">
              <w:r w:rsidRPr="00945767">
                <w:t>Instruction</w:t>
              </w:r>
            </w:ins>
          </w:p>
        </w:tc>
        <w:tc>
          <w:tcPr>
            <w:tcW w:w="4230" w:type="dxa"/>
            <w:tcBorders>
              <w:top w:val="single" w:sz="8" w:space="0" w:color="999999"/>
              <w:left w:val="single" w:sz="8" w:space="0" w:color="999999"/>
              <w:bottom w:val="single" w:sz="8" w:space="0" w:color="999999"/>
              <w:right w:val="single" w:sz="8" w:space="0" w:color="999999"/>
            </w:tcBorders>
            <w:shd w:val="clear" w:color="auto" w:fill="999999"/>
            <w:hideMark/>
          </w:tcPr>
          <w:p w14:paraId="45BA6894" w14:textId="77777777" w:rsidR="00D94EC3" w:rsidRPr="00945767" w:rsidRDefault="00D94EC3" w:rsidP="00D94EC3">
            <w:pPr>
              <w:pStyle w:val="SAPTableHeader"/>
              <w:rPr>
                <w:ins w:id="4941" w:author="Author" w:date="2018-01-26T09:57:00Z"/>
              </w:rPr>
            </w:pPr>
            <w:ins w:id="4942" w:author="Author" w:date="2018-01-26T09:57:00Z">
              <w:r w:rsidRPr="00945767">
                <w:t>Expected Result</w:t>
              </w:r>
            </w:ins>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1B4ADC32" w14:textId="77777777" w:rsidR="00D94EC3" w:rsidRPr="00945767" w:rsidRDefault="00D94EC3" w:rsidP="00D94EC3">
            <w:pPr>
              <w:pStyle w:val="SAPTableHeader"/>
              <w:rPr>
                <w:ins w:id="4943" w:author="Author" w:date="2018-01-26T09:57:00Z"/>
              </w:rPr>
            </w:pPr>
            <w:ins w:id="4944" w:author="Author" w:date="2018-01-26T09:57:00Z">
              <w:r w:rsidRPr="00945767">
                <w:t>Pass / Fail / Comment</w:t>
              </w:r>
            </w:ins>
          </w:p>
        </w:tc>
      </w:tr>
      <w:tr w:rsidR="00D94EC3" w:rsidRPr="00945767" w14:paraId="0FED8535" w14:textId="77777777" w:rsidTr="006D761A">
        <w:trPr>
          <w:trHeight w:val="288"/>
          <w:ins w:id="4945" w:author="Author" w:date="2018-01-26T09:57:00Z"/>
        </w:trPr>
        <w:tc>
          <w:tcPr>
            <w:tcW w:w="872" w:type="dxa"/>
            <w:tcBorders>
              <w:top w:val="single" w:sz="8" w:space="0" w:color="999999"/>
              <w:left w:val="single" w:sz="8" w:space="0" w:color="999999"/>
              <w:bottom w:val="single" w:sz="8" w:space="0" w:color="999999"/>
              <w:right w:val="single" w:sz="8" w:space="0" w:color="999999"/>
            </w:tcBorders>
            <w:hideMark/>
          </w:tcPr>
          <w:p w14:paraId="48B17A34" w14:textId="77777777" w:rsidR="00D94EC3" w:rsidRPr="00945767" w:rsidRDefault="00D94EC3" w:rsidP="00D94EC3">
            <w:pPr>
              <w:rPr>
                <w:ins w:id="4946" w:author="Author" w:date="2018-01-26T09:57:00Z"/>
              </w:rPr>
            </w:pPr>
            <w:ins w:id="4947" w:author="Author" w:date="2018-01-26T09:57:00Z">
              <w:r w:rsidRPr="00945767">
                <w:t>1</w:t>
              </w:r>
            </w:ins>
          </w:p>
        </w:tc>
        <w:tc>
          <w:tcPr>
            <w:tcW w:w="1170" w:type="dxa"/>
            <w:tcBorders>
              <w:top w:val="single" w:sz="8" w:space="0" w:color="999999"/>
              <w:left w:val="single" w:sz="8" w:space="0" w:color="999999"/>
              <w:bottom w:val="single" w:sz="8" w:space="0" w:color="999999"/>
              <w:right w:val="single" w:sz="8" w:space="0" w:color="999999"/>
            </w:tcBorders>
            <w:hideMark/>
          </w:tcPr>
          <w:p w14:paraId="5BAA03B1" w14:textId="77777777" w:rsidR="00D94EC3" w:rsidRPr="00945767" w:rsidRDefault="00D94EC3" w:rsidP="00D94EC3">
            <w:pPr>
              <w:rPr>
                <w:ins w:id="4948" w:author="Author" w:date="2018-01-26T09:57:00Z"/>
              </w:rPr>
            </w:pPr>
            <w:ins w:id="4949" w:author="Author" w:date="2018-01-26T09:57:00Z">
              <w:r w:rsidRPr="00945767">
                <w:rPr>
                  <w:rStyle w:val="SAPEmphasis"/>
                </w:rPr>
                <w:t>Log on</w:t>
              </w:r>
            </w:ins>
          </w:p>
        </w:tc>
        <w:tc>
          <w:tcPr>
            <w:tcW w:w="6750" w:type="dxa"/>
            <w:tcBorders>
              <w:top w:val="single" w:sz="8" w:space="0" w:color="999999"/>
              <w:left w:val="single" w:sz="8" w:space="0" w:color="999999"/>
              <w:bottom w:val="single" w:sz="8" w:space="0" w:color="999999"/>
              <w:right w:val="single" w:sz="8" w:space="0" w:color="999999"/>
            </w:tcBorders>
            <w:hideMark/>
          </w:tcPr>
          <w:p w14:paraId="245C7F3C" w14:textId="77777777" w:rsidR="00D94EC3" w:rsidRPr="00945767" w:rsidRDefault="00D94EC3" w:rsidP="00D94EC3">
            <w:pPr>
              <w:rPr>
                <w:ins w:id="4950" w:author="Author" w:date="2018-01-26T09:57:00Z"/>
              </w:rPr>
            </w:pPr>
            <w:ins w:id="4951" w:author="Author" w:date="2018-01-26T09:57:00Z">
              <w:r w:rsidRPr="00945767">
                <w:t xml:space="preserve">Log on to </w:t>
              </w:r>
              <w:r w:rsidRPr="00945767">
                <w:rPr>
                  <w:rStyle w:val="SAPTextReference"/>
                </w:rPr>
                <w:t>Employee Central</w:t>
              </w:r>
              <w:r w:rsidRPr="00945767" w:rsidDel="00C623F0">
                <w:t xml:space="preserve"> </w:t>
              </w:r>
              <w:r w:rsidRPr="00945767">
                <w:t xml:space="preserve">as a </w:t>
              </w:r>
              <w:r w:rsidRPr="00583824">
                <w:rPr>
                  <w:lang w:eastAsia="zh-CN"/>
                </w:rPr>
                <w:t>Benefits Administrator</w:t>
              </w:r>
              <w:r w:rsidRPr="00945767">
                <w:t>.</w:t>
              </w:r>
            </w:ins>
          </w:p>
        </w:tc>
        <w:tc>
          <w:tcPr>
            <w:tcW w:w="4230" w:type="dxa"/>
            <w:tcBorders>
              <w:top w:val="single" w:sz="8" w:space="0" w:color="999999"/>
              <w:left w:val="single" w:sz="8" w:space="0" w:color="999999"/>
              <w:bottom w:val="single" w:sz="8" w:space="0" w:color="999999"/>
              <w:right w:val="single" w:sz="8" w:space="0" w:color="999999"/>
            </w:tcBorders>
            <w:hideMark/>
          </w:tcPr>
          <w:p w14:paraId="0B89E3C9" w14:textId="77777777" w:rsidR="00D94EC3" w:rsidRPr="00945767" w:rsidRDefault="00D94EC3" w:rsidP="00D94EC3">
            <w:pPr>
              <w:rPr>
                <w:ins w:id="4952" w:author="Author" w:date="2018-01-26T09:57:00Z"/>
              </w:rPr>
            </w:pPr>
            <w:ins w:id="4953" w:author="Author" w:date="2018-01-26T09:57:00Z">
              <w:r w:rsidRPr="00945767">
                <w:t xml:space="preserve">The </w:t>
              </w:r>
              <w:r w:rsidRPr="00945767">
                <w:rPr>
                  <w:rStyle w:val="SAPScreenElement"/>
                </w:rPr>
                <w:t xml:space="preserve">Home </w:t>
              </w:r>
              <w:r w:rsidRPr="00945767">
                <w:t>page is displayed.</w:t>
              </w:r>
            </w:ins>
          </w:p>
        </w:tc>
        <w:tc>
          <w:tcPr>
            <w:tcW w:w="1260" w:type="dxa"/>
            <w:tcBorders>
              <w:top w:val="single" w:sz="8" w:space="0" w:color="999999"/>
              <w:left w:val="single" w:sz="8" w:space="0" w:color="999999"/>
              <w:bottom w:val="single" w:sz="8" w:space="0" w:color="999999"/>
              <w:right w:val="single" w:sz="8" w:space="0" w:color="999999"/>
            </w:tcBorders>
          </w:tcPr>
          <w:p w14:paraId="43F45855" w14:textId="77777777" w:rsidR="00D94EC3" w:rsidRPr="00945767" w:rsidRDefault="00D94EC3" w:rsidP="00D94EC3">
            <w:pPr>
              <w:rPr>
                <w:ins w:id="4954" w:author="Author" w:date="2018-01-26T09:57:00Z"/>
              </w:rPr>
            </w:pPr>
          </w:p>
        </w:tc>
      </w:tr>
      <w:tr w:rsidR="00D94EC3" w:rsidRPr="00945767" w14:paraId="74482498" w14:textId="77777777" w:rsidTr="006D761A">
        <w:trPr>
          <w:trHeight w:val="288"/>
          <w:ins w:id="4955" w:author="Author" w:date="2018-01-26T09:57:00Z"/>
        </w:trPr>
        <w:tc>
          <w:tcPr>
            <w:tcW w:w="872" w:type="dxa"/>
            <w:tcBorders>
              <w:top w:val="single" w:sz="8" w:space="0" w:color="999999"/>
              <w:left w:val="single" w:sz="8" w:space="0" w:color="999999"/>
              <w:bottom w:val="single" w:sz="8" w:space="0" w:color="999999"/>
              <w:right w:val="single" w:sz="8" w:space="0" w:color="999999"/>
            </w:tcBorders>
          </w:tcPr>
          <w:p w14:paraId="261BEAF1" w14:textId="77777777" w:rsidR="00D94EC3" w:rsidRPr="00945767" w:rsidRDefault="00D94EC3" w:rsidP="00D94EC3">
            <w:pPr>
              <w:rPr>
                <w:ins w:id="4956" w:author="Author" w:date="2018-01-26T09:57:00Z"/>
              </w:rPr>
            </w:pPr>
            <w:ins w:id="4957" w:author="Author" w:date="2018-01-26T09:57:00Z">
              <w:r w:rsidRPr="00945767">
                <w:t>2</w:t>
              </w:r>
            </w:ins>
          </w:p>
        </w:tc>
        <w:tc>
          <w:tcPr>
            <w:tcW w:w="1170" w:type="dxa"/>
            <w:tcBorders>
              <w:top w:val="single" w:sz="8" w:space="0" w:color="999999"/>
              <w:left w:val="single" w:sz="8" w:space="0" w:color="999999"/>
              <w:bottom w:val="single" w:sz="8" w:space="0" w:color="999999"/>
              <w:right w:val="single" w:sz="8" w:space="0" w:color="999999"/>
            </w:tcBorders>
          </w:tcPr>
          <w:p w14:paraId="1810EB3B" w14:textId="77777777" w:rsidR="00D94EC3" w:rsidRPr="00945767" w:rsidRDefault="00D94EC3" w:rsidP="00D94EC3">
            <w:pPr>
              <w:rPr>
                <w:ins w:id="4958" w:author="Author" w:date="2018-01-26T09:57:00Z"/>
                <w:rStyle w:val="SAPEmphasis"/>
              </w:rPr>
            </w:pPr>
            <w:ins w:id="4959" w:author="Author" w:date="2018-01-26T09:57:00Z">
              <w:r w:rsidRPr="00945767">
                <w:rPr>
                  <w:rStyle w:val="SAPEmphasis"/>
                  <w:lang w:eastAsia="zh-CN"/>
                </w:rPr>
                <w:t>Search Employee</w:t>
              </w:r>
            </w:ins>
          </w:p>
        </w:tc>
        <w:tc>
          <w:tcPr>
            <w:tcW w:w="6750" w:type="dxa"/>
            <w:tcBorders>
              <w:top w:val="single" w:sz="8" w:space="0" w:color="999999"/>
              <w:left w:val="single" w:sz="8" w:space="0" w:color="999999"/>
              <w:bottom w:val="single" w:sz="8" w:space="0" w:color="999999"/>
              <w:right w:val="single" w:sz="8" w:space="0" w:color="999999"/>
            </w:tcBorders>
          </w:tcPr>
          <w:p w14:paraId="5C1CFB71" w14:textId="77777777" w:rsidR="00D94EC3" w:rsidRPr="00945767" w:rsidRDefault="00D94EC3" w:rsidP="00D94EC3">
            <w:pPr>
              <w:rPr>
                <w:ins w:id="4960" w:author="Author" w:date="2018-01-26T09:57:00Z"/>
              </w:rPr>
            </w:pPr>
            <w:ins w:id="4961" w:author="Author" w:date="2018-01-26T09:57:00Z">
              <w:r w:rsidRPr="00945767">
                <w:t xml:space="preserve">In the </w:t>
              </w:r>
              <w:r w:rsidRPr="00945767">
                <w:rPr>
                  <w:rStyle w:val="SAPScreenElement"/>
                </w:rPr>
                <w:t>Search</w:t>
              </w:r>
              <w:r w:rsidRPr="00945767">
                <w:t xml:space="preserve"> </w:t>
              </w:r>
              <w:r w:rsidRPr="00945767">
                <w:rPr>
                  <w:rStyle w:val="SAPScreenElement"/>
                </w:rPr>
                <w:t>for actions or people</w:t>
              </w:r>
              <w:r w:rsidRPr="00945767">
                <w:t xml:space="preserve"> box, in the top right corner of the screen, enter the name (or name parts) of the employee on behalf of whom you want to enroll in benefits.</w:t>
              </w:r>
            </w:ins>
          </w:p>
        </w:tc>
        <w:tc>
          <w:tcPr>
            <w:tcW w:w="4230" w:type="dxa"/>
            <w:tcBorders>
              <w:top w:val="single" w:sz="8" w:space="0" w:color="999999"/>
              <w:left w:val="single" w:sz="8" w:space="0" w:color="999999"/>
              <w:bottom w:val="single" w:sz="8" w:space="0" w:color="999999"/>
              <w:right w:val="single" w:sz="8" w:space="0" w:color="999999"/>
            </w:tcBorders>
          </w:tcPr>
          <w:p w14:paraId="5EE7030D" w14:textId="77777777" w:rsidR="00D94EC3" w:rsidRPr="00945767" w:rsidRDefault="00D94EC3" w:rsidP="00D94EC3">
            <w:pPr>
              <w:rPr>
                <w:ins w:id="4962" w:author="Author" w:date="2018-01-26T09:57:00Z"/>
              </w:rPr>
            </w:pPr>
            <w:ins w:id="4963" w:author="Author" w:date="2018-01-26T09:57:00Z">
              <w:r w:rsidRPr="00945767">
                <w:t>The autocomplete functionality suggests a list of employees matching your search criteria.</w:t>
              </w:r>
            </w:ins>
          </w:p>
        </w:tc>
        <w:tc>
          <w:tcPr>
            <w:tcW w:w="1260" w:type="dxa"/>
            <w:tcBorders>
              <w:top w:val="single" w:sz="8" w:space="0" w:color="999999"/>
              <w:left w:val="single" w:sz="8" w:space="0" w:color="999999"/>
              <w:bottom w:val="single" w:sz="8" w:space="0" w:color="999999"/>
              <w:right w:val="single" w:sz="8" w:space="0" w:color="999999"/>
            </w:tcBorders>
          </w:tcPr>
          <w:p w14:paraId="5F6D043B" w14:textId="77777777" w:rsidR="00D94EC3" w:rsidRPr="00945767" w:rsidRDefault="00D94EC3" w:rsidP="00D94EC3">
            <w:pPr>
              <w:rPr>
                <w:ins w:id="4964" w:author="Author" w:date="2018-01-26T09:57:00Z"/>
              </w:rPr>
            </w:pPr>
          </w:p>
        </w:tc>
      </w:tr>
      <w:tr w:rsidR="00D94EC3" w:rsidRPr="00945767" w14:paraId="7D6BA20F" w14:textId="77777777" w:rsidTr="006D761A">
        <w:trPr>
          <w:trHeight w:val="288"/>
          <w:ins w:id="4965" w:author="Author" w:date="2018-01-26T09:57:00Z"/>
        </w:trPr>
        <w:tc>
          <w:tcPr>
            <w:tcW w:w="872" w:type="dxa"/>
            <w:tcBorders>
              <w:top w:val="single" w:sz="8" w:space="0" w:color="999999"/>
              <w:left w:val="single" w:sz="8" w:space="0" w:color="999999"/>
              <w:bottom w:val="single" w:sz="8" w:space="0" w:color="999999"/>
              <w:right w:val="single" w:sz="8" w:space="0" w:color="999999"/>
            </w:tcBorders>
          </w:tcPr>
          <w:p w14:paraId="0EB0E145" w14:textId="77777777" w:rsidR="00D94EC3" w:rsidRPr="00945767" w:rsidRDefault="00D94EC3" w:rsidP="00D94EC3">
            <w:pPr>
              <w:rPr>
                <w:ins w:id="4966" w:author="Author" w:date="2018-01-26T09:57:00Z"/>
              </w:rPr>
            </w:pPr>
            <w:ins w:id="4967" w:author="Author" w:date="2018-01-26T09:57:00Z">
              <w:r w:rsidRPr="00945767">
                <w:t>3</w:t>
              </w:r>
            </w:ins>
          </w:p>
        </w:tc>
        <w:tc>
          <w:tcPr>
            <w:tcW w:w="1170" w:type="dxa"/>
            <w:tcBorders>
              <w:top w:val="single" w:sz="8" w:space="0" w:color="999999"/>
              <w:left w:val="single" w:sz="8" w:space="0" w:color="999999"/>
              <w:bottom w:val="single" w:sz="8" w:space="0" w:color="999999"/>
              <w:right w:val="single" w:sz="8" w:space="0" w:color="999999"/>
            </w:tcBorders>
          </w:tcPr>
          <w:p w14:paraId="32BEC5E5" w14:textId="77777777" w:rsidR="00D94EC3" w:rsidRPr="00945767" w:rsidRDefault="00D94EC3" w:rsidP="00D94EC3">
            <w:pPr>
              <w:rPr>
                <w:ins w:id="4968" w:author="Author" w:date="2018-01-26T09:57:00Z"/>
                <w:rStyle w:val="SAPEmphasis"/>
              </w:rPr>
            </w:pPr>
            <w:ins w:id="4969" w:author="Author" w:date="2018-01-26T09:57:00Z">
              <w:r w:rsidRPr="00945767">
                <w:rPr>
                  <w:rStyle w:val="SAPEmphasis"/>
                  <w:lang w:eastAsia="zh-CN"/>
                </w:rPr>
                <w:t>Select Employee</w:t>
              </w:r>
            </w:ins>
          </w:p>
        </w:tc>
        <w:tc>
          <w:tcPr>
            <w:tcW w:w="6750" w:type="dxa"/>
            <w:tcBorders>
              <w:top w:val="single" w:sz="8" w:space="0" w:color="999999"/>
              <w:left w:val="single" w:sz="8" w:space="0" w:color="999999"/>
              <w:bottom w:val="single" w:sz="8" w:space="0" w:color="999999"/>
              <w:right w:val="single" w:sz="8" w:space="0" w:color="999999"/>
            </w:tcBorders>
          </w:tcPr>
          <w:p w14:paraId="5BBAB403" w14:textId="77777777" w:rsidR="00D94EC3" w:rsidRPr="00945767" w:rsidRDefault="00D94EC3" w:rsidP="00D94EC3">
            <w:pPr>
              <w:rPr>
                <w:ins w:id="4970" w:author="Author" w:date="2018-01-26T09:57:00Z"/>
              </w:rPr>
            </w:pPr>
            <w:ins w:id="4971" w:author="Author" w:date="2018-01-26T09:57:00Z">
              <w:r w:rsidRPr="00945767">
                <w:t>Select the appropriate employee from the result list.</w:t>
              </w:r>
            </w:ins>
          </w:p>
        </w:tc>
        <w:tc>
          <w:tcPr>
            <w:tcW w:w="4230" w:type="dxa"/>
            <w:tcBorders>
              <w:top w:val="single" w:sz="8" w:space="0" w:color="999999"/>
              <w:left w:val="single" w:sz="8" w:space="0" w:color="999999"/>
              <w:bottom w:val="single" w:sz="8" w:space="0" w:color="999999"/>
              <w:right w:val="single" w:sz="8" w:space="0" w:color="999999"/>
            </w:tcBorders>
          </w:tcPr>
          <w:p w14:paraId="2498BE6B" w14:textId="77777777" w:rsidR="00D94EC3" w:rsidRPr="00945767" w:rsidRDefault="00D94EC3" w:rsidP="00D94EC3">
            <w:pPr>
              <w:rPr>
                <w:ins w:id="4972" w:author="Author" w:date="2018-01-26T09:57:00Z"/>
              </w:rPr>
            </w:pPr>
            <w:ins w:id="4973" w:author="Author" w:date="2018-01-26T09:57:00Z">
              <w:r w:rsidRPr="00945767">
                <w:t xml:space="preserve">You are directed to the </w:t>
              </w:r>
              <w:r w:rsidRPr="00945767">
                <w:rPr>
                  <w:rStyle w:val="SAPScreenElement"/>
                </w:rPr>
                <w:t>Employee Files</w:t>
              </w:r>
              <w:r w:rsidRPr="00945767">
                <w:t xml:space="preserve"> page in which the profile of the employee is displayed.</w:t>
              </w:r>
            </w:ins>
          </w:p>
        </w:tc>
        <w:tc>
          <w:tcPr>
            <w:tcW w:w="1260" w:type="dxa"/>
            <w:tcBorders>
              <w:top w:val="single" w:sz="8" w:space="0" w:color="999999"/>
              <w:left w:val="single" w:sz="8" w:space="0" w:color="999999"/>
              <w:bottom w:val="single" w:sz="8" w:space="0" w:color="999999"/>
              <w:right w:val="single" w:sz="8" w:space="0" w:color="999999"/>
            </w:tcBorders>
          </w:tcPr>
          <w:p w14:paraId="12CDD4DB" w14:textId="77777777" w:rsidR="00D94EC3" w:rsidRPr="00945767" w:rsidRDefault="00D94EC3" w:rsidP="00D94EC3">
            <w:pPr>
              <w:rPr>
                <w:ins w:id="4974" w:author="Author" w:date="2018-01-26T09:57:00Z"/>
              </w:rPr>
            </w:pPr>
          </w:p>
        </w:tc>
      </w:tr>
      <w:tr w:rsidR="00D94EC3" w:rsidRPr="00945767" w14:paraId="539F0A3E" w14:textId="77777777" w:rsidTr="006D761A">
        <w:trPr>
          <w:trHeight w:val="288"/>
          <w:ins w:id="4975" w:author="Author" w:date="2018-01-26T09:57:00Z"/>
        </w:trPr>
        <w:tc>
          <w:tcPr>
            <w:tcW w:w="872" w:type="dxa"/>
            <w:tcBorders>
              <w:top w:val="single" w:sz="8" w:space="0" w:color="999999"/>
              <w:left w:val="single" w:sz="8" w:space="0" w:color="999999"/>
              <w:bottom w:val="single" w:sz="8" w:space="0" w:color="999999"/>
              <w:right w:val="single" w:sz="8" w:space="0" w:color="999999"/>
            </w:tcBorders>
          </w:tcPr>
          <w:p w14:paraId="253504C0" w14:textId="77777777" w:rsidR="00D94EC3" w:rsidRPr="00945767" w:rsidRDefault="00D94EC3" w:rsidP="00D94EC3">
            <w:pPr>
              <w:rPr>
                <w:ins w:id="4976" w:author="Author" w:date="2018-01-26T09:57:00Z"/>
              </w:rPr>
            </w:pPr>
            <w:ins w:id="4977" w:author="Author" w:date="2018-01-26T09:57:00Z">
              <w:r w:rsidRPr="00945767">
                <w:rPr>
                  <w:lang w:eastAsia="zh-TW"/>
                </w:rPr>
                <w:t>4</w:t>
              </w:r>
            </w:ins>
          </w:p>
        </w:tc>
        <w:tc>
          <w:tcPr>
            <w:tcW w:w="1170" w:type="dxa"/>
            <w:tcBorders>
              <w:top w:val="single" w:sz="8" w:space="0" w:color="999999"/>
              <w:left w:val="single" w:sz="8" w:space="0" w:color="999999"/>
              <w:bottom w:val="single" w:sz="8" w:space="0" w:color="999999"/>
              <w:right w:val="single" w:sz="8" w:space="0" w:color="999999"/>
            </w:tcBorders>
          </w:tcPr>
          <w:p w14:paraId="7E03F16B" w14:textId="77777777" w:rsidR="00D94EC3" w:rsidRPr="00945767" w:rsidRDefault="00D94EC3" w:rsidP="00D94EC3">
            <w:pPr>
              <w:rPr>
                <w:ins w:id="4978" w:author="Author" w:date="2018-01-26T09:57:00Z"/>
                <w:rStyle w:val="SAPEmphasis"/>
              </w:rPr>
            </w:pPr>
            <w:ins w:id="4979" w:author="Author" w:date="2018-01-26T09:57:00Z">
              <w:r w:rsidRPr="00945767">
                <w:rPr>
                  <w:rStyle w:val="SAPEmphasis"/>
                  <w:lang w:eastAsia="zh-TW"/>
                </w:rPr>
                <w:t>Go to Benefits Section</w:t>
              </w:r>
            </w:ins>
          </w:p>
        </w:tc>
        <w:tc>
          <w:tcPr>
            <w:tcW w:w="6750" w:type="dxa"/>
            <w:tcBorders>
              <w:top w:val="single" w:sz="8" w:space="0" w:color="999999"/>
              <w:left w:val="single" w:sz="8" w:space="0" w:color="999999"/>
              <w:bottom w:val="single" w:sz="8" w:space="0" w:color="999999"/>
              <w:right w:val="single" w:sz="8" w:space="0" w:color="999999"/>
            </w:tcBorders>
          </w:tcPr>
          <w:p w14:paraId="7851947F" w14:textId="77777777" w:rsidR="00D94EC3" w:rsidRPr="00945767" w:rsidRDefault="00D94EC3" w:rsidP="00D94EC3">
            <w:pPr>
              <w:rPr>
                <w:ins w:id="4980" w:author="Author" w:date="2018-01-26T09:57:00Z"/>
                <w:rFonts w:eastAsiaTheme="minorHAnsi"/>
                <w:sz w:val="22"/>
                <w:szCs w:val="22"/>
                <w:lang w:eastAsia="zh-SG"/>
              </w:rPr>
            </w:pPr>
            <w:ins w:id="4981" w:author="Author" w:date="2018-01-26T09:57:00Z">
              <w:r w:rsidRPr="00945767">
                <w:rPr>
                  <w:lang w:eastAsia="zh-SG"/>
                </w:rPr>
                <w:t xml:space="preserve">On the </w:t>
              </w:r>
              <w:r w:rsidRPr="00945767">
                <w:rPr>
                  <w:rStyle w:val="SAPScreenElement"/>
                  <w:lang w:eastAsia="zh-TW"/>
                </w:rPr>
                <w:t>My Employee File</w:t>
              </w:r>
              <w:r w:rsidRPr="00945767">
                <w:rPr>
                  <w:lang w:eastAsia="zh-TW"/>
                </w:rPr>
                <w:t xml:space="preserve"> screen, scroll </w:t>
              </w:r>
              <w:r w:rsidRPr="00945767">
                <w:rPr>
                  <w:lang w:eastAsia="zh-SG"/>
                </w:rPr>
                <w:t xml:space="preserve">to the </w:t>
              </w:r>
              <w:r w:rsidRPr="00945767">
                <w:rPr>
                  <w:rStyle w:val="SAPScreenElement"/>
                  <w:lang w:eastAsia="zh-TW"/>
                </w:rPr>
                <w:t>Employee Benefits</w:t>
              </w:r>
              <w:r w:rsidRPr="00945767">
                <w:rPr>
                  <w:lang w:eastAsia="zh-SG"/>
                </w:rPr>
                <w:t xml:space="preserve"> section.</w:t>
              </w:r>
            </w:ins>
          </w:p>
          <w:p w14:paraId="6CBACB70" w14:textId="77777777" w:rsidR="00D94EC3" w:rsidRPr="00945767" w:rsidRDefault="00D94EC3" w:rsidP="00D94EC3">
            <w:pPr>
              <w:pStyle w:val="SAPNoteHeading"/>
              <w:spacing w:before="120"/>
              <w:ind w:left="0"/>
              <w:rPr>
                <w:ins w:id="4982" w:author="Author" w:date="2018-01-26T09:57:00Z"/>
                <w:lang w:eastAsia="zh-TW"/>
              </w:rPr>
            </w:pPr>
            <w:ins w:id="4983" w:author="Author" w:date="2018-01-26T09:57:00Z">
              <w:r w:rsidRPr="00945767">
                <w:rPr>
                  <w:noProof/>
                </w:rPr>
                <w:drawing>
                  <wp:inline distT="0" distB="0" distL="0" distR="0" wp14:anchorId="681DCF9C" wp14:editId="5AB2796C">
                    <wp:extent cx="225425" cy="225425"/>
                    <wp:effectExtent l="0" t="0" r="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Pr>
                  <w:lang w:eastAsia="zh-TW"/>
                </w:rPr>
                <w:t> Note</w:t>
              </w:r>
            </w:ins>
          </w:p>
          <w:p w14:paraId="551B78E7" w14:textId="77777777" w:rsidR="00D94EC3" w:rsidRPr="00945767" w:rsidRDefault="00D94EC3" w:rsidP="00D94EC3">
            <w:pPr>
              <w:rPr>
                <w:ins w:id="4984" w:author="Author" w:date="2018-01-26T09:57:00Z"/>
              </w:rPr>
            </w:pPr>
            <w:ins w:id="4985" w:author="Author" w:date="2018-01-26T09:57:00Z">
              <w:r w:rsidRPr="00945767">
                <w:rPr>
                  <w:rFonts w:cs="Arial"/>
                  <w:bCs/>
                  <w:lang w:eastAsia="zh-TW"/>
                </w:rPr>
                <w:t xml:space="preserve">Alternatively, you can choose the </w:t>
              </w:r>
              <w:r w:rsidRPr="00945767">
                <w:rPr>
                  <w:rStyle w:val="SAPScreenElement"/>
                  <w:lang w:eastAsia="zh-TW"/>
                </w:rPr>
                <w:t xml:space="preserve">More </w:t>
              </w:r>
              <w:r w:rsidRPr="00945767">
                <w:rPr>
                  <w:noProof/>
                </w:rPr>
                <w:drawing>
                  <wp:inline distT="0" distB="0" distL="0" distR="0" wp14:anchorId="0BE917B4" wp14:editId="083F0459">
                    <wp:extent cx="260985" cy="213995"/>
                    <wp:effectExtent l="0" t="0" r="571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3995"/>
                            </a:xfrm>
                            <a:prstGeom prst="rect">
                              <a:avLst/>
                            </a:prstGeom>
                            <a:noFill/>
                            <a:ln>
                              <a:noFill/>
                            </a:ln>
                          </pic:spPr>
                        </pic:pic>
                      </a:graphicData>
                    </a:graphic>
                  </wp:inline>
                </w:drawing>
              </w:r>
              <w:r w:rsidRPr="00945767">
                <w:rPr>
                  <w:rStyle w:val="SAPScreenElement"/>
                  <w:lang w:eastAsia="zh-TW"/>
                </w:rPr>
                <w:t xml:space="preserve"> </w:t>
              </w:r>
              <w:r w:rsidRPr="00945767">
                <w:rPr>
                  <w:rFonts w:cs="Arial"/>
                  <w:bCs/>
                  <w:lang w:eastAsia="zh-TW"/>
                </w:rPr>
                <w:t>icon</w:t>
              </w:r>
              <w:r w:rsidRPr="00945767">
                <w:rPr>
                  <w:lang w:eastAsia="zh-SG"/>
                </w:rPr>
                <w:t xml:space="preserve"> and select </w:t>
              </w:r>
              <w:r w:rsidRPr="00945767">
                <w:rPr>
                  <w:rStyle w:val="SAPScreenElement"/>
                  <w:lang w:eastAsia="zh-TW"/>
                </w:rPr>
                <w:t>Employee Benefits</w:t>
              </w:r>
              <w:r w:rsidRPr="00945767">
                <w:rPr>
                  <w:lang w:eastAsia="zh-SG"/>
                </w:rPr>
                <w:t>.</w:t>
              </w:r>
            </w:ins>
          </w:p>
        </w:tc>
        <w:tc>
          <w:tcPr>
            <w:tcW w:w="4230" w:type="dxa"/>
            <w:tcBorders>
              <w:top w:val="single" w:sz="8" w:space="0" w:color="999999"/>
              <w:left w:val="single" w:sz="8" w:space="0" w:color="999999"/>
              <w:bottom w:val="single" w:sz="8" w:space="0" w:color="999999"/>
              <w:right w:val="single" w:sz="8" w:space="0" w:color="999999"/>
            </w:tcBorders>
          </w:tcPr>
          <w:p w14:paraId="19FA2171" w14:textId="77777777" w:rsidR="00D94EC3" w:rsidRPr="00945767" w:rsidRDefault="00D94EC3" w:rsidP="00D94EC3">
            <w:pPr>
              <w:rPr>
                <w:ins w:id="4986" w:author="Author" w:date="2018-01-26T09:57:00Z"/>
              </w:rPr>
            </w:pPr>
            <w:ins w:id="4987" w:author="Author" w:date="2018-01-26T09:57:00Z">
              <w:r w:rsidRPr="00945767">
                <w:rPr>
                  <w:lang w:eastAsia="zh-TW"/>
                </w:rPr>
                <w:t xml:space="preserve">The </w:t>
              </w:r>
              <w:r w:rsidRPr="00945767">
                <w:rPr>
                  <w:rStyle w:val="SAPScreenElement"/>
                  <w:lang w:eastAsia="zh-TW"/>
                </w:rPr>
                <w:t>Employee Benefits</w:t>
              </w:r>
              <w:r w:rsidRPr="00945767">
                <w:rPr>
                  <w:lang w:eastAsia="zh-SG"/>
                </w:rPr>
                <w:t xml:space="preserve"> </w:t>
              </w:r>
              <w:r w:rsidRPr="00945767">
                <w:rPr>
                  <w:lang w:eastAsia="zh-TW"/>
                </w:rPr>
                <w:t xml:space="preserve">section is displayed, containing the </w:t>
              </w:r>
              <w:r w:rsidRPr="00945767">
                <w:rPr>
                  <w:rStyle w:val="SAPScreenElement"/>
                </w:rPr>
                <w:t>Current Benefits</w:t>
              </w:r>
              <w:r w:rsidRPr="00945767">
                <w:t xml:space="preserve"> </w:t>
              </w:r>
              <w:r w:rsidRPr="00945767">
                <w:rPr>
                  <w:rStyle w:val="SAPScreenElement"/>
                  <w:rFonts w:ascii="BentonSans Book" w:hAnsi="BentonSans Book"/>
                  <w:color w:val="auto"/>
                </w:rPr>
                <w:t xml:space="preserve">and </w:t>
              </w:r>
              <w:r w:rsidRPr="00945767">
                <w:rPr>
                  <w:rStyle w:val="SAPScreenElement"/>
                </w:rPr>
                <w:t>Benefits</w:t>
              </w:r>
              <w:r w:rsidRPr="00945767">
                <w:t xml:space="preserve"> </w:t>
              </w:r>
              <w:r w:rsidRPr="00945767">
                <w:rPr>
                  <w:rStyle w:val="SAPScreenElement"/>
                  <w:rFonts w:ascii="BentonSans Book" w:hAnsi="BentonSans Book"/>
                  <w:color w:val="auto"/>
                </w:rPr>
                <w:t>blocks.</w:t>
              </w:r>
            </w:ins>
          </w:p>
          <w:p w14:paraId="2BE1B8A1" w14:textId="77777777" w:rsidR="00D94EC3" w:rsidRPr="00945767" w:rsidRDefault="00D94EC3" w:rsidP="00D94EC3">
            <w:pPr>
              <w:rPr>
                <w:ins w:id="4988" w:author="Author" w:date="2018-01-26T09:57:00Z"/>
              </w:rPr>
            </w:pPr>
          </w:p>
        </w:tc>
        <w:tc>
          <w:tcPr>
            <w:tcW w:w="1260" w:type="dxa"/>
            <w:tcBorders>
              <w:top w:val="single" w:sz="8" w:space="0" w:color="999999"/>
              <w:left w:val="single" w:sz="8" w:space="0" w:color="999999"/>
              <w:bottom w:val="single" w:sz="8" w:space="0" w:color="999999"/>
              <w:right w:val="single" w:sz="8" w:space="0" w:color="999999"/>
            </w:tcBorders>
          </w:tcPr>
          <w:p w14:paraId="0D74C465" w14:textId="77777777" w:rsidR="00D94EC3" w:rsidRPr="00945767" w:rsidRDefault="00D94EC3" w:rsidP="00D94EC3">
            <w:pPr>
              <w:rPr>
                <w:ins w:id="4989" w:author="Author" w:date="2018-01-26T09:57:00Z"/>
              </w:rPr>
            </w:pPr>
          </w:p>
        </w:tc>
      </w:tr>
      <w:tr w:rsidR="00D94EC3" w:rsidRPr="00945767" w14:paraId="0DAEF4DC" w14:textId="77777777" w:rsidTr="006D761A">
        <w:trPr>
          <w:trHeight w:val="288"/>
          <w:ins w:id="4990" w:author="Author" w:date="2018-01-26T09:57:00Z"/>
        </w:trPr>
        <w:tc>
          <w:tcPr>
            <w:tcW w:w="872" w:type="dxa"/>
            <w:tcBorders>
              <w:top w:val="single" w:sz="8" w:space="0" w:color="999999"/>
              <w:left w:val="single" w:sz="8" w:space="0" w:color="999999"/>
              <w:bottom w:val="single" w:sz="8" w:space="0" w:color="999999"/>
              <w:right w:val="single" w:sz="8" w:space="0" w:color="999999"/>
            </w:tcBorders>
          </w:tcPr>
          <w:p w14:paraId="1758C52B" w14:textId="77777777" w:rsidR="00D94EC3" w:rsidRPr="00945767" w:rsidRDefault="00D94EC3" w:rsidP="00D94EC3">
            <w:pPr>
              <w:rPr>
                <w:ins w:id="4991" w:author="Author" w:date="2018-01-26T09:57:00Z"/>
              </w:rPr>
            </w:pPr>
            <w:ins w:id="4992" w:author="Author" w:date="2018-01-26T09:57:00Z">
              <w:r w:rsidRPr="00945767">
                <w:t>5</w:t>
              </w:r>
            </w:ins>
          </w:p>
        </w:tc>
        <w:tc>
          <w:tcPr>
            <w:tcW w:w="1170" w:type="dxa"/>
            <w:tcBorders>
              <w:top w:val="single" w:sz="8" w:space="0" w:color="999999"/>
              <w:left w:val="single" w:sz="8" w:space="0" w:color="999999"/>
              <w:bottom w:val="single" w:sz="8" w:space="0" w:color="999999"/>
              <w:right w:val="single" w:sz="8" w:space="0" w:color="999999"/>
            </w:tcBorders>
          </w:tcPr>
          <w:p w14:paraId="4390B187" w14:textId="77777777" w:rsidR="00D94EC3" w:rsidRPr="009F4086" w:rsidRDefault="00D94EC3" w:rsidP="00D94EC3">
            <w:pPr>
              <w:rPr>
                <w:ins w:id="4993" w:author="Author" w:date="2018-01-26T09:57:00Z"/>
                <w:rStyle w:val="SAPEmphasis"/>
              </w:rPr>
            </w:pPr>
            <w:ins w:id="4994" w:author="Author" w:date="2018-01-26T09:57:00Z">
              <w:r w:rsidRPr="009F4086">
                <w:rPr>
                  <w:rStyle w:val="SAPEmphasis"/>
                </w:rPr>
                <w:t>Enroll Employee in Benefits</w:t>
              </w:r>
            </w:ins>
          </w:p>
        </w:tc>
        <w:tc>
          <w:tcPr>
            <w:tcW w:w="6750" w:type="dxa"/>
            <w:tcBorders>
              <w:top w:val="single" w:sz="8" w:space="0" w:color="999999"/>
              <w:left w:val="single" w:sz="8" w:space="0" w:color="999999"/>
              <w:bottom w:val="single" w:sz="8" w:space="0" w:color="999999"/>
              <w:right w:val="single" w:sz="8" w:space="0" w:color="999999"/>
            </w:tcBorders>
          </w:tcPr>
          <w:p w14:paraId="20F756A5" w14:textId="704AEE4D" w:rsidR="00D94EC3" w:rsidRPr="009F4086" w:rsidRDefault="00D94EC3" w:rsidP="00D94EC3">
            <w:pPr>
              <w:rPr>
                <w:ins w:id="4995" w:author="Author" w:date="2018-01-26T09:57:00Z"/>
              </w:rPr>
            </w:pPr>
            <w:ins w:id="4996" w:author="Author" w:date="2018-01-26T09:57:00Z">
              <w:r w:rsidRPr="009F4086">
                <w:t xml:space="preserve">Enroll </w:t>
              </w:r>
              <w:r w:rsidRPr="00D46BB0">
                <w:t xml:space="preserve">the employee in </w:t>
              </w:r>
            </w:ins>
            <w:ins w:id="4997" w:author="Author" w:date="2018-01-30T11:05:00Z">
              <w:r w:rsidR="006D761A" w:rsidRPr="00D46BB0">
                <w:t xml:space="preserve">other upcoming </w:t>
              </w:r>
            </w:ins>
            <w:ins w:id="4998" w:author="Author" w:date="2018-01-26T09:57:00Z">
              <w:r w:rsidRPr="00D46BB0">
                <w:t>benefits</w:t>
              </w:r>
              <w:del w:id="4999" w:author="Author" w:date="2018-01-30T11:05:00Z">
                <w:r w:rsidRPr="00D46BB0" w:rsidDel="006D761A">
                  <w:delText>, both in those</w:delText>
                </w:r>
              </w:del>
              <w:r w:rsidRPr="00D46BB0">
                <w:t xml:space="preserve"> </w:t>
              </w:r>
              <w:del w:id="5000" w:author="Author" w:date="2018-01-30T11:06:00Z">
                <w:r w:rsidRPr="00D46BB0" w:rsidDel="006D761A">
                  <w:delText xml:space="preserve">related to the open enrollment period, as well as in those </w:delText>
                </w:r>
              </w:del>
              <w:r w:rsidRPr="00D46BB0">
                <w:t>outside the open enrollment period.</w:t>
              </w:r>
            </w:ins>
          </w:p>
          <w:p w14:paraId="4BC3C02C" w14:textId="76612E5B" w:rsidR="006D761A" w:rsidRPr="009F4086" w:rsidRDefault="00D94EC3" w:rsidP="006D761A">
            <w:pPr>
              <w:rPr>
                <w:ins w:id="5001" w:author="Author" w:date="2018-01-26T09:57:00Z"/>
              </w:rPr>
            </w:pPr>
            <w:ins w:id="5002" w:author="Author" w:date="2018-01-26T09:57:00Z">
              <w:r w:rsidRPr="009F4086">
                <w:t xml:space="preserve">Proceed similar as </w:t>
              </w:r>
              <w:del w:id="5003" w:author="Author" w:date="2018-01-30T11:06:00Z">
                <w:r w:rsidRPr="009F4086" w:rsidDel="006D761A">
                  <w:delText xml:space="preserve">in the use cases </w:delText>
                </w:r>
              </w:del>
              <w:r w:rsidRPr="009F4086">
                <w:t xml:space="preserve">described in the </w:t>
              </w:r>
              <w:r w:rsidRPr="009F4086">
                <w:rPr>
                  <w:rFonts w:ascii="BentonSans Bold" w:hAnsi="BentonSans Bold"/>
                  <w:color w:val="666666"/>
                </w:rPr>
                <w:t>Procedure</w:t>
              </w:r>
              <w:r w:rsidRPr="009F4086">
                <w:rPr>
                  <w:sz w:val="12"/>
                </w:rPr>
                <w:t xml:space="preserve"> </w:t>
              </w:r>
              <w:r w:rsidRPr="009F4086">
                <w:t xml:space="preserve">of process step </w:t>
              </w:r>
              <w:r w:rsidRPr="00D46BB0">
                <w:rPr>
                  <w:rStyle w:val="SAPScreenElement"/>
                  <w:color w:val="auto"/>
                  <w:lang w:eastAsia="zh-TW"/>
                  <w:rPrChange w:id="5004" w:author="Author" w:date="2018-01-30T11:07:00Z">
                    <w:rPr>
                      <w:rStyle w:val="SAPScreenElement"/>
                      <w:color w:val="auto"/>
                      <w:highlight w:val="yellow"/>
                      <w:lang w:eastAsia="zh-TW"/>
                    </w:rPr>
                  </w:rPrChange>
                </w:rPr>
                <w:t>4</w:t>
              </w:r>
              <w:commentRangeStart w:id="5005"/>
              <w:r w:rsidRPr="00D46BB0">
                <w:rPr>
                  <w:rStyle w:val="SAPScreenElement"/>
                  <w:color w:val="auto"/>
                  <w:lang w:eastAsia="zh-TW"/>
                  <w:rPrChange w:id="5006" w:author="Author" w:date="2018-01-30T11:07:00Z">
                    <w:rPr>
                      <w:rStyle w:val="SAPScreenElement"/>
                      <w:color w:val="auto"/>
                      <w:highlight w:val="yellow"/>
                      <w:lang w:eastAsia="zh-TW"/>
                    </w:rPr>
                  </w:rPrChange>
                </w:rPr>
                <w:t>.2.1.</w:t>
              </w:r>
            </w:ins>
            <w:ins w:id="5007" w:author="Author" w:date="2018-01-30T11:06:00Z">
              <w:r w:rsidR="006D761A" w:rsidRPr="00D46BB0">
                <w:rPr>
                  <w:rStyle w:val="SAPScreenElement"/>
                  <w:color w:val="auto"/>
                  <w:lang w:eastAsia="zh-TW"/>
                  <w:rPrChange w:id="5008" w:author="Author" w:date="2018-01-30T11:07:00Z">
                    <w:rPr>
                      <w:rStyle w:val="SAPScreenElement"/>
                      <w:color w:val="auto"/>
                      <w:highlight w:val="yellow"/>
                      <w:lang w:eastAsia="zh-TW"/>
                    </w:rPr>
                  </w:rPrChange>
                </w:rPr>
                <w:t>5.</w:t>
              </w:r>
            </w:ins>
            <w:ins w:id="5009" w:author="Author" w:date="2018-01-26T09:57:00Z">
              <w:r w:rsidRPr="00D46BB0">
                <w:rPr>
                  <w:rStyle w:val="SAPScreenElement"/>
                  <w:color w:val="auto"/>
                  <w:lang w:eastAsia="zh-TW"/>
                  <w:rPrChange w:id="5010" w:author="Author" w:date="2018-01-30T11:07:00Z">
                    <w:rPr>
                      <w:rStyle w:val="SAPScreenElement"/>
                      <w:color w:val="auto"/>
                      <w:highlight w:val="yellow"/>
                      <w:lang w:eastAsia="zh-TW"/>
                    </w:rPr>
                  </w:rPrChange>
                </w:rPr>
                <w:t>1</w:t>
              </w:r>
              <w:r w:rsidRPr="00D46BB0">
                <w:rPr>
                  <w:rPrChange w:id="5011" w:author="Author" w:date="2018-01-30T11:07:00Z">
                    <w:rPr>
                      <w:highlight w:val="yellow"/>
                    </w:rPr>
                  </w:rPrChange>
                </w:rPr>
                <w:t xml:space="preserve"> </w:t>
              </w:r>
              <w:r w:rsidRPr="00D46BB0">
                <w:rPr>
                  <w:rStyle w:val="SAPScreenElement"/>
                  <w:color w:val="auto"/>
                  <w:lang w:eastAsia="zh-TW"/>
                  <w:rPrChange w:id="5012" w:author="Author" w:date="2018-01-30T11:07:00Z">
                    <w:rPr>
                      <w:rStyle w:val="SAPScreenElement"/>
                      <w:color w:val="auto"/>
                      <w:highlight w:val="yellow"/>
                      <w:lang w:eastAsia="zh-TW"/>
                    </w:rPr>
                  </w:rPrChange>
                </w:rPr>
                <w:t>Enrolling in</w:t>
              </w:r>
            </w:ins>
            <w:ins w:id="5013" w:author="Author" w:date="2018-01-30T11:06:00Z">
              <w:r w:rsidR="006D761A" w:rsidRPr="00D46BB0">
                <w:rPr>
                  <w:rStyle w:val="SAPScreenElement"/>
                  <w:color w:val="auto"/>
                  <w:lang w:eastAsia="zh-TW"/>
                  <w:rPrChange w:id="5014" w:author="Author" w:date="2018-01-30T11:07:00Z">
                    <w:rPr>
                      <w:rStyle w:val="SAPScreenElement"/>
                      <w:color w:val="auto"/>
                      <w:highlight w:val="yellow"/>
                      <w:lang w:eastAsia="zh-TW"/>
                    </w:rPr>
                  </w:rPrChange>
                </w:rPr>
                <w:t xml:space="preserve"> Other</w:t>
              </w:r>
            </w:ins>
            <w:ins w:id="5015" w:author="Author" w:date="2018-01-26T09:57:00Z">
              <w:r w:rsidRPr="00D46BB0">
                <w:rPr>
                  <w:rStyle w:val="SAPScreenElement"/>
                  <w:color w:val="auto"/>
                  <w:lang w:eastAsia="zh-TW"/>
                  <w:rPrChange w:id="5016" w:author="Author" w:date="2018-01-30T11:07:00Z">
                    <w:rPr>
                      <w:rStyle w:val="SAPScreenElement"/>
                      <w:color w:val="auto"/>
                      <w:highlight w:val="yellow"/>
                      <w:lang w:eastAsia="zh-TW"/>
                    </w:rPr>
                  </w:rPrChange>
                </w:rPr>
                <w:t xml:space="preserve"> Benefits via Self-Service</w:t>
              </w:r>
            </w:ins>
            <w:commentRangeEnd w:id="5005"/>
            <w:r w:rsidR="006D761A">
              <w:rPr>
                <w:rStyle w:val="CommentReference"/>
                <w:rFonts w:ascii="Arial" w:eastAsia="SimSun" w:hAnsi="Arial"/>
                <w:lang w:val="de-DE"/>
              </w:rPr>
              <w:commentReference w:id="5005"/>
            </w:r>
            <w:ins w:id="5017" w:author="Author" w:date="2018-01-26T09:58:00Z">
              <w:r w:rsidRPr="00D46BB0">
                <w:rPr>
                  <w:rStyle w:val="SAPScreenElement"/>
                  <w:color w:val="auto"/>
                  <w:lang w:eastAsia="zh-TW"/>
                  <w:rPrChange w:id="5018" w:author="Author" w:date="2018-01-30T11:07:00Z">
                    <w:rPr>
                      <w:rStyle w:val="SAPScreenElement"/>
                      <w:color w:val="auto"/>
                      <w:highlight w:val="yellow"/>
                      <w:lang w:eastAsia="zh-TW"/>
                    </w:rPr>
                  </w:rPrChange>
                </w:rPr>
                <w:t>,</w:t>
              </w:r>
              <w:r w:rsidRPr="00D46BB0">
                <w:t xml:space="preserve"> starting test step # 4.</w:t>
              </w:r>
            </w:ins>
          </w:p>
        </w:tc>
        <w:tc>
          <w:tcPr>
            <w:tcW w:w="4230" w:type="dxa"/>
            <w:tcBorders>
              <w:top w:val="single" w:sz="8" w:space="0" w:color="999999"/>
              <w:left w:val="single" w:sz="8" w:space="0" w:color="999999"/>
              <w:bottom w:val="single" w:sz="8" w:space="0" w:color="999999"/>
              <w:right w:val="single" w:sz="8" w:space="0" w:color="999999"/>
            </w:tcBorders>
          </w:tcPr>
          <w:p w14:paraId="2FB035B9" w14:textId="77777777" w:rsidR="00D94EC3" w:rsidRPr="00945767" w:rsidRDefault="00D94EC3" w:rsidP="00D94EC3">
            <w:pPr>
              <w:rPr>
                <w:ins w:id="5019" w:author="Author" w:date="2018-01-26T09:57:00Z"/>
              </w:rPr>
            </w:pPr>
          </w:p>
        </w:tc>
        <w:tc>
          <w:tcPr>
            <w:tcW w:w="1260" w:type="dxa"/>
            <w:tcBorders>
              <w:top w:val="single" w:sz="8" w:space="0" w:color="999999"/>
              <w:left w:val="single" w:sz="8" w:space="0" w:color="999999"/>
              <w:bottom w:val="single" w:sz="8" w:space="0" w:color="999999"/>
              <w:right w:val="single" w:sz="8" w:space="0" w:color="999999"/>
            </w:tcBorders>
          </w:tcPr>
          <w:p w14:paraId="1609B69A" w14:textId="77777777" w:rsidR="00D94EC3" w:rsidRPr="00945767" w:rsidRDefault="00D94EC3" w:rsidP="00D94EC3">
            <w:pPr>
              <w:rPr>
                <w:ins w:id="5020" w:author="Author" w:date="2018-01-26T09:57:00Z"/>
              </w:rPr>
            </w:pPr>
          </w:p>
        </w:tc>
      </w:tr>
    </w:tbl>
    <w:p w14:paraId="0BF45745" w14:textId="77777777" w:rsidR="00D94EC3" w:rsidRPr="00945767" w:rsidRDefault="00D94EC3" w:rsidP="00D94EC3">
      <w:pPr>
        <w:pStyle w:val="NoteParagraph"/>
        <w:ind w:left="0"/>
        <w:rPr>
          <w:ins w:id="5021" w:author="Author" w:date="2018-01-26T09:57:00Z"/>
        </w:rPr>
      </w:pPr>
    </w:p>
    <w:p w14:paraId="37C4A026" w14:textId="77777777" w:rsidR="00D94EC3" w:rsidRPr="00EC4303" w:rsidRDefault="00D94EC3" w:rsidP="00D94EC3">
      <w:pPr>
        <w:pStyle w:val="NoteParagraph"/>
        <w:ind w:left="0"/>
        <w:rPr>
          <w:ins w:id="5022" w:author="Author" w:date="2018-01-26T09:57:00Z"/>
          <w:rFonts w:ascii="BentonSans Regular" w:hAnsi="BentonSans Regular"/>
          <w:color w:val="666666"/>
          <w:sz w:val="22"/>
          <w:rPrChange w:id="5023" w:author="Author" w:date="2018-01-26T14:06:00Z">
            <w:rPr>
              <w:ins w:id="5024" w:author="Author" w:date="2018-01-26T09:57:00Z"/>
              <w:rFonts w:ascii="BentonSans Regular" w:hAnsi="BentonSans Regular"/>
              <w:color w:val="666666"/>
              <w:sz w:val="22"/>
              <w:highlight w:val="yellow"/>
            </w:rPr>
          </w:rPrChange>
        </w:rPr>
      </w:pPr>
      <w:ins w:id="5025" w:author="Author" w:date="2018-01-26T09:57:00Z">
        <w:r w:rsidRPr="00EC4303">
          <w:rPr>
            <w:noProof/>
            <w:rPrChange w:id="5026" w:author="Author" w:date="2018-01-26T14:06:00Z">
              <w:rPr>
                <w:noProof/>
                <w:highlight w:val="yellow"/>
              </w:rPr>
            </w:rPrChange>
          </w:rPr>
          <w:drawing>
            <wp:inline distT="0" distB="0" distL="0" distR="0" wp14:anchorId="74968765" wp14:editId="4DD52F51">
              <wp:extent cx="228600" cy="228600"/>
              <wp:effectExtent l="0" t="0" r="0" b="0"/>
              <wp:docPr id="3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C4303">
          <w:rPr>
            <w:rPrChange w:id="5027" w:author="Author" w:date="2018-01-26T14:06:00Z">
              <w:rPr>
                <w:highlight w:val="yellow"/>
              </w:rPr>
            </w:rPrChange>
          </w:rPr>
          <w:t> </w:t>
        </w:r>
        <w:r w:rsidRPr="00EC4303">
          <w:rPr>
            <w:rFonts w:ascii="BentonSans Regular" w:hAnsi="BentonSans Regular"/>
            <w:color w:val="666666"/>
            <w:sz w:val="22"/>
            <w:rPrChange w:id="5028" w:author="Author" w:date="2018-01-26T14:06:00Z">
              <w:rPr>
                <w:rFonts w:ascii="BentonSans Regular" w:hAnsi="BentonSans Regular"/>
                <w:color w:val="666666"/>
                <w:sz w:val="22"/>
                <w:highlight w:val="yellow"/>
              </w:rPr>
            </w:rPrChange>
          </w:rPr>
          <w:t>Recommendation</w:t>
        </w:r>
      </w:ins>
    </w:p>
    <w:p w14:paraId="4E80CB5F" w14:textId="4176080C" w:rsidR="00D94EC3" w:rsidRPr="00945767" w:rsidRDefault="00D94EC3" w:rsidP="002C0C8D">
      <w:pPr>
        <w:rPr>
          <w:ins w:id="5029" w:author="Author" w:date="2018-01-25T17:37:00Z"/>
        </w:rPr>
      </w:pPr>
      <w:ins w:id="5030" w:author="Author" w:date="2018-01-26T09:57:00Z">
        <w:r w:rsidRPr="00EC4303">
          <w:rPr>
            <w:rFonts w:cs="Arial"/>
            <w:bCs/>
            <w:lang w:eastAsia="zh-CN"/>
            <w:rPrChange w:id="5031" w:author="Author" w:date="2018-01-26T14:06:00Z">
              <w:rPr>
                <w:rFonts w:cs="Arial"/>
                <w:bCs/>
                <w:highlight w:val="yellow"/>
                <w:lang w:eastAsia="zh-CN"/>
              </w:rPr>
            </w:rPrChange>
          </w:rPr>
          <w:t xml:space="preserve">Continue in the process execution with process </w:t>
        </w:r>
        <w:r w:rsidRPr="00B66412">
          <w:rPr>
            <w:rFonts w:cs="Arial"/>
            <w:bCs/>
            <w:lang w:eastAsia="zh-CN"/>
            <w:rPrChange w:id="5032" w:author="Author" w:date="2018-01-26T14:20:00Z">
              <w:rPr>
                <w:rFonts w:cs="Arial"/>
                <w:bCs/>
                <w:highlight w:val="yellow"/>
                <w:lang w:eastAsia="zh-CN"/>
              </w:rPr>
            </w:rPrChange>
          </w:rPr>
          <w:t xml:space="preserve">step </w:t>
        </w:r>
      </w:ins>
      <w:ins w:id="5033" w:author="Author" w:date="2018-01-26T14:06:00Z">
        <w:r w:rsidR="00ED66E4" w:rsidRPr="00666D10">
          <w:rPr>
            <w:rStyle w:val="SAPTextReference"/>
            <w:highlight w:val="yellow"/>
          </w:rPr>
          <w:t>4.2.2 Viewing my Benefits Enrollments</w:t>
        </w:r>
      </w:ins>
      <w:ins w:id="5034" w:author="Author" w:date="2018-01-26T09:57:00Z">
        <w:del w:id="5035" w:author="Author" w:date="2018-01-26T14:06:00Z">
          <w:r w:rsidRPr="00B66412" w:rsidDel="00ED66E4">
            <w:rPr>
              <w:rStyle w:val="SAPTextReference"/>
              <w:rPrChange w:id="5036" w:author="Author" w:date="2018-01-26T14:20:00Z">
                <w:rPr>
                  <w:rStyle w:val="SAPTextReference"/>
                  <w:highlight w:val="yellow"/>
                </w:rPr>
              </w:rPrChange>
            </w:rPr>
            <w:delText>4.2.1.3 Sending E-mail Notification about Employee Benefits Enrollment</w:delText>
          </w:r>
          <w:r w:rsidRPr="00B66412" w:rsidDel="00ED66E4">
            <w:rPr>
              <w:rPrChange w:id="5037" w:author="Author" w:date="2018-01-26T14:20:00Z">
                <w:rPr>
                  <w:highlight w:val="yellow"/>
                </w:rPr>
              </w:rPrChange>
            </w:rPr>
            <w:delText xml:space="preserve"> and subsequent</w:delText>
          </w:r>
        </w:del>
        <w:r w:rsidRPr="00B66412">
          <w:rPr>
            <w:rPrChange w:id="5038" w:author="Author" w:date="2018-01-26T14:20:00Z">
              <w:rPr>
                <w:highlight w:val="yellow"/>
              </w:rPr>
            </w:rPrChange>
          </w:rPr>
          <w:t>.</w:t>
        </w:r>
      </w:ins>
    </w:p>
    <w:p w14:paraId="5B89C3DA" w14:textId="17CCF09E" w:rsidR="002C0C8D" w:rsidRPr="00945767" w:rsidDel="002C0C8D" w:rsidRDefault="002C0C8D" w:rsidP="00FB6945">
      <w:pPr>
        <w:rPr>
          <w:del w:id="5039" w:author="Author" w:date="2018-01-25T17:37:00Z"/>
        </w:rPr>
      </w:pPr>
      <w:bookmarkStart w:id="5040" w:name="_Toc504667483"/>
      <w:bookmarkStart w:id="5041" w:name="_Toc504723599"/>
      <w:bookmarkStart w:id="5042" w:name="_Toc504723896"/>
      <w:bookmarkStart w:id="5043" w:name="_Toc504727307"/>
      <w:bookmarkStart w:id="5044" w:name="_Toc504727384"/>
      <w:bookmarkStart w:id="5045" w:name="_Toc504728066"/>
      <w:bookmarkStart w:id="5046" w:name="_Toc504737930"/>
      <w:bookmarkStart w:id="5047" w:name="_Toc504738340"/>
      <w:bookmarkStart w:id="5048" w:name="_Toc504738926"/>
      <w:bookmarkStart w:id="5049" w:name="_Toc504747517"/>
      <w:bookmarkStart w:id="5050" w:name="_Toc505006990"/>
      <w:bookmarkStart w:id="5051" w:name="_Toc505007321"/>
      <w:bookmarkStart w:id="5052" w:name="_Toc505013304"/>
      <w:bookmarkStart w:id="5053" w:name="_Toc507081717"/>
      <w:bookmarkStart w:id="5054" w:name="_Toc507082040"/>
      <w:bookmarkStart w:id="5055" w:name="_Toc507162103"/>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commentRangeStart w:id="5056"/>
    </w:p>
    <w:p w14:paraId="1C9181B9" w14:textId="2C88FE20" w:rsidR="0002556C" w:rsidRPr="00945767" w:rsidDel="00846BE1" w:rsidRDefault="0002556C" w:rsidP="0002556C">
      <w:pPr>
        <w:pStyle w:val="Heading4"/>
        <w:rPr>
          <w:del w:id="5057" w:author="Author" w:date="2018-01-26T13:47:00Z"/>
        </w:rPr>
      </w:pPr>
      <w:del w:id="5058" w:author="Author" w:date="2018-01-26T13:47:00Z">
        <w:r w:rsidRPr="00945767" w:rsidDel="00846BE1">
          <w:lastRenderedPageBreak/>
          <w:delText>Sen</w:delText>
        </w:r>
        <w:r w:rsidR="00583824" w:rsidDel="00846BE1">
          <w:delText>d</w:delText>
        </w:r>
        <w:r w:rsidRPr="00945767" w:rsidDel="00846BE1">
          <w:delText xml:space="preserve">ing E-mail Notification about Employee Benefits Enrollment </w:delText>
        </w:r>
        <w:commentRangeEnd w:id="5056"/>
        <w:r w:rsidR="003178C8" w:rsidDel="00846BE1">
          <w:rPr>
            <w:rStyle w:val="CommentReference"/>
            <w:rFonts w:ascii="Arial" w:hAnsi="Arial"/>
            <w:bCs w:val="0"/>
            <w:iCs w:val="0"/>
            <w:color w:val="auto"/>
            <w:lang w:val="de-DE"/>
          </w:rPr>
          <w:commentReference w:id="5056"/>
        </w:r>
        <w:bookmarkStart w:id="5059" w:name="_Toc504737931"/>
        <w:bookmarkStart w:id="5060" w:name="_Toc504738341"/>
        <w:bookmarkStart w:id="5061" w:name="_Toc504738927"/>
        <w:bookmarkStart w:id="5062" w:name="_Toc504747518"/>
        <w:bookmarkStart w:id="5063" w:name="_Toc505006991"/>
        <w:bookmarkStart w:id="5064" w:name="_Toc505007322"/>
        <w:bookmarkStart w:id="5065" w:name="_Toc505013305"/>
        <w:bookmarkStart w:id="5066" w:name="_Toc507081718"/>
        <w:bookmarkStart w:id="5067" w:name="_Toc507082041"/>
        <w:bookmarkStart w:id="5068" w:name="_Toc507162104"/>
        <w:bookmarkEnd w:id="5059"/>
        <w:bookmarkEnd w:id="5060"/>
        <w:bookmarkEnd w:id="5061"/>
        <w:bookmarkEnd w:id="5062"/>
        <w:bookmarkEnd w:id="5063"/>
        <w:bookmarkEnd w:id="5064"/>
        <w:bookmarkEnd w:id="5065"/>
        <w:bookmarkEnd w:id="5066"/>
        <w:bookmarkEnd w:id="5067"/>
        <w:bookmarkEnd w:id="5068"/>
      </w:del>
    </w:p>
    <w:p w14:paraId="152A5766" w14:textId="2478F6F3" w:rsidR="0002556C" w:rsidRPr="00945767" w:rsidDel="00846BE1" w:rsidRDefault="0002556C" w:rsidP="0002556C">
      <w:pPr>
        <w:pStyle w:val="SAPKeyblockTitle"/>
        <w:rPr>
          <w:del w:id="5069" w:author="Author" w:date="2018-01-26T13:47:00Z"/>
        </w:rPr>
      </w:pPr>
      <w:commentRangeStart w:id="5070"/>
      <w:del w:id="5071" w:author="Author" w:date="2018-01-26T13:47:00Z">
        <w:r w:rsidRPr="00945767" w:rsidDel="00846BE1">
          <w:delText>Purpose</w:delText>
        </w:r>
        <w:commentRangeEnd w:id="5070"/>
        <w:r w:rsidR="00680A17" w:rsidDel="00846BE1">
          <w:rPr>
            <w:rStyle w:val="CommentReference"/>
            <w:rFonts w:ascii="Arial" w:eastAsia="SimSun" w:hAnsi="Arial"/>
            <w:color w:val="auto"/>
            <w:lang w:val="de-DE"/>
          </w:rPr>
          <w:commentReference w:id="5070"/>
        </w:r>
        <w:bookmarkStart w:id="5072" w:name="_Toc504737932"/>
        <w:bookmarkStart w:id="5073" w:name="_Toc504738342"/>
        <w:bookmarkStart w:id="5074" w:name="_Toc504738928"/>
        <w:bookmarkStart w:id="5075" w:name="_Toc504747519"/>
        <w:bookmarkStart w:id="5076" w:name="_Toc505006992"/>
        <w:bookmarkStart w:id="5077" w:name="_Toc505007323"/>
        <w:bookmarkStart w:id="5078" w:name="_Toc505013306"/>
        <w:bookmarkStart w:id="5079" w:name="_Toc507081719"/>
        <w:bookmarkStart w:id="5080" w:name="_Toc507082042"/>
        <w:bookmarkStart w:id="5081" w:name="_Toc507162105"/>
        <w:bookmarkEnd w:id="5072"/>
        <w:bookmarkEnd w:id="5073"/>
        <w:bookmarkEnd w:id="5074"/>
        <w:bookmarkEnd w:id="5075"/>
        <w:bookmarkEnd w:id="5076"/>
        <w:bookmarkEnd w:id="5077"/>
        <w:bookmarkEnd w:id="5078"/>
        <w:bookmarkEnd w:id="5079"/>
        <w:bookmarkEnd w:id="5080"/>
        <w:bookmarkEnd w:id="5081"/>
      </w:del>
    </w:p>
    <w:p w14:paraId="14679895" w14:textId="5B88C728" w:rsidR="0002556C" w:rsidRPr="00945767" w:rsidDel="00846BE1" w:rsidRDefault="0002556C" w:rsidP="0002556C">
      <w:pPr>
        <w:rPr>
          <w:del w:id="5082" w:author="Author" w:date="2018-01-26T13:47:00Z"/>
        </w:rPr>
      </w:pPr>
      <w:del w:id="5083" w:author="Author" w:date="2018-01-26T13:47:00Z">
        <w:r w:rsidRPr="00945767" w:rsidDel="00846BE1">
          <w:delText xml:space="preserve">Upon saving the benefits enrollment either by the employee or by the benefits administrator on behalf of the employee, an email notification with subject </w:delText>
        </w:r>
        <w:r w:rsidRPr="00945767" w:rsidDel="00846BE1">
          <w:rPr>
            <w:rStyle w:val="SAPUserEntry"/>
            <w:color w:val="auto"/>
          </w:rPr>
          <w:delText>“</w:delText>
        </w:r>
        <w:r w:rsidRPr="00945767" w:rsidDel="00846BE1">
          <w:rPr>
            <w:rStyle w:val="SAPUserEntry"/>
            <w:b w:val="0"/>
            <w:color w:val="auto"/>
          </w:rPr>
          <w:delText>Enrollment into &lt;benefit name&gt; starting &lt;date&gt;”</w:delText>
        </w:r>
        <w:r w:rsidRPr="00945767" w:rsidDel="00846BE1">
          <w:delText xml:space="preserve"> is sent automatically to the affected employee.</w:delText>
        </w:r>
        <w:bookmarkStart w:id="5084" w:name="_Toc504737933"/>
        <w:bookmarkStart w:id="5085" w:name="_Toc504738343"/>
        <w:bookmarkStart w:id="5086" w:name="_Toc504738929"/>
        <w:bookmarkStart w:id="5087" w:name="_Toc504747520"/>
        <w:bookmarkStart w:id="5088" w:name="_Toc505006993"/>
        <w:bookmarkStart w:id="5089" w:name="_Toc505007324"/>
        <w:bookmarkStart w:id="5090" w:name="_Toc505013307"/>
        <w:bookmarkStart w:id="5091" w:name="_Toc507081720"/>
        <w:bookmarkStart w:id="5092" w:name="_Toc507082043"/>
        <w:bookmarkStart w:id="5093" w:name="_Toc507162106"/>
        <w:bookmarkEnd w:id="5084"/>
        <w:bookmarkEnd w:id="5085"/>
        <w:bookmarkEnd w:id="5086"/>
        <w:bookmarkEnd w:id="5087"/>
        <w:bookmarkEnd w:id="5088"/>
        <w:bookmarkEnd w:id="5089"/>
        <w:bookmarkEnd w:id="5090"/>
        <w:bookmarkEnd w:id="5091"/>
        <w:bookmarkEnd w:id="5092"/>
        <w:bookmarkEnd w:id="5093"/>
      </w:del>
    </w:p>
    <w:p w14:paraId="65554C44" w14:textId="294D2D1D" w:rsidR="0002556C" w:rsidRPr="00945767" w:rsidDel="00846BE1" w:rsidRDefault="0002556C" w:rsidP="0002556C">
      <w:pPr>
        <w:pStyle w:val="SAPKeyblockTitle"/>
        <w:rPr>
          <w:del w:id="5094" w:author="Author" w:date="2018-01-26T13:47:00Z"/>
        </w:rPr>
      </w:pPr>
      <w:del w:id="5095" w:author="Author" w:date="2018-01-26T13:47:00Z">
        <w:r w:rsidRPr="00945767" w:rsidDel="00846BE1">
          <w:delText>Prerequisites</w:delText>
        </w:r>
        <w:bookmarkStart w:id="5096" w:name="_Toc504737934"/>
        <w:bookmarkStart w:id="5097" w:name="_Toc504738344"/>
        <w:bookmarkStart w:id="5098" w:name="_Toc504738930"/>
        <w:bookmarkStart w:id="5099" w:name="_Toc504747521"/>
        <w:bookmarkStart w:id="5100" w:name="_Toc505006994"/>
        <w:bookmarkStart w:id="5101" w:name="_Toc505007325"/>
        <w:bookmarkStart w:id="5102" w:name="_Toc505013308"/>
        <w:bookmarkStart w:id="5103" w:name="_Toc507081721"/>
        <w:bookmarkStart w:id="5104" w:name="_Toc507082044"/>
        <w:bookmarkStart w:id="5105" w:name="_Toc507162107"/>
        <w:bookmarkEnd w:id="5096"/>
        <w:bookmarkEnd w:id="5097"/>
        <w:bookmarkEnd w:id="5098"/>
        <w:bookmarkEnd w:id="5099"/>
        <w:bookmarkEnd w:id="5100"/>
        <w:bookmarkEnd w:id="5101"/>
        <w:bookmarkEnd w:id="5102"/>
        <w:bookmarkEnd w:id="5103"/>
        <w:bookmarkEnd w:id="5104"/>
        <w:bookmarkEnd w:id="5105"/>
      </w:del>
    </w:p>
    <w:p w14:paraId="145BB921" w14:textId="528A1462" w:rsidR="0002556C" w:rsidRPr="00945767" w:rsidDel="00846BE1" w:rsidRDefault="0002556C" w:rsidP="0002556C">
      <w:pPr>
        <w:rPr>
          <w:del w:id="5106" w:author="Author" w:date="2018-01-26T13:47:00Z"/>
        </w:rPr>
      </w:pPr>
      <w:del w:id="5107" w:author="Author" w:date="2018-01-26T13:47:00Z">
        <w:r w:rsidRPr="00945767" w:rsidDel="00846BE1">
          <w:delText xml:space="preserve">The email address of the employee needs to be maintained in his or her employee file in the </w:delText>
        </w:r>
        <w:r w:rsidRPr="00945767" w:rsidDel="00846BE1">
          <w:rPr>
            <w:rStyle w:val="SAPScreenElement"/>
          </w:rPr>
          <w:delText xml:space="preserve">Contact Information </w:delText>
        </w:r>
        <w:r w:rsidRPr="00945767" w:rsidDel="00846BE1">
          <w:delText xml:space="preserve">block (located in the </w:delText>
        </w:r>
        <w:r w:rsidRPr="00945767" w:rsidDel="00846BE1">
          <w:rPr>
            <w:rStyle w:val="SAPScreenElement"/>
          </w:rPr>
          <w:delText xml:space="preserve">Contact Information </w:delText>
        </w:r>
        <w:r w:rsidRPr="00945767" w:rsidDel="00846BE1">
          <w:delText>subsection).</w:delText>
        </w:r>
        <w:bookmarkStart w:id="5108" w:name="_Toc504737935"/>
        <w:bookmarkStart w:id="5109" w:name="_Toc504738345"/>
        <w:bookmarkStart w:id="5110" w:name="_Toc504738931"/>
        <w:bookmarkStart w:id="5111" w:name="_Toc504747522"/>
        <w:bookmarkStart w:id="5112" w:name="_Toc505006995"/>
        <w:bookmarkStart w:id="5113" w:name="_Toc505007326"/>
        <w:bookmarkStart w:id="5114" w:name="_Toc505013309"/>
        <w:bookmarkStart w:id="5115" w:name="_Toc507081722"/>
        <w:bookmarkStart w:id="5116" w:name="_Toc507082045"/>
        <w:bookmarkStart w:id="5117" w:name="_Toc507162108"/>
        <w:bookmarkEnd w:id="5108"/>
        <w:bookmarkEnd w:id="5109"/>
        <w:bookmarkEnd w:id="5110"/>
        <w:bookmarkEnd w:id="5111"/>
        <w:bookmarkEnd w:id="5112"/>
        <w:bookmarkEnd w:id="5113"/>
        <w:bookmarkEnd w:id="5114"/>
        <w:bookmarkEnd w:id="5115"/>
        <w:bookmarkEnd w:id="5116"/>
        <w:bookmarkEnd w:id="5117"/>
      </w:del>
    </w:p>
    <w:p w14:paraId="1DD9D419" w14:textId="163CD59C" w:rsidR="0002556C" w:rsidRPr="00945767" w:rsidDel="00846BE1" w:rsidRDefault="0002556C" w:rsidP="0002556C">
      <w:pPr>
        <w:pStyle w:val="SAPKeyblockTitle"/>
        <w:rPr>
          <w:del w:id="5118" w:author="Author" w:date="2018-01-26T13:47:00Z"/>
        </w:rPr>
      </w:pPr>
      <w:del w:id="5119" w:author="Author" w:date="2018-01-26T13:47:00Z">
        <w:r w:rsidRPr="00945767" w:rsidDel="00846BE1">
          <w:delText>Procedure</w:delText>
        </w:r>
        <w:bookmarkStart w:id="5120" w:name="_Toc504737936"/>
        <w:bookmarkStart w:id="5121" w:name="_Toc504738346"/>
        <w:bookmarkStart w:id="5122" w:name="_Toc504738932"/>
        <w:bookmarkStart w:id="5123" w:name="_Toc504747523"/>
        <w:bookmarkStart w:id="5124" w:name="_Toc505006996"/>
        <w:bookmarkStart w:id="5125" w:name="_Toc505007327"/>
        <w:bookmarkStart w:id="5126" w:name="_Toc505013310"/>
        <w:bookmarkStart w:id="5127" w:name="_Toc507081723"/>
        <w:bookmarkStart w:id="5128" w:name="_Toc507082046"/>
        <w:bookmarkStart w:id="5129" w:name="_Toc507162109"/>
        <w:bookmarkEnd w:id="5120"/>
        <w:bookmarkEnd w:id="5121"/>
        <w:bookmarkEnd w:id="5122"/>
        <w:bookmarkEnd w:id="5123"/>
        <w:bookmarkEnd w:id="5124"/>
        <w:bookmarkEnd w:id="5125"/>
        <w:bookmarkEnd w:id="5126"/>
        <w:bookmarkEnd w:id="5127"/>
        <w:bookmarkEnd w:id="5128"/>
        <w:bookmarkEnd w:id="5129"/>
      </w:del>
    </w:p>
    <w:p w14:paraId="48AA83E5" w14:textId="36DB8BA1" w:rsidR="0002556C" w:rsidRPr="00945767" w:rsidDel="00846BE1" w:rsidRDefault="0002556C" w:rsidP="0002556C">
      <w:pPr>
        <w:rPr>
          <w:del w:id="5130" w:author="Author" w:date="2018-01-26T13:47:00Z"/>
        </w:rPr>
      </w:pPr>
      <w:del w:id="5131" w:author="Author" w:date="2018-01-26T13:47:00Z">
        <w:r w:rsidRPr="00945767" w:rsidDel="00846BE1">
          <w:delText>This is an automated step, and no manual execution is required.</w:delText>
        </w:r>
        <w:bookmarkStart w:id="5132" w:name="_Toc504737937"/>
        <w:bookmarkStart w:id="5133" w:name="_Toc504738347"/>
        <w:bookmarkStart w:id="5134" w:name="_Toc504738933"/>
        <w:bookmarkStart w:id="5135" w:name="_Toc504747524"/>
        <w:bookmarkStart w:id="5136" w:name="_Toc505006997"/>
        <w:bookmarkStart w:id="5137" w:name="_Toc505007328"/>
        <w:bookmarkStart w:id="5138" w:name="_Toc505013311"/>
        <w:bookmarkStart w:id="5139" w:name="_Toc507081724"/>
        <w:bookmarkStart w:id="5140" w:name="_Toc507082047"/>
        <w:bookmarkStart w:id="5141" w:name="_Toc507162110"/>
        <w:bookmarkEnd w:id="5132"/>
        <w:bookmarkEnd w:id="5133"/>
        <w:bookmarkEnd w:id="5134"/>
        <w:bookmarkEnd w:id="5135"/>
        <w:bookmarkEnd w:id="5136"/>
        <w:bookmarkEnd w:id="5137"/>
        <w:bookmarkEnd w:id="5138"/>
        <w:bookmarkEnd w:id="5139"/>
        <w:bookmarkEnd w:id="5140"/>
        <w:bookmarkEnd w:id="5141"/>
      </w:del>
    </w:p>
    <w:p w14:paraId="5092C69A" w14:textId="58E2078B" w:rsidR="0002556C" w:rsidRPr="00945767" w:rsidDel="00846BE1" w:rsidRDefault="0002556C" w:rsidP="0002556C">
      <w:pPr>
        <w:pStyle w:val="Heading4"/>
        <w:rPr>
          <w:del w:id="5142" w:author="Author" w:date="2018-01-26T13:47:00Z"/>
        </w:rPr>
      </w:pPr>
      <w:commentRangeStart w:id="5143"/>
      <w:del w:id="5144" w:author="Author" w:date="2018-01-26T13:47:00Z">
        <w:r w:rsidRPr="00945767" w:rsidDel="00846BE1">
          <w:delText>Rec</w:delText>
        </w:r>
        <w:r w:rsidR="00583824" w:rsidDel="00846BE1">
          <w:delText>e</w:delText>
        </w:r>
        <w:r w:rsidRPr="00945767" w:rsidDel="00846BE1">
          <w:delText>iving E-mail Notification about my Benefits Enrollment</w:delText>
        </w:r>
        <w:commentRangeEnd w:id="5143"/>
        <w:r w:rsidR="003178C8" w:rsidDel="00846BE1">
          <w:rPr>
            <w:rStyle w:val="CommentReference"/>
            <w:rFonts w:ascii="Arial" w:hAnsi="Arial"/>
            <w:bCs w:val="0"/>
            <w:iCs w:val="0"/>
            <w:color w:val="auto"/>
            <w:lang w:val="de-DE"/>
          </w:rPr>
          <w:commentReference w:id="5143"/>
        </w:r>
        <w:bookmarkStart w:id="5145" w:name="_Toc504737938"/>
        <w:bookmarkStart w:id="5146" w:name="_Toc504738348"/>
        <w:bookmarkStart w:id="5147" w:name="_Toc504738934"/>
        <w:bookmarkStart w:id="5148" w:name="_Toc504747525"/>
        <w:bookmarkStart w:id="5149" w:name="_Toc505006998"/>
        <w:bookmarkStart w:id="5150" w:name="_Toc505007329"/>
        <w:bookmarkStart w:id="5151" w:name="_Toc505013312"/>
        <w:bookmarkStart w:id="5152" w:name="_Toc507081725"/>
        <w:bookmarkStart w:id="5153" w:name="_Toc507082048"/>
        <w:bookmarkStart w:id="5154" w:name="_Toc507162111"/>
        <w:bookmarkEnd w:id="5145"/>
        <w:bookmarkEnd w:id="5146"/>
        <w:bookmarkEnd w:id="5147"/>
        <w:bookmarkEnd w:id="5148"/>
        <w:bookmarkEnd w:id="5149"/>
        <w:bookmarkEnd w:id="5150"/>
        <w:bookmarkEnd w:id="5151"/>
        <w:bookmarkEnd w:id="5152"/>
        <w:bookmarkEnd w:id="5153"/>
        <w:bookmarkEnd w:id="5154"/>
      </w:del>
    </w:p>
    <w:p w14:paraId="29D9D6B1" w14:textId="2EC119F5" w:rsidR="0002556C" w:rsidRPr="00945767" w:rsidDel="00846BE1" w:rsidRDefault="0002556C" w:rsidP="0002556C">
      <w:pPr>
        <w:pStyle w:val="SAPKeyblockTitle"/>
        <w:rPr>
          <w:del w:id="5155" w:author="Author" w:date="2018-01-26T13:47:00Z"/>
        </w:rPr>
      </w:pPr>
      <w:commentRangeStart w:id="5156"/>
      <w:del w:id="5157" w:author="Author" w:date="2018-01-26T13:47:00Z">
        <w:r w:rsidRPr="00945767" w:rsidDel="00846BE1">
          <w:delText>Purpose</w:delText>
        </w:r>
        <w:commentRangeEnd w:id="5156"/>
        <w:r w:rsidR="00680A17" w:rsidDel="00846BE1">
          <w:rPr>
            <w:rStyle w:val="CommentReference"/>
            <w:rFonts w:ascii="Arial" w:eastAsia="SimSun" w:hAnsi="Arial"/>
            <w:color w:val="auto"/>
            <w:lang w:val="de-DE"/>
          </w:rPr>
          <w:commentReference w:id="5156"/>
        </w:r>
        <w:bookmarkStart w:id="5158" w:name="_Toc504737939"/>
        <w:bookmarkStart w:id="5159" w:name="_Toc504738349"/>
        <w:bookmarkStart w:id="5160" w:name="_Toc504738935"/>
        <w:bookmarkStart w:id="5161" w:name="_Toc504747526"/>
        <w:bookmarkStart w:id="5162" w:name="_Toc505006999"/>
        <w:bookmarkStart w:id="5163" w:name="_Toc505007330"/>
        <w:bookmarkStart w:id="5164" w:name="_Toc505013313"/>
        <w:bookmarkStart w:id="5165" w:name="_Toc507081726"/>
        <w:bookmarkStart w:id="5166" w:name="_Toc507082049"/>
        <w:bookmarkStart w:id="5167" w:name="_Toc507162112"/>
        <w:bookmarkEnd w:id="5158"/>
        <w:bookmarkEnd w:id="5159"/>
        <w:bookmarkEnd w:id="5160"/>
        <w:bookmarkEnd w:id="5161"/>
        <w:bookmarkEnd w:id="5162"/>
        <w:bookmarkEnd w:id="5163"/>
        <w:bookmarkEnd w:id="5164"/>
        <w:bookmarkEnd w:id="5165"/>
        <w:bookmarkEnd w:id="5166"/>
        <w:bookmarkEnd w:id="5167"/>
      </w:del>
    </w:p>
    <w:p w14:paraId="250E087D" w14:textId="40A0A3AC" w:rsidR="0002556C" w:rsidRPr="00945767" w:rsidDel="00846BE1" w:rsidRDefault="0002556C" w:rsidP="0002556C">
      <w:pPr>
        <w:rPr>
          <w:del w:id="5168" w:author="Author" w:date="2018-01-26T13:47:00Z"/>
        </w:rPr>
      </w:pPr>
      <w:del w:id="5169" w:author="Author" w:date="2018-01-26T13:47:00Z">
        <w:r w:rsidRPr="00945767" w:rsidDel="00846BE1">
          <w:delText>The Employee has received an email notification about his or her enrollment in a benefit.</w:delText>
        </w:r>
        <w:bookmarkStart w:id="5170" w:name="_Toc504737940"/>
        <w:bookmarkStart w:id="5171" w:name="_Toc504738350"/>
        <w:bookmarkStart w:id="5172" w:name="_Toc504738936"/>
        <w:bookmarkStart w:id="5173" w:name="_Toc504747527"/>
        <w:bookmarkStart w:id="5174" w:name="_Toc505007000"/>
        <w:bookmarkStart w:id="5175" w:name="_Toc505007331"/>
        <w:bookmarkStart w:id="5176" w:name="_Toc505013314"/>
        <w:bookmarkStart w:id="5177" w:name="_Toc507081727"/>
        <w:bookmarkStart w:id="5178" w:name="_Toc507082050"/>
        <w:bookmarkStart w:id="5179" w:name="_Toc507162113"/>
        <w:bookmarkEnd w:id="5170"/>
        <w:bookmarkEnd w:id="5171"/>
        <w:bookmarkEnd w:id="5172"/>
        <w:bookmarkEnd w:id="5173"/>
        <w:bookmarkEnd w:id="5174"/>
        <w:bookmarkEnd w:id="5175"/>
        <w:bookmarkEnd w:id="5176"/>
        <w:bookmarkEnd w:id="5177"/>
        <w:bookmarkEnd w:id="5178"/>
        <w:bookmarkEnd w:id="5179"/>
      </w:del>
    </w:p>
    <w:p w14:paraId="2103B4A5" w14:textId="6DB3CAA8" w:rsidR="00203329" w:rsidRPr="00945767" w:rsidDel="00846BE1" w:rsidRDefault="00203329" w:rsidP="00203329">
      <w:pPr>
        <w:pStyle w:val="SAPKeyblockTitle"/>
        <w:rPr>
          <w:del w:id="5180" w:author="Author" w:date="2018-01-26T13:47:00Z"/>
        </w:rPr>
      </w:pPr>
      <w:del w:id="5181" w:author="Author" w:date="2018-01-26T13:47:00Z">
        <w:r w:rsidRPr="00945767" w:rsidDel="00846BE1">
          <w:delText>Procedure</w:delText>
        </w:r>
        <w:bookmarkStart w:id="5182" w:name="_Toc504737941"/>
        <w:bookmarkStart w:id="5183" w:name="_Toc504738351"/>
        <w:bookmarkStart w:id="5184" w:name="_Toc504738937"/>
        <w:bookmarkStart w:id="5185" w:name="_Toc504747528"/>
        <w:bookmarkStart w:id="5186" w:name="_Toc505007001"/>
        <w:bookmarkStart w:id="5187" w:name="_Toc505007332"/>
        <w:bookmarkStart w:id="5188" w:name="_Toc505013315"/>
        <w:bookmarkStart w:id="5189" w:name="_Toc507081728"/>
        <w:bookmarkStart w:id="5190" w:name="_Toc507082051"/>
        <w:bookmarkStart w:id="5191" w:name="_Toc507162114"/>
        <w:bookmarkEnd w:id="5182"/>
        <w:bookmarkEnd w:id="5183"/>
        <w:bookmarkEnd w:id="5184"/>
        <w:bookmarkEnd w:id="5185"/>
        <w:bookmarkEnd w:id="5186"/>
        <w:bookmarkEnd w:id="5187"/>
        <w:bookmarkEnd w:id="5188"/>
        <w:bookmarkEnd w:id="5189"/>
        <w:bookmarkEnd w:id="5190"/>
        <w:bookmarkEnd w:id="5191"/>
      </w:del>
    </w:p>
    <w:p w14:paraId="7F448B8E" w14:textId="3771FC98" w:rsidR="00203329" w:rsidDel="00846BE1" w:rsidRDefault="00203329" w:rsidP="0002556C">
      <w:pPr>
        <w:rPr>
          <w:del w:id="5192" w:author="Author" w:date="2018-01-26T13:47:00Z"/>
        </w:rPr>
      </w:pPr>
      <w:del w:id="5193" w:author="Author" w:date="2018-01-26T13:47:00Z">
        <w:r w:rsidRPr="00945767" w:rsidDel="00846BE1">
          <w:delText>This is an automated step, and no manual execution is required.</w:delText>
        </w:r>
        <w:bookmarkStart w:id="5194" w:name="_Toc504737942"/>
        <w:bookmarkStart w:id="5195" w:name="_Toc504738352"/>
        <w:bookmarkStart w:id="5196" w:name="_Toc504738938"/>
        <w:bookmarkStart w:id="5197" w:name="_Toc504747529"/>
        <w:bookmarkStart w:id="5198" w:name="_Toc505007002"/>
        <w:bookmarkStart w:id="5199" w:name="_Toc505007333"/>
        <w:bookmarkStart w:id="5200" w:name="_Toc505013316"/>
        <w:bookmarkStart w:id="5201" w:name="_Toc507081729"/>
        <w:bookmarkStart w:id="5202" w:name="_Toc507082052"/>
        <w:bookmarkStart w:id="5203" w:name="_Toc507162115"/>
        <w:bookmarkEnd w:id="5194"/>
        <w:bookmarkEnd w:id="5195"/>
        <w:bookmarkEnd w:id="5196"/>
        <w:bookmarkEnd w:id="5197"/>
        <w:bookmarkEnd w:id="5198"/>
        <w:bookmarkEnd w:id="5199"/>
        <w:bookmarkEnd w:id="5200"/>
        <w:bookmarkEnd w:id="5201"/>
        <w:bookmarkEnd w:id="5202"/>
        <w:bookmarkEnd w:id="5203"/>
      </w:del>
    </w:p>
    <w:p w14:paraId="4AF0391D" w14:textId="7E8A947A" w:rsidR="009F4086" w:rsidDel="00846BE1" w:rsidRDefault="009F4086" w:rsidP="0002556C">
      <w:pPr>
        <w:rPr>
          <w:del w:id="5204" w:author="Author" w:date="2018-01-26T13:47:00Z"/>
        </w:rPr>
      </w:pPr>
      <w:bookmarkStart w:id="5205" w:name="_Toc504737943"/>
      <w:bookmarkStart w:id="5206" w:name="_Toc504738353"/>
      <w:bookmarkStart w:id="5207" w:name="_Toc504738939"/>
      <w:bookmarkStart w:id="5208" w:name="_Toc504747530"/>
      <w:bookmarkStart w:id="5209" w:name="_Toc505007003"/>
      <w:bookmarkStart w:id="5210" w:name="_Toc505007334"/>
      <w:bookmarkStart w:id="5211" w:name="_Toc505013317"/>
      <w:bookmarkStart w:id="5212" w:name="_Toc507081730"/>
      <w:bookmarkStart w:id="5213" w:name="_Toc507082053"/>
      <w:bookmarkStart w:id="5214" w:name="_Toc507162116"/>
      <w:bookmarkEnd w:id="5205"/>
      <w:bookmarkEnd w:id="5206"/>
      <w:bookmarkEnd w:id="5207"/>
      <w:bookmarkEnd w:id="5208"/>
      <w:bookmarkEnd w:id="5209"/>
      <w:bookmarkEnd w:id="5210"/>
      <w:bookmarkEnd w:id="5211"/>
      <w:bookmarkEnd w:id="5212"/>
      <w:bookmarkEnd w:id="5213"/>
      <w:bookmarkEnd w:id="5214"/>
    </w:p>
    <w:p w14:paraId="6AF0822A" w14:textId="5F2092ED" w:rsidR="009F4086" w:rsidDel="00846BE1" w:rsidRDefault="009F4086" w:rsidP="0002556C">
      <w:pPr>
        <w:rPr>
          <w:del w:id="5215" w:author="Author" w:date="2018-01-26T13:47:00Z"/>
        </w:rPr>
      </w:pPr>
      <w:bookmarkStart w:id="5216" w:name="_Toc504737944"/>
      <w:bookmarkStart w:id="5217" w:name="_Toc504738354"/>
      <w:bookmarkStart w:id="5218" w:name="_Toc504738940"/>
      <w:bookmarkStart w:id="5219" w:name="_Toc504747531"/>
      <w:bookmarkStart w:id="5220" w:name="_Toc505007004"/>
      <w:bookmarkStart w:id="5221" w:name="_Toc505007335"/>
      <w:bookmarkStart w:id="5222" w:name="_Toc505013318"/>
      <w:bookmarkStart w:id="5223" w:name="_Toc507081731"/>
      <w:bookmarkStart w:id="5224" w:name="_Toc507082054"/>
      <w:bookmarkStart w:id="5225" w:name="_Toc507162117"/>
      <w:bookmarkEnd w:id="5216"/>
      <w:bookmarkEnd w:id="5217"/>
      <w:bookmarkEnd w:id="5218"/>
      <w:bookmarkEnd w:id="5219"/>
      <w:bookmarkEnd w:id="5220"/>
      <w:bookmarkEnd w:id="5221"/>
      <w:bookmarkEnd w:id="5222"/>
      <w:bookmarkEnd w:id="5223"/>
      <w:bookmarkEnd w:id="5224"/>
      <w:bookmarkEnd w:id="5225"/>
    </w:p>
    <w:p w14:paraId="00B64164" w14:textId="7E5202CF" w:rsidR="009F4086" w:rsidRPr="00945767" w:rsidDel="00846BE1" w:rsidRDefault="009F4086" w:rsidP="0002556C">
      <w:pPr>
        <w:rPr>
          <w:del w:id="5226" w:author="Author" w:date="2018-01-26T13:47:00Z"/>
        </w:rPr>
      </w:pPr>
      <w:bookmarkStart w:id="5227" w:name="_Toc504737945"/>
      <w:bookmarkStart w:id="5228" w:name="_Toc504738355"/>
      <w:bookmarkStart w:id="5229" w:name="_Toc504738941"/>
      <w:bookmarkStart w:id="5230" w:name="_Toc504747532"/>
      <w:bookmarkStart w:id="5231" w:name="_Toc505007005"/>
      <w:bookmarkStart w:id="5232" w:name="_Toc505007336"/>
      <w:bookmarkStart w:id="5233" w:name="_Toc505013319"/>
      <w:bookmarkStart w:id="5234" w:name="_Toc507081732"/>
      <w:bookmarkStart w:id="5235" w:name="_Toc507082055"/>
      <w:bookmarkStart w:id="5236" w:name="_Toc507162118"/>
      <w:bookmarkEnd w:id="5227"/>
      <w:bookmarkEnd w:id="5228"/>
      <w:bookmarkEnd w:id="5229"/>
      <w:bookmarkEnd w:id="5230"/>
      <w:bookmarkEnd w:id="5231"/>
      <w:bookmarkEnd w:id="5232"/>
      <w:bookmarkEnd w:id="5233"/>
      <w:bookmarkEnd w:id="5234"/>
      <w:bookmarkEnd w:id="5235"/>
      <w:bookmarkEnd w:id="5236"/>
    </w:p>
    <w:p w14:paraId="4E93AF03" w14:textId="38D67624" w:rsidR="00EC0543" w:rsidRPr="00945767" w:rsidRDefault="00EC0543" w:rsidP="00A013AE">
      <w:pPr>
        <w:pStyle w:val="Heading3"/>
      </w:pPr>
      <w:bookmarkStart w:id="5237" w:name="_Toc507162119"/>
      <w:commentRangeStart w:id="5238"/>
      <w:r w:rsidRPr="00945767">
        <w:lastRenderedPageBreak/>
        <w:t xml:space="preserve">Viewing </w:t>
      </w:r>
      <w:r w:rsidR="00DB06B7" w:rsidRPr="00945767">
        <w:t xml:space="preserve">my </w:t>
      </w:r>
      <w:r w:rsidRPr="00945767">
        <w:t>Benefits</w:t>
      </w:r>
      <w:r w:rsidR="00946BEA" w:rsidRPr="00945767">
        <w:t xml:space="preserve"> Enrollments</w:t>
      </w:r>
      <w:r w:rsidRPr="00945767">
        <w:t xml:space="preserve"> </w:t>
      </w:r>
      <w:commentRangeEnd w:id="5238"/>
      <w:r w:rsidR="00342829">
        <w:rPr>
          <w:rStyle w:val="CommentReference"/>
          <w:rFonts w:ascii="Arial" w:hAnsi="Arial"/>
          <w:bCs w:val="0"/>
          <w:color w:val="auto"/>
          <w:lang w:val="de-DE"/>
        </w:rPr>
        <w:commentReference w:id="5238"/>
      </w:r>
      <w:bookmarkEnd w:id="5237"/>
    </w:p>
    <w:p w14:paraId="5258D64A" w14:textId="77777777" w:rsidR="00810860" w:rsidRPr="00945767" w:rsidRDefault="00810860" w:rsidP="00810860">
      <w:pPr>
        <w:pStyle w:val="SAPKeyblockTitle"/>
      </w:pPr>
      <w:r w:rsidRPr="00945767">
        <w:t>Test Administration</w:t>
      </w:r>
    </w:p>
    <w:p w14:paraId="3521B8C3" w14:textId="77777777" w:rsidR="00810860" w:rsidRPr="00945767" w:rsidRDefault="00810860" w:rsidP="00810860">
      <w:r w:rsidRPr="009457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810860" w:rsidRPr="00945767" w14:paraId="62531D47" w14:textId="77777777" w:rsidTr="00A511D9">
        <w:tc>
          <w:tcPr>
            <w:tcW w:w="2280" w:type="dxa"/>
            <w:tcBorders>
              <w:top w:val="single" w:sz="8" w:space="0" w:color="999999"/>
              <w:left w:val="single" w:sz="8" w:space="0" w:color="999999"/>
              <w:bottom w:val="single" w:sz="8" w:space="0" w:color="999999"/>
              <w:right w:val="single" w:sz="8" w:space="0" w:color="999999"/>
            </w:tcBorders>
            <w:hideMark/>
          </w:tcPr>
          <w:p w14:paraId="69B9EF8C" w14:textId="77777777" w:rsidR="00810860" w:rsidRPr="00945767" w:rsidRDefault="00810860" w:rsidP="00A511D9">
            <w:pPr>
              <w:rPr>
                <w:rStyle w:val="SAPEmphasis"/>
              </w:rPr>
            </w:pPr>
            <w:r w:rsidRPr="0094576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D27BE7B" w14:textId="77777777" w:rsidR="00810860" w:rsidRPr="00945767" w:rsidRDefault="00810860" w:rsidP="00A511D9">
            <w:pPr>
              <w:rPr>
                <w:lang w:eastAsia="zh-CN"/>
              </w:rPr>
            </w:pPr>
            <w:r w:rsidRPr="0094576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18C32863" w14:textId="77777777" w:rsidR="00810860" w:rsidRPr="00945767" w:rsidRDefault="00810860" w:rsidP="00A511D9">
            <w:pPr>
              <w:rPr>
                <w:rStyle w:val="SAPEmphasis"/>
              </w:rPr>
            </w:pPr>
            <w:r w:rsidRPr="0094576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11F11E2E" w14:textId="77777777" w:rsidR="00810860" w:rsidRPr="00945767" w:rsidRDefault="00810860" w:rsidP="00A511D9">
            <w:pPr>
              <w:rPr>
                <w:lang w:eastAsia="zh-CN"/>
              </w:rPr>
            </w:pPr>
            <w:r w:rsidRPr="0094576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A1F97BC" w14:textId="77777777" w:rsidR="00810860" w:rsidRPr="00945767" w:rsidRDefault="00810860" w:rsidP="00A511D9">
            <w:pPr>
              <w:rPr>
                <w:rStyle w:val="SAPEmphasis"/>
              </w:rPr>
            </w:pPr>
            <w:r w:rsidRPr="0094576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90CFD02" w14:textId="77777777" w:rsidR="00810860" w:rsidRPr="00945767" w:rsidRDefault="00810860" w:rsidP="00A511D9">
            <w:pPr>
              <w:rPr>
                <w:lang w:eastAsia="zh-CN"/>
              </w:rPr>
            </w:pPr>
            <w:r w:rsidRPr="00945767">
              <w:rPr>
                <w:lang w:eastAsia="zh-CN"/>
              </w:rPr>
              <w:t>&lt;date&gt;</w:t>
            </w:r>
          </w:p>
        </w:tc>
      </w:tr>
      <w:tr w:rsidR="00810860" w:rsidRPr="00945767" w14:paraId="2206268A" w14:textId="77777777" w:rsidTr="00A511D9">
        <w:tc>
          <w:tcPr>
            <w:tcW w:w="2280" w:type="dxa"/>
            <w:tcBorders>
              <w:top w:val="single" w:sz="8" w:space="0" w:color="999999"/>
              <w:left w:val="single" w:sz="8" w:space="0" w:color="999999"/>
              <w:bottom w:val="single" w:sz="8" w:space="0" w:color="999999"/>
              <w:right w:val="single" w:sz="8" w:space="0" w:color="999999"/>
            </w:tcBorders>
            <w:hideMark/>
          </w:tcPr>
          <w:p w14:paraId="299707AF" w14:textId="77777777" w:rsidR="00810860" w:rsidRPr="00945767" w:rsidRDefault="00810860" w:rsidP="00A511D9">
            <w:pPr>
              <w:rPr>
                <w:rStyle w:val="SAPEmphasis"/>
              </w:rPr>
            </w:pPr>
            <w:r w:rsidRPr="0094576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20E84B7" w14:textId="77777777" w:rsidR="00810860" w:rsidRPr="00945767" w:rsidRDefault="00810860" w:rsidP="00A511D9">
            <w:pPr>
              <w:rPr>
                <w:lang w:eastAsia="zh-CN"/>
              </w:rPr>
            </w:pPr>
            <w:r w:rsidRPr="00945767">
              <w:rPr>
                <w:lang w:eastAsia="zh-CN"/>
              </w:rPr>
              <w:t>Employee</w:t>
            </w:r>
          </w:p>
        </w:tc>
      </w:tr>
      <w:tr w:rsidR="00883809" w:rsidRPr="00945767" w14:paraId="3C3B2B9E" w14:textId="77777777" w:rsidTr="00A511D9">
        <w:tc>
          <w:tcPr>
            <w:tcW w:w="2280" w:type="dxa"/>
            <w:tcBorders>
              <w:top w:val="single" w:sz="8" w:space="0" w:color="999999"/>
              <w:left w:val="single" w:sz="8" w:space="0" w:color="999999"/>
              <w:bottom w:val="single" w:sz="8" w:space="0" w:color="999999"/>
              <w:right w:val="single" w:sz="8" w:space="0" w:color="999999"/>
            </w:tcBorders>
            <w:hideMark/>
          </w:tcPr>
          <w:p w14:paraId="61014F9A" w14:textId="77777777" w:rsidR="00883809" w:rsidRPr="00945767" w:rsidRDefault="00883809" w:rsidP="00883809">
            <w:pPr>
              <w:rPr>
                <w:rStyle w:val="SAPEmphasis"/>
              </w:rPr>
            </w:pPr>
            <w:r w:rsidRPr="0094576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A57AE20" w14:textId="77777777" w:rsidR="00883809" w:rsidRPr="00945767" w:rsidRDefault="00883809" w:rsidP="00883809">
            <w:pPr>
              <w:rPr>
                <w:lang w:eastAsia="zh-CN"/>
              </w:rPr>
            </w:pPr>
            <w:r w:rsidRPr="0094576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0BFB9AB" w14:textId="77777777" w:rsidR="00883809" w:rsidRPr="00945767" w:rsidRDefault="00883809" w:rsidP="00883809">
            <w:pPr>
              <w:rPr>
                <w:rStyle w:val="SAPEmphasis"/>
              </w:rPr>
            </w:pPr>
            <w:r w:rsidRPr="0094576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642D03B" w14:textId="2C4FB2CB" w:rsidR="00883809" w:rsidRPr="00945767" w:rsidRDefault="00883809" w:rsidP="00883809">
            <w:pPr>
              <w:rPr>
                <w:lang w:eastAsia="zh-CN"/>
              </w:rPr>
            </w:pPr>
            <w:r>
              <w:rPr>
                <w:lang w:eastAsia="zh-CN"/>
              </w:rPr>
              <w:t>&lt;duration&gt;</w:t>
            </w:r>
          </w:p>
        </w:tc>
      </w:tr>
    </w:tbl>
    <w:p w14:paraId="4505317A" w14:textId="77777777" w:rsidR="00810860" w:rsidRPr="00945767" w:rsidRDefault="00810860" w:rsidP="00810860">
      <w:pPr>
        <w:pStyle w:val="SAPKeyblockTitle"/>
      </w:pPr>
      <w:r w:rsidRPr="00945767">
        <w:t>Purpose</w:t>
      </w:r>
    </w:p>
    <w:p w14:paraId="7347F06E" w14:textId="4DC8914D" w:rsidR="00810860" w:rsidRPr="00945767" w:rsidRDefault="00810860" w:rsidP="00810860">
      <w:r w:rsidRPr="00945767">
        <w:t>After having enrolled in several benefits, the employee can</w:t>
      </w:r>
      <w:r w:rsidR="00A929F8" w:rsidRPr="00945767">
        <w:t xml:space="preserve"> view the benefits he or she has enrolled</w:t>
      </w:r>
      <w:r w:rsidRPr="00945767">
        <w:t xml:space="preserve"> </w:t>
      </w:r>
      <w:r w:rsidR="00A929F8" w:rsidRPr="00945767">
        <w:t>in</w:t>
      </w:r>
      <w:r w:rsidRPr="00945767">
        <w:t>.</w:t>
      </w:r>
      <w:r w:rsidR="00A929F8" w:rsidRPr="00945767">
        <w:t xml:space="preserve"> For this, the employee has two options:</w:t>
      </w:r>
    </w:p>
    <w:p w14:paraId="227B1BD4" w14:textId="572E4E37" w:rsidR="00A929F8" w:rsidRPr="00945767" w:rsidRDefault="00A929F8" w:rsidP="00091840">
      <w:pPr>
        <w:pStyle w:val="ListParagraph"/>
        <w:numPr>
          <w:ilvl w:val="0"/>
          <w:numId w:val="55"/>
        </w:numPr>
        <w:ind w:left="360"/>
      </w:pPr>
      <w:r w:rsidRPr="00945767">
        <w:t xml:space="preserve">View details </w:t>
      </w:r>
      <w:r w:rsidR="00091840" w:rsidRPr="00945767">
        <w:t xml:space="preserve">to all enrolled benefits </w:t>
      </w:r>
      <w:r w:rsidRPr="00945767">
        <w:t xml:space="preserve">as displayed on the </w:t>
      </w:r>
      <w:r w:rsidRPr="00945767">
        <w:rPr>
          <w:rStyle w:val="SAPScreenElement"/>
          <w:lang w:eastAsia="zh-TW"/>
        </w:rPr>
        <w:t>Benefits</w:t>
      </w:r>
      <w:r w:rsidRPr="00945767">
        <w:rPr>
          <w:lang w:eastAsia="zh-SG"/>
        </w:rPr>
        <w:t xml:space="preserve"> </w:t>
      </w:r>
      <w:r w:rsidRPr="00945767">
        <w:rPr>
          <w:lang w:eastAsia="zh-TW"/>
        </w:rPr>
        <w:t>page, or</w:t>
      </w:r>
    </w:p>
    <w:p w14:paraId="75E4A307" w14:textId="6FF26D01" w:rsidR="00091840" w:rsidRPr="00945767" w:rsidRDefault="00A929F8" w:rsidP="00091840">
      <w:pPr>
        <w:pStyle w:val="ListParagraph"/>
        <w:numPr>
          <w:ilvl w:val="0"/>
          <w:numId w:val="55"/>
        </w:numPr>
        <w:ind w:left="360"/>
      </w:pPr>
      <w:r w:rsidRPr="00945767">
        <w:rPr>
          <w:lang w:eastAsia="zh-TW"/>
        </w:rPr>
        <w:t>View</w:t>
      </w:r>
      <w:r w:rsidR="00091840" w:rsidRPr="00945767">
        <w:t xml:space="preserve"> details to a reduced number of enrolled benefits using</w:t>
      </w:r>
      <w:r w:rsidRPr="00945767">
        <w:rPr>
          <w:lang w:eastAsia="zh-TW"/>
        </w:rPr>
        <w:t xml:space="preserve"> the </w:t>
      </w:r>
      <w:r w:rsidR="00091840" w:rsidRPr="00945767">
        <w:rPr>
          <w:rStyle w:val="SAPScreenElement"/>
        </w:rPr>
        <w:t>B</w:t>
      </w:r>
      <w:r w:rsidRPr="00945767">
        <w:rPr>
          <w:rStyle w:val="SAPScreenElement"/>
        </w:rPr>
        <w:t xml:space="preserve">enefits </w:t>
      </w:r>
      <w:r w:rsidR="00091840" w:rsidRPr="00945767">
        <w:rPr>
          <w:rStyle w:val="SAPScreenElement"/>
        </w:rPr>
        <w:t>C</w:t>
      </w:r>
      <w:r w:rsidRPr="00945767">
        <w:rPr>
          <w:rStyle w:val="SAPScreenElement"/>
        </w:rPr>
        <w:t xml:space="preserve">onfirmation </w:t>
      </w:r>
      <w:r w:rsidR="00091840" w:rsidRPr="00945767">
        <w:rPr>
          <w:rStyle w:val="SAPScreenElement"/>
        </w:rPr>
        <w:t>S</w:t>
      </w:r>
      <w:r w:rsidRPr="00945767">
        <w:rPr>
          <w:rStyle w:val="SAPScreenElement"/>
        </w:rPr>
        <w:t>tatement</w:t>
      </w:r>
      <w:r w:rsidRPr="00945767">
        <w:rPr>
          <w:lang w:eastAsia="zh-TW"/>
        </w:rPr>
        <w:t>.</w:t>
      </w:r>
    </w:p>
    <w:p w14:paraId="6D5E7132" w14:textId="77777777" w:rsidR="00091840" w:rsidRPr="00945767" w:rsidRDefault="00A929F8" w:rsidP="00091840">
      <w:pPr>
        <w:pStyle w:val="SAPNoteHeading"/>
        <w:spacing w:before="120"/>
        <w:ind w:left="360"/>
        <w:rPr>
          <w:lang w:eastAsia="zh-TW"/>
        </w:rPr>
      </w:pPr>
      <w:r w:rsidRPr="00945767">
        <w:rPr>
          <w:lang w:eastAsia="zh-TW"/>
        </w:rPr>
        <w:t xml:space="preserve"> </w:t>
      </w:r>
      <w:r w:rsidR="00091840" w:rsidRPr="00945767">
        <w:rPr>
          <w:noProof/>
        </w:rPr>
        <w:drawing>
          <wp:inline distT="0" distB="0" distL="0" distR="0" wp14:anchorId="5F0BDDFD" wp14:editId="65500A20">
            <wp:extent cx="225425" cy="225425"/>
            <wp:effectExtent l="0" t="0" r="0" b="317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91840" w:rsidRPr="00945767">
        <w:rPr>
          <w:lang w:eastAsia="zh-TW"/>
        </w:rPr>
        <w:t> Note</w:t>
      </w:r>
    </w:p>
    <w:p w14:paraId="20196C4F" w14:textId="5353E525" w:rsidR="00A929F8" w:rsidRPr="00945767" w:rsidRDefault="00091840" w:rsidP="00091840">
      <w:pPr>
        <w:pStyle w:val="ListParagraph"/>
        <w:ind w:left="360"/>
      </w:pPr>
      <w:r w:rsidRPr="00945767">
        <w:rPr>
          <w:rFonts w:cs="Arial"/>
          <w:bCs/>
          <w:lang w:eastAsia="zh-TW"/>
        </w:rPr>
        <w:t xml:space="preserve">In the benefits confirmation statement, the benefits of type reimbursement </w:t>
      </w:r>
      <w:del w:id="5239" w:author="Author" w:date="2018-01-26T12:18:00Z">
        <w:r w:rsidRPr="00945767" w:rsidDel="00053911">
          <w:rPr>
            <w:rFonts w:cs="Arial"/>
            <w:bCs/>
            <w:lang w:eastAsia="zh-TW"/>
          </w:rPr>
          <w:delText xml:space="preserve">and </w:delText>
        </w:r>
        <w:commentRangeStart w:id="5240"/>
        <w:r w:rsidRPr="00945767" w:rsidDel="00053911">
          <w:rPr>
            <w:rFonts w:cs="Arial"/>
            <w:bCs/>
            <w:lang w:eastAsia="zh-TW"/>
          </w:rPr>
          <w:delText xml:space="preserve">allowance </w:delText>
        </w:r>
        <w:commentRangeEnd w:id="5240"/>
        <w:r w:rsidR="003A4DD4" w:rsidDel="00053911">
          <w:rPr>
            <w:rStyle w:val="CommentReference"/>
            <w:rFonts w:ascii="Arial" w:eastAsia="SimSun" w:hAnsi="Arial"/>
            <w:lang w:val="de-DE"/>
          </w:rPr>
          <w:commentReference w:id="5240"/>
        </w:r>
      </w:del>
      <w:r w:rsidRPr="00945767">
        <w:rPr>
          <w:rFonts w:cs="Arial"/>
          <w:bCs/>
          <w:lang w:eastAsia="zh-TW"/>
        </w:rPr>
        <w:t xml:space="preserve">are not displayed. </w:t>
      </w:r>
    </w:p>
    <w:p w14:paraId="5FDCC555" w14:textId="77777777" w:rsidR="00810860" w:rsidRPr="00945767" w:rsidRDefault="00810860" w:rsidP="00810860">
      <w:pPr>
        <w:pStyle w:val="SAPKeyblockTitle"/>
      </w:pPr>
      <w:r w:rsidRPr="00945767">
        <w:t>Prerequisites</w:t>
      </w:r>
    </w:p>
    <w:p w14:paraId="7F794D3E" w14:textId="1D724703" w:rsidR="00810860" w:rsidRPr="00945767" w:rsidRDefault="00810860" w:rsidP="00810860">
      <w:r w:rsidRPr="00945767">
        <w:t>The employee is already enrolled in benefits.</w:t>
      </w:r>
    </w:p>
    <w:p w14:paraId="6B95315E" w14:textId="77777777" w:rsidR="00810860" w:rsidRPr="00945767" w:rsidRDefault="00810860" w:rsidP="00810860">
      <w:pPr>
        <w:pStyle w:val="SAPKeyblockTitle"/>
      </w:pPr>
      <w:r w:rsidRPr="0094576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080"/>
        <w:gridCol w:w="8460"/>
        <w:gridCol w:w="2610"/>
        <w:gridCol w:w="1260"/>
      </w:tblGrid>
      <w:tr w:rsidR="00810860" w:rsidRPr="00945767" w14:paraId="28A13CC0" w14:textId="77777777" w:rsidTr="006D761A">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5593C813" w14:textId="77777777" w:rsidR="00810860" w:rsidRPr="00945767" w:rsidRDefault="00810860" w:rsidP="00A511D9">
            <w:pPr>
              <w:pStyle w:val="SAPTableHeader"/>
            </w:pPr>
            <w:r w:rsidRPr="00945767">
              <w:t>Test Step #</w:t>
            </w:r>
          </w:p>
        </w:tc>
        <w:tc>
          <w:tcPr>
            <w:tcW w:w="1080" w:type="dxa"/>
            <w:tcBorders>
              <w:top w:val="single" w:sz="8" w:space="0" w:color="999999"/>
              <w:left w:val="single" w:sz="8" w:space="0" w:color="999999"/>
              <w:bottom w:val="single" w:sz="8" w:space="0" w:color="999999"/>
              <w:right w:val="single" w:sz="8" w:space="0" w:color="999999"/>
            </w:tcBorders>
            <w:shd w:val="clear" w:color="auto" w:fill="999999"/>
            <w:hideMark/>
          </w:tcPr>
          <w:p w14:paraId="216F7485" w14:textId="77777777" w:rsidR="00810860" w:rsidRPr="00945767" w:rsidRDefault="00810860" w:rsidP="00A511D9">
            <w:pPr>
              <w:pStyle w:val="SAPTableHeader"/>
            </w:pPr>
            <w:r w:rsidRPr="00945767">
              <w:t>Test Step Name</w:t>
            </w:r>
          </w:p>
        </w:tc>
        <w:tc>
          <w:tcPr>
            <w:tcW w:w="8460" w:type="dxa"/>
            <w:tcBorders>
              <w:top w:val="single" w:sz="8" w:space="0" w:color="999999"/>
              <w:left w:val="single" w:sz="8" w:space="0" w:color="999999"/>
              <w:bottom w:val="single" w:sz="8" w:space="0" w:color="999999"/>
              <w:right w:val="single" w:sz="8" w:space="0" w:color="999999"/>
            </w:tcBorders>
            <w:shd w:val="clear" w:color="auto" w:fill="999999"/>
            <w:hideMark/>
          </w:tcPr>
          <w:p w14:paraId="4BD5D035" w14:textId="77777777" w:rsidR="00810860" w:rsidRPr="00945767" w:rsidRDefault="00810860" w:rsidP="00A511D9">
            <w:pPr>
              <w:pStyle w:val="SAPTableHeader"/>
            </w:pPr>
            <w:r w:rsidRPr="00945767">
              <w:t>Instruction</w:t>
            </w:r>
          </w:p>
        </w:tc>
        <w:tc>
          <w:tcPr>
            <w:tcW w:w="2610" w:type="dxa"/>
            <w:tcBorders>
              <w:top w:val="single" w:sz="8" w:space="0" w:color="999999"/>
              <w:left w:val="single" w:sz="8" w:space="0" w:color="999999"/>
              <w:bottom w:val="single" w:sz="8" w:space="0" w:color="999999"/>
              <w:right w:val="single" w:sz="8" w:space="0" w:color="999999"/>
            </w:tcBorders>
            <w:shd w:val="clear" w:color="auto" w:fill="999999"/>
            <w:hideMark/>
          </w:tcPr>
          <w:p w14:paraId="64A15C71" w14:textId="77777777" w:rsidR="00810860" w:rsidRPr="00945767" w:rsidRDefault="00810860" w:rsidP="00A511D9">
            <w:pPr>
              <w:pStyle w:val="SAPTableHeader"/>
            </w:pPr>
            <w:r w:rsidRPr="00945767">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1D643711" w14:textId="77777777" w:rsidR="00810860" w:rsidRPr="00945767" w:rsidRDefault="00810860" w:rsidP="00A511D9">
            <w:pPr>
              <w:pStyle w:val="SAPTableHeader"/>
            </w:pPr>
            <w:r w:rsidRPr="00945767">
              <w:t>Pass / Fail / Comment</w:t>
            </w:r>
          </w:p>
        </w:tc>
      </w:tr>
      <w:tr w:rsidR="00810860" w:rsidRPr="00945767" w14:paraId="5B35957A" w14:textId="77777777" w:rsidTr="006D761A">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5B270ABB" w14:textId="77777777" w:rsidR="00810860" w:rsidRPr="00945767" w:rsidRDefault="00810860" w:rsidP="00A511D9">
            <w:r w:rsidRPr="00945767">
              <w:t>1</w:t>
            </w:r>
          </w:p>
        </w:tc>
        <w:tc>
          <w:tcPr>
            <w:tcW w:w="1080" w:type="dxa"/>
            <w:tcBorders>
              <w:top w:val="single" w:sz="8" w:space="0" w:color="999999"/>
              <w:left w:val="single" w:sz="8" w:space="0" w:color="999999"/>
              <w:bottom w:val="single" w:sz="8" w:space="0" w:color="999999"/>
              <w:right w:val="single" w:sz="8" w:space="0" w:color="999999"/>
            </w:tcBorders>
            <w:hideMark/>
          </w:tcPr>
          <w:p w14:paraId="03D3873F" w14:textId="77777777" w:rsidR="00810860" w:rsidRPr="00945767" w:rsidRDefault="00810860" w:rsidP="00A511D9">
            <w:r w:rsidRPr="00945767">
              <w:rPr>
                <w:rStyle w:val="SAPEmphasis"/>
              </w:rPr>
              <w:t>Log on</w:t>
            </w:r>
          </w:p>
        </w:tc>
        <w:tc>
          <w:tcPr>
            <w:tcW w:w="8460" w:type="dxa"/>
            <w:tcBorders>
              <w:top w:val="single" w:sz="8" w:space="0" w:color="999999"/>
              <w:left w:val="single" w:sz="8" w:space="0" w:color="999999"/>
              <w:bottom w:val="single" w:sz="8" w:space="0" w:color="999999"/>
              <w:right w:val="single" w:sz="8" w:space="0" w:color="999999"/>
            </w:tcBorders>
            <w:hideMark/>
          </w:tcPr>
          <w:p w14:paraId="3F1E60A0" w14:textId="6A8EB280" w:rsidR="00810860" w:rsidRPr="00945767" w:rsidRDefault="00810860" w:rsidP="00A511D9">
            <w:pPr>
              <w:rPr>
                <w:lang w:eastAsia="zh-CN"/>
              </w:rPr>
            </w:pPr>
            <w:r w:rsidRPr="00945767">
              <w:t xml:space="preserve">Log on to </w:t>
            </w:r>
            <w:r w:rsidRPr="00945767">
              <w:rPr>
                <w:rStyle w:val="SAPTextReference"/>
              </w:rPr>
              <w:t>Employee Central</w:t>
            </w:r>
            <w:r w:rsidRPr="00945767" w:rsidDel="00C623F0">
              <w:t xml:space="preserve"> </w:t>
            </w:r>
            <w:r w:rsidRPr="00945767">
              <w:t xml:space="preserve">as an </w:t>
            </w:r>
            <w:r w:rsidRPr="00945767">
              <w:rPr>
                <w:lang w:eastAsia="zh-CN"/>
              </w:rPr>
              <w:t>Employee.</w:t>
            </w:r>
          </w:p>
          <w:p w14:paraId="2C35BEA3" w14:textId="77777777" w:rsidR="00E52435" w:rsidRPr="00945767" w:rsidRDefault="00E52435" w:rsidP="00CB7DF0">
            <w:pPr>
              <w:pStyle w:val="SAPNoteHeading"/>
              <w:ind w:left="611"/>
            </w:pPr>
            <w:r w:rsidRPr="00945767">
              <w:rPr>
                <w:noProof/>
              </w:rPr>
              <w:drawing>
                <wp:inline distT="0" distB="0" distL="0" distR="0" wp14:anchorId="24DF3228" wp14:editId="2193F230">
                  <wp:extent cx="228600" cy="228600"/>
                  <wp:effectExtent l="0" t="0" r="0" b="0"/>
                  <wp:docPr id="3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xml:space="preserve"> Note</w:t>
            </w:r>
          </w:p>
          <w:p w14:paraId="64F83129" w14:textId="751F7147" w:rsidR="00E52435" w:rsidRPr="00945767" w:rsidRDefault="00E52435" w:rsidP="00666D10">
            <w:pPr>
              <w:ind w:left="611"/>
              <w:rPr>
                <w:lang w:eastAsia="zh-CN"/>
              </w:rPr>
            </w:pPr>
            <w:r w:rsidRPr="00945767">
              <w:t xml:space="preserve">Alternatively, you can go to </w:t>
            </w:r>
            <w:r w:rsidRPr="00D46BB0">
              <w:t>your e-mail inbox and search the e-mail notification you received about</w:t>
            </w:r>
            <w:ins w:id="5241" w:author="Author" w:date="2018-01-26T14:18:00Z">
              <w:r w:rsidR="00812DD8" w:rsidRPr="00D46BB0">
                <w:t xml:space="preserve"> the approval of</w:t>
              </w:r>
            </w:ins>
            <w:r w:rsidRPr="00D46BB0">
              <w:t xml:space="preserve"> your </w:t>
            </w:r>
            <w:del w:id="5242" w:author="Author" w:date="2018-01-30T11:08:00Z">
              <w:r w:rsidRPr="00D46BB0" w:rsidDel="006D761A">
                <w:delText xml:space="preserve">benefits </w:delText>
              </w:r>
            </w:del>
            <w:r w:rsidRPr="00D46BB0">
              <w:t>enrollment</w:t>
            </w:r>
            <w:ins w:id="5243" w:author="Author" w:date="2018-01-30T11:08:00Z">
              <w:r w:rsidR="006D761A" w:rsidRPr="00D46BB0">
                <w:t xml:space="preserve"> in</w:t>
              </w:r>
              <w:r w:rsidR="006D761A">
                <w:t xml:space="preserve"> benefits during the open enrollment period</w:t>
              </w:r>
            </w:ins>
            <w:r w:rsidRPr="00945767">
              <w:t xml:space="preserve">. </w:t>
            </w:r>
            <w:r w:rsidRPr="00945767">
              <w:lastRenderedPageBreak/>
              <w:t>The subject of this email states something like “</w:t>
            </w:r>
            <w:del w:id="5244" w:author="Author" w:date="2018-01-26T14:19:00Z">
              <w:r w:rsidRPr="00945767" w:rsidDel="00812DD8">
                <w:rPr>
                  <w:rStyle w:val="SAPUserEntry"/>
                  <w:b w:val="0"/>
                  <w:color w:val="auto"/>
                </w:rPr>
                <w:delText>Enrollment into &lt;benefit&gt; starting &lt;date&gt;</w:delText>
              </w:r>
              <w:r w:rsidRPr="00945767" w:rsidDel="00812DD8">
                <w:delText>.</w:delText>
              </w:r>
            </w:del>
            <w:ins w:id="5245" w:author="Author" w:date="2018-01-26T14:18:00Z">
              <w:r w:rsidR="00812DD8" w:rsidRPr="00B66412">
                <w:rPr>
                  <w:rStyle w:val="SAPUserEntry"/>
                  <w:b w:val="0"/>
                  <w:color w:val="auto"/>
                  <w:rPrChange w:id="5246" w:author="Author" w:date="2018-01-26T14:19:00Z">
                    <w:rPr/>
                  </w:rPrChange>
                </w:rPr>
                <w:t xml:space="preserve">The Create Benefit Enrollment Group action for </w:t>
              </w:r>
            </w:ins>
            <w:ins w:id="5247" w:author="Author" w:date="2018-01-26T14:19:00Z">
              <w:r w:rsidR="00812DD8">
                <w:rPr>
                  <w:rStyle w:val="SAPUserEntry"/>
                  <w:b w:val="0"/>
                  <w:color w:val="auto"/>
                </w:rPr>
                <w:t>&lt;your name&gt;</w:t>
              </w:r>
            </w:ins>
            <w:ins w:id="5248" w:author="Author" w:date="2018-01-26T14:18:00Z">
              <w:r w:rsidR="00812DD8" w:rsidRPr="00B66412">
                <w:rPr>
                  <w:rStyle w:val="SAPUserEntry"/>
                  <w:b w:val="0"/>
                  <w:color w:val="auto"/>
                  <w:rPrChange w:id="5249" w:author="Author" w:date="2018-01-26T14:19:00Z">
                    <w:rPr/>
                  </w:rPrChange>
                </w:rPr>
                <w:t xml:space="preserve"> has been approved</w:t>
              </w:r>
            </w:ins>
            <w:r w:rsidRPr="00945767">
              <w:t>”</w:t>
            </w:r>
            <w:ins w:id="5250" w:author="Author" w:date="2018-01-26T14:19:00Z">
              <w:r w:rsidR="00812DD8">
                <w:t>.</w:t>
              </w:r>
            </w:ins>
            <w:r w:rsidRPr="00945767">
              <w:t xml:space="preserve"> Open this e-mail and choose the available hyperlink. You are directed to the </w:t>
            </w:r>
            <w:r w:rsidRPr="00945767">
              <w:rPr>
                <w:rStyle w:val="SAPScreenElement"/>
                <w:color w:val="auto"/>
              </w:rPr>
              <w:t xml:space="preserve">Employee Central </w:t>
            </w:r>
            <w:r w:rsidRPr="00945767">
              <w:t>login screen, where you need to enter your password (your username is already filled by default).</w:t>
            </w:r>
          </w:p>
        </w:tc>
        <w:tc>
          <w:tcPr>
            <w:tcW w:w="2610" w:type="dxa"/>
            <w:tcBorders>
              <w:top w:val="single" w:sz="8" w:space="0" w:color="999999"/>
              <w:left w:val="single" w:sz="8" w:space="0" w:color="999999"/>
              <w:bottom w:val="single" w:sz="8" w:space="0" w:color="999999"/>
              <w:right w:val="single" w:sz="8" w:space="0" w:color="999999"/>
            </w:tcBorders>
            <w:hideMark/>
          </w:tcPr>
          <w:p w14:paraId="55A65345" w14:textId="77777777" w:rsidR="00810860" w:rsidRPr="00945767" w:rsidRDefault="00810860" w:rsidP="00A511D9">
            <w:r w:rsidRPr="00945767">
              <w:lastRenderedPageBreak/>
              <w:t xml:space="preserve">The </w:t>
            </w:r>
            <w:r w:rsidRPr="00945767">
              <w:rPr>
                <w:rStyle w:val="SAPScreenElement"/>
              </w:rPr>
              <w:t xml:space="preserve">Home </w:t>
            </w:r>
            <w:r w:rsidRPr="00945767">
              <w:t>page is displayed.</w:t>
            </w:r>
          </w:p>
        </w:tc>
        <w:tc>
          <w:tcPr>
            <w:tcW w:w="1260" w:type="dxa"/>
            <w:tcBorders>
              <w:top w:val="single" w:sz="8" w:space="0" w:color="999999"/>
              <w:left w:val="single" w:sz="8" w:space="0" w:color="999999"/>
              <w:bottom w:val="single" w:sz="8" w:space="0" w:color="999999"/>
              <w:right w:val="single" w:sz="8" w:space="0" w:color="999999"/>
            </w:tcBorders>
          </w:tcPr>
          <w:p w14:paraId="68D55548" w14:textId="77777777" w:rsidR="00810860" w:rsidRPr="00945767" w:rsidRDefault="00810860" w:rsidP="00A511D9"/>
        </w:tc>
      </w:tr>
      <w:tr w:rsidR="00810860" w:rsidRPr="00945767" w14:paraId="3157627C" w14:textId="77777777" w:rsidTr="006D761A">
        <w:trPr>
          <w:trHeight w:val="288"/>
        </w:trPr>
        <w:tc>
          <w:tcPr>
            <w:tcW w:w="872" w:type="dxa"/>
            <w:tcBorders>
              <w:top w:val="single" w:sz="8" w:space="0" w:color="999999"/>
              <w:left w:val="single" w:sz="8" w:space="0" w:color="999999"/>
              <w:bottom w:val="single" w:sz="8" w:space="0" w:color="999999"/>
              <w:right w:val="single" w:sz="8" w:space="0" w:color="999999"/>
            </w:tcBorders>
          </w:tcPr>
          <w:p w14:paraId="31B45FDC" w14:textId="77777777" w:rsidR="00810860" w:rsidRPr="00945767" w:rsidRDefault="00810860" w:rsidP="00A511D9">
            <w:r w:rsidRPr="00945767">
              <w:rPr>
                <w:lang w:eastAsia="zh-TW"/>
              </w:rPr>
              <w:t xml:space="preserve">2 </w:t>
            </w:r>
          </w:p>
        </w:tc>
        <w:tc>
          <w:tcPr>
            <w:tcW w:w="1080" w:type="dxa"/>
            <w:tcBorders>
              <w:top w:val="single" w:sz="8" w:space="0" w:color="999999"/>
              <w:left w:val="single" w:sz="8" w:space="0" w:color="999999"/>
              <w:bottom w:val="single" w:sz="8" w:space="0" w:color="999999"/>
              <w:right w:val="single" w:sz="8" w:space="0" w:color="999999"/>
            </w:tcBorders>
          </w:tcPr>
          <w:p w14:paraId="6FCE3C08" w14:textId="77777777" w:rsidR="00810860" w:rsidRPr="00945767" w:rsidRDefault="00810860" w:rsidP="00A511D9">
            <w:pPr>
              <w:rPr>
                <w:rStyle w:val="SAPEmphasis"/>
              </w:rPr>
            </w:pPr>
            <w:r w:rsidRPr="00945767">
              <w:rPr>
                <w:rStyle w:val="SAPEmphasis"/>
                <w:lang w:eastAsia="zh-TW"/>
              </w:rPr>
              <w:t>Select Employee File</w:t>
            </w:r>
          </w:p>
        </w:tc>
        <w:tc>
          <w:tcPr>
            <w:tcW w:w="8460" w:type="dxa"/>
            <w:tcBorders>
              <w:top w:val="single" w:sz="8" w:space="0" w:color="999999"/>
              <w:left w:val="single" w:sz="8" w:space="0" w:color="999999"/>
              <w:bottom w:val="single" w:sz="8" w:space="0" w:color="999999"/>
              <w:right w:val="single" w:sz="8" w:space="0" w:color="999999"/>
            </w:tcBorders>
          </w:tcPr>
          <w:p w14:paraId="55E1F930" w14:textId="77777777" w:rsidR="00810860" w:rsidRPr="00945767" w:rsidRDefault="00810860" w:rsidP="00A511D9">
            <w:r w:rsidRPr="00945767">
              <w:rPr>
                <w:lang w:eastAsia="zh-TW"/>
              </w:rPr>
              <w:t>From the</w:t>
            </w:r>
            <w:r w:rsidRPr="00945767">
              <w:rPr>
                <w:i/>
                <w:lang w:eastAsia="zh-TW"/>
              </w:rPr>
              <w:t xml:space="preserve"> </w:t>
            </w:r>
            <w:r w:rsidRPr="00945767">
              <w:rPr>
                <w:rStyle w:val="SAPScreenElement"/>
                <w:lang w:eastAsia="zh-TW"/>
              </w:rPr>
              <w:t>Home</w:t>
            </w:r>
            <w:r w:rsidRPr="00945767">
              <w:rPr>
                <w:i/>
                <w:lang w:eastAsia="zh-TW"/>
              </w:rPr>
              <w:t xml:space="preserve"> </w:t>
            </w:r>
            <w:r w:rsidRPr="00945767">
              <w:rPr>
                <w:lang w:eastAsia="zh-TW"/>
              </w:rPr>
              <w:t xml:space="preserve">drop-down, select </w:t>
            </w:r>
            <w:r w:rsidRPr="00945767">
              <w:rPr>
                <w:rStyle w:val="SAPScreenElement"/>
                <w:lang w:eastAsia="zh-TW"/>
              </w:rPr>
              <w:t>My Employee File</w:t>
            </w:r>
            <w:r w:rsidRPr="00945767">
              <w:rPr>
                <w:i/>
                <w:lang w:eastAsia="zh-TW"/>
              </w:rPr>
              <w:t>.</w:t>
            </w:r>
          </w:p>
        </w:tc>
        <w:tc>
          <w:tcPr>
            <w:tcW w:w="2610" w:type="dxa"/>
            <w:tcBorders>
              <w:top w:val="single" w:sz="8" w:space="0" w:color="999999"/>
              <w:left w:val="single" w:sz="8" w:space="0" w:color="999999"/>
              <w:bottom w:val="single" w:sz="8" w:space="0" w:color="999999"/>
              <w:right w:val="single" w:sz="8" w:space="0" w:color="999999"/>
            </w:tcBorders>
          </w:tcPr>
          <w:p w14:paraId="77C6D87E" w14:textId="77777777" w:rsidR="00810860" w:rsidRPr="00945767" w:rsidRDefault="00810860" w:rsidP="00A511D9">
            <w:r w:rsidRPr="00945767">
              <w:rPr>
                <w:lang w:eastAsia="zh-TW"/>
              </w:rPr>
              <w:t xml:space="preserve">The </w:t>
            </w:r>
            <w:r w:rsidRPr="00945767">
              <w:rPr>
                <w:rStyle w:val="SAPScreenElement"/>
                <w:lang w:eastAsia="zh-TW"/>
              </w:rPr>
              <w:t>My Employee File</w:t>
            </w:r>
            <w:r w:rsidRPr="00945767">
              <w:rPr>
                <w:lang w:eastAsia="zh-TW"/>
              </w:rPr>
              <w:t xml:space="preserve"> screen is displayed</w:t>
            </w:r>
            <w:r w:rsidRPr="00945767">
              <w:rPr>
                <w:rFonts w:cs="Arial"/>
                <w:bCs/>
                <w:lang w:eastAsia="zh-TW"/>
              </w:rPr>
              <w:t xml:space="preserve"> containing your profile</w:t>
            </w:r>
            <w:r w:rsidRPr="00945767">
              <w:rPr>
                <w:lang w:eastAsia="zh-TW"/>
              </w:rPr>
              <w:t>.</w:t>
            </w:r>
          </w:p>
        </w:tc>
        <w:tc>
          <w:tcPr>
            <w:tcW w:w="1260" w:type="dxa"/>
            <w:tcBorders>
              <w:top w:val="single" w:sz="8" w:space="0" w:color="999999"/>
              <w:left w:val="single" w:sz="8" w:space="0" w:color="999999"/>
              <w:bottom w:val="single" w:sz="8" w:space="0" w:color="999999"/>
              <w:right w:val="single" w:sz="8" w:space="0" w:color="999999"/>
            </w:tcBorders>
          </w:tcPr>
          <w:p w14:paraId="226C5721" w14:textId="77777777" w:rsidR="00810860" w:rsidRPr="00945767" w:rsidRDefault="00810860" w:rsidP="00A511D9"/>
        </w:tc>
      </w:tr>
      <w:tr w:rsidR="00810860" w:rsidRPr="00945767" w14:paraId="17E5A718" w14:textId="77777777" w:rsidTr="006D761A">
        <w:trPr>
          <w:trHeight w:val="288"/>
        </w:trPr>
        <w:tc>
          <w:tcPr>
            <w:tcW w:w="872" w:type="dxa"/>
            <w:tcBorders>
              <w:top w:val="single" w:sz="8" w:space="0" w:color="999999"/>
              <w:left w:val="single" w:sz="8" w:space="0" w:color="999999"/>
              <w:bottom w:val="single" w:sz="8" w:space="0" w:color="999999"/>
              <w:right w:val="single" w:sz="8" w:space="0" w:color="999999"/>
            </w:tcBorders>
          </w:tcPr>
          <w:p w14:paraId="0069EC31" w14:textId="77777777" w:rsidR="00810860" w:rsidRPr="00945767" w:rsidRDefault="00810860" w:rsidP="00A511D9">
            <w:r w:rsidRPr="00945767">
              <w:rPr>
                <w:lang w:eastAsia="zh-TW"/>
              </w:rPr>
              <w:t>3</w:t>
            </w:r>
          </w:p>
        </w:tc>
        <w:tc>
          <w:tcPr>
            <w:tcW w:w="1080" w:type="dxa"/>
            <w:tcBorders>
              <w:top w:val="single" w:sz="8" w:space="0" w:color="999999"/>
              <w:left w:val="single" w:sz="8" w:space="0" w:color="999999"/>
              <w:bottom w:val="single" w:sz="8" w:space="0" w:color="999999"/>
              <w:right w:val="single" w:sz="8" w:space="0" w:color="999999"/>
            </w:tcBorders>
          </w:tcPr>
          <w:p w14:paraId="7A96CFAA" w14:textId="77777777" w:rsidR="00810860" w:rsidRPr="00945767" w:rsidRDefault="00810860" w:rsidP="00A511D9">
            <w:pPr>
              <w:rPr>
                <w:rStyle w:val="SAPEmphasis"/>
              </w:rPr>
            </w:pPr>
            <w:r w:rsidRPr="00945767">
              <w:rPr>
                <w:rStyle w:val="SAPEmphasis"/>
                <w:lang w:eastAsia="zh-TW"/>
              </w:rPr>
              <w:t>Go to Benefits Section</w:t>
            </w:r>
          </w:p>
        </w:tc>
        <w:tc>
          <w:tcPr>
            <w:tcW w:w="8460" w:type="dxa"/>
            <w:tcBorders>
              <w:top w:val="single" w:sz="8" w:space="0" w:color="999999"/>
              <w:left w:val="single" w:sz="8" w:space="0" w:color="999999"/>
              <w:bottom w:val="single" w:sz="8" w:space="0" w:color="999999"/>
              <w:right w:val="single" w:sz="8" w:space="0" w:color="999999"/>
            </w:tcBorders>
          </w:tcPr>
          <w:p w14:paraId="06A9B1FC" w14:textId="77777777" w:rsidR="00810860" w:rsidRPr="00945767" w:rsidRDefault="00810860" w:rsidP="00A511D9">
            <w:pPr>
              <w:rPr>
                <w:rFonts w:eastAsiaTheme="minorHAnsi"/>
                <w:sz w:val="22"/>
                <w:szCs w:val="22"/>
                <w:lang w:eastAsia="zh-SG"/>
              </w:rPr>
            </w:pPr>
            <w:r w:rsidRPr="00945767">
              <w:rPr>
                <w:lang w:eastAsia="zh-SG"/>
              </w:rPr>
              <w:t xml:space="preserve">On the </w:t>
            </w:r>
            <w:r w:rsidRPr="00945767">
              <w:rPr>
                <w:rStyle w:val="SAPScreenElement"/>
                <w:lang w:eastAsia="zh-TW"/>
              </w:rPr>
              <w:t>My Employee File</w:t>
            </w:r>
            <w:r w:rsidRPr="00945767">
              <w:rPr>
                <w:lang w:eastAsia="zh-TW"/>
              </w:rPr>
              <w:t xml:space="preserve"> screen, scroll </w:t>
            </w:r>
            <w:r w:rsidRPr="00945767">
              <w:rPr>
                <w:lang w:eastAsia="zh-SG"/>
              </w:rPr>
              <w:t xml:space="preserve">to the </w:t>
            </w:r>
            <w:r w:rsidRPr="00945767">
              <w:rPr>
                <w:rStyle w:val="SAPScreenElement"/>
                <w:lang w:eastAsia="zh-TW"/>
              </w:rPr>
              <w:t>Employee Benefits</w:t>
            </w:r>
            <w:r w:rsidRPr="00945767">
              <w:rPr>
                <w:lang w:eastAsia="zh-SG"/>
              </w:rPr>
              <w:t xml:space="preserve"> section.</w:t>
            </w:r>
          </w:p>
          <w:p w14:paraId="371DD0C3" w14:textId="77777777" w:rsidR="00810860" w:rsidRPr="00945767" w:rsidRDefault="00810860" w:rsidP="006D761A">
            <w:pPr>
              <w:pStyle w:val="SAPNoteHeading"/>
              <w:spacing w:before="120"/>
              <w:ind w:left="621"/>
              <w:rPr>
                <w:lang w:eastAsia="zh-TW"/>
              </w:rPr>
            </w:pPr>
            <w:r w:rsidRPr="00945767">
              <w:rPr>
                <w:noProof/>
              </w:rPr>
              <w:drawing>
                <wp:inline distT="0" distB="0" distL="0" distR="0" wp14:anchorId="00784BD4" wp14:editId="2201BE89">
                  <wp:extent cx="225425" cy="225425"/>
                  <wp:effectExtent l="0" t="0" r="0" b="317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Pr>
                <w:lang w:eastAsia="zh-TW"/>
              </w:rPr>
              <w:t> Note</w:t>
            </w:r>
          </w:p>
          <w:p w14:paraId="0DDE95DF" w14:textId="77777777" w:rsidR="00810860" w:rsidRPr="00945767" w:rsidRDefault="00810860" w:rsidP="006D761A">
            <w:pPr>
              <w:ind w:left="621"/>
            </w:pPr>
            <w:r w:rsidRPr="00945767">
              <w:rPr>
                <w:rFonts w:cs="Arial"/>
                <w:bCs/>
                <w:lang w:eastAsia="zh-TW"/>
              </w:rPr>
              <w:t xml:space="preserve">Alternatively, you can choose the </w:t>
            </w:r>
            <w:r w:rsidRPr="00945767">
              <w:rPr>
                <w:rStyle w:val="SAPScreenElement"/>
                <w:lang w:eastAsia="zh-TW"/>
              </w:rPr>
              <w:t xml:space="preserve">More </w:t>
            </w:r>
            <w:r w:rsidRPr="00945767">
              <w:rPr>
                <w:noProof/>
              </w:rPr>
              <w:drawing>
                <wp:inline distT="0" distB="0" distL="0" distR="0" wp14:anchorId="37F7624A" wp14:editId="28829207">
                  <wp:extent cx="260985" cy="213995"/>
                  <wp:effectExtent l="0" t="0" r="5715"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3995"/>
                          </a:xfrm>
                          <a:prstGeom prst="rect">
                            <a:avLst/>
                          </a:prstGeom>
                          <a:noFill/>
                          <a:ln>
                            <a:noFill/>
                          </a:ln>
                        </pic:spPr>
                      </pic:pic>
                    </a:graphicData>
                  </a:graphic>
                </wp:inline>
              </w:drawing>
            </w:r>
            <w:r w:rsidRPr="00945767">
              <w:rPr>
                <w:rStyle w:val="SAPScreenElement"/>
                <w:lang w:eastAsia="zh-TW"/>
              </w:rPr>
              <w:t xml:space="preserve"> </w:t>
            </w:r>
            <w:r w:rsidRPr="00945767">
              <w:rPr>
                <w:rFonts w:cs="Arial"/>
                <w:bCs/>
                <w:lang w:eastAsia="zh-TW"/>
              </w:rPr>
              <w:t>icon</w:t>
            </w:r>
            <w:r w:rsidRPr="00945767">
              <w:rPr>
                <w:lang w:eastAsia="zh-SG"/>
              </w:rPr>
              <w:t xml:space="preserve"> and select </w:t>
            </w:r>
            <w:r w:rsidRPr="00945767">
              <w:rPr>
                <w:rStyle w:val="SAPScreenElement"/>
                <w:lang w:eastAsia="zh-TW"/>
              </w:rPr>
              <w:t>Employee Benefits</w:t>
            </w:r>
            <w:r w:rsidRPr="00945767">
              <w:rPr>
                <w:lang w:eastAsia="zh-SG"/>
              </w:rPr>
              <w:t>.</w:t>
            </w:r>
          </w:p>
        </w:tc>
        <w:tc>
          <w:tcPr>
            <w:tcW w:w="2610" w:type="dxa"/>
            <w:tcBorders>
              <w:top w:val="single" w:sz="8" w:space="0" w:color="999999"/>
              <w:left w:val="single" w:sz="8" w:space="0" w:color="999999"/>
              <w:bottom w:val="single" w:sz="8" w:space="0" w:color="999999"/>
              <w:right w:val="single" w:sz="8" w:space="0" w:color="999999"/>
            </w:tcBorders>
          </w:tcPr>
          <w:p w14:paraId="34860230" w14:textId="2EBE14BB" w:rsidR="00810860" w:rsidRPr="00945767" w:rsidRDefault="00810860" w:rsidP="00A511D9">
            <w:pPr>
              <w:rPr>
                <w:lang w:eastAsia="zh-TW"/>
              </w:rPr>
            </w:pPr>
            <w:r w:rsidRPr="00945767">
              <w:rPr>
                <w:lang w:eastAsia="zh-TW"/>
              </w:rPr>
              <w:t xml:space="preserve">The </w:t>
            </w:r>
            <w:r w:rsidRPr="00945767">
              <w:rPr>
                <w:rStyle w:val="SAPScreenElement"/>
                <w:lang w:eastAsia="zh-TW"/>
              </w:rPr>
              <w:t>Employee Benefits</w:t>
            </w:r>
            <w:r w:rsidRPr="00945767">
              <w:rPr>
                <w:lang w:eastAsia="zh-SG"/>
              </w:rPr>
              <w:t xml:space="preserve"> </w:t>
            </w:r>
            <w:r w:rsidRPr="00945767">
              <w:rPr>
                <w:lang w:eastAsia="zh-TW"/>
              </w:rPr>
              <w:t xml:space="preserve">section is displayed. </w:t>
            </w:r>
          </w:p>
          <w:p w14:paraId="140EC654" w14:textId="4396A061" w:rsidR="00810860" w:rsidRPr="006D761A" w:rsidRDefault="00091840" w:rsidP="00A511D9">
            <w:pPr>
              <w:rPr>
                <w:rFonts w:asciiTheme="minorHAnsi" w:eastAsiaTheme="minorHAnsi" w:hAnsiTheme="minorHAnsi"/>
                <w:sz w:val="22"/>
                <w:szCs w:val="22"/>
                <w:lang w:eastAsia="zh-TW"/>
              </w:rPr>
            </w:pPr>
            <w:r w:rsidRPr="00945767">
              <w:rPr>
                <w:lang w:eastAsia="zh-TW"/>
              </w:rPr>
              <w:t>Continue with one or both of the two options detailed below.</w:t>
            </w:r>
          </w:p>
        </w:tc>
        <w:tc>
          <w:tcPr>
            <w:tcW w:w="1260" w:type="dxa"/>
            <w:tcBorders>
              <w:top w:val="single" w:sz="8" w:space="0" w:color="999999"/>
              <w:left w:val="single" w:sz="8" w:space="0" w:color="999999"/>
              <w:bottom w:val="single" w:sz="8" w:space="0" w:color="999999"/>
              <w:right w:val="single" w:sz="8" w:space="0" w:color="999999"/>
            </w:tcBorders>
          </w:tcPr>
          <w:p w14:paraId="15DB44A8" w14:textId="77777777" w:rsidR="00810860" w:rsidRPr="00945767" w:rsidRDefault="00810860" w:rsidP="00A511D9"/>
        </w:tc>
      </w:tr>
    </w:tbl>
    <w:p w14:paraId="6C2876FD" w14:textId="42F64319" w:rsidR="00810860" w:rsidRPr="00945767" w:rsidRDefault="00810860" w:rsidP="00EC0543"/>
    <w:p w14:paraId="7104C9C8" w14:textId="19288AC3" w:rsidR="00210ED3" w:rsidRPr="00945767" w:rsidRDefault="00210ED3" w:rsidP="00210ED3">
      <w:pPr>
        <w:rPr>
          <w:rStyle w:val="SAPEmphasis"/>
          <w:sz w:val="20"/>
        </w:rPr>
      </w:pPr>
      <w:r w:rsidRPr="00945767">
        <w:rPr>
          <w:rStyle w:val="SAPEmphasis"/>
          <w:sz w:val="20"/>
          <w:u w:val="single"/>
        </w:rPr>
        <w:t>Option 1</w:t>
      </w:r>
      <w:r w:rsidRPr="00945767">
        <w:rPr>
          <w:sz w:val="20"/>
        </w:rPr>
        <w:t xml:space="preserve">: </w:t>
      </w:r>
      <w:r w:rsidRPr="00945767">
        <w:rPr>
          <w:rStyle w:val="SAPEmphasis"/>
          <w:sz w:val="20"/>
        </w:rPr>
        <w:t>via Benefits Confirmation Statement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2610"/>
        <w:gridCol w:w="6210"/>
        <w:gridCol w:w="3600"/>
        <w:gridCol w:w="1170"/>
      </w:tblGrid>
      <w:tr w:rsidR="00210ED3" w:rsidRPr="00945767" w14:paraId="205358CB" w14:textId="77777777" w:rsidTr="00342829">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5FBDEDBF" w14:textId="77777777" w:rsidR="00210ED3" w:rsidRPr="00945767" w:rsidRDefault="00210ED3" w:rsidP="005E055B">
            <w:pPr>
              <w:pStyle w:val="SAPTableHeader"/>
            </w:pPr>
            <w:r w:rsidRPr="00945767">
              <w:t>Test Step #</w:t>
            </w:r>
          </w:p>
        </w:tc>
        <w:tc>
          <w:tcPr>
            <w:tcW w:w="2610" w:type="dxa"/>
            <w:tcBorders>
              <w:top w:val="single" w:sz="8" w:space="0" w:color="999999"/>
              <w:left w:val="single" w:sz="8" w:space="0" w:color="999999"/>
              <w:bottom w:val="single" w:sz="8" w:space="0" w:color="999999"/>
              <w:right w:val="single" w:sz="8" w:space="0" w:color="999999"/>
            </w:tcBorders>
            <w:shd w:val="clear" w:color="auto" w:fill="999999"/>
            <w:hideMark/>
          </w:tcPr>
          <w:p w14:paraId="1456AE67" w14:textId="77777777" w:rsidR="00210ED3" w:rsidRPr="00945767" w:rsidRDefault="00210ED3" w:rsidP="005E055B">
            <w:pPr>
              <w:pStyle w:val="SAPTableHeader"/>
            </w:pPr>
            <w:r w:rsidRPr="00945767">
              <w:t>Test Step Name</w:t>
            </w:r>
          </w:p>
        </w:tc>
        <w:tc>
          <w:tcPr>
            <w:tcW w:w="6210" w:type="dxa"/>
            <w:tcBorders>
              <w:top w:val="single" w:sz="8" w:space="0" w:color="999999"/>
              <w:left w:val="single" w:sz="8" w:space="0" w:color="999999"/>
              <w:bottom w:val="single" w:sz="8" w:space="0" w:color="999999"/>
              <w:right w:val="single" w:sz="8" w:space="0" w:color="999999"/>
            </w:tcBorders>
            <w:shd w:val="clear" w:color="auto" w:fill="999999"/>
            <w:hideMark/>
          </w:tcPr>
          <w:p w14:paraId="5C6D5C1D" w14:textId="77777777" w:rsidR="00210ED3" w:rsidRPr="00945767" w:rsidRDefault="00210ED3" w:rsidP="005E055B">
            <w:pPr>
              <w:pStyle w:val="SAPTableHeader"/>
            </w:pPr>
            <w:r w:rsidRPr="00945767">
              <w:t>Instruction</w:t>
            </w:r>
          </w:p>
        </w:tc>
        <w:tc>
          <w:tcPr>
            <w:tcW w:w="3600" w:type="dxa"/>
            <w:tcBorders>
              <w:top w:val="single" w:sz="8" w:space="0" w:color="999999"/>
              <w:left w:val="single" w:sz="8" w:space="0" w:color="999999"/>
              <w:bottom w:val="single" w:sz="8" w:space="0" w:color="999999"/>
              <w:right w:val="single" w:sz="8" w:space="0" w:color="999999"/>
            </w:tcBorders>
            <w:shd w:val="clear" w:color="auto" w:fill="999999"/>
            <w:hideMark/>
          </w:tcPr>
          <w:p w14:paraId="6A73B54D" w14:textId="77777777" w:rsidR="00210ED3" w:rsidRPr="00945767" w:rsidRDefault="00210ED3" w:rsidP="005E055B">
            <w:pPr>
              <w:pStyle w:val="SAPTableHeader"/>
            </w:pPr>
            <w:r w:rsidRPr="0094576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73FF32F8" w14:textId="77777777" w:rsidR="00210ED3" w:rsidRPr="00945767" w:rsidRDefault="00210ED3" w:rsidP="005E055B">
            <w:pPr>
              <w:pStyle w:val="SAPTableHeader"/>
            </w:pPr>
            <w:r w:rsidRPr="00945767">
              <w:t>Pass / Fail / Comment</w:t>
            </w:r>
          </w:p>
        </w:tc>
      </w:tr>
      <w:tr w:rsidR="00210ED3" w:rsidRPr="00945767" w14:paraId="7379B9BB" w14:textId="77777777" w:rsidTr="00342829">
        <w:trPr>
          <w:trHeight w:val="288"/>
        </w:trPr>
        <w:tc>
          <w:tcPr>
            <w:tcW w:w="692" w:type="dxa"/>
            <w:tcBorders>
              <w:top w:val="single" w:sz="8" w:space="0" w:color="999999"/>
              <w:left w:val="single" w:sz="8" w:space="0" w:color="999999"/>
              <w:bottom w:val="single" w:sz="8" w:space="0" w:color="999999"/>
              <w:right w:val="single" w:sz="8" w:space="0" w:color="999999"/>
            </w:tcBorders>
          </w:tcPr>
          <w:p w14:paraId="38823199" w14:textId="77777777" w:rsidR="00210ED3" w:rsidRPr="00945767" w:rsidRDefault="00210ED3" w:rsidP="005E055B">
            <w:r w:rsidRPr="00945767">
              <w:t>4</w:t>
            </w:r>
          </w:p>
        </w:tc>
        <w:tc>
          <w:tcPr>
            <w:tcW w:w="2610" w:type="dxa"/>
            <w:tcBorders>
              <w:top w:val="single" w:sz="8" w:space="0" w:color="999999"/>
              <w:left w:val="single" w:sz="8" w:space="0" w:color="999999"/>
              <w:bottom w:val="single" w:sz="8" w:space="0" w:color="999999"/>
              <w:right w:val="single" w:sz="8" w:space="0" w:color="999999"/>
            </w:tcBorders>
          </w:tcPr>
          <w:p w14:paraId="75B589DA" w14:textId="77777777" w:rsidR="00210ED3" w:rsidRPr="00945767" w:rsidRDefault="00210ED3" w:rsidP="005E055B">
            <w:pPr>
              <w:rPr>
                <w:rStyle w:val="SAPEmphasis"/>
              </w:rPr>
            </w:pPr>
            <w:r w:rsidRPr="00945767">
              <w:rPr>
                <w:rStyle w:val="SAPEmphasis"/>
                <w:lang w:eastAsia="zh-TW"/>
              </w:rPr>
              <w:t>Go to Benefits Confirmation Statement</w:t>
            </w:r>
          </w:p>
        </w:tc>
        <w:tc>
          <w:tcPr>
            <w:tcW w:w="6210" w:type="dxa"/>
            <w:tcBorders>
              <w:top w:val="single" w:sz="8" w:space="0" w:color="999999"/>
              <w:left w:val="single" w:sz="8" w:space="0" w:color="999999"/>
              <w:bottom w:val="single" w:sz="8" w:space="0" w:color="999999"/>
              <w:right w:val="single" w:sz="8" w:space="0" w:color="999999"/>
            </w:tcBorders>
          </w:tcPr>
          <w:p w14:paraId="50767724" w14:textId="069B451B" w:rsidR="00210ED3" w:rsidRPr="00945767" w:rsidRDefault="00210ED3" w:rsidP="005E055B">
            <w:r w:rsidRPr="00945767">
              <w:rPr>
                <w:lang w:eastAsia="zh-TW"/>
              </w:rPr>
              <w:t xml:space="preserve">Select in the </w:t>
            </w:r>
            <w:r w:rsidRPr="00945767">
              <w:rPr>
                <w:rStyle w:val="SAPScreenElement"/>
                <w:lang w:eastAsia="zh-TW"/>
              </w:rPr>
              <w:t>Current Benefits</w:t>
            </w:r>
            <w:r w:rsidRPr="00945767">
              <w:rPr>
                <w:lang w:eastAsia="zh-SG"/>
              </w:rPr>
              <w:t xml:space="preserve"> </w:t>
            </w:r>
            <w:r w:rsidRPr="00945767">
              <w:rPr>
                <w:lang w:eastAsia="zh-TW"/>
              </w:rPr>
              <w:t xml:space="preserve">block of the </w:t>
            </w:r>
            <w:r w:rsidRPr="00945767">
              <w:rPr>
                <w:rStyle w:val="SAPScreenElement"/>
                <w:lang w:eastAsia="zh-TW"/>
              </w:rPr>
              <w:t>Employee Benefits</w:t>
            </w:r>
            <w:r w:rsidRPr="00945767">
              <w:rPr>
                <w:lang w:eastAsia="zh-SG"/>
              </w:rPr>
              <w:t xml:space="preserve"> </w:t>
            </w:r>
            <w:r w:rsidRPr="00945767">
              <w:rPr>
                <w:lang w:eastAsia="zh-TW"/>
              </w:rPr>
              <w:t xml:space="preserve">section the </w:t>
            </w:r>
            <w:r w:rsidRPr="00945767">
              <w:rPr>
                <w:rStyle w:val="SAPScreenElement"/>
                <w:lang w:eastAsia="zh-TW"/>
              </w:rPr>
              <w:t>View Benefits Confirmation Statement</w:t>
            </w:r>
            <w:r w:rsidRPr="00945767">
              <w:rPr>
                <w:lang w:eastAsia="zh-TW"/>
              </w:rPr>
              <w:t xml:space="preserve"> link.</w:t>
            </w:r>
          </w:p>
        </w:tc>
        <w:tc>
          <w:tcPr>
            <w:tcW w:w="3600" w:type="dxa"/>
            <w:tcBorders>
              <w:top w:val="single" w:sz="8" w:space="0" w:color="999999"/>
              <w:left w:val="single" w:sz="8" w:space="0" w:color="999999"/>
              <w:bottom w:val="single" w:sz="8" w:space="0" w:color="999999"/>
              <w:right w:val="single" w:sz="8" w:space="0" w:color="999999"/>
            </w:tcBorders>
          </w:tcPr>
          <w:p w14:paraId="6BC57F29" w14:textId="145F8381" w:rsidR="00210ED3" w:rsidRPr="00945767" w:rsidRDefault="00210ED3" w:rsidP="005E055B">
            <w:r w:rsidRPr="00945767">
              <w:rPr>
                <w:lang w:eastAsia="zh-TW"/>
              </w:rPr>
              <w:t xml:space="preserve">The </w:t>
            </w:r>
            <w:r w:rsidRPr="00945767">
              <w:rPr>
                <w:rStyle w:val="SAPScreenElement"/>
                <w:lang w:eastAsia="zh-TW"/>
              </w:rPr>
              <w:t>Benefits Confirmation Statement</w:t>
            </w:r>
            <w:r w:rsidRPr="00945767">
              <w:rPr>
                <w:lang w:eastAsia="zh-TW"/>
              </w:rPr>
              <w:t xml:space="preserve"> page is displayed, containing the benefits </w:t>
            </w:r>
            <w:del w:id="5251" w:author="Author" w:date="2018-01-25T18:11:00Z">
              <w:r w:rsidRPr="00945767" w:rsidDel="00AC6AA0">
                <w:rPr>
                  <w:lang w:eastAsia="zh-TW"/>
                </w:rPr>
                <w:delText xml:space="preserve">compensation </w:delText>
              </w:r>
            </w:del>
            <w:ins w:id="5252" w:author="Author" w:date="2018-01-25T18:11:00Z">
              <w:r w:rsidR="00AC6AA0">
                <w:rPr>
                  <w:lang w:eastAsia="zh-TW"/>
                </w:rPr>
                <w:t>confirmation</w:t>
              </w:r>
              <w:r w:rsidR="00AC6AA0" w:rsidRPr="00945767">
                <w:rPr>
                  <w:lang w:eastAsia="zh-TW"/>
                </w:rPr>
                <w:t xml:space="preserve"> </w:t>
              </w:r>
            </w:ins>
            <w:r w:rsidRPr="00945767">
              <w:rPr>
                <w:lang w:eastAsia="zh-TW"/>
              </w:rPr>
              <w:t xml:space="preserve">statement as of today. </w:t>
            </w:r>
          </w:p>
        </w:tc>
        <w:tc>
          <w:tcPr>
            <w:tcW w:w="1170" w:type="dxa"/>
            <w:tcBorders>
              <w:top w:val="single" w:sz="8" w:space="0" w:color="999999"/>
              <w:left w:val="single" w:sz="8" w:space="0" w:color="999999"/>
              <w:bottom w:val="single" w:sz="8" w:space="0" w:color="999999"/>
              <w:right w:val="single" w:sz="8" w:space="0" w:color="999999"/>
            </w:tcBorders>
          </w:tcPr>
          <w:p w14:paraId="12AC34FE" w14:textId="77777777" w:rsidR="00210ED3" w:rsidRPr="00945767" w:rsidRDefault="00210ED3" w:rsidP="005E055B"/>
        </w:tc>
      </w:tr>
      <w:tr w:rsidR="00210ED3" w:rsidRPr="00945767" w14:paraId="62791DAC" w14:textId="77777777" w:rsidTr="00342829">
        <w:trPr>
          <w:trHeight w:val="288"/>
        </w:trPr>
        <w:tc>
          <w:tcPr>
            <w:tcW w:w="692" w:type="dxa"/>
            <w:tcBorders>
              <w:top w:val="single" w:sz="8" w:space="0" w:color="999999"/>
              <w:left w:val="single" w:sz="8" w:space="0" w:color="999999"/>
              <w:bottom w:val="single" w:sz="8" w:space="0" w:color="999999"/>
              <w:right w:val="single" w:sz="8" w:space="0" w:color="999999"/>
            </w:tcBorders>
          </w:tcPr>
          <w:p w14:paraId="1FD72363" w14:textId="2707BF87" w:rsidR="00210ED3" w:rsidRPr="00945767" w:rsidRDefault="003C55E1" w:rsidP="005E055B">
            <w:r w:rsidRPr="00945767">
              <w:t>5</w:t>
            </w:r>
          </w:p>
        </w:tc>
        <w:tc>
          <w:tcPr>
            <w:tcW w:w="2610" w:type="dxa"/>
            <w:tcBorders>
              <w:top w:val="single" w:sz="8" w:space="0" w:color="999999"/>
              <w:left w:val="single" w:sz="8" w:space="0" w:color="999999"/>
              <w:bottom w:val="single" w:sz="8" w:space="0" w:color="999999"/>
              <w:right w:val="single" w:sz="8" w:space="0" w:color="999999"/>
            </w:tcBorders>
          </w:tcPr>
          <w:p w14:paraId="1B754889" w14:textId="7860027D" w:rsidR="00210ED3" w:rsidRPr="00945767" w:rsidRDefault="003C55E1" w:rsidP="005E055B">
            <w:pPr>
              <w:rPr>
                <w:rStyle w:val="SAPEmphasis"/>
                <w:lang w:eastAsia="zh-TW"/>
              </w:rPr>
            </w:pPr>
            <w:r w:rsidRPr="00945767">
              <w:rPr>
                <w:rStyle w:val="SAPEmphasis"/>
                <w:lang w:eastAsia="zh-TW"/>
              </w:rPr>
              <w:t>View Detailed Benefits Confirmation Statement as of Today</w:t>
            </w:r>
          </w:p>
        </w:tc>
        <w:tc>
          <w:tcPr>
            <w:tcW w:w="6210" w:type="dxa"/>
            <w:tcBorders>
              <w:top w:val="single" w:sz="8" w:space="0" w:color="999999"/>
              <w:left w:val="single" w:sz="8" w:space="0" w:color="999999"/>
              <w:bottom w:val="single" w:sz="8" w:space="0" w:color="999999"/>
              <w:right w:val="single" w:sz="8" w:space="0" w:color="999999"/>
            </w:tcBorders>
          </w:tcPr>
          <w:p w14:paraId="532D9E27" w14:textId="2D36408C" w:rsidR="00210ED3" w:rsidRPr="00945767" w:rsidRDefault="00210ED3" w:rsidP="005E055B">
            <w:pPr>
              <w:rPr>
                <w:lang w:eastAsia="zh-TW"/>
              </w:rPr>
            </w:pPr>
            <w:r w:rsidRPr="00945767">
              <w:rPr>
                <w:lang w:eastAsia="zh-TW"/>
              </w:rPr>
              <w:t xml:space="preserve">In the header of the benefits </w:t>
            </w:r>
            <w:ins w:id="5253" w:author="Author" w:date="2018-01-25T18:11:00Z">
              <w:r w:rsidR="00342829">
                <w:rPr>
                  <w:lang w:eastAsia="zh-TW"/>
                </w:rPr>
                <w:t>confirmation</w:t>
              </w:r>
              <w:r w:rsidR="00342829" w:rsidRPr="00945767">
                <w:rPr>
                  <w:lang w:eastAsia="zh-TW"/>
                </w:rPr>
                <w:t xml:space="preserve"> </w:t>
              </w:r>
            </w:ins>
            <w:del w:id="5254" w:author="Author" w:date="2018-01-25T18:11:00Z">
              <w:r w:rsidRPr="00945767" w:rsidDel="00342829">
                <w:rPr>
                  <w:lang w:eastAsia="zh-TW"/>
                </w:rPr>
                <w:delText xml:space="preserve">compensation </w:delText>
              </w:r>
            </w:del>
            <w:r w:rsidRPr="00945767">
              <w:rPr>
                <w:lang w:eastAsia="zh-TW"/>
              </w:rPr>
              <w:t>statement, details to the employee are displayed, like name, date of birth, and address.</w:t>
            </w:r>
          </w:p>
          <w:p w14:paraId="7D6C72C1" w14:textId="4C2DDD72" w:rsidR="00210ED3" w:rsidRPr="00945767" w:rsidRDefault="00210ED3">
            <w:pPr>
              <w:rPr>
                <w:lang w:eastAsia="zh-TW"/>
              </w:rPr>
            </w:pPr>
            <w:r w:rsidRPr="00945767">
              <w:rPr>
                <w:lang w:eastAsia="zh-TW"/>
              </w:rPr>
              <w:t>The benefits you have enrolled in are listed in a table. To each enrolled benefit, details like type, start and end date, enrolled for, employee/</w:t>
            </w:r>
            <w:ins w:id="5255" w:author="Author" w:date="2018-01-25T18:15:00Z">
              <w:r w:rsidR="00FF705B">
                <w:rPr>
                  <w:lang w:eastAsia="zh-TW"/>
                </w:rPr>
                <w:t xml:space="preserve"> </w:t>
              </w:r>
            </w:ins>
            <w:r w:rsidRPr="00945767">
              <w:rPr>
                <w:lang w:eastAsia="zh-TW"/>
              </w:rPr>
              <w:t xml:space="preserve">employer contribution, </w:t>
            </w:r>
            <w:r w:rsidR="003C55E1" w:rsidRPr="00945767">
              <w:rPr>
                <w:lang w:eastAsia="zh-TW"/>
              </w:rPr>
              <w:t xml:space="preserve">etc., are displayed. </w:t>
            </w:r>
            <w:r w:rsidRPr="00945767">
              <w:rPr>
                <w:lang w:eastAsia="zh-TW"/>
              </w:rPr>
              <w:t>View the</w:t>
            </w:r>
            <w:r w:rsidR="003C55E1" w:rsidRPr="00945767">
              <w:rPr>
                <w:lang w:eastAsia="zh-TW"/>
              </w:rPr>
              <w:t>se details.</w:t>
            </w:r>
          </w:p>
        </w:tc>
        <w:tc>
          <w:tcPr>
            <w:tcW w:w="3600" w:type="dxa"/>
            <w:tcBorders>
              <w:top w:val="single" w:sz="8" w:space="0" w:color="999999"/>
              <w:left w:val="single" w:sz="8" w:space="0" w:color="999999"/>
              <w:bottom w:val="single" w:sz="8" w:space="0" w:color="999999"/>
              <w:right w:val="single" w:sz="8" w:space="0" w:color="999999"/>
            </w:tcBorders>
          </w:tcPr>
          <w:p w14:paraId="447B3ECA" w14:textId="77777777" w:rsidR="00210ED3" w:rsidRPr="00945767" w:rsidRDefault="00210ED3" w:rsidP="005E055B">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47249BC8" w14:textId="77777777" w:rsidR="00210ED3" w:rsidRPr="00945767" w:rsidRDefault="00210ED3" w:rsidP="005E055B"/>
        </w:tc>
      </w:tr>
      <w:tr w:rsidR="009A0B57" w:rsidRPr="00945767" w14:paraId="4AB735C5" w14:textId="77777777" w:rsidTr="00342829">
        <w:trPr>
          <w:trHeight w:val="288"/>
        </w:trPr>
        <w:tc>
          <w:tcPr>
            <w:tcW w:w="692" w:type="dxa"/>
            <w:vMerge w:val="restart"/>
            <w:tcBorders>
              <w:top w:val="single" w:sz="8" w:space="0" w:color="999999"/>
              <w:left w:val="single" w:sz="8" w:space="0" w:color="999999"/>
              <w:right w:val="single" w:sz="8" w:space="0" w:color="999999"/>
            </w:tcBorders>
          </w:tcPr>
          <w:p w14:paraId="5B743D67" w14:textId="2507E9AC" w:rsidR="009A0B57" w:rsidRPr="00945767" w:rsidRDefault="009A0B57" w:rsidP="005E055B">
            <w:r w:rsidRPr="00945767">
              <w:t>6</w:t>
            </w:r>
          </w:p>
        </w:tc>
        <w:tc>
          <w:tcPr>
            <w:tcW w:w="2610" w:type="dxa"/>
            <w:vMerge w:val="restart"/>
            <w:tcBorders>
              <w:top w:val="single" w:sz="8" w:space="0" w:color="999999"/>
              <w:left w:val="single" w:sz="8" w:space="0" w:color="999999"/>
              <w:right w:val="single" w:sz="8" w:space="0" w:color="999999"/>
            </w:tcBorders>
          </w:tcPr>
          <w:p w14:paraId="1564842B" w14:textId="07A1C02E" w:rsidR="009A0B57" w:rsidRPr="00945767" w:rsidRDefault="009A0B57" w:rsidP="005E055B">
            <w:pPr>
              <w:rPr>
                <w:rStyle w:val="SAPEmphasis"/>
                <w:lang w:eastAsia="zh-TW"/>
              </w:rPr>
            </w:pPr>
            <w:r w:rsidRPr="00945767">
              <w:rPr>
                <w:rStyle w:val="SAPEmphasis"/>
                <w:lang w:eastAsia="zh-TW"/>
              </w:rPr>
              <w:t>View Benefits Confirmation Statement as of &lt;Date&gt;</w:t>
            </w:r>
          </w:p>
        </w:tc>
        <w:tc>
          <w:tcPr>
            <w:tcW w:w="6210" w:type="dxa"/>
            <w:tcBorders>
              <w:top w:val="single" w:sz="8" w:space="0" w:color="999999"/>
              <w:left w:val="single" w:sz="8" w:space="0" w:color="999999"/>
              <w:bottom w:val="single" w:sz="8" w:space="0" w:color="999999"/>
              <w:right w:val="single" w:sz="8" w:space="0" w:color="999999"/>
            </w:tcBorders>
          </w:tcPr>
          <w:p w14:paraId="4C2F20BD" w14:textId="042B897C" w:rsidR="009A0B57" w:rsidRPr="00945767" w:rsidRDefault="009A0B57" w:rsidP="005E055B">
            <w:pPr>
              <w:rPr>
                <w:lang w:eastAsia="zh-TW"/>
              </w:rPr>
            </w:pPr>
            <w:r w:rsidRPr="00945767">
              <w:rPr>
                <w:lang w:eastAsia="zh-TW"/>
              </w:rPr>
              <w:t xml:space="preserve">Select in the </w:t>
            </w:r>
            <w:r w:rsidRPr="00945767">
              <w:rPr>
                <w:rStyle w:val="SAPScreenElement"/>
                <w:lang w:eastAsia="zh-TW"/>
              </w:rPr>
              <w:t xml:space="preserve">View Benefits Statement As Of </w:t>
            </w:r>
            <w:r w:rsidRPr="00945767">
              <w:rPr>
                <w:lang w:eastAsia="zh-TW"/>
              </w:rPr>
              <w:t xml:space="preserve">field a date from the calendar help. </w:t>
            </w:r>
          </w:p>
        </w:tc>
        <w:tc>
          <w:tcPr>
            <w:tcW w:w="3600" w:type="dxa"/>
            <w:tcBorders>
              <w:top w:val="single" w:sz="8" w:space="0" w:color="999999"/>
              <w:left w:val="single" w:sz="8" w:space="0" w:color="999999"/>
              <w:bottom w:val="single" w:sz="8" w:space="0" w:color="999999"/>
              <w:right w:val="single" w:sz="8" w:space="0" w:color="999999"/>
            </w:tcBorders>
          </w:tcPr>
          <w:p w14:paraId="4707D890" w14:textId="33E69767" w:rsidR="009A0B57" w:rsidRPr="00945767" w:rsidRDefault="009A0B57" w:rsidP="005E055B">
            <w:pPr>
              <w:rPr>
                <w:lang w:eastAsia="zh-TW"/>
              </w:rPr>
            </w:pPr>
            <w:r w:rsidRPr="00945767">
              <w:rPr>
                <w:lang w:eastAsia="zh-TW"/>
              </w:rPr>
              <w:t xml:space="preserve">The benefits </w:t>
            </w:r>
            <w:ins w:id="5256" w:author="Author" w:date="2018-01-25T18:12:00Z">
              <w:r w:rsidR="00342829">
                <w:rPr>
                  <w:lang w:eastAsia="zh-TW"/>
                </w:rPr>
                <w:t>confirmation</w:t>
              </w:r>
              <w:r w:rsidR="00342829" w:rsidRPr="00945767">
                <w:rPr>
                  <w:lang w:eastAsia="zh-TW"/>
                </w:rPr>
                <w:t xml:space="preserve"> </w:t>
              </w:r>
            </w:ins>
            <w:del w:id="5257" w:author="Author" w:date="2018-01-25T18:12:00Z">
              <w:r w:rsidRPr="00945767" w:rsidDel="00342829">
                <w:rPr>
                  <w:lang w:eastAsia="zh-TW"/>
                </w:rPr>
                <w:delText xml:space="preserve">compensation </w:delText>
              </w:r>
            </w:del>
            <w:r w:rsidRPr="00945767">
              <w:rPr>
                <w:lang w:eastAsia="zh-TW"/>
              </w:rPr>
              <w:t>statement as of the selected date is displayed.</w:t>
            </w:r>
          </w:p>
        </w:tc>
        <w:tc>
          <w:tcPr>
            <w:tcW w:w="1170" w:type="dxa"/>
            <w:tcBorders>
              <w:top w:val="single" w:sz="8" w:space="0" w:color="999999"/>
              <w:left w:val="single" w:sz="8" w:space="0" w:color="999999"/>
              <w:bottom w:val="single" w:sz="8" w:space="0" w:color="999999"/>
              <w:right w:val="single" w:sz="8" w:space="0" w:color="999999"/>
            </w:tcBorders>
          </w:tcPr>
          <w:p w14:paraId="130BE75A" w14:textId="77777777" w:rsidR="009A0B57" w:rsidRPr="00945767" w:rsidRDefault="009A0B57" w:rsidP="005E055B"/>
        </w:tc>
      </w:tr>
      <w:tr w:rsidR="009A0B57" w:rsidRPr="00945767" w14:paraId="11517023" w14:textId="77777777" w:rsidTr="00342829">
        <w:trPr>
          <w:trHeight w:val="288"/>
        </w:trPr>
        <w:tc>
          <w:tcPr>
            <w:tcW w:w="692" w:type="dxa"/>
            <w:vMerge/>
            <w:tcBorders>
              <w:left w:val="single" w:sz="8" w:space="0" w:color="999999"/>
              <w:bottom w:val="single" w:sz="8" w:space="0" w:color="999999"/>
              <w:right w:val="single" w:sz="8" w:space="0" w:color="999999"/>
            </w:tcBorders>
          </w:tcPr>
          <w:p w14:paraId="1301E1EC" w14:textId="77777777" w:rsidR="009A0B57" w:rsidRPr="00945767" w:rsidRDefault="009A0B57" w:rsidP="005E055B"/>
        </w:tc>
        <w:tc>
          <w:tcPr>
            <w:tcW w:w="2610" w:type="dxa"/>
            <w:vMerge/>
            <w:tcBorders>
              <w:left w:val="single" w:sz="8" w:space="0" w:color="999999"/>
              <w:bottom w:val="single" w:sz="8" w:space="0" w:color="999999"/>
              <w:right w:val="single" w:sz="8" w:space="0" w:color="999999"/>
            </w:tcBorders>
          </w:tcPr>
          <w:p w14:paraId="4A44E18B" w14:textId="77777777" w:rsidR="009A0B57" w:rsidRPr="00945767" w:rsidRDefault="009A0B57" w:rsidP="005E055B">
            <w:pPr>
              <w:rPr>
                <w:rStyle w:val="SAPEmphasis"/>
                <w:lang w:eastAsia="zh-TW"/>
              </w:rPr>
            </w:pPr>
          </w:p>
        </w:tc>
        <w:tc>
          <w:tcPr>
            <w:tcW w:w="6210" w:type="dxa"/>
            <w:tcBorders>
              <w:top w:val="single" w:sz="8" w:space="0" w:color="999999"/>
              <w:left w:val="single" w:sz="8" w:space="0" w:color="999999"/>
              <w:bottom w:val="single" w:sz="8" w:space="0" w:color="999999"/>
              <w:right w:val="single" w:sz="8" w:space="0" w:color="999999"/>
            </w:tcBorders>
          </w:tcPr>
          <w:p w14:paraId="4F8D5DEC" w14:textId="485DC17D" w:rsidR="009A0B57" w:rsidRPr="00945767" w:rsidRDefault="009A0B57" w:rsidP="005E055B">
            <w:pPr>
              <w:rPr>
                <w:lang w:eastAsia="zh-TW"/>
              </w:rPr>
            </w:pPr>
            <w:r w:rsidRPr="00945767">
              <w:rPr>
                <w:lang w:eastAsia="zh-TW"/>
              </w:rPr>
              <w:t>View details of the benefits statement as of the selected date.</w:t>
            </w:r>
          </w:p>
        </w:tc>
        <w:tc>
          <w:tcPr>
            <w:tcW w:w="3600" w:type="dxa"/>
            <w:tcBorders>
              <w:top w:val="single" w:sz="8" w:space="0" w:color="999999"/>
              <w:left w:val="single" w:sz="8" w:space="0" w:color="999999"/>
              <w:bottom w:val="single" w:sz="8" w:space="0" w:color="999999"/>
              <w:right w:val="single" w:sz="8" w:space="0" w:color="999999"/>
            </w:tcBorders>
          </w:tcPr>
          <w:p w14:paraId="7D590B0F" w14:textId="77777777" w:rsidR="009A0B57" w:rsidRPr="00945767" w:rsidRDefault="009A0B57" w:rsidP="005E055B">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5C0A46F8" w14:textId="77777777" w:rsidR="009A0B57" w:rsidRPr="00945767" w:rsidRDefault="009A0B57" w:rsidP="005E055B"/>
        </w:tc>
      </w:tr>
      <w:tr w:rsidR="00443128" w:rsidRPr="00945767" w14:paraId="29760BA8" w14:textId="77777777" w:rsidTr="00342829">
        <w:trPr>
          <w:trHeight w:val="288"/>
        </w:trPr>
        <w:tc>
          <w:tcPr>
            <w:tcW w:w="692" w:type="dxa"/>
            <w:tcBorders>
              <w:top w:val="single" w:sz="8" w:space="0" w:color="999999"/>
              <w:left w:val="single" w:sz="8" w:space="0" w:color="999999"/>
              <w:bottom w:val="single" w:sz="8" w:space="0" w:color="999999"/>
              <w:right w:val="single" w:sz="8" w:space="0" w:color="999999"/>
            </w:tcBorders>
          </w:tcPr>
          <w:p w14:paraId="04BE9D43" w14:textId="4D2319C5" w:rsidR="00443128" w:rsidRPr="00945767" w:rsidRDefault="009A0B57" w:rsidP="005E055B">
            <w:r w:rsidRPr="00945767">
              <w:lastRenderedPageBreak/>
              <w:t>7</w:t>
            </w:r>
          </w:p>
        </w:tc>
        <w:tc>
          <w:tcPr>
            <w:tcW w:w="2610" w:type="dxa"/>
            <w:tcBorders>
              <w:top w:val="single" w:sz="8" w:space="0" w:color="999999"/>
              <w:left w:val="single" w:sz="8" w:space="0" w:color="999999"/>
              <w:bottom w:val="single" w:sz="8" w:space="0" w:color="999999"/>
              <w:right w:val="single" w:sz="8" w:space="0" w:color="999999"/>
            </w:tcBorders>
          </w:tcPr>
          <w:p w14:paraId="1FA3C53F" w14:textId="5390CF9F" w:rsidR="00443128" w:rsidRPr="00945767" w:rsidRDefault="00F126B9" w:rsidP="005E055B">
            <w:pPr>
              <w:rPr>
                <w:rStyle w:val="SAPEmphasis"/>
                <w:lang w:eastAsia="zh-TW"/>
              </w:rPr>
            </w:pPr>
            <w:r w:rsidRPr="00945767">
              <w:rPr>
                <w:rStyle w:val="SAPEmphasis"/>
                <w:lang w:eastAsia="zh-TW"/>
              </w:rPr>
              <w:t xml:space="preserve">Download Benefits </w:t>
            </w:r>
            <w:ins w:id="5258" w:author="Author" w:date="2018-01-25T18:12:00Z">
              <w:r w:rsidR="00342829" w:rsidRPr="00945767">
                <w:rPr>
                  <w:rStyle w:val="SAPEmphasis"/>
                  <w:lang w:eastAsia="zh-TW"/>
                </w:rPr>
                <w:t xml:space="preserve">Confirmation </w:t>
              </w:r>
            </w:ins>
            <w:del w:id="5259" w:author="Author" w:date="2018-01-25T18:12:00Z">
              <w:r w:rsidRPr="00945767" w:rsidDel="00342829">
                <w:rPr>
                  <w:rStyle w:val="SAPEmphasis"/>
                  <w:lang w:eastAsia="zh-TW"/>
                </w:rPr>
                <w:delText xml:space="preserve">Confirmation </w:delText>
              </w:r>
            </w:del>
            <w:r w:rsidRPr="00945767">
              <w:rPr>
                <w:rStyle w:val="SAPEmphasis"/>
                <w:lang w:eastAsia="zh-TW"/>
              </w:rPr>
              <w:t>Statement (Optional)</w:t>
            </w:r>
          </w:p>
        </w:tc>
        <w:tc>
          <w:tcPr>
            <w:tcW w:w="6210" w:type="dxa"/>
            <w:tcBorders>
              <w:top w:val="single" w:sz="8" w:space="0" w:color="999999"/>
              <w:left w:val="single" w:sz="8" w:space="0" w:color="999999"/>
              <w:bottom w:val="single" w:sz="8" w:space="0" w:color="999999"/>
              <w:right w:val="single" w:sz="8" w:space="0" w:color="999999"/>
            </w:tcBorders>
          </w:tcPr>
          <w:p w14:paraId="68D2B450" w14:textId="6DF0971E" w:rsidR="00443128" w:rsidRPr="00945767" w:rsidRDefault="005E055B" w:rsidP="005E055B">
            <w:pPr>
              <w:rPr>
                <w:lang w:eastAsia="zh-TW"/>
              </w:rPr>
            </w:pPr>
            <w:r w:rsidRPr="00945767">
              <w:rPr>
                <w:lang w:eastAsia="zh-TW"/>
              </w:rPr>
              <w:t xml:space="preserve">Choose the </w:t>
            </w:r>
            <w:r w:rsidRPr="00583824">
              <w:rPr>
                <w:rStyle w:val="SAPScreenElement"/>
              </w:rPr>
              <w:t>Download</w:t>
            </w:r>
            <w:r w:rsidRPr="00945767">
              <w:rPr>
                <w:lang w:eastAsia="zh-TW"/>
              </w:rPr>
              <w:t xml:space="preserve"> button</w:t>
            </w:r>
            <w:r w:rsidR="00551C93" w:rsidRPr="00945767">
              <w:rPr>
                <w:lang w:eastAsia="zh-TW"/>
              </w:rPr>
              <w:t xml:space="preserve"> </w:t>
            </w:r>
            <w:r w:rsidRPr="00945767">
              <w:rPr>
                <w:lang w:eastAsia="zh-TW"/>
              </w:rPr>
              <w:t>to</w:t>
            </w:r>
            <w:r w:rsidR="00551C93" w:rsidRPr="00945767">
              <w:rPr>
                <w:lang w:eastAsia="zh-TW"/>
              </w:rPr>
              <w:t xml:space="preserve"> download the </w:t>
            </w:r>
            <w:r w:rsidRPr="00945767">
              <w:rPr>
                <w:lang w:eastAsia="zh-TW"/>
              </w:rPr>
              <w:t xml:space="preserve">benefits </w:t>
            </w:r>
            <w:ins w:id="5260" w:author="Author" w:date="2018-01-25T18:12:00Z">
              <w:r w:rsidR="00342829">
                <w:rPr>
                  <w:lang w:eastAsia="zh-TW"/>
                </w:rPr>
                <w:t>confirmation</w:t>
              </w:r>
              <w:r w:rsidR="00342829" w:rsidRPr="00945767">
                <w:rPr>
                  <w:lang w:eastAsia="zh-TW"/>
                </w:rPr>
                <w:t xml:space="preserve"> </w:t>
              </w:r>
            </w:ins>
            <w:del w:id="5261" w:author="Author" w:date="2018-01-25T18:12:00Z">
              <w:r w:rsidRPr="00945767" w:rsidDel="00342829">
                <w:rPr>
                  <w:lang w:eastAsia="zh-TW"/>
                </w:rPr>
                <w:delText xml:space="preserve">compensation </w:delText>
              </w:r>
            </w:del>
            <w:r w:rsidRPr="00945767">
              <w:rPr>
                <w:lang w:eastAsia="zh-TW"/>
              </w:rPr>
              <w:t xml:space="preserve">statement and save it on your local disk. </w:t>
            </w:r>
          </w:p>
        </w:tc>
        <w:tc>
          <w:tcPr>
            <w:tcW w:w="3600" w:type="dxa"/>
            <w:tcBorders>
              <w:top w:val="single" w:sz="8" w:space="0" w:color="999999"/>
              <w:left w:val="single" w:sz="8" w:space="0" w:color="999999"/>
              <w:bottom w:val="single" w:sz="8" w:space="0" w:color="999999"/>
              <w:right w:val="single" w:sz="8" w:space="0" w:color="999999"/>
            </w:tcBorders>
          </w:tcPr>
          <w:p w14:paraId="765C4444" w14:textId="77777777" w:rsidR="00443128" w:rsidRPr="00945767" w:rsidRDefault="00443128" w:rsidP="005E055B">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4CB3D16C" w14:textId="77777777" w:rsidR="00443128" w:rsidRPr="00945767" w:rsidRDefault="00443128" w:rsidP="005E055B"/>
        </w:tc>
      </w:tr>
      <w:tr w:rsidR="00443128" w:rsidRPr="00945767" w14:paraId="6A703CE3" w14:textId="77777777" w:rsidTr="00342829">
        <w:trPr>
          <w:trHeight w:val="288"/>
        </w:trPr>
        <w:tc>
          <w:tcPr>
            <w:tcW w:w="692" w:type="dxa"/>
            <w:tcBorders>
              <w:top w:val="single" w:sz="8" w:space="0" w:color="999999"/>
              <w:left w:val="single" w:sz="8" w:space="0" w:color="999999"/>
              <w:bottom w:val="single" w:sz="8" w:space="0" w:color="999999"/>
              <w:right w:val="single" w:sz="8" w:space="0" w:color="999999"/>
            </w:tcBorders>
          </w:tcPr>
          <w:p w14:paraId="79E458F0" w14:textId="71E9249D" w:rsidR="00443128" w:rsidRPr="00945767" w:rsidRDefault="005E055B" w:rsidP="005E055B">
            <w:r w:rsidRPr="00945767">
              <w:t>8</w:t>
            </w:r>
          </w:p>
        </w:tc>
        <w:tc>
          <w:tcPr>
            <w:tcW w:w="2610" w:type="dxa"/>
            <w:tcBorders>
              <w:top w:val="single" w:sz="8" w:space="0" w:color="999999"/>
              <w:left w:val="single" w:sz="8" w:space="0" w:color="999999"/>
              <w:bottom w:val="single" w:sz="8" w:space="0" w:color="999999"/>
              <w:right w:val="single" w:sz="8" w:space="0" w:color="999999"/>
            </w:tcBorders>
          </w:tcPr>
          <w:p w14:paraId="4834F9A8" w14:textId="6A2E6DC9" w:rsidR="00443128" w:rsidRPr="00945767" w:rsidRDefault="00F126B9" w:rsidP="005E055B">
            <w:pPr>
              <w:rPr>
                <w:rStyle w:val="SAPEmphasis"/>
                <w:lang w:eastAsia="zh-TW"/>
              </w:rPr>
            </w:pPr>
            <w:r w:rsidRPr="00945767">
              <w:rPr>
                <w:rStyle w:val="SAPEmphasis"/>
                <w:lang w:eastAsia="zh-TW"/>
              </w:rPr>
              <w:t>Print Benefits Confirmation Statement (Optional)</w:t>
            </w:r>
          </w:p>
        </w:tc>
        <w:tc>
          <w:tcPr>
            <w:tcW w:w="6210" w:type="dxa"/>
            <w:tcBorders>
              <w:top w:val="single" w:sz="8" w:space="0" w:color="999999"/>
              <w:left w:val="single" w:sz="8" w:space="0" w:color="999999"/>
              <w:bottom w:val="single" w:sz="8" w:space="0" w:color="999999"/>
              <w:right w:val="single" w:sz="8" w:space="0" w:color="999999"/>
            </w:tcBorders>
          </w:tcPr>
          <w:p w14:paraId="335A6F49" w14:textId="6FF58599" w:rsidR="00443128" w:rsidRPr="00945767" w:rsidRDefault="005E055B" w:rsidP="005E055B">
            <w:pPr>
              <w:rPr>
                <w:lang w:eastAsia="zh-TW"/>
              </w:rPr>
            </w:pPr>
            <w:r w:rsidRPr="00945767">
              <w:rPr>
                <w:lang w:eastAsia="zh-TW"/>
              </w:rPr>
              <w:t xml:space="preserve">To print the benefits </w:t>
            </w:r>
            <w:ins w:id="5262" w:author="Author" w:date="2018-01-25T18:12:00Z">
              <w:r w:rsidR="00342829">
                <w:rPr>
                  <w:lang w:eastAsia="zh-TW"/>
                </w:rPr>
                <w:t>confirmation</w:t>
              </w:r>
              <w:r w:rsidR="00342829" w:rsidRPr="00945767">
                <w:rPr>
                  <w:lang w:eastAsia="zh-TW"/>
                </w:rPr>
                <w:t xml:space="preserve"> </w:t>
              </w:r>
            </w:ins>
            <w:del w:id="5263" w:author="Author" w:date="2018-01-25T18:12:00Z">
              <w:r w:rsidRPr="00945767" w:rsidDel="00342829">
                <w:rPr>
                  <w:lang w:eastAsia="zh-TW"/>
                </w:rPr>
                <w:delText xml:space="preserve">compensation </w:delText>
              </w:r>
            </w:del>
            <w:r w:rsidRPr="00945767">
              <w:rPr>
                <w:lang w:eastAsia="zh-TW"/>
              </w:rPr>
              <w:t xml:space="preserve">statement, choose the </w:t>
            </w:r>
            <w:r w:rsidRPr="00945767">
              <w:rPr>
                <w:rStyle w:val="SAPScreenElement"/>
              </w:rPr>
              <w:t>Print</w:t>
            </w:r>
            <w:r w:rsidRPr="00945767">
              <w:rPr>
                <w:lang w:eastAsia="zh-TW"/>
              </w:rPr>
              <w:t xml:space="preserve"> button.</w:t>
            </w:r>
          </w:p>
        </w:tc>
        <w:tc>
          <w:tcPr>
            <w:tcW w:w="3600" w:type="dxa"/>
            <w:tcBorders>
              <w:top w:val="single" w:sz="8" w:space="0" w:color="999999"/>
              <w:left w:val="single" w:sz="8" w:space="0" w:color="999999"/>
              <w:bottom w:val="single" w:sz="8" w:space="0" w:color="999999"/>
              <w:right w:val="single" w:sz="8" w:space="0" w:color="999999"/>
            </w:tcBorders>
          </w:tcPr>
          <w:p w14:paraId="2F6C0169" w14:textId="77777777" w:rsidR="00443128" w:rsidRPr="00945767" w:rsidRDefault="00443128" w:rsidP="005E055B">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5D7EF455" w14:textId="77777777" w:rsidR="00443128" w:rsidRPr="00945767" w:rsidRDefault="00443128" w:rsidP="005E055B"/>
        </w:tc>
      </w:tr>
    </w:tbl>
    <w:p w14:paraId="7561F879" w14:textId="77777777" w:rsidR="00210ED3" w:rsidRPr="00945767" w:rsidRDefault="00210ED3" w:rsidP="00091840">
      <w:pPr>
        <w:rPr>
          <w:rStyle w:val="SAPEmphasis"/>
          <w:sz w:val="20"/>
          <w:u w:val="single"/>
        </w:rPr>
      </w:pPr>
    </w:p>
    <w:p w14:paraId="182C3B4F" w14:textId="4B4A4727" w:rsidR="00091840" w:rsidRPr="00945767" w:rsidRDefault="00091840" w:rsidP="00091840">
      <w:pPr>
        <w:rPr>
          <w:rStyle w:val="SAPEmphasis"/>
          <w:sz w:val="20"/>
        </w:rPr>
      </w:pPr>
      <w:r w:rsidRPr="00945767">
        <w:rPr>
          <w:rStyle w:val="SAPEmphasis"/>
          <w:sz w:val="20"/>
          <w:u w:val="single"/>
        </w:rPr>
        <w:t xml:space="preserve">Option </w:t>
      </w:r>
      <w:r w:rsidR="00210ED3" w:rsidRPr="00945767">
        <w:rPr>
          <w:rStyle w:val="SAPEmphasis"/>
          <w:sz w:val="20"/>
          <w:u w:val="single"/>
        </w:rPr>
        <w:t>2</w:t>
      </w:r>
      <w:r w:rsidRPr="00945767">
        <w:rPr>
          <w:sz w:val="20"/>
        </w:rPr>
        <w:t xml:space="preserve">: </w:t>
      </w:r>
      <w:r w:rsidRPr="00945767">
        <w:rPr>
          <w:rStyle w:val="SAPEmphasis"/>
          <w:sz w:val="20"/>
        </w:rPr>
        <w:t>via Benefits page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530"/>
        <w:gridCol w:w="8010"/>
        <w:gridCol w:w="2610"/>
        <w:gridCol w:w="1260"/>
      </w:tblGrid>
      <w:tr w:rsidR="00091840" w:rsidRPr="00945767" w14:paraId="2E3D9C78" w14:textId="77777777" w:rsidTr="006D761A">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6E62719C" w14:textId="77777777" w:rsidR="00091840" w:rsidRPr="00945767" w:rsidRDefault="00091840" w:rsidP="00D56567">
            <w:pPr>
              <w:pStyle w:val="SAPTableHeader"/>
            </w:pPr>
            <w:r w:rsidRPr="00945767">
              <w:t>Test Step #</w:t>
            </w:r>
          </w:p>
        </w:tc>
        <w:tc>
          <w:tcPr>
            <w:tcW w:w="1530" w:type="dxa"/>
            <w:tcBorders>
              <w:top w:val="single" w:sz="8" w:space="0" w:color="999999"/>
              <w:left w:val="single" w:sz="8" w:space="0" w:color="999999"/>
              <w:bottom w:val="single" w:sz="8" w:space="0" w:color="999999"/>
              <w:right w:val="single" w:sz="8" w:space="0" w:color="999999"/>
            </w:tcBorders>
            <w:shd w:val="clear" w:color="auto" w:fill="999999"/>
            <w:hideMark/>
          </w:tcPr>
          <w:p w14:paraId="51AD6DA6" w14:textId="77777777" w:rsidR="00091840" w:rsidRPr="00945767" w:rsidRDefault="00091840" w:rsidP="00D56567">
            <w:pPr>
              <w:pStyle w:val="SAPTableHeader"/>
            </w:pPr>
            <w:r w:rsidRPr="00945767">
              <w:t>Test Step Name</w:t>
            </w:r>
          </w:p>
        </w:tc>
        <w:tc>
          <w:tcPr>
            <w:tcW w:w="8010" w:type="dxa"/>
            <w:tcBorders>
              <w:top w:val="single" w:sz="8" w:space="0" w:color="999999"/>
              <w:left w:val="single" w:sz="8" w:space="0" w:color="999999"/>
              <w:bottom w:val="single" w:sz="8" w:space="0" w:color="999999"/>
              <w:right w:val="single" w:sz="8" w:space="0" w:color="999999"/>
            </w:tcBorders>
            <w:shd w:val="clear" w:color="auto" w:fill="999999"/>
            <w:hideMark/>
          </w:tcPr>
          <w:p w14:paraId="05545C70" w14:textId="77777777" w:rsidR="00091840" w:rsidRPr="00945767" w:rsidRDefault="00091840" w:rsidP="00D56567">
            <w:pPr>
              <w:pStyle w:val="SAPTableHeader"/>
            </w:pPr>
            <w:r w:rsidRPr="00945767">
              <w:t>Instruction</w:t>
            </w:r>
          </w:p>
        </w:tc>
        <w:tc>
          <w:tcPr>
            <w:tcW w:w="2610" w:type="dxa"/>
            <w:tcBorders>
              <w:top w:val="single" w:sz="8" w:space="0" w:color="999999"/>
              <w:left w:val="single" w:sz="8" w:space="0" w:color="999999"/>
              <w:bottom w:val="single" w:sz="8" w:space="0" w:color="999999"/>
              <w:right w:val="single" w:sz="8" w:space="0" w:color="999999"/>
            </w:tcBorders>
            <w:shd w:val="clear" w:color="auto" w:fill="999999"/>
            <w:hideMark/>
          </w:tcPr>
          <w:p w14:paraId="106AF414" w14:textId="77777777" w:rsidR="00091840" w:rsidRPr="00945767" w:rsidRDefault="00091840" w:rsidP="00D56567">
            <w:pPr>
              <w:pStyle w:val="SAPTableHeader"/>
            </w:pPr>
            <w:r w:rsidRPr="00945767">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7222705D" w14:textId="77777777" w:rsidR="00091840" w:rsidRPr="00945767" w:rsidRDefault="00091840" w:rsidP="00D56567">
            <w:pPr>
              <w:pStyle w:val="SAPTableHeader"/>
            </w:pPr>
            <w:r w:rsidRPr="00945767">
              <w:t>Pass / Fail / Comment</w:t>
            </w:r>
          </w:p>
        </w:tc>
      </w:tr>
      <w:tr w:rsidR="00210ED3" w:rsidRPr="00945767" w14:paraId="2E21F67F" w14:textId="77777777" w:rsidTr="006D761A">
        <w:trPr>
          <w:trHeight w:val="288"/>
        </w:trPr>
        <w:tc>
          <w:tcPr>
            <w:tcW w:w="872" w:type="dxa"/>
            <w:tcBorders>
              <w:top w:val="single" w:sz="8" w:space="0" w:color="999999"/>
              <w:left w:val="single" w:sz="8" w:space="0" w:color="999999"/>
              <w:right w:val="single" w:sz="8" w:space="0" w:color="999999"/>
            </w:tcBorders>
          </w:tcPr>
          <w:p w14:paraId="4A288ABF" w14:textId="77777777" w:rsidR="00210ED3" w:rsidRPr="00945767" w:rsidRDefault="00210ED3" w:rsidP="00D56567">
            <w:r w:rsidRPr="00945767">
              <w:t>4</w:t>
            </w:r>
          </w:p>
        </w:tc>
        <w:tc>
          <w:tcPr>
            <w:tcW w:w="1530" w:type="dxa"/>
            <w:tcBorders>
              <w:top w:val="single" w:sz="8" w:space="0" w:color="999999"/>
              <w:left w:val="single" w:sz="8" w:space="0" w:color="999999"/>
              <w:right w:val="single" w:sz="8" w:space="0" w:color="999999"/>
            </w:tcBorders>
          </w:tcPr>
          <w:p w14:paraId="105FAD5D" w14:textId="445DE03E" w:rsidR="00210ED3" w:rsidRPr="00945767" w:rsidRDefault="00210ED3" w:rsidP="00D56567">
            <w:pPr>
              <w:rPr>
                <w:rStyle w:val="SAPEmphasis"/>
              </w:rPr>
            </w:pPr>
            <w:r w:rsidRPr="00945767">
              <w:rPr>
                <w:rStyle w:val="SAPEmphasis"/>
                <w:lang w:eastAsia="zh-TW"/>
              </w:rPr>
              <w:t>Go to Benefits page</w:t>
            </w:r>
          </w:p>
        </w:tc>
        <w:tc>
          <w:tcPr>
            <w:tcW w:w="8010" w:type="dxa"/>
            <w:tcBorders>
              <w:top w:val="single" w:sz="8" w:space="0" w:color="999999"/>
              <w:left w:val="single" w:sz="8" w:space="0" w:color="999999"/>
              <w:bottom w:val="single" w:sz="8" w:space="0" w:color="999999"/>
              <w:right w:val="single" w:sz="8" w:space="0" w:color="999999"/>
            </w:tcBorders>
          </w:tcPr>
          <w:p w14:paraId="418A7272" w14:textId="795B3637" w:rsidR="00210ED3" w:rsidRPr="00945767" w:rsidRDefault="00210ED3" w:rsidP="00D56567">
            <w:r w:rsidRPr="00945767">
              <w:rPr>
                <w:lang w:eastAsia="zh-TW"/>
              </w:rPr>
              <w:t xml:space="preserve">Select in the </w:t>
            </w:r>
            <w:r w:rsidRPr="00945767">
              <w:rPr>
                <w:rStyle w:val="SAPScreenElement"/>
                <w:lang w:eastAsia="zh-TW"/>
              </w:rPr>
              <w:t>Current Benefits</w:t>
            </w:r>
            <w:r w:rsidRPr="00945767">
              <w:rPr>
                <w:lang w:eastAsia="zh-SG"/>
              </w:rPr>
              <w:t xml:space="preserve"> </w:t>
            </w:r>
            <w:r w:rsidRPr="00945767">
              <w:rPr>
                <w:lang w:eastAsia="zh-TW"/>
              </w:rPr>
              <w:t xml:space="preserve">block of the </w:t>
            </w:r>
            <w:r w:rsidRPr="00945767">
              <w:rPr>
                <w:rStyle w:val="SAPScreenElement"/>
                <w:lang w:eastAsia="zh-TW"/>
              </w:rPr>
              <w:t>Employee Benefits</w:t>
            </w:r>
            <w:r w:rsidRPr="00945767">
              <w:rPr>
                <w:lang w:eastAsia="zh-SG"/>
              </w:rPr>
              <w:t xml:space="preserve"> </w:t>
            </w:r>
            <w:r w:rsidRPr="00945767">
              <w:rPr>
                <w:lang w:eastAsia="zh-TW"/>
              </w:rPr>
              <w:t xml:space="preserve">section the </w:t>
            </w:r>
            <w:r w:rsidRPr="00945767">
              <w:rPr>
                <w:rStyle w:val="SAPScreenElement"/>
                <w:lang w:eastAsia="zh-TW"/>
              </w:rPr>
              <w:t>Go to Benefits</w:t>
            </w:r>
            <w:r w:rsidRPr="00945767">
              <w:rPr>
                <w:lang w:eastAsia="zh-TW"/>
              </w:rPr>
              <w:t xml:space="preserve"> link.</w:t>
            </w:r>
          </w:p>
        </w:tc>
        <w:tc>
          <w:tcPr>
            <w:tcW w:w="2610" w:type="dxa"/>
            <w:tcBorders>
              <w:top w:val="single" w:sz="8" w:space="0" w:color="999999"/>
              <w:left w:val="single" w:sz="8" w:space="0" w:color="999999"/>
              <w:bottom w:val="single" w:sz="8" w:space="0" w:color="999999"/>
              <w:right w:val="single" w:sz="8" w:space="0" w:color="999999"/>
            </w:tcBorders>
          </w:tcPr>
          <w:p w14:paraId="775558F3" w14:textId="77777777" w:rsidR="00210ED3" w:rsidRPr="00945767" w:rsidRDefault="00210ED3" w:rsidP="00D56567">
            <w:r w:rsidRPr="00945767">
              <w:rPr>
                <w:lang w:eastAsia="zh-TW"/>
              </w:rPr>
              <w:t xml:space="preserve">The </w:t>
            </w:r>
            <w:r w:rsidRPr="00945767">
              <w:rPr>
                <w:rStyle w:val="SAPScreenElement"/>
                <w:lang w:eastAsia="zh-TW"/>
              </w:rPr>
              <w:t>Benefits</w:t>
            </w:r>
            <w:r w:rsidRPr="00945767">
              <w:rPr>
                <w:lang w:eastAsia="zh-SG"/>
              </w:rPr>
              <w:t xml:space="preserve"> </w:t>
            </w:r>
            <w:r w:rsidRPr="00945767">
              <w:rPr>
                <w:lang w:eastAsia="zh-TW"/>
              </w:rPr>
              <w:t>page is opened, containing several sections.</w:t>
            </w:r>
          </w:p>
        </w:tc>
        <w:tc>
          <w:tcPr>
            <w:tcW w:w="1260" w:type="dxa"/>
            <w:tcBorders>
              <w:top w:val="single" w:sz="8" w:space="0" w:color="999999"/>
              <w:left w:val="single" w:sz="8" w:space="0" w:color="999999"/>
              <w:bottom w:val="single" w:sz="8" w:space="0" w:color="999999"/>
              <w:right w:val="single" w:sz="8" w:space="0" w:color="999999"/>
            </w:tcBorders>
          </w:tcPr>
          <w:p w14:paraId="204264CE" w14:textId="77777777" w:rsidR="00210ED3" w:rsidRPr="00945767" w:rsidRDefault="00210ED3" w:rsidP="00D56567"/>
        </w:tc>
      </w:tr>
      <w:tr w:rsidR="00210ED3" w:rsidRPr="00945767" w14:paraId="6A502AB0" w14:textId="77777777" w:rsidTr="006D761A">
        <w:trPr>
          <w:trHeight w:val="288"/>
        </w:trPr>
        <w:tc>
          <w:tcPr>
            <w:tcW w:w="872" w:type="dxa"/>
            <w:tcBorders>
              <w:left w:val="single" w:sz="8" w:space="0" w:color="999999"/>
              <w:right w:val="single" w:sz="8" w:space="0" w:color="999999"/>
            </w:tcBorders>
          </w:tcPr>
          <w:p w14:paraId="666F1320" w14:textId="45DED4C0" w:rsidR="00210ED3" w:rsidRPr="00945767" w:rsidRDefault="005E055B" w:rsidP="00D56567">
            <w:r w:rsidRPr="00945767">
              <w:t>5</w:t>
            </w:r>
          </w:p>
        </w:tc>
        <w:tc>
          <w:tcPr>
            <w:tcW w:w="1530" w:type="dxa"/>
            <w:tcBorders>
              <w:left w:val="single" w:sz="8" w:space="0" w:color="999999"/>
              <w:right w:val="single" w:sz="8" w:space="0" w:color="999999"/>
            </w:tcBorders>
          </w:tcPr>
          <w:p w14:paraId="4E3D972E" w14:textId="5B46CF8D" w:rsidR="00210ED3" w:rsidRPr="00945767" w:rsidRDefault="005E055B" w:rsidP="00D56567">
            <w:pPr>
              <w:rPr>
                <w:rStyle w:val="SAPEmphasis"/>
                <w:lang w:eastAsia="zh-TW"/>
              </w:rPr>
            </w:pPr>
            <w:r w:rsidRPr="00945767">
              <w:rPr>
                <w:rStyle w:val="SAPEmphasis"/>
                <w:lang w:eastAsia="zh-TW"/>
              </w:rPr>
              <w:t xml:space="preserve">View Details to Enrolled Benefits </w:t>
            </w:r>
          </w:p>
        </w:tc>
        <w:tc>
          <w:tcPr>
            <w:tcW w:w="8010" w:type="dxa"/>
            <w:tcBorders>
              <w:top w:val="single" w:sz="8" w:space="0" w:color="999999"/>
              <w:left w:val="single" w:sz="8" w:space="0" w:color="999999"/>
              <w:bottom w:val="single" w:sz="8" w:space="0" w:color="999999"/>
              <w:right w:val="single" w:sz="8" w:space="0" w:color="999999"/>
            </w:tcBorders>
          </w:tcPr>
          <w:p w14:paraId="2BDD9069" w14:textId="302863A3" w:rsidR="00210ED3" w:rsidRPr="00945767" w:rsidRDefault="00210ED3" w:rsidP="00D56567">
            <w:pPr>
              <w:rPr>
                <w:lang w:eastAsia="zh-TW"/>
              </w:rPr>
            </w:pPr>
            <w:r w:rsidRPr="00945767">
              <w:rPr>
                <w:lang w:eastAsia="zh-TW"/>
              </w:rPr>
              <w:t xml:space="preserve">Navigate on the </w:t>
            </w:r>
            <w:r w:rsidRPr="00945767">
              <w:rPr>
                <w:rStyle w:val="SAPScreenElement"/>
                <w:lang w:eastAsia="zh-TW"/>
              </w:rPr>
              <w:t>Benefits</w:t>
            </w:r>
            <w:r w:rsidRPr="00945767">
              <w:rPr>
                <w:lang w:eastAsia="zh-SG"/>
              </w:rPr>
              <w:t xml:space="preserve"> </w:t>
            </w:r>
            <w:r w:rsidRPr="00945767">
              <w:rPr>
                <w:lang w:eastAsia="zh-TW"/>
              </w:rPr>
              <w:t xml:space="preserve">page to view the data displayed in each of the sections. If appropriate, select </w:t>
            </w:r>
            <w:r w:rsidRPr="00945767">
              <w:t xml:space="preserve">the quick card </w:t>
            </w:r>
            <w:r w:rsidRPr="00945767">
              <w:rPr>
                <w:noProof/>
              </w:rPr>
              <w:drawing>
                <wp:inline distT="0" distB="0" distL="0" distR="0" wp14:anchorId="5115FECE" wp14:editId="53DD0485">
                  <wp:extent cx="200025" cy="219075"/>
                  <wp:effectExtent l="0" t="0" r="9525" b="952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 cy="219075"/>
                          </a:xfrm>
                          <a:prstGeom prst="rect">
                            <a:avLst/>
                          </a:prstGeom>
                        </pic:spPr>
                      </pic:pic>
                    </a:graphicData>
                  </a:graphic>
                </wp:inline>
              </w:drawing>
            </w:r>
            <w:r w:rsidRPr="00945767">
              <w:t>icon next to each benefit you have enrolled in, to view details about that particular benefit.</w:t>
            </w:r>
          </w:p>
        </w:tc>
        <w:tc>
          <w:tcPr>
            <w:tcW w:w="2610" w:type="dxa"/>
            <w:tcBorders>
              <w:top w:val="single" w:sz="8" w:space="0" w:color="999999"/>
              <w:left w:val="single" w:sz="8" w:space="0" w:color="999999"/>
              <w:bottom w:val="single" w:sz="8" w:space="0" w:color="999999"/>
              <w:right w:val="single" w:sz="8" w:space="0" w:color="999999"/>
            </w:tcBorders>
          </w:tcPr>
          <w:p w14:paraId="6DF9D7AB" w14:textId="77777777" w:rsidR="00210ED3" w:rsidRPr="00945767" w:rsidRDefault="00210ED3" w:rsidP="00D56567">
            <w:pPr>
              <w:rPr>
                <w:lang w:eastAsia="zh-TW"/>
              </w:rPr>
            </w:pPr>
          </w:p>
        </w:tc>
        <w:tc>
          <w:tcPr>
            <w:tcW w:w="1260" w:type="dxa"/>
            <w:tcBorders>
              <w:top w:val="single" w:sz="8" w:space="0" w:color="999999"/>
              <w:left w:val="single" w:sz="8" w:space="0" w:color="999999"/>
              <w:bottom w:val="single" w:sz="8" w:space="0" w:color="999999"/>
              <w:right w:val="single" w:sz="8" w:space="0" w:color="999999"/>
            </w:tcBorders>
          </w:tcPr>
          <w:p w14:paraId="24D3BEEC" w14:textId="77777777" w:rsidR="00210ED3" w:rsidRPr="00945767" w:rsidRDefault="00210ED3" w:rsidP="00D56567"/>
        </w:tc>
      </w:tr>
      <w:tr w:rsidR="00210ED3" w:rsidRPr="00945767" w14:paraId="1851EB27" w14:textId="77777777" w:rsidTr="006D761A">
        <w:trPr>
          <w:trHeight w:val="288"/>
        </w:trPr>
        <w:tc>
          <w:tcPr>
            <w:tcW w:w="872" w:type="dxa"/>
            <w:tcBorders>
              <w:left w:val="single" w:sz="8" w:space="0" w:color="999999"/>
              <w:bottom w:val="single" w:sz="8" w:space="0" w:color="999999"/>
              <w:right w:val="single" w:sz="8" w:space="0" w:color="999999"/>
            </w:tcBorders>
          </w:tcPr>
          <w:p w14:paraId="4FE633FF" w14:textId="317E4D02" w:rsidR="00210ED3" w:rsidRPr="00945767" w:rsidRDefault="005E055B" w:rsidP="00F34911">
            <w:r w:rsidRPr="00945767">
              <w:t>6</w:t>
            </w:r>
          </w:p>
        </w:tc>
        <w:tc>
          <w:tcPr>
            <w:tcW w:w="1530" w:type="dxa"/>
            <w:tcBorders>
              <w:left w:val="single" w:sz="8" w:space="0" w:color="999999"/>
              <w:bottom w:val="single" w:sz="8" w:space="0" w:color="999999"/>
              <w:right w:val="single" w:sz="8" w:space="0" w:color="999999"/>
            </w:tcBorders>
          </w:tcPr>
          <w:p w14:paraId="4D659F91" w14:textId="514B246B" w:rsidR="00210ED3" w:rsidRPr="00945767" w:rsidRDefault="005E055B" w:rsidP="00F34911">
            <w:pPr>
              <w:rPr>
                <w:rStyle w:val="SAPEmphasis"/>
                <w:lang w:eastAsia="zh-TW"/>
              </w:rPr>
            </w:pPr>
            <w:r w:rsidRPr="00945767">
              <w:rPr>
                <w:rStyle w:val="SAPEmphasis"/>
                <w:lang w:eastAsia="zh-TW"/>
              </w:rPr>
              <w:t>Go Back to Employee File Screen</w:t>
            </w:r>
          </w:p>
        </w:tc>
        <w:tc>
          <w:tcPr>
            <w:tcW w:w="8010" w:type="dxa"/>
            <w:tcBorders>
              <w:top w:val="single" w:sz="8" w:space="0" w:color="999999"/>
              <w:left w:val="single" w:sz="8" w:space="0" w:color="999999"/>
              <w:bottom w:val="single" w:sz="8" w:space="0" w:color="999999"/>
              <w:right w:val="single" w:sz="8" w:space="0" w:color="999999"/>
            </w:tcBorders>
          </w:tcPr>
          <w:p w14:paraId="4EA76706" w14:textId="35CE967A" w:rsidR="00210ED3" w:rsidRPr="00945767" w:rsidRDefault="00210ED3" w:rsidP="00F34911">
            <w:pPr>
              <w:rPr>
                <w:lang w:eastAsia="zh-TW"/>
              </w:rPr>
            </w:pPr>
            <w:r w:rsidRPr="00945767">
              <w:rPr>
                <w:rFonts w:cs="Arial"/>
                <w:bCs/>
              </w:rPr>
              <w:t>When done, c</w:t>
            </w:r>
            <w:r w:rsidRPr="00583824">
              <w:rPr>
                <w:rFonts w:cs="Arial"/>
                <w:bCs/>
              </w:rPr>
              <w:t xml:space="preserve">hoose the arrow back  </w:t>
            </w:r>
            <w:r w:rsidRPr="00583824">
              <w:rPr>
                <w:noProof/>
              </w:rPr>
              <w:drawing>
                <wp:inline distT="0" distB="0" distL="0" distR="0" wp14:anchorId="05534DDD" wp14:editId="67DEC1D8">
                  <wp:extent cx="314325" cy="24765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25" cy="247650"/>
                          </a:xfrm>
                          <a:prstGeom prst="rect">
                            <a:avLst/>
                          </a:prstGeom>
                        </pic:spPr>
                      </pic:pic>
                    </a:graphicData>
                  </a:graphic>
                </wp:inline>
              </w:drawing>
            </w:r>
            <w:r w:rsidRPr="00583824">
              <w:rPr>
                <w:rFonts w:cs="Arial"/>
                <w:bCs/>
              </w:rPr>
              <w:t xml:space="preserve"> button on top of the </w:t>
            </w:r>
            <w:r w:rsidRPr="00583824">
              <w:rPr>
                <w:rStyle w:val="SAPScreenElement"/>
                <w:lang w:eastAsia="zh-TW"/>
              </w:rPr>
              <w:t>Benefits</w:t>
            </w:r>
            <w:r w:rsidRPr="00583824">
              <w:rPr>
                <w:rFonts w:cs="Arial"/>
                <w:bCs/>
              </w:rPr>
              <w:t xml:space="preserve"> page, to return to the </w:t>
            </w:r>
            <w:r w:rsidRPr="00583824">
              <w:rPr>
                <w:rStyle w:val="SAPScreenElement"/>
                <w:lang w:eastAsia="zh-TW"/>
              </w:rPr>
              <w:t>My Employee File</w:t>
            </w:r>
            <w:r w:rsidRPr="00583824">
              <w:rPr>
                <w:lang w:eastAsia="zh-TW"/>
              </w:rPr>
              <w:t xml:space="preserve"> screen.</w:t>
            </w:r>
          </w:p>
        </w:tc>
        <w:tc>
          <w:tcPr>
            <w:tcW w:w="2610" w:type="dxa"/>
            <w:tcBorders>
              <w:top w:val="single" w:sz="8" w:space="0" w:color="999999"/>
              <w:left w:val="single" w:sz="8" w:space="0" w:color="999999"/>
              <w:bottom w:val="single" w:sz="8" w:space="0" w:color="999999"/>
              <w:right w:val="single" w:sz="8" w:space="0" w:color="999999"/>
            </w:tcBorders>
          </w:tcPr>
          <w:p w14:paraId="072839DC" w14:textId="77777777" w:rsidR="00210ED3" w:rsidRPr="00945767" w:rsidRDefault="00210ED3" w:rsidP="00F34911">
            <w:pPr>
              <w:rPr>
                <w:lang w:eastAsia="zh-TW"/>
              </w:rPr>
            </w:pPr>
          </w:p>
        </w:tc>
        <w:tc>
          <w:tcPr>
            <w:tcW w:w="1260" w:type="dxa"/>
            <w:tcBorders>
              <w:top w:val="single" w:sz="8" w:space="0" w:color="999999"/>
              <w:left w:val="single" w:sz="8" w:space="0" w:color="999999"/>
              <w:bottom w:val="single" w:sz="8" w:space="0" w:color="999999"/>
              <w:right w:val="single" w:sz="8" w:space="0" w:color="999999"/>
            </w:tcBorders>
          </w:tcPr>
          <w:p w14:paraId="2D4056E2" w14:textId="12FD3AA0" w:rsidR="00210ED3" w:rsidRPr="00945767" w:rsidRDefault="00210ED3" w:rsidP="00F34911"/>
        </w:tc>
      </w:tr>
    </w:tbl>
    <w:p w14:paraId="69967965" w14:textId="4C0C46DE" w:rsidR="00A013AE" w:rsidRPr="00945767" w:rsidRDefault="00A013AE" w:rsidP="00B01D94">
      <w:pPr>
        <w:pStyle w:val="Heading2"/>
      </w:pPr>
      <w:bookmarkStart w:id="5264" w:name="_Toc497945539"/>
      <w:bookmarkStart w:id="5265" w:name="_Toc497945565"/>
      <w:bookmarkStart w:id="5266" w:name="_Toc498936177"/>
      <w:bookmarkStart w:id="5267" w:name="_Toc507162120"/>
      <w:bookmarkEnd w:id="5264"/>
      <w:bookmarkEnd w:id="5265"/>
      <w:bookmarkEnd w:id="5266"/>
      <w:commentRangeStart w:id="5268"/>
      <w:r w:rsidRPr="00945767">
        <w:t>Benefits Update (</w:t>
      </w:r>
      <w:r w:rsidR="0069325F" w:rsidRPr="00945767">
        <w:t xml:space="preserve">Optional </w:t>
      </w:r>
      <w:r w:rsidRPr="00945767">
        <w:t>Sub-Process)</w:t>
      </w:r>
      <w:commentRangeEnd w:id="5268"/>
      <w:r w:rsidR="001557A8">
        <w:rPr>
          <w:rStyle w:val="CommentReference"/>
          <w:rFonts w:ascii="Arial" w:hAnsi="Arial"/>
          <w:color w:val="auto"/>
          <w:lang w:val="de-DE"/>
        </w:rPr>
        <w:commentReference w:id="5268"/>
      </w:r>
      <w:bookmarkEnd w:id="5267"/>
    </w:p>
    <w:p w14:paraId="3913F385" w14:textId="046916BA" w:rsidR="00B01D94" w:rsidRPr="00945767" w:rsidRDefault="00A45918" w:rsidP="00A013AE">
      <w:pPr>
        <w:pStyle w:val="Heading3"/>
      </w:pPr>
      <w:bookmarkStart w:id="5269" w:name="_Toc507162121"/>
      <w:commentRangeStart w:id="5270"/>
      <w:r w:rsidRPr="00945767">
        <w:t>Updating</w:t>
      </w:r>
      <w:r w:rsidR="00B01D94" w:rsidRPr="00945767">
        <w:t xml:space="preserve"> Benefits</w:t>
      </w:r>
      <w:r w:rsidRPr="00945767">
        <w:t xml:space="preserve"> Enrollment</w:t>
      </w:r>
      <w:commentRangeEnd w:id="5270"/>
      <w:r w:rsidR="00A6585F">
        <w:rPr>
          <w:rStyle w:val="CommentReference"/>
          <w:rFonts w:ascii="Arial" w:hAnsi="Arial"/>
          <w:bCs w:val="0"/>
          <w:color w:val="auto"/>
          <w:lang w:val="de-DE"/>
        </w:rPr>
        <w:commentReference w:id="5270"/>
      </w:r>
      <w:bookmarkEnd w:id="5269"/>
    </w:p>
    <w:p w14:paraId="0EEDCCB7" w14:textId="77777777" w:rsidR="00F34911" w:rsidRPr="00945767" w:rsidRDefault="00F34911" w:rsidP="00F34911">
      <w:pPr>
        <w:pStyle w:val="SAPKeyblockTitle"/>
      </w:pPr>
      <w:r w:rsidRPr="00945767">
        <w:t>Purpose</w:t>
      </w:r>
    </w:p>
    <w:p w14:paraId="53D342D9" w14:textId="3B95E8A3" w:rsidR="00F34911" w:rsidRPr="00945767" w:rsidRDefault="003C3399" w:rsidP="00F34911">
      <w:r w:rsidRPr="00945767">
        <w:t>If needed, the enrollment in a benefit can be updated.</w:t>
      </w:r>
      <w:r w:rsidR="00A435C2" w:rsidRPr="00583824">
        <w:t xml:space="preserve"> </w:t>
      </w:r>
      <w:r w:rsidR="00A435C2" w:rsidRPr="00945767">
        <w:t>These updates may refer to changes in the enrollment amount, changes in the persons enrolled, and so on.</w:t>
      </w:r>
      <w:r w:rsidR="008245BB" w:rsidRPr="00945767">
        <w:t xml:space="preserve"> An additional trigger for updating a benefit enrollment is a change in the employee’s </w:t>
      </w:r>
      <w:r w:rsidR="00E9137B" w:rsidRPr="00945767">
        <w:t>personal information, which may include a change of the dependents.</w:t>
      </w:r>
    </w:p>
    <w:p w14:paraId="6AB86BC7" w14:textId="331D8E00" w:rsidR="00F34911" w:rsidRPr="00945767" w:rsidRDefault="00A435C2" w:rsidP="00F34911">
      <w:r w:rsidRPr="00945767">
        <w:t>If appropriate permissions have been granted to the employee</w:t>
      </w:r>
      <w:r w:rsidR="00F34911" w:rsidRPr="00945767">
        <w:t xml:space="preserve">, </w:t>
      </w:r>
      <w:r w:rsidRPr="00945767">
        <w:t>he or she</w:t>
      </w:r>
      <w:r w:rsidR="00F34911" w:rsidRPr="00945767">
        <w:t xml:space="preserve"> will </w:t>
      </w:r>
      <w:r w:rsidRPr="00945767">
        <w:t>update the benefit enrollment</w:t>
      </w:r>
      <w:r w:rsidR="00F34911" w:rsidRPr="00945767">
        <w:t xml:space="preserve">. </w:t>
      </w:r>
    </w:p>
    <w:p w14:paraId="400B8F2E" w14:textId="5EB8D635" w:rsidR="00F34911" w:rsidRPr="00945767" w:rsidRDefault="00F34911" w:rsidP="00F34911">
      <w:r w:rsidRPr="00945767">
        <w:lastRenderedPageBreak/>
        <w:t>In case the employee cannot access the system</w:t>
      </w:r>
      <w:r w:rsidR="00A435C2" w:rsidRPr="00945767">
        <w:t xml:space="preserve"> or has no permissions </w:t>
      </w:r>
      <w:r w:rsidR="00D56567" w:rsidRPr="00945767">
        <w:t>to update a</w:t>
      </w:r>
      <w:r w:rsidR="00A435C2" w:rsidRPr="00945767">
        <w:t xml:space="preserve"> benefit enrollment</w:t>
      </w:r>
      <w:r w:rsidRPr="00945767">
        <w:t xml:space="preserve">, then a person with the appropriate permissions (most likely a benefits administrator) can </w:t>
      </w:r>
      <w:r w:rsidR="00A435C2" w:rsidRPr="00945767">
        <w:t>update</w:t>
      </w:r>
      <w:r w:rsidRPr="00945767">
        <w:t xml:space="preserve"> the benefit </w:t>
      </w:r>
      <w:r w:rsidR="00A435C2" w:rsidRPr="00945767">
        <w:t xml:space="preserve">enrollment </w:t>
      </w:r>
      <w:r w:rsidRPr="00945767">
        <w:t xml:space="preserve">on behalf of </w:t>
      </w:r>
      <w:r w:rsidR="00A435C2" w:rsidRPr="00945767">
        <w:t>the employee</w:t>
      </w:r>
      <w:r w:rsidRPr="00945767">
        <w:t>.</w:t>
      </w:r>
    </w:p>
    <w:p w14:paraId="4E998A87" w14:textId="6953BB19" w:rsidR="00F34911" w:rsidRPr="00945767" w:rsidDel="00846BE1" w:rsidRDefault="00F34911" w:rsidP="00583824">
      <w:pPr>
        <w:rPr>
          <w:del w:id="5271" w:author="Author" w:date="2018-01-26T13:51:00Z"/>
        </w:rPr>
      </w:pPr>
      <w:del w:id="5272" w:author="Author" w:date="2018-01-26T13:51:00Z">
        <w:r w:rsidRPr="00945767" w:rsidDel="00846BE1">
          <w:delText>In both case</w:delText>
        </w:r>
        <w:r w:rsidR="00985953" w:rsidRPr="00945767" w:rsidDel="00846BE1">
          <w:delText>s</w:delText>
        </w:r>
        <w:r w:rsidRPr="00945767" w:rsidDel="00846BE1">
          <w:delText xml:space="preserve">, the employee receives an email notification about the </w:delText>
        </w:r>
        <w:r w:rsidR="00A435C2" w:rsidRPr="00945767" w:rsidDel="00846BE1">
          <w:delText>approval of the benefit enrollment update.</w:delText>
        </w:r>
      </w:del>
    </w:p>
    <w:p w14:paraId="1C900335" w14:textId="77777777" w:rsidR="00A435C2" w:rsidRPr="00945767" w:rsidRDefault="00A435C2" w:rsidP="00A435C2">
      <w:r w:rsidRPr="00945767">
        <w:t>In the following, both options are described.</w:t>
      </w:r>
    </w:p>
    <w:p w14:paraId="5BD7D102" w14:textId="50AFD7E3" w:rsidR="00A435C2" w:rsidRPr="00945767" w:rsidRDefault="00A435C2" w:rsidP="00A435C2">
      <w:pPr>
        <w:pStyle w:val="Heading4"/>
      </w:pPr>
      <w:bookmarkStart w:id="5273" w:name="_Toc507162122"/>
      <w:r w:rsidRPr="00945767">
        <w:t>Opt</w:t>
      </w:r>
      <w:r w:rsidR="00583824">
        <w:t>i</w:t>
      </w:r>
      <w:r w:rsidRPr="00945767">
        <w:t>on 1: Updating Benefits Enrollment via Self-Service</w:t>
      </w:r>
      <w:bookmarkEnd w:id="5273"/>
      <w:r w:rsidRPr="00945767">
        <w:t xml:space="preserve"> </w:t>
      </w:r>
    </w:p>
    <w:p w14:paraId="16F734FB" w14:textId="77777777" w:rsidR="006A3948" w:rsidRPr="00945767" w:rsidRDefault="006A3948" w:rsidP="006A3948">
      <w:pPr>
        <w:pStyle w:val="SAPKeyblockTitle"/>
      </w:pPr>
      <w:r w:rsidRPr="00945767">
        <w:t>Test Administration</w:t>
      </w:r>
    </w:p>
    <w:p w14:paraId="24B835B6" w14:textId="77777777" w:rsidR="006A3948" w:rsidRPr="00945767" w:rsidRDefault="006A3948" w:rsidP="006A3948">
      <w:r w:rsidRPr="009457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6A3948" w:rsidRPr="00945767" w14:paraId="23EE8516" w14:textId="77777777" w:rsidTr="006A3948">
        <w:tc>
          <w:tcPr>
            <w:tcW w:w="2280" w:type="dxa"/>
            <w:tcBorders>
              <w:top w:val="single" w:sz="8" w:space="0" w:color="999999"/>
              <w:left w:val="single" w:sz="8" w:space="0" w:color="999999"/>
              <w:bottom w:val="single" w:sz="8" w:space="0" w:color="999999"/>
              <w:right w:val="single" w:sz="8" w:space="0" w:color="999999"/>
            </w:tcBorders>
            <w:hideMark/>
          </w:tcPr>
          <w:p w14:paraId="49F14741" w14:textId="77777777" w:rsidR="006A3948" w:rsidRPr="00945767" w:rsidRDefault="006A3948" w:rsidP="006A3948">
            <w:pPr>
              <w:rPr>
                <w:rStyle w:val="SAPEmphasis"/>
              </w:rPr>
            </w:pPr>
            <w:r w:rsidRPr="0094576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8477509" w14:textId="77777777" w:rsidR="006A3948" w:rsidRPr="00945767" w:rsidRDefault="006A3948" w:rsidP="006A3948">
            <w:pPr>
              <w:rPr>
                <w:lang w:eastAsia="zh-CN"/>
              </w:rPr>
            </w:pPr>
            <w:r w:rsidRPr="0094576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7861ADBD" w14:textId="77777777" w:rsidR="006A3948" w:rsidRPr="00945767" w:rsidRDefault="006A3948" w:rsidP="006A3948">
            <w:pPr>
              <w:rPr>
                <w:rStyle w:val="SAPEmphasis"/>
              </w:rPr>
            </w:pPr>
            <w:r w:rsidRPr="0094576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565312D6" w14:textId="77777777" w:rsidR="006A3948" w:rsidRPr="00945767" w:rsidRDefault="006A3948" w:rsidP="006A3948">
            <w:pPr>
              <w:rPr>
                <w:lang w:eastAsia="zh-CN"/>
              </w:rPr>
            </w:pPr>
            <w:r w:rsidRPr="0094576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C067A3A" w14:textId="77777777" w:rsidR="006A3948" w:rsidRPr="00945767" w:rsidRDefault="006A3948" w:rsidP="006A3948">
            <w:pPr>
              <w:rPr>
                <w:rStyle w:val="SAPEmphasis"/>
              </w:rPr>
            </w:pPr>
            <w:r w:rsidRPr="0094576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F8BDEC9" w14:textId="77777777" w:rsidR="006A3948" w:rsidRPr="00945767" w:rsidRDefault="006A3948" w:rsidP="006A3948">
            <w:pPr>
              <w:rPr>
                <w:lang w:eastAsia="zh-CN"/>
              </w:rPr>
            </w:pPr>
            <w:r w:rsidRPr="00945767">
              <w:rPr>
                <w:lang w:eastAsia="zh-CN"/>
              </w:rPr>
              <w:t>&lt;date&gt;</w:t>
            </w:r>
          </w:p>
        </w:tc>
      </w:tr>
      <w:tr w:rsidR="006A3948" w:rsidRPr="00945767" w14:paraId="46BA7025" w14:textId="77777777" w:rsidTr="006A3948">
        <w:tc>
          <w:tcPr>
            <w:tcW w:w="2280" w:type="dxa"/>
            <w:tcBorders>
              <w:top w:val="single" w:sz="8" w:space="0" w:color="999999"/>
              <w:left w:val="single" w:sz="8" w:space="0" w:color="999999"/>
              <w:bottom w:val="single" w:sz="8" w:space="0" w:color="999999"/>
              <w:right w:val="single" w:sz="8" w:space="0" w:color="999999"/>
            </w:tcBorders>
            <w:hideMark/>
          </w:tcPr>
          <w:p w14:paraId="10745C16" w14:textId="77777777" w:rsidR="006A3948" w:rsidRPr="00945767" w:rsidRDefault="006A3948" w:rsidP="006A3948">
            <w:pPr>
              <w:rPr>
                <w:rStyle w:val="SAPEmphasis"/>
              </w:rPr>
            </w:pPr>
            <w:r w:rsidRPr="0094576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AFD6938" w14:textId="77777777" w:rsidR="006A3948" w:rsidRPr="00945767" w:rsidRDefault="006A3948" w:rsidP="006A3948">
            <w:pPr>
              <w:rPr>
                <w:lang w:eastAsia="zh-CN"/>
              </w:rPr>
            </w:pPr>
            <w:r w:rsidRPr="00945767">
              <w:rPr>
                <w:lang w:eastAsia="zh-CN"/>
              </w:rPr>
              <w:t>Employee</w:t>
            </w:r>
          </w:p>
        </w:tc>
      </w:tr>
      <w:tr w:rsidR="00883809" w:rsidRPr="00945767" w14:paraId="5B5A561C" w14:textId="77777777" w:rsidTr="006A3948">
        <w:tc>
          <w:tcPr>
            <w:tcW w:w="2280" w:type="dxa"/>
            <w:tcBorders>
              <w:top w:val="single" w:sz="8" w:space="0" w:color="999999"/>
              <w:left w:val="single" w:sz="8" w:space="0" w:color="999999"/>
              <w:bottom w:val="single" w:sz="8" w:space="0" w:color="999999"/>
              <w:right w:val="single" w:sz="8" w:space="0" w:color="999999"/>
            </w:tcBorders>
            <w:hideMark/>
          </w:tcPr>
          <w:p w14:paraId="796D1D5F" w14:textId="77777777" w:rsidR="00883809" w:rsidRPr="00945767" w:rsidRDefault="00883809" w:rsidP="00883809">
            <w:pPr>
              <w:rPr>
                <w:rStyle w:val="SAPEmphasis"/>
              </w:rPr>
            </w:pPr>
            <w:r w:rsidRPr="0094576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A0CAEDC" w14:textId="77777777" w:rsidR="00883809" w:rsidRPr="00945767" w:rsidRDefault="00883809" w:rsidP="00883809">
            <w:pPr>
              <w:rPr>
                <w:lang w:eastAsia="zh-CN"/>
              </w:rPr>
            </w:pPr>
            <w:r w:rsidRPr="0094576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39D16C0" w14:textId="77777777" w:rsidR="00883809" w:rsidRPr="00945767" w:rsidRDefault="00883809" w:rsidP="00883809">
            <w:pPr>
              <w:rPr>
                <w:rStyle w:val="SAPEmphasis"/>
              </w:rPr>
            </w:pPr>
            <w:r w:rsidRPr="0094576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C7E7BA6" w14:textId="3EF03B12" w:rsidR="00883809" w:rsidRPr="00945767" w:rsidRDefault="00883809" w:rsidP="00883809">
            <w:pPr>
              <w:rPr>
                <w:lang w:eastAsia="zh-CN"/>
              </w:rPr>
            </w:pPr>
            <w:r>
              <w:rPr>
                <w:lang w:eastAsia="zh-CN"/>
              </w:rPr>
              <w:t>&lt;duration&gt;</w:t>
            </w:r>
          </w:p>
        </w:tc>
      </w:tr>
    </w:tbl>
    <w:p w14:paraId="689CCA74" w14:textId="77777777" w:rsidR="007A17FB" w:rsidRPr="00945767" w:rsidRDefault="007A17FB" w:rsidP="007A17FB">
      <w:pPr>
        <w:pStyle w:val="SAPKeyblockTitle"/>
      </w:pPr>
      <w:r w:rsidRPr="00945767">
        <w:t>Purpose</w:t>
      </w:r>
    </w:p>
    <w:p w14:paraId="1042C8C9" w14:textId="3EEF4533" w:rsidR="007A17FB" w:rsidRPr="00945767" w:rsidRDefault="00613D95" w:rsidP="007A17FB">
      <w:r w:rsidRPr="00945767">
        <w:t>If needed, the employee can edit a benefit enrollment</w:t>
      </w:r>
      <w:r w:rsidR="007A17FB" w:rsidRPr="00945767">
        <w:t>.</w:t>
      </w:r>
      <w:r w:rsidR="00FD04DA" w:rsidRPr="00945767">
        <w:t xml:space="preserve"> These updates may refer to changes in the enrollment amount, changes in the persons enrolled, and so on.</w:t>
      </w:r>
      <w:r w:rsidR="00467D40" w:rsidRPr="00945767">
        <w:t xml:space="preserve"> The changes start being valid as of today</w:t>
      </w:r>
      <w:r w:rsidR="00FD04DA" w:rsidRPr="00945767">
        <w:t>’s date.</w:t>
      </w:r>
    </w:p>
    <w:p w14:paraId="29367FEF" w14:textId="77777777" w:rsidR="007A17FB" w:rsidRPr="00945767" w:rsidRDefault="007A17FB" w:rsidP="007A17FB">
      <w:pPr>
        <w:pStyle w:val="SAPKeyblockTitle"/>
      </w:pPr>
      <w:r w:rsidRPr="00945767">
        <w:t>Prerequisite</w:t>
      </w:r>
    </w:p>
    <w:p w14:paraId="4127A7A6" w14:textId="4C259493" w:rsidR="007A17FB" w:rsidRPr="00945767" w:rsidRDefault="007A17FB" w:rsidP="00514A4D">
      <w:r w:rsidRPr="00945767">
        <w:t xml:space="preserve">The employee </w:t>
      </w:r>
      <w:r w:rsidR="00613D95" w:rsidRPr="00945767">
        <w:t>is already</w:t>
      </w:r>
      <w:r w:rsidRPr="00945767">
        <w:t xml:space="preserve"> enrolled in </w:t>
      </w:r>
      <w:r w:rsidR="00613D95" w:rsidRPr="00945767">
        <w:t>the benefit</w:t>
      </w:r>
      <w:r w:rsidRPr="00945767">
        <w:t>.</w:t>
      </w:r>
      <w:r w:rsidR="00613D95" w:rsidRPr="00945767">
        <w:t xml:space="preserve"> Editing permissions have been granted to the employee.</w:t>
      </w:r>
    </w:p>
    <w:p w14:paraId="58C19E46" w14:textId="0FDE35C2" w:rsidR="001C2733" w:rsidRPr="00945767" w:rsidRDefault="001C2733" w:rsidP="00514A4D">
      <w:r w:rsidRPr="00945767">
        <w:t>In case the update is triggered for example by a change in the employee’s marital status or a change in the employee’s family, the appropriate data must have been maintained.</w:t>
      </w:r>
    </w:p>
    <w:p w14:paraId="43505E05" w14:textId="77777777" w:rsidR="001C2733" w:rsidRPr="00945767" w:rsidRDefault="001C2733" w:rsidP="001C2733">
      <w:pPr>
        <w:ind w:left="720"/>
        <w:rPr>
          <w:rFonts w:ascii="BentonSans Regular" w:hAnsi="BentonSans Regular"/>
          <w:color w:val="666666"/>
          <w:sz w:val="22"/>
        </w:rPr>
      </w:pPr>
      <w:r w:rsidRPr="00945767">
        <w:rPr>
          <w:noProof/>
        </w:rPr>
        <w:drawing>
          <wp:inline distT="0" distB="0" distL="0" distR="0" wp14:anchorId="4401D093" wp14:editId="14AB7E6F">
            <wp:extent cx="225425" cy="225425"/>
            <wp:effectExtent l="0" t="0" r="0" b="3175"/>
            <wp:docPr id="2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w:t>
      </w:r>
      <w:r w:rsidRPr="00945767">
        <w:rPr>
          <w:rFonts w:ascii="BentonSans Regular" w:hAnsi="BentonSans Regular"/>
          <w:color w:val="666666"/>
          <w:sz w:val="22"/>
        </w:rPr>
        <w:t>Note</w:t>
      </w:r>
    </w:p>
    <w:p w14:paraId="01086000" w14:textId="78E3700F" w:rsidR="006A7F72" w:rsidRDefault="006A7F72">
      <w:pPr>
        <w:ind w:left="720"/>
        <w:rPr>
          <w:ins w:id="5274" w:author="Author" w:date="2018-02-13T15:33:00Z"/>
        </w:rPr>
        <w:pPrChange w:id="5275" w:author="Author" w:date="2018-01-26T13:54:00Z">
          <w:pPr/>
        </w:pPrChange>
      </w:pPr>
      <w:ins w:id="5276" w:author="Author" w:date="2018-02-13T15:33:00Z">
        <w:r>
          <w:t xml:space="preserve">In case the </w:t>
        </w:r>
        <w:r>
          <w:rPr>
            <w:rStyle w:val="SAPEmphasis"/>
          </w:rPr>
          <w:t>Core</w:t>
        </w:r>
        <w:r>
          <w:t xml:space="preserve"> content has been deployed with the SAP Best Practices,</w:t>
        </w:r>
        <w:r w:rsidRPr="006A7F72">
          <w:t xml:space="preserve"> </w:t>
        </w:r>
        <w:r>
          <w:t xml:space="preserve">you can </w:t>
        </w:r>
        <w:r w:rsidRPr="00945767">
          <w:t xml:space="preserve">refer </w:t>
        </w:r>
      </w:ins>
      <w:ins w:id="5277" w:author="Author" w:date="2018-02-13T15:35:00Z">
        <w:r>
          <w:t xml:space="preserve">for details on changes in the employee’s </w:t>
        </w:r>
      </w:ins>
      <w:ins w:id="5278" w:author="Author" w:date="2018-02-13T15:36:00Z">
        <w:r w:rsidRPr="00945767">
          <w:t xml:space="preserve">marital status </w:t>
        </w:r>
      </w:ins>
      <w:ins w:id="5279" w:author="Author" w:date="2018-02-13T15:33:00Z">
        <w:r w:rsidRPr="00945767">
          <w:t xml:space="preserve">to test script of scope item </w:t>
        </w:r>
        <w:r w:rsidRPr="00945767">
          <w:rPr>
            <w:rStyle w:val="SAPTextReference"/>
          </w:rPr>
          <w:t>Data Change Employee File (FJ5)</w:t>
        </w:r>
        <w:r w:rsidRPr="00945767">
          <w:t>.</w:t>
        </w:r>
      </w:ins>
    </w:p>
    <w:p w14:paraId="46FBFDD8" w14:textId="52D57F62" w:rsidR="006A7F72" w:rsidRDefault="006A7F72">
      <w:pPr>
        <w:ind w:left="720"/>
        <w:rPr>
          <w:ins w:id="5280" w:author="Author" w:date="2018-02-13T15:33:00Z"/>
        </w:rPr>
        <w:pPrChange w:id="5281" w:author="Author" w:date="2018-01-26T13:54:00Z">
          <w:pPr/>
        </w:pPrChange>
      </w:pPr>
      <w:ins w:id="5282" w:author="Author" w:date="2018-02-13T15:33:00Z">
        <w:r>
          <w:t xml:space="preserve">In case the </w:t>
        </w:r>
        <w:r>
          <w:rPr>
            <w:rStyle w:val="SAPEmphasis"/>
          </w:rPr>
          <w:t>Dependents Management</w:t>
        </w:r>
        <w:r>
          <w:t xml:space="preserve"> content has been deployed with the SAP Best Practices, </w:t>
        </w:r>
      </w:ins>
      <w:ins w:id="5283" w:author="Author" w:date="2018-02-13T15:34:00Z">
        <w:r>
          <w:t xml:space="preserve">you can </w:t>
        </w:r>
        <w:r w:rsidRPr="00945767">
          <w:t xml:space="preserve">refer </w:t>
        </w:r>
      </w:ins>
      <w:ins w:id="5284" w:author="Author" w:date="2018-02-13T15:36:00Z">
        <w:r>
          <w:t>for details on changes</w:t>
        </w:r>
      </w:ins>
      <w:ins w:id="5285" w:author="Author" w:date="2018-02-13T15:37:00Z">
        <w:r w:rsidRPr="006A7F72">
          <w:t xml:space="preserve"> </w:t>
        </w:r>
        <w:r w:rsidRPr="00945767">
          <w:t>in the employee’s family</w:t>
        </w:r>
        <w:r>
          <w:t xml:space="preserve"> data</w:t>
        </w:r>
      </w:ins>
      <w:ins w:id="5286" w:author="Author" w:date="2018-02-13T15:36:00Z">
        <w:r>
          <w:t xml:space="preserve"> </w:t>
        </w:r>
      </w:ins>
      <w:ins w:id="5287" w:author="Author" w:date="2018-02-13T15:34:00Z">
        <w:r w:rsidRPr="00945767">
          <w:t xml:space="preserve">to test script of scope item </w:t>
        </w:r>
        <w:r w:rsidRPr="00945767">
          <w:rPr>
            <w:rStyle w:val="SAPTextReference"/>
          </w:rPr>
          <w:t>Manage Dependents (1LY)</w:t>
        </w:r>
        <w:r w:rsidRPr="00945767">
          <w:t>.</w:t>
        </w:r>
      </w:ins>
    </w:p>
    <w:p w14:paraId="7D33B709" w14:textId="1ADDCDFF" w:rsidR="001C2733" w:rsidRPr="00945767" w:rsidDel="00846BE1" w:rsidRDefault="001C2733">
      <w:pPr>
        <w:rPr>
          <w:del w:id="5288" w:author="Author" w:date="2018-01-26T13:54:00Z"/>
        </w:rPr>
        <w:pPrChange w:id="5289" w:author="Reidl, Monica" w:date="2018-02-13T15:37:00Z">
          <w:pPr>
            <w:ind w:left="720"/>
          </w:pPr>
        </w:pPrChange>
      </w:pPr>
      <w:del w:id="5290" w:author="Author" w:date="2018-02-13T15:37:00Z">
        <w:r w:rsidRPr="00945767" w:rsidDel="006A7F72">
          <w:delText xml:space="preserve">For more details on this, </w:delText>
        </w:r>
        <w:r w:rsidR="001C5F10" w:rsidDel="006A7F72">
          <w:delText xml:space="preserve">you can </w:delText>
        </w:r>
        <w:r w:rsidRPr="00945767" w:rsidDel="006A7F72">
          <w:delText xml:space="preserve">refer to test script of scope items </w:delText>
        </w:r>
        <w:r w:rsidRPr="00945767" w:rsidDel="006A7F72">
          <w:rPr>
            <w:rStyle w:val="SAPTextReference"/>
          </w:rPr>
          <w:delText>Data Change Employee File (FJ5)</w:delText>
        </w:r>
        <w:r w:rsidRPr="00583824" w:rsidDel="006A7F72">
          <w:delText xml:space="preserve"> </w:delText>
        </w:r>
        <w:r w:rsidRPr="00945767" w:rsidDel="006A7F72">
          <w:delText xml:space="preserve">and </w:delText>
        </w:r>
        <w:r w:rsidRPr="00945767" w:rsidDel="006A7F72">
          <w:rPr>
            <w:rStyle w:val="SAPTextReference"/>
          </w:rPr>
          <w:delText>Manage Dependents (1LY)</w:delText>
        </w:r>
        <w:r w:rsidRPr="00945767" w:rsidDel="006A7F72">
          <w:delText xml:space="preserve">. </w:delText>
        </w:r>
      </w:del>
    </w:p>
    <w:p w14:paraId="78A7EE77" w14:textId="1407B2BA" w:rsidR="001C2733" w:rsidRPr="00945767" w:rsidDel="006A7F72" w:rsidRDefault="001C2733">
      <w:pPr>
        <w:rPr>
          <w:del w:id="5291" w:author="Author" w:date="2018-02-13T15:37:00Z"/>
        </w:rPr>
      </w:pPr>
    </w:p>
    <w:p w14:paraId="042B46DA" w14:textId="77777777" w:rsidR="00A45918" w:rsidRPr="00945767" w:rsidRDefault="00A45918" w:rsidP="00A45918">
      <w:pPr>
        <w:pStyle w:val="SAPKeyblockTitle"/>
      </w:pPr>
      <w:r w:rsidRPr="00945767">
        <w:lastRenderedPageBreak/>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5292" w:author="Author" w:date="2018-01-26T13:57: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692"/>
        <w:gridCol w:w="1800"/>
        <w:gridCol w:w="5940"/>
        <w:gridCol w:w="4680"/>
        <w:gridCol w:w="1170"/>
        <w:tblGridChange w:id="5293">
          <w:tblGrid>
            <w:gridCol w:w="692"/>
            <w:gridCol w:w="1800"/>
            <w:gridCol w:w="5670"/>
            <w:gridCol w:w="4950"/>
            <w:gridCol w:w="1170"/>
          </w:tblGrid>
        </w:tblGridChange>
      </w:tblGrid>
      <w:tr w:rsidR="0083681B" w:rsidRPr="00945767" w14:paraId="2663FCDC" w14:textId="77777777" w:rsidTr="00EC4303">
        <w:trPr>
          <w:trHeight w:val="848"/>
          <w:tblHeader/>
          <w:trPrChange w:id="5294" w:author="Author" w:date="2018-01-26T13:57:00Z">
            <w:trPr>
              <w:trHeight w:val="848"/>
              <w:tblHeader/>
            </w:trPr>
          </w:trPrChange>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Change w:id="5295" w:author="Author" w:date="2018-01-26T13:57:00Z">
              <w:tcPr>
                <w:tcW w:w="69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0B49C8B4" w14:textId="77777777" w:rsidR="0083681B" w:rsidRPr="00945767" w:rsidRDefault="0083681B" w:rsidP="00467D40">
            <w:pPr>
              <w:pStyle w:val="SAPTableHeader"/>
            </w:pPr>
            <w:r w:rsidRPr="00945767">
              <w:t>Test Step #</w:t>
            </w:r>
          </w:p>
        </w:tc>
        <w:tc>
          <w:tcPr>
            <w:tcW w:w="1800" w:type="dxa"/>
            <w:tcBorders>
              <w:top w:val="single" w:sz="8" w:space="0" w:color="999999"/>
              <w:left w:val="single" w:sz="8" w:space="0" w:color="999999"/>
              <w:bottom w:val="single" w:sz="8" w:space="0" w:color="999999"/>
              <w:right w:val="single" w:sz="8" w:space="0" w:color="999999"/>
            </w:tcBorders>
            <w:shd w:val="clear" w:color="auto" w:fill="999999"/>
            <w:hideMark/>
            <w:tcPrChange w:id="5296" w:author="Author" w:date="2018-01-26T13:57:00Z">
              <w:tcPr>
                <w:tcW w:w="180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28A55B03" w14:textId="77777777" w:rsidR="0083681B" w:rsidRPr="00945767" w:rsidRDefault="0083681B" w:rsidP="00467D40">
            <w:pPr>
              <w:pStyle w:val="SAPTableHeader"/>
            </w:pPr>
            <w:r w:rsidRPr="00945767">
              <w:t>Test Step Name</w:t>
            </w:r>
          </w:p>
        </w:tc>
        <w:tc>
          <w:tcPr>
            <w:tcW w:w="5940" w:type="dxa"/>
            <w:tcBorders>
              <w:top w:val="single" w:sz="8" w:space="0" w:color="999999"/>
              <w:left w:val="single" w:sz="8" w:space="0" w:color="999999"/>
              <w:bottom w:val="single" w:sz="8" w:space="0" w:color="999999"/>
              <w:right w:val="single" w:sz="8" w:space="0" w:color="999999"/>
            </w:tcBorders>
            <w:shd w:val="clear" w:color="auto" w:fill="999999"/>
            <w:hideMark/>
            <w:tcPrChange w:id="5297" w:author="Author" w:date="2018-01-26T13:57:00Z">
              <w:tcPr>
                <w:tcW w:w="567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6AA14FB7" w14:textId="77777777" w:rsidR="0083681B" w:rsidRPr="00945767" w:rsidRDefault="0083681B" w:rsidP="00467D40">
            <w:pPr>
              <w:pStyle w:val="SAPTableHeader"/>
            </w:pPr>
            <w:r w:rsidRPr="00945767">
              <w:t>Instruction</w:t>
            </w:r>
          </w:p>
        </w:tc>
        <w:tc>
          <w:tcPr>
            <w:tcW w:w="4680" w:type="dxa"/>
            <w:tcBorders>
              <w:top w:val="single" w:sz="8" w:space="0" w:color="999999"/>
              <w:left w:val="single" w:sz="8" w:space="0" w:color="999999"/>
              <w:bottom w:val="single" w:sz="8" w:space="0" w:color="999999"/>
              <w:right w:val="single" w:sz="8" w:space="0" w:color="999999"/>
            </w:tcBorders>
            <w:shd w:val="clear" w:color="auto" w:fill="999999"/>
            <w:hideMark/>
            <w:tcPrChange w:id="5298" w:author="Author" w:date="2018-01-26T13:57:00Z">
              <w:tcPr>
                <w:tcW w:w="495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35210490" w14:textId="77777777" w:rsidR="0083681B" w:rsidRPr="00945767" w:rsidRDefault="0083681B" w:rsidP="00467D40">
            <w:pPr>
              <w:pStyle w:val="SAPTableHeader"/>
            </w:pPr>
            <w:r w:rsidRPr="0094576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Change w:id="5299" w:author="Author" w:date="2018-01-26T13:57:00Z">
              <w:tcPr>
                <w:tcW w:w="117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EB8E632" w14:textId="77777777" w:rsidR="0083681B" w:rsidRPr="00945767" w:rsidRDefault="0083681B" w:rsidP="00467D40">
            <w:pPr>
              <w:pStyle w:val="SAPTableHeader"/>
            </w:pPr>
            <w:r w:rsidRPr="00945767">
              <w:t>Pass / Fail / Comment</w:t>
            </w:r>
          </w:p>
        </w:tc>
      </w:tr>
      <w:tr w:rsidR="0083681B" w:rsidRPr="00945767" w14:paraId="6B496008" w14:textId="77777777" w:rsidTr="00EC4303">
        <w:trPr>
          <w:trHeight w:val="288"/>
          <w:trPrChange w:id="5300" w:author="Author" w:date="2018-01-26T13:57:00Z">
            <w:trPr>
              <w:trHeight w:val="288"/>
            </w:trPr>
          </w:trPrChange>
        </w:trPr>
        <w:tc>
          <w:tcPr>
            <w:tcW w:w="692" w:type="dxa"/>
            <w:tcBorders>
              <w:top w:val="single" w:sz="8" w:space="0" w:color="999999"/>
              <w:left w:val="single" w:sz="8" w:space="0" w:color="999999"/>
              <w:bottom w:val="single" w:sz="8" w:space="0" w:color="999999"/>
              <w:right w:val="single" w:sz="8" w:space="0" w:color="999999"/>
            </w:tcBorders>
            <w:hideMark/>
            <w:tcPrChange w:id="5301" w:author="Author" w:date="2018-01-26T13:57:00Z">
              <w:tcPr>
                <w:tcW w:w="692" w:type="dxa"/>
                <w:tcBorders>
                  <w:top w:val="single" w:sz="8" w:space="0" w:color="999999"/>
                  <w:left w:val="single" w:sz="8" w:space="0" w:color="999999"/>
                  <w:bottom w:val="single" w:sz="8" w:space="0" w:color="999999"/>
                  <w:right w:val="single" w:sz="8" w:space="0" w:color="999999"/>
                </w:tcBorders>
                <w:hideMark/>
              </w:tcPr>
            </w:tcPrChange>
          </w:tcPr>
          <w:p w14:paraId="64E83E97" w14:textId="77777777" w:rsidR="0083681B" w:rsidRPr="00945767" w:rsidRDefault="0083681B" w:rsidP="00467D40">
            <w:r w:rsidRPr="00945767">
              <w:t>1</w:t>
            </w:r>
          </w:p>
        </w:tc>
        <w:tc>
          <w:tcPr>
            <w:tcW w:w="1800" w:type="dxa"/>
            <w:tcBorders>
              <w:top w:val="single" w:sz="8" w:space="0" w:color="999999"/>
              <w:left w:val="single" w:sz="8" w:space="0" w:color="999999"/>
              <w:bottom w:val="single" w:sz="8" w:space="0" w:color="999999"/>
              <w:right w:val="single" w:sz="8" w:space="0" w:color="999999"/>
            </w:tcBorders>
            <w:hideMark/>
            <w:tcPrChange w:id="5302" w:author="Author" w:date="2018-01-26T13:57:00Z">
              <w:tcPr>
                <w:tcW w:w="1800" w:type="dxa"/>
                <w:tcBorders>
                  <w:top w:val="single" w:sz="8" w:space="0" w:color="999999"/>
                  <w:left w:val="single" w:sz="8" w:space="0" w:color="999999"/>
                  <w:bottom w:val="single" w:sz="8" w:space="0" w:color="999999"/>
                  <w:right w:val="single" w:sz="8" w:space="0" w:color="999999"/>
                </w:tcBorders>
                <w:hideMark/>
              </w:tcPr>
            </w:tcPrChange>
          </w:tcPr>
          <w:p w14:paraId="3CB60950" w14:textId="77777777" w:rsidR="0083681B" w:rsidRPr="00945767" w:rsidRDefault="0083681B" w:rsidP="00467D40">
            <w:r w:rsidRPr="00945767">
              <w:rPr>
                <w:rStyle w:val="SAPEmphasis"/>
              </w:rPr>
              <w:t>Log on</w:t>
            </w:r>
          </w:p>
        </w:tc>
        <w:tc>
          <w:tcPr>
            <w:tcW w:w="5940" w:type="dxa"/>
            <w:tcBorders>
              <w:top w:val="single" w:sz="8" w:space="0" w:color="999999"/>
              <w:left w:val="single" w:sz="8" w:space="0" w:color="999999"/>
              <w:bottom w:val="single" w:sz="8" w:space="0" w:color="999999"/>
              <w:right w:val="single" w:sz="8" w:space="0" w:color="999999"/>
            </w:tcBorders>
            <w:hideMark/>
            <w:tcPrChange w:id="5303" w:author="Author" w:date="2018-01-26T13:57:00Z">
              <w:tcPr>
                <w:tcW w:w="5670" w:type="dxa"/>
                <w:tcBorders>
                  <w:top w:val="single" w:sz="8" w:space="0" w:color="999999"/>
                  <w:left w:val="single" w:sz="8" w:space="0" w:color="999999"/>
                  <w:bottom w:val="single" w:sz="8" w:space="0" w:color="999999"/>
                  <w:right w:val="single" w:sz="8" w:space="0" w:color="999999"/>
                </w:tcBorders>
                <w:hideMark/>
              </w:tcPr>
            </w:tcPrChange>
          </w:tcPr>
          <w:p w14:paraId="2E900F77" w14:textId="77777777" w:rsidR="0083681B" w:rsidRPr="00945767" w:rsidRDefault="0083681B" w:rsidP="00467D40">
            <w:r w:rsidRPr="00945767">
              <w:t xml:space="preserve">Log on to </w:t>
            </w:r>
            <w:r w:rsidRPr="00945767">
              <w:rPr>
                <w:rStyle w:val="SAPTextReference"/>
              </w:rPr>
              <w:t>Employee Central</w:t>
            </w:r>
            <w:r w:rsidRPr="00945767" w:rsidDel="00C623F0">
              <w:t xml:space="preserve"> </w:t>
            </w:r>
            <w:r w:rsidRPr="00945767">
              <w:t xml:space="preserve">as an </w:t>
            </w:r>
            <w:r w:rsidRPr="00945767">
              <w:rPr>
                <w:lang w:eastAsia="zh-CN"/>
              </w:rPr>
              <w:t>Employee.</w:t>
            </w:r>
          </w:p>
        </w:tc>
        <w:tc>
          <w:tcPr>
            <w:tcW w:w="4680" w:type="dxa"/>
            <w:tcBorders>
              <w:top w:val="single" w:sz="8" w:space="0" w:color="999999"/>
              <w:left w:val="single" w:sz="8" w:space="0" w:color="999999"/>
              <w:bottom w:val="single" w:sz="8" w:space="0" w:color="999999"/>
              <w:right w:val="single" w:sz="8" w:space="0" w:color="999999"/>
            </w:tcBorders>
            <w:hideMark/>
            <w:tcPrChange w:id="5304" w:author="Author" w:date="2018-01-26T13:57:00Z">
              <w:tcPr>
                <w:tcW w:w="4950" w:type="dxa"/>
                <w:tcBorders>
                  <w:top w:val="single" w:sz="8" w:space="0" w:color="999999"/>
                  <w:left w:val="single" w:sz="8" w:space="0" w:color="999999"/>
                  <w:bottom w:val="single" w:sz="8" w:space="0" w:color="999999"/>
                  <w:right w:val="single" w:sz="8" w:space="0" w:color="999999"/>
                </w:tcBorders>
                <w:hideMark/>
              </w:tcPr>
            </w:tcPrChange>
          </w:tcPr>
          <w:p w14:paraId="1C445666" w14:textId="77777777" w:rsidR="0083681B" w:rsidRPr="00945767" w:rsidRDefault="0083681B" w:rsidP="00467D40">
            <w:r w:rsidRPr="00945767">
              <w:t xml:space="preserve">The </w:t>
            </w:r>
            <w:r w:rsidRPr="00945767">
              <w:rPr>
                <w:rStyle w:val="SAPScreenElement"/>
              </w:rPr>
              <w:t xml:space="preserve">Home </w:t>
            </w:r>
            <w:r w:rsidRPr="00945767">
              <w:t>page is displayed.</w:t>
            </w:r>
          </w:p>
        </w:tc>
        <w:tc>
          <w:tcPr>
            <w:tcW w:w="1170" w:type="dxa"/>
            <w:tcBorders>
              <w:top w:val="single" w:sz="8" w:space="0" w:color="999999"/>
              <w:left w:val="single" w:sz="8" w:space="0" w:color="999999"/>
              <w:bottom w:val="single" w:sz="8" w:space="0" w:color="999999"/>
              <w:right w:val="single" w:sz="8" w:space="0" w:color="999999"/>
            </w:tcBorders>
            <w:tcPrChange w:id="5305" w:author="Author" w:date="2018-01-26T13:57:00Z">
              <w:tcPr>
                <w:tcW w:w="1170" w:type="dxa"/>
                <w:tcBorders>
                  <w:top w:val="single" w:sz="8" w:space="0" w:color="999999"/>
                  <w:left w:val="single" w:sz="8" w:space="0" w:color="999999"/>
                  <w:bottom w:val="single" w:sz="8" w:space="0" w:color="999999"/>
                  <w:right w:val="single" w:sz="8" w:space="0" w:color="999999"/>
                </w:tcBorders>
              </w:tcPr>
            </w:tcPrChange>
          </w:tcPr>
          <w:p w14:paraId="04B33D75" w14:textId="77777777" w:rsidR="0083681B" w:rsidRPr="00945767" w:rsidRDefault="0083681B" w:rsidP="00467D40"/>
        </w:tc>
      </w:tr>
      <w:tr w:rsidR="0083681B" w:rsidRPr="00945767" w14:paraId="2A352D71" w14:textId="77777777" w:rsidTr="00EC4303">
        <w:trPr>
          <w:trHeight w:val="288"/>
          <w:trPrChange w:id="5306" w:author="Author" w:date="2018-01-26T13:57:00Z">
            <w:trPr>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5307" w:author="Author" w:date="2018-01-26T13:57:00Z">
              <w:tcPr>
                <w:tcW w:w="692" w:type="dxa"/>
                <w:tcBorders>
                  <w:top w:val="single" w:sz="8" w:space="0" w:color="999999"/>
                  <w:left w:val="single" w:sz="8" w:space="0" w:color="999999"/>
                  <w:bottom w:val="single" w:sz="8" w:space="0" w:color="999999"/>
                  <w:right w:val="single" w:sz="8" w:space="0" w:color="999999"/>
                </w:tcBorders>
              </w:tcPr>
            </w:tcPrChange>
          </w:tcPr>
          <w:p w14:paraId="78F60B63" w14:textId="77777777" w:rsidR="0083681B" w:rsidRPr="00945767" w:rsidRDefault="0083681B" w:rsidP="00467D40">
            <w:r w:rsidRPr="00945767">
              <w:rPr>
                <w:lang w:eastAsia="zh-TW"/>
              </w:rPr>
              <w:t xml:space="preserve">2 </w:t>
            </w:r>
          </w:p>
        </w:tc>
        <w:tc>
          <w:tcPr>
            <w:tcW w:w="1800" w:type="dxa"/>
            <w:tcBorders>
              <w:top w:val="single" w:sz="8" w:space="0" w:color="999999"/>
              <w:left w:val="single" w:sz="8" w:space="0" w:color="999999"/>
              <w:bottom w:val="single" w:sz="8" w:space="0" w:color="999999"/>
              <w:right w:val="single" w:sz="8" w:space="0" w:color="999999"/>
            </w:tcBorders>
            <w:tcPrChange w:id="5308" w:author="Author" w:date="2018-01-26T13:57:00Z">
              <w:tcPr>
                <w:tcW w:w="1800" w:type="dxa"/>
                <w:tcBorders>
                  <w:top w:val="single" w:sz="8" w:space="0" w:color="999999"/>
                  <w:left w:val="single" w:sz="8" w:space="0" w:color="999999"/>
                  <w:bottom w:val="single" w:sz="8" w:space="0" w:color="999999"/>
                  <w:right w:val="single" w:sz="8" w:space="0" w:color="999999"/>
                </w:tcBorders>
              </w:tcPr>
            </w:tcPrChange>
          </w:tcPr>
          <w:p w14:paraId="121FD82B" w14:textId="77777777" w:rsidR="0083681B" w:rsidRPr="00945767" w:rsidRDefault="0083681B" w:rsidP="00467D40">
            <w:pPr>
              <w:rPr>
                <w:rStyle w:val="SAPEmphasis"/>
              </w:rPr>
            </w:pPr>
            <w:r w:rsidRPr="00945767">
              <w:rPr>
                <w:rStyle w:val="SAPEmphasis"/>
                <w:lang w:eastAsia="zh-TW"/>
              </w:rPr>
              <w:t>Select Employee File</w:t>
            </w:r>
          </w:p>
        </w:tc>
        <w:tc>
          <w:tcPr>
            <w:tcW w:w="5940" w:type="dxa"/>
            <w:tcBorders>
              <w:top w:val="single" w:sz="8" w:space="0" w:color="999999"/>
              <w:left w:val="single" w:sz="8" w:space="0" w:color="999999"/>
              <w:bottom w:val="single" w:sz="8" w:space="0" w:color="999999"/>
              <w:right w:val="single" w:sz="8" w:space="0" w:color="999999"/>
            </w:tcBorders>
            <w:tcPrChange w:id="5309" w:author="Author" w:date="2018-01-26T13:57:00Z">
              <w:tcPr>
                <w:tcW w:w="5670" w:type="dxa"/>
                <w:tcBorders>
                  <w:top w:val="single" w:sz="8" w:space="0" w:color="999999"/>
                  <w:left w:val="single" w:sz="8" w:space="0" w:color="999999"/>
                  <w:bottom w:val="single" w:sz="8" w:space="0" w:color="999999"/>
                  <w:right w:val="single" w:sz="8" w:space="0" w:color="999999"/>
                </w:tcBorders>
              </w:tcPr>
            </w:tcPrChange>
          </w:tcPr>
          <w:p w14:paraId="6AB49F31" w14:textId="77777777" w:rsidR="0083681B" w:rsidRPr="00945767" w:rsidRDefault="0083681B" w:rsidP="00467D40">
            <w:r w:rsidRPr="00945767">
              <w:rPr>
                <w:lang w:eastAsia="zh-TW"/>
              </w:rPr>
              <w:t>From the</w:t>
            </w:r>
            <w:r w:rsidRPr="00945767">
              <w:rPr>
                <w:i/>
                <w:lang w:eastAsia="zh-TW"/>
              </w:rPr>
              <w:t xml:space="preserve"> </w:t>
            </w:r>
            <w:r w:rsidRPr="00945767">
              <w:rPr>
                <w:rStyle w:val="SAPScreenElement"/>
                <w:lang w:eastAsia="zh-TW"/>
              </w:rPr>
              <w:t>Home</w:t>
            </w:r>
            <w:r w:rsidRPr="00945767">
              <w:rPr>
                <w:i/>
                <w:lang w:eastAsia="zh-TW"/>
              </w:rPr>
              <w:t xml:space="preserve"> </w:t>
            </w:r>
            <w:r w:rsidRPr="00945767">
              <w:rPr>
                <w:lang w:eastAsia="zh-TW"/>
              </w:rPr>
              <w:t xml:space="preserve">drop-down, select </w:t>
            </w:r>
            <w:r w:rsidRPr="00945767">
              <w:rPr>
                <w:rStyle w:val="SAPScreenElement"/>
                <w:lang w:eastAsia="zh-TW"/>
              </w:rPr>
              <w:t>My Employee File</w:t>
            </w:r>
            <w:r w:rsidRPr="00945767">
              <w:rPr>
                <w:i/>
                <w:lang w:eastAsia="zh-TW"/>
              </w:rPr>
              <w:t>.</w:t>
            </w:r>
          </w:p>
        </w:tc>
        <w:tc>
          <w:tcPr>
            <w:tcW w:w="4680" w:type="dxa"/>
            <w:tcBorders>
              <w:top w:val="single" w:sz="8" w:space="0" w:color="999999"/>
              <w:left w:val="single" w:sz="8" w:space="0" w:color="999999"/>
              <w:bottom w:val="single" w:sz="8" w:space="0" w:color="999999"/>
              <w:right w:val="single" w:sz="8" w:space="0" w:color="999999"/>
            </w:tcBorders>
            <w:tcPrChange w:id="5310" w:author="Author" w:date="2018-01-26T13:57:00Z">
              <w:tcPr>
                <w:tcW w:w="4950" w:type="dxa"/>
                <w:tcBorders>
                  <w:top w:val="single" w:sz="8" w:space="0" w:color="999999"/>
                  <w:left w:val="single" w:sz="8" w:space="0" w:color="999999"/>
                  <w:bottom w:val="single" w:sz="8" w:space="0" w:color="999999"/>
                  <w:right w:val="single" w:sz="8" w:space="0" w:color="999999"/>
                </w:tcBorders>
              </w:tcPr>
            </w:tcPrChange>
          </w:tcPr>
          <w:p w14:paraId="37F9EF71" w14:textId="77777777" w:rsidR="0083681B" w:rsidRPr="00945767" w:rsidRDefault="0083681B" w:rsidP="00467D40">
            <w:r w:rsidRPr="00945767">
              <w:rPr>
                <w:lang w:eastAsia="zh-TW"/>
              </w:rPr>
              <w:t xml:space="preserve">The </w:t>
            </w:r>
            <w:r w:rsidRPr="00945767">
              <w:rPr>
                <w:rStyle w:val="SAPScreenElement"/>
                <w:lang w:eastAsia="zh-TW"/>
              </w:rPr>
              <w:t>My Employee File</w:t>
            </w:r>
            <w:r w:rsidRPr="00945767">
              <w:rPr>
                <w:lang w:eastAsia="zh-TW"/>
              </w:rPr>
              <w:t xml:space="preserve"> screen is displayed</w:t>
            </w:r>
            <w:r w:rsidRPr="00945767">
              <w:rPr>
                <w:rFonts w:cs="Arial"/>
                <w:bCs/>
                <w:lang w:eastAsia="zh-TW"/>
              </w:rPr>
              <w:t xml:space="preserve"> containing your profile</w:t>
            </w:r>
            <w:r w:rsidRPr="00945767">
              <w:rPr>
                <w:lang w:eastAsia="zh-TW"/>
              </w:rPr>
              <w:t>.</w:t>
            </w:r>
          </w:p>
        </w:tc>
        <w:tc>
          <w:tcPr>
            <w:tcW w:w="1170" w:type="dxa"/>
            <w:tcBorders>
              <w:top w:val="single" w:sz="8" w:space="0" w:color="999999"/>
              <w:left w:val="single" w:sz="8" w:space="0" w:color="999999"/>
              <w:bottom w:val="single" w:sz="8" w:space="0" w:color="999999"/>
              <w:right w:val="single" w:sz="8" w:space="0" w:color="999999"/>
            </w:tcBorders>
            <w:tcPrChange w:id="5311" w:author="Author" w:date="2018-01-26T13:57:00Z">
              <w:tcPr>
                <w:tcW w:w="1170" w:type="dxa"/>
                <w:tcBorders>
                  <w:top w:val="single" w:sz="8" w:space="0" w:color="999999"/>
                  <w:left w:val="single" w:sz="8" w:space="0" w:color="999999"/>
                  <w:bottom w:val="single" w:sz="8" w:space="0" w:color="999999"/>
                  <w:right w:val="single" w:sz="8" w:space="0" w:color="999999"/>
                </w:tcBorders>
              </w:tcPr>
            </w:tcPrChange>
          </w:tcPr>
          <w:p w14:paraId="0A639AC5" w14:textId="77777777" w:rsidR="0083681B" w:rsidRPr="00945767" w:rsidRDefault="0083681B" w:rsidP="00467D40"/>
        </w:tc>
      </w:tr>
      <w:tr w:rsidR="0083681B" w:rsidRPr="00945767" w14:paraId="77F84FC1" w14:textId="77777777" w:rsidTr="00EC4303">
        <w:trPr>
          <w:trHeight w:val="288"/>
          <w:trPrChange w:id="5312" w:author="Author" w:date="2018-01-26T13:57:00Z">
            <w:trPr>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5313" w:author="Author" w:date="2018-01-26T13:57:00Z">
              <w:tcPr>
                <w:tcW w:w="692" w:type="dxa"/>
                <w:tcBorders>
                  <w:top w:val="single" w:sz="8" w:space="0" w:color="999999"/>
                  <w:left w:val="single" w:sz="8" w:space="0" w:color="999999"/>
                  <w:bottom w:val="single" w:sz="8" w:space="0" w:color="999999"/>
                  <w:right w:val="single" w:sz="8" w:space="0" w:color="999999"/>
                </w:tcBorders>
              </w:tcPr>
            </w:tcPrChange>
          </w:tcPr>
          <w:p w14:paraId="551D1287" w14:textId="77777777" w:rsidR="0083681B" w:rsidRPr="00945767" w:rsidRDefault="0083681B" w:rsidP="00467D40">
            <w:r w:rsidRPr="00945767">
              <w:rPr>
                <w:lang w:eastAsia="zh-TW"/>
              </w:rPr>
              <w:t>3</w:t>
            </w:r>
          </w:p>
        </w:tc>
        <w:tc>
          <w:tcPr>
            <w:tcW w:w="1800" w:type="dxa"/>
            <w:tcBorders>
              <w:top w:val="single" w:sz="8" w:space="0" w:color="999999"/>
              <w:left w:val="single" w:sz="8" w:space="0" w:color="999999"/>
              <w:bottom w:val="single" w:sz="8" w:space="0" w:color="999999"/>
              <w:right w:val="single" w:sz="8" w:space="0" w:color="999999"/>
            </w:tcBorders>
            <w:tcPrChange w:id="5314" w:author="Author" w:date="2018-01-26T13:57:00Z">
              <w:tcPr>
                <w:tcW w:w="1800" w:type="dxa"/>
                <w:tcBorders>
                  <w:top w:val="single" w:sz="8" w:space="0" w:color="999999"/>
                  <w:left w:val="single" w:sz="8" w:space="0" w:color="999999"/>
                  <w:bottom w:val="single" w:sz="8" w:space="0" w:color="999999"/>
                  <w:right w:val="single" w:sz="8" w:space="0" w:color="999999"/>
                </w:tcBorders>
              </w:tcPr>
            </w:tcPrChange>
          </w:tcPr>
          <w:p w14:paraId="575CB403" w14:textId="77777777" w:rsidR="0083681B" w:rsidRPr="00945767" w:rsidRDefault="0083681B" w:rsidP="00467D40">
            <w:pPr>
              <w:rPr>
                <w:rStyle w:val="SAPEmphasis"/>
              </w:rPr>
            </w:pPr>
            <w:r w:rsidRPr="00945767">
              <w:rPr>
                <w:rStyle w:val="SAPEmphasis"/>
                <w:lang w:eastAsia="zh-TW"/>
              </w:rPr>
              <w:t>Go to Benefits Section</w:t>
            </w:r>
          </w:p>
        </w:tc>
        <w:tc>
          <w:tcPr>
            <w:tcW w:w="5940" w:type="dxa"/>
            <w:tcBorders>
              <w:top w:val="single" w:sz="8" w:space="0" w:color="999999"/>
              <w:left w:val="single" w:sz="8" w:space="0" w:color="999999"/>
              <w:bottom w:val="single" w:sz="8" w:space="0" w:color="999999"/>
              <w:right w:val="single" w:sz="8" w:space="0" w:color="999999"/>
            </w:tcBorders>
            <w:tcPrChange w:id="5315" w:author="Author" w:date="2018-01-26T13:57:00Z">
              <w:tcPr>
                <w:tcW w:w="5670" w:type="dxa"/>
                <w:tcBorders>
                  <w:top w:val="single" w:sz="8" w:space="0" w:color="999999"/>
                  <w:left w:val="single" w:sz="8" w:space="0" w:color="999999"/>
                  <w:bottom w:val="single" w:sz="8" w:space="0" w:color="999999"/>
                  <w:right w:val="single" w:sz="8" w:space="0" w:color="999999"/>
                </w:tcBorders>
              </w:tcPr>
            </w:tcPrChange>
          </w:tcPr>
          <w:p w14:paraId="1A72B14E" w14:textId="77777777" w:rsidR="0083681B" w:rsidRPr="00945767" w:rsidRDefault="0083681B" w:rsidP="00467D40">
            <w:pPr>
              <w:rPr>
                <w:rFonts w:eastAsiaTheme="minorHAnsi"/>
                <w:sz w:val="22"/>
                <w:szCs w:val="22"/>
                <w:lang w:eastAsia="zh-SG"/>
              </w:rPr>
            </w:pPr>
            <w:r w:rsidRPr="00945767">
              <w:rPr>
                <w:lang w:eastAsia="zh-SG"/>
              </w:rPr>
              <w:t xml:space="preserve">On the </w:t>
            </w:r>
            <w:r w:rsidRPr="00945767">
              <w:rPr>
                <w:rStyle w:val="SAPScreenElement"/>
                <w:lang w:eastAsia="zh-TW"/>
              </w:rPr>
              <w:t>My Employee File</w:t>
            </w:r>
            <w:r w:rsidRPr="00945767">
              <w:rPr>
                <w:lang w:eastAsia="zh-TW"/>
              </w:rPr>
              <w:t xml:space="preserve"> screen, scroll </w:t>
            </w:r>
            <w:r w:rsidRPr="00945767">
              <w:rPr>
                <w:lang w:eastAsia="zh-SG"/>
              </w:rPr>
              <w:t xml:space="preserve">to the </w:t>
            </w:r>
            <w:r w:rsidRPr="00945767">
              <w:rPr>
                <w:rStyle w:val="SAPScreenElement"/>
                <w:lang w:eastAsia="zh-TW"/>
              </w:rPr>
              <w:t>Employee Benefits</w:t>
            </w:r>
            <w:r w:rsidRPr="00945767">
              <w:rPr>
                <w:lang w:eastAsia="zh-SG"/>
              </w:rPr>
              <w:t xml:space="preserve"> section.</w:t>
            </w:r>
          </w:p>
          <w:p w14:paraId="3D08CB7D" w14:textId="77777777" w:rsidR="0083681B" w:rsidRPr="00945767" w:rsidRDefault="0083681B" w:rsidP="00467D40">
            <w:pPr>
              <w:pStyle w:val="SAPNoteHeading"/>
              <w:spacing w:before="120"/>
              <w:ind w:left="0"/>
              <w:rPr>
                <w:lang w:eastAsia="zh-TW"/>
              </w:rPr>
            </w:pPr>
            <w:r w:rsidRPr="00945767">
              <w:rPr>
                <w:noProof/>
              </w:rPr>
              <w:drawing>
                <wp:inline distT="0" distB="0" distL="0" distR="0" wp14:anchorId="3EAED87A" wp14:editId="54B39434">
                  <wp:extent cx="225425" cy="225425"/>
                  <wp:effectExtent l="0" t="0" r="0" b="317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Pr>
                <w:lang w:eastAsia="zh-TW"/>
              </w:rPr>
              <w:t> Note</w:t>
            </w:r>
          </w:p>
          <w:p w14:paraId="15733F32" w14:textId="77777777" w:rsidR="0083681B" w:rsidRPr="00945767" w:rsidRDefault="0083681B" w:rsidP="00467D40">
            <w:r w:rsidRPr="00945767">
              <w:rPr>
                <w:rFonts w:cs="Arial"/>
                <w:bCs/>
                <w:lang w:eastAsia="zh-TW"/>
              </w:rPr>
              <w:t xml:space="preserve">Alternatively, you can choose the </w:t>
            </w:r>
            <w:r w:rsidRPr="00945767">
              <w:rPr>
                <w:rStyle w:val="SAPScreenElement"/>
                <w:lang w:eastAsia="zh-TW"/>
              </w:rPr>
              <w:t xml:space="preserve">More </w:t>
            </w:r>
            <w:r w:rsidRPr="00945767">
              <w:rPr>
                <w:noProof/>
              </w:rPr>
              <w:drawing>
                <wp:inline distT="0" distB="0" distL="0" distR="0" wp14:anchorId="084962D0" wp14:editId="026089D4">
                  <wp:extent cx="260985" cy="213995"/>
                  <wp:effectExtent l="0" t="0" r="571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3995"/>
                          </a:xfrm>
                          <a:prstGeom prst="rect">
                            <a:avLst/>
                          </a:prstGeom>
                          <a:noFill/>
                          <a:ln>
                            <a:noFill/>
                          </a:ln>
                        </pic:spPr>
                      </pic:pic>
                    </a:graphicData>
                  </a:graphic>
                </wp:inline>
              </w:drawing>
            </w:r>
            <w:r w:rsidRPr="00945767">
              <w:rPr>
                <w:rStyle w:val="SAPScreenElement"/>
                <w:lang w:eastAsia="zh-TW"/>
              </w:rPr>
              <w:t xml:space="preserve"> </w:t>
            </w:r>
            <w:r w:rsidRPr="00945767">
              <w:rPr>
                <w:rFonts w:cs="Arial"/>
                <w:bCs/>
                <w:lang w:eastAsia="zh-TW"/>
              </w:rPr>
              <w:t>icon</w:t>
            </w:r>
            <w:r w:rsidRPr="00945767">
              <w:rPr>
                <w:lang w:eastAsia="zh-SG"/>
              </w:rPr>
              <w:t xml:space="preserve"> and select </w:t>
            </w:r>
            <w:r w:rsidRPr="00945767">
              <w:rPr>
                <w:rStyle w:val="SAPScreenElement"/>
                <w:lang w:eastAsia="zh-TW"/>
              </w:rPr>
              <w:t>Employee Benefits</w:t>
            </w:r>
            <w:r w:rsidRPr="00945767">
              <w:rPr>
                <w:lang w:eastAsia="zh-SG"/>
              </w:rPr>
              <w:t>.</w:t>
            </w:r>
          </w:p>
        </w:tc>
        <w:tc>
          <w:tcPr>
            <w:tcW w:w="4680" w:type="dxa"/>
            <w:tcBorders>
              <w:top w:val="single" w:sz="8" w:space="0" w:color="999999"/>
              <w:left w:val="single" w:sz="8" w:space="0" w:color="999999"/>
              <w:bottom w:val="single" w:sz="8" w:space="0" w:color="999999"/>
              <w:right w:val="single" w:sz="8" w:space="0" w:color="999999"/>
            </w:tcBorders>
            <w:tcPrChange w:id="5316" w:author="Author" w:date="2018-01-26T13:57:00Z">
              <w:tcPr>
                <w:tcW w:w="4950" w:type="dxa"/>
                <w:tcBorders>
                  <w:top w:val="single" w:sz="8" w:space="0" w:color="999999"/>
                  <w:left w:val="single" w:sz="8" w:space="0" w:color="999999"/>
                  <w:bottom w:val="single" w:sz="8" w:space="0" w:color="999999"/>
                  <w:right w:val="single" w:sz="8" w:space="0" w:color="999999"/>
                </w:tcBorders>
              </w:tcPr>
            </w:tcPrChange>
          </w:tcPr>
          <w:p w14:paraId="630AB7D8" w14:textId="77777777" w:rsidR="0083681B" w:rsidRPr="00945767" w:rsidRDefault="0083681B" w:rsidP="00467D40">
            <w:pPr>
              <w:rPr>
                <w:rFonts w:asciiTheme="minorHAnsi" w:eastAsiaTheme="minorHAnsi" w:hAnsiTheme="minorHAnsi"/>
                <w:sz w:val="22"/>
                <w:szCs w:val="22"/>
                <w:lang w:eastAsia="zh-TW"/>
              </w:rPr>
            </w:pPr>
            <w:r w:rsidRPr="00945767">
              <w:rPr>
                <w:lang w:eastAsia="zh-TW"/>
              </w:rPr>
              <w:t xml:space="preserve">The </w:t>
            </w:r>
            <w:r w:rsidRPr="00945767">
              <w:rPr>
                <w:rStyle w:val="SAPScreenElement"/>
                <w:lang w:eastAsia="zh-TW"/>
              </w:rPr>
              <w:t>Employee Benefits</w:t>
            </w:r>
            <w:r w:rsidRPr="00945767">
              <w:rPr>
                <w:lang w:eastAsia="zh-SG"/>
              </w:rPr>
              <w:t xml:space="preserve"> </w:t>
            </w:r>
            <w:r w:rsidRPr="00945767">
              <w:rPr>
                <w:lang w:eastAsia="zh-TW"/>
              </w:rPr>
              <w:t xml:space="preserve">section is displayed. </w:t>
            </w:r>
          </w:p>
          <w:p w14:paraId="2D3BD7E0" w14:textId="77777777" w:rsidR="0083681B" w:rsidRPr="00945767" w:rsidRDefault="0083681B" w:rsidP="00467D40"/>
        </w:tc>
        <w:tc>
          <w:tcPr>
            <w:tcW w:w="1170" w:type="dxa"/>
            <w:tcBorders>
              <w:top w:val="single" w:sz="8" w:space="0" w:color="999999"/>
              <w:left w:val="single" w:sz="8" w:space="0" w:color="999999"/>
              <w:bottom w:val="single" w:sz="8" w:space="0" w:color="999999"/>
              <w:right w:val="single" w:sz="8" w:space="0" w:color="999999"/>
            </w:tcBorders>
            <w:tcPrChange w:id="5317" w:author="Author" w:date="2018-01-26T13:57:00Z">
              <w:tcPr>
                <w:tcW w:w="1170" w:type="dxa"/>
                <w:tcBorders>
                  <w:top w:val="single" w:sz="8" w:space="0" w:color="999999"/>
                  <w:left w:val="single" w:sz="8" w:space="0" w:color="999999"/>
                  <w:bottom w:val="single" w:sz="8" w:space="0" w:color="999999"/>
                  <w:right w:val="single" w:sz="8" w:space="0" w:color="999999"/>
                </w:tcBorders>
              </w:tcPr>
            </w:tcPrChange>
          </w:tcPr>
          <w:p w14:paraId="6BD57BB9" w14:textId="77777777" w:rsidR="0083681B" w:rsidRPr="00945767" w:rsidRDefault="0083681B" w:rsidP="00467D40"/>
        </w:tc>
      </w:tr>
      <w:tr w:rsidR="0083681B" w:rsidRPr="00945767" w14:paraId="2673AC89" w14:textId="77777777" w:rsidTr="00EC4303">
        <w:trPr>
          <w:trHeight w:val="288"/>
          <w:trPrChange w:id="5318" w:author="Author" w:date="2018-01-26T13:57:00Z">
            <w:trPr>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5319" w:author="Author" w:date="2018-01-26T13:57:00Z">
              <w:tcPr>
                <w:tcW w:w="692" w:type="dxa"/>
                <w:tcBorders>
                  <w:top w:val="single" w:sz="8" w:space="0" w:color="999999"/>
                  <w:left w:val="single" w:sz="8" w:space="0" w:color="999999"/>
                  <w:bottom w:val="single" w:sz="8" w:space="0" w:color="999999"/>
                  <w:right w:val="single" w:sz="8" w:space="0" w:color="999999"/>
                </w:tcBorders>
              </w:tcPr>
            </w:tcPrChange>
          </w:tcPr>
          <w:p w14:paraId="0C18A085" w14:textId="77777777" w:rsidR="0083681B" w:rsidRPr="00945767" w:rsidRDefault="0083681B" w:rsidP="00467D40">
            <w:r w:rsidRPr="00945767">
              <w:t>4</w:t>
            </w:r>
          </w:p>
        </w:tc>
        <w:tc>
          <w:tcPr>
            <w:tcW w:w="1800" w:type="dxa"/>
            <w:tcBorders>
              <w:top w:val="single" w:sz="8" w:space="0" w:color="999999"/>
              <w:left w:val="single" w:sz="8" w:space="0" w:color="999999"/>
              <w:bottom w:val="single" w:sz="8" w:space="0" w:color="999999"/>
              <w:right w:val="single" w:sz="8" w:space="0" w:color="999999"/>
            </w:tcBorders>
            <w:tcPrChange w:id="5320" w:author="Author" w:date="2018-01-26T13:57:00Z">
              <w:tcPr>
                <w:tcW w:w="1800" w:type="dxa"/>
                <w:tcBorders>
                  <w:top w:val="single" w:sz="8" w:space="0" w:color="999999"/>
                  <w:left w:val="single" w:sz="8" w:space="0" w:color="999999"/>
                  <w:bottom w:val="single" w:sz="8" w:space="0" w:color="999999"/>
                  <w:right w:val="single" w:sz="8" w:space="0" w:color="999999"/>
                </w:tcBorders>
              </w:tcPr>
            </w:tcPrChange>
          </w:tcPr>
          <w:p w14:paraId="27D2B61B" w14:textId="77777777" w:rsidR="0083681B" w:rsidRPr="00945767" w:rsidRDefault="0083681B" w:rsidP="00467D40">
            <w:pPr>
              <w:rPr>
                <w:rStyle w:val="SAPEmphasis"/>
              </w:rPr>
            </w:pPr>
            <w:r w:rsidRPr="00945767">
              <w:rPr>
                <w:rStyle w:val="SAPEmphasis"/>
                <w:lang w:eastAsia="zh-TW"/>
              </w:rPr>
              <w:t>Go to Benefits page</w:t>
            </w:r>
          </w:p>
        </w:tc>
        <w:tc>
          <w:tcPr>
            <w:tcW w:w="5940" w:type="dxa"/>
            <w:tcBorders>
              <w:top w:val="single" w:sz="8" w:space="0" w:color="999999"/>
              <w:left w:val="single" w:sz="8" w:space="0" w:color="999999"/>
              <w:bottom w:val="single" w:sz="8" w:space="0" w:color="999999"/>
              <w:right w:val="single" w:sz="8" w:space="0" w:color="999999"/>
            </w:tcBorders>
            <w:tcPrChange w:id="5321" w:author="Author" w:date="2018-01-26T13:57:00Z">
              <w:tcPr>
                <w:tcW w:w="5670" w:type="dxa"/>
                <w:tcBorders>
                  <w:top w:val="single" w:sz="8" w:space="0" w:color="999999"/>
                  <w:left w:val="single" w:sz="8" w:space="0" w:color="999999"/>
                  <w:bottom w:val="single" w:sz="8" w:space="0" w:color="999999"/>
                  <w:right w:val="single" w:sz="8" w:space="0" w:color="999999"/>
                </w:tcBorders>
              </w:tcPr>
            </w:tcPrChange>
          </w:tcPr>
          <w:p w14:paraId="59A0EE97" w14:textId="77777777" w:rsidR="0083681B" w:rsidRPr="00945767" w:rsidRDefault="0083681B" w:rsidP="00467D40">
            <w:r w:rsidRPr="00945767">
              <w:rPr>
                <w:lang w:eastAsia="zh-TW"/>
              </w:rPr>
              <w:t xml:space="preserve">Select in the </w:t>
            </w:r>
            <w:r w:rsidRPr="00945767">
              <w:rPr>
                <w:rStyle w:val="SAPScreenElement"/>
                <w:lang w:eastAsia="zh-TW"/>
              </w:rPr>
              <w:t>Current Benefits</w:t>
            </w:r>
            <w:r w:rsidRPr="00945767">
              <w:rPr>
                <w:lang w:eastAsia="zh-SG"/>
              </w:rPr>
              <w:t xml:space="preserve"> </w:t>
            </w:r>
            <w:r w:rsidRPr="00945767">
              <w:rPr>
                <w:lang w:eastAsia="zh-TW"/>
              </w:rPr>
              <w:t xml:space="preserve">block the </w:t>
            </w:r>
            <w:r w:rsidRPr="00945767">
              <w:rPr>
                <w:rStyle w:val="SAPScreenElement"/>
                <w:lang w:eastAsia="zh-TW"/>
              </w:rPr>
              <w:t>Go to Benefits</w:t>
            </w:r>
            <w:r w:rsidRPr="00945767">
              <w:rPr>
                <w:lang w:eastAsia="zh-TW"/>
              </w:rPr>
              <w:t xml:space="preserve"> link. </w:t>
            </w:r>
          </w:p>
        </w:tc>
        <w:tc>
          <w:tcPr>
            <w:tcW w:w="4680" w:type="dxa"/>
            <w:tcBorders>
              <w:top w:val="single" w:sz="8" w:space="0" w:color="999999"/>
              <w:left w:val="single" w:sz="8" w:space="0" w:color="999999"/>
              <w:bottom w:val="single" w:sz="8" w:space="0" w:color="999999"/>
              <w:right w:val="single" w:sz="8" w:space="0" w:color="999999"/>
            </w:tcBorders>
            <w:tcPrChange w:id="5322" w:author="Author" w:date="2018-01-26T13:57:00Z">
              <w:tcPr>
                <w:tcW w:w="4950" w:type="dxa"/>
                <w:tcBorders>
                  <w:top w:val="single" w:sz="8" w:space="0" w:color="999999"/>
                  <w:left w:val="single" w:sz="8" w:space="0" w:color="999999"/>
                  <w:bottom w:val="single" w:sz="8" w:space="0" w:color="999999"/>
                  <w:right w:val="single" w:sz="8" w:space="0" w:color="999999"/>
                </w:tcBorders>
              </w:tcPr>
            </w:tcPrChange>
          </w:tcPr>
          <w:p w14:paraId="0081BCF0" w14:textId="77777777" w:rsidR="0083681B" w:rsidRPr="00945767" w:rsidRDefault="0083681B" w:rsidP="00467D40">
            <w:r w:rsidRPr="00945767">
              <w:rPr>
                <w:lang w:eastAsia="zh-TW"/>
              </w:rPr>
              <w:t xml:space="preserve">The </w:t>
            </w:r>
            <w:r w:rsidRPr="00945767">
              <w:rPr>
                <w:rStyle w:val="SAPScreenElement"/>
                <w:lang w:eastAsia="zh-TW"/>
              </w:rPr>
              <w:t>Benefits</w:t>
            </w:r>
            <w:r w:rsidRPr="00945767">
              <w:rPr>
                <w:lang w:eastAsia="zh-SG"/>
              </w:rPr>
              <w:t xml:space="preserve"> </w:t>
            </w:r>
            <w:r w:rsidRPr="00945767">
              <w:rPr>
                <w:lang w:eastAsia="zh-TW"/>
              </w:rPr>
              <w:t>page is opened, containing several sections.</w:t>
            </w:r>
          </w:p>
        </w:tc>
        <w:tc>
          <w:tcPr>
            <w:tcW w:w="1170" w:type="dxa"/>
            <w:tcBorders>
              <w:top w:val="single" w:sz="8" w:space="0" w:color="999999"/>
              <w:left w:val="single" w:sz="8" w:space="0" w:color="999999"/>
              <w:bottom w:val="single" w:sz="8" w:space="0" w:color="999999"/>
              <w:right w:val="single" w:sz="8" w:space="0" w:color="999999"/>
            </w:tcBorders>
            <w:tcPrChange w:id="5323" w:author="Author" w:date="2018-01-26T13:57:00Z">
              <w:tcPr>
                <w:tcW w:w="1170" w:type="dxa"/>
                <w:tcBorders>
                  <w:top w:val="single" w:sz="8" w:space="0" w:color="999999"/>
                  <w:left w:val="single" w:sz="8" w:space="0" w:color="999999"/>
                  <w:bottom w:val="single" w:sz="8" w:space="0" w:color="999999"/>
                  <w:right w:val="single" w:sz="8" w:space="0" w:color="999999"/>
                </w:tcBorders>
              </w:tcPr>
            </w:tcPrChange>
          </w:tcPr>
          <w:p w14:paraId="0C39F4DE" w14:textId="77777777" w:rsidR="0083681B" w:rsidRPr="00945767" w:rsidRDefault="0083681B" w:rsidP="00467D40"/>
        </w:tc>
      </w:tr>
      <w:tr w:rsidR="0083681B" w:rsidRPr="00945767" w14:paraId="77A3CE60" w14:textId="77777777" w:rsidTr="00EC4303">
        <w:trPr>
          <w:trHeight w:val="288"/>
          <w:trPrChange w:id="5324" w:author="Author" w:date="2018-01-26T13:57:00Z">
            <w:trPr>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5325" w:author="Author" w:date="2018-01-26T13:57:00Z">
              <w:tcPr>
                <w:tcW w:w="692" w:type="dxa"/>
                <w:tcBorders>
                  <w:top w:val="single" w:sz="8" w:space="0" w:color="999999"/>
                  <w:left w:val="single" w:sz="8" w:space="0" w:color="999999"/>
                  <w:bottom w:val="single" w:sz="8" w:space="0" w:color="999999"/>
                  <w:right w:val="single" w:sz="8" w:space="0" w:color="999999"/>
                </w:tcBorders>
              </w:tcPr>
            </w:tcPrChange>
          </w:tcPr>
          <w:p w14:paraId="4A4A2817" w14:textId="2F975400" w:rsidR="0083681B" w:rsidRPr="00945767" w:rsidRDefault="0083681B" w:rsidP="00467D40">
            <w:r w:rsidRPr="00945767">
              <w:t>5</w:t>
            </w:r>
          </w:p>
        </w:tc>
        <w:tc>
          <w:tcPr>
            <w:tcW w:w="1800" w:type="dxa"/>
            <w:tcBorders>
              <w:top w:val="single" w:sz="8" w:space="0" w:color="999999"/>
              <w:left w:val="single" w:sz="8" w:space="0" w:color="999999"/>
              <w:bottom w:val="single" w:sz="8" w:space="0" w:color="999999"/>
              <w:right w:val="single" w:sz="8" w:space="0" w:color="999999"/>
            </w:tcBorders>
            <w:tcPrChange w:id="5326" w:author="Author" w:date="2018-01-26T13:57:00Z">
              <w:tcPr>
                <w:tcW w:w="1800" w:type="dxa"/>
                <w:tcBorders>
                  <w:top w:val="single" w:sz="8" w:space="0" w:color="999999"/>
                  <w:left w:val="single" w:sz="8" w:space="0" w:color="999999"/>
                  <w:bottom w:val="single" w:sz="8" w:space="0" w:color="999999"/>
                  <w:right w:val="single" w:sz="8" w:space="0" w:color="999999"/>
                </w:tcBorders>
              </w:tcPr>
            </w:tcPrChange>
          </w:tcPr>
          <w:p w14:paraId="19F0C4E9" w14:textId="18C237FF" w:rsidR="0083681B" w:rsidRPr="00945767" w:rsidRDefault="0083681B" w:rsidP="00467D40">
            <w:pPr>
              <w:rPr>
                <w:rStyle w:val="SAPEmphasis"/>
                <w:lang w:eastAsia="zh-TW"/>
              </w:rPr>
            </w:pPr>
            <w:r w:rsidRPr="00945767">
              <w:rPr>
                <w:rStyle w:val="SAPEmphasis"/>
                <w:lang w:eastAsia="zh-TW"/>
              </w:rPr>
              <w:t>Select Benefit</w:t>
            </w:r>
          </w:p>
        </w:tc>
        <w:tc>
          <w:tcPr>
            <w:tcW w:w="5940" w:type="dxa"/>
            <w:tcBorders>
              <w:top w:val="single" w:sz="8" w:space="0" w:color="999999"/>
              <w:left w:val="single" w:sz="8" w:space="0" w:color="999999"/>
              <w:bottom w:val="single" w:sz="8" w:space="0" w:color="999999"/>
              <w:right w:val="single" w:sz="8" w:space="0" w:color="999999"/>
            </w:tcBorders>
            <w:tcPrChange w:id="5327" w:author="Author" w:date="2018-01-26T13:57:00Z">
              <w:tcPr>
                <w:tcW w:w="5670" w:type="dxa"/>
                <w:tcBorders>
                  <w:top w:val="single" w:sz="8" w:space="0" w:color="999999"/>
                  <w:left w:val="single" w:sz="8" w:space="0" w:color="999999"/>
                  <w:bottom w:val="single" w:sz="8" w:space="0" w:color="999999"/>
                  <w:right w:val="single" w:sz="8" w:space="0" w:color="999999"/>
                </w:tcBorders>
              </w:tcPr>
            </w:tcPrChange>
          </w:tcPr>
          <w:p w14:paraId="2A7C11F4" w14:textId="6D4F45F8" w:rsidR="0083681B" w:rsidRPr="00945767" w:rsidRDefault="0083681B" w:rsidP="00467D40">
            <w:pPr>
              <w:rPr>
                <w:rFonts w:cs="Arial"/>
                <w:bCs/>
              </w:rPr>
            </w:pPr>
            <w:r w:rsidRPr="00945767">
              <w:rPr>
                <w:rFonts w:cs="Arial"/>
                <w:bCs/>
              </w:rPr>
              <w:t xml:space="preserve">Go to the appropriate section and choose the </w:t>
            </w:r>
            <w:r w:rsidRPr="00945767">
              <w:rPr>
                <w:rStyle w:val="SAPScreenElement"/>
              </w:rPr>
              <w:t>Pencil (Edit)</w:t>
            </w:r>
            <w:r w:rsidRPr="00945767">
              <w:rPr>
                <w:rFonts w:cs="Arial"/>
                <w:bCs/>
              </w:rPr>
              <w:t xml:space="preserve"> icon next to the benefit</w:t>
            </w:r>
            <w:r w:rsidR="00D56567" w:rsidRPr="00945767">
              <w:rPr>
                <w:rFonts w:cs="Arial"/>
                <w:bCs/>
              </w:rPr>
              <w:t>, for which</w:t>
            </w:r>
            <w:r w:rsidRPr="00945767">
              <w:rPr>
                <w:rFonts w:cs="Arial"/>
                <w:bCs/>
              </w:rPr>
              <w:t xml:space="preserve"> you want to update</w:t>
            </w:r>
            <w:r w:rsidR="00D56567" w:rsidRPr="00945767">
              <w:rPr>
                <w:rFonts w:cs="Arial"/>
                <w:bCs/>
              </w:rPr>
              <w:t xml:space="preserve"> your enrollment</w:t>
            </w:r>
            <w:r w:rsidRPr="00945767">
              <w:rPr>
                <w:rFonts w:cs="Arial"/>
                <w:bCs/>
              </w:rPr>
              <w:t>.</w:t>
            </w:r>
          </w:p>
          <w:p w14:paraId="5C0E6A40" w14:textId="77777777" w:rsidR="001400E7" w:rsidRPr="00945767" w:rsidRDefault="001400E7" w:rsidP="001400E7">
            <w:pPr>
              <w:pStyle w:val="SAPNoteHeading"/>
              <w:spacing w:before="120"/>
              <w:ind w:left="0"/>
              <w:rPr>
                <w:lang w:eastAsia="zh-TW"/>
              </w:rPr>
            </w:pPr>
            <w:r w:rsidRPr="00945767">
              <w:rPr>
                <w:noProof/>
              </w:rPr>
              <w:drawing>
                <wp:inline distT="0" distB="0" distL="0" distR="0" wp14:anchorId="4942C302" wp14:editId="21400A28">
                  <wp:extent cx="225425" cy="225425"/>
                  <wp:effectExtent l="0" t="0" r="0" b="317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Pr>
                <w:lang w:eastAsia="zh-TW"/>
              </w:rPr>
              <w:t> Note</w:t>
            </w:r>
          </w:p>
          <w:p w14:paraId="44BEEE38" w14:textId="4ACACCEE" w:rsidR="001400E7" w:rsidRPr="00945767" w:rsidRDefault="001400E7" w:rsidP="001400E7">
            <w:pPr>
              <w:rPr>
                <w:rFonts w:cs="Arial"/>
                <w:bCs/>
                <w:lang w:eastAsia="zh-TW"/>
              </w:rPr>
            </w:pPr>
            <w:r w:rsidRPr="00945767">
              <w:rPr>
                <w:rFonts w:cs="Arial"/>
                <w:bCs/>
                <w:lang w:eastAsia="zh-TW"/>
              </w:rPr>
              <w:t xml:space="preserve">Benefits from the open enrollment category, in which you are already enrolled, can also be updated by choosing the </w:t>
            </w:r>
            <w:r w:rsidRPr="00583824">
              <w:rPr>
                <w:rStyle w:val="SAPScreenElement"/>
              </w:rPr>
              <w:t>Edit Details</w:t>
            </w:r>
            <w:r w:rsidRPr="00945767">
              <w:rPr>
                <w:rFonts w:cs="Arial"/>
                <w:bCs/>
                <w:lang w:eastAsia="zh-TW"/>
              </w:rPr>
              <w:t xml:space="preserve"> button in </w:t>
            </w:r>
            <w:r w:rsidRPr="00945767">
              <w:t xml:space="preserve">the </w:t>
            </w:r>
            <w:r w:rsidRPr="00945767">
              <w:rPr>
                <w:rStyle w:val="SAPScreenElement"/>
              </w:rPr>
              <w:t>&lt;benefit name&gt;</w:t>
            </w:r>
            <w:r w:rsidRPr="00945767">
              <w:t xml:space="preserve"> </w:t>
            </w:r>
            <w:r w:rsidRPr="00583824">
              <w:t>block</w:t>
            </w:r>
            <w:r w:rsidRPr="00945767">
              <w:t xml:space="preserve"> located in the </w:t>
            </w:r>
            <w:r w:rsidRPr="00945767">
              <w:rPr>
                <w:rStyle w:val="SAPScreenElement"/>
              </w:rPr>
              <w:t>Open Enrollments</w:t>
            </w:r>
            <w:r w:rsidRPr="00945767">
              <w:t xml:space="preserve"> subsection of the </w:t>
            </w:r>
            <w:r w:rsidRPr="00945767">
              <w:rPr>
                <w:rStyle w:val="SAPScreenElement"/>
              </w:rPr>
              <w:t>Enrollments</w:t>
            </w:r>
            <w:r w:rsidRPr="00945767">
              <w:t xml:space="preserve"> section.</w:t>
            </w:r>
          </w:p>
        </w:tc>
        <w:tc>
          <w:tcPr>
            <w:tcW w:w="4680" w:type="dxa"/>
            <w:tcBorders>
              <w:top w:val="single" w:sz="8" w:space="0" w:color="999999"/>
              <w:left w:val="single" w:sz="8" w:space="0" w:color="999999"/>
              <w:bottom w:val="single" w:sz="8" w:space="0" w:color="999999"/>
              <w:right w:val="single" w:sz="8" w:space="0" w:color="999999"/>
            </w:tcBorders>
            <w:tcPrChange w:id="5328" w:author="Author" w:date="2018-01-26T13:57:00Z">
              <w:tcPr>
                <w:tcW w:w="4950" w:type="dxa"/>
                <w:tcBorders>
                  <w:top w:val="single" w:sz="8" w:space="0" w:color="999999"/>
                  <w:left w:val="single" w:sz="8" w:space="0" w:color="999999"/>
                  <w:bottom w:val="single" w:sz="8" w:space="0" w:color="999999"/>
                  <w:right w:val="single" w:sz="8" w:space="0" w:color="999999"/>
                </w:tcBorders>
              </w:tcPr>
            </w:tcPrChange>
          </w:tcPr>
          <w:p w14:paraId="1A0E8737" w14:textId="3DFEDE67" w:rsidR="0083681B" w:rsidRPr="00945767" w:rsidRDefault="0083681B" w:rsidP="00467D40">
            <w:pPr>
              <w:rPr>
                <w:lang w:eastAsia="zh-TW"/>
              </w:rPr>
            </w:pPr>
            <w:r w:rsidRPr="00945767">
              <w:rPr>
                <w:lang w:eastAsia="zh-TW"/>
              </w:rPr>
              <w:t xml:space="preserve">The </w:t>
            </w:r>
            <w:r w:rsidRPr="00945767">
              <w:rPr>
                <w:rStyle w:val="SAPScreenElement"/>
              </w:rPr>
              <w:t>Enrollment of &lt;benefit name&gt;</w:t>
            </w:r>
            <w:r w:rsidRPr="00945767">
              <w:rPr>
                <w:lang w:eastAsia="zh-TW"/>
              </w:rPr>
              <w:t xml:space="preserve"> dialog box is displayed, containing the editable fields.</w:t>
            </w:r>
          </w:p>
        </w:tc>
        <w:tc>
          <w:tcPr>
            <w:tcW w:w="1170" w:type="dxa"/>
            <w:tcBorders>
              <w:top w:val="single" w:sz="8" w:space="0" w:color="999999"/>
              <w:left w:val="single" w:sz="8" w:space="0" w:color="999999"/>
              <w:bottom w:val="single" w:sz="8" w:space="0" w:color="999999"/>
              <w:right w:val="single" w:sz="8" w:space="0" w:color="999999"/>
            </w:tcBorders>
            <w:tcPrChange w:id="5329" w:author="Author" w:date="2018-01-26T13:57:00Z">
              <w:tcPr>
                <w:tcW w:w="1170" w:type="dxa"/>
                <w:tcBorders>
                  <w:top w:val="single" w:sz="8" w:space="0" w:color="999999"/>
                  <w:left w:val="single" w:sz="8" w:space="0" w:color="999999"/>
                  <w:bottom w:val="single" w:sz="8" w:space="0" w:color="999999"/>
                  <w:right w:val="single" w:sz="8" w:space="0" w:color="999999"/>
                </w:tcBorders>
              </w:tcPr>
            </w:tcPrChange>
          </w:tcPr>
          <w:p w14:paraId="3A660A3E" w14:textId="77777777" w:rsidR="0083681B" w:rsidRPr="00945767" w:rsidRDefault="0083681B" w:rsidP="00467D40"/>
        </w:tc>
      </w:tr>
      <w:tr w:rsidR="0083681B" w:rsidRPr="00945767" w14:paraId="5E4F566D" w14:textId="77777777" w:rsidTr="00EC4303">
        <w:trPr>
          <w:trHeight w:val="288"/>
          <w:trPrChange w:id="5330" w:author="Author" w:date="2018-01-26T13:57:00Z">
            <w:trPr>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5331" w:author="Author" w:date="2018-01-26T13:57:00Z">
              <w:tcPr>
                <w:tcW w:w="692" w:type="dxa"/>
                <w:tcBorders>
                  <w:top w:val="single" w:sz="8" w:space="0" w:color="999999"/>
                  <w:left w:val="single" w:sz="8" w:space="0" w:color="999999"/>
                  <w:bottom w:val="single" w:sz="8" w:space="0" w:color="999999"/>
                  <w:right w:val="single" w:sz="8" w:space="0" w:color="999999"/>
                </w:tcBorders>
              </w:tcPr>
            </w:tcPrChange>
          </w:tcPr>
          <w:p w14:paraId="4174656C" w14:textId="38865354" w:rsidR="0083681B" w:rsidRPr="00945767" w:rsidRDefault="0083681B" w:rsidP="00467D40">
            <w:r w:rsidRPr="00945767">
              <w:t>6</w:t>
            </w:r>
          </w:p>
        </w:tc>
        <w:tc>
          <w:tcPr>
            <w:tcW w:w="1800" w:type="dxa"/>
            <w:tcBorders>
              <w:top w:val="single" w:sz="8" w:space="0" w:color="999999"/>
              <w:left w:val="single" w:sz="8" w:space="0" w:color="999999"/>
              <w:bottom w:val="single" w:sz="8" w:space="0" w:color="999999"/>
              <w:right w:val="single" w:sz="8" w:space="0" w:color="999999"/>
            </w:tcBorders>
            <w:tcPrChange w:id="5332" w:author="Author" w:date="2018-01-26T13:57:00Z">
              <w:tcPr>
                <w:tcW w:w="1800" w:type="dxa"/>
                <w:tcBorders>
                  <w:top w:val="single" w:sz="8" w:space="0" w:color="999999"/>
                  <w:left w:val="single" w:sz="8" w:space="0" w:color="999999"/>
                  <w:bottom w:val="single" w:sz="8" w:space="0" w:color="999999"/>
                  <w:right w:val="single" w:sz="8" w:space="0" w:color="999999"/>
                </w:tcBorders>
              </w:tcPr>
            </w:tcPrChange>
          </w:tcPr>
          <w:p w14:paraId="2963BBB9" w14:textId="684049D9" w:rsidR="0083681B" w:rsidRPr="00945767" w:rsidRDefault="0083681B" w:rsidP="00467D40">
            <w:pPr>
              <w:rPr>
                <w:rStyle w:val="SAPEmphasis"/>
                <w:lang w:eastAsia="zh-TW"/>
              </w:rPr>
            </w:pPr>
            <w:r w:rsidRPr="00945767">
              <w:rPr>
                <w:rStyle w:val="SAPEmphasis"/>
                <w:lang w:eastAsia="zh-TW"/>
              </w:rPr>
              <w:t>Edit Benefit</w:t>
            </w:r>
            <w:r w:rsidR="00D56567" w:rsidRPr="00945767">
              <w:rPr>
                <w:rStyle w:val="SAPEmphasis"/>
                <w:lang w:eastAsia="zh-TW"/>
              </w:rPr>
              <w:t xml:space="preserve"> Enrollment</w:t>
            </w:r>
          </w:p>
        </w:tc>
        <w:tc>
          <w:tcPr>
            <w:tcW w:w="5940" w:type="dxa"/>
            <w:tcBorders>
              <w:top w:val="single" w:sz="8" w:space="0" w:color="999999"/>
              <w:left w:val="single" w:sz="8" w:space="0" w:color="999999"/>
              <w:bottom w:val="single" w:sz="8" w:space="0" w:color="999999"/>
              <w:right w:val="single" w:sz="8" w:space="0" w:color="999999"/>
            </w:tcBorders>
            <w:tcPrChange w:id="5333" w:author="Author" w:date="2018-01-26T13:57:00Z">
              <w:tcPr>
                <w:tcW w:w="5670" w:type="dxa"/>
                <w:tcBorders>
                  <w:top w:val="single" w:sz="8" w:space="0" w:color="999999"/>
                  <w:left w:val="single" w:sz="8" w:space="0" w:color="999999"/>
                  <w:bottom w:val="single" w:sz="8" w:space="0" w:color="999999"/>
                  <w:right w:val="single" w:sz="8" w:space="0" w:color="999999"/>
                </w:tcBorders>
              </w:tcPr>
            </w:tcPrChange>
          </w:tcPr>
          <w:p w14:paraId="4BE36C4E" w14:textId="53BE80ED" w:rsidR="0083681B" w:rsidRPr="00945767" w:rsidRDefault="0083681B" w:rsidP="00467D40">
            <w:pPr>
              <w:rPr>
                <w:lang w:eastAsia="zh-TW"/>
              </w:rPr>
            </w:pPr>
            <w:r w:rsidRPr="00945767">
              <w:rPr>
                <w:lang w:eastAsia="zh-TW"/>
              </w:rPr>
              <w:t xml:space="preserve">In the </w:t>
            </w:r>
            <w:r w:rsidRPr="00945767">
              <w:rPr>
                <w:rStyle w:val="SAPScreenElement"/>
              </w:rPr>
              <w:t>Enrollment of &lt;benefit name&gt;</w:t>
            </w:r>
            <w:r w:rsidRPr="00945767">
              <w:rPr>
                <w:lang w:eastAsia="zh-TW"/>
              </w:rPr>
              <w:t xml:space="preserve"> dialog box, the start date of the change, visible in field </w:t>
            </w:r>
            <w:r w:rsidRPr="00945767">
              <w:rPr>
                <w:rStyle w:val="SAPScreenElement"/>
              </w:rPr>
              <w:t>When would you like your changes to take effect?</w:t>
            </w:r>
            <w:r w:rsidRPr="00945767">
              <w:rPr>
                <w:lang w:eastAsia="zh-TW"/>
              </w:rPr>
              <w:t>, defaults to today’s date and is read-only.</w:t>
            </w:r>
          </w:p>
          <w:p w14:paraId="722579BA" w14:textId="0F30D4A3" w:rsidR="0083681B" w:rsidRPr="00945767" w:rsidRDefault="0083681B" w:rsidP="00467D40">
            <w:pPr>
              <w:rPr>
                <w:rFonts w:cs="Arial"/>
                <w:bCs/>
              </w:rPr>
            </w:pPr>
            <w:r w:rsidRPr="00945767">
              <w:t>Adapt existing data as appropriate, for example the enrollment amount.</w:t>
            </w:r>
          </w:p>
        </w:tc>
        <w:tc>
          <w:tcPr>
            <w:tcW w:w="4680" w:type="dxa"/>
            <w:tcBorders>
              <w:top w:val="single" w:sz="8" w:space="0" w:color="999999"/>
              <w:left w:val="single" w:sz="8" w:space="0" w:color="999999"/>
              <w:bottom w:val="single" w:sz="8" w:space="0" w:color="999999"/>
              <w:right w:val="single" w:sz="8" w:space="0" w:color="999999"/>
            </w:tcBorders>
            <w:tcPrChange w:id="5334" w:author="Author" w:date="2018-01-26T13:57:00Z">
              <w:tcPr>
                <w:tcW w:w="4950" w:type="dxa"/>
                <w:tcBorders>
                  <w:top w:val="single" w:sz="8" w:space="0" w:color="999999"/>
                  <w:left w:val="single" w:sz="8" w:space="0" w:color="999999"/>
                  <w:bottom w:val="single" w:sz="8" w:space="0" w:color="999999"/>
                  <w:right w:val="single" w:sz="8" w:space="0" w:color="999999"/>
                </w:tcBorders>
              </w:tcPr>
            </w:tcPrChange>
          </w:tcPr>
          <w:p w14:paraId="18B69A82" w14:textId="77777777" w:rsidR="0083681B" w:rsidRPr="00945767" w:rsidRDefault="0083681B" w:rsidP="00467D40">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Change w:id="5335" w:author="Author" w:date="2018-01-26T13:57:00Z">
              <w:tcPr>
                <w:tcW w:w="1170" w:type="dxa"/>
                <w:tcBorders>
                  <w:top w:val="single" w:sz="8" w:space="0" w:color="999999"/>
                  <w:left w:val="single" w:sz="8" w:space="0" w:color="999999"/>
                  <w:bottom w:val="single" w:sz="8" w:space="0" w:color="999999"/>
                  <w:right w:val="single" w:sz="8" w:space="0" w:color="999999"/>
                </w:tcBorders>
              </w:tcPr>
            </w:tcPrChange>
          </w:tcPr>
          <w:p w14:paraId="30523F33" w14:textId="77777777" w:rsidR="0083681B" w:rsidRPr="00945767" w:rsidRDefault="0083681B" w:rsidP="00467D40"/>
        </w:tc>
      </w:tr>
      <w:tr w:rsidR="0083681B" w:rsidRPr="00945767" w14:paraId="618FF5C3" w14:textId="77777777" w:rsidTr="00EC4303">
        <w:trPr>
          <w:trHeight w:val="288"/>
          <w:trPrChange w:id="5336" w:author="Author" w:date="2018-01-26T13:57:00Z">
            <w:trPr>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5337" w:author="Author" w:date="2018-01-26T13:57:00Z">
              <w:tcPr>
                <w:tcW w:w="692" w:type="dxa"/>
                <w:tcBorders>
                  <w:top w:val="single" w:sz="8" w:space="0" w:color="999999"/>
                  <w:left w:val="single" w:sz="8" w:space="0" w:color="999999"/>
                  <w:bottom w:val="single" w:sz="8" w:space="0" w:color="999999"/>
                  <w:right w:val="single" w:sz="8" w:space="0" w:color="999999"/>
                </w:tcBorders>
              </w:tcPr>
            </w:tcPrChange>
          </w:tcPr>
          <w:p w14:paraId="2C19B64D" w14:textId="4370D41D" w:rsidR="0083681B" w:rsidRPr="00945767" w:rsidRDefault="0083681B" w:rsidP="00467D40">
            <w:r w:rsidRPr="00945767">
              <w:t>7</w:t>
            </w:r>
          </w:p>
        </w:tc>
        <w:tc>
          <w:tcPr>
            <w:tcW w:w="1800" w:type="dxa"/>
            <w:tcBorders>
              <w:top w:val="single" w:sz="8" w:space="0" w:color="999999"/>
              <w:left w:val="single" w:sz="8" w:space="0" w:color="999999"/>
              <w:bottom w:val="single" w:sz="8" w:space="0" w:color="999999"/>
              <w:right w:val="single" w:sz="8" w:space="0" w:color="999999"/>
            </w:tcBorders>
            <w:tcPrChange w:id="5338" w:author="Author" w:date="2018-01-26T13:57:00Z">
              <w:tcPr>
                <w:tcW w:w="1800" w:type="dxa"/>
                <w:tcBorders>
                  <w:top w:val="single" w:sz="8" w:space="0" w:color="999999"/>
                  <w:left w:val="single" w:sz="8" w:space="0" w:color="999999"/>
                  <w:bottom w:val="single" w:sz="8" w:space="0" w:color="999999"/>
                  <w:right w:val="single" w:sz="8" w:space="0" w:color="999999"/>
                </w:tcBorders>
              </w:tcPr>
            </w:tcPrChange>
          </w:tcPr>
          <w:p w14:paraId="717375AC" w14:textId="0F670F7B" w:rsidR="0083681B" w:rsidRPr="00945767" w:rsidRDefault="0083681B" w:rsidP="00467D40">
            <w:pPr>
              <w:rPr>
                <w:rStyle w:val="SAPEmphasis"/>
                <w:lang w:eastAsia="zh-TW"/>
              </w:rPr>
            </w:pPr>
            <w:r w:rsidRPr="00945767">
              <w:rPr>
                <w:rStyle w:val="SAPEmphasis"/>
              </w:rPr>
              <w:t>Save Data</w:t>
            </w:r>
          </w:p>
        </w:tc>
        <w:tc>
          <w:tcPr>
            <w:tcW w:w="5940" w:type="dxa"/>
            <w:tcBorders>
              <w:top w:val="single" w:sz="8" w:space="0" w:color="999999"/>
              <w:left w:val="single" w:sz="8" w:space="0" w:color="999999"/>
              <w:bottom w:val="single" w:sz="8" w:space="0" w:color="999999"/>
              <w:right w:val="single" w:sz="8" w:space="0" w:color="999999"/>
            </w:tcBorders>
            <w:tcPrChange w:id="5339" w:author="Author" w:date="2018-01-26T13:57:00Z">
              <w:tcPr>
                <w:tcW w:w="5670" w:type="dxa"/>
                <w:tcBorders>
                  <w:top w:val="single" w:sz="8" w:space="0" w:color="999999"/>
                  <w:left w:val="single" w:sz="8" w:space="0" w:color="999999"/>
                  <w:bottom w:val="single" w:sz="8" w:space="0" w:color="999999"/>
                  <w:right w:val="single" w:sz="8" w:space="0" w:color="999999"/>
                </w:tcBorders>
              </w:tcPr>
            </w:tcPrChange>
          </w:tcPr>
          <w:p w14:paraId="75762F2F" w14:textId="442B54FE" w:rsidR="0083681B" w:rsidRPr="00945767" w:rsidRDefault="0083681B" w:rsidP="00467D40">
            <w:pPr>
              <w:rPr>
                <w:rFonts w:cs="Arial"/>
                <w:bCs/>
              </w:rPr>
            </w:pPr>
            <w:r w:rsidRPr="00945767">
              <w:rPr>
                <w:rFonts w:cs="Arial"/>
                <w:bCs/>
              </w:rPr>
              <w:t xml:space="preserve">Choose the </w:t>
            </w:r>
            <w:r w:rsidRPr="00945767">
              <w:rPr>
                <w:rStyle w:val="SAPScreenElement"/>
              </w:rPr>
              <w:t xml:space="preserve">Save </w:t>
            </w:r>
            <w:r w:rsidRPr="00945767">
              <w:rPr>
                <w:rFonts w:cs="Arial"/>
                <w:bCs/>
              </w:rPr>
              <w:t xml:space="preserve">pushbutton. </w:t>
            </w:r>
          </w:p>
        </w:tc>
        <w:tc>
          <w:tcPr>
            <w:tcW w:w="4680" w:type="dxa"/>
            <w:tcBorders>
              <w:top w:val="single" w:sz="8" w:space="0" w:color="999999"/>
              <w:left w:val="single" w:sz="8" w:space="0" w:color="999999"/>
              <w:bottom w:val="single" w:sz="8" w:space="0" w:color="999999"/>
              <w:right w:val="single" w:sz="8" w:space="0" w:color="999999"/>
            </w:tcBorders>
            <w:tcPrChange w:id="5340" w:author="Author" w:date="2018-01-26T13:57:00Z">
              <w:tcPr>
                <w:tcW w:w="4950" w:type="dxa"/>
                <w:tcBorders>
                  <w:top w:val="single" w:sz="8" w:space="0" w:color="999999"/>
                  <w:left w:val="single" w:sz="8" w:space="0" w:color="999999"/>
                  <w:bottom w:val="single" w:sz="8" w:space="0" w:color="999999"/>
                  <w:right w:val="single" w:sz="8" w:space="0" w:color="999999"/>
                </w:tcBorders>
              </w:tcPr>
            </w:tcPrChange>
          </w:tcPr>
          <w:p w14:paraId="72FE83E3" w14:textId="298E01F6" w:rsidR="0083681B" w:rsidRPr="00945767" w:rsidRDefault="002E1BB7" w:rsidP="00467D40">
            <w:pPr>
              <w:rPr>
                <w:lang w:eastAsia="zh-TW"/>
              </w:rPr>
            </w:pPr>
            <w:r w:rsidRPr="00945767">
              <w:rPr>
                <w:lang w:eastAsia="zh-TW"/>
              </w:rPr>
              <w:t>The message</w:t>
            </w:r>
            <w:r w:rsidRPr="00945767">
              <w:rPr>
                <w:rStyle w:val="SAPMonospace"/>
                <w:lang w:eastAsia="zh-TW"/>
              </w:rPr>
              <w:t xml:space="preserve"> Your changes were successfully saved </w:t>
            </w:r>
            <w:r w:rsidRPr="00945767">
              <w:rPr>
                <w:lang w:eastAsia="zh-TW"/>
              </w:rPr>
              <w:t xml:space="preserve">is displayed. </w:t>
            </w:r>
            <w:r w:rsidR="0083681B" w:rsidRPr="00945767">
              <w:t xml:space="preserve">The data is saved and is visible in the appropriate section of the </w:t>
            </w:r>
            <w:r w:rsidR="0083681B" w:rsidRPr="00945767">
              <w:rPr>
                <w:rStyle w:val="SAPScreenElement"/>
                <w:lang w:eastAsia="zh-TW"/>
              </w:rPr>
              <w:t>Benefits</w:t>
            </w:r>
            <w:r w:rsidR="0083681B" w:rsidRPr="00945767">
              <w:rPr>
                <w:lang w:eastAsia="zh-SG"/>
              </w:rPr>
              <w:t xml:space="preserve"> </w:t>
            </w:r>
            <w:r w:rsidR="0083681B" w:rsidRPr="00945767">
              <w:rPr>
                <w:lang w:eastAsia="zh-TW"/>
              </w:rPr>
              <w:t>page</w:t>
            </w:r>
            <w:r w:rsidRPr="00945767">
              <w:rPr>
                <w:lang w:eastAsia="zh-TW"/>
              </w:rPr>
              <w:t>.</w:t>
            </w:r>
          </w:p>
        </w:tc>
        <w:tc>
          <w:tcPr>
            <w:tcW w:w="1170" w:type="dxa"/>
            <w:tcBorders>
              <w:top w:val="single" w:sz="8" w:space="0" w:color="999999"/>
              <w:left w:val="single" w:sz="8" w:space="0" w:color="999999"/>
              <w:bottom w:val="single" w:sz="8" w:space="0" w:color="999999"/>
              <w:right w:val="single" w:sz="8" w:space="0" w:color="999999"/>
            </w:tcBorders>
            <w:tcPrChange w:id="5341" w:author="Author" w:date="2018-01-26T13:57:00Z">
              <w:tcPr>
                <w:tcW w:w="1170" w:type="dxa"/>
                <w:tcBorders>
                  <w:top w:val="single" w:sz="8" w:space="0" w:color="999999"/>
                  <w:left w:val="single" w:sz="8" w:space="0" w:color="999999"/>
                  <w:bottom w:val="single" w:sz="8" w:space="0" w:color="999999"/>
                  <w:right w:val="single" w:sz="8" w:space="0" w:color="999999"/>
                </w:tcBorders>
              </w:tcPr>
            </w:tcPrChange>
          </w:tcPr>
          <w:p w14:paraId="29168F9B" w14:textId="77777777" w:rsidR="0083681B" w:rsidRPr="00945767" w:rsidRDefault="0083681B" w:rsidP="00467D40"/>
        </w:tc>
      </w:tr>
      <w:tr w:rsidR="0083681B" w:rsidRPr="00945767" w14:paraId="51A9037C" w14:textId="77777777" w:rsidTr="00EC4303">
        <w:trPr>
          <w:trHeight w:val="288"/>
          <w:trPrChange w:id="5342" w:author="Author" w:date="2018-01-26T13:57:00Z">
            <w:trPr>
              <w:trHeight w:val="288"/>
            </w:trPr>
          </w:trPrChange>
        </w:trPr>
        <w:tc>
          <w:tcPr>
            <w:tcW w:w="692" w:type="dxa"/>
            <w:tcBorders>
              <w:top w:val="single" w:sz="8" w:space="0" w:color="999999"/>
              <w:left w:val="single" w:sz="8" w:space="0" w:color="999999"/>
              <w:bottom w:val="single" w:sz="8" w:space="0" w:color="999999"/>
              <w:right w:val="single" w:sz="8" w:space="0" w:color="999999"/>
            </w:tcBorders>
            <w:tcPrChange w:id="5343" w:author="Author" w:date="2018-01-26T13:57:00Z">
              <w:tcPr>
                <w:tcW w:w="692" w:type="dxa"/>
                <w:tcBorders>
                  <w:top w:val="single" w:sz="8" w:space="0" w:color="999999"/>
                  <w:left w:val="single" w:sz="8" w:space="0" w:color="999999"/>
                  <w:bottom w:val="single" w:sz="8" w:space="0" w:color="999999"/>
                  <w:right w:val="single" w:sz="8" w:space="0" w:color="999999"/>
                </w:tcBorders>
              </w:tcPr>
            </w:tcPrChange>
          </w:tcPr>
          <w:p w14:paraId="344AC01F" w14:textId="02AAFDD2" w:rsidR="0083681B" w:rsidRPr="00945767" w:rsidRDefault="0083681B" w:rsidP="00467D40">
            <w:r w:rsidRPr="00945767">
              <w:t>8</w:t>
            </w:r>
          </w:p>
        </w:tc>
        <w:tc>
          <w:tcPr>
            <w:tcW w:w="1800" w:type="dxa"/>
            <w:tcBorders>
              <w:top w:val="single" w:sz="8" w:space="0" w:color="999999"/>
              <w:left w:val="single" w:sz="8" w:space="0" w:color="999999"/>
              <w:bottom w:val="single" w:sz="8" w:space="0" w:color="999999"/>
              <w:right w:val="single" w:sz="8" w:space="0" w:color="999999"/>
            </w:tcBorders>
            <w:tcPrChange w:id="5344" w:author="Author" w:date="2018-01-26T13:57:00Z">
              <w:tcPr>
                <w:tcW w:w="1800" w:type="dxa"/>
                <w:tcBorders>
                  <w:top w:val="single" w:sz="8" w:space="0" w:color="999999"/>
                  <w:left w:val="single" w:sz="8" w:space="0" w:color="999999"/>
                  <w:bottom w:val="single" w:sz="8" w:space="0" w:color="999999"/>
                  <w:right w:val="single" w:sz="8" w:space="0" w:color="999999"/>
                </w:tcBorders>
              </w:tcPr>
            </w:tcPrChange>
          </w:tcPr>
          <w:p w14:paraId="32B941E0" w14:textId="39715340" w:rsidR="0083681B" w:rsidRPr="00945767" w:rsidRDefault="00A46BBD" w:rsidP="00467D40">
            <w:pPr>
              <w:rPr>
                <w:rStyle w:val="SAPEmphasis"/>
              </w:rPr>
            </w:pPr>
            <w:r>
              <w:rPr>
                <w:rStyle w:val="SAPEmphasis"/>
              </w:rPr>
              <w:t>Return to Employee Files S</w:t>
            </w:r>
            <w:r w:rsidR="0083681B" w:rsidRPr="00945767">
              <w:rPr>
                <w:rStyle w:val="SAPEmphasis"/>
              </w:rPr>
              <w:t>creen (Optional)</w:t>
            </w:r>
          </w:p>
        </w:tc>
        <w:tc>
          <w:tcPr>
            <w:tcW w:w="5940" w:type="dxa"/>
            <w:tcBorders>
              <w:top w:val="single" w:sz="8" w:space="0" w:color="999999"/>
              <w:left w:val="single" w:sz="8" w:space="0" w:color="999999"/>
              <w:bottom w:val="single" w:sz="8" w:space="0" w:color="999999"/>
              <w:right w:val="single" w:sz="8" w:space="0" w:color="999999"/>
            </w:tcBorders>
            <w:tcPrChange w:id="5345" w:author="Author" w:date="2018-01-26T13:57:00Z">
              <w:tcPr>
                <w:tcW w:w="5670" w:type="dxa"/>
                <w:tcBorders>
                  <w:top w:val="single" w:sz="8" w:space="0" w:color="999999"/>
                  <w:left w:val="single" w:sz="8" w:space="0" w:color="999999"/>
                  <w:bottom w:val="single" w:sz="8" w:space="0" w:color="999999"/>
                  <w:right w:val="single" w:sz="8" w:space="0" w:color="999999"/>
                </w:tcBorders>
              </w:tcPr>
            </w:tcPrChange>
          </w:tcPr>
          <w:p w14:paraId="0820F556" w14:textId="41692A73" w:rsidR="0083681B" w:rsidRPr="00945767" w:rsidRDefault="0083681B" w:rsidP="00467D40">
            <w:pPr>
              <w:rPr>
                <w:rFonts w:cs="Arial"/>
                <w:bCs/>
              </w:rPr>
            </w:pPr>
            <w:r w:rsidRPr="00945767">
              <w:rPr>
                <w:rFonts w:cs="Arial"/>
                <w:bCs/>
              </w:rPr>
              <w:t xml:space="preserve">Choose the arrow back  </w:t>
            </w:r>
            <w:r w:rsidRPr="00945767">
              <w:rPr>
                <w:noProof/>
              </w:rPr>
              <w:drawing>
                <wp:inline distT="0" distB="0" distL="0" distR="0" wp14:anchorId="7A8E65ED" wp14:editId="43E9215E">
                  <wp:extent cx="314325" cy="247650"/>
                  <wp:effectExtent l="0" t="0" r="952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25" cy="247650"/>
                          </a:xfrm>
                          <a:prstGeom prst="rect">
                            <a:avLst/>
                          </a:prstGeom>
                        </pic:spPr>
                      </pic:pic>
                    </a:graphicData>
                  </a:graphic>
                </wp:inline>
              </w:drawing>
            </w:r>
            <w:r w:rsidRPr="00945767">
              <w:rPr>
                <w:rFonts w:cs="Arial"/>
                <w:bCs/>
              </w:rPr>
              <w:t xml:space="preserve"> button on top of the </w:t>
            </w:r>
            <w:r w:rsidRPr="00945767">
              <w:rPr>
                <w:rStyle w:val="SAPScreenElement"/>
                <w:lang w:eastAsia="zh-TW"/>
              </w:rPr>
              <w:t>Benefits</w:t>
            </w:r>
            <w:r w:rsidRPr="00945767">
              <w:rPr>
                <w:rFonts w:cs="Arial"/>
                <w:bCs/>
              </w:rPr>
              <w:t xml:space="preserve"> page, to return to the </w:t>
            </w:r>
            <w:r w:rsidRPr="00945767">
              <w:rPr>
                <w:rStyle w:val="SAPScreenElement"/>
                <w:lang w:eastAsia="zh-TW"/>
              </w:rPr>
              <w:t>My Employee File</w:t>
            </w:r>
            <w:r w:rsidRPr="00945767">
              <w:rPr>
                <w:lang w:eastAsia="zh-TW"/>
              </w:rPr>
              <w:t xml:space="preserve"> screen.</w:t>
            </w:r>
          </w:p>
        </w:tc>
        <w:tc>
          <w:tcPr>
            <w:tcW w:w="4680" w:type="dxa"/>
            <w:tcBorders>
              <w:top w:val="single" w:sz="8" w:space="0" w:color="999999"/>
              <w:left w:val="single" w:sz="8" w:space="0" w:color="999999"/>
              <w:bottom w:val="single" w:sz="8" w:space="0" w:color="999999"/>
              <w:right w:val="single" w:sz="8" w:space="0" w:color="999999"/>
            </w:tcBorders>
            <w:tcPrChange w:id="5346" w:author="Author" w:date="2018-01-26T13:57:00Z">
              <w:tcPr>
                <w:tcW w:w="4950" w:type="dxa"/>
                <w:tcBorders>
                  <w:top w:val="single" w:sz="8" w:space="0" w:color="999999"/>
                  <w:left w:val="single" w:sz="8" w:space="0" w:color="999999"/>
                  <w:bottom w:val="single" w:sz="8" w:space="0" w:color="999999"/>
                  <w:right w:val="single" w:sz="8" w:space="0" w:color="999999"/>
                </w:tcBorders>
              </w:tcPr>
            </w:tcPrChange>
          </w:tcPr>
          <w:p w14:paraId="418D5E9C" w14:textId="47EE01A0" w:rsidR="0083681B" w:rsidRPr="00945767" w:rsidRDefault="0083681B" w:rsidP="00467D40">
            <w:r w:rsidRPr="00945767">
              <w:rPr>
                <w:rFonts w:cs="Arial"/>
                <w:bCs/>
              </w:rPr>
              <w:t xml:space="preserve">In the </w:t>
            </w:r>
            <w:r w:rsidRPr="00945767">
              <w:rPr>
                <w:rStyle w:val="SAPScreenElement"/>
                <w:lang w:eastAsia="zh-TW"/>
              </w:rPr>
              <w:t>Current Benefits</w:t>
            </w:r>
            <w:r w:rsidRPr="00945767">
              <w:rPr>
                <w:lang w:eastAsia="zh-TW"/>
              </w:rPr>
              <w:t xml:space="preserve"> block of the </w:t>
            </w:r>
            <w:r w:rsidRPr="00945767">
              <w:rPr>
                <w:rStyle w:val="SAPScreenElement"/>
                <w:lang w:eastAsia="zh-TW"/>
              </w:rPr>
              <w:t>Employee Benefits</w:t>
            </w:r>
            <w:r w:rsidRPr="00945767">
              <w:rPr>
                <w:lang w:eastAsia="zh-TW"/>
              </w:rPr>
              <w:t xml:space="preserve"> section, the enrollment amount in that benefit has been updated accordingly.</w:t>
            </w:r>
          </w:p>
        </w:tc>
        <w:tc>
          <w:tcPr>
            <w:tcW w:w="1170" w:type="dxa"/>
            <w:tcBorders>
              <w:top w:val="single" w:sz="8" w:space="0" w:color="999999"/>
              <w:left w:val="single" w:sz="8" w:space="0" w:color="999999"/>
              <w:bottom w:val="single" w:sz="8" w:space="0" w:color="999999"/>
              <w:right w:val="single" w:sz="8" w:space="0" w:color="999999"/>
            </w:tcBorders>
            <w:tcPrChange w:id="5347" w:author="Author" w:date="2018-01-26T13:57:00Z">
              <w:tcPr>
                <w:tcW w:w="1170" w:type="dxa"/>
                <w:tcBorders>
                  <w:top w:val="single" w:sz="8" w:space="0" w:color="999999"/>
                  <w:left w:val="single" w:sz="8" w:space="0" w:color="999999"/>
                  <w:bottom w:val="single" w:sz="8" w:space="0" w:color="999999"/>
                  <w:right w:val="single" w:sz="8" w:space="0" w:color="999999"/>
                </w:tcBorders>
              </w:tcPr>
            </w:tcPrChange>
          </w:tcPr>
          <w:p w14:paraId="677369A6" w14:textId="77777777" w:rsidR="0083681B" w:rsidRPr="00945767" w:rsidRDefault="0083681B" w:rsidP="00467D40"/>
        </w:tc>
      </w:tr>
    </w:tbl>
    <w:p w14:paraId="563BF37E" w14:textId="4BE5B0F9" w:rsidR="00A45918" w:rsidRPr="00945767" w:rsidDel="00846BE1" w:rsidRDefault="00A45918" w:rsidP="00514A4D">
      <w:pPr>
        <w:rPr>
          <w:del w:id="5348" w:author="Author" w:date="2018-01-26T13:57:00Z"/>
        </w:rPr>
      </w:pPr>
      <w:bookmarkStart w:id="5349" w:name="_Toc504738946"/>
      <w:bookmarkStart w:id="5350" w:name="_Toc504747537"/>
      <w:bookmarkStart w:id="5351" w:name="_Toc505007010"/>
      <w:bookmarkStart w:id="5352" w:name="_Toc505007341"/>
      <w:bookmarkStart w:id="5353" w:name="_Toc505013324"/>
      <w:bookmarkStart w:id="5354" w:name="_Toc507081737"/>
      <w:bookmarkStart w:id="5355" w:name="_Toc507082060"/>
      <w:bookmarkStart w:id="5356" w:name="_Toc507162123"/>
      <w:bookmarkEnd w:id="5349"/>
      <w:bookmarkEnd w:id="5350"/>
      <w:bookmarkEnd w:id="5351"/>
      <w:bookmarkEnd w:id="5352"/>
      <w:bookmarkEnd w:id="5353"/>
      <w:bookmarkEnd w:id="5354"/>
      <w:bookmarkEnd w:id="5355"/>
      <w:bookmarkEnd w:id="5356"/>
    </w:p>
    <w:p w14:paraId="40E05C61" w14:textId="61D43EC4" w:rsidR="0083681B" w:rsidRPr="00846BE1" w:rsidDel="00846BE1" w:rsidRDefault="0083681B" w:rsidP="0083681B">
      <w:pPr>
        <w:pStyle w:val="NoteParagraph"/>
        <w:ind w:left="0"/>
        <w:rPr>
          <w:del w:id="5357" w:author="Author" w:date="2018-01-26T13:55:00Z"/>
          <w:rFonts w:ascii="BentonSans Regular" w:hAnsi="BentonSans Regular"/>
          <w:color w:val="666666"/>
          <w:sz w:val="22"/>
        </w:rPr>
      </w:pPr>
      <w:del w:id="5358" w:author="Author" w:date="2018-01-26T13:55:00Z">
        <w:r w:rsidRPr="00846BE1" w:rsidDel="00846BE1">
          <w:rPr>
            <w:noProof/>
          </w:rPr>
          <w:drawing>
            <wp:inline distT="0" distB="0" distL="0" distR="0" wp14:anchorId="348771C0" wp14:editId="130ADD16">
              <wp:extent cx="225425" cy="225425"/>
              <wp:effectExtent l="0" t="0" r="3175" b="317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846BE1" w:rsidDel="00846BE1">
          <w:delText> </w:delText>
        </w:r>
        <w:r w:rsidRPr="00846BE1" w:rsidDel="00846BE1">
          <w:rPr>
            <w:rFonts w:ascii="BentonSans Regular" w:hAnsi="BentonSans Regular"/>
            <w:color w:val="666666"/>
            <w:sz w:val="22"/>
          </w:rPr>
          <w:delText>Recommendation</w:delText>
        </w:r>
        <w:bookmarkStart w:id="5359" w:name="_Toc504738360"/>
        <w:bookmarkStart w:id="5360" w:name="_Toc504738947"/>
        <w:bookmarkStart w:id="5361" w:name="_Toc504747538"/>
        <w:bookmarkStart w:id="5362" w:name="_Toc505007011"/>
        <w:bookmarkStart w:id="5363" w:name="_Toc505007342"/>
        <w:bookmarkStart w:id="5364" w:name="_Toc505013325"/>
        <w:bookmarkStart w:id="5365" w:name="_Toc507081738"/>
        <w:bookmarkStart w:id="5366" w:name="_Toc507082061"/>
        <w:bookmarkStart w:id="5367" w:name="_Toc507162124"/>
        <w:bookmarkEnd w:id="5359"/>
        <w:bookmarkEnd w:id="5360"/>
        <w:bookmarkEnd w:id="5361"/>
        <w:bookmarkEnd w:id="5362"/>
        <w:bookmarkEnd w:id="5363"/>
        <w:bookmarkEnd w:id="5364"/>
        <w:bookmarkEnd w:id="5365"/>
        <w:bookmarkEnd w:id="5366"/>
        <w:bookmarkEnd w:id="5367"/>
      </w:del>
    </w:p>
    <w:p w14:paraId="0982E653" w14:textId="5DE9E716" w:rsidR="0083681B" w:rsidRPr="00846BE1" w:rsidDel="00846BE1" w:rsidRDefault="0083681B" w:rsidP="00514A4D">
      <w:pPr>
        <w:rPr>
          <w:del w:id="5368" w:author="Author" w:date="2018-01-26T13:55:00Z"/>
        </w:rPr>
      </w:pPr>
      <w:del w:id="5369" w:author="Author" w:date="2018-01-26T13:55:00Z">
        <w:r w:rsidRPr="00846BE1" w:rsidDel="00846BE1">
          <w:rPr>
            <w:rFonts w:cs="Arial"/>
            <w:bCs/>
            <w:lang w:eastAsia="zh-CN"/>
          </w:rPr>
          <w:delText xml:space="preserve">Continue in the process execution with process step </w:delText>
        </w:r>
        <w:r w:rsidRPr="00846BE1" w:rsidDel="00846BE1">
          <w:rPr>
            <w:rStyle w:val="SAPTextReference"/>
          </w:rPr>
          <w:delText>4.</w:delText>
        </w:r>
        <w:r w:rsidR="00D56567" w:rsidRPr="00846BE1" w:rsidDel="00846BE1">
          <w:rPr>
            <w:rStyle w:val="SAPTextReference"/>
          </w:rPr>
          <w:delText>3</w:delText>
        </w:r>
        <w:r w:rsidRPr="00846BE1" w:rsidDel="00846BE1">
          <w:rPr>
            <w:rStyle w:val="SAPTextReference"/>
          </w:rPr>
          <w:delText>.1.</w:delText>
        </w:r>
      </w:del>
      <w:ins w:id="5370" w:author="Author" w:date="2018-01-25T10:55:00Z">
        <w:del w:id="5371" w:author="Author" w:date="2018-01-26T13:55:00Z">
          <w:r w:rsidR="00A6585F" w:rsidRPr="00846BE1" w:rsidDel="00846BE1">
            <w:rPr>
              <w:rStyle w:val="SAPTextReference"/>
            </w:rPr>
            <w:delText>3</w:delText>
          </w:r>
        </w:del>
      </w:ins>
      <w:del w:id="5372" w:author="Author" w:date="2018-01-26T13:55:00Z">
        <w:r w:rsidRPr="00846BE1" w:rsidDel="00846BE1">
          <w:rPr>
            <w:rStyle w:val="SAPTextReference"/>
          </w:rPr>
          <w:delText xml:space="preserve">4 Sending E-mail Notification about Employee Benefits </w:delText>
        </w:r>
        <w:r w:rsidR="00D56567" w:rsidRPr="00846BE1" w:rsidDel="00846BE1">
          <w:rPr>
            <w:rStyle w:val="SAPTextReference"/>
          </w:rPr>
          <w:delText>Enrollment Update Approval</w:delText>
        </w:r>
        <w:r w:rsidRPr="00846BE1" w:rsidDel="00846BE1">
          <w:delText xml:space="preserve"> and subsequent.</w:delText>
        </w:r>
        <w:bookmarkStart w:id="5373" w:name="_Toc504738361"/>
        <w:bookmarkStart w:id="5374" w:name="_Toc504738948"/>
        <w:bookmarkStart w:id="5375" w:name="_Toc504747539"/>
        <w:bookmarkStart w:id="5376" w:name="_Toc505007012"/>
        <w:bookmarkStart w:id="5377" w:name="_Toc505007343"/>
        <w:bookmarkStart w:id="5378" w:name="_Toc505013326"/>
        <w:bookmarkStart w:id="5379" w:name="_Toc507081739"/>
        <w:bookmarkStart w:id="5380" w:name="_Toc507082062"/>
        <w:bookmarkStart w:id="5381" w:name="_Toc507162125"/>
        <w:bookmarkEnd w:id="5373"/>
        <w:bookmarkEnd w:id="5374"/>
        <w:bookmarkEnd w:id="5375"/>
        <w:bookmarkEnd w:id="5376"/>
        <w:bookmarkEnd w:id="5377"/>
        <w:bookmarkEnd w:id="5378"/>
        <w:bookmarkEnd w:id="5379"/>
        <w:bookmarkEnd w:id="5380"/>
        <w:bookmarkEnd w:id="5381"/>
      </w:del>
    </w:p>
    <w:p w14:paraId="4F198162" w14:textId="15D3DBD6" w:rsidR="00D56567" w:rsidRPr="00945767" w:rsidRDefault="00D56567" w:rsidP="00D56567">
      <w:pPr>
        <w:pStyle w:val="Heading4"/>
      </w:pPr>
      <w:bookmarkStart w:id="5382" w:name="_Toc507162126"/>
      <w:r w:rsidRPr="00945767">
        <w:t>Option 2:</w:t>
      </w:r>
      <w:r w:rsidR="00583824">
        <w:t xml:space="preserve"> </w:t>
      </w:r>
      <w:r w:rsidRPr="00945767">
        <w:t>Updating Benefits Enrollment on Behalf of Employee</w:t>
      </w:r>
      <w:bookmarkEnd w:id="5382"/>
    </w:p>
    <w:p w14:paraId="20856611" w14:textId="77777777" w:rsidR="00D56567" w:rsidRPr="00945767" w:rsidRDefault="00D56567" w:rsidP="00D56567">
      <w:pPr>
        <w:pStyle w:val="SAPKeyblockTitle"/>
      </w:pPr>
      <w:r w:rsidRPr="00945767">
        <w:t>Test Administration</w:t>
      </w:r>
    </w:p>
    <w:p w14:paraId="38A96F5F" w14:textId="77777777" w:rsidR="00D56567" w:rsidRPr="00945767" w:rsidRDefault="00D56567" w:rsidP="00D56567">
      <w:r w:rsidRPr="009457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D56567" w:rsidRPr="00945767" w14:paraId="42D80C80" w14:textId="77777777" w:rsidTr="00D56567">
        <w:tc>
          <w:tcPr>
            <w:tcW w:w="2280" w:type="dxa"/>
            <w:tcBorders>
              <w:top w:val="single" w:sz="8" w:space="0" w:color="999999"/>
              <w:left w:val="single" w:sz="8" w:space="0" w:color="999999"/>
              <w:bottom w:val="single" w:sz="8" w:space="0" w:color="999999"/>
              <w:right w:val="single" w:sz="8" w:space="0" w:color="999999"/>
            </w:tcBorders>
            <w:hideMark/>
          </w:tcPr>
          <w:p w14:paraId="57225724" w14:textId="77777777" w:rsidR="00D56567" w:rsidRPr="00945767" w:rsidRDefault="00D56567">
            <w:pPr>
              <w:rPr>
                <w:rStyle w:val="SAPEmphasis"/>
                <w:lang w:eastAsia="zh-TW"/>
              </w:rPr>
            </w:pPr>
            <w:r w:rsidRPr="0094576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B75F2CB" w14:textId="77777777" w:rsidR="00D56567" w:rsidRPr="00945767" w:rsidRDefault="00D56567">
            <w:pPr>
              <w:rPr>
                <w:rFonts w:cstheme="minorBidi"/>
                <w:lang w:eastAsia="zh-CN"/>
              </w:rPr>
            </w:pPr>
            <w:r w:rsidRPr="0094576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6F0331B" w14:textId="77777777" w:rsidR="00D56567" w:rsidRPr="00945767" w:rsidRDefault="00D56567">
            <w:pPr>
              <w:rPr>
                <w:rStyle w:val="SAPEmphasis"/>
                <w:lang w:eastAsia="zh-TW"/>
              </w:rPr>
            </w:pPr>
            <w:r w:rsidRPr="0094576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hideMark/>
          </w:tcPr>
          <w:p w14:paraId="57E57916" w14:textId="77777777" w:rsidR="00D56567" w:rsidRPr="00945767" w:rsidRDefault="00D56567">
            <w:pPr>
              <w:rPr>
                <w:rFonts w:cstheme="minorBidi"/>
                <w:lang w:eastAsia="zh-CN"/>
              </w:rPr>
            </w:pPr>
            <w:r w:rsidRPr="0094576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9631883" w14:textId="77777777" w:rsidR="00D56567" w:rsidRPr="00945767" w:rsidRDefault="00D56567">
            <w:pPr>
              <w:rPr>
                <w:rStyle w:val="SAPEmphasis"/>
                <w:lang w:eastAsia="zh-TW"/>
              </w:rPr>
            </w:pPr>
            <w:r w:rsidRPr="0094576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9B01310" w14:textId="77777777" w:rsidR="00D56567" w:rsidRPr="00945767" w:rsidRDefault="00D56567">
            <w:pPr>
              <w:rPr>
                <w:rFonts w:cstheme="minorBidi"/>
                <w:lang w:eastAsia="zh-CN"/>
              </w:rPr>
            </w:pPr>
            <w:r w:rsidRPr="00945767">
              <w:rPr>
                <w:lang w:eastAsia="zh-CN"/>
              </w:rPr>
              <w:t>&lt;date&gt;</w:t>
            </w:r>
          </w:p>
        </w:tc>
      </w:tr>
      <w:tr w:rsidR="00D56567" w:rsidRPr="00945767" w14:paraId="33341E19" w14:textId="77777777" w:rsidTr="00D56567">
        <w:tc>
          <w:tcPr>
            <w:tcW w:w="2280" w:type="dxa"/>
            <w:tcBorders>
              <w:top w:val="single" w:sz="8" w:space="0" w:color="999999"/>
              <w:left w:val="single" w:sz="8" w:space="0" w:color="999999"/>
              <w:bottom w:val="single" w:sz="8" w:space="0" w:color="999999"/>
              <w:right w:val="single" w:sz="8" w:space="0" w:color="999999"/>
            </w:tcBorders>
            <w:hideMark/>
          </w:tcPr>
          <w:p w14:paraId="75647379" w14:textId="77777777" w:rsidR="00D56567" w:rsidRPr="00945767" w:rsidRDefault="00D56567">
            <w:pPr>
              <w:rPr>
                <w:rStyle w:val="SAPEmphasis"/>
                <w:lang w:eastAsia="zh-TW"/>
              </w:rPr>
            </w:pPr>
            <w:r w:rsidRPr="0094576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9AED528" w14:textId="7EE3776D" w:rsidR="00D56567" w:rsidRPr="00945767" w:rsidRDefault="00D56567">
            <w:pPr>
              <w:rPr>
                <w:rFonts w:cstheme="minorBidi"/>
                <w:lang w:eastAsia="zh-CN"/>
              </w:rPr>
            </w:pPr>
            <w:r w:rsidRPr="00945767">
              <w:rPr>
                <w:lang w:eastAsia="zh-CN"/>
              </w:rPr>
              <w:t>Benefits Administrator</w:t>
            </w:r>
          </w:p>
        </w:tc>
      </w:tr>
      <w:tr w:rsidR="00883809" w:rsidRPr="00945767" w14:paraId="394AFDC6" w14:textId="77777777" w:rsidTr="00D56567">
        <w:tc>
          <w:tcPr>
            <w:tcW w:w="2280" w:type="dxa"/>
            <w:tcBorders>
              <w:top w:val="single" w:sz="8" w:space="0" w:color="999999"/>
              <w:left w:val="single" w:sz="8" w:space="0" w:color="999999"/>
              <w:bottom w:val="single" w:sz="8" w:space="0" w:color="999999"/>
              <w:right w:val="single" w:sz="8" w:space="0" w:color="999999"/>
            </w:tcBorders>
            <w:hideMark/>
          </w:tcPr>
          <w:p w14:paraId="71737241" w14:textId="77777777" w:rsidR="00883809" w:rsidRPr="00945767" w:rsidRDefault="00883809" w:rsidP="00883809">
            <w:pPr>
              <w:rPr>
                <w:rStyle w:val="SAPEmphasis"/>
                <w:lang w:eastAsia="zh-TW"/>
              </w:rPr>
            </w:pPr>
            <w:r w:rsidRPr="0094576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4F32B42" w14:textId="77777777" w:rsidR="00883809" w:rsidRPr="00945767" w:rsidRDefault="00883809" w:rsidP="00883809">
            <w:pPr>
              <w:rPr>
                <w:rFonts w:cstheme="minorBidi"/>
                <w:lang w:eastAsia="zh-CN"/>
              </w:rPr>
            </w:pPr>
            <w:r w:rsidRPr="0094576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FCF88BA" w14:textId="77777777" w:rsidR="00883809" w:rsidRPr="00945767" w:rsidRDefault="00883809" w:rsidP="00883809">
            <w:pPr>
              <w:rPr>
                <w:rStyle w:val="SAPEmphasis"/>
                <w:lang w:eastAsia="zh-TW"/>
              </w:rPr>
            </w:pPr>
            <w:r w:rsidRPr="0094576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7BD03E3" w14:textId="77EA6222" w:rsidR="00883809" w:rsidRPr="00945767" w:rsidRDefault="00883809" w:rsidP="00883809">
            <w:pPr>
              <w:rPr>
                <w:rFonts w:cstheme="minorBidi"/>
                <w:lang w:eastAsia="zh-CN"/>
              </w:rPr>
            </w:pPr>
            <w:r>
              <w:rPr>
                <w:lang w:eastAsia="zh-CN"/>
              </w:rPr>
              <w:t>&lt;duration&gt;</w:t>
            </w:r>
          </w:p>
        </w:tc>
      </w:tr>
    </w:tbl>
    <w:p w14:paraId="0CF65466" w14:textId="77777777" w:rsidR="00D56567" w:rsidRPr="00945767" w:rsidRDefault="00D56567" w:rsidP="00D56567">
      <w:pPr>
        <w:pStyle w:val="SAPKeyblockTitle"/>
      </w:pPr>
      <w:r w:rsidRPr="00945767">
        <w:t>Purpose</w:t>
      </w:r>
    </w:p>
    <w:p w14:paraId="61107AC2" w14:textId="5A4E14A5" w:rsidR="00D56567" w:rsidRPr="00945767" w:rsidRDefault="00D56567" w:rsidP="00D56567">
      <w:r w:rsidRPr="00945767">
        <w:t>In case the employee has no access to the system or has no permissions to update a benefit enrollment by him- or herself, the benefits administrator with appropriate permissions can do it on behalf of the employee. The benefits administrator follows the same procedure as the employee would do.</w:t>
      </w:r>
    </w:p>
    <w:p w14:paraId="50425D09" w14:textId="77777777" w:rsidR="00D56567" w:rsidRPr="00945767" w:rsidRDefault="00D56567" w:rsidP="00D56567">
      <w:pPr>
        <w:pStyle w:val="SAPKeyblockTitle"/>
      </w:pPr>
      <w:r w:rsidRPr="00945767">
        <w:t>Prerequisite</w:t>
      </w:r>
    </w:p>
    <w:p w14:paraId="720DDEA4" w14:textId="75760447" w:rsidR="00D56567" w:rsidRPr="00945767" w:rsidRDefault="00D56567" w:rsidP="00D56567">
      <w:r w:rsidRPr="00945767">
        <w:t>The employee is already enrolled in the benefit.</w:t>
      </w:r>
    </w:p>
    <w:p w14:paraId="1222B056" w14:textId="77777777" w:rsidR="001C2733" w:rsidRPr="00945767" w:rsidRDefault="001C2733" w:rsidP="001C2733">
      <w:r w:rsidRPr="00945767">
        <w:t>In case the update is triggered for example by a change in the employee’s marital status or a change in the employee’s family, the appropriate data must have been maintained.</w:t>
      </w:r>
    </w:p>
    <w:p w14:paraId="57D38BA9" w14:textId="77777777" w:rsidR="001C2733" w:rsidRPr="00945767" w:rsidRDefault="001C2733" w:rsidP="001C2733">
      <w:pPr>
        <w:ind w:left="720"/>
        <w:rPr>
          <w:rFonts w:ascii="BentonSans Regular" w:hAnsi="BentonSans Regular"/>
          <w:color w:val="666666"/>
          <w:sz w:val="22"/>
        </w:rPr>
      </w:pPr>
      <w:r w:rsidRPr="00945767">
        <w:rPr>
          <w:noProof/>
        </w:rPr>
        <w:drawing>
          <wp:inline distT="0" distB="0" distL="0" distR="0" wp14:anchorId="7ECE781F" wp14:editId="51E34A93">
            <wp:extent cx="225425" cy="225425"/>
            <wp:effectExtent l="0" t="0" r="0" b="3175"/>
            <wp:docPr id="3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w:t>
      </w:r>
      <w:r w:rsidRPr="00945767">
        <w:rPr>
          <w:rFonts w:ascii="BentonSans Regular" w:hAnsi="BentonSans Regular"/>
          <w:color w:val="666666"/>
          <w:sz w:val="22"/>
        </w:rPr>
        <w:t>Note</w:t>
      </w:r>
    </w:p>
    <w:p w14:paraId="60BE214C" w14:textId="77777777" w:rsidR="006A7F72" w:rsidRDefault="006A7F72" w:rsidP="006A7F72">
      <w:pPr>
        <w:ind w:left="720"/>
        <w:rPr>
          <w:ins w:id="5383" w:author="Author" w:date="2018-02-13T15:37:00Z"/>
        </w:rPr>
      </w:pPr>
      <w:ins w:id="5384" w:author="Author" w:date="2018-02-13T15:37:00Z">
        <w:r>
          <w:t xml:space="preserve">In case the </w:t>
        </w:r>
        <w:r>
          <w:rPr>
            <w:rStyle w:val="SAPEmphasis"/>
          </w:rPr>
          <w:t>Core</w:t>
        </w:r>
        <w:r>
          <w:t xml:space="preserve"> content has been deployed with the SAP Best Practices,</w:t>
        </w:r>
        <w:r w:rsidRPr="006A7F72">
          <w:t xml:space="preserve"> </w:t>
        </w:r>
        <w:r>
          <w:t xml:space="preserve">you can </w:t>
        </w:r>
        <w:r w:rsidRPr="00945767">
          <w:t xml:space="preserve">refer </w:t>
        </w:r>
        <w:r>
          <w:t xml:space="preserve">for details on changes in the employee’s </w:t>
        </w:r>
        <w:r w:rsidRPr="00945767">
          <w:t xml:space="preserve">marital status to test script of scope item </w:t>
        </w:r>
        <w:r w:rsidRPr="00945767">
          <w:rPr>
            <w:rStyle w:val="SAPTextReference"/>
          </w:rPr>
          <w:t>Data Change Employee File (FJ5)</w:t>
        </w:r>
        <w:r w:rsidRPr="00945767">
          <w:t>.</w:t>
        </w:r>
      </w:ins>
    </w:p>
    <w:p w14:paraId="79104CCD" w14:textId="77777777" w:rsidR="006A7F72" w:rsidRDefault="006A7F72" w:rsidP="006A7F72">
      <w:pPr>
        <w:ind w:left="720"/>
        <w:rPr>
          <w:ins w:id="5385" w:author="Author" w:date="2018-02-13T15:37:00Z"/>
        </w:rPr>
      </w:pPr>
      <w:ins w:id="5386" w:author="Author" w:date="2018-02-13T15:37:00Z">
        <w:r>
          <w:t xml:space="preserve">In case the </w:t>
        </w:r>
        <w:r>
          <w:rPr>
            <w:rStyle w:val="SAPEmphasis"/>
          </w:rPr>
          <w:t>Dependents Management</w:t>
        </w:r>
        <w:r>
          <w:t xml:space="preserve"> content has been deployed with the SAP Best Practices, you can </w:t>
        </w:r>
        <w:r w:rsidRPr="00945767">
          <w:t xml:space="preserve">refer </w:t>
        </w:r>
        <w:r>
          <w:t>for details on changes</w:t>
        </w:r>
        <w:r w:rsidRPr="006A7F72">
          <w:t xml:space="preserve"> </w:t>
        </w:r>
        <w:r w:rsidRPr="00945767">
          <w:t>in the employee’s family</w:t>
        </w:r>
        <w:r>
          <w:t xml:space="preserve"> data </w:t>
        </w:r>
        <w:r w:rsidRPr="00945767">
          <w:t xml:space="preserve">to test script of scope item </w:t>
        </w:r>
        <w:r w:rsidRPr="00945767">
          <w:rPr>
            <w:rStyle w:val="SAPTextReference"/>
          </w:rPr>
          <w:t>Manage Dependents (1LY)</w:t>
        </w:r>
        <w:r w:rsidRPr="00945767">
          <w:t>.</w:t>
        </w:r>
      </w:ins>
    </w:p>
    <w:p w14:paraId="4B8F1765" w14:textId="1A2D8E70" w:rsidR="001C2733" w:rsidRPr="00945767" w:rsidDel="006A7F72" w:rsidRDefault="001C2733" w:rsidP="00583824">
      <w:pPr>
        <w:ind w:left="720"/>
        <w:rPr>
          <w:del w:id="5387" w:author="Author" w:date="2018-02-13T15:37:00Z"/>
        </w:rPr>
      </w:pPr>
      <w:del w:id="5388" w:author="Author" w:date="2018-02-13T15:37:00Z">
        <w:r w:rsidRPr="00945767" w:rsidDel="006A7F72">
          <w:delText xml:space="preserve">For more details on this, </w:delText>
        </w:r>
        <w:r w:rsidR="007F753A" w:rsidRPr="00945767" w:rsidDel="006A7F72">
          <w:delText xml:space="preserve">you can </w:delText>
        </w:r>
        <w:r w:rsidRPr="00945767" w:rsidDel="006A7F72">
          <w:delText xml:space="preserve">refer to test script of scope items </w:delText>
        </w:r>
        <w:r w:rsidRPr="00945767" w:rsidDel="006A7F72">
          <w:rPr>
            <w:rStyle w:val="SAPTextReference"/>
          </w:rPr>
          <w:delText>Data Change Employee File (FJ5)</w:delText>
        </w:r>
        <w:r w:rsidRPr="00945767" w:rsidDel="006A7F72">
          <w:rPr>
            <w:bCs/>
          </w:rPr>
          <w:delText xml:space="preserve"> </w:delText>
        </w:r>
        <w:r w:rsidRPr="00945767" w:rsidDel="006A7F72">
          <w:delText xml:space="preserve">and </w:delText>
        </w:r>
        <w:r w:rsidRPr="00945767" w:rsidDel="006A7F72">
          <w:rPr>
            <w:rStyle w:val="SAPTextReference"/>
          </w:rPr>
          <w:delText>Manage Dependents (1LY)</w:delText>
        </w:r>
        <w:r w:rsidRPr="00945767" w:rsidDel="006A7F72">
          <w:delText xml:space="preserve">. </w:delText>
        </w:r>
      </w:del>
    </w:p>
    <w:p w14:paraId="19232E52" w14:textId="77777777" w:rsidR="00D56567" w:rsidRPr="00945767" w:rsidRDefault="00D56567" w:rsidP="00D56567">
      <w:pPr>
        <w:pStyle w:val="SAPKeyblockTitle"/>
      </w:pPr>
      <w:r w:rsidRPr="00945767">
        <w:lastRenderedPageBreak/>
        <w:t>Procedure</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5389" w:author="Author" w:date="2018-02-26T16:40:00Z">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872"/>
        <w:gridCol w:w="1440"/>
        <w:gridCol w:w="6660"/>
        <w:gridCol w:w="4048"/>
        <w:gridCol w:w="1260"/>
        <w:tblGridChange w:id="5390">
          <w:tblGrid>
            <w:gridCol w:w="872"/>
            <w:gridCol w:w="1350"/>
            <w:gridCol w:w="6750"/>
            <w:gridCol w:w="4048"/>
            <w:gridCol w:w="1260"/>
          </w:tblGrid>
        </w:tblGridChange>
      </w:tblGrid>
      <w:tr w:rsidR="00D56567" w:rsidRPr="00945767" w14:paraId="2C1C7B5D" w14:textId="77777777" w:rsidTr="0032571C">
        <w:trPr>
          <w:trHeight w:val="576"/>
          <w:tblHeader/>
          <w:trPrChange w:id="5391" w:author="Author" w:date="2018-02-26T16:40:00Z">
            <w:trPr>
              <w:trHeight w:val="576"/>
              <w:tblHeader/>
            </w:trPr>
          </w:trPrChange>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Change w:id="5392" w:author="Author" w:date="2018-02-26T16:40:00Z">
              <w:tcPr>
                <w:tcW w:w="87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5B4B343" w14:textId="77777777" w:rsidR="00D56567" w:rsidRPr="00945767" w:rsidRDefault="00D56567">
            <w:pPr>
              <w:pStyle w:val="SAPTableHeader"/>
              <w:rPr>
                <w:lang w:eastAsia="zh-TW"/>
              </w:rPr>
            </w:pPr>
            <w:r w:rsidRPr="00945767">
              <w:rPr>
                <w:lang w:eastAsia="zh-TW"/>
              </w:rPr>
              <w:t>Test Step #</w:t>
            </w:r>
          </w:p>
        </w:tc>
        <w:tc>
          <w:tcPr>
            <w:tcW w:w="1440" w:type="dxa"/>
            <w:tcBorders>
              <w:top w:val="single" w:sz="8" w:space="0" w:color="999999"/>
              <w:left w:val="single" w:sz="8" w:space="0" w:color="999999"/>
              <w:bottom w:val="single" w:sz="8" w:space="0" w:color="999999"/>
              <w:right w:val="single" w:sz="8" w:space="0" w:color="999999"/>
            </w:tcBorders>
            <w:shd w:val="clear" w:color="auto" w:fill="999999"/>
            <w:hideMark/>
            <w:tcPrChange w:id="5393" w:author="Author" w:date="2018-02-26T16:40:00Z">
              <w:tcPr>
                <w:tcW w:w="135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304E0960" w14:textId="77777777" w:rsidR="00D56567" w:rsidRPr="00945767" w:rsidRDefault="00D56567">
            <w:pPr>
              <w:pStyle w:val="SAPTableHeader"/>
              <w:rPr>
                <w:lang w:eastAsia="zh-TW"/>
              </w:rPr>
            </w:pPr>
            <w:r w:rsidRPr="00945767">
              <w:rPr>
                <w:lang w:eastAsia="zh-TW"/>
              </w:rPr>
              <w:t>Test Step Name</w:t>
            </w:r>
          </w:p>
        </w:tc>
        <w:tc>
          <w:tcPr>
            <w:tcW w:w="6660" w:type="dxa"/>
            <w:tcBorders>
              <w:top w:val="single" w:sz="8" w:space="0" w:color="999999"/>
              <w:left w:val="single" w:sz="8" w:space="0" w:color="999999"/>
              <w:bottom w:val="single" w:sz="8" w:space="0" w:color="999999"/>
              <w:right w:val="single" w:sz="8" w:space="0" w:color="999999"/>
            </w:tcBorders>
            <w:shd w:val="clear" w:color="auto" w:fill="999999"/>
            <w:hideMark/>
            <w:tcPrChange w:id="5394" w:author="Author" w:date="2018-02-26T16:40:00Z">
              <w:tcPr>
                <w:tcW w:w="675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3CCA816A" w14:textId="77777777" w:rsidR="00D56567" w:rsidRPr="00945767" w:rsidRDefault="00D56567">
            <w:pPr>
              <w:pStyle w:val="SAPTableHeader"/>
              <w:rPr>
                <w:lang w:eastAsia="zh-TW"/>
              </w:rPr>
            </w:pPr>
            <w:r w:rsidRPr="00945767">
              <w:rPr>
                <w:lang w:eastAsia="zh-TW"/>
              </w:rPr>
              <w:t>Instruction</w:t>
            </w:r>
          </w:p>
        </w:tc>
        <w:tc>
          <w:tcPr>
            <w:tcW w:w="4048" w:type="dxa"/>
            <w:tcBorders>
              <w:top w:val="single" w:sz="8" w:space="0" w:color="999999"/>
              <w:left w:val="single" w:sz="8" w:space="0" w:color="999999"/>
              <w:bottom w:val="single" w:sz="8" w:space="0" w:color="999999"/>
              <w:right w:val="single" w:sz="8" w:space="0" w:color="999999"/>
            </w:tcBorders>
            <w:shd w:val="clear" w:color="auto" w:fill="999999"/>
            <w:hideMark/>
            <w:tcPrChange w:id="5395" w:author="Author" w:date="2018-02-26T16:40:00Z">
              <w:tcPr>
                <w:tcW w:w="4048"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3FD39BAC" w14:textId="77777777" w:rsidR="00D56567" w:rsidRPr="00945767" w:rsidRDefault="00D56567">
            <w:pPr>
              <w:pStyle w:val="SAPTableHeader"/>
              <w:rPr>
                <w:lang w:eastAsia="zh-TW"/>
              </w:rPr>
            </w:pPr>
            <w:r w:rsidRPr="00945767">
              <w:rPr>
                <w:lang w:eastAsia="zh-TW"/>
              </w:rPr>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Change w:id="5396" w:author="Author" w:date="2018-02-26T16:40:00Z">
              <w:tcPr>
                <w:tcW w:w="126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3407D8FF" w14:textId="77777777" w:rsidR="00D56567" w:rsidRPr="00945767" w:rsidRDefault="00D56567">
            <w:pPr>
              <w:pStyle w:val="SAPTableHeader"/>
              <w:rPr>
                <w:lang w:eastAsia="zh-TW"/>
              </w:rPr>
            </w:pPr>
            <w:r w:rsidRPr="00945767">
              <w:rPr>
                <w:lang w:eastAsia="zh-TW"/>
              </w:rPr>
              <w:t>Pass / Fail / Comment</w:t>
            </w:r>
          </w:p>
        </w:tc>
      </w:tr>
      <w:tr w:rsidR="00D56567" w:rsidRPr="00945767" w14:paraId="25B22122" w14:textId="77777777" w:rsidTr="0032571C">
        <w:trPr>
          <w:trHeight w:val="288"/>
          <w:trPrChange w:id="5397" w:author="Author" w:date="2018-02-26T16:40:00Z">
            <w:trPr>
              <w:trHeight w:val="288"/>
            </w:trPr>
          </w:trPrChange>
        </w:trPr>
        <w:tc>
          <w:tcPr>
            <w:tcW w:w="872" w:type="dxa"/>
            <w:tcBorders>
              <w:top w:val="single" w:sz="8" w:space="0" w:color="999999"/>
              <w:left w:val="single" w:sz="8" w:space="0" w:color="999999"/>
              <w:bottom w:val="single" w:sz="8" w:space="0" w:color="999999"/>
              <w:right w:val="single" w:sz="8" w:space="0" w:color="999999"/>
            </w:tcBorders>
            <w:hideMark/>
            <w:tcPrChange w:id="5398" w:author="Author" w:date="2018-02-26T16:40:00Z">
              <w:tcPr>
                <w:tcW w:w="872" w:type="dxa"/>
                <w:tcBorders>
                  <w:top w:val="single" w:sz="8" w:space="0" w:color="999999"/>
                  <w:left w:val="single" w:sz="8" w:space="0" w:color="999999"/>
                  <w:bottom w:val="single" w:sz="8" w:space="0" w:color="999999"/>
                  <w:right w:val="single" w:sz="8" w:space="0" w:color="999999"/>
                </w:tcBorders>
                <w:hideMark/>
              </w:tcPr>
            </w:tcPrChange>
          </w:tcPr>
          <w:p w14:paraId="5BB5789F" w14:textId="77777777" w:rsidR="00D56567" w:rsidRPr="00945767" w:rsidRDefault="00D56567">
            <w:pPr>
              <w:rPr>
                <w:lang w:eastAsia="zh-TW"/>
              </w:rPr>
            </w:pPr>
            <w:r w:rsidRPr="00945767">
              <w:rPr>
                <w:lang w:eastAsia="zh-TW"/>
              </w:rPr>
              <w:t>1</w:t>
            </w:r>
          </w:p>
        </w:tc>
        <w:tc>
          <w:tcPr>
            <w:tcW w:w="1440" w:type="dxa"/>
            <w:tcBorders>
              <w:top w:val="single" w:sz="8" w:space="0" w:color="999999"/>
              <w:left w:val="single" w:sz="8" w:space="0" w:color="999999"/>
              <w:bottom w:val="single" w:sz="8" w:space="0" w:color="999999"/>
              <w:right w:val="single" w:sz="8" w:space="0" w:color="999999"/>
            </w:tcBorders>
            <w:hideMark/>
            <w:tcPrChange w:id="5399" w:author="Author" w:date="2018-02-26T16:40:00Z">
              <w:tcPr>
                <w:tcW w:w="1350" w:type="dxa"/>
                <w:tcBorders>
                  <w:top w:val="single" w:sz="8" w:space="0" w:color="999999"/>
                  <w:left w:val="single" w:sz="8" w:space="0" w:color="999999"/>
                  <w:bottom w:val="single" w:sz="8" w:space="0" w:color="999999"/>
                  <w:right w:val="single" w:sz="8" w:space="0" w:color="999999"/>
                </w:tcBorders>
                <w:hideMark/>
              </w:tcPr>
            </w:tcPrChange>
          </w:tcPr>
          <w:p w14:paraId="5BE163CC" w14:textId="77777777" w:rsidR="00D56567" w:rsidRPr="00945767" w:rsidRDefault="00D56567">
            <w:pPr>
              <w:rPr>
                <w:lang w:eastAsia="zh-TW"/>
              </w:rPr>
            </w:pPr>
            <w:r w:rsidRPr="00945767">
              <w:rPr>
                <w:rStyle w:val="SAPEmphasis"/>
                <w:lang w:eastAsia="zh-TW"/>
              </w:rPr>
              <w:t>Log on</w:t>
            </w:r>
          </w:p>
        </w:tc>
        <w:tc>
          <w:tcPr>
            <w:tcW w:w="6660" w:type="dxa"/>
            <w:tcBorders>
              <w:top w:val="single" w:sz="8" w:space="0" w:color="999999"/>
              <w:left w:val="single" w:sz="8" w:space="0" w:color="999999"/>
              <w:bottom w:val="single" w:sz="8" w:space="0" w:color="999999"/>
              <w:right w:val="single" w:sz="8" w:space="0" w:color="999999"/>
            </w:tcBorders>
            <w:hideMark/>
            <w:tcPrChange w:id="5400" w:author="Author" w:date="2018-02-26T16:40:00Z">
              <w:tcPr>
                <w:tcW w:w="6750" w:type="dxa"/>
                <w:tcBorders>
                  <w:top w:val="single" w:sz="8" w:space="0" w:color="999999"/>
                  <w:left w:val="single" w:sz="8" w:space="0" w:color="999999"/>
                  <w:bottom w:val="single" w:sz="8" w:space="0" w:color="999999"/>
                  <w:right w:val="single" w:sz="8" w:space="0" w:color="999999"/>
                </w:tcBorders>
                <w:hideMark/>
              </w:tcPr>
            </w:tcPrChange>
          </w:tcPr>
          <w:p w14:paraId="70BE627F" w14:textId="7967B3C1" w:rsidR="00D56567" w:rsidRPr="00945767" w:rsidRDefault="00D56567">
            <w:pPr>
              <w:rPr>
                <w:lang w:eastAsia="zh-TW"/>
              </w:rPr>
            </w:pPr>
            <w:r w:rsidRPr="00945767">
              <w:rPr>
                <w:lang w:eastAsia="zh-TW"/>
              </w:rPr>
              <w:t xml:space="preserve">Log on to </w:t>
            </w:r>
            <w:r w:rsidRPr="00945767">
              <w:rPr>
                <w:rStyle w:val="SAPTextReference"/>
                <w:lang w:eastAsia="zh-TW"/>
              </w:rPr>
              <w:t>Employee Central</w:t>
            </w:r>
            <w:r w:rsidRPr="00945767">
              <w:rPr>
                <w:lang w:eastAsia="zh-TW"/>
              </w:rPr>
              <w:t xml:space="preserve"> as a </w:t>
            </w:r>
            <w:r w:rsidRPr="00945767">
              <w:rPr>
                <w:lang w:eastAsia="zh-CN"/>
              </w:rPr>
              <w:t>Benefits Administrator</w:t>
            </w:r>
            <w:r w:rsidRPr="00945767">
              <w:rPr>
                <w:lang w:eastAsia="zh-TW"/>
              </w:rPr>
              <w:t>.</w:t>
            </w:r>
          </w:p>
        </w:tc>
        <w:tc>
          <w:tcPr>
            <w:tcW w:w="4048" w:type="dxa"/>
            <w:tcBorders>
              <w:top w:val="single" w:sz="8" w:space="0" w:color="999999"/>
              <w:left w:val="single" w:sz="8" w:space="0" w:color="999999"/>
              <w:bottom w:val="single" w:sz="8" w:space="0" w:color="999999"/>
              <w:right w:val="single" w:sz="8" w:space="0" w:color="999999"/>
            </w:tcBorders>
            <w:hideMark/>
            <w:tcPrChange w:id="5401" w:author="Author" w:date="2018-02-26T16:40:00Z">
              <w:tcPr>
                <w:tcW w:w="4048" w:type="dxa"/>
                <w:tcBorders>
                  <w:top w:val="single" w:sz="8" w:space="0" w:color="999999"/>
                  <w:left w:val="single" w:sz="8" w:space="0" w:color="999999"/>
                  <w:bottom w:val="single" w:sz="8" w:space="0" w:color="999999"/>
                  <w:right w:val="single" w:sz="8" w:space="0" w:color="999999"/>
                </w:tcBorders>
                <w:hideMark/>
              </w:tcPr>
            </w:tcPrChange>
          </w:tcPr>
          <w:p w14:paraId="52D596B9" w14:textId="77777777" w:rsidR="00D56567" w:rsidRPr="00945767" w:rsidRDefault="00D56567">
            <w:pPr>
              <w:rPr>
                <w:lang w:eastAsia="zh-TW"/>
              </w:rPr>
            </w:pPr>
            <w:r w:rsidRPr="00945767">
              <w:rPr>
                <w:lang w:eastAsia="zh-TW"/>
              </w:rPr>
              <w:t xml:space="preserve">The </w:t>
            </w:r>
            <w:r w:rsidRPr="00945767">
              <w:rPr>
                <w:rStyle w:val="SAPScreenElement"/>
                <w:lang w:eastAsia="zh-TW"/>
              </w:rPr>
              <w:t xml:space="preserve">Home </w:t>
            </w:r>
            <w:r w:rsidRPr="00945767">
              <w:rPr>
                <w:lang w:eastAsia="zh-TW"/>
              </w:rPr>
              <w:t>page is displayed.</w:t>
            </w:r>
          </w:p>
        </w:tc>
        <w:tc>
          <w:tcPr>
            <w:tcW w:w="1260" w:type="dxa"/>
            <w:tcBorders>
              <w:top w:val="single" w:sz="8" w:space="0" w:color="999999"/>
              <w:left w:val="single" w:sz="8" w:space="0" w:color="999999"/>
              <w:bottom w:val="single" w:sz="8" w:space="0" w:color="999999"/>
              <w:right w:val="single" w:sz="8" w:space="0" w:color="999999"/>
            </w:tcBorders>
            <w:tcPrChange w:id="5402" w:author="Author" w:date="2018-02-26T16:40:00Z">
              <w:tcPr>
                <w:tcW w:w="1260" w:type="dxa"/>
                <w:tcBorders>
                  <w:top w:val="single" w:sz="8" w:space="0" w:color="999999"/>
                  <w:left w:val="single" w:sz="8" w:space="0" w:color="999999"/>
                  <w:bottom w:val="single" w:sz="8" w:space="0" w:color="999999"/>
                  <w:right w:val="single" w:sz="8" w:space="0" w:color="999999"/>
                </w:tcBorders>
              </w:tcPr>
            </w:tcPrChange>
          </w:tcPr>
          <w:p w14:paraId="67042952" w14:textId="77777777" w:rsidR="00D56567" w:rsidRPr="00945767" w:rsidRDefault="00D56567">
            <w:pPr>
              <w:rPr>
                <w:lang w:eastAsia="zh-TW"/>
              </w:rPr>
            </w:pPr>
          </w:p>
        </w:tc>
      </w:tr>
      <w:tr w:rsidR="00D56567" w:rsidRPr="00945767" w14:paraId="005F228E" w14:textId="77777777" w:rsidTr="0032571C">
        <w:trPr>
          <w:trHeight w:val="288"/>
          <w:trPrChange w:id="5403" w:author="Author" w:date="2018-02-26T16:40:00Z">
            <w:trPr>
              <w:trHeight w:val="288"/>
            </w:trPr>
          </w:trPrChange>
        </w:trPr>
        <w:tc>
          <w:tcPr>
            <w:tcW w:w="872" w:type="dxa"/>
            <w:tcBorders>
              <w:top w:val="single" w:sz="8" w:space="0" w:color="999999"/>
              <w:left w:val="single" w:sz="8" w:space="0" w:color="999999"/>
              <w:bottom w:val="single" w:sz="8" w:space="0" w:color="999999"/>
              <w:right w:val="single" w:sz="8" w:space="0" w:color="999999"/>
            </w:tcBorders>
            <w:hideMark/>
            <w:tcPrChange w:id="5404" w:author="Author" w:date="2018-02-26T16:40:00Z">
              <w:tcPr>
                <w:tcW w:w="872" w:type="dxa"/>
                <w:tcBorders>
                  <w:top w:val="single" w:sz="8" w:space="0" w:color="999999"/>
                  <w:left w:val="single" w:sz="8" w:space="0" w:color="999999"/>
                  <w:bottom w:val="single" w:sz="8" w:space="0" w:color="999999"/>
                  <w:right w:val="single" w:sz="8" w:space="0" w:color="999999"/>
                </w:tcBorders>
                <w:hideMark/>
              </w:tcPr>
            </w:tcPrChange>
          </w:tcPr>
          <w:p w14:paraId="3DADCFDF" w14:textId="77777777" w:rsidR="00D56567" w:rsidRPr="00945767" w:rsidRDefault="00D56567">
            <w:pPr>
              <w:rPr>
                <w:lang w:eastAsia="zh-TW"/>
              </w:rPr>
            </w:pPr>
            <w:r w:rsidRPr="00945767">
              <w:rPr>
                <w:lang w:eastAsia="zh-TW"/>
              </w:rPr>
              <w:t>2</w:t>
            </w:r>
          </w:p>
        </w:tc>
        <w:tc>
          <w:tcPr>
            <w:tcW w:w="1440" w:type="dxa"/>
            <w:tcBorders>
              <w:top w:val="single" w:sz="8" w:space="0" w:color="999999"/>
              <w:left w:val="single" w:sz="8" w:space="0" w:color="999999"/>
              <w:bottom w:val="single" w:sz="8" w:space="0" w:color="999999"/>
              <w:right w:val="single" w:sz="8" w:space="0" w:color="999999"/>
            </w:tcBorders>
            <w:hideMark/>
            <w:tcPrChange w:id="5405" w:author="Author" w:date="2018-02-26T16:40:00Z">
              <w:tcPr>
                <w:tcW w:w="1350" w:type="dxa"/>
                <w:tcBorders>
                  <w:top w:val="single" w:sz="8" w:space="0" w:color="999999"/>
                  <w:left w:val="single" w:sz="8" w:space="0" w:color="999999"/>
                  <w:bottom w:val="single" w:sz="8" w:space="0" w:color="999999"/>
                  <w:right w:val="single" w:sz="8" w:space="0" w:color="999999"/>
                </w:tcBorders>
                <w:hideMark/>
              </w:tcPr>
            </w:tcPrChange>
          </w:tcPr>
          <w:p w14:paraId="500C7288" w14:textId="77777777" w:rsidR="00D56567" w:rsidRPr="00945767" w:rsidRDefault="00D56567">
            <w:pPr>
              <w:rPr>
                <w:rStyle w:val="SAPEmphasis"/>
              </w:rPr>
            </w:pPr>
            <w:r w:rsidRPr="00945767">
              <w:rPr>
                <w:rStyle w:val="SAPEmphasis"/>
                <w:lang w:eastAsia="zh-CN"/>
              </w:rPr>
              <w:t>Search Employee</w:t>
            </w:r>
          </w:p>
        </w:tc>
        <w:tc>
          <w:tcPr>
            <w:tcW w:w="6660" w:type="dxa"/>
            <w:tcBorders>
              <w:top w:val="single" w:sz="8" w:space="0" w:color="999999"/>
              <w:left w:val="single" w:sz="8" w:space="0" w:color="999999"/>
              <w:bottom w:val="single" w:sz="8" w:space="0" w:color="999999"/>
              <w:right w:val="single" w:sz="8" w:space="0" w:color="999999"/>
            </w:tcBorders>
            <w:hideMark/>
            <w:tcPrChange w:id="5406" w:author="Author" w:date="2018-02-26T16:40:00Z">
              <w:tcPr>
                <w:tcW w:w="6750" w:type="dxa"/>
                <w:tcBorders>
                  <w:top w:val="single" w:sz="8" w:space="0" w:color="999999"/>
                  <w:left w:val="single" w:sz="8" w:space="0" w:color="999999"/>
                  <w:bottom w:val="single" w:sz="8" w:space="0" w:color="999999"/>
                  <w:right w:val="single" w:sz="8" w:space="0" w:color="999999"/>
                </w:tcBorders>
                <w:hideMark/>
              </w:tcPr>
            </w:tcPrChange>
          </w:tcPr>
          <w:p w14:paraId="0892A10E" w14:textId="5F4FCDEE" w:rsidR="00D56567" w:rsidRPr="00945767" w:rsidRDefault="00D56567">
            <w:pPr>
              <w:rPr>
                <w:rFonts w:cstheme="minorBidi"/>
              </w:rPr>
            </w:pPr>
            <w:r w:rsidRPr="00945767">
              <w:rPr>
                <w:lang w:eastAsia="zh-TW"/>
              </w:rPr>
              <w:t xml:space="preserve">In the </w:t>
            </w:r>
            <w:r w:rsidRPr="00945767">
              <w:rPr>
                <w:rStyle w:val="SAPScreenElement"/>
                <w:lang w:eastAsia="zh-TW"/>
              </w:rPr>
              <w:t>Search</w:t>
            </w:r>
            <w:r w:rsidRPr="00945767">
              <w:rPr>
                <w:lang w:eastAsia="zh-TW"/>
              </w:rPr>
              <w:t xml:space="preserve"> </w:t>
            </w:r>
            <w:r w:rsidRPr="00945767">
              <w:rPr>
                <w:rStyle w:val="SAPScreenElement"/>
                <w:lang w:eastAsia="zh-TW"/>
              </w:rPr>
              <w:t>for actions or people</w:t>
            </w:r>
            <w:r w:rsidRPr="00945767">
              <w:rPr>
                <w:lang w:eastAsia="zh-TW"/>
              </w:rPr>
              <w:t xml:space="preserve"> box, in the top right corner of the screen, enter the name (or name parts) of the employee on behalf of whom you want to update a benefits enrollment.</w:t>
            </w:r>
          </w:p>
        </w:tc>
        <w:tc>
          <w:tcPr>
            <w:tcW w:w="4048" w:type="dxa"/>
            <w:tcBorders>
              <w:top w:val="single" w:sz="8" w:space="0" w:color="999999"/>
              <w:left w:val="single" w:sz="8" w:space="0" w:color="999999"/>
              <w:bottom w:val="single" w:sz="8" w:space="0" w:color="999999"/>
              <w:right w:val="single" w:sz="8" w:space="0" w:color="999999"/>
            </w:tcBorders>
            <w:hideMark/>
            <w:tcPrChange w:id="5407" w:author="Author" w:date="2018-02-26T16:40:00Z">
              <w:tcPr>
                <w:tcW w:w="4048" w:type="dxa"/>
                <w:tcBorders>
                  <w:top w:val="single" w:sz="8" w:space="0" w:color="999999"/>
                  <w:left w:val="single" w:sz="8" w:space="0" w:color="999999"/>
                  <w:bottom w:val="single" w:sz="8" w:space="0" w:color="999999"/>
                  <w:right w:val="single" w:sz="8" w:space="0" w:color="999999"/>
                </w:tcBorders>
                <w:hideMark/>
              </w:tcPr>
            </w:tcPrChange>
          </w:tcPr>
          <w:p w14:paraId="7C393ACC" w14:textId="77777777" w:rsidR="00D56567" w:rsidRPr="00945767" w:rsidRDefault="00D56567">
            <w:pPr>
              <w:rPr>
                <w:rFonts w:asciiTheme="minorHAnsi" w:hAnsiTheme="minorHAnsi"/>
                <w:lang w:eastAsia="zh-TW"/>
              </w:rPr>
            </w:pPr>
            <w:r w:rsidRPr="00945767">
              <w:rPr>
                <w:lang w:eastAsia="zh-TW"/>
              </w:rPr>
              <w:t>The autocomplete functionality suggests a list of employees matching your search criteria.</w:t>
            </w:r>
          </w:p>
        </w:tc>
        <w:tc>
          <w:tcPr>
            <w:tcW w:w="1260" w:type="dxa"/>
            <w:tcBorders>
              <w:top w:val="single" w:sz="8" w:space="0" w:color="999999"/>
              <w:left w:val="single" w:sz="8" w:space="0" w:color="999999"/>
              <w:bottom w:val="single" w:sz="8" w:space="0" w:color="999999"/>
              <w:right w:val="single" w:sz="8" w:space="0" w:color="999999"/>
            </w:tcBorders>
            <w:tcPrChange w:id="5408" w:author="Author" w:date="2018-02-26T16:40:00Z">
              <w:tcPr>
                <w:tcW w:w="1260" w:type="dxa"/>
                <w:tcBorders>
                  <w:top w:val="single" w:sz="8" w:space="0" w:color="999999"/>
                  <w:left w:val="single" w:sz="8" w:space="0" w:color="999999"/>
                  <w:bottom w:val="single" w:sz="8" w:space="0" w:color="999999"/>
                  <w:right w:val="single" w:sz="8" w:space="0" w:color="999999"/>
                </w:tcBorders>
              </w:tcPr>
            </w:tcPrChange>
          </w:tcPr>
          <w:p w14:paraId="3A91A476" w14:textId="77777777" w:rsidR="00D56567" w:rsidRPr="00945767" w:rsidRDefault="00D56567">
            <w:pPr>
              <w:rPr>
                <w:lang w:eastAsia="zh-TW"/>
              </w:rPr>
            </w:pPr>
          </w:p>
        </w:tc>
      </w:tr>
      <w:tr w:rsidR="00D56567" w:rsidRPr="00945767" w14:paraId="1C0798E7" w14:textId="77777777" w:rsidTr="0032571C">
        <w:trPr>
          <w:trHeight w:val="288"/>
          <w:trPrChange w:id="5409" w:author="Author" w:date="2018-02-26T16:40:00Z">
            <w:trPr>
              <w:trHeight w:val="288"/>
            </w:trPr>
          </w:trPrChange>
        </w:trPr>
        <w:tc>
          <w:tcPr>
            <w:tcW w:w="872" w:type="dxa"/>
            <w:tcBorders>
              <w:top w:val="single" w:sz="8" w:space="0" w:color="999999"/>
              <w:left w:val="single" w:sz="8" w:space="0" w:color="999999"/>
              <w:bottom w:val="single" w:sz="8" w:space="0" w:color="999999"/>
              <w:right w:val="single" w:sz="8" w:space="0" w:color="999999"/>
            </w:tcBorders>
            <w:hideMark/>
            <w:tcPrChange w:id="5410" w:author="Author" w:date="2018-02-26T16:40:00Z">
              <w:tcPr>
                <w:tcW w:w="872" w:type="dxa"/>
                <w:tcBorders>
                  <w:top w:val="single" w:sz="8" w:space="0" w:color="999999"/>
                  <w:left w:val="single" w:sz="8" w:space="0" w:color="999999"/>
                  <w:bottom w:val="single" w:sz="8" w:space="0" w:color="999999"/>
                  <w:right w:val="single" w:sz="8" w:space="0" w:color="999999"/>
                </w:tcBorders>
                <w:hideMark/>
              </w:tcPr>
            </w:tcPrChange>
          </w:tcPr>
          <w:p w14:paraId="5CBD5356" w14:textId="77777777" w:rsidR="00D56567" w:rsidRPr="00945767" w:rsidRDefault="00D56567">
            <w:pPr>
              <w:rPr>
                <w:lang w:eastAsia="zh-TW"/>
              </w:rPr>
            </w:pPr>
            <w:r w:rsidRPr="00945767">
              <w:rPr>
                <w:lang w:eastAsia="zh-TW"/>
              </w:rPr>
              <w:t>3</w:t>
            </w:r>
          </w:p>
        </w:tc>
        <w:tc>
          <w:tcPr>
            <w:tcW w:w="1440" w:type="dxa"/>
            <w:tcBorders>
              <w:top w:val="single" w:sz="8" w:space="0" w:color="999999"/>
              <w:left w:val="single" w:sz="8" w:space="0" w:color="999999"/>
              <w:bottom w:val="single" w:sz="8" w:space="0" w:color="999999"/>
              <w:right w:val="single" w:sz="8" w:space="0" w:color="999999"/>
            </w:tcBorders>
            <w:hideMark/>
            <w:tcPrChange w:id="5411" w:author="Author" w:date="2018-02-26T16:40:00Z">
              <w:tcPr>
                <w:tcW w:w="1350" w:type="dxa"/>
                <w:tcBorders>
                  <w:top w:val="single" w:sz="8" w:space="0" w:color="999999"/>
                  <w:left w:val="single" w:sz="8" w:space="0" w:color="999999"/>
                  <w:bottom w:val="single" w:sz="8" w:space="0" w:color="999999"/>
                  <w:right w:val="single" w:sz="8" w:space="0" w:color="999999"/>
                </w:tcBorders>
                <w:hideMark/>
              </w:tcPr>
            </w:tcPrChange>
          </w:tcPr>
          <w:p w14:paraId="6632FB75" w14:textId="77777777" w:rsidR="00D56567" w:rsidRPr="00945767" w:rsidRDefault="00D56567">
            <w:pPr>
              <w:rPr>
                <w:rStyle w:val="SAPEmphasis"/>
              </w:rPr>
            </w:pPr>
            <w:r w:rsidRPr="00945767">
              <w:rPr>
                <w:rStyle w:val="SAPEmphasis"/>
                <w:lang w:eastAsia="zh-CN"/>
              </w:rPr>
              <w:t>Select Employee</w:t>
            </w:r>
          </w:p>
        </w:tc>
        <w:tc>
          <w:tcPr>
            <w:tcW w:w="6660" w:type="dxa"/>
            <w:tcBorders>
              <w:top w:val="single" w:sz="8" w:space="0" w:color="999999"/>
              <w:left w:val="single" w:sz="8" w:space="0" w:color="999999"/>
              <w:bottom w:val="single" w:sz="8" w:space="0" w:color="999999"/>
              <w:right w:val="single" w:sz="8" w:space="0" w:color="999999"/>
            </w:tcBorders>
            <w:hideMark/>
            <w:tcPrChange w:id="5412" w:author="Author" w:date="2018-02-26T16:40:00Z">
              <w:tcPr>
                <w:tcW w:w="6750" w:type="dxa"/>
                <w:tcBorders>
                  <w:top w:val="single" w:sz="8" w:space="0" w:color="999999"/>
                  <w:left w:val="single" w:sz="8" w:space="0" w:color="999999"/>
                  <w:bottom w:val="single" w:sz="8" w:space="0" w:color="999999"/>
                  <w:right w:val="single" w:sz="8" w:space="0" w:color="999999"/>
                </w:tcBorders>
                <w:hideMark/>
              </w:tcPr>
            </w:tcPrChange>
          </w:tcPr>
          <w:p w14:paraId="4CE5B156" w14:textId="77777777" w:rsidR="00D56567" w:rsidRPr="00945767" w:rsidRDefault="00D56567">
            <w:pPr>
              <w:rPr>
                <w:rFonts w:cstheme="minorBidi"/>
              </w:rPr>
            </w:pPr>
            <w:r w:rsidRPr="00945767">
              <w:rPr>
                <w:lang w:eastAsia="zh-TW"/>
              </w:rPr>
              <w:t>Select the appropriate employee from the result list.</w:t>
            </w:r>
          </w:p>
        </w:tc>
        <w:tc>
          <w:tcPr>
            <w:tcW w:w="4048" w:type="dxa"/>
            <w:tcBorders>
              <w:top w:val="single" w:sz="8" w:space="0" w:color="999999"/>
              <w:left w:val="single" w:sz="8" w:space="0" w:color="999999"/>
              <w:bottom w:val="single" w:sz="8" w:space="0" w:color="999999"/>
              <w:right w:val="single" w:sz="8" w:space="0" w:color="999999"/>
            </w:tcBorders>
            <w:hideMark/>
            <w:tcPrChange w:id="5413" w:author="Author" w:date="2018-02-26T16:40:00Z">
              <w:tcPr>
                <w:tcW w:w="4048" w:type="dxa"/>
                <w:tcBorders>
                  <w:top w:val="single" w:sz="8" w:space="0" w:color="999999"/>
                  <w:left w:val="single" w:sz="8" w:space="0" w:color="999999"/>
                  <w:bottom w:val="single" w:sz="8" w:space="0" w:color="999999"/>
                  <w:right w:val="single" w:sz="8" w:space="0" w:color="999999"/>
                </w:tcBorders>
                <w:hideMark/>
              </w:tcPr>
            </w:tcPrChange>
          </w:tcPr>
          <w:p w14:paraId="22D1176C" w14:textId="77777777" w:rsidR="00D56567" w:rsidRPr="00945767" w:rsidRDefault="00D56567">
            <w:pPr>
              <w:rPr>
                <w:rFonts w:asciiTheme="minorHAnsi" w:hAnsiTheme="minorHAnsi"/>
                <w:lang w:eastAsia="zh-TW"/>
              </w:rPr>
            </w:pPr>
            <w:r w:rsidRPr="00945767">
              <w:rPr>
                <w:lang w:eastAsia="zh-TW"/>
              </w:rPr>
              <w:t xml:space="preserve">You are directed to the </w:t>
            </w:r>
            <w:r w:rsidRPr="00945767">
              <w:rPr>
                <w:rStyle w:val="SAPScreenElement"/>
                <w:lang w:eastAsia="zh-TW"/>
              </w:rPr>
              <w:t>Employee Files</w:t>
            </w:r>
            <w:r w:rsidRPr="00945767">
              <w:rPr>
                <w:lang w:eastAsia="zh-TW"/>
              </w:rPr>
              <w:t xml:space="preserve"> page in which the profile of the employee is displayed.</w:t>
            </w:r>
          </w:p>
        </w:tc>
        <w:tc>
          <w:tcPr>
            <w:tcW w:w="1260" w:type="dxa"/>
            <w:tcBorders>
              <w:top w:val="single" w:sz="8" w:space="0" w:color="999999"/>
              <w:left w:val="single" w:sz="8" w:space="0" w:color="999999"/>
              <w:bottom w:val="single" w:sz="8" w:space="0" w:color="999999"/>
              <w:right w:val="single" w:sz="8" w:space="0" w:color="999999"/>
            </w:tcBorders>
            <w:tcPrChange w:id="5414" w:author="Author" w:date="2018-02-26T16:40:00Z">
              <w:tcPr>
                <w:tcW w:w="1260" w:type="dxa"/>
                <w:tcBorders>
                  <w:top w:val="single" w:sz="8" w:space="0" w:color="999999"/>
                  <w:left w:val="single" w:sz="8" w:space="0" w:color="999999"/>
                  <w:bottom w:val="single" w:sz="8" w:space="0" w:color="999999"/>
                  <w:right w:val="single" w:sz="8" w:space="0" w:color="999999"/>
                </w:tcBorders>
              </w:tcPr>
            </w:tcPrChange>
          </w:tcPr>
          <w:p w14:paraId="4A7C4248" w14:textId="77777777" w:rsidR="00D56567" w:rsidRPr="00945767" w:rsidRDefault="00D56567">
            <w:pPr>
              <w:rPr>
                <w:lang w:eastAsia="zh-TW"/>
              </w:rPr>
            </w:pPr>
          </w:p>
        </w:tc>
      </w:tr>
      <w:tr w:rsidR="00D56567" w:rsidRPr="00945767" w14:paraId="74113243" w14:textId="77777777" w:rsidTr="0032571C">
        <w:trPr>
          <w:trHeight w:val="288"/>
          <w:trPrChange w:id="5415" w:author="Author" w:date="2018-02-26T16:40:00Z">
            <w:trPr>
              <w:trHeight w:val="288"/>
            </w:trPr>
          </w:trPrChange>
        </w:trPr>
        <w:tc>
          <w:tcPr>
            <w:tcW w:w="872" w:type="dxa"/>
            <w:tcBorders>
              <w:top w:val="single" w:sz="8" w:space="0" w:color="999999"/>
              <w:left w:val="single" w:sz="8" w:space="0" w:color="999999"/>
              <w:bottom w:val="single" w:sz="8" w:space="0" w:color="999999"/>
              <w:right w:val="single" w:sz="8" w:space="0" w:color="999999"/>
            </w:tcBorders>
            <w:hideMark/>
            <w:tcPrChange w:id="5416" w:author="Author" w:date="2018-02-26T16:40:00Z">
              <w:tcPr>
                <w:tcW w:w="872" w:type="dxa"/>
                <w:tcBorders>
                  <w:top w:val="single" w:sz="8" w:space="0" w:color="999999"/>
                  <w:left w:val="single" w:sz="8" w:space="0" w:color="999999"/>
                  <w:bottom w:val="single" w:sz="8" w:space="0" w:color="999999"/>
                  <w:right w:val="single" w:sz="8" w:space="0" w:color="999999"/>
                </w:tcBorders>
                <w:hideMark/>
              </w:tcPr>
            </w:tcPrChange>
          </w:tcPr>
          <w:p w14:paraId="6A819A1A" w14:textId="77777777" w:rsidR="00D56567" w:rsidRPr="00945767" w:rsidRDefault="00D56567">
            <w:pPr>
              <w:rPr>
                <w:lang w:eastAsia="zh-TW"/>
              </w:rPr>
            </w:pPr>
            <w:r w:rsidRPr="00945767">
              <w:rPr>
                <w:lang w:eastAsia="zh-TW"/>
              </w:rPr>
              <w:t>4</w:t>
            </w:r>
          </w:p>
        </w:tc>
        <w:tc>
          <w:tcPr>
            <w:tcW w:w="1440" w:type="dxa"/>
            <w:tcBorders>
              <w:top w:val="single" w:sz="8" w:space="0" w:color="999999"/>
              <w:left w:val="single" w:sz="8" w:space="0" w:color="999999"/>
              <w:bottom w:val="single" w:sz="8" w:space="0" w:color="999999"/>
              <w:right w:val="single" w:sz="8" w:space="0" w:color="999999"/>
            </w:tcBorders>
            <w:hideMark/>
            <w:tcPrChange w:id="5417" w:author="Author" w:date="2018-02-26T16:40:00Z">
              <w:tcPr>
                <w:tcW w:w="1350" w:type="dxa"/>
                <w:tcBorders>
                  <w:top w:val="single" w:sz="8" w:space="0" w:color="999999"/>
                  <w:left w:val="single" w:sz="8" w:space="0" w:color="999999"/>
                  <w:bottom w:val="single" w:sz="8" w:space="0" w:color="999999"/>
                  <w:right w:val="single" w:sz="8" w:space="0" w:color="999999"/>
                </w:tcBorders>
                <w:hideMark/>
              </w:tcPr>
            </w:tcPrChange>
          </w:tcPr>
          <w:p w14:paraId="0901BC87" w14:textId="77777777" w:rsidR="00D56567" w:rsidRPr="00945767" w:rsidRDefault="00D56567">
            <w:pPr>
              <w:rPr>
                <w:rStyle w:val="SAPEmphasis"/>
              </w:rPr>
            </w:pPr>
            <w:r w:rsidRPr="00945767">
              <w:rPr>
                <w:rStyle w:val="SAPEmphasis"/>
                <w:lang w:eastAsia="zh-TW"/>
              </w:rPr>
              <w:t>Go to Benefits Section</w:t>
            </w:r>
          </w:p>
        </w:tc>
        <w:tc>
          <w:tcPr>
            <w:tcW w:w="6660" w:type="dxa"/>
            <w:tcBorders>
              <w:top w:val="single" w:sz="8" w:space="0" w:color="999999"/>
              <w:left w:val="single" w:sz="8" w:space="0" w:color="999999"/>
              <w:bottom w:val="single" w:sz="8" w:space="0" w:color="999999"/>
              <w:right w:val="single" w:sz="8" w:space="0" w:color="999999"/>
            </w:tcBorders>
            <w:hideMark/>
            <w:tcPrChange w:id="5418" w:author="Author" w:date="2018-02-26T16:40:00Z">
              <w:tcPr>
                <w:tcW w:w="6750" w:type="dxa"/>
                <w:tcBorders>
                  <w:top w:val="single" w:sz="8" w:space="0" w:color="999999"/>
                  <w:left w:val="single" w:sz="8" w:space="0" w:color="999999"/>
                  <w:bottom w:val="single" w:sz="8" w:space="0" w:color="999999"/>
                  <w:right w:val="single" w:sz="8" w:space="0" w:color="999999"/>
                </w:tcBorders>
                <w:hideMark/>
              </w:tcPr>
            </w:tcPrChange>
          </w:tcPr>
          <w:p w14:paraId="22AA3BCB" w14:textId="77777777" w:rsidR="00D56567" w:rsidRPr="00945767" w:rsidRDefault="00D56567">
            <w:pPr>
              <w:rPr>
                <w:rFonts w:cstheme="minorBidi"/>
                <w:lang w:eastAsia="zh-SG"/>
              </w:rPr>
            </w:pPr>
            <w:r w:rsidRPr="00945767">
              <w:rPr>
                <w:lang w:eastAsia="zh-SG"/>
              </w:rPr>
              <w:t xml:space="preserve">On the </w:t>
            </w:r>
            <w:r w:rsidRPr="00945767">
              <w:rPr>
                <w:rStyle w:val="SAPScreenElement"/>
                <w:lang w:eastAsia="zh-TW"/>
              </w:rPr>
              <w:t>My Employee File</w:t>
            </w:r>
            <w:r w:rsidRPr="00945767">
              <w:rPr>
                <w:lang w:eastAsia="zh-TW"/>
              </w:rPr>
              <w:t xml:space="preserve"> screen, scroll </w:t>
            </w:r>
            <w:r w:rsidRPr="00945767">
              <w:rPr>
                <w:lang w:eastAsia="zh-SG"/>
              </w:rPr>
              <w:t xml:space="preserve">to the </w:t>
            </w:r>
            <w:r w:rsidRPr="00945767">
              <w:rPr>
                <w:rStyle w:val="SAPScreenElement"/>
                <w:lang w:eastAsia="zh-TW"/>
              </w:rPr>
              <w:t>Employee Benefits</w:t>
            </w:r>
            <w:r w:rsidRPr="00945767">
              <w:rPr>
                <w:lang w:eastAsia="zh-SG"/>
              </w:rPr>
              <w:t xml:space="preserve"> section.</w:t>
            </w:r>
          </w:p>
          <w:p w14:paraId="77C4AFC9" w14:textId="0589265C" w:rsidR="00D56567" w:rsidRPr="00945767" w:rsidRDefault="00D56567">
            <w:pPr>
              <w:pStyle w:val="SAPNoteHeading"/>
              <w:spacing w:before="120"/>
              <w:ind w:left="0"/>
              <w:rPr>
                <w:lang w:eastAsia="zh-TW"/>
              </w:rPr>
            </w:pPr>
            <w:r w:rsidRPr="00945767">
              <w:rPr>
                <w:noProof/>
              </w:rPr>
              <w:drawing>
                <wp:inline distT="0" distB="0" distL="0" distR="0" wp14:anchorId="78EB13AA" wp14:editId="71668855">
                  <wp:extent cx="225425" cy="225425"/>
                  <wp:effectExtent l="0" t="0" r="0" b="317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Pr>
                <w:lang w:eastAsia="zh-TW"/>
              </w:rPr>
              <w:t> Note</w:t>
            </w:r>
          </w:p>
          <w:p w14:paraId="4F98B871" w14:textId="17ED6D0D" w:rsidR="00D56567" w:rsidRPr="00945767" w:rsidRDefault="00D56567">
            <w:pPr>
              <w:rPr>
                <w:lang w:eastAsia="zh-TW"/>
              </w:rPr>
            </w:pPr>
            <w:r w:rsidRPr="00945767">
              <w:rPr>
                <w:rFonts w:cs="Arial"/>
                <w:bCs/>
                <w:lang w:eastAsia="zh-TW"/>
              </w:rPr>
              <w:t xml:space="preserve">Alternatively, you can choose the </w:t>
            </w:r>
            <w:r w:rsidRPr="00945767">
              <w:rPr>
                <w:rStyle w:val="SAPScreenElement"/>
                <w:lang w:eastAsia="zh-TW"/>
              </w:rPr>
              <w:t xml:space="preserve">More </w:t>
            </w:r>
            <w:r w:rsidRPr="00945767">
              <w:rPr>
                <w:noProof/>
              </w:rPr>
              <w:drawing>
                <wp:inline distT="0" distB="0" distL="0" distR="0" wp14:anchorId="6D5E5BCA" wp14:editId="2D6F0A5D">
                  <wp:extent cx="260985" cy="213995"/>
                  <wp:effectExtent l="0" t="0" r="571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3995"/>
                          </a:xfrm>
                          <a:prstGeom prst="rect">
                            <a:avLst/>
                          </a:prstGeom>
                          <a:noFill/>
                          <a:ln>
                            <a:noFill/>
                          </a:ln>
                        </pic:spPr>
                      </pic:pic>
                    </a:graphicData>
                  </a:graphic>
                </wp:inline>
              </w:drawing>
            </w:r>
            <w:r w:rsidRPr="00945767">
              <w:rPr>
                <w:rStyle w:val="SAPScreenElement"/>
                <w:lang w:eastAsia="zh-TW"/>
              </w:rPr>
              <w:t xml:space="preserve"> </w:t>
            </w:r>
            <w:r w:rsidRPr="00945767">
              <w:rPr>
                <w:rFonts w:cs="Arial"/>
                <w:bCs/>
                <w:lang w:eastAsia="zh-TW"/>
              </w:rPr>
              <w:t>icon</w:t>
            </w:r>
            <w:r w:rsidRPr="00945767">
              <w:rPr>
                <w:lang w:eastAsia="zh-SG"/>
              </w:rPr>
              <w:t xml:space="preserve"> and select </w:t>
            </w:r>
            <w:r w:rsidRPr="00945767">
              <w:rPr>
                <w:rStyle w:val="SAPScreenElement"/>
                <w:lang w:eastAsia="zh-TW"/>
              </w:rPr>
              <w:t>Employee Benefits</w:t>
            </w:r>
            <w:r w:rsidRPr="00945767">
              <w:rPr>
                <w:lang w:eastAsia="zh-SG"/>
              </w:rPr>
              <w:t>.</w:t>
            </w:r>
          </w:p>
        </w:tc>
        <w:tc>
          <w:tcPr>
            <w:tcW w:w="4048" w:type="dxa"/>
            <w:tcBorders>
              <w:top w:val="single" w:sz="8" w:space="0" w:color="999999"/>
              <w:left w:val="single" w:sz="8" w:space="0" w:color="999999"/>
              <w:bottom w:val="single" w:sz="8" w:space="0" w:color="999999"/>
              <w:right w:val="single" w:sz="8" w:space="0" w:color="999999"/>
            </w:tcBorders>
            <w:tcPrChange w:id="5419" w:author="Author" w:date="2018-02-26T16:40:00Z">
              <w:tcPr>
                <w:tcW w:w="4048" w:type="dxa"/>
                <w:tcBorders>
                  <w:top w:val="single" w:sz="8" w:space="0" w:color="999999"/>
                  <w:left w:val="single" w:sz="8" w:space="0" w:color="999999"/>
                  <w:bottom w:val="single" w:sz="8" w:space="0" w:color="999999"/>
                  <w:right w:val="single" w:sz="8" w:space="0" w:color="999999"/>
                </w:tcBorders>
              </w:tcPr>
            </w:tcPrChange>
          </w:tcPr>
          <w:p w14:paraId="30E89BCC" w14:textId="5266935F" w:rsidR="00D56567" w:rsidRPr="00945767" w:rsidRDefault="00D56567">
            <w:pPr>
              <w:rPr>
                <w:lang w:eastAsia="zh-TW"/>
              </w:rPr>
            </w:pPr>
            <w:r w:rsidRPr="00945767">
              <w:rPr>
                <w:lang w:eastAsia="zh-TW"/>
              </w:rPr>
              <w:t xml:space="preserve">The </w:t>
            </w:r>
            <w:r w:rsidRPr="00945767">
              <w:rPr>
                <w:rStyle w:val="SAPScreenElement"/>
                <w:lang w:eastAsia="zh-TW"/>
              </w:rPr>
              <w:t>Employee Benefits</w:t>
            </w:r>
            <w:r w:rsidRPr="00945767">
              <w:rPr>
                <w:lang w:eastAsia="zh-SG"/>
              </w:rPr>
              <w:t xml:space="preserve"> </w:t>
            </w:r>
            <w:r w:rsidRPr="00945767">
              <w:rPr>
                <w:lang w:eastAsia="zh-TW"/>
              </w:rPr>
              <w:t>section is displayed.</w:t>
            </w:r>
          </w:p>
          <w:p w14:paraId="66ADA54B" w14:textId="77777777" w:rsidR="00D56567" w:rsidRPr="00945767" w:rsidRDefault="00D56567">
            <w:pPr>
              <w:rPr>
                <w:lang w:eastAsia="zh-TW"/>
              </w:rPr>
            </w:pPr>
          </w:p>
        </w:tc>
        <w:tc>
          <w:tcPr>
            <w:tcW w:w="1260" w:type="dxa"/>
            <w:tcBorders>
              <w:top w:val="single" w:sz="8" w:space="0" w:color="999999"/>
              <w:left w:val="single" w:sz="8" w:space="0" w:color="999999"/>
              <w:bottom w:val="single" w:sz="8" w:space="0" w:color="999999"/>
              <w:right w:val="single" w:sz="8" w:space="0" w:color="999999"/>
            </w:tcBorders>
            <w:tcPrChange w:id="5420" w:author="Author" w:date="2018-02-26T16:40:00Z">
              <w:tcPr>
                <w:tcW w:w="1260" w:type="dxa"/>
                <w:tcBorders>
                  <w:top w:val="single" w:sz="8" w:space="0" w:color="999999"/>
                  <w:left w:val="single" w:sz="8" w:space="0" w:color="999999"/>
                  <w:bottom w:val="single" w:sz="8" w:space="0" w:color="999999"/>
                  <w:right w:val="single" w:sz="8" w:space="0" w:color="999999"/>
                </w:tcBorders>
              </w:tcPr>
            </w:tcPrChange>
          </w:tcPr>
          <w:p w14:paraId="2EAB1353" w14:textId="77777777" w:rsidR="00D56567" w:rsidRPr="00945767" w:rsidRDefault="00D56567">
            <w:pPr>
              <w:rPr>
                <w:lang w:eastAsia="zh-TW"/>
              </w:rPr>
            </w:pPr>
          </w:p>
        </w:tc>
      </w:tr>
      <w:tr w:rsidR="00D56567" w:rsidRPr="00945767" w14:paraId="5F00959F" w14:textId="77777777" w:rsidTr="0032571C">
        <w:trPr>
          <w:trHeight w:val="288"/>
          <w:trPrChange w:id="5421" w:author="Author" w:date="2018-02-26T16:40:00Z">
            <w:trPr>
              <w:trHeight w:val="288"/>
            </w:trPr>
          </w:trPrChange>
        </w:trPr>
        <w:tc>
          <w:tcPr>
            <w:tcW w:w="872" w:type="dxa"/>
            <w:tcBorders>
              <w:top w:val="single" w:sz="8" w:space="0" w:color="999999"/>
              <w:left w:val="single" w:sz="8" w:space="0" w:color="999999"/>
              <w:bottom w:val="single" w:sz="8" w:space="0" w:color="999999"/>
              <w:right w:val="single" w:sz="8" w:space="0" w:color="999999"/>
            </w:tcBorders>
            <w:hideMark/>
            <w:tcPrChange w:id="5422" w:author="Author" w:date="2018-02-26T16:40:00Z">
              <w:tcPr>
                <w:tcW w:w="872" w:type="dxa"/>
                <w:tcBorders>
                  <w:top w:val="single" w:sz="8" w:space="0" w:color="999999"/>
                  <w:left w:val="single" w:sz="8" w:space="0" w:color="999999"/>
                  <w:bottom w:val="single" w:sz="8" w:space="0" w:color="999999"/>
                  <w:right w:val="single" w:sz="8" w:space="0" w:color="999999"/>
                </w:tcBorders>
                <w:hideMark/>
              </w:tcPr>
            </w:tcPrChange>
          </w:tcPr>
          <w:p w14:paraId="52C22FBF" w14:textId="77777777" w:rsidR="00D56567" w:rsidRPr="00945767" w:rsidRDefault="00D56567">
            <w:pPr>
              <w:rPr>
                <w:lang w:eastAsia="zh-TW"/>
              </w:rPr>
            </w:pPr>
            <w:r w:rsidRPr="00945767">
              <w:rPr>
                <w:lang w:eastAsia="zh-TW"/>
              </w:rPr>
              <w:t>5</w:t>
            </w:r>
          </w:p>
        </w:tc>
        <w:tc>
          <w:tcPr>
            <w:tcW w:w="1440" w:type="dxa"/>
            <w:tcBorders>
              <w:top w:val="single" w:sz="8" w:space="0" w:color="999999"/>
              <w:left w:val="single" w:sz="8" w:space="0" w:color="999999"/>
              <w:bottom w:val="single" w:sz="8" w:space="0" w:color="999999"/>
              <w:right w:val="single" w:sz="8" w:space="0" w:color="999999"/>
            </w:tcBorders>
            <w:hideMark/>
            <w:tcPrChange w:id="5423" w:author="Author" w:date="2018-02-26T16:40:00Z">
              <w:tcPr>
                <w:tcW w:w="1350" w:type="dxa"/>
                <w:tcBorders>
                  <w:top w:val="single" w:sz="8" w:space="0" w:color="999999"/>
                  <w:left w:val="single" w:sz="8" w:space="0" w:color="999999"/>
                  <w:bottom w:val="single" w:sz="8" w:space="0" w:color="999999"/>
                  <w:right w:val="single" w:sz="8" w:space="0" w:color="999999"/>
                </w:tcBorders>
                <w:hideMark/>
              </w:tcPr>
            </w:tcPrChange>
          </w:tcPr>
          <w:p w14:paraId="7EAE9284" w14:textId="393CC5CE" w:rsidR="00D56567" w:rsidRPr="00945767" w:rsidRDefault="00D56567">
            <w:pPr>
              <w:rPr>
                <w:rStyle w:val="SAPEmphasis"/>
              </w:rPr>
            </w:pPr>
            <w:r w:rsidRPr="00945767">
              <w:rPr>
                <w:rStyle w:val="SAPEmphasis"/>
                <w:lang w:eastAsia="zh-TW"/>
              </w:rPr>
              <w:t>Update Benefits Enrollment for Employee</w:t>
            </w:r>
          </w:p>
        </w:tc>
        <w:tc>
          <w:tcPr>
            <w:tcW w:w="6660" w:type="dxa"/>
            <w:tcBorders>
              <w:top w:val="single" w:sz="8" w:space="0" w:color="999999"/>
              <w:left w:val="single" w:sz="8" w:space="0" w:color="999999"/>
              <w:bottom w:val="single" w:sz="8" w:space="0" w:color="999999"/>
              <w:right w:val="single" w:sz="8" w:space="0" w:color="999999"/>
            </w:tcBorders>
            <w:hideMark/>
            <w:tcPrChange w:id="5424" w:author="Author" w:date="2018-02-26T16:40:00Z">
              <w:tcPr>
                <w:tcW w:w="6750" w:type="dxa"/>
                <w:tcBorders>
                  <w:top w:val="single" w:sz="8" w:space="0" w:color="999999"/>
                  <w:left w:val="single" w:sz="8" w:space="0" w:color="999999"/>
                  <w:bottom w:val="single" w:sz="8" w:space="0" w:color="999999"/>
                  <w:right w:val="single" w:sz="8" w:space="0" w:color="999999"/>
                </w:tcBorders>
                <w:hideMark/>
              </w:tcPr>
            </w:tcPrChange>
          </w:tcPr>
          <w:p w14:paraId="0A37D3E2" w14:textId="2CF79C8A" w:rsidR="00D56567" w:rsidRPr="00945767" w:rsidRDefault="00D56567">
            <w:pPr>
              <w:rPr>
                <w:rFonts w:cstheme="minorBidi"/>
              </w:rPr>
            </w:pPr>
            <w:r w:rsidRPr="00945767">
              <w:rPr>
                <w:lang w:eastAsia="zh-TW"/>
              </w:rPr>
              <w:t>Update a benefits enrollment for the employee.</w:t>
            </w:r>
          </w:p>
          <w:p w14:paraId="1AC83762" w14:textId="33A8FD98" w:rsidR="00D56567" w:rsidRPr="00945767" w:rsidRDefault="00D56567">
            <w:pPr>
              <w:rPr>
                <w:rFonts w:asciiTheme="minorHAnsi" w:hAnsiTheme="minorHAnsi"/>
                <w:lang w:eastAsia="zh-TW"/>
              </w:rPr>
            </w:pPr>
            <w:r w:rsidRPr="00945767">
              <w:rPr>
                <w:lang w:eastAsia="zh-TW"/>
              </w:rPr>
              <w:t xml:space="preserve">Proceed similar described in the </w:t>
            </w:r>
            <w:r w:rsidRPr="00945767">
              <w:rPr>
                <w:rFonts w:ascii="BentonSans Bold" w:hAnsi="BentonSans Bold"/>
                <w:color w:val="666666"/>
                <w:lang w:eastAsia="zh-TW"/>
              </w:rPr>
              <w:t>Procedure</w:t>
            </w:r>
            <w:r w:rsidRPr="00945767">
              <w:rPr>
                <w:sz w:val="12"/>
                <w:lang w:eastAsia="zh-TW"/>
              </w:rPr>
              <w:t xml:space="preserve"> </w:t>
            </w:r>
            <w:r w:rsidRPr="00945767">
              <w:rPr>
                <w:lang w:eastAsia="zh-TW"/>
              </w:rPr>
              <w:t xml:space="preserve">of process step </w:t>
            </w:r>
            <w:r w:rsidRPr="00A95832">
              <w:rPr>
                <w:rStyle w:val="SAPScreenElement"/>
                <w:color w:val="auto"/>
                <w:lang w:eastAsia="zh-TW"/>
                <w:rPrChange w:id="5425" w:author="Author" w:date="2018-01-25T10:50:00Z">
                  <w:rPr>
                    <w:rStyle w:val="SAPScreenElement"/>
                    <w:lang w:eastAsia="zh-TW"/>
                  </w:rPr>
                </w:rPrChange>
              </w:rPr>
              <w:t>4.</w:t>
            </w:r>
            <w:r w:rsidR="007F753A" w:rsidRPr="00A95832">
              <w:rPr>
                <w:rStyle w:val="SAPScreenElement"/>
                <w:color w:val="auto"/>
                <w:lang w:eastAsia="zh-TW"/>
                <w:rPrChange w:id="5426" w:author="Author" w:date="2018-01-25T10:50:00Z">
                  <w:rPr>
                    <w:rStyle w:val="SAPScreenElement"/>
                    <w:lang w:eastAsia="zh-TW"/>
                  </w:rPr>
                </w:rPrChange>
              </w:rPr>
              <w:t>3</w:t>
            </w:r>
            <w:r w:rsidRPr="00A95832">
              <w:rPr>
                <w:rStyle w:val="SAPScreenElement"/>
                <w:color w:val="auto"/>
                <w:lang w:eastAsia="zh-TW"/>
                <w:rPrChange w:id="5427" w:author="Author" w:date="2018-01-25T10:50:00Z">
                  <w:rPr>
                    <w:rStyle w:val="SAPScreenElement"/>
                    <w:lang w:eastAsia="zh-TW"/>
                  </w:rPr>
                </w:rPrChange>
              </w:rPr>
              <w:t>.1.1</w:t>
            </w:r>
            <w:r w:rsidRPr="00A95832">
              <w:rPr>
                <w:lang w:eastAsia="zh-TW"/>
              </w:rPr>
              <w:t xml:space="preserve"> </w:t>
            </w:r>
            <w:r w:rsidRPr="00583824">
              <w:rPr>
                <w:rStyle w:val="SAPScreenElement"/>
                <w:color w:val="auto"/>
                <w:lang w:eastAsia="zh-TW"/>
              </w:rPr>
              <w:t>Updating Benefits Enrollment via Self-Service</w:t>
            </w:r>
            <w:r w:rsidRPr="00945767">
              <w:rPr>
                <w:lang w:eastAsia="zh-TW"/>
              </w:rPr>
              <w:t>, test steps # 4 to # 7.</w:t>
            </w:r>
          </w:p>
          <w:p w14:paraId="0E015983" w14:textId="25210ABE" w:rsidR="00073423" w:rsidRPr="00945767" w:rsidRDefault="00334D44">
            <w:pPr>
              <w:rPr>
                <w:lang w:eastAsia="zh-TW"/>
              </w:rPr>
            </w:pPr>
            <w:r w:rsidRPr="00945767">
              <w:t xml:space="preserve">The data is saved and is visible in the appropriate section of the </w:t>
            </w:r>
            <w:r w:rsidRPr="00945767">
              <w:rPr>
                <w:rStyle w:val="SAPScreenElement"/>
                <w:lang w:eastAsia="zh-TW"/>
              </w:rPr>
              <w:t>Benefits</w:t>
            </w:r>
            <w:r w:rsidRPr="00945767">
              <w:rPr>
                <w:lang w:eastAsia="zh-SG"/>
              </w:rPr>
              <w:t xml:space="preserve"> </w:t>
            </w:r>
            <w:r w:rsidRPr="00945767">
              <w:rPr>
                <w:lang w:eastAsia="zh-TW"/>
              </w:rPr>
              <w:t>page.</w:t>
            </w:r>
          </w:p>
        </w:tc>
        <w:tc>
          <w:tcPr>
            <w:tcW w:w="4048" w:type="dxa"/>
            <w:tcBorders>
              <w:top w:val="single" w:sz="8" w:space="0" w:color="999999"/>
              <w:left w:val="single" w:sz="8" w:space="0" w:color="999999"/>
              <w:bottom w:val="single" w:sz="8" w:space="0" w:color="999999"/>
              <w:right w:val="single" w:sz="8" w:space="0" w:color="999999"/>
            </w:tcBorders>
            <w:tcPrChange w:id="5428" w:author="Author" w:date="2018-02-26T16:40:00Z">
              <w:tcPr>
                <w:tcW w:w="4048" w:type="dxa"/>
                <w:tcBorders>
                  <w:top w:val="single" w:sz="8" w:space="0" w:color="999999"/>
                  <w:left w:val="single" w:sz="8" w:space="0" w:color="999999"/>
                  <w:bottom w:val="single" w:sz="8" w:space="0" w:color="999999"/>
                  <w:right w:val="single" w:sz="8" w:space="0" w:color="999999"/>
                </w:tcBorders>
              </w:tcPr>
            </w:tcPrChange>
          </w:tcPr>
          <w:p w14:paraId="64D39ED3" w14:textId="77777777" w:rsidR="00D56567" w:rsidRPr="00945767" w:rsidRDefault="00D56567">
            <w:pPr>
              <w:rPr>
                <w:lang w:eastAsia="zh-TW"/>
              </w:rPr>
            </w:pPr>
          </w:p>
        </w:tc>
        <w:tc>
          <w:tcPr>
            <w:tcW w:w="1260" w:type="dxa"/>
            <w:tcBorders>
              <w:top w:val="single" w:sz="8" w:space="0" w:color="999999"/>
              <w:left w:val="single" w:sz="8" w:space="0" w:color="999999"/>
              <w:bottom w:val="single" w:sz="8" w:space="0" w:color="999999"/>
              <w:right w:val="single" w:sz="8" w:space="0" w:color="999999"/>
            </w:tcBorders>
            <w:tcPrChange w:id="5429" w:author="Author" w:date="2018-02-26T16:40:00Z">
              <w:tcPr>
                <w:tcW w:w="1260" w:type="dxa"/>
                <w:tcBorders>
                  <w:top w:val="single" w:sz="8" w:space="0" w:color="999999"/>
                  <w:left w:val="single" w:sz="8" w:space="0" w:color="999999"/>
                  <w:bottom w:val="single" w:sz="8" w:space="0" w:color="999999"/>
                  <w:right w:val="single" w:sz="8" w:space="0" w:color="999999"/>
                </w:tcBorders>
              </w:tcPr>
            </w:tcPrChange>
          </w:tcPr>
          <w:p w14:paraId="2580F340" w14:textId="77777777" w:rsidR="00D56567" w:rsidRPr="00945767" w:rsidRDefault="00D56567">
            <w:pPr>
              <w:rPr>
                <w:lang w:eastAsia="zh-TW"/>
              </w:rPr>
            </w:pPr>
          </w:p>
        </w:tc>
      </w:tr>
    </w:tbl>
    <w:p w14:paraId="3478D785" w14:textId="77777777" w:rsidR="00D56567" w:rsidRPr="00945767" w:rsidRDefault="00D56567" w:rsidP="00D56567">
      <w:pPr>
        <w:pStyle w:val="NoteParagraph"/>
        <w:ind w:left="0"/>
      </w:pPr>
    </w:p>
    <w:p w14:paraId="1AF0CC3B" w14:textId="1D1A9F9E" w:rsidR="00D56567" w:rsidRPr="00846BE1" w:rsidDel="00846BE1" w:rsidRDefault="00D56567" w:rsidP="00D56567">
      <w:pPr>
        <w:pStyle w:val="NoteParagraph"/>
        <w:ind w:left="0"/>
        <w:rPr>
          <w:del w:id="5430" w:author="Author" w:date="2018-01-26T13:55:00Z"/>
          <w:rFonts w:ascii="BentonSans Regular" w:hAnsi="BentonSans Regular"/>
          <w:color w:val="666666"/>
          <w:sz w:val="22"/>
        </w:rPr>
      </w:pPr>
      <w:del w:id="5431" w:author="Author" w:date="2018-01-26T13:55:00Z">
        <w:r w:rsidRPr="00846BE1" w:rsidDel="00846BE1">
          <w:rPr>
            <w:noProof/>
          </w:rPr>
          <w:drawing>
            <wp:inline distT="0" distB="0" distL="0" distR="0" wp14:anchorId="57F4381C" wp14:editId="3823A7AA">
              <wp:extent cx="225425" cy="225425"/>
              <wp:effectExtent l="0" t="0" r="3175" b="317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846BE1" w:rsidDel="00846BE1">
          <w:delText> </w:delText>
        </w:r>
        <w:r w:rsidRPr="00846BE1" w:rsidDel="00846BE1">
          <w:rPr>
            <w:rFonts w:ascii="BentonSans Regular" w:hAnsi="BentonSans Regular"/>
            <w:color w:val="666666"/>
            <w:sz w:val="22"/>
          </w:rPr>
          <w:delText>Recommendation</w:delText>
        </w:r>
        <w:bookmarkStart w:id="5432" w:name="_Toc504738363"/>
        <w:bookmarkStart w:id="5433" w:name="_Toc504738950"/>
        <w:bookmarkStart w:id="5434" w:name="_Toc504747541"/>
        <w:bookmarkStart w:id="5435" w:name="_Toc505007014"/>
        <w:bookmarkStart w:id="5436" w:name="_Toc505007345"/>
        <w:bookmarkStart w:id="5437" w:name="_Toc505013328"/>
        <w:bookmarkStart w:id="5438" w:name="_Toc507081741"/>
        <w:bookmarkStart w:id="5439" w:name="_Toc507082064"/>
        <w:bookmarkStart w:id="5440" w:name="_Toc507162127"/>
        <w:bookmarkEnd w:id="5432"/>
        <w:bookmarkEnd w:id="5433"/>
        <w:bookmarkEnd w:id="5434"/>
        <w:bookmarkEnd w:id="5435"/>
        <w:bookmarkEnd w:id="5436"/>
        <w:bookmarkEnd w:id="5437"/>
        <w:bookmarkEnd w:id="5438"/>
        <w:bookmarkEnd w:id="5439"/>
        <w:bookmarkEnd w:id="5440"/>
      </w:del>
    </w:p>
    <w:p w14:paraId="5E75F8F6" w14:textId="48A6AC1C" w:rsidR="0083681B" w:rsidRPr="00846BE1" w:rsidDel="00846BE1" w:rsidRDefault="00D56567" w:rsidP="00D56567">
      <w:pPr>
        <w:rPr>
          <w:del w:id="5441" w:author="Author" w:date="2018-01-26T13:55:00Z"/>
        </w:rPr>
      </w:pPr>
      <w:del w:id="5442" w:author="Author" w:date="2018-01-26T13:55:00Z">
        <w:r w:rsidRPr="00846BE1" w:rsidDel="00846BE1">
          <w:rPr>
            <w:rFonts w:cs="Arial"/>
            <w:bCs/>
            <w:lang w:eastAsia="zh-CN"/>
          </w:rPr>
          <w:delText xml:space="preserve">Continue in the process execution with process step </w:delText>
        </w:r>
        <w:r w:rsidRPr="00846BE1" w:rsidDel="00846BE1">
          <w:rPr>
            <w:rStyle w:val="SAPTextReference"/>
          </w:rPr>
          <w:delText>4.3.1.</w:delText>
        </w:r>
      </w:del>
      <w:ins w:id="5443" w:author="Author" w:date="2018-01-25T10:56:00Z">
        <w:del w:id="5444" w:author="Author" w:date="2018-01-26T13:55:00Z">
          <w:r w:rsidR="00A6585F" w:rsidRPr="00846BE1" w:rsidDel="00846BE1">
            <w:rPr>
              <w:rStyle w:val="SAPTextReference"/>
            </w:rPr>
            <w:delText>3</w:delText>
          </w:r>
        </w:del>
      </w:ins>
      <w:del w:id="5445" w:author="Author" w:date="2018-01-26T13:55:00Z">
        <w:r w:rsidRPr="00846BE1" w:rsidDel="00846BE1">
          <w:rPr>
            <w:rStyle w:val="SAPTextReference"/>
          </w:rPr>
          <w:delText xml:space="preserve">4 Sending E-mail Notification about Employee Benefits Enrollment Update Approval </w:delText>
        </w:r>
        <w:r w:rsidRPr="00846BE1" w:rsidDel="00846BE1">
          <w:delText>and subsequent.</w:delText>
        </w:r>
        <w:bookmarkStart w:id="5446" w:name="_Toc504738364"/>
        <w:bookmarkStart w:id="5447" w:name="_Toc504738951"/>
        <w:bookmarkStart w:id="5448" w:name="_Toc504747542"/>
        <w:bookmarkStart w:id="5449" w:name="_Toc505007015"/>
        <w:bookmarkStart w:id="5450" w:name="_Toc505007346"/>
        <w:bookmarkStart w:id="5451" w:name="_Toc505013329"/>
        <w:bookmarkStart w:id="5452" w:name="_Toc507081742"/>
        <w:bookmarkStart w:id="5453" w:name="_Toc507082065"/>
        <w:bookmarkStart w:id="5454" w:name="_Toc507162128"/>
        <w:bookmarkEnd w:id="5446"/>
        <w:bookmarkEnd w:id="5447"/>
        <w:bookmarkEnd w:id="5448"/>
        <w:bookmarkEnd w:id="5449"/>
        <w:bookmarkEnd w:id="5450"/>
        <w:bookmarkEnd w:id="5451"/>
        <w:bookmarkEnd w:id="5452"/>
        <w:bookmarkEnd w:id="5453"/>
        <w:bookmarkEnd w:id="5454"/>
      </w:del>
    </w:p>
    <w:p w14:paraId="1F999B78" w14:textId="0B549B0F" w:rsidR="00DE026A" w:rsidRPr="00945767" w:rsidDel="00846BE1" w:rsidRDefault="00DE026A" w:rsidP="00DE026A">
      <w:pPr>
        <w:pStyle w:val="Heading4"/>
        <w:rPr>
          <w:del w:id="5455" w:author="Author" w:date="2018-01-26T13:50:00Z"/>
        </w:rPr>
      </w:pPr>
      <w:bookmarkStart w:id="5456" w:name="_Toc498936182"/>
      <w:bookmarkStart w:id="5457" w:name="_Toc498936183"/>
      <w:bookmarkStart w:id="5458" w:name="_Toc475115115"/>
      <w:bookmarkStart w:id="5459" w:name="_Toc478571756"/>
      <w:bookmarkStart w:id="5460" w:name="_Toc491339539"/>
      <w:bookmarkStart w:id="5461" w:name="_Toc462603490"/>
      <w:bookmarkStart w:id="5462" w:name="_Toc474569421"/>
      <w:bookmarkEnd w:id="5456"/>
      <w:bookmarkEnd w:id="5457"/>
      <w:commentRangeStart w:id="5463"/>
      <w:del w:id="5464" w:author="Author" w:date="2018-01-26T13:50:00Z">
        <w:r w:rsidRPr="00945767" w:rsidDel="00846BE1">
          <w:delText>Sendi</w:delText>
        </w:r>
        <w:r w:rsidR="009468F2" w:rsidDel="00846BE1">
          <w:delText>n</w:delText>
        </w:r>
        <w:r w:rsidRPr="00945767" w:rsidDel="00846BE1">
          <w:delText>g E-mail Notification about Employee</w:delText>
        </w:r>
        <w:bookmarkEnd w:id="5458"/>
        <w:r w:rsidRPr="00945767" w:rsidDel="00846BE1">
          <w:delText xml:space="preserve"> </w:delText>
        </w:r>
        <w:bookmarkEnd w:id="5459"/>
        <w:bookmarkEnd w:id="5460"/>
        <w:r w:rsidRPr="00945767" w:rsidDel="00846BE1">
          <w:delText>Benefits Enrollment Update</w:delText>
        </w:r>
        <w:commentRangeEnd w:id="5463"/>
        <w:r w:rsidR="003178C8" w:rsidDel="00846BE1">
          <w:rPr>
            <w:rStyle w:val="CommentReference"/>
            <w:rFonts w:ascii="Arial" w:hAnsi="Arial"/>
            <w:bCs w:val="0"/>
            <w:iCs w:val="0"/>
            <w:color w:val="auto"/>
            <w:lang w:val="de-DE"/>
          </w:rPr>
          <w:commentReference w:id="5463"/>
        </w:r>
        <w:bookmarkStart w:id="5465" w:name="_Toc504738365"/>
        <w:bookmarkStart w:id="5466" w:name="_Toc504738952"/>
        <w:bookmarkStart w:id="5467" w:name="_Toc504747543"/>
        <w:bookmarkStart w:id="5468" w:name="_Toc505007016"/>
        <w:bookmarkStart w:id="5469" w:name="_Toc505007347"/>
        <w:bookmarkStart w:id="5470" w:name="_Toc505013330"/>
        <w:bookmarkStart w:id="5471" w:name="_Toc507081743"/>
        <w:bookmarkStart w:id="5472" w:name="_Toc507082066"/>
        <w:bookmarkStart w:id="5473" w:name="_Toc507162129"/>
        <w:bookmarkEnd w:id="5465"/>
        <w:bookmarkEnd w:id="5466"/>
        <w:bookmarkEnd w:id="5467"/>
        <w:bookmarkEnd w:id="5468"/>
        <w:bookmarkEnd w:id="5469"/>
        <w:bookmarkEnd w:id="5470"/>
        <w:bookmarkEnd w:id="5471"/>
        <w:bookmarkEnd w:id="5472"/>
        <w:bookmarkEnd w:id="5473"/>
      </w:del>
    </w:p>
    <w:p w14:paraId="62EE1CB7" w14:textId="47CD3B2E" w:rsidR="00DE026A" w:rsidRPr="00945767" w:rsidDel="00846BE1" w:rsidRDefault="00DE026A" w:rsidP="00DE026A">
      <w:pPr>
        <w:pStyle w:val="SAPKeyblockTitle"/>
        <w:rPr>
          <w:del w:id="5474" w:author="Author" w:date="2018-01-26T13:50:00Z"/>
        </w:rPr>
      </w:pPr>
      <w:del w:id="5475" w:author="Author" w:date="2018-01-26T13:50:00Z">
        <w:r w:rsidRPr="00945767" w:rsidDel="00846BE1">
          <w:delText>Purpose</w:delText>
        </w:r>
        <w:bookmarkStart w:id="5476" w:name="_Toc504738366"/>
        <w:bookmarkStart w:id="5477" w:name="_Toc504738953"/>
        <w:bookmarkStart w:id="5478" w:name="_Toc504747544"/>
        <w:bookmarkStart w:id="5479" w:name="_Toc505007017"/>
        <w:bookmarkStart w:id="5480" w:name="_Toc505007348"/>
        <w:bookmarkStart w:id="5481" w:name="_Toc505013331"/>
        <w:bookmarkStart w:id="5482" w:name="_Toc507081744"/>
        <w:bookmarkStart w:id="5483" w:name="_Toc507082067"/>
        <w:bookmarkStart w:id="5484" w:name="_Toc507162130"/>
        <w:bookmarkEnd w:id="5476"/>
        <w:bookmarkEnd w:id="5477"/>
        <w:bookmarkEnd w:id="5478"/>
        <w:bookmarkEnd w:id="5479"/>
        <w:bookmarkEnd w:id="5480"/>
        <w:bookmarkEnd w:id="5481"/>
        <w:bookmarkEnd w:id="5482"/>
        <w:bookmarkEnd w:id="5483"/>
        <w:bookmarkEnd w:id="5484"/>
      </w:del>
    </w:p>
    <w:p w14:paraId="63D07551" w14:textId="1AEE83D6" w:rsidR="00DE026A" w:rsidRPr="00945767" w:rsidDel="00846BE1" w:rsidRDefault="00DE026A" w:rsidP="00DE026A">
      <w:pPr>
        <w:rPr>
          <w:del w:id="5485" w:author="Author" w:date="2018-01-26T13:50:00Z"/>
        </w:rPr>
      </w:pPr>
      <w:del w:id="5486" w:author="Author" w:date="2018-01-26T13:50:00Z">
        <w:r w:rsidRPr="00945767" w:rsidDel="00846BE1">
          <w:delText xml:space="preserve">Upon saving the update in benefits enrollment by the Employee, an email notification with subject </w:delText>
        </w:r>
        <w:r w:rsidRPr="00945767" w:rsidDel="00846BE1">
          <w:rPr>
            <w:rStyle w:val="SAPUserEntry"/>
            <w:color w:val="auto"/>
          </w:rPr>
          <w:delText>“</w:delText>
        </w:r>
        <w:r w:rsidRPr="00945767" w:rsidDel="00846BE1">
          <w:rPr>
            <w:rStyle w:val="SAPUserEntry"/>
            <w:b w:val="0"/>
            <w:color w:val="auto"/>
          </w:rPr>
          <w:delText>Enrollment changes for &lt;benefit name&gt; starting &lt;date&gt;”</w:delText>
        </w:r>
        <w:r w:rsidRPr="00945767" w:rsidDel="00846BE1">
          <w:delText xml:space="preserve"> is sent automatically to the affected employee.</w:delText>
        </w:r>
        <w:bookmarkStart w:id="5487" w:name="_Toc504738367"/>
        <w:bookmarkStart w:id="5488" w:name="_Toc504738954"/>
        <w:bookmarkStart w:id="5489" w:name="_Toc504747545"/>
        <w:bookmarkStart w:id="5490" w:name="_Toc505007018"/>
        <w:bookmarkStart w:id="5491" w:name="_Toc505007349"/>
        <w:bookmarkStart w:id="5492" w:name="_Toc505013332"/>
        <w:bookmarkStart w:id="5493" w:name="_Toc507081745"/>
        <w:bookmarkStart w:id="5494" w:name="_Toc507082068"/>
        <w:bookmarkStart w:id="5495" w:name="_Toc507162131"/>
        <w:bookmarkEnd w:id="5487"/>
        <w:bookmarkEnd w:id="5488"/>
        <w:bookmarkEnd w:id="5489"/>
        <w:bookmarkEnd w:id="5490"/>
        <w:bookmarkEnd w:id="5491"/>
        <w:bookmarkEnd w:id="5492"/>
        <w:bookmarkEnd w:id="5493"/>
        <w:bookmarkEnd w:id="5494"/>
        <w:bookmarkEnd w:id="5495"/>
      </w:del>
    </w:p>
    <w:p w14:paraId="4F31804A" w14:textId="4B447A7D" w:rsidR="00DE026A" w:rsidRPr="00945767" w:rsidDel="00846BE1" w:rsidRDefault="00DE026A" w:rsidP="00DE026A">
      <w:pPr>
        <w:pStyle w:val="SAPKeyblockTitle"/>
        <w:rPr>
          <w:del w:id="5496" w:author="Author" w:date="2018-01-26T13:50:00Z"/>
        </w:rPr>
      </w:pPr>
      <w:del w:id="5497" w:author="Author" w:date="2018-01-26T13:50:00Z">
        <w:r w:rsidRPr="00945767" w:rsidDel="00846BE1">
          <w:lastRenderedPageBreak/>
          <w:delText>Prerequisites</w:delText>
        </w:r>
        <w:bookmarkStart w:id="5498" w:name="_Toc504738368"/>
        <w:bookmarkStart w:id="5499" w:name="_Toc504738955"/>
        <w:bookmarkStart w:id="5500" w:name="_Toc504747546"/>
        <w:bookmarkStart w:id="5501" w:name="_Toc505007019"/>
        <w:bookmarkStart w:id="5502" w:name="_Toc505007350"/>
        <w:bookmarkStart w:id="5503" w:name="_Toc505013333"/>
        <w:bookmarkStart w:id="5504" w:name="_Toc507081746"/>
        <w:bookmarkStart w:id="5505" w:name="_Toc507082069"/>
        <w:bookmarkStart w:id="5506" w:name="_Toc507162132"/>
        <w:bookmarkEnd w:id="5498"/>
        <w:bookmarkEnd w:id="5499"/>
        <w:bookmarkEnd w:id="5500"/>
        <w:bookmarkEnd w:id="5501"/>
        <w:bookmarkEnd w:id="5502"/>
        <w:bookmarkEnd w:id="5503"/>
        <w:bookmarkEnd w:id="5504"/>
        <w:bookmarkEnd w:id="5505"/>
        <w:bookmarkEnd w:id="5506"/>
      </w:del>
    </w:p>
    <w:p w14:paraId="391364E2" w14:textId="5644C844" w:rsidR="00DE026A" w:rsidRPr="00945767" w:rsidDel="00846BE1" w:rsidRDefault="00DE026A" w:rsidP="00DE026A">
      <w:pPr>
        <w:rPr>
          <w:del w:id="5507" w:author="Author" w:date="2018-01-26T13:50:00Z"/>
        </w:rPr>
      </w:pPr>
      <w:del w:id="5508" w:author="Author" w:date="2018-01-26T13:50:00Z">
        <w:r w:rsidRPr="00945767" w:rsidDel="00846BE1">
          <w:delText xml:space="preserve">The email address of the employee need to be maintained in their employee files in the </w:delText>
        </w:r>
        <w:r w:rsidRPr="00945767" w:rsidDel="00846BE1">
          <w:rPr>
            <w:rStyle w:val="SAPScreenElement"/>
          </w:rPr>
          <w:delText xml:space="preserve">Contact Information </w:delText>
        </w:r>
        <w:r w:rsidRPr="00945767" w:rsidDel="00846BE1">
          <w:delText xml:space="preserve">block (located in the </w:delText>
        </w:r>
        <w:r w:rsidRPr="00945767" w:rsidDel="00846BE1">
          <w:rPr>
            <w:rStyle w:val="SAPScreenElement"/>
          </w:rPr>
          <w:delText xml:space="preserve">Contact Information </w:delText>
        </w:r>
        <w:r w:rsidRPr="00945767" w:rsidDel="00846BE1">
          <w:delText>subsection).</w:delText>
        </w:r>
        <w:bookmarkStart w:id="5509" w:name="_Toc504738369"/>
        <w:bookmarkStart w:id="5510" w:name="_Toc504738956"/>
        <w:bookmarkStart w:id="5511" w:name="_Toc504747547"/>
        <w:bookmarkStart w:id="5512" w:name="_Toc505007020"/>
        <w:bookmarkStart w:id="5513" w:name="_Toc505007351"/>
        <w:bookmarkStart w:id="5514" w:name="_Toc505013334"/>
        <w:bookmarkStart w:id="5515" w:name="_Toc507081747"/>
        <w:bookmarkStart w:id="5516" w:name="_Toc507082070"/>
        <w:bookmarkStart w:id="5517" w:name="_Toc507162133"/>
        <w:bookmarkEnd w:id="5509"/>
        <w:bookmarkEnd w:id="5510"/>
        <w:bookmarkEnd w:id="5511"/>
        <w:bookmarkEnd w:id="5512"/>
        <w:bookmarkEnd w:id="5513"/>
        <w:bookmarkEnd w:id="5514"/>
        <w:bookmarkEnd w:id="5515"/>
        <w:bookmarkEnd w:id="5516"/>
        <w:bookmarkEnd w:id="5517"/>
      </w:del>
    </w:p>
    <w:p w14:paraId="38120F50" w14:textId="27C3AAAD" w:rsidR="00DE026A" w:rsidRPr="00945767" w:rsidDel="00846BE1" w:rsidRDefault="00DE026A" w:rsidP="00DE026A">
      <w:pPr>
        <w:pStyle w:val="SAPKeyblockTitle"/>
        <w:rPr>
          <w:del w:id="5518" w:author="Author" w:date="2018-01-26T13:50:00Z"/>
        </w:rPr>
      </w:pPr>
      <w:del w:id="5519" w:author="Author" w:date="2018-01-26T13:50:00Z">
        <w:r w:rsidRPr="00945767" w:rsidDel="00846BE1">
          <w:delText>Procedure</w:delText>
        </w:r>
        <w:bookmarkStart w:id="5520" w:name="_Toc504738370"/>
        <w:bookmarkStart w:id="5521" w:name="_Toc504738957"/>
        <w:bookmarkStart w:id="5522" w:name="_Toc504747548"/>
        <w:bookmarkStart w:id="5523" w:name="_Toc505007021"/>
        <w:bookmarkStart w:id="5524" w:name="_Toc505007352"/>
        <w:bookmarkStart w:id="5525" w:name="_Toc505013335"/>
        <w:bookmarkStart w:id="5526" w:name="_Toc507081748"/>
        <w:bookmarkStart w:id="5527" w:name="_Toc507082071"/>
        <w:bookmarkStart w:id="5528" w:name="_Toc507162134"/>
        <w:bookmarkEnd w:id="5520"/>
        <w:bookmarkEnd w:id="5521"/>
        <w:bookmarkEnd w:id="5522"/>
        <w:bookmarkEnd w:id="5523"/>
        <w:bookmarkEnd w:id="5524"/>
        <w:bookmarkEnd w:id="5525"/>
        <w:bookmarkEnd w:id="5526"/>
        <w:bookmarkEnd w:id="5527"/>
        <w:bookmarkEnd w:id="5528"/>
      </w:del>
    </w:p>
    <w:p w14:paraId="27E24868" w14:textId="582EE283" w:rsidR="00DE026A" w:rsidRPr="00945767" w:rsidDel="00846BE1" w:rsidRDefault="00DE026A" w:rsidP="00DE026A">
      <w:pPr>
        <w:rPr>
          <w:del w:id="5529" w:author="Author" w:date="2018-01-26T13:50:00Z"/>
        </w:rPr>
      </w:pPr>
      <w:del w:id="5530" w:author="Author" w:date="2018-01-26T13:50:00Z">
        <w:r w:rsidRPr="00945767" w:rsidDel="00846BE1">
          <w:delText>This is an automated step, and no manual execution is required.</w:delText>
        </w:r>
        <w:bookmarkStart w:id="5531" w:name="_Toc504738371"/>
        <w:bookmarkStart w:id="5532" w:name="_Toc504738958"/>
        <w:bookmarkStart w:id="5533" w:name="_Toc504747549"/>
        <w:bookmarkStart w:id="5534" w:name="_Toc505007022"/>
        <w:bookmarkStart w:id="5535" w:name="_Toc505007353"/>
        <w:bookmarkStart w:id="5536" w:name="_Toc505013336"/>
        <w:bookmarkStart w:id="5537" w:name="_Toc507081749"/>
        <w:bookmarkStart w:id="5538" w:name="_Toc507082072"/>
        <w:bookmarkStart w:id="5539" w:name="_Toc507162135"/>
        <w:bookmarkEnd w:id="5531"/>
        <w:bookmarkEnd w:id="5532"/>
        <w:bookmarkEnd w:id="5533"/>
        <w:bookmarkEnd w:id="5534"/>
        <w:bookmarkEnd w:id="5535"/>
        <w:bookmarkEnd w:id="5536"/>
        <w:bookmarkEnd w:id="5537"/>
        <w:bookmarkEnd w:id="5538"/>
        <w:bookmarkEnd w:id="5539"/>
      </w:del>
    </w:p>
    <w:bookmarkEnd w:id="5461"/>
    <w:bookmarkEnd w:id="5462"/>
    <w:p w14:paraId="435AAF60" w14:textId="659AB0BD" w:rsidR="00A013AE" w:rsidRPr="00945767" w:rsidDel="00846BE1" w:rsidRDefault="00810860" w:rsidP="00A013AE">
      <w:pPr>
        <w:pStyle w:val="Heading4"/>
        <w:rPr>
          <w:del w:id="5540" w:author="Author" w:date="2018-01-26T13:50:00Z"/>
        </w:rPr>
      </w:pPr>
      <w:commentRangeStart w:id="5541"/>
      <w:del w:id="5542" w:author="Author" w:date="2018-01-26T13:50:00Z">
        <w:r w:rsidRPr="00945767" w:rsidDel="00846BE1">
          <w:delText xml:space="preserve">Receiving </w:delText>
        </w:r>
        <w:r w:rsidR="009468F2" w:rsidDel="00846BE1">
          <w:delText>E</w:delText>
        </w:r>
        <w:r w:rsidRPr="00945767" w:rsidDel="00846BE1">
          <w:delText xml:space="preserve">-mail Notification about </w:delText>
        </w:r>
        <w:r w:rsidR="00DE026A" w:rsidRPr="00945767" w:rsidDel="00846BE1">
          <w:delText xml:space="preserve">my </w:delText>
        </w:r>
        <w:r w:rsidRPr="00945767" w:rsidDel="00846BE1">
          <w:delText>Benefits Enrollment Update</w:delText>
        </w:r>
        <w:commentRangeEnd w:id="5541"/>
        <w:r w:rsidR="003178C8" w:rsidDel="00846BE1">
          <w:rPr>
            <w:rStyle w:val="CommentReference"/>
            <w:rFonts w:ascii="Arial" w:hAnsi="Arial"/>
            <w:bCs w:val="0"/>
            <w:iCs w:val="0"/>
            <w:color w:val="auto"/>
            <w:lang w:val="de-DE"/>
          </w:rPr>
          <w:commentReference w:id="5541"/>
        </w:r>
        <w:bookmarkStart w:id="5543" w:name="_Toc504738372"/>
        <w:bookmarkStart w:id="5544" w:name="_Toc504738959"/>
        <w:bookmarkStart w:id="5545" w:name="_Toc504747550"/>
        <w:bookmarkStart w:id="5546" w:name="_Toc505007023"/>
        <w:bookmarkStart w:id="5547" w:name="_Toc505007354"/>
        <w:bookmarkStart w:id="5548" w:name="_Toc505013337"/>
        <w:bookmarkStart w:id="5549" w:name="_Toc507081750"/>
        <w:bookmarkStart w:id="5550" w:name="_Toc507082073"/>
        <w:bookmarkStart w:id="5551" w:name="_Toc507162136"/>
        <w:bookmarkEnd w:id="5543"/>
        <w:bookmarkEnd w:id="5544"/>
        <w:bookmarkEnd w:id="5545"/>
        <w:bookmarkEnd w:id="5546"/>
        <w:bookmarkEnd w:id="5547"/>
        <w:bookmarkEnd w:id="5548"/>
        <w:bookmarkEnd w:id="5549"/>
        <w:bookmarkEnd w:id="5550"/>
        <w:bookmarkEnd w:id="5551"/>
      </w:del>
    </w:p>
    <w:p w14:paraId="40BCE544" w14:textId="7A7B40FC" w:rsidR="00810860" w:rsidRPr="00945767" w:rsidDel="00846BE1" w:rsidRDefault="00810860" w:rsidP="00810860">
      <w:pPr>
        <w:pStyle w:val="SAPKeyblockTitle"/>
        <w:rPr>
          <w:del w:id="5552" w:author="Author" w:date="2018-01-26T13:50:00Z"/>
        </w:rPr>
      </w:pPr>
      <w:del w:id="5553" w:author="Author" w:date="2018-01-26T13:50:00Z">
        <w:r w:rsidRPr="00945767" w:rsidDel="00846BE1">
          <w:delText>Purpose</w:delText>
        </w:r>
        <w:bookmarkStart w:id="5554" w:name="_Toc504738373"/>
        <w:bookmarkStart w:id="5555" w:name="_Toc504738960"/>
        <w:bookmarkStart w:id="5556" w:name="_Toc504747551"/>
        <w:bookmarkStart w:id="5557" w:name="_Toc505007024"/>
        <w:bookmarkStart w:id="5558" w:name="_Toc505007355"/>
        <w:bookmarkStart w:id="5559" w:name="_Toc505013338"/>
        <w:bookmarkStart w:id="5560" w:name="_Toc507081751"/>
        <w:bookmarkStart w:id="5561" w:name="_Toc507082074"/>
        <w:bookmarkStart w:id="5562" w:name="_Toc507162137"/>
        <w:bookmarkEnd w:id="5554"/>
        <w:bookmarkEnd w:id="5555"/>
        <w:bookmarkEnd w:id="5556"/>
        <w:bookmarkEnd w:id="5557"/>
        <w:bookmarkEnd w:id="5558"/>
        <w:bookmarkEnd w:id="5559"/>
        <w:bookmarkEnd w:id="5560"/>
        <w:bookmarkEnd w:id="5561"/>
        <w:bookmarkEnd w:id="5562"/>
      </w:del>
    </w:p>
    <w:p w14:paraId="29B4309B" w14:textId="2C883CB8" w:rsidR="00810860" w:rsidRPr="00945767" w:rsidDel="00846BE1" w:rsidRDefault="00810860" w:rsidP="00810860">
      <w:pPr>
        <w:rPr>
          <w:del w:id="5563" w:author="Author" w:date="2018-01-26T13:50:00Z"/>
        </w:rPr>
      </w:pPr>
      <w:del w:id="5564" w:author="Author" w:date="2018-01-26T13:50:00Z">
        <w:r w:rsidRPr="00945767" w:rsidDel="00846BE1">
          <w:delText xml:space="preserve">The Employee has received an email notification </w:delText>
        </w:r>
        <w:r w:rsidR="00DE026A" w:rsidRPr="00945767" w:rsidDel="00846BE1">
          <w:delText>about the update of a benefit enrollment</w:delText>
        </w:r>
        <w:r w:rsidRPr="00945767" w:rsidDel="00846BE1">
          <w:delText>.</w:delText>
        </w:r>
        <w:bookmarkStart w:id="5565" w:name="_Toc504738374"/>
        <w:bookmarkStart w:id="5566" w:name="_Toc504738961"/>
        <w:bookmarkStart w:id="5567" w:name="_Toc504747552"/>
        <w:bookmarkStart w:id="5568" w:name="_Toc505007025"/>
        <w:bookmarkStart w:id="5569" w:name="_Toc505007356"/>
        <w:bookmarkStart w:id="5570" w:name="_Toc505013339"/>
        <w:bookmarkStart w:id="5571" w:name="_Toc507081752"/>
        <w:bookmarkStart w:id="5572" w:name="_Toc507082075"/>
        <w:bookmarkStart w:id="5573" w:name="_Toc507162138"/>
        <w:bookmarkEnd w:id="5565"/>
        <w:bookmarkEnd w:id="5566"/>
        <w:bookmarkEnd w:id="5567"/>
        <w:bookmarkEnd w:id="5568"/>
        <w:bookmarkEnd w:id="5569"/>
        <w:bookmarkEnd w:id="5570"/>
        <w:bookmarkEnd w:id="5571"/>
        <w:bookmarkEnd w:id="5572"/>
        <w:bookmarkEnd w:id="5573"/>
      </w:del>
    </w:p>
    <w:p w14:paraId="23C824BA" w14:textId="018E31CB" w:rsidR="00203329" w:rsidRPr="00945767" w:rsidDel="00846BE1" w:rsidRDefault="00203329" w:rsidP="00203329">
      <w:pPr>
        <w:pStyle w:val="SAPKeyblockTitle"/>
        <w:rPr>
          <w:del w:id="5574" w:author="Author" w:date="2018-01-26T13:50:00Z"/>
        </w:rPr>
      </w:pPr>
      <w:del w:id="5575" w:author="Author" w:date="2018-01-26T13:50:00Z">
        <w:r w:rsidRPr="00945767" w:rsidDel="00846BE1">
          <w:delText>Procedure</w:delText>
        </w:r>
        <w:bookmarkStart w:id="5576" w:name="_Toc504738375"/>
        <w:bookmarkStart w:id="5577" w:name="_Toc504738962"/>
        <w:bookmarkStart w:id="5578" w:name="_Toc504747553"/>
        <w:bookmarkStart w:id="5579" w:name="_Toc505007026"/>
        <w:bookmarkStart w:id="5580" w:name="_Toc505007357"/>
        <w:bookmarkStart w:id="5581" w:name="_Toc505013340"/>
        <w:bookmarkStart w:id="5582" w:name="_Toc507081753"/>
        <w:bookmarkStart w:id="5583" w:name="_Toc507082076"/>
        <w:bookmarkStart w:id="5584" w:name="_Toc507162139"/>
        <w:bookmarkEnd w:id="5576"/>
        <w:bookmarkEnd w:id="5577"/>
        <w:bookmarkEnd w:id="5578"/>
        <w:bookmarkEnd w:id="5579"/>
        <w:bookmarkEnd w:id="5580"/>
        <w:bookmarkEnd w:id="5581"/>
        <w:bookmarkEnd w:id="5582"/>
        <w:bookmarkEnd w:id="5583"/>
        <w:bookmarkEnd w:id="5584"/>
      </w:del>
    </w:p>
    <w:p w14:paraId="5035BE33" w14:textId="229B3357" w:rsidR="00203329" w:rsidRPr="00945767" w:rsidDel="00846BE1" w:rsidRDefault="00203329" w:rsidP="00203329">
      <w:pPr>
        <w:rPr>
          <w:del w:id="5585" w:author="Author" w:date="2018-01-26T13:50:00Z"/>
        </w:rPr>
      </w:pPr>
      <w:del w:id="5586" w:author="Author" w:date="2018-01-26T13:50:00Z">
        <w:r w:rsidRPr="00945767" w:rsidDel="00846BE1">
          <w:delText>This is an automated step, and no manual execution is required.</w:delText>
        </w:r>
        <w:bookmarkStart w:id="5587" w:name="_Toc504738376"/>
        <w:bookmarkStart w:id="5588" w:name="_Toc504738963"/>
        <w:bookmarkStart w:id="5589" w:name="_Toc504747554"/>
        <w:bookmarkStart w:id="5590" w:name="_Toc505007027"/>
        <w:bookmarkStart w:id="5591" w:name="_Toc505007358"/>
        <w:bookmarkStart w:id="5592" w:name="_Toc505013341"/>
        <w:bookmarkStart w:id="5593" w:name="_Toc507081754"/>
        <w:bookmarkStart w:id="5594" w:name="_Toc507082077"/>
        <w:bookmarkStart w:id="5595" w:name="_Toc507162140"/>
        <w:bookmarkEnd w:id="5587"/>
        <w:bookmarkEnd w:id="5588"/>
        <w:bookmarkEnd w:id="5589"/>
        <w:bookmarkEnd w:id="5590"/>
        <w:bookmarkEnd w:id="5591"/>
        <w:bookmarkEnd w:id="5592"/>
        <w:bookmarkEnd w:id="5593"/>
        <w:bookmarkEnd w:id="5594"/>
        <w:bookmarkEnd w:id="5595"/>
      </w:del>
    </w:p>
    <w:p w14:paraId="2CD7B576" w14:textId="370D47D4" w:rsidR="00203329" w:rsidRPr="00945767" w:rsidDel="00846BE1" w:rsidRDefault="00203329" w:rsidP="00810860">
      <w:pPr>
        <w:rPr>
          <w:del w:id="5596" w:author="Author" w:date="2018-01-26T13:50:00Z"/>
        </w:rPr>
      </w:pPr>
      <w:bookmarkStart w:id="5597" w:name="_Toc504738377"/>
      <w:bookmarkStart w:id="5598" w:name="_Toc504738964"/>
      <w:bookmarkStart w:id="5599" w:name="_Toc504747555"/>
      <w:bookmarkStart w:id="5600" w:name="_Toc505007028"/>
      <w:bookmarkStart w:id="5601" w:name="_Toc505007359"/>
      <w:bookmarkStart w:id="5602" w:name="_Toc505013342"/>
      <w:bookmarkStart w:id="5603" w:name="_Toc507081755"/>
      <w:bookmarkStart w:id="5604" w:name="_Toc507082078"/>
      <w:bookmarkStart w:id="5605" w:name="_Toc507162141"/>
      <w:bookmarkEnd w:id="5597"/>
      <w:bookmarkEnd w:id="5598"/>
      <w:bookmarkEnd w:id="5599"/>
      <w:bookmarkEnd w:id="5600"/>
      <w:bookmarkEnd w:id="5601"/>
      <w:bookmarkEnd w:id="5602"/>
      <w:bookmarkEnd w:id="5603"/>
      <w:bookmarkEnd w:id="5604"/>
      <w:bookmarkEnd w:id="5605"/>
    </w:p>
    <w:p w14:paraId="1039A8DC" w14:textId="37462FAC" w:rsidR="00DE026A" w:rsidRPr="00945767" w:rsidDel="00846BE1" w:rsidRDefault="00DE026A" w:rsidP="00DE026A">
      <w:pPr>
        <w:pStyle w:val="ListParagraph"/>
        <w:rPr>
          <w:del w:id="5606" w:author="Author" w:date="2018-01-26T13:50:00Z"/>
          <w:rFonts w:ascii="BentonSans Regular" w:hAnsi="BentonSans Regular"/>
          <w:color w:val="666666"/>
          <w:sz w:val="22"/>
        </w:rPr>
      </w:pPr>
      <w:del w:id="5607" w:author="Author" w:date="2018-01-26T13:50:00Z">
        <w:r w:rsidRPr="00945767" w:rsidDel="00846BE1">
          <w:rPr>
            <w:noProof/>
          </w:rPr>
          <w:drawing>
            <wp:inline distT="0" distB="0" distL="0" distR="0" wp14:anchorId="6B088334" wp14:editId="409E5428">
              <wp:extent cx="225425" cy="225425"/>
              <wp:effectExtent l="0" t="0" r="0" b="3175"/>
              <wp:docPr id="2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sidDel="00846BE1">
          <w:delText> </w:delText>
        </w:r>
        <w:r w:rsidRPr="00945767" w:rsidDel="00846BE1">
          <w:rPr>
            <w:rFonts w:ascii="BentonSans Regular" w:hAnsi="BentonSans Regular"/>
            <w:color w:val="666666"/>
            <w:sz w:val="22"/>
          </w:rPr>
          <w:delText>Note</w:delText>
        </w:r>
        <w:bookmarkStart w:id="5608" w:name="_Toc504738378"/>
        <w:bookmarkStart w:id="5609" w:name="_Toc504738965"/>
        <w:bookmarkStart w:id="5610" w:name="_Toc504747556"/>
        <w:bookmarkStart w:id="5611" w:name="_Toc505007029"/>
        <w:bookmarkStart w:id="5612" w:name="_Toc505007360"/>
        <w:bookmarkStart w:id="5613" w:name="_Toc505013343"/>
        <w:bookmarkStart w:id="5614" w:name="_Toc507081756"/>
        <w:bookmarkStart w:id="5615" w:name="_Toc507082079"/>
        <w:bookmarkStart w:id="5616" w:name="_Toc507162142"/>
        <w:bookmarkEnd w:id="5608"/>
        <w:bookmarkEnd w:id="5609"/>
        <w:bookmarkEnd w:id="5610"/>
        <w:bookmarkEnd w:id="5611"/>
        <w:bookmarkEnd w:id="5612"/>
        <w:bookmarkEnd w:id="5613"/>
        <w:bookmarkEnd w:id="5614"/>
        <w:bookmarkEnd w:id="5615"/>
        <w:bookmarkEnd w:id="5616"/>
      </w:del>
    </w:p>
    <w:p w14:paraId="186DA94D" w14:textId="1A9FBA72" w:rsidR="00DE026A" w:rsidRPr="00945767" w:rsidDel="00846BE1" w:rsidRDefault="00DE026A" w:rsidP="00DE026A">
      <w:pPr>
        <w:ind w:left="720"/>
        <w:rPr>
          <w:del w:id="5617" w:author="Author" w:date="2018-01-26T13:50:00Z"/>
        </w:rPr>
      </w:pPr>
      <w:del w:id="5618" w:author="Author" w:date="2018-01-26T13:50:00Z">
        <w:r w:rsidRPr="00945767" w:rsidDel="00846BE1">
          <w:delText>The employee can access the link provided in the e-mail and to view the details.</w:delText>
        </w:r>
        <w:bookmarkStart w:id="5619" w:name="_Toc504738379"/>
        <w:bookmarkStart w:id="5620" w:name="_Toc504738966"/>
        <w:bookmarkStart w:id="5621" w:name="_Toc504747557"/>
        <w:bookmarkStart w:id="5622" w:name="_Toc505007030"/>
        <w:bookmarkStart w:id="5623" w:name="_Toc505007361"/>
        <w:bookmarkStart w:id="5624" w:name="_Toc505013344"/>
        <w:bookmarkStart w:id="5625" w:name="_Toc507081757"/>
        <w:bookmarkStart w:id="5626" w:name="_Toc507082080"/>
        <w:bookmarkStart w:id="5627" w:name="_Toc507162143"/>
        <w:bookmarkEnd w:id="5619"/>
        <w:bookmarkEnd w:id="5620"/>
        <w:bookmarkEnd w:id="5621"/>
        <w:bookmarkEnd w:id="5622"/>
        <w:bookmarkEnd w:id="5623"/>
        <w:bookmarkEnd w:id="5624"/>
        <w:bookmarkEnd w:id="5625"/>
        <w:bookmarkEnd w:id="5626"/>
        <w:bookmarkEnd w:id="5627"/>
      </w:del>
    </w:p>
    <w:p w14:paraId="38726750" w14:textId="1ED5BA47" w:rsidR="00A013AE" w:rsidRPr="00945767" w:rsidRDefault="00A013AE" w:rsidP="00B01D94">
      <w:pPr>
        <w:pStyle w:val="Heading2"/>
      </w:pPr>
      <w:bookmarkStart w:id="5628" w:name="_Toc507162144"/>
      <w:commentRangeStart w:id="5629"/>
      <w:r w:rsidRPr="00945767">
        <w:t>Be</w:t>
      </w:r>
      <w:r w:rsidR="009468F2">
        <w:t>n</w:t>
      </w:r>
      <w:r w:rsidRPr="00945767">
        <w:t>efits Claims (Sub-Process)</w:t>
      </w:r>
      <w:commentRangeEnd w:id="5629"/>
      <w:r w:rsidR="00341D3B">
        <w:rPr>
          <w:rStyle w:val="CommentReference"/>
          <w:rFonts w:ascii="Arial" w:hAnsi="Arial"/>
          <w:color w:val="auto"/>
          <w:lang w:val="de-DE"/>
        </w:rPr>
        <w:commentReference w:id="5629"/>
      </w:r>
      <w:bookmarkEnd w:id="5628"/>
    </w:p>
    <w:p w14:paraId="60D6F74D" w14:textId="2BFBA029" w:rsidR="00B01D94" w:rsidRPr="00945767" w:rsidRDefault="00B01D94" w:rsidP="00A013AE">
      <w:pPr>
        <w:pStyle w:val="Heading3"/>
      </w:pPr>
      <w:bookmarkStart w:id="5630" w:name="_Toc507162145"/>
      <w:r w:rsidRPr="00945767">
        <w:t>Claiming Benefits</w:t>
      </w:r>
      <w:bookmarkEnd w:id="5630"/>
    </w:p>
    <w:p w14:paraId="65822D8C" w14:textId="77777777" w:rsidR="003F733B" w:rsidRPr="00945767" w:rsidRDefault="003F733B" w:rsidP="003F733B">
      <w:pPr>
        <w:pStyle w:val="SAPKeyblockTitle"/>
      </w:pPr>
      <w:r w:rsidRPr="00945767">
        <w:t>Purpose</w:t>
      </w:r>
    </w:p>
    <w:p w14:paraId="6DE05547" w14:textId="571E3EC7" w:rsidR="003F733B" w:rsidRPr="00945767" w:rsidRDefault="00290BB6" w:rsidP="000D003A">
      <w:r w:rsidRPr="00945767">
        <w:t>Ther</w:t>
      </w:r>
      <w:r w:rsidR="00D147D4" w:rsidRPr="00945767">
        <w:t>e exist benefits where an employee incurs</w:t>
      </w:r>
      <w:r w:rsidRPr="00945767">
        <w:t xml:space="preserve"> expense, and submits a claim, to get the money reimbursed. </w:t>
      </w:r>
      <w:r w:rsidR="00D147D4" w:rsidRPr="00945767">
        <w:t>Most likely, the benefits that can be claimed are of type</w:t>
      </w:r>
      <w:r w:rsidR="00D147D4" w:rsidRPr="00945767">
        <w:rPr>
          <w:rStyle w:val="SAPMonospace"/>
        </w:rPr>
        <w:t xml:space="preserve"> Reimbursement. </w:t>
      </w:r>
    </w:p>
    <w:p w14:paraId="1935573F" w14:textId="4B1E682B" w:rsidR="00955901" w:rsidRDefault="00290BB6" w:rsidP="003F733B">
      <w:r w:rsidRPr="00945767">
        <w:lastRenderedPageBreak/>
        <w:t>Normally</w:t>
      </w:r>
      <w:r w:rsidR="003F733B" w:rsidRPr="00945767">
        <w:t xml:space="preserve">, the employee will claim the benefit by him- or herself. In case the employee cannot access the system, a person with the appropriate permissions (most likely a benefits administrator) can claim the benefit on behalf of </w:t>
      </w:r>
      <w:r w:rsidR="00203329" w:rsidRPr="00945767">
        <w:t>the employee</w:t>
      </w:r>
      <w:r w:rsidR="003F733B" w:rsidRPr="00945767">
        <w:t>.</w:t>
      </w:r>
      <w:r w:rsidR="007F3A87" w:rsidRPr="00945767">
        <w:t xml:space="preserve"> </w:t>
      </w:r>
    </w:p>
    <w:p w14:paraId="07371F62" w14:textId="3522151E" w:rsidR="007F3A87" w:rsidRPr="00945767" w:rsidRDefault="007F3A87" w:rsidP="003F733B">
      <w:r w:rsidRPr="00945767">
        <w:t>In</w:t>
      </w:r>
      <w:r w:rsidR="00955901">
        <w:t xml:space="preserve"> both of these</w:t>
      </w:r>
      <w:r w:rsidRPr="00945767">
        <w:t xml:space="preserve"> case</w:t>
      </w:r>
      <w:r w:rsidR="00955901">
        <w:t>s</w:t>
      </w:r>
      <w:r w:rsidRPr="00945767">
        <w:t xml:space="preserve">, </w:t>
      </w:r>
      <w:r w:rsidR="00955901" w:rsidRPr="00945767">
        <w:t xml:space="preserve">a workflow will be triggered and </w:t>
      </w:r>
      <w:ins w:id="5631" w:author="Author" w:date="2018-01-25T15:21:00Z">
        <w:r w:rsidR="00BC520B">
          <w:t xml:space="preserve">the </w:t>
        </w:r>
        <w:r w:rsidR="00BC520B" w:rsidRPr="00A77232">
          <w:t>employee’s HR Business Partner</w:t>
        </w:r>
        <w:r w:rsidR="00BC520B" w:rsidDel="00BC520B">
          <w:t xml:space="preserve"> </w:t>
        </w:r>
      </w:ins>
      <w:del w:id="5632" w:author="Author" w:date="2018-01-25T15:21:00Z">
        <w:r w:rsidR="00064E26" w:rsidDel="00BC520B">
          <w:delText xml:space="preserve">a member </w:delText>
        </w:r>
        <w:r w:rsidR="00064E26" w:rsidRPr="005F7A67" w:rsidDel="00BC520B">
          <w:delText xml:space="preserve">workflow group </w:delText>
        </w:r>
        <w:r w:rsidR="00064E26" w:rsidRPr="00CB7640" w:rsidDel="00BC520B">
          <w:rPr>
            <w:rStyle w:val="SAPScreenElement"/>
            <w:color w:val="auto"/>
          </w:rPr>
          <w:delText xml:space="preserve">Benefits Approvers </w:delText>
        </w:r>
        <w:r w:rsidR="00064E26" w:rsidRPr="005F7A67" w:rsidDel="00BC520B">
          <w:rPr>
            <w:rStyle w:val="SAPScreenElement"/>
            <w:color w:val="auto"/>
          </w:rPr>
          <w:delText>Group</w:delText>
        </w:r>
        <w:r w:rsidR="00064E26" w:rsidRPr="00945767" w:rsidDel="00BC520B">
          <w:delText xml:space="preserve"> </w:delText>
        </w:r>
      </w:del>
      <w:r w:rsidR="00955901" w:rsidRPr="00945767">
        <w:t>needs to approve the amount of money claimed before it is paid out to the employee</w:t>
      </w:r>
      <w:r w:rsidRPr="00945767">
        <w:t>.</w:t>
      </w:r>
      <w:r w:rsidR="006958D0">
        <w:t xml:space="preserve"> The</w:t>
      </w:r>
      <w:r w:rsidRPr="00945767">
        <w:t xml:space="preserve"> employee receives an email notification about the approval of the benefits claim.</w:t>
      </w:r>
    </w:p>
    <w:p w14:paraId="2616590C" w14:textId="4301666A" w:rsidR="007F3A87" w:rsidRPr="00945767" w:rsidRDefault="003F733B" w:rsidP="003F733B">
      <w:r w:rsidRPr="00945767">
        <w:t>In the following, both options are described.</w:t>
      </w:r>
    </w:p>
    <w:p w14:paraId="029C2D62" w14:textId="0DBF2865" w:rsidR="007F3A87" w:rsidRPr="00945767" w:rsidRDefault="007F3A87" w:rsidP="007F3A87">
      <w:pPr>
        <w:pStyle w:val="Heading4"/>
      </w:pPr>
      <w:bookmarkStart w:id="5633" w:name="_Toc507162146"/>
      <w:r w:rsidRPr="00945767">
        <w:t>Option 1: Claiming Be</w:t>
      </w:r>
      <w:r w:rsidR="009468F2">
        <w:t>n</w:t>
      </w:r>
      <w:r w:rsidRPr="00945767">
        <w:t>efits via Self-Service</w:t>
      </w:r>
      <w:bookmarkEnd w:id="5633"/>
      <w:r w:rsidRPr="00945767">
        <w:t xml:space="preserve"> </w:t>
      </w:r>
    </w:p>
    <w:p w14:paraId="3C85CB10" w14:textId="77777777" w:rsidR="007F3A87" w:rsidRPr="00945767" w:rsidRDefault="007F3A87" w:rsidP="007F3A87">
      <w:pPr>
        <w:pStyle w:val="SAPKeyblockTitle"/>
      </w:pPr>
      <w:r w:rsidRPr="00945767">
        <w:t>Test Administration</w:t>
      </w:r>
    </w:p>
    <w:p w14:paraId="73CC0312" w14:textId="77777777" w:rsidR="007F3A87" w:rsidRPr="00945767" w:rsidRDefault="007F3A87" w:rsidP="007F3A87">
      <w:r w:rsidRPr="009457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F3A87" w:rsidRPr="00945767" w14:paraId="4CE1BB5B" w14:textId="77777777" w:rsidTr="007F3A87">
        <w:tc>
          <w:tcPr>
            <w:tcW w:w="2280" w:type="dxa"/>
            <w:tcBorders>
              <w:top w:val="single" w:sz="8" w:space="0" w:color="999999"/>
              <w:left w:val="single" w:sz="8" w:space="0" w:color="999999"/>
              <w:bottom w:val="single" w:sz="8" w:space="0" w:color="999999"/>
              <w:right w:val="single" w:sz="8" w:space="0" w:color="999999"/>
            </w:tcBorders>
            <w:hideMark/>
          </w:tcPr>
          <w:p w14:paraId="749ECDB6" w14:textId="77777777" w:rsidR="007F3A87" w:rsidRPr="00945767" w:rsidRDefault="007F3A87" w:rsidP="007F3A87">
            <w:pPr>
              <w:rPr>
                <w:rStyle w:val="SAPEmphasis"/>
              </w:rPr>
            </w:pPr>
            <w:r w:rsidRPr="0094576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B46A8D8" w14:textId="77777777" w:rsidR="007F3A87" w:rsidRPr="00945767" w:rsidRDefault="007F3A87" w:rsidP="007F3A87">
            <w:pPr>
              <w:rPr>
                <w:lang w:eastAsia="zh-CN"/>
              </w:rPr>
            </w:pPr>
            <w:r w:rsidRPr="0094576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0C82556" w14:textId="77777777" w:rsidR="007F3A87" w:rsidRPr="00945767" w:rsidRDefault="007F3A87" w:rsidP="007F3A87">
            <w:pPr>
              <w:rPr>
                <w:rStyle w:val="SAPEmphasis"/>
              </w:rPr>
            </w:pPr>
            <w:r w:rsidRPr="0094576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94D16EF" w14:textId="77777777" w:rsidR="007F3A87" w:rsidRPr="00945767" w:rsidRDefault="007F3A87" w:rsidP="007F3A87">
            <w:pPr>
              <w:rPr>
                <w:lang w:eastAsia="zh-CN"/>
              </w:rPr>
            </w:pPr>
            <w:r w:rsidRPr="0094576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D757543" w14:textId="77777777" w:rsidR="007F3A87" w:rsidRPr="00945767" w:rsidRDefault="007F3A87" w:rsidP="007F3A87">
            <w:pPr>
              <w:rPr>
                <w:rStyle w:val="SAPEmphasis"/>
              </w:rPr>
            </w:pPr>
            <w:r w:rsidRPr="0094576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E206C26" w14:textId="77777777" w:rsidR="007F3A87" w:rsidRPr="00945767" w:rsidRDefault="007F3A87" w:rsidP="007F3A87">
            <w:pPr>
              <w:rPr>
                <w:lang w:eastAsia="zh-CN"/>
              </w:rPr>
            </w:pPr>
            <w:r w:rsidRPr="00945767">
              <w:rPr>
                <w:lang w:eastAsia="zh-CN"/>
              </w:rPr>
              <w:t>&lt;date&gt;</w:t>
            </w:r>
          </w:p>
        </w:tc>
      </w:tr>
      <w:tr w:rsidR="007F3A87" w:rsidRPr="00945767" w14:paraId="66AAA891" w14:textId="77777777" w:rsidTr="007F3A87">
        <w:tc>
          <w:tcPr>
            <w:tcW w:w="2280" w:type="dxa"/>
            <w:tcBorders>
              <w:top w:val="single" w:sz="8" w:space="0" w:color="999999"/>
              <w:left w:val="single" w:sz="8" w:space="0" w:color="999999"/>
              <w:bottom w:val="single" w:sz="8" w:space="0" w:color="999999"/>
              <w:right w:val="single" w:sz="8" w:space="0" w:color="999999"/>
            </w:tcBorders>
            <w:hideMark/>
          </w:tcPr>
          <w:p w14:paraId="0ADD6BD4" w14:textId="77777777" w:rsidR="007F3A87" w:rsidRPr="00945767" w:rsidRDefault="007F3A87" w:rsidP="007F3A87">
            <w:pPr>
              <w:rPr>
                <w:rStyle w:val="SAPEmphasis"/>
              </w:rPr>
            </w:pPr>
            <w:r w:rsidRPr="0094576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B7E485B" w14:textId="77777777" w:rsidR="007F3A87" w:rsidRPr="00945767" w:rsidRDefault="007F3A87" w:rsidP="007F3A87">
            <w:pPr>
              <w:rPr>
                <w:lang w:eastAsia="zh-CN"/>
              </w:rPr>
            </w:pPr>
            <w:r w:rsidRPr="00945767">
              <w:rPr>
                <w:lang w:eastAsia="zh-CN"/>
              </w:rPr>
              <w:t>Employee</w:t>
            </w:r>
          </w:p>
        </w:tc>
      </w:tr>
      <w:tr w:rsidR="00883809" w:rsidRPr="00945767" w14:paraId="1056545A" w14:textId="77777777" w:rsidTr="007F3A87">
        <w:tc>
          <w:tcPr>
            <w:tcW w:w="2280" w:type="dxa"/>
            <w:tcBorders>
              <w:top w:val="single" w:sz="8" w:space="0" w:color="999999"/>
              <w:left w:val="single" w:sz="8" w:space="0" w:color="999999"/>
              <w:bottom w:val="single" w:sz="8" w:space="0" w:color="999999"/>
              <w:right w:val="single" w:sz="8" w:space="0" w:color="999999"/>
            </w:tcBorders>
            <w:hideMark/>
          </w:tcPr>
          <w:p w14:paraId="3C11B6E4" w14:textId="77777777" w:rsidR="00883809" w:rsidRPr="00945767" w:rsidRDefault="00883809" w:rsidP="00883809">
            <w:pPr>
              <w:rPr>
                <w:rStyle w:val="SAPEmphasis"/>
              </w:rPr>
            </w:pPr>
            <w:r w:rsidRPr="0094576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EA2181B" w14:textId="77777777" w:rsidR="00883809" w:rsidRPr="00945767" w:rsidRDefault="00883809" w:rsidP="00883809">
            <w:pPr>
              <w:rPr>
                <w:lang w:eastAsia="zh-CN"/>
              </w:rPr>
            </w:pPr>
            <w:r w:rsidRPr="0094576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B837E06" w14:textId="77777777" w:rsidR="00883809" w:rsidRPr="00945767" w:rsidRDefault="00883809" w:rsidP="00883809">
            <w:pPr>
              <w:rPr>
                <w:rStyle w:val="SAPEmphasis"/>
              </w:rPr>
            </w:pPr>
            <w:r w:rsidRPr="0094576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E86B18C" w14:textId="56B5AE4F" w:rsidR="00883809" w:rsidRPr="00945767" w:rsidRDefault="00883809" w:rsidP="00883809">
            <w:pPr>
              <w:rPr>
                <w:lang w:eastAsia="zh-CN"/>
              </w:rPr>
            </w:pPr>
            <w:r>
              <w:rPr>
                <w:lang w:eastAsia="zh-CN"/>
              </w:rPr>
              <w:t>&lt;duration&gt;</w:t>
            </w:r>
          </w:p>
        </w:tc>
      </w:tr>
    </w:tbl>
    <w:p w14:paraId="6E560F96" w14:textId="41FB568B" w:rsidR="00736CF3" w:rsidRPr="00945767" w:rsidRDefault="00736CF3" w:rsidP="00736CF3">
      <w:pPr>
        <w:pStyle w:val="SAPKeyblockTitle"/>
      </w:pPr>
      <w:r w:rsidRPr="00945767">
        <w:t>Purpose</w:t>
      </w:r>
    </w:p>
    <w:p w14:paraId="3408B9A0" w14:textId="504B177A" w:rsidR="00687D6B" w:rsidRPr="00945767" w:rsidRDefault="00687D6B" w:rsidP="00736CF3">
      <w:r w:rsidRPr="00945767">
        <w:t>If a claim is enabled in a particular benefit, then the employee is able to claim a benefit.</w:t>
      </w:r>
      <w:r w:rsidR="00730519" w:rsidRPr="00945767">
        <w:t xml:space="preserve"> Most likely, the benefits that can be claimed are of type</w:t>
      </w:r>
      <w:r w:rsidR="00730519" w:rsidRPr="00945767">
        <w:rPr>
          <w:rStyle w:val="SAPMonospace"/>
        </w:rPr>
        <w:t xml:space="preserve"> </w:t>
      </w:r>
      <w:r w:rsidR="00F235D4" w:rsidRPr="00945767">
        <w:rPr>
          <w:rStyle w:val="SAPMonospace"/>
        </w:rPr>
        <w:t>Reimbursement</w:t>
      </w:r>
      <w:r w:rsidR="00F235D4" w:rsidRPr="00945767">
        <w:t>.</w:t>
      </w:r>
    </w:p>
    <w:p w14:paraId="4B1F0F11" w14:textId="77777777" w:rsidR="00125C6E" w:rsidRPr="00945767" w:rsidRDefault="00125C6E" w:rsidP="00125C6E">
      <w:pPr>
        <w:pStyle w:val="SAPNoteHeading"/>
        <w:spacing w:before="120"/>
        <w:ind w:left="360"/>
      </w:pPr>
      <w:r w:rsidRPr="00945767">
        <w:rPr>
          <w:noProof/>
        </w:rPr>
        <w:drawing>
          <wp:inline distT="0" distB="0" distL="0" distR="0" wp14:anchorId="0191E3A9" wp14:editId="54D76DC2">
            <wp:extent cx="225425" cy="225425"/>
            <wp:effectExtent l="0" t="0" r="0" b="3175"/>
            <wp:docPr id="2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t> Note</w:t>
      </w:r>
    </w:p>
    <w:p w14:paraId="709F8C33" w14:textId="5B1BBAF7" w:rsidR="00450CCD" w:rsidRPr="00945767" w:rsidRDefault="00450CCD" w:rsidP="00125C6E">
      <w:pPr>
        <w:ind w:left="360"/>
      </w:pPr>
      <w:r w:rsidRPr="00945767">
        <w:t xml:space="preserve">In this SAP Best Practices, </w:t>
      </w:r>
      <w:r w:rsidR="00B92520" w:rsidRPr="00945767">
        <w:t>the delivered benefits of type</w:t>
      </w:r>
      <w:r w:rsidR="00B92520" w:rsidRPr="00945767">
        <w:rPr>
          <w:rStyle w:val="SAPMonospace"/>
        </w:rPr>
        <w:t xml:space="preserve"> Reimbursement </w:t>
      </w:r>
      <w:r w:rsidR="00B92520" w:rsidRPr="00945767">
        <w:t>are</w:t>
      </w:r>
      <w:r w:rsidR="00B92520" w:rsidRPr="00945767">
        <w:rPr>
          <w:rStyle w:val="SAPMonospace"/>
        </w:rPr>
        <w:t xml:space="preserve"> </w:t>
      </w:r>
      <w:r w:rsidRPr="00945767">
        <w:rPr>
          <w:rStyle w:val="SAPMonospace"/>
        </w:rPr>
        <w:t xml:space="preserve">Basic Tuition Reimbursement </w:t>
      </w:r>
      <w:r w:rsidRPr="00945767">
        <w:t>and</w:t>
      </w:r>
      <w:r w:rsidRPr="00945767">
        <w:rPr>
          <w:rStyle w:val="SAPMonospace"/>
        </w:rPr>
        <w:t xml:space="preserve"> Telephone Reimbursement</w:t>
      </w:r>
      <w:r w:rsidRPr="00945767">
        <w:t>.</w:t>
      </w:r>
      <w:r w:rsidR="004800C7" w:rsidRPr="00945767">
        <w:t xml:space="preserve"> We describe the procedure for both</w:t>
      </w:r>
      <w:r w:rsidR="007F3A87" w:rsidRPr="00945767">
        <w:t xml:space="preserve"> as options</w:t>
      </w:r>
      <w:r w:rsidR="004800C7" w:rsidRPr="00945767">
        <w:t>.</w:t>
      </w:r>
      <w:r w:rsidR="007F3A87" w:rsidRPr="00945767">
        <w:t xml:space="preserve"> In case, you want to claim an amount for both of them, you will need to execute the described procedure separately for each of them; for each of them an approval workflow will be triggered.</w:t>
      </w:r>
    </w:p>
    <w:p w14:paraId="0229B323" w14:textId="374CC513" w:rsidR="00736CF3" w:rsidRPr="00945767" w:rsidRDefault="00736CF3" w:rsidP="00736CF3">
      <w:pPr>
        <w:pStyle w:val="SAPKeyblockTitle"/>
      </w:pPr>
      <w:r w:rsidRPr="00945767">
        <w:t>Prerequisite</w:t>
      </w:r>
    </w:p>
    <w:p w14:paraId="2E5701E0" w14:textId="19472B13" w:rsidR="00F235D4" w:rsidRPr="00945767" w:rsidRDefault="00B92520" w:rsidP="00736CF3">
      <w:r w:rsidRPr="00945767">
        <w:t>The employee</w:t>
      </w:r>
      <w:r w:rsidR="00F235D4" w:rsidRPr="00945767">
        <w:t xml:space="preserve"> ha</w:t>
      </w:r>
      <w:r w:rsidRPr="00945767">
        <w:t>s</w:t>
      </w:r>
      <w:r w:rsidR="00F235D4" w:rsidRPr="00945767">
        <w:t xml:space="preserve"> been automatically enrolled or ha</w:t>
      </w:r>
      <w:r w:rsidRPr="00945767">
        <w:t>s</w:t>
      </w:r>
      <w:r w:rsidR="00F235D4" w:rsidRPr="00945767">
        <w:t xml:space="preserve"> manually enrolled in benefits of type</w:t>
      </w:r>
      <w:r w:rsidR="00F235D4" w:rsidRPr="00945767">
        <w:rPr>
          <w:rStyle w:val="SAPMonospace"/>
        </w:rPr>
        <w:t xml:space="preserve"> Reimbursement</w:t>
      </w:r>
      <w:r w:rsidR="00F235D4" w:rsidRPr="00945767">
        <w:t>.</w:t>
      </w:r>
      <w:r w:rsidR="007F3A87" w:rsidRPr="00945767">
        <w:t xml:space="preserve"> </w:t>
      </w:r>
    </w:p>
    <w:p w14:paraId="1CD48714" w14:textId="7208F6C7" w:rsidR="00736CF3" w:rsidRPr="00945767" w:rsidRDefault="004800C7" w:rsidP="00736CF3">
      <w:r w:rsidRPr="00945767">
        <w:t>There is s</w:t>
      </w:r>
      <w:r w:rsidR="00736CF3" w:rsidRPr="00945767">
        <w:t>till some amount</w:t>
      </w:r>
      <w:r w:rsidR="007F3A87" w:rsidRPr="00945767">
        <w:t xml:space="preserve"> of money</w:t>
      </w:r>
      <w:r w:rsidR="00736CF3" w:rsidRPr="00945767">
        <w:t xml:space="preserve"> </w:t>
      </w:r>
      <w:r w:rsidRPr="00945767">
        <w:t>left</w:t>
      </w:r>
      <w:r w:rsidR="00736CF3" w:rsidRPr="00945767">
        <w:t xml:space="preserve"> out of the max</w:t>
      </w:r>
      <w:r w:rsidRPr="00945767">
        <w:t>imum</w:t>
      </w:r>
      <w:r w:rsidR="00736CF3" w:rsidRPr="00945767">
        <w:t xml:space="preserve"> amount </w:t>
      </w:r>
      <w:r w:rsidRPr="00945767">
        <w:t>that can be claimed.</w:t>
      </w:r>
    </w:p>
    <w:p w14:paraId="4C44C6B6" w14:textId="37CDE548" w:rsidR="009A2A73" w:rsidRPr="00945767" w:rsidRDefault="00736CF3" w:rsidP="009A2A73">
      <w:pPr>
        <w:pStyle w:val="SAPKeyblockTitle"/>
      </w:pPr>
      <w:r w:rsidRPr="00945767">
        <w:lastRenderedPageBreak/>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5634" w:author="Author" w:date="2018-01-26T14:07:00Z">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709"/>
        <w:gridCol w:w="1603"/>
        <w:gridCol w:w="3600"/>
        <w:gridCol w:w="3150"/>
        <w:gridCol w:w="4050"/>
        <w:gridCol w:w="1170"/>
        <w:tblGridChange w:id="5635">
          <w:tblGrid>
            <w:gridCol w:w="709"/>
            <w:gridCol w:w="1603"/>
            <w:gridCol w:w="3600"/>
            <w:gridCol w:w="3510"/>
            <w:gridCol w:w="3690"/>
            <w:gridCol w:w="1170"/>
          </w:tblGrid>
        </w:tblGridChange>
      </w:tblGrid>
      <w:tr w:rsidR="009A2A73" w:rsidRPr="00945767" w14:paraId="34388187" w14:textId="77777777" w:rsidTr="00EC4303">
        <w:trPr>
          <w:trHeight w:val="848"/>
          <w:tblHeader/>
          <w:trPrChange w:id="5636" w:author="Author" w:date="2018-01-26T14:07:00Z">
            <w:trPr>
              <w:trHeight w:val="848"/>
              <w:tblHeader/>
            </w:trPr>
          </w:trPrChange>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Change w:id="5637" w:author="Author" w:date="2018-01-26T14:07:00Z">
              <w:tcPr>
                <w:tcW w:w="709"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058813F4" w14:textId="77777777" w:rsidR="009A2A73" w:rsidRPr="00945767" w:rsidRDefault="009A2A73" w:rsidP="00283C3E">
            <w:pPr>
              <w:pStyle w:val="SAPTableHeader"/>
            </w:pPr>
            <w:r w:rsidRPr="00945767">
              <w:t>Test Step #</w:t>
            </w:r>
          </w:p>
        </w:tc>
        <w:tc>
          <w:tcPr>
            <w:tcW w:w="1603" w:type="dxa"/>
            <w:tcBorders>
              <w:top w:val="single" w:sz="8" w:space="0" w:color="999999"/>
              <w:left w:val="single" w:sz="8" w:space="0" w:color="999999"/>
              <w:bottom w:val="single" w:sz="8" w:space="0" w:color="999999"/>
              <w:right w:val="single" w:sz="8" w:space="0" w:color="999999"/>
            </w:tcBorders>
            <w:shd w:val="clear" w:color="auto" w:fill="999999"/>
            <w:hideMark/>
            <w:tcPrChange w:id="5638" w:author="Author" w:date="2018-01-26T14:07:00Z">
              <w:tcPr>
                <w:tcW w:w="1603"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50723754" w14:textId="77777777" w:rsidR="009A2A73" w:rsidRPr="00945767" w:rsidRDefault="009A2A73" w:rsidP="00283C3E">
            <w:pPr>
              <w:pStyle w:val="SAPTableHeader"/>
            </w:pPr>
            <w:r w:rsidRPr="00945767">
              <w:t>Test Step Name</w:t>
            </w:r>
          </w:p>
        </w:tc>
        <w:tc>
          <w:tcPr>
            <w:tcW w:w="3600" w:type="dxa"/>
            <w:tcBorders>
              <w:top w:val="single" w:sz="8" w:space="0" w:color="999999"/>
              <w:left w:val="single" w:sz="8" w:space="0" w:color="999999"/>
              <w:bottom w:val="single" w:sz="8" w:space="0" w:color="999999"/>
              <w:right w:val="single" w:sz="8" w:space="0" w:color="999999"/>
            </w:tcBorders>
            <w:shd w:val="clear" w:color="auto" w:fill="999999"/>
            <w:hideMark/>
            <w:tcPrChange w:id="5639" w:author="Author" w:date="2018-01-26T14:07:00Z">
              <w:tcPr>
                <w:tcW w:w="360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8C17A7D" w14:textId="77777777" w:rsidR="009A2A73" w:rsidRPr="00945767" w:rsidRDefault="009A2A73" w:rsidP="00283C3E">
            <w:pPr>
              <w:pStyle w:val="SAPTableHeader"/>
            </w:pPr>
            <w:r w:rsidRPr="00945767">
              <w:t>Instruction</w:t>
            </w:r>
          </w:p>
        </w:tc>
        <w:tc>
          <w:tcPr>
            <w:tcW w:w="3150" w:type="dxa"/>
            <w:tcBorders>
              <w:top w:val="single" w:sz="8" w:space="0" w:color="999999"/>
              <w:left w:val="single" w:sz="8" w:space="0" w:color="999999"/>
              <w:bottom w:val="single" w:sz="8" w:space="0" w:color="999999"/>
              <w:right w:val="single" w:sz="8" w:space="0" w:color="999999"/>
            </w:tcBorders>
            <w:shd w:val="clear" w:color="auto" w:fill="999999"/>
            <w:tcPrChange w:id="5640" w:author="Author" w:date="2018-01-26T14:07:00Z">
              <w:tcPr>
                <w:tcW w:w="3510"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4184F99B" w14:textId="77777777" w:rsidR="009A2A73" w:rsidRPr="00945767" w:rsidRDefault="009A2A73" w:rsidP="00283C3E">
            <w:pPr>
              <w:pStyle w:val="SAPTableHeader"/>
            </w:pPr>
            <w:r w:rsidRPr="00945767">
              <w:rPr>
                <w:bCs/>
              </w:rPr>
              <w:t>User Entries:</w:t>
            </w:r>
            <w:r w:rsidRPr="00945767">
              <w:rPr>
                <w:bCs/>
              </w:rPr>
              <w:br/>
              <w:t>Field Name: User Action and Value</w:t>
            </w:r>
          </w:p>
        </w:tc>
        <w:tc>
          <w:tcPr>
            <w:tcW w:w="4050" w:type="dxa"/>
            <w:tcBorders>
              <w:top w:val="single" w:sz="8" w:space="0" w:color="999999"/>
              <w:left w:val="single" w:sz="8" w:space="0" w:color="999999"/>
              <w:bottom w:val="single" w:sz="8" w:space="0" w:color="999999"/>
              <w:right w:val="single" w:sz="8" w:space="0" w:color="999999"/>
            </w:tcBorders>
            <w:shd w:val="clear" w:color="auto" w:fill="999999"/>
            <w:hideMark/>
            <w:tcPrChange w:id="5641" w:author="Author" w:date="2018-01-26T14:07:00Z">
              <w:tcPr>
                <w:tcW w:w="369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2568943D" w14:textId="77777777" w:rsidR="009A2A73" w:rsidRPr="00945767" w:rsidRDefault="009A2A73" w:rsidP="00283C3E">
            <w:pPr>
              <w:pStyle w:val="SAPTableHeader"/>
            </w:pPr>
            <w:r w:rsidRPr="0094576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Change w:id="5642" w:author="Author" w:date="2018-01-26T14:07:00Z">
              <w:tcPr>
                <w:tcW w:w="117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380BB556" w14:textId="77777777" w:rsidR="009A2A73" w:rsidRPr="00945767" w:rsidRDefault="009A2A73" w:rsidP="00283C3E">
            <w:pPr>
              <w:pStyle w:val="SAPTableHeader"/>
            </w:pPr>
            <w:r w:rsidRPr="00945767">
              <w:t>Pass / Fail / Comment</w:t>
            </w:r>
          </w:p>
        </w:tc>
      </w:tr>
      <w:tr w:rsidR="009A2A73" w:rsidRPr="00945767" w14:paraId="58FC9D9C" w14:textId="77777777" w:rsidTr="00EC4303">
        <w:trPr>
          <w:trHeight w:val="288"/>
          <w:trPrChange w:id="5643"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hideMark/>
            <w:tcPrChange w:id="5644" w:author="Author" w:date="2018-01-26T14:07:00Z">
              <w:tcPr>
                <w:tcW w:w="709" w:type="dxa"/>
                <w:tcBorders>
                  <w:top w:val="single" w:sz="8" w:space="0" w:color="999999"/>
                  <w:left w:val="single" w:sz="8" w:space="0" w:color="999999"/>
                  <w:bottom w:val="single" w:sz="8" w:space="0" w:color="999999"/>
                  <w:right w:val="single" w:sz="8" w:space="0" w:color="999999"/>
                </w:tcBorders>
                <w:hideMark/>
              </w:tcPr>
            </w:tcPrChange>
          </w:tcPr>
          <w:p w14:paraId="76CDF759" w14:textId="77777777" w:rsidR="009A2A73" w:rsidRPr="00945767" w:rsidRDefault="009A2A73" w:rsidP="00283C3E">
            <w:r w:rsidRPr="00945767">
              <w:t>1</w:t>
            </w:r>
          </w:p>
        </w:tc>
        <w:tc>
          <w:tcPr>
            <w:tcW w:w="1603" w:type="dxa"/>
            <w:tcBorders>
              <w:top w:val="single" w:sz="8" w:space="0" w:color="999999"/>
              <w:left w:val="single" w:sz="8" w:space="0" w:color="999999"/>
              <w:bottom w:val="single" w:sz="8" w:space="0" w:color="999999"/>
              <w:right w:val="single" w:sz="8" w:space="0" w:color="999999"/>
            </w:tcBorders>
            <w:hideMark/>
            <w:tcPrChange w:id="5645" w:author="Author" w:date="2018-01-26T14:07:00Z">
              <w:tcPr>
                <w:tcW w:w="1603" w:type="dxa"/>
                <w:tcBorders>
                  <w:top w:val="single" w:sz="8" w:space="0" w:color="999999"/>
                  <w:left w:val="single" w:sz="8" w:space="0" w:color="999999"/>
                  <w:bottom w:val="single" w:sz="8" w:space="0" w:color="999999"/>
                  <w:right w:val="single" w:sz="8" w:space="0" w:color="999999"/>
                </w:tcBorders>
                <w:hideMark/>
              </w:tcPr>
            </w:tcPrChange>
          </w:tcPr>
          <w:p w14:paraId="56971355" w14:textId="77777777" w:rsidR="009A2A73" w:rsidRPr="00945767" w:rsidRDefault="009A2A73" w:rsidP="00283C3E">
            <w:r w:rsidRPr="00945767">
              <w:rPr>
                <w:rStyle w:val="SAPEmphasis"/>
              </w:rPr>
              <w:t>Log on</w:t>
            </w:r>
          </w:p>
        </w:tc>
        <w:tc>
          <w:tcPr>
            <w:tcW w:w="3600" w:type="dxa"/>
            <w:tcBorders>
              <w:top w:val="single" w:sz="8" w:space="0" w:color="999999"/>
              <w:left w:val="single" w:sz="8" w:space="0" w:color="999999"/>
              <w:bottom w:val="single" w:sz="8" w:space="0" w:color="999999"/>
              <w:right w:val="single" w:sz="8" w:space="0" w:color="999999"/>
            </w:tcBorders>
            <w:hideMark/>
            <w:tcPrChange w:id="5646" w:author="Author" w:date="2018-01-26T14:07:00Z">
              <w:tcPr>
                <w:tcW w:w="3600" w:type="dxa"/>
                <w:tcBorders>
                  <w:top w:val="single" w:sz="8" w:space="0" w:color="999999"/>
                  <w:left w:val="single" w:sz="8" w:space="0" w:color="999999"/>
                  <w:bottom w:val="single" w:sz="8" w:space="0" w:color="999999"/>
                  <w:right w:val="single" w:sz="8" w:space="0" w:color="999999"/>
                </w:tcBorders>
                <w:hideMark/>
              </w:tcPr>
            </w:tcPrChange>
          </w:tcPr>
          <w:p w14:paraId="7CCD8369" w14:textId="54B69DF2" w:rsidR="009A2A73" w:rsidRPr="00945767" w:rsidRDefault="009A2A73" w:rsidP="00283C3E">
            <w:r w:rsidRPr="00945767">
              <w:t xml:space="preserve">Log on to </w:t>
            </w:r>
            <w:r w:rsidRPr="00945767">
              <w:rPr>
                <w:rStyle w:val="SAPTextReference"/>
              </w:rPr>
              <w:t>Employee Central</w:t>
            </w:r>
            <w:r w:rsidRPr="00945767" w:rsidDel="00C623F0">
              <w:t xml:space="preserve"> </w:t>
            </w:r>
            <w:r w:rsidRPr="00945767">
              <w:t xml:space="preserve">as an </w:t>
            </w:r>
            <w:r w:rsidR="00201FDA" w:rsidRPr="00945767">
              <w:rPr>
                <w:lang w:eastAsia="zh-CN"/>
              </w:rPr>
              <w:t>Employee</w:t>
            </w:r>
            <w:r w:rsidR="00F235D4" w:rsidRPr="00945767">
              <w:rPr>
                <w:lang w:eastAsia="zh-CN"/>
              </w:rPr>
              <w:t>.</w:t>
            </w:r>
          </w:p>
        </w:tc>
        <w:tc>
          <w:tcPr>
            <w:tcW w:w="3150" w:type="dxa"/>
            <w:tcBorders>
              <w:top w:val="single" w:sz="8" w:space="0" w:color="999999"/>
              <w:left w:val="single" w:sz="8" w:space="0" w:color="999999"/>
              <w:bottom w:val="single" w:sz="8" w:space="0" w:color="999999"/>
              <w:right w:val="single" w:sz="8" w:space="0" w:color="999999"/>
            </w:tcBorders>
            <w:tcPrChange w:id="5647"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733743AF" w14:textId="77777777" w:rsidR="009A2A73" w:rsidRPr="00945767" w:rsidRDefault="009A2A73" w:rsidP="00283C3E"/>
        </w:tc>
        <w:tc>
          <w:tcPr>
            <w:tcW w:w="4050" w:type="dxa"/>
            <w:tcBorders>
              <w:top w:val="single" w:sz="8" w:space="0" w:color="999999"/>
              <w:left w:val="single" w:sz="8" w:space="0" w:color="999999"/>
              <w:bottom w:val="single" w:sz="8" w:space="0" w:color="999999"/>
              <w:right w:val="single" w:sz="8" w:space="0" w:color="999999"/>
            </w:tcBorders>
            <w:hideMark/>
            <w:tcPrChange w:id="5648" w:author="Author" w:date="2018-01-26T14:07:00Z">
              <w:tcPr>
                <w:tcW w:w="3690" w:type="dxa"/>
                <w:tcBorders>
                  <w:top w:val="single" w:sz="8" w:space="0" w:color="999999"/>
                  <w:left w:val="single" w:sz="8" w:space="0" w:color="999999"/>
                  <w:bottom w:val="single" w:sz="8" w:space="0" w:color="999999"/>
                  <w:right w:val="single" w:sz="8" w:space="0" w:color="999999"/>
                </w:tcBorders>
                <w:hideMark/>
              </w:tcPr>
            </w:tcPrChange>
          </w:tcPr>
          <w:p w14:paraId="2A2C8A2F" w14:textId="77777777" w:rsidR="009A2A73" w:rsidRPr="00945767" w:rsidRDefault="009A2A73" w:rsidP="00283C3E">
            <w:r w:rsidRPr="00945767">
              <w:t xml:space="preserve">The </w:t>
            </w:r>
            <w:r w:rsidRPr="00945767">
              <w:rPr>
                <w:rStyle w:val="SAPScreenElement"/>
              </w:rPr>
              <w:t xml:space="preserve">Home </w:t>
            </w:r>
            <w:r w:rsidRPr="00945767">
              <w:t>page is displayed.</w:t>
            </w:r>
          </w:p>
        </w:tc>
        <w:tc>
          <w:tcPr>
            <w:tcW w:w="1170" w:type="dxa"/>
            <w:tcBorders>
              <w:top w:val="single" w:sz="8" w:space="0" w:color="999999"/>
              <w:left w:val="single" w:sz="8" w:space="0" w:color="999999"/>
              <w:bottom w:val="single" w:sz="8" w:space="0" w:color="999999"/>
              <w:right w:val="single" w:sz="8" w:space="0" w:color="999999"/>
            </w:tcBorders>
            <w:tcPrChange w:id="5649"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09BDFF6D" w14:textId="77777777" w:rsidR="009A2A73" w:rsidRPr="00945767" w:rsidRDefault="009A2A73" w:rsidP="00283C3E"/>
        </w:tc>
      </w:tr>
      <w:tr w:rsidR="005D0058" w:rsidRPr="00945767" w14:paraId="7777E65B" w14:textId="77777777" w:rsidTr="00EC4303">
        <w:trPr>
          <w:trHeight w:val="288"/>
          <w:trPrChange w:id="5650"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5651" w:author="Author" w:date="2018-01-26T14:07:00Z">
              <w:tcPr>
                <w:tcW w:w="709" w:type="dxa"/>
                <w:tcBorders>
                  <w:top w:val="single" w:sz="8" w:space="0" w:color="999999"/>
                  <w:left w:val="single" w:sz="8" w:space="0" w:color="999999"/>
                  <w:bottom w:val="single" w:sz="8" w:space="0" w:color="999999"/>
                  <w:right w:val="single" w:sz="8" w:space="0" w:color="999999"/>
                </w:tcBorders>
              </w:tcPr>
            </w:tcPrChange>
          </w:tcPr>
          <w:p w14:paraId="3E15871F" w14:textId="0025E6C7" w:rsidR="005D0058" w:rsidRPr="00945767" w:rsidRDefault="005D0058" w:rsidP="005D0058">
            <w:r w:rsidRPr="00945767">
              <w:rPr>
                <w:lang w:eastAsia="zh-TW"/>
              </w:rPr>
              <w:t xml:space="preserve">2 </w:t>
            </w:r>
          </w:p>
        </w:tc>
        <w:tc>
          <w:tcPr>
            <w:tcW w:w="1603" w:type="dxa"/>
            <w:tcBorders>
              <w:top w:val="single" w:sz="8" w:space="0" w:color="999999"/>
              <w:left w:val="single" w:sz="8" w:space="0" w:color="999999"/>
              <w:bottom w:val="single" w:sz="8" w:space="0" w:color="999999"/>
              <w:right w:val="single" w:sz="8" w:space="0" w:color="999999"/>
            </w:tcBorders>
            <w:tcPrChange w:id="5652" w:author="Author" w:date="2018-01-26T14:07:00Z">
              <w:tcPr>
                <w:tcW w:w="1603" w:type="dxa"/>
                <w:tcBorders>
                  <w:top w:val="single" w:sz="8" w:space="0" w:color="999999"/>
                  <w:left w:val="single" w:sz="8" w:space="0" w:color="999999"/>
                  <w:bottom w:val="single" w:sz="8" w:space="0" w:color="999999"/>
                  <w:right w:val="single" w:sz="8" w:space="0" w:color="999999"/>
                </w:tcBorders>
              </w:tcPr>
            </w:tcPrChange>
          </w:tcPr>
          <w:p w14:paraId="5AED96B0" w14:textId="491314D1" w:rsidR="005D0058" w:rsidRPr="00945767" w:rsidRDefault="005D0058" w:rsidP="005D0058">
            <w:pPr>
              <w:rPr>
                <w:rStyle w:val="SAPEmphasis"/>
              </w:rPr>
            </w:pPr>
            <w:r w:rsidRPr="00945767">
              <w:rPr>
                <w:rStyle w:val="SAPEmphasis"/>
                <w:lang w:eastAsia="zh-TW"/>
              </w:rPr>
              <w:t>Select Employee File</w:t>
            </w:r>
          </w:p>
        </w:tc>
        <w:tc>
          <w:tcPr>
            <w:tcW w:w="3600" w:type="dxa"/>
            <w:tcBorders>
              <w:top w:val="single" w:sz="8" w:space="0" w:color="999999"/>
              <w:left w:val="single" w:sz="8" w:space="0" w:color="999999"/>
              <w:bottom w:val="single" w:sz="8" w:space="0" w:color="999999"/>
              <w:right w:val="single" w:sz="8" w:space="0" w:color="999999"/>
            </w:tcBorders>
            <w:tcPrChange w:id="5653" w:author="Author" w:date="2018-01-26T14:07:00Z">
              <w:tcPr>
                <w:tcW w:w="3600" w:type="dxa"/>
                <w:tcBorders>
                  <w:top w:val="single" w:sz="8" w:space="0" w:color="999999"/>
                  <w:left w:val="single" w:sz="8" w:space="0" w:color="999999"/>
                  <w:bottom w:val="single" w:sz="8" w:space="0" w:color="999999"/>
                  <w:right w:val="single" w:sz="8" w:space="0" w:color="999999"/>
                </w:tcBorders>
              </w:tcPr>
            </w:tcPrChange>
          </w:tcPr>
          <w:p w14:paraId="67BAC363" w14:textId="7C127C6D" w:rsidR="005D0058" w:rsidRPr="00945767" w:rsidRDefault="005D0058" w:rsidP="005D0058">
            <w:r w:rsidRPr="00945767">
              <w:rPr>
                <w:lang w:eastAsia="zh-TW"/>
              </w:rPr>
              <w:t>From the</w:t>
            </w:r>
            <w:r w:rsidRPr="00945767">
              <w:rPr>
                <w:i/>
                <w:lang w:eastAsia="zh-TW"/>
              </w:rPr>
              <w:t xml:space="preserve"> </w:t>
            </w:r>
            <w:r w:rsidRPr="00945767">
              <w:rPr>
                <w:rStyle w:val="SAPScreenElement"/>
                <w:lang w:eastAsia="zh-TW"/>
              </w:rPr>
              <w:t>Home</w:t>
            </w:r>
            <w:r w:rsidRPr="00945767">
              <w:rPr>
                <w:i/>
                <w:lang w:eastAsia="zh-TW"/>
              </w:rPr>
              <w:t xml:space="preserve"> </w:t>
            </w:r>
            <w:r w:rsidRPr="00945767">
              <w:rPr>
                <w:lang w:eastAsia="zh-TW"/>
              </w:rPr>
              <w:t xml:space="preserve">drop-down, select </w:t>
            </w:r>
            <w:r w:rsidRPr="00945767">
              <w:rPr>
                <w:rStyle w:val="SAPScreenElement"/>
                <w:lang w:eastAsia="zh-TW"/>
              </w:rPr>
              <w:t>My Employee File</w:t>
            </w:r>
            <w:r w:rsidRPr="00945767">
              <w:rPr>
                <w:i/>
                <w:lang w:eastAsia="zh-TW"/>
              </w:rPr>
              <w:t>.</w:t>
            </w:r>
          </w:p>
        </w:tc>
        <w:tc>
          <w:tcPr>
            <w:tcW w:w="3150" w:type="dxa"/>
            <w:tcBorders>
              <w:top w:val="single" w:sz="8" w:space="0" w:color="999999"/>
              <w:left w:val="single" w:sz="8" w:space="0" w:color="999999"/>
              <w:bottom w:val="single" w:sz="8" w:space="0" w:color="999999"/>
              <w:right w:val="single" w:sz="8" w:space="0" w:color="999999"/>
            </w:tcBorders>
            <w:tcPrChange w:id="5654"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02E6AAEC" w14:textId="27C67FF6" w:rsidR="005D0058" w:rsidRPr="00945767" w:rsidRDefault="005D0058" w:rsidP="005D0058"/>
        </w:tc>
        <w:tc>
          <w:tcPr>
            <w:tcW w:w="4050" w:type="dxa"/>
            <w:tcBorders>
              <w:top w:val="single" w:sz="8" w:space="0" w:color="999999"/>
              <w:left w:val="single" w:sz="8" w:space="0" w:color="999999"/>
              <w:bottom w:val="single" w:sz="8" w:space="0" w:color="999999"/>
              <w:right w:val="single" w:sz="8" w:space="0" w:color="999999"/>
            </w:tcBorders>
            <w:tcPrChange w:id="5655"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6637E02C" w14:textId="0527D4E4" w:rsidR="005D0058" w:rsidRPr="00945767" w:rsidRDefault="005D0058" w:rsidP="005D0058">
            <w:r w:rsidRPr="00945767">
              <w:rPr>
                <w:lang w:eastAsia="zh-TW"/>
              </w:rPr>
              <w:t xml:space="preserve">The </w:t>
            </w:r>
            <w:r w:rsidRPr="00945767">
              <w:rPr>
                <w:rStyle w:val="SAPScreenElement"/>
                <w:lang w:eastAsia="zh-TW"/>
              </w:rPr>
              <w:t>My Employee File</w:t>
            </w:r>
            <w:r w:rsidRPr="00945767">
              <w:rPr>
                <w:lang w:eastAsia="zh-TW"/>
              </w:rPr>
              <w:t xml:space="preserve"> screen is displayed</w:t>
            </w:r>
            <w:r w:rsidRPr="00945767">
              <w:rPr>
                <w:rFonts w:cs="Arial"/>
                <w:bCs/>
                <w:lang w:eastAsia="zh-TW"/>
              </w:rPr>
              <w:t xml:space="preserve"> containing your profile</w:t>
            </w:r>
            <w:r w:rsidRPr="00945767">
              <w:rPr>
                <w:lang w:eastAsia="zh-TW"/>
              </w:rPr>
              <w:t>.</w:t>
            </w:r>
          </w:p>
        </w:tc>
        <w:tc>
          <w:tcPr>
            <w:tcW w:w="1170" w:type="dxa"/>
            <w:tcBorders>
              <w:top w:val="single" w:sz="8" w:space="0" w:color="999999"/>
              <w:left w:val="single" w:sz="8" w:space="0" w:color="999999"/>
              <w:bottom w:val="single" w:sz="8" w:space="0" w:color="999999"/>
              <w:right w:val="single" w:sz="8" w:space="0" w:color="999999"/>
            </w:tcBorders>
            <w:tcPrChange w:id="5656"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089FD9EC" w14:textId="77777777" w:rsidR="005D0058" w:rsidRPr="00945767" w:rsidRDefault="005D0058" w:rsidP="005D0058"/>
        </w:tc>
      </w:tr>
      <w:tr w:rsidR="005D0058" w:rsidRPr="00945767" w14:paraId="2A799A4E" w14:textId="77777777" w:rsidTr="00EC4303">
        <w:trPr>
          <w:trHeight w:val="288"/>
          <w:trPrChange w:id="5657"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5658" w:author="Author" w:date="2018-01-26T14:07:00Z">
              <w:tcPr>
                <w:tcW w:w="709" w:type="dxa"/>
                <w:tcBorders>
                  <w:top w:val="single" w:sz="8" w:space="0" w:color="999999"/>
                  <w:left w:val="single" w:sz="8" w:space="0" w:color="999999"/>
                  <w:bottom w:val="single" w:sz="8" w:space="0" w:color="999999"/>
                  <w:right w:val="single" w:sz="8" w:space="0" w:color="999999"/>
                </w:tcBorders>
              </w:tcPr>
            </w:tcPrChange>
          </w:tcPr>
          <w:p w14:paraId="34673394" w14:textId="69B3ED90" w:rsidR="005D0058" w:rsidRPr="00945767" w:rsidRDefault="005D0058" w:rsidP="005D0058">
            <w:r w:rsidRPr="00945767">
              <w:rPr>
                <w:lang w:eastAsia="zh-TW"/>
              </w:rPr>
              <w:t>3</w:t>
            </w:r>
          </w:p>
        </w:tc>
        <w:tc>
          <w:tcPr>
            <w:tcW w:w="1603" w:type="dxa"/>
            <w:tcBorders>
              <w:top w:val="single" w:sz="8" w:space="0" w:color="999999"/>
              <w:left w:val="single" w:sz="8" w:space="0" w:color="999999"/>
              <w:bottom w:val="single" w:sz="8" w:space="0" w:color="999999"/>
              <w:right w:val="single" w:sz="8" w:space="0" w:color="999999"/>
            </w:tcBorders>
            <w:tcPrChange w:id="5659" w:author="Author" w:date="2018-01-26T14:07:00Z">
              <w:tcPr>
                <w:tcW w:w="1603" w:type="dxa"/>
                <w:tcBorders>
                  <w:top w:val="single" w:sz="8" w:space="0" w:color="999999"/>
                  <w:left w:val="single" w:sz="8" w:space="0" w:color="999999"/>
                  <w:bottom w:val="single" w:sz="8" w:space="0" w:color="999999"/>
                  <w:right w:val="single" w:sz="8" w:space="0" w:color="999999"/>
                </w:tcBorders>
              </w:tcPr>
            </w:tcPrChange>
          </w:tcPr>
          <w:p w14:paraId="763289F5" w14:textId="36ADA892" w:rsidR="005D0058" w:rsidRPr="00945767" w:rsidRDefault="005D0058" w:rsidP="005D0058">
            <w:pPr>
              <w:rPr>
                <w:rStyle w:val="SAPEmphasis"/>
              </w:rPr>
            </w:pPr>
            <w:r w:rsidRPr="00945767">
              <w:rPr>
                <w:rStyle w:val="SAPEmphasis"/>
                <w:lang w:eastAsia="zh-TW"/>
              </w:rPr>
              <w:t>Go to Benefits Section</w:t>
            </w:r>
          </w:p>
        </w:tc>
        <w:tc>
          <w:tcPr>
            <w:tcW w:w="3600" w:type="dxa"/>
            <w:tcBorders>
              <w:top w:val="single" w:sz="8" w:space="0" w:color="999999"/>
              <w:left w:val="single" w:sz="8" w:space="0" w:color="999999"/>
              <w:bottom w:val="single" w:sz="8" w:space="0" w:color="999999"/>
              <w:right w:val="single" w:sz="8" w:space="0" w:color="999999"/>
            </w:tcBorders>
            <w:tcPrChange w:id="5660" w:author="Author" w:date="2018-01-26T14:07:00Z">
              <w:tcPr>
                <w:tcW w:w="3600" w:type="dxa"/>
                <w:tcBorders>
                  <w:top w:val="single" w:sz="8" w:space="0" w:color="999999"/>
                  <w:left w:val="single" w:sz="8" w:space="0" w:color="999999"/>
                  <w:bottom w:val="single" w:sz="8" w:space="0" w:color="999999"/>
                  <w:right w:val="single" w:sz="8" w:space="0" w:color="999999"/>
                </w:tcBorders>
              </w:tcPr>
            </w:tcPrChange>
          </w:tcPr>
          <w:p w14:paraId="4B9AD8E5" w14:textId="77777777" w:rsidR="005D0058" w:rsidRPr="00945767" w:rsidRDefault="005D0058" w:rsidP="005D0058">
            <w:pPr>
              <w:rPr>
                <w:rFonts w:eastAsiaTheme="minorHAnsi"/>
                <w:sz w:val="22"/>
                <w:szCs w:val="22"/>
                <w:lang w:eastAsia="zh-SG"/>
              </w:rPr>
            </w:pPr>
            <w:r w:rsidRPr="00945767">
              <w:rPr>
                <w:lang w:eastAsia="zh-SG"/>
              </w:rPr>
              <w:t xml:space="preserve">On the </w:t>
            </w:r>
            <w:r w:rsidRPr="00945767">
              <w:rPr>
                <w:rStyle w:val="SAPScreenElement"/>
                <w:lang w:eastAsia="zh-TW"/>
              </w:rPr>
              <w:t>My Employee File</w:t>
            </w:r>
            <w:r w:rsidRPr="00945767">
              <w:rPr>
                <w:lang w:eastAsia="zh-TW"/>
              </w:rPr>
              <w:t xml:space="preserve"> screen, scroll </w:t>
            </w:r>
            <w:r w:rsidRPr="00945767">
              <w:rPr>
                <w:lang w:eastAsia="zh-SG"/>
              </w:rPr>
              <w:t xml:space="preserve">to the </w:t>
            </w:r>
            <w:r w:rsidRPr="00945767">
              <w:rPr>
                <w:rStyle w:val="SAPScreenElement"/>
                <w:lang w:eastAsia="zh-TW"/>
              </w:rPr>
              <w:t>Employee Benefits</w:t>
            </w:r>
            <w:r w:rsidRPr="00945767">
              <w:rPr>
                <w:lang w:eastAsia="zh-SG"/>
              </w:rPr>
              <w:t xml:space="preserve"> section.</w:t>
            </w:r>
          </w:p>
          <w:p w14:paraId="0E7FB205" w14:textId="13AB1AB6" w:rsidR="005D0058" w:rsidRPr="00945767" w:rsidRDefault="005D0058" w:rsidP="005D0058">
            <w:pPr>
              <w:pStyle w:val="SAPNoteHeading"/>
              <w:spacing w:before="120"/>
              <w:ind w:left="0"/>
              <w:rPr>
                <w:lang w:eastAsia="zh-TW"/>
              </w:rPr>
            </w:pPr>
            <w:r w:rsidRPr="00945767">
              <w:rPr>
                <w:noProof/>
              </w:rPr>
              <w:drawing>
                <wp:inline distT="0" distB="0" distL="0" distR="0" wp14:anchorId="35969A66" wp14:editId="3623BA34">
                  <wp:extent cx="225425" cy="2254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Pr>
                <w:lang w:eastAsia="zh-TW"/>
              </w:rPr>
              <w:t> Note</w:t>
            </w:r>
          </w:p>
          <w:p w14:paraId="0BE36A01" w14:textId="5DF71DC2" w:rsidR="005D0058" w:rsidRPr="00945767" w:rsidRDefault="005D0058" w:rsidP="005D0058">
            <w:r w:rsidRPr="00945767">
              <w:rPr>
                <w:rFonts w:cs="Arial"/>
                <w:bCs/>
                <w:lang w:eastAsia="zh-TW"/>
              </w:rPr>
              <w:t xml:space="preserve">Alternatively, you can choose the </w:t>
            </w:r>
            <w:r w:rsidRPr="00945767">
              <w:rPr>
                <w:rStyle w:val="SAPScreenElement"/>
                <w:lang w:eastAsia="zh-TW"/>
              </w:rPr>
              <w:t xml:space="preserve">More </w:t>
            </w:r>
            <w:r w:rsidRPr="00945767">
              <w:rPr>
                <w:noProof/>
              </w:rPr>
              <w:drawing>
                <wp:inline distT="0" distB="0" distL="0" distR="0" wp14:anchorId="6DAE1CFC" wp14:editId="061E92EC">
                  <wp:extent cx="260985" cy="21399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3995"/>
                          </a:xfrm>
                          <a:prstGeom prst="rect">
                            <a:avLst/>
                          </a:prstGeom>
                          <a:noFill/>
                          <a:ln>
                            <a:noFill/>
                          </a:ln>
                        </pic:spPr>
                      </pic:pic>
                    </a:graphicData>
                  </a:graphic>
                </wp:inline>
              </w:drawing>
            </w:r>
            <w:r w:rsidRPr="00945767">
              <w:rPr>
                <w:rStyle w:val="SAPScreenElement"/>
                <w:lang w:eastAsia="zh-TW"/>
              </w:rPr>
              <w:t xml:space="preserve"> </w:t>
            </w:r>
            <w:r w:rsidRPr="00945767">
              <w:rPr>
                <w:rFonts w:cs="Arial"/>
                <w:bCs/>
                <w:lang w:eastAsia="zh-TW"/>
              </w:rPr>
              <w:t>icon</w:t>
            </w:r>
            <w:r w:rsidRPr="00945767">
              <w:rPr>
                <w:lang w:eastAsia="zh-SG"/>
              </w:rPr>
              <w:t xml:space="preserve"> and select </w:t>
            </w:r>
            <w:r w:rsidRPr="00945767">
              <w:rPr>
                <w:rStyle w:val="SAPScreenElement"/>
                <w:lang w:eastAsia="zh-TW"/>
              </w:rPr>
              <w:t>Employee Benefits</w:t>
            </w:r>
            <w:r w:rsidRPr="00945767">
              <w:rPr>
                <w:lang w:eastAsia="zh-SG"/>
              </w:rPr>
              <w:t>.</w:t>
            </w:r>
          </w:p>
        </w:tc>
        <w:tc>
          <w:tcPr>
            <w:tcW w:w="3150" w:type="dxa"/>
            <w:tcBorders>
              <w:top w:val="single" w:sz="8" w:space="0" w:color="999999"/>
              <w:left w:val="single" w:sz="8" w:space="0" w:color="999999"/>
              <w:bottom w:val="single" w:sz="8" w:space="0" w:color="999999"/>
              <w:right w:val="single" w:sz="8" w:space="0" w:color="999999"/>
            </w:tcBorders>
            <w:tcPrChange w:id="5661"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2E664E5A" w14:textId="77777777" w:rsidR="005D0058" w:rsidRPr="00945767" w:rsidRDefault="005D0058" w:rsidP="005D0058"/>
        </w:tc>
        <w:tc>
          <w:tcPr>
            <w:tcW w:w="4050" w:type="dxa"/>
            <w:tcBorders>
              <w:top w:val="single" w:sz="8" w:space="0" w:color="999999"/>
              <w:left w:val="single" w:sz="8" w:space="0" w:color="999999"/>
              <w:bottom w:val="single" w:sz="8" w:space="0" w:color="999999"/>
              <w:right w:val="single" w:sz="8" w:space="0" w:color="999999"/>
            </w:tcBorders>
            <w:tcPrChange w:id="5662"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47A71501" w14:textId="65A96C88" w:rsidR="005D0058" w:rsidRPr="00945767" w:rsidRDefault="005D0058" w:rsidP="005D0058">
            <w:pPr>
              <w:rPr>
                <w:rFonts w:asciiTheme="minorHAnsi" w:eastAsiaTheme="minorHAnsi" w:hAnsiTheme="minorHAnsi"/>
                <w:sz w:val="22"/>
                <w:szCs w:val="22"/>
                <w:lang w:eastAsia="zh-TW"/>
              </w:rPr>
            </w:pPr>
            <w:r w:rsidRPr="00945767">
              <w:rPr>
                <w:lang w:eastAsia="zh-TW"/>
              </w:rPr>
              <w:t xml:space="preserve">The </w:t>
            </w:r>
            <w:r w:rsidRPr="00945767">
              <w:rPr>
                <w:rStyle w:val="SAPScreenElement"/>
                <w:lang w:eastAsia="zh-TW"/>
              </w:rPr>
              <w:t>Employee Benefits</w:t>
            </w:r>
            <w:r w:rsidRPr="00945767">
              <w:rPr>
                <w:lang w:eastAsia="zh-SG"/>
              </w:rPr>
              <w:t xml:space="preserve"> </w:t>
            </w:r>
            <w:r w:rsidRPr="00945767">
              <w:rPr>
                <w:lang w:eastAsia="zh-TW"/>
              </w:rPr>
              <w:t xml:space="preserve">section is displayed. </w:t>
            </w:r>
          </w:p>
          <w:p w14:paraId="25D8B00F" w14:textId="23860794" w:rsidR="005D0058" w:rsidRPr="00945767" w:rsidRDefault="005D0058" w:rsidP="005D0058"/>
        </w:tc>
        <w:tc>
          <w:tcPr>
            <w:tcW w:w="1170" w:type="dxa"/>
            <w:tcBorders>
              <w:top w:val="single" w:sz="8" w:space="0" w:color="999999"/>
              <w:left w:val="single" w:sz="8" w:space="0" w:color="999999"/>
              <w:bottom w:val="single" w:sz="8" w:space="0" w:color="999999"/>
              <w:right w:val="single" w:sz="8" w:space="0" w:color="999999"/>
            </w:tcBorders>
            <w:tcPrChange w:id="5663"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04E6EF5E" w14:textId="77777777" w:rsidR="005D0058" w:rsidRPr="00945767" w:rsidRDefault="005D0058" w:rsidP="005D0058"/>
        </w:tc>
      </w:tr>
      <w:tr w:rsidR="005D0058" w:rsidRPr="00945767" w14:paraId="16FCDBF8" w14:textId="77777777" w:rsidTr="00EC4303">
        <w:trPr>
          <w:trHeight w:val="288"/>
          <w:trPrChange w:id="5664"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5665" w:author="Author" w:date="2018-01-26T14:07:00Z">
              <w:tcPr>
                <w:tcW w:w="709" w:type="dxa"/>
                <w:tcBorders>
                  <w:top w:val="single" w:sz="8" w:space="0" w:color="999999"/>
                  <w:left w:val="single" w:sz="8" w:space="0" w:color="999999"/>
                  <w:bottom w:val="single" w:sz="8" w:space="0" w:color="999999"/>
                  <w:right w:val="single" w:sz="8" w:space="0" w:color="999999"/>
                </w:tcBorders>
              </w:tcPr>
            </w:tcPrChange>
          </w:tcPr>
          <w:p w14:paraId="673135C6" w14:textId="5A70381F" w:rsidR="005D0058" w:rsidRPr="00945767" w:rsidRDefault="005D0058" w:rsidP="005D0058">
            <w:r w:rsidRPr="00945767">
              <w:t>4</w:t>
            </w:r>
          </w:p>
        </w:tc>
        <w:tc>
          <w:tcPr>
            <w:tcW w:w="1603" w:type="dxa"/>
            <w:tcBorders>
              <w:top w:val="single" w:sz="8" w:space="0" w:color="999999"/>
              <w:left w:val="single" w:sz="8" w:space="0" w:color="999999"/>
              <w:bottom w:val="single" w:sz="8" w:space="0" w:color="999999"/>
              <w:right w:val="single" w:sz="8" w:space="0" w:color="999999"/>
            </w:tcBorders>
            <w:tcPrChange w:id="5666" w:author="Author" w:date="2018-01-26T14:07:00Z">
              <w:tcPr>
                <w:tcW w:w="1603" w:type="dxa"/>
                <w:tcBorders>
                  <w:top w:val="single" w:sz="8" w:space="0" w:color="999999"/>
                  <w:left w:val="single" w:sz="8" w:space="0" w:color="999999"/>
                  <w:bottom w:val="single" w:sz="8" w:space="0" w:color="999999"/>
                  <w:right w:val="single" w:sz="8" w:space="0" w:color="999999"/>
                </w:tcBorders>
              </w:tcPr>
            </w:tcPrChange>
          </w:tcPr>
          <w:p w14:paraId="65E8DA53" w14:textId="63E4E487" w:rsidR="005D0058" w:rsidRPr="00945767" w:rsidRDefault="005D0058" w:rsidP="005D0058">
            <w:pPr>
              <w:rPr>
                <w:rStyle w:val="SAPEmphasis"/>
              </w:rPr>
            </w:pPr>
            <w:r w:rsidRPr="00945767">
              <w:rPr>
                <w:rStyle w:val="SAPEmphasis"/>
                <w:lang w:eastAsia="zh-TW"/>
              </w:rPr>
              <w:t>Go to Benefits page</w:t>
            </w:r>
          </w:p>
        </w:tc>
        <w:tc>
          <w:tcPr>
            <w:tcW w:w="3600" w:type="dxa"/>
            <w:tcBorders>
              <w:top w:val="single" w:sz="8" w:space="0" w:color="999999"/>
              <w:left w:val="single" w:sz="8" w:space="0" w:color="999999"/>
              <w:bottom w:val="single" w:sz="8" w:space="0" w:color="999999"/>
              <w:right w:val="single" w:sz="8" w:space="0" w:color="999999"/>
            </w:tcBorders>
            <w:tcPrChange w:id="5667" w:author="Author" w:date="2018-01-26T14:07:00Z">
              <w:tcPr>
                <w:tcW w:w="3600" w:type="dxa"/>
                <w:tcBorders>
                  <w:top w:val="single" w:sz="8" w:space="0" w:color="999999"/>
                  <w:left w:val="single" w:sz="8" w:space="0" w:color="999999"/>
                  <w:bottom w:val="single" w:sz="8" w:space="0" w:color="999999"/>
                  <w:right w:val="single" w:sz="8" w:space="0" w:color="999999"/>
                </w:tcBorders>
              </w:tcPr>
            </w:tcPrChange>
          </w:tcPr>
          <w:p w14:paraId="310C837C" w14:textId="5F200355" w:rsidR="005D0058" w:rsidRPr="00945767" w:rsidRDefault="005D0058" w:rsidP="005D0058">
            <w:r w:rsidRPr="00945767">
              <w:rPr>
                <w:lang w:eastAsia="zh-TW"/>
              </w:rPr>
              <w:t xml:space="preserve">Select in the </w:t>
            </w:r>
            <w:r w:rsidRPr="00945767">
              <w:rPr>
                <w:rStyle w:val="SAPScreenElement"/>
                <w:lang w:eastAsia="zh-TW"/>
              </w:rPr>
              <w:t>Current Benefits</w:t>
            </w:r>
            <w:r w:rsidRPr="00945767">
              <w:rPr>
                <w:lang w:eastAsia="zh-SG"/>
              </w:rPr>
              <w:t xml:space="preserve"> </w:t>
            </w:r>
            <w:r w:rsidRPr="00945767">
              <w:rPr>
                <w:lang w:eastAsia="zh-TW"/>
              </w:rPr>
              <w:t xml:space="preserve">block the </w:t>
            </w:r>
            <w:r w:rsidRPr="00945767">
              <w:rPr>
                <w:rStyle w:val="SAPScreenElement"/>
                <w:lang w:eastAsia="zh-TW"/>
              </w:rPr>
              <w:t>Go to Benefits</w:t>
            </w:r>
            <w:r w:rsidRPr="00945767">
              <w:rPr>
                <w:lang w:eastAsia="zh-TW"/>
              </w:rPr>
              <w:t xml:space="preserve"> link. </w:t>
            </w:r>
          </w:p>
        </w:tc>
        <w:tc>
          <w:tcPr>
            <w:tcW w:w="3150" w:type="dxa"/>
            <w:tcBorders>
              <w:top w:val="single" w:sz="8" w:space="0" w:color="999999"/>
              <w:left w:val="single" w:sz="8" w:space="0" w:color="999999"/>
              <w:bottom w:val="single" w:sz="8" w:space="0" w:color="999999"/>
              <w:right w:val="single" w:sz="8" w:space="0" w:color="999999"/>
            </w:tcBorders>
            <w:tcPrChange w:id="5668"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481D0403" w14:textId="77777777" w:rsidR="005D0058" w:rsidRPr="00945767" w:rsidRDefault="005D0058" w:rsidP="005D0058"/>
        </w:tc>
        <w:tc>
          <w:tcPr>
            <w:tcW w:w="4050" w:type="dxa"/>
            <w:tcBorders>
              <w:top w:val="single" w:sz="8" w:space="0" w:color="999999"/>
              <w:left w:val="single" w:sz="8" w:space="0" w:color="999999"/>
              <w:bottom w:val="single" w:sz="8" w:space="0" w:color="999999"/>
              <w:right w:val="single" w:sz="8" w:space="0" w:color="999999"/>
            </w:tcBorders>
            <w:tcPrChange w:id="5669"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1C2FCA5F" w14:textId="441E64A3" w:rsidR="005D0058" w:rsidRPr="00945767" w:rsidRDefault="005D0058" w:rsidP="005D0058">
            <w:r w:rsidRPr="00945767">
              <w:rPr>
                <w:lang w:eastAsia="zh-TW"/>
              </w:rPr>
              <w:t xml:space="preserve">The </w:t>
            </w:r>
            <w:r w:rsidRPr="00945767">
              <w:rPr>
                <w:rStyle w:val="SAPScreenElement"/>
                <w:lang w:eastAsia="zh-TW"/>
              </w:rPr>
              <w:t>Benefits</w:t>
            </w:r>
            <w:r w:rsidRPr="00945767">
              <w:rPr>
                <w:lang w:eastAsia="zh-SG"/>
              </w:rPr>
              <w:t xml:space="preserve"> </w:t>
            </w:r>
            <w:r w:rsidRPr="00945767">
              <w:rPr>
                <w:lang w:eastAsia="zh-TW"/>
              </w:rPr>
              <w:t>page is opened, containing several sections.</w:t>
            </w:r>
          </w:p>
        </w:tc>
        <w:tc>
          <w:tcPr>
            <w:tcW w:w="1170" w:type="dxa"/>
            <w:tcBorders>
              <w:top w:val="single" w:sz="8" w:space="0" w:color="999999"/>
              <w:left w:val="single" w:sz="8" w:space="0" w:color="999999"/>
              <w:bottom w:val="single" w:sz="8" w:space="0" w:color="999999"/>
              <w:right w:val="single" w:sz="8" w:space="0" w:color="999999"/>
            </w:tcBorders>
            <w:tcPrChange w:id="5670"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70736BD6" w14:textId="77777777" w:rsidR="005D0058" w:rsidRPr="00945767" w:rsidRDefault="005D0058" w:rsidP="005D0058"/>
        </w:tc>
      </w:tr>
      <w:tr w:rsidR="005D0058" w:rsidRPr="00945767" w14:paraId="2A7946DE" w14:textId="77777777" w:rsidTr="00EC4303">
        <w:trPr>
          <w:trHeight w:val="288"/>
          <w:trPrChange w:id="5671"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5672" w:author="Author" w:date="2018-01-26T14:07:00Z">
              <w:tcPr>
                <w:tcW w:w="709" w:type="dxa"/>
                <w:tcBorders>
                  <w:top w:val="single" w:sz="8" w:space="0" w:color="999999"/>
                  <w:left w:val="single" w:sz="8" w:space="0" w:color="999999"/>
                  <w:bottom w:val="single" w:sz="8" w:space="0" w:color="999999"/>
                  <w:right w:val="single" w:sz="8" w:space="0" w:color="999999"/>
                </w:tcBorders>
              </w:tcPr>
            </w:tcPrChange>
          </w:tcPr>
          <w:p w14:paraId="1894043A" w14:textId="3C6C0CA1" w:rsidR="005D0058" w:rsidRPr="00945767" w:rsidRDefault="004800C7" w:rsidP="005D0058">
            <w:r w:rsidRPr="00945767">
              <w:t>5</w:t>
            </w:r>
          </w:p>
        </w:tc>
        <w:tc>
          <w:tcPr>
            <w:tcW w:w="1603" w:type="dxa"/>
            <w:tcBorders>
              <w:top w:val="single" w:sz="8" w:space="0" w:color="999999"/>
              <w:left w:val="single" w:sz="8" w:space="0" w:color="999999"/>
              <w:bottom w:val="single" w:sz="8" w:space="0" w:color="999999"/>
              <w:right w:val="single" w:sz="8" w:space="0" w:color="999999"/>
            </w:tcBorders>
            <w:tcPrChange w:id="5673" w:author="Author" w:date="2018-01-26T14:07:00Z">
              <w:tcPr>
                <w:tcW w:w="1603" w:type="dxa"/>
                <w:tcBorders>
                  <w:top w:val="single" w:sz="8" w:space="0" w:color="999999"/>
                  <w:left w:val="single" w:sz="8" w:space="0" w:color="999999"/>
                  <w:bottom w:val="single" w:sz="8" w:space="0" w:color="999999"/>
                  <w:right w:val="single" w:sz="8" w:space="0" w:color="999999"/>
                </w:tcBorders>
              </w:tcPr>
            </w:tcPrChange>
          </w:tcPr>
          <w:p w14:paraId="0172DADF" w14:textId="4553FC77" w:rsidR="005D0058" w:rsidRPr="00945767" w:rsidRDefault="005D0058" w:rsidP="005D0058">
            <w:pPr>
              <w:rPr>
                <w:rStyle w:val="SAPEmphasis"/>
                <w:lang w:eastAsia="zh-TW"/>
              </w:rPr>
            </w:pPr>
            <w:r w:rsidRPr="00945767">
              <w:rPr>
                <w:rStyle w:val="SAPEmphasis"/>
                <w:lang w:eastAsia="zh-TW"/>
              </w:rPr>
              <w:t>Go to Reimbursement section</w:t>
            </w:r>
          </w:p>
        </w:tc>
        <w:tc>
          <w:tcPr>
            <w:tcW w:w="3600" w:type="dxa"/>
            <w:tcBorders>
              <w:top w:val="single" w:sz="8" w:space="0" w:color="999999"/>
              <w:left w:val="single" w:sz="8" w:space="0" w:color="999999"/>
              <w:bottom w:val="single" w:sz="8" w:space="0" w:color="999999"/>
              <w:right w:val="single" w:sz="8" w:space="0" w:color="999999"/>
            </w:tcBorders>
            <w:tcPrChange w:id="5674" w:author="Author" w:date="2018-01-26T14:07:00Z">
              <w:tcPr>
                <w:tcW w:w="3600" w:type="dxa"/>
                <w:tcBorders>
                  <w:top w:val="single" w:sz="8" w:space="0" w:color="999999"/>
                  <w:left w:val="single" w:sz="8" w:space="0" w:color="999999"/>
                  <w:bottom w:val="single" w:sz="8" w:space="0" w:color="999999"/>
                  <w:right w:val="single" w:sz="8" w:space="0" w:color="999999"/>
                </w:tcBorders>
              </w:tcPr>
            </w:tcPrChange>
          </w:tcPr>
          <w:p w14:paraId="2E436086" w14:textId="35017796" w:rsidR="005D0058" w:rsidRPr="00945767" w:rsidRDefault="00CF6907" w:rsidP="005D0058">
            <w:pPr>
              <w:rPr>
                <w:lang w:eastAsia="zh-TW"/>
              </w:rPr>
            </w:pPr>
            <w:r w:rsidRPr="00945767">
              <w:rPr>
                <w:lang w:eastAsia="zh-TW"/>
              </w:rPr>
              <w:t xml:space="preserve">On the </w:t>
            </w:r>
            <w:r w:rsidRPr="00945767">
              <w:rPr>
                <w:rStyle w:val="SAPScreenElement"/>
                <w:lang w:eastAsia="zh-TW"/>
              </w:rPr>
              <w:t>Benefits</w:t>
            </w:r>
            <w:r w:rsidRPr="00945767">
              <w:rPr>
                <w:lang w:eastAsia="zh-SG"/>
              </w:rPr>
              <w:t xml:space="preserve"> </w:t>
            </w:r>
            <w:r w:rsidRPr="00945767">
              <w:rPr>
                <w:lang w:eastAsia="zh-TW"/>
              </w:rPr>
              <w:t xml:space="preserve">page, go </w:t>
            </w:r>
            <w:r w:rsidRPr="00945767">
              <w:rPr>
                <w:lang w:eastAsia="zh-SG"/>
              </w:rPr>
              <w:t xml:space="preserve">to the </w:t>
            </w:r>
            <w:r w:rsidRPr="00945767">
              <w:rPr>
                <w:rStyle w:val="SAPScreenElement"/>
                <w:lang w:eastAsia="zh-TW"/>
              </w:rPr>
              <w:t xml:space="preserve">Reimbursements </w:t>
            </w:r>
            <w:r w:rsidRPr="00945767">
              <w:rPr>
                <w:lang w:eastAsia="zh-SG"/>
              </w:rPr>
              <w:t>section</w:t>
            </w:r>
            <w:r w:rsidRPr="00945767">
              <w:rPr>
                <w:lang w:eastAsia="zh-TW"/>
              </w:rPr>
              <w:t>.</w:t>
            </w:r>
          </w:p>
        </w:tc>
        <w:tc>
          <w:tcPr>
            <w:tcW w:w="3150" w:type="dxa"/>
            <w:tcBorders>
              <w:top w:val="single" w:sz="8" w:space="0" w:color="999999"/>
              <w:left w:val="single" w:sz="8" w:space="0" w:color="999999"/>
              <w:bottom w:val="single" w:sz="8" w:space="0" w:color="999999"/>
              <w:right w:val="single" w:sz="8" w:space="0" w:color="999999"/>
            </w:tcBorders>
            <w:tcPrChange w:id="5675"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69DAC168" w14:textId="77777777" w:rsidR="005D0058" w:rsidRPr="00945767" w:rsidRDefault="005D0058" w:rsidP="005D0058"/>
        </w:tc>
        <w:tc>
          <w:tcPr>
            <w:tcW w:w="4050" w:type="dxa"/>
            <w:tcBorders>
              <w:top w:val="single" w:sz="8" w:space="0" w:color="999999"/>
              <w:left w:val="single" w:sz="8" w:space="0" w:color="999999"/>
              <w:bottom w:val="single" w:sz="8" w:space="0" w:color="999999"/>
              <w:right w:val="single" w:sz="8" w:space="0" w:color="999999"/>
            </w:tcBorders>
            <w:tcPrChange w:id="5676"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0F0B1B7E" w14:textId="22124AC7" w:rsidR="00CF6907" w:rsidRPr="00945767" w:rsidRDefault="00CF6907" w:rsidP="00CF6907">
            <w:pPr>
              <w:rPr>
                <w:rFonts w:asciiTheme="minorHAnsi" w:eastAsiaTheme="minorHAnsi" w:hAnsiTheme="minorHAnsi"/>
                <w:sz w:val="22"/>
                <w:szCs w:val="22"/>
                <w:lang w:eastAsia="zh-TW"/>
              </w:rPr>
            </w:pPr>
            <w:r w:rsidRPr="00945767">
              <w:rPr>
                <w:lang w:eastAsia="zh-TW"/>
              </w:rPr>
              <w:t xml:space="preserve">The </w:t>
            </w:r>
            <w:r w:rsidRPr="00945767">
              <w:rPr>
                <w:rStyle w:val="SAPScreenElement"/>
                <w:lang w:eastAsia="zh-TW"/>
              </w:rPr>
              <w:t xml:space="preserve">Reimbursements </w:t>
            </w:r>
            <w:r w:rsidRPr="00945767">
              <w:rPr>
                <w:lang w:eastAsia="zh-TW"/>
              </w:rPr>
              <w:t xml:space="preserve">section is displayed. It consists of the </w:t>
            </w:r>
            <w:r w:rsidRPr="00945767">
              <w:rPr>
                <w:rStyle w:val="SAPScreenElement"/>
                <w:lang w:eastAsia="zh-TW"/>
              </w:rPr>
              <w:t xml:space="preserve">Reimbursements </w:t>
            </w:r>
            <w:r w:rsidRPr="00945767">
              <w:rPr>
                <w:lang w:eastAsia="zh-TW"/>
              </w:rPr>
              <w:t xml:space="preserve">subsection, which on its turn consists of following blocks: </w:t>
            </w:r>
          </w:p>
          <w:p w14:paraId="37035E3E" w14:textId="1030037F" w:rsidR="00CF6907" w:rsidRPr="00945767" w:rsidRDefault="00CF6907" w:rsidP="006053AD">
            <w:pPr>
              <w:pStyle w:val="ListParagraph"/>
              <w:numPr>
                <w:ilvl w:val="0"/>
                <w:numId w:val="55"/>
              </w:numPr>
              <w:ind w:left="250" w:hanging="250"/>
              <w:rPr>
                <w:rStyle w:val="SAPScreenElement"/>
                <w:lang w:eastAsia="zh-TW"/>
              </w:rPr>
            </w:pPr>
            <w:r w:rsidRPr="00945767">
              <w:rPr>
                <w:rStyle w:val="SAPScreenElement"/>
                <w:lang w:eastAsia="zh-TW"/>
              </w:rPr>
              <w:t xml:space="preserve">Reimbursements </w:t>
            </w:r>
          </w:p>
          <w:p w14:paraId="1D02DB15" w14:textId="57C60DC9" w:rsidR="00CF6907" w:rsidRPr="00945767" w:rsidRDefault="00CF6907" w:rsidP="00CF6907">
            <w:pPr>
              <w:ind w:left="250"/>
            </w:pPr>
            <w:commentRangeStart w:id="5677"/>
            <w:r w:rsidRPr="00945767">
              <w:t xml:space="preserve">This shows the list of benefits of type reimbursements in which you </w:t>
            </w:r>
            <w:del w:id="5678" w:author="Author" w:date="2018-01-25T15:23:00Z">
              <w:r w:rsidRPr="00945767" w:rsidDel="00341D3B">
                <w:delText xml:space="preserve">have already enrolled in or </w:delText>
              </w:r>
            </w:del>
            <w:r w:rsidRPr="00945767">
              <w:t>have been automatically enrolled in</w:t>
            </w:r>
            <w:commentRangeEnd w:id="5677"/>
            <w:r w:rsidR="00A6585F">
              <w:rPr>
                <w:rStyle w:val="CommentReference"/>
                <w:rFonts w:ascii="Arial" w:eastAsia="SimSun" w:hAnsi="Arial"/>
                <w:lang w:val="de-DE"/>
              </w:rPr>
              <w:commentReference w:id="5677"/>
            </w:r>
            <w:r w:rsidRPr="00945767">
              <w:t>.</w:t>
            </w:r>
          </w:p>
          <w:p w14:paraId="778167F9" w14:textId="611E2FFF" w:rsidR="00CF6907" w:rsidRPr="00945767" w:rsidRDefault="00CF6907" w:rsidP="006053AD">
            <w:pPr>
              <w:pStyle w:val="ListParagraph"/>
              <w:numPr>
                <w:ilvl w:val="0"/>
                <w:numId w:val="55"/>
              </w:numPr>
              <w:ind w:left="250" w:hanging="250"/>
              <w:rPr>
                <w:rStyle w:val="SAPScreenElement"/>
                <w:lang w:eastAsia="zh-TW"/>
              </w:rPr>
            </w:pPr>
            <w:r w:rsidRPr="00945767">
              <w:rPr>
                <w:rStyle w:val="SAPScreenElement"/>
                <w:lang w:eastAsia="zh-TW"/>
              </w:rPr>
              <w:t>In-process Claims</w:t>
            </w:r>
          </w:p>
          <w:p w14:paraId="5E24372E" w14:textId="6B48CFB0" w:rsidR="00CF6907" w:rsidRPr="00945767" w:rsidRDefault="00CF6907" w:rsidP="00CF6907">
            <w:pPr>
              <w:pStyle w:val="ListParagraph"/>
              <w:ind w:left="250"/>
              <w:rPr>
                <w:rStyle w:val="SAPScreenElement"/>
                <w:lang w:eastAsia="zh-TW"/>
              </w:rPr>
            </w:pPr>
            <w:r w:rsidRPr="00945767">
              <w:t>This shows your claims awaiting approval.</w:t>
            </w:r>
          </w:p>
          <w:p w14:paraId="4E1B9F59" w14:textId="69A26363" w:rsidR="00CF6907" w:rsidRPr="00945767" w:rsidRDefault="00CF6907" w:rsidP="006053AD">
            <w:pPr>
              <w:pStyle w:val="ListParagraph"/>
              <w:numPr>
                <w:ilvl w:val="0"/>
                <w:numId w:val="55"/>
              </w:numPr>
              <w:ind w:left="250" w:hanging="250"/>
              <w:rPr>
                <w:rStyle w:val="SAPScreenElement"/>
                <w:lang w:eastAsia="zh-TW"/>
              </w:rPr>
            </w:pPr>
            <w:r w:rsidRPr="00945767">
              <w:rPr>
                <w:rStyle w:val="SAPScreenElement"/>
                <w:lang w:eastAsia="zh-TW"/>
              </w:rPr>
              <w:t>Recently Approved Claims</w:t>
            </w:r>
          </w:p>
          <w:p w14:paraId="083A9820" w14:textId="21A50B01" w:rsidR="005D0058" w:rsidRPr="00945767" w:rsidRDefault="00CF6907" w:rsidP="00CF6907">
            <w:pPr>
              <w:pStyle w:val="ListParagraph"/>
              <w:ind w:left="250"/>
              <w:rPr>
                <w:lang w:eastAsia="zh-TW"/>
              </w:rPr>
            </w:pPr>
            <w:r w:rsidRPr="00945767">
              <w:t>This shows your claims, which have already been approved.</w:t>
            </w:r>
          </w:p>
        </w:tc>
        <w:tc>
          <w:tcPr>
            <w:tcW w:w="1170" w:type="dxa"/>
            <w:tcBorders>
              <w:top w:val="single" w:sz="8" w:space="0" w:color="999999"/>
              <w:left w:val="single" w:sz="8" w:space="0" w:color="999999"/>
              <w:bottom w:val="single" w:sz="8" w:space="0" w:color="999999"/>
              <w:right w:val="single" w:sz="8" w:space="0" w:color="999999"/>
            </w:tcBorders>
            <w:tcPrChange w:id="5679"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4AEABD9F" w14:textId="77777777" w:rsidR="005D0058" w:rsidRPr="00945767" w:rsidRDefault="005D0058" w:rsidP="005D0058"/>
        </w:tc>
      </w:tr>
      <w:tr w:rsidR="00736CF3" w:rsidRPr="00945767" w14:paraId="40744A1F" w14:textId="77777777" w:rsidTr="00EC4303">
        <w:trPr>
          <w:trHeight w:val="288"/>
          <w:trPrChange w:id="5680"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5681" w:author="Author" w:date="2018-01-26T14:07:00Z">
              <w:tcPr>
                <w:tcW w:w="709" w:type="dxa"/>
                <w:tcBorders>
                  <w:top w:val="single" w:sz="8" w:space="0" w:color="999999"/>
                  <w:left w:val="single" w:sz="8" w:space="0" w:color="999999"/>
                  <w:bottom w:val="single" w:sz="8" w:space="0" w:color="999999"/>
                  <w:right w:val="single" w:sz="8" w:space="0" w:color="999999"/>
                </w:tcBorders>
              </w:tcPr>
            </w:tcPrChange>
          </w:tcPr>
          <w:p w14:paraId="57A73C26" w14:textId="652D77BA" w:rsidR="00736CF3" w:rsidRPr="00945767" w:rsidRDefault="00D7228C" w:rsidP="00283C3E">
            <w:r w:rsidRPr="00945767">
              <w:t>6</w:t>
            </w:r>
          </w:p>
        </w:tc>
        <w:tc>
          <w:tcPr>
            <w:tcW w:w="1603" w:type="dxa"/>
            <w:tcBorders>
              <w:top w:val="single" w:sz="8" w:space="0" w:color="999999"/>
              <w:left w:val="single" w:sz="8" w:space="0" w:color="999999"/>
              <w:bottom w:val="single" w:sz="8" w:space="0" w:color="999999"/>
              <w:right w:val="single" w:sz="8" w:space="0" w:color="999999"/>
            </w:tcBorders>
            <w:tcPrChange w:id="5682" w:author="Author" w:date="2018-01-26T14:07:00Z">
              <w:tcPr>
                <w:tcW w:w="1603" w:type="dxa"/>
                <w:tcBorders>
                  <w:top w:val="single" w:sz="8" w:space="0" w:color="999999"/>
                  <w:left w:val="single" w:sz="8" w:space="0" w:color="999999"/>
                  <w:bottom w:val="single" w:sz="8" w:space="0" w:color="999999"/>
                  <w:right w:val="single" w:sz="8" w:space="0" w:color="999999"/>
                </w:tcBorders>
              </w:tcPr>
            </w:tcPrChange>
          </w:tcPr>
          <w:p w14:paraId="45BB60DC" w14:textId="40694871" w:rsidR="00736CF3" w:rsidRPr="00945767" w:rsidRDefault="00D7228C" w:rsidP="00283C3E">
            <w:pPr>
              <w:rPr>
                <w:rStyle w:val="SAPEmphasis"/>
              </w:rPr>
            </w:pPr>
            <w:r w:rsidRPr="00945767">
              <w:rPr>
                <w:rStyle w:val="SAPEmphasis"/>
              </w:rPr>
              <w:t>Start Claim</w:t>
            </w:r>
          </w:p>
        </w:tc>
        <w:tc>
          <w:tcPr>
            <w:tcW w:w="3600" w:type="dxa"/>
            <w:tcBorders>
              <w:top w:val="single" w:sz="8" w:space="0" w:color="999999"/>
              <w:left w:val="single" w:sz="8" w:space="0" w:color="999999"/>
              <w:bottom w:val="single" w:sz="8" w:space="0" w:color="999999"/>
              <w:right w:val="single" w:sz="8" w:space="0" w:color="999999"/>
            </w:tcBorders>
            <w:tcPrChange w:id="5683" w:author="Author" w:date="2018-01-26T14:07:00Z">
              <w:tcPr>
                <w:tcW w:w="3600" w:type="dxa"/>
                <w:tcBorders>
                  <w:top w:val="single" w:sz="8" w:space="0" w:color="999999"/>
                  <w:left w:val="single" w:sz="8" w:space="0" w:color="999999"/>
                  <w:bottom w:val="single" w:sz="8" w:space="0" w:color="999999"/>
                  <w:right w:val="single" w:sz="8" w:space="0" w:color="999999"/>
                </w:tcBorders>
              </w:tcPr>
            </w:tcPrChange>
          </w:tcPr>
          <w:p w14:paraId="407FB6B5" w14:textId="1D8C720B" w:rsidR="00736CF3" w:rsidRPr="00945767" w:rsidRDefault="00450CCD" w:rsidP="00283C3E">
            <w:r w:rsidRPr="00945767">
              <w:t>Below the benefit for which you want to claim a reimbursement, s</w:t>
            </w:r>
            <w:r w:rsidR="00736CF3" w:rsidRPr="00945767">
              <w:t>elect</w:t>
            </w:r>
            <w:r w:rsidRPr="00945767">
              <w:t xml:space="preserve"> the</w:t>
            </w:r>
            <w:r w:rsidR="00736CF3" w:rsidRPr="00945767">
              <w:t xml:space="preserve"> </w:t>
            </w:r>
            <w:r w:rsidR="00736CF3" w:rsidRPr="00945767">
              <w:rPr>
                <w:rStyle w:val="SAPScreenElement"/>
              </w:rPr>
              <w:t>Start a Claim</w:t>
            </w:r>
            <w:r w:rsidR="00736CF3" w:rsidRPr="00945767">
              <w:t xml:space="preserve"> button.</w:t>
            </w:r>
          </w:p>
        </w:tc>
        <w:tc>
          <w:tcPr>
            <w:tcW w:w="3150" w:type="dxa"/>
            <w:tcBorders>
              <w:top w:val="single" w:sz="8" w:space="0" w:color="999999"/>
              <w:left w:val="single" w:sz="8" w:space="0" w:color="999999"/>
              <w:bottom w:val="single" w:sz="8" w:space="0" w:color="999999"/>
              <w:right w:val="single" w:sz="8" w:space="0" w:color="999999"/>
            </w:tcBorders>
            <w:tcPrChange w:id="5684"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7E910EF9" w14:textId="77777777" w:rsidR="00736CF3" w:rsidRPr="00945767" w:rsidRDefault="00736CF3" w:rsidP="00283C3E"/>
        </w:tc>
        <w:tc>
          <w:tcPr>
            <w:tcW w:w="4050" w:type="dxa"/>
            <w:tcBorders>
              <w:top w:val="single" w:sz="8" w:space="0" w:color="999999"/>
              <w:left w:val="single" w:sz="8" w:space="0" w:color="999999"/>
              <w:bottom w:val="single" w:sz="8" w:space="0" w:color="999999"/>
              <w:right w:val="single" w:sz="8" w:space="0" w:color="999999"/>
            </w:tcBorders>
            <w:tcPrChange w:id="5685"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1ABF08D9" w14:textId="6D9B2E25" w:rsidR="00736CF3" w:rsidRPr="00945767" w:rsidRDefault="00736CF3" w:rsidP="00283C3E">
            <w:r w:rsidRPr="00945767">
              <w:t xml:space="preserve">The </w:t>
            </w:r>
            <w:r w:rsidRPr="00945767">
              <w:rPr>
                <w:rStyle w:val="SAPScreenElement"/>
              </w:rPr>
              <w:t>Claim &lt;benefit name&gt;</w:t>
            </w:r>
            <w:ins w:id="5686" w:author="Author" w:date="2018-01-25T11:00:00Z">
              <w:r w:rsidR="00A6585F" w:rsidRPr="00AF40E3">
                <w:rPr>
                  <w:rStyle w:val="SAPScreenElement"/>
                </w:rPr>
                <w:t xml:space="preserve"> for &lt;employee name&gt;</w:t>
              </w:r>
              <w:r w:rsidR="00A6585F">
                <w:t xml:space="preserve"> </w:t>
              </w:r>
            </w:ins>
            <w:del w:id="5687" w:author="Author" w:date="2018-01-25T11:00:00Z">
              <w:r w:rsidRPr="00945767" w:rsidDel="00A6585F">
                <w:delText xml:space="preserve"> </w:delText>
              </w:r>
            </w:del>
            <w:r w:rsidRPr="00945767">
              <w:t>(of type</w:t>
            </w:r>
            <w:r w:rsidRPr="00945767">
              <w:rPr>
                <w:rStyle w:val="SAPMonospace"/>
              </w:rPr>
              <w:t xml:space="preserve"> </w:t>
            </w:r>
            <w:r w:rsidR="00CF6907" w:rsidRPr="00945767">
              <w:rPr>
                <w:rStyle w:val="SAPMonospace"/>
              </w:rPr>
              <w:t>Reimbursement</w:t>
            </w:r>
            <w:r w:rsidRPr="00945767">
              <w:t xml:space="preserve">) dialog box is displayed. </w:t>
            </w:r>
          </w:p>
          <w:p w14:paraId="1DF862C4" w14:textId="1B341C2E" w:rsidR="00D7228C" w:rsidRPr="00945767" w:rsidRDefault="00D7228C" w:rsidP="00283C3E">
            <w:r w:rsidRPr="00945767">
              <w:t xml:space="preserve">Depending on the benefit you want to claim, continue </w:t>
            </w:r>
            <w:r w:rsidRPr="00945767">
              <w:rPr>
                <w:rFonts w:cs="Arial"/>
                <w:bCs/>
                <w:lang w:eastAsia="zh-CN"/>
              </w:rPr>
              <w:t xml:space="preserve">the process execution with either test step </w:t>
            </w:r>
            <w:r w:rsidRPr="00945767">
              <w:rPr>
                <w:rStyle w:val="SAPEmphasis"/>
              </w:rPr>
              <w:t># 7a</w:t>
            </w:r>
            <w:r w:rsidRPr="00945767">
              <w:rPr>
                <w:rFonts w:cs="Arial"/>
                <w:bCs/>
                <w:lang w:eastAsia="zh-CN"/>
              </w:rPr>
              <w:t xml:space="preserve"> or </w:t>
            </w:r>
            <w:r w:rsidRPr="00945767">
              <w:rPr>
                <w:rStyle w:val="SAPEmphasis"/>
              </w:rPr>
              <w:t xml:space="preserve"># 7b </w:t>
            </w:r>
            <w:r w:rsidRPr="00945767">
              <w:rPr>
                <w:rFonts w:cs="Arial"/>
                <w:bCs/>
                <w:lang w:eastAsia="zh-CN"/>
              </w:rPr>
              <w:t>detailed below.</w:t>
            </w:r>
          </w:p>
        </w:tc>
        <w:tc>
          <w:tcPr>
            <w:tcW w:w="1170" w:type="dxa"/>
            <w:tcBorders>
              <w:top w:val="single" w:sz="8" w:space="0" w:color="999999"/>
              <w:left w:val="single" w:sz="8" w:space="0" w:color="999999"/>
              <w:bottom w:val="single" w:sz="8" w:space="0" w:color="999999"/>
              <w:right w:val="single" w:sz="8" w:space="0" w:color="999999"/>
            </w:tcBorders>
            <w:tcPrChange w:id="5688"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5CF1B9DD" w14:textId="77777777" w:rsidR="00736CF3" w:rsidRPr="00945767" w:rsidRDefault="00736CF3" w:rsidP="00283C3E"/>
        </w:tc>
      </w:tr>
      <w:tr w:rsidR="00EF1A3F" w:rsidRPr="00945767" w14:paraId="49B138B7" w14:textId="77777777" w:rsidTr="00EC4303">
        <w:trPr>
          <w:trHeight w:val="288"/>
          <w:trPrChange w:id="5689" w:author="Author" w:date="2018-01-26T14:07:00Z">
            <w:trPr>
              <w:trHeight w:val="288"/>
            </w:trPr>
          </w:trPrChange>
        </w:trPr>
        <w:tc>
          <w:tcPr>
            <w:tcW w:w="709" w:type="dxa"/>
            <w:vMerge w:val="restart"/>
            <w:tcBorders>
              <w:top w:val="single" w:sz="8" w:space="0" w:color="999999"/>
              <w:left w:val="single" w:sz="8" w:space="0" w:color="999999"/>
              <w:right w:val="single" w:sz="8" w:space="0" w:color="999999"/>
            </w:tcBorders>
            <w:tcPrChange w:id="5690" w:author="Author" w:date="2018-01-26T14:07:00Z">
              <w:tcPr>
                <w:tcW w:w="709" w:type="dxa"/>
                <w:vMerge w:val="restart"/>
                <w:tcBorders>
                  <w:top w:val="single" w:sz="8" w:space="0" w:color="999999"/>
                  <w:left w:val="single" w:sz="8" w:space="0" w:color="999999"/>
                  <w:right w:val="single" w:sz="8" w:space="0" w:color="999999"/>
                </w:tcBorders>
              </w:tcPr>
            </w:tcPrChange>
          </w:tcPr>
          <w:p w14:paraId="1792701C" w14:textId="661278A2" w:rsidR="00EF1A3F" w:rsidRPr="00945767" w:rsidRDefault="00EF1A3F" w:rsidP="00283C3E">
            <w:r w:rsidRPr="00945767">
              <w:lastRenderedPageBreak/>
              <w:t>7a</w:t>
            </w:r>
          </w:p>
        </w:tc>
        <w:tc>
          <w:tcPr>
            <w:tcW w:w="1603" w:type="dxa"/>
            <w:vMerge w:val="restart"/>
            <w:tcBorders>
              <w:top w:val="single" w:sz="8" w:space="0" w:color="999999"/>
              <w:left w:val="single" w:sz="8" w:space="0" w:color="999999"/>
              <w:right w:val="single" w:sz="8" w:space="0" w:color="999999"/>
            </w:tcBorders>
            <w:tcPrChange w:id="5691" w:author="Author" w:date="2018-01-26T14:07:00Z">
              <w:tcPr>
                <w:tcW w:w="1603" w:type="dxa"/>
                <w:vMerge w:val="restart"/>
                <w:tcBorders>
                  <w:top w:val="single" w:sz="8" w:space="0" w:color="999999"/>
                  <w:left w:val="single" w:sz="8" w:space="0" w:color="999999"/>
                  <w:right w:val="single" w:sz="8" w:space="0" w:color="999999"/>
                </w:tcBorders>
              </w:tcPr>
            </w:tcPrChange>
          </w:tcPr>
          <w:p w14:paraId="3BADAEE8" w14:textId="4661E4B4" w:rsidR="00EF1A3F" w:rsidRPr="00945767" w:rsidRDefault="00EF1A3F" w:rsidP="00D7228C">
            <w:pPr>
              <w:rPr>
                <w:rStyle w:val="SAPEmphasis"/>
              </w:rPr>
            </w:pPr>
            <w:r w:rsidRPr="00945767">
              <w:rPr>
                <w:rStyle w:val="SAPEmphasis"/>
                <w:u w:val="single"/>
              </w:rPr>
              <w:t>Option 1</w:t>
            </w:r>
            <w:r w:rsidRPr="00945767">
              <w:rPr>
                <w:rStyle w:val="SAPEmphasis"/>
              </w:rPr>
              <w:t>: Claim Telephone Reimbursement</w:t>
            </w:r>
          </w:p>
          <w:p w14:paraId="67E3A1A2" w14:textId="77E5885F" w:rsidR="00EF1A3F" w:rsidRPr="00945767" w:rsidRDefault="00EF1A3F" w:rsidP="00283C3E">
            <w:pPr>
              <w:rPr>
                <w:rStyle w:val="SAPEmphasis"/>
              </w:rPr>
            </w:pPr>
          </w:p>
        </w:tc>
        <w:tc>
          <w:tcPr>
            <w:tcW w:w="3600" w:type="dxa"/>
            <w:vMerge w:val="restart"/>
            <w:tcBorders>
              <w:top w:val="single" w:sz="8" w:space="0" w:color="999999"/>
              <w:left w:val="single" w:sz="8" w:space="0" w:color="999999"/>
              <w:right w:val="single" w:sz="8" w:space="0" w:color="999999"/>
            </w:tcBorders>
            <w:tcPrChange w:id="5692" w:author="Author" w:date="2018-01-26T14:07:00Z">
              <w:tcPr>
                <w:tcW w:w="3600" w:type="dxa"/>
                <w:vMerge w:val="restart"/>
                <w:tcBorders>
                  <w:top w:val="single" w:sz="8" w:space="0" w:color="999999"/>
                  <w:left w:val="single" w:sz="8" w:space="0" w:color="999999"/>
                  <w:right w:val="single" w:sz="8" w:space="0" w:color="999999"/>
                </w:tcBorders>
              </w:tcPr>
            </w:tcPrChange>
          </w:tcPr>
          <w:p w14:paraId="22BCBE49" w14:textId="37534D11" w:rsidR="00EF1A3F" w:rsidRPr="00945767" w:rsidRDefault="00EF1A3F" w:rsidP="00283C3E">
            <w:r w:rsidRPr="00945767">
              <w:t xml:space="preserve">In the </w:t>
            </w:r>
            <w:r w:rsidRPr="00945767">
              <w:rPr>
                <w:rStyle w:val="SAPScreenElement"/>
              </w:rPr>
              <w:t>Claim Telephone Reimbursement</w:t>
            </w:r>
            <w:r w:rsidRPr="00945767">
              <w:t xml:space="preserve"> </w:t>
            </w:r>
            <w:ins w:id="5693" w:author="Author" w:date="2018-01-25T11:00:00Z">
              <w:r w:rsidR="00A6585F" w:rsidRPr="00A95832">
                <w:rPr>
                  <w:rStyle w:val="SAPScreenElement"/>
                  <w:rPrChange w:id="5694" w:author="Author" w:date="2018-01-25T11:00:00Z">
                    <w:rPr/>
                  </w:rPrChange>
                </w:rPr>
                <w:t>for &lt;employee name&gt;</w:t>
              </w:r>
              <w:r w:rsidR="00A6585F">
                <w:t xml:space="preserve"> </w:t>
              </w:r>
            </w:ins>
            <w:r w:rsidRPr="00945767">
              <w:t xml:space="preserve">dialog box, make following entries: </w:t>
            </w:r>
          </w:p>
        </w:tc>
        <w:tc>
          <w:tcPr>
            <w:tcW w:w="3150" w:type="dxa"/>
            <w:tcBorders>
              <w:top w:val="single" w:sz="8" w:space="0" w:color="999999"/>
              <w:left w:val="single" w:sz="8" w:space="0" w:color="999999"/>
              <w:bottom w:val="single" w:sz="8" w:space="0" w:color="999999"/>
              <w:right w:val="single" w:sz="8" w:space="0" w:color="999999"/>
            </w:tcBorders>
            <w:tcPrChange w:id="5695"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3DDCC8B7" w14:textId="0DB6FCBB" w:rsidR="00EF1A3F" w:rsidRPr="00945767" w:rsidRDefault="00EF1A3F" w:rsidP="00283C3E">
            <w:r w:rsidRPr="00945767">
              <w:rPr>
                <w:rStyle w:val="SAPScreenElement"/>
              </w:rPr>
              <w:t>Claim Date</w:t>
            </w:r>
            <w:r w:rsidRPr="00945767">
              <w:t>: defaulted to today’s date; read-only field</w:t>
            </w:r>
          </w:p>
        </w:tc>
        <w:tc>
          <w:tcPr>
            <w:tcW w:w="4050" w:type="dxa"/>
            <w:vMerge w:val="restart"/>
            <w:tcBorders>
              <w:top w:val="single" w:sz="8" w:space="0" w:color="999999"/>
              <w:left w:val="single" w:sz="8" w:space="0" w:color="999999"/>
              <w:right w:val="single" w:sz="8" w:space="0" w:color="999999"/>
            </w:tcBorders>
            <w:tcPrChange w:id="5696" w:author="Author" w:date="2018-01-26T14:07:00Z">
              <w:tcPr>
                <w:tcW w:w="3690" w:type="dxa"/>
                <w:vMerge w:val="restart"/>
                <w:tcBorders>
                  <w:top w:val="single" w:sz="8" w:space="0" w:color="999999"/>
                  <w:left w:val="single" w:sz="8" w:space="0" w:color="999999"/>
                  <w:right w:val="single" w:sz="8" w:space="0" w:color="999999"/>
                </w:tcBorders>
              </w:tcPr>
            </w:tcPrChange>
          </w:tcPr>
          <w:p w14:paraId="5A0CF849" w14:textId="77777777" w:rsidR="00EF1A3F" w:rsidRPr="00945767" w:rsidRDefault="00EF1A3F" w:rsidP="00283C3E"/>
        </w:tc>
        <w:tc>
          <w:tcPr>
            <w:tcW w:w="1170" w:type="dxa"/>
            <w:tcBorders>
              <w:top w:val="single" w:sz="8" w:space="0" w:color="999999"/>
              <w:left w:val="single" w:sz="8" w:space="0" w:color="999999"/>
              <w:bottom w:val="single" w:sz="8" w:space="0" w:color="999999"/>
              <w:right w:val="single" w:sz="8" w:space="0" w:color="999999"/>
            </w:tcBorders>
            <w:tcPrChange w:id="5697"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3E9DE043" w14:textId="77777777" w:rsidR="00EF1A3F" w:rsidRPr="00945767" w:rsidRDefault="00EF1A3F" w:rsidP="00283C3E"/>
        </w:tc>
      </w:tr>
      <w:tr w:rsidR="00EF1A3F" w:rsidRPr="00945767" w14:paraId="2846D523" w14:textId="77777777" w:rsidTr="00EC4303">
        <w:trPr>
          <w:trHeight w:val="288"/>
          <w:trPrChange w:id="5698" w:author="Author" w:date="2018-01-26T14:07:00Z">
            <w:trPr>
              <w:trHeight w:val="288"/>
            </w:trPr>
          </w:trPrChange>
        </w:trPr>
        <w:tc>
          <w:tcPr>
            <w:tcW w:w="709" w:type="dxa"/>
            <w:vMerge/>
            <w:tcBorders>
              <w:left w:val="single" w:sz="8" w:space="0" w:color="999999"/>
              <w:right w:val="single" w:sz="8" w:space="0" w:color="999999"/>
            </w:tcBorders>
            <w:tcPrChange w:id="5699" w:author="Author" w:date="2018-01-26T14:07:00Z">
              <w:tcPr>
                <w:tcW w:w="709" w:type="dxa"/>
                <w:vMerge/>
                <w:tcBorders>
                  <w:left w:val="single" w:sz="8" w:space="0" w:color="999999"/>
                  <w:right w:val="single" w:sz="8" w:space="0" w:color="999999"/>
                </w:tcBorders>
              </w:tcPr>
            </w:tcPrChange>
          </w:tcPr>
          <w:p w14:paraId="4B1F273D" w14:textId="77777777" w:rsidR="00EF1A3F" w:rsidRPr="00945767" w:rsidRDefault="00EF1A3F" w:rsidP="00283C3E"/>
        </w:tc>
        <w:tc>
          <w:tcPr>
            <w:tcW w:w="1603" w:type="dxa"/>
            <w:vMerge/>
            <w:tcBorders>
              <w:left w:val="single" w:sz="8" w:space="0" w:color="999999"/>
              <w:right w:val="single" w:sz="8" w:space="0" w:color="999999"/>
            </w:tcBorders>
            <w:tcPrChange w:id="5700" w:author="Author" w:date="2018-01-26T14:07:00Z">
              <w:tcPr>
                <w:tcW w:w="1603" w:type="dxa"/>
                <w:vMerge/>
                <w:tcBorders>
                  <w:left w:val="single" w:sz="8" w:space="0" w:color="999999"/>
                  <w:right w:val="single" w:sz="8" w:space="0" w:color="999999"/>
                </w:tcBorders>
              </w:tcPr>
            </w:tcPrChange>
          </w:tcPr>
          <w:p w14:paraId="05313750" w14:textId="77777777" w:rsidR="00EF1A3F" w:rsidRPr="00945767" w:rsidRDefault="00EF1A3F" w:rsidP="00283C3E">
            <w:pPr>
              <w:rPr>
                <w:rStyle w:val="SAPEmphasis"/>
              </w:rPr>
            </w:pPr>
          </w:p>
        </w:tc>
        <w:tc>
          <w:tcPr>
            <w:tcW w:w="3600" w:type="dxa"/>
            <w:vMerge/>
            <w:tcBorders>
              <w:left w:val="single" w:sz="8" w:space="0" w:color="999999"/>
              <w:right w:val="single" w:sz="8" w:space="0" w:color="999999"/>
            </w:tcBorders>
            <w:tcPrChange w:id="5701" w:author="Author" w:date="2018-01-26T14:07:00Z">
              <w:tcPr>
                <w:tcW w:w="3600" w:type="dxa"/>
                <w:vMerge/>
                <w:tcBorders>
                  <w:left w:val="single" w:sz="8" w:space="0" w:color="999999"/>
                  <w:right w:val="single" w:sz="8" w:space="0" w:color="999999"/>
                </w:tcBorders>
              </w:tcPr>
            </w:tcPrChange>
          </w:tcPr>
          <w:p w14:paraId="4C23BDF8" w14:textId="77777777" w:rsidR="00EF1A3F" w:rsidRPr="00945767" w:rsidRDefault="00EF1A3F" w:rsidP="00283C3E"/>
        </w:tc>
        <w:tc>
          <w:tcPr>
            <w:tcW w:w="3150" w:type="dxa"/>
            <w:tcBorders>
              <w:top w:val="single" w:sz="8" w:space="0" w:color="999999"/>
              <w:left w:val="single" w:sz="8" w:space="0" w:color="999999"/>
              <w:bottom w:val="single" w:sz="8" w:space="0" w:color="999999"/>
              <w:right w:val="single" w:sz="8" w:space="0" w:color="999999"/>
            </w:tcBorders>
            <w:tcPrChange w:id="5702"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123BBEFE" w14:textId="080BAAE7" w:rsidR="00EF1A3F" w:rsidRPr="00945767" w:rsidRDefault="00EF1A3F" w:rsidP="00283C3E">
            <w:r w:rsidRPr="00945767">
              <w:rPr>
                <w:rStyle w:val="SAPScreenElement"/>
              </w:rPr>
              <w:t>Entitlement Amount</w:t>
            </w:r>
            <w:r w:rsidRPr="00945767">
              <w:t>: maximum amount an employee can claim for the selected benefit; read-only field</w:t>
            </w:r>
          </w:p>
        </w:tc>
        <w:tc>
          <w:tcPr>
            <w:tcW w:w="4050" w:type="dxa"/>
            <w:vMerge/>
            <w:tcBorders>
              <w:left w:val="single" w:sz="8" w:space="0" w:color="999999"/>
              <w:right w:val="single" w:sz="8" w:space="0" w:color="999999"/>
            </w:tcBorders>
            <w:tcPrChange w:id="5703" w:author="Author" w:date="2018-01-26T14:07:00Z">
              <w:tcPr>
                <w:tcW w:w="3690" w:type="dxa"/>
                <w:vMerge/>
                <w:tcBorders>
                  <w:left w:val="single" w:sz="8" w:space="0" w:color="999999"/>
                  <w:right w:val="single" w:sz="8" w:space="0" w:color="999999"/>
                </w:tcBorders>
              </w:tcPr>
            </w:tcPrChange>
          </w:tcPr>
          <w:p w14:paraId="191ADF55" w14:textId="77777777" w:rsidR="00EF1A3F" w:rsidRPr="00945767" w:rsidRDefault="00EF1A3F" w:rsidP="00283C3E"/>
        </w:tc>
        <w:tc>
          <w:tcPr>
            <w:tcW w:w="1170" w:type="dxa"/>
            <w:tcBorders>
              <w:top w:val="single" w:sz="8" w:space="0" w:color="999999"/>
              <w:left w:val="single" w:sz="8" w:space="0" w:color="999999"/>
              <w:bottom w:val="single" w:sz="8" w:space="0" w:color="999999"/>
              <w:right w:val="single" w:sz="8" w:space="0" w:color="999999"/>
            </w:tcBorders>
            <w:tcPrChange w:id="5704"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36F6772D" w14:textId="77777777" w:rsidR="00EF1A3F" w:rsidRPr="00945767" w:rsidRDefault="00EF1A3F" w:rsidP="00283C3E"/>
        </w:tc>
      </w:tr>
      <w:tr w:rsidR="00EF1A3F" w:rsidRPr="00945767" w14:paraId="7E0D4AAB" w14:textId="77777777" w:rsidTr="00EC4303">
        <w:trPr>
          <w:trHeight w:val="288"/>
          <w:trPrChange w:id="5705" w:author="Author" w:date="2018-01-26T14:07:00Z">
            <w:trPr>
              <w:trHeight w:val="288"/>
            </w:trPr>
          </w:trPrChange>
        </w:trPr>
        <w:tc>
          <w:tcPr>
            <w:tcW w:w="709" w:type="dxa"/>
            <w:vMerge/>
            <w:tcBorders>
              <w:left w:val="single" w:sz="8" w:space="0" w:color="999999"/>
              <w:right w:val="single" w:sz="8" w:space="0" w:color="999999"/>
            </w:tcBorders>
            <w:tcPrChange w:id="5706" w:author="Author" w:date="2018-01-26T14:07:00Z">
              <w:tcPr>
                <w:tcW w:w="709" w:type="dxa"/>
                <w:vMerge/>
                <w:tcBorders>
                  <w:left w:val="single" w:sz="8" w:space="0" w:color="999999"/>
                  <w:right w:val="single" w:sz="8" w:space="0" w:color="999999"/>
                </w:tcBorders>
              </w:tcPr>
            </w:tcPrChange>
          </w:tcPr>
          <w:p w14:paraId="0053BBA7" w14:textId="77777777" w:rsidR="00EF1A3F" w:rsidRPr="00945767" w:rsidRDefault="00EF1A3F" w:rsidP="00283C3E"/>
        </w:tc>
        <w:tc>
          <w:tcPr>
            <w:tcW w:w="1603" w:type="dxa"/>
            <w:vMerge/>
            <w:tcBorders>
              <w:left w:val="single" w:sz="8" w:space="0" w:color="999999"/>
              <w:right w:val="single" w:sz="8" w:space="0" w:color="999999"/>
            </w:tcBorders>
            <w:tcPrChange w:id="5707" w:author="Author" w:date="2018-01-26T14:07:00Z">
              <w:tcPr>
                <w:tcW w:w="1603" w:type="dxa"/>
                <w:vMerge/>
                <w:tcBorders>
                  <w:left w:val="single" w:sz="8" w:space="0" w:color="999999"/>
                  <w:right w:val="single" w:sz="8" w:space="0" w:color="999999"/>
                </w:tcBorders>
              </w:tcPr>
            </w:tcPrChange>
          </w:tcPr>
          <w:p w14:paraId="2752AD91" w14:textId="77777777" w:rsidR="00EF1A3F" w:rsidRPr="00945767" w:rsidRDefault="00EF1A3F" w:rsidP="00283C3E">
            <w:pPr>
              <w:rPr>
                <w:rStyle w:val="SAPEmphasis"/>
              </w:rPr>
            </w:pPr>
          </w:p>
        </w:tc>
        <w:tc>
          <w:tcPr>
            <w:tcW w:w="3600" w:type="dxa"/>
            <w:vMerge/>
            <w:tcBorders>
              <w:left w:val="single" w:sz="8" w:space="0" w:color="999999"/>
              <w:right w:val="single" w:sz="8" w:space="0" w:color="999999"/>
            </w:tcBorders>
            <w:tcPrChange w:id="5708" w:author="Author" w:date="2018-01-26T14:07:00Z">
              <w:tcPr>
                <w:tcW w:w="3600" w:type="dxa"/>
                <w:vMerge/>
                <w:tcBorders>
                  <w:left w:val="single" w:sz="8" w:space="0" w:color="999999"/>
                  <w:right w:val="single" w:sz="8" w:space="0" w:color="999999"/>
                </w:tcBorders>
              </w:tcPr>
            </w:tcPrChange>
          </w:tcPr>
          <w:p w14:paraId="29D95A7C" w14:textId="77777777" w:rsidR="00EF1A3F" w:rsidRPr="00945767" w:rsidRDefault="00EF1A3F" w:rsidP="00283C3E"/>
        </w:tc>
        <w:tc>
          <w:tcPr>
            <w:tcW w:w="3150" w:type="dxa"/>
            <w:tcBorders>
              <w:top w:val="single" w:sz="8" w:space="0" w:color="999999"/>
              <w:left w:val="single" w:sz="8" w:space="0" w:color="999999"/>
              <w:bottom w:val="single" w:sz="8" w:space="0" w:color="999999"/>
              <w:right w:val="single" w:sz="8" w:space="0" w:color="999999"/>
            </w:tcBorders>
            <w:tcPrChange w:id="5709"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127121DD" w14:textId="4D0F26D7" w:rsidR="00EF1A3F" w:rsidRPr="00945767" w:rsidRDefault="00EF1A3F" w:rsidP="00283C3E">
            <w:r w:rsidRPr="00945767">
              <w:rPr>
                <w:rStyle w:val="SAPScreenElement"/>
              </w:rPr>
              <w:t>Total Claim Amount</w:t>
            </w:r>
            <w:r w:rsidRPr="00945767">
              <w:t>: enter an appropriate amount, which is less than or equal to the entitlement amount</w:t>
            </w:r>
          </w:p>
        </w:tc>
        <w:tc>
          <w:tcPr>
            <w:tcW w:w="4050" w:type="dxa"/>
            <w:vMerge/>
            <w:tcBorders>
              <w:left w:val="single" w:sz="8" w:space="0" w:color="999999"/>
              <w:right w:val="single" w:sz="8" w:space="0" w:color="999999"/>
            </w:tcBorders>
            <w:tcPrChange w:id="5710" w:author="Author" w:date="2018-01-26T14:07:00Z">
              <w:tcPr>
                <w:tcW w:w="3690" w:type="dxa"/>
                <w:vMerge/>
                <w:tcBorders>
                  <w:left w:val="single" w:sz="8" w:space="0" w:color="999999"/>
                  <w:right w:val="single" w:sz="8" w:space="0" w:color="999999"/>
                </w:tcBorders>
              </w:tcPr>
            </w:tcPrChange>
          </w:tcPr>
          <w:p w14:paraId="192CD475" w14:textId="77777777" w:rsidR="00EF1A3F" w:rsidRPr="00945767" w:rsidRDefault="00EF1A3F" w:rsidP="00283C3E"/>
        </w:tc>
        <w:tc>
          <w:tcPr>
            <w:tcW w:w="1170" w:type="dxa"/>
            <w:tcBorders>
              <w:top w:val="single" w:sz="8" w:space="0" w:color="999999"/>
              <w:left w:val="single" w:sz="8" w:space="0" w:color="999999"/>
              <w:bottom w:val="single" w:sz="8" w:space="0" w:color="999999"/>
              <w:right w:val="single" w:sz="8" w:space="0" w:color="999999"/>
            </w:tcBorders>
            <w:tcPrChange w:id="5711"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67DF56AE" w14:textId="77777777" w:rsidR="00EF1A3F" w:rsidRPr="00945767" w:rsidRDefault="00EF1A3F" w:rsidP="00283C3E"/>
        </w:tc>
      </w:tr>
      <w:tr w:rsidR="00EF1A3F" w:rsidRPr="00945767" w14:paraId="4D24A8FA" w14:textId="77777777" w:rsidTr="00EC4303">
        <w:trPr>
          <w:trHeight w:val="288"/>
          <w:trPrChange w:id="5712" w:author="Author" w:date="2018-01-26T14:07:00Z">
            <w:trPr>
              <w:trHeight w:val="288"/>
            </w:trPr>
          </w:trPrChange>
        </w:trPr>
        <w:tc>
          <w:tcPr>
            <w:tcW w:w="709" w:type="dxa"/>
            <w:vMerge/>
            <w:tcBorders>
              <w:left w:val="single" w:sz="8" w:space="0" w:color="999999"/>
              <w:right w:val="single" w:sz="8" w:space="0" w:color="999999"/>
            </w:tcBorders>
            <w:tcPrChange w:id="5713" w:author="Author" w:date="2018-01-26T14:07:00Z">
              <w:tcPr>
                <w:tcW w:w="709" w:type="dxa"/>
                <w:vMerge/>
                <w:tcBorders>
                  <w:left w:val="single" w:sz="8" w:space="0" w:color="999999"/>
                  <w:right w:val="single" w:sz="8" w:space="0" w:color="999999"/>
                </w:tcBorders>
              </w:tcPr>
            </w:tcPrChange>
          </w:tcPr>
          <w:p w14:paraId="39E331E5" w14:textId="77777777" w:rsidR="00EF1A3F" w:rsidRPr="00945767" w:rsidRDefault="00EF1A3F" w:rsidP="00283C3E"/>
        </w:tc>
        <w:tc>
          <w:tcPr>
            <w:tcW w:w="1603" w:type="dxa"/>
            <w:vMerge/>
            <w:tcBorders>
              <w:left w:val="single" w:sz="8" w:space="0" w:color="999999"/>
              <w:right w:val="single" w:sz="8" w:space="0" w:color="999999"/>
            </w:tcBorders>
            <w:tcPrChange w:id="5714" w:author="Author" w:date="2018-01-26T14:07:00Z">
              <w:tcPr>
                <w:tcW w:w="1603" w:type="dxa"/>
                <w:vMerge/>
                <w:tcBorders>
                  <w:left w:val="single" w:sz="8" w:space="0" w:color="999999"/>
                  <w:right w:val="single" w:sz="8" w:space="0" w:color="999999"/>
                </w:tcBorders>
              </w:tcPr>
            </w:tcPrChange>
          </w:tcPr>
          <w:p w14:paraId="5BFDEEAA" w14:textId="77777777" w:rsidR="00EF1A3F" w:rsidRPr="00945767" w:rsidRDefault="00EF1A3F" w:rsidP="00283C3E">
            <w:pPr>
              <w:rPr>
                <w:rStyle w:val="SAPEmphasis"/>
              </w:rPr>
            </w:pPr>
          </w:p>
        </w:tc>
        <w:tc>
          <w:tcPr>
            <w:tcW w:w="3600" w:type="dxa"/>
            <w:vMerge/>
            <w:tcBorders>
              <w:left w:val="single" w:sz="8" w:space="0" w:color="999999"/>
              <w:right w:val="single" w:sz="8" w:space="0" w:color="999999"/>
            </w:tcBorders>
            <w:tcPrChange w:id="5715" w:author="Author" w:date="2018-01-26T14:07:00Z">
              <w:tcPr>
                <w:tcW w:w="3600" w:type="dxa"/>
                <w:vMerge/>
                <w:tcBorders>
                  <w:left w:val="single" w:sz="8" w:space="0" w:color="999999"/>
                  <w:right w:val="single" w:sz="8" w:space="0" w:color="999999"/>
                </w:tcBorders>
              </w:tcPr>
            </w:tcPrChange>
          </w:tcPr>
          <w:p w14:paraId="37B9CCBF" w14:textId="77777777" w:rsidR="00EF1A3F" w:rsidRPr="00945767" w:rsidRDefault="00EF1A3F" w:rsidP="00283C3E"/>
        </w:tc>
        <w:tc>
          <w:tcPr>
            <w:tcW w:w="3150" w:type="dxa"/>
            <w:tcBorders>
              <w:top w:val="single" w:sz="8" w:space="0" w:color="999999"/>
              <w:left w:val="single" w:sz="8" w:space="0" w:color="999999"/>
              <w:bottom w:val="single" w:sz="8" w:space="0" w:color="999999"/>
              <w:right w:val="single" w:sz="8" w:space="0" w:color="999999"/>
            </w:tcBorders>
            <w:tcPrChange w:id="5716"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6DF07ED2" w14:textId="00BE1667" w:rsidR="00EF1A3F" w:rsidRPr="00945767" w:rsidRDefault="00EF1A3F" w:rsidP="00283C3E">
            <w:r w:rsidRPr="00945767">
              <w:rPr>
                <w:rStyle w:val="SAPScreenElement"/>
              </w:rPr>
              <w:t>Currency</w:t>
            </w:r>
            <w:r w:rsidRPr="00945767">
              <w:t>: defaulted to</w:t>
            </w:r>
            <w:r w:rsidRPr="00945767">
              <w:rPr>
                <w:rStyle w:val="SAPMonospace"/>
              </w:rPr>
              <w:t xml:space="preserve"> US Dollar</w:t>
            </w:r>
            <w:r w:rsidRPr="00945767">
              <w:t xml:space="preserve"> </w:t>
            </w:r>
            <w:r w:rsidRPr="00945767">
              <w:rPr>
                <w:rStyle w:val="SAPMonospace"/>
              </w:rPr>
              <w:t>(USD)</w:t>
            </w:r>
            <w:r w:rsidRPr="00945767">
              <w:t>; read-only field</w:t>
            </w:r>
          </w:p>
        </w:tc>
        <w:tc>
          <w:tcPr>
            <w:tcW w:w="4050" w:type="dxa"/>
            <w:vMerge/>
            <w:tcBorders>
              <w:left w:val="single" w:sz="8" w:space="0" w:color="999999"/>
              <w:right w:val="single" w:sz="8" w:space="0" w:color="999999"/>
            </w:tcBorders>
            <w:tcPrChange w:id="5717" w:author="Author" w:date="2018-01-26T14:07:00Z">
              <w:tcPr>
                <w:tcW w:w="3690" w:type="dxa"/>
                <w:vMerge/>
                <w:tcBorders>
                  <w:left w:val="single" w:sz="8" w:space="0" w:color="999999"/>
                  <w:right w:val="single" w:sz="8" w:space="0" w:color="999999"/>
                </w:tcBorders>
              </w:tcPr>
            </w:tcPrChange>
          </w:tcPr>
          <w:p w14:paraId="3E3E2A69" w14:textId="77777777" w:rsidR="00EF1A3F" w:rsidRPr="00945767" w:rsidRDefault="00EF1A3F" w:rsidP="00283C3E"/>
        </w:tc>
        <w:tc>
          <w:tcPr>
            <w:tcW w:w="1170" w:type="dxa"/>
            <w:tcBorders>
              <w:top w:val="single" w:sz="8" w:space="0" w:color="999999"/>
              <w:left w:val="single" w:sz="8" w:space="0" w:color="999999"/>
              <w:bottom w:val="single" w:sz="8" w:space="0" w:color="999999"/>
              <w:right w:val="single" w:sz="8" w:space="0" w:color="999999"/>
            </w:tcBorders>
            <w:tcPrChange w:id="5718"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71EDDC2D" w14:textId="77777777" w:rsidR="00EF1A3F" w:rsidRPr="00945767" w:rsidRDefault="00EF1A3F" w:rsidP="00283C3E"/>
        </w:tc>
      </w:tr>
      <w:tr w:rsidR="00EF1A3F" w:rsidRPr="00945767" w14:paraId="28608B34" w14:textId="77777777" w:rsidTr="00EC4303">
        <w:trPr>
          <w:trHeight w:val="288"/>
          <w:trPrChange w:id="5719" w:author="Author" w:date="2018-01-26T14:07:00Z">
            <w:trPr>
              <w:trHeight w:val="288"/>
            </w:trPr>
          </w:trPrChange>
        </w:trPr>
        <w:tc>
          <w:tcPr>
            <w:tcW w:w="709" w:type="dxa"/>
            <w:vMerge/>
            <w:tcBorders>
              <w:left w:val="single" w:sz="8" w:space="0" w:color="999999"/>
              <w:right w:val="single" w:sz="8" w:space="0" w:color="999999"/>
            </w:tcBorders>
            <w:tcPrChange w:id="5720" w:author="Author" w:date="2018-01-26T14:07:00Z">
              <w:tcPr>
                <w:tcW w:w="709" w:type="dxa"/>
                <w:vMerge/>
                <w:tcBorders>
                  <w:left w:val="single" w:sz="8" w:space="0" w:color="999999"/>
                  <w:right w:val="single" w:sz="8" w:space="0" w:color="999999"/>
                </w:tcBorders>
              </w:tcPr>
            </w:tcPrChange>
          </w:tcPr>
          <w:p w14:paraId="4836041C" w14:textId="77777777" w:rsidR="00EF1A3F" w:rsidRPr="00945767" w:rsidRDefault="00EF1A3F" w:rsidP="00283C3E"/>
        </w:tc>
        <w:tc>
          <w:tcPr>
            <w:tcW w:w="1603" w:type="dxa"/>
            <w:vMerge/>
            <w:tcBorders>
              <w:left w:val="single" w:sz="8" w:space="0" w:color="999999"/>
              <w:right w:val="single" w:sz="8" w:space="0" w:color="999999"/>
            </w:tcBorders>
            <w:tcPrChange w:id="5721" w:author="Author" w:date="2018-01-26T14:07:00Z">
              <w:tcPr>
                <w:tcW w:w="1603" w:type="dxa"/>
                <w:vMerge/>
                <w:tcBorders>
                  <w:left w:val="single" w:sz="8" w:space="0" w:color="999999"/>
                  <w:right w:val="single" w:sz="8" w:space="0" w:color="999999"/>
                </w:tcBorders>
              </w:tcPr>
            </w:tcPrChange>
          </w:tcPr>
          <w:p w14:paraId="5B48949D" w14:textId="77777777" w:rsidR="00EF1A3F" w:rsidRPr="00945767" w:rsidRDefault="00EF1A3F" w:rsidP="00283C3E">
            <w:pPr>
              <w:rPr>
                <w:rStyle w:val="SAPEmphasis"/>
              </w:rPr>
            </w:pPr>
          </w:p>
        </w:tc>
        <w:tc>
          <w:tcPr>
            <w:tcW w:w="3600" w:type="dxa"/>
            <w:vMerge/>
            <w:tcBorders>
              <w:left w:val="single" w:sz="8" w:space="0" w:color="999999"/>
              <w:right w:val="single" w:sz="8" w:space="0" w:color="999999"/>
            </w:tcBorders>
            <w:tcPrChange w:id="5722" w:author="Author" w:date="2018-01-26T14:07:00Z">
              <w:tcPr>
                <w:tcW w:w="3600" w:type="dxa"/>
                <w:vMerge/>
                <w:tcBorders>
                  <w:left w:val="single" w:sz="8" w:space="0" w:color="999999"/>
                  <w:right w:val="single" w:sz="8" w:space="0" w:color="999999"/>
                </w:tcBorders>
              </w:tcPr>
            </w:tcPrChange>
          </w:tcPr>
          <w:p w14:paraId="0A7A4133" w14:textId="77777777" w:rsidR="00EF1A3F" w:rsidRPr="00945767" w:rsidRDefault="00EF1A3F" w:rsidP="00283C3E"/>
        </w:tc>
        <w:tc>
          <w:tcPr>
            <w:tcW w:w="3150" w:type="dxa"/>
            <w:tcBorders>
              <w:top w:val="single" w:sz="8" w:space="0" w:color="999999"/>
              <w:left w:val="single" w:sz="8" w:space="0" w:color="999999"/>
              <w:bottom w:val="single" w:sz="8" w:space="0" w:color="999999"/>
              <w:right w:val="single" w:sz="8" w:space="0" w:color="999999"/>
            </w:tcBorders>
            <w:tcPrChange w:id="5723"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0F24062A" w14:textId="51B49F80" w:rsidR="00EF1A3F" w:rsidRPr="00945767" w:rsidRDefault="00EF1A3F" w:rsidP="00283C3E">
            <w:r w:rsidRPr="00945767">
              <w:t xml:space="preserve">If needed, you can upload a supporting document. For this, select the </w:t>
            </w:r>
            <w:r w:rsidRPr="00945767">
              <w:rPr>
                <w:noProof/>
              </w:rPr>
              <w:drawing>
                <wp:inline distT="0" distB="0" distL="0" distR="0" wp14:anchorId="4B4413C2" wp14:editId="0DB6D784">
                  <wp:extent cx="237506" cy="237506"/>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63" cy="238863"/>
                          </a:xfrm>
                          <a:prstGeom prst="rect">
                            <a:avLst/>
                          </a:prstGeom>
                        </pic:spPr>
                      </pic:pic>
                    </a:graphicData>
                  </a:graphic>
                </wp:inline>
              </w:drawing>
            </w:r>
            <w:r w:rsidRPr="00945767">
              <w:t xml:space="preserve"> icon next to field</w:t>
            </w:r>
            <w:r w:rsidRPr="00945767">
              <w:rPr>
                <w:rStyle w:val="SAPScreenElement"/>
              </w:rPr>
              <w:t xml:space="preserve"> Attachment</w:t>
            </w:r>
            <w:r w:rsidRPr="00945767">
              <w:t xml:space="preserve">. In the </w:t>
            </w:r>
            <w:r w:rsidRPr="00945767">
              <w:rPr>
                <w:rStyle w:val="SAPScreenElement"/>
              </w:rPr>
              <w:t>Choose File to Upload</w:t>
            </w:r>
            <w:r w:rsidRPr="00945767">
              <w:t xml:space="preserve"> dialog box, browse for the document you want to upload, and then choose </w:t>
            </w:r>
            <w:r w:rsidRPr="00945767">
              <w:rPr>
                <w:rStyle w:val="SAPScreenElement"/>
              </w:rPr>
              <w:t>Open</w:t>
            </w:r>
            <w:r w:rsidRPr="00945767">
              <w:t xml:space="preserve">. In the upcoming success dialog box, choose </w:t>
            </w:r>
            <w:r w:rsidRPr="00945767">
              <w:rPr>
                <w:rStyle w:val="SAPScreenElement"/>
              </w:rPr>
              <w:t>OK</w:t>
            </w:r>
            <w:r w:rsidRPr="00945767">
              <w:t>.</w:t>
            </w:r>
          </w:p>
        </w:tc>
        <w:tc>
          <w:tcPr>
            <w:tcW w:w="4050" w:type="dxa"/>
            <w:vMerge/>
            <w:tcBorders>
              <w:left w:val="single" w:sz="8" w:space="0" w:color="999999"/>
              <w:right w:val="single" w:sz="8" w:space="0" w:color="999999"/>
            </w:tcBorders>
            <w:tcPrChange w:id="5724" w:author="Author" w:date="2018-01-26T14:07:00Z">
              <w:tcPr>
                <w:tcW w:w="3690" w:type="dxa"/>
                <w:vMerge/>
                <w:tcBorders>
                  <w:left w:val="single" w:sz="8" w:space="0" w:color="999999"/>
                  <w:right w:val="single" w:sz="8" w:space="0" w:color="999999"/>
                </w:tcBorders>
              </w:tcPr>
            </w:tcPrChange>
          </w:tcPr>
          <w:p w14:paraId="740D3B6B" w14:textId="77777777" w:rsidR="00EF1A3F" w:rsidRPr="00945767" w:rsidRDefault="00EF1A3F" w:rsidP="00283C3E"/>
        </w:tc>
        <w:tc>
          <w:tcPr>
            <w:tcW w:w="1170" w:type="dxa"/>
            <w:tcBorders>
              <w:top w:val="single" w:sz="8" w:space="0" w:color="999999"/>
              <w:left w:val="single" w:sz="8" w:space="0" w:color="999999"/>
              <w:bottom w:val="single" w:sz="8" w:space="0" w:color="999999"/>
              <w:right w:val="single" w:sz="8" w:space="0" w:color="999999"/>
            </w:tcBorders>
            <w:tcPrChange w:id="5725"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3AAD609F" w14:textId="77777777" w:rsidR="00EF1A3F" w:rsidRPr="00945767" w:rsidRDefault="00EF1A3F" w:rsidP="00283C3E"/>
        </w:tc>
      </w:tr>
      <w:tr w:rsidR="00EF1A3F" w:rsidRPr="00945767" w14:paraId="0EA1C4A1" w14:textId="77777777" w:rsidTr="00EC4303">
        <w:trPr>
          <w:trHeight w:val="288"/>
          <w:trPrChange w:id="5726" w:author="Author" w:date="2018-01-26T14:07:00Z">
            <w:trPr>
              <w:trHeight w:val="288"/>
            </w:trPr>
          </w:trPrChange>
        </w:trPr>
        <w:tc>
          <w:tcPr>
            <w:tcW w:w="709" w:type="dxa"/>
            <w:vMerge/>
            <w:tcBorders>
              <w:left w:val="single" w:sz="8" w:space="0" w:color="999999"/>
              <w:right w:val="single" w:sz="8" w:space="0" w:color="999999"/>
            </w:tcBorders>
            <w:tcPrChange w:id="5727" w:author="Author" w:date="2018-01-26T14:07:00Z">
              <w:tcPr>
                <w:tcW w:w="709" w:type="dxa"/>
                <w:vMerge/>
                <w:tcBorders>
                  <w:left w:val="single" w:sz="8" w:space="0" w:color="999999"/>
                  <w:right w:val="single" w:sz="8" w:space="0" w:color="999999"/>
                </w:tcBorders>
              </w:tcPr>
            </w:tcPrChange>
          </w:tcPr>
          <w:p w14:paraId="271FE676" w14:textId="77777777" w:rsidR="00EF1A3F" w:rsidRPr="00945767" w:rsidRDefault="00EF1A3F" w:rsidP="00283C3E"/>
        </w:tc>
        <w:tc>
          <w:tcPr>
            <w:tcW w:w="1603" w:type="dxa"/>
            <w:vMerge/>
            <w:tcBorders>
              <w:left w:val="single" w:sz="8" w:space="0" w:color="999999"/>
              <w:right w:val="single" w:sz="8" w:space="0" w:color="999999"/>
            </w:tcBorders>
            <w:tcPrChange w:id="5728" w:author="Author" w:date="2018-01-26T14:07:00Z">
              <w:tcPr>
                <w:tcW w:w="1603" w:type="dxa"/>
                <w:vMerge/>
                <w:tcBorders>
                  <w:left w:val="single" w:sz="8" w:space="0" w:color="999999"/>
                  <w:right w:val="single" w:sz="8" w:space="0" w:color="999999"/>
                </w:tcBorders>
              </w:tcPr>
            </w:tcPrChange>
          </w:tcPr>
          <w:p w14:paraId="0DD8FB70" w14:textId="77777777" w:rsidR="00EF1A3F" w:rsidRPr="00945767" w:rsidRDefault="00EF1A3F" w:rsidP="00283C3E">
            <w:pPr>
              <w:rPr>
                <w:rStyle w:val="SAPEmphasis"/>
              </w:rPr>
            </w:pPr>
          </w:p>
        </w:tc>
        <w:tc>
          <w:tcPr>
            <w:tcW w:w="3600" w:type="dxa"/>
            <w:vMerge/>
            <w:tcBorders>
              <w:left w:val="single" w:sz="8" w:space="0" w:color="999999"/>
              <w:bottom w:val="single" w:sz="8" w:space="0" w:color="999999"/>
              <w:right w:val="single" w:sz="8" w:space="0" w:color="999999"/>
            </w:tcBorders>
            <w:tcPrChange w:id="5729" w:author="Author" w:date="2018-01-26T14:07:00Z">
              <w:tcPr>
                <w:tcW w:w="3600" w:type="dxa"/>
                <w:vMerge/>
                <w:tcBorders>
                  <w:left w:val="single" w:sz="8" w:space="0" w:color="999999"/>
                  <w:bottom w:val="single" w:sz="8" w:space="0" w:color="999999"/>
                  <w:right w:val="single" w:sz="8" w:space="0" w:color="999999"/>
                </w:tcBorders>
              </w:tcPr>
            </w:tcPrChange>
          </w:tcPr>
          <w:p w14:paraId="58329E80" w14:textId="4E726FFB" w:rsidR="00EF1A3F" w:rsidRPr="00945767" w:rsidRDefault="00EF1A3F" w:rsidP="00283C3E"/>
        </w:tc>
        <w:tc>
          <w:tcPr>
            <w:tcW w:w="3150" w:type="dxa"/>
            <w:tcBorders>
              <w:top w:val="single" w:sz="8" w:space="0" w:color="999999"/>
              <w:left w:val="single" w:sz="8" w:space="0" w:color="999999"/>
              <w:bottom w:val="single" w:sz="8" w:space="0" w:color="999999"/>
              <w:right w:val="single" w:sz="8" w:space="0" w:color="999999"/>
            </w:tcBorders>
            <w:tcPrChange w:id="5730"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28F771CA" w14:textId="17B4CEE9" w:rsidR="00EF1A3F" w:rsidRPr="00945767" w:rsidRDefault="00EF1A3F" w:rsidP="00283C3E">
            <w:r w:rsidRPr="00945767">
              <w:t xml:space="preserve">Enter </w:t>
            </w:r>
            <w:r w:rsidRPr="00945767">
              <w:rPr>
                <w:rStyle w:val="SAPScreenElement"/>
              </w:rPr>
              <w:t>Remarks</w:t>
            </w:r>
            <w:r w:rsidRPr="00945767">
              <w:t xml:space="preserve"> as appropriate.</w:t>
            </w:r>
          </w:p>
        </w:tc>
        <w:tc>
          <w:tcPr>
            <w:tcW w:w="4050" w:type="dxa"/>
            <w:vMerge/>
            <w:tcBorders>
              <w:left w:val="single" w:sz="8" w:space="0" w:color="999999"/>
              <w:bottom w:val="single" w:sz="8" w:space="0" w:color="999999"/>
              <w:right w:val="single" w:sz="8" w:space="0" w:color="999999"/>
            </w:tcBorders>
            <w:tcPrChange w:id="5731" w:author="Author" w:date="2018-01-26T14:07:00Z">
              <w:tcPr>
                <w:tcW w:w="3690" w:type="dxa"/>
                <w:vMerge/>
                <w:tcBorders>
                  <w:left w:val="single" w:sz="8" w:space="0" w:color="999999"/>
                  <w:bottom w:val="single" w:sz="8" w:space="0" w:color="999999"/>
                  <w:right w:val="single" w:sz="8" w:space="0" w:color="999999"/>
                </w:tcBorders>
              </w:tcPr>
            </w:tcPrChange>
          </w:tcPr>
          <w:p w14:paraId="37D50B54" w14:textId="77777777" w:rsidR="00EF1A3F" w:rsidRPr="00945767" w:rsidRDefault="00EF1A3F" w:rsidP="00283C3E"/>
        </w:tc>
        <w:tc>
          <w:tcPr>
            <w:tcW w:w="1170" w:type="dxa"/>
            <w:tcBorders>
              <w:top w:val="single" w:sz="8" w:space="0" w:color="999999"/>
              <w:left w:val="single" w:sz="8" w:space="0" w:color="999999"/>
              <w:bottom w:val="single" w:sz="8" w:space="0" w:color="999999"/>
              <w:right w:val="single" w:sz="8" w:space="0" w:color="999999"/>
            </w:tcBorders>
            <w:tcPrChange w:id="5732"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03207128" w14:textId="77777777" w:rsidR="00EF1A3F" w:rsidRPr="00945767" w:rsidRDefault="00EF1A3F" w:rsidP="00283C3E"/>
        </w:tc>
      </w:tr>
      <w:tr w:rsidR="00EF1A3F" w:rsidRPr="00945767" w14:paraId="3A3423D8" w14:textId="77777777" w:rsidTr="00EC4303">
        <w:trPr>
          <w:trHeight w:val="288"/>
          <w:trPrChange w:id="5733" w:author="Author" w:date="2018-01-26T14:07:00Z">
            <w:trPr>
              <w:trHeight w:val="288"/>
            </w:trPr>
          </w:trPrChange>
        </w:trPr>
        <w:tc>
          <w:tcPr>
            <w:tcW w:w="709" w:type="dxa"/>
            <w:vMerge/>
            <w:tcBorders>
              <w:left w:val="single" w:sz="8" w:space="0" w:color="999999"/>
              <w:bottom w:val="single" w:sz="8" w:space="0" w:color="999999"/>
              <w:right w:val="single" w:sz="8" w:space="0" w:color="999999"/>
            </w:tcBorders>
            <w:tcPrChange w:id="5734" w:author="Author" w:date="2018-01-26T14:07:00Z">
              <w:tcPr>
                <w:tcW w:w="709" w:type="dxa"/>
                <w:vMerge/>
                <w:tcBorders>
                  <w:left w:val="single" w:sz="8" w:space="0" w:color="999999"/>
                  <w:bottom w:val="single" w:sz="8" w:space="0" w:color="999999"/>
                  <w:right w:val="single" w:sz="8" w:space="0" w:color="999999"/>
                </w:tcBorders>
              </w:tcPr>
            </w:tcPrChange>
          </w:tcPr>
          <w:p w14:paraId="79A4D06A" w14:textId="77777777" w:rsidR="00EF1A3F" w:rsidRPr="00945767" w:rsidRDefault="00EF1A3F" w:rsidP="00283C3E"/>
        </w:tc>
        <w:tc>
          <w:tcPr>
            <w:tcW w:w="1603" w:type="dxa"/>
            <w:vMerge/>
            <w:tcBorders>
              <w:left w:val="single" w:sz="8" w:space="0" w:color="999999"/>
              <w:bottom w:val="single" w:sz="8" w:space="0" w:color="999999"/>
              <w:right w:val="single" w:sz="8" w:space="0" w:color="999999"/>
            </w:tcBorders>
            <w:tcPrChange w:id="5735" w:author="Author" w:date="2018-01-26T14:07:00Z">
              <w:tcPr>
                <w:tcW w:w="1603" w:type="dxa"/>
                <w:vMerge/>
                <w:tcBorders>
                  <w:left w:val="single" w:sz="8" w:space="0" w:color="999999"/>
                  <w:bottom w:val="single" w:sz="8" w:space="0" w:color="999999"/>
                  <w:right w:val="single" w:sz="8" w:space="0" w:color="999999"/>
                </w:tcBorders>
              </w:tcPr>
            </w:tcPrChange>
          </w:tcPr>
          <w:p w14:paraId="42DC78A1" w14:textId="77777777" w:rsidR="00EF1A3F" w:rsidRPr="00945767" w:rsidRDefault="00EF1A3F" w:rsidP="00283C3E">
            <w:pPr>
              <w:rPr>
                <w:rStyle w:val="SAPEmphasis"/>
              </w:rPr>
            </w:pPr>
          </w:p>
        </w:tc>
        <w:tc>
          <w:tcPr>
            <w:tcW w:w="3600" w:type="dxa"/>
            <w:tcBorders>
              <w:left w:val="single" w:sz="8" w:space="0" w:color="999999"/>
              <w:bottom w:val="single" w:sz="8" w:space="0" w:color="999999"/>
              <w:right w:val="single" w:sz="8" w:space="0" w:color="999999"/>
            </w:tcBorders>
            <w:tcPrChange w:id="5736" w:author="Author" w:date="2018-01-26T14:07:00Z">
              <w:tcPr>
                <w:tcW w:w="3600" w:type="dxa"/>
                <w:tcBorders>
                  <w:left w:val="single" w:sz="8" w:space="0" w:color="999999"/>
                  <w:bottom w:val="single" w:sz="8" w:space="0" w:color="999999"/>
                  <w:right w:val="single" w:sz="8" w:space="0" w:color="999999"/>
                </w:tcBorders>
              </w:tcPr>
            </w:tcPrChange>
          </w:tcPr>
          <w:p w14:paraId="1F0C97B9" w14:textId="0C17C404" w:rsidR="00EF1A3F" w:rsidRPr="00945767" w:rsidRDefault="00EF1A3F" w:rsidP="00283C3E">
            <w:r w:rsidRPr="00945767">
              <w:t xml:space="preserve">In the </w:t>
            </w:r>
            <w:r w:rsidRPr="00945767">
              <w:rPr>
                <w:rStyle w:val="SAPScreenElement"/>
              </w:rPr>
              <w:t>Policy Documents and Useful Contacts</w:t>
            </w:r>
            <w:r w:rsidRPr="00945767">
              <w:t xml:space="preserve"> block, you can select the quick card </w:t>
            </w:r>
            <w:r w:rsidRPr="00945767">
              <w:rPr>
                <w:noProof/>
              </w:rPr>
              <w:drawing>
                <wp:inline distT="0" distB="0" distL="0" distR="0" wp14:anchorId="06C79251" wp14:editId="3144DE21">
                  <wp:extent cx="200025" cy="219075"/>
                  <wp:effectExtent l="0" t="0" r="9525"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 cy="219075"/>
                          </a:xfrm>
                          <a:prstGeom prst="rect">
                            <a:avLst/>
                          </a:prstGeom>
                        </pic:spPr>
                      </pic:pic>
                    </a:graphicData>
                  </a:graphic>
                </wp:inline>
              </w:drawing>
            </w:r>
            <w:r w:rsidRPr="00945767">
              <w:t xml:space="preserve">icon next to the employee in </w:t>
            </w:r>
            <w:r w:rsidRPr="00945767">
              <w:rPr>
                <w:rStyle w:val="SAPScreenElement"/>
              </w:rPr>
              <w:t>Contacts</w:t>
            </w:r>
            <w:r w:rsidRPr="00945767">
              <w:t>, to view details about the person you can contact regarding this benefit.</w:t>
            </w:r>
          </w:p>
        </w:tc>
        <w:tc>
          <w:tcPr>
            <w:tcW w:w="3150" w:type="dxa"/>
            <w:tcBorders>
              <w:top w:val="single" w:sz="8" w:space="0" w:color="999999"/>
              <w:left w:val="single" w:sz="8" w:space="0" w:color="999999"/>
              <w:bottom w:val="single" w:sz="8" w:space="0" w:color="999999"/>
              <w:right w:val="single" w:sz="8" w:space="0" w:color="999999"/>
            </w:tcBorders>
            <w:tcPrChange w:id="5737"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412568E0" w14:textId="07240671" w:rsidR="00EF1A3F" w:rsidRPr="00945767" w:rsidRDefault="00EF1A3F" w:rsidP="00283C3E"/>
        </w:tc>
        <w:tc>
          <w:tcPr>
            <w:tcW w:w="4050" w:type="dxa"/>
            <w:tcBorders>
              <w:top w:val="single" w:sz="8" w:space="0" w:color="999999"/>
              <w:left w:val="single" w:sz="8" w:space="0" w:color="999999"/>
              <w:bottom w:val="single" w:sz="8" w:space="0" w:color="999999"/>
              <w:right w:val="single" w:sz="8" w:space="0" w:color="999999"/>
            </w:tcBorders>
            <w:tcPrChange w:id="5738"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53353CF4" w14:textId="172A12FD" w:rsidR="00EF1A3F" w:rsidRPr="00945767" w:rsidRDefault="00EF1A3F" w:rsidP="00283C3E">
            <w:r w:rsidRPr="00945767">
              <w:t>Continue with test step # 8.</w:t>
            </w:r>
          </w:p>
        </w:tc>
        <w:tc>
          <w:tcPr>
            <w:tcW w:w="1170" w:type="dxa"/>
            <w:tcBorders>
              <w:top w:val="single" w:sz="8" w:space="0" w:color="999999"/>
              <w:left w:val="single" w:sz="8" w:space="0" w:color="999999"/>
              <w:bottom w:val="single" w:sz="8" w:space="0" w:color="999999"/>
              <w:right w:val="single" w:sz="8" w:space="0" w:color="999999"/>
            </w:tcBorders>
            <w:tcPrChange w:id="5739"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3C7045D7" w14:textId="77777777" w:rsidR="00EF1A3F" w:rsidRPr="00945767" w:rsidRDefault="00EF1A3F" w:rsidP="00283C3E"/>
        </w:tc>
      </w:tr>
      <w:tr w:rsidR="00EF1A3F" w:rsidRPr="00945767" w14:paraId="1D30D8FB" w14:textId="77777777" w:rsidTr="00EC4303">
        <w:trPr>
          <w:trHeight w:val="288"/>
          <w:trPrChange w:id="5740" w:author="Author" w:date="2018-01-26T14:07:00Z">
            <w:trPr>
              <w:trHeight w:val="288"/>
            </w:trPr>
          </w:trPrChange>
        </w:trPr>
        <w:tc>
          <w:tcPr>
            <w:tcW w:w="709" w:type="dxa"/>
            <w:vMerge w:val="restart"/>
            <w:tcBorders>
              <w:top w:val="single" w:sz="8" w:space="0" w:color="999999"/>
              <w:left w:val="single" w:sz="8" w:space="0" w:color="999999"/>
              <w:right w:val="single" w:sz="8" w:space="0" w:color="999999"/>
            </w:tcBorders>
            <w:tcPrChange w:id="5741" w:author="Author" w:date="2018-01-26T14:07:00Z">
              <w:tcPr>
                <w:tcW w:w="709" w:type="dxa"/>
                <w:vMerge w:val="restart"/>
                <w:tcBorders>
                  <w:top w:val="single" w:sz="8" w:space="0" w:color="999999"/>
                  <w:left w:val="single" w:sz="8" w:space="0" w:color="999999"/>
                  <w:right w:val="single" w:sz="8" w:space="0" w:color="999999"/>
                </w:tcBorders>
              </w:tcPr>
            </w:tcPrChange>
          </w:tcPr>
          <w:p w14:paraId="0AAEF140" w14:textId="450535A0" w:rsidR="00EF1A3F" w:rsidRPr="00945767" w:rsidRDefault="00EF1A3F" w:rsidP="00283C3E">
            <w:r w:rsidRPr="00945767">
              <w:t>7b</w:t>
            </w:r>
          </w:p>
        </w:tc>
        <w:tc>
          <w:tcPr>
            <w:tcW w:w="1603" w:type="dxa"/>
            <w:vMerge w:val="restart"/>
            <w:tcBorders>
              <w:top w:val="single" w:sz="8" w:space="0" w:color="999999"/>
              <w:left w:val="single" w:sz="8" w:space="0" w:color="999999"/>
              <w:right w:val="single" w:sz="8" w:space="0" w:color="999999"/>
            </w:tcBorders>
            <w:tcPrChange w:id="5742" w:author="Author" w:date="2018-01-26T14:07:00Z">
              <w:tcPr>
                <w:tcW w:w="1603" w:type="dxa"/>
                <w:vMerge w:val="restart"/>
                <w:tcBorders>
                  <w:top w:val="single" w:sz="8" w:space="0" w:color="999999"/>
                  <w:left w:val="single" w:sz="8" w:space="0" w:color="999999"/>
                  <w:right w:val="single" w:sz="8" w:space="0" w:color="999999"/>
                </w:tcBorders>
              </w:tcPr>
            </w:tcPrChange>
          </w:tcPr>
          <w:p w14:paraId="1DE97106" w14:textId="4A936D5C" w:rsidR="00EF1A3F" w:rsidRPr="00945767" w:rsidRDefault="00EF1A3F" w:rsidP="00D7228C">
            <w:pPr>
              <w:rPr>
                <w:rStyle w:val="SAPEmphasis"/>
              </w:rPr>
            </w:pPr>
            <w:r w:rsidRPr="00945767">
              <w:rPr>
                <w:rStyle w:val="SAPEmphasis"/>
                <w:u w:val="single"/>
              </w:rPr>
              <w:t>Option 2</w:t>
            </w:r>
            <w:r w:rsidRPr="00945767">
              <w:rPr>
                <w:rStyle w:val="SAPEmphasis"/>
              </w:rPr>
              <w:t>: Claim Basic Tuition Reimbursement</w:t>
            </w:r>
          </w:p>
          <w:p w14:paraId="7469D76C" w14:textId="3C5EDA4C" w:rsidR="00EF1A3F" w:rsidRPr="00945767" w:rsidRDefault="00EF1A3F" w:rsidP="00283C3E">
            <w:pPr>
              <w:rPr>
                <w:rStyle w:val="SAPEmphasis"/>
              </w:rPr>
            </w:pPr>
          </w:p>
        </w:tc>
        <w:tc>
          <w:tcPr>
            <w:tcW w:w="3600" w:type="dxa"/>
            <w:tcBorders>
              <w:left w:val="single" w:sz="8" w:space="0" w:color="999999"/>
              <w:bottom w:val="single" w:sz="8" w:space="0" w:color="999999"/>
              <w:right w:val="single" w:sz="8" w:space="0" w:color="999999"/>
            </w:tcBorders>
            <w:tcPrChange w:id="5743" w:author="Author" w:date="2018-01-26T14:07:00Z">
              <w:tcPr>
                <w:tcW w:w="3600" w:type="dxa"/>
                <w:tcBorders>
                  <w:left w:val="single" w:sz="8" w:space="0" w:color="999999"/>
                  <w:bottom w:val="single" w:sz="8" w:space="0" w:color="999999"/>
                  <w:right w:val="single" w:sz="8" w:space="0" w:color="999999"/>
                </w:tcBorders>
              </w:tcPr>
            </w:tcPrChange>
          </w:tcPr>
          <w:p w14:paraId="1B7A4CC3" w14:textId="5A3DC505" w:rsidR="00EF1A3F" w:rsidRPr="00945767" w:rsidRDefault="00EF1A3F" w:rsidP="00D7228C">
            <w:r w:rsidRPr="00945767">
              <w:t xml:space="preserve">In the </w:t>
            </w:r>
            <w:r w:rsidRPr="00945767">
              <w:rPr>
                <w:rStyle w:val="SAPScreenElement"/>
              </w:rPr>
              <w:t>Claim Basic Tuition Reimbursement</w:t>
            </w:r>
            <w:r w:rsidRPr="00945767">
              <w:t xml:space="preserve"> </w:t>
            </w:r>
            <w:ins w:id="5744" w:author="Author" w:date="2018-01-25T11:06:00Z">
              <w:r w:rsidR="009252EA" w:rsidRPr="00AF40E3">
                <w:rPr>
                  <w:rStyle w:val="SAPScreenElement"/>
                </w:rPr>
                <w:t>for &lt;employee name&gt;</w:t>
              </w:r>
              <w:r w:rsidR="009252EA">
                <w:t xml:space="preserve"> </w:t>
              </w:r>
            </w:ins>
            <w:r w:rsidRPr="00945767">
              <w:t xml:space="preserve">dialog box, the fields in the </w:t>
            </w:r>
            <w:r w:rsidRPr="00945767">
              <w:rPr>
                <w:rStyle w:val="SAPScreenElement"/>
              </w:rPr>
              <w:t>Entitlement and Claim Amount</w:t>
            </w:r>
            <w:r w:rsidRPr="00945767">
              <w:t xml:space="preserve"> block are read-only. Check the </w:t>
            </w:r>
            <w:r w:rsidRPr="00945767">
              <w:rPr>
                <w:rStyle w:val="SAPScreenElement"/>
              </w:rPr>
              <w:t>Entitlement Amount</w:t>
            </w:r>
            <w:r w:rsidRPr="00945767">
              <w:t>.</w:t>
            </w:r>
          </w:p>
        </w:tc>
        <w:tc>
          <w:tcPr>
            <w:tcW w:w="3150" w:type="dxa"/>
            <w:tcBorders>
              <w:top w:val="single" w:sz="8" w:space="0" w:color="999999"/>
              <w:left w:val="single" w:sz="8" w:space="0" w:color="999999"/>
              <w:bottom w:val="single" w:sz="8" w:space="0" w:color="999999"/>
              <w:right w:val="single" w:sz="8" w:space="0" w:color="999999"/>
            </w:tcBorders>
            <w:tcPrChange w:id="5745"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3DDF9880" w14:textId="60DCFCAD" w:rsidR="00EF1A3F" w:rsidRPr="00945767" w:rsidRDefault="00EF1A3F" w:rsidP="00283C3E"/>
        </w:tc>
        <w:tc>
          <w:tcPr>
            <w:tcW w:w="4050" w:type="dxa"/>
            <w:tcBorders>
              <w:top w:val="single" w:sz="8" w:space="0" w:color="999999"/>
              <w:left w:val="single" w:sz="8" w:space="0" w:color="999999"/>
              <w:bottom w:val="single" w:sz="8" w:space="0" w:color="999999"/>
              <w:right w:val="single" w:sz="8" w:space="0" w:color="999999"/>
            </w:tcBorders>
            <w:tcPrChange w:id="5746"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45EA412A" w14:textId="33DE8E31" w:rsidR="00EF1A3F" w:rsidRPr="00945767" w:rsidRDefault="00EF1A3F" w:rsidP="00283C3E"/>
        </w:tc>
        <w:tc>
          <w:tcPr>
            <w:tcW w:w="1170" w:type="dxa"/>
            <w:tcBorders>
              <w:top w:val="single" w:sz="8" w:space="0" w:color="999999"/>
              <w:left w:val="single" w:sz="8" w:space="0" w:color="999999"/>
              <w:bottom w:val="single" w:sz="8" w:space="0" w:color="999999"/>
              <w:right w:val="single" w:sz="8" w:space="0" w:color="999999"/>
            </w:tcBorders>
            <w:tcPrChange w:id="5747"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46D2B9DB" w14:textId="77777777" w:rsidR="00EF1A3F" w:rsidRPr="00945767" w:rsidRDefault="00EF1A3F" w:rsidP="00283C3E"/>
        </w:tc>
      </w:tr>
      <w:tr w:rsidR="00EF1A3F" w:rsidRPr="00945767" w14:paraId="61236BDC" w14:textId="77777777" w:rsidTr="00EC4303">
        <w:trPr>
          <w:trHeight w:val="288"/>
          <w:trPrChange w:id="5748" w:author="Author" w:date="2018-01-26T14:07:00Z">
            <w:trPr>
              <w:trHeight w:val="288"/>
            </w:trPr>
          </w:trPrChange>
        </w:trPr>
        <w:tc>
          <w:tcPr>
            <w:tcW w:w="709" w:type="dxa"/>
            <w:vMerge/>
            <w:tcBorders>
              <w:left w:val="single" w:sz="8" w:space="0" w:color="999999"/>
              <w:right w:val="single" w:sz="8" w:space="0" w:color="999999"/>
            </w:tcBorders>
            <w:tcPrChange w:id="5749" w:author="Author" w:date="2018-01-26T14:07:00Z">
              <w:tcPr>
                <w:tcW w:w="709" w:type="dxa"/>
                <w:vMerge/>
                <w:tcBorders>
                  <w:left w:val="single" w:sz="8" w:space="0" w:color="999999"/>
                  <w:right w:val="single" w:sz="8" w:space="0" w:color="999999"/>
                </w:tcBorders>
              </w:tcPr>
            </w:tcPrChange>
          </w:tcPr>
          <w:p w14:paraId="2707E556" w14:textId="77777777" w:rsidR="00EF1A3F" w:rsidRPr="00945767" w:rsidRDefault="00EF1A3F" w:rsidP="00283C3E"/>
        </w:tc>
        <w:tc>
          <w:tcPr>
            <w:tcW w:w="1603" w:type="dxa"/>
            <w:vMerge/>
            <w:tcBorders>
              <w:left w:val="single" w:sz="8" w:space="0" w:color="999999"/>
              <w:right w:val="single" w:sz="8" w:space="0" w:color="999999"/>
            </w:tcBorders>
            <w:tcPrChange w:id="5750" w:author="Author" w:date="2018-01-26T14:07:00Z">
              <w:tcPr>
                <w:tcW w:w="1603" w:type="dxa"/>
                <w:vMerge/>
                <w:tcBorders>
                  <w:left w:val="single" w:sz="8" w:space="0" w:color="999999"/>
                  <w:right w:val="single" w:sz="8" w:space="0" w:color="999999"/>
                </w:tcBorders>
              </w:tcPr>
            </w:tcPrChange>
          </w:tcPr>
          <w:p w14:paraId="74F5D3B4" w14:textId="77777777" w:rsidR="00EF1A3F" w:rsidRPr="00945767" w:rsidRDefault="00EF1A3F" w:rsidP="00283C3E">
            <w:pPr>
              <w:rPr>
                <w:rStyle w:val="SAPEmphasis"/>
              </w:rPr>
            </w:pPr>
          </w:p>
        </w:tc>
        <w:tc>
          <w:tcPr>
            <w:tcW w:w="3600" w:type="dxa"/>
            <w:vMerge w:val="restart"/>
            <w:tcBorders>
              <w:left w:val="single" w:sz="8" w:space="0" w:color="999999"/>
              <w:right w:val="single" w:sz="8" w:space="0" w:color="999999"/>
            </w:tcBorders>
            <w:tcPrChange w:id="5751" w:author="Author" w:date="2018-01-26T14:07:00Z">
              <w:tcPr>
                <w:tcW w:w="3600" w:type="dxa"/>
                <w:vMerge w:val="restart"/>
                <w:tcBorders>
                  <w:left w:val="single" w:sz="8" w:space="0" w:color="999999"/>
                  <w:right w:val="single" w:sz="8" w:space="0" w:color="999999"/>
                </w:tcBorders>
              </w:tcPr>
            </w:tcPrChange>
          </w:tcPr>
          <w:p w14:paraId="15C79AD4" w14:textId="1E8D8EE7" w:rsidR="00EF1A3F" w:rsidRPr="00945767" w:rsidRDefault="00EF1A3F" w:rsidP="00283C3E">
            <w:r w:rsidRPr="00945767">
              <w:t xml:space="preserve">In the </w:t>
            </w:r>
            <w:r w:rsidRPr="00945767">
              <w:rPr>
                <w:rStyle w:val="SAPScreenElement"/>
              </w:rPr>
              <w:t>Benefit Employee Claim Detail</w:t>
            </w:r>
            <w:r w:rsidRPr="00945767">
              <w:t xml:space="preserve"> block, select the </w:t>
            </w:r>
            <w:r w:rsidRPr="00945767">
              <w:rPr>
                <w:rStyle w:val="SAPScreenElement"/>
              </w:rPr>
              <w:sym w:font="Symbol" w:char="F0C5"/>
            </w:r>
            <w:r w:rsidRPr="00945767">
              <w:rPr>
                <w:rStyle w:val="SAPScreenElement"/>
              </w:rPr>
              <w:t xml:space="preserve"> Add</w:t>
            </w:r>
            <w:r w:rsidRPr="00945767">
              <w:t xml:space="preserve"> </w:t>
            </w:r>
            <w:r w:rsidRPr="00945767">
              <w:rPr>
                <w:rStyle w:val="SAPScreenElement"/>
              </w:rPr>
              <w:t>Benefit Employee Claim Detail</w:t>
            </w:r>
            <w:r w:rsidRPr="00945767">
              <w:t xml:space="preserve"> link. The </w:t>
            </w:r>
            <w:r w:rsidRPr="00945767">
              <w:rPr>
                <w:rStyle w:val="SAPScreenElement"/>
              </w:rPr>
              <w:t>Benefit Employee Claim Detail</w:t>
            </w:r>
            <w:r w:rsidRPr="00945767">
              <w:t xml:space="preserve"> block is expanded and the editable fields show up. Make following entries:</w:t>
            </w:r>
          </w:p>
        </w:tc>
        <w:tc>
          <w:tcPr>
            <w:tcW w:w="3150" w:type="dxa"/>
            <w:tcBorders>
              <w:top w:val="single" w:sz="8" w:space="0" w:color="999999"/>
              <w:left w:val="single" w:sz="8" w:space="0" w:color="999999"/>
              <w:bottom w:val="single" w:sz="8" w:space="0" w:color="999999"/>
              <w:right w:val="single" w:sz="8" w:space="0" w:color="999999"/>
            </w:tcBorders>
            <w:tcPrChange w:id="5752"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258B6300" w14:textId="6487ADAE" w:rsidR="00EF1A3F" w:rsidRPr="00945767" w:rsidRDefault="00EF1A3F" w:rsidP="00283C3E">
            <w:r w:rsidRPr="00945767">
              <w:rPr>
                <w:rStyle w:val="SAPScreenElement"/>
              </w:rPr>
              <w:t>Amount</w:t>
            </w:r>
            <w:r w:rsidRPr="00945767">
              <w:t>: enter an appropriate amount, which is less than or equal to the entitlement amount</w:t>
            </w:r>
          </w:p>
        </w:tc>
        <w:tc>
          <w:tcPr>
            <w:tcW w:w="4050" w:type="dxa"/>
            <w:vMerge w:val="restart"/>
            <w:tcBorders>
              <w:top w:val="single" w:sz="8" w:space="0" w:color="999999"/>
              <w:left w:val="single" w:sz="8" w:space="0" w:color="999999"/>
              <w:right w:val="single" w:sz="8" w:space="0" w:color="999999"/>
            </w:tcBorders>
            <w:tcPrChange w:id="5753" w:author="Author" w:date="2018-01-26T14:07:00Z">
              <w:tcPr>
                <w:tcW w:w="3690" w:type="dxa"/>
                <w:vMerge w:val="restart"/>
                <w:tcBorders>
                  <w:top w:val="single" w:sz="8" w:space="0" w:color="999999"/>
                  <w:left w:val="single" w:sz="8" w:space="0" w:color="999999"/>
                  <w:right w:val="single" w:sz="8" w:space="0" w:color="999999"/>
                </w:tcBorders>
              </w:tcPr>
            </w:tcPrChange>
          </w:tcPr>
          <w:p w14:paraId="6F61C260" w14:textId="77777777" w:rsidR="00EF1A3F" w:rsidRPr="00945767" w:rsidRDefault="00EF1A3F" w:rsidP="00283C3E"/>
        </w:tc>
        <w:tc>
          <w:tcPr>
            <w:tcW w:w="1170" w:type="dxa"/>
            <w:tcBorders>
              <w:top w:val="single" w:sz="8" w:space="0" w:color="999999"/>
              <w:left w:val="single" w:sz="8" w:space="0" w:color="999999"/>
              <w:bottom w:val="single" w:sz="8" w:space="0" w:color="999999"/>
              <w:right w:val="single" w:sz="8" w:space="0" w:color="999999"/>
            </w:tcBorders>
            <w:tcPrChange w:id="5754"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146AD2BD" w14:textId="77777777" w:rsidR="00EF1A3F" w:rsidRPr="00945767" w:rsidRDefault="00EF1A3F" w:rsidP="00283C3E"/>
        </w:tc>
      </w:tr>
      <w:tr w:rsidR="00EF1A3F" w:rsidRPr="00945767" w14:paraId="179F1595" w14:textId="77777777" w:rsidTr="00EC4303">
        <w:trPr>
          <w:trHeight w:val="288"/>
          <w:trPrChange w:id="5755" w:author="Author" w:date="2018-01-26T14:07:00Z">
            <w:trPr>
              <w:trHeight w:val="288"/>
            </w:trPr>
          </w:trPrChange>
        </w:trPr>
        <w:tc>
          <w:tcPr>
            <w:tcW w:w="709" w:type="dxa"/>
            <w:vMerge/>
            <w:tcBorders>
              <w:left w:val="single" w:sz="8" w:space="0" w:color="999999"/>
              <w:right w:val="single" w:sz="8" w:space="0" w:color="999999"/>
            </w:tcBorders>
            <w:tcPrChange w:id="5756" w:author="Author" w:date="2018-01-26T14:07:00Z">
              <w:tcPr>
                <w:tcW w:w="709" w:type="dxa"/>
                <w:vMerge/>
                <w:tcBorders>
                  <w:left w:val="single" w:sz="8" w:space="0" w:color="999999"/>
                  <w:right w:val="single" w:sz="8" w:space="0" w:color="999999"/>
                </w:tcBorders>
              </w:tcPr>
            </w:tcPrChange>
          </w:tcPr>
          <w:p w14:paraId="172B387D" w14:textId="77777777" w:rsidR="00EF1A3F" w:rsidRPr="00945767" w:rsidRDefault="00EF1A3F" w:rsidP="00283C3E"/>
        </w:tc>
        <w:tc>
          <w:tcPr>
            <w:tcW w:w="1603" w:type="dxa"/>
            <w:vMerge/>
            <w:tcBorders>
              <w:left w:val="single" w:sz="8" w:space="0" w:color="999999"/>
              <w:right w:val="single" w:sz="8" w:space="0" w:color="999999"/>
            </w:tcBorders>
            <w:tcPrChange w:id="5757" w:author="Author" w:date="2018-01-26T14:07:00Z">
              <w:tcPr>
                <w:tcW w:w="1603" w:type="dxa"/>
                <w:vMerge/>
                <w:tcBorders>
                  <w:left w:val="single" w:sz="8" w:space="0" w:color="999999"/>
                  <w:right w:val="single" w:sz="8" w:space="0" w:color="999999"/>
                </w:tcBorders>
              </w:tcPr>
            </w:tcPrChange>
          </w:tcPr>
          <w:p w14:paraId="7022DF89" w14:textId="77777777" w:rsidR="00EF1A3F" w:rsidRPr="00945767" w:rsidRDefault="00EF1A3F" w:rsidP="00283C3E">
            <w:pPr>
              <w:rPr>
                <w:rStyle w:val="SAPEmphasis"/>
              </w:rPr>
            </w:pPr>
          </w:p>
        </w:tc>
        <w:tc>
          <w:tcPr>
            <w:tcW w:w="3600" w:type="dxa"/>
            <w:vMerge/>
            <w:tcBorders>
              <w:left w:val="single" w:sz="8" w:space="0" w:color="999999"/>
              <w:right w:val="single" w:sz="8" w:space="0" w:color="999999"/>
            </w:tcBorders>
            <w:tcPrChange w:id="5758" w:author="Author" w:date="2018-01-26T14:07:00Z">
              <w:tcPr>
                <w:tcW w:w="3600" w:type="dxa"/>
                <w:vMerge/>
                <w:tcBorders>
                  <w:left w:val="single" w:sz="8" w:space="0" w:color="999999"/>
                  <w:right w:val="single" w:sz="8" w:space="0" w:color="999999"/>
                </w:tcBorders>
              </w:tcPr>
            </w:tcPrChange>
          </w:tcPr>
          <w:p w14:paraId="04E67998" w14:textId="77777777" w:rsidR="00EF1A3F" w:rsidRPr="00945767" w:rsidRDefault="00EF1A3F" w:rsidP="00283C3E"/>
        </w:tc>
        <w:tc>
          <w:tcPr>
            <w:tcW w:w="3150" w:type="dxa"/>
            <w:tcBorders>
              <w:top w:val="single" w:sz="8" w:space="0" w:color="999999"/>
              <w:left w:val="single" w:sz="8" w:space="0" w:color="999999"/>
              <w:bottom w:val="single" w:sz="8" w:space="0" w:color="999999"/>
              <w:right w:val="single" w:sz="8" w:space="0" w:color="999999"/>
            </w:tcBorders>
            <w:tcPrChange w:id="5759"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18D36236" w14:textId="67359306" w:rsidR="00EF1A3F" w:rsidRPr="00945767" w:rsidRDefault="00EF1A3F" w:rsidP="00283C3E">
            <w:r w:rsidRPr="00945767">
              <w:rPr>
                <w:rStyle w:val="SAPScreenElement"/>
              </w:rPr>
              <w:t>Description</w:t>
            </w:r>
            <w:r w:rsidRPr="00945767">
              <w:t>: enter as appropriate, for example the reason for claiming the amount</w:t>
            </w:r>
          </w:p>
        </w:tc>
        <w:tc>
          <w:tcPr>
            <w:tcW w:w="4050" w:type="dxa"/>
            <w:vMerge/>
            <w:tcBorders>
              <w:left w:val="single" w:sz="8" w:space="0" w:color="999999"/>
              <w:right w:val="single" w:sz="8" w:space="0" w:color="999999"/>
            </w:tcBorders>
            <w:tcPrChange w:id="5760" w:author="Author" w:date="2018-01-26T14:07:00Z">
              <w:tcPr>
                <w:tcW w:w="3690" w:type="dxa"/>
                <w:vMerge/>
                <w:tcBorders>
                  <w:left w:val="single" w:sz="8" w:space="0" w:color="999999"/>
                  <w:right w:val="single" w:sz="8" w:space="0" w:color="999999"/>
                </w:tcBorders>
              </w:tcPr>
            </w:tcPrChange>
          </w:tcPr>
          <w:p w14:paraId="006B689E" w14:textId="77777777" w:rsidR="00EF1A3F" w:rsidRPr="00945767" w:rsidRDefault="00EF1A3F" w:rsidP="00283C3E"/>
        </w:tc>
        <w:tc>
          <w:tcPr>
            <w:tcW w:w="1170" w:type="dxa"/>
            <w:tcBorders>
              <w:top w:val="single" w:sz="8" w:space="0" w:color="999999"/>
              <w:left w:val="single" w:sz="8" w:space="0" w:color="999999"/>
              <w:bottom w:val="single" w:sz="8" w:space="0" w:color="999999"/>
              <w:right w:val="single" w:sz="8" w:space="0" w:color="999999"/>
            </w:tcBorders>
            <w:tcPrChange w:id="5761"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33993550" w14:textId="77777777" w:rsidR="00EF1A3F" w:rsidRPr="00945767" w:rsidRDefault="00EF1A3F" w:rsidP="00283C3E"/>
        </w:tc>
      </w:tr>
      <w:tr w:rsidR="00EF1A3F" w:rsidRPr="00945767" w14:paraId="3589B512" w14:textId="77777777" w:rsidTr="00EC4303">
        <w:trPr>
          <w:trHeight w:val="288"/>
          <w:trPrChange w:id="5762" w:author="Author" w:date="2018-01-26T14:07:00Z">
            <w:trPr>
              <w:trHeight w:val="288"/>
            </w:trPr>
          </w:trPrChange>
        </w:trPr>
        <w:tc>
          <w:tcPr>
            <w:tcW w:w="709" w:type="dxa"/>
            <w:vMerge/>
            <w:tcBorders>
              <w:left w:val="single" w:sz="8" w:space="0" w:color="999999"/>
              <w:right w:val="single" w:sz="8" w:space="0" w:color="999999"/>
            </w:tcBorders>
            <w:tcPrChange w:id="5763" w:author="Author" w:date="2018-01-26T14:07:00Z">
              <w:tcPr>
                <w:tcW w:w="709" w:type="dxa"/>
                <w:vMerge/>
                <w:tcBorders>
                  <w:left w:val="single" w:sz="8" w:space="0" w:color="999999"/>
                  <w:right w:val="single" w:sz="8" w:space="0" w:color="999999"/>
                </w:tcBorders>
              </w:tcPr>
            </w:tcPrChange>
          </w:tcPr>
          <w:p w14:paraId="71D8F6AC" w14:textId="77777777" w:rsidR="00EF1A3F" w:rsidRPr="00945767" w:rsidRDefault="00EF1A3F" w:rsidP="000903F8"/>
        </w:tc>
        <w:tc>
          <w:tcPr>
            <w:tcW w:w="1603" w:type="dxa"/>
            <w:vMerge/>
            <w:tcBorders>
              <w:left w:val="single" w:sz="8" w:space="0" w:color="999999"/>
              <w:right w:val="single" w:sz="8" w:space="0" w:color="999999"/>
            </w:tcBorders>
            <w:tcPrChange w:id="5764" w:author="Author" w:date="2018-01-26T14:07:00Z">
              <w:tcPr>
                <w:tcW w:w="1603" w:type="dxa"/>
                <w:vMerge/>
                <w:tcBorders>
                  <w:left w:val="single" w:sz="8" w:space="0" w:color="999999"/>
                  <w:right w:val="single" w:sz="8" w:space="0" w:color="999999"/>
                </w:tcBorders>
              </w:tcPr>
            </w:tcPrChange>
          </w:tcPr>
          <w:p w14:paraId="2B7C1960" w14:textId="77777777" w:rsidR="00EF1A3F" w:rsidRPr="00945767" w:rsidRDefault="00EF1A3F" w:rsidP="000903F8">
            <w:pPr>
              <w:rPr>
                <w:rStyle w:val="SAPEmphasis"/>
              </w:rPr>
            </w:pPr>
          </w:p>
        </w:tc>
        <w:tc>
          <w:tcPr>
            <w:tcW w:w="3600" w:type="dxa"/>
            <w:vMerge/>
            <w:tcBorders>
              <w:left w:val="single" w:sz="8" w:space="0" w:color="999999"/>
              <w:right w:val="single" w:sz="8" w:space="0" w:color="999999"/>
            </w:tcBorders>
            <w:tcPrChange w:id="5765" w:author="Author" w:date="2018-01-26T14:07:00Z">
              <w:tcPr>
                <w:tcW w:w="3600" w:type="dxa"/>
                <w:vMerge/>
                <w:tcBorders>
                  <w:left w:val="single" w:sz="8" w:space="0" w:color="999999"/>
                  <w:right w:val="single" w:sz="8" w:space="0" w:color="999999"/>
                </w:tcBorders>
              </w:tcPr>
            </w:tcPrChange>
          </w:tcPr>
          <w:p w14:paraId="52E63923" w14:textId="77777777" w:rsidR="00EF1A3F" w:rsidRPr="00945767" w:rsidRDefault="00EF1A3F" w:rsidP="000903F8"/>
        </w:tc>
        <w:tc>
          <w:tcPr>
            <w:tcW w:w="3150" w:type="dxa"/>
            <w:tcBorders>
              <w:top w:val="single" w:sz="8" w:space="0" w:color="999999"/>
              <w:left w:val="single" w:sz="8" w:space="0" w:color="999999"/>
              <w:bottom w:val="single" w:sz="8" w:space="0" w:color="999999"/>
              <w:right w:val="single" w:sz="8" w:space="0" w:color="999999"/>
            </w:tcBorders>
            <w:tcPrChange w:id="5766"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652AD592" w14:textId="110E1F7B" w:rsidR="00EF1A3F" w:rsidRPr="00945767" w:rsidRDefault="00EF1A3F" w:rsidP="000903F8">
            <w:r w:rsidRPr="00945767">
              <w:t xml:space="preserve">If needed, you can upload a supporting document. For this, select the </w:t>
            </w:r>
            <w:r w:rsidRPr="00945767">
              <w:rPr>
                <w:noProof/>
              </w:rPr>
              <w:drawing>
                <wp:inline distT="0" distB="0" distL="0" distR="0" wp14:anchorId="65DA7CFC" wp14:editId="09F9BE72">
                  <wp:extent cx="237506" cy="2375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863" cy="238863"/>
                          </a:xfrm>
                          <a:prstGeom prst="rect">
                            <a:avLst/>
                          </a:prstGeom>
                        </pic:spPr>
                      </pic:pic>
                    </a:graphicData>
                  </a:graphic>
                </wp:inline>
              </w:drawing>
            </w:r>
            <w:r w:rsidRPr="00945767">
              <w:t xml:space="preserve"> icon next to field</w:t>
            </w:r>
            <w:r w:rsidRPr="00945767">
              <w:rPr>
                <w:rStyle w:val="SAPScreenElement"/>
              </w:rPr>
              <w:t xml:space="preserve"> Attachment</w:t>
            </w:r>
            <w:r w:rsidRPr="00945767">
              <w:t xml:space="preserve">. In the </w:t>
            </w:r>
            <w:r w:rsidRPr="00945767">
              <w:rPr>
                <w:rStyle w:val="SAPScreenElement"/>
              </w:rPr>
              <w:t>Choose File to Upload</w:t>
            </w:r>
            <w:r w:rsidRPr="00945767">
              <w:t xml:space="preserve"> dialog box, browse for the document you want to upload, and then choose </w:t>
            </w:r>
            <w:r w:rsidRPr="00945767">
              <w:rPr>
                <w:rStyle w:val="SAPScreenElement"/>
              </w:rPr>
              <w:t>Open</w:t>
            </w:r>
            <w:r w:rsidRPr="00945767">
              <w:t xml:space="preserve">. In the upcoming success dialog box, choose </w:t>
            </w:r>
            <w:r w:rsidRPr="00945767">
              <w:rPr>
                <w:rStyle w:val="SAPScreenElement"/>
              </w:rPr>
              <w:t>OK</w:t>
            </w:r>
            <w:r w:rsidRPr="00945767">
              <w:t>.</w:t>
            </w:r>
          </w:p>
        </w:tc>
        <w:tc>
          <w:tcPr>
            <w:tcW w:w="4050" w:type="dxa"/>
            <w:vMerge/>
            <w:tcBorders>
              <w:left w:val="single" w:sz="8" w:space="0" w:color="999999"/>
              <w:right w:val="single" w:sz="8" w:space="0" w:color="999999"/>
            </w:tcBorders>
            <w:tcPrChange w:id="5767" w:author="Author" w:date="2018-01-26T14:07:00Z">
              <w:tcPr>
                <w:tcW w:w="3690" w:type="dxa"/>
                <w:vMerge/>
                <w:tcBorders>
                  <w:left w:val="single" w:sz="8" w:space="0" w:color="999999"/>
                  <w:right w:val="single" w:sz="8" w:space="0" w:color="999999"/>
                </w:tcBorders>
              </w:tcPr>
            </w:tcPrChange>
          </w:tcPr>
          <w:p w14:paraId="3750246C" w14:textId="77777777" w:rsidR="00EF1A3F" w:rsidRPr="00945767" w:rsidRDefault="00EF1A3F" w:rsidP="000903F8"/>
        </w:tc>
        <w:tc>
          <w:tcPr>
            <w:tcW w:w="1170" w:type="dxa"/>
            <w:tcBorders>
              <w:top w:val="single" w:sz="8" w:space="0" w:color="999999"/>
              <w:left w:val="single" w:sz="8" w:space="0" w:color="999999"/>
              <w:bottom w:val="single" w:sz="8" w:space="0" w:color="999999"/>
              <w:right w:val="single" w:sz="8" w:space="0" w:color="999999"/>
            </w:tcBorders>
            <w:tcPrChange w:id="5768"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189209AB" w14:textId="77777777" w:rsidR="00EF1A3F" w:rsidRPr="00945767" w:rsidRDefault="00EF1A3F" w:rsidP="000903F8"/>
        </w:tc>
      </w:tr>
      <w:tr w:rsidR="00EF1A3F" w:rsidRPr="00945767" w14:paraId="3D07CADA" w14:textId="77777777" w:rsidTr="00EC4303">
        <w:trPr>
          <w:trHeight w:val="288"/>
          <w:trPrChange w:id="5769" w:author="Author" w:date="2018-01-26T14:07:00Z">
            <w:trPr>
              <w:trHeight w:val="288"/>
            </w:trPr>
          </w:trPrChange>
        </w:trPr>
        <w:tc>
          <w:tcPr>
            <w:tcW w:w="709" w:type="dxa"/>
            <w:vMerge/>
            <w:tcBorders>
              <w:left w:val="single" w:sz="8" w:space="0" w:color="999999"/>
              <w:right w:val="single" w:sz="8" w:space="0" w:color="999999"/>
            </w:tcBorders>
            <w:tcPrChange w:id="5770" w:author="Author" w:date="2018-01-26T14:07:00Z">
              <w:tcPr>
                <w:tcW w:w="709" w:type="dxa"/>
                <w:vMerge/>
                <w:tcBorders>
                  <w:left w:val="single" w:sz="8" w:space="0" w:color="999999"/>
                  <w:right w:val="single" w:sz="8" w:space="0" w:color="999999"/>
                </w:tcBorders>
              </w:tcPr>
            </w:tcPrChange>
          </w:tcPr>
          <w:p w14:paraId="15DA1CEE" w14:textId="77777777" w:rsidR="00EF1A3F" w:rsidRPr="00945767" w:rsidRDefault="00EF1A3F" w:rsidP="000903F8"/>
        </w:tc>
        <w:tc>
          <w:tcPr>
            <w:tcW w:w="1603" w:type="dxa"/>
            <w:vMerge/>
            <w:tcBorders>
              <w:left w:val="single" w:sz="8" w:space="0" w:color="999999"/>
              <w:right w:val="single" w:sz="8" w:space="0" w:color="999999"/>
            </w:tcBorders>
            <w:tcPrChange w:id="5771" w:author="Author" w:date="2018-01-26T14:07:00Z">
              <w:tcPr>
                <w:tcW w:w="1603" w:type="dxa"/>
                <w:vMerge/>
                <w:tcBorders>
                  <w:left w:val="single" w:sz="8" w:space="0" w:color="999999"/>
                  <w:right w:val="single" w:sz="8" w:space="0" w:color="999999"/>
                </w:tcBorders>
              </w:tcPr>
            </w:tcPrChange>
          </w:tcPr>
          <w:p w14:paraId="6B949313" w14:textId="77777777" w:rsidR="00EF1A3F" w:rsidRPr="00945767" w:rsidRDefault="00EF1A3F" w:rsidP="000903F8">
            <w:pPr>
              <w:rPr>
                <w:rStyle w:val="SAPEmphasis"/>
              </w:rPr>
            </w:pPr>
          </w:p>
        </w:tc>
        <w:tc>
          <w:tcPr>
            <w:tcW w:w="3600" w:type="dxa"/>
            <w:vMerge/>
            <w:tcBorders>
              <w:left w:val="single" w:sz="8" w:space="0" w:color="999999"/>
              <w:bottom w:val="single" w:sz="8" w:space="0" w:color="999999"/>
              <w:right w:val="single" w:sz="8" w:space="0" w:color="999999"/>
            </w:tcBorders>
            <w:tcPrChange w:id="5772" w:author="Author" w:date="2018-01-26T14:07:00Z">
              <w:tcPr>
                <w:tcW w:w="3600" w:type="dxa"/>
                <w:vMerge/>
                <w:tcBorders>
                  <w:left w:val="single" w:sz="8" w:space="0" w:color="999999"/>
                  <w:bottom w:val="single" w:sz="8" w:space="0" w:color="999999"/>
                  <w:right w:val="single" w:sz="8" w:space="0" w:color="999999"/>
                </w:tcBorders>
              </w:tcPr>
            </w:tcPrChange>
          </w:tcPr>
          <w:p w14:paraId="3DDB3E15" w14:textId="77777777" w:rsidR="00EF1A3F" w:rsidRPr="00945767" w:rsidRDefault="00EF1A3F" w:rsidP="000903F8"/>
        </w:tc>
        <w:tc>
          <w:tcPr>
            <w:tcW w:w="3150" w:type="dxa"/>
            <w:tcBorders>
              <w:top w:val="single" w:sz="8" w:space="0" w:color="999999"/>
              <w:left w:val="single" w:sz="8" w:space="0" w:color="999999"/>
              <w:bottom w:val="single" w:sz="8" w:space="0" w:color="999999"/>
              <w:right w:val="single" w:sz="8" w:space="0" w:color="999999"/>
            </w:tcBorders>
            <w:tcPrChange w:id="5773"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1EE980F9" w14:textId="580FDDE1" w:rsidR="00EF1A3F" w:rsidRPr="00945767" w:rsidRDefault="00EF1A3F" w:rsidP="000903F8">
            <w:r w:rsidRPr="00945767">
              <w:t xml:space="preserve">Enter </w:t>
            </w:r>
            <w:r w:rsidRPr="00945767">
              <w:rPr>
                <w:rStyle w:val="SAPScreenElement"/>
              </w:rPr>
              <w:t>Remarks</w:t>
            </w:r>
            <w:r w:rsidRPr="00945767">
              <w:t xml:space="preserve"> as appropriate.</w:t>
            </w:r>
          </w:p>
        </w:tc>
        <w:tc>
          <w:tcPr>
            <w:tcW w:w="4050" w:type="dxa"/>
            <w:vMerge/>
            <w:tcBorders>
              <w:left w:val="single" w:sz="8" w:space="0" w:color="999999"/>
              <w:bottom w:val="single" w:sz="8" w:space="0" w:color="999999"/>
              <w:right w:val="single" w:sz="8" w:space="0" w:color="999999"/>
            </w:tcBorders>
            <w:tcPrChange w:id="5774" w:author="Author" w:date="2018-01-26T14:07:00Z">
              <w:tcPr>
                <w:tcW w:w="3690" w:type="dxa"/>
                <w:vMerge/>
                <w:tcBorders>
                  <w:left w:val="single" w:sz="8" w:space="0" w:color="999999"/>
                  <w:bottom w:val="single" w:sz="8" w:space="0" w:color="999999"/>
                  <w:right w:val="single" w:sz="8" w:space="0" w:color="999999"/>
                </w:tcBorders>
              </w:tcPr>
            </w:tcPrChange>
          </w:tcPr>
          <w:p w14:paraId="7F05A606" w14:textId="77777777" w:rsidR="00EF1A3F" w:rsidRPr="00945767" w:rsidRDefault="00EF1A3F" w:rsidP="000903F8"/>
        </w:tc>
        <w:tc>
          <w:tcPr>
            <w:tcW w:w="1170" w:type="dxa"/>
            <w:tcBorders>
              <w:top w:val="single" w:sz="8" w:space="0" w:color="999999"/>
              <w:left w:val="single" w:sz="8" w:space="0" w:color="999999"/>
              <w:bottom w:val="single" w:sz="8" w:space="0" w:color="999999"/>
              <w:right w:val="single" w:sz="8" w:space="0" w:color="999999"/>
            </w:tcBorders>
            <w:tcPrChange w:id="5775"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16BF1EA8" w14:textId="77777777" w:rsidR="00EF1A3F" w:rsidRPr="00945767" w:rsidRDefault="00EF1A3F" w:rsidP="000903F8"/>
        </w:tc>
      </w:tr>
      <w:tr w:rsidR="00EF1A3F" w:rsidRPr="00945767" w14:paraId="76F44792" w14:textId="77777777" w:rsidTr="00EC4303">
        <w:trPr>
          <w:trHeight w:val="288"/>
          <w:trPrChange w:id="5776" w:author="Author" w:date="2018-01-26T14:07:00Z">
            <w:trPr>
              <w:trHeight w:val="288"/>
            </w:trPr>
          </w:trPrChange>
        </w:trPr>
        <w:tc>
          <w:tcPr>
            <w:tcW w:w="709" w:type="dxa"/>
            <w:vMerge/>
            <w:tcBorders>
              <w:left w:val="single" w:sz="8" w:space="0" w:color="999999"/>
              <w:bottom w:val="single" w:sz="8" w:space="0" w:color="999999"/>
              <w:right w:val="single" w:sz="8" w:space="0" w:color="999999"/>
            </w:tcBorders>
            <w:tcPrChange w:id="5777" w:author="Author" w:date="2018-01-26T14:07:00Z">
              <w:tcPr>
                <w:tcW w:w="709" w:type="dxa"/>
                <w:vMerge/>
                <w:tcBorders>
                  <w:left w:val="single" w:sz="8" w:space="0" w:color="999999"/>
                  <w:bottom w:val="single" w:sz="8" w:space="0" w:color="999999"/>
                  <w:right w:val="single" w:sz="8" w:space="0" w:color="999999"/>
                </w:tcBorders>
              </w:tcPr>
            </w:tcPrChange>
          </w:tcPr>
          <w:p w14:paraId="58D71D0B" w14:textId="77777777" w:rsidR="00EF1A3F" w:rsidRPr="00945767" w:rsidRDefault="00EF1A3F" w:rsidP="000903F8"/>
        </w:tc>
        <w:tc>
          <w:tcPr>
            <w:tcW w:w="1603" w:type="dxa"/>
            <w:vMerge/>
            <w:tcBorders>
              <w:left w:val="single" w:sz="8" w:space="0" w:color="999999"/>
              <w:bottom w:val="single" w:sz="8" w:space="0" w:color="999999"/>
              <w:right w:val="single" w:sz="8" w:space="0" w:color="999999"/>
            </w:tcBorders>
            <w:tcPrChange w:id="5778" w:author="Author" w:date="2018-01-26T14:07:00Z">
              <w:tcPr>
                <w:tcW w:w="1603" w:type="dxa"/>
                <w:vMerge/>
                <w:tcBorders>
                  <w:left w:val="single" w:sz="8" w:space="0" w:color="999999"/>
                  <w:bottom w:val="single" w:sz="8" w:space="0" w:color="999999"/>
                  <w:right w:val="single" w:sz="8" w:space="0" w:color="999999"/>
                </w:tcBorders>
              </w:tcPr>
            </w:tcPrChange>
          </w:tcPr>
          <w:p w14:paraId="4F821AE4" w14:textId="77777777" w:rsidR="00EF1A3F" w:rsidRPr="00945767" w:rsidRDefault="00EF1A3F" w:rsidP="000903F8">
            <w:pPr>
              <w:rPr>
                <w:rStyle w:val="SAPEmphasis"/>
              </w:rPr>
            </w:pPr>
          </w:p>
        </w:tc>
        <w:tc>
          <w:tcPr>
            <w:tcW w:w="3600" w:type="dxa"/>
            <w:tcBorders>
              <w:left w:val="single" w:sz="8" w:space="0" w:color="999999"/>
              <w:bottom w:val="single" w:sz="8" w:space="0" w:color="999999"/>
              <w:right w:val="single" w:sz="8" w:space="0" w:color="999999"/>
            </w:tcBorders>
            <w:tcPrChange w:id="5779" w:author="Author" w:date="2018-01-26T14:07:00Z">
              <w:tcPr>
                <w:tcW w:w="3600" w:type="dxa"/>
                <w:tcBorders>
                  <w:left w:val="single" w:sz="8" w:space="0" w:color="999999"/>
                  <w:bottom w:val="single" w:sz="8" w:space="0" w:color="999999"/>
                  <w:right w:val="single" w:sz="8" w:space="0" w:color="999999"/>
                </w:tcBorders>
              </w:tcPr>
            </w:tcPrChange>
          </w:tcPr>
          <w:p w14:paraId="4D4E8C3F" w14:textId="3AB31CFB" w:rsidR="00EF1A3F" w:rsidRPr="00945767" w:rsidRDefault="00EF1A3F" w:rsidP="000903F8">
            <w:r w:rsidRPr="00945767">
              <w:t xml:space="preserve">In the </w:t>
            </w:r>
            <w:r w:rsidRPr="00945767">
              <w:rPr>
                <w:rStyle w:val="SAPScreenElement"/>
              </w:rPr>
              <w:t>Policy Documents and Useful Contacts</w:t>
            </w:r>
            <w:r w:rsidRPr="00945767">
              <w:t xml:space="preserve"> block, you can select the quick card </w:t>
            </w:r>
            <w:r w:rsidRPr="00945767">
              <w:rPr>
                <w:noProof/>
              </w:rPr>
              <w:drawing>
                <wp:inline distT="0" distB="0" distL="0" distR="0" wp14:anchorId="51603B75" wp14:editId="73D5C5A7">
                  <wp:extent cx="200025" cy="219075"/>
                  <wp:effectExtent l="0" t="0" r="9525"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 cy="219075"/>
                          </a:xfrm>
                          <a:prstGeom prst="rect">
                            <a:avLst/>
                          </a:prstGeom>
                        </pic:spPr>
                      </pic:pic>
                    </a:graphicData>
                  </a:graphic>
                </wp:inline>
              </w:drawing>
            </w:r>
            <w:r w:rsidRPr="00945767">
              <w:t xml:space="preserve">icon next to the employee in </w:t>
            </w:r>
            <w:r w:rsidRPr="00945767">
              <w:rPr>
                <w:rStyle w:val="SAPScreenElement"/>
              </w:rPr>
              <w:t>Contacts</w:t>
            </w:r>
            <w:r w:rsidRPr="00945767">
              <w:t>, to view details about the person you can contact regarding this benefit.</w:t>
            </w:r>
          </w:p>
        </w:tc>
        <w:tc>
          <w:tcPr>
            <w:tcW w:w="3150" w:type="dxa"/>
            <w:tcBorders>
              <w:top w:val="single" w:sz="8" w:space="0" w:color="999999"/>
              <w:left w:val="single" w:sz="8" w:space="0" w:color="999999"/>
              <w:bottom w:val="single" w:sz="8" w:space="0" w:color="999999"/>
              <w:right w:val="single" w:sz="8" w:space="0" w:color="999999"/>
            </w:tcBorders>
            <w:tcPrChange w:id="5780"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59672A8C" w14:textId="77777777" w:rsidR="00EF1A3F" w:rsidRPr="00945767" w:rsidRDefault="00EF1A3F" w:rsidP="000903F8"/>
        </w:tc>
        <w:tc>
          <w:tcPr>
            <w:tcW w:w="4050" w:type="dxa"/>
            <w:tcBorders>
              <w:top w:val="single" w:sz="8" w:space="0" w:color="999999"/>
              <w:left w:val="single" w:sz="8" w:space="0" w:color="999999"/>
              <w:bottom w:val="single" w:sz="8" w:space="0" w:color="999999"/>
              <w:right w:val="single" w:sz="8" w:space="0" w:color="999999"/>
            </w:tcBorders>
            <w:tcPrChange w:id="5781"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65D818A5" w14:textId="4079A5BB" w:rsidR="00EF1A3F" w:rsidRPr="00945767" w:rsidRDefault="00EF1A3F" w:rsidP="000903F8">
            <w:r w:rsidRPr="00945767">
              <w:t>Continue with test step # 8.</w:t>
            </w:r>
          </w:p>
        </w:tc>
        <w:tc>
          <w:tcPr>
            <w:tcW w:w="1170" w:type="dxa"/>
            <w:tcBorders>
              <w:top w:val="single" w:sz="8" w:space="0" w:color="999999"/>
              <w:left w:val="single" w:sz="8" w:space="0" w:color="999999"/>
              <w:bottom w:val="single" w:sz="8" w:space="0" w:color="999999"/>
              <w:right w:val="single" w:sz="8" w:space="0" w:color="999999"/>
            </w:tcBorders>
            <w:tcPrChange w:id="5782"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2E365F57" w14:textId="77777777" w:rsidR="00EF1A3F" w:rsidRPr="00945767" w:rsidRDefault="00EF1A3F" w:rsidP="000903F8"/>
        </w:tc>
      </w:tr>
      <w:tr w:rsidR="000903F8" w:rsidRPr="00945767" w14:paraId="332A0F2E" w14:textId="77777777" w:rsidTr="00EC4303">
        <w:trPr>
          <w:trHeight w:val="288"/>
          <w:trPrChange w:id="5783"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5784" w:author="Author" w:date="2018-01-26T14:07:00Z">
              <w:tcPr>
                <w:tcW w:w="709" w:type="dxa"/>
                <w:tcBorders>
                  <w:top w:val="single" w:sz="8" w:space="0" w:color="999999"/>
                  <w:left w:val="single" w:sz="8" w:space="0" w:color="999999"/>
                  <w:bottom w:val="single" w:sz="8" w:space="0" w:color="999999"/>
                  <w:right w:val="single" w:sz="8" w:space="0" w:color="999999"/>
                </w:tcBorders>
              </w:tcPr>
            </w:tcPrChange>
          </w:tcPr>
          <w:p w14:paraId="0CEC289C" w14:textId="7A050CEE" w:rsidR="000903F8" w:rsidRPr="00945767" w:rsidRDefault="00D7228C" w:rsidP="000903F8">
            <w:r w:rsidRPr="00945767">
              <w:t>8</w:t>
            </w:r>
          </w:p>
        </w:tc>
        <w:tc>
          <w:tcPr>
            <w:tcW w:w="1603" w:type="dxa"/>
            <w:tcBorders>
              <w:top w:val="single" w:sz="8" w:space="0" w:color="999999"/>
              <w:left w:val="single" w:sz="8" w:space="0" w:color="999999"/>
              <w:bottom w:val="single" w:sz="8" w:space="0" w:color="999999"/>
              <w:right w:val="single" w:sz="8" w:space="0" w:color="999999"/>
            </w:tcBorders>
            <w:tcPrChange w:id="5785" w:author="Author" w:date="2018-01-26T14:07:00Z">
              <w:tcPr>
                <w:tcW w:w="1603" w:type="dxa"/>
                <w:tcBorders>
                  <w:top w:val="single" w:sz="8" w:space="0" w:color="999999"/>
                  <w:left w:val="single" w:sz="8" w:space="0" w:color="999999"/>
                  <w:bottom w:val="single" w:sz="8" w:space="0" w:color="999999"/>
                  <w:right w:val="single" w:sz="8" w:space="0" w:color="999999"/>
                </w:tcBorders>
              </w:tcPr>
            </w:tcPrChange>
          </w:tcPr>
          <w:p w14:paraId="5ADE99C0" w14:textId="653C8184" w:rsidR="000903F8" w:rsidRPr="00945767" w:rsidRDefault="000903F8" w:rsidP="000903F8">
            <w:pPr>
              <w:rPr>
                <w:rStyle w:val="SAPEmphasis"/>
              </w:rPr>
            </w:pPr>
            <w:r w:rsidRPr="00945767">
              <w:rPr>
                <w:rStyle w:val="SAPEmphasis"/>
              </w:rPr>
              <w:t>Save Data</w:t>
            </w:r>
          </w:p>
        </w:tc>
        <w:tc>
          <w:tcPr>
            <w:tcW w:w="3600" w:type="dxa"/>
            <w:tcBorders>
              <w:left w:val="single" w:sz="8" w:space="0" w:color="999999"/>
              <w:bottom w:val="single" w:sz="8" w:space="0" w:color="999999"/>
              <w:right w:val="single" w:sz="8" w:space="0" w:color="999999"/>
            </w:tcBorders>
            <w:tcPrChange w:id="5786" w:author="Author" w:date="2018-01-26T14:07:00Z">
              <w:tcPr>
                <w:tcW w:w="3600" w:type="dxa"/>
                <w:tcBorders>
                  <w:left w:val="single" w:sz="8" w:space="0" w:color="999999"/>
                  <w:bottom w:val="single" w:sz="8" w:space="0" w:color="999999"/>
                  <w:right w:val="single" w:sz="8" w:space="0" w:color="999999"/>
                </w:tcBorders>
              </w:tcPr>
            </w:tcPrChange>
          </w:tcPr>
          <w:p w14:paraId="5D41927F" w14:textId="77777777" w:rsidR="000903F8" w:rsidRPr="00945767" w:rsidRDefault="000903F8" w:rsidP="000903F8">
            <w:pPr>
              <w:rPr>
                <w:rFonts w:cs="Arial"/>
                <w:bCs/>
              </w:rPr>
            </w:pPr>
            <w:r w:rsidRPr="00945767">
              <w:rPr>
                <w:rFonts w:cs="Arial"/>
                <w:bCs/>
              </w:rPr>
              <w:t xml:space="preserve">Choose the </w:t>
            </w:r>
            <w:r w:rsidRPr="00945767">
              <w:rPr>
                <w:rStyle w:val="SAPScreenElement"/>
              </w:rPr>
              <w:t xml:space="preserve">Save </w:t>
            </w:r>
            <w:r w:rsidRPr="00945767">
              <w:rPr>
                <w:rFonts w:cs="Arial"/>
                <w:bCs/>
              </w:rPr>
              <w:t xml:space="preserve">pushbutton. </w:t>
            </w:r>
          </w:p>
          <w:p w14:paraId="28BD339E" w14:textId="77777777" w:rsidR="000903F8" w:rsidRPr="00945767" w:rsidRDefault="000903F8" w:rsidP="000903F8"/>
        </w:tc>
        <w:tc>
          <w:tcPr>
            <w:tcW w:w="3150" w:type="dxa"/>
            <w:tcBorders>
              <w:top w:val="single" w:sz="8" w:space="0" w:color="999999"/>
              <w:left w:val="single" w:sz="8" w:space="0" w:color="999999"/>
              <w:bottom w:val="single" w:sz="8" w:space="0" w:color="999999"/>
              <w:right w:val="single" w:sz="8" w:space="0" w:color="999999"/>
            </w:tcBorders>
            <w:tcPrChange w:id="5787"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7D71F835" w14:textId="77777777" w:rsidR="000903F8" w:rsidRPr="00945767" w:rsidRDefault="000903F8" w:rsidP="000903F8"/>
        </w:tc>
        <w:tc>
          <w:tcPr>
            <w:tcW w:w="4050" w:type="dxa"/>
            <w:tcBorders>
              <w:top w:val="single" w:sz="8" w:space="0" w:color="999999"/>
              <w:left w:val="single" w:sz="8" w:space="0" w:color="999999"/>
              <w:bottom w:val="single" w:sz="8" w:space="0" w:color="999999"/>
              <w:right w:val="single" w:sz="8" w:space="0" w:color="999999"/>
            </w:tcBorders>
            <w:tcPrChange w:id="5788"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184BF1DB" w14:textId="379E0168" w:rsidR="000903F8" w:rsidRPr="00945767" w:rsidRDefault="000903F8" w:rsidP="000903F8">
            <w:r w:rsidRPr="00945767">
              <w:rPr>
                <w:rFonts w:cs="Arial"/>
                <w:bCs/>
              </w:rPr>
              <w:t xml:space="preserve">A workflow is triggered. </w:t>
            </w:r>
            <w:r w:rsidRPr="00945767">
              <w:t xml:space="preserve">The </w:t>
            </w:r>
            <w:r w:rsidRPr="00945767">
              <w:rPr>
                <w:rStyle w:val="SAPScreenElement"/>
              </w:rPr>
              <w:t>Please confirm your request</w:t>
            </w:r>
            <w:r w:rsidRPr="00945767">
              <w:t xml:space="preserve"> dialog box appears on the screen.</w:t>
            </w:r>
          </w:p>
        </w:tc>
        <w:tc>
          <w:tcPr>
            <w:tcW w:w="1170" w:type="dxa"/>
            <w:tcBorders>
              <w:top w:val="single" w:sz="8" w:space="0" w:color="999999"/>
              <w:left w:val="single" w:sz="8" w:space="0" w:color="999999"/>
              <w:bottom w:val="single" w:sz="8" w:space="0" w:color="999999"/>
              <w:right w:val="single" w:sz="8" w:space="0" w:color="999999"/>
            </w:tcBorders>
            <w:tcPrChange w:id="5789"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348A27EA" w14:textId="77777777" w:rsidR="000903F8" w:rsidRPr="00945767" w:rsidRDefault="000903F8" w:rsidP="000903F8"/>
        </w:tc>
      </w:tr>
      <w:tr w:rsidR="000903F8" w:rsidRPr="00945767" w14:paraId="1D1E3646" w14:textId="77777777" w:rsidTr="00EC4303">
        <w:trPr>
          <w:trHeight w:val="288"/>
          <w:trPrChange w:id="5790"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5791" w:author="Author" w:date="2018-01-26T14:07:00Z">
              <w:tcPr>
                <w:tcW w:w="709" w:type="dxa"/>
                <w:tcBorders>
                  <w:top w:val="single" w:sz="8" w:space="0" w:color="999999"/>
                  <w:left w:val="single" w:sz="8" w:space="0" w:color="999999"/>
                  <w:bottom w:val="single" w:sz="8" w:space="0" w:color="999999"/>
                  <w:right w:val="single" w:sz="8" w:space="0" w:color="999999"/>
                </w:tcBorders>
              </w:tcPr>
            </w:tcPrChange>
          </w:tcPr>
          <w:p w14:paraId="0E0F666F" w14:textId="61D5A66D" w:rsidR="000903F8" w:rsidRPr="00945767" w:rsidRDefault="00EF1A3F" w:rsidP="000903F8">
            <w:r w:rsidRPr="00945767">
              <w:t>9</w:t>
            </w:r>
          </w:p>
        </w:tc>
        <w:tc>
          <w:tcPr>
            <w:tcW w:w="1603" w:type="dxa"/>
            <w:tcBorders>
              <w:top w:val="single" w:sz="8" w:space="0" w:color="999999"/>
              <w:left w:val="single" w:sz="8" w:space="0" w:color="999999"/>
              <w:bottom w:val="single" w:sz="8" w:space="0" w:color="999999"/>
              <w:right w:val="single" w:sz="8" w:space="0" w:color="999999"/>
            </w:tcBorders>
            <w:tcPrChange w:id="5792" w:author="Author" w:date="2018-01-26T14:07:00Z">
              <w:tcPr>
                <w:tcW w:w="1603" w:type="dxa"/>
                <w:tcBorders>
                  <w:top w:val="single" w:sz="8" w:space="0" w:color="999999"/>
                  <w:left w:val="single" w:sz="8" w:space="0" w:color="999999"/>
                  <w:bottom w:val="single" w:sz="8" w:space="0" w:color="999999"/>
                  <w:right w:val="single" w:sz="8" w:space="0" w:color="999999"/>
                </w:tcBorders>
              </w:tcPr>
            </w:tcPrChange>
          </w:tcPr>
          <w:p w14:paraId="7FD97807" w14:textId="5FE495EA" w:rsidR="000903F8" w:rsidRPr="00945767" w:rsidRDefault="000903F8" w:rsidP="000903F8">
            <w:pPr>
              <w:rPr>
                <w:rStyle w:val="SAPEmphasis"/>
              </w:rPr>
            </w:pPr>
            <w:r w:rsidRPr="00945767">
              <w:rPr>
                <w:rStyle w:val="SAPEmphasis"/>
              </w:rPr>
              <w:t>Enter Comment to Request</w:t>
            </w:r>
          </w:p>
        </w:tc>
        <w:tc>
          <w:tcPr>
            <w:tcW w:w="3600" w:type="dxa"/>
            <w:tcBorders>
              <w:left w:val="single" w:sz="8" w:space="0" w:color="999999"/>
              <w:bottom w:val="single" w:sz="8" w:space="0" w:color="999999"/>
              <w:right w:val="single" w:sz="8" w:space="0" w:color="999999"/>
            </w:tcBorders>
            <w:tcPrChange w:id="5793" w:author="Author" w:date="2018-01-26T14:07:00Z">
              <w:tcPr>
                <w:tcW w:w="3600" w:type="dxa"/>
                <w:tcBorders>
                  <w:left w:val="single" w:sz="8" w:space="0" w:color="999999"/>
                  <w:bottom w:val="single" w:sz="8" w:space="0" w:color="999999"/>
                  <w:right w:val="single" w:sz="8" w:space="0" w:color="999999"/>
                </w:tcBorders>
              </w:tcPr>
            </w:tcPrChange>
          </w:tcPr>
          <w:p w14:paraId="54DE9E3A" w14:textId="5F5819DB" w:rsidR="000903F8" w:rsidRPr="00945767" w:rsidRDefault="000903F8" w:rsidP="000903F8">
            <w:r w:rsidRPr="00945767">
              <w:t xml:space="preserve">In the dialog box, </w:t>
            </w:r>
            <w:r w:rsidRPr="00945767">
              <w:rPr>
                <w:rFonts w:cs="Arial"/>
                <w:bCs/>
              </w:rPr>
              <w:t>enter an appropriate comment to your request, if appropriate.</w:t>
            </w:r>
          </w:p>
        </w:tc>
        <w:tc>
          <w:tcPr>
            <w:tcW w:w="3150" w:type="dxa"/>
            <w:tcBorders>
              <w:top w:val="single" w:sz="8" w:space="0" w:color="999999"/>
              <w:left w:val="single" w:sz="8" w:space="0" w:color="999999"/>
              <w:bottom w:val="single" w:sz="8" w:space="0" w:color="999999"/>
              <w:right w:val="single" w:sz="8" w:space="0" w:color="999999"/>
            </w:tcBorders>
            <w:tcPrChange w:id="5794"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7B68F04E" w14:textId="77777777" w:rsidR="000903F8" w:rsidRPr="00945767" w:rsidRDefault="000903F8" w:rsidP="000903F8"/>
        </w:tc>
        <w:tc>
          <w:tcPr>
            <w:tcW w:w="4050" w:type="dxa"/>
            <w:tcBorders>
              <w:top w:val="single" w:sz="8" w:space="0" w:color="999999"/>
              <w:left w:val="single" w:sz="8" w:space="0" w:color="999999"/>
              <w:bottom w:val="single" w:sz="8" w:space="0" w:color="999999"/>
              <w:right w:val="single" w:sz="8" w:space="0" w:color="999999"/>
            </w:tcBorders>
            <w:tcPrChange w:id="5795"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03D7ED5B" w14:textId="77777777" w:rsidR="000903F8" w:rsidRPr="00945767" w:rsidRDefault="000903F8" w:rsidP="000903F8"/>
        </w:tc>
        <w:tc>
          <w:tcPr>
            <w:tcW w:w="1170" w:type="dxa"/>
            <w:tcBorders>
              <w:top w:val="single" w:sz="8" w:space="0" w:color="999999"/>
              <w:left w:val="single" w:sz="8" w:space="0" w:color="999999"/>
              <w:bottom w:val="single" w:sz="8" w:space="0" w:color="999999"/>
              <w:right w:val="single" w:sz="8" w:space="0" w:color="999999"/>
            </w:tcBorders>
            <w:tcPrChange w:id="5796"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0DB969D8" w14:textId="77777777" w:rsidR="000903F8" w:rsidRPr="00945767" w:rsidRDefault="000903F8" w:rsidP="000903F8"/>
        </w:tc>
      </w:tr>
      <w:tr w:rsidR="000903F8" w:rsidRPr="00945767" w14:paraId="5DBD9D91" w14:textId="77777777" w:rsidTr="00EC4303">
        <w:trPr>
          <w:trHeight w:val="288"/>
          <w:trPrChange w:id="5797"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5798" w:author="Author" w:date="2018-01-26T14:07:00Z">
              <w:tcPr>
                <w:tcW w:w="709" w:type="dxa"/>
                <w:tcBorders>
                  <w:top w:val="single" w:sz="8" w:space="0" w:color="999999"/>
                  <w:left w:val="single" w:sz="8" w:space="0" w:color="999999"/>
                  <w:bottom w:val="single" w:sz="8" w:space="0" w:color="999999"/>
                  <w:right w:val="single" w:sz="8" w:space="0" w:color="999999"/>
                </w:tcBorders>
              </w:tcPr>
            </w:tcPrChange>
          </w:tcPr>
          <w:p w14:paraId="44F7180F" w14:textId="3991BC3B" w:rsidR="000903F8" w:rsidRPr="00945767" w:rsidRDefault="00EF1A3F" w:rsidP="000903F8">
            <w:r w:rsidRPr="00945767">
              <w:t>10</w:t>
            </w:r>
          </w:p>
        </w:tc>
        <w:tc>
          <w:tcPr>
            <w:tcW w:w="1603" w:type="dxa"/>
            <w:tcBorders>
              <w:top w:val="single" w:sz="8" w:space="0" w:color="999999"/>
              <w:left w:val="single" w:sz="8" w:space="0" w:color="999999"/>
              <w:bottom w:val="single" w:sz="8" w:space="0" w:color="999999"/>
              <w:right w:val="single" w:sz="8" w:space="0" w:color="999999"/>
            </w:tcBorders>
            <w:tcPrChange w:id="5799" w:author="Author" w:date="2018-01-26T14:07:00Z">
              <w:tcPr>
                <w:tcW w:w="1603" w:type="dxa"/>
                <w:tcBorders>
                  <w:top w:val="single" w:sz="8" w:space="0" w:color="999999"/>
                  <w:left w:val="single" w:sz="8" w:space="0" w:color="999999"/>
                  <w:bottom w:val="single" w:sz="8" w:space="0" w:color="999999"/>
                  <w:right w:val="single" w:sz="8" w:space="0" w:color="999999"/>
                </w:tcBorders>
              </w:tcPr>
            </w:tcPrChange>
          </w:tcPr>
          <w:p w14:paraId="5662C2D3" w14:textId="540B68CE" w:rsidR="000903F8" w:rsidRPr="00945767" w:rsidRDefault="000903F8" w:rsidP="000903F8">
            <w:pPr>
              <w:rPr>
                <w:rStyle w:val="SAPEmphasis"/>
              </w:rPr>
            </w:pPr>
            <w:r w:rsidRPr="00945767">
              <w:rPr>
                <w:rStyle w:val="SAPEmphasis"/>
              </w:rPr>
              <w:t>Check Approver</w:t>
            </w:r>
          </w:p>
        </w:tc>
        <w:tc>
          <w:tcPr>
            <w:tcW w:w="3600" w:type="dxa"/>
            <w:tcBorders>
              <w:left w:val="single" w:sz="8" w:space="0" w:color="999999"/>
              <w:bottom w:val="single" w:sz="8" w:space="0" w:color="999999"/>
              <w:right w:val="single" w:sz="8" w:space="0" w:color="999999"/>
            </w:tcBorders>
            <w:tcPrChange w:id="5800" w:author="Author" w:date="2018-01-26T14:07:00Z">
              <w:tcPr>
                <w:tcW w:w="3600" w:type="dxa"/>
                <w:tcBorders>
                  <w:left w:val="single" w:sz="8" w:space="0" w:color="999999"/>
                  <w:bottom w:val="single" w:sz="8" w:space="0" w:color="999999"/>
                  <w:right w:val="single" w:sz="8" w:space="0" w:color="999999"/>
                </w:tcBorders>
              </w:tcPr>
            </w:tcPrChange>
          </w:tcPr>
          <w:p w14:paraId="25D90E84" w14:textId="35BF4DBC" w:rsidR="000903F8" w:rsidRPr="00945767" w:rsidRDefault="000903F8" w:rsidP="000903F8">
            <w:pPr>
              <w:rPr>
                <w:rFonts w:cs="Arial"/>
                <w:bCs/>
              </w:rPr>
            </w:pPr>
            <w:r w:rsidRPr="00945767">
              <w:t xml:space="preserve">In the dialog box, </w:t>
            </w:r>
            <w:r w:rsidRPr="00945767">
              <w:rPr>
                <w:rFonts w:cs="Arial"/>
                <w:bCs/>
              </w:rPr>
              <w:t xml:space="preserve">select the </w:t>
            </w:r>
            <w:r w:rsidRPr="00945767">
              <w:rPr>
                <w:rStyle w:val="SAPScreenElement"/>
              </w:rPr>
              <w:t>Show workflow participants</w:t>
            </w:r>
            <w:r w:rsidRPr="00945767">
              <w:rPr>
                <w:rFonts w:cs="Arial"/>
                <w:bCs/>
              </w:rPr>
              <w:t xml:space="preserve"> link to verify the approver of the request. </w:t>
            </w:r>
          </w:p>
        </w:tc>
        <w:tc>
          <w:tcPr>
            <w:tcW w:w="3150" w:type="dxa"/>
            <w:tcBorders>
              <w:top w:val="single" w:sz="8" w:space="0" w:color="999999"/>
              <w:left w:val="single" w:sz="8" w:space="0" w:color="999999"/>
              <w:bottom w:val="single" w:sz="8" w:space="0" w:color="999999"/>
              <w:right w:val="single" w:sz="8" w:space="0" w:color="999999"/>
            </w:tcBorders>
            <w:tcPrChange w:id="5801"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130EAD15" w14:textId="77777777" w:rsidR="000903F8" w:rsidRPr="00945767" w:rsidRDefault="000903F8" w:rsidP="000903F8"/>
        </w:tc>
        <w:tc>
          <w:tcPr>
            <w:tcW w:w="4050" w:type="dxa"/>
            <w:tcBorders>
              <w:top w:val="single" w:sz="8" w:space="0" w:color="999999"/>
              <w:left w:val="single" w:sz="8" w:space="0" w:color="999999"/>
              <w:bottom w:val="single" w:sz="8" w:space="0" w:color="999999"/>
              <w:right w:val="single" w:sz="8" w:space="0" w:color="999999"/>
            </w:tcBorders>
            <w:tcPrChange w:id="5802"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3512AAEA" w14:textId="071F19B6" w:rsidR="00064E26" w:rsidRPr="00945767" w:rsidRDefault="00341D3B">
            <w:ins w:id="5803" w:author="Author" w:date="2018-01-25T15:25:00Z">
              <w:r>
                <w:rPr>
                  <w:rFonts w:cs="Arial"/>
                  <w:bCs/>
                </w:rPr>
                <w:t>Y</w:t>
              </w:r>
            </w:ins>
            <w:ins w:id="5804" w:author="Author" w:date="2018-01-25T15:24:00Z">
              <w:r w:rsidRPr="00A77232">
                <w:rPr>
                  <w:rFonts w:cs="Arial"/>
                  <w:bCs/>
                </w:rPr>
                <w:t>our HR Business Partner</w:t>
              </w:r>
              <w:r w:rsidDel="00341D3B">
                <w:rPr>
                  <w:rFonts w:cs="Arial"/>
                  <w:bCs/>
                </w:rPr>
                <w:t xml:space="preserve"> </w:t>
              </w:r>
            </w:ins>
            <w:del w:id="5805" w:author="Author" w:date="2018-01-25T15:24:00Z">
              <w:r w:rsidR="00064E26" w:rsidDel="00341D3B">
                <w:rPr>
                  <w:rFonts w:cs="Arial"/>
                  <w:bCs/>
                </w:rPr>
                <w:delText xml:space="preserve">The </w:delText>
              </w:r>
              <w:commentRangeStart w:id="5806"/>
              <w:r w:rsidR="00064E26" w:rsidRPr="005F7A67" w:rsidDel="00341D3B">
                <w:delText xml:space="preserve">workflow group </w:delText>
              </w:r>
              <w:r w:rsidR="00064E26" w:rsidRPr="00CB7640" w:rsidDel="00341D3B">
                <w:rPr>
                  <w:rStyle w:val="SAPScreenElement"/>
                  <w:color w:val="auto"/>
                </w:rPr>
                <w:delText xml:space="preserve">Benefits Approvers </w:delText>
              </w:r>
              <w:r w:rsidR="00064E26" w:rsidRPr="005F7A67" w:rsidDel="00341D3B">
                <w:rPr>
                  <w:rStyle w:val="SAPScreenElement"/>
                  <w:color w:val="auto"/>
                </w:rPr>
                <w:delText>Group</w:delText>
              </w:r>
              <w:r w:rsidR="00064E26" w:rsidDel="00341D3B">
                <w:rPr>
                  <w:rStyle w:val="SAPScreenElement"/>
                  <w:color w:val="auto"/>
                </w:rPr>
                <w:delText xml:space="preserve"> </w:delText>
              </w:r>
              <w:commentRangeEnd w:id="5806"/>
              <w:r w:rsidR="009252EA" w:rsidDel="00341D3B">
                <w:rPr>
                  <w:rStyle w:val="CommentReference"/>
                  <w:rFonts w:ascii="Arial" w:eastAsia="SimSun" w:hAnsi="Arial"/>
                  <w:lang w:val="de-DE"/>
                </w:rPr>
                <w:commentReference w:id="5806"/>
              </w:r>
            </w:del>
            <w:r w:rsidR="00064E26">
              <w:t>is shown as approver</w:t>
            </w:r>
            <w:r w:rsidR="00064E26" w:rsidRPr="005F7A67">
              <w:t>.</w:t>
            </w:r>
          </w:p>
        </w:tc>
        <w:tc>
          <w:tcPr>
            <w:tcW w:w="1170" w:type="dxa"/>
            <w:tcBorders>
              <w:top w:val="single" w:sz="8" w:space="0" w:color="999999"/>
              <w:left w:val="single" w:sz="8" w:space="0" w:color="999999"/>
              <w:bottom w:val="single" w:sz="8" w:space="0" w:color="999999"/>
              <w:right w:val="single" w:sz="8" w:space="0" w:color="999999"/>
            </w:tcBorders>
            <w:tcPrChange w:id="5807"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283393E6" w14:textId="77777777" w:rsidR="000903F8" w:rsidRPr="00945767" w:rsidRDefault="000903F8" w:rsidP="000903F8"/>
        </w:tc>
      </w:tr>
      <w:tr w:rsidR="000903F8" w:rsidRPr="00945767" w14:paraId="3C041CC2" w14:textId="77777777" w:rsidTr="00EC4303">
        <w:trPr>
          <w:trHeight w:val="288"/>
          <w:trPrChange w:id="5808"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5809" w:author="Author" w:date="2018-01-26T14:07:00Z">
              <w:tcPr>
                <w:tcW w:w="709" w:type="dxa"/>
                <w:tcBorders>
                  <w:top w:val="single" w:sz="8" w:space="0" w:color="999999"/>
                  <w:left w:val="single" w:sz="8" w:space="0" w:color="999999"/>
                  <w:bottom w:val="single" w:sz="8" w:space="0" w:color="999999"/>
                  <w:right w:val="single" w:sz="8" w:space="0" w:color="999999"/>
                </w:tcBorders>
              </w:tcPr>
            </w:tcPrChange>
          </w:tcPr>
          <w:p w14:paraId="6A8F61C3" w14:textId="64BA9712" w:rsidR="000903F8" w:rsidRPr="00945767" w:rsidRDefault="00EF1A3F" w:rsidP="000903F8">
            <w:r w:rsidRPr="00945767">
              <w:t>11</w:t>
            </w:r>
          </w:p>
        </w:tc>
        <w:tc>
          <w:tcPr>
            <w:tcW w:w="1603" w:type="dxa"/>
            <w:tcBorders>
              <w:top w:val="single" w:sz="8" w:space="0" w:color="999999"/>
              <w:left w:val="single" w:sz="8" w:space="0" w:color="999999"/>
              <w:bottom w:val="single" w:sz="8" w:space="0" w:color="999999"/>
              <w:right w:val="single" w:sz="8" w:space="0" w:color="999999"/>
            </w:tcBorders>
            <w:tcPrChange w:id="5810" w:author="Author" w:date="2018-01-26T14:07:00Z">
              <w:tcPr>
                <w:tcW w:w="1603" w:type="dxa"/>
                <w:tcBorders>
                  <w:top w:val="single" w:sz="8" w:space="0" w:color="999999"/>
                  <w:left w:val="single" w:sz="8" w:space="0" w:color="999999"/>
                  <w:bottom w:val="single" w:sz="8" w:space="0" w:color="999999"/>
                  <w:right w:val="single" w:sz="8" w:space="0" w:color="999999"/>
                </w:tcBorders>
              </w:tcPr>
            </w:tcPrChange>
          </w:tcPr>
          <w:p w14:paraId="19A677FE" w14:textId="00F1DD66" w:rsidR="000903F8" w:rsidRPr="00945767" w:rsidRDefault="000903F8" w:rsidP="000903F8">
            <w:pPr>
              <w:rPr>
                <w:rStyle w:val="SAPEmphasis"/>
              </w:rPr>
            </w:pPr>
            <w:r w:rsidRPr="00945767">
              <w:rPr>
                <w:rStyle w:val="SAPEmphasis"/>
              </w:rPr>
              <w:t>Confirm Workflow</w:t>
            </w:r>
          </w:p>
        </w:tc>
        <w:tc>
          <w:tcPr>
            <w:tcW w:w="3600" w:type="dxa"/>
            <w:tcBorders>
              <w:left w:val="single" w:sz="8" w:space="0" w:color="999999"/>
              <w:right w:val="single" w:sz="8" w:space="0" w:color="999999"/>
            </w:tcBorders>
            <w:tcPrChange w:id="5811" w:author="Author" w:date="2018-01-26T14:07:00Z">
              <w:tcPr>
                <w:tcW w:w="3600" w:type="dxa"/>
                <w:tcBorders>
                  <w:left w:val="single" w:sz="8" w:space="0" w:color="999999"/>
                  <w:right w:val="single" w:sz="8" w:space="0" w:color="999999"/>
                </w:tcBorders>
              </w:tcPr>
            </w:tcPrChange>
          </w:tcPr>
          <w:p w14:paraId="2256124F" w14:textId="59C74DB2" w:rsidR="000903F8" w:rsidRPr="00945767" w:rsidRDefault="000903F8" w:rsidP="000903F8">
            <w:r w:rsidRPr="00945767">
              <w:rPr>
                <w:rFonts w:cs="Arial"/>
                <w:bCs/>
              </w:rPr>
              <w:t xml:space="preserve">Select the </w:t>
            </w:r>
            <w:r w:rsidRPr="00945767">
              <w:rPr>
                <w:rStyle w:val="SAPScreenElement"/>
              </w:rPr>
              <w:t>Confirm</w:t>
            </w:r>
            <w:r w:rsidRPr="00945767">
              <w:rPr>
                <w:rFonts w:cs="Arial"/>
                <w:bCs/>
              </w:rPr>
              <w:t xml:space="preserve"> button.</w:t>
            </w:r>
          </w:p>
        </w:tc>
        <w:tc>
          <w:tcPr>
            <w:tcW w:w="3150" w:type="dxa"/>
            <w:tcBorders>
              <w:top w:val="single" w:sz="8" w:space="0" w:color="999999"/>
              <w:left w:val="single" w:sz="8" w:space="0" w:color="999999"/>
              <w:bottom w:val="single" w:sz="8" w:space="0" w:color="999999"/>
              <w:right w:val="single" w:sz="8" w:space="0" w:color="999999"/>
            </w:tcBorders>
            <w:tcPrChange w:id="5812"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5B091BAB" w14:textId="77777777" w:rsidR="000903F8" w:rsidRPr="00945767" w:rsidRDefault="000903F8" w:rsidP="000903F8"/>
        </w:tc>
        <w:tc>
          <w:tcPr>
            <w:tcW w:w="4050" w:type="dxa"/>
            <w:tcBorders>
              <w:top w:val="single" w:sz="8" w:space="0" w:color="999999"/>
              <w:left w:val="single" w:sz="8" w:space="0" w:color="999999"/>
              <w:bottom w:val="single" w:sz="8" w:space="0" w:color="999999"/>
              <w:right w:val="single" w:sz="8" w:space="0" w:color="999999"/>
            </w:tcBorders>
            <w:tcPrChange w:id="5813"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07774717" w14:textId="7C1BC492" w:rsidR="000903F8" w:rsidRPr="00945767" w:rsidRDefault="000903F8" w:rsidP="000903F8">
            <w:r w:rsidRPr="00945767">
              <w:t>The message</w:t>
            </w:r>
            <w:r w:rsidRPr="00945767">
              <w:rPr>
                <w:rStyle w:val="SAPMonospace"/>
              </w:rPr>
              <w:t xml:space="preserve"> Your changes were successfully saved </w:t>
            </w:r>
            <w:r w:rsidRPr="00945767">
              <w:t xml:space="preserve">is displayed. The workflow has been sent to the next processor. The claim is displayed in the </w:t>
            </w:r>
            <w:r w:rsidRPr="00945767">
              <w:rPr>
                <w:rStyle w:val="SAPScreenElement"/>
                <w:lang w:eastAsia="zh-TW"/>
              </w:rPr>
              <w:t>In-process Claims</w:t>
            </w:r>
            <w:r w:rsidRPr="00945767">
              <w:t xml:space="preserve"> </w:t>
            </w:r>
            <w:r w:rsidRPr="00945767">
              <w:lastRenderedPageBreak/>
              <w:t>block.</w:t>
            </w:r>
            <w:r w:rsidR="003E5449" w:rsidRPr="00945767">
              <w:t xml:space="preserve"> In the </w:t>
            </w:r>
            <w:r w:rsidR="003E5449" w:rsidRPr="00945767">
              <w:rPr>
                <w:rStyle w:val="SAPScreenElement"/>
                <w:lang w:eastAsia="zh-TW"/>
              </w:rPr>
              <w:t>Reimbursements</w:t>
            </w:r>
            <w:r w:rsidR="003E5449" w:rsidRPr="00945767">
              <w:t xml:space="preserve"> block, the</w:t>
            </w:r>
            <w:r w:rsidR="003E5449" w:rsidRPr="00945767">
              <w:rPr>
                <w:rStyle w:val="SAPMonospace"/>
              </w:rPr>
              <w:t xml:space="preserve"> Amount used </w:t>
            </w:r>
            <w:r w:rsidR="003E5449" w:rsidRPr="00945767">
              <w:t>chart below the appropriate benefit is updated accordingly.</w:t>
            </w:r>
          </w:p>
        </w:tc>
        <w:tc>
          <w:tcPr>
            <w:tcW w:w="1170" w:type="dxa"/>
            <w:tcBorders>
              <w:top w:val="single" w:sz="8" w:space="0" w:color="999999"/>
              <w:left w:val="single" w:sz="8" w:space="0" w:color="999999"/>
              <w:bottom w:val="single" w:sz="8" w:space="0" w:color="999999"/>
              <w:right w:val="single" w:sz="8" w:space="0" w:color="999999"/>
            </w:tcBorders>
            <w:tcPrChange w:id="5814"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05EEFA47" w14:textId="77777777" w:rsidR="000903F8" w:rsidRPr="00945767" w:rsidRDefault="000903F8" w:rsidP="000903F8"/>
        </w:tc>
      </w:tr>
      <w:tr w:rsidR="00EC6BE2" w:rsidRPr="00945767" w14:paraId="49316408" w14:textId="77777777" w:rsidTr="00EC4303">
        <w:trPr>
          <w:trHeight w:val="288"/>
          <w:trPrChange w:id="5815" w:author="Author" w:date="2018-01-26T14:07:00Z">
            <w:trPr>
              <w:trHeight w:val="288"/>
            </w:trPr>
          </w:trPrChange>
        </w:trPr>
        <w:tc>
          <w:tcPr>
            <w:tcW w:w="709" w:type="dxa"/>
            <w:tcBorders>
              <w:top w:val="single" w:sz="8" w:space="0" w:color="999999"/>
              <w:left w:val="single" w:sz="8" w:space="0" w:color="999999"/>
              <w:bottom w:val="single" w:sz="8" w:space="0" w:color="999999"/>
              <w:right w:val="single" w:sz="8" w:space="0" w:color="999999"/>
            </w:tcBorders>
            <w:tcPrChange w:id="5816" w:author="Author" w:date="2018-01-26T14:07:00Z">
              <w:tcPr>
                <w:tcW w:w="709" w:type="dxa"/>
                <w:tcBorders>
                  <w:top w:val="single" w:sz="8" w:space="0" w:color="999999"/>
                  <w:left w:val="single" w:sz="8" w:space="0" w:color="999999"/>
                  <w:bottom w:val="single" w:sz="8" w:space="0" w:color="999999"/>
                  <w:right w:val="single" w:sz="8" w:space="0" w:color="999999"/>
                </w:tcBorders>
              </w:tcPr>
            </w:tcPrChange>
          </w:tcPr>
          <w:p w14:paraId="7A7A92E0" w14:textId="3447CF6D" w:rsidR="00EC6BE2" w:rsidRPr="00945767" w:rsidRDefault="00EF1A3F" w:rsidP="000903F8">
            <w:r w:rsidRPr="00945767">
              <w:t>12</w:t>
            </w:r>
          </w:p>
        </w:tc>
        <w:tc>
          <w:tcPr>
            <w:tcW w:w="1603" w:type="dxa"/>
            <w:tcBorders>
              <w:top w:val="single" w:sz="8" w:space="0" w:color="999999"/>
              <w:left w:val="single" w:sz="8" w:space="0" w:color="999999"/>
              <w:bottom w:val="single" w:sz="8" w:space="0" w:color="999999"/>
              <w:right w:val="single" w:sz="8" w:space="0" w:color="999999"/>
            </w:tcBorders>
            <w:tcPrChange w:id="5817" w:author="Author" w:date="2018-01-26T14:07:00Z">
              <w:tcPr>
                <w:tcW w:w="1603" w:type="dxa"/>
                <w:tcBorders>
                  <w:top w:val="single" w:sz="8" w:space="0" w:color="999999"/>
                  <w:left w:val="single" w:sz="8" w:space="0" w:color="999999"/>
                  <w:bottom w:val="single" w:sz="8" w:space="0" w:color="999999"/>
                  <w:right w:val="single" w:sz="8" w:space="0" w:color="999999"/>
                </w:tcBorders>
              </w:tcPr>
            </w:tcPrChange>
          </w:tcPr>
          <w:p w14:paraId="4B619548" w14:textId="417046FA" w:rsidR="00EC6BE2" w:rsidRPr="00945767" w:rsidRDefault="00EC6BE2" w:rsidP="000903F8">
            <w:pPr>
              <w:rPr>
                <w:rStyle w:val="SAPEmphasis"/>
              </w:rPr>
            </w:pPr>
            <w:r w:rsidRPr="00945767">
              <w:rPr>
                <w:rStyle w:val="SAPEmphasis"/>
              </w:rPr>
              <w:t>Return to Employee Files screen (Optional)</w:t>
            </w:r>
          </w:p>
        </w:tc>
        <w:tc>
          <w:tcPr>
            <w:tcW w:w="3600" w:type="dxa"/>
            <w:tcBorders>
              <w:left w:val="single" w:sz="8" w:space="0" w:color="999999"/>
              <w:bottom w:val="single" w:sz="8" w:space="0" w:color="999999"/>
              <w:right w:val="single" w:sz="8" w:space="0" w:color="999999"/>
            </w:tcBorders>
            <w:tcPrChange w:id="5818" w:author="Author" w:date="2018-01-26T14:07:00Z">
              <w:tcPr>
                <w:tcW w:w="3600" w:type="dxa"/>
                <w:tcBorders>
                  <w:left w:val="single" w:sz="8" w:space="0" w:color="999999"/>
                  <w:bottom w:val="single" w:sz="8" w:space="0" w:color="999999"/>
                  <w:right w:val="single" w:sz="8" w:space="0" w:color="999999"/>
                </w:tcBorders>
              </w:tcPr>
            </w:tcPrChange>
          </w:tcPr>
          <w:p w14:paraId="79A8D95F" w14:textId="586EFEE6" w:rsidR="00EC6BE2" w:rsidRPr="00945767" w:rsidRDefault="00EC6BE2" w:rsidP="000903F8">
            <w:pPr>
              <w:rPr>
                <w:rFonts w:cs="Arial"/>
                <w:bCs/>
              </w:rPr>
            </w:pPr>
            <w:r w:rsidRPr="00945767">
              <w:rPr>
                <w:rFonts w:cs="Arial"/>
                <w:bCs/>
              </w:rPr>
              <w:t xml:space="preserve">Choose the arrow back  </w:t>
            </w:r>
            <w:r w:rsidRPr="00945767">
              <w:rPr>
                <w:noProof/>
              </w:rPr>
              <w:drawing>
                <wp:inline distT="0" distB="0" distL="0" distR="0" wp14:anchorId="65AA5E43" wp14:editId="53EF162B">
                  <wp:extent cx="314325" cy="247650"/>
                  <wp:effectExtent l="0" t="0" r="952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25" cy="247650"/>
                          </a:xfrm>
                          <a:prstGeom prst="rect">
                            <a:avLst/>
                          </a:prstGeom>
                        </pic:spPr>
                      </pic:pic>
                    </a:graphicData>
                  </a:graphic>
                </wp:inline>
              </w:drawing>
            </w:r>
            <w:r w:rsidRPr="00945767">
              <w:rPr>
                <w:rFonts w:cs="Arial"/>
                <w:bCs/>
              </w:rPr>
              <w:t xml:space="preserve"> button on top of the </w:t>
            </w:r>
            <w:r w:rsidRPr="00945767">
              <w:rPr>
                <w:rStyle w:val="SAPScreenElement"/>
                <w:lang w:eastAsia="zh-TW"/>
              </w:rPr>
              <w:t>Benefits</w:t>
            </w:r>
            <w:r w:rsidRPr="00945767">
              <w:rPr>
                <w:rFonts w:cs="Arial"/>
                <w:bCs/>
              </w:rPr>
              <w:t xml:space="preserve"> page, to return to the </w:t>
            </w:r>
            <w:r w:rsidRPr="00945767">
              <w:rPr>
                <w:rStyle w:val="SAPScreenElement"/>
                <w:lang w:eastAsia="zh-TW"/>
              </w:rPr>
              <w:t>My Employee File</w:t>
            </w:r>
            <w:r w:rsidRPr="00945767">
              <w:rPr>
                <w:lang w:eastAsia="zh-TW"/>
              </w:rPr>
              <w:t xml:space="preserve"> screen.</w:t>
            </w:r>
          </w:p>
        </w:tc>
        <w:tc>
          <w:tcPr>
            <w:tcW w:w="3150" w:type="dxa"/>
            <w:tcBorders>
              <w:top w:val="single" w:sz="8" w:space="0" w:color="999999"/>
              <w:left w:val="single" w:sz="8" w:space="0" w:color="999999"/>
              <w:bottom w:val="single" w:sz="8" w:space="0" w:color="999999"/>
              <w:right w:val="single" w:sz="8" w:space="0" w:color="999999"/>
            </w:tcBorders>
            <w:tcPrChange w:id="5819" w:author="Author" w:date="2018-01-26T14:07:00Z">
              <w:tcPr>
                <w:tcW w:w="3510" w:type="dxa"/>
                <w:tcBorders>
                  <w:top w:val="single" w:sz="8" w:space="0" w:color="999999"/>
                  <w:left w:val="single" w:sz="8" w:space="0" w:color="999999"/>
                  <w:bottom w:val="single" w:sz="8" w:space="0" w:color="999999"/>
                  <w:right w:val="single" w:sz="8" w:space="0" w:color="999999"/>
                </w:tcBorders>
              </w:tcPr>
            </w:tcPrChange>
          </w:tcPr>
          <w:p w14:paraId="5DA81921" w14:textId="77777777" w:rsidR="00EC6BE2" w:rsidRPr="00945767" w:rsidRDefault="00EC6BE2" w:rsidP="000903F8"/>
        </w:tc>
        <w:tc>
          <w:tcPr>
            <w:tcW w:w="4050" w:type="dxa"/>
            <w:tcBorders>
              <w:top w:val="single" w:sz="8" w:space="0" w:color="999999"/>
              <w:left w:val="single" w:sz="8" w:space="0" w:color="999999"/>
              <w:bottom w:val="single" w:sz="8" w:space="0" w:color="999999"/>
              <w:right w:val="single" w:sz="8" w:space="0" w:color="999999"/>
            </w:tcBorders>
            <w:tcPrChange w:id="5820" w:author="Author" w:date="2018-01-26T14:07:00Z">
              <w:tcPr>
                <w:tcW w:w="3690" w:type="dxa"/>
                <w:tcBorders>
                  <w:top w:val="single" w:sz="8" w:space="0" w:color="999999"/>
                  <w:left w:val="single" w:sz="8" w:space="0" w:color="999999"/>
                  <w:bottom w:val="single" w:sz="8" w:space="0" w:color="999999"/>
                  <w:right w:val="single" w:sz="8" w:space="0" w:color="999999"/>
                </w:tcBorders>
              </w:tcPr>
            </w:tcPrChange>
          </w:tcPr>
          <w:p w14:paraId="14D8FE80" w14:textId="5101E378" w:rsidR="00EC6BE2" w:rsidRPr="00945767" w:rsidRDefault="00EC6BE2" w:rsidP="000903F8">
            <w:r w:rsidRPr="00945767">
              <w:rPr>
                <w:rFonts w:cs="Arial"/>
                <w:bCs/>
              </w:rPr>
              <w:t xml:space="preserve">In the </w:t>
            </w:r>
            <w:r w:rsidRPr="00945767">
              <w:rPr>
                <w:rStyle w:val="SAPScreenElement"/>
                <w:lang w:eastAsia="zh-TW"/>
              </w:rPr>
              <w:t>Current Benefits</w:t>
            </w:r>
            <w:r w:rsidRPr="00945767">
              <w:rPr>
                <w:lang w:eastAsia="zh-TW"/>
              </w:rPr>
              <w:t xml:space="preserve"> block of the </w:t>
            </w:r>
            <w:r w:rsidR="00727DCD" w:rsidRPr="00945767">
              <w:rPr>
                <w:rStyle w:val="SAPScreenElement"/>
                <w:lang w:eastAsia="zh-TW"/>
              </w:rPr>
              <w:t>Employee Benefits</w:t>
            </w:r>
            <w:r w:rsidR="00727DCD" w:rsidRPr="00945767">
              <w:rPr>
                <w:lang w:eastAsia="zh-TW"/>
              </w:rPr>
              <w:t xml:space="preserve"> section, the amount of reimbursement still available from the entitlement amount has been updated accordingly.</w:t>
            </w:r>
          </w:p>
        </w:tc>
        <w:tc>
          <w:tcPr>
            <w:tcW w:w="1170" w:type="dxa"/>
            <w:tcBorders>
              <w:top w:val="single" w:sz="8" w:space="0" w:color="999999"/>
              <w:left w:val="single" w:sz="8" w:space="0" w:color="999999"/>
              <w:bottom w:val="single" w:sz="8" w:space="0" w:color="999999"/>
              <w:right w:val="single" w:sz="8" w:space="0" w:color="999999"/>
            </w:tcBorders>
            <w:tcPrChange w:id="5821" w:author="Author" w:date="2018-01-26T14:07:00Z">
              <w:tcPr>
                <w:tcW w:w="1170" w:type="dxa"/>
                <w:tcBorders>
                  <w:top w:val="single" w:sz="8" w:space="0" w:color="999999"/>
                  <w:left w:val="single" w:sz="8" w:space="0" w:color="999999"/>
                  <w:bottom w:val="single" w:sz="8" w:space="0" w:color="999999"/>
                  <w:right w:val="single" w:sz="8" w:space="0" w:color="999999"/>
                </w:tcBorders>
              </w:tcPr>
            </w:tcPrChange>
          </w:tcPr>
          <w:p w14:paraId="63A84379" w14:textId="77777777" w:rsidR="00EC6BE2" w:rsidRPr="00945767" w:rsidRDefault="00EC6BE2" w:rsidP="000903F8"/>
        </w:tc>
      </w:tr>
    </w:tbl>
    <w:p w14:paraId="3AEDAE5E" w14:textId="77777777" w:rsidR="0033534D" w:rsidRPr="00945767" w:rsidRDefault="0033534D" w:rsidP="009468F2">
      <w:pPr>
        <w:spacing w:before="120"/>
        <w:ind w:left="720"/>
      </w:pPr>
      <w:r w:rsidRPr="00945767">
        <w:rPr>
          <w:noProof/>
        </w:rPr>
        <w:drawing>
          <wp:inline distT="0" distB="0" distL="0" distR="0" wp14:anchorId="0086CF3F" wp14:editId="4EC94ED2">
            <wp:extent cx="228600" cy="228600"/>
            <wp:effectExtent l="0" t="0" r="0" b="0"/>
            <wp:docPr id="2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w:t>
      </w:r>
      <w:r w:rsidRPr="00945767">
        <w:rPr>
          <w:rFonts w:ascii="BentonSans Regular" w:hAnsi="BentonSans Regular"/>
          <w:color w:val="666666"/>
          <w:sz w:val="22"/>
        </w:rPr>
        <w:t>Note</w:t>
      </w:r>
    </w:p>
    <w:p w14:paraId="0D715EC5" w14:textId="2FA9189D" w:rsidR="00064E26" w:rsidRDefault="00064E26">
      <w:pPr>
        <w:ind w:left="720"/>
      </w:pPr>
      <w:r w:rsidRPr="005F7A67">
        <w:t>In case email is configured and the email address</w:t>
      </w:r>
      <w:del w:id="5822" w:author="Author" w:date="2018-01-25T15:27:00Z">
        <w:r w:rsidRPr="005F7A67" w:rsidDel="00341D3B">
          <w:delText>es</w:delText>
        </w:r>
      </w:del>
      <w:r w:rsidRPr="005F7A67">
        <w:t xml:space="preserve"> of </w:t>
      </w:r>
      <w:ins w:id="5823" w:author="Author" w:date="2018-01-25T15:26:00Z">
        <w:r w:rsidR="00341D3B" w:rsidRPr="00A77232">
          <w:t xml:space="preserve">your HR </w:t>
        </w:r>
        <w:r w:rsidR="00341D3B" w:rsidRPr="00A77232">
          <w:rPr>
            <w:rFonts w:cs="Arial"/>
            <w:bCs/>
          </w:rPr>
          <w:t xml:space="preserve">Business </w:t>
        </w:r>
        <w:r w:rsidR="00341D3B" w:rsidRPr="001557A8">
          <w:rPr>
            <w:rFonts w:cs="Arial"/>
            <w:bCs/>
          </w:rPr>
          <w:t>Partner</w:t>
        </w:r>
        <w:r w:rsidR="00341D3B" w:rsidRPr="00EE774D" w:rsidDel="003F4267">
          <w:t xml:space="preserve"> </w:t>
        </w:r>
      </w:ins>
      <w:del w:id="5824" w:author="Author" w:date="2018-01-25T15:26:00Z">
        <w:r w:rsidRPr="00342829" w:rsidDel="00341D3B">
          <w:delText xml:space="preserve">the members of the </w:delText>
        </w:r>
        <w:commentRangeStart w:id="5825"/>
        <w:r w:rsidRPr="00342829" w:rsidDel="00341D3B">
          <w:delText xml:space="preserve">workflow group </w:delText>
        </w:r>
        <w:r w:rsidRPr="00341D3B" w:rsidDel="00341D3B">
          <w:rPr>
            <w:rStyle w:val="SAPScreenElement"/>
            <w:color w:val="auto"/>
          </w:rPr>
          <w:delText>Benefits Approvers Group</w:delText>
        </w:r>
        <w:r w:rsidRPr="00341D3B" w:rsidDel="00341D3B">
          <w:delText xml:space="preserve"> are</w:delText>
        </w:r>
      </w:del>
      <w:ins w:id="5826" w:author="Author" w:date="2018-01-25T15:26:00Z">
        <w:r w:rsidR="00341D3B" w:rsidRPr="00341D3B">
          <w:t>is</w:t>
        </w:r>
      </w:ins>
      <w:r w:rsidRPr="00341D3B">
        <w:t xml:space="preserve"> maintained in the system, </w:t>
      </w:r>
      <w:ins w:id="5827" w:author="Author" w:date="2018-01-25T15:26:00Z">
        <w:r w:rsidR="00341D3B" w:rsidRPr="00A77232">
          <w:t xml:space="preserve">he or she receives an </w:t>
        </w:r>
      </w:ins>
      <w:del w:id="5828" w:author="Author" w:date="2018-01-25T15:26:00Z">
        <w:r w:rsidRPr="00A95832" w:rsidDel="00341D3B">
          <w:rPr>
            <w:highlight w:val="yellow"/>
            <w:rPrChange w:id="5829" w:author="Author" w:date="2018-01-25T11:03:00Z">
              <w:rPr/>
            </w:rPrChange>
          </w:rPr>
          <w:delText>they receive</w:delText>
        </w:r>
        <w:r w:rsidRPr="005F7A67" w:rsidDel="00341D3B">
          <w:delText xml:space="preserve"> </w:delText>
        </w:r>
        <w:commentRangeEnd w:id="5825"/>
        <w:r w:rsidR="009252EA" w:rsidDel="00341D3B">
          <w:rPr>
            <w:rStyle w:val="CommentReference"/>
            <w:rFonts w:ascii="Arial" w:eastAsia="SimSun" w:hAnsi="Arial"/>
            <w:lang w:val="de-DE"/>
          </w:rPr>
          <w:commentReference w:id="5825"/>
        </w:r>
      </w:del>
      <w:r w:rsidRPr="005F7A67">
        <w:t>automatic email</w:t>
      </w:r>
      <w:del w:id="5830" w:author="Author" w:date="2018-01-25T15:26:00Z">
        <w:r w:rsidRPr="005F7A67" w:rsidDel="00341D3B">
          <w:delText>s</w:delText>
        </w:r>
      </w:del>
      <w:r w:rsidRPr="005F7A67">
        <w:t xml:space="preserve"> about the workflow item needing </w:t>
      </w:r>
      <w:ins w:id="5831" w:author="Author" w:date="2018-01-25T15:26:00Z">
        <w:r w:rsidR="00341D3B" w:rsidRPr="00A77232">
          <w:t xml:space="preserve">his or her </w:t>
        </w:r>
      </w:ins>
      <w:del w:id="5832" w:author="Author" w:date="2018-01-25T15:26:00Z">
        <w:r w:rsidRPr="005F7A67" w:rsidDel="00341D3B">
          <w:delText xml:space="preserve">their </w:delText>
        </w:r>
      </w:del>
      <w:r w:rsidRPr="005F7A67">
        <w:t>attention.</w:t>
      </w:r>
    </w:p>
    <w:p w14:paraId="683FD41B" w14:textId="77777777" w:rsidR="007A663E" w:rsidRDefault="007A663E" w:rsidP="0033534D">
      <w:pPr>
        <w:ind w:left="720"/>
      </w:pPr>
    </w:p>
    <w:p w14:paraId="11A7F391" w14:textId="77777777" w:rsidR="007A663E" w:rsidRPr="00945767" w:rsidRDefault="007A663E" w:rsidP="007A663E">
      <w:pPr>
        <w:pStyle w:val="NoteParagraph"/>
        <w:ind w:left="0"/>
        <w:rPr>
          <w:rFonts w:ascii="BentonSans Regular" w:hAnsi="BentonSans Regular"/>
          <w:color w:val="666666"/>
          <w:sz w:val="22"/>
        </w:rPr>
      </w:pPr>
      <w:r w:rsidRPr="00945767">
        <w:rPr>
          <w:noProof/>
        </w:rPr>
        <w:drawing>
          <wp:inline distT="0" distB="0" distL="0" distR="0" wp14:anchorId="3A13C304" wp14:editId="232D4666">
            <wp:extent cx="228600" cy="228600"/>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w:t>
      </w:r>
      <w:r w:rsidRPr="00945767">
        <w:rPr>
          <w:rFonts w:ascii="BentonSans Regular" w:hAnsi="BentonSans Regular"/>
          <w:color w:val="666666"/>
          <w:sz w:val="22"/>
        </w:rPr>
        <w:t>Recommendation</w:t>
      </w:r>
    </w:p>
    <w:p w14:paraId="23FF593F" w14:textId="740130F1" w:rsidR="007A663E" w:rsidRDefault="007A663E" w:rsidP="00546312">
      <w:pPr>
        <w:pStyle w:val="NoteParagraph"/>
        <w:ind w:left="0"/>
      </w:pPr>
      <w:r w:rsidRPr="00945767">
        <w:rPr>
          <w:rFonts w:cs="Arial"/>
          <w:bCs/>
          <w:lang w:eastAsia="zh-CN"/>
        </w:rPr>
        <w:t xml:space="preserve">Continue in the process execution with process step </w:t>
      </w:r>
      <w:r w:rsidR="00A06A62" w:rsidRPr="009468F2">
        <w:rPr>
          <w:rStyle w:val="SAPTextReference"/>
        </w:rPr>
        <w:t>4.4.</w:t>
      </w:r>
      <w:r w:rsidR="00A06A62">
        <w:rPr>
          <w:rStyle w:val="SAPTextReference"/>
        </w:rPr>
        <w:t>2</w:t>
      </w:r>
      <w:r w:rsidR="00A06A62" w:rsidRPr="00945767">
        <w:rPr>
          <w:rStyle w:val="SAPTextReference"/>
        </w:rPr>
        <w:t xml:space="preserve"> </w:t>
      </w:r>
      <w:r w:rsidR="00A06A62">
        <w:rPr>
          <w:rStyle w:val="SAPTextReference"/>
        </w:rPr>
        <w:t>Approving Benefits</w:t>
      </w:r>
      <w:r w:rsidR="00A06A62" w:rsidRPr="00945767">
        <w:rPr>
          <w:rStyle w:val="SAPTextReference"/>
        </w:rPr>
        <w:t xml:space="preserve"> Claim</w:t>
      </w:r>
      <w:r w:rsidR="00A06A62">
        <w:rPr>
          <w:rStyle w:val="SAPTextReference"/>
        </w:rPr>
        <w:t xml:space="preserve"> </w:t>
      </w:r>
      <w:r w:rsidRPr="00945767">
        <w:t>and subsequent.</w:t>
      </w:r>
    </w:p>
    <w:p w14:paraId="34FBE5E6" w14:textId="77777777" w:rsidR="007A663E" w:rsidRPr="00945767" w:rsidRDefault="007A663E" w:rsidP="007A663E">
      <w:pPr>
        <w:pStyle w:val="Heading4"/>
      </w:pPr>
      <w:bookmarkStart w:id="5833" w:name="_Toc507162147"/>
      <w:r w:rsidRPr="00945767">
        <w:t>Option 2: Claimi</w:t>
      </w:r>
      <w:r>
        <w:t>n</w:t>
      </w:r>
      <w:r w:rsidRPr="00945767">
        <w:t>g Benefits on Behalf of Employee</w:t>
      </w:r>
      <w:bookmarkEnd w:id="5833"/>
    </w:p>
    <w:p w14:paraId="3EAF70A3" w14:textId="77777777" w:rsidR="007A663E" w:rsidRPr="00945767" w:rsidRDefault="007A663E" w:rsidP="007A663E">
      <w:pPr>
        <w:pStyle w:val="SAPKeyblockTitle"/>
      </w:pPr>
      <w:r w:rsidRPr="00945767">
        <w:t>Test Administration</w:t>
      </w:r>
    </w:p>
    <w:p w14:paraId="6B80ED03" w14:textId="77777777" w:rsidR="007A663E" w:rsidRPr="00945767" w:rsidRDefault="007A663E" w:rsidP="007A663E">
      <w:r w:rsidRPr="009457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A663E" w:rsidRPr="00945767" w14:paraId="728D3FDB" w14:textId="77777777" w:rsidTr="00955901">
        <w:tc>
          <w:tcPr>
            <w:tcW w:w="2280" w:type="dxa"/>
            <w:tcBorders>
              <w:top w:val="single" w:sz="8" w:space="0" w:color="999999"/>
              <w:left w:val="single" w:sz="8" w:space="0" w:color="999999"/>
              <w:bottom w:val="single" w:sz="8" w:space="0" w:color="999999"/>
              <w:right w:val="single" w:sz="8" w:space="0" w:color="999999"/>
            </w:tcBorders>
            <w:hideMark/>
          </w:tcPr>
          <w:p w14:paraId="4C117716" w14:textId="77777777" w:rsidR="007A663E" w:rsidRPr="00945767" w:rsidRDefault="007A663E" w:rsidP="00955901">
            <w:pPr>
              <w:rPr>
                <w:rStyle w:val="SAPEmphasis"/>
              </w:rPr>
            </w:pPr>
            <w:r w:rsidRPr="00945767">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5126F84" w14:textId="77777777" w:rsidR="007A663E" w:rsidRPr="00945767" w:rsidRDefault="007A663E" w:rsidP="00955901">
            <w:pPr>
              <w:rPr>
                <w:lang w:eastAsia="zh-CN"/>
              </w:rPr>
            </w:pPr>
            <w:r w:rsidRPr="00945767">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F4D03B4" w14:textId="77777777" w:rsidR="007A663E" w:rsidRPr="00945767" w:rsidRDefault="007A663E" w:rsidP="00955901">
            <w:pPr>
              <w:rPr>
                <w:rStyle w:val="SAPEmphasis"/>
              </w:rPr>
            </w:pPr>
            <w:r w:rsidRPr="00945767">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893E7B0" w14:textId="77777777" w:rsidR="007A663E" w:rsidRPr="00945767" w:rsidRDefault="007A663E" w:rsidP="00955901">
            <w:pPr>
              <w:rPr>
                <w:lang w:eastAsia="zh-CN"/>
              </w:rPr>
            </w:pPr>
            <w:r w:rsidRPr="00945767">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D2BEF81" w14:textId="77777777" w:rsidR="007A663E" w:rsidRPr="00945767" w:rsidRDefault="007A663E" w:rsidP="00955901">
            <w:pPr>
              <w:rPr>
                <w:rStyle w:val="SAPEmphasis"/>
              </w:rPr>
            </w:pPr>
            <w:r w:rsidRPr="00945767">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98FF3EB" w14:textId="77777777" w:rsidR="007A663E" w:rsidRPr="00945767" w:rsidRDefault="007A663E" w:rsidP="00955901">
            <w:pPr>
              <w:rPr>
                <w:lang w:eastAsia="zh-CN"/>
              </w:rPr>
            </w:pPr>
            <w:r w:rsidRPr="00945767">
              <w:rPr>
                <w:lang w:eastAsia="zh-CN"/>
              </w:rPr>
              <w:t>&lt;date&gt;</w:t>
            </w:r>
          </w:p>
        </w:tc>
      </w:tr>
      <w:tr w:rsidR="007A663E" w:rsidRPr="00945767" w14:paraId="0C7D32A1" w14:textId="77777777" w:rsidTr="00955901">
        <w:tc>
          <w:tcPr>
            <w:tcW w:w="2280" w:type="dxa"/>
            <w:tcBorders>
              <w:top w:val="single" w:sz="8" w:space="0" w:color="999999"/>
              <w:left w:val="single" w:sz="8" w:space="0" w:color="999999"/>
              <w:bottom w:val="single" w:sz="8" w:space="0" w:color="999999"/>
              <w:right w:val="single" w:sz="8" w:space="0" w:color="999999"/>
            </w:tcBorders>
            <w:hideMark/>
          </w:tcPr>
          <w:p w14:paraId="2FD7AB52" w14:textId="77777777" w:rsidR="007A663E" w:rsidRPr="00945767" w:rsidRDefault="007A663E" w:rsidP="00955901">
            <w:pPr>
              <w:rPr>
                <w:rStyle w:val="SAPEmphasis"/>
              </w:rPr>
            </w:pPr>
            <w:r w:rsidRPr="00945767">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FD43EE1" w14:textId="77777777" w:rsidR="007A663E" w:rsidRPr="00945767" w:rsidRDefault="007A663E" w:rsidP="00955901">
            <w:pPr>
              <w:rPr>
                <w:lang w:eastAsia="zh-CN"/>
              </w:rPr>
            </w:pPr>
            <w:r w:rsidRPr="00945767">
              <w:rPr>
                <w:lang w:eastAsia="zh-CN"/>
              </w:rPr>
              <w:t>Benefits Administrator</w:t>
            </w:r>
          </w:p>
        </w:tc>
      </w:tr>
      <w:tr w:rsidR="00883809" w:rsidRPr="00945767" w14:paraId="7D4AB21D" w14:textId="77777777" w:rsidTr="00955901">
        <w:tc>
          <w:tcPr>
            <w:tcW w:w="2280" w:type="dxa"/>
            <w:tcBorders>
              <w:top w:val="single" w:sz="8" w:space="0" w:color="999999"/>
              <w:left w:val="single" w:sz="8" w:space="0" w:color="999999"/>
              <w:bottom w:val="single" w:sz="8" w:space="0" w:color="999999"/>
              <w:right w:val="single" w:sz="8" w:space="0" w:color="999999"/>
            </w:tcBorders>
            <w:hideMark/>
          </w:tcPr>
          <w:p w14:paraId="3A0C0BC0" w14:textId="77777777" w:rsidR="00883809" w:rsidRPr="00945767" w:rsidRDefault="00883809" w:rsidP="00883809">
            <w:pPr>
              <w:rPr>
                <w:rStyle w:val="SAPEmphasis"/>
              </w:rPr>
            </w:pPr>
            <w:r w:rsidRPr="00945767">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B2BA69A" w14:textId="77777777" w:rsidR="00883809" w:rsidRPr="00945767" w:rsidRDefault="00883809" w:rsidP="00883809">
            <w:pPr>
              <w:rPr>
                <w:lang w:eastAsia="zh-CN"/>
              </w:rPr>
            </w:pPr>
            <w:r w:rsidRPr="00945767">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4A36AB0" w14:textId="77777777" w:rsidR="00883809" w:rsidRPr="00945767" w:rsidRDefault="00883809" w:rsidP="00883809">
            <w:pPr>
              <w:rPr>
                <w:rStyle w:val="SAPEmphasis"/>
              </w:rPr>
            </w:pPr>
            <w:r w:rsidRPr="00945767">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C40CED0" w14:textId="07DDA4AD" w:rsidR="00883809" w:rsidRPr="00945767" w:rsidRDefault="00883809" w:rsidP="00883809">
            <w:pPr>
              <w:rPr>
                <w:lang w:eastAsia="zh-CN"/>
              </w:rPr>
            </w:pPr>
            <w:r>
              <w:rPr>
                <w:lang w:eastAsia="zh-CN"/>
              </w:rPr>
              <w:t>&lt;duration&gt;</w:t>
            </w:r>
          </w:p>
        </w:tc>
      </w:tr>
    </w:tbl>
    <w:p w14:paraId="359FF759" w14:textId="77777777" w:rsidR="007A663E" w:rsidRPr="00945767" w:rsidRDefault="007A663E" w:rsidP="007A663E">
      <w:pPr>
        <w:pStyle w:val="SAPKeyblockTitle"/>
      </w:pPr>
      <w:r w:rsidRPr="00945767">
        <w:t>Purpose</w:t>
      </w:r>
    </w:p>
    <w:p w14:paraId="54E0F210" w14:textId="77777777" w:rsidR="007A663E" w:rsidRPr="00945767" w:rsidRDefault="007A663E" w:rsidP="007A663E">
      <w:r w:rsidRPr="00945767">
        <w:t>In case the employee has no access to the system and thus cannot claim a benefit by him- or herself, the benefits administrator with appropriate permissions can do it on behalf of the employee. The benefits administrator follows the same procedure as the employee would do.</w:t>
      </w:r>
    </w:p>
    <w:p w14:paraId="54B33CC2" w14:textId="77777777" w:rsidR="007A663E" w:rsidRPr="00945767" w:rsidRDefault="007A663E" w:rsidP="007A663E">
      <w:pPr>
        <w:pStyle w:val="SAPKeyblockTitle"/>
      </w:pPr>
      <w:r w:rsidRPr="00945767">
        <w:lastRenderedPageBreak/>
        <w:t>Prerequisite</w:t>
      </w:r>
    </w:p>
    <w:p w14:paraId="7B2EBC5C" w14:textId="77777777" w:rsidR="007A663E" w:rsidRPr="00945767" w:rsidRDefault="007A663E" w:rsidP="007A663E">
      <w:r w:rsidRPr="00945767">
        <w:t>The employee has been enrolled in benefits of type</w:t>
      </w:r>
      <w:r w:rsidRPr="00945767">
        <w:rPr>
          <w:rStyle w:val="SAPMonospace"/>
        </w:rPr>
        <w:t xml:space="preserve"> Reimbursement</w:t>
      </w:r>
      <w:r w:rsidRPr="00945767">
        <w:t xml:space="preserve">. </w:t>
      </w:r>
    </w:p>
    <w:p w14:paraId="4AFD061D" w14:textId="77777777" w:rsidR="007A663E" w:rsidRPr="00945767" w:rsidRDefault="007A663E" w:rsidP="007A663E">
      <w:r w:rsidRPr="00945767">
        <w:t>There is still some amount of money left out of the maximum amount that can be claimed.</w:t>
      </w:r>
    </w:p>
    <w:p w14:paraId="67E06791" w14:textId="77777777" w:rsidR="007A663E" w:rsidRPr="00945767" w:rsidRDefault="007A663E" w:rsidP="007A663E">
      <w:pPr>
        <w:pStyle w:val="SAPKeyblockTitle"/>
      </w:pPr>
      <w:r w:rsidRPr="00945767">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350"/>
        <w:gridCol w:w="6750"/>
        <w:gridCol w:w="4050"/>
        <w:gridCol w:w="1260"/>
      </w:tblGrid>
      <w:tr w:rsidR="007A663E" w:rsidRPr="00945767" w14:paraId="58B28099" w14:textId="77777777" w:rsidTr="0032571C">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26F20822" w14:textId="77777777" w:rsidR="007A663E" w:rsidRPr="00945767" w:rsidRDefault="007A663E" w:rsidP="00955901">
            <w:pPr>
              <w:pStyle w:val="SAPTableHeader"/>
            </w:pPr>
            <w:r w:rsidRPr="00945767">
              <w:t>Test Step #</w:t>
            </w:r>
          </w:p>
        </w:tc>
        <w:tc>
          <w:tcPr>
            <w:tcW w:w="1350" w:type="dxa"/>
            <w:tcBorders>
              <w:top w:val="single" w:sz="8" w:space="0" w:color="999999"/>
              <w:left w:val="single" w:sz="8" w:space="0" w:color="999999"/>
              <w:bottom w:val="single" w:sz="8" w:space="0" w:color="999999"/>
              <w:right w:val="single" w:sz="8" w:space="0" w:color="999999"/>
            </w:tcBorders>
            <w:shd w:val="clear" w:color="auto" w:fill="999999"/>
            <w:hideMark/>
          </w:tcPr>
          <w:p w14:paraId="2E2ECDC1" w14:textId="77777777" w:rsidR="007A663E" w:rsidRPr="00945767" w:rsidRDefault="007A663E" w:rsidP="00955901">
            <w:pPr>
              <w:pStyle w:val="SAPTableHeader"/>
            </w:pPr>
            <w:r w:rsidRPr="00945767">
              <w:t>Test Step Name</w:t>
            </w:r>
          </w:p>
        </w:tc>
        <w:tc>
          <w:tcPr>
            <w:tcW w:w="6750" w:type="dxa"/>
            <w:tcBorders>
              <w:top w:val="single" w:sz="8" w:space="0" w:color="999999"/>
              <w:left w:val="single" w:sz="8" w:space="0" w:color="999999"/>
              <w:bottom w:val="single" w:sz="8" w:space="0" w:color="999999"/>
              <w:right w:val="single" w:sz="8" w:space="0" w:color="999999"/>
            </w:tcBorders>
            <w:shd w:val="clear" w:color="auto" w:fill="999999"/>
            <w:hideMark/>
          </w:tcPr>
          <w:p w14:paraId="549830F1" w14:textId="77777777" w:rsidR="007A663E" w:rsidRPr="00945767" w:rsidRDefault="007A663E" w:rsidP="00955901">
            <w:pPr>
              <w:pStyle w:val="SAPTableHeader"/>
            </w:pPr>
            <w:r w:rsidRPr="00945767">
              <w:t>Instruction</w:t>
            </w:r>
          </w:p>
        </w:tc>
        <w:tc>
          <w:tcPr>
            <w:tcW w:w="4050" w:type="dxa"/>
            <w:tcBorders>
              <w:top w:val="single" w:sz="8" w:space="0" w:color="999999"/>
              <w:left w:val="single" w:sz="8" w:space="0" w:color="999999"/>
              <w:bottom w:val="single" w:sz="8" w:space="0" w:color="999999"/>
              <w:right w:val="single" w:sz="8" w:space="0" w:color="999999"/>
            </w:tcBorders>
            <w:shd w:val="clear" w:color="auto" w:fill="999999"/>
            <w:hideMark/>
          </w:tcPr>
          <w:p w14:paraId="6D9A607E" w14:textId="77777777" w:rsidR="007A663E" w:rsidRPr="00945767" w:rsidRDefault="007A663E" w:rsidP="00955901">
            <w:pPr>
              <w:pStyle w:val="SAPTableHeader"/>
            </w:pPr>
            <w:r w:rsidRPr="00945767">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5674C4E6" w14:textId="77777777" w:rsidR="007A663E" w:rsidRPr="00945767" w:rsidRDefault="007A663E" w:rsidP="00955901">
            <w:pPr>
              <w:pStyle w:val="SAPTableHeader"/>
            </w:pPr>
            <w:r w:rsidRPr="00945767">
              <w:t>Pass / Fail / Comment</w:t>
            </w:r>
          </w:p>
        </w:tc>
      </w:tr>
      <w:tr w:rsidR="007A663E" w:rsidRPr="00945767" w14:paraId="65ED1539" w14:textId="77777777" w:rsidTr="0032571C">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52FC4DA4" w14:textId="77777777" w:rsidR="007A663E" w:rsidRPr="00945767" w:rsidRDefault="007A663E" w:rsidP="00955901">
            <w:r w:rsidRPr="00945767">
              <w:t>1</w:t>
            </w:r>
          </w:p>
        </w:tc>
        <w:tc>
          <w:tcPr>
            <w:tcW w:w="1350" w:type="dxa"/>
            <w:tcBorders>
              <w:top w:val="single" w:sz="8" w:space="0" w:color="999999"/>
              <w:left w:val="single" w:sz="8" w:space="0" w:color="999999"/>
              <w:bottom w:val="single" w:sz="8" w:space="0" w:color="999999"/>
              <w:right w:val="single" w:sz="8" w:space="0" w:color="999999"/>
            </w:tcBorders>
            <w:hideMark/>
          </w:tcPr>
          <w:p w14:paraId="343B612C" w14:textId="77777777" w:rsidR="007A663E" w:rsidRPr="00945767" w:rsidRDefault="007A663E" w:rsidP="00955901">
            <w:r w:rsidRPr="00945767">
              <w:rPr>
                <w:rStyle w:val="SAPEmphasis"/>
              </w:rPr>
              <w:t>Log on</w:t>
            </w:r>
          </w:p>
        </w:tc>
        <w:tc>
          <w:tcPr>
            <w:tcW w:w="6750" w:type="dxa"/>
            <w:tcBorders>
              <w:top w:val="single" w:sz="8" w:space="0" w:color="999999"/>
              <w:left w:val="single" w:sz="8" w:space="0" w:color="999999"/>
              <w:bottom w:val="single" w:sz="8" w:space="0" w:color="999999"/>
              <w:right w:val="single" w:sz="8" w:space="0" w:color="999999"/>
            </w:tcBorders>
            <w:hideMark/>
          </w:tcPr>
          <w:p w14:paraId="650BB198" w14:textId="2F4D67F8" w:rsidR="007A663E" w:rsidRPr="00945767" w:rsidRDefault="007A663E" w:rsidP="00955901">
            <w:r w:rsidRPr="00945767">
              <w:t xml:space="preserve">Log on to </w:t>
            </w:r>
            <w:r w:rsidRPr="00945767">
              <w:rPr>
                <w:rStyle w:val="SAPTextReference"/>
              </w:rPr>
              <w:t>Employee Central</w:t>
            </w:r>
            <w:r w:rsidRPr="00945767" w:rsidDel="00C623F0">
              <w:t xml:space="preserve"> </w:t>
            </w:r>
            <w:r w:rsidRPr="00945767">
              <w:t xml:space="preserve">as a </w:t>
            </w:r>
            <w:r w:rsidRPr="00945767">
              <w:rPr>
                <w:lang w:eastAsia="zh-CN"/>
              </w:rPr>
              <w:t>Benefits Administrator</w:t>
            </w:r>
            <w:r w:rsidRPr="00945767">
              <w:t>.</w:t>
            </w:r>
          </w:p>
        </w:tc>
        <w:tc>
          <w:tcPr>
            <w:tcW w:w="4050" w:type="dxa"/>
            <w:tcBorders>
              <w:top w:val="single" w:sz="8" w:space="0" w:color="999999"/>
              <w:left w:val="single" w:sz="8" w:space="0" w:color="999999"/>
              <w:bottom w:val="single" w:sz="8" w:space="0" w:color="999999"/>
              <w:right w:val="single" w:sz="8" w:space="0" w:color="999999"/>
            </w:tcBorders>
            <w:hideMark/>
          </w:tcPr>
          <w:p w14:paraId="0CA9018B" w14:textId="77777777" w:rsidR="007A663E" w:rsidRPr="00945767" w:rsidRDefault="007A663E" w:rsidP="00955901">
            <w:r w:rsidRPr="00945767">
              <w:t xml:space="preserve">The </w:t>
            </w:r>
            <w:r w:rsidRPr="00945767">
              <w:rPr>
                <w:rStyle w:val="SAPScreenElement"/>
              </w:rPr>
              <w:t xml:space="preserve">Home </w:t>
            </w:r>
            <w:r w:rsidRPr="00945767">
              <w:t>page is displayed.</w:t>
            </w:r>
          </w:p>
        </w:tc>
        <w:tc>
          <w:tcPr>
            <w:tcW w:w="1260" w:type="dxa"/>
            <w:tcBorders>
              <w:top w:val="single" w:sz="8" w:space="0" w:color="999999"/>
              <w:left w:val="single" w:sz="8" w:space="0" w:color="999999"/>
              <w:bottom w:val="single" w:sz="8" w:space="0" w:color="999999"/>
              <w:right w:val="single" w:sz="8" w:space="0" w:color="999999"/>
            </w:tcBorders>
          </w:tcPr>
          <w:p w14:paraId="4AACE57F" w14:textId="77777777" w:rsidR="007A663E" w:rsidRPr="00945767" w:rsidRDefault="007A663E" w:rsidP="00955901"/>
        </w:tc>
      </w:tr>
      <w:tr w:rsidR="007A663E" w:rsidRPr="00945767" w14:paraId="3FB5874B" w14:textId="77777777" w:rsidTr="0032571C">
        <w:trPr>
          <w:trHeight w:val="288"/>
        </w:trPr>
        <w:tc>
          <w:tcPr>
            <w:tcW w:w="872" w:type="dxa"/>
            <w:tcBorders>
              <w:top w:val="single" w:sz="8" w:space="0" w:color="999999"/>
              <w:left w:val="single" w:sz="8" w:space="0" w:color="999999"/>
              <w:bottom w:val="single" w:sz="8" w:space="0" w:color="999999"/>
              <w:right w:val="single" w:sz="8" w:space="0" w:color="999999"/>
            </w:tcBorders>
          </w:tcPr>
          <w:p w14:paraId="53540E9D" w14:textId="77777777" w:rsidR="007A663E" w:rsidRPr="00945767" w:rsidRDefault="007A663E" w:rsidP="00955901">
            <w:r w:rsidRPr="00945767">
              <w:t>2</w:t>
            </w:r>
          </w:p>
        </w:tc>
        <w:tc>
          <w:tcPr>
            <w:tcW w:w="1350" w:type="dxa"/>
            <w:tcBorders>
              <w:top w:val="single" w:sz="8" w:space="0" w:color="999999"/>
              <w:left w:val="single" w:sz="8" w:space="0" w:color="999999"/>
              <w:bottom w:val="single" w:sz="8" w:space="0" w:color="999999"/>
              <w:right w:val="single" w:sz="8" w:space="0" w:color="999999"/>
            </w:tcBorders>
          </w:tcPr>
          <w:p w14:paraId="5AC16DE2" w14:textId="77777777" w:rsidR="007A663E" w:rsidRPr="00945767" w:rsidRDefault="007A663E" w:rsidP="00955901">
            <w:pPr>
              <w:rPr>
                <w:rStyle w:val="SAPEmphasis"/>
              </w:rPr>
            </w:pPr>
            <w:r w:rsidRPr="00945767">
              <w:rPr>
                <w:rStyle w:val="SAPEmphasis"/>
                <w:lang w:eastAsia="zh-CN"/>
              </w:rPr>
              <w:t>Search Employee</w:t>
            </w:r>
          </w:p>
        </w:tc>
        <w:tc>
          <w:tcPr>
            <w:tcW w:w="6750" w:type="dxa"/>
            <w:tcBorders>
              <w:top w:val="single" w:sz="8" w:space="0" w:color="999999"/>
              <w:left w:val="single" w:sz="8" w:space="0" w:color="999999"/>
              <w:bottom w:val="single" w:sz="8" w:space="0" w:color="999999"/>
              <w:right w:val="single" w:sz="8" w:space="0" w:color="999999"/>
            </w:tcBorders>
          </w:tcPr>
          <w:p w14:paraId="49A15091" w14:textId="77777777" w:rsidR="007A663E" w:rsidRPr="00945767" w:rsidRDefault="007A663E" w:rsidP="00955901">
            <w:r w:rsidRPr="00945767">
              <w:t xml:space="preserve">In the </w:t>
            </w:r>
            <w:r w:rsidRPr="00945767">
              <w:rPr>
                <w:rStyle w:val="SAPScreenElement"/>
              </w:rPr>
              <w:t>Search</w:t>
            </w:r>
            <w:r w:rsidRPr="00945767">
              <w:t xml:space="preserve"> </w:t>
            </w:r>
            <w:r w:rsidRPr="00945767">
              <w:rPr>
                <w:rStyle w:val="SAPScreenElement"/>
              </w:rPr>
              <w:t>for actions or people</w:t>
            </w:r>
            <w:r w:rsidRPr="00945767">
              <w:t xml:space="preserve"> box, in the top right corner of the screen, enter the name (or name parts) of the employee on behalf of whom you want to claim benefits.</w:t>
            </w:r>
          </w:p>
        </w:tc>
        <w:tc>
          <w:tcPr>
            <w:tcW w:w="4050" w:type="dxa"/>
            <w:tcBorders>
              <w:top w:val="single" w:sz="8" w:space="0" w:color="999999"/>
              <w:left w:val="single" w:sz="8" w:space="0" w:color="999999"/>
              <w:bottom w:val="single" w:sz="8" w:space="0" w:color="999999"/>
              <w:right w:val="single" w:sz="8" w:space="0" w:color="999999"/>
            </w:tcBorders>
          </w:tcPr>
          <w:p w14:paraId="4C9C9FDE" w14:textId="77777777" w:rsidR="007A663E" w:rsidRPr="00945767" w:rsidRDefault="007A663E" w:rsidP="00955901">
            <w:r w:rsidRPr="00945767">
              <w:t>The autocomplete functionality suggests a list of employees matching your search criteria.</w:t>
            </w:r>
          </w:p>
        </w:tc>
        <w:tc>
          <w:tcPr>
            <w:tcW w:w="1260" w:type="dxa"/>
            <w:tcBorders>
              <w:top w:val="single" w:sz="8" w:space="0" w:color="999999"/>
              <w:left w:val="single" w:sz="8" w:space="0" w:color="999999"/>
              <w:bottom w:val="single" w:sz="8" w:space="0" w:color="999999"/>
              <w:right w:val="single" w:sz="8" w:space="0" w:color="999999"/>
            </w:tcBorders>
          </w:tcPr>
          <w:p w14:paraId="2FADF5A5" w14:textId="77777777" w:rsidR="007A663E" w:rsidRPr="00945767" w:rsidRDefault="007A663E" w:rsidP="00955901"/>
        </w:tc>
      </w:tr>
      <w:tr w:rsidR="007A663E" w:rsidRPr="00945767" w14:paraId="0EC1F3FA" w14:textId="77777777" w:rsidTr="0032571C">
        <w:trPr>
          <w:trHeight w:val="288"/>
        </w:trPr>
        <w:tc>
          <w:tcPr>
            <w:tcW w:w="872" w:type="dxa"/>
            <w:tcBorders>
              <w:top w:val="single" w:sz="8" w:space="0" w:color="999999"/>
              <w:left w:val="single" w:sz="8" w:space="0" w:color="999999"/>
              <w:bottom w:val="single" w:sz="8" w:space="0" w:color="999999"/>
              <w:right w:val="single" w:sz="8" w:space="0" w:color="999999"/>
            </w:tcBorders>
          </w:tcPr>
          <w:p w14:paraId="3214259C" w14:textId="77777777" w:rsidR="007A663E" w:rsidRPr="00945767" w:rsidRDefault="007A663E" w:rsidP="00955901">
            <w:r w:rsidRPr="00945767">
              <w:t>3</w:t>
            </w:r>
          </w:p>
        </w:tc>
        <w:tc>
          <w:tcPr>
            <w:tcW w:w="1350" w:type="dxa"/>
            <w:tcBorders>
              <w:top w:val="single" w:sz="8" w:space="0" w:color="999999"/>
              <w:left w:val="single" w:sz="8" w:space="0" w:color="999999"/>
              <w:bottom w:val="single" w:sz="8" w:space="0" w:color="999999"/>
              <w:right w:val="single" w:sz="8" w:space="0" w:color="999999"/>
            </w:tcBorders>
          </w:tcPr>
          <w:p w14:paraId="49F39196" w14:textId="77777777" w:rsidR="007A663E" w:rsidRPr="00945767" w:rsidRDefault="007A663E" w:rsidP="00955901">
            <w:pPr>
              <w:rPr>
                <w:rStyle w:val="SAPEmphasis"/>
              </w:rPr>
            </w:pPr>
            <w:r w:rsidRPr="00945767">
              <w:rPr>
                <w:rStyle w:val="SAPEmphasis"/>
                <w:lang w:eastAsia="zh-CN"/>
              </w:rPr>
              <w:t>Select Employee</w:t>
            </w:r>
          </w:p>
        </w:tc>
        <w:tc>
          <w:tcPr>
            <w:tcW w:w="6750" w:type="dxa"/>
            <w:tcBorders>
              <w:top w:val="single" w:sz="8" w:space="0" w:color="999999"/>
              <w:left w:val="single" w:sz="8" w:space="0" w:color="999999"/>
              <w:bottom w:val="single" w:sz="8" w:space="0" w:color="999999"/>
              <w:right w:val="single" w:sz="8" w:space="0" w:color="999999"/>
            </w:tcBorders>
          </w:tcPr>
          <w:p w14:paraId="2024FF03" w14:textId="77777777" w:rsidR="007A663E" w:rsidRPr="00945767" w:rsidRDefault="007A663E" w:rsidP="00955901">
            <w:r w:rsidRPr="00945767">
              <w:t>Select the appropriate employee from the result list.</w:t>
            </w:r>
          </w:p>
        </w:tc>
        <w:tc>
          <w:tcPr>
            <w:tcW w:w="4050" w:type="dxa"/>
            <w:tcBorders>
              <w:top w:val="single" w:sz="8" w:space="0" w:color="999999"/>
              <w:left w:val="single" w:sz="8" w:space="0" w:color="999999"/>
              <w:bottom w:val="single" w:sz="8" w:space="0" w:color="999999"/>
              <w:right w:val="single" w:sz="8" w:space="0" w:color="999999"/>
            </w:tcBorders>
          </w:tcPr>
          <w:p w14:paraId="4657CF8F" w14:textId="77777777" w:rsidR="007A663E" w:rsidRPr="00945767" w:rsidRDefault="007A663E" w:rsidP="00955901">
            <w:r w:rsidRPr="00945767">
              <w:t xml:space="preserve">You are directed to the </w:t>
            </w:r>
            <w:r w:rsidRPr="00945767">
              <w:rPr>
                <w:rStyle w:val="SAPScreenElement"/>
              </w:rPr>
              <w:t>Employee Files</w:t>
            </w:r>
            <w:r w:rsidRPr="00945767">
              <w:t xml:space="preserve"> page in which the profile of the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31C28701" w14:textId="77777777" w:rsidR="007A663E" w:rsidRPr="00945767" w:rsidRDefault="007A663E" w:rsidP="00955901"/>
        </w:tc>
      </w:tr>
      <w:tr w:rsidR="007A663E" w:rsidRPr="00945767" w14:paraId="239CD182" w14:textId="77777777" w:rsidTr="0032571C">
        <w:trPr>
          <w:trHeight w:val="288"/>
        </w:trPr>
        <w:tc>
          <w:tcPr>
            <w:tcW w:w="872" w:type="dxa"/>
            <w:tcBorders>
              <w:top w:val="single" w:sz="8" w:space="0" w:color="999999"/>
              <w:left w:val="single" w:sz="8" w:space="0" w:color="999999"/>
              <w:bottom w:val="single" w:sz="8" w:space="0" w:color="999999"/>
              <w:right w:val="single" w:sz="8" w:space="0" w:color="999999"/>
            </w:tcBorders>
          </w:tcPr>
          <w:p w14:paraId="41B983A7" w14:textId="77777777" w:rsidR="007A663E" w:rsidRPr="00945767" w:rsidRDefault="007A663E" w:rsidP="00955901">
            <w:r w:rsidRPr="00945767">
              <w:rPr>
                <w:lang w:eastAsia="zh-TW"/>
              </w:rPr>
              <w:t>4</w:t>
            </w:r>
          </w:p>
        </w:tc>
        <w:tc>
          <w:tcPr>
            <w:tcW w:w="1350" w:type="dxa"/>
            <w:tcBorders>
              <w:top w:val="single" w:sz="8" w:space="0" w:color="999999"/>
              <w:left w:val="single" w:sz="8" w:space="0" w:color="999999"/>
              <w:bottom w:val="single" w:sz="8" w:space="0" w:color="999999"/>
              <w:right w:val="single" w:sz="8" w:space="0" w:color="999999"/>
            </w:tcBorders>
          </w:tcPr>
          <w:p w14:paraId="04FC829A" w14:textId="77777777" w:rsidR="007A663E" w:rsidRPr="00945767" w:rsidRDefault="007A663E" w:rsidP="00955901">
            <w:pPr>
              <w:rPr>
                <w:rStyle w:val="SAPEmphasis"/>
              </w:rPr>
            </w:pPr>
            <w:r w:rsidRPr="00945767">
              <w:rPr>
                <w:rStyle w:val="SAPEmphasis"/>
                <w:lang w:eastAsia="zh-TW"/>
              </w:rPr>
              <w:t>Go to Benefits Section</w:t>
            </w:r>
          </w:p>
        </w:tc>
        <w:tc>
          <w:tcPr>
            <w:tcW w:w="6750" w:type="dxa"/>
            <w:tcBorders>
              <w:top w:val="single" w:sz="8" w:space="0" w:color="999999"/>
              <w:left w:val="single" w:sz="8" w:space="0" w:color="999999"/>
              <w:bottom w:val="single" w:sz="8" w:space="0" w:color="999999"/>
              <w:right w:val="single" w:sz="8" w:space="0" w:color="999999"/>
            </w:tcBorders>
          </w:tcPr>
          <w:p w14:paraId="662AF4C2" w14:textId="77777777" w:rsidR="007A663E" w:rsidRPr="00945767" w:rsidRDefault="007A663E" w:rsidP="00955901">
            <w:pPr>
              <w:rPr>
                <w:rFonts w:eastAsiaTheme="minorHAnsi"/>
                <w:sz w:val="22"/>
                <w:szCs w:val="22"/>
                <w:lang w:eastAsia="zh-SG"/>
              </w:rPr>
            </w:pPr>
            <w:r w:rsidRPr="00945767">
              <w:rPr>
                <w:lang w:eastAsia="zh-SG"/>
              </w:rPr>
              <w:t xml:space="preserve">On the </w:t>
            </w:r>
            <w:r w:rsidRPr="00945767">
              <w:rPr>
                <w:rStyle w:val="SAPScreenElement"/>
                <w:lang w:eastAsia="zh-TW"/>
              </w:rPr>
              <w:t>My Employee File</w:t>
            </w:r>
            <w:r w:rsidRPr="00945767">
              <w:rPr>
                <w:lang w:eastAsia="zh-TW"/>
              </w:rPr>
              <w:t xml:space="preserve"> screen, scroll </w:t>
            </w:r>
            <w:r w:rsidRPr="00945767">
              <w:rPr>
                <w:lang w:eastAsia="zh-SG"/>
              </w:rPr>
              <w:t xml:space="preserve">to the </w:t>
            </w:r>
            <w:r w:rsidRPr="00945767">
              <w:rPr>
                <w:rStyle w:val="SAPScreenElement"/>
                <w:lang w:eastAsia="zh-TW"/>
              </w:rPr>
              <w:t>Employee Benefits</w:t>
            </w:r>
            <w:r w:rsidRPr="00945767">
              <w:rPr>
                <w:lang w:eastAsia="zh-SG"/>
              </w:rPr>
              <w:t xml:space="preserve"> section.</w:t>
            </w:r>
          </w:p>
          <w:p w14:paraId="18FC93C4" w14:textId="77777777" w:rsidR="007A663E" w:rsidRPr="00945767" w:rsidRDefault="007A663E" w:rsidP="00955901">
            <w:pPr>
              <w:pStyle w:val="SAPNoteHeading"/>
              <w:spacing w:before="120"/>
              <w:ind w:left="0"/>
              <w:rPr>
                <w:lang w:eastAsia="zh-TW"/>
              </w:rPr>
            </w:pPr>
            <w:r w:rsidRPr="00945767">
              <w:rPr>
                <w:noProof/>
              </w:rPr>
              <w:drawing>
                <wp:inline distT="0" distB="0" distL="0" distR="0" wp14:anchorId="57022BC5" wp14:editId="09561483">
                  <wp:extent cx="225425" cy="225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945767">
              <w:rPr>
                <w:lang w:eastAsia="zh-TW"/>
              </w:rPr>
              <w:t> Note</w:t>
            </w:r>
            <w:bookmarkStart w:id="5834" w:name="_GoBack"/>
            <w:bookmarkEnd w:id="5834"/>
          </w:p>
          <w:p w14:paraId="2CBD7F26" w14:textId="77777777" w:rsidR="007A663E" w:rsidRPr="00945767" w:rsidRDefault="007A663E" w:rsidP="00955901">
            <w:r w:rsidRPr="00945767">
              <w:rPr>
                <w:rFonts w:cs="Arial"/>
                <w:bCs/>
                <w:lang w:eastAsia="zh-TW"/>
              </w:rPr>
              <w:t xml:space="preserve">Alternatively, you can choose the </w:t>
            </w:r>
            <w:r w:rsidRPr="00945767">
              <w:rPr>
                <w:rStyle w:val="SAPScreenElement"/>
                <w:lang w:eastAsia="zh-TW"/>
              </w:rPr>
              <w:t xml:space="preserve">More </w:t>
            </w:r>
            <w:r w:rsidRPr="00945767">
              <w:rPr>
                <w:noProof/>
              </w:rPr>
              <w:drawing>
                <wp:inline distT="0" distB="0" distL="0" distR="0" wp14:anchorId="465DA74D" wp14:editId="11E81A47">
                  <wp:extent cx="260985" cy="21399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 cy="213995"/>
                          </a:xfrm>
                          <a:prstGeom prst="rect">
                            <a:avLst/>
                          </a:prstGeom>
                          <a:noFill/>
                          <a:ln>
                            <a:noFill/>
                          </a:ln>
                        </pic:spPr>
                      </pic:pic>
                    </a:graphicData>
                  </a:graphic>
                </wp:inline>
              </w:drawing>
            </w:r>
            <w:r w:rsidRPr="00945767">
              <w:rPr>
                <w:rStyle w:val="SAPScreenElement"/>
                <w:lang w:eastAsia="zh-TW"/>
              </w:rPr>
              <w:t xml:space="preserve"> </w:t>
            </w:r>
            <w:r w:rsidRPr="00945767">
              <w:rPr>
                <w:rFonts w:cs="Arial"/>
                <w:bCs/>
                <w:lang w:eastAsia="zh-TW"/>
              </w:rPr>
              <w:t>icon</w:t>
            </w:r>
            <w:r w:rsidRPr="00945767">
              <w:rPr>
                <w:lang w:eastAsia="zh-SG"/>
              </w:rPr>
              <w:t xml:space="preserve"> and select </w:t>
            </w:r>
            <w:r w:rsidRPr="00945767">
              <w:rPr>
                <w:rStyle w:val="SAPScreenElement"/>
                <w:lang w:eastAsia="zh-TW"/>
              </w:rPr>
              <w:t>Employee Benefits</w:t>
            </w:r>
            <w:r w:rsidRPr="00945767">
              <w:rPr>
                <w:lang w:eastAsia="zh-SG"/>
              </w:rPr>
              <w:t>.</w:t>
            </w:r>
          </w:p>
        </w:tc>
        <w:tc>
          <w:tcPr>
            <w:tcW w:w="4050" w:type="dxa"/>
            <w:tcBorders>
              <w:top w:val="single" w:sz="8" w:space="0" w:color="999999"/>
              <w:left w:val="single" w:sz="8" w:space="0" w:color="999999"/>
              <w:bottom w:val="single" w:sz="8" w:space="0" w:color="999999"/>
              <w:right w:val="single" w:sz="8" w:space="0" w:color="999999"/>
            </w:tcBorders>
          </w:tcPr>
          <w:p w14:paraId="7CC3B070" w14:textId="77777777" w:rsidR="007A663E" w:rsidRPr="00945767" w:rsidRDefault="007A663E" w:rsidP="00955901">
            <w:r w:rsidRPr="00945767">
              <w:rPr>
                <w:lang w:eastAsia="zh-TW"/>
              </w:rPr>
              <w:t xml:space="preserve">The </w:t>
            </w:r>
            <w:r w:rsidRPr="00945767">
              <w:rPr>
                <w:rStyle w:val="SAPScreenElement"/>
                <w:lang w:eastAsia="zh-TW"/>
              </w:rPr>
              <w:t>Employee Benefits</w:t>
            </w:r>
            <w:r w:rsidRPr="00945767">
              <w:rPr>
                <w:lang w:eastAsia="zh-SG"/>
              </w:rPr>
              <w:t xml:space="preserve"> </w:t>
            </w:r>
            <w:r w:rsidRPr="00945767">
              <w:rPr>
                <w:lang w:eastAsia="zh-TW"/>
              </w:rPr>
              <w:t xml:space="preserve">section is displayed, containing the </w:t>
            </w:r>
            <w:r w:rsidRPr="00945767">
              <w:rPr>
                <w:rStyle w:val="SAPScreenElement"/>
              </w:rPr>
              <w:t>Current Benefits</w:t>
            </w:r>
            <w:r w:rsidRPr="00945767">
              <w:t xml:space="preserve"> </w:t>
            </w:r>
            <w:r w:rsidRPr="00945767">
              <w:rPr>
                <w:rStyle w:val="SAPScreenElement"/>
                <w:rFonts w:ascii="BentonSans Book" w:hAnsi="BentonSans Book"/>
                <w:color w:val="auto"/>
              </w:rPr>
              <w:t xml:space="preserve">and </w:t>
            </w:r>
            <w:r w:rsidRPr="00945767">
              <w:rPr>
                <w:rStyle w:val="SAPScreenElement"/>
              </w:rPr>
              <w:t>Benefits</w:t>
            </w:r>
            <w:r w:rsidRPr="00945767">
              <w:t xml:space="preserve"> </w:t>
            </w:r>
            <w:r w:rsidRPr="00945767">
              <w:rPr>
                <w:rStyle w:val="SAPScreenElement"/>
                <w:rFonts w:ascii="BentonSans Book" w:hAnsi="BentonSans Book"/>
                <w:color w:val="auto"/>
              </w:rPr>
              <w:t>blocks.</w:t>
            </w:r>
          </w:p>
          <w:p w14:paraId="7A54BE82" w14:textId="77777777" w:rsidR="007A663E" w:rsidRPr="00945767" w:rsidRDefault="007A663E" w:rsidP="00955901"/>
        </w:tc>
        <w:tc>
          <w:tcPr>
            <w:tcW w:w="1260" w:type="dxa"/>
            <w:tcBorders>
              <w:top w:val="single" w:sz="8" w:space="0" w:color="999999"/>
              <w:left w:val="single" w:sz="8" w:space="0" w:color="999999"/>
              <w:bottom w:val="single" w:sz="8" w:space="0" w:color="999999"/>
              <w:right w:val="single" w:sz="8" w:space="0" w:color="999999"/>
            </w:tcBorders>
          </w:tcPr>
          <w:p w14:paraId="201D6AF4" w14:textId="77777777" w:rsidR="007A663E" w:rsidRPr="00945767" w:rsidRDefault="007A663E" w:rsidP="00955901"/>
        </w:tc>
      </w:tr>
      <w:tr w:rsidR="007A663E" w:rsidRPr="00945767" w14:paraId="14631E90" w14:textId="77777777" w:rsidTr="0032571C">
        <w:trPr>
          <w:trHeight w:val="288"/>
        </w:trPr>
        <w:tc>
          <w:tcPr>
            <w:tcW w:w="872" w:type="dxa"/>
            <w:tcBorders>
              <w:top w:val="single" w:sz="8" w:space="0" w:color="999999"/>
              <w:left w:val="single" w:sz="8" w:space="0" w:color="999999"/>
              <w:bottom w:val="single" w:sz="8" w:space="0" w:color="999999"/>
              <w:right w:val="single" w:sz="8" w:space="0" w:color="999999"/>
            </w:tcBorders>
          </w:tcPr>
          <w:p w14:paraId="521E2AE9" w14:textId="77777777" w:rsidR="007A663E" w:rsidRPr="00945767" w:rsidRDefault="007A663E" w:rsidP="00955901">
            <w:r w:rsidRPr="00945767">
              <w:t>5</w:t>
            </w:r>
          </w:p>
        </w:tc>
        <w:tc>
          <w:tcPr>
            <w:tcW w:w="1350" w:type="dxa"/>
            <w:tcBorders>
              <w:top w:val="single" w:sz="8" w:space="0" w:color="999999"/>
              <w:left w:val="single" w:sz="8" w:space="0" w:color="999999"/>
              <w:bottom w:val="single" w:sz="8" w:space="0" w:color="999999"/>
              <w:right w:val="single" w:sz="8" w:space="0" w:color="999999"/>
            </w:tcBorders>
          </w:tcPr>
          <w:p w14:paraId="6A611FCF" w14:textId="77777777" w:rsidR="007A663E" w:rsidRPr="00945767" w:rsidRDefault="007A663E" w:rsidP="00955901">
            <w:pPr>
              <w:rPr>
                <w:rStyle w:val="SAPEmphasis"/>
              </w:rPr>
            </w:pPr>
            <w:r w:rsidRPr="00945767">
              <w:rPr>
                <w:rStyle w:val="SAPEmphasis"/>
              </w:rPr>
              <w:t>Claim Benefits for Employee</w:t>
            </w:r>
          </w:p>
        </w:tc>
        <w:tc>
          <w:tcPr>
            <w:tcW w:w="6750" w:type="dxa"/>
            <w:tcBorders>
              <w:top w:val="single" w:sz="8" w:space="0" w:color="999999"/>
              <w:left w:val="single" w:sz="8" w:space="0" w:color="999999"/>
              <w:bottom w:val="single" w:sz="8" w:space="0" w:color="999999"/>
              <w:right w:val="single" w:sz="8" w:space="0" w:color="999999"/>
            </w:tcBorders>
          </w:tcPr>
          <w:p w14:paraId="2B0E2902" w14:textId="77777777" w:rsidR="007A663E" w:rsidRPr="00945767" w:rsidRDefault="007A663E" w:rsidP="00955901">
            <w:r w:rsidRPr="00945767">
              <w:t>Claim benefits for the employee.</w:t>
            </w:r>
          </w:p>
          <w:p w14:paraId="3A19208F" w14:textId="32383267" w:rsidR="007A663E" w:rsidRPr="00945767" w:rsidRDefault="007A663E" w:rsidP="00955901">
            <w:r w:rsidRPr="00945767">
              <w:t xml:space="preserve">Proceed similar </w:t>
            </w:r>
            <w:r w:rsidR="00A06A62">
              <w:t xml:space="preserve">as </w:t>
            </w:r>
            <w:r w:rsidR="00A06A62" w:rsidRPr="009F4086">
              <w:t xml:space="preserve">in the use cases </w:t>
            </w:r>
            <w:r w:rsidRPr="00945767">
              <w:t xml:space="preserve">described in the </w:t>
            </w:r>
            <w:r w:rsidRPr="00945767">
              <w:rPr>
                <w:rFonts w:ascii="BentonSans Bold" w:hAnsi="BentonSans Bold"/>
                <w:color w:val="666666"/>
              </w:rPr>
              <w:t>Procedure</w:t>
            </w:r>
            <w:r w:rsidRPr="00945767">
              <w:rPr>
                <w:sz w:val="12"/>
              </w:rPr>
              <w:t xml:space="preserve"> </w:t>
            </w:r>
            <w:r w:rsidRPr="00945767">
              <w:t xml:space="preserve">of process step </w:t>
            </w:r>
            <w:r w:rsidRPr="009468F2">
              <w:rPr>
                <w:rStyle w:val="SAPScreenElement"/>
                <w:color w:val="auto"/>
                <w:lang w:eastAsia="zh-TW"/>
              </w:rPr>
              <w:t>4.4.1.1</w:t>
            </w:r>
            <w:r w:rsidRPr="00945767">
              <w:t xml:space="preserve"> </w:t>
            </w:r>
            <w:r w:rsidRPr="00945767">
              <w:rPr>
                <w:rStyle w:val="SAPScreenElement"/>
                <w:color w:val="auto"/>
                <w:lang w:eastAsia="zh-TW"/>
              </w:rPr>
              <w:t>Claiming Benefits via Self-Service</w:t>
            </w:r>
            <w:r w:rsidRPr="00945767">
              <w:t xml:space="preserve">, </w:t>
            </w:r>
            <w:r w:rsidR="00A06A62">
              <w:t xml:space="preserve">starting </w:t>
            </w:r>
            <w:r w:rsidRPr="00945767">
              <w:t>test step # 4.</w:t>
            </w:r>
          </w:p>
        </w:tc>
        <w:tc>
          <w:tcPr>
            <w:tcW w:w="4050" w:type="dxa"/>
            <w:tcBorders>
              <w:top w:val="single" w:sz="8" w:space="0" w:color="999999"/>
              <w:left w:val="single" w:sz="8" w:space="0" w:color="999999"/>
              <w:bottom w:val="single" w:sz="8" w:space="0" w:color="999999"/>
              <w:right w:val="single" w:sz="8" w:space="0" w:color="999999"/>
            </w:tcBorders>
          </w:tcPr>
          <w:p w14:paraId="7102D8A6" w14:textId="77777777" w:rsidR="007A663E" w:rsidRPr="00945767" w:rsidRDefault="007A663E" w:rsidP="00955901"/>
        </w:tc>
        <w:tc>
          <w:tcPr>
            <w:tcW w:w="1260" w:type="dxa"/>
            <w:tcBorders>
              <w:top w:val="single" w:sz="8" w:space="0" w:color="999999"/>
              <w:left w:val="single" w:sz="8" w:space="0" w:color="999999"/>
              <w:bottom w:val="single" w:sz="8" w:space="0" w:color="999999"/>
              <w:right w:val="single" w:sz="8" w:space="0" w:color="999999"/>
            </w:tcBorders>
          </w:tcPr>
          <w:p w14:paraId="153E5C2E" w14:textId="77777777" w:rsidR="007A663E" w:rsidRPr="00945767" w:rsidRDefault="007A663E" w:rsidP="00955901"/>
        </w:tc>
      </w:tr>
    </w:tbl>
    <w:p w14:paraId="39984996" w14:textId="77777777" w:rsidR="007A663E" w:rsidRPr="00945767" w:rsidRDefault="007A663E" w:rsidP="007A663E">
      <w:pPr>
        <w:pStyle w:val="NoteParagraph"/>
        <w:ind w:left="0"/>
      </w:pPr>
    </w:p>
    <w:p w14:paraId="224BE014" w14:textId="77777777" w:rsidR="007A663E" w:rsidRPr="00945767" w:rsidRDefault="007A663E" w:rsidP="007A663E">
      <w:pPr>
        <w:pStyle w:val="NoteParagraph"/>
        <w:ind w:left="0"/>
        <w:rPr>
          <w:rFonts w:ascii="BentonSans Regular" w:hAnsi="BentonSans Regular"/>
          <w:color w:val="666666"/>
          <w:sz w:val="22"/>
        </w:rPr>
      </w:pPr>
      <w:r w:rsidRPr="00945767">
        <w:rPr>
          <w:noProof/>
        </w:rPr>
        <w:drawing>
          <wp:inline distT="0" distB="0" distL="0" distR="0" wp14:anchorId="1044DF73" wp14:editId="3D3D0775">
            <wp:extent cx="228600" cy="228600"/>
            <wp:effectExtent l="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w:t>
      </w:r>
      <w:r w:rsidRPr="00945767">
        <w:rPr>
          <w:rFonts w:ascii="BentonSans Regular" w:hAnsi="BentonSans Regular"/>
          <w:color w:val="666666"/>
          <w:sz w:val="22"/>
        </w:rPr>
        <w:t>Recommendation</w:t>
      </w:r>
    </w:p>
    <w:p w14:paraId="4E6880BF" w14:textId="720B8B3C" w:rsidR="007A663E" w:rsidRPr="00945767" w:rsidRDefault="007A663E" w:rsidP="00546312">
      <w:r w:rsidRPr="00945767">
        <w:rPr>
          <w:rFonts w:cs="Arial"/>
          <w:bCs/>
          <w:lang w:eastAsia="zh-CN"/>
        </w:rPr>
        <w:t xml:space="preserve">Continue in the process execution with process </w:t>
      </w:r>
      <w:r w:rsidRPr="009468F2">
        <w:rPr>
          <w:rFonts w:cs="Arial"/>
          <w:bCs/>
          <w:lang w:eastAsia="zh-CN"/>
        </w:rPr>
        <w:t xml:space="preserve">step </w:t>
      </w:r>
      <w:r w:rsidRPr="009468F2">
        <w:rPr>
          <w:rStyle w:val="SAPTextReference"/>
        </w:rPr>
        <w:t>4.4.</w:t>
      </w:r>
      <w:r w:rsidR="00A06A62">
        <w:rPr>
          <w:rStyle w:val="SAPTextReference"/>
        </w:rPr>
        <w:t>2</w:t>
      </w:r>
      <w:r w:rsidRPr="00945767">
        <w:rPr>
          <w:rStyle w:val="SAPTextReference"/>
        </w:rPr>
        <w:t xml:space="preserve"> </w:t>
      </w:r>
      <w:r w:rsidR="00A06A62">
        <w:rPr>
          <w:rStyle w:val="SAPTextReference"/>
        </w:rPr>
        <w:t>Approving Benefits</w:t>
      </w:r>
      <w:r w:rsidRPr="00945767">
        <w:rPr>
          <w:rStyle w:val="SAPTextReference"/>
        </w:rPr>
        <w:t xml:space="preserve"> Claim </w:t>
      </w:r>
      <w:r w:rsidRPr="00945767">
        <w:t>and subsequent.</w:t>
      </w:r>
    </w:p>
    <w:p w14:paraId="0DCFFA4D" w14:textId="562D0771" w:rsidR="00B01D94" w:rsidRPr="00945767" w:rsidRDefault="00B01D94" w:rsidP="00546312">
      <w:pPr>
        <w:pStyle w:val="Heading3"/>
      </w:pPr>
      <w:bookmarkStart w:id="5835" w:name="_Toc507162148"/>
      <w:r w:rsidRPr="00945767">
        <w:lastRenderedPageBreak/>
        <w:t>Approving Benefits Claim</w:t>
      </w:r>
      <w:bookmarkEnd w:id="5835"/>
    </w:p>
    <w:p w14:paraId="3CB1D159" w14:textId="77777777" w:rsidR="00727DCD" w:rsidRPr="00945767" w:rsidRDefault="00727DCD" w:rsidP="00727DCD">
      <w:pPr>
        <w:pStyle w:val="SAPKeyblockTitle"/>
      </w:pPr>
      <w:r w:rsidRPr="00945767">
        <w:t>Test Administration</w:t>
      </w:r>
    </w:p>
    <w:p w14:paraId="0CB920FF" w14:textId="77777777" w:rsidR="00727DCD" w:rsidRPr="00945767" w:rsidRDefault="00727DCD" w:rsidP="00727DCD">
      <w:r w:rsidRPr="009457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727DCD" w:rsidRPr="00945767" w14:paraId="77CC6CE0" w14:textId="77777777" w:rsidTr="00A013AE">
        <w:tc>
          <w:tcPr>
            <w:tcW w:w="2280" w:type="dxa"/>
            <w:tcBorders>
              <w:top w:val="single" w:sz="8" w:space="0" w:color="999999"/>
              <w:left w:val="single" w:sz="8" w:space="0" w:color="999999"/>
              <w:bottom w:val="single" w:sz="8" w:space="0" w:color="999999"/>
              <w:right w:val="single" w:sz="8" w:space="0" w:color="999999"/>
            </w:tcBorders>
            <w:hideMark/>
          </w:tcPr>
          <w:p w14:paraId="35338C10" w14:textId="77777777" w:rsidR="00727DCD" w:rsidRPr="00945767" w:rsidRDefault="00727DCD" w:rsidP="00A013AE">
            <w:pPr>
              <w:rPr>
                <w:rStyle w:val="SAPEmphasis"/>
              </w:rPr>
            </w:pPr>
            <w:r w:rsidRPr="009457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59108D9" w14:textId="77777777" w:rsidR="00727DCD" w:rsidRPr="00945767" w:rsidRDefault="00727DCD" w:rsidP="00A013AE">
            <w:r w:rsidRPr="009457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780D27CC" w14:textId="77777777" w:rsidR="00727DCD" w:rsidRPr="00945767" w:rsidRDefault="00727DCD" w:rsidP="00A013AE">
            <w:pPr>
              <w:rPr>
                <w:rStyle w:val="SAPEmphasis"/>
              </w:rPr>
            </w:pPr>
            <w:r w:rsidRPr="009457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BBCBB71" w14:textId="77777777" w:rsidR="00727DCD" w:rsidRPr="00945767" w:rsidRDefault="00727DCD" w:rsidP="00A013AE">
            <w:r w:rsidRPr="009457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26F9B1F" w14:textId="77777777" w:rsidR="00727DCD" w:rsidRPr="00945767" w:rsidRDefault="00727DCD" w:rsidP="00A013AE">
            <w:pPr>
              <w:rPr>
                <w:rStyle w:val="SAPEmphasis"/>
              </w:rPr>
            </w:pPr>
            <w:r w:rsidRPr="009457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E9EA92A" w14:textId="77777777" w:rsidR="00727DCD" w:rsidRPr="00945767" w:rsidRDefault="00727DCD" w:rsidP="00A013AE">
            <w:r w:rsidRPr="00945767">
              <w:t>&lt;date&gt;</w:t>
            </w:r>
          </w:p>
        </w:tc>
      </w:tr>
      <w:tr w:rsidR="00727DCD" w:rsidRPr="00945767" w14:paraId="2FDC2364" w14:textId="77777777" w:rsidTr="00A013AE">
        <w:tc>
          <w:tcPr>
            <w:tcW w:w="2280" w:type="dxa"/>
            <w:tcBorders>
              <w:top w:val="single" w:sz="8" w:space="0" w:color="999999"/>
              <w:left w:val="single" w:sz="8" w:space="0" w:color="999999"/>
              <w:bottom w:val="single" w:sz="8" w:space="0" w:color="999999"/>
              <w:right w:val="single" w:sz="8" w:space="0" w:color="999999"/>
            </w:tcBorders>
            <w:hideMark/>
          </w:tcPr>
          <w:p w14:paraId="7879BC31" w14:textId="77777777" w:rsidR="00727DCD" w:rsidRPr="00945767" w:rsidRDefault="00727DCD" w:rsidP="00A013AE">
            <w:pPr>
              <w:rPr>
                <w:rStyle w:val="SAPEmphasis"/>
              </w:rPr>
            </w:pPr>
            <w:r w:rsidRPr="009457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1359683" w14:textId="2DF81ED5" w:rsidR="00727DCD" w:rsidRPr="00FF705B" w:rsidRDefault="00341D3B" w:rsidP="00A013AE">
            <w:ins w:id="5836" w:author="Author" w:date="2018-01-25T15:27:00Z">
              <w:r w:rsidRPr="00A77232">
                <w:t>HR Business Partner (of employee)</w:t>
              </w:r>
            </w:ins>
            <w:commentRangeStart w:id="5837"/>
            <w:del w:id="5838" w:author="Author" w:date="2018-01-25T15:27:00Z">
              <w:r w:rsidR="00064E26" w:rsidRPr="00A95832" w:rsidDel="00341D3B">
                <w:rPr>
                  <w:highlight w:val="yellow"/>
                  <w:rPrChange w:id="5839" w:author="Author" w:date="2018-01-25T11:08:00Z">
                    <w:rPr/>
                  </w:rPrChange>
                </w:rPr>
                <w:delText xml:space="preserve">Member of workflow group </w:delText>
              </w:r>
              <w:r w:rsidR="00064E26" w:rsidRPr="00A95832" w:rsidDel="00341D3B">
                <w:rPr>
                  <w:rStyle w:val="SAPScreenElement"/>
                  <w:color w:val="auto"/>
                  <w:highlight w:val="yellow"/>
                  <w:rPrChange w:id="5840" w:author="Author" w:date="2018-01-25T11:08:00Z">
                    <w:rPr>
                      <w:rStyle w:val="SAPScreenElement"/>
                      <w:color w:val="auto"/>
                    </w:rPr>
                  </w:rPrChange>
                </w:rPr>
                <w:delText>Benefits Approvers Group</w:delText>
              </w:r>
              <w:commentRangeEnd w:id="5837"/>
              <w:r w:rsidR="009252EA" w:rsidDel="00341D3B">
                <w:rPr>
                  <w:rStyle w:val="CommentReference"/>
                  <w:rFonts w:ascii="Arial" w:eastAsia="SimSun" w:hAnsi="Arial"/>
                  <w:lang w:val="de-DE"/>
                </w:rPr>
                <w:commentReference w:id="5837"/>
              </w:r>
            </w:del>
          </w:p>
        </w:tc>
      </w:tr>
      <w:tr w:rsidR="00883809" w:rsidRPr="00945767" w14:paraId="1445DAD2" w14:textId="77777777" w:rsidTr="00A013AE">
        <w:tc>
          <w:tcPr>
            <w:tcW w:w="2280" w:type="dxa"/>
            <w:tcBorders>
              <w:top w:val="single" w:sz="8" w:space="0" w:color="999999"/>
              <w:left w:val="single" w:sz="8" w:space="0" w:color="999999"/>
              <w:bottom w:val="single" w:sz="8" w:space="0" w:color="999999"/>
              <w:right w:val="single" w:sz="8" w:space="0" w:color="999999"/>
            </w:tcBorders>
            <w:hideMark/>
          </w:tcPr>
          <w:p w14:paraId="2B467A49" w14:textId="77777777" w:rsidR="00883809" w:rsidRPr="00945767" w:rsidRDefault="00883809" w:rsidP="00883809">
            <w:pPr>
              <w:rPr>
                <w:rStyle w:val="SAPEmphasis"/>
              </w:rPr>
            </w:pPr>
            <w:r w:rsidRPr="009457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9CE1CE2" w14:textId="77777777" w:rsidR="00883809" w:rsidRPr="00945767" w:rsidRDefault="00883809" w:rsidP="00883809">
            <w:r w:rsidRPr="009457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336E631" w14:textId="77777777" w:rsidR="00883809" w:rsidRPr="00945767" w:rsidRDefault="00883809" w:rsidP="00883809">
            <w:pPr>
              <w:rPr>
                <w:rStyle w:val="SAPEmphasis"/>
              </w:rPr>
            </w:pPr>
            <w:r w:rsidRPr="009457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C29A257" w14:textId="2BF5885B" w:rsidR="00883809" w:rsidRPr="00945767" w:rsidRDefault="00883809" w:rsidP="00883809">
            <w:r>
              <w:rPr>
                <w:lang w:eastAsia="zh-CN"/>
              </w:rPr>
              <w:t>&lt;duration&gt;</w:t>
            </w:r>
          </w:p>
        </w:tc>
      </w:tr>
    </w:tbl>
    <w:p w14:paraId="56E87464" w14:textId="77777777" w:rsidR="00727DCD" w:rsidRPr="00945767" w:rsidRDefault="00727DCD" w:rsidP="00727DCD">
      <w:pPr>
        <w:pStyle w:val="SAPKeyblockTitle"/>
      </w:pPr>
      <w:commentRangeStart w:id="5841"/>
      <w:r w:rsidRPr="00945767">
        <w:t>Purpose</w:t>
      </w:r>
      <w:commentRangeEnd w:id="5841"/>
      <w:r w:rsidR="0010336A">
        <w:rPr>
          <w:rStyle w:val="CommentReference"/>
          <w:rFonts w:ascii="Arial" w:eastAsia="SimSun" w:hAnsi="Arial"/>
          <w:color w:val="auto"/>
          <w:lang w:val="de-DE"/>
        </w:rPr>
        <w:commentReference w:id="5841"/>
      </w:r>
    </w:p>
    <w:p w14:paraId="2EC612D2" w14:textId="5E50F18B" w:rsidR="00727DCD" w:rsidRPr="00945767" w:rsidRDefault="00CB54A2" w:rsidP="003B37F4">
      <w:ins w:id="5842" w:author="Author" w:date="2018-02-23T14:55:00Z">
        <w:r>
          <w:t xml:space="preserve">The </w:t>
        </w:r>
        <w:r w:rsidRPr="00A77232">
          <w:t>HR Business Partner</w:t>
        </w:r>
        <w:r>
          <w:t xml:space="preserve"> of the employee approves the benefits claim submitted by that employee.</w:t>
        </w:r>
      </w:ins>
      <w:del w:id="5843" w:author="Author" w:date="2018-02-23T14:55:00Z">
        <w:r w:rsidR="00727DCD" w:rsidRPr="00945767" w:rsidDel="00CB54A2">
          <w:delText>If a workflow is configured in the system for a</w:delText>
        </w:r>
        <w:r w:rsidR="00C15E4C" w:rsidRPr="00945767" w:rsidDel="00CB54A2">
          <w:delText xml:space="preserve"> benefit claim</w:delText>
        </w:r>
        <w:r w:rsidR="00727DCD" w:rsidRPr="00945767" w:rsidDel="00CB54A2">
          <w:delText xml:space="preserve">, the approver </w:delText>
        </w:r>
        <w:r w:rsidR="00727DCD" w:rsidRPr="001557A8" w:rsidDel="00CB54A2">
          <w:delText>(</w:delText>
        </w:r>
        <w:r w:rsidR="00727DCD" w:rsidRPr="00EE774D" w:rsidDel="00CB54A2">
          <w:delText xml:space="preserve">i.e. </w:delText>
        </w:r>
      </w:del>
      <w:ins w:id="5844" w:author="Author" w:date="2018-01-25T15:28:00Z">
        <w:del w:id="5845" w:author="Author" w:date="2018-02-23T14:55:00Z">
          <w:r w:rsidR="00341D3B" w:rsidRPr="00342829" w:rsidDel="00CB54A2">
            <w:delText>the</w:delText>
          </w:r>
          <w:r w:rsidR="00341D3B" w:rsidRPr="00A77232" w:rsidDel="00CB54A2">
            <w:delText xml:space="preserve"> employee’s HR Business Partner</w:delText>
          </w:r>
        </w:del>
      </w:ins>
      <w:del w:id="5846" w:author="Author" w:date="2018-02-23T14:55:00Z">
        <w:r w:rsidR="00064E26" w:rsidRPr="00A95832" w:rsidDel="00CB54A2">
          <w:rPr>
            <w:highlight w:val="yellow"/>
            <w:rPrChange w:id="5847" w:author="Author" w:date="2018-01-25T11:08:00Z">
              <w:rPr/>
            </w:rPrChange>
          </w:rPr>
          <w:delText xml:space="preserve">a member of </w:delText>
        </w:r>
        <w:r w:rsidR="00A06A62" w:rsidRPr="00A95832" w:rsidDel="00CB54A2">
          <w:rPr>
            <w:highlight w:val="yellow"/>
            <w:rPrChange w:id="5848" w:author="Author" w:date="2018-01-25T11:08:00Z">
              <w:rPr/>
            </w:rPrChange>
          </w:rPr>
          <w:delText xml:space="preserve">the </w:delText>
        </w:r>
        <w:r w:rsidR="00064E26" w:rsidRPr="00A95832" w:rsidDel="00CB54A2">
          <w:rPr>
            <w:highlight w:val="yellow"/>
            <w:rPrChange w:id="5849" w:author="Author" w:date="2018-01-25T11:08:00Z">
              <w:rPr/>
            </w:rPrChange>
          </w:rPr>
          <w:delText xml:space="preserve">workflow group </w:delText>
        </w:r>
        <w:r w:rsidR="00064E26" w:rsidRPr="00A95832" w:rsidDel="00CB54A2">
          <w:rPr>
            <w:rStyle w:val="SAPScreenElement"/>
            <w:color w:val="auto"/>
            <w:highlight w:val="yellow"/>
            <w:rPrChange w:id="5850" w:author="Author" w:date="2018-01-25T11:08:00Z">
              <w:rPr>
                <w:rStyle w:val="SAPScreenElement"/>
                <w:color w:val="auto"/>
              </w:rPr>
            </w:rPrChange>
          </w:rPr>
          <w:delText>Benefits Approvers Group</w:delText>
        </w:r>
        <w:r w:rsidR="00727DCD" w:rsidRPr="00945767" w:rsidDel="00CB54A2">
          <w:delText xml:space="preserve">) will need to approve the </w:delText>
        </w:r>
        <w:r w:rsidR="00142723" w:rsidRPr="00945767" w:rsidDel="00CB54A2">
          <w:delText>claim</w:delText>
        </w:r>
        <w:r w:rsidR="00727DCD" w:rsidRPr="00945767" w:rsidDel="00CB54A2">
          <w:delText>.</w:delText>
        </w:r>
      </w:del>
      <w:r w:rsidR="00727DCD" w:rsidRPr="00945767">
        <w:t xml:space="preserve"> Until the </w:t>
      </w:r>
      <w:r w:rsidR="00142723" w:rsidRPr="00945767">
        <w:t>claim request</w:t>
      </w:r>
      <w:r w:rsidR="00727DCD" w:rsidRPr="00945767">
        <w:t xml:space="preserve"> is approved</w:t>
      </w:r>
      <w:r w:rsidR="00142723" w:rsidRPr="00945767">
        <w:t>,</w:t>
      </w:r>
      <w:r w:rsidR="00727DCD" w:rsidRPr="00945767">
        <w:t xml:space="preserve"> </w:t>
      </w:r>
      <w:r w:rsidR="00142723" w:rsidRPr="00945767">
        <w:t xml:space="preserve">it is displayed in the </w:t>
      </w:r>
      <w:r w:rsidR="00142723" w:rsidRPr="00945767">
        <w:rPr>
          <w:rStyle w:val="SAPScreenElement"/>
          <w:lang w:eastAsia="zh-TW"/>
        </w:rPr>
        <w:t>In-process Claims</w:t>
      </w:r>
      <w:r w:rsidR="00142723" w:rsidRPr="00945767">
        <w:t xml:space="preserve"> block</w:t>
      </w:r>
      <w:r w:rsidR="00727DCD" w:rsidRPr="00945767">
        <w:t xml:space="preserve"> </w:t>
      </w:r>
      <w:r w:rsidR="00142723" w:rsidRPr="00945767">
        <w:t xml:space="preserve">of the </w:t>
      </w:r>
      <w:r w:rsidR="00142723" w:rsidRPr="00945767">
        <w:rPr>
          <w:rStyle w:val="SAPScreenElement"/>
          <w:lang w:eastAsia="zh-TW"/>
        </w:rPr>
        <w:t>Reimbursements</w:t>
      </w:r>
      <w:r w:rsidR="00142723" w:rsidRPr="00945767">
        <w:t xml:space="preserve"> section in</w:t>
      </w:r>
      <w:r w:rsidR="00727DCD" w:rsidRPr="00945767">
        <w:t xml:space="preserve"> the employee</w:t>
      </w:r>
      <w:r w:rsidR="00142723" w:rsidRPr="00945767">
        <w:t xml:space="preserve">’s </w:t>
      </w:r>
      <w:ins w:id="5851" w:author="Author" w:date="2018-02-23T14:56:00Z">
        <w:r>
          <w:t>pro</w:t>
        </w:r>
      </w:ins>
      <w:r w:rsidR="00142723" w:rsidRPr="00945767">
        <w:t>file</w:t>
      </w:r>
      <w:r w:rsidR="00727DCD" w:rsidRPr="00945767">
        <w:t>.</w:t>
      </w:r>
    </w:p>
    <w:p w14:paraId="5E00C94C" w14:textId="7D75598E" w:rsidR="00727DCD" w:rsidRPr="00945767" w:rsidDel="00CB54A2" w:rsidRDefault="00727DCD" w:rsidP="00727DCD">
      <w:pPr>
        <w:rPr>
          <w:del w:id="5852" w:author="Author" w:date="2018-02-23T14:56:00Z"/>
        </w:rPr>
      </w:pPr>
      <w:del w:id="5853" w:author="Author" w:date="2018-02-23T14:56:00Z">
        <w:r w:rsidRPr="00945767" w:rsidDel="00CB54A2">
          <w:delText xml:space="preserve">In this process step, </w:delText>
        </w:r>
      </w:del>
      <w:ins w:id="5854" w:author="Author" w:date="2018-01-25T15:28:00Z">
        <w:del w:id="5855" w:author="Author" w:date="2018-02-23T14:56:00Z">
          <w:r w:rsidR="00341D3B" w:rsidRPr="00A77232" w:rsidDel="00CB54A2">
            <w:delText xml:space="preserve">the HR Business Partner of the employee </w:delText>
          </w:r>
        </w:del>
      </w:ins>
      <w:del w:id="5856" w:author="Author" w:date="2018-02-23T14:56:00Z">
        <w:r w:rsidR="00064E26" w:rsidRPr="00A95832" w:rsidDel="00CB54A2">
          <w:rPr>
            <w:highlight w:val="yellow"/>
            <w:rPrChange w:id="5857" w:author="Author" w:date="2018-01-25T11:09:00Z">
              <w:rPr/>
            </w:rPrChange>
          </w:rPr>
          <w:delText xml:space="preserve">a member of the workflow group </w:delText>
        </w:r>
        <w:r w:rsidR="00064E26" w:rsidRPr="00A95832" w:rsidDel="00CB54A2">
          <w:rPr>
            <w:rStyle w:val="SAPScreenElement"/>
            <w:color w:val="auto"/>
            <w:highlight w:val="yellow"/>
            <w:rPrChange w:id="5858" w:author="Author" w:date="2018-01-25T11:09:00Z">
              <w:rPr>
                <w:rStyle w:val="SAPScreenElement"/>
                <w:color w:val="auto"/>
              </w:rPr>
            </w:rPrChange>
          </w:rPr>
          <w:delText>Benefits Approvers Group</w:delText>
        </w:r>
        <w:r w:rsidR="00064E26" w:rsidDel="00CB54A2">
          <w:rPr>
            <w:rStyle w:val="SAPScreenElement"/>
            <w:color w:val="auto"/>
          </w:rPr>
          <w:delText xml:space="preserve"> </w:delText>
        </w:r>
        <w:r w:rsidRPr="00945767" w:rsidDel="00CB54A2">
          <w:delText xml:space="preserve">will need to complete the workflow by selecting the </w:delText>
        </w:r>
        <w:r w:rsidR="00142723" w:rsidRPr="00945767" w:rsidDel="00CB54A2">
          <w:delText>benefits claim</w:delText>
        </w:r>
        <w:r w:rsidRPr="00945767" w:rsidDel="00CB54A2">
          <w:delText xml:space="preserve"> request, reviewing </w:delText>
        </w:r>
        <w:r w:rsidR="00142723" w:rsidRPr="00945767" w:rsidDel="00CB54A2">
          <w:delText>it</w:delText>
        </w:r>
        <w:r w:rsidRPr="00945767" w:rsidDel="00CB54A2">
          <w:delText xml:space="preserve"> and then lastly approving the request.</w:delText>
        </w:r>
      </w:del>
    </w:p>
    <w:p w14:paraId="5F376104" w14:textId="77777777" w:rsidR="00727DCD" w:rsidRPr="00945767" w:rsidRDefault="00727DCD" w:rsidP="00727DCD">
      <w:pPr>
        <w:pStyle w:val="SAPKeyblockTitle"/>
      </w:pPr>
      <w:r w:rsidRPr="00945767">
        <w:t>Procedure</w:t>
      </w:r>
    </w:p>
    <w:tbl>
      <w:tblPr>
        <w:tblW w:w="14285"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101"/>
        <w:gridCol w:w="5310"/>
        <w:gridCol w:w="5760"/>
        <w:gridCol w:w="1263"/>
      </w:tblGrid>
      <w:tr w:rsidR="00727DCD" w:rsidRPr="00945767" w14:paraId="310734A5" w14:textId="77777777" w:rsidTr="00EF1A3F">
        <w:trPr>
          <w:trHeight w:val="576"/>
          <w:tblHeader/>
        </w:trPr>
        <w:tc>
          <w:tcPr>
            <w:tcW w:w="851" w:type="dxa"/>
            <w:shd w:val="solid" w:color="999999" w:fill="FFFFFF"/>
            <w:hideMark/>
          </w:tcPr>
          <w:p w14:paraId="6A91D2AF" w14:textId="77777777" w:rsidR="00727DCD" w:rsidRPr="00945767" w:rsidRDefault="00727DCD" w:rsidP="00A013AE">
            <w:pPr>
              <w:pStyle w:val="TableHeading"/>
              <w:spacing w:line="276" w:lineRule="auto"/>
              <w:rPr>
                <w:rFonts w:ascii="BentonSans Bold" w:hAnsi="BentonSans Bold"/>
                <w:bCs/>
                <w:color w:val="FFFFFF"/>
                <w:sz w:val="18"/>
                <w:lang w:val="en-US" w:eastAsia="en-US"/>
              </w:rPr>
            </w:pPr>
            <w:r w:rsidRPr="00945767">
              <w:rPr>
                <w:rFonts w:ascii="BentonSans Bold" w:hAnsi="BentonSans Bold"/>
                <w:bCs/>
                <w:color w:val="FFFFFF"/>
                <w:sz w:val="18"/>
                <w:lang w:val="en-US"/>
              </w:rPr>
              <w:t>Test Step #</w:t>
            </w:r>
          </w:p>
        </w:tc>
        <w:tc>
          <w:tcPr>
            <w:tcW w:w="1101" w:type="dxa"/>
            <w:shd w:val="solid" w:color="999999" w:fill="FFFFFF"/>
            <w:hideMark/>
          </w:tcPr>
          <w:p w14:paraId="774C638E" w14:textId="77777777" w:rsidR="00727DCD" w:rsidRPr="00945767" w:rsidRDefault="00727DCD" w:rsidP="00A013AE">
            <w:pPr>
              <w:pStyle w:val="TableHeading"/>
              <w:spacing w:line="276" w:lineRule="auto"/>
              <w:rPr>
                <w:rFonts w:ascii="BentonSans Bold" w:hAnsi="BentonSans Bold"/>
                <w:bCs/>
                <w:color w:val="FFFFFF"/>
                <w:sz w:val="18"/>
                <w:lang w:val="en-US" w:eastAsia="en-US"/>
              </w:rPr>
            </w:pPr>
            <w:r w:rsidRPr="00945767">
              <w:rPr>
                <w:rFonts w:ascii="BentonSans Bold" w:hAnsi="BentonSans Bold"/>
                <w:bCs/>
                <w:color w:val="FFFFFF"/>
                <w:sz w:val="18"/>
                <w:lang w:val="en-US"/>
              </w:rPr>
              <w:t>Test Step Name</w:t>
            </w:r>
          </w:p>
        </w:tc>
        <w:tc>
          <w:tcPr>
            <w:tcW w:w="5310" w:type="dxa"/>
            <w:shd w:val="solid" w:color="999999" w:fill="FFFFFF"/>
            <w:hideMark/>
          </w:tcPr>
          <w:p w14:paraId="48943293" w14:textId="77777777" w:rsidR="00727DCD" w:rsidRPr="00945767" w:rsidRDefault="00727DCD" w:rsidP="00A013AE">
            <w:pPr>
              <w:pStyle w:val="TableHeading"/>
              <w:spacing w:line="276" w:lineRule="auto"/>
              <w:rPr>
                <w:rFonts w:ascii="BentonSans Bold" w:hAnsi="BentonSans Bold"/>
                <w:bCs/>
                <w:color w:val="FFFFFF"/>
                <w:sz w:val="18"/>
                <w:lang w:val="en-US" w:eastAsia="en-US"/>
              </w:rPr>
            </w:pPr>
            <w:r w:rsidRPr="00945767">
              <w:rPr>
                <w:rFonts w:ascii="BentonSans Bold" w:hAnsi="BentonSans Bold"/>
                <w:bCs/>
                <w:color w:val="FFFFFF"/>
                <w:sz w:val="18"/>
                <w:lang w:val="en-US"/>
              </w:rPr>
              <w:t>Instruction</w:t>
            </w:r>
          </w:p>
        </w:tc>
        <w:tc>
          <w:tcPr>
            <w:tcW w:w="5760" w:type="dxa"/>
            <w:shd w:val="solid" w:color="999999" w:fill="FFFFFF"/>
            <w:hideMark/>
          </w:tcPr>
          <w:p w14:paraId="78651222" w14:textId="77777777" w:rsidR="00727DCD" w:rsidRPr="00945767" w:rsidRDefault="00727DCD" w:rsidP="00A013AE">
            <w:pPr>
              <w:pStyle w:val="TableHeading"/>
              <w:spacing w:line="276" w:lineRule="auto"/>
              <w:rPr>
                <w:rFonts w:ascii="BentonSans Bold" w:hAnsi="BentonSans Bold"/>
                <w:bCs/>
                <w:color w:val="FFFFFF"/>
                <w:sz w:val="18"/>
                <w:lang w:val="en-US" w:eastAsia="en-US"/>
              </w:rPr>
            </w:pPr>
            <w:r w:rsidRPr="00945767">
              <w:rPr>
                <w:rFonts w:ascii="BentonSans Bold" w:hAnsi="BentonSans Bold"/>
                <w:bCs/>
                <w:color w:val="FFFFFF"/>
                <w:sz w:val="18"/>
                <w:lang w:val="en-US"/>
              </w:rPr>
              <w:t>Expected Result</w:t>
            </w:r>
          </w:p>
        </w:tc>
        <w:tc>
          <w:tcPr>
            <w:tcW w:w="1263" w:type="dxa"/>
            <w:shd w:val="solid" w:color="999999" w:fill="FFFFFF"/>
            <w:hideMark/>
          </w:tcPr>
          <w:p w14:paraId="58758F4C" w14:textId="77777777" w:rsidR="00727DCD" w:rsidRPr="00945767" w:rsidRDefault="00727DCD" w:rsidP="00A013AE">
            <w:pPr>
              <w:pStyle w:val="TableHeading"/>
              <w:spacing w:line="276" w:lineRule="auto"/>
              <w:rPr>
                <w:rFonts w:ascii="BentonSans Bold" w:hAnsi="BentonSans Bold"/>
                <w:bCs/>
                <w:color w:val="FFFFFF"/>
                <w:sz w:val="18"/>
                <w:lang w:val="en-US" w:eastAsia="en-US"/>
              </w:rPr>
            </w:pPr>
            <w:r w:rsidRPr="00945767">
              <w:rPr>
                <w:rFonts w:ascii="BentonSans Bold" w:hAnsi="BentonSans Bold"/>
                <w:bCs/>
                <w:color w:val="FFFFFF"/>
                <w:sz w:val="18"/>
                <w:lang w:val="en-US"/>
              </w:rPr>
              <w:t>Pass / Fail / Comment</w:t>
            </w:r>
          </w:p>
        </w:tc>
      </w:tr>
      <w:tr w:rsidR="00727DCD" w:rsidRPr="00945767" w14:paraId="0C798C55" w14:textId="77777777" w:rsidTr="00EF1A3F">
        <w:trPr>
          <w:trHeight w:val="288"/>
        </w:trPr>
        <w:tc>
          <w:tcPr>
            <w:tcW w:w="851" w:type="dxa"/>
            <w:hideMark/>
          </w:tcPr>
          <w:p w14:paraId="7C7B7634" w14:textId="77777777" w:rsidR="00727DCD" w:rsidRPr="00945767" w:rsidRDefault="00727DCD" w:rsidP="00A013AE">
            <w:r w:rsidRPr="00945767">
              <w:t>1</w:t>
            </w:r>
          </w:p>
        </w:tc>
        <w:tc>
          <w:tcPr>
            <w:tcW w:w="1101" w:type="dxa"/>
            <w:hideMark/>
          </w:tcPr>
          <w:p w14:paraId="2772A80C" w14:textId="77777777" w:rsidR="00727DCD" w:rsidRPr="00945767" w:rsidRDefault="00727DCD" w:rsidP="00A013AE">
            <w:pPr>
              <w:rPr>
                <w:rStyle w:val="SAPEmphasis"/>
              </w:rPr>
            </w:pPr>
            <w:r w:rsidRPr="00945767">
              <w:rPr>
                <w:rStyle w:val="SAPEmphasis"/>
              </w:rPr>
              <w:t>Log on</w:t>
            </w:r>
          </w:p>
        </w:tc>
        <w:tc>
          <w:tcPr>
            <w:tcW w:w="5310" w:type="dxa"/>
            <w:hideMark/>
          </w:tcPr>
          <w:p w14:paraId="74A59146" w14:textId="0F97705B" w:rsidR="00727DCD" w:rsidRPr="00945767" w:rsidRDefault="00727DCD" w:rsidP="00A013AE">
            <w:r w:rsidRPr="00945767">
              <w:t xml:space="preserve">Log on to </w:t>
            </w:r>
            <w:r w:rsidRPr="00945767">
              <w:rPr>
                <w:rStyle w:val="SAPTextReference"/>
              </w:rPr>
              <w:t>Employee Central</w:t>
            </w:r>
            <w:r w:rsidRPr="00945767">
              <w:t xml:space="preserve"> as a</w:t>
            </w:r>
            <w:ins w:id="5859" w:author="Author" w:date="2018-01-25T15:28:00Z">
              <w:r w:rsidR="00341D3B">
                <w:t>n</w:t>
              </w:r>
            </w:ins>
            <w:r w:rsidRPr="00945767">
              <w:t xml:space="preserve"> </w:t>
            </w:r>
            <w:ins w:id="5860" w:author="Author" w:date="2018-01-25T15:27:00Z">
              <w:r w:rsidR="00341D3B" w:rsidRPr="00A77232">
                <w:t>HR Business Partner</w:t>
              </w:r>
            </w:ins>
            <w:del w:id="5861" w:author="Author" w:date="2018-01-25T15:27:00Z">
              <w:r w:rsidR="00064E26" w:rsidRPr="00A95832" w:rsidDel="00341D3B">
                <w:rPr>
                  <w:highlight w:val="yellow"/>
                  <w:rPrChange w:id="5862" w:author="Author" w:date="2018-01-25T11:09:00Z">
                    <w:rPr/>
                  </w:rPrChange>
                </w:rPr>
                <w:delText xml:space="preserve">member of the workflow group </w:delText>
              </w:r>
              <w:r w:rsidR="00064E26" w:rsidRPr="00A95832" w:rsidDel="00341D3B">
                <w:rPr>
                  <w:rStyle w:val="SAPScreenElement"/>
                  <w:color w:val="auto"/>
                  <w:highlight w:val="yellow"/>
                  <w:rPrChange w:id="5863" w:author="Author" w:date="2018-01-25T11:09:00Z">
                    <w:rPr>
                      <w:rStyle w:val="SAPScreenElement"/>
                      <w:color w:val="auto"/>
                    </w:rPr>
                  </w:rPrChange>
                </w:rPr>
                <w:delText>Benefits Approvers Group</w:delText>
              </w:r>
            </w:del>
            <w:r w:rsidRPr="00945767">
              <w:t>.</w:t>
            </w:r>
          </w:p>
        </w:tc>
        <w:tc>
          <w:tcPr>
            <w:tcW w:w="5760" w:type="dxa"/>
            <w:hideMark/>
          </w:tcPr>
          <w:p w14:paraId="0EC31E1F" w14:textId="77777777" w:rsidR="00727DCD" w:rsidRPr="00945767" w:rsidRDefault="00727DCD" w:rsidP="00A013AE">
            <w:r w:rsidRPr="00945767">
              <w:t xml:space="preserve">The </w:t>
            </w:r>
            <w:r w:rsidRPr="00945767">
              <w:rPr>
                <w:rStyle w:val="SAPScreenElement"/>
              </w:rPr>
              <w:t xml:space="preserve">Home </w:t>
            </w:r>
            <w:r w:rsidRPr="00945767">
              <w:t>page is displayed.</w:t>
            </w:r>
          </w:p>
        </w:tc>
        <w:tc>
          <w:tcPr>
            <w:tcW w:w="1263" w:type="dxa"/>
          </w:tcPr>
          <w:p w14:paraId="6E67501E" w14:textId="77777777" w:rsidR="00727DCD" w:rsidRPr="00945767" w:rsidRDefault="00727DCD" w:rsidP="00A013AE">
            <w:pPr>
              <w:rPr>
                <w:rFonts w:cs="Arial"/>
                <w:bCs/>
              </w:rPr>
            </w:pPr>
          </w:p>
        </w:tc>
      </w:tr>
      <w:tr w:rsidR="00727DCD" w:rsidRPr="00945767" w14:paraId="7F45E1E1" w14:textId="77777777" w:rsidTr="00EF1A3F">
        <w:trPr>
          <w:trHeight w:val="288"/>
        </w:trPr>
        <w:tc>
          <w:tcPr>
            <w:tcW w:w="851" w:type="dxa"/>
          </w:tcPr>
          <w:p w14:paraId="2E094F0E" w14:textId="77777777" w:rsidR="00727DCD" w:rsidRPr="00945767" w:rsidRDefault="00727DCD" w:rsidP="00A013AE">
            <w:r w:rsidRPr="00945767">
              <w:t>2</w:t>
            </w:r>
          </w:p>
        </w:tc>
        <w:tc>
          <w:tcPr>
            <w:tcW w:w="1101" w:type="dxa"/>
          </w:tcPr>
          <w:p w14:paraId="362A8C13" w14:textId="77777777" w:rsidR="00727DCD" w:rsidRPr="00945767" w:rsidRDefault="00727DCD" w:rsidP="00A013AE">
            <w:pPr>
              <w:rPr>
                <w:rStyle w:val="SAPEmphasis"/>
              </w:rPr>
            </w:pPr>
            <w:r w:rsidRPr="00945767">
              <w:rPr>
                <w:rStyle w:val="SAPEmphasis"/>
              </w:rPr>
              <w:t>Access Requests Tile</w:t>
            </w:r>
          </w:p>
        </w:tc>
        <w:tc>
          <w:tcPr>
            <w:tcW w:w="5310" w:type="dxa"/>
          </w:tcPr>
          <w:p w14:paraId="194C9364" w14:textId="77777777" w:rsidR="00727DCD" w:rsidRPr="00945767" w:rsidRDefault="00727DCD" w:rsidP="00A013AE">
            <w:r w:rsidRPr="00945767">
              <w:t xml:space="preserve">On the </w:t>
            </w:r>
            <w:r w:rsidRPr="00945767">
              <w:rPr>
                <w:rStyle w:val="SAPScreenElement"/>
              </w:rPr>
              <w:t xml:space="preserve">Home </w:t>
            </w:r>
            <w:r w:rsidRPr="00945767">
              <w:rPr>
                <w:rFonts w:cs="Arial"/>
                <w:bCs/>
              </w:rPr>
              <w:t>page</w:t>
            </w:r>
            <w:r w:rsidRPr="00945767">
              <w:rPr>
                <w:rStyle w:val="SAPScreenElement"/>
              </w:rPr>
              <w:t>,</w:t>
            </w:r>
            <w:r w:rsidRPr="00945767">
              <w:t xml:space="preserve"> go to the</w:t>
            </w:r>
            <w:r w:rsidRPr="00945767">
              <w:rPr>
                <w:i/>
              </w:rPr>
              <w:t xml:space="preserve"> </w:t>
            </w:r>
            <w:r w:rsidRPr="00945767">
              <w:rPr>
                <w:rStyle w:val="SAPScreenElement"/>
              </w:rPr>
              <w:t>To Do</w:t>
            </w:r>
            <w:r w:rsidRPr="00945767">
              <w:rPr>
                <w:i/>
                <w:lang w:eastAsia="zh-CN"/>
              </w:rPr>
              <w:t xml:space="preserve"> </w:t>
            </w:r>
            <w:r w:rsidRPr="00945767">
              <w:rPr>
                <w:lang w:eastAsia="zh-CN"/>
              </w:rPr>
              <w:t>section</w:t>
            </w:r>
            <w:r w:rsidRPr="00945767">
              <w:rPr>
                <w:i/>
                <w:lang w:eastAsia="zh-CN"/>
              </w:rPr>
              <w:t xml:space="preserve"> </w:t>
            </w:r>
            <w:r w:rsidRPr="00945767">
              <w:rPr>
                <w:lang w:eastAsia="zh-CN"/>
              </w:rPr>
              <w:t xml:space="preserve">and click on the </w:t>
            </w:r>
            <w:r w:rsidRPr="00945767">
              <w:rPr>
                <w:rStyle w:val="SAPScreenElement"/>
              </w:rPr>
              <w:t>Approve Requests</w:t>
            </w:r>
            <w:r w:rsidRPr="00945767">
              <w:t xml:space="preserve"> tile.</w:t>
            </w:r>
          </w:p>
        </w:tc>
        <w:tc>
          <w:tcPr>
            <w:tcW w:w="5760" w:type="dxa"/>
          </w:tcPr>
          <w:p w14:paraId="29BF18AE" w14:textId="77777777" w:rsidR="00727DCD" w:rsidRPr="00945767" w:rsidRDefault="00727DCD" w:rsidP="00A013AE">
            <w:pPr>
              <w:rPr>
                <w:rFonts w:cs="Arial"/>
                <w:bCs/>
              </w:rPr>
            </w:pPr>
            <w:r w:rsidRPr="00945767">
              <w:rPr>
                <w:rFonts w:cs="Arial"/>
                <w:bCs/>
              </w:rPr>
              <w:t xml:space="preserve">The </w:t>
            </w:r>
            <w:r w:rsidRPr="00945767">
              <w:rPr>
                <w:rStyle w:val="SAPScreenElement"/>
              </w:rPr>
              <w:t>Approve Requests</w:t>
            </w:r>
            <w:r w:rsidRPr="00945767">
              <w:t xml:space="preserve"> </w:t>
            </w:r>
            <w:r w:rsidRPr="00945767">
              <w:rPr>
                <w:rFonts w:cs="Arial"/>
                <w:bCs/>
              </w:rPr>
              <w:t xml:space="preserve">dialog box is displayed, containing a list of all the requests you need to approve. For each request, high level details are given, which depend on the request type. </w:t>
            </w:r>
          </w:p>
        </w:tc>
        <w:tc>
          <w:tcPr>
            <w:tcW w:w="1263" w:type="dxa"/>
          </w:tcPr>
          <w:p w14:paraId="23228B47" w14:textId="77777777" w:rsidR="00727DCD" w:rsidRPr="00945767" w:rsidRDefault="00727DCD" w:rsidP="00A013AE">
            <w:pPr>
              <w:rPr>
                <w:rFonts w:cs="Arial"/>
                <w:bCs/>
              </w:rPr>
            </w:pPr>
          </w:p>
        </w:tc>
      </w:tr>
      <w:tr w:rsidR="00727DCD" w:rsidRPr="00945767" w14:paraId="407E55C2" w14:textId="77777777" w:rsidTr="00EF1A3F">
        <w:trPr>
          <w:trHeight w:val="357"/>
        </w:trPr>
        <w:tc>
          <w:tcPr>
            <w:tcW w:w="851" w:type="dxa"/>
            <w:hideMark/>
          </w:tcPr>
          <w:p w14:paraId="36F772B2" w14:textId="77777777" w:rsidR="00727DCD" w:rsidRPr="00945767" w:rsidRDefault="00727DCD" w:rsidP="00A013AE">
            <w:r w:rsidRPr="00945767">
              <w:t>3</w:t>
            </w:r>
          </w:p>
        </w:tc>
        <w:tc>
          <w:tcPr>
            <w:tcW w:w="1101" w:type="dxa"/>
            <w:hideMark/>
          </w:tcPr>
          <w:p w14:paraId="4DF7D72D" w14:textId="473E60BA" w:rsidR="00727DCD" w:rsidRPr="00945767" w:rsidRDefault="00727DCD" w:rsidP="00A013AE">
            <w:pPr>
              <w:rPr>
                <w:rStyle w:val="SAPEmphasis"/>
              </w:rPr>
            </w:pPr>
            <w:r w:rsidRPr="00945767">
              <w:rPr>
                <w:rStyle w:val="SAPEmphasis"/>
              </w:rPr>
              <w:t xml:space="preserve">Select </w:t>
            </w:r>
            <w:del w:id="5864" w:author="Author" w:date="2018-01-25T17:42:00Z">
              <w:r w:rsidRPr="00945767" w:rsidDel="00680A17">
                <w:rPr>
                  <w:rStyle w:val="SAPEmphasis"/>
                </w:rPr>
                <w:delText xml:space="preserve">Change </w:delText>
              </w:r>
            </w:del>
            <w:ins w:id="5865" w:author="Author" w:date="2018-01-25T17:42:00Z">
              <w:r w:rsidR="00680A17">
                <w:rPr>
                  <w:rStyle w:val="SAPEmphasis"/>
                </w:rPr>
                <w:t>Claim</w:t>
              </w:r>
              <w:r w:rsidR="00680A17" w:rsidRPr="00945767">
                <w:rPr>
                  <w:rStyle w:val="SAPEmphasis"/>
                </w:rPr>
                <w:t xml:space="preserve"> </w:t>
              </w:r>
            </w:ins>
            <w:r w:rsidRPr="00945767">
              <w:rPr>
                <w:rStyle w:val="SAPEmphasis"/>
              </w:rPr>
              <w:t>Request</w:t>
            </w:r>
          </w:p>
        </w:tc>
        <w:tc>
          <w:tcPr>
            <w:tcW w:w="5310" w:type="dxa"/>
            <w:hideMark/>
          </w:tcPr>
          <w:p w14:paraId="3806C240" w14:textId="128165BC" w:rsidR="00727DCD" w:rsidRPr="00945767" w:rsidRDefault="00727DCD" w:rsidP="00A013AE">
            <w:r w:rsidRPr="00945767">
              <w:t xml:space="preserve">In the </w:t>
            </w:r>
            <w:r w:rsidRPr="00945767">
              <w:rPr>
                <w:rStyle w:val="SAPScreenElement"/>
              </w:rPr>
              <w:t>Approve Requests</w:t>
            </w:r>
            <w:r w:rsidRPr="00945767">
              <w:t xml:space="preserve"> </w:t>
            </w:r>
            <w:r w:rsidRPr="00945767">
              <w:rPr>
                <w:rFonts w:cs="Arial"/>
                <w:bCs/>
              </w:rPr>
              <w:t>dialog box,</w:t>
            </w:r>
            <w:r w:rsidRPr="00945767">
              <w:t xml:space="preserve"> click on the </w:t>
            </w:r>
            <w:r w:rsidR="000A539D" w:rsidRPr="00945767">
              <w:rPr>
                <w:rStyle w:val="SAPScreenElement"/>
              </w:rPr>
              <w:t>Benefit Employee Claim</w:t>
            </w:r>
            <w:r w:rsidRPr="00945767">
              <w:rPr>
                <w:rStyle w:val="SAPScreenElement"/>
              </w:rPr>
              <w:t xml:space="preserve"> </w:t>
            </w:r>
            <w:r w:rsidR="000A539D" w:rsidRPr="00945767">
              <w:rPr>
                <w:rStyle w:val="SAPScreenElement"/>
              </w:rPr>
              <w:t>f</w:t>
            </w:r>
            <w:r w:rsidRPr="00945767">
              <w:rPr>
                <w:rStyle w:val="SAPScreenElement"/>
              </w:rPr>
              <w:t xml:space="preserve">or &lt;Employee Name&gt; </w:t>
            </w:r>
            <w:r w:rsidRPr="00945767">
              <w:t>link.</w:t>
            </w:r>
          </w:p>
          <w:p w14:paraId="7656D01D" w14:textId="77777777" w:rsidR="00727DCD" w:rsidRPr="00945767" w:rsidRDefault="00727DCD" w:rsidP="00A013AE">
            <w:pPr>
              <w:pStyle w:val="SAPNoteHeading"/>
              <w:ind w:left="255"/>
            </w:pPr>
            <w:r w:rsidRPr="00945767">
              <w:rPr>
                <w:noProof/>
              </w:rPr>
              <w:lastRenderedPageBreak/>
              <w:drawing>
                <wp:inline distT="0" distB="0" distL="0" distR="0" wp14:anchorId="034F0AF0" wp14:editId="0A634B05">
                  <wp:extent cx="228600" cy="228600"/>
                  <wp:effectExtent l="0" t="0" r="0" b="0"/>
                  <wp:docPr id="2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Note</w:t>
            </w:r>
          </w:p>
          <w:p w14:paraId="7B7AD195" w14:textId="5D1A6FD7" w:rsidR="00727DCD" w:rsidRPr="00945767" w:rsidRDefault="00727DCD" w:rsidP="00A013AE">
            <w:pPr>
              <w:ind w:left="255"/>
            </w:pPr>
            <w:r w:rsidRPr="00945767">
              <w:t xml:space="preserve">In case you have several requests in the tile, select the </w:t>
            </w:r>
            <w:r w:rsidRPr="00945767">
              <w:rPr>
                <w:rStyle w:val="SAPScreenElement"/>
              </w:rPr>
              <w:t>Go to Workflow Requests</w:t>
            </w:r>
            <w:r w:rsidRPr="00945767">
              <w:t xml:space="preserve"> link located at the bottom right of the </w:t>
            </w:r>
            <w:r w:rsidRPr="00945767">
              <w:rPr>
                <w:rStyle w:val="SAPScreenElement"/>
              </w:rPr>
              <w:t>Approve Requests</w:t>
            </w:r>
            <w:r w:rsidRPr="00945767">
              <w:t xml:space="preserve"> </w:t>
            </w:r>
            <w:r w:rsidRPr="00945767">
              <w:rPr>
                <w:rFonts w:cs="Arial"/>
                <w:bCs/>
              </w:rPr>
              <w:t>dialog box</w:t>
            </w:r>
            <w:r w:rsidRPr="00945767">
              <w:t xml:space="preserve">. </w:t>
            </w:r>
            <w:r w:rsidRPr="00945767">
              <w:rPr>
                <w:rFonts w:cs="Arial"/>
                <w:bCs/>
              </w:rPr>
              <w:t xml:space="preserve">The </w:t>
            </w:r>
            <w:r w:rsidRPr="00945767">
              <w:rPr>
                <w:rStyle w:val="SAPScreenElement"/>
              </w:rPr>
              <w:t>My Workflow Requests (#)</w:t>
            </w:r>
            <w:r w:rsidRPr="00945767">
              <w:rPr>
                <w:rFonts w:cs="Arial"/>
                <w:bCs/>
              </w:rPr>
              <w:t xml:space="preserve"> screen is displayed. If appropriate, click </w:t>
            </w:r>
            <w:r w:rsidRPr="00945767">
              <w:rPr>
                <w:rStyle w:val="SAPScreenElement"/>
              </w:rPr>
              <w:t>More</w:t>
            </w:r>
            <w:r w:rsidRPr="00945767">
              <w:rPr>
                <w:rFonts w:cs="Arial"/>
                <w:bCs/>
              </w:rPr>
              <w:t>, to have the complete list of requests.</w:t>
            </w:r>
            <w:r w:rsidRPr="00945767">
              <w:t xml:space="preserve"> Select the </w:t>
            </w:r>
            <w:r w:rsidRPr="00945767">
              <w:rPr>
                <w:rStyle w:val="SAPScreenElement"/>
              </w:rPr>
              <w:t>Filter</w:t>
            </w:r>
            <w:r w:rsidR="00A46BBD">
              <w:rPr>
                <w:rStyle w:val="SAPScreenElement"/>
              </w:rPr>
              <w:t xml:space="preserve"> </w:t>
            </w:r>
            <w:r w:rsidRPr="00945767">
              <w:t xml:space="preserve"> </w:t>
            </w:r>
            <w:r w:rsidRPr="00945767">
              <w:rPr>
                <w:noProof/>
              </w:rPr>
              <w:drawing>
                <wp:inline distT="0" distB="0" distL="0" distR="0" wp14:anchorId="1E41AA48" wp14:editId="582E3DC0">
                  <wp:extent cx="333375" cy="2762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375" cy="276225"/>
                          </a:xfrm>
                          <a:prstGeom prst="rect">
                            <a:avLst/>
                          </a:prstGeom>
                        </pic:spPr>
                      </pic:pic>
                    </a:graphicData>
                  </a:graphic>
                </wp:inline>
              </w:drawing>
            </w:r>
            <w:r w:rsidRPr="00945767">
              <w:t xml:space="preserve"> icon to search for the request you need to approve. In the filter criteria fields, which show up, make entries as appropriate. For example, enter for field </w:t>
            </w:r>
            <w:r w:rsidRPr="00945767">
              <w:rPr>
                <w:rStyle w:val="SAPScreenElement"/>
              </w:rPr>
              <w:t>Request Type</w:t>
            </w:r>
            <w:r w:rsidRPr="00945767">
              <w:t xml:space="preserve"> value</w:t>
            </w:r>
            <w:r w:rsidRPr="00945767">
              <w:rPr>
                <w:rStyle w:val="SAPUserEntry"/>
              </w:rPr>
              <w:t xml:space="preserve"> </w:t>
            </w:r>
            <w:r w:rsidR="000A539D" w:rsidRPr="00945767">
              <w:rPr>
                <w:rStyle w:val="SAPUserEntry"/>
              </w:rPr>
              <w:t xml:space="preserve">Change Generic Object Actions </w:t>
            </w:r>
            <w:r w:rsidR="000A539D" w:rsidRPr="00945767">
              <w:t xml:space="preserve">and for field </w:t>
            </w:r>
            <w:r w:rsidR="000A539D" w:rsidRPr="00945767">
              <w:rPr>
                <w:rStyle w:val="SAPScreenElement"/>
              </w:rPr>
              <w:t>Object</w:t>
            </w:r>
            <w:r w:rsidR="000A539D" w:rsidRPr="00945767">
              <w:t xml:space="preserve"> value</w:t>
            </w:r>
            <w:r w:rsidR="000A539D" w:rsidRPr="00945767">
              <w:rPr>
                <w:rStyle w:val="SAPUserEntry"/>
                <w:b w:val="0"/>
              </w:rPr>
              <w:t xml:space="preserve"> </w:t>
            </w:r>
            <w:r w:rsidR="000A539D" w:rsidRPr="00945767">
              <w:rPr>
                <w:rStyle w:val="SAPUserEntry"/>
              </w:rPr>
              <w:t>Benefit Employee Claim</w:t>
            </w:r>
            <w:r w:rsidR="000A539D" w:rsidRPr="00945767">
              <w:rPr>
                <w:rFonts w:cs="Arial"/>
                <w:bCs/>
              </w:rPr>
              <w:t>,</w:t>
            </w:r>
            <w:r w:rsidR="000A539D" w:rsidRPr="00945767">
              <w:rPr>
                <w:rStyle w:val="SAPUserEntry"/>
                <w:b w:val="0"/>
              </w:rPr>
              <w:t xml:space="preserve"> </w:t>
            </w:r>
            <w:r w:rsidR="000A539D" w:rsidRPr="00945767">
              <w:t xml:space="preserve">then choose the </w:t>
            </w:r>
            <w:r w:rsidR="000A539D" w:rsidRPr="00945767">
              <w:rPr>
                <w:rStyle w:val="SAPScreenElement"/>
              </w:rPr>
              <w:t>Go</w:t>
            </w:r>
            <w:r w:rsidR="000A539D" w:rsidRPr="00945767">
              <w:t xml:space="preserve"> button. </w:t>
            </w:r>
            <w:r w:rsidRPr="00945767">
              <w:t xml:space="preserve">In case you obtain several results for your search, you have the option to sort the requests, for example based on the date you received them, in order to ensure their timely completion. Select the </w:t>
            </w:r>
            <w:r w:rsidRPr="00945767">
              <w:rPr>
                <w:rStyle w:val="SAPScreenElement"/>
              </w:rPr>
              <w:t>Sort</w:t>
            </w:r>
            <w:r w:rsidRPr="00945767">
              <w:t xml:space="preserve"> </w:t>
            </w:r>
            <w:r w:rsidRPr="00945767">
              <w:rPr>
                <w:noProof/>
              </w:rPr>
              <w:drawing>
                <wp:inline distT="0" distB="0" distL="0" distR="0" wp14:anchorId="0103C2C9" wp14:editId="08545484">
                  <wp:extent cx="332740" cy="260985"/>
                  <wp:effectExtent l="0" t="0" r="0" b="5715"/>
                  <wp:docPr id="276" name="Picture 276"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id:image064.png@01D2EF17.DB16DA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Pr="00945767">
              <w:t xml:space="preserve"> icon and in the menu, that expands, check the appropriate radio-buttons and choose </w:t>
            </w:r>
            <w:r w:rsidRPr="00945767">
              <w:rPr>
                <w:rStyle w:val="SAPScreenElement"/>
              </w:rPr>
              <w:t>Apply.</w:t>
            </w:r>
            <w:r w:rsidRPr="00945767">
              <w:t xml:space="preserve"> In the result list, click on the appropriate </w:t>
            </w:r>
            <w:r w:rsidR="000A539D" w:rsidRPr="00945767">
              <w:rPr>
                <w:rStyle w:val="SAPScreenElement"/>
              </w:rPr>
              <w:t>Benefit Employee Claim for &lt;Employee Name&gt;</w:t>
            </w:r>
            <w:r w:rsidRPr="00945767">
              <w:rPr>
                <w:rStyle w:val="SAPScreenElement"/>
              </w:rPr>
              <w:t xml:space="preserve"> </w:t>
            </w:r>
            <w:r w:rsidRPr="00945767">
              <w:t>link.</w:t>
            </w:r>
          </w:p>
        </w:tc>
        <w:tc>
          <w:tcPr>
            <w:tcW w:w="5760" w:type="dxa"/>
            <w:hideMark/>
          </w:tcPr>
          <w:p w14:paraId="31C73472" w14:textId="6030055B" w:rsidR="00727DCD" w:rsidRPr="00945767" w:rsidRDefault="00727DCD" w:rsidP="00A013AE">
            <w:pPr>
              <w:spacing w:after="0"/>
              <w:rPr>
                <w:rFonts w:cs="Arial"/>
                <w:bCs/>
              </w:rPr>
            </w:pPr>
            <w:r w:rsidRPr="00945767">
              <w:rPr>
                <w:rFonts w:cs="Arial"/>
                <w:bCs/>
              </w:rPr>
              <w:lastRenderedPageBreak/>
              <w:t xml:space="preserve">The </w:t>
            </w:r>
            <w:r w:rsidRPr="00945767">
              <w:rPr>
                <w:rStyle w:val="SAPScreenElement"/>
              </w:rPr>
              <w:t>Employee Files &gt; Workflow Details</w:t>
            </w:r>
            <w:r w:rsidRPr="00945767">
              <w:rPr>
                <w:rFonts w:cs="Arial"/>
                <w:bCs/>
              </w:rPr>
              <w:t xml:space="preserve"> screen is displayed containing details to the </w:t>
            </w:r>
            <w:r w:rsidR="000A539D" w:rsidRPr="00945767">
              <w:rPr>
                <w:rFonts w:cs="Arial"/>
                <w:bCs/>
              </w:rPr>
              <w:t>benefits claim</w:t>
            </w:r>
            <w:r w:rsidRPr="00945767">
              <w:rPr>
                <w:rFonts w:cs="Arial"/>
                <w:bCs/>
              </w:rPr>
              <w:t xml:space="preserve"> request. The screen is divided in several sections:</w:t>
            </w:r>
          </w:p>
          <w:p w14:paraId="4233C1DF" w14:textId="77777777" w:rsidR="00727DCD" w:rsidRPr="00945767" w:rsidRDefault="00727DCD" w:rsidP="00727DCD">
            <w:pPr>
              <w:numPr>
                <w:ilvl w:val="0"/>
                <w:numId w:val="7"/>
              </w:numPr>
              <w:spacing w:before="0" w:after="0" w:line="240" w:lineRule="auto"/>
              <w:ind w:left="176" w:hanging="176"/>
              <w:rPr>
                <w:rFonts w:cs="Arial"/>
                <w:bCs/>
              </w:rPr>
            </w:pPr>
            <w:r w:rsidRPr="00945767">
              <w:rPr>
                <w:rFonts w:cs="Arial"/>
                <w:bCs/>
              </w:rPr>
              <w:t xml:space="preserve">The </w:t>
            </w:r>
            <w:r w:rsidRPr="00945767">
              <w:rPr>
                <w:rStyle w:val="SAPScreenElement"/>
              </w:rPr>
              <w:t>Do you approve this request?</w:t>
            </w:r>
            <w:r w:rsidRPr="00945767">
              <w:rPr>
                <w:rFonts w:cs="Arial"/>
                <w:bCs/>
              </w:rPr>
              <w:t xml:space="preserve"> section contains a short overview of the request, its initiator, and the workflow participants.</w:t>
            </w:r>
          </w:p>
          <w:p w14:paraId="56A1544A" w14:textId="460D66B4" w:rsidR="00727DCD" w:rsidRPr="00945767" w:rsidRDefault="00727DCD" w:rsidP="00727DCD">
            <w:pPr>
              <w:numPr>
                <w:ilvl w:val="0"/>
                <w:numId w:val="7"/>
              </w:numPr>
              <w:spacing w:before="0" w:after="0" w:line="240" w:lineRule="auto"/>
              <w:ind w:left="176" w:hanging="176"/>
              <w:rPr>
                <w:rFonts w:cs="Arial"/>
                <w:bCs/>
              </w:rPr>
            </w:pPr>
            <w:r w:rsidRPr="00945767">
              <w:rPr>
                <w:rFonts w:cs="Arial"/>
                <w:bCs/>
              </w:rPr>
              <w:lastRenderedPageBreak/>
              <w:t xml:space="preserve">The </w:t>
            </w:r>
            <w:r w:rsidR="000A539D" w:rsidRPr="00945767">
              <w:rPr>
                <w:rStyle w:val="SAPScreenElement"/>
              </w:rPr>
              <w:t>Benefit Employee Claim</w:t>
            </w:r>
            <w:r w:rsidR="000A539D" w:rsidRPr="00945767">
              <w:rPr>
                <w:rFonts w:cs="Arial"/>
                <w:bCs/>
              </w:rPr>
              <w:t xml:space="preserve"> </w:t>
            </w:r>
            <w:r w:rsidRPr="00945767">
              <w:rPr>
                <w:rFonts w:cs="Arial"/>
                <w:bCs/>
              </w:rPr>
              <w:t>section contains the detailed request.</w:t>
            </w:r>
          </w:p>
          <w:p w14:paraId="062B7147" w14:textId="60865F56" w:rsidR="00727DCD" w:rsidRPr="00945767" w:rsidRDefault="00727DCD" w:rsidP="00727DCD">
            <w:pPr>
              <w:numPr>
                <w:ilvl w:val="0"/>
                <w:numId w:val="7"/>
              </w:numPr>
              <w:spacing w:before="0" w:after="0" w:line="240" w:lineRule="auto"/>
              <w:ind w:left="176" w:hanging="176"/>
            </w:pPr>
            <w:r w:rsidRPr="00945767">
              <w:rPr>
                <w:rFonts w:cs="Arial"/>
                <w:bCs/>
              </w:rPr>
              <w:t xml:space="preserve">In the </w:t>
            </w:r>
            <w:r w:rsidRPr="00945767">
              <w:rPr>
                <w:rStyle w:val="SAPScreenElement"/>
              </w:rPr>
              <w:t xml:space="preserve">Comment </w:t>
            </w:r>
            <w:r w:rsidRPr="00945767">
              <w:rPr>
                <w:rFonts w:cs="Arial"/>
                <w:bCs/>
              </w:rPr>
              <w:t>section, you can post your remarks to the request.</w:t>
            </w:r>
          </w:p>
          <w:p w14:paraId="4BA574D4" w14:textId="2C20F336" w:rsidR="00727DCD" w:rsidRPr="00945767" w:rsidRDefault="00727DCD" w:rsidP="00727DCD">
            <w:pPr>
              <w:numPr>
                <w:ilvl w:val="0"/>
                <w:numId w:val="7"/>
              </w:numPr>
              <w:spacing w:before="0" w:line="240" w:lineRule="auto"/>
              <w:ind w:left="176" w:hanging="176"/>
            </w:pPr>
            <w:r w:rsidRPr="00945767">
              <w:rPr>
                <w:rFonts w:cs="Arial"/>
                <w:bCs/>
              </w:rPr>
              <w:t xml:space="preserve">On the right part of the screen a short profile of the employee for whom the </w:t>
            </w:r>
            <w:r w:rsidR="000A539D" w:rsidRPr="00945767">
              <w:rPr>
                <w:rFonts w:cs="Arial"/>
                <w:bCs/>
              </w:rPr>
              <w:t>claim</w:t>
            </w:r>
            <w:r w:rsidRPr="00945767">
              <w:rPr>
                <w:rFonts w:cs="Arial"/>
                <w:bCs/>
              </w:rPr>
              <w:t xml:space="preserve"> is requested is given, as well as administrative details to the request initiation.</w:t>
            </w:r>
          </w:p>
          <w:p w14:paraId="257FC029" w14:textId="77777777" w:rsidR="00727DCD" w:rsidRPr="00945767" w:rsidRDefault="00727DCD" w:rsidP="00A013AE">
            <w:pPr>
              <w:spacing w:before="0" w:line="240" w:lineRule="auto"/>
            </w:pPr>
          </w:p>
        </w:tc>
        <w:tc>
          <w:tcPr>
            <w:tcW w:w="1263" w:type="dxa"/>
          </w:tcPr>
          <w:p w14:paraId="30FBA1E3" w14:textId="77777777" w:rsidR="00727DCD" w:rsidRPr="00945767" w:rsidRDefault="00727DCD" w:rsidP="00A013AE">
            <w:pPr>
              <w:rPr>
                <w:rFonts w:cs="Arial"/>
                <w:bCs/>
              </w:rPr>
            </w:pPr>
          </w:p>
        </w:tc>
      </w:tr>
      <w:tr w:rsidR="00727DCD" w:rsidRPr="00945767" w14:paraId="25DFC76F" w14:textId="77777777" w:rsidTr="00EF1A3F">
        <w:trPr>
          <w:trHeight w:val="357"/>
        </w:trPr>
        <w:tc>
          <w:tcPr>
            <w:tcW w:w="851" w:type="dxa"/>
            <w:hideMark/>
          </w:tcPr>
          <w:p w14:paraId="49ACDA94" w14:textId="77777777" w:rsidR="00727DCD" w:rsidRPr="00945767" w:rsidRDefault="00727DCD" w:rsidP="00A013AE">
            <w:r w:rsidRPr="00945767">
              <w:t>4</w:t>
            </w:r>
          </w:p>
        </w:tc>
        <w:tc>
          <w:tcPr>
            <w:tcW w:w="1101" w:type="dxa"/>
            <w:hideMark/>
          </w:tcPr>
          <w:p w14:paraId="074A3736" w14:textId="6156797B" w:rsidR="00727DCD" w:rsidRPr="00945767" w:rsidRDefault="00727DCD" w:rsidP="00A013AE">
            <w:pPr>
              <w:rPr>
                <w:rStyle w:val="SAPEmphasis"/>
              </w:rPr>
            </w:pPr>
            <w:r w:rsidRPr="00945767">
              <w:rPr>
                <w:rStyle w:val="SAPEmphasis"/>
              </w:rPr>
              <w:t xml:space="preserve">Review </w:t>
            </w:r>
            <w:r w:rsidR="000A539D" w:rsidRPr="00945767">
              <w:rPr>
                <w:rStyle w:val="SAPEmphasis"/>
              </w:rPr>
              <w:t>Employee Benefit Claim</w:t>
            </w:r>
          </w:p>
        </w:tc>
        <w:tc>
          <w:tcPr>
            <w:tcW w:w="5310" w:type="dxa"/>
            <w:hideMark/>
          </w:tcPr>
          <w:p w14:paraId="4534C51E" w14:textId="521D9554" w:rsidR="00727DCD" w:rsidRPr="00945767" w:rsidRDefault="00727DCD" w:rsidP="00A013AE">
            <w:pPr>
              <w:pStyle w:val="List"/>
              <w:ind w:left="0" w:firstLine="0"/>
            </w:pPr>
            <w:r w:rsidRPr="00945767">
              <w:t xml:space="preserve">Review the details in the </w:t>
            </w:r>
            <w:r w:rsidR="000A539D" w:rsidRPr="00945767">
              <w:rPr>
                <w:rStyle w:val="SAPScreenElement"/>
              </w:rPr>
              <w:t>Benefit Employee Claim</w:t>
            </w:r>
            <w:r w:rsidR="000A539D" w:rsidRPr="00945767">
              <w:rPr>
                <w:rFonts w:cs="Arial"/>
                <w:bCs/>
              </w:rPr>
              <w:t xml:space="preserve"> </w:t>
            </w:r>
            <w:r w:rsidRPr="00945767">
              <w:t>section.</w:t>
            </w:r>
          </w:p>
        </w:tc>
        <w:tc>
          <w:tcPr>
            <w:tcW w:w="5760" w:type="dxa"/>
            <w:hideMark/>
          </w:tcPr>
          <w:p w14:paraId="147AFA13" w14:textId="406BB752" w:rsidR="00727DCD" w:rsidRPr="00945767" w:rsidRDefault="00727DCD" w:rsidP="00A013AE">
            <w:pPr>
              <w:rPr>
                <w:rFonts w:cs="Arial"/>
                <w:bCs/>
              </w:rPr>
            </w:pPr>
            <w:r w:rsidRPr="00945767">
              <w:rPr>
                <w:rFonts w:cs="Arial"/>
                <w:bCs/>
              </w:rPr>
              <w:t xml:space="preserve">The data for the </w:t>
            </w:r>
            <w:r w:rsidR="000A539D" w:rsidRPr="00945767">
              <w:rPr>
                <w:rFonts w:cs="Arial"/>
                <w:bCs/>
              </w:rPr>
              <w:t>benefit claim</w:t>
            </w:r>
            <w:r w:rsidRPr="00945767">
              <w:rPr>
                <w:rFonts w:cs="Arial"/>
                <w:bCs/>
              </w:rPr>
              <w:t xml:space="preserve"> has been reviewed and is ready for approval.</w:t>
            </w:r>
          </w:p>
        </w:tc>
        <w:tc>
          <w:tcPr>
            <w:tcW w:w="1263" w:type="dxa"/>
          </w:tcPr>
          <w:p w14:paraId="4CD86D23" w14:textId="77777777" w:rsidR="00727DCD" w:rsidRPr="00945767" w:rsidRDefault="00727DCD" w:rsidP="00A013AE">
            <w:pPr>
              <w:rPr>
                <w:rFonts w:cs="Arial"/>
                <w:bCs/>
              </w:rPr>
            </w:pPr>
          </w:p>
        </w:tc>
      </w:tr>
      <w:tr w:rsidR="00727DCD" w:rsidRPr="00945767" w14:paraId="33DD5BB2" w14:textId="77777777" w:rsidTr="00EF1A3F">
        <w:trPr>
          <w:trHeight w:val="357"/>
        </w:trPr>
        <w:tc>
          <w:tcPr>
            <w:tcW w:w="851" w:type="dxa"/>
            <w:hideMark/>
          </w:tcPr>
          <w:p w14:paraId="14F2C07F" w14:textId="77777777" w:rsidR="00727DCD" w:rsidRPr="00945767" w:rsidRDefault="00727DCD" w:rsidP="00A013AE">
            <w:r w:rsidRPr="00945767">
              <w:t>5</w:t>
            </w:r>
          </w:p>
        </w:tc>
        <w:tc>
          <w:tcPr>
            <w:tcW w:w="1101" w:type="dxa"/>
            <w:hideMark/>
          </w:tcPr>
          <w:p w14:paraId="3FCF9371" w14:textId="77777777" w:rsidR="00727DCD" w:rsidRPr="00945767" w:rsidRDefault="00727DCD" w:rsidP="00A013AE">
            <w:pPr>
              <w:rPr>
                <w:rStyle w:val="SAPEmphasis"/>
              </w:rPr>
            </w:pPr>
            <w:r w:rsidRPr="00945767">
              <w:rPr>
                <w:rStyle w:val="SAPEmphasis"/>
              </w:rPr>
              <w:t>Approve Request</w:t>
            </w:r>
          </w:p>
        </w:tc>
        <w:tc>
          <w:tcPr>
            <w:tcW w:w="5310" w:type="dxa"/>
            <w:hideMark/>
          </w:tcPr>
          <w:p w14:paraId="19581E96" w14:textId="70559C37" w:rsidR="00727DCD" w:rsidRPr="00945767" w:rsidRDefault="00727DCD" w:rsidP="00A013AE">
            <w:r w:rsidRPr="00945767">
              <w:t xml:space="preserve">If </w:t>
            </w:r>
            <w:r w:rsidRPr="00945767">
              <w:rPr>
                <w:lang w:eastAsia="zh-CN"/>
              </w:rPr>
              <w:t>everything is fine</w:t>
            </w:r>
            <w:r w:rsidRPr="00945767">
              <w:t xml:space="preserve">, choose the </w:t>
            </w:r>
            <w:r w:rsidRPr="00945767">
              <w:rPr>
                <w:rStyle w:val="SAPScreenElement"/>
              </w:rPr>
              <w:t>Approve</w:t>
            </w:r>
            <w:r w:rsidRPr="00945767">
              <w:rPr>
                <w:i/>
                <w:lang w:eastAsia="zh-CN"/>
              </w:rPr>
              <w:t xml:space="preserve"> </w:t>
            </w:r>
            <w:r w:rsidRPr="00945767">
              <w:rPr>
                <w:lang w:eastAsia="zh-CN"/>
              </w:rPr>
              <w:t>button</w:t>
            </w:r>
            <w:r w:rsidRPr="00945767">
              <w:t xml:space="preserve"> to approve the </w:t>
            </w:r>
            <w:r w:rsidR="000A539D" w:rsidRPr="00945767">
              <w:t>benefit claim</w:t>
            </w:r>
            <w:r w:rsidRPr="00945767">
              <w:t xml:space="preserve"> request. </w:t>
            </w:r>
          </w:p>
        </w:tc>
        <w:tc>
          <w:tcPr>
            <w:tcW w:w="5760" w:type="dxa"/>
            <w:hideMark/>
          </w:tcPr>
          <w:p w14:paraId="649A0D5F" w14:textId="7C2C3E78" w:rsidR="00727DCD" w:rsidRPr="00945767" w:rsidRDefault="00727DCD" w:rsidP="00A013AE">
            <w:pPr>
              <w:rPr>
                <w:lang w:eastAsia="zh-CN"/>
              </w:rPr>
            </w:pPr>
            <w:r w:rsidRPr="00945767">
              <w:t>The system generates a message about the successful approval of the workflow</w:t>
            </w:r>
            <w:r w:rsidRPr="00945767">
              <w:rPr>
                <w:lang w:eastAsia="zh-CN"/>
              </w:rPr>
              <w:t xml:space="preserve">. You are directed back to your </w:t>
            </w:r>
            <w:r w:rsidRPr="00945767">
              <w:rPr>
                <w:rStyle w:val="SAPScreenElement"/>
              </w:rPr>
              <w:t>Home</w:t>
            </w:r>
            <w:r w:rsidRPr="00945767">
              <w:rPr>
                <w:lang w:eastAsia="zh-CN"/>
              </w:rPr>
              <w:t xml:space="preserve"> page. </w:t>
            </w:r>
          </w:p>
          <w:p w14:paraId="04FFEE26" w14:textId="77777777" w:rsidR="00727DCD" w:rsidRPr="00945767" w:rsidRDefault="00727DCD" w:rsidP="00A013AE">
            <w:pPr>
              <w:pStyle w:val="SAPNoteHeading"/>
              <w:ind w:left="255"/>
            </w:pPr>
            <w:r w:rsidRPr="00945767">
              <w:rPr>
                <w:noProof/>
              </w:rPr>
              <w:drawing>
                <wp:inline distT="0" distB="0" distL="0" distR="0" wp14:anchorId="263B07F9" wp14:editId="41ADAD64">
                  <wp:extent cx="228600" cy="228600"/>
                  <wp:effectExtent l="0" t="0" r="0" b="0"/>
                  <wp:docPr id="2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Note</w:t>
            </w:r>
          </w:p>
          <w:p w14:paraId="695FEC36" w14:textId="77777777" w:rsidR="00727DCD" w:rsidRPr="00945767" w:rsidRDefault="00727DCD" w:rsidP="00A013AE">
            <w:pPr>
              <w:ind w:left="255"/>
            </w:pPr>
            <w:r w:rsidRPr="00945767">
              <w:t xml:space="preserve">In case you have approved the request starting from the </w:t>
            </w:r>
            <w:r w:rsidRPr="00945767">
              <w:rPr>
                <w:rStyle w:val="SAPScreenElement"/>
              </w:rPr>
              <w:t>My Workflow Requests (#)</w:t>
            </w:r>
            <w:r w:rsidRPr="00945767">
              <w:rPr>
                <w:rFonts w:cs="Arial"/>
                <w:bCs/>
              </w:rPr>
              <w:t xml:space="preserve"> screen (see </w:t>
            </w:r>
            <w:r w:rsidRPr="00945767">
              <w:rPr>
                <w:rFonts w:ascii="BentonSans Regular" w:hAnsi="BentonSans Regular"/>
                <w:color w:val="666666"/>
              </w:rPr>
              <w:t>Note</w:t>
            </w:r>
            <w:r w:rsidRPr="00945767">
              <w:rPr>
                <w:rFonts w:cs="Arial"/>
                <w:bCs/>
              </w:rPr>
              <w:t xml:space="preserve"> in test step # 3), you </w:t>
            </w:r>
            <w:r w:rsidRPr="00945767">
              <w:rPr>
                <w:lang w:eastAsia="zh-CN"/>
              </w:rPr>
              <w:t xml:space="preserve">are directed back to this page; the number of requests you still need to approve has decreased by 1. If appropriate, you can process other requests as per your requirement. Once there is no request left for you to approve, </w:t>
            </w:r>
            <w:r w:rsidRPr="00945767">
              <w:t xml:space="preserve">the </w:t>
            </w:r>
            <w:r w:rsidRPr="00945767">
              <w:rPr>
                <w:rStyle w:val="SAPScreenElement"/>
              </w:rPr>
              <w:t>My Workflow Requests (#)</w:t>
            </w:r>
            <w:r w:rsidRPr="00945767">
              <w:rPr>
                <w:rFonts w:cs="Arial"/>
                <w:bCs/>
              </w:rPr>
              <w:t xml:space="preserve"> screen will have no entry anymore and</w:t>
            </w:r>
            <w:r w:rsidRPr="00945767">
              <w:rPr>
                <w:lang w:eastAsia="zh-CN"/>
              </w:rPr>
              <w:t xml:space="preserve"> the</w:t>
            </w:r>
            <w:r w:rsidRPr="00945767">
              <w:rPr>
                <w:rStyle w:val="SAPScreenElement"/>
              </w:rPr>
              <w:t xml:space="preserve"> Approve </w:t>
            </w:r>
            <w:r w:rsidRPr="00945767">
              <w:rPr>
                <w:rStyle w:val="SAPScreenElement"/>
              </w:rPr>
              <w:lastRenderedPageBreak/>
              <w:t>Requests</w:t>
            </w:r>
            <w:r w:rsidRPr="00945767">
              <w:t xml:space="preserve"> tile will no longer be visible in the </w:t>
            </w:r>
            <w:r w:rsidRPr="00945767">
              <w:rPr>
                <w:rStyle w:val="SAPScreenElement"/>
              </w:rPr>
              <w:t>To Do</w:t>
            </w:r>
            <w:r w:rsidRPr="00945767">
              <w:rPr>
                <w:i/>
                <w:lang w:eastAsia="zh-CN"/>
              </w:rPr>
              <w:t xml:space="preserve"> </w:t>
            </w:r>
            <w:r w:rsidRPr="00945767">
              <w:rPr>
                <w:lang w:eastAsia="zh-CN"/>
              </w:rPr>
              <w:t xml:space="preserve">section of your </w:t>
            </w:r>
            <w:r w:rsidRPr="00945767">
              <w:rPr>
                <w:rStyle w:val="SAPScreenElement"/>
              </w:rPr>
              <w:t>Home</w:t>
            </w:r>
            <w:r w:rsidRPr="00945767">
              <w:rPr>
                <w:lang w:eastAsia="zh-CN"/>
              </w:rPr>
              <w:t xml:space="preserve"> page.</w:t>
            </w:r>
          </w:p>
        </w:tc>
        <w:tc>
          <w:tcPr>
            <w:tcW w:w="1263" w:type="dxa"/>
          </w:tcPr>
          <w:p w14:paraId="1FF5CD9A" w14:textId="77777777" w:rsidR="00727DCD" w:rsidRPr="00945767" w:rsidRDefault="00727DCD" w:rsidP="00A013AE">
            <w:pPr>
              <w:rPr>
                <w:rFonts w:cs="Arial"/>
                <w:bCs/>
              </w:rPr>
            </w:pPr>
          </w:p>
        </w:tc>
      </w:tr>
    </w:tbl>
    <w:p w14:paraId="4E1391D5" w14:textId="77777777" w:rsidR="00727DCD" w:rsidRPr="00945767" w:rsidRDefault="00727DCD" w:rsidP="009468F2">
      <w:pPr>
        <w:pStyle w:val="SAPNoteHeading"/>
        <w:spacing w:before="120"/>
        <w:ind w:left="720"/>
      </w:pPr>
      <w:r w:rsidRPr="00945767">
        <w:rPr>
          <w:noProof/>
        </w:rPr>
        <w:drawing>
          <wp:inline distT="0" distB="0" distL="0" distR="0" wp14:anchorId="3EE1B3ED" wp14:editId="73C05E1E">
            <wp:extent cx="228600" cy="228600"/>
            <wp:effectExtent l="0" t="0" r="0" b="0"/>
            <wp:docPr id="2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Note</w:t>
      </w:r>
    </w:p>
    <w:p w14:paraId="23F56B6A" w14:textId="3B8EB785" w:rsidR="007F3A87" w:rsidRPr="00945767" w:rsidRDefault="00727DCD" w:rsidP="007F3A87">
      <w:pPr>
        <w:ind w:left="720"/>
      </w:pPr>
      <w:r w:rsidRPr="00945767">
        <w:t xml:space="preserve">If required, you can also send the </w:t>
      </w:r>
      <w:r w:rsidR="000A539D" w:rsidRPr="00945767">
        <w:t>claim</w:t>
      </w:r>
      <w:r w:rsidRPr="00945767">
        <w:t xml:space="preserve"> request back for further details. In this case, it is recommended to add a comment explaining your decision. The </w:t>
      </w:r>
      <w:r w:rsidR="000A539D" w:rsidRPr="00945767">
        <w:t>employee</w:t>
      </w:r>
      <w:r w:rsidR="00A06A62">
        <w:t xml:space="preserve"> (or benefits administrator)</w:t>
      </w:r>
      <w:r w:rsidRPr="00945767">
        <w:t xml:space="preserve"> can then either adapt the </w:t>
      </w:r>
      <w:r w:rsidR="000A539D" w:rsidRPr="00945767">
        <w:t>claim</w:t>
      </w:r>
      <w:r w:rsidRPr="00945767">
        <w:t xml:space="preserve"> request and resubmit it for approval, or cancel it.</w:t>
      </w:r>
    </w:p>
    <w:p w14:paraId="45445958" w14:textId="463C6DA2" w:rsidR="00020495" w:rsidRPr="00945767" w:rsidRDefault="00020495" w:rsidP="00020495">
      <w:pPr>
        <w:pStyle w:val="SAPKeyblockTitle"/>
      </w:pPr>
      <w:r w:rsidRPr="00945767">
        <w:t>Result</w:t>
      </w:r>
    </w:p>
    <w:p w14:paraId="482E6E20" w14:textId="567EA6CF" w:rsidR="00020495" w:rsidRPr="00945767" w:rsidRDefault="00020495" w:rsidP="009468F2">
      <w:pPr>
        <w:rPr>
          <w:lang w:eastAsia="zh-CN"/>
        </w:rPr>
      </w:pPr>
      <w:r w:rsidRPr="00945767">
        <w:t xml:space="preserve">The benefits claim has been approved. It is visible in the </w:t>
      </w:r>
      <w:r w:rsidRPr="00945767">
        <w:rPr>
          <w:rStyle w:val="SAPScreenElement"/>
          <w:lang w:eastAsia="zh-TW"/>
        </w:rPr>
        <w:t>Recently Approved Claims</w:t>
      </w:r>
      <w:r w:rsidRPr="00945767">
        <w:t xml:space="preserve"> block of the </w:t>
      </w:r>
      <w:r w:rsidRPr="00945767">
        <w:rPr>
          <w:rStyle w:val="SAPScreenElement"/>
          <w:lang w:eastAsia="zh-TW"/>
        </w:rPr>
        <w:t>Reimbursements</w:t>
      </w:r>
      <w:r w:rsidRPr="00945767">
        <w:t xml:space="preserve"> section in the employee’s file</w:t>
      </w:r>
      <w:r w:rsidRPr="00945767">
        <w:rPr>
          <w:lang w:eastAsia="zh-CN"/>
        </w:rPr>
        <w:t xml:space="preserve"> and can be viewed by the employee</w:t>
      </w:r>
      <w:r w:rsidRPr="00945767">
        <w:t>.</w:t>
      </w:r>
    </w:p>
    <w:p w14:paraId="74CDB2E4" w14:textId="54D678D2" w:rsidR="00A831D8" w:rsidRPr="00945767" w:rsidRDefault="00A831D8" w:rsidP="00A831D8">
      <w:pPr>
        <w:pStyle w:val="Heading4"/>
      </w:pPr>
      <w:bookmarkStart w:id="5866" w:name="_Toc500482646"/>
      <w:bookmarkStart w:id="5867" w:name="_Toc500482647"/>
      <w:bookmarkStart w:id="5868" w:name="_Toc500482648"/>
      <w:bookmarkStart w:id="5869" w:name="_Toc500482649"/>
      <w:bookmarkStart w:id="5870" w:name="_Toc500482650"/>
      <w:bookmarkStart w:id="5871" w:name="_Toc500482651"/>
      <w:bookmarkStart w:id="5872" w:name="_Toc500482667"/>
      <w:bookmarkStart w:id="5873" w:name="_Toc500482668"/>
      <w:bookmarkStart w:id="5874" w:name="_Toc500482669"/>
      <w:bookmarkStart w:id="5875" w:name="_Toc500482670"/>
      <w:bookmarkStart w:id="5876" w:name="_Toc500482671"/>
      <w:bookmarkStart w:id="5877" w:name="_Toc500482672"/>
      <w:bookmarkStart w:id="5878" w:name="_Toc500482714"/>
      <w:bookmarkStart w:id="5879" w:name="_Toc500482715"/>
      <w:bookmarkStart w:id="5880" w:name="_Toc500482716"/>
      <w:bookmarkStart w:id="5881" w:name="_Toc474514930"/>
      <w:bookmarkStart w:id="5882" w:name="_Toc491360529"/>
      <w:bookmarkStart w:id="5883" w:name="_Toc507162149"/>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r w:rsidRPr="00945767">
        <w:t xml:space="preserve">Sending E-mail Notification about </w:t>
      </w:r>
      <w:bookmarkEnd w:id="5881"/>
      <w:r w:rsidR="00CF5572" w:rsidRPr="00945767">
        <w:t xml:space="preserve">Employee </w:t>
      </w:r>
      <w:r w:rsidRPr="00945767">
        <w:t>Benefit</w:t>
      </w:r>
      <w:r w:rsidR="00806C2E" w:rsidRPr="00945767">
        <w:t>s</w:t>
      </w:r>
      <w:r w:rsidRPr="00945767">
        <w:t xml:space="preserve"> Claim Approval</w:t>
      </w:r>
      <w:bookmarkEnd w:id="5882"/>
      <w:bookmarkEnd w:id="5883"/>
    </w:p>
    <w:p w14:paraId="1254C97F" w14:textId="77777777" w:rsidR="00A831D8" w:rsidRPr="00945767" w:rsidRDefault="00A831D8" w:rsidP="00A831D8">
      <w:pPr>
        <w:pStyle w:val="SAPKeyblockTitle"/>
      </w:pPr>
      <w:r w:rsidRPr="00945767">
        <w:t>Purpose</w:t>
      </w:r>
    </w:p>
    <w:p w14:paraId="62C22944" w14:textId="33D06364" w:rsidR="002009AF" w:rsidRPr="00945767" w:rsidRDefault="002009AF" w:rsidP="00A831D8">
      <w:r w:rsidRPr="00945767">
        <w:t>After the benefit claim has been approved, an email is sent out to the employee</w:t>
      </w:r>
      <w:r w:rsidRPr="00945767">
        <w:rPr>
          <w:rFonts w:cs="Arial"/>
          <w:bCs/>
        </w:rPr>
        <w:t xml:space="preserve"> </w:t>
      </w:r>
      <w:r w:rsidRPr="00945767">
        <w:t>notifying him or her about the claim approval</w:t>
      </w:r>
    </w:p>
    <w:p w14:paraId="21C57D4B" w14:textId="77777777" w:rsidR="00A831D8" w:rsidRPr="00945767" w:rsidRDefault="00A831D8" w:rsidP="00A831D8">
      <w:pPr>
        <w:pStyle w:val="SAPKeyblockTitle"/>
      </w:pPr>
      <w:r w:rsidRPr="00945767">
        <w:t>Prerequisites</w:t>
      </w:r>
    </w:p>
    <w:p w14:paraId="306461F7" w14:textId="76AEFFA9" w:rsidR="00A831D8" w:rsidRPr="00945767" w:rsidRDefault="00A831D8" w:rsidP="00A831D8">
      <w:r w:rsidRPr="00945767">
        <w:t>The email address of the employee need</w:t>
      </w:r>
      <w:r w:rsidR="009F7EA0" w:rsidRPr="00945767">
        <w:t>s</w:t>
      </w:r>
      <w:r w:rsidRPr="00945767">
        <w:t xml:space="preserve"> to be maintained in </w:t>
      </w:r>
      <w:r w:rsidR="009F7EA0" w:rsidRPr="00945767">
        <w:t xml:space="preserve">the </w:t>
      </w:r>
      <w:r w:rsidRPr="00945767">
        <w:t xml:space="preserve">employee file in the </w:t>
      </w:r>
      <w:r w:rsidRPr="00945767">
        <w:rPr>
          <w:rStyle w:val="SAPScreenElement"/>
        </w:rPr>
        <w:t xml:space="preserve">Contact Information </w:t>
      </w:r>
      <w:r w:rsidRPr="00945767">
        <w:t xml:space="preserve">block (located in the </w:t>
      </w:r>
      <w:r w:rsidRPr="00945767">
        <w:rPr>
          <w:rStyle w:val="SAPScreenElement"/>
        </w:rPr>
        <w:t xml:space="preserve">Contact Information </w:t>
      </w:r>
      <w:r w:rsidRPr="00945767">
        <w:t>subsection).</w:t>
      </w:r>
    </w:p>
    <w:p w14:paraId="160F11A8" w14:textId="77777777" w:rsidR="00A831D8" w:rsidRPr="00945767" w:rsidRDefault="00A831D8" w:rsidP="00A831D8">
      <w:pPr>
        <w:pStyle w:val="SAPKeyblockTitle"/>
      </w:pPr>
      <w:r w:rsidRPr="00945767">
        <w:t>Procedure</w:t>
      </w:r>
    </w:p>
    <w:p w14:paraId="5B251419" w14:textId="77777777" w:rsidR="00A831D8" w:rsidRPr="00945767" w:rsidRDefault="00A831D8" w:rsidP="00A831D8">
      <w:r w:rsidRPr="00945767">
        <w:t>This is an automated step, and no manual execution is required.</w:t>
      </w:r>
    </w:p>
    <w:p w14:paraId="3880FA85" w14:textId="18F9AB94" w:rsidR="00A831D8" w:rsidRPr="00945767" w:rsidRDefault="00A831D8" w:rsidP="00A831D8">
      <w:pPr>
        <w:pStyle w:val="Heading4"/>
      </w:pPr>
      <w:bookmarkStart w:id="5884" w:name="_Toc491360530"/>
      <w:bookmarkStart w:id="5885" w:name="_Toc507162150"/>
      <w:r w:rsidRPr="00945767">
        <w:lastRenderedPageBreak/>
        <w:t xml:space="preserve">Receiving E-mail Notification about Approval of my </w:t>
      </w:r>
      <w:bookmarkEnd w:id="5884"/>
      <w:r w:rsidRPr="00945767">
        <w:t>Benefit</w:t>
      </w:r>
      <w:r w:rsidR="00806C2E" w:rsidRPr="00945767">
        <w:t>s</w:t>
      </w:r>
      <w:r w:rsidRPr="00945767">
        <w:t xml:space="preserve"> Claim</w:t>
      </w:r>
      <w:bookmarkEnd w:id="5885"/>
      <w:r w:rsidRPr="00945767">
        <w:t xml:space="preserve"> </w:t>
      </w:r>
    </w:p>
    <w:p w14:paraId="47178853" w14:textId="77777777" w:rsidR="00A831D8" w:rsidRPr="00945767" w:rsidRDefault="00A831D8" w:rsidP="00A831D8">
      <w:pPr>
        <w:pStyle w:val="SAPKeyblockTitle"/>
      </w:pPr>
      <w:r w:rsidRPr="00945767">
        <w:t>Purpose</w:t>
      </w:r>
    </w:p>
    <w:p w14:paraId="6CD5A0FB" w14:textId="0253BA23" w:rsidR="00A831D8" w:rsidRPr="00945767" w:rsidRDefault="00A831D8" w:rsidP="00A831D8">
      <w:r w:rsidRPr="00945767">
        <w:t>The Employee has received an email notification informing him or her that the</w:t>
      </w:r>
      <w:r w:rsidR="001F1D14" w:rsidRPr="00945767">
        <w:t xml:space="preserve"> benefit</w:t>
      </w:r>
      <w:r w:rsidR="00806C2E" w:rsidRPr="00945767">
        <w:t>s</w:t>
      </w:r>
      <w:r w:rsidR="001F1D14" w:rsidRPr="00945767">
        <w:t xml:space="preserve"> claim</w:t>
      </w:r>
      <w:r w:rsidRPr="00945767">
        <w:t xml:space="preserve"> has been approved.</w:t>
      </w:r>
    </w:p>
    <w:p w14:paraId="38A6748D" w14:textId="77777777" w:rsidR="00203329" w:rsidRPr="00945767" w:rsidRDefault="00203329" w:rsidP="00203329">
      <w:pPr>
        <w:pStyle w:val="SAPKeyblockTitle"/>
      </w:pPr>
      <w:r w:rsidRPr="00945767">
        <w:t>Procedure</w:t>
      </w:r>
    </w:p>
    <w:p w14:paraId="74FACE12" w14:textId="2F047173" w:rsidR="00A831D8" w:rsidRPr="00945767" w:rsidRDefault="00A831D8" w:rsidP="00A831D8">
      <w:r w:rsidRPr="00945767">
        <w:t>This is an automated step, and no manual execution is required.</w:t>
      </w:r>
    </w:p>
    <w:p w14:paraId="598E1589" w14:textId="6D87EEDB" w:rsidR="002C74BA" w:rsidRPr="00945767" w:rsidRDefault="002C74BA" w:rsidP="002C74BA">
      <w:pPr>
        <w:pStyle w:val="Heading3"/>
        <w:rPr>
          <w:rStyle w:val="SAPEmphasis"/>
          <w:rFonts w:ascii="BentonSans Bold" w:hAnsi="BentonSans Bold"/>
        </w:rPr>
      </w:pPr>
      <w:bookmarkStart w:id="5886" w:name="_Toc491159362"/>
      <w:bookmarkStart w:id="5887" w:name="_Toc507162151"/>
      <w:r w:rsidRPr="00945767">
        <w:rPr>
          <w:rStyle w:val="SAPEmphasis"/>
          <w:rFonts w:ascii="BentonSans Bold" w:hAnsi="BentonSans Bold"/>
        </w:rPr>
        <w:t xml:space="preserve">Viewing </w:t>
      </w:r>
      <w:bookmarkEnd w:id="5886"/>
      <w:r w:rsidR="007E5975" w:rsidRPr="00945767">
        <w:rPr>
          <w:rStyle w:val="SAPEmphasis"/>
          <w:rFonts w:ascii="BentonSans Bold" w:hAnsi="BentonSans Bold"/>
        </w:rPr>
        <w:t xml:space="preserve">my </w:t>
      </w:r>
      <w:r w:rsidR="00991D98" w:rsidRPr="00945767">
        <w:rPr>
          <w:rStyle w:val="SAPEmphasis"/>
          <w:rFonts w:ascii="BentonSans Bold" w:hAnsi="BentonSans Bold"/>
        </w:rPr>
        <w:t>Approved Benefits Claim (Optional)</w:t>
      </w:r>
      <w:bookmarkEnd w:id="5887"/>
    </w:p>
    <w:p w14:paraId="3ADCFF8A" w14:textId="77777777" w:rsidR="002C74BA" w:rsidRPr="00945767" w:rsidRDefault="002C74BA" w:rsidP="002C74BA">
      <w:pPr>
        <w:pStyle w:val="SAPKeyblockTitle"/>
      </w:pPr>
      <w:r w:rsidRPr="00945767">
        <w:t>Test Administration</w:t>
      </w:r>
    </w:p>
    <w:p w14:paraId="4B4411A5" w14:textId="77777777" w:rsidR="002C74BA" w:rsidRPr="00945767" w:rsidRDefault="002C74BA" w:rsidP="002C74BA">
      <w:r w:rsidRPr="00945767">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2C74BA" w:rsidRPr="00945767" w14:paraId="52983AE6" w14:textId="77777777" w:rsidTr="002C74BA">
        <w:tc>
          <w:tcPr>
            <w:tcW w:w="2280" w:type="dxa"/>
            <w:tcBorders>
              <w:top w:val="single" w:sz="8" w:space="0" w:color="999999"/>
              <w:left w:val="single" w:sz="8" w:space="0" w:color="999999"/>
              <w:bottom w:val="single" w:sz="8" w:space="0" w:color="999999"/>
              <w:right w:val="single" w:sz="8" w:space="0" w:color="999999"/>
            </w:tcBorders>
            <w:hideMark/>
          </w:tcPr>
          <w:p w14:paraId="0D65CFD8" w14:textId="77777777" w:rsidR="002C74BA" w:rsidRPr="00945767" w:rsidRDefault="002C74BA" w:rsidP="002C74BA">
            <w:pPr>
              <w:rPr>
                <w:rStyle w:val="SAPEmphasis"/>
              </w:rPr>
            </w:pPr>
            <w:r w:rsidRPr="00945767">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5E35056" w14:textId="77777777" w:rsidR="002C74BA" w:rsidRPr="00945767" w:rsidRDefault="002C74BA" w:rsidP="002C74BA">
            <w:r w:rsidRPr="00945767">
              <w:t>&lt;X.XX&gt;</w:t>
            </w:r>
          </w:p>
        </w:tc>
        <w:tc>
          <w:tcPr>
            <w:tcW w:w="2401" w:type="dxa"/>
            <w:tcBorders>
              <w:top w:val="single" w:sz="8" w:space="0" w:color="999999"/>
              <w:left w:val="single" w:sz="8" w:space="0" w:color="999999"/>
              <w:bottom w:val="single" w:sz="8" w:space="0" w:color="999999"/>
              <w:right w:val="single" w:sz="8" w:space="0" w:color="999999"/>
            </w:tcBorders>
            <w:hideMark/>
          </w:tcPr>
          <w:p w14:paraId="4C8DB5EE" w14:textId="77777777" w:rsidR="002C74BA" w:rsidRPr="00945767" w:rsidRDefault="002C74BA" w:rsidP="002C74BA">
            <w:pPr>
              <w:rPr>
                <w:rStyle w:val="SAPEmphasis"/>
              </w:rPr>
            </w:pPr>
            <w:r w:rsidRPr="00945767">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73893842" w14:textId="77777777" w:rsidR="002C74BA" w:rsidRPr="00945767" w:rsidRDefault="002C74BA" w:rsidP="002C74BA">
            <w:r w:rsidRPr="00945767">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2404325" w14:textId="77777777" w:rsidR="002C74BA" w:rsidRPr="00945767" w:rsidRDefault="002C74BA" w:rsidP="002C74BA">
            <w:pPr>
              <w:rPr>
                <w:rStyle w:val="SAPEmphasis"/>
              </w:rPr>
            </w:pPr>
            <w:r w:rsidRPr="00945767">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65CD65B" w14:textId="77777777" w:rsidR="002C74BA" w:rsidRPr="00945767" w:rsidRDefault="002C74BA" w:rsidP="002C74BA">
            <w:r w:rsidRPr="00945767">
              <w:t>&lt;date&gt;</w:t>
            </w:r>
          </w:p>
        </w:tc>
      </w:tr>
      <w:tr w:rsidR="002C74BA" w:rsidRPr="00945767" w14:paraId="34BC1218" w14:textId="77777777" w:rsidTr="002C74BA">
        <w:tc>
          <w:tcPr>
            <w:tcW w:w="2280" w:type="dxa"/>
            <w:tcBorders>
              <w:top w:val="single" w:sz="8" w:space="0" w:color="999999"/>
              <w:left w:val="single" w:sz="8" w:space="0" w:color="999999"/>
              <w:bottom w:val="single" w:sz="8" w:space="0" w:color="999999"/>
              <w:right w:val="single" w:sz="8" w:space="0" w:color="999999"/>
            </w:tcBorders>
            <w:hideMark/>
          </w:tcPr>
          <w:p w14:paraId="35185B3A" w14:textId="77777777" w:rsidR="002C74BA" w:rsidRPr="00945767" w:rsidRDefault="002C74BA" w:rsidP="002C74BA">
            <w:pPr>
              <w:rPr>
                <w:rStyle w:val="SAPEmphasis"/>
              </w:rPr>
            </w:pPr>
            <w:r w:rsidRPr="00945767">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2709977" w14:textId="2780B7E5" w:rsidR="002C74BA" w:rsidRPr="00945767" w:rsidRDefault="007E5975" w:rsidP="002C74BA">
            <w:r w:rsidRPr="00945767">
              <w:t>Employee</w:t>
            </w:r>
          </w:p>
        </w:tc>
      </w:tr>
      <w:tr w:rsidR="00883809" w:rsidRPr="00945767" w14:paraId="19F40D53" w14:textId="77777777" w:rsidTr="002C74BA">
        <w:tc>
          <w:tcPr>
            <w:tcW w:w="2280" w:type="dxa"/>
            <w:tcBorders>
              <w:top w:val="single" w:sz="8" w:space="0" w:color="999999"/>
              <w:left w:val="single" w:sz="8" w:space="0" w:color="999999"/>
              <w:bottom w:val="single" w:sz="8" w:space="0" w:color="999999"/>
              <w:right w:val="single" w:sz="8" w:space="0" w:color="999999"/>
            </w:tcBorders>
            <w:hideMark/>
          </w:tcPr>
          <w:p w14:paraId="2E0EEE7A" w14:textId="77777777" w:rsidR="00883809" w:rsidRPr="00945767" w:rsidRDefault="00883809" w:rsidP="00883809">
            <w:pPr>
              <w:rPr>
                <w:rStyle w:val="SAPEmphasis"/>
              </w:rPr>
            </w:pPr>
            <w:r w:rsidRPr="00945767">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DDF7AF1" w14:textId="77777777" w:rsidR="00883809" w:rsidRPr="00945767" w:rsidRDefault="00883809" w:rsidP="00883809">
            <w:r w:rsidRPr="00945767">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17C2101" w14:textId="77777777" w:rsidR="00883809" w:rsidRPr="00945767" w:rsidRDefault="00883809" w:rsidP="00883809">
            <w:pPr>
              <w:rPr>
                <w:rStyle w:val="SAPEmphasis"/>
              </w:rPr>
            </w:pPr>
            <w:r w:rsidRPr="00945767">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20AF8B5" w14:textId="17409E7B" w:rsidR="00883809" w:rsidRPr="00945767" w:rsidRDefault="00883809" w:rsidP="00883809">
            <w:r>
              <w:rPr>
                <w:lang w:eastAsia="zh-CN"/>
              </w:rPr>
              <w:t>&lt;duration&gt;</w:t>
            </w:r>
          </w:p>
        </w:tc>
      </w:tr>
    </w:tbl>
    <w:p w14:paraId="42AFED43" w14:textId="77777777" w:rsidR="002C74BA" w:rsidRPr="00945767" w:rsidRDefault="002C74BA" w:rsidP="002C74BA">
      <w:pPr>
        <w:pStyle w:val="SAPKeyblockTitle"/>
      </w:pPr>
      <w:r w:rsidRPr="00945767">
        <w:t>Purpose</w:t>
      </w:r>
    </w:p>
    <w:p w14:paraId="0FC9D8EE" w14:textId="28137969" w:rsidR="002C74BA" w:rsidRPr="00945767" w:rsidRDefault="002C74BA" w:rsidP="002C74BA">
      <w:r w:rsidRPr="00945767">
        <w:t xml:space="preserve">After having received the email notification about </w:t>
      </w:r>
      <w:r w:rsidR="00A326A8" w:rsidRPr="00945767">
        <w:t>the approval of the benefits claim</w:t>
      </w:r>
      <w:r w:rsidRPr="00945767">
        <w:t>, the employee</w:t>
      </w:r>
      <w:r w:rsidR="00013E3B" w:rsidRPr="00945767">
        <w:t xml:space="preserve"> can</w:t>
      </w:r>
      <w:r w:rsidRPr="00945767">
        <w:t xml:space="preserve"> view </w:t>
      </w:r>
      <w:r w:rsidR="00013E3B" w:rsidRPr="00945767">
        <w:t>the approval</w:t>
      </w:r>
      <w:r w:rsidRPr="00945767">
        <w:t xml:space="preserve"> </w:t>
      </w:r>
      <w:r w:rsidR="00013E3B" w:rsidRPr="00945767">
        <w:t xml:space="preserve">details </w:t>
      </w:r>
      <w:r w:rsidRPr="00945767">
        <w:t>in the system.</w:t>
      </w:r>
    </w:p>
    <w:p w14:paraId="4F2BC1E9" w14:textId="77777777" w:rsidR="002C74BA" w:rsidRPr="00945767" w:rsidRDefault="002C74BA" w:rsidP="002C74BA">
      <w:pPr>
        <w:pStyle w:val="SAPKeyblockTitle"/>
      </w:pPr>
      <w:r w:rsidRPr="00945767">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02"/>
        <w:gridCol w:w="8190"/>
        <w:gridCol w:w="2458"/>
        <w:gridCol w:w="1260"/>
      </w:tblGrid>
      <w:tr w:rsidR="002C74BA" w:rsidRPr="00945767" w14:paraId="2B65760A" w14:textId="77777777" w:rsidTr="00A326A8">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5CBAE7B4" w14:textId="77777777" w:rsidR="002C74BA" w:rsidRPr="00945767" w:rsidRDefault="002C74BA" w:rsidP="002C74BA">
            <w:pPr>
              <w:pStyle w:val="SAPTableHeader"/>
            </w:pPr>
            <w:r w:rsidRPr="00945767">
              <w:t>Test Step #</w:t>
            </w:r>
          </w:p>
        </w:tc>
        <w:tc>
          <w:tcPr>
            <w:tcW w:w="1502" w:type="dxa"/>
            <w:tcBorders>
              <w:top w:val="single" w:sz="8" w:space="0" w:color="999999"/>
              <w:left w:val="single" w:sz="8" w:space="0" w:color="999999"/>
              <w:bottom w:val="single" w:sz="8" w:space="0" w:color="999999"/>
              <w:right w:val="single" w:sz="8" w:space="0" w:color="999999"/>
            </w:tcBorders>
            <w:shd w:val="clear" w:color="auto" w:fill="999999"/>
            <w:hideMark/>
          </w:tcPr>
          <w:p w14:paraId="0957B8FD" w14:textId="77777777" w:rsidR="002C74BA" w:rsidRPr="00945767" w:rsidRDefault="002C74BA" w:rsidP="002C74BA">
            <w:pPr>
              <w:pStyle w:val="SAPTableHeader"/>
            </w:pPr>
            <w:r w:rsidRPr="00945767">
              <w:t>Test Step Name</w:t>
            </w:r>
          </w:p>
        </w:tc>
        <w:tc>
          <w:tcPr>
            <w:tcW w:w="8190" w:type="dxa"/>
            <w:tcBorders>
              <w:top w:val="single" w:sz="8" w:space="0" w:color="999999"/>
              <w:left w:val="single" w:sz="8" w:space="0" w:color="999999"/>
              <w:bottom w:val="single" w:sz="8" w:space="0" w:color="999999"/>
              <w:right w:val="single" w:sz="8" w:space="0" w:color="999999"/>
            </w:tcBorders>
            <w:shd w:val="clear" w:color="auto" w:fill="999999"/>
            <w:hideMark/>
          </w:tcPr>
          <w:p w14:paraId="0560782A" w14:textId="77777777" w:rsidR="002C74BA" w:rsidRPr="00945767" w:rsidRDefault="002C74BA" w:rsidP="002C74BA">
            <w:pPr>
              <w:pStyle w:val="SAPTableHeader"/>
            </w:pPr>
            <w:r w:rsidRPr="00945767">
              <w:t>Instruction</w:t>
            </w:r>
          </w:p>
        </w:tc>
        <w:tc>
          <w:tcPr>
            <w:tcW w:w="2458" w:type="dxa"/>
            <w:tcBorders>
              <w:top w:val="single" w:sz="8" w:space="0" w:color="999999"/>
              <w:left w:val="single" w:sz="8" w:space="0" w:color="999999"/>
              <w:bottom w:val="single" w:sz="8" w:space="0" w:color="999999"/>
              <w:right w:val="single" w:sz="8" w:space="0" w:color="999999"/>
            </w:tcBorders>
            <w:shd w:val="clear" w:color="auto" w:fill="999999"/>
            <w:hideMark/>
          </w:tcPr>
          <w:p w14:paraId="60EE83DA" w14:textId="77777777" w:rsidR="002C74BA" w:rsidRPr="00945767" w:rsidRDefault="002C74BA" w:rsidP="002C74BA">
            <w:pPr>
              <w:pStyle w:val="SAPTableHeader"/>
            </w:pPr>
            <w:r w:rsidRPr="00945767">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39451C8F" w14:textId="77777777" w:rsidR="002C74BA" w:rsidRPr="00945767" w:rsidRDefault="002C74BA" w:rsidP="002C74BA">
            <w:pPr>
              <w:pStyle w:val="SAPTableHeader"/>
            </w:pPr>
            <w:r w:rsidRPr="00945767">
              <w:t>Pass / Fail / Comment</w:t>
            </w:r>
          </w:p>
        </w:tc>
      </w:tr>
      <w:tr w:rsidR="002C74BA" w:rsidRPr="00945767" w14:paraId="06FF3ED3" w14:textId="77777777" w:rsidTr="00A326A8">
        <w:trPr>
          <w:trHeight w:val="432"/>
        </w:trPr>
        <w:tc>
          <w:tcPr>
            <w:tcW w:w="900" w:type="dxa"/>
            <w:tcBorders>
              <w:top w:val="single" w:sz="8" w:space="0" w:color="999999"/>
              <w:left w:val="single" w:sz="8" w:space="0" w:color="999999"/>
              <w:bottom w:val="single" w:sz="8" w:space="0" w:color="999999"/>
              <w:right w:val="single" w:sz="8" w:space="0" w:color="999999"/>
            </w:tcBorders>
            <w:hideMark/>
          </w:tcPr>
          <w:p w14:paraId="6E6E1A2C" w14:textId="77777777" w:rsidR="002C74BA" w:rsidRPr="00945767" w:rsidRDefault="002C74BA" w:rsidP="002C74BA">
            <w:r w:rsidRPr="00945767">
              <w:t>1</w:t>
            </w:r>
          </w:p>
        </w:tc>
        <w:tc>
          <w:tcPr>
            <w:tcW w:w="1502" w:type="dxa"/>
            <w:tcBorders>
              <w:top w:val="single" w:sz="8" w:space="0" w:color="999999"/>
              <w:left w:val="single" w:sz="8" w:space="0" w:color="999999"/>
              <w:bottom w:val="single" w:sz="8" w:space="0" w:color="999999"/>
              <w:right w:val="single" w:sz="8" w:space="0" w:color="999999"/>
            </w:tcBorders>
            <w:hideMark/>
          </w:tcPr>
          <w:p w14:paraId="10EF0133" w14:textId="77777777" w:rsidR="002C74BA" w:rsidRPr="00945767" w:rsidRDefault="002C74BA" w:rsidP="002C74BA">
            <w:r w:rsidRPr="00945767">
              <w:rPr>
                <w:rStyle w:val="SAPEmphasis"/>
              </w:rPr>
              <w:t>Log on</w:t>
            </w:r>
          </w:p>
        </w:tc>
        <w:tc>
          <w:tcPr>
            <w:tcW w:w="8190" w:type="dxa"/>
            <w:tcBorders>
              <w:top w:val="single" w:sz="8" w:space="0" w:color="999999"/>
              <w:left w:val="single" w:sz="8" w:space="0" w:color="999999"/>
              <w:bottom w:val="single" w:sz="8" w:space="0" w:color="999999"/>
              <w:right w:val="single" w:sz="8" w:space="0" w:color="999999"/>
            </w:tcBorders>
            <w:hideMark/>
          </w:tcPr>
          <w:p w14:paraId="3C0DB4B4" w14:textId="77777777" w:rsidR="002C74BA" w:rsidRPr="00945767" w:rsidRDefault="002C74BA" w:rsidP="002C74BA">
            <w:r w:rsidRPr="00945767">
              <w:t>Go to your e-mail inbox and search the e-mail sent by the SAP SuccessFactors service mailbox.</w:t>
            </w:r>
          </w:p>
          <w:p w14:paraId="74DA398D" w14:textId="77777777" w:rsidR="002C74BA" w:rsidRPr="00945767" w:rsidRDefault="002C74BA" w:rsidP="002C74BA">
            <w:pPr>
              <w:pStyle w:val="SAPNoteHeading"/>
              <w:ind w:left="630"/>
            </w:pPr>
            <w:r w:rsidRPr="00945767">
              <w:rPr>
                <w:noProof/>
              </w:rPr>
              <w:lastRenderedPageBreak/>
              <w:drawing>
                <wp:inline distT="0" distB="0" distL="0" distR="0" wp14:anchorId="4EBF2F0D" wp14:editId="177CEFD3">
                  <wp:extent cx="228600" cy="228600"/>
                  <wp:effectExtent l="0" t="0" r="0" b="0"/>
                  <wp:docPr id="19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45767">
              <w:t xml:space="preserve"> Note</w:t>
            </w:r>
          </w:p>
          <w:p w14:paraId="72DEC018" w14:textId="70EE35C5" w:rsidR="002C74BA" w:rsidRPr="00945767" w:rsidRDefault="002C74BA" w:rsidP="002C74BA">
            <w:pPr>
              <w:pStyle w:val="NoteParagraph"/>
            </w:pPr>
            <w:r w:rsidRPr="00945767">
              <w:t>The subject of this email states something like “</w:t>
            </w:r>
            <w:r w:rsidRPr="00945767">
              <w:rPr>
                <w:rStyle w:val="SAPUserEntry"/>
                <w:b w:val="0"/>
                <w:color w:val="auto"/>
              </w:rPr>
              <w:t xml:space="preserve">The </w:t>
            </w:r>
            <w:r w:rsidR="007E5975" w:rsidRPr="00945767">
              <w:rPr>
                <w:rStyle w:val="SAPUserEntry"/>
                <w:b w:val="0"/>
                <w:color w:val="auto"/>
              </w:rPr>
              <w:t xml:space="preserve">Create Benefit Employee Claim </w:t>
            </w:r>
            <w:r w:rsidRPr="00945767">
              <w:rPr>
                <w:rStyle w:val="SAPUserEntry"/>
                <w:b w:val="0"/>
                <w:color w:val="auto"/>
              </w:rPr>
              <w:t>action for &lt;</w:t>
            </w:r>
            <w:r w:rsidR="007E5975" w:rsidRPr="00945767">
              <w:rPr>
                <w:rStyle w:val="SAPUserEntry"/>
                <w:b w:val="0"/>
                <w:color w:val="auto"/>
              </w:rPr>
              <w:t>your</w:t>
            </w:r>
            <w:r w:rsidRPr="00945767">
              <w:rPr>
                <w:rStyle w:val="SAPUserEntry"/>
                <w:b w:val="0"/>
                <w:color w:val="auto"/>
              </w:rPr>
              <w:t xml:space="preserve"> name&gt; has </w:t>
            </w:r>
            <w:r w:rsidR="007E5975" w:rsidRPr="00945767">
              <w:rPr>
                <w:rStyle w:val="SAPUserEntry"/>
                <w:b w:val="0"/>
                <w:color w:val="auto"/>
              </w:rPr>
              <w:t>been approved</w:t>
            </w:r>
            <w:r w:rsidRPr="00945767">
              <w:t>.”</w:t>
            </w:r>
          </w:p>
          <w:p w14:paraId="667C4BE2" w14:textId="77777777" w:rsidR="002C74BA" w:rsidRPr="00945767" w:rsidRDefault="002C74BA" w:rsidP="002C74BA">
            <w:r w:rsidRPr="00945767">
              <w:t xml:space="preserve">Open this e-mail and choose the available hyperlink. You are directed to the </w:t>
            </w:r>
            <w:r w:rsidRPr="00945767">
              <w:rPr>
                <w:rStyle w:val="SAPScreenElement"/>
                <w:color w:val="auto"/>
              </w:rPr>
              <w:t>Employee Central</w:t>
            </w:r>
            <w:r w:rsidRPr="00945767">
              <w:t xml:space="preserve"> login screen, where you need to enter your password (your username is already filled by default).</w:t>
            </w:r>
          </w:p>
        </w:tc>
        <w:tc>
          <w:tcPr>
            <w:tcW w:w="2458" w:type="dxa"/>
            <w:tcBorders>
              <w:top w:val="single" w:sz="8" w:space="0" w:color="999999"/>
              <w:left w:val="single" w:sz="8" w:space="0" w:color="999999"/>
              <w:bottom w:val="single" w:sz="8" w:space="0" w:color="999999"/>
              <w:right w:val="single" w:sz="8" w:space="0" w:color="999999"/>
            </w:tcBorders>
            <w:hideMark/>
          </w:tcPr>
          <w:p w14:paraId="4977FDFC" w14:textId="04A1D20A" w:rsidR="002C74BA" w:rsidRPr="00945767" w:rsidRDefault="002C74BA" w:rsidP="007E5975">
            <w:pPr>
              <w:spacing w:after="0"/>
            </w:pPr>
            <w:r w:rsidRPr="00945767">
              <w:lastRenderedPageBreak/>
              <w:t xml:space="preserve">You are directed to the </w:t>
            </w:r>
            <w:r w:rsidR="007E5975" w:rsidRPr="00945767">
              <w:rPr>
                <w:rStyle w:val="SAPScreenElement"/>
              </w:rPr>
              <w:t>My</w:t>
            </w:r>
            <w:r w:rsidR="007E5975" w:rsidRPr="00945767">
              <w:t xml:space="preserve"> </w:t>
            </w:r>
            <w:r w:rsidRPr="00945767">
              <w:rPr>
                <w:rStyle w:val="SAPScreenElement"/>
              </w:rPr>
              <w:t>Employee File</w:t>
            </w:r>
            <w:r w:rsidR="007E5975" w:rsidRPr="00945767">
              <w:t xml:space="preserve"> </w:t>
            </w:r>
            <w:r w:rsidR="007E5975" w:rsidRPr="00945767">
              <w:rPr>
                <w:rStyle w:val="SAPScreenElement"/>
              </w:rPr>
              <w:t xml:space="preserve">&gt; Workflow </w:t>
            </w:r>
            <w:r w:rsidR="007E5975" w:rsidRPr="00945767">
              <w:rPr>
                <w:rStyle w:val="SAPScreenElement"/>
              </w:rPr>
              <w:lastRenderedPageBreak/>
              <w:t>Details</w:t>
            </w:r>
            <w:r w:rsidR="007E5975" w:rsidRPr="00945767">
              <w:rPr>
                <w:rFonts w:cs="Arial"/>
                <w:bCs/>
              </w:rPr>
              <w:t xml:space="preserve"> page, containing details to the completed workflow request.</w:t>
            </w:r>
          </w:p>
        </w:tc>
        <w:tc>
          <w:tcPr>
            <w:tcW w:w="1260" w:type="dxa"/>
            <w:tcBorders>
              <w:top w:val="single" w:sz="8" w:space="0" w:color="999999"/>
              <w:left w:val="single" w:sz="8" w:space="0" w:color="999999"/>
              <w:bottom w:val="single" w:sz="8" w:space="0" w:color="999999"/>
              <w:right w:val="single" w:sz="8" w:space="0" w:color="999999"/>
            </w:tcBorders>
          </w:tcPr>
          <w:p w14:paraId="1B578112" w14:textId="77777777" w:rsidR="002C74BA" w:rsidRPr="00945767" w:rsidRDefault="002C74BA" w:rsidP="002C74BA"/>
        </w:tc>
      </w:tr>
      <w:tr w:rsidR="002C74BA" w:rsidRPr="00945767" w14:paraId="55BDCAFC" w14:textId="77777777" w:rsidTr="00A326A8">
        <w:trPr>
          <w:trHeight w:val="576"/>
        </w:trPr>
        <w:tc>
          <w:tcPr>
            <w:tcW w:w="900" w:type="dxa"/>
            <w:tcBorders>
              <w:top w:val="single" w:sz="8" w:space="0" w:color="999999"/>
              <w:left w:val="single" w:sz="8" w:space="0" w:color="999999"/>
              <w:bottom w:val="single" w:sz="8" w:space="0" w:color="999999"/>
              <w:right w:val="single" w:sz="8" w:space="0" w:color="999999"/>
            </w:tcBorders>
          </w:tcPr>
          <w:p w14:paraId="0919C95F" w14:textId="77777777" w:rsidR="002C74BA" w:rsidRPr="00945767" w:rsidRDefault="002C74BA" w:rsidP="002C74BA">
            <w:r w:rsidRPr="00945767">
              <w:t>2</w:t>
            </w:r>
          </w:p>
        </w:tc>
        <w:tc>
          <w:tcPr>
            <w:tcW w:w="1502" w:type="dxa"/>
            <w:tcBorders>
              <w:top w:val="single" w:sz="8" w:space="0" w:color="999999"/>
              <w:left w:val="single" w:sz="8" w:space="0" w:color="999999"/>
              <w:bottom w:val="single" w:sz="8" w:space="0" w:color="999999"/>
              <w:right w:val="single" w:sz="8" w:space="0" w:color="999999"/>
            </w:tcBorders>
          </w:tcPr>
          <w:p w14:paraId="3D4EF523" w14:textId="74A1F8E3" w:rsidR="002C74BA" w:rsidRPr="00945767" w:rsidRDefault="002C74BA" w:rsidP="002C74BA">
            <w:pPr>
              <w:rPr>
                <w:rStyle w:val="SAPEmphasis"/>
              </w:rPr>
            </w:pPr>
            <w:r w:rsidRPr="00945767">
              <w:rPr>
                <w:rStyle w:val="SAPEmphasis"/>
              </w:rPr>
              <w:t xml:space="preserve">View </w:t>
            </w:r>
            <w:r w:rsidR="007E5975" w:rsidRPr="00945767">
              <w:rPr>
                <w:rStyle w:val="SAPEmphasis"/>
              </w:rPr>
              <w:t>Workflow</w:t>
            </w:r>
            <w:r w:rsidRPr="00945767">
              <w:rPr>
                <w:rStyle w:val="SAPEmphasis"/>
              </w:rPr>
              <w:t xml:space="preserve"> </w:t>
            </w:r>
            <w:r w:rsidR="007E5975" w:rsidRPr="00945767">
              <w:rPr>
                <w:rStyle w:val="SAPEmphasis"/>
              </w:rPr>
              <w:t>Details</w:t>
            </w:r>
          </w:p>
        </w:tc>
        <w:tc>
          <w:tcPr>
            <w:tcW w:w="8190" w:type="dxa"/>
            <w:tcBorders>
              <w:top w:val="single" w:sz="8" w:space="0" w:color="999999"/>
              <w:left w:val="single" w:sz="8" w:space="0" w:color="999999"/>
              <w:bottom w:val="single" w:sz="8" w:space="0" w:color="999999"/>
              <w:right w:val="single" w:sz="8" w:space="0" w:color="999999"/>
            </w:tcBorders>
          </w:tcPr>
          <w:p w14:paraId="191F1F53" w14:textId="237FE903" w:rsidR="002C74BA" w:rsidRPr="00945767" w:rsidRDefault="002C74BA" w:rsidP="002C74BA">
            <w:r w:rsidRPr="00945767">
              <w:t xml:space="preserve">View the </w:t>
            </w:r>
            <w:r w:rsidR="007E5975" w:rsidRPr="00945767">
              <w:t>workflow details visible</w:t>
            </w:r>
            <w:r w:rsidRPr="00945767">
              <w:t xml:space="preserve"> in the different sections</w:t>
            </w:r>
            <w:r w:rsidR="00160873" w:rsidRPr="00945767">
              <w:t xml:space="preserve"> and</w:t>
            </w:r>
            <w:r w:rsidRPr="00945767">
              <w:t xml:space="preserve"> subsections</w:t>
            </w:r>
            <w:r w:rsidR="00160873" w:rsidRPr="00945767">
              <w:t>.</w:t>
            </w:r>
          </w:p>
        </w:tc>
        <w:tc>
          <w:tcPr>
            <w:tcW w:w="2458" w:type="dxa"/>
            <w:tcBorders>
              <w:top w:val="single" w:sz="8" w:space="0" w:color="999999"/>
              <w:left w:val="single" w:sz="8" w:space="0" w:color="999999"/>
              <w:bottom w:val="single" w:sz="8" w:space="0" w:color="999999"/>
              <w:right w:val="single" w:sz="8" w:space="0" w:color="999999"/>
            </w:tcBorders>
          </w:tcPr>
          <w:p w14:paraId="5A01844C" w14:textId="77777777" w:rsidR="002C74BA" w:rsidRPr="00945767" w:rsidRDefault="002C74BA" w:rsidP="002C74BA"/>
        </w:tc>
        <w:tc>
          <w:tcPr>
            <w:tcW w:w="1260" w:type="dxa"/>
            <w:tcBorders>
              <w:top w:val="single" w:sz="8" w:space="0" w:color="999999"/>
              <w:left w:val="single" w:sz="8" w:space="0" w:color="999999"/>
              <w:bottom w:val="single" w:sz="8" w:space="0" w:color="999999"/>
              <w:right w:val="single" w:sz="8" w:space="0" w:color="999999"/>
            </w:tcBorders>
          </w:tcPr>
          <w:p w14:paraId="073D4CF3" w14:textId="77777777" w:rsidR="002C74BA" w:rsidRPr="00945767" w:rsidRDefault="002C74BA" w:rsidP="002C74BA"/>
        </w:tc>
      </w:tr>
      <w:tr w:rsidR="00160873" w:rsidRPr="00945767" w14:paraId="552BB2E7" w14:textId="77777777" w:rsidTr="00A326A8">
        <w:trPr>
          <w:trHeight w:val="576"/>
        </w:trPr>
        <w:tc>
          <w:tcPr>
            <w:tcW w:w="900" w:type="dxa"/>
            <w:tcBorders>
              <w:top w:val="single" w:sz="8" w:space="0" w:color="999999"/>
              <w:left w:val="single" w:sz="8" w:space="0" w:color="999999"/>
              <w:bottom w:val="single" w:sz="8" w:space="0" w:color="999999"/>
              <w:right w:val="single" w:sz="8" w:space="0" w:color="999999"/>
            </w:tcBorders>
          </w:tcPr>
          <w:p w14:paraId="106C2AD8" w14:textId="2A08A690" w:rsidR="00160873" w:rsidRPr="00945767" w:rsidRDefault="00A326A8" w:rsidP="002C74BA">
            <w:r w:rsidRPr="00945767">
              <w:t>3</w:t>
            </w:r>
          </w:p>
        </w:tc>
        <w:tc>
          <w:tcPr>
            <w:tcW w:w="1502" w:type="dxa"/>
            <w:tcBorders>
              <w:top w:val="single" w:sz="8" w:space="0" w:color="999999"/>
              <w:left w:val="single" w:sz="8" w:space="0" w:color="999999"/>
              <w:bottom w:val="single" w:sz="8" w:space="0" w:color="999999"/>
              <w:right w:val="single" w:sz="8" w:space="0" w:color="999999"/>
            </w:tcBorders>
          </w:tcPr>
          <w:p w14:paraId="20B44D94" w14:textId="1E65342C" w:rsidR="00160873" w:rsidRPr="00945767" w:rsidRDefault="00A326A8" w:rsidP="002C74BA">
            <w:pPr>
              <w:rPr>
                <w:rStyle w:val="SAPEmphasis"/>
              </w:rPr>
            </w:pPr>
            <w:r w:rsidRPr="00945767">
              <w:rPr>
                <w:rStyle w:val="SAPEmphasis"/>
              </w:rPr>
              <w:t>Go to your Employee File screen</w:t>
            </w:r>
          </w:p>
        </w:tc>
        <w:tc>
          <w:tcPr>
            <w:tcW w:w="8190" w:type="dxa"/>
            <w:tcBorders>
              <w:top w:val="single" w:sz="8" w:space="0" w:color="999999"/>
              <w:left w:val="single" w:sz="8" w:space="0" w:color="999999"/>
              <w:bottom w:val="single" w:sz="8" w:space="0" w:color="999999"/>
              <w:right w:val="single" w:sz="8" w:space="0" w:color="999999"/>
            </w:tcBorders>
          </w:tcPr>
          <w:p w14:paraId="4010E794" w14:textId="3BA3DB9F" w:rsidR="00160873" w:rsidRPr="00945767" w:rsidRDefault="00160873" w:rsidP="002C74BA">
            <w:r w:rsidRPr="00945767">
              <w:t xml:space="preserve">Choose the </w:t>
            </w:r>
            <w:r w:rsidRPr="00945767">
              <w:rPr>
                <w:rStyle w:val="SAPScreenElement"/>
              </w:rPr>
              <w:t>Back to: Profile Page</w:t>
            </w:r>
            <w:r w:rsidRPr="00945767">
              <w:t xml:space="preserve"> link on the top left corner of the page.</w:t>
            </w:r>
          </w:p>
        </w:tc>
        <w:tc>
          <w:tcPr>
            <w:tcW w:w="2458" w:type="dxa"/>
            <w:tcBorders>
              <w:top w:val="single" w:sz="8" w:space="0" w:color="999999"/>
              <w:left w:val="single" w:sz="8" w:space="0" w:color="999999"/>
              <w:bottom w:val="single" w:sz="8" w:space="0" w:color="999999"/>
              <w:right w:val="single" w:sz="8" w:space="0" w:color="999999"/>
            </w:tcBorders>
          </w:tcPr>
          <w:p w14:paraId="6390F72C" w14:textId="56B5E77F" w:rsidR="00160873" w:rsidRPr="00945767" w:rsidRDefault="00160873" w:rsidP="002C74BA">
            <w:r w:rsidRPr="00945767">
              <w:t xml:space="preserve">You are directed to the </w:t>
            </w:r>
            <w:r w:rsidRPr="00945767">
              <w:rPr>
                <w:rStyle w:val="SAPScreenElement"/>
              </w:rPr>
              <w:t>My</w:t>
            </w:r>
            <w:r w:rsidRPr="00945767">
              <w:t xml:space="preserve"> </w:t>
            </w:r>
            <w:r w:rsidRPr="00945767">
              <w:rPr>
                <w:rStyle w:val="SAPScreenElement"/>
              </w:rPr>
              <w:t>Employee File</w:t>
            </w:r>
            <w:r w:rsidRPr="00945767">
              <w:t xml:space="preserve"> </w:t>
            </w:r>
            <w:r w:rsidRPr="00945767">
              <w:rPr>
                <w:rFonts w:cs="Arial"/>
                <w:bCs/>
              </w:rPr>
              <w:t xml:space="preserve">screen, in which the </w:t>
            </w:r>
            <w:r w:rsidRPr="00945767">
              <w:rPr>
                <w:rStyle w:val="SAPScreenElement"/>
              </w:rPr>
              <w:t>Personal Information</w:t>
            </w:r>
            <w:r w:rsidRPr="00945767">
              <w:rPr>
                <w:rFonts w:cs="Arial"/>
                <w:bCs/>
              </w:rPr>
              <w:t xml:space="preserve"> section is displayed per default.,</w:t>
            </w:r>
          </w:p>
        </w:tc>
        <w:tc>
          <w:tcPr>
            <w:tcW w:w="1260" w:type="dxa"/>
            <w:tcBorders>
              <w:top w:val="single" w:sz="8" w:space="0" w:color="999999"/>
              <w:left w:val="single" w:sz="8" w:space="0" w:color="999999"/>
              <w:bottom w:val="single" w:sz="8" w:space="0" w:color="999999"/>
              <w:right w:val="single" w:sz="8" w:space="0" w:color="999999"/>
            </w:tcBorders>
          </w:tcPr>
          <w:p w14:paraId="4B674E17" w14:textId="77777777" w:rsidR="00160873" w:rsidRPr="00945767" w:rsidRDefault="00160873" w:rsidP="002C74BA"/>
        </w:tc>
      </w:tr>
      <w:tr w:rsidR="00160873" w:rsidRPr="00945767" w14:paraId="65BEAE27" w14:textId="77777777" w:rsidTr="00A326A8">
        <w:trPr>
          <w:trHeight w:val="576"/>
        </w:trPr>
        <w:tc>
          <w:tcPr>
            <w:tcW w:w="900" w:type="dxa"/>
            <w:tcBorders>
              <w:top w:val="single" w:sz="8" w:space="0" w:color="999999"/>
              <w:left w:val="single" w:sz="8" w:space="0" w:color="999999"/>
              <w:bottom w:val="single" w:sz="8" w:space="0" w:color="999999"/>
              <w:right w:val="single" w:sz="8" w:space="0" w:color="999999"/>
            </w:tcBorders>
          </w:tcPr>
          <w:p w14:paraId="2F93F9EF" w14:textId="61FA1D94" w:rsidR="00160873" w:rsidRPr="00945767" w:rsidRDefault="00A326A8" w:rsidP="002C74BA">
            <w:r w:rsidRPr="00945767">
              <w:t>4</w:t>
            </w:r>
          </w:p>
        </w:tc>
        <w:tc>
          <w:tcPr>
            <w:tcW w:w="1502" w:type="dxa"/>
            <w:tcBorders>
              <w:top w:val="single" w:sz="8" w:space="0" w:color="999999"/>
              <w:left w:val="single" w:sz="8" w:space="0" w:color="999999"/>
              <w:bottom w:val="single" w:sz="8" w:space="0" w:color="999999"/>
              <w:right w:val="single" w:sz="8" w:space="0" w:color="999999"/>
            </w:tcBorders>
          </w:tcPr>
          <w:p w14:paraId="5AE80F8D" w14:textId="5B4A06AE" w:rsidR="00160873" w:rsidRPr="00945767" w:rsidRDefault="00A326A8" w:rsidP="002C74BA">
            <w:pPr>
              <w:rPr>
                <w:rStyle w:val="SAPEmphasis"/>
              </w:rPr>
            </w:pPr>
            <w:r w:rsidRPr="00945767">
              <w:rPr>
                <w:rStyle w:val="SAPEmphasis"/>
              </w:rPr>
              <w:t>View Approved Benefits Claim</w:t>
            </w:r>
          </w:p>
        </w:tc>
        <w:tc>
          <w:tcPr>
            <w:tcW w:w="8190" w:type="dxa"/>
            <w:tcBorders>
              <w:top w:val="single" w:sz="8" w:space="0" w:color="999999"/>
              <w:left w:val="single" w:sz="8" w:space="0" w:color="999999"/>
              <w:bottom w:val="single" w:sz="8" w:space="0" w:color="999999"/>
              <w:right w:val="single" w:sz="8" w:space="0" w:color="999999"/>
            </w:tcBorders>
          </w:tcPr>
          <w:p w14:paraId="286ACC3A" w14:textId="77777777" w:rsidR="00160873" w:rsidRPr="00945767" w:rsidRDefault="00160873" w:rsidP="002C74BA">
            <w:pPr>
              <w:rPr>
                <w:lang w:eastAsia="zh-TW"/>
              </w:rPr>
            </w:pPr>
            <w:r w:rsidRPr="00945767">
              <w:t xml:space="preserve">Navigate to the </w:t>
            </w:r>
            <w:r w:rsidRPr="00945767">
              <w:rPr>
                <w:rStyle w:val="SAPScreenElement"/>
                <w:lang w:eastAsia="zh-TW"/>
              </w:rPr>
              <w:t>Employee Benefits</w:t>
            </w:r>
            <w:r w:rsidRPr="00945767">
              <w:t xml:space="preserve"> section. </w:t>
            </w:r>
            <w:r w:rsidRPr="00945767">
              <w:rPr>
                <w:lang w:eastAsia="zh-TW"/>
              </w:rPr>
              <w:t xml:space="preserve">Select in the </w:t>
            </w:r>
            <w:r w:rsidRPr="00945767">
              <w:rPr>
                <w:rStyle w:val="SAPScreenElement"/>
                <w:lang w:eastAsia="zh-TW"/>
              </w:rPr>
              <w:t>Current Benefits</w:t>
            </w:r>
            <w:r w:rsidRPr="00945767">
              <w:rPr>
                <w:lang w:eastAsia="zh-SG"/>
              </w:rPr>
              <w:t xml:space="preserve"> </w:t>
            </w:r>
            <w:r w:rsidRPr="00945767">
              <w:rPr>
                <w:lang w:eastAsia="zh-TW"/>
              </w:rPr>
              <w:t xml:space="preserve">block the </w:t>
            </w:r>
            <w:r w:rsidRPr="00945767">
              <w:rPr>
                <w:rStyle w:val="SAPScreenElement"/>
                <w:lang w:eastAsia="zh-TW"/>
              </w:rPr>
              <w:t>Go to Benefits</w:t>
            </w:r>
            <w:r w:rsidRPr="00945767">
              <w:rPr>
                <w:lang w:eastAsia="zh-TW"/>
              </w:rPr>
              <w:t xml:space="preserve"> link.</w:t>
            </w:r>
            <w:r w:rsidRPr="00945767">
              <w:t xml:space="preserve"> </w:t>
            </w:r>
            <w:r w:rsidRPr="00945767">
              <w:rPr>
                <w:lang w:eastAsia="zh-TW"/>
              </w:rPr>
              <w:t xml:space="preserve">On the </w:t>
            </w:r>
            <w:r w:rsidRPr="00945767">
              <w:rPr>
                <w:rStyle w:val="SAPScreenElement"/>
                <w:lang w:eastAsia="zh-TW"/>
              </w:rPr>
              <w:t>Benefits</w:t>
            </w:r>
            <w:r w:rsidRPr="00945767">
              <w:rPr>
                <w:lang w:eastAsia="zh-SG"/>
              </w:rPr>
              <w:t xml:space="preserve"> </w:t>
            </w:r>
            <w:r w:rsidRPr="00945767">
              <w:rPr>
                <w:lang w:eastAsia="zh-TW"/>
              </w:rPr>
              <w:t xml:space="preserve">page, go </w:t>
            </w:r>
            <w:r w:rsidRPr="00945767">
              <w:rPr>
                <w:lang w:eastAsia="zh-SG"/>
              </w:rPr>
              <w:t xml:space="preserve">to the </w:t>
            </w:r>
            <w:r w:rsidRPr="00945767">
              <w:rPr>
                <w:rStyle w:val="SAPScreenElement"/>
                <w:lang w:eastAsia="zh-TW"/>
              </w:rPr>
              <w:t xml:space="preserve">Reimbursements </w:t>
            </w:r>
            <w:r w:rsidRPr="00945767">
              <w:rPr>
                <w:lang w:eastAsia="zh-SG"/>
              </w:rPr>
              <w:t>section</w:t>
            </w:r>
            <w:r w:rsidRPr="00945767">
              <w:rPr>
                <w:lang w:eastAsia="zh-TW"/>
              </w:rPr>
              <w:t>.</w:t>
            </w:r>
          </w:p>
          <w:p w14:paraId="13A98A3D" w14:textId="3E47AB51" w:rsidR="00160873" w:rsidRPr="00945767" w:rsidRDefault="00160873" w:rsidP="00A326A8">
            <w:r w:rsidRPr="00945767">
              <w:rPr>
                <w:lang w:eastAsia="zh-TW"/>
              </w:rPr>
              <w:t xml:space="preserve">Check, that </w:t>
            </w:r>
            <w:r w:rsidR="00A326A8" w:rsidRPr="00945767">
              <w:t xml:space="preserve">your approved benefit claim is visible </w:t>
            </w:r>
            <w:r w:rsidRPr="00945767">
              <w:rPr>
                <w:lang w:eastAsia="zh-TW"/>
              </w:rPr>
              <w:t xml:space="preserve">in </w:t>
            </w:r>
            <w:r w:rsidRPr="00945767">
              <w:t xml:space="preserve">the </w:t>
            </w:r>
            <w:r w:rsidRPr="00945767">
              <w:rPr>
                <w:rStyle w:val="SAPScreenElement"/>
                <w:lang w:eastAsia="zh-TW"/>
              </w:rPr>
              <w:t>Recently Approved Claims</w:t>
            </w:r>
            <w:r w:rsidRPr="00945767">
              <w:t xml:space="preserve"> block of the </w:t>
            </w:r>
            <w:r w:rsidRPr="00945767">
              <w:rPr>
                <w:rStyle w:val="SAPScreenElement"/>
                <w:lang w:eastAsia="zh-TW"/>
              </w:rPr>
              <w:t>Reimbursements</w:t>
            </w:r>
            <w:r w:rsidRPr="00945767">
              <w:t xml:space="preserve"> section</w:t>
            </w:r>
            <w:r w:rsidR="00A326A8" w:rsidRPr="00945767">
              <w:t>.</w:t>
            </w:r>
          </w:p>
        </w:tc>
        <w:tc>
          <w:tcPr>
            <w:tcW w:w="2458" w:type="dxa"/>
            <w:tcBorders>
              <w:top w:val="single" w:sz="8" w:space="0" w:color="999999"/>
              <w:left w:val="single" w:sz="8" w:space="0" w:color="999999"/>
              <w:bottom w:val="single" w:sz="8" w:space="0" w:color="999999"/>
              <w:right w:val="single" w:sz="8" w:space="0" w:color="999999"/>
            </w:tcBorders>
          </w:tcPr>
          <w:p w14:paraId="6A28FCDB" w14:textId="77777777" w:rsidR="00160873" w:rsidRPr="00945767" w:rsidRDefault="00160873" w:rsidP="002C74BA"/>
        </w:tc>
        <w:tc>
          <w:tcPr>
            <w:tcW w:w="1260" w:type="dxa"/>
            <w:tcBorders>
              <w:top w:val="single" w:sz="8" w:space="0" w:color="999999"/>
              <w:left w:val="single" w:sz="8" w:space="0" w:color="999999"/>
              <w:bottom w:val="single" w:sz="8" w:space="0" w:color="999999"/>
              <w:right w:val="single" w:sz="8" w:space="0" w:color="999999"/>
            </w:tcBorders>
          </w:tcPr>
          <w:p w14:paraId="41794E53" w14:textId="77777777" w:rsidR="00160873" w:rsidRPr="00945767" w:rsidRDefault="00160873" w:rsidP="002C74BA"/>
        </w:tc>
      </w:tr>
    </w:tbl>
    <w:p w14:paraId="5C93FD63" w14:textId="4BC99B3C" w:rsidR="009D01F2" w:rsidRPr="00945767" w:rsidRDefault="009D01F2" w:rsidP="009D01F2">
      <w:pPr>
        <w:pStyle w:val="SAPKeyblockTitle"/>
      </w:pPr>
      <w:r w:rsidRPr="00945767">
        <w:t>Result</w:t>
      </w:r>
    </w:p>
    <w:p w14:paraId="10551F25" w14:textId="69AE6355" w:rsidR="009D01F2" w:rsidRPr="00945767" w:rsidRDefault="009D01F2" w:rsidP="000914E8">
      <w:r w:rsidRPr="00945767">
        <w:t xml:space="preserve">The claimed amount of money will be </w:t>
      </w:r>
      <w:r w:rsidR="00105BE6" w:rsidRPr="00945767">
        <w:t>paid out</w:t>
      </w:r>
      <w:r w:rsidRPr="00945767">
        <w:t xml:space="preserve"> to the employee </w:t>
      </w:r>
      <w:r w:rsidR="00105BE6" w:rsidRPr="00945767">
        <w:t>during payroll.</w:t>
      </w:r>
    </w:p>
    <w:p w14:paraId="6A1AC27F" w14:textId="77777777" w:rsidR="00727DCD" w:rsidRPr="00945767" w:rsidRDefault="00727DCD" w:rsidP="00F47570"/>
    <w:p w14:paraId="0181AB65" w14:textId="77777777" w:rsidR="000620A9" w:rsidRPr="00945767" w:rsidRDefault="000620A9" w:rsidP="000620A9">
      <w:pPr>
        <w:pStyle w:val="Heading1"/>
        <w:ind w:left="432" w:hanging="432"/>
      </w:pPr>
      <w:bookmarkStart w:id="5888" w:name="_Toc507162152"/>
      <w:bookmarkEnd w:id="367"/>
      <w:commentRangeStart w:id="5889"/>
      <w:r w:rsidRPr="00945767">
        <w:lastRenderedPageBreak/>
        <w:t>Appendix</w:t>
      </w:r>
      <w:bookmarkEnd w:id="368"/>
      <w:bookmarkEnd w:id="369"/>
      <w:bookmarkEnd w:id="370"/>
      <w:bookmarkEnd w:id="371"/>
      <w:commentRangeEnd w:id="5889"/>
      <w:r w:rsidR="00000A4C">
        <w:rPr>
          <w:rStyle w:val="CommentReference"/>
          <w:rFonts w:ascii="Arial" w:hAnsi="Arial"/>
          <w:bCs w:val="0"/>
          <w:color w:val="auto"/>
          <w:lang w:val="de-DE"/>
        </w:rPr>
        <w:commentReference w:id="5889"/>
      </w:r>
      <w:bookmarkEnd w:id="5888"/>
    </w:p>
    <w:p w14:paraId="6698F9F6" w14:textId="406A5A2D" w:rsidR="000620A9" w:rsidRPr="00945767" w:rsidRDefault="000620A9" w:rsidP="000620A9">
      <w:pPr>
        <w:pStyle w:val="Heading2"/>
        <w:ind w:left="576" w:hanging="576"/>
      </w:pPr>
      <w:bookmarkStart w:id="5890" w:name="_Toc435792928"/>
      <w:bookmarkStart w:id="5891" w:name="_Toc435792929"/>
      <w:bookmarkStart w:id="5892" w:name="_Toc435792930"/>
      <w:bookmarkStart w:id="5893" w:name="_Toc435792931"/>
      <w:bookmarkStart w:id="5894" w:name="_Toc435792932"/>
      <w:bookmarkStart w:id="5895" w:name="_Toc435792933"/>
      <w:bookmarkStart w:id="5896" w:name="_Toc435792934"/>
      <w:bookmarkStart w:id="5897" w:name="_Toc435792935"/>
      <w:bookmarkStart w:id="5898" w:name="_Toc435792936"/>
      <w:bookmarkStart w:id="5899" w:name="_Toc435792937"/>
      <w:bookmarkStart w:id="5900" w:name="_Toc386012204"/>
      <w:bookmarkStart w:id="5901" w:name="_Toc401565098"/>
      <w:bookmarkStart w:id="5902" w:name="_Toc416967283"/>
      <w:bookmarkStart w:id="5903" w:name="_Toc435792938"/>
      <w:bookmarkStart w:id="5904" w:name="_Toc507162153"/>
      <w:bookmarkEnd w:id="5890"/>
      <w:bookmarkEnd w:id="5891"/>
      <w:bookmarkEnd w:id="5892"/>
      <w:bookmarkEnd w:id="5893"/>
      <w:bookmarkEnd w:id="5894"/>
      <w:bookmarkEnd w:id="5895"/>
      <w:bookmarkEnd w:id="5896"/>
      <w:bookmarkEnd w:id="5897"/>
      <w:bookmarkEnd w:id="5898"/>
      <w:bookmarkEnd w:id="5899"/>
      <w:r w:rsidRPr="00945767">
        <w:t xml:space="preserve">Process </w:t>
      </w:r>
      <w:del w:id="5905" w:author="Author" w:date="2018-02-14T10:55:00Z">
        <w:r w:rsidRPr="00945767" w:rsidDel="005A0091">
          <w:delText>Integration</w:delText>
        </w:r>
      </w:del>
      <w:bookmarkEnd w:id="5900"/>
      <w:bookmarkEnd w:id="5901"/>
      <w:bookmarkEnd w:id="5902"/>
      <w:bookmarkEnd w:id="5903"/>
      <w:ins w:id="5906" w:author="Author" w:date="2018-02-14T10:55:00Z">
        <w:r w:rsidR="005A0091">
          <w:t>Chains</w:t>
        </w:r>
      </w:ins>
      <w:bookmarkEnd w:id="5904"/>
    </w:p>
    <w:p w14:paraId="15BA3C05" w14:textId="48475ED5" w:rsidR="000620A9" w:rsidRDefault="000620A9" w:rsidP="000620A9">
      <w:pPr>
        <w:rPr>
          <w:ins w:id="5907" w:author="Author" w:date="2018-02-14T10:55:00Z"/>
        </w:rPr>
      </w:pPr>
      <w:r w:rsidRPr="00945767">
        <w:t xml:space="preserve">The process to be tested in this test script is part of a chain of integrated processes. </w:t>
      </w:r>
    </w:p>
    <w:p w14:paraId="750DF388" w14:textId="3035073A" w:rsidR="005A0091" w:rsidRPr="00945767" w:rsidRDefault="005A0091" w:rsidP="000620A9">
      <w:ins w:id="5908" w:author="Author" w:date="2018-02-14T10:55:00Z">
        <w:r>
          <w:t>In the assumption that the</w:t>
        </w:r>
        <w:r w:rsidRPr="00383F3F">
          <w:t xml:space="preserve"> </w:t>
        </w:r>
      </w:ins>
      <w:ins w:id="5909" w:author="Author" w:date="2018-02-14T11:11:00Z">
        <w:r w:rsidR="001B7D88" w:rsidRPr="00C054B2">
          <w:rPr>
            <w:rStyle w:val="SAPEmphasis"/>
            <w:rPrChange w:id="5910" w:author="Author" w:date="2018-02-14T11:32:00Z">
              <w:rPr/>
            </w:rPrChange>
          </w:rPr>
          <w:t xml:space="preserve">Employee Central related </w:t>
        </w:r>
      </w:ins>
      <w:ins w:id="5911" w:author="Author" w:date="2018-02-14T10:55:00Z">
        <w:r w:rsidRPr="00C054B2">
          <w:rPr>
            <w:rStyle w:val="SAPEmphasis"/>
            <w:rPrChange w:id="5912" w:author="Author" w:date="2018-02-14T11:32:00Z">
              <w:rPr/>
            </w:rPrChange>
          </w:rPr>
          <w:t>content</w:t>
        </w:r>
      </w:ins>
      <w:ins w:id="5913" w:author="Author" w:date="2018-02-14T11:21:00Z">
        <w:r w:rsidR="00C956B8" w:rsidRPr="00C054B2">
          <w:rPr>
            <w:rStyle w:val="SAPEmphasis"/>
            <w:rPrChange w:id="5914" w:author="Author" w:date="2018-02-14T11:32:00Z">
              <w:rPr/>
            </w:rPrChange>
          </w:rPr>
          <w:t xml:space="preserve"> </w:t>
        </w:r>
      </w:ins>
      <w:ins w:id="5915" w:author="Author" w:date="2018-02-14T10:55:00Z">
        <w:del w:id="5916" w:author="Author" w:date="2018-02-14T11:24:00Z">
          <w:r w:rsidRPr="00C054B2" w:rsidDel="00C956B8">
            <w:rPr>
              <w:rStyle w:val="SAPEmphasis"/>
              <w:rPrChange w:id="5917" w:author="Author" w:date="2018-02-14T11:32:00Z">
                <w:rPr/>
              </w:rPrChange>
            </w:rPr>
            <w:delText xml:space="preserve"> </w:delText>
          </w:r>
        </w:del>
      </w:ins>
      <w:ins w:id="5918" w:author="Author" w:date="2018-02-14T11:22:00Z">
        <w:del w:id="5919" w:author="Author" w:date="2018-02-14T13:15:00Z">
          <w:r w:rsidR="00C956B8" w:rsidRPr="00C054B2" w:rsidDel="002B0A3D">
            <w:rPr>
              <w:rStyle w:val="SAPEmphasis"/>
              <w:rPrChange w:id="5920" w:author="Author" w:date="2018-02-14T11:32:00Z">
                <w:rPr/>
              </w:rPrChange>
            </w:rPr>
            <w:delText>has been deployed</w:delText>
          </w:r>
          <w:r w:rsidR="00C956B8" w:rsidRPr="00383F3F" w:rsidDel="002B0A3D">
            <w:delText xml:space="preserve"> </w:delText>
          </w:r>
        </w:del>
      </w:ins>
      <w:ins w:id="5921" w:author="Author" w:date="2018-02-14T10:55:00Z">
        <w:r w:rsidRPr="00383F3F">
          <w:t xml:space="preserve">in your </w:t>
        </w:r>
        <w:del w:id="5922" w:author="Author" w:date="2018-02-14T11:11:00Z">
          <w:r w:rsidRPr="00383F3F" w:rsidDel="001B7D88">
            <w:delText xml:space="preserve">SAP SuccessFactors Employee Central </w:delText>
          </w:r>
        </w:del>
        <w:r w:rsidRPr="00383F3F">
          <w:t>instance</w:t>
        </w:r>
      </w:ins>
      <w:ins w:id="5923" w:author="Author" w:date="2018-02-14T13:15:00Z">
        <w:r w:rsidR="002B0A3D" w:rsidRPr="002B0A3D">
          <w:rPr>
            <w:rStyle w:val="SAPEmphasis"/>
          </w:rPr>
          <w:t xml:space="preserve"> </w:t>
        </w:r>
        <w:r w:rsidR="002B0A3D" w:rsidRPr="00E520A7">
          <w:rPr>
            <w:rStyle w:val="SAPEmphasis"/>
          </w:rPr>
          <w:t>has been deployed</w:t>
        </w:r>
      </w:ins>
      <w:ins w:id="5924" w:author="Author" w:date="2018-02-14T10:55:00Z">
        <w:r w:rsidRPr="00383F3F">
          <w:t xml:space="preserve"> </w:t>
        </w:r>
        <w:del w:id="5925" w:author="Author" w:date="2018-02-14T11:22:00Z">
          <w:r w:rsidRPr="00C054B2" w:rsidDel="00C956B8">
            <w:rPr>
              <w:rStyle w:val="SAPEmphasis"/>
              <w:rPrChange w:id="5926" w:author="Author" w:date="2018-02-14T11:32:00Z">
                <w:rPr/>
              </w:rPrChange>
            </w:rPr>
            <w:delText xml:space="preserve">has been deployed </w:delText>
          </w:r>
        </w:del>
        <w:r w:rsidRPr="00C054B2">
          <w:rPr>
            <w:rStyle w:val="SAPEmphasis"/>
            <w:rPrChange w:id="5927" w:author="Author" w:date="2018-02-14T11:32:00Z">
              <w:rPr/>
            </w:rPrChange>
          </w:rPr>
          <w:t>with the SAP Best Practices</w:t>
        </w:r>
        <w:r w:rsidRPr="00383F3F">
          <w:t>,</w:t>
        </w:r>
        <w:r>
          <w:t xml:space="preserve"> you can test</w:t>
        </w:r>
        <w:r w:rsidRPr="00383F3F">
          <w:t xml:space="preserve"> </w:t>
        </w:r>
        <w:r>
          <w:t>following</w:t>
        </w:r>
        <w:r w:rsidRPr="00383F3F">
          <w:t xml:space="preserve"> </w:t>
        </w:r>
        <w:del w:id="5928" w:author="Author" w:date="2018-02-14T11:44:00Z">
          <w:r w:rsidDel="00411B52">
            <w:delText xml:space="preserve">preceding </w:delText>
          </w:r>
        </w:del>
        <w:r w:rsidRPr="00383F3F">
          <w:t>business processes</w:t>
        </w:r>
        <w:r>
          <w:t>.</w:t>
        </w:r>
      </w:ins>
    </w:p>
    <w:p w14:paraId="249D4F1B" w14:textId="098718BC" w:rsidR="000620A9" w:rsidRPr="00945767" w:rsidRDefault="000620A9" w:rsidP="000620A9">
      <w:pPr>
        <w:pStyle w:val="Heading3"/>
        <w:ind w:left="720" w:hanging="720"/>
      </w:pPr>
      <w:bookmarkStart w:id="5929" w:name="_Toc188964946"/>
      <w:bookmarkStart w:id="5930" w:name="_Toc357081295"/>
      <w:bookmarkStart w:id="5931" w:name="_Toc401565099"/>
      <w:bookmarkStart w:id="5932" w:name="_Toc416967284"/>
      <w:bookmarkStart w:id="5933" w:name="_Toc435792939"/>
      <w:bookmarkStart w:id="5934" w:name="_Toc507162154"/>
      <w:r w:rsidRPr="00945767">
        <w:t>Preceding Process</w:t>
      </w:r>
      <w:bookmarkEnd w:id="5929"/>
      <w:r w:rsidRPr="00945767">
        <w:t>es</w:t>
      </w:r>
      <w:bookmarkEnd w:id="5930"/>
      <w:bookmarkEnd w:id="5931"/>
      <w:bookmarkEnd w:id="5932"/>
      <w:bookmarkEnd w:id="5933"/>
      <w:bookmarkEnd w:id="5934"/>
    </w:p>
    <w:p w14:paraId="41F076A1" w14:textId="77777777" w:rsidR="000620A9" w:rsidRPr="00945767" w:rsidRDefault="000620A9" w:rsidP="000620A9">
      <w:r w:rsidRPr="00945767">
        <w:t>You may first have completed the following processes and conditions before you start with the test steps: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5935" w:author="Author" w:date="2018-02-14T11:32:00Z">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6987"/>
        <w:gridCol w:w="7299"/>
        <w:tblGridChange w:id="5936">
          <w:tblGrid>
            <w:gridCol w:w="3387"/>
            <w:gridCol w:w="10899"/>
          </w:tblGrid>
        </w:tblGridChange>
      </w:tblGrid>
      <w:tr w:rsidR="000620A9" w:rsidRPr="00945767" w14:paraId="569DAAC9" w14:textId="77777777" w:rsidTr="00C054B2">
        <w:trPr>
          <w:tblHeader/>
          <w:trPrChange w:id="5937" w:author="Author" w:date="2018-02-14T11:32:00Z">
            <w:trPr>
              <w:tblHeader/>
            </w:trPr>
          </w:trPrChange>
        </w:trPr>
        <w:tc>
          <w:tcPr>
            <w:tcW w:w="6987" w:type="dxa"/>
            <w:tcBorders>
              <w:top w:val="single" w:sz="8" w:space="0" w:color="999999"/>
              <w:left w:val="single" w:sz="8" w:space="0" w:color="999999"/>
              <w:bottom w:val="single" w:sz="8" w:space="0" w:color="999999"/>
              <w:right w:val="single" w:sz="8" w:space="0" w:color="999999"/>
            </w:tcBorders>
            <w:shd w:val="clear" w:color="auto" w:fill="999999"/>
            <w:hideMark/>
            <w:tcPrChange w:id="5938" w:author="Author" w:date="2018-02-14T11:32:00Z">
              <w:tcPr>
                <w:tcW w:w="3387"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103E4B1" w14:textId="77777777" w:rsidR="000620A9" w:rsidRPr="00945767" w:rsidRDefault="000620A9" w:rsidP="000620A9">
            <w:pPr>
              <w:pStyle w:val="SAPTableHeader"/>
              <w:keepLines w:val="0"/>
            </w:pPr>
            <w:r w:rsidRPr="00945767">
              <w:t>Process</w:t>
            </w:r>
          </w:p>
        </w:tc>
        <w:tc>
          <w:tcPr>
            <w:tcW w:w="7299" w:type="dxa"/>
            <w:tcBorders>
              <w:top w:val="single" w:sz="8" w:space="0" w:color="999999"/>
              <w:left w:val="single" w:sz="8" w:space="0" w:color="999999"/>
              <w:bottom w:val="single" w:sz="8" w:space="0" w:color="999999"/>
              <w:right w:val="single" w:sz="8" w:space="0" w:color="999999"/>
            </w:tcBorders>
            <w:shd w:val="clear" w:color="auto" w:fill="999999"/>
            <w:hideMark/>
            <w:tcPrChange w:id="5939" w:author="Author" w:date="2018-02-14T11:32:00Z">
              <w:tcPr>
                <w:tcW w:w="10899"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D692AD9" w14:textId="77777777" w:rsidR="000620A9" w:rsidRPr="00945767" w:rsidRDefault="000620A9" w:rsidP="000620A9">
            <w:pPr>
              <w:pStyle w:val="SAPTableHeader"/>
              <w:keepLines w:val="0"/>
            </w:pPr>
            <w:r w:rsidRPr="00945767">
              <w:t>Business Condition</w:t>
            </w:r>
          </w:p>
        </w:tc>
      </w:tr>
      <w:tr w:rsidR="000620A9" w:rsidRPr="00945767" w14:paraId="67CA0A55" w14:textId="77777777" w:rsidTr="00C054B2">
        <w:tc>
          <w:tcPr>
            <w:tcW w:w="6987" w:type="dxa"/>
            <w:tcBorders>
              <w:top w:val="single" w:sz="8" w:space="0" w:color="999999"/>
              <w:left w:val="single" w:sz="8" w:space="0" w:color="999999"/>
              <w:bottom w:val="single" w:sz="8" w:space="0" w:color="999999"/>
              <w:right w:val="single" w:sz="8" w:space="0" w:color="999999"/>
            </w:tcBorders>
            <w:hideMark/>
            <w:tcPrChange w:id="5940" w:author="Author" w:date="2018-02-14T11:32:00Z">
              <w:tcPr>
                <w:tcW w:w="3387" w:type="dxa"/>
                <w:tcBorders>
                  <w:top w:val="single" w:sz="8" w:space="0" w:color="999999"/>
                  <w:left w:val="single" w:sz="8" w:space="0" w:color="999999"/>
                  <w:bottom w:val="single" w:sz="8" w:space="0" w:color="999999"/>
                  <w:right w:val="single" w:sz="8" w:space="0" w:color="999999"/>
                </w:tcBorders>
                <w:hideMark/>
              </w:tcPr>
            </w:tcPrChange>
          </w:tcPr>
          <w:p w14:paraId="79ADC6B2" w14:textId="4D5BC6A1" w:rsidR="000620A9" w:rsidRPr="00945767" w:rsidRDefault="00C956B8" w:rsidP="000620A9">
            <w:pPr>
              <w:rPr>
                <w:rStyle w:val="SAPTextReference"/>
              </w:rPr>
            </w:pPr>
            <w:ins w:id="5941" w:author="Author" w:date="2018-02-14T11:27:00Z">
              <w:r>
                <w:t>I</w:t>
              </w:r>
              <w:r w:rsidRPr="00383F3F">
                <w:t>n case</w:t>
              </w:r>
              <w:r>
                <w:t xml:space="preserve"> the</w:t>
              </w:r>
              <w:r w:rsidRPr="0073146F">
                <w:t xml:space="preserve"> </w:t>
              </w:r>
              <w:r w:rsidRPr="0073146F">
                <w:rPr>
                  <w:rStyle w:val="SAPEmphasis"/>
                </w:rPr>
                <w:t xml:space="preserve">Core </w:t>
              </w:r>
            </w:ins>
            <w:ins w:id="5942" w:author="Author" w:date="2018-02-14T11:38:00Z">
              <w:r w:rsidR="00411B52" w:rsidRPr="00411B52">
                <w:rPr>
                  <w:rPrChange w:id="5943" w:author="Author" w:date="2018-02-14T11:38:00Z">
                    <w:rPr>
                      <w:rStyle w:val="SAPEmphasis"/>
                    </w:rPr>
                  </w:rPrChange>
                </w:rPr>
                <w:t xml:space="preserve">content </w:t>
              </w:r>
            </w:ins>
            <w:ins w:id="5944" w:author="Author" w:date="2018-02-14T11:27:00Z">
              <w:r w:rsidRPr="0073146F">
                <w:t xml:space="preserve">has been </w:t>
              </w:r>
              <w:r>
                <w:t>deployed:</w:t>
              </w:r>
              <w:r w:rsidRPr="00945767">
                <w:rPr>
                  <w:rStyle w:val="SAPTextReference"/>
                </w:rPr>
                <w:t xml:space="preserve"> </w:t>
              </w:r>
            </w:ins>
            <w:r w:rsidR="000620A9" w:rsidRPr="00945767">
              <w:rPr>
                <w:rStyle w:val="SAPTextReference"/>
              </w:rPr>
              <w:t>Add New Employee / Rehire (FJ0)</w:t>
            </w:r>
            <w:r w:rsidR="00A073BA" w:rsidRPr="00945767">
              <w:rPr>
                <w:rStyle w:val="SAPTextReference"/>
              </w:rPr>
              <w:t xml:space="preserve"> </w:t>
            </w:r>
          </w:p>
        </w:tc>
        <w:tc>
          <w:tcPr>
            <w:tcW w:w="7299" w:type="dxa"/>
            <w:tcBorders>
              <w:top w:val="single" w:sz="8" w:space="0" w:color="999999"/>
              <w:left w:val="single" w:sz="8" w:space="0" w:color="999999"/>
              <w:bottom w:val="single" w:sz="8" w:space="0" w:color="999999"/>
              <w:right w:val="single" w:sz="8" w:space="0" w:color="999999"/>
            </w:tcBorders>
            <w:hideMark/>
            <w:tcPrChange w:id="5945" w:author="Author" w:date="2018-02-14T11:32:00Z">
              <w:tcPr>
                <w:tcW w:w="10899" w:type="dxa"/>
                <w:tcBorders>
                  <w:top w:val="single" w:sz="8" w:space="0" w:color="999999"/>
                  <w:left w:val="single" w:sz="8" w:space="0" w:color="999999"/>
                  <w:bottom w:val="single" w:sz="8" w:space="0" w:color="999999"/>
                  <w:right w:val="single" w:sz="8" w:space="0" w:color="999999"/>
                </w:tcBorders>
                <w:hideMark/>
              </w:tcPr>
            </w:tcPrChange>
          </w:tcPr>
          <w:p w14:paraId="1AAC872A" w14:textId="37E1225F" w:rsidR="000620A9" w:rsidRPr="00945767" w:rsidRDefault="000620A9" w:rsidP="000620A9">
            <w:r w:rsidRPr="00945767">
              <w:t xml:space="preserve">Employees must have been hired (or rehired) and already exist in the system. </w:t>
            </w:r>
          </w:p>
        </w:tc>
      </w:tr>
      <w:tr w:rsidR="00A5542D" w:rsidRPr="00945767" w14:paraId="521F60E9" w14:textId="77777777" w:rsidTr="00C054B2">
        <w:tc>
          <w:tcPr>
            <w:tcW w:w="6987" w:type="dxa"/>
            <w:tcBorders>
              <w:top w:val="single" w:sz="8" w:space="0" w:color="999999"/>
              <w:left w:val="single" w:sz="8" w:space="0" w:color="999999"/>
              <w:bottom w:val="single" w:sz="8" w:space="0" w:color="999999"/>
              <w:right w:val="single" w:sz="8" w:space="0" w:color="999999"/>
            </w:tcBorders>
            <w:tcPrChange w:id="5946" w:author="Author" w:date="2018-02-14T11:32:00Z">
              <w:tcPr>
                <w:tcW w:w="3387" w:type="dxa"/>
                <w:tcBorders>
                  <w:top w:val="single" w:sz="8" w:space="0" w:color="999999"/>
                  <w:left w:val="single" w:sz="8" w:space="0" w:color="999999"/>
                  <w:bottom w:val="single" w:sz="8" w:space="0" w:color="999999"/>
                  <w:right w:val="single" w:sz="8" w:space="0" w:color="999999"/>
                </w:tcBorders>
              </w:tcPr>
            </w:tcPrChange>
          </w:tcPr>
          <w:p w14:paraId="696A662F" w14:textId="6AF0146A" w:rsidR="00A5542D" w:rsidRPr="00945767" w:rsidRDefault="00C956B8" w:rsidP="000620A9">
            <w:pPr>
              <w:rPr>
                <w:rStyle w:val="SAPTextReference"/>
              </w:rPr>
            </w:pPr>
            <w:ins w:id="5947" w:author="Author" w:date="2018-02-14T11:27:00Z">
              <w:r>
                <w:t>I</w:t>
              </w:r>
              <w:r w:rsidRPr="00383F3F">
                <w:t>n case</w:t>
              </w:r>
              <w:r w:rsidRPr="0073146F">
                <w:t xml:space="preserve"> </w:t>
              </w:r>
              <w:r>
                <w:rPr>
                  <w:rStyle w:val="SAPEmphasis"/>
                </w:rPr>
                <w:t>Dependents</w:t>
              </w:r>
              <w:r w:rsidRPr="0073146F">
                <w:rPr>
                  <w:rStyle w:val="SAPEmphasis"/>
                </w:rPr>
                <w:t xml:space="preserve"> Management</w:t>
              </w:r>
              <w:r w:rsidRPr="0073146F">
                <w:t xml:space="preserve"> has been </w:t>
              </w:r>
              <w:r>
                <w:t>deployed:</w:t>
              </w:r>
              <w:r w:rsidRPr="00945767">
                <w:rPr>
                  <w:rStyle w:val="SAPTextReference"/>
                </w:rPr>
                <w:t xml:space="preserve"> </w:t>
              </w:r>
            </w:ins>
            <w:r w:rsidR="00A5542D" w:rsidRPr="00945767">
              <w:rPr>
                <w:rStyle w:val="SAPTextReference"/>
              </w:rPr>
              <w:t>Manage Dependents (1LY) (Optional)</w:t>
            </w:r>
          </w:p>
        </w:tc>
        <w:tc>
          <w:tcPr>
            <w:tcW w:w="7299" w:type="dxa"/>
            <w:tcBorders>
              <w:top w:val="single" w:sz="8" w:space="0" w:color="999999"/>
              <w:left w:val="single" w:sz="8" w:space="0" w:color="999999"/>
              <w:bottom w:val="single" w:sz="8" w:space="0" w:color="999999"/>
              <w:right w:val="single" w:sz="8" w:space="0" w:color="999999"/>
            </w:tcBorders>
            <w:tcPrChange w:id="5948" w:author="Author" w:date="2018-02-14T11:32:00Z">
              <w:tcPr>
                <w:tcW w:w="10899" w:type="dxa"/>
                <w:tcBorders>
                  <w:top w:val="single" w:sz="8" w:space="0" w:color="999999"/>
                  <w:left w:val="single" w:sz="8" w:space="0" w:color="999999"/>
                  <w:bottom w:val="single" w:sz="8" w:space="0" w:color="999999"/>
                  <w:right w:val="single" w:sz="8" w:space="0" w:color="999999"/>
                </w:tcBorders>
              </w:tcPr>
            </w:tcPrChange>
          </w:tcPr>
          <w:p w14:paraId="31DEF9BC" w14:textId="657A69F9" w:rsidR="00A5542D" w:rsidRPr="00945767" w:rsidRDefault="0097721E">
            <w:r w:rsidRPr="00945767">
              <w:t xml:space="preserve">In case dependents of the employee should also be enrolled in the employee benefits, data of these dependents needs to be maintained in the system. </w:t>
            </w:r>
            <w:del w:id="5949" w:author="Author" w:date="2018-02-14T10:55:00Z">
              <w:r w:rsidRPr="00945767" w:rsidDel="005A0091">
                <w:delText>For this</w:delText>
              </w:r>
              <w:r w:rsidR="00532FAB" w:rsidRPr="00945767" w:rsidDel="005A0091">
                <w:delText xml:space="preserve">, carry out the appropriate process step(s) described in test script </w:delText>
              </w:r>
              <w:r w:rsidR="00532FAB" w:rsidRPr="00945767" w:rsidDel="005A0091">
                <w:rPr>
                  <w:rStyle w:val="SAPTextReference"/>
                </w:rPr>
                <w:delText>Manage Dependents (1LY)</w:delText>
              </w:r>
              <w:r w:rsidR="00532FAB" w:rsidRPr="00945767" w:rsidDel="005A0091">
                <w:delText xml:space="preserve">. </w:delText>
              </w:r>
            </w:del>
          </w:p>
        </w:tc>
      </w:tr>
    </w:tbl>
    <w:p w14:paraId="3845029E" w14:textId="77777777" w:rsidR="000620A9" w:rsidRPr="00945767" w:rsidRDefault="000620A9" w:rsidP="000620A9"/>
    <w:p w14:paraId="4A8237F2" w14:textId="77777777" w:rsidR="000620A9" w:rsidRPr="00945767" w:rsidRDefault="000620A9" w:rsidP="000620A9">
      <w:pPr>
        <w:spacing w:before="0" w:after="200" w:line="276" w:lineRule="auto"/>
      </w:pPr>
      <w:r w:rsidRPr="00945767">
        <w:br w:type="page"/>
      </w:r>
    </w:p>
    <w:p w14:paraId="00A922DF" w14:textId="77777777" w:rsidR="00296EA6" w:rsidRPr="00945767" w:rsidRDefault="00296EA6" w:rsidP="00296EA6">
      <w:pPr>
        <w:pStyle w:val="SAPHeading1NoNumber"/>
      </w:pPr>
      <w:r w:rsidRPr="00945767">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296EA6" w:rsidRPr="00945767" w14:paraId="2522D649" w14:textId="77777777" w:rsidTr="004D2DCE">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3AB8453" w14:textId="77777777" w:rsidR="00296EA6" w:rsidRPr="00945767" w:rsidRDefault="00296EA6" w:rsidP="004D2DCE">
            <w:pPr>
              <w:keepNext/>
              <w:rPr>
                <w:b/>
                <w:color w:val="FFFFFF"/>
              </w:rPr>
            </w:pPr>
            <w:r w:rsidRPr="00945767">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60050A7" w14:textId="77777777" w:rsidR="00296EA6" w:rsidRPr="00945767" w:rsidRDefault="00296EA6" w:rsidP="004D2DCE">
            <w:pPr>
              <w:keepNext/>
              <w:rPr>
                <w:b/>
                <w:color w:val="FFFFFF"/>
              </w:rPr>
            </w:pPr>
            <w:r w:rsidRPr="00945767">
              <w:rPr>
                <w:b/>
                <w:color w:val="FFFFFF"/>
              </w:rPr>
              <w:t>Description</w:t>
            </w:r>
          </w:p>
        </w:tc>
      </w:tr>
      <w:tr w:rsidR="00296EA6" w:rsidRPr="00945767" w14:paraId="71F883AE" w14:textId="77777777" w:rsidTr="004D2DCE">
        <w:tc>
          <w:tcPr>
            <w:tcW w:w="1554" w:type="dxa"/>
            <w:shd w:val="clear" w:color="auto" w:fill="auto"/>
          </w:tcPr>
          <w:p w14:paraId="44836A2A" w14:textId="77777777" w:rsidR="00296EA6" w:rsidRPr="00945767" w:rsidRDefault="00296EA6" w:rsidP="007E5BCB">
            <w:r w:rsidRPr="00945767">
              <w:rPr>
                <w:rStyle w:val="SAPScreenElement"/>
              </w:rPr>
              <w:t>Example</w:t>
            </w:r>
          </w:p>
        </w:tc>
        <w:tc>
          <w:tcPr>
            <w:tcW w:w="11598" w:type="dxa"/>
            <w:shd w:val="clear" w:color="auto" w:fill="auto"/>
          </w:tcPr>
          <w:p w14:paraId="008C9737" w14:textId="77777777" w:rsidR="00296EA6" w:rsidRPr="00945767" w:rsidRDefault="00296EA6" w:rsidP="007E5BCB">
            <w:r w:rsidRPr="00945767">
              <w:t>Words or characters quoted from the screen. These include field names, screen titles, pushbuttons labels, menu names, menu paths, and menu options.</w:t>
            </w:r>
          </w:p>
          <w:p w14:paraId="2C91D72C" w14:textId="77777777" w:rsidR="00296EA6" w:rsidRPr="00945767" w:rsidRDefault="00296EA6" w:rsidP="007E5BCB">
            <w:r w:rsidRPr="00945767">
              <w:t>Textual cross-references to other documents.</w:t>
            </w:r>
          </w:p>
        </w:tc>
      </w:tr>
      <w:tr w:rsidR="00296EA6" w:rsidRPr="00945767" w14:paraId="40D18923" w14:textId="77777777" w:rsidTr="004D2DCE">
        <w:tc>
          <w:tcPr>
            <w:tcW w:w="1554" w:type="dxa"/>
            <w:shd w:val="clear" w:color="auto" w:fill="F2F2F2"/>
          </w:tcPr>
          <w:p w14:paraId="65E0A79A" w14:textId="77777777" w:rsidR="00296EA6" w:rsidRPr="00945767" w:rsidRDefault="00296EA6" w:rsidP="007E5BCB">
            <w:pPr>
              <w:rPr>
                <w:rStyle w:val="SAPEmphasis"/>
              </w:rPr>
            </w:pPr>
            <w:r w:rsidRPr="00945767">
              <w:rPr>
                <w:rStyle w:val="SAPEmphasis"/>
              </w:rPr>
              <w:t>Example</w:t>
            </w:r>
          </w:p>
        </w:tc>
        <w:tc>
          <w:tcPr>
            <w:tcW w:w="11598" w:type="dxa"/>
            <w:shd w:val="clear" w:color="auto" w:fill="F2F2F2"/>
          </w:tcPr>
          <w:p w14:paraId="768AAB10" w14:textId="77777777" w:rsidR="00296EA6" w:rsidRPr="00945767" w:rsidRDefault="00296EA6" w:rsidP="007E5BCB">
            <w:r w:rsidRPr="00945767">
              <w:t>Emphasized words or expressions.</w:t>
            </w:r>
          </w:p>
        </w:tc>
      </w:tr>
      <w:tr w:rsidR="00296EA6" w:rsidRPr="00945767" w14:paraId="2E6E039D" w14:textId="77777777" w:rsidTr="004D2DCE">
        <w:tc>
          <w:tcPr>
            <w:tcW w:w="1554" w:type="dxa"/>
            <w:shd w:val="clear" w:color="auto" w:fill="auto"/>
          </w:tcPr>
          <w:p w14:paraId="4186D52A" w14:textId="77777777" w:rsidR="00296EA6" w:rsidRPr="00945767" w:rsidRDefault="00296EA6" w:rsidP="007E5BCB">
            <w:r w:rsidRPr="00945767">
              <w:rPr>
                <w:rStyle w:val="SAPMonospace"/>
              </w:rPr>
              <w:t>EXAMPLE</w:t>
            </w:r>
          </w:p>
        </w:tc>
        <w:tc>
          <w:tcPr>
            <w:tcW w:w="11598" w:type="dxa"/>
            <w:shd w:val="clear" w:color="auto" w:fill="auto"/>
          </w:tcPr>
          <w:p w14:paraId="6CAC70BD" w14:textId="77777777" w:rsidR="00296EA6" w:rsidRPr="00945767" w:rsidRDefault="00296EA6" w:rsidP="007E5BCB">
            <w:r w:rsidRPr="00945767">
              <w:t>Technical names of system objects. These include report names, program names, transaction codes, table names, and key concepts of a programming language when they are surrounded by body text, for example, SELECT and INCLUDE.</w:t>
            </w:r>
          </w:p>
        </w:tc>
      </w:tr>
      <w:tr w:rsidR="00296EA6" w:rsidRPr="00945767" w14:paraId="77F87DD5" w14:textId="77777777" w:rsidTr="004D2DCE">
        <w:tc>
          <w:tcPr>
            <w:tcW w:w="1554" w:type="dxa"/>
            <w:shd w:val="clear" w:color="auto" w:fill="F2F2F2"/>
          </w:tcPr>
          <w:p w14:paraId="4D8D68BD" w14:textId="77777777" w:rsidR="00296EA6" w:rsidRPr="00945767" w:rsidRDefault="00296EA6" w:rsidP="007E5BCB">
            <w:pPr>
              <w:rPr>
                <w:rStyle w:val="SAPMonospace"/>
              </w:rPr>
            </w:pPr>
            <w:r w:rsidRPr="00945767">
              <w:rPr>
                <w:rStyle w:val="SAPMonospace"/>
              </w:rPr>
              <w:t>Example</w:t>
            </w:r>
          </w:p>
        </w:tc>
        <w:tc>
          <w:tcPr>
            <w:tcW w:w="11598" w:type="dxa"/>
            <w:shd w:val="clear" w:color="auto" w:fill="F2F2F2"/>
          </w:tcPr>
          <w:p w14:paraId="44F7F82C" w14:textId="77777777" w:rsidR="00296EA6" w:rsidRPr="00945767" w:rsidRDefault="00296EA6" w:rsidP="007E5BCB">
            <w:r w:rsidRPr="00945767">
              <w:t>Output on the screen. This includes file and directory names and their paths, messages, names of variables and parameters, source text, and names of installation, upgrade and database tools.</w:t>
            </w:r>
          </w:p>
        </w:tc>
      </w:tr>
      <w:tr w:rsidR="00296EA6" w:rsidRPr="00945767" w14:paraId="46F16405" w14:textId="77777777" w:rsidTr="004D2DCE">
        <w:tc>
          <w:tcPr>
            <w:tcW w:w="1554" w:type="dxa"/>
            <w:shd w:val="clear" w:color="auto" w:fill="auto"/>
          </w:tcPr>
          <w:p w14:paraId="13004A05" w14:textId="77777777" w:rsidR="00296EA6" w:rsidRPr="00945767" w:rsidRDefault="00296EA6" w:rsidP="007E5BCB">
            <w:pPr>
              <w:rPr>
                <w:rStyle w:val="SAPEmphasis"/>
              </w:rPr>
            </w:pPr>
            <w:r w:rsidRPr="00945767">
              <w:rPr>
                <w:rStyle w:val="SAPUserEntry"/>
              </w:rPr>
              <w:t>Example</w:t>
            </w:r>
          </w:p>
        </w:tc>
        <w:tc>
          <w:tcPr>
            <w:tcW w:w="11598" w:type="dxa"/>
            <w:shd w:val="clear" w:color="auto" w:fill="auto"/>
          </w:tcPr>
          <w:p w14:paraId="0D245C30" w14:textId="77777777" w:rsidR="00296EA6" w:rsidRPr="00945767" w:rsidRDefault="00296EA6" w:rsidP="007E5BCB">
            <w:r w:rsidRPr="00945767">
              <w:t>Exact user entry. These are words or characters that you enter in the system exactly as they appear in the documentation.</w:t>
            </w:r>
          </w:p>
        </w:tc>
      </w:tr>
      <w:tr w:rsidR="00296EA6" w:rsidRPr="00945767" w14:paraId="31FC83E1" w14:textId="77777777" w:rsidTr="004D2DCE">
        <w:tc>
          <w:tcPr>
            <w:tcW w:w="1554" w:type="dxa"/>
            <w:shd w:val="clear" w:color="auto" w:fill="F2F2F2"/>
          </w:tcPr>
          <w:p w14:paraId="3596F1B4" w14:textId="77777777" w:rsidR="00296EA6" w:rsidRPr="00945767" w:rsidRDefault="00296EA6" w:rsidP="007E5BCB">
            <w:pPr>
              <w:rPr>
                <w:rStyle w:val="SAPUserEntry"/>
              </w:rPr>
            </w:pPr>
            <w:r w:rsidRPr="00945767">
              <w:rPr>
                <w:rStyle w:val="SAPUserEntry"/>
              </w:rPr>
              <w:t>&lt;Example&gt;</w:t>
            </w:r>
          </w:p>
        </w:tc>
        <w:tc>
          <w:tcPr>
            <w:tcW w:w="11598" w:type="dxa"/>
            <w:shd w:val="clear" w:color="auto" w:fill="F2F2F2"/>
          </w:tcPr>
          <w:p w14:paraId="7AC350B7" w14:textId="77777777" w:rsidR="00296EA6" w:rsidRPr="00945767" w:rsidRDefault="00296EA6" w:rsidP="007E5BCB">
            <w:r w:rsidRPr="00945767">
              <w:t>Variable user entry. Angle brackets indicate that you replace these words and characters with appropriate entries to make entries in the system.</w:t>
            </w:r>
          </w:p>
        </w:tc>
      </w:tr>
      <w:tr w:rsidR="00296EA6" w:rsidRPr="00945767" w14:paraId="34A5E060" w14:textId="77777777" w:rsidTr="004D2DCE">
        <w:tc>
          <w:tcPr>
            <w:tcW w:w="1554" w:type="dxa"/>
            <w:shd w:val="clear" w:color="auto" w:fill="auto"/>
          </w:tcPr>
          <w:p w14:paraId="3F5C0AE8" w14:textId="77777777" w:rsidR="00296EA6" w:rsidRPr="00945767" w:rsidRDefault="00296EA6" w:rsidP="007E5BCB">
            <w:pPr>
              <w:rPr>
                <w:rStyle w:val="SAPKeyboard"/>
              </w:rPr>
            </w:pPr>
            <w:r w:rsidRPr="00945767">
              <w:rPr>
                <w:rStyle w:val="SAPKeyboard"/>
              </w:rPr>
              <w:t>EXAMPLE</w:t>
            </w:r>
          </w:p>
        </w:tc>
        <w:tc>
          <w:tcPr>
            <w:tcW w:w="11598" w:type="dxa"/>
            <w:shd w:val="clear" w:color="auto" w:fill="auto"/>
          </w:tcPr>
          <w:p w14:paraId="491B3AA6" w14:textId="77777777" w:rsidR="00296EA6" w:rsidRPr="00945767" w:rsidRDefault="00296EA6" w:rsidP="007E5BCB">
            <w:r w:rsidRPr="00945767">
              <w:t xml:space="preserve">Keys on the keyboard, for example, </w:t>
            </w:r>
            <w:r w:rsidRPr="00945767">
              <w:rPr>
                <w:rStyle w:val="SAPKeyboard"/>
              </w:rPr>
              <w:t>F2</w:t>
            </w:r>
            <w:r w:rsidRPr="00945767">
              <w:t xml:space="preserve"> or </w:t>
            </w:r>
            <w:r w:rsidRPr="00945767">
              <w:rPr>
                <w:rStyle w:val="SAPKeyboard"/>
              </w:rPr>
              <w:t>ENTER</w:t>
            </w:r>
            <w:r w:rsidRPr="00945767">
              <w:t>.</w:t>
            </w:r>
          </w:p>
        </w:tc>
      </w:tr>
    </w:tbl>
    <w:p w14:paraId="5A9D9632" w14:textId="77777777" w:rsidR="00296EA6" w:rsidRPr="00945767" w:rsidRDefault="00296EA6" w:rsidP="00296EA6"/>
    <w:p w14:paraId="6A97D567" w14:textId="77777777" w:rsidR="00296EA6" w:rsidRPr="00945767" w:rsidRDefault="00296EA6" w:rsidP="00296EA6">
      <w:pPr>
        <w:spacing w:before="0" w:after="200" w:line="276" w:lineRule="auto"/>
      </w:pPr>
    </w:p>
    <w:p w14:paraId="5DE2B711" w14:textId="77777777" w:rsidR="00296EA6" w:rsidRPr="00945767" w:rsidRDefault="00296EA6" w:rsidP="00296EA6">
      <w:pPr>
        <w:sectPr w:rsidR="00296EA6" w:rsidRPr="00945767" w:rsidSect="005A5D93">
          <w:pgSz w:w="15842" w:h="12242" w:orient="landscape" w:code="1"/>
          <w:pgMar w:top="885" w:right="816" w:bottom="720" w:left="720" w:header="567" w:footer="397" w:gutter="0"/>
          <w:pgBorders>
            <w:top w:val="single" w:sz="48" w:space="1" w:color="999999"/>
          </w:pgBorders>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296EA6" w:rsidRPr="00945767" w14:paraId="5EC5AFFF" w14:textId="77777777" w:rsidTr="004D2DCE">
        <w:trPr>
          <w:trHeight w:hRule="exact" w:val="227"/>
        </w:trPr>
        <w:tc>
          <w:tcPr>
            <w:tcW w:w="3969" w:type="dxa"/>
            <w:shd w:val="clear" w:color="auto" w:fill="000000"/>
            <w:tcMar>
              <w:top w:w="0" w:type="dxa"/>
              <w:bottom w:w="0" w:type="dxa"/>
            </w:tcMar>
          </w:tcPr>
          <w:p w14:paraId="5D960188" w14:textId="77777777" w:rsidR="00296EA6" w:rsidRPr="00945767" w:rsidRDefault="00296EA6" w:rsidP="004D2DCE"/>
        </w:tc>
      </w:tr>
      <w:tr w:rsidR="00296EA6" w:rsidRPr="00945767" w14:paraId="7F91B8AD" w14:textId="77777777" w:rsidTr="004D2DCE">
        <w:trPr>
          <w:trHeight w:hRule="exact" w:val="1134"/>
        </w:trPr>
        <w:tc>
          <w:tcPr>
            <w:tcW w:w="3969" w:type="dxa"/>
            <w:shd w:val="clear" w:color="auto" w:fill="FFFFFF"/>
          </w:tcPr>
          <w:p w14:paraId="60FDB190" w14:textId="77777777" w:rsidR="00296EA6" w:rsidRPr="00945767" w:rsidRDefault="00296EA6" w:rsidP="004D2DCE">
            <w:pPr>
              <w:pStyle w:val="SAPLastPageGray"/>
              <w:rPr>
                <w:lang w:val="en-US"/>
              </w:rPr>
            </w:pPr>
            <w:r w:rsidRPr="00945767">
              <w:rPr>
                <w:lang w:val="en-US"/>
              </w:rPr>
              <w:t>www.sap.com/contactsap</w:t>
            </w:r>
          </w:p>
        </w:tc>
      </w:tr>
      <w:tr w:rsidR="00296EA6" w:rsidRPr="00945767" w14:paraId="10AD4BA5" w14:textId="77777777" w:rsidTr="004D2DCE">
        <w:trPr>
          <w:trHeight w:val="8902"/>
        </w:trPr>
        <w:tc>
          <w:tcPr>
            <w:tcW w:w="3969" w:type="dxa"/>
            <w:shd w:val="clear" w:color="auto" w:fill="FFFFFF"/>
            <w:vAlign w:val="bottom"/>
          </w:tcPr>
          <w:p w14:paraId="1466BD1C" w14:textId="52A2B13A" w:rsidR="00296EA6" w:rsidRPr="00945767" w:rsidRDefault="001F193F" w:rsidP="004D2DCE">
            <w:pPr>
              <w:pStyle w:val="SAPLastPageNormal"/>
              <w:rPr>
                <w:lang w:val="en-US"/>
              </w:rPr>
            </w:pPr>
            <w:bookmarkStart w:id="5950" w:name="copyright"/>
            <w:r>
              <w:rPr>
                <w:rFonts w:ascii="Arial" w:hAnsi="Arial"/>
                <w:lang w:val="en-US" w:eastAsia="ja-JP"/>
              </w:rPr>
              <w:t>© 2018</w:t>
            </w:r>
            <w:r w:rsidR="00BB2679" w:rsidRPr="00945767">
              <w:rPr>
                <w:rFonts w:ascii="Arial" w:hAnsi="Arial"/>
                <w:lang w:val="en-US" w:eastAsia="ja-JP"/>
              </w:rPr>
              <w:t xml:space="preserve"> SAP SE or an SAP affiliate company. All rights reserved.</w:t>
            </w:r>
            <w:bookmarkEnd w:id="5950"/>
          </w:p>
          <w:p w14:paraId="3AA84EE5" w14:textId="77777777" w:rsidR="00BB2679" w:rsidRPr="00945767" w:rsidRDefault="00BB2679" w:rsidP="00BB2679">
            <w:pPr>
              <w:spacing w:before="0" w:after="0"/>
              <w:rPr>
                <w:rFonts w:ascii="Arial" w:hAnsi="Arial" w:cs="Arial"/>
                <w:sz w:val="12"/>
                <w:szCs w:val="18"/>
              </w:rPr>
            </w:pPr>
            <w:bookmarkStart w:id="5951" w:name="copyright_fulltext"/>
            <w:r w:rsidRPr="00945767">
              <w:rPr>
                <w:rFonts w:ascii="Arial" w:hAnsi="Arial" w:cs="Arial"/>
                <w:sz w:val="12"/>
                <w:szCs w:val="18"/>
              </w:rPr>
              <w:t>No part of this publication may be reproduced or transmitted in any form or for any purpose without the express permission of SAP SE or an SAP affiliate company.</w:t>
            </w:r>
          </w:p>
          <w:p w14:paraId="65E77F15" w14:textId="77777777" w:rsidR="00BB2679" w:rsidRPr="00945767" w:rsidRDefault="00BB2679" w:rsidP="00BB2679">
            <w:pPr>
              <w:spacing w:before="0" w:after="0"/>
              <w:rPr>
                <w:rFonts w:ascii="Arial" w:hAnsi="Arial" w:cs="Arial"/>
                <w:sz w:val="12"/>
                <w:szCs w:val="18"/>
              </w:rPr>
            </w:pPr>
            <w:r w:rsidRPr="00945767">
              <w:rPr>
                <w:rFonts w:ascii="Arial" w:hAnsi="Arial" w:cs="Arial"/>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25" w:anchor="trademark" w:history="1">
              <w:r w:rsidRPr="00945767">
                <w:rPr>
                  <w:rStyle w:val="Hyperlink"/>
                  <w:rFonts w:ascii="Arial" w:hAnsi="Arial" w:cs="Arial"/>
                  <w:sz w:val="12"/>
                  <w:szCs w:val="18"/>
                </w:rPr>
                <w:t>http://global.sap.com/corporate-en/legal/copyright/index.epx#trademark</w:t>
              </w:r>
            </w:hyperlink>
            <w:r w:rsidRPr="00945767">
              <w:rPr>
                <w:rFonts w:ascii="Arial" w:hAnsi="Arial" w:cs="Arial"/>
                <w:sz w:val="12"/>
                <w:szCs w:val="18"/>
              </w:rPr>
              <w:t xml:space="preserve"> for additional trademark information and notices.</w:t>
            </w:r>
          </w:p>
          <w:p w14:paraId="7D0324F0" w14:textId="77777777" w:rsidR="00BB2679" w:rsidRPr="00945767" w:rsidRDefault="00BB2679" w:rsidP="00BB2679">
            <w:pPr>
              <w:spacing w:before="0" w:after="0"/>
              <w:rPr>
                <w:rFonts w:ascii="Arial" w:hAnsi="Arial" w:cs="Arial"/>
                <w:sz w:val="12"/>
                <w:szCs w:val="18"/>
              </w:rPr>
            </w:pPr>
            <w:r w:rsidRPr="00945767">
              <w:rPr>
                <w:rFonts w:ascii="Arial" w:hAnsi="Arial" w:cs="Arial"/>
                <w:sz w:val="12"/>
                <w:szCs w:val="18"/>
              </w:rPr>
              <w:t>Some software products marketed by SAP SE and its distributors contain proprietary software components of other software vendors.</w:t>
            </w:r>
          </w:p>
          <w:p w14:paraId="7CAD02FF" w14:textId="77777777" w:rsidR="00BB2679" w:rsidRPr="00945767" w:rsidRDefault="00BB2679" w:rsidP="00BB2679">
            <w:pPr>
              <w:spacing w:before="0" w:after="0"/>
              <w:rPr>
                <w:rFonts w:ascii="Arial" w:hAnsi="Arial" w:cs="Arial"/>
                <w:sz w:val="12"/>
                <w:szCs w:val="18"/>
              </w:rPr>
            </w:pPr>
            <w:r w:rsidRPr="00945767">
              <w:rPr>
                <w:rFonts w:ascii="Arial" w:hAnsi="Arial" w:cs="Arial"/>
                <w:sz w:val="12"/>
                <w:szCs w:val="18"/>
              </w:rPr>
              <w:t>National product specifications may vary.</w:t>
            </w:r>
          </w:p>
          <w:p w14:paraId="1458DB90" w14:textId="77777777" w:rsidR="00BB2679" w:rsidRPr="00945767" w:rsidRDefault="00BB2679" w:rsidP="00BB2679">
            <w:pPr>
              <w:spacing w:before="0" w:after="0"/>
              <w:rPr>
                <w:rFonts w:ascii="Arial" w:hAnsi="Arial" w:cs="Arial"/>
                <w:sz w:val="12"/>
                <w:szCs w:val="18"/>
              </w:rPr>
            </w:pPr>
            <w:r w:rsidRPr="00945767">
              <w:rPr>
                <w:rFonts w:ascii="Arial" w:hAnsi="Arial" w:cs="Arial"/>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3F4480C7" w14:textId="2FEBDE95" w:rsidR="00296EA6" w:rsidRPr="00945767" w:rsidRDefault="00BB2679" w:rsidP="00BB2679">
            <w:pPr>
              <w:pStyle w:val="SAPLastPageNormal"/>
              <w:rPr>
                <w:lang w:val="en-US"/>
              </w:rPr>
            </w:pPr>
            <w:r w:rsidRPr="00945767">
              <w:rPr>
                <w:rFonts w:ascii="Arial" w:hAnsi="Arial"/>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5951"/>
          </w:p>
          <w:p w14:paraId="420D3B6B" w14:textId="77777777" w:rsidR="00296EA6" w:rsidRPr="00945767" w:rsidRDefault="00296EA6" w:rsidP="004D2DCE">
            <w:pPr>
              <w:pStyle w:val="SAPMaterialNumber"/>
            </w:pPr>
          </w:p>
        </w:tc>
      </w:tr>
    </w:tbl>
    <w:p w14:paraId="633BAF43" w14:textId="77777777" w:rsidR="00296EA6" w:rsidRPr="00945767" w:rsidRDefault="003B4279" w:rsidP="00296EA6">
      <w:pPr>
        <w:pStyle w:val="SAPLastPageNormal"/>
        <w:rPr>
          <w:lang w:val="en-US"/>
        </w:rPr>
      </w:pPr>
      <w:r w:rsidRPr="00945767">
        <w:rPr>
          <w:noProof/>
          <w:lang w:val="en-US"/>
        </w:rPr>
        <w:drawing>
          <wp:anchor distT="0" distB="0" distL="114300" distR="114300" simplePos="0" relativeHeight="251657728" behindDoc="0" locked="1" layoutInCell="1" allowOverlap="1" wp14:anchorId="2A99AF72" wp14:editId="64EC84A6">
            <wp:simplePos x="0" y="0"/>
            <wp:positionH relativeFrom="page">
              <wp:posOffset>706755</wp:posOffset>
            </wp:positionH>
            <wp:positionV relativeFrom="page">
              <wp:posOffset>6769100</wp:posOffset>
            </wp:positionV>
            <wp:extent cx="579120" cy="283845"/>
            <wp:effectExtent l="0" t="0" r="0" b="1905"/>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BF91A2" w14:textId="77777777" w:rsidR="00B56D5A" w:rsidRPr="00945767" w:rsidRDefault="00B56D5A"/>
    <w:sectPr w:rsidR="00B56D5A" w:rsidRPr="00945767" w:rsidSect="005A5D93">
      <w:headerReference w:type="default" r:id="rId27"/>
      <w:footerReference w:type="default" r:id="rId28"/>
      <w:headerReference w:type="first" r:id="rId29"/>
      <w:footerReference w:type="first" r:id="rId30"/>
      <w:type w:val="evenPage"/>
      <w:pgSz w:w="15842" w:h="12242" w:orient="landscape" w:code="1"/>
      <w:pgMar w:top="720" w:right="720" w:bottom="720" w:left="720" w:header="397" w:footer="284" w:gutter="0"/>
      <w:pgBorders>
        <w:top w:val="single" w:sz="48" w:space="1" w:color="999999"/>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1" w:author="Author" w:date="2018-02-22T15:49:00Z" w:initials="A">
    <w:p w14:paraId="20818655" w14:textId="055BAE05" w:rsidR="00CB54A2" w:rsidRPr="0010336A" w:rsidRDefault="00CB54A2">
      <w:pPr>
        <w:pStyle w:val="CommentText"/>
        <w:rPr>
          <w:lang w:val="en-US"/>
        </w:rPr>
      </w:pPr>
      <w:r>
        <w:rPr>
          <w:rStyle w:val="CommentReference"/>
        </w:rPr>
        <w:annotationRef/>
      </w:r>
      <w:r w:rsidRPr="0010336A">
        <w:rPr>
          <w:lang w:val="en-US"/>
        </w:rPr>
        <w:t>Adapt?</w:t>
      </w:r>
    </w:p>
  </w:comment>
  <w:comment w:id="196" w:author="Author" w:date="2018-01-25T15:38:00Z" w:initials="A">
    <w:p w14:paraId="268BB161" w14:textId="17B78E17" w:rsidR="00CB54A2" w:rsidRPr="00EE774D" w:rsidRDefault="00CB54A2">
      <w:pPr>
        <w:pStyle w:val="CommentText"/>
        <w:rPr>
          <w:lang w:val="en-US"/>
        </w:rPr>
      </w:pPr>
      <w:r w:rsidRPr="00A52C6D">
        <w:rPr>
          <w:rStyle w:val="CommentReference"/>
          <w:highlight w:val="green"/>
        </w:rPr>
        <w:annotationRef/>
      </w:r>
      <w:r w:rsidRPr="00A52C6D">
        <w:rPr>
          <w:highlight w:val="green"/>
          <w:lang w:val="en-US"/>
        </w:rPr>
        <w:t>Needs to be adapted</w:t>
      </w:r>
    </w:p>
  </w:comment>
  <w:comment w:id="225" w:author="Author" w:date="2018-01-29T18:18:00Z" w:initials="A">
    <w:p w14:paraId="2934B0F8" w14:textId="4E76CBA3" w:rsidR="00CB54A2" w:rsidRPr="009105D7" w:rsidRDefault="00CB54A2">
      <w:pPr>
        <w:pStyle w:val="CommentText"/>
        <w:rPr>
          <w:lang w:val="en-US"/>
        </w:rPr>
      </w:pPr>
      <w:r>
        <w:rPr>
          <w:rStyle w:val="CommentReference"/>
        </w:rPr>
        <w:annotationRef/>
      </w:r>
      <w:r w:rsidRPr="009105D7">
        <w:rPr>
          <w:lang w:val="en-US"/>
        </w:rPr>
        <w:t>Name</w:t>
      </w:r>
      <w:r>
        <w:rPr>
          <w:lang w:val="en-US"/>
        </w:rPr>
        <w:t xml:space="preserve"> of steps</w:t>
      </w:r>
      <w:r w:rsidRPr="009105D7">
        <w:rPr>
          <w:lang w:val="en-US"/>
        </w:rPr>
        <w:t xml:space="preserve"> to be adapted</w:t>
      </w:r>
    </w:p>
  </w:comment>
  <w:comment w:id="319" w:author="Author" w:date="2018-02-13T12:24:00Z" w:initials="A">
    <w:p w14:paraId="3F0EB7F8" w14:textId="3667BBEF" w:rsidR="00CB54A2" w:rsidRPr="00000A4C" w:rsidRDefault="00CB54A2">
      <w:pPr>
        <w:pStyle w:val="CommentText"/>
        <w:rPr>
          <w:lang w:val="en-US"/>
        </w:rPr>
      </w:pPr>
      <w:r>
        <w:rPr>
          <w:rStyle w:val="CommentReference"/>
        </w:rPr>
        <w:annotationRef/>
      </w:r>
      <w:r w:rsidRPr="00000A4C">
        <w:rPr>
          <w:lang w:val="en-US"/>
        </w:rPr>
        <w:t>Delete,a s we anyway mention how to maintain the field</w:t>
      </w:r>
    </w:p>
  </w:comment>
  <w:comment w:id="403" w:author="Author" w:date="2018-01-24T17:36:00Z" w:initials="A">
    <w:p w14:paraId="6D5A83C4" w14:textId="49DB6CF8" w:rsidR="00CB54A2" w:rsidRPr="00E40AB7" w:rsidRDefault="00CB54A2">
      <w:pPr>
        <w:pStyle w:val="CommentText"/>
        <w:rPr>
          <w:lang w:val="en-US"/>
        </w:rPr>
      </w:pPr>
      <w:r w:rsidRPr="00E147A8">
        <w:rPr>
          <w:rStyle w:val="CommentReference"/>
          <w:highlight w:val="green"/>
        </w:rPr>
        <w:annotationRef/>
      </w:r>
      <w:r w:rsidRPr="00E147A8">
        <w:rPr>
          <w:highlight w:val="green"/>
          <w:lang w:val="en-US"/>
        </w:rPr>
        <w:t>Also basic tuition reimbursement seems out of the box there</w:t>
      </w:r>
    </w:p>
  </w:comment>
  <w:comment w:id="428" w:author="Author" w:date="2018-01-29T18:31:00Z" w:initials="A">
    <w:p w14:paraId="41517693" w14:textId="2B6FA74B" w:rsidR="00CB54A2" w:rsidRPr="00901C20" w:rsidRDefault="00CB54A2">
      <w:pPr>
        <w:pStyle w:val="CommentText"/>
        <w:rPr>
          <w:lang w:val="en-US"/>
        </w:rPr>
      </w:pPr>
      <w:r>
        <w:rPr>
          <w:rStyle w:val="CommentReference"/>
        </w:rPr>
        <w:annotationRef/>
      </w:r>
      <w:r w:rsidRPr="00901C20">
        <w:rPr>
          <w:lang w:val="en-US"/>
        </w:rPr>
        <w:t>Keep naming im blickfeld</w:t>
      </w:r>
    </w:p>
  </w:comment>
  <w:comment w:id="450" w:author="Author" w:date="2018-01-24T17:43:00Z" w:initials="A">
    <w:p w14:paraId="2BDEDEC8" w14:textId="7FC05453" w:rsidR="00CB54A2" w:rsidRPr="000F5525" w:rsidRDefault="00CB54A2">
      <w:pPr>
        <w:pStyle w:val="CommentText"/>
        <w:rPr>
          <w:lang w:val="en-US"/>
        </w:rPr>
      </w:pPr>
      <w:r>
        <w:rPr>
          <w:rStyle w:val="CommentReference"/>
        </w:rPr>
        <w:annotationRef/>
      </w:r>
      <w:r w:rsidRPr="00E147A8">
        <w:rPr>
          <w:highlight w:val="green"/>
          <w:lang w:val="en-US"/>
        </w:rPr>
        <w:t>Basic tuition reimbursement seems now also out of the box there</w:t>
      </w:r>
    </w:p>
  </w:comment>
  <w:comment w:id="459" w:author="Author" w:date="2018-01-24T17:12:00Z" w:initials="A">
    <w:p w14:paraId="0A5D6BE8" w14:textId="77777777" w:rsidR="00CB54A2" w:rsidRPr="003B0358" w:rsidRDefault="00CB54A2">
      <w:pPr>
        <w:pStyle w:val="CommentText"/>
        <w:rPr>
          <w:lang w:val="en-US"/>
        </w:rPr>
      </w:pPr>
      <w:r>
        <w:rPr>
          <w:rStyle w:val="CommentReference"/>
        </w:rPr>
        <w:annotationRef/>
      </w:r>
      <w:r w:rsidRPr="003B0358">
        <w:rPr>
          <w:lang w:val="en-US"/>
        </w:rPr>
        <w:t>Approval by BuPa.</w:t>
      </w:r>
    </w:p>
    <w:p w14:paraId="72C8397C" w14:textId="6D47FF36" w:rsidR="00CB54A2" w:rsidRPr="003B0358" w:rsidRDefault="00CB54A2">
      <w:pPr>
        <w:pStyle w:val="CommentText"/>
        <w:rPr>
          <w:lang w:val="en-US"/>
        </w:rPr>
      </w:pPr>
      <w:r w:rsidRPr="003B0358">
        <w:rPr>
          <w:lang w:val="en-US"/>
        </w:rPr>
        <w:t>Add prerequisite that BuPa needs to</w:t>
      </w:r>
      <w:r>
        <w:rPr>
          <w:lang w:val="en-US"/>
        </w:rPr>
        <w:t xml:space="preserve"> </w:t>
      </w:r>
      <w:r w:rsidRPr="003B0358">
        <w:rPr>
          <w:lang w:val="en-US"/>
        </w:rPr>
        <w:t>be in place</w:t>
      </w:r>
      <w:r>
        <w:rPr>
          <w:lang w:val="en-US"/>
        </w:rPr>
        <w:t>. Add at beginning of chapter 4?</w:t>
      </w:r>
    </w:p>
  </w:comment>
  <w:comment w:id="460" w:author="Author" w:date="2018-01-29T14:54:00Z" w:initials="A">
    <w:p w14:paraId="37F6E2C2" w14:textId="04EBBFAC" w:rsidR="00CB54A2" w:rsidRPr="00F10D7D" w:rsidRDefault="00CB54A2">
      <w:pPr>
        <w:pStyle w:val="CommentText"/>
        <w:rPr>
          <w:lang w:val="en-US"/>
        </w:rPr>
      </w:pPr>
      <w:r w:rsidRPr="00AA38D8">
        <w:rPr>
          <w:rStyle w:val="CommentReference"/>
          <w:highlight w:val="green"/>
        </w:rPr>
        <w:annotationRef/>
      </w:r>
      <w:r w:rsidRPr="00F10D7D">
        <w:rPr>
          <w:highlight w:val="green"/>
          <w:lang w:val="en-US"/>
        </w:rPr>
        <w:t>Done, similar as for FJ7</w:t>
      </w:r>
    </w:p>
  </w:comment>
  <w:comment w:id="462" w:author="Author" w:date="2018-01-26T10:55:00Z" w:initials="A">
    <w:p w14:paraId="316F2E48" w14:textId="745911F0" w:rsidR="00CB54A2" w:rsidRPr="000A1014" w:rsidRDefault="00CB54A2">
      <w:pPr>
        <w:pStyle w:val="CommentText"/>
        <w:rPr>
          <w:lang w:val="en-US"/>
        </w:rPr>
      </w:pPr>
      <w:r>
        <w:rPr>
          <w:rStyle w:val="CommentReference"/>
        </w:rPr>
        <w:annotationRef/>
      </w:r>
      <w:r w:rsidRPr="000A1014">
        <w:rPr>
          <w:lang w:val="en-US"/>
        </w:rPr>
        <w:t>Remove from here</w:t>
      </w:r>
    </w:p>
  </w:comment>
  <w:comment w:id="464" w:author="Author" w:date="2018-01-26T08:43:00Z" w:initials="A">
    <w:p w14:paraId="57BCF620" w14:textId="66DF8874" w:rsidR="00CB54A2" w:rsidRPr="001C2D56" w:rsidRDefault="00CB54A2">
      <w:pPr>
        <w:pStyle w:val="CommentText"/>
        <w:rPr>
          <w:lang w:val="en-US"/>
        </w:rPr>
      </w:pPr>
      <w:r>
        <w:rPr>
          <w:rStyle w:val="CommentReference"/>
        </w:rPr>
        <w:annotationRef/>
      </w:r>
      <w:r w:rsidRPr="00B14153">
        <w:rPr>
          <w:highlight w:val="green"/>
          <w:lang w:val="en-US"/>
        </w:rPr>
        <w:t>Adapt text</w:t>
      </w:r>
    </w:p>
  </w:comment>
  <w:comment w:id="506" w:author="Author" w:date="2018-01-26T08:48:00Z" w:initials="A">
    <w:p w14:paraId="0C39B381" w14:textId="6BDEE743" w:rsidR="00CB54A2" w:rsidRPr="003178C8" w:rsidRDefault="00CB54A2">
      <w:pPr>
        <w:pStyle w:val="CommentText"/>
        <w:rPr>
          <w:lang w:val="en-US"/>
        </w:rPr>
      </w:pPr>
      <w:r>
        <w:rPr>
          <w:rStyle w:val="CommentReference"/>
        </w:rPr>
        <w:annotationRef/>
      </w:r>
      <w:r w:rsidRPr="00ED66E4">
        <w:rPr>
          <w:highlight w:val="green"/>
          <w:lang w:val="en-US"/>
        </w:rPr>
        <w:t>Adapt text</w:t>
      </w:r>
    </w:p>
  </w:comment>
  <w:comment w:id="552" w:author="Author" w:date="2018-01-26T08:50:00Z" w:initials="A">
    <w:p w14:paraId="53A5CD58" w14:textId="41E0C98B" w:rsidR="00CB54A2" w:rsidRPr="003178C8" w:rsidRDefault="00CB54A2">
      <w:pPr>
        <w:pStyle w:val="CommentText"/>
        <w:rPr>
          <w:lang w:val="en-US"/>
        </w:rPr>
      </w:pPr>
      <w:r w:rsidRPr="00C52CE9">
        <w:rPr>
          <w:rStyle w:val="CommentReference"/>
          <w:highlight w:val="green"/>
        </w:rPr>
        <w:annotationRef/>
      </w:r>
      <w:r w:rsidRPr="003178C8">
        <w:rPr>
          <w:highlight w:val="green"/>
          <w:lang w:val="en-US"/>
        </w:rPr>
        <w:t>Adapt text</w:t>
      </w:r>
    </w:p>
  </w:comment>
  <w:comment w:id="579" w:author="Author" w:date="2018-01-24T17:49:00Z" w:initials="A">
    <w:p w14:paraId="3D456F04" w14:textId="25D874B7" w:rsidR="00CB54A2" w:rsidRPr="00883809" w:rsidRDefault="00CB54A2">
      <w:pPr>
        <w:pStyle w:val="CommentText"/>
        <w:rPr>
          <w:lang w:val="en-US"/>
        </w:rPr>
      </w:pPr>
      <w:r>
        <w:rPr>
          <w:rStyle w:val="CommentReference"/>
        </w:rPr>
        <w:annotationRef/>
      </w:r>
      <w:r w:rsidRPr="00883809">
        <w:rPr>
          <w:lang w:val="en-US"/>
        </w:rPr>
        <w:t>To che</w:t>
      </w:r>
      <w:r>
        <w:rPr>
          <w:lang w:val="en-US"/>
        </w:rPr>
        <w:t>c</w:t>
      </w:r>
      <w:r w:rsidRPr="00883809">
        <w:rPr>
          <w:lang w:val="en-US"/>
        </w:rPr>
        <w:t>k if WF for all enrollments</w:t>
      </w:r>
    </w:p>
  </w:comment>
  <w:comment w:id="580" w:author="Author" w:date="2018-01-26T08:46:00Z" w:initials="A">
    <w:p w14:paraId="6231CD78" w14:textId="08BCCC48" w:rsidR="00CB54A2" w:rsidRPr="001C2D56" w:rsidRDefault="00CB54A2">
      <w:pPr>
        <w:pStyle w:val="CommentText"/>
        <w:rPr>
          <w:lang w:val="en-US"/>
        </w:rPr>
      </w:pPr>
      <w:r>
        <w:rPr>
          <w:rStyle w:val="CommentReference"/>
        </w:rPr>
        <w:annotationRef/>
      </w:r>
      <w:r w:rsidRPr="001C2D56">
        <w:rPr>
          <w:lang w:val="en-US"/>
        </w:rPr>
        <w:t>No, only for those in the shopping cart</w:t>
      </w:r>
    </w:p>
  </w:comment>
  <w:comment w:id="609" w:author="Author" w:date="2018-01-26T08:52:00Z" w:initials="A">
    <w:p w14:paraId="74326917" w14:textId="7CA98624" w:rsidR="00CB54A2" w:rsidRPr="00B97B29" w:rsidRDefault="00CB54A2">
      <w:pPr>
        <w:pStyle w:val="CommentText"/>
        <w:rPr>
          <w:lang w:val="en-US"/>
        </w:rPr>
      </w:pPr>
      <w:r>
        <w:rPr>
          <w:rStyle w:val="CommentReference"/>
        </w:rPr>
        <w:annotationRef/>
      </w:r>
      <w:r w:rsidRPr="00B97B29">
        <w:rPr>
          <w:lang w:val="en-US"/>
        </w:rPr>
        <w:t xml:space="preserve">Check and </w:t>
      </w:r>
      <w:r>
        <w:rPr>
          <w:lang w:val="en-US"/>
        </w:rPr>
        <w:t>a</w:t>
      </w:r>
      <w:r w:rsidRPr="00B97B29">
        <w:rPr>
          <w:lang w:val="en-US"/>
        </w:rPr>
        <w:t>dapt if needed</w:t>
      </w:r>
    </w:p>
  </w:comment>
  <w:comment w:id="622" w:author="Author" w:date="2018-01-26T08:52:00Z" w:initials="A">
    <w:p w14:paraId="077E4CAA" w14:textId="31D9B086" w:rsidR="00CB54A2" w:rsidRPr="00B97B29" w:rsidRDefault="00CB54A2">
      <w:pPr>
        <w:pStyle w:val="CommentText"/>
        <w:rPr>
          <w:lang w:val="en-US"/>
        </w:rPr>
      </w:pPr>
      <w:r>
        <w:rPr>
          <w:rStyle w:val="CommentReference"/>
        </w:rPr>
        <w:annotationRef/>
      </w:r>
      <w:r w:rsidRPr="00B97B29">
        <w:rPr>
          <w:lang w:val="en-US"/>
        </w:rPr>
        <w:t>check</w:t>
      </w:r>
    </w:p>
  </w:comment>
  <w:comment w:id="784" w:author="Author" w:date="2018-01-24T18:06:00Z" w:initials="A">
    <w:p w14:paraId="18635FB3" w14:textId="77777777" w:rsidR="00CB54A2" w:rsidRPr="007D3C5D" w:rsidRDefault="00CB54A2">
      <w:pPr>
        <w:pStyle w:val="CommentText"/>
        <w:rPr>
          <w:lang w:val="en-US"/>
        </w:rPr>
      </w:pPr>
      <w:r>
        <w:rPr>
          <w:rStyle w:val="CommentReference"/>
        </w:rPr>
        <w:annotationRef/>
      </w:r>
      <w:r w:rsidRPr="007D3C5D">
        <w:rPr>
          <w:lang w:val="en-US"/>
        </w:rPr>
        <w:t>Add also field Smoking?</w:t>
      </w:r>
    </w:p>
  </w:comment>
  <w:comment w:id="826" w:author="Author" w:date="2018-01-24T18:09:00Z" w:initials="A">
    <w:p w14:paraId="3792F1DB" w14:textId="77777777" w:rsidR="00CB54A2" w:rsidRPr="00AD45B2" w:rsidRDefault="00CB54A2">
      <w:pPr>
        <w:pStyle w:val="CommentText"/>
        <w:rPr>
          <w:lang w:val="en-US"/>
        </w:rPr>
      </w:pPr>
      <w:r>
        <w:rPr>
          <w:rStyle w:val="CommentReference"/>
        </w:rPr>
        <w:annotationRef/>
      </w:r>
      <w:r w:rsidRPr="00AD45B2">
        <w:rPr>
          <w:lang w:val="en-US"/>
        </w:rPr>
        <w:t>To test tomorrow for admi</w:t>
      </w:r>
      <w:r>
        <w:rPr>
          <w:lang w:val="en-US"/>
        </w:rPr>
        <w:t>n</w:t>
      </w:r>
      <w:r w:rsidRPr="00AD45B2">
        <w:rPr>
          <w:lang w:val="en-US"/>
        </w:rPr>
        <w:t xml:space="preserve"> on behalf of Andy</w:t>
      </w:r>
    </w:p>
    <w:p w14:paraId="1B5539E6" w14:textId="77777777" w:rsidR="00CB54A2" w:rsidRPr="00AD45B2" w:rsidRDefault="00CB54A2">
      <w:pPr>
        <w:pStyle w:val="CommentText"/>
        <w:rPr>
          <w:lang w:val="en-US"/>
        </w:rPr>
      </w:pPr>
      <w:r>
        <w:rPr>
          <w:lang w:val="en-US"/>
        </w:rPr>
        <w:t>Add also dependent</w:t>
      </w:r>
    </w:p>
  </w:comment>
  <w:comment w:id="912" w:author="Author" w:date="2018-01-26T09:37:00Z" w:initials="A">
    <w:p w14:paraId="661B413D" w14:textId="095A3B92" w:rsidR="00CB54A2" w:rsidRPr="002F0176" w:rsidRDefault="00CB54A2">
      <w:pPr>
        <w:pStyle w:val="CommentText"/>
        <w:rPr>
          <w:lang w:val="en-US"/>
        </w:rPr>
      </w:pPr>
      <w:r>
        <w:rPr>
          <w:rStyle w:val="CommentReference"/>
        </w:rPr>
        <w:annotationRef/>
      </w:r>
      <w:r w:rsidRPr="00666D10">
        <w:rPr>
          <w:highlight w:val="green"/>
          <w:lang w:val="en-US"/>
        </w:rPr>
        <w:t>Add text</w:t>
      </w:r>
    </w:p>
  </w:comment>
  <w:comment w:id="951" w:author="Author" w:date="2018-01-25T15:59:00Z" w:initials="A">
    <w:p w14:paraId="49EB61CC" w14:textId="381B7630" w:rsidR="00CB54A2" w:rsidRPr="00BF6832" w:rsidRDefault="00CB54A2">
      <w:pPr>
        <w:pStyle w:val="CommentText"/>
        <w:rPr>
          <w:lang w:val="en-US"/>
        </w:rPr>
      </w:pPr>
      <w:r>
        <w:rPr>
          <w:rStyle w:val="CommentReference"/>
        </w:rPr>
        <w:annotationRef/>
      </w:r>
      <w:r w:rsidRPr="00BF6832">
        <w:rPr>
          <w:lang w:val="en-US"/>
        </w:rPr>
        <w:t>Separate process step; approval needed for this</w:t>
      </w:r>
    </w:p>
  </w:comment>
  <w:comment w:id="1089" w:author="Author" w:date="2018-01-24T18:06:00Z" w:initials="A">
    <w:p w14:paraId="4A1A7599" w14:textId="5D6E6C35" w:rsidR="00CB54A2" w:rsidRPr="007D3C5D" w:rsidRDefault="00CB54A2">
      <w:pPr>
        <w:pStyle w:val="CommentText"/>
        <w:rPr>
          <w:lang w:val="en-US"/>
        </w:rPr>
      </w:pPr>
      <w:r>
        <w:rPr>
          <w:rStyle w:val="CommentReference"/>
        </w:rPr>
        <w:annotationRef/>
      </w:r>
      <w:r w:rsidRPr="007D3C5D">
        <w:rPr>
          <w:lang w:val="en-US"/>
        </w:rPr>
        <w:t>Add also field Smoking?</w:t>
      </w:r>
    </w:p>
  </w:comment>
  <w:comment w:id="1122" w:author="Author" w:date="2018-01-24T18:09:00Z" w:initials="A">
    <w:p w14:paraId="4F717E7A" w14:textId="7F756323" w:rsidR="00CB54A2" w:rsidRPr="00AD45B2" w:rsidRDefault="00CB54A2">
      <w:pPr>
        <w:pStyle w:val="CommentText"/>
        <w:rPr>
          <w:lang w:val="en-US"/>
        </w:rPr>
      </w:pPr>
      <w:r>
        <w:rPr>
          <w:rStyle w:val="CommentReference"/>
        </w:rPr>
        <w:annotationRef/>
      </w:r>
      <w:r w:rsidRPr="00AD45B2">
        <w:rPr>
          <w:lang w:val="en-US"/>
        </w:rPr>
        <w:t>To test tomorrow for admi</w:t>
      </w:r>
      <w:r>
        <w:rPr>
          <w:lang w:val="en-US"/>
        </w:rPr>
        <w:t>n</w:t>
      </w:r>
      <w:r w:rsidRPr="00AD45B2">
        <w:rPr>
          <w:lang w:val="en-US"/>
        </w:rPr>
        <w:t xml:space="preserve"> on behalf of Andy</w:t>
      </w:r>
    </w:p>
    <w:p w14:paraId="40E371A3" w14:textId="3E776DF1" w:rsidR="00CB54A2" w:rsidRPr="00AD45B2" w:rsidRDefault="00CB54A2">
      <w:pPr>
        <w:pStyle w:val="CommentText"/>
        <w:rPr>
          <w:lang w:val="en-US"/>
        </w:rPr>
      </w:pPr>
      <w:r>
        <w:rPr>
          <w:lang w:val="en-US"/>
        </w:rPr>
        <w:t>Add also dependent</w:t>
      </w:r>
    </w:p>
  </w:comment>
  <w:comment w:id="1163" w:author="Author" w:date="2018-01-24T18:11:00Z" w:initials="A">
    <w:p w14:paraId="5875ABFF" w14:textId="247CE680" w:rsidR="00CB54A2" w:rsidRPr="00AD45B2" w:rsidRDefault="00CB54A2">
      <w:pPr>
        <w:pStyle w:val="CommentText"/>
        <w:rPr>
          <w:lang w:val="en-US"/>
        </w:rPr>
      </w:pPr>
      <w:r>
        <w:rPr>
          <w:rStyle w:val="CommentReference"/>
        </w:rPr>
        <w:annotationRef/>
      </w:r>
      <w:r w:rsidRPr="00AD45B2">
        <w:rPr>
          <w:lang w:val="en-US"/>
        </w:rPr>
        <w:t>WF</w:t>
      </w:r>
      <w:r>
        <w:rPr>
          <w:lang w:val="en-US"/>
        </w:rPr>
        <w:t xml:space="preserve"> </w:t>
      </w:r>
      <w:r w:rsidRPr="00AD45B2">
        <w:rPr>
          <w:lang w:val="en-US"/>
        </w:rPr>
        <w:t>is displayed, see email with screenshots</w:t>
      </w:r>
    </w:p>
  </w:comment>
  <w:comment w:id="1236" w:author="Author" w:date="2018-01-24T18:15:00Z" w:initials="A">
    <w:p w14:paraId="0DAB5DE8" w14:textId="7430CBBB" w:rsidR="00CB54A2" w:rsidRPr="00EC0675" w:rsidRDefault="00CB54A2">
      <w:pPr>
        <w:pStyle w:val="CommentText"/>
        <w:rPr>
          <w:lang w:val="en-US"/>
        </w:rPr>
      </w:pPr>
      <w:r>
        <w:rPr>
          <w:rStyle w:val="CommentReference"/>
        </w:rPr>
        <w:annotationRef/>
      </w:r>
      <w:r w:rsidRPr="00EC0675">
        <w:rPr>
          <w:lang w:val="en-US"/>
        </w:rPr>
        <w:t>With WF pending, nothing shown here yet!</w:t>
      </w:r>
    </w:p>
  </w:comment>
  <w:comment w:id="1244" w:author="Author" w:date="2018-01-29T18:32:00Z" w:initials="A">
    <w:p w14:paraId="4714D56D" w14:textId="77777777" w:rsidR="00CB54A2" w:rsidRPr="008A38E1" w:rsidRDefault="00CB54A2" w:rsidP="00901C20">
      <w:pPr>
        <w:pStyle w:val="CommentText"/>
        <w:rPr>
          <w:lang w:val="en-US"/>
        </w:rPr>
      </w:pPr>
      <w:r>
        <w:rPr>
          <w:rStyle w:val="CommentReference"/>
        </w:rPr>
        <w:annotationRef/>
      </w:r>
      <w:r w:rsidRPr="008A38E1">
        <w:rPr>
          <w:lang w:val="en-US"/>
        </w:rPr>
        <w:t>Namen im blickfeld halten!</w:t>
      </w:r>
    </w:p>
  </w:comment>
  <w:comment w:id="1264" w:author="Author" w:date="2018-01-24T18:16:00Z" w:initials="A">
    <w:p w14:paraId="186128B2" w14:textId="5EF279E8" w:rsidR="00CB54A2" w:rsidRPr="00EC0675" w:rsidRDefault="00CB54A2">
      <w:pPr>
        <w:pStyle w:val="CommentText"/>
        <w:rPr>
          <w:lang w:val="en-US"/>
        </w:rPr>
      </w:pPr>
      <w:r>
        <w:rPr>
          <w:rStyle w:val="CommentReference"/>
        </w:rPr>
        <w:annotationRef/>
      </w:r>
      <w:r w:rsidRPr="00EC0675">
        <w:rPr>
          <w:lang w:val="en-US"/>
        </w:rPr>
        <w:t>Not true anymore, we have now a WF</w:t>
      </w:r>
    </w:p>
  </w:comment>
  <w:comment w:id="1273" w:author="Author" w:date="2018-01-25T15:58:00Z" w:initials="A">
    <w:p w14:paraId="67B5E17B" w14:textId="1C4C2DDA" w:rsidR="00CB54A2" w:rsidRPr="00BF6832" w:rsidRDefault="00CB54A2">
      <w:pPr>
        <w:pStyle w:val="CommentText"/>
        <w:rPr>
          <w:lang w:val="en-US"/>
        </w:rPr>
      </w:pPr>
      <w:r>
        <w:rPr>
          <w:rStyle w:val="CommentReference"/>
        </w:rPr>
        <w:annotationRef/>
      </w:r>
      <w:r w:rsidRPr="00BF6832">
        <w:rPr>
          <w:lang w:val="en-US"/>
        </w:rPr>
        <w:t>Separate process step; no approval needed</w:t>
      </w:r>
    </w:p>
  </w:comment>
  <w:comment w:id="1422" w:author="Author" w:date="2018-01-25T09:53:00Z" w:initials="A">
    <w:p w14:paraId="60CF9C82" w14:textId="26C51390" w:rsidR="00CB54A2" w:rsidRPr="007D3C5D" w:rsidRDefault="00CB54A2">
      <w:pPr>
        <w:pStyle w:val="CommentText"/>
        <w:rPr>
          <w:lang w:val="en-US"/>
        </w:rPr>
      </w:pPr>
      <w:r>
        <w:rPr>
          <w:rStyle w:val="CommentReference"/>
        </w:rPr>
        <w:annotationRef/>
      </w:r>
      <w:r w:rsidRPr="007D3C5D">
        <w:rPr>
          <w:lang w:val="en-US"/>
        </w:rPr>
        <w:t xml:space="preserve">Seems out </w:t>
      </w:r>
      <w:r>
        <w:rPr>
          <w:lang w:val="en-US"/>
        </w:rPr>
        <w:t>of t</w:t>
      </w:r>
      <w:r w:rsidRPr="007D3C5D">
        <w:rPr>
          <w:lang w:val="en-US"/>
        </w:rPr>
        <w:t>he box enrolled</w:t>
      </w:r>
    </w:p>
  </w:comment>
  <w:comment w:id="1712" w:author="Author" w:date="2018-01-25T09:57:00Z" w:initials="A">
    <w:p w14:paraId="5AE3FBAB" w14:textId="32FBF1BE" w:rsidR="00CB54A2" w:rsidRPr="007D3C5D" w:rsidRDefault="00CB54A2">
      <w:pPr>
        <w:pStyle w:val="CommentText"/>
        <w:rPr>
          <w:lang w:val="en-US"/>
        </w:rPr>
      </w:pPr>
      <w:r>
        <w:rPr>
          <w:rStyle w:val="CommentReference"/>
        </w:rPr>
        <w:annotationRef/>
      </w:r>
      <w:r w:rsidRPr="007D3C5D">
        <w:rPr>
          <w:lang w:val="en-US"/>
        </w:rPr>
        <w:t>Actually seems suggested by default; is only value in dropdown</w:t>
      </w:r>
    </w:p>
  </w:comment>
  <w:comment w:id="1892" w:author="Author" w:date="2018-01-25T09:54:00Z" w:initials="A">
    <w:p w14:paraId="6F5C4CAB" w14:textId="65510C4D" w:rsidR="00CB54A2" w:rsidRPr="007D3C5D" w:rsidRDefault="00CB54A2">
      <w:pPr>
        <w:pStyle w:val="CommentText"/>
        <w:rPr>
          <w:lang w:val="en-US"/>
        </w:rPr>
      </w:pPr>
      <w:r>
        <w:rPr>
          <w:rStyle w:val="CommentReference"/>
        </w:rPr>
        <w:annotationRef/>
      </w:r>
      <w:r w:rsidRPr="007D3C5D">
        <w:rPr>
          <w:lang w:val="en-US"/>
        </w:rPr>
        <w:t>Seems out of</w:t>
      </w:r>
      <w:r>
        <w:rPr>
          <w:lang w:val="en-US"/>
        </w:rPr>
        <w:t xml:space="preserve"> </w:t>
      </w:r>
      <w:r w:rsidRPr="007D3C5D">
        <w:rPr>
          <w:lang w:val="en-US"/>
        </w:rPr>
        <w:t>the box enrolled, therefore delete this here</w:t>
      </w:r>
    </w:p>
  </w:comment>
  <w:comment w:id="2257" w:author="Author" w:date="2018-01-25T10:19:00Z" w:initials="A">
    <w:p w14:paraId="04F0B595" w14:textId="30E7D6A2" w:rsidR="00CB54A2" w:rsidRPr="00CD6846" w:rsidRDefault="00CB54A2">
      <w:pPr>
        <w:pStyle w:val="CommentText"/>
        <w:rPr>
          <w:lang w:val="en-US"/>
        </w:rPr>
      </w:pPr>
      <w:r>
        <w:rPr>
          <w:rStyle w:val="CommentReference"/>
        </w:rPr>
        <w:annotationRef/>
      </w:r>
      <w:r w:rsidRPr="00CD6846">
        <w:rPr>
          <w:lang w:val="en-US"/>
        </w:rPr>
        <w:t>This has now been moved to open enrollment. s</w:t>
      </w:r>
      <w:r>
        <w:rPr>
          <w:lang w:val="en-US"/>
        </w:rPr>
        <w:t>o delete from here!</w:t>
      </w:r>
    </w:p>
  </w:comment>
  <w:comment w:id="2473" w:author="Author" w:date="2018-01-25T10:17:00Z" w:initials="A">
    <w:p w14:paraId="5B12305B" w14:textId="0AEC35D8" w:rsidR="00CB54A2" w:rsidRPr="00CD6846" w:rsidRDefault="00CB54A2">
      <w:pPr>
        <w:pStyle w:val="CommentText"/>
        <w:rPr>
          <w:lang w:val="en-US"/>
        </w:rPr>
      </w:pPr>
      <w:r>
        <w:rPr>
          <w:rStyle w:val="CommentReference"/>
        </w:rPr>
        <w:annotationRef/>
      </w:r>
      <w:r w:rsidRPr="00CD6846">
        <w:rPr>
          <w:lang w:val="en-US"/>
        </w:rPr>
        <w:t>WRONG VAUE!!! ANyway, field not there for basic life insurance</w:t>
      </w:r>
    </w:p>
  </w:comment>
  <w:comment w:id="3513" w:author="Author" w:date="2018-01-25T10:00:00Z" w:initials="A">
    <w:p w14:paraId="57366D7F" w14:textId="5C278B50" w:rsidR="00CB54A2" w:rsidRPr="007D3C5D" w:rsidRDefault="00CB54A2">
      <w:pPr>
        <w:pStyle w:val="CommentText"/>
        <w:rPr>
          <w:lang w:val="en-US"/>
        </w:rPr>
      </w:pPr>
      <w:r>
        <w:rPr>
          <w:rStyle w:val="CommentReference"/>
        </w:rPr>
        <w:annotationRef/>
      </w:r>
      <w:r w:rsidRPr="007D3C5D">
        <w:rPr>
          <w:lang w:val="en-US"/>
        </w:rPr>
        <w:t>Still true. WF only for enrollments in shopping cart</w:t>
      </w:r>
    </w:p>
  </w:comment>
  <w:comment w:id="3970" w:author="Author" w:date="2018-01-30T11:03:00Z" w:initials="A">
    <w:p w14:paraId="007981ED" w14:textId="06494D1F" w:rsidR="00CB54A2" w:rsidRPr="008A38E1" w:rsidRDefault="00CB54A2">
      <w:pPr>
        <w:pStyle w:val="CommentText"/>
        <w:rPr>
          <w:lang w:val="en-US"/>
        </w:rPr>
      </w:pPr>
      <w:r>
        <w:rPr>
          <w:rStyle w:val="CommentReference"/>
        </w:rPr>
        <w:annotationRef/>
      </w:r>
      <w:r w:rsidRPr="008A38E1">
        <w:rPr>
          <w:lang w:val="en-US"/>
        </w:rPr>
        <w:t>Namen im Blickfeld behalten</w:t>
      </w:r>
    </w:p>
  </w:comment>
  <w:comment w:id="4014" w:author="Author" w:date="2018-01-25T17:37:00Z" w:initials="A">
    <w:p w14:paraId="1CEBFF05" w14:textId="72A87D77" w:rsidR="00CB54A2" w:rsidRPr="00680A17" w:rsidRDefault="00CB54A2">
      <w:pPr>
        <w:pStyle w:val="CommentText"/>
        <w:rPr>
          <w:lang w:val="en-US"/>
        </w:rPr>
      </w:pPr>
      <w:r>
        <w:rPr>
          <w:rStyle w:val="CommentReference"/>
        </w:rPr>
        <w:annotationRef/>
      </w:r>
      <w:r w:rsidRPr="000E36FD">
        <w:rPr>
          <w:highlight w:val="green"/>
          <w:lang w:val="en-US"/>
        </w:rPr>
        <w:t>Text adaption in process</w:t>
      </w:r>
      <w:r w:rsidRPr="00680A17">
        <w:rPr>
          <w:highlight w:val="yellow"/>
          <w:lang w:val="en-US"/>
        </w:rPr>
        <w:t xml:space="preserve">, </w:t>
      </w:r>
      <w:r w:rsidRPr="008A2D26">
        <w:rPr>
          <w:highlight w:val="green"/>
          <w:lang w:val="en-US"/>
        </w:rPr>
        <w:t>naming needs also to be updated</w:t>
      </w:r>
    </w:p>
  </w:comment>
  <w:comment w:id="3988" w:author="Author" w:date="2018-02-22T16:28:00Z" w:initials="A">
    <w:p w14:paraId="1D2DAB6C" w14:textId="3BD16285" w:rsidR="00CB54A2" w:rsidRPr="00963F0F" w:rsidRDefault="00CB54A2">
      <w:pPr>
        <w:pStyle w:val="CommentText"/>
        <w:rPr>
          <w:lang w:val="en-US"/>
        </w:rPr>
      </w:pPr>
      <w:r>
        <w:rPr>
          <w:rStyle w:val="CommentReference"/>
        </w:rPr>
        <w:annotationRef/>
      </w:r>
      <w:r w:rsidRPr="00963F0F">
        <w:rPr>
          <w:highlight w:val="yellow"/>
          <w:lang w:val="en-US"/>
        </w:rPr>
        <w:t>„Approving Enrollment in Benefits during Open Enrollment Period“</w:t>
      </w:r>
    </w:p>
  </w:comment>
  <w:comment w:id="4058" w:author="Author" w:date="2018-02-22T16:42:00Z" w:initials="A">
    <w:p w14:paraId="2710FE5D" w14:textId="54584482" w:rsidR="00CB54A2" w:rsidRPr="009E5E5D" w:rsidRDefault="00CB54A2">
      <w:pPr>
        <w:pStyle w:val="CommentText"/>
        <w:rPr>
          <w:lang w:val="en-US"/>
        </w:rPr>
      </w:pPr>
      <w:r w:rsidRPr="009E5E5D">
        <w:rPr>
          <w:rStyle w:val="CommentReference"/>
          <w:highlight w:val="yellow"/>
        </w:rPr>
        <w:annotationRef/>
      </w:r>
      <w:r w:rsidRPr="009E5E5D">
        <w:rPr>
          <w:highlight w:val="yellow"/>
          <w:lang w:val="en-US"/>
        </w:rPr>
        <w:t>Adapt!</w:t>
      </w:r>
      <w:r>
        <w:rPr>
          <w:lang w:val="en-US"/>
        </w:rPr>
        <w:t xml:space="preserve"> We have a WF configured, therefore reduce the text</w:t>
      </w:r>
    </w:p>
  </w:comment>
  <w:comment w:id="4271" w:author="Author" w:date="2018-01-26T13:32:00Z" w:initials="A">
    <w:p w14:paraId="7F526768" w14:textId="77777777" w:rsidR="00CB54A2" w:rsidRPr="003178C8" w:rsidRDefault="00CB54A2" w:rsidP="001835AD">
      <w:pPr>
        <w:pStyle w:val="CommentText"/>
        <w:rPr>
          <w:lang w:val="en-US"/>
        </w:rPr>
      </w:pPr>
      <w:r>
        <w:rPr>
          <w:rStyle w:val="CommentReference"/>
        </w:rPr>
        <w:annotationRef/>
      </w:r>
      <w:r w:rsidRPr="003178C8">
        <w:rPr>
          <w:lang w:val="en-US"/>
        </w:rPr>
        <w:t>Comes only</w:t>
      </w:r>
      <w:r>
        <w:rPr>
          <w:lang w:val="en-US"/>
        </w:rPr>
        <w:t xml:space="preserve"> if cart enrollment has been approved. Otherwise no email notification anymore (appropriate field in Benefit = No)</w:t>
      </w:r>
    </w:p>
  </w:comment>
  <w:comment w:id="4259" w:author="Author" w:date="2018-02-22T16:29:00Z" w:initials="A">
    <w:p w14:paraId="12A523E2" w14:textId="2B0BB3AA" w:rsidR="00CB54A2" w:rsidRPr="00963F0F" w:rsidRDefault="00CB54A2" w:rsidP="00963F0F">
      <w:r>
        <w:rPr>
          <w:rStyle w:val="CommentReference"/>
        </w:rPr>
        <w:annotationRef/>
      </w:r>
      <w:r w:rsidRPr="00963F0F">
        <w:rPr>
          <w:highlight w:val="yellow"/>
        </w:rPr>
        <w:t>„</w:t>
      </w:r>
      <w:r w:rsidRPr="00B05C86">
        <w:rPr>
          <w:bCs/>
          <w:iCs/>
          <w:highlight w:val="yellow"/>
        </w:rPr>
        <w:t xml:space="preserve">Sending e-mail notification about approval of </w:t>
      </w:r>
      <w:r>
        <w:rPr>
          <w:bCs/>
          <w:iCs/>
          <w:highlight w:val="yellow"/>
        </w:rPr>
        <w:t xml:space="preserve">(employee) </w:t>
      </w:r>
      <w:r w:rsidRPr="00B05C86">
        <w:rPr>
          <w:bCs/>
          <w:iCs/>
          <w:highlight w:val="yellow"/>
        </w:rPr>
        <w:t>enrollment</w:t>
      </w:r>
      <w:r>
        <w:rPr>
          <w:bCs/>
          <w:iCs/>
          <w:highlight w:val="yellow"/>
        </w:rPr>
        <w:t xml:space="preserve"> in benefits</w:t>
      </w:r>
      <w:r w:rsidRPr="00B05C86">
        <w:rPr>
          <w:bCs/>
          <w:iCs/>
          <w:highlight w:val="yellow"/>
        </w:rPr>
        <w:t xml:space="preserve"> during Open Enrollment Period</w:t>
      </w:r>
      <w:r>
        <w:rPr>
          <w:bCs/>
          <w:iCs/>
        </w:rPr>
        <w:t>”</w:t>
      </w:r>
    </w:p>
  </w:comment>
  <w:comment w:id="4279" w:author="Author" w:date="2018-01-25T17:46:00Z" w:initials="A">
    <w:p w14:paraId="17560180" w14:textId="77777777" w:rsidR="00CB54A2" w:rsidRPr="001C2D56" w:rsidRDefault="00CB54A2" w:rsidP="001835AD">
      <w:pPr>
        <w:pStyle w:val="CommentText"/>
        <w:rPr>
          <w:lang w:val="en-US"/>
        </w:rPr>
      </w:pPr>
      <w:r>
        <w:rPr>
          <w:rStyle w:val="CommentReference"/>
        </w:rPr>
        <w:annotationRef/>
      </w:r>
      <w:r w:rsidRPr="00B66412">
        <w:rPr>
          <w:highlight w:val="green"/>
          <w:lang w:val="en-US"/>
        </w:rPr>
        <w:t>Adapt text</w:t>
      </w:r>
    </w:p>
  </w:comment>
  <w:comment w:id="4316" w:author="Author" w:date="2018-02-22T16:31:00Z" w:initials="A">
    <w:p w14:paraId="18C77081" w14:textId="3933FAF5" w:rsidR="00CB54A2" w:rsidRPr="00963F0F" w:rsidRDefault="00CB54A2">
      <w:pPr>
        <w:pStyle w:val="CommentText"/>
        <w:rPr>
          <w:lang w:val="en-US"/>
        </w:rPr>
      </w:pPr>
      <w:r>
        <w:rPr>
          <w:rStyle w:val="CommentReference"/>
        </w:rPr>
        <w:annotationRef/>
      </w:r>
      <w:r w:rsidRPr="00963F0F">
        <w:rPr>
          <w:highlight w:val="yellow"/>
          <w:lang w:val="en-US"/>
        </w:rPr>
        <w:t>„</w:t>
      </w:r>
      <w:r>
        <w:rPr>
          <w:bCs/>
          <w:iCs/>
          <w:highlight w:val="yellow"/>
          <w:lang w:val="en-US"/>
        </w:rPr>
        <w:t>Receiving</w:t>
      </w:r>
      <w:r w:rsidRPr="00963F0F">
        <w:rPr>
          <w:bCs/>
          <w:iCs/>
          <w:highlight w:val="yellow"/>
          <w:lang w:val="en-US"/>
        </w:rPr>
        <w:t xml:space="preserve"> e-mail notification about approval of </w:t>
      </w:r>
      <w:r>
        <w:rPr>
          <w:bCs/>
          <w:iCs/>
          <w:highlight w:val="yellow"/>
          <w:lang w:val="en-US"/>
        </w:rPr>
        <w:t xml:space="preserve">my </w:t>
      </w:r>
      <w:r w:rsidRPr="00963F0F">
        <w:rPr>
          <w:bCs/>
          <w:iCs/>
          <w:highlight w:val="yellow"/>
          <w:lang w:val="en-US"/>
        </w:rPr>
        <w:t>enrollment in benefits during Open Enrollment Period</w:t>
      </w:r>
      <w:r w:rsidRPr="00963F0F">
        <w:rPr>
          <w:bCs/>
          <w:iCs/>
          <w:lang w:val="en-US"/>
        </w:rPr>
        <w:t>”</w:t>
      </w:r>
    </w:p>
  </w:comment>
  <w:comment w:id="4326" w:author="Author" w:date="2018-01-25T17:46:00Z" w:initials="A">
    <w:p w14:paraId="45422285" w14:textId="77777777" w:rsidR="00CB54A2" w:rsidRPr="001C2D56" w:rsidRDefault="00CB54A2" w:rsidP="001835AD">
      <w:pPr>
        <w:pStyle w:val="CommentText"/>
        <w:rPr>
          <w:lang w:val="en-US"/>
        </w:rPr>
      </w:pPr>
      <w:r w:rsidRPr="00B66412">
        <w:rPr>
          <w:rStyle w:val="CommentReference"/>
          <w:highlight w:val="green"/>
        </w:rPr>
        <w:annotationRef/>
      </w:r>
      <w:r w:rsidRPr="00B66412">
        <w:rPr>
          <w:highlight w:val="green"/>
          <w:lang w:val="en-US"/>
        </w:rPr>
        <w:t>Adapt text</w:t>
      </w:r>
    </w:p>
  </w:comment>
  <w:comment w:id="4346" w:author="Author" w:date="2018-01-26T14:21:00Z" w:initials="A">
    <w:p w14:paraId="6A09966F" w14:textId="4C2282C7" w:rsidR="00CB54A2" w:rsidRPr="00812DD8" w:rsidRDefault="00CB54A2">
      <w:pPr>
        <w:pStyle w:val="CommentText"/>
        <w:rPr>
          <w:lang w:val="en-US"/>
        </w:rPr>
      </w:pPr>
      <w:r>
        <w:rPr>
          <w:rStyle w:val="CommentReference"/>
        </w:rPr>
        <w:annotationRef/>
      </w:r>
      <w:r w:rsidRPr="00812DD8">
        <w:rPr>
          <w:lang w:val="en-US"/>
        </w:rPr>
        <w:t>Need to</w:t>
      </w:r>
      <w:r>
        <w:rPr>
          <w:lang w:val="en-US"/>
        </w:rPr>
        <w:t xml:space="preserve"> </w:t>
      </w:r>
      <w:r w:rsidRPr="00812DD8">
        <w:rPr>
          <w:lang w:val="en-US"/>
        </w:rPr>
        <w:t xml:space="preserve">think if keep. </w:t>
      </w:r>
      <w:r>
        <w:rPr>
          <w:lang w:val="en-US"/>
        </w:rPr>
        <w:t>If keep, then reformulate s.t. it is clear that use case 2 can also be executed before 4.2.2</w:t>
      </w:r>
    </w:p>
  </w:comment>
  <w:comment w:id="4370" w:author="Author" w:date="2018-01-26T08:48:00Z" w:initials="A">
    <w:p w14:paraId="39FF2E62" w14:textId="77777777" w:rsidR="00CB54A2" w:rsidRPr="00D94EC3" w:rsidRDefault="00CB54A2" w:rsidP="00D94EC3">
      <w:pPr>
        <w:pStyle w:val="CommentText"/>
        <w:rPr>
          <w:lang w:val="en-US"/>
        </w:rPr>
      </w:pPr>
      <w:r>
        <w:rPr>
          <w:rStyle w:val="CommentReference"/>
        </w:rPr>
        <w:annotationRef/>
      </w:r>
      <w:r w:rsidRPr="00ED66E4">
        <w:rPr>
          <w:highlight w:val="green"/>
          <w:lang w:val="en-US"/>
        </w:rPr>
        <w:t>Adapt text</w:t>
      </w:r>
    </w:p>
  </w:comment>
  <w:comment w:id="4429" w:author="Author" w:date="2018-01-26T08:50:00Z" w:initials="A">
    <w:p w14:paraId="78A2989C" w14:textId="77777777" w:rsidR="00CB54A2" w:rsidRPr="00D94EC3" w:rsidRDefault="00CB54A2" w:rsidP="00D94EC3">
      <w:pPr>
        <w:pStyle w:val="CommentText"/>
        <w:rPr>
          <w:lang w:val="en-US"/>
        </w:rPr>
      </w:pPr>
      <w:r w:rsidRPr="00ED66E4">
        <w:rPr>
          <w:rStyle w:val="CommentReference"/>
          <w:highlight w:val="green"/>
        </w:rPr>
        <w:annotationRef/>
      </w:r>
      <w:r w:rsidRPr="00ED66E4">
        <w:rPr>
          <w:highlight w:val="green"/>
          <w:lang w:val="en-US"/>
        </w:rPr>
        <w:t>Adapt text</w:t>
      </w:r>
    </w:p>
  </w:comment>
  <w:comment w:id="4487" w:author="Author" w:date="2018-01-24T17:49:00Z" w:initials="A">
    <w:p w14:paraId="10C59894" w14:textId="77777777" w:rsidR="00CB54A2" w:rsidRPr="00883809" w:rsidRDefault="00CB54A2" w:rsidP="00D94EC3">
      <w:pPr>
        <w:pStyle w:val="CommentText"/>
        <w:rPr>
          <w:lang w:val="en-US"/>
        </w:rPr>
      </w:pPr>
      <w:r>
        <w:rPr>
          <w:rStyle w:val="CommentReference"/>
        </w:rPr>
        <w:annotationRef/>
      </w:r>
      <w:r w:rsidRPr="00883809">
        <w:rPr>
          <w:lang w:val="en-US"/>
        </w:rPr>
        <w:t>To che</w:t>
      </w:r>
      <w:r>
        <w:rPr>
          <w:lang w:val="en-US"/>
        </w:rPr>
        <w:t>c</w:t>
      </w:r>
      <w:r w:rsidRPr="00883809">
        <w:rPr>
          <w:lang w:val="en-US"/>
        </w:rPr>
        <w:t>k if WF for all enrollments</w:t>
      </w:r>
    </w:p>
  </w:comment>
  <w:comment w:id="4488" w:author="Author" w:date="2018-01-26T08:46:00Z" w:initials="A">
    <w:p w14:paraId="077B1BA5" w14:textId="77777777" w:rsidR="00CB54A2" w:rsidRPr="001C2D56" w:rsidRDefault="00CB54A2" w:rsidP="00D94EC3">
      <w:pPr>
        <w:pStyle w:val="CommentText"/>
        <w:rPr>
          <w:lang w:val="en-US"/>
        </w:rPr>
      </w:pPr>
      <w:r>
        <w:rPr>
          <w:rStyle w:val="CommentReference"/>
        </w:rPr>
        <w:annotationRef/>
      </w:r>
      <w:r w:rsidRPr="001C2D56">
        <w:rPr>
          <w:lang w:val="en-US"/>
        </w:rPr>
        <w:t>No, only for those in the shopping cart</w:t>
      </w:r>
    </w:p>
  </w:comment>
  <w:comment w:id="4513" w:author="Author" w:date="2018-01-26T12:01:00Z" w:initials="A">
    <w:p w14:paraId="6C394252" w14:textId="162AC23C" w:rsidR="00CB54A2" w:rsidRPr="00A4002B" w:rsidRDefault="00CB54A2">
      <w:pPr>
        <w:pStyle w:val="CommentText"/>
        <w:rPr>
          <w:lang w:val="en-US"/>
        </w:rPr>
      </w:pPr>
      <w:r>
        <w:rPr>
          <w:rStyle w:val="CommentReference"/>
        </w:rPr>
        <w:annotationRef/>
      </w:r>
      <w:r w:rsidRPr="00ED66E4">
        <w:rPr>
          <w:highlight w:val="green"/>
          <w:lang w:val="en-US"/>
        </w:rPr>
        <w:t>adapt</w:t>
      </w:r>
    </w:p>
  </w:comment>
  <w:comment w:id="4626" w:author="Author" w:date="2018-01-25T09:53:00Z" w:initials="A">
    <w:p w14:paraId="72956916" w14:textId="77777777" w:rsidR="00CB54A2" w:rsidRPr="007D3C5D" w:rsidRDefault="00CB54A2" w:rsidP="00D94EC3">
      <w:pPr>
        <w:pStyle w:val="CommentText"/>
        <w:rPr>
          <w:lang w:val="en-US"/>
        </w:rPr>
      </w:pPr>
      <w:r>
        <w:rPr>
          <w:rStyle w:val="CommentReference"/>
        </w:rPr>
        <w:annotationRef/>
      </w:r>
      <w:r w:rsidRPr="007D3C5D">
        <w:rPr>
          <w:lang w:val="en-US"/>
        </w:rPr>
        <w:t xml:space="preserve">Seems out </w:t>
      </w:r>
      <w:r>
        <w:rPr>
          <w:lang w:val="en-US"/>
        </w:rPr>
        <w:t>of t</w:t>
      </w:r>
      <w:r w:rsidRPr="007D3C5D">
        <w:rPr>
          <w:lang w:val="en-US"/>
        </w:rPr>
        <w:t>he box enrolled</w:t>
      </w:r>
    </w:p>
  </w:comment>
  <w:comment w:id="4640" w:author="Author" w:date="2018-01-26T12:04:00Z" w:initials="A">
    <w:p w14:paraId="2E5F0923" w14:textId="42BC1FEE" w:rsidR="00CB54A2" w:rsidRPr="00A4002B" w:rsidRDefault="00CB54A2">
      <w:pPr>
        <w:pStyle w:val="CommentText"/>
        <w:rPr>
          <w:lang w:val="en-US"/>
        </w:rPr>
      </w:pPr>
      <w:r>
        <w:rPr>
          <w:rStyle w:val="CommentReference"/>
        </w:rPr>
        <w:annotationRef/>
      </w:r>
      <w:r w:rsidRPr="00A4002B">
        <w:rPr>
          <w:highlight w:val="green"/>
          <w:lang w:val="en-US"/>
        </w:rPr>
        <w:t>adapt</w:t>
      </w:r>
    </w:p>
  </w:comment>
  <w:comment w:id="4707" w:author="Author" w:date="2018-01-25T09:57:00Z" w:initials="A">
    <w:p w14:paraId="68ED6A3A" w14:textId="77777777" w:rsidR="00CB54A2" w:rsidRPr="007D3C5D" w:rsidRDefault="00CB54A2" w:rsidP="00D94EC3">
      <w:pPr>
        <w:pStyle w:val="CommentText"/>
        <w:rPr>
          <w:lang w:val="en-US"/>
        </w:rPr>
      </w:pPr>
      <w:r>
        <w:rPr>
          <w:rStyle w:val="CommentReference"/>
        </w:rPr>
        <w:annotationRef/>
      </w:r>
      <w:r w:rsidRPr="007D3C5D">
        <w:rPr>
          <w:lang w:val="en-US"/>
        </w:rPr>
        <w:t>Actually seems suggested by default; is only value in dropdown</w:t>
      </w:r>
    </w:p>
  </w:comment>
  <w:comment w:id="4853" w:author="Author" w:date="2018-01-25T10:00:00Z" w:initials="A">
    <w:p w14:paraId="515B17A7" w14:textId="77777777" w:rsidR="00CB54A2" w:rsidRPr="007D3C5D" w:rsidRDefault="00CB54A2" w:rsidP="00D94EC3">
      <w:pPr>
        <w:pStyle w:val="CommentText"/>
        <w:rPr>
          <w:lang w:val="en-US"/>
        </w:rPr>
      </w:pPr>
      <w:r>
        <w:rPr>
          <w:rStyle w:val="CommentReference"/>
        </w:rPr>
        <w:annotationRef/>
      </w:r>
      <w:r w:rsidRPr="007D3C5D">
        <w:rPr>
          <w:lang w:val="en-US"/>
        </w:rPr>
        <w:t>Still true. WF only for enrollments in shopping cart</w:t>
      </w:r>
    </w:p>
  </w:comment>
  <w:comment w:id="5005" w:author="Author" w:date="2018-01-30T11:07:00Z" w:initials="A">
    <w:p w14:paraId="7F4B337C" w14:textId="6825D296" w:rsidR="00CB54A2" w:rsidRPr="006D761A" w:rsidRDefault="00CB54A2">
      <w:pPr>
        <w:pStyle w:val="CommentText"/>
        <w:rPr>
          <w:lang w:val="en-US"/>
        </w:rPr>
      </w:pPr>
      <w:r>
        <w:rPr>
          <w:rStyle w:val="CommentReference"/>
        </w:rPr>
        <w:annotationRef/>
      </w:r>
      <w:r w:rsidRPr="006D761A">
        <w:rPr>
          <w:lang w:val="en-US"/>
        </w:rPr>
        <w:t>Namen im Blickfeld behalten</w:t>
      </w:r>
    </w:p>
  </w:comment>
  <w:comment w:id="5056" w:author="Author" w:date="2018-01-26T13:32:00Z" w:initials="A">
    <w:p w14:paraId="1C3FE422" w14:textId="7C2E173E" w:rsidR="00CB54A2" w:rsidRPr="003178C8" w:rsidRDefault="00CB54A2">
      <w:pPr>
        <w:pStyle w:val="CommentText"/>
        <w:rPr>
          <w:lang w:val="en-US"/>
        </w:rPr>
      </w:pPr>
      <w:r>
        <w:rPr>
          <w:rStyle w:val="CommentReference"/>
        </w:rPr>
        <w:annotationRef/>
      </w:r>
      <w:r w:rsidRPr="003178C8">
        <w:rPr>
          <w:lang w:val="en-US"/>
        </w:rPr>
        <w:t>Comes only</w:t>
      </w:r>
      <w:r>
        <w:rPr>
          <w:lang w:val="en-US"/>
        </w:rPr>
        <w:t xml:space="preserve"> if cart enrollment has been approved. Otherwise no email notification anymore (appropriate field in Benefit = No)</w:t>
      </w:r>
    </w:p>
  </w:comment>
  <w:comment w:id="5070" w:author="Author" w:date="2018-01-25T17:46:00Z" w:initials="A">
    <w:p w14:paraId="4DFAB9FD" w14:textId="521A7D66" w:rsidR="00CB54A2" w:rsidRPr="001C2D56" w:rsidRDefault="00CB54A2">
      <w:pPr>
        <w:pStyle w:val="CommentText"/>
        <w:rPr>
          <w:lang w:val="en-US"/>
        </w:rPr>
      </w:pPr>
      <w:r>
        <w:rPr>
          <w:rStyle w:val="CommentReference"/>
        </w:rPr>
        <w:annotationRef/>
      </w:r>
      <w:r w:rsidRPr="001C2D56">
        <w:rPr>
          <w:lang w:val="en-US"/>
        </w:rPr>
        <w:t>Adapt text</w:t>
      </w:r>
    </w:p>
  </w:comment>
  <w:comment w:id="5143" w:author="Author" w:date="2018-01-26T13:33:00Z" w:initials="A">
    <w:p w14:paraId="0C803C4A" w14:textId="0189A283" w:rsidR="00CB54A2" w:rsidRPr="003178C8" w:rsidRDefault="00CB54A2">
      <w:pPr>
        <w:pStyle w:val="CommentText"/>
        <w:rPr>
          <w:lang w:val="en-US"/>
        </w:rPr>
      </w:pPr>
      <w:r>
        <w:rPr>
          <w:rStyle w:val="CommentReference"/>
        </w:rPr>
        <w:annotationRef/>
      </w:r>
      <w:r w:rsidRPr="003178C8">
        <w:rPr>
          <w:lang w:val="en-US"/>
        </w:rPr>
        <w:t>Comes only</w:t>
      </w:r>
      <w:r>
        <w:rPr>
          <w:lang w:val="en-US"/>
        </w:rPr>
        <w:t xml:space="preserve"> if cart enrollment has been approved. Otherwise no email notification anymore (appropriate field in Benefit = No)</w:t>
      </w:r>
    </w:p>
  </w:comment>
  <w:comment w:id="5156" w:author="Author" w:date="2018-01-25T17:46:00Z" w:initials="A">
    <w:p w14:paraId="13FF1139" w14:textId="66353C9D" w:rsidR="00CB54A2" w:rsidRPr="001C2D56" w:rsidRDefault="00CB54A2">
      <w:pPr>
        <w:pStyle w:val="CommentText"/>
        <w:rPr>
          <w:lang w:val="en-US"/>
        </w:rPr>
      </w:pPr>
      <w:r>
        <w:rPr>
          <w:rStyle w:val="CommentReference"/>
        </w:rPr>
        <w:annotationRef/>
      </w:r>
      <w:r w:rsidRPr="001C2D56">
        <w:rPr>
          <w:lang w:val="en-US"/>
        </w:rPr>
        <w:t>Adapt text</w:t>
      </w:r>
    </w:p>
  </w:comment>
  <w:comment w:id="5238" w:author="Author" w:date="2018-01-25T18:13:00Z" w:initials="A">
    <w:p w14:paraId="603AE899" w14:textId="14F42167" w:rsidR="00CB54A2" w:rsidRPr="001C2D56" w:rsidRDefault="00CB54A2">
      <w:pPr>
        <w:pStyle w:val="CommentText"/>
        <w:rPr>
          <w:lang w:val="en-US"/>
        </w:rPr>
      </w:pPr>
      <w:r w:rsidRPr="00342829">
        <w:rPr>
          <w:rStyle w:val="CommentReference"/>
          <w:highlight w:val="green"/>
        </w:rPr>
        <w:annotationRef/>
      </w:r>
      <w:r w:rsidRPr="001C2D56">
        <w:rPr>
          <w:highlight w:val="green"/>
          <w:lang w:val="en-US"/>
        </w:rPr>
        <w:t>Text adapted</w:t>
      </w:r>
    </w:p>
  </w:comment>
  <w:comment w:id="5240" w:author="Author" w:date="2018-01-25T10:27:00Z" w:initials="A">
    <w:p w14:paraId="512F367C" w14:textId="77777777" w:rsidR="00CB54A2" w:rsidRPr="001C2D56" w:rsidRDefault="00CB54A2">
      <w:pPr>
        <w:pStyle w:val="CommentText"/>
        <w:rPr>
          <w:lang w:val="en-US"/>
        </w:rPr>
      </w:pPr>
      <w:r>
        <w:rPr>
          <w:rStyle w:val="CommentReference"/>
        </w:rPr>
        <w:annotationRef/>
      </w:r>
      <w:r w:rsidRPr="001C2D56">
        <w:rPr>
          <w:lang w:val="en-US"/>
        </w:rPr>
        <w:t>Is now visible:</w:t>
      </w:r>
    </w:p>
    <w:p w14:paraId="2053CF2E" w14:textId="4F3AACDD" w:rsidR="00CB54A2" w:rsidRDefault="00CB54A2">
      <w:pPr>
        <w:pStyle w:val="CommentText"/>
      </w:pPr>
      <w:r>
        <w:rPr>
          <w:noProof/>
          <w:lang w:val="en-US"/>
        </w:rPr>
        <w:drawing>
          <wp:inline distT="0" distB="0" distL="0" distR="0" wp14:anchorId="1906861C" wp14:editId="4BA18B21">
            <wp:extent cx="2479098" cy="1698012"/>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90705" cy="1705962"/>
                    </a:xfrm>
                    <a:prstGeom prst="rect">
                      <a:avLst/>
                    </a:prstGeom>
                  </pic:spPr>
                </pic:pic>
              </a:graphicData>
            </a:graphic>
          </wp:inline>
        </w:drawing>
      </w:r>
    </w:p>
  </w:comment>
  <w:comment w:id="5268" w:author="Author" w:date="2018-01-25T15:37:00Z" w:initials="A">
    <w:p w14:paraId="0DB65599" w14:textId="676CB575" w:rsidR="00CB54A2" w:rsidRPr="001C2D56" w:rsidRDefault="00CB54A2">
      <w:pPr>
        <w:pStyle w:val="CommentText"/>
        <w:rPr>
          <w:lang w:val="en-US"/>
        </w:rPr>
      </w:pPr>
      <w:r>
        <w:rPr>
          <w:rStyle w:val="CommentReference"/>
        </w:rPr>
        <w:annotationRef/>
      </w:r>
      <w:r w:rsidRPr="001C2D56">
        <w:rPr>
          <w:highlight w:val="green"/>
          <w:lang w:val="en-US"/>
        </w:rPr>
        <w:t>Text adapted</w:t>
      </w:r>
    </w:p>
  </w:comment>
  <w:comment w:id="5270" w:author="Author" w:date="2018-01-25T10:51:00Z" w:initials="A">
    <w:p w14:paraId="06065A91" w14:textId="2FB19567" w:rsidR="00CB54A2" w:rsidRPr="00A6585F" w:rsidRDefault="00CB54A2">
      <w:pPr>
        <w:pStyle w:val="CommentText"/>
        <w:rPr>
          <w:lang w:val="en-US"/>
        </w:rPr>
      </w:pPr>
      <w:r>
        <w:rPr>
          <w:rStyle w:val="CommentReference"/>
        </w:rPr>
        <w:annotationRef/>
      </w:r>
      <w:r w:rsidRPr="00A6585F">
        <w:rPr>
          <w:lang w:val="en-US"/>
        </w:rPr>
        <w:t xml:space="preserve">Tried out for medical (which </w:t>
      </w:r>
      <w:r>
        <w:rPr>
          <w:lang w:val="en-US"/>
        </w:rPr>
        <w:t>i</w:t>
      </w:r>
      <w:r w:rsidRPr="00A6585F">
        <w:rPr>
          <w:lang w:val="en-US"/>
        </w:rPr>
        <w:t>s</w:t>
      </w:r>
      <w:r>
        <w:rPr>
          <w:lang w:val="en-US"/>
        </w:rPr>
        <w:t xml:space="preserve"> </w:t>
      </w:r>
      <w:r w:rsidRPr="00A6585F">
        <w:rPr>
          <w:lang w:val="en-US"/>
        </w:rPr>
        <w:t>part of open enrollment</w:t>
      </w:r>
      <w:r>
        <w:rPr>
          <w:lang w:val="en-US"/>
        </w:rPr>
        <w:t>)</w:t>
      </w:r>
    </w:p>
  </w:comment>
  <w:comment w:id="5463" w:author="Author" w:date="2018-01-26T13:34:00Z" w:initials="A">
    <w:p w14:paraId="311BF02E" w14:textId="098153FB" w:rsidR="00CB54A2" w:rsidRPr="003178C8" w:rsidRDefault="00CB54A2">
      <w:pPr>
        <w:pStyle w:val="CommentText"/>
        <w:rPr>
          <w:lang w:val="en-US"/>
        </w:rPr>
      </w:pPr>
      <w:r>
        <w:rPr>
          <w:rStyle w:val="CommentReference"/>
        </w:rPr>
        <w:annotationRef/>
      </w:r>
      <w:r>
        <w:rPr>
          <w:lang w:val="en-US"/>
        </w:rPr>
        <w:t>Not relevant anymore</w:t>
      </w:r>
    </w:p>
  </w:comment>
  <w:comment w:id="5541" w:author="Author" w:date="2018-01-26T13:34:00Z" w:initials="A">
    <w:p w14:paraId="78044C2C" w14:textId="7672D688" w:rsidR="00CB54A2" w:rsidRPr="003178C8" w:rsidRDefault="00CB54A2">
      <w:pPr>
        <w:pStyle w:val="CommentText"/>
        <w:rPr>
          <w:lang w:val="en-US"/>
        </w:rPr>
      </w:pPr>
      <w:r>
        <w:rPr>
          <w:rStyle w:val="CommentReference"/>
        </w:rPr>
        <w:annotationRef/>
      </w:r>
      <w:r>
        <w:rPr>
          <w:lang w:val="en-US"/>
        </w:rPr>
        <w:t>Not relevant anymore</w:t>
      </w:r>
    </w:p>
  </w:comment>
  <w:comment w:id="5629" w:author="Author" w:date="2018-01-25T15:22:00Z" w:initials="A">
    <w:p w14:paraId="7146B9DD" w14:textId="6D98C7B1" w:rsidR="00CB54A2" w:rsidRPr="001C2D56" w:rsidRDefault="00CB54A2">
      <w:pPr>
        <w:pStyle w:val="CommentText"/>
        <w:rPr>
          <w:lang w:val="en-US"/>
        </w:rPr>
      </w:pPr>
      <w:r>
        <w:rPr>
          <w:rStyle w:val="CommentReference"/>
        </w:rPr>
        <w:annotationRef/>
      </w:r>
      <w:r w:rsidRPr="001C2D56">
        <w:rPr>
          <w:highlight w:val="green"/>
          <w:lang w:val="en-US"/>
        </w:rPr>
        <w:t>Text adapted</w:t>
      </w:r>
    </w:p>
  </w:comment>
  <w:comment w:id="5677" w:author="Author" w:date="2018-01-25T10:59:00Z" w:initials="A">
    <w:p w14:paraId="3556A3FC" w14:textId="6BBDD8AA" w:rsidR="00CB54A2" w:rsidRPr="00A6585F" w:rsidRDefault="00CB54A2">
      <w:pPr>
        <w:pStyle w:val="CommentText"/>
        <w:rPr>
          <w:lang w:val="en-US"/>
        </w:rPr>
      </w:pPr>
      <w:r>
        <w:rPr>
          <w:rStyle w:val="CommentReference"/>
        </w:rPr>
        <w:annotationRef/>
      </w:r>
      <w:r w:rsidRPr="00341D3B">
        <w:rPr>
          <w:highlight w:val="green"/>
          <w:lang w:val="en-US"/>
        </w:rPr>
        <w:t>Actually now both seem out of the box there</w:t>
      </w:r>
    </w:p>
  </w:comment>
  <w:comment w:id="5806" w:author="Author" w:date="2018-01-25T11:01:00Z" w:initials="A">
    <w:p w14:paraId="269698E6" w14:textId="43D4D541" w:rsidR="00CB54A2" w:rsidRPr="009252EA" w:rsidRDefault="00CB54A2">
      <w:pPr>
        <w:pStyle w:val="CommentText"/>
        <w:rPr>
          <w:lang w:val="en-US"/>
        </w:rPr>
      </w:pPr>
      <w:r>
        <w:rPr>
          <w:rStyle w:val="CommentReference"/>
        </w:rPr>
        <w:annotationRef/>
      </w:r>
      <w:r w:rsidRPr="009252EA">
        <w:rPr>
          <w:lang w:val="en-US"/>
        </w:rPr>
        <w:t>The employee’s HR BuP</w:t>
      </w:r>
      <w:r>
        <w:rPr>
          <w:lang w:val="en-US"/>
        </w:rPr>
        <w:t>a</w:t>
      </w:r>
      <w:r w:rsidRPr="009252EA">
        <w:rPr>
          <w:lang w:val="en-US"/>
        </w:rPr>
        <w:t xml:space="preserve"> is now the approver</w:t>
      </w:r>
    </w:p>
  </w:comment>
  <w:comment w:id="5825" w:author="Author" w:date="2018-01-25T11:03:00Z" w:initials="A">
    <w:p w14:paraId="71F87D1C" w14:textId="57F70163" w:rsidR="00CB54A2" w:rsidRPr="0010336A" w:rsidRDefault="00CB54A2">
      <w:pPr>
        <w:pStyle w:val="CommentText"/>
        <w:rPr>
          <w:lang w:val="en-US"/>
        </w:rPr>
      </w:pPr>
      <w:r>
        <w:rPr>
          <w:rStyle w:val="CommentReference"/>
        </w:rPr>
        <w:annotationRef/>
      </w:r>
      <w:r w:rsidRPr="0010336A">
        <w:rPr>
          <w:highlight w:val="green"/>
          <w:lang w:val="en-US"/>
        </w:rPr>
        <w:t>Adapt!</w:t>
      </w:r>
    </w:p>
  </w:comment>
  <w:comment w:id="5837" w:author="Author" w:date="2018-01-25T11:08:00Z" w:initials="A">
    <w:p w14:paraId="0DF44B57" w14:textId="792E5B8D" w:rsidR="00CB54A2" w:rsidRPr="0010336A" w:rsidRDefault="00CB54A2">
      <w:pPr>
        <w:pStyle w:val="CommentText"/>
        <w:rPr>
          <w:lang w:val="en-US"/>
        </w:rPr>
      </w:pPr>
      <w:r>
        <w:rPr>
          <w:rStyle w:val="CommentReference"/>
        </w:rPr>
        <w:annotationRef/>
      </w:r>
      <w:r w:rsidRPr="0010336A">
        <w:rPr>
          <w:lang w:val="en-US"/>
        </w:rPr>
        <w:t>HR BuPa</w:t>
      </w:r>
    </w:p>
  </w:comment>
  <w:comment w:id="5841" w:author="Author" w:date="2018-02-23T11:34:00Z" w:initials="A">
    <w:p w14:paraId="372D1971" w14:textId="0E31D668" w:rsidR="00CB54A2" w:rsidRPr="0010336A" w:rsidRDefault="00CB54A2">
      <w:pPr>
        <w:pStyle w:val="CommentText"/>
        <w:rPr>
          <w:lang w:val="en-US"/>
        </w:rPr>
      </w:pPr>
      <w:r>
        <w:rPr>
          <w:rStyle w:val="CommentReference"/>
        </w:rPr>
        <w:annotationRef/>
      </w:r>
      <w:r w:rsidRPr="0010336A">
        <w:rPr>
          <w:lang w:val="en-US"/>
        </w:rPr>
        <w:t xml:space="preserve">Reduce text, as we </w:t>
      </w:r>
      <w:r>
        <w:rPr>
          <w:lang w:val="en-US"/>
        </w:rPr>
        <w:t>have a WF configured in the BP</w:t>
      </w:r>
    </w:p>
  </w:comment>
  <w:comment w:id="5889" w:author="Author" w:date="2018-02-13T12:25:00Z" w:initials="A">
    <w:p w14:paraId="457EEC04" w14:textId="3454735D" w:rsidR="00CB54A2" w:rsidRDefault="00CB54A2">
      <w:pPr>
        <w:pStyle w:val="CommentText"/>
      </w:pPr>
      <w:r w:rsidRPr="00000A4C">
        <w:rPr>
          <w:rStyle w:val="CommentReference"/>
          <w:highlight w:val="red"/>
        </w:rPr>
        <w:annotationRef/>
      </w:r>
      <w:r w:rsidRPr="00000A4C">
        <w:rPr>
          <w:highlight w:val="red"/>
        </w:rPr>
        <w:t>ADAPT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18655" w15:done="0"/>
  <w15:commentEx w15:paraId="268BB161" w15:done="1"/>
  <w15:commentEx w15:paraId="2934B0F8" w15:done="1"/>
  <w15:commentEx w15:paraId="3F0EB7F8" w15:done="0"/>
  <w15:commentEx w15:paraId="6D5A83C4" w15:done="1"/>
  <w15:commentEx w15:paraId="41517693" w15:done="0"/>
  <w15:commentEx w15:paraId="2BDEDEC8" w15:done="1"/>
  <w15:commentEx w15:paraId="72C8397C" w15:done="1"/>
  <w15:commentEx w15:paraId="37F6E2C2" w15:paraIdParent="72C8397C" w15:done="1"/>
  <w15:commentEx w15:paraId="316F2E48" w15:done="0"/>
  <w15:commentEx w15:paraId="57BCF620" w15:done="1"/>
  <w15:commentEx w15:paraId="0C39B381" w15:done="1"/>
  <w15:commentEx w15:paraId="53A5CD58" w15:done="1"/>
  <w15:commentEx w15:paraId="3D456F04" w15:done="0"/>
  <w15:commentEx w15:paraId="6231CD78" w15:paraIdParent="3D456F04" w15:done="0"/>
  <w15:commentEx w15:paraId="74326917" w15:done="1"/>
  <w15:commentEx w15:paraId="077E4CAA" w15:done="1"/>
  <w15:commentEx w15:paraId="18635FB3" w15:done="0"/>
  <w15:commentEx w15:paraId="1B5539E6" w15:done="1"/>
  <w15:commentEx w15:paraId="661B413D" w15:done="0"/>
  <w15:commentEx w15:paraId="49EB61CC" w15:done="0"/>
  <w15:commentEx w15:paraId="4A1A7599" w15:done="0"/>
  <w15:commentEx w15:paraId="40E371A3" w15:done="1"/>
  <w15:commentEx w15:paraId="5875ABFF" w15:done="0"/>
  <w15:commentEx w15:paraId="0DAB5DE8" w15:done="0"/>
  <w15:commentEx w15:paraId="4714D56D" w15:done="0"/>
  <w15:commentEx w15:paraId="186128B2" w15:done="0"/>
  <w15:commentEx w15:paraId="67B5E17B" w15:done="0"/>
  <w15:commentEx w15:paraId="60CF9C82" w15:done="0"/>
  <w15:commentEx w15:paraId="5AE3FBAB" w15:done="0"/>
  <w15:commentEx w15:paraId="6F5C4CAB" w15:done="0"/>
  <w15:commentEx w15:paraId="04F0B595" w15:done="0"/>
  <w15:commentEx w15:paraId="5B12305B" w15:done="0"/>
  <w15:commentEx w15:paraId="57366D7F" w15:done="0"/>
  <w15:commentEx w15:paraId="007981ED" w15:done="0"/>
  <w15:commentEx w15:paraId="1CEBFF05" w15:done="1"/>
  <w15:commentEx w15:paraId="1D2DAB6C" w15:done="1"/>
  <w15:commentEx w15:paraId="2710FE5D" w15:done="1"/>
  <w15:commentEx w15:paraId="7F526768" w15:done="0"/>
  <w15:commentEx w15:paraId="12A523E2" w15:done="0"/>
  <w15:commentEx w15:paraId="17560180" w15:done="1"/>
  <w15:commentEx w15:paraId="18C77081" w15:done="0"/>
  <w15:commentEx w15:paraId="45422285" w15:done="1"/>
  <w15:commentEx w15:paraId="6A09966F" w15:done="1"/>
  <w15:commentEx w15:paraId="39FF2E62" w15:done="1"/>
  <w15:commentEx w15:paraId="78A2989C" w15:done="1"/>
  <w15:commentEx w15:paraId="10C59894" w15:done="0"/>
  <w15:commentEx w15:paraId="077B1BA5" w15:paraIdParent="10C59894" w15:done="0"/>
  <w15:commentEx w15:paraId="6C394252" w15:done="1"/>
  <w15:commentEx w15:paraId="72956916" w15:done="0"/>
  <w15:commentEx w15:paraId="2E5F0923" w15:done="1"/>
  <w15:commentEx w15:paraId="68ED6A3A" w15:done="0"/>
  <w15:commentEx w15:paraId="515B17A7" w15:done="1"/>
  <w15:commentEx w15:paraId="7F4B337C" w15:done="0"/>
  <w15:commentEx w15:paraId="1C3FE422" w15:done="0"/>
  <w15:commentEx w15:paraId="4DFAB9FD" w15:done="0"/>
  <w15:commentEx w15:paraId="0C803C4A" w15:done="0"/>
  <w15:commentEx w15:paraId="13FF1139" w15:done="0"/>
  <w15:commentEx w15:paraId="603AE899" w15:done="1"/>
  <w15:commentEx w15:paraId="2053CF2E" w15:done="0"/>
  <w15:commentEx w15:paraId="0DB65599" w15:done="1"/>
  <w15:commentEx w15:paraId="06065A91" w15:done="0"/>
  <w15:commentEx w15:paraId="311BF02E" w15:done="0"/>
  <w15:commentEx w15:paraId="78044C2C" w15:done="0"/>
  <w15:commentEx w15:paraId="7146B9DD" w15:done="1"/>
  <w15:commentEx w15:paraId="3556A3FC" w15:done="0"/>
  <w15:commentEx w15:paraId="269698E6" w15:done="0"/>
  <w15:commentEx w15:paraId="71F87D1C" w15:done="1"/>
  <w15:commentEx w15:paraId="0DF44B57" w15:done="0"/>
  <w15:commentEx w15:paraId="372D1971" w15:done="1"/>
  <w15:commentEx w15:paraId="457EEC04"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8B418" w14:textId="77777777" w:rsidR="00CB54A2" w:rsidRDefault="00CB54A2" w:rsidP="007E5BCB">
      <w:pPr>
        <w:spacing w:before="0" w:after="0" w:line="240" w:lineRule="auto"/>
      </w:pPr>
      <w:r>
        <w:separator/>
      </w:r>
    </w:p>
  </w:endnote>
  <w:endnote w:type="continuationSeparator" w:id="0">
    <w:p w14:paraId="3034499E" w14:textId="77777777" w:rsidR="00CB54A2" w:rsidRDefault="00CB54A2" w:rsidP="007E5B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ntonSans Medium">
    <w:panose1 w:val="02000603000000020004"/>
    <w:charset w:val="00"/>
    <w:family w:val="auto"/>
    <w:pitch w:val="variable"/>
    <w:sig w:usb0="A00002FF" w:usb1="5000A04B"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BentonSans">
    <w:altName w:val="Calibri"/>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CB54A2" w:rsidRPr="005D1853" w14:paraId="5A5AEF74" w14:textId="77777777" w:rsidTr="004D2DCE">
      <w:tc>
        <w:tcPr>
          <w:tcW w:w="567" w:type="dxa"/>
          <w:shd w:val="clear" w:color="auto" w:fill="auto"/>
          <w:vAlign w:val="bottom"/>
        </w:tcPr>
        <w:p w14:paraId="65F1C6A5" w14:textId="3C9A0C7C" w:rsidR="00CB54A2" w:rsidRPr="004319A4" w:rsidRDefault="00CB54A2" w:rsidP="007E5BCB">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4</w:t>
          </w:r>
          <w:r w:rsidRPr="004319A4">
            <w:rPr>
              <w:rStyle w:val="SAPFooterPageNumber"/>
            </w:rPr>
            <w:fldChar w:fldCharType="end"/>
          </w:r>
        </w:p>
      </w:tc>
      <w:tc>
        <w:tcPr>
          <w:tcW w:w="3544" w:type="dxa"/>
          <w:shd w:val="clear" w:color="auto" w:fill="auto"/>
          <w:vAlign w:val="bottom"/>
        </w:tcPr>
        <w:p w14:paraId="075E85D5" w14:textId="040CEC49" w:rsidR="00CB54A2" w:rsidRPr="00860C35" w:rsidRDefault="0032571C" w:rsidP="007E5BCB">
          <w:pPr>
            <w:pStyle w:val="SAPFooterleft"/>
          </w:pPr>
          <w:r>
            <w:fldChar w:fldCharType="begin" w:fldLock="1"/>
          </w:r>
          <w:r>
            <w:instrText xml:space="preserve"> REF securitylevel \* MERGEFORMAT </w:instrText>
          </w:r>
          <w:r>
            <w:fldChar w:fldCharType="separate"/>
          </w:r>
          <w:r w:rsidR="00CB54A2" w:rsidRPr="001A58BA">
            <w:rPr>
              <w:rStyle w:val="SAPFooterSecurityLevel"/>
            </w:rPr>
            <w:t>Customer</w:t>
          </w:r>
          <w:r>
            <w:rPr>
              <w:rStyle w:val="SAPFooterSecurityLevel"/>
            </w:rPr>
            <w:fldChar w:fldCharType="end"/>
          </w:r>
          <w:r w:rsidR="00CB54A2" w:rsidRPr="00860C35">
            <w:rPr>
              <w:rStyle w:val="SAPFooterSecurityLevel"/>
            </w:rPr>
            <w:t xml:space="preserve"> </w:t>
          </w:r>
          <w:r w:rsidR="00CB54A2" w:rsidRPr="00860C35">
            <w:br/>
          </w:r>
          <w:r>
            <w:fldChar w:fldCharType="begin"/>
          </w:r>
          <w:r>
            <w:instrText xml:space="preserve"> REF copyright \* MERGEFORMAT </w:instrText>
          </w:r>
          <w:r>
            <w:fldChar w:fldCharType="separate"/>
          </w:r>
          <w:r w:rsidR="00CB54A2" w:rsidRPr="00BB2679">
            <w:t>© 2017 SAP SE or an SAP affiliate company. All rights reserved.</w:t>
          </w:r>
          <w:r>
            <w:fldChar w:fldCharType="end"/>
          </w:r>
        </w:p>
      </w:tc>
      <w:tc>
        <w:tcPr>
          <w:tcW w:w="5245" w:type="dxa"/>
          <w:shd w:val="clear" w:color="auto" w:fill="auto"/>
          <w:vAlign w:val="bottom"/>
        </w:tcPr>
        <w:p w14:paraId="5040E058" w14:textId="3E3223CB" w:rsidR="00CB54A2" w:rsidRDefault="0032571C" w:rsidP="007E5BCB">
          <w:pPr>
            <w:pStyle w:val="SAPFooterright"/>
          </w:pPr>
          <w:r>
            <w:fldChar w:fldCharType="begin"/>
          </w:r>
          <w:r>
            <w:instrText xml:space="preserve"> REF maintitle \* MERGEFORMAT </w:instrText>
          </w:r>
          <w:r>
            <w:fldChar w:fldCharType="separate"/>
          </w:r>
          <w:r w:rsidR="00CB54A2" w:rsidRPr="00792B4E">
            <w:t>Manage Leave Of Absence</w:t>
          </w:r>
          <w:r>
            <w:fldChar w:fldCharType="end"/>
          </w:r>
        </w:p>
        <w:p w14:paraId="63EB7100" w14:textId="5CD21237" w:rsidR="00CB54A2" w:rsidRPr="001B2C66" w:rsidRDefault="0032571C" w:rsidP="007E5BCB">
          <w:pPr>
            <w:pStyle w:val="SAPFooterCurrentTopicRight"/>
          </w:pPr>
          <w:r>
            <w:fldChar w:fldCharType="begin"/>
          </w:r>
          <w:r>
            <w:instrText xml:space="preserve"> STYLEREF "Heading 1" \l \* MERGEFORMAT </w:instrText>
          </w:r>
          <w:r>
            <w:fldChar w:fldCharType="separate"/>
          </w:r>
          <w:r w:rsidR="00CB54A2">
            <w:t>Purpose</w:t>
          </w:r>
          <w:r>
            <w:fldChar w:fldCharType="end"/>
          </w:r>
        </w:p>
      </w:tc>
    </w:tr>
  </w:tbl>
  <w:p w14:paraId="6DA128E7" w14:textId="77777777" w:rsidR="00CB54A2" w:rsidRPr="00E63F4C" w:rsidRDefault="00CB54A2" w:rsidP="007E5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CB54A2" w:rsidRPr="005D1853" w14:paraId="360E34CC" w14:textId="77777777" w:rsidTr="004D2DCE">
      <w:tc>
        <w:tcPr>
          <w:tcW w:w="5245" w:type="dxa"/>
          <w:shd w:val="clear" w:color="auto" w:fill="auto"/>
          <w:vAlign w:val="bottom"/>
        </w:tcPr>
        <w:p w14:paraId="70C8BD1D" w14:textId="587A6EFA" w:rsidR="00CB54A2" w:rsidRDefault="00CB54A2" w:rsidP="007E5BCB">
          <w:pPr>
            <w:pStyle w:val="SAPFooterleft"/>
          </w:pPr>
          <w:r>
            <w:t xml:space="preserve">Manage Employee Benefits </w:t>
          </w:r>
          <w:r w:rsidRPr="00065519">
            <w:t>(2O</w:t>
          </w:r>
          <w:r>
            <w:t>B</w:t>
          </w:r>
          <w:r w:rsidRPr="00065519">
            <w:t>)</w:t>
          </w:r>
        </w:p>
        <w:p w14:paraId="600C04A8" w14:textId="2895C856" w:rsidR="00CB54A2" w:rsidRPr="001B2C66" w:rsidRDefault="0032571C" w:rsidP="007E5BCB">
          <w:pPr>
            <w:pStyle w:val="SAPFooterCurrentTopicLeft"/>
          </w:pPr>
          <w:r>
            <w:fldChar w:fldCharType="begin"/>
          </w:r>
          <w:r>
            <w:instrText xml:space="preserve"> STYLEREF "Heading 1" \l \* MERGEFORMAT </w:instrText>
          </w:r>
          <w:r>
            <w:fldChar w:fldCharType="separate"/>
          </w:r>
          <w:r>
            <w:rPr>
              <w:noProof/>
            </w:rPr>
            <w:t>Appendix</w:t>
          </w:r>
          <w:r>
            <w:rPr>
              <w:noProof/>
            </w:rPr>
            <w:fldChar w:fldCharType="end"/>
          </w:r>
        </w:p>
      </w:tc>
      <w:tc>
        <w:tcPr>
          <w:tcW w:w="3544" w:type="dxa"/>
          <w:shd w:val="clear" w:color="auto" w:fill="auto"/>
          <w:vAlign w:val="bottom"/>
        </w:tcPr>
        <w:p w14:paraId="481B9C70" w14:textId="44118D2B" w:rsidR="00CB54A2" w:rsidRPr="00860C35" w:rsidRDefault="00CB54A2" w:rsidP="007E5BCB">
          <w:pPr>
            <w:pStyle w:val="SAPFooterright"/>
            <w:rPr>
              <w:rStyle w:val="SAPFooterSecurityLevel"/>
            </w:rPr>
          </w:pPr>
          <w:r w:rsidRPr="00860C35">
            <w:rPr>
              <w:rStyle w:val="SAPFooterSecurityLevel"/>
            </w:rPr>
            <w:t xml:space="preserve"> </w:t>
          </w:r>
          <w:r w:rsidR="0032571C">
            <w:fldChar w:fldCharType="begin"/>
          </w:r>
          <w:r w:rsidR="0032571C">
            <w:instrText xml:space="preserve"> REF securitylevel \*</w:instrText>
          </w:r>
          <w:r w:rsidR="0032571C">
            <w:instrText xml:space="preserve"> MERGEFORMAT </w:instrText>
          </w:r>
          <w:r w:rsidR="0032571C">
            <w:fldChar w:fldCharType="separate"/>
          </w:r>
          <w:r w:rsidRPr="00BB2679">
            <w:rPr>
              <w:rStyle w:val="SAPFooterSecurityLevel"/>
            </w:rPr>
            <w:t>Customer</w:t>
          </w:r>
          <w:r w:rsidR="0032571C">
            <w:rPr>
              <w:rStyle w:val="SAPFooterSecurityLevel"/>
            </w:rPr>
            <w:fldChar w:fldCharType="end"/>
          </w:r>
          <w:r w:rsidRPr="00860C35">
            <w:rPr>
              <w:rStyle w:val="SAPFooterSecurityLevel"/>
            </w:rPr>
            <w:t xml:space="preserve"> </w:t>
          </w:r>
        </w:p>
        <w:p w14:paraId="664D54BE" w14:textId="3594C205" w:rsidR="00CB54A2" w:rsidRPr="00860C35" w:rsidRDefault="0032571C" w:rsidP="007E5BCB">
          <w:pPr>
            <w:pStyle w:val="SAPFooterright"/>
          </w:pPr>
          <w:r>
            <w:fldChar w:fldCharType="begin"/>
          </w:r>
          <w:r>
            <w:instrText xml:space="preserve"> REF copyright \* MERGEFORMAT </w:instrText>
          </w:r>
          <w:r>
            <w:fldChar w:fldCharType="separate"/>
          </w:r>
          <w:r w:rsidR="00CB54A2" w:rsidRPr="00BB2679">
            <w:t>© 201</w:t>
          </w:r>
          <w:r w:rsidR="00CB54A2">
            <w:t>8</w:t>
          </w:r>
          <w:r w:rsidR="00CB54A2" w:rsidRPr="00BB2679">
            <w:t xml:space="preserve"> SAP SE or an SAP affiliate company. All rights reserved.</w:t>
          </w:r>
          <w:r>
            <w:fldChar w:fldCharType="end"/>
          </w:r>
          <w:r w:rsidR="00CB54A2" w:rsidRPr="00860C35">
            <w:t xml:space="preserve"> </w:t>
          </w:r>
        </w:p>
      </w:tc>
      <w:tc>
        <w:tcPr>
          <w:tcW w:w="567" w:type="dxa"/>
          <w:shd w:val="clear" w:color="auto" w:fill="auto"/>
          <w:vAlign w:val="bottom"/>
        </w:tcPr>
        <w:p w14:paraId="3FB8F7FB" w14:textId="7CCFF20A" w:rsidR="00CB54A2" w:rsidRPr="004319A4" w:rsidRDefault="00CB54A2" w:rsidP="007E5BCB">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32571C">
            <w:rPr>
              <w:rStyle w:val="SAPFooterPageNumber"/>
            </w:rPr>
            <w:t>48</w:t>
          </w:r>
          <w:r w:rsidRPr="004319A4">
            <w:rPr>
              <w:rStyle w:val="SAPFooterPageNumber"/>
            </w:rPr>
            <w:fldChar w:fldCharType="end"/>
          </w:r>
        </w:p>
      </w:tc>
    </w:tr>
  </w:tbl>
  <w:p w14:paraId="5A0C3D11" w14:textId="77777777" w:rsidR="00CB54A2" w:rsidRPr="00E63F4C" w:rsidRDefault="00CB54A2" w:rsidP="007E5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85819" w14:textId="77777777" w:rsidR="00CB54A2" w:rsidRPr="005A5CB4" w:rsidRDefault="00CB54A2" w:rsidP="007E5B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6DF32" w14:textId="77777777" w:rsidR="00CB54A2" w:rsidRPr="00B02C27" w:rsidRDefault="00CB54A2" w:rsidP="007E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ED224" w14:textId="77777777" w:rsidR="00CB54A2" w:rsidRDefault="00CB54A2" w:rsidP="007E5BCB">
      <w:pPr>
        <w:spacing w:before="0" w:after="0" w:line="240" w:lineRule="auto"/>
      </w:pPr>
      <w:r>
        <w:separator/>
      </w:r>
    </w:p>
  </w:footnote>
  <w:footnote w:type="continuationSeparator" w:id="0">
    <w:p w14:paraId="36414FF0" w14:textId="77777777" w:rsidR="00CB54A2" w:rsidRDefault="00CB54A2" w:rsidP="007E5B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27D37" w14:textId="77777777" w:rsidR="00CB54A2" w:rsidRPr="0002171C" w:rsidRDefault="00CB54A2" w:rsidP="007E5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E200D" w14:textId="77777777" w:rsidR="00CB54A2" w:rsidRPr="0002171C" w:rsidRDefault="00CB54A2" w:rsidP="007E5BCB">
    <w:pPr>
      <w:pStyle w:val="Header"/>
    </w:pPr>
    <w:r>
      <w:rPr>
        <w:noProof/>
      </w:rPr>
      <w:drawing>
        <wp:anchor distT="0" distB="0" distL="114300" distR="114300" simplePos="0" relativeHeight="251657728" behindDoc="0" locked="1" layoutInCell="1" allowOverlap="1" wp14:anchorId="270D2E86" wp14:editId="3FBE8426">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1"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2"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3" w15:restartNumberingAfterBreak="0">
    <w:nsid w:val="FFFFFF88"/>
    <w:multiLevelType w:val="singleLevel"/>
    <w:tmpl w:val="2B2CB9A2"/>
    <w:lvl w:ilvl="0">
      <w:start w:val="1"/>
      <w:numFmt w:val="decimal"/>
      <w:lvlText w:val="%1."/>
      <w:lvlJc w:val="left"/>
      <w:pPr>
        <w:tabs>
          <w:tab w:val="num" w:pos="360"/>
        </w:tabs>
        <w:ind w:left="360" w:hanging="360"/>
      </w:pPr>
      <w:rPr>
        <w:rFonts w:cs="Times New Roman"/>
      </w:rPr>
    </w:lvl>
  </w:abstractNum>
  <w:abstractNum w:abstractNumId="4" w15:restartNumberingAfterBreak="0">
    <w:nsid w:val="FFFFFF89"/>
    <w:multiLevelType w:val="singleLevel"/>
    <w:tmpl w:val="A6EADF48"/>
    <w:lvl w:ilvl="0">
      <w:start w:val="1"/>
      <w:numFmt w:val="bullet"/>
      <w:pStyle w:val="ListBullet"/>
      <w:lvlText w:val=""/>
      <w:lvlJc w:val="left"/>
      <w:pPr>
        <w:ind w:left="417" w:hanging="360"/>
      </w:pPr>
      <w:rPr>
        <w:rFonts w:ascii="Symbol" w:hAnsi="Symbol" w:hint="default"/>
      </w:rPr>
    </w:lvl>
  </w:abstractNum>
  <w:abstractNum w:abstractNumId="5"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A90A11"/>
    <w:multiLevelType w:val="multilevel"/>
    <w:tmpl w:val="7F10129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02594B11"/>
    <w:multiLevelType w:val="multilevel"/>
    <w:tmpl w:val="07A49A50"/>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8" w15:restartNumberingAfterBreak="0">
    <w:nsid w:val="134D30FA"/>
    <w:multiLevelType w:val="hybridMultilevel"/>
    <w:tmpl w:val="5F02414E"/>
    <w:lvl w:ilvl="0" w:tplc="8C2876B4">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53C18"/>
    <w:multiLevelType w:val="hybridMultilevel"/>
    <w:tmpl w:val="441C76CC"/>
    <w:lvl w:ilvl="0" w:tplc="088E9288">
      <w:start w:val="1"/>
      <w:numFmt w:val="bullet"/>
      <w:lvlText w:val="-"/>
      <w:lvlJc w:val="left"/>
      <w:pPr>
        <w:ind w:left="701" w:hanging="360"/>
      </w:pPr>
      <w:rPr>
        <w:rFonts w:ascii="Courier New" w:hAnsi="Courier New"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10" w15:restartNumberingAfterBreak="0">
    <w:nsid w:val="1B1E158F"/>
    <w:multiLevelType w:val="hybridMultilevel"/>
    <w:tmpl w:val="9F0E89B2"/>
    <w:lvl w:ilvl="0" w:tplc="7CD43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B2E62"/>
    <w:multiLevelType w:val="hybridMultilevel"/>
    <w:tmpl w:val="ED986BFA"/>
    <w:lvl w:ilvl="0" w:tplc="735ADF10">
      <w:start w:val="5"/>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C1F5D26"/>
    <w:multiLevelType w:val="hybridMultilevel"/>
    <w:tmpl w:val="8640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B441F"/>
    <w:multiLevelType w:val="hybridMultilevel"/>
    <w:tmpl w:val="2A8CC8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8C7C5F"/>
    <w:multiLevelType w:val="hybridMultilevel"/>
    <w:tmpl w:val="2348E79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009BB"/>
    <w:multiLevelType w:val="hybridMultilevel"/>
    <w:tmpl w:val="11E26D8C"/>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126E4"/>
    <w:multiLevelType w:val="hybridMultilevel"/>
    <w:tmpl w:val="11124E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3"/>
  </w:num>
  <w:num w:numId="9">
    <w:abstractNumId w:val="9"/>
  </w:num>
  <w:num w:numId="10">
    <w:abstractNumId w:val="3"/>
  </w:num>
  <w:num w:numId="11">
    <w:abstractNumId w:val="0"/>
  </w:num>
  <w:num w:numId="12">
    <w:abstractNumId w:val="5"/>
  </w:num>
  <w:num w:numId="13">
    <w:abstractNumId w:val="16"/>
  </w:num>
  <w:num w:numId="14">
    <w:abstractNumId w:val="10"/>
  </w:num>
  <w:num w:numId="15">
    <w:abstractNumId w:val="5"/>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 w:numId="51">
    <w:abstractNumId w:val="4"/>
  </w:num>
  <w:num w:numId="52">
    <w:abstractNumId w:val="14"/>
  </w:num>
  <w:num w:numId="53">
    <w:abstractNumId w:val="14"/>
  </w:num>
  <w:num w:numId="54">
    <w:abstractNumId w:val="8"/>
  </w:num>
  <w:num w:numId="55">
    <w:abstractNumId w:val="15"/>
  </w:num>
  <w:num w:numId="56">
    <w:abstractNumId w:val="12"/>
  </w:num>
  <w:num w:numId="57">
    <w:abstractNumId w:val="11"/>
  </w:num>
  <w:num w:numId="58">
    <w:abstractNumId w:val="1"/>
  </w:num>
  <w:num w:numId="59">
    <w:abstractNumId w:val="6"/>
  </w:num>
  <w:num w:numId="60">
    <w:abstractNumId w:val="6"/>
  </w:num>
  <w:num w:numId="61">
    <w:abstractNumId w:val="6"/>
  </w:num>
  <w:num w:numId="62">
    <w:abstractNumId w:val="6"/>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idl, Monica">
    <w15:presenceInfo w15:providerId="AD" w15:userId="S-1-5-21-74642-3284969411-2123768488-169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ttachedTemplate r:id="rId1"/>
  <w:linkStyles/>
  <w:trackRevisions/>
  <w:defaultTabStop w:val="720"/>
  <w:hyphenationZone w:val="425"/>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A6"/>
    <w:rsid w:val="00000A4C"/>
    <w:rsid w:val="00000BE9"/>
    <w:rsid w:val="00000F98"/>
    <w:rsid w:val="00001269"/>
    <w:rsid w:val="00003C4B"/>
    <w:rsid w:val="00005F3A"/>
    <w:rsid w:val="00013E3B"/>
    <w:rsid w:val="00013F29"/>
    <w:rsid w:val="00014DB2"/>
    <w:rsid w:val="000151A8"/>
    <w:rsid w:val="00020495"/>
    <w:rsid w:val="000231DB"/>
    <w:rsid w:val="0002556C"/>
    <w:rsid w:val="00025B04"/>
    <w:rsid w:val="0002706E"/>
    <w:rsid w:val="00027E43"/>
    <w:rsid w:val="00030693"/>
    <w:rsid w:val="00032986"/>
    <w:rsid w:val="0003550A"/>
    <w:rsid w:val="00036B6C"/>
    <w:rsid w:val="0004399A"/>
    <w:rsid w:val="0004429D"/>
    <w:rsid w:val="00047680"/>
    <w:rsid w:val="00050646"/>
    <w:rsid w:val="0005149C"/>
    <w:rsid w:val="0005281F"/>
    <w:rsid w:val="000534EA"/>
    <w:rsid w:val="00053911"/>
    <w:rsid w:val="00055AA4"/>
    <w:rsid w:val="00055CD7"/>
    <w:rsid w:val="000564F1"/>
    <w:rsid w:val="00056582"/>
    <w:rsid w:val="000620A9"/>
    <w:rsid w:val="000622E7"/>
    <w:rsid w:val="00062D2C"/>
    <w:rsid w:val="00064E26"/>
    <w:rsid w:val="00065519"/>
    <w:rsid w:val="00065F74"/>
    <w:rsid w:val="00066217"/>
    <w:rsid w:val="00072B51"/>
    <w:rsid w:val="00073423"/>
    <w:rsid w:val="00076735"/>
    <w:rsid w:val="00076FEB"/>
    <w:rsid w:val="00077AA8"/>
    <w:rsid w:val="00081A64"/>
    <w:rsid w:val="000823F4"/>
    <w:rsid w:val="000833C7"/>
    <w:rsid w:val="000860D9"/>
    <w:rsid w:val="000879B3"/>
    <w:rsid w:val="000903F8"/>
    <w:rsid w:val="000914E8"/>
    <w:rsid w:val="00091840"/>
    <w:rsid w:val="00096A1A"/>
    <w:rsid w:val="000A1014"/>
    <w:rsid w:val="000A1A65"/>
    <w:rsid w:val="000A3856"/>
    <w:rsid w:val="000A539D"/>
    <w:rsid w:val="000A6874"/>
    <w:rsid w:val="000B0E39"/>
    <w:rsid w:val="000B220C"/>
    <w:rsid w:val="000B2AF1"/>
    <w:rsid w:val="000B2D2F"/>
    <w:rsid w:val="000B5B9E"/>
    <w:rsid w:val="000B7C29"/>
    <w:rsid w:val="000C24D4"/>
    <w:rsid w:val="000C41EE"/>
    <w:rsid w:val="000D003A"/>
    <w:rsid w:val="000D1BC6"/>
    <w:rsid w:val="000D29B2"/>
    <w:rsid w:val="000D3D22"/>
    <w:rsid w:val="000D5282"/>
    <w:rsid w:val="000D5815"/>
    <w:rsid w:val="000D61A7"/>
    <w:rsid w:val="000D7A68"/>
    <w:rsid w:val="000E10D6"/>
    <w:rsid w:val="000E183A"/>
    <w:rsid w:val="000E36FD"/>
    <w:rsid w:val="000E6BEB"/>
    <w:rsid w:val="000E76F3"/>
    <w:rsid w:val="000F236F"/>
    <w:rsid w:val="000F5525"/>
    <w:rsid w:val="000F5939"/>
    <w:rsid w:val="000F736F"/>
    <w:rsid w:val="000F74CD"/>
    <w:rsid w:val="0010015B"/>
    <w:rsid w:val="001002ED"/>
    <w:rsid w:val="0010336A"/>
    <w:rsid w:val="00104A5F"/>
    <w:rsid w:val="00105A53"/>
    <w:rsid w:val="00105BE6"/>
    <w:rsid w:val="00107796"/>
    <w:rsid w:val="001125A1"/>
    <w:rsid w:val="0011595B"/>
    <w:rsid w:val="00117FD9"/>
    <w:rsid w:val="001226D2"/>
    <w:rsid w:val="00123F96"/>
    <w:rsid w:val="00124268"/>
    <w:rsid w:val="001242BD"/>
    <w:rsid w:val="001254B9"/>
    <w:rsid w:val="00125C6E"/>
    <w:rsid w:val="0012776E"/>
    <w:rsid w:val="00131B0F"/>
    <w:rsid w:val="00135761"/>
    <w:rsid w:val="00137E6F"/>
    <w:rsid w:val="001400E7"/>
    <w:rsid w:val="00142723"/>
    <w:rsid w:val="001436A0"/>
    <w:rsid w:val="001440C6"/>
    <w:rsid w:val="00144AD6"/>
    <w:rsid w:val="00145E73"/>
    <w:rsid w:val="001518EA"/>
    <w:rsid w:val="00152DEA"/>
    <w:rsid w:val="00153820"/>
    <w:rsid w:val="001557A8"/>
    <w:rsid w:val="0015783F"/>
    <w:rsid w:val="0016040D"/>
    <w:rsid w:val="00160873"/>
    <w:rsid w:val="0016560E"/>
    <w:rsid w:val="00165D25"/>
    <w:rsid w:val="00166119"/>
    <w:rsid w:val="00166A21"/>
    <w:rsid w:val="00171C8C"/>
    <w:rsid w:val="0017276F"/>
    <w:rsid w:val="00172FF7"/>
    <w:rsid w:val="001733BD"/>
    <w:rsid w:val="00174068"/>
    <w:rsid w:val="00175FC0"/>
    <w:rsid w:val="00177C1A"/>
    <w:rsid w:val="001835AD"/>
    <w:rsid w:val="00186469"/>
    <w:rsid w:val="001927B0"/>
    <w:rsid w:val="00195EE1"/>
    <w:rsid w:val="001A20CC"/>
    <w:rsid w:val="001A3D22"/>
    <w:rsid w:val="001A5A65"/>
    <w:rsid w:val="001B008F"/>
    <w:rsid w:val="001B02DA"/>
    <w:rsid w:val="001B0923"/>
    <w:rsid w:val="001B1B2E"/>
    <w:rsid w:val="001B2ABD"/>
    <w:rsid w:val="001B7D88"/>
    <w:rsid w:val="001C08D4"/>
    <w:rsid w:val="001C2733"/>
    <w:rsid w:val="001C2D56"/>
    <w:rsid w:val="001C5515"/>
    <w:rsid w:val="001C5EF4"/>
    <w:rsid w:val="001C5F10"/>
    <w:rsid w:val="001D1888"/>
    <w:rsid w:val="001D1942"/>
    <w:rsid w:val="001D624C"/>
    <w:rsid w:val="001D62C2"/>
    <w:rsid w:val="001D7780"/>
    <w:rsid w:val="001E099B"/>
    <w:rsid w:val="001E1302"/>
    <w:rsid w:val="001E174C"/>
    <w:rsid w:val="001E17A0"/>
    <w:rsid w:val="001E2381"/>
    <w:rsid w:val="001E24B4"/>
    <w:rsid w:val="001E64A9"/>
    <w:rsid w:val="001F193F"/>
    <w:rsid w:val="001F1D14"/>
    <w:rsid w:val="001F28AC"/>
    <w:rsid w:val="001F2A01"/>
    <w:rsid w:val="001F3248"/>
    <w:rsid w:val="001F333E"/>
    <w:rsid w:val="001F4412"/>
    <w:rsid w:val="001F4FF5"/>
    <w:rsid w:val="001F734E"/>
    <w:rsid w:val="002009AF"/>
    <w:rsid w:val="0020175D"/>
    <w:rsid w:val="00201FDA"/>
    <w:rsid w:val="0020201E"/>
    <w:rsid w:val="00203329"/>
    <w:rsid w:val="002051FE"/>
    <w:rsid w:val="002071E3"/>
    <w:rsid w:val="00210ED3"/>
    <w:rsid w:val="0021338C"/>
    <w:rsid w:val="002139EB"/>
    <w:rsid w:val="00213F5B"/>
    <w:rsid w:val="00216628"/>
    <w:rsid w:val="002215BF"/>
    <w:rsid w:val="00221629"/>
    <w:rsid w:val="00221631"/>
    <w:rsid w:val="00221D9A"/>
    <w:rsid w:val="002225F0"/>
    <w:rsid w:val="002226D1"/>
    <w:rsid w:val="00224ED7"/>
    <w:rsid w:val="00225E52"/>
    <w:rsid w:val="00226C55"/>
    <w:rsid w:val="00230793"/>
    <w:rsid w:val="002341A3"/>
    <w:rsid w:val="00236DF2"/>
    <w:rsid w:val="002378BF"/>
    <w:rsid w:val="0024010A"/>
    <w:rsid w:val="00241922"/>
    <w:rsid w:val="00242261"/>
    <w:rsid w:val="002449CF"/>
    <w:rsid w:val="00245BEA"/>
    <w:rsid w:val="00247322"/>
    <w:rsid w:val="00247944"/>
    <w:rsid w:val="00250889"/>
    <w:rsid w:val="00251A9B"/>
    <w:rsid w:val="00254E05"/>
    <w:rsid w:val="00254E90"/>
    <w:rsid w:val="00256B37"/>
    <w:rsid w:val="002628DD"/>
    <w:rsid w:val="00263366"/>
    <w:rsid w:val="00265E0A"/>
    <w:rsid w:val="002666E6"/>
    <w:rsid w:val="00273C11"/>
    <w:rsid w:val="002775DB"/>
    <w:rsid w:val="00280328"/>
    <w:rsid w:val="002818CC"/>
    <w:rsid w:val="002819B7"/>
    <w:rsid w:val="00282CAC"/>
    <w:rsid w:val="00283C3E"/>
    <w:rsid w:val="00284881"/>
    <w:rsid w:val="00285381"/>
    <w:rsid w:val="002858C0"/>
    <w:rsid w:val="00290BB6"/>
    <w:rsid w:val="002937D2"/>
    <w:rsid w:val="00294020"/>
    <w:rsid w:val="002951FB"/>
    <w:rsid w:val="00296EA6"/>
    <w:rsid w:val="002972E9"/>
    <w:rsid w:val="00297CC7"/>
    <w:rsid w:val="002A1A12"/>
    <w:rsid w:val="002A5AFC"/>
    <w:rsid w:val="002A5D47"/>
    <w:rsid w:val="002B0A3D"/>
    <w:rsid w:val="002B4FFE"/>
    <w:rsid w:val="002B7242"/>
    <w:rsid w:val="002B7B1F"/>
    <w:rsid w:val="002C0715"/>
    <w:rsid w:val="002C0C8D"/>
    <w:rsid w:val="002C1477"/>
    <w:rsid w:val="002C3A96"/>
    <w:rsid w:val="002C5215"/>
    <w:rsid w:val="002C66DD"/>
    <w:rsid w:val="002C6ED8"/>
    <w:rsid w:val="002C74BA"/>
    <w:rsid w:val="002C770B"/>
    <w:rsid w:val="002C7FA4"/>
    <w:rsid w:val="002D3766"/>
    <w:rsid w:val="002D3910"/>
    <w:rsid w:val="002D3F7E"/>
    <w:rsid w:val="002D4E2C"/>
    <w:rsid w:val="002D61D4"/>
    <w:rsid w:val="002D727D"/>
    <w:rsid w:val="002E0AA2"/>
    <w:rsid w:val="002E1BB7"/>
    <w:rsid w:val="002E314B"/>
    <w:rsid w:val="002E6B8A"/>
    <w:rsid w:val="002F0176"/>
    <w:rsid w:val="002F2BFC"/>
    <w:rsid w:val="002F47AC"/>
    <w:rsid w:val="002F59E4"/>
    <w:rsid w:val="002F69BB"/>
    <w:rsid w:val="00301AF9"/>
    <w:rsid w:val="00302618"/>
    <w:rsid w:val="00303492"/>
    <w:rsid w:val="0030367B"/>
    <w:rsid w:val="00303A4D"/>
    <w:rsid w:val="0030751A"/>
    <w:rsid w:val="00307735"/>
    <w:rsid w:val="00307EF8"/>
    <w:rsid w:val="003131F7"/>
    <w:rsid w:val="00314268"/>
    <w:rsid w:val="0031676A"/>
    <w:rsid w:val="003178C8"/>
    <w:rsid w:val="00320972"/>
    <w:rsid w:val="0032571C"/>
    <w:rsid w:val="00326557"/>
    <w:rsid w:val="00331310"/>
    <w:rsid w:val="0033201F"/>
    <w:rsid w:val="00333A2E"/>
    <w:rsid w:val="00334226"/>
    <w:rsid w:val="00334D44"/>
    <w:rsid w:val="0033534D"/>
    <w:rsid w:val="00341847"/>
    <w:rsid w:val="00341D3B"/>
    <w:rsid w:val="00342829"/>
    <w:rsid w:val="00343592"/>
    <w:rsid w:val="00345D56"/>
    <w:rsid w:val="003477CA"/>
    <w:rsid w:val="00350B81"/>
    <w:rsid w:val="00354F24"/>
    <w:rsid w:val="00355D02"/>
    <w:rsid w:val="003567A8"/>
    <w:rsid w:val="00361F77"/>
    <w:rsid w:val="003640BC"/>
    <w:rsid w:val="00367D1B"/>
    <w:rsid w:val="00371984"/>
    <w:rsid w:val="00371B76"/>
    <w:rsid w:val="00372CC9"/>
    <w:rsid w:val="003762EE"/>
    <w:rsid w:val="00377154"/>
    <w:rsid w:val="0037792B"/>
    <w:rsid w:val="00382B24"/>
    <w:rsid w:val="00383E81"/>
    <w:rsid w:val="003847F1"/>
    <w:rsid w:val="00386AD9"/>
    <w:rsid w:val="00386DE2"/>
    <w:rsid w:val="00386FD7"/>
    <w:rsid w:val="00387443"/>
    <w:rsid w:val="00390973"/>
    <w:rsid w:val="0039299B"/>
    <w:rsid w:val="00392AB2"/>
    <w:rsid w:val="00396861"/>
    <w:rsid w:val="003A024F"/>
    <w:rsid w:val="003A150D"/>
    <w:rsid w:val="003A26AD"/>
    <w:rsid w:val="003A4195"/>
    <w:rsid w:val="003A4295"/>
    <w:rsid w:val="003A4DD4"/>
    <w:rsid w:val="003A7056"/>
    <w:rsid w:val="003A7F2F"/>
    <w:rsid w:val="003B0358"/>
    <w:rsid w:val="003B2EFE"/>
    <w:rsid w:val="003B37F4"/>
    <w:rsid w:val="003B4279"/>
    <w:rsid w:val="003B6E4A"/>
    <w:rsid w:val="003B70AF"/>
    <w:rsid w:val="003C043A"/>
    <w:rsid w:val="003C3399"/>
    <w:rsid w:val="003C55E1"/>
    <w:rsid w:val="003D0467"/>
    <w:rsid w:val="003D1247"/>
    <w:rsid w:val="003D1864"/>
    <w:rsid w:val="003D537F"/>
    <w:rsid w:val="003E0429"/>
    <w:rsid w:val="003E115C"/>
    <w:rsid w:val="003E1D19"/>
    <w:rsid w:val="003E2130"/>
    <w:rsid w:val="003E2C99"/>
    <w:rsid w:val="003E3779"/>
    <w:rsid w:val="003E383D"/>
    <w:rsid w:val="003E4CD4"/>
    <w:rsid w:val="003E5449"/>
    <w:rsid w:val="003E56B8"/>
    <w:rsid w:val="003E6C75"/>
    <w:rsid w:val="003F2BB7"/>
    <w:rsid w:val="003F50B0"/>
    <w:rsid w:val="003F5FCC"/>
    <w:rsid w:val="003F733B"/>
    <w:rsid w:val="003F7676"/>
    <w:rsid w:val="00401FF9"/>
    <w:rsid w:val="004028B5"/>
    <w:rsid w:val="004036A1"/>
    <w:rsid w:val="00403B19"/>
    <w:rsid w:val="004041A8"/>
    <w:rsid w:val="00405A55"/>
    <w:rsid w:val="004106E7"/>
    <w:rsid w:val="00411036"/>
    <w:rsid w:val="00411B52"/>
    <w:rsid w:val="00412C54"/>
    <w:rsid w:val="004135F4"/>
    <w:rsid w:val="0041498C"/>
    <w:rsid w:val="00415EEC"/>
    <w:rsid w:val="00425CDF"/>
    <w:rsid w:val="00431A96"/>
    <w:rsid w:val="00432B1F"/>
    <w:rsid w:val="00433C29"/>
    <w:rsid w:val="00433C2C"/>
    <w:rsid w:val="004349C1"/>
    <w:rsid w:val="00435BE6"/>
    <w:rsid w:val="00436F5D"/>
    <w:rsid w:val="00441AD2"/>
    <w:rsid w:val="00443128"/>
    <w:rsid w:val="00446DD7"/>
    <w:rsid w:val="004473E8"/>
    <w:rsid w:val="004474A6"/>
    <w:rsid w:val="00450CCD"/>
    <w:rsid w:val="00451CD5"/>
    <w:rsid w:val="00451E71"/>
    <w:rsid w:val="00453B93"/>
    <w:rsid w:val="00453C07"/>
    <w:rsid w:val="00453F3D"/>
    <w:rsid w:val="00457C94"/>
    <w:rsid w:val="00460AB8"/>
    <w:rsid w:val="00465840"/>
    <w:rsid w:val="00466F0A"/>
    <w:rsid w:val="004670FD"/>
    <w:rsid w:val="00467D40"/>
    <w:rsid w:val="00470483"/>
    <w:rsid w:val="00473529"/>
    <w:rsid w:val="004774F8"/>
    <w:rsid w:val="004800C7"/>
    <w:rsid w:val="00480ABE"/>
    <w:rsid w:val="004833EC"/>
    <w:rsid w:val="00484097"/>
    <w:rsid w:val="00486FBE"/>
    <w:rsid w:val="00490BE9"/>
    <w:rsid w:val="00491400"/>
    <w:rsid w:val="00494D6C"/>
    <w:rsid w:val="00495A01"/>
    <w:rsid w:val="0049795F"/>
    <w:rsid w:val="00497BB9"/>
    <w:rsid w:val="004A4A2E"/>
    <w:rsid w:val="004A7B36"/>
    <w:rsid w:val="004B22BF"/>
    <w:rsid w:val="004B33C3"/>
    <w:rsid w:val="004B359B"/>
    <w:rsid w:val="004B4C40"/>
    <w:rsid w:val="004B5A0D"/>
    <w:rsid w:val="004B7045"/>
    <w:rsid w:val="004C1D86"/>
    <w:rsid w:val="004C403F"/>
    <w:rsid w:val="004D2DCE"/>
    <w:rsid w:val="004D2F0A"/>
    <w:rsid w:val="004D3444"/>
    <w:rsid w:val="004D3C1F"/>
    <w:rsid w:val="004E20CB"/>
    <w:rsid w:val="004E2369"/>
    <w:rsid w:val="004E5941"/>
    <w:rsid w:val="004E5E02"/>
    <w:rsid w:val="004F0B7A"/>
    <w:rsid w:val="004F173E"/>
    <w:rsid w:val="004F1B8F"/>
    <w:rsid w:val="004F3A49"/>
    <w:rsid w:val="004F434A"/>
    <w:rsid w:val="00500CD0"/>
    <w:rsid w:val="0050183E"/>
    <w:rsid w:val="00503A01"/>
    <w:rsid w:val="005057E3"/>
    <w:rsid w:val="00506FA8"/>
    <w:rsid w:val="00507913"/>
    <w:rsid w:val="00514A4D"/>
    <w:rsid w:val="0052103E"/>
    <w:rsid w:val="005232DE"/>
    <w:rsid w:val="0052442E"/>
    <w:rsid w:val="005257B1"/>
    <w:rsid w:val="00526023"/>
    <w:rsid w:val="00527A7E"/>
    <w:rsid w:val="0053013A"/>
    <w:rsid w:val="00531D94"/>
    <w:rsid w:val="00532FAB"/>
    <w:rsid w:val="00537F28"/>
    <w:rsid w:val="00543165"/>
    <w:rsid w:val="005445C5"/>
    <w:rsid w:val="005455AF"/>
    <w:rsid w:val="00545E92"/>
    <w:rsid w:val="00546312"/>
    <w:rsid w:val="00551C93"/>
    <w:rsid w:val="0055457C"/>
    <w:rsid w:val="00556C8E"/>
    <w:rsid w:val="00560287"/>
    <w:rsid w:val="00561488"/>
    <w:rsid w:val="00562A40"/>
    <w:rsid w:val="005631E4"/>
    <w:rsid w:val="0057076F"/>
    <w:rsid w:val="00571824"/>
    <w:rsid w:val="005720ED"/>
    <w:rsid w:val="00572246"/>
    <w:rsid w:val="00572612"/>
    <w:rsid w:val="005733CB"/>
    <w:rsid w:val="00581828"/>
    <w:rsid w:val="00581CF9"/>
    <w:rsid w:val="00582854"/>
    <w:rsid w:val="00583824"/>
    <w:rsid w:val="00584E57"/>
    <w:rsid w:val="00585BB3"/>
    <w:rsid w:val="00585E4E"/>
    <w:rsid w:val="00586E5F"/>
    <w:rsid w:val="00590332"/>
    <w:rsid w:val="005923F5"/>
    <w:rsid w:val="00592933"/>
    <w:rsid w:val="0059768F"/>
    <w:rsid w:val="005A0041"/>
    <w:rsid w:val="005A0091"/>
    <w:rsid w:val="005A0850"/>
    <w:rsid w:val="005A1B06"/>
    <w:rsid w:val="005A46B3"/>
    <w:rsid w:val="005A5D93"/>
    <w:rsid w:val="005B0E03"/>
    <w:rsid w:val="005B2F3D"/>
    <w:rsid w:val="005B39D4"/>
    <w:rsid w:val="005B4ACE"/>
    <w:rsid w:val="005B62BA"/>
    <w:rsid w:val="005C2163"/>
    <w:rsid w:val="005C40B2"/>
    <w:rsid w:val="005C7125"/>
    <w:rsid w:val="005D0058"/>
    <w:rsid w:val="005D27E8"/>
    <w:rsid w:val="005D3ABA"/>
    <w:rsid w:val="005D47B0"/>
    <w:rsid w:val="005E055B"/>
    <w:rsid w:val="005E10BF"/>
    <w:rsid w:val="005E5C2C"/>
    <w:rsid w:val="005E7370"/>
    <w:rsid w:val="005F29D1"/>
    <w:rsid w:val="005F2F2A"/>
    <w:rsid w:val="005F5199"/>
    <w:rsid w:val="005F70F0"/>
    <w:rsid w:val="005F77C4"/>
    <w:rsid w:val="00602F5A"/>
    <w:rsid w:val="006053AD"/>
    <w:rsid w:val="00605D61"/>
    <w:rsid w:val="00605E04"/>
    <w:rsid w:val="00607FE0"/>
    <w:rsid w:val="006102F9"/>
    <w:rsid w:val="00611AEA"/>
    <w:rsid w:val="00611DA7"/>
    <w:rsid w:val="006136CD"/>
    <w:rsid w:val="00613B86"/>
    <w:rsid w:val="00613D95"/>
    <w:rsid w:val="0061444C"/>
    <w:rsid w:val="00621578"/>
    <w:rsid w:val="006215E2"/>
    <w:rsid w:val="00624901"/>
    <w:rsid w:val="006323FE"/>
    <w:rsid w:val="006331D2"/>
    <w:rsid w:val="0063348A"/>
    <w:rsid w:val="00644F0E"/>
    <w:rsid w:val="00646780"/>
    <w:rsid w:val="00650289"/>
    <w:rsid w:val="006516BF"/>
    <w:rsid w:val="006520BF"/>
    <w:rsid w:val="00652F2F"/>
    <w:rsid w:val="00652F6A"/>
    <w:rsid w:val="006530BB"/>
    <w:rsid w:val="0065461C"/>
    <w:rsid w:val="0065585D"/>
    <w:rsid w:val="006615AB"/>
    <w:rsid w:val="0066214F"/>
    <w:rsid w:val="00662F6C"/>
    <w:rsid w:val="00663A24"/>
    <w:rsid w:val="00664F9A"/>
    <w:rsid w:val="00665091"/>
    <w:rsid w:val="00666D10"/>
    <w:rsid w:val="00670316"/>
    <w:rsid w:val="00670527"/>
    <w:rsid w:val="00671193"/>
    <w:rsid w:val="00673730"/>
    <w:rsid w:val="00676FBB"/>
    <w:rsid w:val="00680A17"/>
    <w:rsid w:val="00683592"/>
    <w:rsid w:val="00686B1D"/>
    <w:rsid w:val="00687289"/>
    <w:rsid w:val="0068785A"/>
    <w:rsid w:val="00687D6B"/>
    <w:rsid w:val="00690502"/>
    <w:rsid w:val="00690907"/>
    <w:rsid w:val="00690F4C"/>
    <w:rsid w:val="00691360"/>
    <w:rsid w:val="00691DDB"/>
    <w:rsid w:val="00692CA8"/>
    <w:rsid w:val="0069325F"/>
    <w:rsid w:val="006958D0"/>
    <w:rsid w:val="006974BB"/>
    <w:rsid w:val="00697508"/>
    <w:rsid w:val="006A3204"/>
    <w:rsid w:val="006A3948"/>
    <w:rsid w:val="006A63DE"/>
    <w:rsid w:val="006A6B9F"/>
    <w:rsid w:val="006A7EA6"/>
    <w:rsid w:val="006A7F72"/>
    <w:rsid w:val="006C38C9"/>
    <w:rsid w:val="006C4D94"/>
    <w:rsid w:val="006C58B1"/>
    <w:rsid w:val="006D761A"/>
    <w:rsid w:val="006E17BA"/>
    <w:rsid w:val="006E2C14"/>
    <w:rsid w:val="006E48CB"/>
    <w:rsid w:val="006E4D8E"/>
    <w:rsid w:val="006E7BAB"/>
    <w:rsid w:val="006F3A9C"/>
    <w:rsid w:val="006F45A5"/>
    <w:rsid w:val="006F55D7"/>
    <w:rsid w:val="006F72CB"/>
    <w:rsid w:val="006F7D9A"/>
    <w:rsid w:val="00700516"/>
    <w:rsid w:val="00701AF0"/>
    <w:rsid w:val="00701E77"/>
    <w:rsid w:val="00702720"/>
    <w:rsid w:val="00702853"/>
    <w:rsid w:val="0070441D"/>
    <w:rsid w:val="00705DD9"/>
    <w:rsid w:val="00706358"/>
    <w:rsid w:val="00706A92"/>
    <w:rsid w:val="00707169"/>
    <w:rsid w:val="00711D72"/>
    <w:rsid w:val="00715B8D"/>
    <w:rsid w:val="00715CF7"/>
    <w:rsid w:val="007174CB"/>
    <w:rsid w:val="007202AD"/>
    <w:rsid w:val="00721368"/>
    <w:rsid w:val="00721914"/>
    <w:rsid w:val="007271E5"/>
    <w:rsid w:val="00727CDC"/>
    <w:rsid w:val="00727DCD"/>
    <w:rsid w:val="00730519"/>
    <w:rsid w:val="00730C35"/>
    <w:rsid w:val="00731002"/>
    <w:rsid w:val="00731ABF"/>
    <w:rsid w:val="00732A7F"/>
    <w:rsid w:val="00735354"/>
    <w:rsid w:val="007354DD"/>
    <w:rsid w:val="007364DE"/>
    <w:rsid w:val="0073688B"/>
    <w:rsid w:val="00736894"/>
    <w:rsid w:val="00736CF3"/>
    <w:rsid w:val="00741E86"/>
    <w:rsid w:val="00746DEF"/>
    <w:rsid w:val="00747AD6"/>
    <w:rsid w:val="00747FCF"/>
    <w:rsid w:val="0075098A"/>
    <w:rsid w:val="00750C01"/>
    <w:rsid w:val="007511D6"/>
    <w:rsid w:val="00756D51"/>
    <w:rsid w:val="00757E4C"/>
    <w:rsid w:val="00757E8A"/>
    <w:rsid w:val="00761389"/>
    <w:rsid w:val="00761FA5"/>
    <w:rsid w:val="00764DED"/>
    <w:rsid w:val="0076580A"/>
    <w:rsid w:val="00770C2A"/>
    <w:rsid w:val="00770C70"/>
    <w:rsid w:val="007738D5"/>
    <w:rsid w:val="007750F6"/>
    <w:rsid w:val="007829CE"/>
    <w:rsid w:val="0078353F"/>
    <w:rsid w:val="0078539D"/>
    <w:rsid w:val="00785D0C"/>
    <w:rsid w:val="00792B4E"/>
    <w:rsid w:val="00792C25"/>
    <w:rsid w:val="00793289"/>
    <w:rsid w:val="0079511A"/>
    <w:rsid w:val="00795AAC"/>
    <w:rsid w:val="0079641D"/>
    <w:rsid w:val="007A11D7"/>
    <w:rsid w:val="007A17FB"/>
    <w:rsid w:val="007A32A0"/>
    <w:rsid w:val="007A5EB0"/>
    <w:rsid w:val="007A663E"/>
    <w:rsid w:val="007B3117"/>
    <w:rsid w:val="007B3822"/>
    <w:rsid w:val="007B3825"/>
    <w:rsid w:val="007B3E32"/>
    <w:rsid w:val="007C010C"/>
    <w:rsid w:val="007C0E27"/>
    <w:rsid w:val="007C10E2"/>
    <w:rsid w:val="007C15F7"/>
    <w:rsid w:val="007C18E8"/>
    <w:rsid w:val="007C497E"/>
    <w:rsid w:val="007C4E30"/>
    <w:rsid w:val="007C556E"/>
    <w:rsid w:val="007D1A5A"/>
    <w:rsid w:val="007D2354"/>
    <w:rsid w:val="007D240B"/>
    <w:rsid w:val="007D2D0F"/>
    <w:rsid w:val="007D3C5D"/>
    <w:rsid w:val="007D5C46"/>
    <w:rsid w:val="007E191A"/>
    <w:rsid w:val="007E20E1"/>
    <w:rsid w:val="007E4896"/>
    <w:rsid w:val="007E48CD"/>
    <w:rsid w:val="007E4BFB"/>
    <w:rsid w:val="007E5975"/>
    <w:rsid w:val="007E5BCB"/>
    <w:rsid w:val="007E623F"/>
    <w:rsid w:val="007F040F"/>
    <w:rsid w:val="007F0A14"/>
    <w:rsid w:val="007F0D63"/>
    <w:rsid w:val="007F11DB"/>
    <w:rsid w:val="007F3A87"/>
    <w:rsid w:val="007F7490"/>
    <w:rsid w:val="007F753A"/>
    <w:rsid w:val="007F7565"/>
    <w:rsid w:val="00801611"/>
    <w:rsid w:val="00803813"/>
    <w:rsid w:val="00803F96"/>
    <w:rsid w:val="00806BD9"/>
    <w:rsid w:val="00806C2E"/>
    <w:rsid w:val="00810860"/>
    <w:rsid w:val="0081266E"/>
    <w:rsid w:val="008128A3"/>
    <w:rsid w:val="00812DD8"/>
    <w:rsid w:val="00813DA2"/>
    <w:rsid w:val="00814404"/>
    <w:rsid w:val="008213D1"/>
    <w:rsid w:val="008223C1"/>
    <w:rsid w:val="0082270D"/>
    <w:rsid w:val="00823B87"/>
    <w:rsid w:val="00824149"/>
    <w:rsid w:val="008245BB"/>
    <w:rsid w:val="00826036"/>
    <w:rsid w:val="00826277"/>
    <w:rsid w:val="00826788"/>
    <w:rsid w:val="00827B48"/>
    <w:rsid w:val="008317D9"/>
    <w:rsid w:val="00831AFA"/>
    <w:rsid w:val="0083484A"/>
    <w:rsid w:val="0083681B"/>
    <w:rsid w:val="00836CC0"/>
    <w:rsid w:val="00837FEE"/>
    <w:rsid w:val="008413B3"/>
    <w:rsid w:val="008422AB"/>
    <w:rsid w:val="008436D3"/>
    <w:rsid w:val="0084380C"/>
    <w:rsid w:val="00846BE1"/>
    <w:rsid w:val="00850D4A"/>
    <w:rsid w:val="00857132"/>
    <w:rsid w:val="008607A5"/>
    <w:rsid w:val="00864041"/>
    <w:rsid w:val="00865FC9"/>
    <w:rsid w:val="0087078D"/>
    <w:rsid w:val="008714DD"/>
    <w:rsid w:val="00874A86"/>
    <w:rsid w:val="00875375"/>
    <w:rsid w:val="008766D3"/>
    <w:rsid w:val="00876CD7"/>
    <w:rsid w:val="00877209"/>
    <w:rsid w:val="008775E1"/>
    <w:rsid w:val="0088156F"/>
    <w:rsid w:val="00883809"/>
    <w:rsid w:val="00893D59"/>
    <w:rsid w:val="0089403A"/>
    <w:rsid w:val="008947EE"/>
    <w:rsid w:val="00894949"/>
    <w:rsid w:val="00896EBB"/>
    <w:rsid w:val="008A0BA6"/>
    <w:rsid w:val="008A2096"/>
    <w:rsid w:val="008A2D26"/>
    <w:rsid w:val="008A38E1"/>
    <w:rsid w:val="008B2CE7"/>
    <w:rsid w:val="008B3ED0"/>
    <w:rsid w:val="008B6941"/>
    <w:rsid w:val="008C17C9"/>
    <w:rsid w:val="008C19B3"/>
    <w:rsid w:val="008C1F5A"/>
    <w:rsid w:val="008C30F1"/>
    <w:rsid w:val="008C3B27"/>
    <w:rsid w:val="008C5F63"/>
    <w:rsid w:val="008C7EA5"/>
    <w:rsid w:val="008E43CE"/>
    <w:rsid w:val="008E497B"/>
    <w:rsid w:val="008E5802"/>
    <w:rsid w:val="008F0231"/>
    <w:rsid w:val="008F032F"/>
    <w:rsid w:val="008F0BE0"/>
    <w:rsid w:val="008F2BAF"/>
    <w:rsid w:val="008F3363"/>
    <w:rsid w:val="00901C20"/>
    <w:rsid w:val="009042CD"/>
    <w:rsid w:val="0090739F"/>
    <w:rsid w:val="009105D7"/>
    <w:rsid w:val="00912435"/>
    <w:rsid w:val="00914672"/>
    <w:rsid w:val="009157D8"/>
    <w:rsid w:val="00921065"/>
    <w:rsid w:val="0092215E"/>
    <w:rsid w:val="009252EA"/>
    <w:rsid w:val="0092596E"/>
    <w:rsid w:val="009262DD"/>
    <w:rsid w:val="0092783E"/>
    <w:rsid w:val="00927B38"/>
    <w:rsid w:val="00932A7B"/>
    <w:rsid w:val="00934C96"/>
    <w:rsid w:val="0093594F"/>
    <w:rsid w:val="00936847"/>
    <w:rsid w:val="00940F0B"/>
    <w:rsid w:val="0094184C"/>
    <w:rsid w:val="009430C3"/>
    <w:rsid w:val="00943C07"/>
    <w:rsid w:val="00945767"/>
    <w:rsid w:val="009457EC"/>
    <w:rsid w:val="009468F2"/>
    <w:rsid w:val="00946BEA"/>
    <w:rsid w:val="009477F5"/>
    <w:rsid w:val="00955901"/>
    <w:rsid w:val="0096069A"/>
    <w:rsid w:val="0096074A"/>
    <w:rsid w:val="009628D6"/>
    <w:rsid w:val="00963F0F"/>
    <w:rsid w:val="0097076A"/>
    <w:rsid w:val="00972336"/>
    <w:rsid w:val="009724D1"/>
    <w:rsid w:val="0097284A"/>
    <w:rsid w:val="00974DC4"/>
    <w:rsid w:val="0097721E"/>
    <w:rsid w:val="00980AC3"/>
    <w:rsid w:val="00981D69"/>
    <w:rsid w:val="00983D64"/>
    <w:rsid w:val="009847A3"/>
    <w:rsid w:val="00985518"/>
    <w:rsid w:val="00985953"/>
    <w:rsid w:val="00986D2B"/>
    <w:rsid w:val="00987C59"/>
    <w:rsid w:val="00991B6D"/>
    <w:rsid w:val="00991D98"/>
    <w:rsid w:val="0099289F"/>
    <w:rsid w:val="009A0B57"/>
    <w:rsid w:val="009A1456"/>
    <w:rsid w:val="009A2349"/>
    <w:rsid w:val="009A2A73"/>
    <w:rsid w:val="009A324A"/>
    <w:rsid w:val="009C670E"/>
    <w:rsid w:val="009C6AC9"/>
    <w:rsid w:val="009D01F2"/>
    <w:rsid w:val="009D09DD"/>
    <w:rsid w:val="009D4D52"/>
    <w:rsid w:val="009D5831"/>
    <w:rsid w:val="009E13F9"/>
    <w:rsid w:val="009E4F1C"/>
    <w:rsid w:val="009E5B09"/>
    <w:rsid w:val="009E5E5D"/>
    <w:rsid w:val="009E680B"/>
    <w:rsid w:val="009F040D"/>
    <w:rsid w:val="009F1995"/>
    <w:rsid w:val="009F1CBE"/>
    <w:rsid w:val="009F4086"/>
    <w:rsid w:val="009F73AE"/>
    <w:rsid w:val="009F7EA0"/>
    <w:rsid w:val="00A013AE"/>
    <w:rsid w:val="00A01B28"/>
    <w:rsid w:val="00A030EF"/>
    <w:rsid w:val="00A04094"/>
    <w:rsid w:val="00A06A62"/>
    <w:rsid w:val="00A073BA"/>
    <w:rsid w:val="00A07E77"/>
    <w:rsid w:val="00A07EC7"/>
    <w:rsid w:val="00A11657"/>
    <w:rsid w:val="00A12A8C"/>
    <w:rsid w:val="00A14C71"/>
    <w:rsid w:val="00A15EFD"/>
    <w:rsid w:val="00A166B9"/>
    <w:rsid w:val="00A16C99"/>
    <w:rsid w:val="00A211BD"/>
    <w:rsid w:val="00A22C47"/>
    <w:rsid w:val="00A22DB0"/>
    <w:rsid w:val="00A23530"/>
    <w:rsid w:val="00A24ACA"/>
    <w:rsid w:val="00A26531"/>
    <w:rsid w:val="00A26CB7"/>
    <w:rsid w:val="00A326A8"/>
    <w:rsid w:val="00A35896"/>
    <w:rsid w:val="00A36D44"/>
    <w:rsid w:val="00A36DAB"/>
    <w:rsid w:val="00A37EEE"/>
    <w:rsid w:val="00A4002B"/>
    <w:rsid w:val="00A4017E"/>
    <w:rsid w:val="00A42274"/>
    <w:rsid w:val="00A4295D"/>
    <w:rsid w:val="00A435C2"/>
    <w:rsid w:val="00A43FDD"/>
    <w:rsid w:val="00A45918"/>
    <w:rsid w:val="00A46BBD"/>
    <w:rsid w:val="00A511D9"/>
    <w:rsid w:val="00A5147F"/>
    <w:rsid w:val="00A51CA0"/>
    <w:rsid w:val="00A52C6D"/>
    <w:rsid w:val="00A54698"/>
    <w:rsid w:val="00A54EEA"/>
    <w:rsid w:val="00A5542D"/>
    <w:rsid w:val="00A60845"/>
    <w:rsid w:val="00A60A0C"/>
    <w:rsid w:val="00A6218B"/>
    <w:rsid w:val="00A63552"/>
    <w:rsid w:val="00A648B3"/>
    <w:rsid w:val="00A6585F"/>
    <w:rsid w:val="00A65DA5"/>
    <w:rsid w:val="00A67549"/>
    <w:rsid w:val="00A67A30"/>
    <w:rsid w:val="00A715FA"/>
    <w:rsid w:val="00A716C4"/>
    <w:rsid w:val="00A71B1B"/>
    <w:rsid w:val="00A72A77"/>
    <w:rsid w:val="00A72D4F"/>
    <w:rsid w:val="00A7377F"/>
    <w:rsid w:val="00A7415B"/>
    <w:rsid w:val="00A74BE6"/>
    <w:rsid w:val="00A81F4B"/>
    <w:rsid w:val="00A831D8"/>
    <w:rsid w:val="00A864C5"/>
    <w:rsid w:val="00A929F8"/>
    <w:rsid w:val="00A93665"/>
    <w:rsid w:val="00A95832"/>
    <w:rsid w:val="00A9585B"/>
    <w:rsid w:val="00A96213"/>
    <w:rsid w:val="00AA38D8"/>
    <w:rsid w:val="00AA3BE6"/>
    <w:rsid w:val="00AA450A"/>
    <w:rsid w:val="00AA49E0"/>
    <w:rsid w:val="00AA65FE"/>
    <w:rsid w:val="00AA715B"/>
    <w:rsid w:val="00AB06E9"/>
    <w:rsid w:val="00AB12EC"/>
    <w:rsid w:val="00AB6E52"/>
    <w:rsid w:val="00AB6E95"/>
    <w:rsid w:val="00AC55BA"/>
    <w:rsid w:val="00AC5A00"/>
    <w:rsid w:val="00AC5B0F"/>
    <w:rsid w:val="00AC6AA0"/>
    <w:rsid w:val="00AD1E28"/>
    <w:rsid w:val="00AD45B2"/>
    <w:rsid w:val="00AD4675"/>
    <w:rsid w:val="00AD61F8"/>
    <w:rsid w:val="00AD705F"/>
    <w:rsid w:val="00AD775F"/>
    <w:rsid w:val="00AE015C"/>
    <w:rsid w:val="00AE04A0"/>
    <w:rsid w:val="00AE4363"/>
    <w:rsid w:val="00AE45A1"/>
    <w:rsid w:val="00AF0A71"/>
    <w:rsid w:val="00AF6A4F"/>
    <w:rsid w:val="00B01650"/>
    <w:rsid w:val="00B01D94"/>
    <w:rsid w:val="00B020C9"/>
    <w:rsid w:val="00B0210B"/>
    <w:rsid w:val="00B023EA"/>
    <w:rsid w:val="00B05E35"/>
    <w:rsid w:val="00B073F3"/>
    <w:rsid w:val="00B102D6"/>
    <w:rsid w:val="00B10D2D"/>
    <w:rsid w:val="00B11063"/>
    <w:rsid w:val="00B12518"/>
    <w:rsid w:val="00B14153"/>
    <w:rsid w:val="00B173C1"/>
    <w:rsid w:val="00B20ECF"/>
    <w:rsid w:val="00B212E4"/>
    <w:rsid w:val="00B2343C"/>
    <w:rsid w:val="00B23767"/>
    <w:rsid w:val="00B24792"/>
    <w:rsid w:val="00B25346"/>
    <w:rsid w:val="00B256DA"/>
    <w:rsid w:val="00B305E1"/>
    <w:rsid w:val="00B30ABF"/>
    <w:rsid w:val="00B31556"/>
    <w:rsid w:val="00B33A54"/>
    <w:rsid w:val="00B33CDC"/>
    <w:rsid w:val="00B40122"/>
    <w:rsid w:val="00B40B5D"/>
    <w:rsid w:val="00B42604"/>
    <w:rsid w:val="00B4332D"/>
    <w:rsid w:val="00B46767"/>
    <w:rsid w:val="00B46FA5"/>
    <w:rsid w:val="00B51B2D"/>
    <w:rsid w:val="00B51C9C"/>
    <w:rsid w:val="00B5480F"/>
    <w:rsid w:val="00B54D22"/>
    <w:rsid w:val="00B54EC9"/>
    <w:rsid w:val="00B559ED"/>
    <w:rsid w:val="00B5614B"/>
    <w:rsid w:val="00B56320"/>
    <w:rsid w:val="00B56D5A"/>
    <w:rsid w:val="00B606A1"/>
    <w:rsid w:val="00B66412"/>
    <w:rsid w:val="00B67D02"/>
    <w:rsid w:val="00B71E41"/>
    <w:rsid w:val="00B7561D"/>
    <w:rsid w:val="00B8072D"/>
    <w:rsid w:val="00B83890"/>
    <w:rsid w:val="00B84BD5"/>
    <w:rsid w:val="00B84F49"/>
    <w:rsid w:val="00B90586"/>
    <w:rsid w:val="00B92520"/>
    <w:rsid w:val="00B9446C"/>
    <w:rsid w:val="00B94896"/>
    <w:rsid w:val="00B97B29"/>
    <w:rsid w:val="00BA078D"/>
    <w:rsid w:val="00BA7419"/>
    <w:rsid w:val="00BB2679"/>
    <w:rsid w:val="00BB45B1"/>
    <w:rsid w:val="00BC37EA"/>
    <w:rsid w:val="00BC4080"/>
    <w:rsid w:val="00BC4FC3"/>
    <w:rsid w:val="00BC520B"/>
    <w:rsid w:val="00BD045B"/>
    <w:rsid w:val="00BD39CC"/>
    <w:rsid w:val="00BD4CB7"/>
    <w:rsid w:val="00BD4F7D"/>
    <w:rsid w:val="00BE014F"/>
    <w:rsid w:val="00BE3025"/>
    <w:rsid w:val="00BE3EB2"/>
    <w:rsid w:val="00BE654D"/>
    <w:rsid w:val="00BF3765"/>
    <w:rsid w:val="00BF4C2B"/>
    <w:rsid w:val="00BF5E99"/>
    <w:rsid w:val="00BF6832"/>
    <w:rsid w:val="00BF6EBD"/>
    <w:rsid w:val="00C02C0E"/>
    <w:rsid w:val="00C0389C"/>
    <w:rsid w:val="00C054B2"/>
    <w:rsid w:val="00C075BC"/>
    <w:rsid w:val="00C076FC"/>
    <w:rsid w:val="00C149CD"/>
    <w:rsid w:val="00C15E4C"/>
    <w:rsid w:val="00C20986"/>
    <w:rsid w:val="00C21CF4"/>
    <w:rsid w:val="00C31EB6"/>
    <w:rsid w:val="00C3216E"/>
    <w:rsid w:val="00C33BB9"/>
    <w:rsid w:val="00C341B1"/>
    <w:rsid w:val="00C37543"/>
    <w:rsid w:val="00C41FC4"/>
    <w:rsid w:val="00C42420"/>
    <w:rsid w:val="00C42F0E"/>
    <w:rsid w:val="00C44417"/>
    <w:rsid w:val="00C46875"/>
    <w:rsid w:val="00C478CA"/>
    <w:rsid w:val="00C51263"/>
    <w:rsid w:val="00C51C79"/>
    <w:rsid w:val="00C52CE9"/>
    <w:rsid w:val="00C540CB"/>
    <w:rsid w:val="00C54625"/>
    <w:rsid w:val="00C57E86"/>
    <w:rsid w:val="00C66A16"/>
    <w:rsid w:val="00C7228C"/>
    <w:rsid w:val="00C742D8"/>
    <w:rsid w:val="00C77DFC"/>
    <w:rsid w:val="00C8174A"/>
    <w:rsid w:val="00C85BA1"/>
    <w:rsid w:val="00C85D3C"/>
    <w:rsid w:val="00C87904"/>
    <w:rsid w:val="00C90B8A"/>
    <w:rsid w:val="00C956B8"/>
    <w:rsid w:val="00C96ACF"/>
    <w:rsid w:val="00CA3EA2"/>
    <w:rsid w:val="00CA4D86"/>
    <w:rsid w:val="00CA5522"/>
    <w:rsid w:val="00CA614C"/>
    <w:rsid w:val="00CB00D9"/>
    <w:rsid w:val="00CB3405"/>
    <w:rsid w:val="00CB54A2"/>
    <w:rsid w:val="00CB7640"/>
    <w:rsid w:val="00CB7DF0"/>
    <w:rsid w:val="00CC173B"/>
    <w:rsid w:val="00CC27CE"/>
    <w:rsid w:val="00CC2977"/>
    <w:rsid w:val="00CC309E"/>
    <w:rsid w:val="00CC39D9"/>
    <w:rsid w:val="00CD0852"/>
    <w:rsid w:val="00CD0C6E"/>
    <w:rsid w:val="00CD13A8"/>
    <w:rsid w:val="00CD616C"/>
    <w:rsid w:val="00CD6846"/>
    <w:rsid w:val="00CD7C70"/>
    <w:rsid w:val="00CE12F0"/>
    <w:rsid w:val="00CE32CC"/>
    <w:rsid w:val="00CE33ED"/>
    <w:rsid w:val="00CE3EC6"/>
    <w:rsid w:val="00CE4A4E"/>
    <w:rsid w:val="00CE4B3C"/>
    <w:rsid w:val="00CF0342"/>
    <w:rsid w:val="00CF0DAC"/>
    <w:rsid w:val="00CF391F"/>
    <w:rsid w:val="00CF553B"/>
    <w:rsid w:val="00CF5572"/>
    <w:rsid w:val="00CF58E3"/>
    <w:rsid w:val="00CF6907"/>
    <w:rsid w:val="00D0180C"/>
    <w:rsid w:val="00D0537F"/>
    <w:rsid w:val="00D065D8"/>
    <w:rsid w:val="00D06A27"/>
    <w:rsid w:val="00D06E8C"/>
    <w:rsid w:val="00D07AA5"/>
    <w:rsid w:val="00D07DE6"/>
    <w:rsid w:val="00D13623"/>
    <w:rsid w:val="00D141C3"/>
    <w:rsid w:val="00D147D4"/>
    <w:rsid w:val="00D14F07"/>
    <w:rsid w:val="00D15414"/>
    <w:rsid w:val="00D158B7"/>
    <w:rsid w:val="00D22C8C"/>
    <w:rsid w:val="00D23BB6"/>
    <w:rsid w:val="00D254B1"/>
    <w:rsid w:val="00D269DD"/>
    <w:rsid w:val="00D26FD6"/>
    <w:rsid w:val="00D27934"/>
    <w:rsid w:val="00D312F7"/>
    <w:rsid w:val="00D376AF"/>
    <w:rsid w:val="00D37C3F"/>
    <w:rsid w:val="00D419F5"/>
    <w:rsid w:val="00D427CE"/>
    <w:rsid w:val="00D46048"/>
    <w:rsid w:val="00D4679C"/>
    <w:rsid w:val="00D46BB0"/>
    <w:rsid w:val="00D476E2"/>
    <w:rsid w:val="00D47C2B"/>
    <w:rsid w:val="00D523E1"/>
    <w:rsid w:val="00D52959"/>
    <w:rsid w:val="00D53782"/>
    <w:rsid w:val="00D5443C"/>
    <w:rsid w:val="00D56567"/>
    <w:rsid w:val="00D57FD5"/>
    <w:rsid w:val="00D6032A"/>
    <w:rsid w:val="00D7228C"/>
    <w:rsid w:val="00D72BD2"/>
    <w:rsid w:val="00D8011A"/>
    <w:rsid w:val="00D81FA3"/>
    <w:rsid w:val="00D82EAD"/>
    <w:rsid w:val="00D8440D"/>
    <w:rsid w:val="00D85243"/>
    <w:rsid w:val="00D854A9"/>
    <w:rsid w:val="00D85DE0"/>
    <w:rsid w:val="00D92A90"/>
    <w:rsid w:val="00D947A2"/>
    <w:rsid w:val="00D94D73"/>
    <w:rsid w:val="00D94EC3"/>
    <w:rsid w:val="00D958E6"/>
    <w:rsid w:val="00DA1170"/>
    <w:rsid w:val="00DA56C7"/>
    <w:rsid w:val="00DA6311"/>
    <w:rsid w:val="00DB0671"/>
    <w:rsid w:val="00DB06B7"/>
    <w:rsid w:val="00DB1438"/>
    <w:rsid w:val="00DB1965"/>
    <w:rsid w:val="00DB489E"/>
    <w:rsid w:val="00DC22A5"/>
    <w:rsid w:val="00DC3FA7"/>
    <w:rsid w:val="00DC4CC3"/>
    <w:rsid w:val="00DC651E"/>
    <w:rsid w:val="00DC77B9"/>
    <w:rsid w:val="00DD1665"/>
    <w:rsid w:val="00DD3485"/>
    <w:rsid w:val="00DD6B7A"/>
    <w:rsid w:val="00DD7DB2"/>
    <w:rsid w:val="00DE026A"/>
    <w:rsid w:val="00DE3B64"/>
    <w:rsid w:val="00DE3CE9"/>
    <w:rsid w:val="00DF0F66"/>
    <w:rsid w:val="00DF379D"/>
    <w:rsid w:val="00DF4B75"/>
    <w:rsid w:val="00E020BA"/>
    <w:rsid w:val="00E02BBB"/>
    <w:rsid w:val="00E02BD6"/>
    <w:rsid w:val="00E05DC4"/>
    <w:rsid w:val="00E104F5"/>
    <w:rsid w:val="00E12D91"/>
    <w:rsid w:val="00E147A8"/>
    <w:rsid w:val="00E14865"/>
    <w:rsid w:val="00E15497"/>
    <w:rsid w:val="00E20A47"/>
    <w:rsid w:val="00E21242"/>
    <w:rsid w:val="00E23A12"/>
    <w:rsid w:val="00E24560"/>
    <w:rsid w:val="00E26813"/>
    <w:rsid w:val="00E32F24"/>
    <w:rsid w:val="00E33444"/>
    <w:rsid w:val="00E34791"/>
    <w:rsid w:val="00E35F75"/>
    <w:rsid w:val="00E365FD"/>
    <w:rsid w:val="00E36F9E"/>
    <w:rsid w:val="00E40AB7"/>
    <w:rsid w:val="00E411D2"/>
    <w:rsid w:val="00E41824"/>
    <w:rsid w:val="00E41DF9"/>
    <w:rsid w:val="00E448D4"/>
    <w:rsid w:val="00E454D9"/>
    <w:rsid w:val="00E46A4C"/>
    <w:rsid w:val="00E505F7"/>
    <w:rsid w:val="00E51729"/>
    <w:rsid w:val="00E52435"/>
    <w:rsid w:val="00E55A2E"/>
    <w:rsid w:val="00E56614"/>
    <w:rsid w:val="00E631B4"/>
    <w:rsid w:val="00E638D3"/>
    <w:rsid w:val="00E63DBC"/>
    <w:rsid w:val="00E643F9"/>
    <w:rsid w:val="00E67C4D"/>
    <w:rsid w:val="00E7319F"/>
    <w:rsid w:val="00E75C8A"/>
    <w:rsid w:val="00E80A70"/>
    <w:rsid w:val="00E80B4F"/>
    <w:rsid w:val="00E81BC8"/>
    <w:rsid w:val="00E9039B"/>
    <w:rsid w:val="00E9137B"/>
    <w:rsid w:val="00E936E9"/>
    <w:rsid w:val="00EA4D0A"/>
    <w:rsid w:val="00EA5279"/>
    <w:rsid w:val="00EB0198"/>
    <w:rsid w:val="00EB0EFD"/>
    <w:rsid w:val="00EB495B"/>
    <w:rsid w:val="00EB5052"/>
    <w:rsid w:val="00EB59F5"/>
    <w:rsid w:val="00EB6C11"/>
    <w:rsid w:val="00EB7918"/>
    <w:rsid w:val="00EC0543"/>
    <w:rsid w:val="00EC0675"/>
    <w:rsid w:val="00EC0D18"/>
    <w:rsid w:val="00EC3195"/>
    <w:rsid w:val="00EC4303"/>
    <w:rsid w:val="00EC51DF"/>
    <w:rsid w:val="00EC6BE2"/>
    <w:rsid w:val="00ED055D"/>
    <w:rsid w:val="00ED27E5"/>
    <w:rsid w:val="00ED38F3"/>
    <w:rsid w:val="00ED66E4"/>
    <w:rsid w:val="00ED67A5"/>
    <w:rsid w:val="00EE040A"/>
    <w:rsid w:val="00EE1B11"/>
    <w:rsid w:val="00EE774D"/>
    <w:rsid w:val="00EF15BB"/>
    <w:rsid w:val="00EF1A3F"/>
    <w:rsid w:val="00EF353E"/>
    <w:rsid w:val="00EF5801"/>
    <w:rsid w:val="00F03D52"/>
    <w:rsid w:val="00F05227"/>
    <w:rsid w:val="00F0712B"/>
    <w:rsid w:val="00F077ED"/>
    <w:rsid w:val="00F07888"/>
    <w:rsid w:val="00F07E9A"/>
    <w:rsid w:val="00F10220"/>
    <w:rsid w:val="00F10D7D"/>
    <w:rsid w:val="00F118B7"/>
    <w:rsid w:val="00F12570"/>
    <w:rsid w:val="00F126B9"/>
    <w:rsid w:val="00F22312"/>
    <w:rsid w:val="00F235D4"/>
    <w:rsid w:val="00F2782A"/>
    <w:rsid w:val="00F303B2"/>
    <w:rsid w:val="00F34911"/>
    <w:rsid w:val="00F363D1"/>
    <w:rsid w:val="00F431E7"/>
    <w:rsid w:val="00F4742D"/>
    <w:rsid w:val="00F47570"/>
    <w:rsid w:val="00F542A8"/>
    <w:rsid w:val="00F5446F"/>
    <w:rsid w:val="00F548BE"/>
    <w:rsid w:val="00F55633"/>
    <w:rsid w:val="00F55A0D"/>
    <w:rsid w:val="00F55D49"/>
    <w:rsid w:val="00F60540"/>
    <w:rsid w:val="00F619E9"/>
    <w:rsid w:val="00F65AEF"/>
    <w:rsid w:val="00F667D8"/>
    <w:rsid w:val="00F704A9"/>
    <w:rsid w:val="00F70CF6"/>
    <w:rsid w:val="00F7545C"/>
    <w:rsid w:val="00F755C9"/>
    <w:rsid w:val="00F76260"/>
    <w:rsid w:val="00F81339"/>
    <w:rsid w:val="00F84E78"/>
    <w:rsid w:val="00F84F02"/>
    <w:rsid w:val="00F86172"/>
    <w:rsid w:val="00F87AE9"/>
    <w:rsid w:val="00F94D28"/>
    <w:rsid w:val="00F97517"/>
    <w:rsid w:val="00FA1064"/>
    <w:rsid w:val="00FA4896"/>
    <w:rsid w:val="00FA6A79"/>
    <w:rsid w:val="00FA7293"/>
    <w:rsid w:val="00FA7794"/>
    <w:rsid w:val="00FA77D6"/>
    <w:rsid w:val="00FA7A71"/>
    <w:rsid w:val="00FA7C3C"/>
    <w:rsid w:val="00FB1AD3"/>
    <w:rsid w:val="00FB2307"/>
    <w:rsid w:val="00FB3896"/>
    <w:rsid w:val="00FB4DD5"/>
    <w:rsid w:val="00FB6945"/>
    <w:rsid w:val="00FC0A16"/>
    <w:rsid w:val="00FC3D52"/>
    <w:rsid w:val="00FC3EBD"/>
    <w:rsid w:val="00FC769D"/>
    <w:rsid w:val="00FC7E9E"/>
    <w:rsid w:val="00FD04DA"/>
    <w:rsid w:val="00FD0C2A"/>
    <w:rsid w:val="00FD1265"/>
    <w:rsid w:val="00FD3FBC"/>
    <w:rsid w:val="00FD40B0"/>
    <w:rsid w:val="00FD4363"/>
    <w:rsid w:val="00FD6529"/>
    <w:rsid w:val="00FD6F1F"/>
    <w:rsid w:val="00FD7A75"/>
    <w:rsid w:val="00FE0297"/>
    <w:rsid w:val="00FE5B9E"/>
    <w:rsid w:val="00FE7723"/>
    <w:rsid w:val="00FF0BBB"/>
    <w:rsid w:val="00FF705B"/>
    <w:rsid w:val="00FF727A"/>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36239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de-DE"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3B86"/>
    <w:pPr>
      <w:spacing w:before="60" w:after="60" w:line="264" w:lineRule="auto"/>
    </w:pPr>
    <w:rPr>
      <w:rFonts w:ascii="BentonSans Book" w:eastAsia="MS Mincho" w:hAnsi="BentonSans Book"/>
      <w:sz w:val="18"/>
      <w:szCs w:val="24"/>
      <w:lang w:val="en-US" w:eastAsia="en-US"/>
    </w:rPr>
  </w:style>
  <w:style w:type="paragraph" w:styleId="Heading1">
    <w:name w:val="heading 1"/>
    <w:basedOn w:val="Normal"/>
    <w:next w:val="Normal"/>
    <w:link w:val="Heading1Char"/>
    <w:uiPriority w:val="9"/>
    <w:qFormat/>
    <w:rsid w:val="00613B86"/>
    <w:pPr>
      <w:keepNext/>
      <w:keepLines/>
      <w:pageBreakBefore/>
      <w:numPr>
        <w:numId w:val="5"/>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613B86"/>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613B86"/>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613B86"/>
    <w:pPr>
      <w:numPr>
        <w:ilvl w:val="3"/>
      </w:numPr>
      <w:outlineLvl w:val="3"/>
    </w:pPr>
    <w:rPr>
      <w:bCs/>
      <w:iCs/>
    </w:rPr>
  </w:style>
  <w:style w:type="paragraph" w:styleId="Heading5">
    <w:name w:val="heading 5"/>
    <w:basedOn w:val="Heading2"/>
    <w:next w:val="Normal"/>
    <w:link w:val="Heading5Char"/>
    <w:unhideWhenUsed/>
    <w:qFormat/>
    <w:rsid w:val="00613B86"/>
    <w:pPr>
      <w:numPr>
        <w:ilvl w:val="4"/>
      </w:numPr>
      <w:ind w:left="1701" w:hanging="1701"/>
      <w:outlineLvl w:val="4"/>
    </w:pPr>
  </w:style>
  <w:style w:type="paragraph" w:styleId="Heading6">
    <w:name w:val="heading 6"/>
    <w:basedOn w:val="Heading2"/>
    <w:next w:val="Normal"/>
    <w:link w:val="Heading6Char"/>
    <w:uiPriority w:val="9"/>
    <w:unhideWhenUsed/>
    <w:rsid w:val="00613B86"/>
    <w:pPr>
      <w:numPr>
        <w:ilvl w:val="5"/>
      </w:numPr>
      <w:ind w:left="1871" w:hanging="1871"/>
      <w:outlineLvl w:val="5"/>
    </w:pPr>
    <w:rPr>
      <w:iCs/>
    </w:rPr>
  </w:style>
  <w:style w:type="paragraph" w:styleId="Heading7">
    <w:name w:val="heading 7"/>
    <w:basedOn w:val="Heading2"/>
    <w:next w:val="Normal"/>
    <w:link w:val="Heading7Char"/>
    <w:uiPriority w:val="9"/>
    <w:unhideWhenUsed/>
    <w:rsid w:val="00613B86"/>
    <w:pPr>
      <w:numPr>
        <w:ilvl w:val="6"/>
      </w:numPr>
      <w:ind w:left="1985" w:hanging="1985"/>
      <w:outlineLvl w:val="6"/>
    </w:pPr>
    <w:rPr>
      <w:iCs/>
    </w:rPr>
  </w:style>
  <w:style w:type="paragraph" w:styleId="Heading8">
    <w:name w:val="heading 8"/>
    <w:basedOn w:val="Heading2"/>
    <w:next w:val="Normal"/>
    <w:link w:val="Heading8Char"/>
    <w:uiPriority w:val="9"/>
    <w:unhideWhenUsed/>
    <w:rsid w:val="00613B86"/>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613B86"/>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3B86"/>
    <w:rPr>
      <w:rFonts w:ascii="BentonSans Bold" w:hAnsi="BentonSans Bold"/>
      <w:bCs/>
      <w:color w:val="666666"/>
      <w:sz w:val="40"/>
      <w:szCs w:val="28"/>
      <w:lang w:val="en-US" w:eastAsia="en-US"/>
    </w:rPr>
  </w:style>
  <w:style w:type="character" w:customStyle="1" w:styleId="Heading2Char">
    <w:name w:val="Heading 2 Char"/>
    <w:aliases w:val="Chapter Title Char"/>
    <w:link w:val="Heading2"/>
    <w:rsid w:val="00613B86"/>
    <w:rPr>
      <w:rFonts w:ascii="BentonSans Bold" w:hAnsi="BentonSans Bold"/>
      <w:color w:val="666666"/>
      <w:sz w:val="30"/>
      <w:szCs w:val="26"/>
      <w:lang w:val="en-US" w:eastAsia="en-US"/>
    </w:rPr>
  </w:style>
  <w:style w:type="character" w:customStyle="1" w:styleId="Heading3Char">
    <w:name w:val="Heading 3 Char"/>
    <w:link w:val="Heading3"/>
    <w:rsid w:val="00613B86"/>
    <w:rPr>
      <w:rFonts w:ascii="BentonSans Bold" w:hAnsi="BentonSans Bold"/>
      <w:bCs/>
      <w:color w:val="666666"/>
      <w:sz w:val="30"/>
      <w:szCs w:val="26"/>
      <w:lang w:val="en-US" w:eastAsia="en-US"/>
    </w:rPr>
  </w:style>
  <w:style w:type="character" w:customStyle="1" w:styleId="Heading4Char">
    <w:name w:val="Heading 4 Char"/>
    <w:aliases w:val="Map Title Char,Bullet 1 Char,PA Micro Section Char,ASAPHeading 4 Char"/>
    <w:link w:val="Heading4"/>
    <w:rsid w:val="00613B86"/>
    <w:rPr>
      <w:rFonts w:ascii="BentonSans Bold" w:hAnsi="BentonSans Bold"/>
      <w:bCs/>
      <w:iCs/>
      <w:color w:val="666666"/>
      <w:sz w:val="30"/>
      <w:szCs w:val="26"/>
      <w:lang w:val="en-US" w:eastAsia="en-US"/>
    </w:rPr>
  </w:style>
  <w:style w:type="character" w:customStyle="1" w:styleId="Heading5Char">
    <w:name w:val="Heading 5 Char"/>
    <w:link w:val="Heading5"/>
    <w:rsid w:val="00613B86"/>
    <w:rPr>
      <w:rFonts w:ascii="BentonSans Bold" w:hAnsi="BentonSans Bold"/>
      <w:color w:val="666666"/>
      <w:sz w:val="30"/>
      <w:szCs w:val="26"/>
      <w:lang w:val="en-US" w:eastAsia="en-US"/>
    </w:rPr>
  </w:style>
  <w:style w:type="character" w:customStyle="1" w:styleId="Heading6Char">
    <w:name w:val="Heading 6 Char"/>
    <w:link w:val="Heading6"/>
    <w:uiPriority w:val="9"/>
    <w:rsid w:val="00613B86"/>
    <w:rPr>
      <w:rFonts w:ascii="BentonSans Bold" w:hAnsi="BentonSans Bold"/>
      <w:iCs/>
      <w:color w:val="666666"/>
      <w:sz w:val="30"/>
      <w:szCs w:val="26"/>
      <w:lang w:val="en-US" w:eastAsia="en-US"/>
    </w:rPr>
  </w:style>
  <w:style w:type="character" w:customStyle="1" w:styleId="Heading7Char">
    <w:name w:val="Heading 7 Char"/>
    <w:link w:val="Heading7"/>
    <w:uiPriority w:val="9"/>
    <w:rsid w:val="00613B86"/>
    <w:rPr>
      <w:rFonts w:ascii="BentonSans Bold" w:hAnsi="BentonSans Bold"/>
      <w:iCs/>
      <w:color w:val="666666"/>
      <w:sz w:val="30"/>
      <w:szCs w:val="26"/>
      <w:lang w:val="en-US" w:eastAsia="en-US"/>
    </w:rPr>
  </w:style>
  <w:style w:type="character" w:customStyle="1" w:styleId="Heading8Char">
    <w:name w:val="Heading 8 Char"/>
    <w:link w:val="Heading8"/>
    <w:uiPriority w:val="9"/>
    <w:rsid w:val="00613B86"/>
    <w:rPr>
      <w:rFonts w:ascii="BentonSans Bold" w:hAnsi="BentonSans Bold"/>
      <w:color w:val="666666"/>
      <w:sz w:val="30"/>
      <w:lang w:val="en-US" w:eastAsia="en-US"/>
    </w:rPr>
  </w:style>
  <w:style w:type="character" w:customStyle="1" w:styleId="Heading9Char">
    <w:name w:val="Heading 9 Char"/>
    <w:link w:val="Heading9"/>
    <w:uiPriority w:val="9"/>
    <w:rsid w:val="00613B86"/>
    <w:rPr>
      <w:rFonts w:ascii="BentonSans Bold" w:hAnsi="BentonSans Bold"/>
      <w:iCs/>
      <w:color w:val="666666"/>
      <w:sz w:val="30"/>
      <w:lang w:val="en-US" w:eastAsia="en-US"/>
    </w:rPr>
  </w:style>
  <w:style w:type="paragraph" w:customStyle="1" w:styleId="SAPCollateralType">
    <w:name w:val="SAP_CollateralType"/>
    <w:basedOn w:val="SAPMainTitle"/>
    <w:locked/>
    <w:rsid w:val="00613B86"/>
    <w:rPr>
      <w:color w:val="auto"/>
      <w:sz w:val="24"/>
    </w:rPr>
  </w:style>
  <w:style w:type="paragraph" w:customStyle="1" w:styleId="SAPMainTitle">
    <w:name w:val="SAP_MainTitle"/>
    <w:basedOn w:val="Normal"/>
    <w:next w:val="SAPSubTitle"/>
    <w:rsid w:val="00613B86"/>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613B86"/>
    <w:pPr>
      <w:spacing w:before="120"/>
    </w:pPr>
    <w:rPr>
      <w:sz w:val="28"/>
    </w:rPr>
  </w:style>
  <w:style w:type="paragraph" w:customStyle="1" w:styleId="SAPSecurityLevel">
    <w:name w:val="SAP_SecurityLevel"/>
    <w:basedOn w:val="SAPMainTitle"/>
    <w:locked/>
    <w:rsid w:val="00613B86"/>
    <w:pPr>
      <w:spacing w:line="260" w:lineRule="exact"/>
      <w:jc w:val="right"/>
    </w:pPr>
    <w:rPr>
      <w:caps/>
      <w:color w:val="auto"/>
      <w:spacing w:val="10"/>
      <w:sz w:val="20"/>
    </w:rPr>
  </w:style>
  <w:style w:type="paragraph" w:customStyle="1" w:styleId="SAPDocumentVersion">
    <w:name w:val="SAP_DocumentVersion"/>
    <w:basedOn w:val="SAPSecurityLevel"/>
    <w:rsid w:val="00613B86"/>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613B86"/>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613B86"/>
    <w:rPr>
      <w:rFonts w:ascii="SAPSerifRegular" w:eastAsia="MS Mincho" w:hAnsi="SAPSerifRegular"/>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13B86"/>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13B86"/>
    <w:rPr>
      <w:rFonts w:ascii="Tahoma" w:eastAsia="MS Mincho" w:hAnsi="Tahoma" w:cs="Tahoma"/>
      <w:sz w:val="16"/>
      <w:szCs w:val="16"/>
      <w:lang w:eastAsia="en-US"/>
    </w:rPr>
  </w:style>
  <w:style w:type="paragraph" w:customStyle="1" w:styleId="SAPTargetAudienceTitle">
    <w:name w:val="SAP_TargetAudienceTitle"/>
    <w:basedOn w:val="SAPMainTitle"/>
    <w:locked/>
    <w:rsid w:val="00613B86"/>
    <w:pPr>
      <w:spacing w:before="1080"/>
    </w:pPr>
    <w:rPr>
      <w:b/>
      <w:color w:val="999999"/>
      <w:sz w:val="20"/>
    </w:rPr>
  </w:style>
  <w:style w:type="paragraph" w:customStyle="1" w:styleId="SAPTargetAudience">
    <w:name w:val="SAP_TargetAudience"/>
    <w:basedOn w:val="Normal"/>
    <w:locked/>
    <w:rsid w:val="00613B86"/>
    <w:pPr>
      <w:ind w:left="170" w:right="170"/>
    </w:pPr>
  </w:style>
  <w:style w:type="paragraph" w:customStyle="1" w:styleId="SAPHeading1NoNumber">
    <w:name w:val="SAP_Heading1NoNumber"/>
    <w:basedOn w:val="Heading1"/>
    <w:next w:val="Normal"/>
    <w:locked/>
    <w:rsid w:val="00613B86"/>
    <w:pPr>
      <w:numPr>
        <w:numId w:val="0"/>
      </w:numPr>
      <w:outlineLvl w:val="9"/>
    </w:pPr>
  </w:style>
  <w:style w:type="table" w:customStyle="1" w:styleId="LightShading1">
    <w:name w:val="Light Shading1"/>
    <w:basedOn w:val="TableNormal"/>
    <w:uiPriority w:val="60"/>
    <w:locked/>
    <w:rsid w:val="00613B86"/>
    <w:rPr>
      <w:rFonts w:ascii="SAPSerifRegular" w:eastAsia="MS Mincho" w:hAnsi="SAPSerifRegular"/>
      <w:color w:val="000000"/>
      <w:sz w:val="24"/>
      <w:szCs w:val="24"/>
      <w:lang w:eastAsia="en-US"/>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613B86"/>
    <w:rPr>
      <w:rFonts w:ascii="SAPSerifRegular" w:eastAsia="MS Mincho" w:hAnsi="SAPSerifRegular"/>
      <w:color w:val="365F91"/>
      <w:sz w:val="24"/>
      <w:szCs w:val="24"/>
      <w:lang w:eastAsia="en-US"/>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13B86"/>
    <w:rPr>
      <w:rFonts w:ascii="SAPSerifRegular" w:eastAsia="MS Mincho" w:hAnsi="SAPSerifRegular"/>
      <w:color w:val="943634"/>
      <w:sz w:val="24"/>
      <w:szCs w:val="24"/>
      <w:lang w:eastAsia="en-US"/>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613B86"/>
    <w:rPr>
      <w:rFonts w:ascii="SAPSerifRegular" w:eastAsia="MS Mincho" w:hAnsi="SAPSerifRegular"/>
      <w:sz w:val="24"/>
      <w:szCs w:val="24"/>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613B86"/>
    <w:rPr>
      <w:rFonts w:ascii="SAPSerifRegular" w:eastAsia="MS Mincho" w:hAnsi="SAPSerifRegular"/>
      <w:color w:val="000000"/>
      <w:sz w:val="24"/>
      <w:szCs w:val="24"/>
      <w:lang w:eastAsia="en-US"/>
    </w:rPr>
    <w:tblPr>
      <w:tblStyleRowBandSize w:val="1"/>
      <w:tblStyleColBandSize w:val="1"/>
      <w:tblBorders>
        <w:top w:val="single" w:sz="8" w:space="0" w:color="000000"/>
        <w:bottom w:val="single" w:sz="8" w:space="0" w:color="000000"/>
      </w:tblBorders>
    </w:tblPr>
    <w:tblStylePr w:type="firstRow">
      <w:rPr>
        <w:rFonts w:ascii="Cambria" w:eastAsia="SimSu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613B86"/>
    <w:rPr>
      <w:rFonts w:ascii="SAPSerifRegular" w:eastAsia="MS Mincho" w:hAnsi="SAPSerifRegular"/>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613B86"/>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613B86"/>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613B86"/>
    <w:pPr>
      <w:keepNext w:val="0"/>
      <w:spacing w:before="0"/>
    </w:pPr>
  </w:style>
  <w:style w:type="paragraph" w:styleId="TOC1">
    <w:name w:val="toc 1"/>
    <w:basedOn w:val="Normal"/>
    <w:autoRedefine/>
    <w:uiPriority w:val="39"/>
    <w:unhideWhenUsed/>
    <w:rsid w:val="00666D10"/>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613B86"/>
    <w:pPr>
      <w:keepNext w:val="0"/>
      <w:tabs>
        <w:tab w:val="left" w:pos="1418"/>
      </w:tabs>
      <w:spacing w:before="0"/>
      <w:ind w:left="1418" w:hanging="794"/>
    </w:pPr>
  </w:style>
  <w:style w:type="paragraph" w:styleId="TOC4">
    <w:name w:val="toc 4"/>
    <w:basedOn w:val="TOC3"/>
    <w:next w:val="Normal"/>
    <w:autoRedefine/>
    <w:uiPriority w:val="39"/>
    <w:unhideWhenUsed/>
    <w:rsid w:val="00613B86"/>
    <w:pPr>
      <w:tabs>
        <w:tab w:val="left" w:pos="1985"/>
      </w:tabs>
      <w:ind w:right="851"/>
    </w:pPr>
  </w:style>
  <w:style w:type="paragraph" w:styleId="TOC5">
    <w:name w:val="toc 5"/>
    <w:basedOn w:val="TOC4"/>
    <w:next w:val="Normal"/>
    <w:autoRedefine/>
    <w:uiPriority w:val="39"/>
    <w:unhideWhenUsed/>
    <w:rsid w:val="00613B86"/>
  </w:style>
  <w:style w:type="paragraph" w:customStyle="1" w:styleId="SAPKeyblockTitle">
    <w:name w:val="SAP_KeyblockTitle"/>
    <w:basedOn w:val="Normal"/>
    <w:next w:val="Normal"/>
    <w:qFormat/>
    <w:rsid w:val="00613B86"/>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613B86"/>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613B86"/>
    <w:pPr>
      <w:ind w:left="680"/>
    </w:pPr>
  </w:style>
  <w:style w:type="paragraph" w:styleId="ListContinue">
    <w:name w:val="List Continue"/>
    <w:basedOn w:val="Normal"/>
    <w:uiPriority w:val="99"/>
    <w:unhideWhenUsed/>
    <w:qFormat/>
    <w:rsid w:val="00613B86"/>
    <w:pPr>
      <w:ind w:left="340"/>
    </w:pPr>
  </w:style>
  <w:style w:type="paragraph" w:styleId="ListContinue2">
    <w:name w:val="List Continue 2"/>
    <w:basedOn w:val="Normal"/>
    <w:uiPriority w:val="99"/>
    <w:unhideWhenUsed/>
    <w:qFormat/>
    <w:rsid w:val="00613B86"/>
    <w:pPr>
      <w:ind w:left="680"/>
    </w:pPr>
  </w:style>
  <w:style w:type="paragraph" w:styleId="ListContinue3">
    <w:name w:val="List Continue 3"/>
    <w:basedOn w:val="Normal"/>
    <w:uiPriority w:val="99"/>
    <w:unhideWhenUsed/>
    <w:qFormat/>
    <w:rsid w:val="00613B86"/>
    <w:pPr>
      <w:ind w:left="1021"/>
    </w:pPr>
  </w:style>
  <w:style w:type="character" w:styleId="Hyperlink">
    <w:name w:val="Hyperlink"/>
    <w:uiPriority w:val="99"/>
    <w:unhideWhenUsed/>
    <w:rsid w:val="00613B86"/>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613B86"/>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613B86"/>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613B86"/>
    <w:rPr>
      <w:rFonts w:ascii="Courier New" w:hAnsi="Courier New" w:cs="Times New Roman"/>
      <w:sz w:val="18"/>
    </w:rPr>
  </w:style>
  <w:style w:type="paragraph" w:styleId="Header">
    <w:name w:val="header"/>
    <w:basedOn w:val="Normal"/>
    <w:link w:val="HeaderChar"/>
    <w:uiPriority w:val="99"/>
    <w:unhideWhenUsed/>
    <w:rsid w:val="00613B86"/>
    <w:pPr>
      <w:tabs>
        <w:tab w:val="center" w:pos="4703"/>
        <w:tab w:val="right" w:pos="9406"/>
      </w:tabs>
      <w:spacing w:before="0" w:after="0" w:line="240" w:lineRule="auto"/>
    </w:pPr>
  </w:style>
  <w:style w:type="character" w:customStyle="1" w:styleId="HeaderChar">
    <w:name w:val="Header Char"/>
    <w:link w:val="Header"/>
    <w:uiPriority w:val="99"/>
    <w:rsid w:val="00613B86"/>
    <w:rPr>
      <w:rFonts w:ascii="BentonSans Book" w:eastAsia="MS Mincho" w:hAnsi="BentonSans Book"/>
      <w:sz w:val="18"/>
      <w:szCs w:val="24"/>
      <w:lang w:eastAsia="en-US"/>
    </w:rPr>
  </w:style>
  <w:style w:type="paragraph" w:styleId="Footer">
    <w:name w:val="footer"/>
    <w:basedOn w:val="Normal"/>
    <w:link w:val="FooterChar"/>
    <w:uiPriority w:val="99"/>
    <w:unhideWhenUsed/>
    <w:rsid w:val="00613B86"/>
    <w:pPr>
      <w:tabs>
        <w:tab w:val="center" w:pos="4703"/>
        <w:tab w:val="right" w:pos="9406"/>
      </w:tabs>
      <w:spacing w:before="0" w:after="0" w:line="240" w:lineRule="auto"/>
    </w:pPr>
  </w:style>
  <w:style w:type="character" w:customStyle="1" w:styleId="FooterChar">
    <w:name w:val="Footer Char"/>
    <w:link w:val="Footer"/>
    <w:uiPriority w:val="99"/>
    <w:rsid w:val="00613B86"/>
    <w:rPr>
      <w:rFonts w:ascii="BentonSans Book" w:eastAsia="MS Mincho" w:hAnsi="BentonSans Book"/>
      <w:sz w:val="18"/>
      <w:szCs w:val="24"/>
      <w:lang w:eastAsia="en-US"/>
    </w:rPr>
  </w:style>
  <w:style w:type="paragraph" w:customStyle="1" w:styleId="SAPFooterleft">
    <w:name w:val="SAP_Footer_left"/>
    <w:basedOn w:val="Footer"/>
    <w:locked/>
    <w:rsid w:val="00613B86"/>
    <w:pPr>
      <w:tabs>
        <w:tab w:val="clear" w:pos="4703"/>
        <w:tab w:val="clear" w:pos="9406"/>
      </w:tabs>
      <w:spacing w:line="180" w:lineRule="exact"/>
    </w:pPr>
    <w:rPr>
      <w:sz w:val="12"/>
    </w:rPr>
  </w:style>
  <w:style w:type="character" w:customStyle="1" w:styleId="SAPUserEntry">
    <w:name w:val="SAP_UserEntry"/>
    <w:uiPriority w:val="1"/>
    <w:qFormat/>
    <w:rsid w:val="00613B86"/>
    <w:rPr>
      <w:rFonts w:ascii="Courier New" w:hAnsi="Courier New" w:cs="Times New Roman"/>
      <w:b/>
      <w:color w:val="45157E"/>
      <w:sz w:val="18"/>
    </w:rPr>
  </w:style>
  <w:style w:type="character" w:customStyle="1" w:styleId="SAPScreenElement">
    <w:name w:val="SAP_ScreenElement"/>
    <w:uiPriority w:val="1"/>
    <w:qFormat/>
    <w:rsid w:val="00613B86"/>
    <w:rPr>
      <w:rFonts w:ascii="BentonSans Book Italic" w:hAnsi="BentonSans Book Italic" w:cs="Times New Roman"/>
      <w:color w:val="003283"/>
    </w:rPr>
  </w:style>
  <w:style w:type="character" w:customStyle="1" w:styleId="SAPEmphasis">
    <w:name w:val="SAP_Emphasis"/>
    <w:uiPriority w:val="1"/>
    <w:qFormat/>
    <w:rsid w:val="00613B86"/>
    <w:rPr>
      <w:rFonts w:ascii="BentonSans Medium" w:hAnsi="BentonSans Medium" w:cs="Times New Roman"/>
    </w:rPr>
  </w:style>
  <w:style w:type="character" w:customStyle="1" w:styleId="SAPKeyboard">
    <w:name w:val="SAP_Keyboard"/>
    <w:uiPriority w:val="1"/>
    <w:qFormat/>
    <w:rsid w:val="00613B86"/>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613B86"/>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613B86"/>
    <w:rPr>
      <w:rFonts w:ascii="BentonSans Bold" w:hAnsi="BentonSans Bold" w:cs="Times New Roman"/>
    </w:rPr>
  </w:style>
  <w:style w:type="character" w:customStyle="1" w:styleId="SAPFooterSecurityLevel">
    <w:name w:val="SAP_Footer_SecurityLevel"/>
    <w:uiPriority w:val="1"/>
    <w:locked/>
    <w:rsid w:val="00613B86"/>
    <w:rPr>
      <w:rFonts w:cs="Times New Roman"/>
      <w:caps/>
      <w:spacing w:val="6"/>
    </w:rPr>
  </w:style>
  <w:style w:type="character" w:styleId="PlaceholderText">
    <w:name w:val="Placeholder Text"/>
    <w:uiPriority w:val="99"/>
    <w:semiHidden/>
    <w:rsid w:val="00613B86"/>
    <w:rPr>
      <w:rFonts w:cs="Times New Roman"/>
      <w:color w:val="808080"/>
    </w:rPr>
  </w:style>
  <w:style w:type="paragraph" w:customStyle="1" w:styleId="SAPGraphicParagraph">
    <w:name w:val="SAP_GraphicParagraph"/>
    <w:basedOn w:val="Normal"/>
    <w:next w:val="Normal"/>
    <w:rsid w:val="00613B86"/>
    <w:pPr>
      <w:keepLines/>
      <w:spacing w:before="240" w:after="240" w:line="360" w:lineRule="auto"/>
      <w:jc w:val="center"/>
    </w:pPr>
    <w:rPr>
      <w:sz w:val="16"/>
    </w:rPr>
  </w:style>
  <w:style w:type="character" w:styleId="FollowedHyperlink">
    <w:name w:val="FollowedHyperlink"/>
    <w:uiPriority w:val="99"/>
    <w:semiHidden/>
    <w:unhideWhenUsed/>
    <w:rsid w:val="00613B86"/>
    <w:rPr>
      <w:rFonts w:cs="Times New Roman"/>
      <w:color w:val="800080"/>
      <w:u w:val="single"/>
    </w:rPr>
  </w:style>
  <w:style w:type="character" w:styleId="SubtleEmphasis">
    <w:name w:val="Subtle Emphasis"/>
    <w:uiPriority w:val="19"/>
    <w:rsid w:val="00613B86"/>
    <w:rPr>
      <w:rFonts w:cs="Times New Roman"/>
      <w:i/>
      <w:iCs/>
      <w:color w:val="808080"/>
    </w:rPr>
  </w:style>
  <w:style w:type="character" w:styleId="Strong">
    <w:name w:val="Strong"/>
    <w:uiPriority w:val="22"/>
    <w:rsid w:val="00613B86"/>
    <w:rPr>
      <w:rFonts w:cs="Times New Roman"/>
      <w:b/>
      <w:bCs/>
    </w:rPr>
  </w:style>
  <w:style w:type="paragraph" w:customStyle="1" w:styleId="SAPCopyrightShort">
    <w:name w:val="SAP_CopyrightShort"/>
    <w:basedOn w:val="Normal"/>
    <w:locked/>
    <w:rsid w:val="00613B86"/>
    <w:pPr>
      <w:spacing w:before="11760" w:after="0" w:line="220" w:lineRule="exact"/>
      <w:ind w:left="-1418" w:right="-567"/>
    </w:pPr>
  </w:style>
  <w:style w:type="paragraph" w:customStyle="1" w:styleId="SAPLastPageGray">
    <w:name w:val="SAP_LastPage_Gray"/>
    <w:basedOn w:val="Normal"/>
    <w:locked/>
    <w:rsid w:val="00613B86"/>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613B86"/>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613B86"/>
  </w:style>
  <w:style w:type="paragraph" w:styleId="List">
    <w:name w:val="List"/>
    <w:basedOn w:val="Normal"/>
    <w:uiPriority w:val="99"/>
    <w:unhideWhenUsed/>
    <w:rsid w:val="00613B86"/>
    <w:pPr>
      <w:ind w:left="340" w:hanging="340"/>
      <w:contextualSpacing/>
    </w:pPr>
  </w:style>
  <w:style w:type="paragraph" w:styleId="ListBullet">
    <w:name w:val="List Bullet"/>
    <w:basedOn w:val="Normal"/>
    <w:uiPriority w:val="99"/>
    <w:unhideWhenUsed/>
    <w:qFormat/>
    <w:rsid w:val="00613B86"/>
    <w:pPr>
      <w:numPr>
        <w:numId w:val="2"/>
      </w:numPr>
    </w:pPr>
  </w:style>
  <w:style w:type="paragraph" w:styleId="ListBullet2">
    <w:name w:val="List Bullet 2"/>
    <w:basedOn w:val="Normal"/>
    <w:uiPriority w:val="99"/>
    <w:unhideWhenUsed/>
    <w:qFormat/>
    <w:rsid w:val="00613B86"/>
    <w:pPr>
      <w:numPr>
        <w:numId w:val="3"/>
      </w:numPr>
      <w:ind w:left="681" w:hanging="284"/>
    </w:pPr>
  </w:style>
  <w:style w:type="paragraph" w:styleId="ListBullet3">
    <w:name w:val="List Bullet 3"/>
    <w:basedOn w:val="Normal"/>
    <w:uiPriority w:val="99"/>
    <w:unhideWhenUsed/>
    <w:qFormat/>
    <w:rsid w:val="00613B86"/>
    <w:pPr>
      <w:numPr>
        <w:numId w:val="4"/>
      </w:numPr>
    </w:pPr>
  </w:style>
  <w:style w:type="paragraph" w:styleId="ListNumber">
    <w:name w:val="List Number"/>
    <w:basedOn w:val="Normal"/>
    <w:uiPriority w:val="99"/>
    <w:unhideWhenUsed/>
    <w:qFormat/>
    <w:rsid w:val="00613B86"/>
    <w:pPr>
      <w:numPr>
        <w:numId w:val="1"/>
      </w:numPr>
    </w:pPr>
  </w:style>
  <w:style w:type="paragraph" w:styleId="ListNumber2">
    <w:name w:val="List Number 2"/>
    <w:basedOn w:val="Normal"/>
    <w:uiPriority w:val="99"/>
    <w:unhideWhenUsed/>
    <w:qFormat/>
    <w:rsid w:val="00613B86"/>
    <w:pPr>
      <w:numPr>
        <w:ilvl w:val="1"/>
        <w:numId w:val="1"/>
      </w:numPr>
    </w:pPr>
  </w:style>
  <w:style w:type="paragraph" w:styleId="ListNumber3">
    <w:name w:val="List Number 3"/>
    <w:basedOn w:val="Normal"/>
    <w:uiPriority w:val="99"/>
    <w:unhideWhenUsed/>
    <w:qFormat/>
    <w:rsid w:val="00613B86"/>
    <w:pPr>
      <w:numPr>
        <w:ilvl w:val="2"/>
        <w:numId w:val="1"/>
      </w:numPr>
    </w:pPr>
  </w:style>
  <w:style w:type="paragraph" w:styleId="List2">
    <w:name w:val="List 2"/>
    <w:basedOn w:val="Normal"/>
    <w:uiPriority w:val="99"/>
    <w:unhideWhenUsed/>
    <w:rsid w:val="00613B86"/>
    <w:pPr>
      <w:ind w:left="680" w:hanging="340"/>
      <w:contextualSpacing/>
    </w:pPr>
  </w:style>
  <w:style w:type="paragraph" w:styleId="List3">
    <w:name w:val="List 3"/>
    <w:basedOn w:val="Normal"/>
    <w:uiPriority w:val="99"/>
    <w:unhideWhenUsed/>
    <w:rsid w:val="00613B86"/>
    <w:pPr>
      <w:ind w:left="1020" w:hanging="340"/>
      <w:contextualSpacing/>
    </w:pPr>
  </w:style>
  <w:style w:type="paragraph" w:styleId="DocumentMap">
    <w:name w:val="Document Map"/>
    <w:basedOn w:val="Normal"/>
    <w:link w:val="DocumentMapChar"/>
    <w:uiPriority w:val="99"/>
    <w:semiHidden/>
    <w:unhideWhenUsed/>
    <w:rsid w:val="00613B86"/>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613B86"/>
    <w:rPr>
      <w:rFonts w:ascii="Tahoma" w:eastAsia="MS Mincho" w:hAnsi="Tahoma" w:cs="Tahoma"/>
      <w:sz w:val="16"/>
      <w:szCs w:val="16"/>
      <w:lang w:eastAsia="en-US"/>
    </w:rPr>
  </w:style>
  <w:style w:type="paragraph" w:styleId="NoSpacing">
    <w:name w:val="No Spacing"/>
    <w:link w:val="NoSpacingChar"/>
    <w:uiPriority w:val="1"/>
    <w:rsid w:val="00613B86"/>
    <w:rPr>
      <w:sz w:val="22"/>
      <w:szCs w:val="22"/>
      <w:lang w:val="en-US" w:eastAsia="en-US"/>
    </w:rPr>
  </w:style>
  <w:style w:type="character" w:customStyle="1" w:styleId="NoSpacingChar">
    <w:name w:val="No Spacing Char"/>
    <w:link w:val="NoSpacing"/>
    <w:uiPriority w:val="1"/>
    <w:locked/>
    <w:rsid w:val="00613B86"/>
    <w:rPr>
      <w:sz w:val="22"/>
      <w:szCs w:val="22"/>
      <w:lang w:eastAsia="en-US"/>
    </w:rPr>
  </w:style>
  <w:style w:type="paragraph" w:customStyle="1" w:styleId="SAPFooterright">
    <w:name w:val="SAP_Footer_right"/>
    <w:basedOn w:val="SAPFooterleft"/>
    <w:locked/>
    <w:rsid w:val="00613B86"/>
    <w:pPr>
      <w:jc w:val="right"/>
    </w:pPr>
    <w:rPr>
      <w:noProof/>
    </w:rPr>
  </w:style>
  <w:style w:type="character" w:styleId="Emphasis">
    <w:name w:val="Emphasis"/>
    <w:uiPriority w:val="20"/>
    <w:rsid w:val="00613B86"/>
    <w:rPr>
      <w:rFonts w:cs="Times New Roman"/>
      <w:i/>
      <w:iCs/>
    </w:rPr>
  </w:style>
  <w:style w:type="paragraph" w:styleId="Quote">
    <w:name w:val="Quote"/>
    <w:basedOn w:val="Normal"/>
    <w:next w:val="Normal"/>
    <w:link w:val="QuoteChar"/>
    <w:uiPriority w:val="29"/>
    <w:rsid w:val="00613B86"/>
    <w:rPr>
      <w:i/>
      <w:iCs/>
      <w:color w:val="000000"/>
    </w:rPr>
  </w:style>
  <w:style w:type="character" w:customStyle="1" w:styleId="QuoteChar">
    <w:name w:val="Quote Char"/>
    <w:link w:val="Quote"/>
    <w:uiPriority w:val="29"/>
    <w:rsid w:val="00613B86"/>
    <w:rPr>
      <w:rFonts w:ascii="BentonSans Book" w:eastAsia="MS Mincho" w:hAnsi="BentonSans Book"/>
      <w:i/>
      <w:iCs/>
      <w:color w:val="000000"/>
      <w:sz w:val="18"/>
      <w:szCs w:val="24"/>
      <w:lang w:eastAsia="en-US"/>
    </w:rPr>
  </w:style>
  <w:style w:type="character" w:styleId="SubtleReference">
    <w:name w:val="Subtle Reference"/>
    <w:uiPriority w:val="31"/>
    <w:rsid w:val="00613B86"/>
    <w:rPr>
      <w:rFonts w:cs="Times New Roman"/>
      <w:smallCaps/>
      <w:color w:val="C0504D"/>
      <w:u w:val="single"/>
    </w:rPr>
  </w:style>
  <w:style w:type="paragraph" w:styleId="IntenseQuote">
    <w:name w:val="Intense Quote"/>
    <w:basedOn w:val="Normal"/>
    <w:next w:val="Normal"/>
    <w:link w:val="IntenseQuoteChar"/>
    <w:uiPriority w:val="30"/>
    <w:rsid w:val="00613B8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13B86"/>
    <w:rPr>
      <w:rFonts w:ascii="BentonSans Book" w:eastAsia="MS Mincho" w:hAnsi="BentonSans Book"/>
      <w:b/>
      <w:bCs/>
      <w:i/>
      <w:iCs/>
      <w:color w:val="4F81BD"/>
      <w:sz w:val="18"/>
      <w:szCs w:val="24"/>
      <w:lang w:eastAsia="en-US"/>
    </w:rPr>
  </w:style>
  <w:style w:type="character" w:styleId="IntenseReference">
    <w:name w:val="Intense Reference"/>
    <w:uiPriority w:val="32"/>
    <w:rsid w:val="00613B86"/>
    <w:rPr>
      <w:rFonts w:cs="Times New Roman"/>
      <w:b/>
      <w:bCs/>
      <w:smallCaps/>
      <w:color w:val="C0504D"/>
      <w:spacing w:val="5"/>
      <w:u w:val="single"/>
    </w:rPr>
  </w:style>
  <w:style w:type="character" w:styleId="IntenseEmphasis">
    <w:name w:val="Intense Emphasis"/>
    <w:uiPriority w:val="21"/>
    <w:rsid w:val="00613B86"/>
    <w:rPr>
      <w:rFonts w:cs="Times New Roman"/>
      <w:b/>
      <w:bCs/>
      <w:i/>
      <w:iCs/>
      <w:color w:val="4F81BD"/>
    </w:rPr>
  </w:style>
  <w:style w:type="paragraph" w:styleId="ListParagraph">
    <w:name w:val="List Paragraph"/>
    <w:basedOn w:val="Normal"/>
    <w:uiPriority w:val="34"/>
    <w:qFormat/>
    <w:rsid w:val="00613B86"/>
    <w:pPr>
      <w:ind w:left="720"/>
      <w:contextualSpacing/>
    </w:pPr>
  </w:style>
  <w:style w:type="character" w:styleId="BookTitle">
    <w:name w:val="Book Title"/>
    <w:uiPriority w:val="33"/>
    <w:rsid w:val="00613B86"/>
    <w:rPr>
      <w:rFonts w:cs="Times New Roman"/>
      <w:b/>
      <w:bCs/>
      <w:smallCaps/>
      <w:spacing w:val="5"/>
    </w:rPr>
  </w:style>
  <w:style w:type="character" w:customStyle="1" w:styleId="SAPTextReference">
    <w:name w:val="SAP_TextReference"/>
    <w:uiPriority w:val="1"/>
    <w:qFormat/>
    <w:rsid w:val="00613B86"/>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613B86"/>
    <w:pPr>
      <w:spacing w:before="60" w:after="60"/>
    </w:pPr>
    <w:rPr>
      <w:color w:val="FFFFFF"/>
      <w:sz w:val="18"/>
    </w:rPr>
  </w:style>
  <w:style w:type="paragraph" w:customStyle="1" w:styleId="SAPFooterCurrentTopicRight">
    <w:name w:val="SAP_Footer_CurrentTopicRight"/>
    <w:basedOn w:val="SAPFooterright"/>
    <w:qFormat/>
    <w:locked/>
    <w:rsid w:val="00613B86"/>
    <w:rPr>
      <w:rFonts w:ascii="BentonSans Bold" w:hAnsi="BentonSans Bold"/>
    </w:rPr>
  </w:style>
  <w:style w:type="paragraph" w:customStyle="1" w:styleId="SAPFooterCurrentTopicLeft">
    <w:name w:val="SAP_Footer_CurrentTopicLeft"/>
    <w:basedOn w:val="SAPFooterleft"/>
    <w:qFormat/>
    <w:locked/>
    <w:rsid w:val="00613B86"/>
    <w:rPr>
      <w:rFonts w:ascii="BentonSans Bold" w:hAnsi="BentonSans Bold"/>
    </w:rPr>
  </w:style>
  <w:style w:type="character" w:customStyle="1" w:styleId="Superscript">
    <w:name w:val="Superscript"/>
    <w:uiPriority w:val="1"/>
    <w:rsid w:val="00613B86"/>
    <w:rPr>
      <w:rFonts w:cs="Times New Roman"/>
      <w:vertAlign w:val="superscript"/>
    </w:rPr>
  </w:style>
  <w:style w:type="character" w:customStyle="1" w:styleId="SAPGreenTextNotPrintedChar">
    <w:name w:val="SAP_GreenText_(NotPrinted) Char"/>
    <w:link w:val="SAPGreenTextNotPrinted"/>
    <w:rsid w:val="00613B86"/>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613B86"/>
    <w:rPr>
      <w:rFonts w:ascii="BentonSans Regular Italic" w:hAnsi="BentonSans Regular Italic"/>
      <w:vanish/>
      <w:color w:val="76923C"/>
      <w:sz w:val="18"/>
    </w:rPr>
  </w:style>
  <w:style w:type="paragraph" w:styleId="BodyText">
    <w:name w:val="Body Text"/>
    <w:basedOn w:val="Normal"/>
    <w:link w:val="BodyTextChar"/>
    <w:rsid w:val="00613B86"/>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613B86"/>
    <w:rPr>
      <w:rFonts w:ascii="Arial" w:eastAsia="Times New Roman" w:hAnsi="Arial"/>
      <w:i/>
      <w:iCs/>
      <w:color w:val="008000"/>
      <w:lang w:eastAsia="en-US"/>
    </w:rPr>
  </w:style>
  <w:style w:type="character" w:customStyle="1" w:styleId="TableHeadingChar">
    <w:name w:val="Table Heading Char"/>
    <w:link w:val="TableHeading"/>
    <w:locked/>
    <w:rsid w:val="008413B3"/>
    <w:rPr>
      <w:rFonts w:ascii="Arial" w:eastAsia="SimSun" w:hAnsi="Arial" w:cs="Arial"/>
      <w:b/>
      <w:sz w:val="20"/>
      <w:szCs w:val="20"/>
      <w:lang w:val="de-DE"/>
    </w:rPr>
  </w:style>
  <w:style w:type="paragraph" w:customStyle="1" w:styleId="TableHeading">
    <w:name w:val="Table Heading"/>
    <w:basedOn w:val="Normal"/>
    <w:link w:val="TableHeadingChar"/>
    <w:rsid w:val="008413B3"/>
    <w:pPr>
      <w:spacing w:line="240" w:lineRule="auto"/>
    </w:pPr>
    <w:rPr>
      <w:rFonts w:ascii="Arial" w:eastAsia="SimSun" w:hAnsi="Arial" w:cs="Arial"/>
      <w:b/>
      <w:sz w:val="20"/>
      <w:szCs w:val="20"/>
      <w:lang w:val="de-DE" w:eastAsia="zh-CN"/>
    </w:rPr>
  </w:style>
  <w:style w:type="character" w:customStyle="1" w:styleId="UserInput">
    <w:name w:val="User Input"/>
    <w:qFormat/>
    <w:rsid w:val="00F05227"/>
    <w:rPr>
      <w:rFonts w:ascii="Courier New" w:hAnsi="Courier New"/>
      <w:b/>
      <w:sz w:val="20"/>
    </w:rPr>
  </w:style>
  <w:style w:type="paragraph" w:styleId="CommentText">
    <w:name w:val="annotation text"/>
    <w:basedOn w:val="Normal"/>
    <w:link w:val="CommentTextChar"/>
    <w:uiPriority w:val="99"/>
    <w:rsid w:val="00F05227"/>
    <w:pPr>
      <w:spacing w:line="240" w:lineRule="auto"/>
    </w:pPr>
    <w:rPr>
      <w:rFonts w:ascii="Arial" w:eastAsia="SimSun" w:hAnsi="Arial"/>
      <w:sz w:val="20"/>
      <w:szCs w:val="20"/>
      <w:lang w:val="de-DE"/>
    </w:rPr>
  </w:style>
  <w:style w:type="character" w:customStyle="1" w:styleId="CommentTextChar">
    <w:name w:val="Comment Text Char"/>
    <w:link w:val="CommentText"/>
    <w:uiPriority w:val="99"/>
    <w:rsid w:val="00F05227"/>
    <w:rPr>
      <w:rFonts w:ascii="Arial" w:eastAsia="SimSun" w:hAnsi="Arial" w:cs="Times New Roman"/>
      <w:sz w:val="20"/>
      <w:szCs w:val="20"/>
      <w:lang w:val="de-DE" w:eastAsia="en-US"/>
    </w:rPr>
  </w:style>
  <w:style w:type="character" w:customStyle="1" w:styleId="NoteParagraphChar">
    <w:name w:val="Note Paragraph Char"/>
    <w:link w:val="NoteParagraph"/>
    <w:locked/>
    <w:rsid w:val="00F05227"/>
    <w:rPr>
      <w:rFonts w:ascii="BentonSans Book" w:eastAsia="MS Mincho" w:hAnsi="BentonSans Book"/>
      <w:sz w:val="18"/>
      <w:szCs w:val="24"/>
      <w:lang w:eastAsia="en-US"/>
    </w:rPr>
  </w:style>
  <w:style w:type="character" w:customStyle="1" w:styleId="Object">
    <w:name w:val="Object"/>
    <w:qFormat/>
    <w:rsid w:val="00690907"/>
    <w:rPr>
      <w:rFonts w:ascii="Arial" w:hAnsi="Arial" w:cs="Arial" w:hint="default"/>
      <w:i/>
      <w:iCs w:val="0"/>
      <w:sz w:val="20"/>
    </w:rPr>
  </w:style>
  <w:style w:type="character" w:customStyle="1" w:styleId="UserKey">
    <w:name w:val="User Key"/>
    <w:rsid w:val="001E2381"/>
    <w:rPr>
      <w:rFonts w:ascii="Courier New" w:hAnsi="Courier New"/>
      <w:sz w:val="16"/>
    </w:rPr>
  </w:style>
  <w:style w:type="character" w:styleId="CommentReference">
    <w:name w:val="annotation reference"/>
    <w:uiPriority w:val="99"/>
    <w:semiHidden/>
    <w:unhideWhenUsed/>
    <w:rsid w:val="000A1A65"/>
    <w:rPr>
      <w:sz w:val="16"/>
      <w:szCs w:val="16"/>
    </w:rPr>
  </w:style>
  <w:style w:type="paragraph" w:styleId="CommentSubject">
    <w:name w:val="annotation subject"/>
    <w:basedOn w:val="CommentText"/>
    <w:next w:val="CommentText"/>
    <w:link w:val="CommentSubjectChar"/>
    <w:uiPriority w:val="99"/>
    <w:semiHidden/>
    <w:unhideWhenUsed/>
    <w:rsid w:val="000A1A65"/>
    <w:rPr>
      <w:rFonts w:ascii="BentonSans Book" w:eastAsia="MS Mincho" w:hAnsi="BentonSans Book"/>
      <w:b/>
      <w:bCs/>
      <w:lang w:val="en-US"/>
    </w:rPr>
  </w:style>
  <w:style w:type="character" w:customStyle="1" w:styleId="CommentSubjectChar">
    <w:name w:val="Comment Subject Char"/>
    <w:link w:val="CommentSubject"/>
    <w:uiPriority w:val="99"/>
    <w:semiHidden/>
    <w:rsid w:val="000A1A65"/>
    <w:rPr>
      <w:rFonts w:ascii="BentonSans Book" w:eastAsia="MS Mincho" w:hAnsi="BentonSans Book" w:cs="Times New Roman"/>
      <w:b/>
      <w:bCs/>
      <w:sz w:val="20"/>
      <w:szCs w:val="20"/>
      <w:lang w:val="de-DE" w:eastAsia="en-US"/>
    </w:rPr>
  </w:style>
  <w:style w:type="table" w:styleId="LightList-Accent3">
    <w:name w:val="Light List Accent 3"/>
    <w:basedOn w:val="TableNormal"/>
    <w:uiPriority w:val="61"/>
    <w:rsid w:val="00CD0852"/>
    <w:rPr>
      <w:rFonts w:eastAsia="Times New Roman"/>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Revision">
    <w:name w:val="Revision"/>
    <w:hidden/>
    <w:uiPriority w:val="99"/>
    <w:semiHidden/>
    <w:rsid w:val="00C149CD"/>
    <w:rPr>
      <w:rFonts w:ascii="BentonSans Book" w:eastAsia="MS Mincho" w:hAnsi="BentonSans Book"/>
      <w:sz w:val="18"/>
      <w:szCs w:val="24"/>
      <w:lang w:val="en-US" w:eastAsia="en-US"/>
    </w:rPr>
  </w:style>
  <w:style w:type="paragraph" w:styleId="NormalWeb">
    <w:name w:val="Normal (Web)"/>
    <w:basedOn w:val="Normal"/>
    <w:uiPriority w:val="99"/>
    <w:semiHidden/>
    <w:unhideWhenUsed/>
    <w:rsid w:val="00D947A2"/>
    <w:pPr>
      <w:spacing w:before="100" w:beforeAutospacing="1" w:after="100" w:afterAutospacing="1" w:line="240" w:lineRule="auto"/>
    </w:pPr>
    <w:rPr>
      <w:rFonts w:ascii="Times New Roman" w:eastAsia="Times New Roman" w:hAnsi="Times New Roman"/>
      <w:sz w:val="24"/>
    </w:rPr>
  </w:style>
  <w:style w:type="paragraph" w:customStyle="1" w:styleId="Default">
    <w:name w:val="Default"/>
    <w:rsid w:val="00072B51"/>
    <w:pPr>
      <w:autoSpaceDE w:val="0"/>
      <w:autoSpaceDN w:val="0"/>
      <w:adjustRightInd w:val="0"/>
    </w:pPr>
    <w:rPr>
      <w:rFonts w:ascii="BentonSans" w:hAnsi="BentonSans" w:cs="BentonSans"/>
      <w:color w:val="000000"/>
      <w:sz w:val="24"/>
      <w:szCs w:val="24"/>
      <w:lang w:val="en-US" w:eastAsia="en-US"/>
    </w:rPr>
  </w:style>
  <w:style w:type="character" w:customStyle="1" w:styleId="sapextentuilibformpatternblocktitle">
    <w:name w:val="sapextentuilibformpatternblocktitle"/>
    <w:basedOn w:val="DefaultParagraphFont"/>
    <w:rsid w:val="00BD3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2522">
      <w:bodyDiv w:val="1"/>
      <w:marLeft w:val="0"/>
      <w:marRight w:val="0"/>
      <w:marTop w:val="0"/>
      <w:marBottom w:val="0"/>
      <w:divBdr>
        <w:top w:val="none" w:sz="0" w:space="0" w:color="auto"/>
        <w:left w:val="none" w:sz="0" w:space="0" w:color="auto"/>
        <w:bottom w:val="none" w:sz="0" w:space="0" w:color="auto"/>
        <w:right w:val="none" w:sz="0" w:space="0" w:color="auto"/>
      </w:divBdr>
    </w:div>
    <w:div w:id="50275899">
      <w:bodyDiv w:val="1"/>
      <w:marLeft w:val="0"/>
      <w:marRight w:val="0"/>
      <w:marTop w:val="0"/>
      <w:marBottom w:val="0"/>
      <w:divBdr>
        <w:top w:val="none" w:sz="0" w:space="0" w:color="auto"/>
        <w:left w:val="none" w:sz="0" w:space="0" w:color="auto"/>
        <w:bottom w:val="none" w:sz="0" w:space="0" w:color="auto"/>
        <w:right w:val="none" w:sz="0" w:space="0" w:color="auto"/>
      </w:divBdr>
    </w:div>
    <w:div w:id="63189834">
      <w:bodyDiv w:val="1"/>
      <w:marLeft w:val="0"/>
      <w:marRight w:val="0"/>
      <w:marTop w:val="0"/>
      <w:marBottom w:val="0"/>
      <w:divBdr>
        <w:top w:val="none" w:sz="0" w:space="0" w:color="auto"/>
        <w:left w:val="none" w:sz="0" w:space="0" w:color="auto"/>
        <w:bottom w:val="none" w:sz="0" w:space="0" w:color="auto"/>
        <w:right w:val="none" w:sz="0" w:space="0" w:color="auto"/>
      </w:divBdr>
    </w:div>
    <w:div w:id="92670372">
      <w:bodyDiv w:val="1"/>
      <w:marLeft w:val="0"/>
      <w:marRight w:val="0"/>
      <w:marTop w:val="0"/>
      <w:marBottom w:val="0"/>
      <w:divBdr>
        <w:top w:val="none" w:sz="0" w:space="0" w:color="auto"/>
        <w:left w:val="none" w:sz="0" w:space="0" w:color="auto"/>
        <w:bottom w:val="none" w:sz="0" w:space="0" w:color="auto"/>
        <w:right w:val="none" w:sz="0" w:space="0" w:color="auto"/>
      </w:divBdr>
    </w:div>
    <w:div w:id="93064597">
      <w:bodyDiv w:val="1"/>
      <w:marLeft w:val="0"/>
      <w:marRight w:val="0"/>
      <w:marTop w:val="0"/>
      <w:marBottom w:val="0"/>
      <w:divBdr>
        <w:top w:val="none" w:sz="0" w:space="0" w:color="auto"/>
        <w:left w:val="none" w:sz="0" w:space="0" w:color="auto"/>
        <w:bottom w:val="none" w:sz="0" w:space="0" w:color="auto"/>
        <w:right w:val="none" w:sz="0" w:space="0" w:color="auto"/>
      </w:divBdr>
    </w:div>
    <w:div w:id="132531696">
      <w:bodyDiv w:val="1"/>
      <w:marLeft w:val="0"/>
      <w:marRight w:val="0"/>
      <w:marTop w:val="0"/>
      <w:marBottom w:val="0"/>
      <w:divBdr>
        <w:top w:val="none" w:sz="0" w:space="0" w:color="auto"/>
        <w:left w:val="none" w:sz="0" w:space="0" w:color="auto"/>
        <w:bottom w:val="none" w:sz="0" w:space="0" w:color="auto"/>
        <w:right w:val="none" w:sz="0" w:space="0" w:color="auto"/>
      </w:divBdr>
    </w:div>
    <w:div w:id="162626461">
      <w:bodyDiv w:val="1"/>
      <w:marLeft w:val="0"/>
      <w:marRight w:val="0"/>
      <w:marTop w:val="0"/>
      <w:marBottom w:val="0"/>
      <w:divBdr>
        <w:top w:val="none" w:sz="0" w:space="0" w:color="auto"/>
        <w:left w:val="none" w:sz="0" w:space="0" w:color="auto"/>
        <w:bottom w:val="none" w:sz="0" w:space="0" w:color="auto"/>
        <w:right w:val="none" w:sz="0" w:space="0" w:color="auto"/>
      </w:divBdr>
    </w:div>
    <w:div w:id="173570775">
      <w:bodyDiv w:val="1"/>
      <w:marLeft w:val="0"/>
      <w:marRight w:val="0"/>
      <w:marTop w:val="0"/>
      <w:marBottom w:val="0"/>
      <w:divBdr>
        <w:top w:val="none" w:sz="0" w:space="0" w:color="auto"/>
        <w:left w:val="none" w:sz="0" w:space="0" w:color="auto"/>
        <w:bottom w:val="none" w:sz="0" w:space="0" w:color="auto"/>
        <w:right w:val="none" w:sz="0" w:space="0" w:color="auto"/>
      </w:divBdr>
    </w:div>
    <w:div w:id="244070587">
      <w:bodyDiv w:val="1"/>
      <w:marLeft w:val="0"/>
      <w:marRight w:val="0"/>
      <w:marTop w:val="0"/>
      <w:marBottom w:val="0"/>
      <w:divBdr>
        <w:top w:val="none" w:sz="0" w:space="0" w:color="auto"/>
        <w:left w:val="none" w:sz="0" w:space="0" w:color="auto"/>
        <w:bottom w:val="none" w:sz="0" w:space="0" w:color="auto"/>
        <w:right w:val="none" w:sz="0" w:space="0" w:color="auto"/>
      </w:divBdr>
    </w:div>
    <w:div w:id="256989543">
      <w:bodyDiv w:val="1"/>
      <w:marLeft w:val="0"/>
      <w:marRight w:val="0"/>
      <w:marTop w:val="0"/>
      <w:marBottom w:val="0"/>
      <w:divBdr>
        <w:top w:val="none" w:sz="0" w:space="0" w:color="auto"/>
        <w:left w:val="none" w:sz="0" w:space="0" w:color="auto"/>
        <w:bottom w:val="none" w:sz="0" w:space="0" w:color="auto"/>
        <w:right w:val="none" w:sz="0" w:space="0" w:color="auto"/>
      </w:divBdr>
    </w:div>
    <w:div w:id="269633125">
      <w:bodyDiv w:val="1"/>
      <w:marLeft w:val="0"/>
      <w:marRight w:val="0"/>
      <w:marTop w:val="0"/>
      <w:marBottom w:val="0"/>
      <w:divBdr>
        <w:top w:val="none" w:sz="0" w:space="0" w:color="auto"/>
        <w:left w:val="none" w:sz="0" w:space="0" w:color="auto"/>
        <w:bottom w:val="none" w:sz="0" w:space="0" w:color="auto"/>
        <w:right w:val="none" w:sz="0" w:space="0" w:color="auto"/>
      </w:divBdr>
    </w:div>
    <w:div w:id="277839737">
      <w:bodyDiv w:val="1"/>
      <w:marLeft w:val="0"/>
      <w:marRight w:val="0"/>
      <w:marTop w:val="0"/>
      <w:marBottom w:val="0"/>
      <w:divBdr>
        <w:top w:val="none" w:sz="0" w:space="0" w:color="auto"/>
        <w:left w:val="none" w:sz="0" w:space="0" w:color="auto"/>
        <w:bottom w:val="none" w:sz="0" w:space="0" w:color="auto"/>
        <w:right w:val="none" w:sz="0" w:space="0" w:color="auto"/>
      </w:divBdr>
    </w:div>
    <w:div w:id="298387290">
      <w:bodyDiv w:val="1"/>
      <w:marLeft w:val="0"/>
      <w:marRight w:val="0"/>
      <w:marTop w:val="0"/>
      <w:marBottom w:val="0"/>
      <w:divBdr>
        <w:top w:val="none" w:sz="0" w:space="0" w:color="auto"/>
        <w:left w:val="none" w:sz="0" w:space="0" w:color="auto"/>
        <w:bottom w:val="none" w:sz="0" w:space="0" w:color="auto"/>
        <w:right w:val="none" w:sz="0" w:space="0" w:color="auto"/>
      </w:divBdr>
    </w:div>
    <w:div w:id="333729748">
      <w:bodyDiv w:val="1"/>
      <w:marLeft w:val="0"/>
      <w:marRight w:val="0"/>
      <w:marTop w:val="0"/>
      <w:marBottom w:val="0"/>
      <w:divBdr>
        <w:top w:val="none" w:sz="0" w:space="0" w:color="auto"/>
        <w:left w:val="none" w:sz="0" w:space="0" w:color="auto"/>
        <w:bottom w:val="none" w:sz="0" w:space="0" w:color="auto"/>
        <w:right w:val="none" w:sz="0" w:space="0" w:color="auto"/>
      </w:divBdr>
    </w:div>
    <w:div w:id="355039695">
      <w:bodyDiv w:val="1"/>
      <w:marLeft w:val="0"/>
      <w:marRight w:val="0"/>
      <w:marTop w:val="0"/>
      <w:marBottom w:val="0"/>
      <w:divBdr>
        <w:top w:val="none" w:sz="0" w:space="0" w:color="auto"/>
        <w:left w:val="none" w:sz="0" w:space="0" w:color="auto"/>
        <w:bottom w:val="none" w:sz="0" w:space="0" w:color="auto"/>
        <w:right w:val="none" w:sz="0" w:space="0" w:color="auto"/>
      </w:divBdr>
    </w:div>
    <w:div w:id="358244460">
      <w:bodyDiv w:val="1"/>
      <w:marLeft w:val="0"/>
      <w:marRight w:val="0"/>
      <w:marTop w:val="0"/>
      <w:marBottom w:val="0"/>
      <w:divBdr>
        <w:top w:val="none" w:sz="0" w:space="0" w:color="auto"/>
        <w:left w:val="none" w:sz="0" w:space="0" w:color="auto"/>
        <w:bottom w:val="none" w:sz="0" w:space="0" w:color="auto"/>
        <w:right w:val="none" w:sz="0" w:space="0" w:color="auto"/>
      </w:divBdr>
    </w:div>
    <w:div w:id="393821031">
      <w:bodyDiv w:val="1"/>
      <w:marLeft w:val="0"/>
      <w:marRight w:val="0"/>
      <w:marTop w:val="0"/>
      <w:marBottom w:val="0"/>
      <w:divBdr>
        <w:top w:val="none" w:sz="0" w:space="0" w:color="auto"/>
        <w:left w:val="none" w:sz="0" w:space="0" w:color="auto"/>
        <w:bottom w:val="none" w:sz="0" w:space="0" w:color="auto"/>
        <w:right w:val="none" w:sz="0" w:space="0" w:color="auto"/>
      </w:divBdr>
      <w:divsChild>
        <w:div w:id="383333190">
          <w:marLeft w:val="0"/>
          <w:marRight w:val="0"/>
          <w:marTop w:val="0"/>
          <w:marBottom w:val="0"/>
          <w:divBdr>
            <w:top w:val="none" w:sz="0" w:space="0" w:color="auto"/>
            <w:left w:val="none" w:sz="0" w:space="0" w:color="auto"/>
            <w:bottom w:val="none" w:sz="0" w:space="0" w:color="auto"/>
            <w:right w:val="none" w:sz="0" w:space="0" w:color="auto"/>
          </w:divBdr>
          <w:divsChild>
            <w:div w:id="1248423581">
              <w:marLeft w:val="0"/>
              <w:marRight w:val="0"/>
              <w:marTop w:val="0"/>
              <w:marBottom w:val="0"/>
              <w:divBdr>
                <w:top w:val="none" w:sz="0" w:space="0" w:color="auto"/>
                <w:left w:val="none" w:sz="0" w:space="0" w:color="auto"/>
                <w:bottom w:val="none" w:sz="0" w:space="0" w:color="auto"/>
                <w:right w:val="none" w:sz="0" w:space="0" w:color="auto"/>
              </w:divBdr>
              <w:divsChild>
                <w:div w:id="1702168305">
                  <w:marLeft w:val="0"/>
                  <w:marRight w:val="0"/>
                  <w:marTop w:val="0"/>
                  <w:marBottom w:val="0"/>
                  <w:divBdr>
                    <w:top w:val="none" w:sz="0" w:space="0" w:color="auto"/>
                    <w:left w:val="none" w:sz="0" w:space="0" w:color="auto"/>
                    <w:bottom w:val="none" w:sz="0" w:space="0" w:color="auto"/>
                    <w:right w:val="none" w:sz="0" w:space="0" w:color="auto"/>
                  </w:divBdr>
                  <w:divsChild>
                    <w:div w:id="2037999562">
                      <w:marLeft w:val="0"/>
                      <w:marRight w:val="0"/>
                      <w:marTop w:val="0"/>
                      <w:marBottom w:val="0"/>
                      <w:divBdr>
                        <w:top w:val="none" w:sz="0" w:space="0" w:color="auto"/>
                        <w:left w:val="none" w:sz="0" w:space="0" w:color="auto"/>
                        <w:bottom w:val="none" w:sz="0" w:space="0" w:color="auto"/>
                        <w:right w:val="none" w:sz="0" w:space="0" w:color="auto"/>
                      </w:divBdr>
                      <w:divsChild>
                        <w:div w:id="735468914">
                          <w:marLeft w:val="0"/>
                          <w:marRight w:val="0"/>
                          <w:marTop w:val="0"/>
                          <w:marBottom w:val="0"/>
                          <w:divBdr>
                            <w:top w:val="none" w:sz="0" w:space="0" w:color="auto"/>
                            <w:left w:val="none" w:sz="0" w:space="0" w:color="auto"/>
                            <w:bottom w:val="none" w:sz="0" w:space="0" w:color="auto"/>
                            <w:right w:val="none" w:sz="0" w:space="0" w:color="auto"/>
                          </w:divBdr>
                          <w:divsChild>
                            <w:div w:id="25762172">
                              <w:marLeft w:val="0"/>
                              <w:marRight w:val="0"/>
                              <w:marTop w:val="0"/>
                              <w:marBottom w:val="0"/>
                              <w:divBdr>
                                <w:top w:val="none" w:sz="0" w:space="0" w:color="auto"/>
                                <w:left w:val="none" w:sz="0" w:space="0" w:color="auto"/>
                                <w:bottom w:val="none" w:sz="0" w:space="0" w:color="auto"/>
                                <w:right w:val="none" w:sz="0" w:space="0" w:color="auto"/>
                              </w:divBdr>
                              <w:divsChild>
                                <w:div w:id="346296198">
                                  <w:marLeft w:val="0"/>
                                  <w:marRight w:val="0"/>
                                  <w:marTop w:val="0"/>
                                  <w:marBottom w:val="0"/>
                                  <w:divBdr>
                                    <w:top w:val="none" w:sz="0" w:space="0" w:color="auto"/>
                                    <w:left w:val="none" w:sz="0" w:space="0" w:color="auto"/>
                                    <w:bottom w:val="none" w:sz="0" w:space="0" w:color="auto"/>
                                    <w:right w:val="none" w:sz="0" w:space="0" w:color="auto"/>
                                  </w:divBdr>
                                  <w:divsChild>
                                    <w:div w:id="495195982">
                                      <w:marLeft w:val="0"/>
                                      <w:marRight w:val="0"/>
                                      <w:marTop w:val="0"/>
                                      <w:marBottom w:val="0"/>
                                      <w:divBdr>
                                        <w:top w:val="none" w:sz="0" w:space="0" w:color="auto"/>
                                        <w:left w:val="none" w:sz="0" w:space="0" w:color="auto"/>
                                        <w:bottom w:val="none" w:sz="0" w:space="0" w:color="auto"/>
                                        <w:right w:val="none" w:sz="0" w:space="0" w:color="auto"/>
                                      </w:divBdr>
                                      <w:divsChild>
                                        <w:div w:id="677925134">
                                          <w:marLeft w:val="0"/>
                                          <w:marRight w:val="0"/>
                                          <w:marTop w:val="0"/>
                                          <w:marBottom w:val="0"/>
                                          <w:divBdr>
                                            <w:top w:val="none" w:sz="0" w:space="0" w:color="auto"/>
                                            <w:left w:val="none" w:sz="0" w:space="0" w:color="auto"/>
                                            <w:bottom w:val="none" w:sz="0" w:space="0" w:color="auto"/>
                                            <w:right w:val="none" w:sz="0" w:space="0" w:color="auto"/>
                                          </w:divBdr>
                                          <w:divsChild>
                                            <w:div w:id="169370568">
                                              <w:marLeft w:val="0"/>
                                              <w:marRight w:val="0"/>
                                              <w:marTop w:val="0"/>
                                              <w:marBottom w:val="0"/>
                                              <w:divBdr>
                                                <w:top w:val="none" w:sz="0" w:space="0" w:color="auto"/>
                                                <w:left w:val="none" w:sz="0" w:space="0" w:color="auto"/>
                                                <w:bottom w:val="none" w:sz="0" w:space="0" w:color="auto"/>
                                                <w:right w:val="none" w:sz="0" w:space="0" w:color="auto"/>
                                              </w:divBdr>
                                              <w:divsChild>
                                                <w:div w:id="1673532794">
                                                  <w:marLeft w:val="0"/>
                                                  <w:marRight w:val="0"/>
                                                  <w:marTop w:val="0"/>
                                                  <w:marBottom w:val="0"/>
                                                  <w:divBdr>
                                                    <w:top w:val="none" w:sz="0" w:space="0" w:color="auto"/>
                                                    <w:left w:val="none" w:sz="0" w:space="0" w:color="auto"/>
                                                    <w:bottom w:val="none" w:sz="0" w:space="0" w:color="auto"/>
                                                    <w:right w:val="none" w:sz="0" w:space="0" w:color="auto"/>
                                                  </w:divBdr>
                                                  <w:divsChild>
                                                    <w:div w:id="42876948">
                                                      <w:marLeft w:val="0"/>
                                                      <w:marRight w:val="0"/>
                                                      <w:marTop w:val="0"/>
                                                      <w:marBottom w:val="0"/>
                                                      <w:divBdr>
                                                        <w:top w:val="none" w:sz="0" w:space="0" w:color="auto"/>
                                                        <w:left w:val="none" w:sz="0" w:space="0" w:color="auto"/>
                                                        <w:bottom w:val="none" w:sz="0" w:space="0" w:color="auto"/>
                                                        <w:right w:val="none" w:sz="0" w:space="0" w:color="auto"/>
                                                      </w:divBdr>
                                                      <w:divsChild>
                                                        <w:div w:id="1130127150">
                                                          <w:marLeft w:val="0"/>
                                                          <w:marRight w:val="0"/>
                                                          <w:marTop w:val="0"/>
                                                          <w:marBottom w:val="0"/>
                                                          <w:divBdr>
                                                            <w:top w:val="none" w:sz="0" w:space="0" w:color="auto"/>
                                                            <w:left w:val="none" w:sz="0" w:space="0" w:color="auto"/>
                                                            <w:bottom w:val="none" w:sz="0" w:space="0" w:color="auto"/>
                                                            <w:right w:val="none" w:sz="0" w:space="0" w:color="auto"/>
                                                          </w:divBdr>
                                                          <w:divsChild>
                                                            <w:div w:id="1943217833">
                                                              <w:marLeft w:val="0"/>
                                                              <w:marRight w:val="0"/>
                                                              <w:marTop w:val="0"/>
                                                              <w:marBottom w:val="0"/>
                                                              <w:divBdr>
                                                                <w:top w:val="none" w:sz="0" w:space="0" w:color="auto"/>
                                                                <w:left w:val="none" w:sz="0" w:space="0" w:color="auto"/>
                                                                <w:bottom w:val="none" w:sz="0" w:space="0" w:color="auto"/>
                                                                <w:right w:val="none" w:sz="0" w:space="0" w:color="auto"/>
                                                              </w:divBdr>
                                                              <w:divsChild>
                                                                <w:div w:id="2038503362">
                                                                  <w:marLeft w:val="0"/>
                                                                  <w:marRight w:val="0"/>
                                                                  <w:marTop w:val="0"/>
                                                                  <w:marBottom w:val="0"/>
                                                                  <w:divBdr>
                                                                    <w:top w:val="none" w:sz="0" w:space="0" w:color="auto"/>
                                                                    <w:left w:val="none" w:sz="0" w:space="0" w:color="auto"/>
                                                                    <w:bottom w:val="none" w:sz="0" w:space="0" w:color="auto"/>
                                                                    <w:right w:val="none" w:sz="0" w:space="0" w:color="auto"/>
                                                                  </w:divBdr>
                                                                  <w:divsChild>
                                                                    <w:div w:id="421338707">
                                                                      <w:marLeft w:val="0"/>
                                                                      <w:marRight w:val="0"/>
                                                                      <w:marTop w:val="0"/>
                                                                      <w:marBottom w:val="0"/>
                                                                      <w:divBdr>
                                                                        <w:top w:val="none" w:sz="0" w:space="0" w:color="auto"/>
                                                                        <w:left w:val="none" w:sz="0" w:space="0" w:color="auto"/>
                                                                        <w:bottom w:val="none" w:sz="0" w:space="0" w:color="auto"/>
                                                                        <w:right w:val="none" w:sz="0" w:space="0" w:color="auto"/>
                                                                      </w:divBdr>
                                                                      <w:divsChild>
                                                                        <w:div w:id="849225378">
                                                                          <w:marLeft w:val="0"/>
                                                                          <w:marRight w:val="0"/>
                                                                          <w:marTop w:val="0"/>
                                                                          <w:marBottom w:val="0"/>
                                                                          <w:divBdr>
                                                                            <w:top w:val="none" w:sz="0" w:space="0" w:color="auto"/>
                                                                            <w:left w:val="none" w:sz="0" w:space="0" w:color="auto"/>
                                                                            <w:bottom w:val="none" w:sz="0" w:space="0" w:color="auto"/>
                                                                            <w:right w:val="none" w:sz="0" w:space="0" w:color="auto"/>
                                                                          </w:divBdr>
                                                                          <w:divsChild>
                                                                            <w:div w:id="2008710371">
                                                                              <w:marLeft w:val="0"/>
                                                                              <w:marRight w:val="0"/>
                                                                              <w:marTop w:val="0"/>
                                                                              <w:marBottom w:val="0"/>
                                                                              <w:divBdr>
                                                                                <w:top w:val="none" w:sz="0" w:space="0" w:color="auto"/>
                                                                                <w:left w:val="none" w:sz="0" w:space="0" w:color="auto"/>
                                                                                <w:bottom w:val="none" w:sz="0" w:space="0" w:color="auto"/>
                                                                                <w:right w:val="none" w:sz="0" w:space="0" w:color="auto"/>
                                                                              </w:divBdr>
                                                                              <w:divsChild>
                                                                                <w:div w:id="43138833">
                                                                                  <w:marLeft w:val="0"/>
                                                                                  <w:marRight w:val="0"/>
                                                                                  <w:marTop w:val="0"/>
                                                                                  <w:marBottom w:val="0"/>
                                                                                  <w:divBdr>
                                                                                    <w:top w:val="none" w:sz="0" w:space="0" w:color="auto"/>
                                                                                    <w:left w:val="none" w:sz="0" w:space="0" w:color="auto"/>
                                                                                    <w:bottom w:val="none" w:sz="0" w:space="0" w:color="auto"/>
                                                                                    <w:right w:val="none" w:sz="0" w:space="0" w:color="auto"/>
                                                                                  </w:divBdr>
                                                                                  <w:divsChild>
                                                                                    <w:div w:id="1979874673">
                                                                                      <w:marLeft w:val="0"/>
                                                                                      <w:marRight w:val="0"/>
                                                                                      <w:marTop w:val="0"/>
                                                                                      <w:marBottom w:val="0"/>
                                                                                      <w:divBdr>
                                                                                        <w:top w:val="none" w:sz="0" w:space="0" w:color="auto"/>
                                                                                        <w:left w:val="none" w:sz="0" w:space="0" w:color="auto"/>
                                                                                        <w:bottom w:val="none" w:sz="0" w:space="0" w:color="auto"/>
                                                                                        <w:right w:val="none" w:sz="0" w:space="0" w:color="auto"/>
                                                                                      </w:divBdr>
                                                                                      <w:divsChild>
                                                                                        <w:div w:id="6435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7968470">
      <w:bodyDiv w:val="1"/>
      <w:marLeft w:val="0"/>
      <w:marRight w:val="0"/>
      <w:marTop w:val="0"/>
      <w:marBottom w:val="0"/>
      <w:divBdr>
        <w:top w:val="none" w:sz="0" w:space="0" w:color="auto"/>
        <w:left w:val="none" w:sz="0" w:space="0" w:color="auto"/>
        <w:bottom w:val="none" w:sz="0" w:space="0" w:color="auto"/>
        <w:right w:val="none" w:sz="0" w:space="0" w:color="auto"/>
      </w:divBdr>
    </w:div>
    <w:div w:id="444735327">
      <w:bodyDiv w:val="1"/>
      <w:marLeft w:val="0"/>
      <w:marRight w:val="0"/>
      <w:marTop w:val="0"/>
      <w:marBottom w:val="0"/>
      <w:divBdr>
        <w:top w:val="none" w:sz="0" w:space="0" w:color="auto"/>
        <w:left w:val="none" w:sz="0" w:space="0" w:color="auto"/>
        <w:bottom w:val="none" w:sz="0" w:space="0" w:color="auto"/>
        <w:right w:val="none" w:sz="0" w:space="0" w:color="auto"/>
      </w:divBdr>
    </w:div>
    <w:div w:id="455609661">
      <w:bodyDiv w:val="1"/>
      <w:marLeft w:val="0"/>
      <w:marRight w:val="0"/>
      <w:marTop w:val="0"/>
      <w:marBottom w:val="0"/>
      <w:divBdr>
        <w:top w:val="none" w:sz="0" w:space="0" w:color="auto"/>
        <w:left w:val="none" w:sz="0" w:space="0" w:color="auto"/>
        <w:bottom w:val="none" w:sz="0" w:space="0" w:color="auto"/>
        <w:right w:val="none" w:sz="0" w:space="0" w:color="auto"/>
      </w:divBdr>
    </w:div>
    <w:div w:id="474955522">
      <w:bodyDiv w:val="1"/>
      <w:marLeft w:val="0"/>
      <w:marRight w:val="0"/>
      <w:marTop w:val="0"/>
      <w:marBottom w:val="0"/>
      <w:divBdr>
        <w:top w:val="none" w:sz="0" w:space="0" w:color="auto"/>
        <w:left w:val="none" w:sz="0" w:space="0" w:color="auto"/>
        <w:bottom w:val="none" w:sz="0" w:space="0" w:color="auto"/>
        <w:right w:val="none" w:sz="0" w:space="0" w:color="auto"/>
      </w:divBdr>
    </w:div>
    <w:div w:id="573852613">
      <w:bodyDiv w:val="1"/>
      <w:marLeft w:val="0"/>
      <w:marRight w:val="0"/>
      <w:marTop w:val="0"/>
      <w:marBottom w:val="0"/>
      <w:divBdr>
        <w:top w:val="none" w:sz="0" w:space="0" w:color="auto"/>
        <w:left w:val="none" w:sz="0" w:space="0" w:color="auto"/>
        <w:bottom w:val="none" w:sz="0" w:space="0" w:color="auto"/>
        <w:right w:val="none" w:sz="0" w:space="0" w:color="auto"/>
      </w:divBdr>
    </w:div>
    <w:div w:id="577977867">
      <w:bodyDiv w:val="1"/>
      <w:marLeft w:val="0"/>
      <w:marRight w:val="0"/>
      <w:marTop w:val="0"/>
      <w:marBottom w:val="0"/>
      <w:divBdr>
        <w:top w:val="none" w:sz="0" w:space="0" w:color="auto"/>
        <w:left w:val="none" w:sz="0" w:space="0" w:color="auto"/>
        <w:bottom w:val="none" w:sz="0" w:space="0" w:color="auto"/>
        <w:right w:val="none" w:sz="0" w:space="0" w:color="auto"/>
      </w:divBdr>
    </w:div>
    <w:div w:id="615523099">
      <w:bodyDiv w:val="1"/>
      <w:marLeft w:val="0"/>
      <w:marRight w:val="0"/>
      <w:marTop w:val="0"/>
      <w:marBottom w:val="0"/>
      <w:divBdr>
        <w:top w:val="none" w:sz="0" w:space="0" w:color="auto"/>
        <w:left w:val="none" w:sz="0" w:space="0" w:color="auto"/>
        <w:bottom w:val="none" w:sz="0" w:space="0" w:color="auto"/>
        <w:right w:val="none" w:sz="0" w:space="0" w:color="auto"/>
      </w:divBdr>
    </w:div>
    <w:div w:id="654916520">
      <w:bodyDiv w:val="1"/>
      <w:marLeft w:val="0"/>
      <w:marRight w:val="0"/>
      <w:marTop w:val="0"/>
      <w:marBottom w:val="0"/>
      <w:divBdr>
        <w:top w:val="none" w:sz="0" w:space="0" w:color="auto"/>
        <w:left w:val="none" w:sz="0" w:space="0" w:color="auto"/>
        <w:bottom w:val="none" w:sz="0" w:space="0" w:color="auto"/>
        <w:right w:val="none" w:sz="0" w:space="0" w:color="auto"/>
      </w:divBdr>
    </w:div>
    <w:div w:id="663168358">
      <w:bodyDiv w:val="1"/>
      <w:marLeft w:val="0"/>
      <w:marRight w:val="0"/>
      <w:marTop w:val="0"/>
      <w:marBottom w:val="0"/>
      <w:divBdr>
        <w:top w:val="none" w:sz="0" w:space="0" w:color="auto"/>
        <w:left w:val="none" w:sz="0" w:space="0" w:color="auto"/>
        <w:bottom w:val="none" w:sz="0" w:space="0" w:color="auto"/>
        <w:right w:val="none" w:sz="0" w:space="0" w:color="auto"/>
      </w:divBdr>
    </w:div>
    <w:div w:id="706419506">
      <w:bodyDiv w:val="1"/>
      <w:marLeft w:val="0"/>
      <w:marRight w:val="0"/>
      <w:marTop w:val="0"/>
      <w:marBottom w:val="0"/>
      <w:divBdr>
        <w:top w:val="none" w:sz="0" w:space="0" w:color="auto"/>
        <w:left w:val="none" w:sz="0" w:space="0" w:color="auto"/>
        <w:bottom w:val="none" w:sz="0" w:space="0" w:color="auto"/>
        <w:right w:val="none" w:sz="0" w:space="0" w:color="auto"/>
      </w:divBdr>
    </w:div>
    <w:div w:id="719086633">
      <w:bodyDiv w:val="1"/>
      <w:marLeft w:val="0"/>
      <w:marRight w:val="0"/>
      <w:marTop w:val="0"/>
      <w:marBottom w:val="0"/>
      <w:divBdr>
        <w:top w:val="none" w:sz="0" w:space="0" w:color="auto"/>
        <w:left w:val="none" w:sz="0" w:space="0" w:color="auto"/>
        <w:bottom w:val="none" w:sz="0" w:space="0" w:color="auto"/>
        <w:right w:val="none" w:sz="0" w:space="0" w:color="auto"/>
      </w:divBdr>
    </w:div>
    <w:div w:id="797603145">
      <w:bodyDiv w:val="1"/>
      <w:marLeft w:val="0"/>
      <w:marRight w:val="0"/>
      <w:marTop w:val="0"/>
      <w:marBottom w:val="0"/>
      <w:divBdr>
        <w:top w:val="none" w:sz="0" w:space="0" w:color="auto"/>
        <w:left w:val="none" w:sz="0" w:space="0" w:color="auto"/>
        <w:bottom w:val="none" w:sz="0" w:space="0" w:color="auto"/>
        <w:right w:val="none" w:sz="0" w:space="0" w:color="auto"/>
      </w:divBdr>
    </w:div>
    <w:div w:id="876544867">
      <w:bodyDiv w:val="1"/>
      <w:marLeft w:val="0"/>
      <w:marRight w:val="0"/>
      <w:marTop w:val="0"/>
      <w:marBottom w:val="0"/>
      <w:divBdr>
        <w:top w:val="none" w:sz="0" w:space="0" w:color="auto"/>
        <w:left w:val="none" w:sz="0" w:space="0" w:color="auto"/>
        <w:bottom w:val="none" w:sz="0" w:space="0" w:color="auto"/>
        <w:right w:val="none" w:sz="0" w:space="0" w:color="auto"/>
      </w:divBdr>
    </w:div>
    <w:div w:id="938871886">
      <w:bodyDiv w:val="1"/>
      <w:marLeft w:val="0"/>
      <w:marRight w:val="0"/>
      <w:marTop w:val="0"/>
      <w:marBottom w:val="0"/>
      <w:divBdr>
        <w:top w:val="none" w:sz="0" w:space="0" w:color="auto"/>
        <w:left w:val="none" w:sz="0" w:space="0" w:color="auto"/>
        <w:bottom w:val="none" w:sz="0" w:space="0" w:color="auto"/>
        <w:right w:val="none" w:sz="0" w:space="0" w:color="auto"/>
      </w:divBdr>
    </w:div>
    <w:div w:id="958607901">
      <w:bodyDiv w:val="1"/>
      <w:marLeft w:val="0"/>
      <w:marRight w:val="0"/>
      <w:marTop w:val="0"/>
      <w:marBottom w:val="0"/>
      <w:divBdr>
        <w:top w:val="none" w:sz="0" w:space="0" w:color="auto"/>
        <w:left w:val="none" w:sz="0" w:space="0" w:color="auto"/>
        <w:bottom w:val="none" w:sz="0" w:space="0" w:color="auto"/>
        <w:right w:val="none" w:sz="0" w:space="0" w:color="auto"/>
      </w:divBdr>
    </w:div>
    <w:div w:id="1011756908">
      <w:bodyDiv w:val="1"/>
      <w:marLeft w:val="0"/>
      <w:marRight w:val="0"/>
      <w:marTop w:val="0"/>
      <w:marBottom w:val="0"/>
      <w:divBdr>
        <w:top w:val="none" w:sz="0" w:space="0" w:color="auto"/>
        <w:left w:val="none" w:sz="0" w:space="0" w:color="auto"/>
        <w:bottom w:val="none" w:sz="0" w:space="0" w:color="auto"/>
        <w:right w:val="none" w:sz="0" w:space="0" w:color="auto"/>
      </w:divBdr>
    </w:div>
    <w:div w:id="1065102824">
      <w:bodyDiv w:val="1"/>
      <w:marLeft w:val="0"/>
      <w:marRight w:val="0"/>
      <w:marTop w:val="0"/>
      <w:marBottom w:val="0"/>
      <w:divBdr>
        <w:top w:val="none" w:sz="0" w:space="0" w:color="auto"/>
        <w:left w:val="none" w:sz="0" w:space="0" w:color="auto"/>
        <w:bottom w:val="none" w:sz="0" w:space="0" w:color="auto"/>
        <w:right w:val="none" w:sz="0" w:space="0" w:color="auto"/>
      </w:divBdr>
    </w:div>
    <w:div w:id="1096054256">
      <w:bodyDiv w:val="1"/>
      <w:marLeft w:val="0"/>
      <w:marRight w:val="0"/>
      <w:marTop w:val="0"/>
      <w:marBottom w:val="0"/>
      <w:divBdr>
        <w:top w:val="none" w:sz="0" w:space="0" w:color="auto"/>
        <w:left w:val="none" w:sz="0" w:space="0" w:color="auto"/>
        <w:bottom w:val="none" w:sz="0" w:space="0" w:color="auto"/>
        <w:right w:val="none" w:sz="0" w:space="0" w:color="auto"/>
      </w:divBdr>
    </w:div>
    <w:div w:id="1176268056">
      <w:bodyDiv w:val="1"/>
      <w:marLeft w:val="0"/>
      <w:marRight w:val="0"/>
      <w:marTop w:val="0"/>
      <w:marBottom w:val="0"/>
      <w:divBdr>
        <w:top w:val="none" w:sz="0" w:space="0" w:color="auto"/>
        <w:left w:val="none" w:sz="0" w:space="0" w:color="auto"/>
        <w:bottom w:val="none" w:sz="0" w:space="0" w:color="auto"/>
        <w:right w:val="none" w:sz="0" w:space="0" w:color="auto"/>
      </w:divBdr>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
    <w:div w:id="1226719502">
      <w:bodyDiv w:val="1"/>
      <w:marLeft w:val="0"/>
      <w:marRight w:val="0"/>
      <w:marTop w:val="0"/>
      <w:marBottom w:val="0"/>
      <w:divBdr>
        <w:top w:val="none" w:sz="0" w:space="0" w:color="auto"/>
        <w:left w:val="none" w:sz="0" w:space="0" w:color="auto"/>
        <w:bottom w:val="none" w:sz="0" w:space="0" w:color="auto"/>
        <w:right w:val="none" w:sz="0" w:space="0" w:color="auto"/>
      </w:divBdr>
    </w:div>
    <w:div w:id="1251352534">
      <w:bodyDiv w:val="1"/>
      <w:marLeft w:val="0"/>
      <w:marRight w:val="0"/>
      <w:marTop w:val="0"/>
      <w:marBottom w:val="0"/>
      <w:divBdr>
        <w:top w:val="none" w:sz="0" w:space="0" w:color="auto"/>
        <w:left w:val="none" w:sz="0" w:space="0" w:color="auto"/>
        <w:bottom w:val="none" w:sz="0" w:space="0" w:color="auto"/>
        <w:right w:val="none" w:sz="0" w:space="0" w:color="auto"/>
      </w:divBdr>
    </w:div>
    <w:div w:id="1339847982">
      <w:bodyDiv w:val="1"/>
      <w:marLeft w:val="0"/>
      <w:marRight w:val="0"/>
      <w:marTop w:val="0"/>
      <w:marBottom w:val="0"/>
      <w:divBdr>
        <w:top w:val="none" w:sz="0" w:space="0" w:color="auto"/>
        <w:left w:val="none" w:sz="0" w:space="0" w:color="auto"/>
        <w:bottom w:val="none" w:sz="0" w:space="0" w:color="auto"/>
        <w:right w:val="none" w:sz="0" w:space="0" w:color="auto"/>
      </w:divBdr>
    </w:div>
    <w:div w:id="1340431426">
      <w:bodyDiv w:val="1"/>
      <w:marLeft w:val="0"/>
      <w:marRight w:val="0"/>
      <w:marTop w:val="0"/>
      <w:marBottom w:val="0"/>
      <w:divBdr>
        <w:top w:val="none" w:sz="0" w:space="0" w:color="auto"/>
        <w:left w:val="none" w:sz="0" w:space="0" w:color="auto"/>
        <w:bottom w:val="none" w:sz="0" w:space="0" w:color="auto"/>
        <w:right w:val="none" w:sz="0" w:space="0" w:color="auto"/>
      </w:divBdr>
    </w:div>
    <w:div w:id="1542283580">
      <w:bodyDiv w:val="1"/>
      <w:marLeft w:val="0"/>
      <w:marRight w:val="0"/>
      <w:marTop w:val="0"/>
      <w:marBottom w:val="0"/>
      <w:divBdr>
        <w:top w:val="none" w:sz="0" w:space="0" w:color="auto"/>
        <w:left w:val="none" w:sz="0" w:space="0" w:color="auto"/>
        <w:bottom w:val="none" w:sz="0" w:space="0" w:color="auto"/>
        <w:right w:val="none" w:sz="0" w:space="0" w:color="auto"/>
      </w:divBdr>
    </w:div>
    <w:div w:id="1549102693">
      <w:bodyDiv w:val="1"/>
      <w:marLeft w:val="0"/>
      <w:marRight w:val="0"/>
      <w:marTop w:val="0"/>
      <w:marBottom w:val="0"/>
      <w:divBdr>
        <w:top w:val="none" w:sz="0" w:space="0" w:color="auto"/>
        <w:left w:val="none" w:sz="0" w:space="0" w:color="auto"/>
        <w:bottom w:val="none" w:sz="0" w:space="0" w:color="auto"/>
        <w:right w:val="none" w:sz="0" w:space="0" w:color="auto"/>
      </w:divBdr>
    </w:div>
    <w:div w:id="1581331876">
      <w:bodyDiv w:val="1"/>
      <w:marLeft w:val="0"/>
      <w:marRight w:val="0"/>
      <w:marTop w:val="0"/>
      <w:marBottom w:val="0"/>
      <w:divBdr>
        <w:top w:val="none" w:sz="0" w:space="0" w:color="auto"/>
        <w:left w:val="none" w:sz="0" w:space="0" w:color="auto"/>
        <w:bottom w:val="none" w:sz="0" w:space="0" w:color="auto"/>
        <w:right w:val="none" w:sz="0" w:space="0" w:color="auto"/>
      </w:divBdr>
    </w:div>
    <w:div w:id="1608731234">
      <w:bodyDiv w:val="1"/>
      <w:marLeft w:val="0"/>
      <w:marRight w:val="0"/>
      <w:marTop w:val="0"/>
      <w:marBottom w:val="0"/>
      <w:divBdr>
        <w:top w:val="none" w:sz="0" w:space="0" w:color="auto"/>
        <w:left w:val="none" w:sz="0" w:space="0" w:color="auto"/>
        <w:bottom w:val="none" w:sz="0" w:space="0" w:color="auto"/>
        <w:right w:val="none" w:sz="0" w:space="0" w:color="auto"/>
      </w:divBdr>
    </w:div>
    <w:div w:id="1731270870">
      <w:bodyDiv w:val="1"/>
      <w:marLeft w:val="0"/>
      <w:marRight w:val="0"/>
      <w:marTop w:val="0"/>
      <w:marBottom w:val="0"/>
      <w:divBdr>
        <w:top w:val="none" w:sz="0" w:space="0" w:color="auto"/>
        <w:left w:val="none" w:sz="0" w:space="0" w:color="auto"/>
        <w:bottom w:val="none" w:sz="0" w:space="0" w:color="auto"/>
        <w:right w:val="none" w:sz="0" w:space="0" w:color="auto"/>
      </w:divBdr>
    </w:div>
    <w:div w:id="1754661903">
      <w:bodyDiv w:val="1"/>
      <w:marLeft w:val="0"/>
      <w:marRight w:val="0"/>
      <w:marTop w:val="0"/>
      <w:marBottom w:val="0"/>
      <w:divBdr>
        <w:top w:val="none" w:sz="0" w:space="0" w:color="auto"/>
        <w:left w:val="none" w:sz="0" w:space="0" w:color="auto"/>
        <w:bottom w:val="none" w:sz="0" w:space="0" w:color="auto"/>
        <w:right w:val="none" w:sz="0" w:space="0" w:color="auto"/>
      </w:divBdr>
    </w:div>
    <w:div w:id="1811022749">
      <w:bodyDiv w:val="1"/>
      <w:marLeft w:val="0"/>
      <w:marRight w:val="0"/>
      <w:marTop w:val="0"/>
      <w:marBottom w:val="0"/>
      <w:divBdr>
        <w:top w:val="none" w:sz="0" w:space="0" w:color="auto"/>
        <w:left w:val="none" w:sz="0" w:space="0" w:color="auto"/>
        <w:bottom w:val="none" w:sz="0" w:space="0" w:color="auto"/>
        <w:right w:val="none" w:sz="0" w:space="0" w:color="auto"/>
      </w:divBdr>
    </w:div>
    <w:div w:id="1956868187">
      <w:bodyDiv w:val="1"/>
      <w:marLeft w:val="0"/>
      <w:marRight w:val="0"/>
      <w:marTop w:val="0"/>
      <w:marBottom w:val="0"/>
      <w:divBdr>
        <w:top w:val="none" w:sz="0" w:space="0" w:color="auto"/>
        <w:left w:val="none" w:sz="0" w:space="0" w:color="auto"/>
        <w:bottom w:val="none" w:sz="0" w:space="0" w:color="auto"/>
        <w:right w:val="none" w:sz="0" w:space="0" w:color="auto"/>
      </w:divBdr>
    </w:div>
    <w:div w:id="1965962765">
      <w:bodyDiv w:val="1"/>
      <w:marLeft w:val="0"/>
      <w:marRight w:val="0"/>
      <w:marTop w:val="0"/>
      <w:marBottom w:val="0"/>
      <w:divBdr>
        <w:top w:val="none" w:sz="0" w:space="0" w:color="auto"/>
        <w:left w:val="none" w:sz="0" w:space="0" w:color="auto"/>
        <w:bottom w:val="none" w:sz="0" w:space="0" w:color="auto"/>
        <w:right w:val="none" w:sz="0" w:space="0" w:color="auto"/>
      </w:divBdr>
    </w:div>
    <w:div w:id="2002734307">
      <w:bodyDiv w:val="1"/>
      <w:marLeft w:val="0"/>
      <w:marRight w:val="0"/>
      <w:marTop w:val="0"/>
      <w:marBottom w:val="0"/>
      <w:divBdr>
        <w:top w:val="none" w:sz="0" w:space="0" w:color="auto"/>
        <w:left w:val="none" w:sz="0" w:space="0" w:color="auto"/>
        <w:bottom w:val="none" w:sz="0" w:space="0" w:color="auto"/>
        <w:right w:val="none" w:sz="0" w:space="0" w:color="auto"/>
      </w:divBdr>
    </w:div>
    <w:div w:id="2004311428">
      <w:bodyDiv w:val="1"/>
      <w:marLeft w:val="0"/>
      <w:marRight w:val="0"/>
      <w:marTop w:val="0"/>
      <w:marBottom w:val="0"/>
      <w:divBdr>
        <w:top w:val="none" w:sz="0" w:space="0" w:color="auto"/>
        <w:left w:val="none" w:sz="0" w:space="0" w:color="auto"/>
        <w:bottom w:val="none" w:sz="0" w:space="0" w:color="auto"/>
        <w:right w:val="none" w:sz="0" w:space="0" w:color="auto"/>
      </w:divBdr>
    </w:div>
    <w:div w:id="2044017222">
      <w:bodyDiv w:val="1"/>
      <w:marLeft w:val="0"/>
      <w:marRight w:val="0"/>
      <w:marTop w:val="0"/>
      <w:marBottom w:val="0"/>
      <w:divBdr>
        <w:top w:val="none" w:sz="0" w:space="0" w:color="auto"/>
        <w:left w:val="none" w:sz="0" w:space="0" w:color="auto"/>
        <w:bottom w:val="none" w:sz="0" w:space="0" w:color="auto"/>
        <w:right w:val="none" w:sz="0" w:space="0" w:color="auto"/>
      </w:divBdr>
    </w:div>
    <w:div w:id="213093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3.png"/></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ustomXml" Target="../customXml/item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hyperlink" Target="http://global.sap.com/corporate-en/legal/copyright/index.e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62E5EC30"/><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36" Type="http://schemas.openxmlformats.org/officeDocument/2006/relationships/customXml" Target="../customXml/item4.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4.xml"/><Relationship Id="rId35" Type="http://schemas.openxmlformats.org/officeDocument/2006/relationships/customXml" Target="../customXml/item3.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4D891F-D7D4-4111-922C-3E6CF614FC0A}">
  <ds:schemaRefs>
    <ds:schemaRef ds:uri="http://schemas.openxmlformats.org/officeDocument/2006/bibliography"/>
  </ds:schemaRefs>
</ds:datastoreItem>
</file>

<file path=customXml/itemProps2.xml><?xml version="1.0" encoding="utf-8"?>
<ds:datastoreItem xmlns:ds="http://schemas.openxmlformats.org/officeDocument/2006/customXml" ds:itemID="{67E341D9-195D-4D46-B6F9-72C703BFEA8A}"/>
</file>

<file path=customXml/itemProps3.xml><?xml version="1.0" encoding="utf-8"?>
<ds:datastoreItem xmlns:ds="http://schemas.openxmlformats.org/officeDocument/2006/customXml" ds:itemID="{A04C2016-10E9-4551-949D-FC7453980033}"/>
</file>

<file path=customXml/itemProps4.xml><?xml version="1.0" encoding="utf-8"?>
<ds:datastoreItem xmlns:ds="http://schemas.openxmlformats.org/officeDocument/2006/customXml" ds:itemID="{20133894-EEA9-477F-8B25-A0FCF7BC1C8C}"/>
</file>

<file path=docProps/app.xml><?xml version="1.0" encoding="utf-8"?>
<Properties xmlns="http://schemas.openxmlformats.org/officeDocument/2006/extended-properties" xmlns:vt="http://schemas.openxmlformats.org/officeDocument/2006/docPropsVTypes">
  <Template>Test scripts.dotm</Template>
  <TotalTime>0</TotalTime>
  <Pages>50</Pages>
  <Words>15953</Words>
  <Characters>90933</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106673</CharactersWithSpaces>
  <SharedDoc>false</SharedDoc>
  <HLinks>
    <vt:vector size="114" baseType="variant">
      <vt:variant>
        <vt:i4>5046273</vt:i4>
      </vt:variant>
      <vt:variant>
        <vt:i4>114</vt:i4>
      </vt:variant>
      <vt:variant>
        <vt:i4>0</vt:i4>
      </vt:variant>
      <vt:variant>
        <vt:i4>5</vt:i4>
      </vt:variant>
      <vt:variant>
        <vt:lpwstr>http://global.sap.com/corporate-en/legal/copyright/index.epx</vt:lpwstr>
      </vt:variant>
      <vt:variant>
        <vt:lpwstr>trademark</vt:lpwstr>
      </vt:variant>
      <vt:variant>
        <vt:i4>1900602</vt:i4>
      </vt:variant>
      <vt:variant>
        <vt:i4>104</vt:i4>
      </vt:variant>
      <vt:variant>
        <vt:i4>0</vt:i4>
      </vt:variant>
      <vt:variant>
        <vt:i4>5</vt:i4>
      </vt:variant>
      <vt:variant>
        <vt:lpwstr/>
      </vt:variant>
      <vt:variant>
        <vt:lpwstr>_Toc437608971</vt:lpwstr>
      </vt:variant>
      <vt:variant>
        <vt:i4>1900602</vt:i4>
      </vt:variant>
      <vt:variant>
        <vt:i4>98</vt:i4>
      </vt:variant>
      <vt:variant>
        <vt:i4>0</vt:i4>
      </vt:variant>
      <vt:variant>
        <vt:i4>5</vt:i4>
      </vt:variant>
      <vt:variant>
        <vt:lpwstr/>
      </vt:variant>
      <vt:variant>
        <vt:lpwstr>_Toc437608970</vt:lpwstr>
      </vt:variant>
      <vt:variant>
        <vt:i4>1835066</vt:i4>
      </vt:variant>
      <vt:variant>
        <vt:i4>92</vt:i4>
      </vt:variant>
      <vt:variant>
        <vt:i4>0</vt:i4>
      </vt:variant>
      <vt:variant>
        <vt:i4>5</vt:i4>
      </vt:variant>
      <vt:variant>
        <vt:lpwstr/>
      </vt:variant>
      <vt:variant>
        <vt:lpwstr>_Toc437608969</vt:lpwstr>
      </vt:variant>
      <vt:variant>
        <vt:i4>1835066</vt:i4>
      </vt:variant>
      <vt:variant>
        <vt:i4>86</vt:i4>
      </vt:variant>
      <vt:variant>
        <vt:i4>0</vt:i4>
      </vt:variant>
      <vt:variant>
        <vt:i4>5</vt:i4>
      </vt:variant>
      <vt:variant>
        <vt:lpwstr/>
      </vt:variant>
      <vt:variant>
        <vt:lpwstr>_Toc437608968</vt:lpwstr>
      </vt:variant>
      <vt:variant>
        <vt:i4>1835066</vt:i4>
      </vt:variant>
      <vt:variant>
        <vt:i4>80</vt:i4>
      </vt:variant>
      <vt:variant>
        <vt:i4>0</vt:i4>
      </vt:variant>
      <vt:variant>
        <vt:i4>5</vt:i4>
      </vt:variant>
      <vt:variant>
        <vt:lpwstr/>
      </vt:variant>
      <vt:variant>
        <vt:lpwstr>_Toc437608967</vt:lpwstr>
      </vt:variant>
      <vt:variant>
        <vt:i4>1835066</vt:i4>
      </vt:variant>
      <vt:variant>
        <vt:i4>74</vt:i4>
      </vt:variant>
      <vt:variant>
        <vt:i4>0</vt:i4>
      </vt:variant>
      <vt:variant>
        <vt:i4>5</vt:i4>
      </vt:variant>
      <vt:variant>
        <vt:lpwstr/>
      </vt:variant>
      <vt:variant>
        <vt:lpwstr>_Toc437608966</vt:lpwstr>
      </vt:variant>
      <vt:variant>
        <vt:i4>1835066</vt:i4>
      </vt:variant>
      <vt:variant>
        <vt:i4>68</vt:i4>
      </vt:variant>
      <vt:variant>
        <vt:i4>0</vt:i4>
      </vt:variant>
      <vt:variant>
        <vt:i4>5</vt:i4>
      </vt:variant>
      <vt:variant>
        <vt:lpwstr/>
      </vt:variant>
      <vt:variant>
        <vt:lpwstr>_Toc437608965</vt:lpwstr>
      </vt:variant>
      <vt:variant>
        <vt:i4>1835066</vt:i4>
      </vt:variant>
      <vt:variant>
        <vt:i4>62</vt:i4>
      </vt:variant>
      <vt:variant>
        <vt:i4>0</vt:i4>
      </vt:variant>
      <vt:variant>
        <vt:i4>5</vt:i4>
      </vt:variant>
      <vt:variant>
        <vt:lpwstr/>
      </vt:variant>
      <vt:variant>
        <vt:lpwstr>_Toc437608964</vt:lpwstr>
      </vt:variant>
      <vt:variant>
        <vt:i4>1835066</vt:i4>
      </vt:variant>
      <vt:variant>
        <vt:i4>56</vt:i4>
      </vt:variant>
      <vt:variant>
        <vt:i4>0</vt:i4>
      </vt:variant>
      <vt:variant>
        <vt:i4>5</vt:i4>
      </vt:variant>
      <vt:variant>
        <vt:lpwstr/>
      </vt:variant>
      <vt:variant>
        <vt:lpwstr>_Toc437608963</vt:lpwstr>
      </vt:variant>
      <vt:variant>
        <vt:i4>1835066</vt:i4>
      </vt:variant>
      <vt:variant>
        <vt:i4>50</vt:i4>
      </vt:variant>
      <vt:variant>
        <vt:i4>0</vt:i4>
      </vt:variant>
      <vt:variant>
        <vt:i4>5</vt:i4>
      </vt:variant>
      <vt:variant>
        <vt:lpwstr/>
      </vt:variant>
      <vt:variant>
        <vt:lpwstr>_Toc437608962</vt:lpwstr>
      </vt:variant>
      <vt:variant>
        <vt:i4>1835066</vt:i4>
      </vt:variant>
      <vt:variant>
        <vt:i4>44</vt:i4>
      </vt:variant>
      <vt:variant>
        <vt:i4>0</vt:i4>
      </vt:variant>
      <vt:variant>
        <vt:i4>5</vt:i4>
      </vt:variant>
      <vt:variant>
        <vt:lpwstr/>
      </vt:variant>
      <vt:variant>
        <vt:lpwstr>_Toc437608961</vt:lpwstr>
      </vt:variant>
      <vt:variant>
        <vt:i4>1835066</vt:i4>
      </vt:variant>
      <vt:variant>
        <vt:i4>38</vt:i4>
      </vt:variant>
      <vt:variant>
        <vt:i4>0</vt:i4>
      </vt:variant>
      <vt:variant>
        <vt:i4>5</vt:i4>
      </vt:variant>
      <vt:variant>
        <vt:lpwstr/>
      </vt:variant>
      <vt:variant>
        <vt:lpwstr>_Toc437608960</vt:lpwstr>
      </vt:variant>
      <vt:variant>
        <vt:i4>2031674</vt:i4>
      </vt:variant>
      <vt:variant>
        <vt:i4>32</vt:i4>
      </vt:variant>
      <vt:variant>
        <vt:i4>0</vt:i4>
      </vt:variant>
      <vt:variant>
        <vt:i4>5</vt:i4>
      </vt:variant>
      <vt:variant>
        <vt:lpwstr/>
      </vt:variant>
      <vt:variant>
        <vt:lpwstr>_Toc437608959</vt:lpwstr>
      </vt:variant>
      <vt:variant>
        <vt:i4>2031674</vt:i4>
      </vt:variant>
      <vt:variant>
        <vt:i4>26</vt:i4>
      </vt:variant>
      <vt:variant>
        <vt:i4>0</vt:i4>
      </vt:variant>
      <vt:variant>
        <vt:i4>5</vt:i4>
      </vt:variant>
      <vt:variant>
        <vt:lpwstr/>
      </vt:variant>
      <vt:variant>
        <vt:lpwstr>_Toc437608958</vt:lpwstr>
      </vt:variant>
      <vt:variant>
        <vt:i4>2031674</vt:i4>
      </vt:variant>
      <vt:variant>
        <vt:i4>20</vt:i4>
      </vt:variant>
      <vt:variant>
        <vt:i4>0</vt:i4>
      </vt:variant>
      <vt:variant>
        <vt:i4>5</vt:i4>
      </vt:variant>
      <vt:variant>
        <vt:lpwstr/>
      </vt:variant>
      <vt:variant>
        <vt:lpwstr>_Toc437608957</vt:lpwstr>
      </vt:variant>
      <vt:variant>
        <vt:i4>2031674</vt:i4>
      </vt:variant>
      <vt:variant>
        <vt:i4>14</vt:i4>
      </vt:variant>
      <vt:variant>
        <vt:i4>0</vt:i4>
      </vt:variant>
      <vt:variant>
        <vt:i4>5</vt:i4>
      </vt:variant>
      <vt:variant>
        <vt:lpwstr/>
      </vt:variant>
      <vt:variant>
        <vt:lpwstr>_Toc437608956</vt:lpwstr>
      </vt:variant>
      <vt:variant>
        <vt:i4>2031674</vt:i4>
      </vt:variant>
      <vt:variant>
        <vt:i4>8</vt:i4>
      </vt:variant>
      <vt:variant>
        <vt:i4>0</vt:i4>
      </vt:variant>
      <vt:variant>
        <vt:i4>5</vt:i4>
      </vt:variant>
      <vt:variant>
        <vt:lpwstr/>
      </vt:variant>
      <vt:variant>
        <vt:lpwstr>_Toc437608955</vt:lpwstr>
      </vt:variant>
      <vt:variant>
        <vt:i4>2031674</vt:i4>
      </vt:variant>
      <vt:variant>
        <vt:i4>2</vt:i4>
      </vt:variant>
      <vt:variant>
        <vt:i4>0</vt:i4>
      </vt:variant>
      <vt:variant>
        <vt:i4>5</vt:i4>
      </vt:variant>
      <vt:variant>
        <vt:lpwstr/>
      </vt:variant>
      <vt:variant>
        <vt:lpwstr>_Toc437608954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2015-12-21T12:45:00Z</dcterms:created>
  <dcterms:modified xsi:type="dcterms:W3CDTF">2018-02-26T15:41:00Z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