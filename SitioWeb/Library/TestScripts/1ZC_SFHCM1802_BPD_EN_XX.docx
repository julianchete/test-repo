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8.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590"/>
        <w:tblW w:w="14345" w:type="dxa"/>
        <w:tblBorders>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4962"/>
        <w:gridCol w:w="9383"/>
      </w:tblGrid>
      <w:tr w:rsidR="00985A3A" w:rsidRPr="004E5332" w14:paraId="2BAD10E2" w14:textId="77777777" w:rsidTr="00505EBE">
        <w:trPr>
          <w:trHeight w:hRule="exact" w:val="227"/>
        </w:trPr>
        <w:tc>
          <w:tcPr>
            <w:tcW w:w="4962" w:type="dxa"/>
            <w:tcBorders>
              <w:bottom w:val="single" w:sz="4" w:space="0" w:color="auto"/>
            </w:tcBorders>
            <w:shd w:val="clear" w:color="auto" w:fill="000000"/>
          </w:tcPr>
          <w:p w14:paraId="27A06EA5" w14:textId="77777777" w:rsidR="00985A3A" w:rsidRPr="004E5332" w:rsidRDefault="00985A3A" w:rsidP="00505EBE">
            <w:pPr>
              <w:pStyle w:val="ListNumber"/>
              <w:numPr>
                <w:ilvl w:val="0"/>
                <w:numId w:val="0"/>
              </w:numPr>
              <w:ind w:left="340"/>
            </w:pPr>
          </w:p>
        </w:tc>
        <w:tc>
          <w:tcPr>
            <w:tcW w:w="9383" w:type="dxa"/>
            <w:tcBorders>
              <w:bottom w:val="single" w:sz="4" w:space="0" w:color="auto"/>
            </w:tcBorders>
            <w:shd w:val="clear" w:color="auto" w:fill="000000"/>
          </w:tcPr>
          <w:p w14:paraId="50C188E1" w14:textId="77777777" w:rsidR="00985A3A" w:rsidRPr="004E5332" w:rsidRDefault="00985A3A" w:rsidP="00505EBE"/>
        </w:tc>
      </w:tr>
      <w:tr w:rsidR="00985A3A" w:rsidRPr="00EE5A87" w14:paraId="1A9ED77B" w14:textId="77777777" w:rsidTr="00505EBE">
        <w:trPr>
          <w:trHeight w:val="636"/>
        </w:trPr>
        <w:tc>
          <w:tcPr>
            <w:tcW w:w="4962" w:type="dxa"/>
            <w:vMerge w:val="restart"/>
            <w:tcBorders>
              <w:top w:val="single" w:sz="4" w:space="0" w:color="auto"/>
              <w:bottom w:val="nil"/>
              <w:right w:val="nil"/>
            </w:tcBorders>
            <w:shd w:val="clear" w:color="auto" w:fill="F0AB00"/>
            <w:tcMar>
              <w:top w:w="113" w:type="dxa"/>
            </w:tcMar>
          </w:tcPr>
          <w:p w14:paraId="296D6C38" w14:textId="77777777" w:rsidR="00985A3A" w:rsidRPr="00EE5A87" w:rsidRDefault="00985A3A" w:rsidP="00505EBE">
            <w:pPr>
              <w:pStyle w:val="SAPCollateralType"/>
            </w:pPr>
            <w:r w:rsidRPr="00EE5A87">
              <w:t>Test Script</w:t>
            </w:r>
          </w:p>
          <w:p w14:paraId="1B1CD846" w14:textId="77777777" w:rsidR="00FE1B9C" w:rsidRPr="00EE5A87" w:rsidRDefault="00FE1B9C" w:rsidP="00FE1B9C">
            <w:pPr>
              <w:pStyle w:val="SAPDocumentVersion"/>
              <w:rPr>
                <w:rStyle w:val="PlaceholderText"/>
                <w:rFonts w:eastAsia="SimSun"/>
                <w:color w:val="000000"/>
                <w:lang w:eastAsia="zh-CN"/>
              </w:rPr>
            </w:pPr>
            <w:r w:rsidRPr="00EE5A87">
              <w:rPr>
                <w:rStyle w:val="PlaceholderText"/>
                <w:color w:val="000000"/>
              </w:rPr>
              <w:t>SAP SuccessFactors HCM Core</w:t>
            </w:r>
          </w:p>
          <w:p w14:paraId="3CA1A862" w14:textId="06F9505B" w:rsidR="00FE1B9C" w:rsidRPr="00EE5A87" w:rsidRDefault="005F6B7C" w:rsidP="00FE1B9C">
            <w:pPr>
              <w:pStyle w:val="SAPDocumentVersion"/>
              <w:rPr>
                <w:rFonts w:eastAsia="SimSun"/>
                <w:lang w:eastAsia="zh-CN"/>
              </w:rPr>
            </w:pPr>
            <w:del w:id="0" w:author="Author" w:date="2018-01-22T13:32:00Z">
              <w:r w:rsidRPr="00EE5A87" w:rsidDel="006A1847">
                <w:rPr>
                  <w:rFonts w:eastAsia="SimSun"/>
                  <w:lang w:eastAsia="zh-CN"/>
                </w:rPr>
                <w:delText>January</w:delText>
              </w:r>
              <w:r w:rsidR="009D3B93" w:rsidRPr="00EE5A87" w:rsidDel="006A1847">
                <w:rPr>
                  <w:rFonts w:eastAsia="SimSun"/>
                  <w:lang w:eastAsia="zh-CN"/>
                </w:rPr>
                <w:delText xml:space="preserve"> </w:delText>
              </w:r>
            </w:del>
            <w:ins w:id="1" w:author="Author" w:date="2018-01-22T13:32:00Z">
              <w:r w:rsidR="006A1847">
                <w:rPr>
                  <w:rFonts w:eastAsia="SimSun"/>
                  <w:lang w:eastAsia="zh-CN"/>
                </w:rPr>
                <w:t>April</w:t>
              </w:r>
              <w:r w:rsidR="006A1847" w:rsidRPr="00EE5A87">
                <w:rPr>
                  <w:rFonts w:eastAsia="SimSun"/>
                  <w:lang w:eastAsia="zh-CN"/>
                </w:rPr>
                <w:t xml:space="preserve"> </w:t>
              </w:r>
            </w:ins>
            <w:r w:rsidR="00FE1B9C" w:rsidRPr="00EE5A87">
              <w:t>201</w:t>
            </w:r>
            <w:r w:rsidRPr="00EE5A87">
              <w:t>8</w:t>
            </w:r>
          </w:p>
          <w:p w14:paraId="4ADC4049" w14:textId="20C57EDC" w:rsidR="00985A3A" w:rsidRPr="00EE5A87" w:rsidRDefault="00FE1B9C" w:rsidP="00FE1B9C">
            <w:pPr>
              <w:pStyle w:val="SAPDocumentVersion"/>
            </w:pPr>
            <w:r w:rsidRPr="00EE5A87">
              <w:t>English</w:t>
            </w:r>
          </w:p>
        </w:tc>
        <w:tc>
          <w:tcPr>
            <w:tcW w:w="9383" w:type="dxa"/>
            <w:tcBorders>
              <w:top w:val="single" w:sz="4" w:space="0" w:color="auto"/>
              <w:left w:val="nil"/>
              <w:bottom w:val="nil"/>
            </w:tcBorders>
            <w:shd w:val="clear" w:color="auto" w:fill="F0AB00"/>
            <w:tcMar>
              <w:top w:w="113" w:type="dxa"/>
            </w:tcMar>
          </w:tcPr>
          <w:p w14:paraId="7E9AFB12" w14:textId="77777777" w:rsidR="00985A3A" w:rsidRPr="00EE5A87" w:rsidRDefault="00985A3A" w:rsidP="00505EBE">
            <w:pPr>
              <w:pStyle w:val="SAPSecurityLevel"/>
            </w:pPr>
            <w:bookmarkStart w:id="2" w:name="securitylevel"/>
            <w:r w:rsidRPr="00EE5A87">
              <w:t>Customer</w:t>
            </w:r>
            <w:bookmarkEnd w:id="2"/>
          </w:p>
        </w:tc>
      </w:tr>
      <w:tr w:rsidR="00985A3A" w:rsidRPr="00EE5A87" w14:paraId="2A236BAB" w14:textId="77777777" w:rsidTr="00505EBE">
        <w:trPr>
          <w:trHeight w:hRule="exact" w:val="2402"/>
        </w:trPr>
        <w:tc>
          <w:tcPr>
            <w:tcW w:w="4962" w:type="dxa"/>
            <w:vMerge/>
            <w:tcBorders>
              <w:top w:val="nil"/>
              <w:bottom w:val="nil"/>
              <w:right w:val="nil"/>
            </w:tcBorders>
            <w:shd w:val="clear" w:color="auto" w:fill="F0AB00"/>
            <w:tcMar>
              <w:top w:w="113" w:type="dxa"/>
            </w:tcMar>
          </w:tcPr>
          <w:p w14:paraId="5ABD3990" w14:textId="77777777" w:rsidR="00985A3A" w:rsidRPr="00EE5A87" w:rsidRDefault="00985A3A" w:rsidP="00505EBE">
            <w:pPr>
              <w:pStyle w:val="SAPCollateralType"/>
            </w:pPr>
          </w:p>
        </w:tc>
        <w:tc>
          <w:tcPr>
            <w:tcW w:w="9383" w:type="dxa"/>
            <w:tcBorders>
              <w:top w:val="nil"/>
              <w:left w:val="nil"/>
              <w:bottom w:val="nil"/>
            </w:tcBorders>
            <w:shd w:val="clear" w:color="auto" w:fill="F0AB00"/>
            <w:tcMar>
              <w:top w:w="113" w:type="dxa"/>
            </w:tcMar>
          </w:tcPr>
          <w:p w14:paraId="285625C7" w14:textId="276B19A5" w:rsidR="00985A3A" w:rsidRPr="00EE5A87" w:rsidRDefault="00901BA9" w:rsidP="00505EBE">
            <w:pPr>
              <w:pStyle w:val="SAPMainTitle"/>
            </w:pPr>
            <w:r w:rsidRPr="00EE5A87">
              <w:t>Manage Apprentices</w:t>
            </w:r>
          </w:p>
          <w:p w14:paraId="0BF3FC51" w14:textId="1DA17B99" w:rsidR="00985A3A" w:rsidRPr="00EE5A87" w:rsidRDefault="00985A3A" w:rsidP="009B5F9D">
            <w:pPr>
              <w:pStyle w:val="SAPSubTitle"/>
            </w:pPr>
            <w:r w:rsidRPr="00EE5A87">
              <w:t xml:space="preserve">ID: </w:t>
            </w:r>
            <w:r w:rsidR="009B5F9D" w:rsidRPr="00EE5A87">
              <w:t>1ZC</w:t>
            </w:r>
          </w:p>
        </w:tc>
      </w:tr>
    </w:tbl>
    <w:p w14:paraId="2BE65A76" w14:textId="77777777" w:rsidR="00985A3A" w:rsidRPr="00EE5A87" w:rsidRDefault="00985A3A" w:rsidP="00985A3A">
      <w:pPr>
        <w:pStyle w:val="SAPKeyblockTitle"/>
      </w:pPr>
      <w:r w:rsidRPr="00EE5A87">
        <w:t>Table of Contents</w:t>
      </w:r>
    </w:p>
    <w:p w14:paraId="236B27A7" w14:textId="7E5B963E" w:rsidR="00E3338A" w:rsidRDefault="00985A3A">
      <w:pPr>
        <w:pStyle w:val="TOC1"/>
        <w:rPr>
          <w:ins w:id="3" w:author="Author" w:date="2018-01-29T11:17:00Z"/>
          <w:rFonts w:asciiTheme="minorHAnsi" w:eastAsiaTheme="minorEastAsia" w:hAnsiTheme="minorHAnsi" w:cstheme="minorBidi"/>
          <w:noProof/>
          <w:sz w:val="22"/>
          <w:szCs w:val="22"/>
          <w:lang w:val="de-DE" w:eastAsia="de-DE"/>
        </w:rPr>
      </w:pPr>
      <w:r w:rsidRPr="00EE5A87">
        <w:rPr>
          <w:rFonts w:ascii="BentonSans Bold" w:hAnsi="BentonSans Bold"/>
        </w:rPr>
        <w:fldChar w:fldCharType="begin"/>
      </w:r>
      <w:r w:rsidRPr="00EE5A87">
        <w:rPr>
          <w:rFonts w:ascii="BentonSans Bold" w:hAnsi="BentonSans Bold"/>
        </w:rPr>
        <w:instrText xml:space="preserve"> TOC \o "1-5" \h \z \u </w:instrText>
      </w:r>
      <w:r w:rsidRPr="00EE5A87">
        <w:rPr>
          <w:rFonts w:ascii="BentonSans Bold" w:hAnsi="BentonSans Bold"/>
        </w:rPr>
        <w:fldChar w:fldCharType="separate"/>
      </w:r>
      <w:ins w:id="4" w:author="Author" w:date="2018-01-29T11:17:00Z">
        <w:r w:rsidR="00E3338A" w:rsidRPr="00DB168C">
          <w:rPr>
            <w:rStyle w:val="Hyperlink"/>
            <w:noProof/>
          </w:rPr>
          <w:fldChar w:fldCharType="begin"/>
        </w:r>
        <w:r w:rsidR="00E3338A" w:rsidRPr="00DB168C">
          <w:rPr>
            <w:rStyle w:val="Hyperlink"/>
            <w:noProof/>
          </w:rPr>
          <w:instrText xml:space="preserve"> </w:instrText>
        </w:r>
        <w:r w:rsidR="00E3338A">
          <w:rPr>
            <w:noProof/>
          </w:rPr>
          <w:instrText>HYPERLINK \l "_Toc504987985"</w:instrText>
        </w:r>
        <w:r w:rsidR="00E3338A" w:rsidRPr="00DB168C">
          <w:rPr>
            <w:rStyle w:val="Hyperlink"/>
            <w:noProof/>
          </w:rPr>
          <w:instrText xml:space="preserve"> </w:instrText>
        </w:r>
        <w:r w:rsidR="00E3338A" w:rsidRPr="00DB168C">
          <w:rPr>
            <w:rStyle w:val="Hyperlink"/>
            <w:noProof/>
          </w:rPr>
          <w:fldChar w:fldCharType="separate"/>
        </w:r>
        <w:r w:rsidR="00E3338A" w:rsidRPr="00DB168C">
          <w:rPr>
            <w:rStyle w:val="Hyperlink"/>
            <w:noProof/>
          </w:rPr>
          <w:t>1</w:t>
        </w:r>
        <w:r w:rsidR="00E3338A">
          <w:rPr>
            <w:rFonts w:asciiTheme="minorHAnsi" w:eastAsiaTheme="minorEastAsia" w:hAnsiTheme="minorHAnsi" w:cstheme="minorBidi"/>
            <w:noProof/>
            <w:sz w:val="22"/>
            <w:szCs w:val="22"/>
            <w:lang w:val="de-DE" w:eastAsia="de-DE"/>
          </w:rPr>
          <w:tab/>
        </w:r>
        <w:r w:rsidR="00E3338A" w:rsidRPr="00DB168C">
          <w:rPr>
            <w:rStyle w:val="Hyperlink"/>
            <w:noProof/>
          </w:rPr>
          <w:t>Purpose</w:t>
        </w:r>
        <w:r w:rsidR="00E3338A">
          <w:rPr>
            <w:noProof/>
            <w:webHidden/>
          </w:rPr>
          <w:tab/>
        </w:r>
        <w:r w:rsidR="00E3338A">
          <w:rPr>
            <w:noProof/>
            <w:webHidden/>
          </w:rPr>
          <w:fldChar w:fldCharType="begin"/>
        </w:r>
        <w:r w:rsidR="00E3338A">
          <w:rPr>
            <w:noProof/>
            <w:webHidden/>
          </w:rPr>
          <w:instrText xml:space="preserve"> PAGEREF _Toc504987985 \h </w:instrText>
        </w:r>
      </w:ins>
      <w:r w:rsidR="00E3338A">
        <w:rPr>
          <w:noProof/>
          <w:webHidden/>
        </w:rPr>
      </w:r>
      <w:r w:rsidR="00E3338A">
        <w:rPr>
          <w:noProof/>
          <w:webHidden/>
        </w:rPr>
        <w:fldChar w:fldCharType="separate"/>
      </w:r>
      <w:ins w:id="5" w:author="Author" w:date="2018-01-29T11:17:00Z">
        <w:r w:rsidR="00E3338A">
          <w:rPr>
            <w:noProof/>
            <w:webHidden/>
          </w:rPr>
          <w:t>4</w:t>
        </w:r>
        <w:r w:rsidR="00E3338A">
          <w:rPr>
            <w:noProof/>
            <w:webHidden/>
          </w:rPr>
          <w:fldChar w:fldCharType="end"/>
        </w:r>
        <w:r w:rsidR="00E3338A" w:rsidRPr="00DB168C">
          <w:rPr>
            <w:rStyle w:val="Hyperlink"/>
            <w:noProof/>
          </w:rPr>
          <w:fldChar w:fldCharType="end"/>
        </w:r>
      </w:ins>
    </w:p>
    <w:p w14:paraId="60DCF181" w14:textId="5B6C742C" w:rsidR="00E3338A" w:rsidRDefault="00E3338A">
      <w:pPr>
        <w:pStyle w:val="TOC2"/>
        <w:rPr>
          <w:ins w:id="6" w:author="Author" w:date="2018-01-29T11:17:00Z"/>
          <w:rFonts w:asciiTheme="minorHAnsi" w:eastAsiaTheme="minorEastAsia" w:hAnsiTheme="minorHAnsi" w:cstheme="minorBidi"/>
          <w:noProof/>
          <w:sz w:val="22"/>
          <w:szCs w:val="22"/>
          <w:lang w:val="de-DE" w:eastAsia="de-DE"/>
        </w:rPr>
      </w:pPr>
      <w:ins w:id="7"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"_Toc504987986"</w:instrText>
        </w:r>
        <w:r w:rsidRPr="00DB168C">
          <w:rPr>
            <w:rStyle w:val="Hyperlink"/>
            <w:noProof/>
          </w:rPr>
          <w:instrText xml:space="preserve"> </w:instrText>
        </w:r>
        <w:r w:rsidRPr="00DB168C">
          <w:rPr>
            <w:rStyle w:val="Hyperlink"/>
            <w:noProof/>
          </w:rPr>
          <w:fldChar w:fldCharType="separate"/>
        </w:r>
        <w:r w:rsidRPr="00DB168C">
          <w:rPr>
            <w:rStyle w:val="Hyperlink"/>
            <w:noProof/>
          </w:rPr>
          <w:t>1.1</w:t>
        </w:r>
        <w:r>
          <w:rPr>
            <w:rFonts w:asciiTheme="minorHAnsi" w:eastAsiaTheme="minorEastAsia" w:hAnsiTheme="minorHAnsi" w:cstheme="minorBidi"/>
            <w:noProof/>
            <w:sz w:val="22"/>
            <w:szCs w:val="22"/>
            <w:lang w:val="de-DE" w:eastAsia="de-DE"/>
          </w:rPr>
          <w:tab/>
        </w:r>
        <w:r w:rsidRPr="00DB168C">
          <w:rPr>
            <w:rStyle w:val="Hyperlink"/>
            <w:noProof/>
          </w:rPr>
          <w:t>Purpose of the Document</w:t>
        </w:r>
        <w:r>
          <w:rPr>
            <w:noProof/>
            <w:webHidden/>
          </w:rPr>
          <w:tab/>
        </w:r>
        <w:r>
          <w:rPr>
            <w:noProof/>
            <w:webHidden/>
          </w:rPr>
          <w:fldChar w:fldCharType="begin"/>
        </w:r>
        <w:r>
          <w:rPr>
            <w:noProof/>
            <w:webHidden/>
          </w:rPr>
          <w:instrText xml:space="preserve"> PAGEREF _Toc504987986 \h </w:instrText>
        </w:r>
      </w:ins>
      <w:r>
        <w:rPr>
          <w:noProof/>
          <w:webHidden/>
        </w:rPr>
      </w:r>
      <w:r>
        <w:rPr>
          <w:noProof/>
          <w:webHidden/>
        </w:rPr>
        <w:fldChar w:fldCharType="separate"/>
      </w:r>
      <w:ins w:id="8" w:author="Author" w:date="2018-01-29T11:17:00Z">
        <w:r>
          <w:rPr>
            <w:noProof/>
            <w:webHidden/>
          </w:rPr>
          <w:t>4</w:t>
        </w:r>
        <w:r>
          <w:rPr>
            <w:noProof/>
            <w:webHidden/>
          </w:rPr>
          <w:fldChar w:fldCharType="end"/>
        </w:r>
        <w:r w:rsidRPr="00DB168C">
          <w:rPr>
            <w:rStyle w:val="Hyperlink"/>
            <w:noProof/>
          </w:rPr>
          <w:fldChar w:fldCharType="end"/>
        </w:r>
      </w:ins>
    </w:p>
    <w:p w14:paraId="1729D8C7" w14:textId="4A7CA148" w:rsidR="00E3338A" w:rsidRDefault="00E3338A">
      <w:pPr>
        <w:pStyle w:val="TOC2"/>
        <w:rPr>
          <w:ins w:id="9" w:author="Author" w:date="2018-01-29T11:17:00Z"/>
          <w:rFonts w:asciiTheme="minorHAnsi" w:eastAsiaTheme="minorEastAsia" w:hAnsiTheme="minorHAnsi" w:cstheme="minorBidi"/>
          <w:noProof/>
          <w:sz w:val="22"/>
          <w:szCs w:val="22"/>
          <w:lang w:val="de-DE" w:eastAsia="de-DE"/>
        </w:rPr>
      </w:pPr>
      <w:ins w:id="10"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"_Toc504987987"</w:instrText>
        </w:r>
        <w:r w:rsidRPr="00DB168C">
          <w:rPr>
            <w:rStyle w:val="Hyperlink"/>
            <w:noProof/>
          </w:rPr>
          <w:instrText xml:space="preserve"> </w:instrText>
        </w:r>
        <w:r w:rsidRPr="00DB168C">
          <w:rPr>
            <w:rStyle w:val="Hyperlink"/>
            <w:noProof/>
          </w:rPr>
          <w:fldChar w:fldCharType="separate"/>
        </w:r>
        <w:r w:rsidRPr="00DB168C">
          <w:rPr>
            <w:rStyle w:val="Hyperlink"/>
            <w:noProof/>
          </w:rPr>
          <w:t>1.2</w:t>
        </w:r>
        <w:r>
          <w:rPr>
            <w:rFonts w:asciiTheme="minorHAnsi" w:eastAsiaTheme="minorEastAsia" w:hAnsiTheme="minorHAnsi" w:cstheme="minorBidi"/>
            <w:noProof/>
            <w:sz w:val="22"/>
            <w:szCs w:val="22"/>
            <w:lang w:val="de-DE" w:eastAsia="de-DE"/>
          </w:rPr>
          <w:tab/>
        </w:r>
        <w:r w:rsidRPr="00DB168C">
          <w:rPr>
            <w:rStyle w:val="Hyperlink"/>
            <w:noProof/>
          </w:rPr>
          <w:t>Purpose of Manage Apprentices</w:t>
        </w:r>
        <w:r>
          <w:rPr>
            <w:noProof/>
            <w:webHidden/>
          </w:rPr>
          <w:tab/>
        </w:r>
        <w:r>
          <w:rPr>
            <w:noProof/>
            <w:webHidden/>
          </w:rPr>
          <w:fldChar w:fldCharType="begin"/>
        </w:r>
        <w:r>
          <w:rPr>
            <w:noProof/>
            <w:webHidden/>
          </w:rPr>
          <w:instrText xml:space="preserve"> PAGEREF _Toc504987987 \h </w:instrText>
        </w:r>
      </w:ins>
      <w:r>
        <w:rPr>
          <w:noProof/>
          <w:webHidden/>
        </w:rPr>
      </w:r>
      <w:r>
        <w:rPr>
          <w:noProof/>
          <w:webHidden/>
        </w:rPr>
        <w:fldChar w:fldCharType="separate"/>
      </w:r>
      <w:ins w:id="11" w:author="Author" w:date="2018-01-29T11:17:00Z">
        <w:r>
          <w:rPr>
            <w:noProof/>
            <w:webHidden/>
          </w:rPr>
          <w:t>4</w:t>
        </w:r>
        <w:r>
          <w:rPr>
            <w:noProof/>
            <w:webHidden/>
          </w:rPr>
          <w:fldChar w:fldCharType="end"/>
        </w:r>
        <w:r w:rsidRPr="00DB168C">
          <w:rPr>
            <w:rStyle w:val="Hyperlink"/>
            <w:noProof/>
          </w:rPr>
          <w:fldChar w:fldCharType="end"/>
        </w:r>
      </w:ins>
    </w:p>
    <w:p w14:paraId="3B6E07E2" w14:textId="43CD613D" w:rsidR="00E3338A" w:rsidRDefault="00E3338A">
      <w:pPr>
        <w:pStyle w:val="TOC1"/>
        <w:rPr>
          <w:ins w:id="12" w:author="Author" w:date="2018-01-29T11:17:00Z"/>
          <w:rFonts w:asciiTheme="minorHAnsi" w:eastAsiaTheme="minorEastAsia" w:hAnsiTheme="minorHAnsi" w:cstheme="minorBidi"/>
          <w:noProof/>
          <w:sz w:val="22"/>
          <w:szCs w:val="22"/>
          <w:lang w:val="de-DE" w:eastAsia="de-DE"/>
        </w:rPr>
      </w:pPr>
      <w:ins w:id="13"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"_Toc504987988"</w:instrText>
        </w:r>
        <w:r w:rsidRPr="00DB168C">
          <w:rPr>
            <w:rStyle w:val="Hyperlink"/>
            <w:noProof/>
          </w:rPr>
          <w:instrText xml:space="preserve"> </w:instrText>
        </w:r>
        <w:r w:rsidRPr="00DB168C">
          <w:rPr>
            <w:rStyle w:val="Hyperlink"/>
            <w:noProof/>
          </w:rPr>
          <w:fldChar w:fldCharType="separate"/>
        </w:r>
        <w:r w:rsidRPr="00DB168C">
          <w:rPr>
            <w:rStyle w:val="Hyperlink"/>
            <w:noProof/>
          </w:rPr>
          <w:t>2</w:t>
        </w:r>
        <w:r>
          <w:rPr>
            <w:rFonts w:asciiTheme="minorHAnsi" w:eastAsiaTheme="minorEastAsia" w:hAnsiTheme="minorHAnsi" w:cstheme="minorBidi"/>
            <w:noProof/>
            <w:sz w:val="22"/>
            <w:szCs w:val="22"/>
            <w:lang w:val="de-DE" w:eastAsia="de-DE"/>
          </w:rPr>
          <w:tab/>
        </w:r>
        <w:r w:rsidRPr="00DB168C">
          <w:rPr>
            <w:rStyle w:val="Hyperlink"/>
            <w:noProof/>
          </w:rPr>
          <w:t>Prerequisites</w:t>
        </w:r>
        <w:r>
          <w:rPr>
            <w:noProof/>
            <w:webHidden/>
          </w:rPr>
          <w:tab/>
        </w:r>
        <w:r>
          <w:rPr>
            <w:noProof/>
            <w:webHidden/>
          </w:rPr>
          <w:fldChar w:fldCharType="begin"/>
        </w:r>
        <w:r>
          <w:rPr>
            <w:noProof/>
            <w:webHidden/>
          </w:rPr>
          <w:instrText xml:space="preserve"> PAGEREF _Toc504987988 \h </w:instrText>
        </w:r>
      </w:ins>
      <w:r>
        <w:rPr>
          <w:noProof/>
          <w:webHidden/>
        </w:rPr>
      </w:r>
      <w:r>
        <w:rPr>
          <w:noProof/>
          <w:webHidden/>
        </w:rPr>
        <w:fldChar w:fldCharType="separate"/>
      </w:r>
      <w:ins w:id="14" w:author="Author" w:date="2018-01-29T11:17:00Z">
        <w:r>
          <w:rPr>
            <w:noProof/>
            <w:webHidden/>
          </w:rPr>
          <w:t>5</w:t>
        </w:r>
        <w:r>
          <w:rPr>
            <w:noProof/>
            <w:webHidden/>
          </w:rPr>
          <w:fldChar w:fldCharType="end"/>
        </w:r>
        <w:r w:rsidRPr="00DB168C">
          <w:rPr>
            <w:rStyle w:val="Hyperlink"/>
            <w:noProof/>
          </w:rPr>
          <w:fldChar w:fldCharType="end"/>
        </w:r>
      </w:ins>
    </w:p>
    <w:p w14:paraId="07314EC8" w14:textId="7F2EFB98" w:rsidR="00E3338A" w:rsidRDefault="00E3338A">
      <w:pPr>
        <w:pStyle w:val="TOC2"/>
        <w:rPr>
          <w:ins w:id="15" w:author="Author" w:date="2018-01-29T11:17:00Z"/>
          <w:rFonts w:asciiTheme="minorHAnsi" w:eastAsiaTheme="minorEastAsia" w:hAnsiTheme="minorHAnsi" w:cstheme="minorBidi"/>
          <w:noProof/>
          <w:sz w:val="22"/>
          <w:szCs w:val="22"/>
          <w:lang w:val="de-DE" w:eastAsia="de-DE"/>
        </w:rPr>
      </w:pPr>
      <w:ins w:id="16"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"_Toc504987989"</w:instrText>
        </w:r>
        <w:r w:rsidRPr="00DB168C">
          <w:rPr>
            <w:rStyle w:val="Hyperlink"/>
            <w:noProof/>
          </w:rPr>
          <w:instrText xml:space="preserve"> </w:instrText>
        </w:r>
        <w:r w:rsidRPr="00DB168C">
          <w:rPr>
            <w:rStyle w:val="Hyperlink"/>
            <w:noProof/>
          </w:rPr>
          <w:fldChar w:fldCharType="separate"/>
        </w:r>
        <w:r w:rsidRPr="00DB168C">
          <w:rPr>
            <w:rStyle w:val="Hyperlink"/>
            <w:noProof/>
          </w:rPr>
          <w:t>2.1</w:t>
        </w:r>
        <w:r>
          <w:rPr>
            <w:rFonts w:asciiTheme="minorHAnsi" w:eastAsiaTheme="minorEastAsia" w:hAnsiTheme="minorHAnsi" w:cstheme="minorBidi"/>
            <w:noProof/>
            <w:sz w:val="22"/>
            <w:szCs w:val="22"/>
            <w:lang w:val="de-DE" w:eastAsia="de-DE"/>
          </w:rPr>
          <w:tab/>
        </w:r>
        <w:r w:rsidRPr="00DB168C">
          <w:rPr>
            <w:rStyle w:val="Hyperlink"/>
            <w:noProof/>
          </w:rPr>
          <w:t>Configuration</w:t>
        </w:r>
        <w:r>
          <w:rPr>
            <w:noProof/>
            <w:webHidden/>
          </w:rPr>
          <w:tab/>
        </w:r>
        <w:r>
          <w:rPr>
            <w:noProof/>
            <w:webHidden/>
          </w:rPr>
          <w:fldChar w:fldCharType="begin"/>
        </w:r>
        <w:r>
          <w:rPr>
            <w:noProof/>
            <w:webHidden/>
          </w:rPr>
          <w:instrText xml:space="preserve"> PAGEREF _Toc504987989 \h </w:instrText>
        </w:r>
      </w:ins>
      <w:r>
        <w:rPr>
          <w:noProof/>
          <w:webHidden/>
        </w:rPr>
      </w:r>
      <w:r>
        <w:rPr>
          <w:noProof/>
          <w:webHidden/>
        </w:rPr>
        <w:fldChar w:fldCharType="separate"/>
      </w:r>
      <w:ins w:id="17" w:author="Author" w:date="2018-01-29T11:17:00Z">
        <w:r>
          <w:rPr>
            <w:noProof/>
            <w:webHidden/>
          </w:rPr>
          <w:t>5</w:t>
        </w:r>
        <w:r>
          <w:rPr>
            <w:noProof/>
            <w:webHidden/>
          </w:rPr>
          <w:fldChar w:fldCharType="end"/>
        </w:r>
        <w:r w:rsidRPr="00DB168C">
          <w:rPr>
            <w:rStyle w:val="Hyperlink"/>
            <w:noProof/>
          </w:rPr>
          <w:fldChar w:fldCharType="end"/>
        </w:r>
      </w:ins>
    </w:p>
    <w:p w14:paraId="09A814CB" w14:textId="03BE5E4F" w:rsidR="00E3338A" w:rsidRDefault="00E3338A">
      <w:pPr>
        <w:pStyle w:val="TOC2"/>
        <w:rPr>
          <w:ins w:id="18" w:author="Author" w:date="2018-01-29T11:17:00Z"/>
          <w:rFonts w:asciiTheme="minorHAnsi" w:eastAsiaTheme="minorEastAsia" w:hAnsiTheme="minorHAnsi" w:cstheme="minorBidi"/>
          <w:noProof/>
          <w:sz w:val="22"/>
          <w:szCs w:val="22"/>
          <w:lang w:val="de-DE" w:eastAsia="de-DE"/>
        </w:rPr>
      </w:pPr>
      <w:ins w:id="19"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"_Toc504987990"</w:instrText>
        </w:r>
        <w:r w:rsidRPr="00DB168C">
          <w:rPr>
            <w:rStyle w:val="Hyperlink"/>
            <w:noProof/>
          </w:rPr>
          <w:instrText xml:space="preserve"> </w:instrText>
        </w:r>
        <w:r w:rsidRPr="00DB168C">
          <w:rPr>
            <w:rStyle w:val="Hyperlink"/>
            <w:noProof/>
          </w:rPr>
          <w:fldChar w:fldCharType="separate"/>
        </w:r>
        <w:r w:rsidRPr="00DB168C">
          <w:rPr>
            <w:rStyle w:val="Hyperlink"/>
            <w:noProof/>
          </w:rPr>
          <w:t>2.2</w:t>
        </w:r>
        <w:r>
          <w:rPr>
            <w:rFonts w:asciiTheme="minorHAnsi" w:eastAsiaTheme="minorEastAsia" w:hAnsiTheme="minorHAnsi" w:cstheme="minorBidi"/>
            <w:noProof/>
            <w:sz w:val="22"/>
            <w:szCs w:val="22"/>
            <w:lang w:val="de-DE" w:eastAsia="de-DE"/>
          </w:rPr>
          <w:tab/>
        </w:r>
        <w:r w:rsidRPr="00DB168C">
          <w:rPr>
            <w:rStyle w:val="Hyperlink"/>
            <w:noProof/>
          </w:rPr>
          <w:t>System Access</w:t>
        </w:r>
        <w:r>
          <w:rPr>
            <w:noProof/>
            <w:webHidden/>
          </w:rPr>
          <w:tab/>
        </w:r>
        <w:r>
          <w:rPr>
            <w:noProof/>
            <w:webHidden/>
          </w:rPr>
          <w:fldChar w:fldCharType="begin"/>
        </w:r>
        <w:r>
          <w:rPr>
            <w:noProof/>
            <w:webHidden/>
          </w:rPr>
          <w:instrText xml:space="preserve"> PAGEREF _Toc504987990 \h </w:instrText>
        </w:r>
      </w:ins>
      <w:r>
        <w:rPr>
          <w:noProof/>
          <w:webHidden/>
        </w:rPr>
      </w:r>
      <w:r>
        <w:rPr>
          <w:noProof/>
          <w:webHidden/>
        </w:rPr>
        <w:fldChar w:fldCharType="separate"/>
      </w:r>
      <w:ins w:id="20" w:author="Author" w:date="2018-01-29T11:17:00Z">
        <w:r>
          <w:rPr>
            <w:noProof/>
            <w:webHidden/>
          </w:rPr>
          <w:t>5</w:t>
        </w:r>
        <w:r>
          <w:rPr>
            <w:noProof/>
            <w:webHidden/>
          </w:rPr>
          <w:fldChar w:fldCharType="end"/>
        </w:r>
        <w:r w:rsidRPr="00DB168C">
          <w:rPr>
            <w:rStyle w:val="Hyperlink"/>
            <w:noProof/>
          </w:rPr>
          <w:fldChar w:fldCharType="end"/>
        </w:r>
      </w:ins>
    </w:p>
    <w:p w14:paraId="103263D3" w14:textId="052F4EA5" w:rsidR="00E3338A" w:rsidRDefault="00E3338A">
      <w:pPr>
        <w:pStyle w:val="TOC2"/>
        <w:rPr>
          <w:ins w:id="21" w:author="Author" w:date="2018-01-29T11:17:00Z"/>
          <w:rFonts w:asciiTheme="minorHAnsi" w:eastAsiaTheme="minorEastAsia" w:hAnsiTheme="minorHAnsi" w:cstheme="minorBidi"/>
          <w:noProof/>
          <w:sz w:val="22"/>
          <w:szCs w:val="22"/>
          <w:lang w:val="de-DE" w:eastAsia="de-DE"/>
        </w:rPr>
      </w:pPr>
      <w:ins w:id="22"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"_Toc504987991"</w:instrText>
        </w:r>
        <w:r w:rsidRPr="00DB168C">
          <w:rPr>
            <w:rStyle w:val="Hyperlink"/>
            <w:noProof/>
          </w:rPr>
          <w:instrText xml:space="preserve"> </w:instrText>
        </w:r>
        <w:r w:rsidRPr="00DB168C">
          <w:rPr>
            <w:rStyle w:val="Hyperlink"/>
            <w:noProof/>
          </w:rPr>
          <w:fldChar w:fldCharType="separate"/>
        </w:r>
        <w:r w:rsidRPr="00DB168C">
          <w:rPr>
            <w:rStyle w:val="Hyperlink"/>
            <w:noProof/>
          </w:rPr>
          <w:t>2.3</w:t>
        </w:r>
        <w:r>
          <w:rPr>
            <w:rFonts w:asciiTheme="minorHAnsi" w:eastAsiaTheme="minorEastAsia" w:hAnsiTheme="minorHAnsi" w:cstheme="minorBidi"/>
            <w:noProof/>
            <w:sz w:val="22"/>
            <w:szCs w:val="22"/>
            <w:lang w:val="de-DE" w:eastAsia="de-DE"/>
          </w:rPr>
          <w:tab/>
        </w:r>
        <w:r w:rsidRPr="00DB168C">
          <w:rPr>
            <w:rStyle w:val="Hyperlink"/>
            <w:noProof/>
          </w:rPr>
          <w:t>Roles</w:t>
        </w:r>
        <w:r>
          <w:rPr>
            <w:noProof/>
            <w:webHidden/>
          </w:rPr>
          <w:tab/>
        </w:r>
        <w:r>
          <w:rPr>
            <w:noProof/>
            <w:webHidden/>
          </w:rPr>
          <w:fldChar w:fldCharType="begin"/>
        </w:r>
        <w:r>
          <w:rPr>
            <w:noProof/>
            <w:webHidden/>
          </w:rPr>
          <w:instrText xml:space="preserve"> PAGEREF _Toc504987991 \h </w:instrText>
        </w:r>
      </w:ins>
      <w:r>
        <w:rPr>
          <w:noProof/>
          <w:webHidden/>
        </w:rPr>
      </w:r>
      <w:r>
        <w:rPr>
          <w:noProof/>
          <w:webHidden/>
        </w:rPr>
        <w:fldChar w:fldCharType="separate"/>
      </w:r>
      <w:ins w:id="23" w:author="Author" w:date="2018-01-29T11:17:00Z">
        <w:r>
          <w:rPr>
            <w:noProof/>
            <w:webHidden/>
          </w:rPr>
          <w:t>5</w:t>
        </w:r>
        <w:r>
          <w:rPr>
            <w:noProof/>
            <w:webHidden/>
          </w:rPr>
          <w:fldChar w:fldCharType="end"/>
        </w:r>
        <w:r w:rsidRPr="00DB168C">
          <w:rPr>
            <w:rStyle w:val="Hyperlink"/>
            <w:noProof/>
          </w:rPr>
          <w:fldChar w:fldCharType="end"/>
        </w:r>
      </w:ins>
    </w:p>
    <w:p w14:paraId="782C5257" w14:textId="4F6B28C4" w:rsidR="00E3338A" w:rsidRDefault="00E3338A">
      <w:pPr>
        <w:pStyle w:val="TOC2"/>
        <w:rPr>
          <w:ins w:id="24" w:author="Author" w:date="2018-01-29T11:17:00Z"/>
          <w:rFonts w:asciiTheme="minorHAnsi" w:eastAsiaTheme="minorEastAsia" w:hAnsiTheme="minorHAnsi" w:cstheme="minorBidi"/>
          <w:noProof/>
          <w:sz w:val="22"/>
          <w:szCs w:val="22"/>
          <w:lang w:val="de-DE" w:eastAsia="de-DE"/>
        </w:rPr>
      </w:pPr>
      <w:ins w:id="25"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"_Toc504987992"</w:instrText>
        </w:r>
        <w:r w:rsidRPr="00DB168C">
          <w:rPr>
            <w:rStyle w:val="Hyperlink"/>
            <w:noProof/>
          </w:rPr>
          <w:instrText xml:space="preserve"> </w:instrText>
        </w:r>
        <w:r w:rsidRPr="00DB168C">
          <w:rPr>
            <w:rStyle w:val="Hyperlink"/>
            <w:noProof/>
          </w:rPr>
          <w:fldChar w:fldCharType="separate"/>
        </w:r>
        <w:r w:rsidRPr="00DB168C">
          <w:rPr>
            <w:rStyle w:val="Hyperlink"/>
            <w:noProof/>
          </w:rPr>
          <w:t>2.4</w:t>
        </w:r>
        <w:r>
          <w:rPr>
            <w:rFonts w:asciiTheme="minorHAnsi" w:eastAsiaTheme="minorEastAsia" w:hAnsiTheme="minorHAnsi" w:cstheme="minorBidi"/>
            <w:noProof/>
            <w:sz w:val="22"/>
            <w:szCs w:val="22"/>
            <w:lang w:val="de-DE" w:eastAsia="de-DE"/>
          </w:rPr>
          <w:tab/>
        </w:r>
        <w:r w:rsidRPr="00DB168C">
          <w:rPr>
            <w:rStyle w:val="Hyperlink"/>
            <w:noProof/>
          </w:rPr>
          <w:t>Master Data, Organizational Data, and Other Data</w:t>
        </w:r>
        <w:r>
          <w:rPr>
            <w:noProof/>
            <w:webHidden/>
          </w:rPr>
          <w:tab/>
        </w:r>
        <w:r>
          <w:rPr>
            <w:noProof/>
            <w:webHidden/>
          </w:rPr>
          <w:fldChar w:fldCharType="begin"/>
        </w:r>
        <w:r>
          <w:rPr>
            <w:noProof/>
            <w:webHidden/>
          </w:rPr>
          <w:instrText xml:space="preserve"> PAGEREF _Toc504987992 \h </w:instrText>
        </w:r>
      </w:ins>
      <w:r>
        <w:rPr>
          <w:noProof/>
          <w:webHidden/>
        </w:rPr>
      </w:r>
      <w:r>
        <w:rPr>
          <w:noProof/>
          <w:webHidden/>
        </w:rPr>
        <w:fldChar w:fldCharType="separate"/>
      </w:r>
      <w:ins w:id="26" w:author="Author" w:date="2018-01-29T11:17:00Z">
        <w:r>
          <w:rPr>
            <w:noProof/>
            <w:webHidden/>
          </w:rPr>
          <w:t>6</w:t>
        </w:r>
        <w:r>
          <w:rPr>
            <w:noProof/>
            <w:webHidden/>
          </w:rPr>
          <w:fldChar w:fldCharType="end"/>
        </w:r>
        <w:r w:rsidRPr="00DB168C">
          <w:rPr>
            <w:rStyle w:val="Hyperlink"/>
            <w:noProof/>
          </w:rPr>
          <w:fldChar w:fldCharType="end"/>
        </w:r>
      </w:ins>
    </w:p>
    <w:p w14:paraId="575FD8C0" w14:textId="03F7C31D" w:rsidR="00E3338A" w:rsidRDefault="00E3338A">
      <w:pPr>
        <w:pStyle w:val="TOC2"/>
        <w:rPr>
          <w:ins w:id="27" w:author="Author" w:date="2018-01-29T11:17:00Z"/>
          <w:rFonts w:asciiTheme="minorHAnsi" w:eastAsiaTheme="minorEastAsia" w:hAnsiTheme="minorHAnsi" w:cstheme="minorBidi"/>
          <w:noProof/>
          <w:sz w:val="22"/>
          <w:szCs w:val="22"/>
          <w:lang w:val="de-DE" w:eastAsia="de-DE"/>
        </w:rPr>
      </w:pPr>
      <w:ins w:id="28"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"_Toc504987993"</w:instrText>
        </w:r>
        <w:r w:rsidRPr="00DB168C">
          <w:rPr>
            <w:rStyle w:val="Hyperlink"/>
            <w:noProof/>
          </w:rPr>
          <w:instrText xml:space="preserve"> </w:instrText>
        </w:r>
        <w:r w:rsidRPr="00DB168C">
          <w:rPr>
            <w:rStyle w:val="Hyperlink"/>
            <w:noProof/>
          </w:rPr>
          <w:fldChar w:fldCharType="separate"/>
        </w:r>
        <w:r w:rsidRPr="00DB168C">
          <w:rPr>
            <w:rStyle w:val="Hyperlink"/>
            <w:noProof/>
          </w:rPr>
          <w:t>2.5</w:t>
        </w:r>
        <w:r>
          <w:rPr>
            <w:rFonts w:asciiTheme="minorHAnsi" w:eastAsiaTheme="minorEastAsia" w:hAnsiTheme="minorHAnsi" w:cstheme="minorBidi"/>
            <w:noProof/>
            <w:sz w:val="22"/>
            <w:szCs w:val="22"/>
            <w:lang w:val="de-DE" w:eastAsia="de-DE"/>
          </w:rPr>
          <w:tab/>
        </w:r>
        <w:r w:rsidRPr="00DB168C">
          <w:rPr>
            <w:rStyle w:val="Hyperlink"/>
            <w:noProof/>
          </w:rPr>
          <w:t>Business Conditions</w:t>
        </w:r>
        <w:r>
          <w:rPr>
            <w:noProof/>
            <w:webHidden/>
          </w:rPr>
          <w:tab/>
        </w:r>
        <w:r>
          <w:rPr>
            <w:noProof/>
            <w:webHidden/>
          </w:rPr>
          <w:fldChar w:fldCharType="begin"/>
        </w:r>
        <w:r>
          <w:rPr>
            <w:noProof/>
            <w:webHidden/>
          </w:rPr>
          <w:instrText xml:space="preserve"> PAGEREF _Toc504987993 \h </w:instrText>
        </w:r>
      </w:ins>
      <w:r>
        <w:rPr>
          <w:noProof/>
          <w:webHidden/>
        </w:rPr>
      </w:r>
      <w:r>
        <w:rPr>
          <w:noProof/>
          <w:webHidden/>
        </w:rPr>
        <w:fldChar w:fldCharType="separate"/>
      </w:r>
      <w:ins w:id="29" w:author="Author" w:date="2018-01-29T11:17:00Z">
        <w:r>
          <w:rPr>
            <w:noProof/>
            <w:webHidden/>
          </w:rPr>
          <w:t>6</w:t>
        </w:r>
        <w:r>
          <w:rPr>
            <w:noProof/>
            <w:webHidden/>
          </w:rPr>
          <w:fldChar w:fldCharType="end"/>
        </w:r>
        <w:r w:rsidRPr="00DB168C">
          <w:rPr>
            <w:rStyle w:val="Hyperlink"/>
            <w:noProof/>
          </w:rPr>
          <w:fldChar w:fldCharType="end"/>
        </w:r>
      </w:ins>
    </w:p>
    <w:p w14:paraId="130B356A" w14:textId="266D9CD2" w:rsidR="00E3338A" w:rsidRDefault="00E3338A">
      <w:pPr>
        <w:pStyle w:val="TOC2"/>
        <w:rPr>
          <w:ins w:id="30" w:author="Author" w:date="2018-01-29T11:17:00Z"/>
          <w:rFonts w:asciiTheme="minorHAnsi" w:eastAsiaTheme="minorEastAsia" w:hAnsiTheme="minorHAnsi" w:cstheme="minorBidi"/>
          <w:noProof/>
          <w:sz w:val="22"/>
          <w:szCs w:val="22"/>
          <w:lang w:val="de-DE" w:eastAsia="de-DE"/>
        </w:rPr>
      </w:pPr>
      <w:ins w:id="31"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"_Toc504987994"</w:instrText>
        </w:r>
        <w:r w:rsidRPr="00DB168C">
          <w:rPr>
            <w:rStyle w:val="Hyperlink"/>
            <w:noProof/>
          </w:rPr>
          <w:instrText xml:space="preserve"> </w:instrText>
        </w:r>
        <w:r w:rsidRPr="00DB168C">
          <w:rPr>
            <w:rStyle w:val="Hyperlink"/>
            <w:noProof/>
          </w:rPr>
          <w:fldChar w:fldCharType="separate"/>
        </w:r>
        <w:r w:rsidRPr="00DB168C">
          <w:rPr>
            <w:rStyle w:val="Hyperlink"/>
            <w:noProof/>
          </w:rPr>
          <w:t>2.6</w:t>
        </w:r>
        <w:r>
          <w:rPr>
            <w:rFonts w:asciiTheme="minorHAnsi" w:eastAsiaTheme="minorEastAsia" w:hAnsiTheme="minorHAnsi" w:cstheme="minorBidi"/>
            <w:noProof/>
            <w:sz w:val="22"/>
            <w:szCs w:val="22"/>
            <w:lang w:val="de-DE" w:eastAsia="de-DE"/>
          </w:rPr>
          <w:tab/>
        </w:r>
        <w:r w:rsidRPr="00DB168C">
          <w:rPr>
            <w:rStyle w:val="Hyperlink"/>
            <w:noProof/>
          </w:rPr>
          <w:t>Preliminary Steps</w:t>
        </w:r>
        <w:r>
          <w:rPr>
            <w:noProof/>
            <w:webHidden/>
          </w:rPr>
          <w:tab/>
        </w:r>
        <w:r>
          <w:rPr>
            <w:noProof/>
            <w:webHidden/>
          </w:rPr>
          <w:fldChar w:fldCharType="begin"/>
        </w:r>
        <w:r>
          <w:rPr>
            <w:noProof/>
            <w:webHidden/>
          </w:rPr>
          <w:instrText xml:space="preserve"> PAGEREF _Toc504987994 \h </w:instrText>
        </w:r>
      </w:ins>
      <w:r>
        <w:rPr>
          <w:noProof/>
          <w:webHidden/>
        </w:rPr>
      </w:r>
      <w:r>
        <w:rPr>
          <w:noProof/>
          <w:webHidden/>
        </w:rPr>
        <w:fldChar w:fldCharType="separate"/>
      </w:r>
      <w:ins w:id="32" w:author="Author" w:date="2018-01-29T11:17:00Z">
        <w:r>
          <w:rPr>
            <w:noProof/>
            <w:webHidden/>
          </w:rPr>
          <w:t>7</w:t>
        </w:r>
        <w:r>
          <w:rPr>
            <w:noProof/>
            <w:webHidden/>
          </w:rPr>
          <w:fldChar w:fldCharType="end"/>
        </w:r>
        <w:r w:rsidRPr="00DB168C">
          <w:rPr>
            <w:rStyle w:val="Hyperlink"/>
            <w:noProof/>
          </w:rPr>
          <w:fldChar w:fldCharType="end"/>
        </w:r>
      </w:ins>
    </w:p>
    <w:p w14:paraId="300CDA0F" w14:textId="122FF4BC" w:rsidR="00E3338A" w:rsidRDefault="00E3338A">
      <w:pPr>
        <w:pStyle w:val="TOC3"/>
        <w:rPr>
          <w:ins w:id="33" w:author="Author" w:date="2018-01-29T11:17:00Z"/>
          <w:rFonts w:asciiTheme="minorHAnsi" w:eastAsiaTheme="minorEastAsia" w:hAnsiTheme="minorHAnsi" w:cstheme="minorBidi"/>
          <w:noProof/>
          <w:sz w:val="22"/>
          <w:szCs w:val="22"/>
          <w:lang w:val="de-DE" w:eastAsia="de-DE"/>
        </w:rPr>
      </w:pPr>
      <w:ins w:id="34"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"_Toc504987995"</w:instrText>
        </w:r>
        <w:r w:rsidRPr="00DB168C">
          <w:rPr>
            <w:rStyle w:val="Hyperlink"/>
            <w:noProof/>
          </w:rPr>
          <w:instrText xml:space="preserve"> </w:instrText>
        </w:r>
        <w:r w:rsidRPr="00DB168C">
          <w:rPr>
            <w:rStyle w:val="Hyperlink"/>
            <w:noProof/>
          </w:rPr>
          <w:fldChar w:fldCharType="separate"/>
        </w:r>
        <w:r w:rsidRPr="00DB168C">
          <w:rPr>
            <w:rStyle w:val="Hyperlink"/>
            <w:noProof/>
          </w:rPr>
          <w:t>2.6.1</w:t>
        </w:r>
        <w:r>
          <w:rPr>
            <w:rFonts w:asciiTheme="minorHAnsi" w:eastAsiaTheme="minorEastAsia" w:hAnsiTheme="minorHAnsi" w:cstheme="minorBidi"/>
            <w:noProof/>
            <w:sz w:val="22"/>
            <w:szCs w:val="22"/>
            <w:lang w:val="de-DE" w:eastAsia="de-DE"/>
          </w:rPr>
          <w:tab/>
        </w:r>
        <w:r w:rsidRPr="00DB168C">
          <w:rPr>
            <w:rStyle w:val="Hyperlink"/>
            <w:noProof/>
          </w:rPr>
          <w:t>Maintaining Apprentice Supervisor for Apprentice</w:t>
        </w:r>
        <w:r>
          <w:rPr>
            <w:noProof/>
            <w:webHidden/>
          </w:rPr>
          <w:tab/>
        </w:r>
        <w:r>
          <w:rPr>
            <w:noProof/>
            <w:webHidden/>
          </w:rPr>
          <w:fldChar w:fldCharType="begin"/>
        </w:r>
        <w:r>
          <w:rPr>
            <w:noProof/>
            <w:webHidden/>
          </w:rPr>
          <w:instrText xml:space="preserve"> PAGEREF _Toc504987995 \h </w:instrText>
        </w:r>
      </w:ins>
      <w:r>
        <w:rPr>
          <w:noProof/>
          <w:webHidden/>
        </w:rPr>
      </w:r>
      <w:r>
        <w:rPr>
          <w:noProof/>
          <w:webHidden/>
        </w:rPr>
        <w:fldChar w:fldCharType="separate"/>
      </w:r>
      <w:ins w:id="35" w:author="Author" w:date="2018-01-29T11:17:00Z">
        <w:r>
          <w:rPr>
            <w:noProof/>
            <w:webHidden/>
          </w:rPr>
          <w:t>7</w:t>
        </w:r>
        <w:r>
          <w:rPr>
            <w:noProof/>
            <w:webHidden/>
          </w:rPr>
          <w:fldChar w:fldCharType="end"/>
        </w:r>
        <w:r w:rsidRPr="00DB168C">
          <w:rPr>
            <w:rStyle w:val="Hyperlink"/>
            <w:noProof/>
          </w:rPr>
          <w:fldChar w:fldCharType="end"/>
        </w:r>
      </w:ins>
    </w:p>
    <w:p w14:paraId="78162DEA" w14:textId="09E08162" w:rsidR="00E3338A" w:rsidRDefault="00E3338A">
      <w:pPr>
        <w:pStyle w:val="TOC1"/>
        <w:rPr>
          <w:ins w:id="36" w:author="Author" w:date="2018-01-29T11:17:00Z"/>
          <w:rFonts w:asciiTheme="minorHAnsi" w:eastAsiaTheme="minorEastAsia" w:hAnsiTheme="minorHAnsi" w:cstheme="minorBidi"/>
          <w:noProof/>
          <w:sz w:val="22"/>
          <w:szCs w:val="22"/>
          <w:lang w:val="de-DE" w:eastAsia="de-DE"/>
        </w:rPr>
      </w:pPr>
      <w:ins w:id="37"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"_Toc504987996"</w:instrText>
        </w:r>
        <w:r w:rsidRPr="00DB168C">
          <w:rPr>
            <w:rStyle w:val="Hyperlink"/>
            <w:noProof/>
          </w:rPr>
          <w:instrText xml:space="preserve"> </w:instrText>
        </w:r>
        <w:r w:rsidRPr="00DB168C">
          <w:rPr>
            <w:rStyle w:val="Hyperlink"/>
            <w:noProof/>
          </w:rPr>
          <w:fldChar w:fldCharType="separate"/>
        </w:r>
        <w:r w:rsidRPr="00DB168C">
          <w:rPr>
            <w:rStyle w:val="Hyperlink"/>
            <w:noProof/>
          </w:rPr>
          <w:t>3</w:t>
        </w:r>
        <w:r>
          <w:rPr>
            <w:rFonts w:asciiTheme="minorHAnsi" w:eastAsiaTheme="minorEastAsia" w:hAnsiTheme="minorHAnsi" w:cstheme="minorBidi"/>
            <w:noProof/>
            <w:sz w:val="22"/>
            <w:szCs w:val="22"/>
            <w:lang w:val="de-DE" w:eastAsia="de-DE"/>
          </w:rPr>
          <w:tab/>
        </w:r>
        <w:r w:rsidRPr="00DB168C">
          <w:rPr>
            <w:rStyle w:val="Hyperlink"/>
            <w:noProof/>
          </w:rPr>
          <w:t>Overview Table</w:t>
        </w:r>
        <w:r>
          <w:rPr>
            <w:noProof/>
            <w:webHidden/>
          </w:rPr>
          <w:tab/>
        </w:r>
        <w:r>
          <w:rPr>
            <w:noProof/>
            <w:webHidden/>
          </w:rPr>
          <w:fldChar w:fldCharType="begin"/>
        </w:r>
        <w:r>
          <w:rPr>
            <w:noProof/>
            <w:webHidden/>
          </w:rPr>
          <w:instrText xml:space="preserve"> PAGEREF _Toc504987996 \h </w:instrText>
        </w:r>
      </w:ins>
      <w:r>
        <w:rPr>
          <w:noProof/>
          <w:webHidden/>
        </w:rPr>
      </w:r>
      <w:r>
        <w:rPr>
          <w:noProof/>
          <w:webHidden/>
        </w:rPr>
        <w:fldChar w:fldCharType="separate"/>
      </w:r>
      <w:ins w:id="38" w:author="Author" w:date="2018-01-29T11:17:00Z">
        <w:r>
          <w:rPr>
            <w:noProof/>
            <w:webHidden/>
          </w:rPr>
          <w:t>9</w:t>
        </w:r>
        <w:r>
          <w:rPr>
            <w:noProof/>
            <w:webHidden/>
          </w:rPr>
          <w:fldChar w:fldCharType="end"/>
        </w:r>
        <w:r w:rsidRPr="00DB168C">
          <w:rPr>
            <w:rStyle w:val="Hyperlink"/>
            <w:noProof/>
          </w:rPr>
          <w:fldChar w:fldCharType="end"/>
        </w:r>
      </w:ins>
    </w:p>
    <w:p w14:paraId="05EC5A41" w14:textId="142AC375" w:rsidR="00E3338A" w:rsidRDefault="00E3338A">
      <w:pPr>
        <w:pStyle w:val="TOC1"/>
        <w:rPr>
          <w:ins w:id="39" w:author="Author" w:date="2018-01-29T11:17:00Z"/>
          <w:rFonts w:asciiTheme="minorHAnsi" w:eastAsiaTheme="minorEastAsia" w:hAnsiTheme="minorHAnsi" w:cstheme="minorBidi"/>
          <w:noProof/>
          <w:sz w:val="22"/>
          <w:szCs w:val="22"/>
          <w:lang w:val="de-DE" w:eastAsia="de-DE"/>
        </w:rPr>
      </w:pPr>
      <w:ins w:id="40"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"_Toc504987997"</w:instrText>
        </w:r>
        <w:r w:rsidRPr="00DB168C">
          <w:rPr>
            <w:rStyle w:val="Hyperlink"/>
            <w:noProof/>
          </w:rPr>
          <w:instrText xml:space="preserve"> </w:instrText>
        </w:r>
        <w:r w:rsidRPr="00DB168C">
          <w:rPr>
            <w:rStyle w:val="Hyperlink"/>
            <w:noProof/>
          </w:rPr>
          <w:fldChar w:fldCharType="separate"/>
        </w:r>
        <w:r w:rsidRPr="00DB168C">
          <w:rPr>
            <w:rStyle w:val="Hyperlink"/>
            <w:noProof/>
          </w:rPr>
          <w:t>4</w:t>
        </w:r>
        <w:r>
          <w:rPr>
            <w:rFonts w:asciiTheme="minorHAnsi" w:eastAsiaTheme="minorEastAsia" w:hAnsiTheme="minorHAnsi" w:cstheme="minorBidi"/>
            <w:noProof/>
            <w:sz w:val="22"/>
            <w:szCs w:val="22"/>
            <w:lang w:val="de-DE" w:eastAsia="de-DE"/>
          </w:rPr>
          <w:tab/>
        </w:r>
        <w:r w:rsidRPr="00DB168C">
          <w:rPr>
            <w:rStyle w:val="Hyperlink"/>
            <w:noProof/>
          </w:rPr>
          <w:t>Testing the Process Steps</w:t>
        </w:r>
        <w:r>
          <w:rPr>
            <w:noProof/>
            <w:webHidden/>
          </w:rPr>
          <w:tab/>
        </w:r>
        <w:r>
          <w:rPr>
            <w:noProof/>
            <w:webHidden/>
          </w:rPr>
          <w:fldChar w:fldCharType="begin"/>
        </w:r>
        <w:r>
          <w:rPr>
            <w:noProof/>
            <w:webHidden/>
          </w:rPr>
          <w:instrText xml:space="preserve"> PAGEREF _Toc504987997 \h </w:instrText>
        </w:r>
      </w:ins>
      <w:r>
        <w:rPr>
          <w:noProof/>
          <w:webHidden/>
        </w:rPr>
      </w:r>
      <w:r>
        <w:rPr>
          <w:noProof/>
          <w:webHidden/>
        </w:rPr>
        <w:fldChar w:fldCharType="separate"/>
      </w:r>
      <w:ins w:id="41" w:author="Author" w:date="2018-01-29T11:17:00Z">
        <w:r>
          <w:rPr>
            <w:noProof/>
            <w:webHidden/>
          </w:rPr>
          <w:t>10</w:t>
        </w:r>
        <w:r>
          <w:rPr>
            <w:noProof/>
            <w:webHidden/>
          </w:rPr>
          <w:fldChar w:fldCharType="end"/>
        </w:r>
        <w:r w:rsidRPr="00DB168C">
          <w:rPr>
            <w:rStyle w:val="Hyperlink"/>
            <w:noProof/>
          </w:rPr>
          <w:fldChar w:fldCharType="end"/>
        </w:r>
      </w:ins>
    </w:p>
    <w:p w14:paraId="574F26FC" w14:textId="20031426" w:rsidR="00E3338A" w:rsidRDefault="00E3338A">
      <w:pPr>
        <w:pStyle w:val="TOC2"/>
        <w:rPr>
          <w:ins w:id="42" w:author="Author" w:date="2018-01-29T11:17:00Z"/>
          <w:rFonts w:asciiTheme="minorHAnsi" w:eastAsiaTheme="minorEastAsia" w:hAnsiTheme="minorHAnsi" w:cstheme="minorBidi"/>
          <w:noProof/>
          <w:sz w:val="22"/>
          <w:szCs w:val="22"/>
          <w:lang w:val="de-DE" w:eastAsia="de-DE"/>
        </w:rPr>
      </w:pPr>
      <w:ins w:id="43"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"_Toc504987998"</w:instrText>
        </w:r>
        <w:r w:rsidRPr="00DB168C">
          <w:rPr>
            <w:rStyle w:val="Hyperlink"/>
            <w:noProof/>
          </w:rPr>
          <w:instrText xml:space="preserve"> </w:instrText>
        </w:r>
        <w:r w:rsidRPr="00DB168C">
          <w:rPr>
            <w:rStyle w:val="Hyperlink"/>
            <w:noProof/>
          </w:rPr>
          <w:fldChar w:fldCharType="separate"/>
        </w:r>
        <w:r w:rsidRPr="00DB168C">
          <w:rPr>
            <w:rStyle w:val="Hyperlink"/>
            <w:noProof/>
          </w:rPr>
          <w:t>4.1</w:t>
        </w:r>
        <w:r>
          <w:rPr>
            <w:rFonts w:asciiTheme="minorHAnsi" w:eastAsiaTheme="minorEastAsia" w:hAnsiTheme="minorHAnsi" w:cstheme="minorBidi"/>
            <w:noProof/>
            <w:sz w:val="22"/>
            <w:szCs w:val="22"/>
            <w:lang w:val="de-DE" w:eastAsia="de-DE"/>
          </w:rPr>
          <w:tab/>
        </w:r>
        <w:r w:rsidRPr="00DB168C">
          <w:rPr>
            <w:rStyle w:val="Hyperlink"/>
            <w:noProof/>
          </w:rPr>
          <w:t>Maintaining Apprentice Groups</w:t>
        </w:r>
        <w:r>
          <w:rPr>
            <w:noProof/>
            <w:webHidden/>
          </w:rPr>
          <w:tab/>
        </w:r>
        <w:r>
          <w:rPr>
            <w:noProof/>
            <w:webHidden/>
          </w:rPr>
          <w:fldChar w:fldCharType="begin"/>
        </w:r>
        <w:r>
          <w:rPr>
            <w:noProof/>
            <w:webHidden/>
          </w:rPr>
          <w:instrText xml:space="preserve"> PAGEREF _Toc504987998 \h </w:instrText>
        </w:r>
      </w:ins>
      <w:r>
        <w:rPr>
          <w:noProof/>
          <w:webHidden/>
        </w:rPr>
      </w:r>
      <w:r>
        <w:rPr>
          <w:noProof/>
          <w:webHidden/>
        </w:rPr>
        <w:fldChar w:fldCharType="separate"/>
      </w:r>
      <w:ins w:id="44" w:author="Author" w:date="2018-01-29T11:17:00Z">
        <w:r>
          <w:rPr>
            <w:noProof/>
            <w:webHidden/>
          </w:rPr>
          <w:t>10</w:t>
        </w:r>
        <w:r>
          <w:rPr>
            <w:noProof/>
            <w:webHidden/>
          </w:rPr>
          <w:fldChar w:fldCharType="end"/>
        </w:r>
        <w:r w:rsidRPr="00DB168C">
          <w:rPr>
            <w:rStyle w:val="Hyperlink"/>
            <w:noProof/>
          </w:rPr>
          <w:fldChar w:fldCharType="end"/>
        </w:r>
      </w:ins>
    </w:p>
    <w:p w14:paraId="1297744E" w14:textId="49AEF98D" w:rsidR="00E3338A" w:rsidRDefault="00E3338A">
      <w:pPr>
        <w:pStyle w:val="TOC2"/>
        <w:rPr>
          <w:ins w:id="45" w:author="Author" w:date="2018-01-29T11:17:00Z"/>
          <w:rFonts w:asciiTheme="minorHAnsi" w:eastAsiaTheme="minorEastAsia" w:hAnsiTheme="minorHAnsi" w:cstheme="minorBidi"/>
          <w:noProof/>
          <w:sz w:val="22"/>
          <w:szCs w:val="22"/>
          <w:lang w:val="de-DE" w:eastAsia="de-DE"/>
        </w:rPr>
      </w:pPr>
      <w:ins w:id="46"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"_Toc504987999"</w:instrText>
        </w:r>
        <w:r w:rsidRPr="00DB168C">
          <w:rPr>
            <w:rStyle w:val="Hyperlink"/>
            <w:noProof/>
          </w:rPr>
          <w:instrText xml:space="preserve"> </w:instrText>
        </w:r>
        <w:r w:rsidRPr="00DB168C">
          <w:rPr>
            <w:rStyle w:val="Hyperlink"/>
            <w:noProof/>
          </w:rPr>
          <w:fldChar w:fldCharType="separate"/>
        </w:r>
        <w:r w:rsidRPr="00DB168C">
          <w:rPr>
            <w:rStyle w:val="Hyperlink"/>
            <w:noProof/>
          </w:rPr>
          <w:t>4.2</w:t>
        </w:r>
        <w:r>
          <w:rPr>
            <w:rFonts w:asciiTheme="minorHAnsi" w:eastAsiaTheme="minorEastAsia" w:hAnsiTheme="minorHAnsi" w:cstheme="minorBidi"/>
            <w:noProof/>
            <w:sz w:val="22"/>
            <w:szCs w:val="22"/>
            <w:lang w:val="de-DE" w:eastAsia="de-DE"/>
          </w:rPr>
          <w:tab/>
        </w:r>
        <w:r w:rsidRPr="00DB168C">
          <w:rPr>
            <w:rStyle w:val="Hyperlink"/>
            <w:noProof/>
          </w:rPr>
          <w:t>Maintaining Schools (Optional)</w:t>
        </w:r>
        <w:r>
          <w:rPr>
            <w:noProof/>
            <w:webHidden/>
          </w:rPr>
          <w:tab/>
        </w:r>
        <w:r>
          <w:rPr>
            <w:noProof/>
            <w:webHidden/>
          </w:rPr>
          <w:fldChar w:fldCharType="begin"/>
        </w:r>
        <w:r>
          <w:rPr>
            <w:noProof/>
            <w:webHidden/>
          </w:rPr>
          <w:instrText xml:space="preserve"> PAGEREF _Toc504987999 \h </w:instrText>
        </w:r>
      </w:ins>
      <w:r>
        <w:rPr>
          <w:noProof/>
          <w:webHidden/>
        </w:rPr>
      </w:r>
      <w:r>
        <w:rPr>
          <w:noProof/>
          <w:webHidden/>
        </w:rPr>
        <w:fldChar w:fldCharType="separate"/>
      </w:r>
      <w:ins w:id="47" w:author="Author" w:date="2018-01-29T11:17:00Z">
        <w:r>
          <w:rPr>
            <w:noProof/>
            <w:webHidden/>
          </w:rPr>
          <w:t>12</w:t>
        </w:r>
        <w:r>
          <w:rPr>
            <w:noProof/>
            <w:webHidden/>
          </w:rPr>
          <w:fldChar w:fldCharType="end"/>
        </w:r>
        <w:r w:rsidRPr="00DB168C">
          <w:rPr>
            <w:rStyle w:val="Hyperlink"/>
            <w:noProof/>
          </w:rPr>
          <w:fldChar w:fldCharType="end"/>
        </w:r>
      </w:ins>
    </w:p>
    <w:p w14:paraId="5755973F" w14:textId="77F5A643" w:rsidR="00E3338A" w:rsidRDefault="00E3338A">
      <w:pPr>
        <w:pStyle w:val="TOC2"/>
        <w:rPr>
          <w:ins w:id="48" w:author="Author" w:date="2018-01-29T11:17:00Z"/>
          <w:rFonts w:asciiTheme="minorHAnsi" w:eastAsiaTheme="minorEastAsia" w:hAnsiTheme="minorHAnsi" w:cstheme="minorBidi"/>
          <w:noProof/>
          <w:sz w:val="22"/>
          <w:szCs w:val="22"/>
          <w:lang w:val="de-DE" w:eastAsia="de-DE"/>
        </w:rPr>
      </w:pPr>
      <w:ins w:id="49"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"_Toc504988000"</w:instrText>
        </w:r>
        <w:r w:rsidRPr="00DB168C">
          <w:rPr>
            <w:rStyle w:val="Hyperlink"/>
            <w:noProof/>
          </w:rPr>
          <w:instrText xml:space="preserve"> </w:instrText>
        </w:r>
        <w:r w:rsidRPr="00DB168C">
          <w:rPr>
            <w:rStyle w:val="Hyperlink"/>
            <w:noProof/>
          </w:rPr>
          <w:fldChar w:fldCharType="separate"/>
        </w:r>
        <w:r w:rsidRPr="00DB168C">
          <w:rPr>
            <w:rStyle w:val="Hyperlink"/>
            <w:noProof/>
          </w:rPr>
          <w:t>4.3</w:t>
        </w:r>
        <w:r>
          <w:rPr>
            <w:rFonts w:asciiTheme="minorHAnsi" w:eastAsiaTheme="minorEastAsia" w:hAnsiTheme="minorHAnsi" w:cstheme="minorBidi"/>
            <w:noProof/>
            <w:sz w:val="22"/>
            <w:szCs w:val="22"/>
            <w:lang w:val="de-DE" w:eastAsia="de-DE"/>
          </w:rPr>
          <w:tab/>
        </w:r>
        <w:r w:rsidRPr="00DB168C">
          <w:rPr>
            <w:rStyle w:val="Hyperlink"/>
            <w:noProof/>
          </w:rPr>
          <w:t>Maintaining Apprentice Departments (Optional)</w:t>
        </w:r>
        <w:r>
          <w:rPr>
            <w:noProof/>
            <w:webHidden/>
          </w:rPr>
          <w:tab/>
        </w:r>
        <w:r>
          <w:rPr>
            <w:noProof/>
            <w:webHidden/>
          </w:rPr>
          <w:fldChar w:fldCharType="begin"/>
        </w:r>
        <w:r>
          <w:rPr>
            <w:noProof/>
            <w:webHidden/>
          </w:rPr>
          <w:instrText xml:space="preserve"> PAGEREF _Toc504988000 \h </w:instrText>
        </w:r>
      </w:ins>
      <w:r>
        <w:rPr>
          <w:noProof/>
          <w:webHidden/>
        </w:rPr>
      </w:r>
      <w:r>
        <w:rPr>
          <w:noProof/>
          <w:webHidden/>
        </w:rPr>
        <w:fldChar w:fldCharType="separate"/>
      </w:r>
      <w:ins w:id="50" w:author="Author" w:date="2018-01-29T11:17:00Z">
        <w:r>
          <w:rPr>
            <w:noProof/>
            <w:webHidden/>
          </w:rPr>
          <w:t>14</w:t>
        </w:r>
        <w:r>
          <w:rPr>
            <w:noProof/>
            <w:webHidden/>
          </w:rPr>
          <w:fldChar w:fldCharType="end"/>
        </w:r>
        <w:r w:rsidRPr="00DB168C">
          <w:rPr>
            <w:rStyle w:val="Hyperlink"/>
            <w:noProof/>
          </w:rPr>
          <w:fldChar w:fldCharType="end"/>
        </w:r>
      </w:ins>
    </w:p>
    <w:p w14:paraId="09982D99" w14:textId="16716269" w:rsidR="00E3338A" w:rsidRDefault="00E3338A">
      <w:pPr>
        <w:pStyle w:val="TOC2"/>
        <w:rPr>
          <w:ins w:id="51" w:author="Author" w:date="2018-01-29T11:17:00Z"/>
          <w:rFonts w:asciiTheme="minorHAnsi" w:eastAsiaTheme="minorEastAsia" w:hAnsiTheme="minorHAnsi" w:cstheme="minorBidi"/>
          <w:noProof/>
          <w:sz w:val="22"/>
          <w:szCs w:val="22"/>
          <w:lang w:val="de-DE" w:eastAsia="de-DE"/>
        </w:rPr>
      </w:pPr>
      <w:ins w:id="52"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"_Toc504988001"</w:instrText>
        </w:r>
        <w:r w:rsidRPr="00DB168C">
          <w:rPr>
            <w:rStyle w:val="Hyperlink"/>
            <w:noProof/>
          </w:rPr>
          <w:instrText xml:space="preserve"> </w:instrText>
        </w:r>
        <w:r w:rsidRPr="00DB168C">
          <w:rPr>
            <w:rStyle w:val="Hyperlink"/>
            <w:noProof/>
          </w:rPr>
          <w:fldChar w:fldCharType="separate"/>
        </w:r>
        <w:r w:rsidRPr="00DB168C">
          <w:rPr>
            <w:rStyle w:val="Hyperlink"/>
            <w:noProof/>
          </w:rPr>
          <w:t>4.4</w:t>
        </w:r>
        <w:r>
          <w:rPr>
            <w:rFonts w:asciiTheme="minorHAnsi" w:eastAsiaTheme="minorEastAsia" w:hAnsiTheme="minorHAnsi" w:cstheme="minorBidi"/>
            <w:noProof/>
            <w:sz w:val="22"/>
            <w:szCs w:val="22"/>
            <w:lang w:val="de-DE" w:eastAsia="de-DE"/>
          </w:rPr>
          <w:tab/>
        </w:r>
        <w:r w:rsidRPr="00DB168C">
          <w:rPr>
            <w:rStyle w:val="Hyperlink"/>
            <w:noProof/>
          </w:rPr>
          <w:t>Maintaining Apprentices</w:t>
        </w:r>
        <w:r>
          <w:rPr>
            <w:noProof/>
            <w:webHidden/>
          </w:rPr>
          <w:tab/>
        </w:r>
        <w:r>
          <w:rPr>
            <w:noProof/>
            <w:webHidden/>
          </w:rPr>
          <w:fldChar w:fldCharType="begin"/>
        </w:r>
        <w:r>
          <w:rPr>
            <w:noProof/>
            <w:webHidden/>
          </w:rPr>
          <w:instrText xml:space="preserve"> PAGEREF _Toc504988001 \h </w:instrText>
        </w:r>
      </w:ins>
      <w:r>
        <w:rPr>
          <w:noProof/>
          <w:webHidden/>
        </w:rPr>
      </w:r>
      <w:r>
        <w:rPr>
          <w:noProof/>
          <w:webHidden/>
        </w:rPr>
        <w:fldChar w:fldCharType="separate"/>
      </w:r>
      <w:ins w:id="53" w:author="Author" w:date="2018-01-29T11:17:00Z">
        <w:r>
          <w:rPr>
            <w:noProof/>
            <w:webHidden/>
          </w:rPr>
          <w:t>17</w:t>
        </w:r>
        <w:r>
          <w:rPr>
            <w:noProof/>
            <w:webHidden/>
          </w:rPr>
          <w:fldChar w:fldCharType="end"/>
        </w:r>
        <w:r w:rsidRPr="00DB168C">
          <w:rPr>
            <w:rStyle w:val="Hyperlink"/>
            <w:noProof/>
          </w:rPr>
          <w:fldChar w:fldCharType="end"/>
        </w:r>
      </w:ins>
    </w:p>
    <w:p w14:paraId="2E19F4AA" w14:textId="67918874" w:rsidR="00E3338A" w:rsidRDefault="00E3338A">
      <w:pPr>
        <w:pStyle w:val="TOC2"/>
        <w:rPr>
          <w:ins w:id="54" w:author="Author" w:date="2018-01-29T11:17:00Z"/>
          <w:rFonts w:asciiTheme="minorHAnsi" w:eastAsiaTheme="minorEastAsia" w:hAnsiTheme="minorHAnsi" w:cstheme="minorBidi"/>
          <w:noProof/>
          <w:sz w:val="22"/>
          <w:szCs w:val="22"/>
          <w:lang w:val="de-DE" w:eastAsia="de-DE"/>
        </w:rPr>
      </w:pPr>
      <w:ins w:id="55"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"_Toc504988002"</w:instrText>
        </w:r>
        <w:r w:rsidRPr="00DB168C">
          <w:rPr>
            <w:rStyle w:val="Hyperlink"/>
            <w:noProof/>
          </w:rPr>
          <w:instrText xml:space="preserve"> </w:instrText>
        </w:r>
        <w:r w:rsidRPr="00DB168C">
          <w:rPr>
            <w:rStyle w:val="Hyperlink"/>
            <w:noProof/>
          </w:rPr>
          <w:fldChar w:fldCharType="separate"/>
        </w:r>
        <w:r w:rsidRPr="00DB168C">
          <w:rPr>
            <w:rStyle w:val="Hyperlink"/>
            <w:noProof/>
          </w:rPr>
          <w:t>4.5</w:t>
        </w:r>
        <w:r>
          <w:rPr>
            <w:rFonts w:asciiTheme="minorHAnsi" w:eastAsiaTheme="minorEastAsia" w:hAnsiTheme="minorHAnsi" w:cstheme="minorBidi"/>
            <w:noProof/>
            <w:sz w:val="22"/>
            <w:szCs w:val="22"/>
            <w:lang w:val="de-DE" w:eastAsia="de-DE"/>
          </w:rPr>
          <w:tab/>
        </w:r>
        <w:r w:rsidRPr="00DB168C">
          <w:rPr>
            <w:rStyle w:val="Hyperlink"/>
            <w:noProof/>
          </w:rPr>
          <w:t>Maintaining Apprenticeship Plan</w:t>
        </w:r>
        <w:r>
          <w:rPr>
            <w:noProof/>
            <w:webHidden/>
          </w:rPr>
          <w:tab/>
        </w:r>
        <w:r>
          <w:rPr>
            <w:noProof/>
            <w:webHidden/>
          </w:rPr>
          <w:fldChar w:fldCharType="begin"/>
        </w:r>
        <w:r>
          <w:rPr>
            <w:noProof/>
            <w:webHidden/>
          </w:rPr>
          <w:instrText xml:space="preserve"> PAGEREF _Toc504988002 \h </w:instrText>
        </w:r>
      </w:ins>
      <w:r>
        <w:rPr>
          <w:noProof/>
          <w:webHidden/>
        </w:rPr>
      </w:r>
      <w:r>
        <w:rPr>
          <w:noProof/>
          <w:webHidden/>
        </w:rPr>
        <w:fldChar w:fldCharType="separate"/>
      </w:r>
      <w:ins w:id="56" w:author="Author" w:date="2018-01-29T11:17:00Z">
        <w:r>
          <w:rPr>
            <w:noProof/>
            <w:webHidden/>
          </w:rPr>
          <w:t>20</w:t>
        </w:r>
        <w:r>
          <w:rPr>
            <w:noProof/>
            <w:webHidden/>
          </w:rPr>
          <w:fldChar w:fldCharType="end"/>
        </w:r>
        <w:r w:rsidRPr="00DB168C">
          <w:rPr>
            <w:rStyle w:val="Hyperlink"/>
            <w:noProof/>
          </w:rPr>
          <w:fldChar w:fldCharType="end"/>
        </w:r>
      </w:ins>
    </w:p>
    <w:p w14:paraId="34CBEC6F" w14:textId="1EE0EB21" w:rsidR="00E3338A" w:rsidRDefault="00E3338A">
      <w:pPr>
        <w:pStyle w:val="TOC2"/>
        <w:rPr>
          <w:ins w:id="57" w:author="Author" w:date="2018-01-29T11:17:00Z"/>
          <w:rFonts w:asciiTheme="minorHAnsi" w:eastAsiaTheme="minorEastAsia" w:hAnsiTheme="minorHAnsi" w:cstheme="minorBidi"/>
          <w:noProof/>
          <w:sz w:val="22"/>
          <w:szCs w:val="22"/>
          <w:lang w:val="de-DE" w:eastAsia="de-DE"/>
        </w:rPr>
      </w:pPr>
      <w:ins w:id="58"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"_Toc504988003"</w:instrText>
        </w:r>
        <w:r w:rsidRPr="00DB168C">
          <w:rPr>
            <w:rStyle w:val="Hyperlink"/>
            <w:noProof/>
          </w:rPr>
          <w:instrText xml:space="preserve"> </w:instrText>
        </w:r>
        <w:r w:rsidRPr="00DB168C">
          <w:rPr>
            <w:rStyle w:val="Hyperlink"/>
            <w:noProof/>
          </w:rPr>
          <w:fldChar w:fldCharType="separate"/>
        </w:r>
        <w:r w:rsidRPr="00DB168C">
          <w:rPr>
            <w:rStyle w:val="Hyperlink"/>
            <w:noProof/>
          </w:rPr>
          <w:t>4.6</w:t>
        </w:r>
        <w:r>
          <w:rPr>
            <w:rFonts w:asciiTheme="minorHAnsi" w:eastAsiaTheme="minorEastAsia" w:hAnsiTheme="minorHAnsi" w:cstheme="minorBidi"/>
            <w:noProof/>
            <w:sz w:val="22"/>
            <w:szCs w:val="22"/>
            <w:lang w:val="de-DE" w:eastAsia="de-DE"/>
          </w:rPr>
          <w:tab/>
        </w:r>
        <w:r w:rsidRPr="00DB168C">
          <w:rPr>
            <w:rStyle w:val="Hyperlink"/>
            <w:noProof/>
          </w:rPr>
          <w:t>Sharing Apprenticeship Plan</w:t>
        </w:r>
        <w:r>
          <w:rPr>
            <w:noProof/>
            <w:webHidden/>
          </w:rPr>
          <w:tab/>
        </w:r>
        <w:r>
          <w:rPr>
            <w:noProof/>
            <w:webHidden/>
          </w:rPr>
          <w:fldChar w:fldCharType="begin"/>
        </w:r>
        <w:r>
          <w:rPr>
            <w:noProof/>
            <w:webHidden/>
          </w:rPr>
          <w:instrText xml:space="preserve"> PAGEREF _Toc504988003 \h </w:instrText>
        </w:r>
      </w:ins>
      <w:r>
        <w:rPr>
          <w:noProof/>
          <w:webHidden/>
        </w:rPr>
      </w:r>
      <w:r>
        <w:rPr>
          <w:noProof/>
          <w:webHidden/>
        </w:rPr>
        <w:fldChar w:fldCharType="separate"/>
      </w:r>
      <w:ins w:id="59" w:author="Author" w:date="2018-01-29T11:17:00Z">
        <w:r>
          <w:rPr>
            <w:noProof/>
            <w:webHidden/>
          </w:rPr>
          <w:t>26</w:t>
        </w:r>
        <w:r>
          <w:rPr>
            <w:noProof/>
            <w:webHidden/>
          </w:rPr>
          <w:fldChar w:fldCharType="end"/>
        </w:r>
        <w:r w:rsidRPr="00DB168C">
          <w:rPr>
            <w:rStyle w:val="Hyperlink"/>
            <w:noProof/>
          </w:rPr>
          <w:fldChar w:fldCharType="end"/>
        </w:r>
      </w:ins>
    </w:p>
    <w:p w14:paraId="0E3A2D87" w14:textId="15738BD1" w:rsidR="00E3338A" w:rsidRDefault="00E3338A">
      <w:pPr>
        <w:pStyle w:val="TOC3"/>
        <w:rPr>
          <w:ins w:id="60" w:author="Author" w:date="2018-01-29T11:17:00Z"/>
          <w:rFonts w:asciiTheme="minorHAnsi" w:eastAsiaTheme="minorEastAsia" w:hAnsiTheme="minorHAnsi" w:cstheme="minorBidi"/>
          <w:noProof/>
          <w:sz w:val="22"/>
          <w:szCs w:val="22"/>
          <w:lang w:val="de-DE" w:eastAsia="de-DE"/>
        </w:rPr>
      </w:pPr>
      <w:ins w:id="61"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"_Toc504988004"</w:instrText>
        </w:r>
        <w:r w:rsidRPr="00DB168C">
          <w:rPr>
            <w:rStyle w:val="Hyperlink"/>
            <w:noProof/>
          </w:rPr>
          <w:instrText xml:space="preserve"> </w:instrText>
        </w:r>
        <w:r w:rsidRPr="00DB168C">
          <w:rPr>
            <w:rStyle w:val="Hyperlink"/>
            <w:noProof/>
          </w:rPr>
          <w:fldChar w:fldCharType="separate"/>
        </w:r>
        <w:r w:rsidRPr="00DB168C">
          <w:rPr>
            <w:rStyle w:val="Hyperlink"/>
            <w:noProof/>
          </w:rPr>
          <w:t>4.6.1</w:t>
        </w:r>
        <w:r>
          <w:rPr>
            <w:rFonts w:asciiTheme="minorHAnsi" w:eastAsiaTheme="minorEastAsia" w:hAnsiTheme="minorHAnsi" w:cstheme="minorBidi"/>
            <w:noProof/>
            <w:sz w:val="22"/>
            <w:szCs w:val="22"/>
            <w:lang w:val="de-DE" w:eastAsia="de-DE"/>
          </w:rPr>
          <w:tab/>
        </w:r>
        <w:r w:rsidRPr="00DB168C">
          <w:rPr>
            <w:rStyle w:val="Hyperlink"/>
            <w:noProof/>
          </w:rPr>
          <w:t>Sending E-mail Notification about Apprenticeship Plan Availability</w:t>
        </w:r>
        <w:r>
          <w:rPr>
            <w:noProof/>
            <w:webHidden/>
          </w:rPr>
          <w:tab/>
        </w:r>
        <w:r>
          <w:rPr>
            <w:noProof/>
            <w:webHidden/>
          </w:rPr>
          <w:fldChar w:fldCharType="begin"/>
        </w:r>
        <w:r>
          <w:rPr>
            <w:noProof/>
            <w:webHidden/>
          </w:rPr>
          <w:instrText xml:space="preserve"> PAGEREF _Toc504988004 \h </w:instrText>
        </w:r>
      </w:ins>
      <w:r>
        <w:rPr>
          <w:noProof/>
          <w:webHidden/>
        </w:rPr>
      </w:r>
      <w:r>
        <w:rPr>
          <w:noProof/>
          <w:webHidden/>
        </w:rPr>
        <w:fldChar w:fldCharType="separate"/>
      </w:r>
      <w:ins w:id="62" w:author="Author" w:date="2018-01-29T11:17:00Z">
        <w:r>
          <w:rPr>
            <w:noProof/>
            <w:webHidden/>
          </w:rPr>
          <w:t>29</w:t>
        </w:r>
        <w:r>
          <w:rPr>
            <w:noProof/>
            <w:webHidden/>
          </w:rPr>
          <w:fldChar w:fldCharType="end"/>
        </w:r>
        <w:r w:rsidRPr="00DB168C">
          <w:rPr>
            <w:rStyle w:val="Hyperlink"/>
            <w:noProof/>
          </w:rPr>
          <w:fldChar w:fldCharType="end"/>
        </w:r>
      </w:ins>
    </w:p>
    <w:p w14:paraId="68F1474B" w14:textId="0DD7BB9F" w:rsidR="00E3338A" w:rsidRDefault="00E3338A">
      <w:pPr>
        <w:pStyle w:val="TOC3"/>
        <w:rPr>
          <w:ins w:id="63" w:author="Author" w:date="2018-01-29T11:17:00Z"/>
          <w:rFonts w:asciiTheme="minorHAnsi" w:eastAsiaTheme="minorEastAsia" w:hAnsiTheme="minorHAnsi" w:cstheme="minorBidi"/>
          <w:noProof/>
          <w:sz w:val="22"/>
          <w:szCs w:val="22"/>
          <w:lang w:val="de-DE" w:eastAsia="de-DE"/>
        </w:rPr>
      </w:pPr>
      <w:ins w:id="64"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"_Toc504988005"</w:instrText>
        </w:r>
        <w:r w:rsidRPr="00DB168C">
          <w:rPr>
            <w:rStyle w:val="Hyperlink"/>
            <w:noProof/>
          </w:rPr>
          <w:instrText xml:space="preserve"> </w:instrText>
        </w:r>
        <w:r w:rsidRPr="00DB168C">
          <w:rPr>
            <w:rStyle w:val="Hyperlink"/>
            <w:noProof/>
          </w:rPr>
          <w:fldChar w:fldCharType="separate"/>
        </w:r>
        <w:r w:rsidRPr="00DB168C">
          <w:rPr>
            <w:rStyle w:val="Hyperlink"/>
            <w:noProof/>
          </w:rPr>
          <w:t>4.6.2</w:t>
        </w:r>
        <w:r>
          <w:rPr>
            <w:rFonts w:asciiTheme="minorHAnsi" w:eastAsiaTheme="minorEastAsia" w:hAnsiTheme="minorHAnsi" w:cstheme="minorBidi"/>
            <w:noProof/>
            <w:sz w:val="22"/>
            <w:szCs w:val="22"/>
            <w:lang w:val="de-DE" w:eastAsia="de-DE"/>
          </w:rPr>
          <w:tab/>
        </w:r>
        <w:r w:rsidRPr="00DB168C">
          <w:rPr>
            <w:rStyle w:val="Hyperlink"/>
            <w:noProof/>
          </w:rPr>
          <w:t>Receiving E-mail Notification about Apprenticeship Plan Availability</w:t>
        </w:r>
        <w:r>
          <w:rPr>
            <w:noProof/>
            <w:webHidden/>
          </w:rPr>
          <w:tab/>
        </w:r>
        <w:r>
          <w:rPr>
            <w:noProof/>
            <w:webHidden/>
          </w:rPr>
          <w:fldChar w:fldCharType="begin"/>
        </w:r>
        <w:r>
          <w:rPr>
            <w:noProof/>
            <w:webHidden/>
          </w:rPr>
          <w:instrText xml:space="preserve"> PAGEREF _Toc504988005 \h </w:instrText>
        </w:r>
      </w:ins>
      <w:r>
        <w:rPr>
          <w:noProof/>
          <w:webHidden/>
        </w:rPr>
      </w:r>
      <w:r>
        <w:rPr>
          <w:noProof/>
          <w:webHidden/>
        </w:rPr>
        <w:fldChar w:fldCharType="separate"/>
      </w:r>
      <w:ins w:id="65" w:author="Author" w:date="2018-01-29T11:17:00Z">
        <w:r>
          <w:rPr>
            <w:noProof/>
            <w:webHidden/>
          </w:rPr>
          <w:t>30</w:t>
        </w:r>
        <w:r>
          <w:rPr>
            <w:noProof/>
            <w:webHidden/>
          </w:rPr>
          <w:fldChar w:fldCharType="end"/>
        </w:r>
        <w:r w:rsidRPr="00DB168C">
          <w:rPr>
            <w:rStyle w:val="Hyperlink"/>
            <w:noProof/>
          </w:rPr>
          <w:fldChar w:fldCharType="end"/>
        </w:r>
      </w:ins>
    </w:p>
    <w:p w14:paraId="0B48EB61" w14:textId="1CEE0C40" w:rsidR="00E3338A" w:rsidRDefault="00E3338A">
      <w:pPr>
        <w:pStyle w:val="TOC2"/>
        <w:rPr>
          <w:ins w:id="66" w:author="Author" w:date="2018-01-29T11:17:00Z"/>
          <w:rFonts w:asciiTheme="minorHAnsi" w:eastAsiaTheme="minorEastAsia" w:hAnsiTheme="minorHAnsi" w:cstheme="minorBidi"/>
          <w:noProof/>
          <w:sz w:val="22"/>
          <w:szCs w:val="22"/>
          <w:lang w:val="de-DE" w:eastAsia="de-DE"/>
        </w:rPr>
      </w:pPr>
      <w:ins w:id="67"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"_Toc504988006"</w:instrText>
        </w:r>
        <w:r w:rsidRPr="00DB168C">
          <w:rPr>
            <w:rStyle w:val="Hyperlink"/>
            <w:noProof/>
          </w:rPr>
          <w:instrText xml:space="preserve"> </w:instrText>
        </w:r>
        <w:r w:rsidRPr="00DB168C">
          <w:rPr>
            <w:rStyle w:val="Hyperlink"/>
            <w:noProof/>
          </w:rPr>
          <w:fldChar w:fldCharType="separate"/>
        </w:r>
        <w:r w:rsidRPr="00DB168C">
          <w:rPr>
            <w:rStyle w:val="Hyperlink"/>
            <w:noProof/>
          </w:rPr>
          <w:t>4.7</w:t>
        </w:r>
        <w:r>
          <w:rPr>
            <w:rFonts w:asciiTheme="minorHAnsi" w:eastAsiaTheme="minorEastAsia" w:hAnsiTheme="minorHAnsi" w:cstheme="minorBidi"/>
            <w:noProof/>
            <w:sz w:val="22"/>
            <w:szCs w:val="22"/>
            <w:lang w:val="de-DE" w:eastAsia="de-DE"/>
          </w:rPr>
          <w:tab/>
        </w:r>
        <w:r w:rsidRPr="00DB168C">
          <w:rPr>
            <w:rStyle w:val="Hyperlink"/>
            <w:noProof/>
          </w:rPr>
          <w:t>Viewing Department Plan (Optional)</w:t>
        </w:r>
        <w:r>
          <w:rPr>
            <w:noProof/>
            <w:webHidden/>
          </w:rPr>
          <w:tab/>
        </w:r>
        <w:r>
          <w:rPr>
            <w:noProof/>
            <w:webHidden/>
          </w:rPr>
          <w:fldChar w:fldCharType="begin"/>
        </w:r>
        <w:r>
          <w:rPr>
            <w:noProof/>
            <w:webHidden/>
          </w:rPr>
          <w:instrText xml:space="preserve"> PAGEREF _Toc504988006 \h </w:instrText>
        </w:r>
      </w:ins>
      <w:r>
        <w:rPr>
          <w:noProof/>
          <w:webHidden/>
        </w:rPr>
      </w:r>
      <w:r>
        <w:rPr>
          <w:noProof/>
          <w:webHidden/>
        </w:rPr>
        <w:fldChar w:fldCharType="separate"/>
      </w:r>
      <w:ins w:id="68" w:author="Author" w:date="2018-01-29T11:17:00Z">
        <w:r>
          <w:rPr>
            <w:noProof/>
            <w:webHidden/>
          </w:rPr>
          <w:t>30</w:t>
        </w:r>
        <w:r>
          <w:rPr>
            <w:noProof/>
            <w:webHidden/>
          </w:rPr>
          <w:fldChar w:fldCharType="end"/>
        </w:r>
        <w:r w:rsidRPr="00DB168C">
          <w:rPr>
            <w:rStyle w:val="Hyperlink"/>
            <w:noProof/>
          </w:rPr>
          <w:fldChar w:fldCharType="end"/>
        </w:r>
      </w:ins>
    </w:p>
    <w:p w14:paraId="077AA7A2" w14:textId="3B30E23A" w:rsidR="00E3338A" w:rsidRDefault="00E3338A">
      <w:pPr>
        <w:pStyle w:val="TOC2"/>
        <w:rPr>
          <w:ins w:id="69" w:author="Author" w:date="2018-01-29T11:17:00Z"/>
          <w:rFonts w:asciiTheme="minorHAnsi" w:eastAsiaTheme="minorEastAsia" w:hAnsiTheme="minorHAnsi" w:cstheme="minorBidi"/>
          <w:noProof/>
          <w:sz w:val="22"/>
          <w:szCs w:val="22"/>
          <w:lang w:val="de-DE" w:eastAsia="de-DE"/>
        </w:rPr>
      </w:pPr>
      <w:ins w:id="70"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"_Toc504988007"</w:instrText>
        </w:r>
        <w:r w:rsidRPr="00DB168C">
          <w:rPr>
            <w:rStyle w:val="Hyperlink"/>
            <w:noProof/>
          </w:rPr>
          <w:instrText xml:space="preserve"> </w:instrText>
        </w:r>
        <w:r w:rsidRPr="00DB168C">
          <w:rPr>
            <w:rStyle w:val="Hyperlink"/>
            <w:noProof/>
          </w:rPr>
          <w:fldChar w:fldCharType="separate"/>
        </w:r>
        <w:r w:rsidRPr="00DB168C">
          <w:rPr>
            <w:rStyle w:val="Hyperlink"/>
            <w:noProof/>
          </w:rPr>
          <w:t>4.8</w:t>
        </w:r>
        <w:r>
          <w:rPr>
            <w:rFonts w:asciiTheme="minorHAnsi" w:eastAsiaTheme="minorEastAsia" w:hAnsiTheme="minorHAnsi" w:cstheme="minorBidi"/>
            <w:noProof/>
            <w:sz w:val="22"/>
            <w:szCs w:val="22"/>
            <w:lang w:val="de-DE" w:eastAsia="de-DE"/>
          </w:rPr>
          <w:tab/>
        </w:r>
        <w:r w:rsidRPr="00DB168C">
          <w:rPr>
            <w:rStyle w:val="Hyperlink"/>
            <w:noProof/>
          </w:rPr>
          <w:t>Viewing my Apprenticeship Plan</w:t>
        </w:r>
        <w:r>
          <w:rPr>
            <w:noProof/>
            <w:webHidden/>
          </w:rPr>
          <w:tab/>
        </w:r>
        <w:r>
          <w:rPr>
            <w:noProof/>
            <w:webHidden/>
          </w:rPr>
          <w:fldChar w:fldCharType="begin"/>
        </w:r>
        <w:r>
          <w:rPr>
            <w:noProof/>
            <w:webHidden/>
          </w:rPr>
          <w:instrText xml:space="preserve"> PAGEREF _Toc504988007 \h </w:instrText>
        </w:r>
      </w:ins>
      <w:r>
        <w:rPr>
          <w:noProof/>
          <w:webHidden/>
        </w:rPr>
      </w:r>
      <w:r>
        <w:rPr>
          <w:noProof/>
          <w:webHidden/>
        </w:rPr>
        <w:fldChar w:fldCharType="separate"/>
      </w:r>
      <w:ins w:id="71" w:author="Author" w:date="2018-01-29T11:17:00Z">
        <w:r>
          <w:rPr>
            <w:noProof/>
            <w:webHidden/>
          </w:rPr>
          <w:t>32</w:t>
        </w:r>
        <w:r>
          <w:rPr>
            <w:noProof/>
            <w:webHidden/>
          </w:rPr>
          <w:fldChar w:fldCharType="end"/>
        </w:r>
        <w:r w:rsidRPr="00DB168C">
          <w:rPr>
            <w:rStyle w:val="Hyperlink"/>
            <w:noProof/>
          </w:rPr>
          <w:fldChar w:fldCharType="end"/>
        </w:r>
      </w:ins>
    </w:p>
    <w:p w14:paraId="077D9898" w14:textId="1EFE7ED2" w:rsidR="00E3338A" w:rsidRDefault="00E3338A">
      <w:pPr>
        <w:pStyle w:val="TOC2"/>
        <w:rPr>
          <w:ins w:id="72" w:author="Author" w:date="2018-01-29T11:17:00Z"/>
          <w:rFonts w:asciiTheme="minorHAnsi" w:eastAsiaTheme="minorEastAsia" w:hAnsiTheme="minorHAnsi" w:cstheme="minorBidi"/>
          <w:noProof/>
          <w:sz w:val="22"/>
          <w:szCs w:val="22"/>
          <w:lang w:val="de-DE" w:eastAsia="de-DE"/>
        </w:rPr>
      </w:pPr>
      <w:ins w:id="73" w:author="Author" w:date="2018-01-29T11:17:00Z">
        <w:r w:rsidRPr="00DB168C">
          <w:rPr>
            <w:rStyle w:val="Hyperlink"/>
            <w:noProof/>
          </w:rPr>
          <w:lastRenderedPageBreak/>
          <w:fldChar w:fldCharType="begin"/>
        </w:r>
        <w:r w:rsidRPr="00DB168C">
          <w:rPr>
            <w:rStyle w:val="Hyperlink"/>
            <w:noProof/>
          </w:rPr>
          <w:instrText xml:space="preserve"> </w:instrText>
        </w:r>
        <w:r>
          <w:rPr>
            <w:noProof/>
          </w:rPr>
          <w:instrText>HYPERLINK \l "_Toc504988008"</w:instrText>
        </w:r>
        <w:r w:rsidRPr="00DB168C">
          <w:rPr>
            <w:rStyle w:val="Hyperlink"/>
            <w:noProof/>
          </w:rPr>
          <w:instrText xml:space="preserve"> </w:instrText>
        </w:r>
        <w:r w:rsidRPr="00DB168C">
          <w:rPr>
            <w:rStyle w:val="Hyperlink"/>
            <w:noProof/>
          </w:rPr>
          <w:fldChar w:fldCharType="separate"/>
        </w:r>
        <w:r w:rsidRPr="00DB168C">
          <w:rPr>
            <w:rStyle w:val="Hyperlink"/>
            <w:noProof/>
          </w:rPr>
          <w:t>4.9</w:t>
        </w:r>
        <w:r>
          <w:rPr>
            <w:rFonts w:asciiTheme="minorHAnsi" w:eastAsiaTheme="minorEastAsia" w:hAnsiTheme="minorHAnsi" w:cstheme="minorBidi"/>
            <w:noProof/>
            <w:sz w:val="22"/>
            <w:szCs w:val="22"/>
            <w:lang w:val="de-DE" w:eastAsia="de-DE"/>
          </w:rPr>
          <w:tab/>
        </w:r>
        <w:r w:rsidRPr="00DB168C">
          <w:rPr>
            <w:rStyle w:val="Hyperlink"/>
            <w:noProof/>
          </w:rPr>
          <w:t>Viewing Apprenticeship Plan of Apprentices</w:t>
        </w:r>
        <w:r>
          <w:rPr>
            <w:noProof/>
            <w:webHidden/>
          </w:rPr>
          <w:tab/>
        </w:r>
        <w:r>
          <w:rPr>
            <w:noProof/>
            <w:webHidden/>
          </w:rPr>
          <w:fldChar w:fldCharType="begin"/>
        </w:r>
        <w:r>
          <w:rPr>
            <w:noProof/>
            <w:webHidden/>
          </w:rPr>
          <w:instrText xml:space="preserve"> PAGEREF _Toc504988008 \h </w:instrText>
        </w:r>
      </w:ins>
      <w:r>
        <w:rPr>
          <w:noProof/>
          <w:webHidden/>
        </w:rPr>
      </w:r>
      <w:r>
        <w:rPr>
          <w:noProof/>
          <w:webHidden/>
        </w:rPr>
        <w:fldChar w:fldCharType="separate"/>
      </w:r>
      <w:ins w:id="74" w:author="Author" w:date="2018-01-29T11:17:00Z">
        <w:r>
          <w:rPr>
            <w:noProof/>
            <w:webHidden/>
          </w:rPr>
          <w:t>34</w:t>
        </w:r>
        <w:r>
          <w:rPr>
            <w:noProof/>
            <w:webHidden/>
          </w:rPr>
          <w:fldChar w:fldCharType="end"/>
        </w:r>
        <w:r w:rsidRPr="00DB168C">
          <w:rPr>
            <w:rStyle w:val="Hyperlink"/>
            <w:noProof/>
          </w:rPr>
          <w:fldChar w:fldCharType="end"/>
        </w:r>
      </w:ins>
    </w:p>
    <w:p w14:paraId="7853AF2B" w14:textId="67C0B515" w:rsidR="00E3338A" w:rsidRDefault="00E3338A">
      <w:pPr>
        <w:pStyle w:val="TOC1"/>
        <w:rPr>
          <w:ins w:id="75" w:author="Author" w:date="2018-01-29T11:17:00Z"/>
          <w:rFonts w:asciiTheme="minorHAnsi" w:eastAsiaTheme="minorEastAsia" w:hAnsiTheme="minorHAnsi" w:cstheme="minorBidi"/>
          <w:noProof/>
          <w:sz w:val="22"/>
          <w:szCs w:val="22"/>
          <w:lang w:val="de-DE" w:eastAsia="de-DE"/>
        </w:rPr>
      </w:pPr>
      <w:ins w:id="76"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"_Toc504988009"</w:instrText>
        </w:r>
        <w:r w:rsidRPr="00DB168C">
          <w:rPr>
            <w:rStyle w:val="Hyperlink"/>
            <w:noProof/>
          </w:rPr>
          <w:instrText xml:space="preserve"> </w:instrText>
        </w:r>
        <w:r w:rsidRPr="00DB168C">
          <w:rPr>
            <w:rStyle w:val="Hyperlink"/>
            <w:noProof/>
          </w:rPr>
          <w:fldChar w:fldCharType="separate"/>
        </w:r>
        <w:r w:rsidRPr="00DB168C">
          <w:rPr>
            <w:rStyle w:val="Hyperlink"/>
            <w:noProof/>
            <w:highlight w:val="yellow"/>
          </w:rPr>
          <w:t>5</w:t>
        </w:r>
        <w:r>
          <w:rPr>
            <w:rFonts w:asciiTheme="minorHAnsi" w:eastAsiaTheme="minorEastAsia" w:hAnsiTheme="minorHAnsi" w:cstheme="minorBidi"/>
            <w:noProof/>
            <w:sz w:val="22"/>
            <w:szCs w:val="22"/>
            <w:lang w:val="de-DE" w:eastAsia="de-DE"/>
          </w:rPr>
          <w:tab/>
        </w:r>
        <w:r w:rsidRPr="00DB168C">
          <w:rPr>
            <w:rStyle w:val="Hyperlink"/>
            <w:noProof/>
            <w:highlight w:val="yellow"/>
          </w:rPr>
          <w:t>Country-Specific Fields</w:t>
        </w:r>
        <w:r>
          <w:rPr>
            <w:noProof/>
            <w:webHidden/>
          </w:rPr>
          <w:tab/>
        </w:r>
        <w:r>
          <w:rPr>
            <w:noProof/>
            <w:webHidden/>
          </w:rPr>
          <w:fldChar w:fldCharType="begin"/>
        </w:r>
        <w:r>
          <w:rPr>
            <w:noProof/>
            <w:webHidden/>
          </w:rPr>
          <w:instrText xml:space="preserve"> PAGEREF _Toc504988009 \h </w:instrText>
        </w:r>
      </w:ins>
      <w:r>
        <w:rPr>
          <w:noProof/>
          <w:webHidden/>
        </w:rPr>
      </w:r>
      <w:r>
        <w:rPr>
          <w:noProof/>
          <w:webHidden/>
        </w:rPr>
        <w:fldChar w:fldCharType="separate"/>
      </w:r>
      <w:ins w:id="77" w:author="Author" w:date="2018-01-29T11:17:00Z">
        <w:r>
          <w:rPr>
            <w:noProof/>
            <w:webHidden/>
          </w:rPr>
          <w:t>37</w:t>
        </w:r>
        <w:r>
          <w:rPr>
            <w:noProof/>
            <w:webHidden/>
          </w:rPr>
          <w:fldChar w:fldCharType="end"/>
        </w:r>
        <w:r w:rsidRPr="00DB168C">
          <w:rPr>
            <w:rStyle w:val="Hyperlink"/>
            <w:noProof/>
          </w:rPr>
          <w:fldChar w:fldCharType="end"/>
        </w:r>
      </w:ins>
    </w:p>
    <w:p w14:paraId="3D740E6A" w14:textId="6B19D9C7" w:rsidR="00E3338A" w:rsidRDefault="00E3338A">
      <w:pPr>
        <w:pStyle w:val="TOC2"/>
        <w:rPr>
          <w:ins w:id="78" w:author="Author" w:date="2018-01-29T11:17:00Z"/>
          <w:rFonts w:asciiTheme="minorHAnsi" w:eastAsiaTheme="minorEastAsia" w:hAnsiTheme="minorHAnsi" w:cstheme="minorBidi"/>
          <w:noProof/>
          <w:sz w:val="22"/>
          <w:szCs w:val="22"/>
          <w:lang w:val="de-DE" w:eastAsia="de-DE"/>
        </w:rPr>
      </w:pPr>
      <w:ins w:id="79"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"_Toc504988010"</w:instrText>
        </w:r>
        <w:r w:rsidRPr="00DB168C">
          <w:rPr>
            <w:rStyle w:val="Hyperlink"/>
            <w:noProof/>
          </w:rPr>
          <w:instrText xml:space="preserve"> </w:instrText>
        </w:r>
        <w:r w:rsidRPr="00DB168C">
          <w:rPr>
            <w:rStyle w:val="Hyperlink"/>
            <w:noProof/>
          </w:rPr>
          <w:fldChar w:fldCharType="separate"/>
        </w:r>
        <w:r w:rsidRPr="00DB168C">
          <w:rPr>
            <w:rStyle w:val="Hyperlink"/>
            <w:noProof/>
            <w:highlight w:val="yellow"/>
          </w:rPr>
          <w:t>5.1</w:t>
        </w:r>
        <w:r>
          <w:rPr>
            <w:rFonts w:asciiTheme="minorHAnsi" w:eastAsiaTheme="minorEastAsia" w:hAnsiTheme="minorHAnsi" w:cstheme="minorBidi"/>
            <w:noProof/>
            <w:sz w:val="22"/>
            <w:szCs w:val="22"/>
            <w:lang w:val="de-DE" w:eastAsia="de-DE"/>
          </w:rPr>
          <w:tab/>
        </w:r>
        <w:r w:rsidRPr="00DB168C">
          <w:rPr>
            <w:rStyle w:val="Hyperlink"/>
            <w:noProof/>
            <w:highlight w:val="yellow"/>
          </w:rPr>
          <w:t>Employee Class</w:t>
        </w:r>
        <w:r>
          <w:rPr>
            <w:noProof/>
            <w:webHidden/>
          </w:rPr>
          <w:tab/>
        </w:r>
        <w:r>
          <w:rPr>
            <w:noProof/>
            <w:webHidden/>
          </w:rPr>
          <w:fldChar w:fldCharType="begin"/>
        </w:r>
        <w:r>
          <w:rPr>
            <w:noProof/>
            <w:webHidden/>
          </w:rPr>
          <w:instrText xml:space="preserve"> PAGEREF _Toc504988010 \h </w:instrText>
        </w:r>
      </w:ins>
      <w:r>
        <w:rPr>
          <w:noProof/>
          <w:webHidden/>
        </w:rPr>
      </w:r>
      <w:r>
        <w:rPr>
          <w:noProof/>
          <w:webHidden/>
        </w:rPr>
        <w:fldChar w:fldCharType="separate"/>
      </w:r>
      <w:ins w:id="80" w:author="Author" w:date="2018-01-29T11:17:00Z">
        <w:r>
          <w:rPr>
            <w:noProof/>
            <w:webHidden/>
          </w:rPr>
          <w:t>37</w:t>
        </w:r>
        <w:r>
          <w:rPr>
            <w:noProof/>
            <w:webHidden/>
          </w:rPr>
          <w:fldChar w:fldCharType="end"/>
        </w:r>
        <w:r w:rsidRPr="00DB168C">
          <w:rPr>
            <w:rStyle w:val="Hyperlink"/>
            <w:noProof/>
          </w:rPr>
          <w:fldChar w:fldCharType="end"/>
        </w:r>
      </w:ins>
    </w:p>
    <w:p w14:paraId="2859D3D9" w14:textId="34CC4BE8" w:rsidR="00E3338A" w:rsidRDefault="00E3338A">
      <w:pPr>
        <w:pStyle w:val="TOC3"/>
        <w:rPr>
          <w:ins w:id="81" w:author="Author" w:date="2018-01-29T11:17:00Z"/>
          <w:rFonts w:asciiTheme="minorHAnsi" w:eastAsiaTheme="minorEastAsia" w:hAnsiTheme="minorHAnsi" w:cstheme="minorBidi"/>
          <w:noProof/>
          <w:sz w:val="22"/>
          <w:szCs w:val="22"/>
          <w:lang w:val="de-DE" w:eastAsia="de-DE"/>
        </w:rPr>
      </w:pPr>
      <w:ins w:id="82"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"_Toc504988011"</w:instrText>
        </w:r>
        <w:r w:rsidRPr="00DB168C">
          <w:rPr>
            <w:rStyle w:val="Hyperlink"/>
            <w:noProof/>
          </w:rPr>
          <w:instrText xml:space="preserve"> </w:instrText>
        </w:r>
        <w:r w:rsidRPr="00DB168C">
          <w:rPr>
            <w:rStyle w:val="Hyperlink"/>
            <w:noProof/>
          </w:rPr>
          <w:fldChar w:fldCharType="separate"/>
        </w:r>
        <w:r w:rsidRPr="00DB168C">
          <w:rPr>
            <w:rStyle w:val="Hyperlink"/>
            <w:noProof/>
            <w:highlight w:val="yellow"/>
          </w:rPr>
          <w:t>5.1.1</w:t>
        </w:r>
        <w:r>
          <w:rPr>
            <w:rFonts w:asciiTheme="minorHAnsi" w:eastAsiaTheme="minorEastAsia" w:hAnsiTheme="minorHAnsi" w:cstheme="minorBidi"/>
            <w:noProof/>
            <w:sz w:val="22"/>
            <w:szCs w:val="22"/>
            <w:lang w:val="de-DE" w:eastAsia="de-DE"/>
          </w:rPr>
          <w:tab/>
        </w:r>
        <w:r w:rsidRPr="00DB168C">
          <w:rPr>
            <w:rStyle w:val="Hyperlink"/>
            <w:noProof/>
            <w:highlight w:val="yellow"/>
          </w:rPr>
          <w:t>United Arab Emirates (AE)</w:t>
        </w:r>
        <w:r>
          <w:rPr>
            <w:noProof/>
            <w:webHidden/>
          </w:rPr>
          <w:tab/>
        </w:r>
        <w:r>
          <w:rPr>
            <w:noProof/>
            <w:webHidden/>
          </w:rPr>
          <w:fldChar w:fldCharType="begin"/>
        </w:r>
        <w:r>
          <w:rPr>
            <w:noProof/>
            <w:webHidden/>
          </w:rPr>
          <w:instrText xml:space="preserve"> PAGEREF _Toc504988011 \h </w:instrText>
        </w:r>
      </w:ins>
      <w:r>
        <w:rPr>
          <w:noProof/>
          <w:webHidden/>
        </w:rPr>
      </w:r>
      <w:r>
        <w:rPr>
          <w:noProof/>
          <w:webHidden/>
        </w:rPr>
        <w:fldChar w:fldCharType="separate"/>
      </w:r>
      <w:ins w:id="83" w:author="Author" w:date="2018-01-29T11:17:00Z">
        <w:r>
          <w:rPr>
            <w:noProof/>
            <w:webHidden/>
          </w:rPr>
          <w:t>37</w:t>
        </w:r>
        <w:r>
          <w:rPr>
            <w:noProof/>
            <w:webHidden/>
          </w:rPr>
          <w:fldChar w:fldCharType="end"/>
        </w:r>
        <w:r w:rsidRPr="00DB168C">
          <w:rPr>
            <w:rStyle w:val="Hyperlink"/>
            <w:noProof/>
          </w:rPr>
          <w:fldChar w:fldCharType="end"/>
        </w:r>
      </w:ins>
    </w:p>
    <w:p w14:paraId="1920EF6C" w14:textId="2F3C6EE8" w:rsidR="00E3338A" w:rsidRDefault="00E3338A">
      <w:pPr>
        <w:pStyle w:val="TOC3"/>
        <w:rPr>
          <w:ins w:id="84" w:author="Author" w:date="2018-01-29T11:17:00Z"/>
          <w:rFonts w:asciiTheme="minorHAnsi" w:eastAsiaTheme="minorEastAsia" w:hAnsiTheme="minorHAnsi" w:cstheme="minorBidi"/>
          <w:noProof/>
          <w:sz w:val="22"/>
          <w:szCs w:val="22"/>
          <w:lang w:val="de-DE" w:eastAsia="de-DE"/>
        </w:rPr>
      </w:pPr>
      <w:ins w:id="85"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"_Toc504988012"</w:instrText>
        </w:r>
        <w:r w:rsidRPr="00DB168C">
          <w:rPr>
            <w:rStyle w:val="Hyperlink"/>
            <w:noProof/>
          </w:rPr>
          <w:instrText xml:space="preserve"> </w:instrText>
        </w:r>
        <w:r w:rsidRPr="00DB168C">
          <w:rPr>
            <w:rStyle w:val="Hyperlink"/>
            <w:noProof/>
          </w:rPr>
          <w:fldChar w:fldCharType="separate"/>
        </w:r>
        <w:r w:rsidRPr="00DB168C">
          <w:rPr>
            <w:rStyle w:val="Hyperlink"/>
            <w:noProof/>
            <w:highlight w:val="yellow"/>
          </w:rPr>
          <w:t>5.1.2</w:t>
        </w:r>
        <w:r>
          <w:rPr>
            <w:rFonts w:asciiTheme="minorHAnsi" w:eastAsiaTheme="minorEastAsia" w:hAnsiTheme="minorHAnsi" w:cstheme="minorBidi"/>
            <w:noProof/>
            <w:sz w:val="22"/>
            <w:szCs w:val="22"/>
            <w:lang w:val="de-DE" w:eastAsia="de-DE"/>
          </w:rPr>
          <w:tab/>
        </w:r>
        <w:r w:rsidRPr="00DB168C">
          <w:rPr>
            <w:rStyle w:val="Hyperlink"/>
            <w:noProof/>
            <w:highlight w:val="yellow"/>
          </w:rPr>
          <w:t>Australia (AU)</w:t>
        </w:r>
        <w:r>
          <w:rPr>
            <w:noProof/>
            <w:webHidden/>
          </w:rPr>
          <w:tab/>
        </w:r>
        <w:r>
          <w:rPr>
            <w:noProof/>
            <w:webHidden/>
          </w:rPr>
          <w:fldChar w:fldCharType="begin"/>
        </w:r>
        <w:r>
          <w:rPr>
            <w:noProof/>
            <w:webHidden/>
          </w:rPr>
          <w:instrText xml:space="preserve"> PAGEREF _Toc504988012 \h </w:instrText>
        </w:r>
      </w:ins>
      <w:r>
        <w:rPr>
          <w:noProof/>
          <w:webHidden/>
        </w:rPr>
      </w:r>
      <w:r>
        <w:rPr>
          <w:noProof/>
          <w:webHidden/>
        </w:rPr>
        <w:fldChar w:fldCharType="separate"/>
      </w:r>
      <w:ins w:id="86" w:author="Author" w:date="2018-01-29T11:17:00Z">
        <w:r>
          <w:rPr>
            <w:noProof/>
            <w:webHidden/>
          </w:rPr>
          <w:t>37</w:t>
        </w:r>
        <w:r>
          <w:rPr>
            <w:noProof/>
            <w:webHidden/>
          </w:rPr>
          <w:fldChar w:fldCharType="end"/>
        </w:r>
        <w:r w:rsidRPr="00DB168C">
          <w:rPr>
            <w:rStyle w:val="Hyperlink"/>
            <w:noProof/>
          </w:rPr>
          <w:fldChar w:fldCharType="end"/>
        </w:r>
      </w:ins>
    </w:p>
    <w:p w14:paraId="1F8DAF91" w14:textId="20AD945B" w:rsidR="00E3338A" w:rsidRDefault="00E3338A">
      <w:pPr>
        <w:pStyle w:val="TOC3"/>
        <w:rPr>
          <w:ins w:id="87" w:author="Author" w:date="2018-01-29T11:17:00Z"/>
          <w:rFonts w:asciiTheme="minorHAnsi" w:eastAsiaTheme="minorEastAsia" w:hAnsiTheme="minorHAnsi" w:cstheme="minorBidi"/>
          <w:noProof/>
          <w:sz w:val="22"/>
          <w:szCs w:val="22"/>
          <w:lang w:val="de-DE" w:eastAsia="de-DE"/>
        </w:rPr>
      </w:pPr>
      <w:ins w:id="88"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"_Toc504988013"</w:instrText>
        </w:r>
        <w:r w:rsidRPr="00DB168C">
          <w:rPr>
            <w:rStyle w:val="Hyperlink"/>
            <w:noProof/>
          </w:rPr>
          <w:instrText xml:space="preserve"> </w:instrText>
        </w:r>
        <w:r w:rsidRPr="00DB168C">
          <w:rPr>
            <w:rStyle w:val="Hyperlink"/>
            <w:noProof/>
          </w:rPr>
          <w:fldChar w:fldCharType="separate"/>
        </w:r>
        <w:r w:rsidRPr="00DB168C">
          <w:rPr>
            <w:rStyle w:val="Hyperlink"/>
            <w:noProof/>
            <w:highlight w:val="yellow"/>
          </w:rPr>
          <w:t>5.1.3</w:t>
        </w:r>
        <w:r>
          <w:rPr>
            <w:rFonts w:asciiTheme="minorHAnsi" w:eastAsiaTheme="minorEastAsia" w:hAnsiTheme="minorHAnsi" w:cstheme="minorBidi"/>
            <w:noProof/>
            <w:sz w:val="22"/>
            <w:szCs w:val="22"/>
            <w:lang w:val="de-DE" w:eastAsia="de-DE"/>
          </w:rPr>
          <w:tab/>
        </w:r>
        <w:r w:rsidRPr="00DB168C">
          <w:rPr>
            <w:rStyle w:val="Hyperlink"/>
            <w:noProof/>
            <w:highlight w:val="yellow"/>
          </w:rPr>
          <w:t>China (CN)</w:t>
        </w:r>
        <w:r>
          <w:rPr>
            <w:noProof/>
            <w:webHidden/>
          </w:rPr>
          <w:tab/>
        </w:r>
        <w:r>
          <w:rPr>
            <w:noProof/>
            <w:webHidden/>
          </w:rPr>
          <w:fldChar w:fldCharType="begin"/>
        </w:r>
        <w:r>
          <w:rPr>
            <w:noProof/>
            <w:webHidden/>
          </w:rPr>
          <w:instrText xml:space="preserve"> PAGEREF _Toc504988013 \h </w:instrText>
        </w:r>
      </w:ins>
      <w:r>
        <w:rPr>
          <w:noProof/>
          <w:webHidden/>
        </w:rPr>
      </w:r>
      <w:r>
        <w:rPr>
          <w:noProof/>
          <w:webHidden/>
        </w:rPr>
        <w:fldChar w:fldCharType="separate"/>
      </w:r>
      <w:ins w:id="89" w:author="Author" w:date="2018-01-29T11:17:00Z">
        <w:r>
          <w:rPr>
            <w:noProof/>
            <w:webHidden/>
          </w:rPr>
          <w:t>37</w:t>
        </w:r>
        <w:r>
          <w:rPr>
            <w:noProof/>
            <w:webHidden/>
          </w:rPr>
          <w:fldChar w:fldCharType="end"/>
        </w:r>
        <w:r w:rsidRPr="00DB168C">
          <w:rPr>
            <w:rStyle w:val="Hyperlink"/>
            <w:noProof/>
          </w:rPr>
          <w:fldChar w:fldCharType="end"/>
        </w:r>
      </w:ins>
    </w:p>
    <w:p w14:paraId="19952365" w14:textId="6E8630F5" w:rsidR="00E3338A" w:rsidRDefault="00E3338A">
      <w:pPr>
        <w:pStyle w:val="TOC3"/>
        <w:rPr>
          <w:ins w:id="90" w:author="Author" w:date="2018-01-29T11:17:00Z"/>
          <w:rFonts w:asciiTheme="minorHAnsi" w:eastAsiaTheme="minorEastAsia" w:hAnsiTheme="minorHAnsi" w:cstheme="minorBidi"/>
          <w:noProof/>
          <w:sz w:val="22"/>
          <w:szCs w:val="22"/>
          <w:lang w:val="de-DE" w:eastAsia="de-DE"/>
        </w:rPr>
      </w:pPr>
      <w:ins w:id="91"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"_Toc504988014"</w:instrText>
        </w:r>
        <w:r w:rsidRPr="00DB168C">
          <w:rPr>
            <w:rStyle w:val="Hyperlink"/>
            <w:noProof/>
          </w:rPr>
          <w:instrText xml:space="preserve"> </w:instrText>
        </w:r>
        <w:r w:rsidRPr="00DB168C">
          <w:rPr>
            <w:rStyle w:val="Hyperlink"/>
            <w:noProof/>
          </w:rPr>
          <w:fldChar w:fldCharType="separate"/>
        </w:r>
        <w:r w:rsidRPr="00DB168C">
          <w:rPr>
            <w:rStyle w:val="Hyperlink"/>
            <w:noProof/>
            <w:highlight w:val="yellow"/>
          </w:rPr>
          <w:t>5.1.4</w:t>
        </w:r>
        <w:r>
          <w:rPr>
            <w:rFonts w:asciiTheme="minorHAnsi" w:eastAsiaTheme="minorEastAsia" w:hAnsiTheme="minorHAnsi" w:cstheme="minorBidi"/>
            <w:noProof/>
            <w:sz w:val="22"/>
            <w:szCs w:val="22"/>
            <w:lang w:val="de-DE" w:eastAsia="de-DE"/>
          </w:rPr>
          <w:tab/>
        </w:r>
        <w:r w:rsidRPr="00DB168C">
          <w:rPr>
            <w:rStyle w:val="Hyperlink"/>
            <w:noProof/>
            <w:highlight w:val="yellow"/>
          </w:rPr>
          <w:t>Germany (DE)</w:t>
        </w:r>
        <w:r>
          <w:rPr>
            <w:noProof/>
            <w:webHidden/>
          </w:rPr>
          <w:tab/>
        </w:r>
        <w:r>
          <w:rPr>
            <w:noProof/>
            <w:webHidden/>
          </w:rPr>
          <w:fldChar w:fldCharType="begin"/>
        </w:r>
        <w:r>
          <w:rPr>
            <w:noProof/>
            <w:webHidden/>
          </w:rPr>
          <w:instrText xml:space="preserve"> PAGEREF _Toc504988014 \h </w:instrText>
        </w:r>
      </w:ins>
      <w:r>
        <w:rPr>
          <w:noProof/>
          <w:webHidden/>
        </w:rPr>
      </w:r>
      <w:r>
        <w:rPr>
          <w:noProof/>
          <w:webHidden/>
        </w:rPr>
        <w:fldChar w:fldCharType="separate"/>
      </w:r>
      <w:ins w:id="92" w:author="Author" w:date="2018-01-29T11:17:00Z">
        <w:r>
          <w:rPr>
            <w:noProof/>
            <w:webHidden/>
          </w:rPr>
          <w:t>38</w:t>
        </w:r>
        <w:r>
          <w:rPr>
            <w:noProof/>
            <w:webHidden/>
          </w:rPr>
          <w:fldChar w:fldCharType="end"/>
        </w:r>
        <w:r w:rsidRPr="00DB168C">
          <w:rPr>
            <w:rStyle w:val="Hyperlink"/>
            <w:noProof/>
          </w:rPr>
          <w:fldChar w:fldCharType="end"/>
        </w:r>
      </w:ins>
    </w:p>
    <w:p w14:paraId="097BABBE" w14:textId="38F01F7C" w:rsidR="00E3338A" w:rsidRDefault="00E3338A">
      <w:pPr>
        <w:pStyle w:val="TOC3"/>
        <w:rPr>
          <w:ins w:id="93" w:author="Author" w:date="2018-01-29T11:17:00Z"/>
          <w:rFonts w:asciiTheme="minorHAnsi" w:eastAsiaTheme="minorEastAsia" w:hAnsiTheme="minorHAnsi" w:cstheme="minorBidi"/>
          <w:noProof/>
          <w:sz w:val="22"/>
          <w:szCs w:val="22"/>
          <w:lang w:val="de-DE" w:eastAsia="de-DE"/>
        </w:rPr>
      </w:pPr>
      <w:ins w:id="94"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"_Toc504988015"</w:instrText>
        </w:r>
        <w:r w:rsidRPr="00DB168C">
          <w:rPr>
            <w:rStyle w:val="Hyperlink"/>
            <w:noProof/>
          </w:rPr>
          <w:instrText xml:space="preserve"> </w:instrText>
        </w:r>
        <w:r w:rsidRPr="00DB168C">
          <w:rPr>
            <w:rStyle w:val="Hyperlink"/>
            <w:noProof/>
          </w:rPr>
          <w:fldChar w:fldCharType="separate"/>
        </w:r>
        <w:r w:rsidRPr="00DB168C">
          <w:rPr>
            <w:rStyle w:val="Hyperlink"/>
            <w:noProof/>
            <w:highlight w:val="yellow"/>
          </w:rPr>
          <w:t>5.1.5</w:t>
        </w:r>
        <w:r>
          <w:rPr>
            <w:rFonts w:asciiTheme="minorHAnsi" w:eastAsiaTheme="minorEastAsia" w:hAnsiTheme="minorHAnsi" w:cstheme="minorBidi"/>
            <w:noProof/>
            <w:sz w:val="22"/>
            <w:szCs w:val="22"/>
            <w:lang w:val="de-DE" w:eastAsia="de-DE"/>
          </w:rPr>
          <w:tab/>
        </w:r>
        <w:r w:rsidRPr="00DB168C">
          <w:rPr>
            <w:rStyle w:val="Hyperlink"/>
            <w:noProof/>
            <w:highlight w:val="yellow"/>
          </w:rPr>
          <w:t>France (FR)</w:t>
        </w:r>
        <w:r>
          <w:rPr>
            <w:noProof/>
            <w:webHidden/>
          </w:rPr>
          <w:tab/>
        </w:r>
        <w:r>
          <w:rPr>
            <w:noProof/>
            <w:webHidden/>
          </w:rPr>
          <w:fldChar w:fldCharType="begin"/>
        </w:r>
        <w:r>
          <w:rPr>
            <w:noProof/>
            <w:webHidden/>
          </w:rPr>
          <w:instrText xml:space="preserve"> PAGEREF _Toc504988015 \h </w:instrText>
        </w:r>
      </w:ins>
      <w:r>
        <w:rPr>
          <w:noProof/>
          <w:webHidden/>
        </w:rPr>
      </w:r>
      <w:r>
        <w:rPr>
          <w:noProof/>
          <w:webHidden/>
        </w:rPr>
        <w:fldChar w:fldCharType="separate"/>
      </w:r>
      <w:ins w:id="95" w:author="Author" w:date="2018-01-29T11:17:00Z">
        <w:r>
          <w:rPr>
            <w:noProof/>
            <w:webHidden/>
          </w:rPr>
          <w:t>38</w:t>
        </w:r>
        <w:r>
          <w:rPr>
            <w:noProof/>
            <w:webHidden/>
          </w:rPr>
          <w:fldChar w:fldCharType="end"/>
        </w:r>
        <w:r w:rsidRPr="00DB168C">
          <w:rPr>
            <w:rStyle w:val="Hyperlink"/>
            <w:noProof/>
          </w:rPr>
          <w:fldChar w:fldCharType="end"/>
        </w:r>
      </w:ins>
    </w:p>
    <w:p w14:paraId="68784787" w14:textId="7787DE6C" w:rsidR="00E3338A" w:rsidRDefault="00E3338A">
      <w:pPr>
        <w:pStyle w:val="TOC3"/>
        <w:rPr>
          <w:ins w:id="96" w:author="Author" w:date="2018-01-29T11:17:00Z"/>
          <w:rFonts w:asciiTheme="minorHAnsi" w:eastAsiaTheme="minorEastAsia" w:hAnsiTheme="minorHAnsi" w:cstheme="minorBidi"/>
          <w:noProof/>
          <w:sz w:val="22"/>
          <w:szCs w:val="22"/>
          <w:lang w:val="de-DE" w:eastAsia="de-DE"/>
        </w:rPr>
      </w:pPr>
      <w:ins w:id="97"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"_Toc504988016"</w:instrText>
        </w:r>
        <w:r w:rsidRPr="00DB168C">
          <w:rPr>
            <w:rStyle w:val="Hyperlink"/>
            <w:noProof/>
          </w:rPr>
          <w:instrText xml:space="preserve"> </w:instrText>
        </w:r>
        <w:r w:rsidRPr="00DB168C">
          <w:rPr>
            <w:rStyle w:val="Hyperlink"/>
            <w:noProof/>
          </w:rPr>
          <w:fldChar w:fldCharType="separate"/>
        </w:r>
        <w:r w:rsidRPr="00DB168C">
          <w:rPr>
            <w:rStyle w:val="Hyperlink"/>
            <w:noProof/>
            <w:highlight w:val="yellow"/>
          </w:rPr>
          <w:t>5.1.6</w:t>
        </w:r>
        <w:r>
          <w:rPr>
            <w:rFonts w:asciiTheme="minorHAnsi" w:eastAsiaTheme="minorEastAsia" w:hAnsiTheme="minorHAnsi" w:cstheme="minorBidi"/>
            <w:noProof/>
            <w:sz w:val="22"/>
            <w:szCs w:val="22"/>
            <w:lang w:val="de-DE" w:eastAsia="de-DE"/>
          </w:rPr>
          <w:tab/>
        </w:r>
        <w:r w:rsidRPr="00DB168C">
          <w:rPr>
            <w:rStyle w:val="Hyperlink"/>
            <w:noProof/>
            <w:highlight w:val="yellow"/>
          </w:rPr>
          <w:t>United Kingdom (GB)</w:t>
        </w:r>
        <w:r>
          <w:rPr>
            <w:noProof/>
            <w:webHidden/>
          </w:rPr>
          <w:tab/>
        </w:r>
        <w:r>
          <w:rPr>
            <w:noProof/>
            <w:webHidden/>
          </w:rPr>
          <w:fldChar w:fldCharType="begin"/>
        </w:r>
        <w:r>
          <w:rPr>
            <w:noProof/>
            <w:webHidden/>
          </w:rPr>
          <w:instrText xml:space="preserve"> PAGEREF _Toc504988016 \h </w:instrText>
        </w:r>
      </w:ins>
      <w:r>
        <w:rPr>
          <w:noProof/>
          <w:webHidden/>
        </w:rPr>
      </w:r>
      <w:r>
        <w:rPr>
          <w:noProof/>
          <w:webHidden/>
        </w:rPr>
        <w:fldChar w:fldCharType="separate"/>
      </w:r>
      <w:ins w:id="98" w:author="Author" w:date="2018-01-29T11:17:00Z">
        <w:r>
          <w:rPr>
            <w:noProof/>
            <w:webHidden/>
          </w:rPr>
          <w:t>38</w:t>
        </w:r>
        <w:r>
          <w:rPr>
            <w:noProof/>
            <w:webHidden/>
          </w:rPr>
          <w:fldChar w:fldCharType="end"/>
        </w:r>
        <w:r w:rsidRPr="00DB168C">
          <w:rPr>
            <w:rStyle w:val="Hyperlink"/>
            <w:noProof/>
          </w:rPr>
          <w:fldChar w:fldCharType="end"/>
        </w:r>
      </w:ins>
    </w:p>
    <w:p w14:paraId="695CE606" w14:textId="082C58EF" w:rsidR="00E3338A" w:rsidRDefault="00E3338A">
      <w:pPr>
        <w:pStyle w:val="TOC3"/>
        <w:rPr>
          <w:ins w:id="99" w:author="Author" w:date="2018-01-29T11:17:00Z"/>
          <w:rFonts w:asciiTheme="minorHAnsi" w:eastAsiaTheme="minorEastAsia" w:hAnsiTheme="minorHAnsi" w:cstheme="minorBidi"/>
          <w:noProof/>
          <w:sz w:val="22"/>
          <w:szCs w:val="22"/>
          <w:lang w:val="de-DE" w:eastAsia="de-DE"/>
        </w:rPr>
      </w:pPr>
      <w:ins w:id="100"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"_Toc504988017"</w:instrText>
        </w:r>
        <w:r w:rsidRPr="00DB168C">
          <w:rPr>
            <w:rStyle w:val="Hyperlink"/>
            <w:noProof/>
          </w:rPr>
          <w:instrText xml:space="preserve"> </w:instrText>
        </w:r>
        <w:r w:rsidRPr="00DB168C">
          <w:rPr>
            <w:rStyle w:val="Hyperlink"/>
            <w:noProof/>
          </w:rPr>
          <w:fldChar w:fldCharType="separate"/>
        </w:r>
        <w:r w:rsidRPr="00DB168C">
          <w:rPr>
            <w:rStyle w:val="Hyperlink"/>
            <w:noProof/>
            <w:highlight w:val="yellow"/>
          </w:rPr>
          <w:t>5.1.7</w:t>
        </w:r>
        <w:r>
          <w:rPr>
            <w:rFonts w:asciiTheme="minorHAnsi" w:eastAsiaTheme="minorEastAsia" w:hAnsiTheme="minorHAnsi" w:cstheme="minorBidi"/>
            <w:noProof/>
            <w:sz w:val="22"/>
            <w:szCs w:val="22"/>
            <w:lang w:val="de-DE" w:eastAsia="de-DE"/>
          </w:rPr>
          <w:tab/>
        </w:r>
        <w:r w:rsidRPr="00DB168C">
          <w:rPr>
            <w:rStyle w:val="Hyperlink"/>
            <w:noProof/>
            <w:highlight w:val="yellow"/>
          </w:rPr>
          <w:t>Kingdom of Saudi Arabia (SA)</w:t>
        </w:r>
        <w:r>
          <w:rPr>
            <w:noProof/>
            <w:webHidden/>
          </w:rPr>
          <w:tab/>
        </w:r>
        <w:r>
          <w:rPr>
            <w:noProof/>
            <w:webHidden/>
          </w:rPr>
          <w:fldChar w:fldCharType="begin"/>
        </w:r>
        <w:r>
          <w:rPr>
            <w:noProof/>
            <w:webHidden/>
          </w:rPr>
          <w:instrText xml:space="preserve"> PAGEREF _Toc504988017 \h </w:instrText>
        </w:r>
      </w:ins>
      <w:r>
        <w:rPr>
          <w:noProof/>
          <w:webHidden/>
        </w:rPr>
      </w:r>
      <w:r>
        <w:rPr>
          <w:noProof/>
          <w:webHidden/>
        </w:rPr>
        <w:fldChar w:fldCharType="separate"/>
      </w:r>
      <w:ins w:id="101" w:author="Author" w:date="2018-01-29T11:17:00Z">
        <w:r>
          <w:rPr>
            <w:noProof/>
            <w:webHidden/>
          </w:rPr>
          <w:t>38</w:t>
        </w:r>
        <w:r>
          <w:rPr>
            <w:noProof/>
            <w:webHidden/>
          </w:rPr>
          <w:fldChar w:fldCharType="end"/>
        </w:r>
        <w:r w:rsidRPr="00DB168C">
          <w:rPr>
            <w:rStyle w:val="Hyperlink"/>
            <w:noProof/>
          </w:rPr>
          <w:fldChar w:fldCharType="end"/>
        </w:r>
      </w:ins>
    </w:p>
    <w:p w14:paraId="2BF1682C" w14:textId="63A2D90F" w:rsidR="00E3338A" w:rsidRDefault="00E3338A">
      <w:pPr>
        <w:pStyle w:val="TOC3"/>
        <w:rPr>
          <w:ins w:id="102" w:author="Author" w:date="2018-01-29T11:17:00Z"/>
          <w:rFonts w:asciiTheme="minorHAnsi" w:eastAsiaTheme="minorEastAsia" w:hAnsiTheme="minorHAnsi" w:cstheme="minorBidi"/>
          <w:noProof/>
          <w:sz w:val="22"/>
          <w:szCs w:val="22"/>
          <w:lang w:val="de-DE" w:eastAsia="de-DE"/>
        </w:rPr>
      </w:pPr>
      <w:ins w:id="103"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"_Toc504988018"</w:instrText>
        </w:r>
        <w:r w:rsidRPr="00DB168C">
          <w:rPr>
            <w:rStyle w:val="Hyperlink"/>
            <w:noProof/>
          </w:rPr>
          <w:instrText xml:space="preserve"> </w:instrText>
        </w:r>
        <w:r w:rsidRPr="00DB168C">
          <w:rPr>
            <w:rStyle w:val="Hyperlink"/>
            <w:noProof/>
          </w:rPr>
          <w:fldChar w:fldCharType="separate"/>
        </w:r>
        <w:r w:rsidRPr="00DB168C">
          <w:rPr>
            <w:rStyle w:val="Hyperlink"/>
            <w:noProof/>
            <w:highlight w:val="yellow"/>
          </w:rPr>
          <w:t>5.1.8</w:t>
        </w:r>
        <w:r>
          <w:rPr>
            <w:rFonts w:asciiTheme="minorHAnsi" w:eastAsiaTheme="minorEastAsia" w:hAnsiTheme="minorHAnsi" w:cstheme="minorBidi"/>
            <w:noProof/>
            <w:sz w:val="22"/>
            <w:szCs w:val="22"/>
            <w:lang w:val="de-DE" w:eastAsia="de-DE"/>
          </w:rPr>
          <w:tab/>
        </w:r>
        <w:r w:rsidRPr="00DB168C">
          <w:rPr>
            <w:rStyle w:val="Hyperlink"/>
            <w:noProof/>
            <w:highlight w:val="yellow"/>
          </w:rPr>
          <w:t>United States (US)</w:t>
        </w:r>
        <w:r>
          <w:rPr>
            <w:noProof/>
            <w:webHidden/>
          </w:rPr>
          <w:tab/>
        </w:r>
        <w:r>
          <w:rPr>
            <w:noProof/>
            <w:webHidden/>
          </w:rPr>
          <w:fldChar w:fldCharType="begin"/>
        </w:r>
        <w:r>
          <w:rPr>
            <w:noProof/>
            <w:webHidden/>
          </w:rPr>
          <w:instrText xml:space="preserve"> PAGEREF _Toc504988018 \h </w:instrText>
        </w:r>
      </w:ins>
      <w:r>
        <w:rPr>
          <w:noProof/>
          <w:webHidden/>
        </w:rPr>
      </w:r>
      <w:r>
        <w:rPr>
          <w:noProof/>
          <w:webHidden/>
        </w:rPr>
        <w:fldChar w:fldCharType="separate"/>
      </w:r>
      <w:ins w:id="104" w:author="Author" w:date="2018-01-29T11:17:00Z">
        <w:r>
          <w:rPr>
            <w:noProof/>
            <w:webHidden/>
          </w:rPr>
          <w:t>39</w:t>
        </w:r>
        <w:r>
          <w:rPr>
            <w:noProof/>
            <w:webHidden/>
          </w:rPr>
          <w:fldChar w:fldCharType="end"/>
        </w:r>
        <w:r w:rsidRPr="00DB168C">
          <w:rPr>
            <w:rStyle w:val="Hyperlink"/>
            <w:noProof/>
          </w:rPr>
          <w:fldChar w:fldCharType="end"/>
        </w:r>
      </w:ins>
    </w:p>
    <w:p w14:paraId="67361A5A" w14:textId="6216D4B2" w:rsidR="00E3338A" w:rsidRDefault="00E3338A">
      <w:pPr>
        <w:pStyle w:val="TOC1"/>
        <w:rPr>
          <w:ins w:id="105" w:author="Author" w:date="2018-01-29T11:17:00Z"/>
          <w:rFonts w:asciiTheme="minorHAnsi" w:eastAsiaTheme="minorEastAsia" w:hAnsiTheme="minorHAnsi" w:cstheme="minorBidi"/>
          <w:noProof/>
          <w:sz w:val="22"/>
          <w:szCs w:val="22"/>
          <w:lang w:val="de-DE" w:eastAsia="de-DE"/>
        </w:rPr>
      </w:pPr>
      <w:ins w:id="106"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"_Toc504988019"</w:instrText>
        </w:r>
        <w:r w:rsidRPr="00DB168C">
          <w:rPr>
            <w:rStyle w:val="Hyperlink"/>
            <w:noProof/>
          </w:rPr>
          <w:instrText xml:space="preserve"> </w:instrText>
        </w:r>
        <w:r w:rsidRPr="00DB168C">
          <w:rPr>
            <w:rStyle w:val="Hyperlink"/>
            <w:noProof/>
          </w:rPr>
          <w:fldChar w:fldCharType="separate"/>
        </w:r>
        <w:r w:rsidRPr="00DB168C">
          <w:rPr>
            <w:rStyle w:val="Hyperlink"/>
            <w:noProof/>
          </w:rPr>
          <w:t>6</w:t>
        </w:r>
        <w:r>
          <w:rPr>
            <w:rFonts w:asciiTheme="minorHAnsi" w:eastAsiaTheme="minorEastAsia" w:hAnsiTheme="minorHAnsi" w:cstheme="minorBidi"/>
            <w:noProof/>
            <w:sz w:val="22"/>
            <w:szCs w:val="22"/>
            <w:lang w:val="de-DE" w:eastAsia="de-DE"/>
          </w:rPr>
          <w:tab/>
        </w:r>
        <w:r w:rsidRPr="00DB168C">
          <w:rPr>
            <w:rStyle w:val="Hyperlink"/>
            <w:noProof/>
          </w:rPr>
          <w:t>Appendix</w:t>
        </w:r>
        <w:r>
          <w:rPr>
            <w:noProof/>
            <w:webHidden/>
          </w:rPr>
          <w:tab/>
        </w:r>
        <w:r>
          <w:rPr>
            <w:noProof/>
            <w:webHidden/>
          </w:rPr>
          <w:fldChar w:fldCharType="begin"/>
        </w:r>
        <w:r>
          <w:rPr>
            <w:noProof/>
            <w:webHidden/>
          </w:rPr>
          <w:instrText xml:space="preserve"> PAGEREF _Toc504988019 \h </w:instrText>
        </w:r>
      </w:ins>
      <w:r>
        <w:rPr>
          <w:noProof/>
          <w:webHidden/>
        </w:rPr>
      </w:r>
      <w:r>
        <w:rPr>
          <w:noProof/>
          <w:webHidden/>
        </w:rPr>
        <w:fldChar w:fldCharType="separate"/>
      </w:r>
      <w:ins w:id="107" w:author="Author" w:date="2018-01-29T11:17:00Z">
        <w:r>
          <w:rPr>
            <w:noProof/>
            <w:webHidden/>
          </w:rPr>
          <w:t>40</w:t>
        </w:r>
        <w:r>
          <w:rPr>
            <w:noProof/>
            <w:webHidden/>
          </w:rPr>
          <w:fldChar w:fldCharType="end"/>
        </w:r>
        <w:r w:rsidRPr="00DB168C">
          <w:rPr>
            <w:rStyle w:val="Hyperlink"/>
            <w:noProof/>
          </w:rPr>
          <w:fldChar w:fldCharType="end"/>
        </w:r>
      </w:ins>
    </w:p>
    <w:p w14:paraId="219DDBA5" w14:textId="60276A68" w:rsidR="00E3338A" w:rsidRDefault="00E3338A">
      <w:pPr>
        <w:pStyle w:val="TOC2"/>
        <w:rPr>
          <w:ins w:id="108" w:author="Author" w:date="2018-01-29T11:17:00Z"/>
          <w:rFonts w:asciiTheme="minorHAnsi" w:eastAsiaTheme="minorEastAsia" w:hAnsiTheme="minorHAnsi" w:cstheme="minorBidi"/>
          <w:noProof/>
          <w:sz w:val="22"/>
          <w:szCs w:val="22"/>
          <w:lang w:val="de-DE" w:eastAsia="de-DE"/>
        </w:rPr>
      </w:pPr>
      <w:ins w:id="109"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"_Toc504988020"</w:instrText>
        </w:r>
        <w:r w:rsidRPr="00DB168C">
          <w:rPr>
            <w:rStyle w:val="Hyperlink"/>
            <w:noProof/>
          </w:rPr>
          <w:instrText xml:space="preserve"> </w:instrText>
        </w:r>
        <w:r w:rsidRPr="00DB168C">
          <w:rPr>
            <w:rStyle w:val="Hyperlink"/>
            <w:noProof/>
          </w:rPr>
          <w:fldChar w:fldCharType="separate"/>
        </w:r>
        <w:r w:rsidRPr="00DB168C">
          <w:rPr>
            <w:rStyle w:val="Hyperlink"/>
            <w:noProof/>
          </w:rPr>
          <w:t>6.1</w:t>
        </w:r>
        <w:r>
          <w:rPr>
            <w:rFonts w:asciiTheme="minorHAnsi" w:eastAsiaTheme="minorEastAsia" w:hAnsiTheme="minorHAnsi" w:cstheme="minorBidi"/>
            <w:noProof/>
            <w:sz w:val="22"/>
            <w:szCs w:val="22"/>
            <w:lang w:val="de-DE" w:eastAsia="de-DE"/>
          </w:rPr>
          <w:tab/>
        </w:r>
        <w:r w:rsidRPr="00DB168C">
          <w:rPr>
            <w:rStyle w:val="Hyperlink"/>
            <w:noProof/>
          </w:rPr>
          <w:t>Process Chains</w:t>
        </w:r>
        <w:r>
          <w:rPr>
            <w:noProof/>
            <w:webHidden/>
          </w:rPr>
          <w:tab/>
        </w:r>
        <w:r>
          <w:rPr>
            <w:noProof/>
            <w:webHidden/>
          </w:rPr>
          <w:fldChar w:fldCharType="begin"/>
        </w:r>
        <w:r>
          <w:rPr>
            <w:noProof/>
            <w:webHidden/>
          </w:rPr>
          <w:instrText xml:space="preserve"> PAGEREF _Toc504988020 \h </w:instrText>
        </w:r>
      </w:ins>
      <w:r>
        <w:rPr>
          <w:noProof/>
          <w:webHidden/>
        </w:rPr>
      </w:r>
      <w:r>
        <w:rPr>
          <w:noProof/>
          <w:webHidden/>
        </w:rPr>
        <w:fldChar w:fldCharType="separate"/>
      </w:r>
      <w:ins w:id="110" w:author="Author" w:date="2018-01-29T11:17:00Z">
        <w:r>
          <w:rPr>
            <w:noProof/>
            <w:webHidden/>
          </w:rPr>
          <w:t>40</w:t>
        </w:r>
        <w:r>
          <w:rPr>
            <w:noProof/>
            <w:webHidden/>
          </w:rPr>
          <w:fldChar w:fldCharType="end"/>
        </w:r>
        <w:r w:rsidRPr="00DB168C">
          <w:rPr>
            <w:rStyle w:val="Hyperlink"/>
            <w:noProof/>
          </w:rPr>
          <w:fldChar w:fldCharType="end"/>
        </w:r>
      </w:ins>
    </w:p>
    <w:p w14:paraId="40000077" w14:textId="3836111C" w:rsidR="00E3338A" w:rsidRDefault="00E3338A">
      <w:pPr>
        <w:pStyle w:val="TOC3"/>
        <w:rPr>
          <w:ins w:id="111" w:author="Author" w:date="2018-01-29T11:17:00Z"/>
          <w:rFonts w:asciiTheme="minorHAnsi" w:eastAsiaTheme="minorEastAsia" w:hAnsiTheme="minorHAnsi" w:cstheme="minorBidi"/>
          <w:noProof/>
          <w:sz w:val="22"/>
          <w:szCs w:val="22"/>
          <w:lang w:val="de-DE" w:eastAsia="de-DE"/>
        </w:rPr>
      </w:pPr>
      <w:ins w:id="112" w:author="Author" w:date="2018-01-29T11:17:00Z">
        <w:r w:rsidRPr="00DB168C">
          <w:rPr>
            <w:rStyle w:val="Hyperlink"/>
            <w:noProof/>
          </w:rPr>
          <w:fldChar w:fldCharType="begin"/>
        </w:r>
        <w:r w:rsidRPr="00DB168C">
          <w:rPr>
            <w:rStyle w:val="Hyperlink"/>
            <w:noProof/>
          </w:rPr>
          <w:instrText xml:space="preserve"> </w:instrText>
        </w:r>
        <w:r>
          <w:rPr>
            <w:noProof/>
          </w:rPr>
          <w:instrText>HYPERLINK \l "_Toc504988021"</w:instrText>
        </w:r>
        <w:r w:rsidRPr="00DB168C">
          <w:rPr>
            <w:rStyle w:val="Hyperlink"/>
            <w:noProof/>
          </w:rPr>
          <w:instrText xml:space="preserve"> </w:instrText>
        </w:r>
        <w:r w:rsidRPr="00DB168C">
          <w:rPr>
            <w:rStyle w:val="Hyperlink"/>
            <w:noProof/>
          </w:rPr>
          <w:fldChar w:fldCharType="separate"/>
        </w:r>
        <w:r w:rsidRPr="00DB168C">
          <w:rPr>
            <w:rStyle w:val="Hyperlink"/>
            <w:noProof/>
          </w:rPr>
          <w:t>6.1.1</w:t>
        </w:r>
        <w:r>
          <w:rPr>
            <w:rFonts w:asciiTheme="minorHAnsi" w:eastAsiaTheme="minorEastAsia" w:hAnsiTheme="minorHAnsi" w:cstheme="minorBidi"/>
            <w:noProof/>
            <w:sz w:val="22"/>
            <w:szCs w:val="22"/>
            <w:lang w:val="de-DE" w:eastAsia="de-DE"/>
          </w:rPr>
          <w:tab/>
        </w:r>
        <w:r w:rsidRPr="00DB168C">
          <w:rPr>
            <w:rStyle w:val="Hyperlink"/>
            <w:noProof/>
          </w:rPr>
          <w:t>Preceding Processes</w:t>
        </w:r>
        <w:r>
          <w:rPr>
            <w:noProof/>
            <w:webHidden/>
          </w:rPr>
          <w:tab/>
        </w:r>
        <w:r>
          <w:rPr>
            <w:noProof/>
            <w:webHidden/>
          </w:rPr>
          <w:fldChar w:fldCharType="begin"/>
        </w:r>
        <w:r>
          <w:rPr>
            <w:noProof/>
            <w:webHidden/>
          </w:rPr>
          <w:instrText xml:space="preserve"> PAGEREF _Toc504988021 \h </w:instrText>
        </w:r>
      </w:ins>
      <w:r>
        <w:rPr>
          <w:noProof/>
          <w:webHidden/>
        </w:rPr>
      </w:r>
      <w:r>
        <w:rPr>
          <w:noProof/>
          <w:webHidden/>
        </w:rPr>
        <w:fldChar w:fldCharType="separate"/>
      </w:r>
      <w:ins w:id="113" w:author="Author" w:date="2018-01-29T11:17:00Z">
        <w:r>
          <w:rPr>
            <w:noProof/>
            <w:webHidden/>
          </w:rPr>
          <w:t>40</w:t>
        </w:r>
        <w:r>
          <w:rPr>
            <w:noProof/>
            <w:webHidden/>
          </w:rPr>
          <w:fldChar w:fldCharType="end"/>
        </w:r>
        <w:r w:rsidRPr="00DB168C">
          <w:rPr>
            <w:rStyle w:val="Hyperlink"/>
            <w:noProof/>
          </w:rPr>
          <w:fldChar w:fldCharType="end"/>
        </w:r>
      </w:ins>
    </w:p>
    <w:p w14:paraId="729F2A6D" w14:textId="0E3F09E4" w:rsidR="00EE5A87" w:rsidDel="00E3338A" w:rsidRDefault="00EE5A87">
      <w:pPr>
        <w:pStyle w:val="TOC1"/>
        <w:rPr>
          <w:del w:id="114" w:author="Author" w:date="2018-01-29T11:17:00Z"/>
          <w:rFonts w:asciiTheme="minorHAnsi" w:eastAsiaTheme="minorEastAsia" w:hAnsiTheme="minorHAnsi" w:cstheme="minorBidi"/>
          <w:noProof/>
          <w:sz w:val="22"/>
          <w:szCs w:val="22"/>
          <w:lang w:val="de-DE" w:eastAsia="de-DE"/>
        </w:rPr>
      </w:pPr>
      <w:del w:id="115" w:author="Author" w:date="2018-01-29T11:17:00Z">
        <w:r w:rsidRPr="00E3338A" w:rsidDel="00E3338A">
          <w:rPr>
            <w:rPrChange w:id="116" w:author="Author" w:date="2018-01-29T11:17:00Z">
              <w:rPr>
                <w:rStyle w:val="Hyperlink"/>
                <w:noProof/>
              </w:rPr>
            </w:rPrChange>
          </w:rPr>
          <w:delText>1</w:delText>
        </w:r>
        <w:r w:rsidDel="00E3338A">
          <w:rPr>
            <w:rFonts w:asciiTheme="minorHAnsi" w:eastAsiaTheme="minorEastAsia" w:hAnsiTheme="minorHAnsi" w:cstheme="minorBidi"/>
            <w:noProof/>
            <w:sz w:val="22"/>
            <w:szCs w:val="22"/>
            <w:lang w:val="de-DE" w:eastAsia="de-DE"/>
          </w:rPr>
          <w:tab/>
        </w:r>
        <w:r w:rsidRPr="00E3338A" w:rsidDel="00E3338A">
          <w:rPr>
            <w:rPrChange w:id="117" w:author="Author" w:date="2018-01-29T11:17:00Z">
              <w:rPr>
                <w:rStyle w:val="Hyperlink"/>
                <w:noProof/>
              </w:rPr>
            </w:rPrChange>
          </w:rPr>
          <w:delText>Purpose</w:delText>
        </w:r>
        <w:r w:rsidDel="00E3338A">
          <w:rPr>
            <w:noProof/>
            <w:webHidden/>
          </w:rPr>
          <w:tab/>
          <w:delText>4</w:delText>
        </w:r>
      </w:del>
    </w:p>
    <w:p w14:paraId="5F2B8B6F" w14:textId="2EB31739" w:rsidR="00EE5A87" w:rsidDel="00E3338A" w:rsidRDefault="00EE5A87">
      <w:pPr>
        <w:pStyle w:val="TOC2"/>
        <w:rPr>
          <w:del w:id="118" w:author="Author" w:date="2018-01-29T11:17:00Z"/>
          <w:rFonts w:asciiTheme="minorHAnsi" w:eastAsiaTheme="minorEastAsia" w:hAnsiTheme="minorHAnsi" w:cstheme="minorBidi"/>
          <w:noProof/>
          <w:sz w:val="22"/>
          <w:szCs w:val="22"/>
          <w:lang w:val="de-DE" w:eastAsia="de-DE"/>
        </w:rPr>
      </w:pPr>
      <w:del w:id="119" w:author="Author" w:date="2018-01-29T11:17:00Z">
        <w:r w:rsidRPr="00E3338A" w:rsidDel="00E3338A">
          <w:rPr>
            <w:rPrChange w:id="120" w:author="Author" w:date="2018-01-29T11:17:00Z">
              <w:rPr>
                <w:rStyle w:val="Hyperlink"/>
                <w:noProof/>
              </w:rPr>
            </w:rPrChange>
          </w:rPr>
          <w:delText>1.1</w:delText>
        </w:r>
        <w:r w:rsidDel="00E3338A">
          <w:rPr>
            <w:rFonts w:asciiTheme="minorHAnsi" w:eastAsiaTheme="minorEastAsia" w:hAnsiTheme="minorHAnsi" w:cstheme="minorBidi"/>
            <w:noProof/>
            <w:sz w:val="22"/>
            <w:szCs w:val="22"/>
            <w:lang w:val="de-DE" w:eastAsia="de-DE"/>
          </w:rPr>
          <w:tab/>
        </w:r>
        <w:r w:rsidRPr="00E3338A" w:rsidDel="00E3338A">
          <w:rPr>
            <w:rPrChange w:id="121" w:author="Author" w:date="2018-01-29T11:17:00Z">
              <w:rPr>
                <w:rStyle w:val="Hyperlink"/>
                <w:noProof/>
              </w:rPr>
            </w:rPrChange>
          </w:rPr>
          <w:delText>Purpose of the Document</w:delText>
        </w:r>
        <w:r w:rsidDel="00E3338A">
          <w:rPr>
            <w:noProof/>
            <w:webHidden/>
          </w:rPr>
          <w:tab/>
          <w:delText>4</w:delText>
        </w:r>
      </w:del>
    </w:p>
    <w:p w14:paraId="24911AA3" w14:textId="588FF660" w:rsidR="00EE5A87" w:rsidDel="00E3338A" w:rsidRDefault="00EE5A87">
      <w:pPr>
        <w:pStyle w:val="TOC2"/>
        <w:rPr>
          <w:del w:id="122" w:author="Author" w:date="2018-01-29T11:17:00Z"/>
          <w:rFonts w:asciiTheme="minorHAnsi" w:eastAsiaTheme="minorEastAsia" w:hAnsiTheme="minorHAnsi" w:cstheme="minorBidi"/>
          <w:noProof/>
          <w:sz w:val="22"/>
          <w:szCs w:val="22"/>
          <w:lang w:val="de-DE" w:eastAsia="de-DE"/>
        </w:rPr>
      </w:pPr>
      <w:del w:id="123" w:author="Author" w:date="2018-01-29T11:17:00Z">
        <w:r w:rsidRPr="00E3338A" w:rsidDel="00E3338A">
          <w:rPr>
            <w:rPrChange w:id="124" w:author="Author" w:date="2018-01-29T11:17:00Z">
              <w:rPr>
                <w:rStyle w:val="Hyperlink"/>
                <w:noProof/>
              </w:rPr>
            </w:rPrChange>
          </w:rPr>
          <w:delText>1.2</w:delText>
        </w:r>
        <w:r w:rsidDel="00E3338A">
          <w:rPr>
            <w:rFonts w:asciiTheme="minorHAnsi" w:eastAsiaTheme="minorEastAsia" w:hAnsiTheme="minorHAnsi" w:cstheme="minorBidi"/>
            <w:noProof/>
            <w:sz w:val="22"/>
            <w:szCs w:val="22"/>
            <w:lang w:val="de-DE" w:eastAsia="de-DE"/>
          </w:rPr>
          <w:tab/>
        </w:r>
        <w:r w:rsidRPr="00E3338A" w:rsidDel="00E3338A">
          <w:rPr>
            <w:rPrChange w:id="125" w:author="Author" w:date="2018-01-29T11:17:00Z">
              <w:rPr>
                <w:rStyle w:val="Hyperlink"/>
                <w:noProof/>
              </w:rPr>
            </w:rPrChange>
          </w:rPr>
          <w:delText>Purpose of Manage Apprentices</w:delText>
        </w:r>
        <w:r w:rsidDel="00E3338A">
          <w:rPr>
            <w:noProof/>
            <w:webHidden/>
          </w:rPr>
          <w:tab/>
          <w:delText>4</w:delText>
        </w:r>
      </w:del>
    </w:p>
    <w:p w14:paraId="6DB7959C" w14:textId="4994F603" w:rsidR="00EE5A87" w:rsidDel="00E3338A" w:rsidRDefault="00EE5A87">
      <w:pPr>
        <w:pStyle w:val="TOC1"/>
        <w:rPr>
          <w:del w:id="126" w:author="Author" w:date="2018-01-29T11:17:00Z"/>
          <w:rFonts w:asciiTheme="minorHAnsi" w:eastAsiaTheme="minorEastAsia" w:hAnsiTheme="minorHAnsi" w:cstheme="minorBidi"/>
          <w:noProof/>
          <w:sz w:val="22"/>
          <w:szCs w:val="22"/>
          <w:lang w:val="de-DE" w:eastAsia="de-DE"/>
        </w:rPr>
      </w:pPr>
      <w:del w:id="127" w:author="Author" w:date="2018-01-29T11:17:00Z">
        <w:r w:rsidRPr="00E3338A" w:rsidDel="00E3338A">
          <w:rPr>
            <w:rPrChange w:id="128" w:author="Author" w:date="2018-01-29T11:17:00Z">
              <w:rPr>
                <w:rStyle w:val="Hyperlink"/>
                <w:noProof/>
              </w:rPr>
            </w:rPrChange>
          </w:rPr>
          <w:delText>2</w:delText>
        </w:r>
        <w:r w:rsidDel="00E3338A">
          <w:rPr>
            <w:rFonts w:asciiTheme="minorHAnsi" w:eastAsiaTheme="minorEastAsia" w:hAnsiTheme="minorHAnsi" w:cstheme="minorBidi"/>
            <w:noProof/>
            <w:sz w:val="22"/>
            <w:szCs w:val="22"/>
            <w:lang w:val="de-DE" w:eastAsia="de-DE"/>
          </w:rPr>
          <w:tab/>
        </w:r>
        <w:r w:rsidRPr="00E3338A" w:rsidDel="00E3338A">
          <w:rPr>
            <w:rPrChange w:id="129" w:author="Author" w:date="2018-01-29T11:17:00Z">
              <w:rPr>
                <w:rStyle w:val="Hyperlink"/>
                <w:noProof/>
              </w:rPr>
            </w:rPrChange>
          </w:rPr>
          <w:delText>Prerequisites</w:delText>
        </w:r>
        <w:r w:rsidDel="00E3338A">
          <w:rPr>
            <w:noProof/>
            <w:webHidden/>
          </w:rPr>
          <w:tab/>
          <w:delText>5</w:delText>
        </w:r>
      </w:del>
    </w:p>
    <w:p w14:paraId="36F37CEE" w14:textId="6FA8ABFA" w:rsidR="00EE5A87" w:rsidDel="00E3338A" w:rsidRDefault="00EE5A87">
      <w:pPr>
        <w:pStyle w:val="TOC2"/>
        <w:rPr>
          <w:del w:id="130" w:author="Author" w:date="2018-01-29T11:17:00Z"/>
          <w:rFonts w:asciiTheme="minorHAnsi" w:eastAsiaTheme="minorEastAsia" w:hAnsiTheme="minorHAnsi" w:cstheme="minorBidi"/>
          <w:noProof/>
          <w:sz w:val="22"/>
          <w:szCs w:val="22"/>
          <w:lang w:val="de-DE" w:eastAsia="de-DE"/>
        </w:rPr>
      </w:pPr>
      <w:del w:id="131" w:author="Author" w:date="2018-01-29T11:17:00Z">
        <w:r w:rsidRPr="00E3338A" w:rsidDel="00E3338A">
          <w:rPr>
            <w:rPrChange w:id="132" w:author="Author" w:date="2018-01-29T11:17:00Z">
              <w:rPr>
                <w:rStyle w:val="Hyperlink"/>
                <w:noProof/>
              </w:rPr>
            </w:rPrChange>
          </w:rPr>
          <w:delText>2.1</w:delText>
        </w:r>
        <w:r w:rsidDel="00E3338A">
          <w:rPr>
            <w:rFonts w:asciiTheme="minorHAnsi" w:eastAsiaTheme="minorEastAsia" w:hAnsiTheme="minorHAnsi" w:cstheme="minorBidi"/>
            <w:noProof/>
            <w:sz w:val="22"/>
            <w:szCs w:val="22"/>
            <w:lang w:val="de-DE" w:eastAsia="de-DE"/>
          </w:rPr>
          <w:tab/>
        </w:r>
        <w:r w:rsidRPr="00E3338A" w:rsidDel="00E3338A">
          <w:rPr>
            <w:rPrChange w:id="133" w:author="Author" w:date="2018-01-29T11:17:00Z">
              <w:rPr>
                <w:rStyle w:val="Hyperlink"/>
                <w:noProof/>
              </w:rPr>
            </w:rPrChange>
          </w:rPr>
          <w:delText>Configuration</w:delText>
        </w:r>
        <w:r w:rsidDel="00E3338A">
          <w:rPr>
            <w:noProof/>
            <w:webHidden/>
          </w:rPr>
          <w:tab/>
          <w:delText>5</w:delText>
        </w:r>
      </w:del>
    </w:p>
    <w:p w14:paraId="360C88A9" w14:textId="72343DBE" w:rsidR="00EE5A87" w:rsidDel="00E3338A" w:rsidRDefault="00EE5A87">
      <w:pPr>
        <w:pStyle w:val="TOC2"/>
        <w:rPr>
          <w:del w:id="134" w:author="Author" w:date="2018-01-29T11:17:00Z"/>
          <w:rFonts w:asciiTheme="minorHAnsi" w:eastAsiaTheme="minorEastAsia" w:hAnsiTheme="minorHAnsi" w:cstheme="minorBidi"/>
          <w:noProof/>
          <w:sz w:val="22"/>
          <w:szCs w:val="22"/>
          <w:lang w:val="de-DE" w:eastAsia="de-DE"/>
        </w:rPr>
      </w:pPr>
      <w:del w:id="135" w:author="Author" w:date="2018-01-29T11:17:00Z">
        <w:r w:rsidRPr="00E3338A" w:rsidDel="00E3338A">
          <w:rPr>
            <w:rPrChange w:id="136" w:author="Author" w:date="2018-01-29T11:17:00Z">
              <w:rPr>
                <w:rStyle w:val="Hyperlink"/>
                <w:noProof/>
              </w:rPr>
            </w:rPrChange>
          </w:rPr>
          <w:delText>2.2</w:delText>
        </w:r>
        <w:r w:rsidDel="00E3338A">
          <w:rPr>
            <w:rFonts w:asciiTheme="minorHAnsi" w:eastAsiaTheme="minorEastAsia" w:hAnsiTheme="minorHAnsi" w:cstheme="minorBidi"/>
            <w:noProof/>
            <w:sz w:val="22"/>
            <w:szCs w:val="22"/>
            <w:lang w:val="de-DE" w:eastAsia="de-DE"/>
          </w:rPr>
          <w:tab/>
        </w:r>
        <w:r w:rsidRPr="00E3338A" w:rsidDel="00E3338A">
          <w:rPr>
            <w:rPrChange w:id="137" w:author="Author" w:date="2018-01-29T11:17:00Z">
              <w:rPr>
                <w:rStyle w:val="Hyperlink"/>
                <w:noProof/>
              </w:rPr>
            </w:rPrChange>
          </w:rPr>
          <w:delText>System Access</w:delText>
        </w:r>
        <w:r w:rsidDel="00E3338A">
          <w:rPr>
            <w:noProof/>
            <w:webHidden/>
          </w:rPr>
          <w:tab/>
          <w:delText>5</w:delText>
        </w:r>
      </w:del>
    </w:p>
    <w:p w14:paraId="19E378D7" w14:textId="74F32A6B" w:rsidR="00EE5A87" w:rsidDel="00E3338A" w:rsidRDefault="00EE5A87">
      <w:pPr>
        <w:pStyle w:val="TOC2"/>
        <w:rPr>
          <w:del w:id="138" w:author="Author" w:date="2018-01-29T11:17:00Z"/>
          <w:rFonts w:asciiTheme="minorHAnsi" w:eastAsiaTheme="minorEastAsia" w:hAnsiTheme="minorHAnsi" w:cstheme="minorBidi"/>
          <w:noProof/>
          <w:sz w:val="22"/>
          <w:szCs w:val="22"/>
          <w:lang w:val="de-DE" w:eastAsia="de-DE"/>
        </w:rPr>
      </w:pPr>
      <w:del w:id="139" w:author="Author" w:date="2018-01-29T11:17:00Z">
        <w:r w:rsidRPr="00E3338A" w:rsidDel="00E3338A">
          <w:rPr>
            <w:rPrChange w:id="140" w:author="Author" w:date="2018-01-29T11:17:00Z">
              <w:rPr>
                <w:rStyle w:val="Hyperlink"/>
                <w:noProof/>
              </w:rPr>
            </w:rPrChange>
          </w:rPr>
          <w:delText>2.3</w:delText>
        </w:r>
        <w:r w:rsidDel="00E3338A">
          <w:rPr>
            <w:rFonts w:asciiTheme="minorHAnsi" w:eastAsiaTheme="minorEastAsia" w:hAnsiTheme="minorHAnsi" w:cstheme="minorBidi"/>
            <w:noProof/>
            <w:sz w:val="22"/>
            <w:szCs w:val="22"/>
            <w:lang w:val="de-DE" w:eastAsia="de-DE"/>
          </w:rPr>
          <w:tab/>
        </w:r>
        <w:r w:rsidRPr="00E3338A" w:rsidDel="00E3338A">
          <w:rPr>
            <w:rPrChange w:id="141" w:author="Author" w:date="2018-01-29T11:17:00Z">
              <w:rPr>
                <w:rStyle w:val="Hyperlink"/>
                <w:noProof/>
              </w:rPr>
            </w:rPrChange>
          </w:rPr>
          <w:delText>Roles</w:delText>
        </w:r>
        <w:r w:rsidDel="00E3338A">
          <w:rPr>
            <w:noProof/>
            <w:webHidden/>
          </w:rPr>
          <w:tab/>
          <w:delText>5</w:delText>
        </w:r>
      </w:del>
    </w:p>
    <w:p w14:paraId="469F817C" w14:textId="59BC8D2B" w:rsidR="00EE5A87" w:rsidDel="00E3338A" w:rsidRDefault="00EE5A87">
      <w:pPr>
        <w:pStyle w:val="TOC2"/>
        <w:rPr>
          <w:del w:id="142" w:author="Author" w:date="2018-01-29T11:17:00Z"/>
          <w:rFonts w:asciiTheme="minorHAnsi" w:eastAsiaTheme="minorEastAsia" w:hAnsiTheme="minorHAnsi" w:cstheme="minorBidi"/>
          <w:noProof/>
          <w:sz w:val="22"/>
          <w:szCs w:val="22"/>
          <w:lang w:val="de-DE" w:eastAsia="de-DE"/>
        </w:rPr>
      </w:pPr>
      <w:del w:id="143" w:author="Author" w:date="2018-01-29T11:17:00Z">
        <w:r w:rsidRPr="00E3338A" w:rsidDel="00E3338A">
          <w:rPr>
            <w:rPrChange w:id="144" w:author="Author" w:date="2018-01-29T11:17:00Z">
              <w:rPr>
                <w:rStyle w:val="Hyperlink"/>
                <w:noProof/>
              </w:rPr>
            </w:rPrChange>
          </w:rPr>
          <w:delText>2.4</w:delText>
        </w:r>
        <w:r w:rsidDel="00E3338A">
          <w:rPr>
            <w:rFonts w:asciiTheme="minorHAnsi" w:eastAsiaTheme="minorEastAsia" w:hAnsiTheme="minorHAnsi" w:cstheme="minorBidi"/>
            <w:noProof/>
            <w:sz w:val="22"/>
            <w:szCs w:val="22"/>
            <w:lang w:val="de-DE" w:eastAsia="de-DE"/>
          </w:rPr>
          <w:tab/>
        </w:r>
        <w:r w:rsidRPr="00E3338A" w:rsidDel="00E3338A">
          <w:rPr>
            <w:rPrChange w:id="145" w:author="Author" w:date="2018-01-29T11:17:00Z">
              <w:rPr>
                <w:rStyle w:val="Hyperlink"/>
                <w:noProof/>
              </w:rPr>
            </w:rPrChange>
          </w:rPr>
          <w:delText>Master Data, Organizational Data, and Other Data</w:delText>
        </w:r>
        <w:r w:rsidDel="00E3338A">
          <w:rPr>
            <w:noProof/>
            <w:webHidden/>
          </w:rPr>
          <w:tab/>
          <w:delText>6</w:delText>
        </w:r>
      </w:del>
    </w:p>
    <w:p w14:paraId="7037406B" w14:textId="6212E577" w:rsidR="00EE5A87" w:rsidDel="00E3338A" w:rsidRDefault="00EE5A87">
      <w:pPr>
        <w:pStyle w:val="TOC2"/>
        <w:rPr>
          <w:del w:id="146" w:author="Author" w:date="2018-01-29T11:17:00Z"/>
          <w:rFonts w:asciiTheme="minorHAnsi" w:eastAsiaTheme="minorEastAsia" w:hAnsiTheme="minorHAnsi" w:cstheme="minorBidi"/>
          <w:noProof/>
          <w:sz w:val="22"/>
          <w:szCs w:val="22"/>
          <w:lang w:val="de-DE" w:eastAsia="de-DE"/>
        </w:rPr>
      </w:pPr>
      <w:del w:id="147" w:author="Author" w:date="2018-01-29T11:17:00Z">
        <w:r w:rsidRPr="00E3338A" w:rsidDel="00E3338A">
          <w:rPr>
            <w:rPrChange w:id="148" w:author="Author" w:date="2018-01-29T11:17:00Z">
              <w:rPr>
                <w:rStyle w:val="Hyperlink"/>
                <w:noProof/>
              </w:rPr>
            </w:rPrChange>
          </w:rPr>
          <w:delText>2.5</w:delText>
        </w:r>
        <w:r w:rsidDel="00E3338A">
          <w:rPr>
            <w:rFonts w:asciiTheme="minorHAnsi" w:eastAsiaTheme="minorEastAsia" w:hAnsiTheme="minorHAnsi" w:cstheme="minorBidi"/>
            <w:noProof/>
            <w:sz w:val="22"/>
            <w:szCs w:val="22"/>
            <w:lang w:val="de-DE" w:eastAsia="de-DE"/>
          </w:rPr>
          <w:tab/>
        </w:r>
        <w:r w:rsidRPr="00E3338A" w:rsidDel="00E3338A">
          <w:rPr>
            <w:rPrChange w:id="149" w:author="Author" w:date="2018-01-29T11:17:00Z">
              <w:rPr>
                <w:rStyle w:val="Hyperlink"/>
                <w:noProof/>
              </w:rPr>
            </w:rPrChange>
          </w:rPr>
          <w:delText>Business Conditions</w:delText>
        </w:r>
        <w:r w:rsidDel="00E3338A">
          <w:rPr>
            <w:noProof/>
            <w:webHidden/>
          </w:rPr>
          <w:tab/>
          <w:delText>6</w:delText>
        </w:r>
      </w:del>
    </w:p>
    <w:p w14:paraId="12AF48ED" w14:textId="72DB1AA4" w:rsidR="00EE5A87" w:rsidDel="00E3338A" w:rsidRDefault="00EE5A87">
      <w:pPr>
        <w:pStyle w:val="TOC2"/>
        <w:rPr>
          <w:del w:id="150" w:author="Author" w:date="2018-01-29T11:17:00Z"/>
          <w:rFonts w:asciiTheme="minorHAnsi" w:eastAsiaTheme="minorEastAsia" w:hAnsiTheme="minorHAnsi" w:cstheme="minorBidi"/>
          <w:noProof/>
          <w:sz w:val="22"/>
          <w:szCs w:val="22"/>
          <w:lang w:val="de-DE" w:eastAsia="de-DE"/>
        </w:rPr>
      </w:pPr>
      <w:del w:id="151" w:author="Author" w:date="2018-01-29T11:17:00Z">
        <w:r w:rsidRPr="00E3338A" w:rsidDel="00E3338A">
          <w:rPr>
            <w:rPrChange w:id="152" w:author="Author" w:date="2018-01-29T11:17:00Z">
              <w:rPr>
                <w:rStyle w:val="Hyperlink"/>
                <w:noProof/>
              </w:rPr>
            </w:rPrChange>
          </w:rPr>
          <w:delText>2.6</w:delText>
        </w:r>
        <w:r w:rsidDel="00E3338A">
          <w:rPr>
            <w:rFonts w:asciiTheme="minorHAnsi" w:eastAsiaTheme="minorEastAsia" w:hAnsiTheme="minorHAnsi" w:cstheme="minorBidi"/>
            <w:noProof/>
            <w:sz w:val="22"/>
            <w:szCs w:val="22"/>
            <w:lang w:val="de-DE" w:eastAsia="de-DE"/>
          </w:rPr>
          <w:tab/>
        </w:r>
        <w:r w:rsidRPr="00E3338A" w:rsidDel="00E3338A">
          <w:rPr>
            <w:rPrChange w:id="153" w:author="Author" w:date="2018-01-29T11:17:00Z">
              <w:rPr>
                <w:rStyle w:val="Hyperlink"/>
                <w:noProof/>
              </w:rPr>
            </w:rPrChange>
          </w:rPr>
          <w:delText>Preliminary Steps</w:delText>
        </w:r>
        <w:r w:rsidDel="00E3338A">
          <w:rPr>
            <w:noProof/>
            <w:webHidden/>
          </w:rPr>
          <w:tab/>
          <w:delText>7</w:delText>
        </w:r>
      </w:del>
    </w:p>
    <w:p w14:paraId="698D6FE8" w14:textId="5580B547" w:rsidR="00EE5A87" w:rsidDel="00E3338A" w:rsidRDefault="00EE5A87">
      <w:pPr>
        <w:pStyle w:val="TOC3"/>
        <w:rPr>
          <w:del w:id="154" w:author="Author" w:date="2018-01-29T11:17:00Z"/>
          <w:rFonts w:asciiTheme="minorHAnsi" w:eastAsiaTheme="minorEastAsia" w:hAnsiTheme="minorHAnsi" w:cstheme="minorBidi"/>
          <w:noProof/>
          <w:sz w:val="22"/>
          <w:szCs w:val="22"/>
          <w:lang w:val="de-DE" w:eastAsia="de-DE"/>
        </w:rPr>
      </w:pPr>
      <w:del w:id="155" w:author="Author" w:date="2018-01-29T11:17:00Z">
        <w:r w:rsidRPr="00E3338A" w:rsidDel="00E3338A">
          <w:rPr>
            <w:rPrChange w:id="156" w:author="Author" w:date="2018-01-29T11:17:00Z">
              <w:rPr>
                <w:rStyle w:val="Hyperlink"/>
                <w:noProof/>
              </w:rPr>
            </w:rPrChange>
          </w:rPr>
          <w:delText>2.6.1</w:delText>
        </w:r>
        <w:r w:rsidDel="00E3338A">
          <w:rPr>
            <w:rFonts w:asciiTheme="minorHAnsi" w:eastAsiaTheme="minorEastAsia" w:hAnsiTheme="minorHAnsi" w:cstheme="minorBidi"/>
            <w:noProof/>
            <w:sz w:val="22"/>
            <w:szCs w:val="22"/>
            <w:lang w:val="de-DE" w:eastAsia="de-DE"/>
          </w:rPr>
          <w:tab/>
        </w:r>
        <w:r w:rsidRPr="00E3338A" w:rsidDel="00E3338A">
          <w:rPr>
            <w:rPrChange w:id="157" w:author="Author" w:date="2018-01-29T11:17:00Z">
              <w:rPr>
                <w:rStyle w:val="Hyperlink"/>
                <w:noProof/>
              </w:rPr>
            </w:rPrChange>
          </w:rPr>
          <w:delText>Maintaining Apprentice Supervisor for Apprentice</w:delText>
        </w:r>
        <w:r w:rsidDel="00E3338A">
          <w:rPr>
            <w:noProof/>
            <w:webHidden/>
          </w:rPr>
          <w:tab/>
          <w:delText>7</w:delText>
        </w:r>
      </w:del>
    </w:p>
    <w:p w14:paraId="720AFFE1" w14:textId="351CD944" w:rsidR="00EE5A87" w:rsidDel="00E3338A" w:rsidRDefault="00EE5A87">
      <w:pPr>
        <w:pStyle w:val="TOC1"/>
        <w:rPr>
          <w:del w:id="158" w:author="Author" w:date="2018-01-29T11:17:00Z"/>
          <w:rFonts w:asciiTheme="minorHAnsi" w:eastAsiaTheme="minorEastAsia" w:hAnsiTheme="minorHAnsi" w:cstheme="minorBidi"/>
          <w:noProof/>
          <w:sz w:val="22"/>
          <w:szCs w:val="22"/>
          <w:lang w:val="de-DE" w:eastAsia="de-DE"/>
        </w:rPr>
      </w:pPr>
      <w:del w:id="159" w:author="Author" w:date="2018-01-29T11:17:00Z">
        <w:r w:rsidRPr="00E3338A" w:rsidDel="00E3338A">
          <w:rPr>
            <w:rPrChange w:id="160" w:author="Author" w:date="2018-01-29T11:17:00Z">
              <w:rPr>
                <w:rStyle w:val="Hyperlink"/>
                <w:noProof/>
              </w:rPr>
            </w:rPrChange>
          </w:rPr>
          <w:delText>3</w:delText>
        </w:r>
        <w:r w:rsidDel="00E3338A">
          <w:rPr>
            <w:rFonts w:asciiTheme="minorHAnsi" w:eastAsiaTheme="minorEastAsia" w:hAnsiTheme="minorHAnsi" w:cstheme="minorBidi"/>
            <w:noProof/>
            <w:sz w:val="22"/>
            <w:szCs w:val="22"/>
            <w:lang w:val="de-DE" w:eastAsia="de-DE"/>
          </w:rPr>
          <w:tab/>
        </w:r>
        <w:r w:rsidRPr="00E3338A" w:rsidDel="00E3338A">
          <w:rPr>
            <w:rPrChange w:id="161" w:author="Author" w:date="2018-01-29T11:17:00Z">
              <w:rPr>
                <w:rStyle w:val="Hyperlink"/>
                <w:noProof/>
              </w:rPr>
            </w:rPrChange>
          </w:rPr>
          <w:delText>Overview Table</w:delText>
        </w:r>
        <w:r w:rsidDel="00E3338A">
          <w:rPr>
            <w:noProof/>
            <w:webHidden/>
          </w:rPr>
          <w:tab/>
          <w:delText>8</w:delText>
        </w:r>
      </w:del>
    </w:p>
    <w:p w14:paraId="2B074A75" w14:textId="178D2BA0" w:rsidR="00EE5A87" w:rsidDel="00E3338A" w:rsidRDefault="00EE5A87">
      <w:pPr>
        <w:pStyle w:val="TOC1"/>
        <w:rPr>
          <w:del w:id="162" w:author="Author" w:date="2018-01-29T11:17:00Z"/>
          <w:rFonts w:asciiTheme="minorHAnsi" w:eastAsiaTheme="minorEastAsia" w:hAnsiTheme="minorHAnsi" w:cstheme="minorBidi"/>
          <w:noProof/>
          <w:sz w:val="22"/>
          <w:szCs w:val="22"/>
          <w:lang w:val="de-DE" w:eastAsia="de-DE"/>
        </w:rPr>
      </w:pPr>
      <w:del w:id="163" w:author="Author" w:date="2018-01-29T11:17:00Z">
        <w:r w:rsidRPr="00E3338A" w:rsidDel="00E3338A">
          <w:rPr>
            <w:rPrChange w:id="164" w:author="Author" w:date="2018-01-29T11:17:00Z">
              <w:rPr>
                <w:rStyle w:val="Hyperlink"/>
                <w:noProof/>
              </w:rPr>
            </w:rPrChange>
          </w:rPr>
          <w:delText>4</w:delText>
        </w:r>
        <w:r w:rsidDel="00E3338A">
          <w:rPr>
            <w:rFonts w:asciiTheme="minorHAnsi" w:eastAsiaTheme="minorEastAsia" w:hAnsiTheme="minorHAnsi" w:cstheme="minorBidi"/>
            <w:noProof/>
            <w:sz w:val="22"/>
            <w:szCs w:val="22"/>
            <w:lang w:val="de-DE" w:eastAsia="de-DE"/>
          </w:rPr>
          <w:tab/>
        </w:r>
        <w:r w:rsidRPr="00E3338A" w:rsidDel="00E3338A">
          <w:rPr>
            <w:rPrChange w:id="165" w:author="Author" w:date="2018-01-29T11:17:00Z">
              <w:rPr>
                <w:rStyle w:val="Hyperlink"/>
                <w:noProof/>
              </w:rPr>
            </w:rPrChange>
          </w:rPr>
          <w:delText>Testing the Process Steps</w:delText>
        </w:r>
        <w:r w:rsidDel="00E3338A">
          <w:rPr>
            <w:noProof/>
            <w:webHidden/>
          </w:rPr>
          <w:tab/>
          <w:delText>9</w:delText>
        </w:r>
      </w:del>
    </w:p>
    <w:p w14:paraId="51C03DC0" w14:textId="32872882" w:rsidR="00EE5A87" w:rsidDel="00E3338A" w:rsidRDefault="00EE5A87">
      <w:pPr>
        <w:pStyle w:val="TOC2"/>
        <w:rPr>
          <w:del w:id="166" w:author="Author" w:date="2018-01-29T11:17:00Z"/>
          <w:rFonts w:asciiTheme="minorHAnsi" w:eastAsiaTheme="minorEastAsia" w:hAnsiTheme="minorHAnsi" w:cstheme="minorBidi"/>
          <w:noProof/>
          <w:sz w:val="22"/>
          <w:szCs w:val="22"/>
          <w:lang w:val="de-DE" w:eastAsia="de-DE"/>
        </w:rPr>
      </w:pPr>
      <w:del w:id="167" w:author="Author" w:date="2018-01-29T11:17:00Z">
        <w:r w:rsidRPr="00E3338A" w:rsidDel="00E3338A">
          <w:rPr>
            <w:rPrChange w:id="168" w:author="Author" w:date="2018-01-29T11:17:00Z">
              <w:rPr>
                <w:rStyle w:val="Hyperlink"/>
                <w:noProof/>
              </w:rPr>
            </w:rPrChange>
          </w:rPr>
          <w:delText>4.1</w:delText>
        </w:r>
        <w:r w:rsidDel="00E3338A">
          <w:rPr>
            <w:rFonts w:asciiTheme="minorHAnsi" w:eastAsiaTheme="minorEastAsia" w:hAnsiTheme="minorHAnsi" w:cstheme="minorBidi"/>
            <w:noProof/>
            <w:sz w:val="22"/>
            <w:szCs w:val="22"/>
            <w:lang w:val="de-DE" w:eastAsia="de-DE"/>
          </w:rPr>
          <w:tab/>
        </w:r>
        <w:r w:rsidRPr="00E3338A" w:rsidDel="00E3338A">
          <w:rPr>
            <w:rPrChange w:id="169" w:author="Author" w:date="2018-01-29T11:17:00Z">
              <w:rPr>
                <w:rStyle w:val="Hyperlink"/>
                <w:noProof/>
              </w:rPr>
            </w:rPrChange>
          </w:rPr>
          <w:delText>Maintaining Apprentice Groups</w:delText>
        </w:r>
        <w:r w:rsidDel="00E3338A">
          <w:rPr>
            <w:noProof/>
            <w:webHidden/>
          </w:rPr>
          <w:tab/>
          <w:delText>9</w:delText>
        </w:r>
      </w:del>
    </w:p>
    <w:p w14:paraId="570DC105" w14:textId="54819930" w:rsidR="00EE5A87" w:rsidDel="00E3338A" w:rsidRDefault="00EE5A87">
      <w:pPr>
        <w:pStyle w:val="TOC2"/>
        <w:rPr>
          <w:del w:id="170" w:author="Author" w:date="2018-01-29T11:17:00Z"/>
          <w:rFonts w:asciiTheme="minorHAnsi" w:eastAsiaTheme="minorEastAsia" w:hAnsiTheme="minorHAnsi" w:cstheme="minorBidi"/>
          <w:noProof/>
          <w:sz w:val="22"/>
          <w:szCs w:val="22"/>
          <w:lang w:val="de-DE" w:eastAsia="de-DE"/>
        </w:rPr>
      </w:pPr>
      <w:del w:id="171" w:author="Author" w:date="2018-01-29T11:17:00Z">
        <w:r w:rsidRPr="00E3338A" w:rsidDel="00E3338A">
          <w:rPr>
            <w:rPrChange w:id="172" w:author="Author" w:date="2018-01-29T11:17:00Z">
              <w:rPr>
                <w:rStyle w:val="Hyperlink"/>
                <w:noProof/>
              </w:rPr>
            </w:rPrChange>
          </w:rPr>
          <w:delText>4.2</w:delText>
        </w:r>
        <w:r w:rsidDel="00E3338A">
          <w:rPr>
            <w:rFonts w:asciiTheme="minorHAnsi" w:eastAsiaTheme="minorEastAsia" w:hAnsiTheme="minorHAnsi" w:cstheme="minorBidi"/>
            <w:noProof/>
            <w:sz w:val="22"/>
            <w:szCs w:val="22"/>
            <w:lang w:val="de-DE" w:eastAsia="de-DE"/>
          </w:rPr>
          <w:tab/>
        </w:r>
        <w:r w:rsidRPr="00E3338A" w:rsidDel="00E3338A">
          <w:rPr>
            <w:rPrChange w:id="173" w:author="Author" w:date="2018-01-29T11:17:00Z">
              <w:rPr>
                <w:rStyle w:val="Hyperlink"/>
                <w:noProof/>
              </w:rPr>
            </w:rPrChange>
          </w:rPr>
          <w:delText>Maintaining Schools (Optional)</w:delText>
        </w:r>
        <w:r w:rsidDel="00E3338A">
          <w:rPr>
            <w:noProof/>
            <w:webHidden/>
          </w:rPr>
          <w:tab/>
          <w:delText>11</w:delText>
        </w:r>
      </w:del>
    </w:p>
    <w:p w14:paraId="45B2C797" w14:textId="39BA2A12" w:rsidR="00EE5A87" w:rsidDel="00E3338A" w:rsidRDefault="00EE5A87">
      <w:pPr>
        <w:pStyle w:val="TOC2"/>
        <w:rPr>
          <w:del w:id="174" w:author="Author" w:date="2018-01-29T11:17:00Z"/>
          <w:rFonts w:asciiTheme="minorHAnsi" w:eastAsiaTheme="minorEastAsia" w:hAnsiTheme="minorHAnsi" w:cstheme="minorBidi"/>
          <w:noProof/>
          <w:sz w:val="22"/>
          <w:szCs w:val="22"/>
          <w:lang w:val="de-DE" w:eastAsia="de-DE"/>
        </w:rPr>
      </w:pPr>
      <w:del w:id="175" w:author="Author" w:date="2018-01-29T11:17:00Z">
        <w:r w:rsidRPr="00E3338A" w:rsidDel="00E3338A">
          <w:rPr>
            <w:rPrChange w:id="176" w:author="Author" w:date="2018-01-29T11:17:00Z">
              <w:rPr>
                <w:rStyle w:val="Hyperlink"/>
                <w:noProof/>
              </w:rPr>
            </w:rPrChange>
          </w:rPr>
          <w:delText>4.3</w:delText>
        </w:r>
        <w:r w:rsidDel="00E3338A">
          <w:rPr>
            <w:rFonts w:asciiTheme="minorHAnsi" w:eastAsiaTheme="minorEastAsia" w:hAnsiTheme="minorHAnsi" w:cstheme="minorBidi"/>
            <w:noProof/>
            <w:sz w:val="22"/>
            <w:szCs w:val="22"/>
            <w:lang w:val="de-DE" w:eastAsia="de-DE"/>
          </w:rPr>
          <w:tab/>
        </w:r>
        <w:r w:rsidRPr="00E3338A" w:rsidDel="00E3338A">
          <w:rPr>
            <w:rPrChange w:id="177" w:author="Author" w:date="2018-01-29T11:17:00Z">
              <w:rPr>
                <w:rStyle w:val="Hyperlink"/>
                <w:noProof/>
              </w:rPr>
            </w:rPrChange>
          </w:rPr>
          <w:delText>Maintaining Apprentice Departments (Optional)</w:delText>
        </w:r>
        <w:r w:rsidDel="00E3338A">
          <w:rPr>
            <w:noProof/>
            <w:webHidden/>
          </w:rPr>
          <w:tab/>
          <w:delText>12</w:delText>
        </w:r>
      </w:del>
    </w:p>
    <w:p w14:paraId="769FBF79" w14:textId="58BD20AA" w:rsidR="00EE5A87" w:rsidDel="00E3338A" w:rsidRDefault="00EE5A87">
      <w:pPr>
        <w:pStyle w:val="TOC2"/>
        <w:rPr>
          <w:del w:id="178" w:author="Author" w:date="2018-01-29T11:17:00Z"/>
          <w:rFonts w:asciiTheme="minorHAnsi" w:eastAsiaTheme="minorEastAsia" w:hAnsiTheme="minorHAnsi" w:cstheme="minorBidi"/>
          <w:noProof/>
          <w:sz w:val="22"/>
          <w:szCs w:val="22"/>
          <w:lang w:val="de-DE" w:eastAsia="de-DE"/>
        </w:rPr>
      </w:pPr>
      <w:del w:id="179" w:author="Author" w:date="2018-01-29T11:17:00Z">
        <w:r w:rsidRPr="00E3338A" w:rsidDel="00E3338A">
          <w:rPr>
            <w:rPrChange w:id="180" w:author="Author" w:date="2018-01-29T11:17:00Z">
              <w:rPr>
                <w:rStyle w:val="Hyperlink"/>
                <w:noProof/>
              </w:rPr>
            </w:rPrChange>
          </w:rPr>
          <w:delText>4.4</w:delText>
        </w:r>
        <w:r w:rsidDel="00E3338A">
          <w:rPr>
            <w:rFonts w:asciiTheme="minorHAnsi" w:eastAsiaTheme="minorEastAsia" w:hAnsiTheme="minorHAnsi" w:cstheme="minorBidi"/>
            <w:noProof/>
            <w:sz w:val="22"/>
            <w:szCs w:val="22"/>
            <w:lang w:val="de-DE" w:eastAsia="de-DE"/>
          </w:rPr>
          <w:tab/>
        </w:r>
        <w:r w:rsidRPr="00E3338A" w:rsidDel="00E3338A">
          <w:rPr>
            <w:rPrChange w:id="181" w:author="Author" w:date="2018-01-29T11:17:00Z">
              <w:rPr>
                <w:rStyle w:val="Hyperlink"/>
                <w:noProof/>
              </w:rPr>
            </w:rPrChange>
          </w:rPr>
          <w:delText>Maintaining Apprentices</w:delText>
        </w:r>
        <w:r w:rsidDel="00E3338A">
          <w:rPr>
            <w:noProof/>
            <w:webHidden/>
          </w:rPr>
          <w:tab/>
          <w:delText>15</w:delText>
        </w:r>
      </w:del>
    </w:p>
    <w:p w14:paraId="69817A11" w14:textId="77CB40B1" w:rsidR="00EE5A87" w:rsidDel="00E3338A" w:rsidRDefault="00EE5A87">
      <w:pPr>
        <w:pStyle w:val="TOC2"/>
        <w:rPr>
          <w:del w:id="182" w:author="Author" w:date="2018-01-29T11:17:00Z"/>
          <w:rFonts w:asciiTheme="minorHAnsi" w:eastAsiaTheme="minorEastAsia" w:hAnsiTheme="minorHAnsi" w:cstheme="minorBidi"/>
          <w:noProof/>
          <w:sz w:val="22"/>
          <w:szCs w:val="22"/>
          <w:lang w:val="de-DE" w:eastAsia="de-DE"/>
        </w:rPr>
      </w:pPr>
      <w:del w:id="183" w:author="Author" w:date="2018-01-29T11:17:00Z">
        <w:r w:rsidRPr="00E3338A" w:rsidDel="00E3338A">
          <w:rPr>
            <w:rPrChange w:id="184" w:author="Author" w:date="2018-01-29T11:17:00Z">
              <w:rPr>
                <w:rStyle w:val="Hyperlink"/>
                <w:noProof/>
              </w:rPr>
            </w:rPrChange>
          </w:rPr>
          <w:delText>4.5</w:delText>
        </w:r>
        <w:r w:rsidDel="00E3338A">
          <w:rPr>
            <w:rFonts w:asciiTheme="minorHAnsi" w:eastAsiaTheme="minorEastAsia" w:hAnsiTheme="minorHAnsi" w:cstheme="minorBidi"/>
            <w:noProof/>
            <w:sz w:val="22"/>
            <w:szCs w:val="22"/>
            <w:lang w:val="de-DE" w:eastAsia="de-DE"/>
          </w:rPr>
          <w:tab/>
        </w:r>
        <w:r w:rsidRPr="00E3338A" w:rsidDel="00E3338A">
          <w:rPr>
            <w:rPrChange w:id="185" w:author="Author" w:date="2018-01-29T11:17:00Z">
              <w:rPr>
                <w:rStyle w:val="Hyperlink"/>
                <w:noProof/>
              </w:rPr>
            </w:rPrChange>
          </w:rPr>
          <w:delText>Maintaining Apprenticeship Plan</w:delText>
        </w:r>
        <w:r w:rsidDel="00E3338A">
          <w:rPr>
            <w:noProof/>
            <w:webHidden/>
          </w:rPr>
          <w:tab/>
          <w:delText>19</w:delText>
        </w:r>
      </w:del>
    </w:p>
    <w:p w14:paraId="2734DAC9" w14:textId="1C5F4C3C" w:rsidR="00EE5A87" w:rsidDel="00E3338A" w:rsidRDefault="00EE5A87">
      <w:pPr>
        <w:pStyle w:val="TOC2"/>
        <w:rPr>
          <w:del w:id="186" w:author="Author" w:date="2018-01-29T11:17:00Z"/>
          <w:rFonts w:asciiTheme="minorHAnsi" w:eastAsiaTheme="minorEastAsia" w:hAnsiTheme="minorHAnsi" w:cstheme="minorBidi"/>
          <w:noProof/>
          <w:sz w:val="22"/>
          <w:szCs w:val="22"/>
          <w:lang w:val="de-DE" w:eastAsia="de-DE"/>
        </w:rPr>
      </w:pPr>
      <w:del w:id="187" w:author="Author" w:date="2018-01-29T11:17:00Z">
        <w:r w:rsidRPr="00E3338A" w:rsidDel="00E3338A">
          <w:rPr>
            <w:rPrChange w:id="188" w:author="Author" w:date="2018-01-29T11:17:00Z">
              <w:rPr>
                <w:rStyle w:val="Hyperlink"/>
                <w:noProof/>
              </w:rPr>
            </w:rPrChange>
          </w:rPr>
          <w:delText>4.6</w:delText>
        </w:r>
        <w:r w:rsidDel="00E3338A">
          <w:rPr>
            <w:rFonts w:asciiTheme="minorHAnsi" w:eastAsiaTheme="minorEastAsia" w:hAnsiTheme="minorHAnsi" w:cstheme="minorBidi"/>
            <w:noProof/>
            <w:sz w:val="22"/>
            <w:szCs w:val="22"/>
            <w:lang w:val="de-DE" w:eastAsia="de-DE"/>
          </w:rPr>
          <w:tab/>
        </w:r>
        <w:r w:rsidRPr="00E3338A" w:rsidDel="00E3338A">
          <w:rPr>
            <w:rPrChange w:id="189" w:author="Author" w:date="2018-01-29T11:17:00Z">
              <w:rPr>
                <w:rStyle w:val="Hyperlink"/>
                <w:noProof/>
              </w:rPr>
            </w:rPrChange>
          </w:rPr>
          <w:delText>Sharing Apprenticeship Plan</w:delText>
        </w:r>
        <w:r w:rsidDel="00E3338A">
          <w:rPr>
            <w:noProof/>
            <w:webHidden/>
          </w:rPr>
          <w:tab/>
          <w:delText>25</w:delText>
        </w:r>
      </w:del>
    </w:p>
    <w:p w14:paraId="31BA071E" w14:textId="0E96E692" w:rsidR="00EE5A87" w:rsidDel="00E3338A" w:rsidRDefault="00EE5A87">
      <w:pPr>
        <w:pStyle w:val="TOC3"/>
        <w:rPr>
          <w:del w:id="190" w:author="Author" w:date="2018-01-29T11:17:00Z"/>
          <w:rFonts w:asciiTheme="minorHAnsi" w:eastAsiaTheme="minorEastAsia" w:hAnsiTheme="minorHAnsi" w:cstheme="minorBidi"/>
          <w:noProof/>
          <w:sz w:val="22"/>
          <w:szCs w:val="22"/>
          <w:lang w:val="de-DE" w:eastAsia="de-DE"/>
        </w:rPr>
      </w:pPr>
      <w:del w:id="191" w:author="Author" w:date="2018-01-29T11:17:00Z">
        <w:r w:rsidRPr="00E3338A" w:rsidDel="00E3338A">
          <w:rPr>
            <w:rPrChange w:id="192" w:author="Author" w:date="2018-01-29T11:17:00Z">
              <w:rPr>
                <w:rStyle w:val="Hyperlink"/>
                <w:noProof/>
              </w:rPr>
            </w:rPrChange>
          </w:rPr>
          <w:delText>4.6.1</w:delText>
        </w:r>
        <w:r w:rsidDel="00E3338A">
          <w:rPr>
            <w:rFonts w:asciiTheme="minorHAnsi" w:eastAsiaTheme="minorEastAsia" w:hAnsiTheme="minorHAnsi" w:cstheme="minorBidi"/>
            <w:noProof/>
            <w:sz w:val="22"/>
            <w:szCs w:val="22"/>
            <w:lang w:val="de-DE" w:eastAsia="de-DE"/>
          </w:rPr>
          <w:tab/>
        </w:r>
        <w:r w:rsidRPr="00E3338A" w:rsidDel="00E3338A">
          <w:rPr>
            <w:rPrChange w:id="193" w:author="Author" w:date="2018-01-29T11:17:00Z">
              <w:rPr>
                <w:rStyle w:val="Hyperlink"/>
                <w:noProof/>
              </w:rPr>
            </w:rPrChange>
          </w:rPr>
          <w:delText>Sending E-mail Notification about Apprenticeship Plan Availability</w:delText>
        </w:r>
        <w:r w:rsidDel="00E3338A">
          <w:rPr>
            <w:noProof/>
            <w:webHidden/>
          </w:rPr>
          <w:tab/>
          <w:delText>28</w:delText>
        </w:r>
      </w:del>
    </w:p>
    <w:p w14:paraId="48AFE948" w14:textId="79C0A51A" w:rsidR="00EE5A87" w:rsidDel="00E3338A" w:rsidRDefault="00EE5A87">
      <w:pPr>
        <w:pStyle w:val="TOC3"/>
        <w:rPr>
          <w:del w:id="194" w:author="Author" w:date="2018-01-29T11:17:00Z"/>
          <w:rFonts w:asciiTheme="minorHAnsi" w:eastAsiaTheme="minorEastAsia" w:hAnsiTheme="minorHAnsi" w:cstheme="minorBidi"/>
          <w:noProof/>
          <w:sz w:val="22"/>
          <w:szCs w:val="22"/>
          <w:lang w:val="de-DE" w:eastAsia="de-DE"/>
        </w:rPr>
      </w:pPr>
      <w:del w:id="195" w:author="Author" w:date="2018-01-29T11:17:00Z">
        <w:r w:rsidRPr="00E3338A" w:rsidDel="00E3338A">
          <w:rPr>
            <w:rPrChange w:id="196" w:author="Author" w:date="2018-01-29T11:17:00Z">
              <w:rPr>
                <w:rStyle w:val="Hyperlink"/>
                <w:noProof/>
              </w:rPr>
            </w:rPrChange>
          </w:rPr>
          <w:delText>4.6.2</w:delText>
        </w:r>
        <w:r w:rsidDel="00E3338A">
          <w:rPr>
            <w:rFonts w:asciiTheme="minorHAnsi" w:eastAsiaTheme="minorEastAsia" w:hAnsiTheme="minorHAnsi" w:cstheme="minorBidi"/>
            <w:noProof/>
            <w:sz w:val="22"/>
            <w:szCs w:val="22"/>
            <w:lang w:val="de-DE" w:eastAsia="de-DE"/>
          </w:rPr>
          <w:tab/>
        </w:r>
        <w:r w:rsidRPr="00E3338A" w:rsidDel="00E3338A">
          <w:rPr>
            <w:rPrChange w:id="197" w:author="Author" w:date="2018-01-29T11:17:00Z">
              <w:rPr>
                <w:rStyle w:val="Hyperlink"/>
                <w:noProof/>
              </w:rPr>
            </w:rPrChange>
          </w:rPr>
          <w:delText>Receiving E-mail Notification about Apprenticeship Plan Availability</w:delText>
        </w:r>
        <w:r w:rsidDel="00E3338A">
          <w:rPr>
            <w:noProof/>
            <w:webHidden/>
          </w:rPr>
          <w:tab/>
          <w:delText>28</w:delText>
        </w:r>
      </w:del>
    </w:p>
    <w:p w14:paraId="1F9551C4" w14:textId="41D91EB0" w:rsidR="00EE5A87" w:rsidDel="00E3338A" w:rsidRDefault="00EE5A87">
      <w:pPr>
        <w:pStyle w:val="TOC2"/>
        <w:rPr>
          <w:del w:id="198" w:author="Author" w:date="2018-01-29T11:17:00Z"/>
          <w:rFonts w:asciiTheme="minorHAnsi" w:eastAsiaTheme="minorEastAsia" w:hAnsiTheme="minorHAnsi" w:cstheme="minorBidi"/>
          <w:noProof/>
          <w:sz w:val="22"/>
          <w:szCs w:val="22"/>
          <w:lang w:val="de-DE" w:eastAsia="de-DE"/>
        </w:rPr>
      </w:pPr>
      <w:del w:id="199" w:author="Author" w:date="2018-01-29T11:17:00Z">
        <w:r w:rsidRPr="00E3338A" w:rsidDel="00E3338A">
          <w:rPr>
            <w:rPrChange w:id="200" w:author="Author" w:date="2018-01-29T11:17:00Z">
              <w:rPr>
                <w:rStyle w:val="Hyperlink"/>
                <w:noProof/>
              </w:rPr>
            </w:rPrChange>
          </w:rPr>
          <w:delText>4.7</w:delText>
        </w:r>
        <w:r w:rsidDel="00E3338A">
          <w:rPr>
            <w:rFonts w:asciiTheme="minorHAnsi" w:eastAsiaTheme="minorEastAsia" w:hAnsiTheme="minorHAnsi" w:cstheme="minorBidi"/>
            <w:noProof/>
            <w:sz w:val="22"/>
            <w:szCs w:val="22"/>
            <w:lang w:val="de-DE" w:eastAsia="de-DE"/>
          </w:rPr>
          <w:tab/>
        </w:r>
        <w:r w:rsidRPr="00E3338A" w:rsidDel="00E3338A">
          <w:rPr>
            <w:rPrChange w:id="201" w:author="Author" w:date="2018-01-29T11:17:00Z">
              <w:rPr>
                <w:rStyle w:val="Hyperlink"/>
                <w:noProof/>
              </w:rPr>
            </w:rPrChange>
          </w:rPr>
          <w:delText>Viewing Department Plan (Optional)</w:delText>
        </w:r>
        <w:r w:rsidDel="00E3338A">
          <w:rPr>
            <w:noProof/>
            <w:webHidden/>
          </w:rPr>
          <w:tab/>
          <w:delText>28</w:delText>
        </w:r>
      </w:del>
    </w:p>
    <w:p w14:paraId="3E6E812E" w14:textId="4CEE21CC" w:rsidR="00EE5A87" w:rsidDel="00E3338A" w:rsidRDefault="00EE5A87">
      <w:pPr>
        <w:pStyle w:val="TOC2"/>
        <w:rPr>
          <w:del w:id="202" w:author="Author" w:date="2018-01-29T11:17:00Z"/>
          <w:rFonts w:asciiTheme="minorHAnsi" w:eastAsiaTheme="minorEastAsia" w:hAnsiTheme="minorHAnsi" w:cstheme="minorBidi"/>
          <w:noProof/>
          <w:sz w:val="22"/>
          <w:szCs w:val="22"/>
          <w:lang w:val="de-DE" w:eastAsia="de-DE"/>
        </w:rPr>
      </w:pPr>
      <w:del w:id="203" w:author="Author" w:date="2018-01-29T11:17:00Z">
        <w:r w:rsidRPr="00E3338A" w:rsidDel="00E3338A">
          <w:rPr>
            <w:rPrChange w:id="204" w:author="Author" w:date="2018-01-29T11:17:00Z">
              <w:rPr>
                <w:rStyle w:val="Hyperlink"/>
                <w:noProof/>
              </w:rPr>
            </w:rPrChange>
          </w:rPr>
          <w:delText>4.8</w:delText>
        </w:r>
        <w:r w:rsidDel="00E3338A">
          <w:rPr>
            <w:rFonts w:asciiTheme="minorHAnsi" w:eastAsiaTheme="minorEastAsia" w:hAnsiTheme="minorHAnsi" w:cstheme="minorBidi"/>
            <w:noProof/>
            <w:sz w:val="22"/>
            <w:szCs w:val="22"/>
            <w:lang w:val="de-DE" w:eastAsia="de-DE"/>
          </w:rPr>
          <w:tab/>
        </w:r>
        <w:r w:rsidRPr="00E3338A" w:rsidDel="00E3338A">
          <w:rPr>
            <w:rPrChange w:id="205" w:author="Author" w:date="2018-01-29T11:17:00Z">
              <w:rPr>
                <w:rStyle w:val="Hyperlink"/>
                <w:noProof/>
              </w:rPr>
            </w:rPrChange>
          </w:rPr>
          <w:delText>Viewing my Apprenticeship Plan</w:delText>
        </w:r>
        <w:r w:rsidDel="00E3338A">
          <w:rPr>
            <w:noProof/>
            <w:webHidden/>
          </w:rPr>
          <w:tab/>
          <w:delText>30</w:delText>
        </w:r>
      </w:del>
    </w:p>
    <w:p w14:paraId="305E854C" w14:textId="68906EA3" w:rsidR="00EE5A87" w:rsidDel="00E3338A" w:rsidRDefault="00EE5A87">
      <w:pPr>
        <w:pStyle w:val="TOC2"/>
        <w:rPr>
          <w:del w:id="206" w:author="Author" w:date="2018-01-29T11:17:00Z"/>
          <w:rFonts w:asciiTheme="minorHAnsi" w:eastAsiaTheme="minorEastAsia" w:hAnsiTheme="minorHAnsi" w:cstheme="minorBidi"/>
          <w:noProof/>
          <w:sz w:val="22"/>
          <w:szCs w:val="22"/>
          <w:lang w:val="de-DE" w:eastAsia="de-DE"/>
        </w:rPr>
      </w:pPr>
      <w:del w:id="207" w:author="Author" w:date="2018-01-29T11:17:00Z">
        <w:r w:rsidRPr="00E3338A" w:rsidDel="00E3338A">
          <w:rPr>
            <w:rPrChange w:id="208" w:author="Author" w:date="2018-01-29T11:17:00Z">
              <w:rPr>
                <w:rStyle w:val="Hyperlink"/>
                <w:noProof/>
              </w:rPr>
            </w:rPrChange>
          </w:rPr>
          <w:delText>4.9</w:delText>
        </w:r>
        <w:r w:rsidDel="00E3338A">
          <w:rPr>
            <w:rFonts w:asciiTheme="minorHAnsi" w:eastAsiaTheme="minorEastAsia" w:hAnsiTheme="minorHAnsi" w:cstheme="minorBidi"/>
            <w:noProof/>
            <w:sz w:val="22"/>
            <w:szCs w:val="22"/>
            <w:lang w:val="de-DE" w:eastAsia="de-DE"/>
          </w:rPr>
          <w:tab/>
        </w:r>
        <w:r w:rsidRPr="00E3338A" w:rsidDel="00E3338A">
          <w:rPr>
            <w:rPrChange w:id="209" w:author="Author" w:date="2018-01-29T11:17:00Z">
              <w:rPr>
                <w:rStyle w:val="Hyperlink"/>
                <w:noProof/>
              </w:rPr>
            </w:rPrChange>
          </w:rPr>
          <w:delText>Viewing Apprenticeship Plan of Apprentices</w:delText>
        </w:r>
        <w:r w:rsidDel="00E3338A">
          <w:rPr>
            <w:noProof/>
            <w:webHidden/>
          </w:rPr>
          <w:tab/>
          <w:delText>32</w:delText>
        </w:r>
      </w:del>
    </w:p>
    <w:p w14:paraId="352C884E" w14:textId="314EF0AA" w:rsidR="00EE5A87" w:rsidDel="00E3338A" w:rsidRDefault="00EE5A87">
      <w:pPr>
        <w:pStyle w:val="TOC1"/>
        <w:rPr>
          <w:del w:id="210" w:author="Author" w:date="2018-01-29T11:17:00Z"/>
          <w:rFonts w:asciiTheme="minorHAnsi" w:eastAsiaTheme="minorEastAsia" w:hAnsiTheme="minorHAnsi" w:cstheme="minorBidi"/>
          <w:noProof/>
          <w:sz w:val="22"/>
          <w:szCs w:val="22"/>
          <w:lang w:val="de-DE" w:eastAsia="de-DE"/>
        </w:rPr>
      </w:pPr>
      <w:del w:id="211" w:author="Author" w:date="2018-01-29T11:17:00Z">
        <w:r w:rsidRPr="00E3338A" w:rsidDel="00E3338A">
          <w:rPr>
            <w:rPrChange w:id="212" w:author="Author" w:date="2018-01-29T11:17:00Z">
              <w:rPr>
                <w:rStyle w:val="Hyperlink"/>
                <w:noProof/>
              </w:rPr>
            </w:rPrChange>
          </w:rPr>
          <w:delText>5</w:delText>
        </w:r>
        <w:r w:rsidDel="00E3338A">
          <w:rPr>
            <w:rFonts w:asciiTheme="minorHAnsi" w:eastAsiaTheme="minorEastAsia" w:hAnsiTheme="minorHAnsi" w:cstheme="minorBidi"/>
            <w:noProof/>
            <w:sz w:val="22"/>
            <w:szCs w:val="22"/>
            <w:lang w:val="de-DE" w:eastAsia="de-DE"/>
          </w:rPr>
          <w:tab/>
        </w:r>
        <w:r w:rsidRPr="00E3338A" w:rsidDel="00E3338A">
          <w:rPr>
            <w:rPrChange w:id="213" w:author="Author" w:date="2018-01-29T11:17:00Z">
              <w:rPr>
                <w:rStyle w:val="Hyperlink"/>
                <w:noProof/>
              </w:rPr>
            </w:rPrChange>
          </w:rPr>
          <w:delText>Appendix</w:delText>
        </w:r>
        <w:r w:rsidDel="00E3338A">
          <w:rPr>
            <w:noProof/>
            <w:webHidden/>
          </w:rPr>
          <w:tab/>
          <w:delText>34</w:delText>
        </w:r>
      </w:del>
    </w:p>
    <w:p w14:paraId="0875EE0F" w14:textId="76F198A3" w:rsidR="00EE5A87" w:rsidDel="00E3338A" w:rsidRDefault="00EE5A87">
      <w:pPr>
        <w:pStyle w:val="TOC2"/>
        <w:rPr>
          <w:del w:id="214" w:author="Author" w:date="2018-01-29T11:17:00Z"/>
          <w:rFonts w:asciiTheme="minorHAnsi" w:eastAsiaTheme="minorEastAsia" w:hAnsiTheme="minorHAnsi" w:cstheme="minorBidi"/>
          <w:noProof/>
          <w:sz w:val="22"/>
          <w:szCs w:val="22"/>
          <w:lang w:val="de-DE" w:eastAsia="de-DE"/>
        </w:rPr>
      </w:pPr>
      <w:del w:id="215" w:author="Author" w:date="2018-01-29T11:17:00Z">
        <w:r w:rsidRPr="00E3338A" w:rsidDel="00E3338A">
          <w:rPr>
            <w:rPrChange w:id="216" w:author="Author" w:date="2018-01-29T11:17:00Z">
              <w:rPr>
                <w:rStyle w:val="Hyperlink"/>
                <w:noProof/>
              </w:rPr>
            </w:rPrChange>
          </w:rPr>
          <w:delText>5.1</w:delText>
        </w:r>
        <w:r w:rsidDel="00E3338A">
          <w:rPr>
            <w:rFonts w:asciiTheme="minorHAnsi" w:eastAsiaTheme="minorEastAsia" w:hAnsiTheme="minorHAnsi" w:cstheme="minorBidi"/>
            <w:noProof/>
            <w:sz w:val="22"/>
            <w:szCs w:val="22"/>
            <w:lang w:val="de-DE" w:eastAsia="de-DE"/>
          </w:rPr>
          <w:tab/>
        </w:r>
        <w:r w:rsidRPr="00E3338A" w:rsidDel="00E3338A">
          <w:rPr>
            <w:rPrChange w:id="217" w:author="Author" w:date="2018-01-29T11:17:00Z">
              <w:rPr>
                <w:rStyle w:val="Hyperlink"/>
                <w:noProof/>
              </w:rPr>
            </w:rPrChange>
          </w:rPr>
          <w:delText>Process Chains</w:delText>
        </w:r>
        <w:r w:rsidDel="00E3338A">
          <w:rPr>
            <w:noProof/>
            <w:webHidden/>
          </w:rPr>
          <w:tab/>
          <w:delText>34</w:delText>
        </w:r>
      </w:del>
    </w:p>
    <w:p w14:paraId="2F3A6122" w14:textId="310412FF" w:rsidR="00EE5A87" w:rsidDel="00E3338A" w:rsidRDefault="00EE5A87">
      <w:pPr>
        <w:pStyle w:val="TOC3"/>
        <w:rPr>
          <w:del w:id="218" w:author="Author" w:date="2018-01-29T11:17:00Z"/>
          <w:rFonts w:asciiTheme="minorHAnsi" w:eastAsiaTheme="minorEastAsia" w:hAnsiTheme="minorHAnsi" w:cstheme="minorBidi"/>
          <w:noProof/>
          <w:sz w:val="22"/>
          <w:szCs w:val="22"/>
          <w:lang w:val="de-DE" w:eastAsia="de-DE"/>
        </w:rPr>
      </w:pPr>
      <w:del w:id="219" w:author="Author" w:date="2018-01-29T11:17:00Z">
        <w:r w:rsidRPr="00E3338A" w:rsidDel="00E3338A">
          <w:rPr>
            <w:rPrChange w:id="220" w:author="Author" w:date="2018-01-29T11:17:00Z">
              <w:rPr>
                <w:rStyle w:val="Hyperlink"/>
                <w:noProof/>
              </w:rPr>
            </w:rPrChange>
          </w:rPr>
          <w:delText>5.1.1</w:delText>
        </w:r>
        <w:r w:rsidDel="00E3338A">
          <w:rPr>
            <w:rFonts w:asciiTheme="minorHAnsi" w:eastAsiaTheme="minorEastAsia" w:hAnsiTheme="minorHAnsi" w:cstheme="minorBidi"/>
            <w:noProof/>
            <w:sz w:val="22"/>
            <w:szCs w:val="22"/>
            <w:lang w:val="de-DE" w:eastAsia="de-DE"/>
          </w:rPr>
          <w:tab/>
        </w:r>
        <w:r w:rsidRPr="00E3338A" w:rsidDel="00E3338A">
          <w:rPr>
            <w:rPrChange w:id="221" w:author="Author" w:date="2018-01-29T11:17:00Z">
              <w:rPr>
                <w:rStyle w:val="Hyperlink"/>
                <w:noProof/>
              </w:rPr>
            </w:rPrChange>
          </w:rPr>
          <w:delText>Preceding Processes</w:delText>
        </w:r>
        <w:r w:rsidDel="00E3338A">
          <w:rPr>
            <w:noProof/>
            <w:webHidden/>
          </w:rPr>
          <w:tab/>
          <w:delText>34</w:delText>
        </w:r>
      </w:del>
    </w:p>
    <w:p w14:paraId="46DBFB9B" w14:textId="3723C73C" w:rsidR="00985A3A" w:rsidRPr="00EE5A87" w:rsidRDefault="00985A3A" w:rsidP="00985A3A">
      <w:pPr>
        <w:tabs>
          <w:tab w:val="right" w:leader="dot" w:pos="14317"/>
        </w:tabs>
      </w:pPr>
      <w:r w:rsidRPr="00EE5A87">
        <w:rPr>
          <w:rFonts w:ascii="BentonSans Bold" w:hAnsi="BentonSans Bold"/>
        </w:rPr>
        <w:fldChar w:fldCharType="end"/>
      </w:r>
    </w:p>
    <w:p w14:paraId="00504579" w14:textId="77777777" w:rsidR="00985A3A" w:rsidRPr="00EE5A87" w:rsidRDefault="00985A3A" w:rsidP="00985A3A"/>
    <w:p w14:paraId="2285F678" w14:textId="77777777" w:rsidR="00985A3A" w:rsidRPr="00EE5A87" w:rsidRDefault="00985A3A" w:rsidP="00985A3A">
      <w:pPr>
        <w:sectPr w:rsidR="00985A3A" w:rsidRPr="00EE5A87" w:rsidSect="00025C46">
          <w:headerReference w:type="even" r:id="rId8"/>
          <w:headerReference w:type="default" r:id="rId9"/>
          <w:footerReference w:type="even" r:id="rId10"/>
          <w:footerReference w:type="default" r:id="rId11"/>
          <w:headerReference w:type="first" r:id="rId12"/>
          <w:footerReference w:type="first" r:id="rId13"/>
          <w:pgSz w:w="15842" w:h="12242" w:orient="landscape" w:code="1"/>
          <w:pgMar w:top="720" w:right="720" w:bottom="720" w:left="720" w:header="624" w:footer="362" w:gutter="0"/>
          <w:cols w:space="708"/>
          <w:titlePg/>
          <w:docGrid w:linePitch="360"/>
        </w:sectPr>
      </w:pPr>
    </w:p>
    <w:p w14:paraId="084D2653" w14:textId="77777777" w:rsidR="00985A3A" w:rsidRPr="00EE5A87" w:rsidRDefault="00985A3A" w:rsidP="00985A3A">
      <w:pPr>
        <w:pStyle w:val="SAPKeyblockTitle"/>
      </w:pPr>
      <w:r w:rsidRPr="00EE5A87">
        <w:lastRenderedPageBreak/>
        <w:t>Document History</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725"/>
        <w:gridCol w:w="2383"/>
        <w:gridCol w:w="10178"/>
      </w:tblGrid>
      <w:tr w:rsidR="00985A3A" w:rsidRPr="00EE5A87" w14:paraId="75B5E2AC" w14:textId="77777777" w:rsidTr="00505EBE">
        <w:trPr>
          <w:tblHeader/>
        </w:trPr>
        <w:tc>
          <w:tcPr>
            <w:tcW w:w="1129"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12C40004" w14:textId="77777777" w:rsidR="00985A3A" w:rsidRPr="00EE5A87" w:rsidRDefault="00985A3A" w:rsidP="00505EBE">
            <w:pPr>
              <w:keepNext/>
              <w:rPr>
                <w:b/>
                <w:color w:val="FFFFFF"/>
              </w:rPr>
            </w:pPr>
            <w:r w:rsidRPr="00EE5A87">
              <w:rPr>
                <w:b/>
                <w:color w:val="FFFFFF"/>
              </w:rPr>
              <w:t>Revision</w:t>
            </w:r>
          </w:p>
        </w:tc>
        <w:tc>
          <w:tcPr>
            <w:tcW w:w="1560"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04416655" w14:textId="77777777" w:rsidR="00985A3A" w:rsidRPr="00EE5A87" w:rsidRDefault="00985A3A" w:rsidP="00505EBE">
            <w:pPr>
              <w:keepNext/>
              <w:rPr>
                <w:b/>
                <w:color w:val="FFFFFF"/>
              </w:rPr>
            </w:pPr>
            <w:r w:rsidRPr="00EE5A87">
              <w:rPr>
                <w:b/>
                <w:color w:val="FFFFFF"/>
              </w:rPr>
              <w:t>Change Date</w:t>
            </w:r>
          </w:p>
        </w:tc>
        <w:tc>
          <w:tcPr>
            <w:tcW w:w="6662"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5BFF8C4A" w14:textId="77777777" w:rsidR="00985A3A" w:rsidRPr="00EE5A87" w:rsidRDefault="00985A3A" w:rsidP="00505EBE">
            <w:pPr>
              <w:keepNext/>
              <w:rPr>
                <w:b/>
                <w:color w:val="FFFFFF"/>
              </w:rPr>
            </w:pPr>
            <w:r w:rsidRPr="00EE5A87">
              <w:rPr>
                <w:b/>
                <w:color w:val="FFFFFF"/>
              </w:rPr>
              <w:t>Description</w:t>
            </w:r>
          </w:p>
        </w:tc>
      </w:tr>
      <w:tr w:rsidR="00985A3A" w:rsidRPr="00EE5A87" w14:paraId="2F1BC9BE" w14:textId="77777777" w:rsidTr="00505EBE">
        <w:tc>
          <w:tcPr>
            <w:tcW w:w="1129" w:type="dxa"/>
            <w:shd w:val="clear" w:color="auto" w:fill="auto"/>
          </w:tcPr>
          <w:p w14:paraId="5DC5E0FC" w14:textId="77777777" w:rsidR="00985A3A" w:rsidRPr="00EE5A87" w:rsidRDefault="00985A3A" w:rsidP="00025C46"/>
        </w:tc>
        <w:tc>
          <w:tcPr>
            <w:tcW w:w="1560" w:type="dxa"/>
            <w:shd w:val="clear" w:color="auto" w:fill="auto"/>
          </w:tcPr>
          <w:p w14:paraId="0B55112C" w14:textId="77777777" w:rsidR="00985A3A" w:rsidRPr="00EE5A87" w:rsidRDefault="00985A3A" w:rsidP="00025C46"/>
        </w:tc>
        <w:tc>
          <w:tcPr>
            <w:tcW w:w="6662" w:type="dxa"/>
            <w:shd w:val="clear" w:color="auto" w:fill="auto"/>
          </w:tcPr>
          <w:p w14:paraId="59806E7E" w14:textId="77777777" w:rsidR="00985A3A" w:rsidRPr="00EE5A87" w:rsidRDefault="00985A3A" w:rsidP="00025C46"/>
        </w:tc>
      </w:tr>
    </w:tbl>
    <w:p w14:paraId="58173C10" w14:textId="77777777" w:rsidR="00985A3A" w:rsidRPr="00EE5A87" w:rsidRDefault="00985A3A" w:rsidP="00985A3A"/>
    <w:p w14:paraId="0E681AF1" w14:textId="77777777" w:rsidR="00985A3A" w:rsidRPr="00EE5A87" w:rsidRDefault="00985A3A" w:rsidP="00985A3A">
      <w:bookmarkStart w:id="222" w:name="_&lt;Title_of_Chapter"/>
      <w:bookmarkStart w:id="223" w:name="_Toc189547007"/>
      <w:bookmarkStart w:id="224" w:name="_Toc27368457"/>
      <w:bookmarkStart w:id="225" w:name="_Toc266256886"/>
      <w:bookmarkStart w:id="226" w:name="_Toc401568654"/>
      <w:bookmarkEnd w:id="222"/>
    </w:p>
    <w:p w14:paraId="4ADE3CF5" w14:textId="77777777" w:rsidR="00472CAD" w:rsidRPr="00EE5A87" w:rsidRDefault="00472CAD" w:rsidP="00472CAD">
      <w:pPr>
        <w:pStyle w:val="Heading1"/>
      </w:pPr>
      <w:bookmarkStart w:id="227" w:name="_Toc391586487"/>
      <w:bookmarkStart w:id="228" w:name="_Toc391586861"/>
      <w:bookmarkStart w:id="229" w:name="_Toc410685012"/>
      <w:bookmarkStart w:id="230" w:name="_Toc504987985"/>
      <w:bookmarkStart w:id="231" w:name="_Toc386012203"/>
      <w:bookmarkStart w:id="232" w:name="_Toc401565097"/>
      <w:bookmarkEnd w:id="223"/>
      <w:bookmarkEnd w:id="224"/>
      <w:bookmarkEnd w:id="225"/>
      <w:bookmarkEnd w:id="226"/>
      <w:r w:rsidRPr="00EE5A87">
        <w:lastRenderedPageBreak/>
        <w:t>Purpose</w:t>
      </w:r>
      <w:bookmarkEnd w:id="227"/>
      <w:bookmarkEnd w:id="228"/>
      <w:bookmarkEnd w:id="229"/>
      <w:bookmarkEnd w:id="230"/>
      <w:r w:rsidRPr="00EE5A87">
        <w:t xml:space="preserve"> </w:t>
      </w:r>
    </w:p>
    <w:p w14:paraId="4AD55FB1" w14:textId="77777777" w:rsidR="00472CAD" w:rsidRPr="00EE5A87" w:rsidRDefault="00472CAD" w:rsidP="00472CAD">
      <w:pPr>
        <w:pStyle w:val="Heading2"/>
      </w:pPr>
      <w:bookmarkStart w:id="233" w:name="_Toc391586488"/>
      <w:bookmarkStart w:id="234" w:name="_Toc391586862"/>
      <w:bookmarkStart w:id="235" w:name="_Toc410685013"/>
      <w:bookmarkStart w:id="236" w:name="_Toc504987986"/>
      <w:r w:rsidRPr="00EE5A87">
        <w:t>Purpose of the Document</w:t>
      </w:r>
      <w:bookmarkEnd w:id="233"/>
      <w:bookmarkEnd w:id="234"/>
      <w:bookmarkEnd w:id="235"/>
      <w:bookmarkEnd w:id="236"/>
    </w:p>
    <w:p w14:paraId="76C4D739" w14:textId="642B975F" w:rsidR="00472CAD" w:rsidRDefault="00472CAD" w:rsidP="00472CAD">
      <w:pPr>
        <w:rPr>
          <w:ins w:id="237" w:author="Author" w:date="2018-01-22T13:48:00Z"/>
        </w:rPr>
      </w:pPr>
      <w:r w:rsidRPr="00EE5A87">
        <w:t xml:space="preserve">This document provides a detailed procedure for testing the scope item </w:t>
      </w:r>
      <w:r w:rsidR="00901BA9" w:rsidRPr="00EE5A87">
        <w:rPr>
          <w:rStyle w:val="SAPTextReference"/>
        </w:rPr>
        <w:t>Manage Apprentices</w:t>
      </w:r>
      <w:r w:rsidRPr="00EE5A87">
        <w:rPr>
          <w:rStyle w:val="SAPEmphasis"/>
        </w:rPr>
        <w:t xml:space="preserve"> </w:t>
      </w:r>
      <w:r w:rsidRPr="00EE5A87">
        <w:t xml:space="preserve">after solution deployment, reflecting the predefined scope of the solution. Each process step is covered in its own section, providing the system interactions (i.e. test steps) in a table view. Steps that are not in scope of the process but are needed for testing are marked accordingly (see column </w:t>
      </w:r>
      <w:r w:rsidRPr="00EE5A87">
        <w:rPr>
          <w:rStyle w:val="SAPScreenElement"/>
        </w:rPr>
        <w:t>Test Step</w:t>
      </w:r>
      <w:r w:rsidRPr="00EE5A87">
        <w:t>). Customer-project-specific steps must be added.</w:t>
      </w:r>
    </w:p>
    <w:p w14:paraId="011FA3E2" w14:textId="77777777" w:rsidR="00A738F4" w:rsidRDefault="00A738F4" w:rsidP="00983AD5">
      <w:pPr>
        <w:rPr>
          <w:ins w:id="238" w:author="Author" w:date="2018-01-24T13:50:00Z"/>
          <w:highlight w:val="cyan"/>
        </w:rPr>
      </w:pPr>
    </w:p>
    <w:p w14:paraId="7483BBC8" w14:textId="405467D1" w:rsidR="00983AD5" w:rsidRPr="00273716" w:rsidRDefault="00983AD5" w:rsidP="00983AD5">
      <w:pPr>
        <w:rPr>
          <w:ins w:id="239" w:author="Author" w:date="2018-01-22T13:48:00Z"/>
        </w:rPr>
      </w:pPr>
      <w:commentRangeStart w:id="240"/>
      <w:ins w:id="241" w:author="Author" w:date="2018-01-22T13:48:00Z">
        <w:r w:rsidRPr="001963C0">
          <w:rPr>
            <w:highlight w:val="cyan"/>
          </w:rPr>
          <w:t xml:space="preserve">This scope item is valid for the following countries, unless otherwise specified: </w:t>
        </w:r>
        <w:r>
          <w:rPr>
            <w:highlight w:val="cyan"/>
          </w:rPr>
          <w:t>AE, AU, CN, DE, FR, GB, SA, US</w:t>
        </w:r>
        <w:r w:rsidRPr="001963C0">
          <w:rPr>
            <w:highlight w:val="cyan"/>
          </w:rPr>
          <w:t>.</w:t>
        </w:r>
      </w:ins>
      <w:commentRangeEnd w:id="240"/>
      <w:r w:rsidR="00166D5D">
        <w:rPr>
          <w:rStyle w:val="CommentReference"/>
        </w:rPr>
        <w:commentReference w:id="240"/>
      </w:r>
    </w:p>
    <w:p w14:paraId="775AFD1D" w14:textId="77777777" w:rsidR="00983AD5" w:rsidRPr="00EE5A87" w:rsidRDefault="00983AD5" w:rsidP="00472CAD">
      <w:pPr>
        <w:rPr>
          <w:rFonts w:eastAsia="SimSun"/>
        </w:rPr>
      </w:pPr>
    </w:p>
    <w:p w14:paraId="7881A24F" w14:textId="1A197571" w:rsidR="00472CAD" w:rsidRPr="00EE5A87" w:rsidRDefault="00472CAD" w:rsidP="00472CAD">
      <w:r w:rsidRPr="00EE5A87">
        <w:t xml:space="preserve">Note for the customer project team: Instructions for the customer project team are </w:t>
      </w:r>
      <w:r w:rsidR="00417297" w:rsidRPr="00EE5A87">
        <w:t xml:space="preserve">mentioned between brackets </w:t>
      </w:r>
      <w:r w:rsidRPr="00EE5A87">
        <w:t xml:space="preserve">and should be removed before hand -over to project testers. The appendix is included for internal reference, in particular to support A2O, and should also be deleted before hand-over to the customer, unless deemed helpful to explain the larger context. </w:t>
      </w:r>
    </w:p>
    <w:p w14:paraId="203CB39A" w14:textId="3218A088" w:rsidR="00472CAD" w:rsidRPr="00EE5A87" w:rsidRDefault="00472CAD" w:rsidP="00901BA9">
      <w:pPr>
        <w:pStyle w:val="Heading2"/>
      </w:pPr>
      <w:bookmarkStart w:id="243" w:name="_Toc391586489"/>
      <w:bookmarkStart w:id="244" w:name="_Toc391586863"/>
      <w:bookmarkStart w:id="245" w:name="_Toc410685014"/>
      <w:bookmarkStart w:id="246" w:name="_Toc504987987"/>
      <w:r w:rsidRPr="00EE5A87">
        <w:t xml:space="preserve">Purpose of </w:t>
      </w:r>
      <w:bookmarkEnd w:id="243"/>
      <w:bookmarkEnd w:id="244"/>
      <w:bookmarkEnd w:id="245"/>
      <w:r w:rsidR="00901BA9" w:rsidRPr="00EE5A87">
        <w:t>Manage Apprentices</w:t>
      </w:r>
      <w:bookmarkEnd w:id="246"/>
    </w:p>
    <w:p w14:paraId="53C2DB02" w14:textId="03C761FA" w:rsidR="00472CAD" w:rsidRPr="00EE5A87" w:rsidRDefault="00472CAD" w:rsidP="00472CAD">
      <w:r w:rsidRPr="00EE5A87">
        <w:t xml:space="preserve">This document describes how </w:t>
      </w:r>
      <w:r w:rsidR="00394006" w:rsidRPr="00EE5A87">
        <w:t xml:space="preserve">to manage the internal training, on-the-job training, and instruction of </w:t>
      </w:r>
      <w:r w:rsidR="00F66EFD" w:rsidRPr="00EE5A87">
        <w:t xml:space="preserve">apprentices </w:t>
      </w:r>
      <w:r w:rsidRPr="00EE5A87">
        <w:t xml:space="preserve">within the </w:t>
      </w:r>
      <w:r w:rsidR="00740741" w:rsidRPr="00EE5A87">
        <w:t xml:space="preserve">SAP </w:t>
      </w:r>
      <w:r w:rsidRPr="00EE5A87">
        <w:t>SuccessFactors E</w:t>
      </w:r>
      <w:r w:rsidR="008D0FBC" w:rsidRPr="00EE5A87">
        <w:t xml:space="preserve">mployee </w:t>
      </w:r>
      <w:r w:rsidRPr="00EE5A87">
        <w:t>C</w:t>
      </w:r>
      <w:r w:rsidR="008D0FBC" w:rsidRPr="00EE5A87">
        <w:t>entral</w:t>
      </w:r>
      <w:r w:rsidRPr="00EE5A87">
        <w:t xml:space="preserve"> system. </w:t>
      </w:r>
    </w:p>
    <w:p w14:paraId="73C6AC68" w14:textId="2E440FA7" w:rsidR="00936A49" w:rsidRPr="00EE5A87" w:rsidRDefault="00531292" w:rsidP="00936A49">
      <w:r w:rsidRPr="00EE5A87">
        <w:t>Apprentice Management supports the planning and management of the (typically) 3-year educational programs, in which the young talents rotate between on-the-job trainings and study, both within the company and external.</w:t>
      </w:r>
      <w:r w:rsidR="00936A49" w:rsidRPr="00EE5A87">
        <w:t xml:space="preserve"> The primary users of this module are apprentice supervisors, who are in overall charge of apprentices and their training. The apprentice supervisors plan the apprenticeships efficiently and share the apprentices' schedules with on-site supervisors and apprentices.</w:t>
      </w:r>
    </w:p>
    <w:p w14:paraId="075845DA" w14:textId="77777777" w:rsidR="00472CAD" w:rsidRPr="00EE5A87" w:rsidRDefault="00472CAD" w:rsidP="00472CAD">
      <w:pPr>
        <w:pStyle w:val="Heading1"/>
      </w:pPr>
      <w:bookmarkStart w:id="247" w:name="_Toc391586490"/>
      <w:bookmarkStart w:id="248" w:name="_Toc391586864"/>
      <w:bookmarkStart w:id="249" w:name="_Toc410685015"/>
      <w:bookmarkStart w:id="250" w:name="_Toc504987988"/>
      <w:r w:rsidRPr="00EE5A87">
        <w:lastRenderedPageBreak/>
        <w:t>Prerequisites</w:t>
      </w:r>
      <w:bookmarkEnd w:id="247"/>
      <w:bookmarkEnd w:id="248"/>
      <w:bookmarkEnd w:id="249"/>
      <w:bookmarkEnd w:id="250"/>
    </w:p>
    <w:p w14:paraId="607C7EBB" w14:textId="77777777" w:rsidR="00472CAD" w:rsidRPr="00EE5A87" w:rsidRDefault="00472CAD" w:rsidP="00472CAD">
      <w:pPr>
        <w:rPr>
          <w:rFonts w:eastAsia="SimSun"/>
        </w:rPr>
      </w:pPr>
      <w:r w:rsidRPr="00EE5A87">
        <w:t>This section summarizes all prerequisites needed to conduct the test in terms of system, user, master data, organizational data, and other test data and business conditions.</w:t>
      </w:r>
    </w:p>
    <w:p w14:paraId="2316B12A" w14:textId="77777777" w:rsidR="00472CAD" w:rsidRPr="00EE5A87" w:rsidRDefault="00472CAD" w:rsidP="00472CAD">
      <w:pPr>
        <w:pStyle w:val="Heading2"/>
      </w:pPr>
      <w:bookmarkStart w:id="251" w:name="_Toc391586492"/>
      <w:bookmarkStart w:id="252" w:name="_Toc391586866"/>
      <w:bookmarkStart w:id="253" w:name="_Toc410685016"/>
      <w:bookmarkStart w:id="254" w:name="_Toc504987989"/>
      <w:r w:rsidRPr="00EE5A87">
        <w:t>Configuration</w:t>
      </w:r>
      <w:bookmarkEnd w:id="251"/>
      <w:bookmarkEnd w:id="252"/>
      <w:bookmarkEnd w:id="253"/>
      <w:bookmarkEnd w:id="254"/>
    </w:p>
    <w:p w14:paraId="38975AF2" w14:textId="77777777" w:rsidR="00472CAD" w:rsidRPr="00EE5A87" w:rsidRDefault="00472CAD" w:rsidP="00472CAD">
      <w:pPr>
        <w:rPr>
          <w:rFonts w:eastAsia="SimSun"/>
          <w:lang w:eastAsia="zh-CN"/>
        </w:rPr>
      </w:pPr>
      <w:r w:rsidRPr="00EE5A87">
        <w:t xml:space="preserve">Please ensure to follow the correct installation sequence of building blocks as specified in the </w:t>
      </w:r>
      <w:r w:rsidRPr="00EE5A87">
        <w:rPr>
          <w:rStyle w:val="SAPScreenElement"/>
        </w:rPr>
        <w:t>Prerequisite Matrix</w:t>
      </w:r>
      <w:r w:rsidRPr="00EE5A87">
        <w:t>.</w:t>
      </w:r>
    </w:p>
    <w:p w14:paraId="2188C2B8" w14:textId="77777777" w:rsidR="00472CAD" w:rsidRPr="00EE5A87" w:rsidRDefault="00472CAD" w:rsidP="00472CAD">
      <w:pPr>
        <w:pStyle w:val="Heading2"/>
      </w:pPr>
      <w:bookmarkStart w:id="255" w:name="_Toc410685017"/>
      <w:bookmarkStart w:id="256" w:name="_Toc504987990"/>
      <w:bookmarkStart w:id="257" w:name="_Toc391586493"/>
      <w:bookmarkStart w:id="258" w:name="_Toc391586867"/>
      <w:r w:rsidRPr="00EE5A87">
        <w:t>System Access</w:t>
      </w:r>
      <w:bookmarkEnd w:id="255"/>
      <w:bookmarkEnd w:id="256"/>
      <w:r w:rsidRPr="00EE5A87">
        <w:t xml:space="preserve"> </w:t>
      </w:r>
      <w:bookmarkEnd w:id="257"/>
      <w:bookmarkEnd w:id="258"/>
    </w:p>
    <w:p w14:paraId="16A2C74A" w14:textId="77777777" w:rsidR="00472CAD" w:rsidRPr="00EE5A87" w:rsidRDefault="00472CAD" w:rsidP="00472CAD">
      <w:pPr>
        <w:rPr>
          <w:rFonts w:eastAsia="SimSun"/>
        </w:rPr>
      </w:pPr>
      <w:r w:rsidRPr="00EE5A87">
        <w:t>The test should be conducted with the following system and users: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014"/>
        <w:gridCol w:w="4780"/>
        <w:gridCol w:w="7492"/>
      </w:tblGrid>
      <w:tr w:rsidR="00472CAD" w:rsidRPr="00EE5A87" w14:paraId="62484CB3" w14:textId="77777777" w:rsidTr="000C6DD5">
        <w:trPr>
          <w:tblHeader/>
        </w:trPr>
        <w:tc>
          <w:tcPr>
            <w:tcW w:w="2014" w:type="dxa"/>
            <w:shd w:val="clear" w:color="auto" w:fill="999999"/>
          </w:tcPr>
          <w:p w14:paraId="7DC42F6E" w14:textId="77777777" w:rsidR="00472CAD" w:rsidRPr="00EE5A87" w:rsidRDefault="00472CAD">
            <w:pPr>
              <w:pStyle w:val="SAPTableHeader"/>
            </w:pPr>
          </w:p>
        </w:tc>
        <w:tc>
          <w:tcPr>
            <w:tcW w:w="4780" w:type="dxa"/>
            <w:shd w:val="clear" w:color="auto" w:fill="999999"/>
            <w:hideMark/>
          </w:tcPr>
          <w:p w14:paraId="6A5C8F16" w14:textId="77777777" w:rsidR="00472CAD" w:rsidRPr="00EE5A87" w:rsidRDefault="00472CAD">
            <w:pPr>
              <w:pStyle w:val="SAPTableHeader"/>
            </w:pPr>
            <w:r w:rsidRPr="00EE5A87">
              <w:t>Type of Data</w:t>
            </w:r>
          </w:p>
        </w:tc>
        <w:tc>
          <w:tcPr>
            <w:tcW w:w="7492" w:type="dxa"/>
            <w:shd w:val="clear" w:color="auto" w:fill="999999"/>
            <w:hideMark/>
          </w:tcPr>
          <w:p w14:paraId="7BEA3035" w14:textId="77777777" w:rsidR="00472CAD" w:rsidRPr="00EE5A87" w:rsidRDefault="00472CAD">
            <w:pPr>
              <w:pStyle w:val="SAPTableHeader"/>
            </w:pPr>
            <w:r w:rsidRPr="00EE5A87">
              <w:t>Details</w:t>
            </w:r>
          </w:p>
        </w:tc>
      </w:tr>
      <w:tr w:rsidR="00472CAD" w:rsidRPr="00EE5A87" w14:paraId="38518969" w14:textId="77777777" w:rsidTr="000C6DD5">
        <w:tc>
          <w:tcPr>
            <w:tcW w:w="2014" w:type="dxa"/>
            <w:hideMark/>
          </w:tcPr>
          <w:p w14:paraId="0AB35B27" w14:textId="77777777" w:rsidR="00472CAD" w:rsidRPr="00EE5A87" w:rsidRDefault="00472CAD">
            <w:r w:rsidRPr="00EE5A87">
              <w:t>System</w:t>
            </w:r>
          </w:p>
        </w:tc>
        <w:tc>
          <w:tcPr>
            <w:tcW w:w="4780" w:type="dxa"/>
            <w:hideMark/>
          </w:tcPr>
          <w:p w14:paraId="1DBC9EC4" w14:textId="15383BF6" w:rsidR="00472CAD" w:rsidRPr="00EE5A87" w:rsidRDefault="00F233CF">
            <w:r w:rsidRPr="00EE5A87">
              <w:t xml:space="preserve">SAP </w:t>
            </w:r>
            <w:r w:rsidR="00472CAD" w:rsidRPr="00EE5A87">
              <w:t>SuccessFactors Employee Central</w:t>
            </w:r>
          </w:p>
        </w:tc>
        <w:tc>
          <w:tcPr>
            <w:tcW w:w="7492" w:type="dxa"/>
            <w:hideMark/>
          </w:tcPr>
          <w:p w14:paraId="68239680" w14:textId="77777777" w:rsidR="00472CAD" w:rsidRPr="00EE5A87" w:rsidRDefault="00472CAD">
            <w:r w:rsidRPr="00EE5A87">
              <w:t>&lt;Provide details on how to access system, e.g. system client or URL&gt;</w:t>
            </w:r>
          </w:p>
        </w:tc>
      </w:tr>
      <w:tr w:rsidR="009F3474" w:rsidRPr="00EE5A87" w14:paraId="293AD267" w14:textId="77777777" w:rsidTr="000C6DD5">
        <w:tc>
          <w:tcPr>
            <w:tcW w:w="2014" w:type="dxa"/>
          </w:tcPr>
          <w:p w14:paraId="7BB5D770" w14:textId="5593365A" w:rsidR="009F3474" w:rsidRPr="00EE5A87" w:rsidRDefault="009F3474" w:rsidP="009F3474">
            <w:r w:rsidRPr="00EE5A87">
              <w:t>Standard User</w:t>
            </w:r>
          </w:p>
        </w:tc>
        <w:tc>
          <w:tcPr>
            <w:tcW w:w="4780" w:type="dxa"/>
          </w:tcPr>
          <w:p w14:paraId="0A16DD60" w14:textId="1D82F72E" w:rsidR="009F3474" w:rsidRPr="00EE5A87" w:rsidRDefault="005B7126" w:rsidP="009F3474">
            <w:r w:rsidRPr="00EE5A87">
              <w:t>Apprentice Supervisor</w:t>
            </w:r>
          </w:p>
        </w:tc>
        <w:tc>
          <w:tcPr>
            <w:tcW w:w="7492" w:type="dxa"/>
          </w:tcPr>
          <w:p w14:paraId="2A375EC1" w14:textId="08F21A87" w:rsidR="009F3474" w:rsidRPr="00EE5A87" w:rsidRDefault="009F3474" w:rsidP="009F3474">
            <w:r w:rsidRPr="00EE5A87">
              <w:t>&lt;Provide Standard User Id and Password for test, if applicable&gt;</w:t>
            </w:r>
          </w:p>
        </w:tc>
      </w:tr>
      <w:tr w:rsidR="009F3474" w:rsidRPr="00EE5A87" w14:paraId="65E4203E" w14:textId="77777777" w:rsidTr="000C6DD5">
        <w:tc>
          <w:tcPr>
            <w:tcW w:w="2014" w:type="dxa"/>
          </w:tcPr>
          <w:p w14:paraId="6F909C79" w14:textId="2266A885" w:rsidR="009F3474" w:rsidRPr="00EE5A87" w:rsidRDefault="009F3474" w:rsidP="009F3474">
            <w:r w:rsidRPr="00EE5A87">
              <w:t>Standard User</w:t>
            </w:r>
          </w:p>
        </w:tc>
        <w:tc>
          <w:tcPr>
            <w:tcW w:w="4780" w:type="dxa"/>
          </w:tcPr>
          <w:p w14:paraId="19CFC878" w14:textId="0624F306" w:rsidR="009F3474" w:rsidRPr="00EE5A87" w:rsidRDefault="005B7126" w:rsidP="009F3474">
            <w:r w:rsidRPr="00EE5A87">
              <w:t>On-Site Supervisor</w:t>
            </w:r>
          </w:p>
        </w:tc>
        <w:tc>
          <w:tcPr>
            <w:tcW w:w="7492" w:type="dxa"/>
          </w:tcPr>
          <w:p w14:paraId="534A5678" w14:textId="75288469" w:rsidR="009F3474" w:rsidRPr="00EE5A87" w:rsidRDefault="009F3474" w:rsidP="009F3474">
            <w:r w:rsidRPr="00EE5A87">
              <w:t>&lt;Provide Standard User Id and Password for test, if applicable&gt;</w:t>
            </w:r>
          </w:p>
        </w:tc>
      </w:tr>
      <w:tr w:rsidR="009F3474" w:rsidRPr="00EE5A87" w14:paraId="162A5C4C" w14:textId="77777777" w:rsidTr="000C6DD5">
        <w:tc>
          <w:tcPr>
            <w:tcW w:w="2014" w:type="dxa"/>
          </w:tcPr>
          <w:p w14:paraId="0E29B16C" w14:textId="2E6CB2E5" w:rsidR="009F3474" w:rsidRPr="00EE5A87" w:rsidRDefault="009F3474" w:rsidP="009F3474">
            <w:r w:rsidRPr="00EE5A87">
              <w:t>Standard User</w:t>
            </w:r>
          </w:p>
        </w:tc>
        <w:tc>
          <w:tcPr>
            <w:tcW w:w="4780" w:type="dxa"/>
          </w:tcPr>
          <w:p w14:paraId="708827EA" w14:textId="28FF5E9D" w:rsidR="009F3474" w:rsidRPr="00EE5A87" w:rsidRDefault="005B7126" w:rsidP="009F3474">
            <w:r w:rsidRPr="00EE5A87">
              <w:t>Apprentice</w:t>
            </w:r>
          </w:p>
        </w:tc>
        <w:tc>
          <w:tcPr>
            <w:tcW w:w="7492" w:type="dxa"/>
          </w:tcPr>
          <w:p w14:paraId="3270383D" w14:textId="7C20A7E7" w:rsidR="009F3474" w:rsidRPr="00EE5A87" w:rsidRDefault="009F3474" w:rsidP="009F3474">
            <w:r w:rsidRPr="00EE5A87">
              <w:t>&lt;Provide Standard User Id and Password for test, if applicable&gt;</w:t>
            </w:r>
          </w:p>
        </w:tc>
      </w:tr>
    </w:tbl>
    <w:p w14:paraId="5DFFEEB6" w14:textId="77777777" w:rsidR="002C7D25" w:rsidRPr="00EE5A87" w:rsidRDefault="004C0E9A" w:rsidP="00986986">
      <w:pPr>
        <w:pStyle w:val="SAPNoteHeading"/>
        <w:ind w:left="0"/>
      </w:pPr>
      <w:bookmarkStart w:id="259" w:name="_Toc394394066"/>
      <w:bookmarkStart w:id="260" w:name="_Toc394394107"/>
      <w:bookmarkStart w:id="261" w:name="_Toc394394148"/>
      <w:bookmarkStart w:id="262" w:name="_Toc391586494"/>
      <w:bookmarkStart w:id="263" w:name="_Toc391586868"/>
      <w:bookmarkStart w:id="264" w:name="_Toc410685018"/>
      <w:bookmarkEnd w:id="259"/>
      <w:bookmarkEnd w:id="260"/>
      <w:bookmarkEnd w:id="261"/>
      <w:r w:rsidRPr="00EE5A87">
        <w:rPr>
          <w:noProof/>
        </w:rPr>
        <w:drawing>
          <wp:inline distT="0" distB="0" distL="0" distR="0" wp14:anchorId="2C8A7A09" wp14:editId="57788149">
            <wp:extent cx="228600" cy="228600"/>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D25" w:rsidRPr="00EE5A87">
        <w:t> Note</w:t>
      </w:r>
    </w:p>
    <w:p w14:paraId="4117BD64" w14:textId="08ADB718" w:rsidR="002C7D25" w:rsidRPr="00EE5A87" w:rsidRDefault="004A75B9" w:rsidP="00986986">
      <w:pPr>
        <w:pStyle w:val="NoteParagraph"/>
        <w:ind w:left="96"/>
        <w:rPr>
          <w:rStyle w:val="SAPTextReference"/>
          <w:rFonts w:ascii="BentonSans Book" w:hAnsi="BentonSans Book"/>
          <w:sz w:val="22"/>
        </w:rPr>
      </w:pPr>
      <w:r w:rsidRPr="00EE5A87">
        <w:t xml:space="preserve">In the following, the </w:t>
      </w:r>
      <w:r w:rsidRPr="00EE5A87">
        <w:rPr>
          <w:rStyle w:val="SAPTextReference"/>
        </w:rPr>
        <w:t>SAP SuccessFactors Employee Central</w:t>
      </w:r>
      <w:r w:rsidRPr="00EE5A87">
        <w:t xml:space="preserve"> system will be referenced as </w:t>
      </w:r>
      <w:r w:rsidRPr="00EE5A87">
        <w:rPr>
          <w:rStyle w:val="SAPTextReference"/>
        </w:rPr>
        <w:t>Employee Central.</w:t>
      </w:r>
    </w:p>
    <w:p w14:paraId="39E154A6" w14:textId="1F2C7236" w:rsidR="00472CAD" w:rsidRPr="00EE5A87" w:rsidRDefault="00472CAD" w:rsidP="00472CAD">
      <w:pPr>
        <w:pStyle w:val="Heading2"/>
      </w:pPr>
      <w:bookmarkStart w:id="265" w:name="_Toc504987991"/>
      <w:r w:rsidRPr="00EE5A87">
        <w:t>Roles</w:t>
      </w:r>
      <w:bookmarkEnd w:id="262"/>
      <w:bookmarkEnd w:id="263"/>
      <w:bookmarkEnd w:id="264"/>
      <w:bookmarkEnd w:id="265"/>
    </w:p>
    <w:p w14:paraId="1953FEE1" w14:textId="29CB3FEA" w:rsidR="00290A01" w:rsidRPr="00EE5A87" w:rsidRDefault="00290A01" w:rsidP="00472CAD">
      <w:pPr>
        <w:rPr>
          <w:color w:val="000000"/>
        </w:rPr>
      </w:pPr>
      <w:r w:rsidRPr="00EE5A87">
        <w:t xml:space="preserve">The permissions groups </w:t>
      </w:r>
      <w:r w:rsidR="00983925" w:rsidRPr="0016194F">
        <w:rPr>
          <w:i/>
          <w:rPrChange w:id="266" w:author="Author" w:date="2018-01-24T14:10:00Z">
            <w:rPr/>
          </w:rPrChange>
        </w:rPr>
        <w:t xml:space="preserve">SAP BestPractices </w:t>
      </w:r>
      <w:r w:rsidRPr="0016194F">
        <w:rPr>
          <w:i/>
          <w:color w:val="000000"/>
          <w:rPrChange w:id="267" w:author="Author" w:date="2018-01-24T14:10:00Z">
            <w:rPr>
              <w:color w:val="000000"/>
            </w:rPr>
          </w:rPrChange>
        </w:rPr>
        <w:t>Apprentice Supervisor</w:t>
      </w:r>
      <w:r w:rsidRPr="00EE5A87">
        <w:rPr>
          <w:color w:val="000000"/>
        </w:rPr>
        <w:t xml:space="preserve">, </w:t>
      </w:r>
      <w:r w:rsidR="00983925" w:rsidRPr="0016194F">
        <w:rPr>
          <w:i/>
          <w:rPrChange w:id="268" w:author="Author" w:date="2018-01-24T14:10:00Z">
            <w:rPr/>
          </w:rPrChange>
        </w:rPr>
        <w:t xml:space="preserve">SAP BestPractices </w:t>
      </w:r>
      <w:r w:rsidR="00983925" w:rsidRPr="0016194F">
        <w:rPr>
          <w:i/>
          <w:color w:val="000000"/>
          <w:rPrChange w:id="269" w:author="Author" w:date="2018-01-24T14:10:00Z">
            <w:rPr>
              <w:color w:val="000000"/>
            </w:rPr>
          </w:rPrChange>
        </w:rPr>
        <w:t>On-site Supervisor</w:t>
      </w:r>
      <w:r w:rsidR="00983925" w:rsidRPr="00EE5A87">
        <w:rPr>
          <w:color w:val="000000"/>
        </w:rPr>
        <w:t xml:space="preserve">, </w:t>
      </w:r>
      <w:r w:rsidRPr="00EE5A87">
        <w:rPr>
          <w:color w:val="000000"/>
        </w:rPr>
        <w:t xml:space="preserve">and </w:t>
      </w:r>
      <w:r w:rsidR="00983925" w:rsidRPr="0016194F">
        <w:rPr>
          <w:i/>
          <w:rPrChange w:id="270" w:author="Author" w:date="2018-01-24T14:10:00Z">
            <w:rPr/>
          </w:rPrChange>
        </w:rPr>
        <w:t xml:space="preserve">SAP BestPractices </w:t>
      </w:r>
      <w:r w:rsidR="00983925" w:rsidRPr="0016194F">
        <w:rPr>
          <w:i/>
          <w:color w:val="000000"/>
          <w:rPrChange w:id="271" w:author="Author" w:date="2018-01-24T14:10:00Z">
            <w:rPr>
              <w:color w:val="000000"/>
            </w:rPr>
          </w:rPrChange>
        </w:rPr>
        <w:t>Apprentices</w:t>
      </w:r>
      <w:r w:rsidR="00983925" w:rsidRPr="00EE5A87">
        <w:rPr>
          <w:color w:val="000000"/>
        </w:rPr>
        <w:t xml:space="preserve"> </w:t>
      </w:r>
      <w:r w:rsidRPr="00EE5A87">
        <w:rPr>
          <w:color w:val="000000"/>
        </w:rPr>
        <w:t>must have been created, to which appropriate permission roles are assigned.</w:t>
      </w:r>
      <w:r w:rsidR="00DE2C5A" w:rsidRPr="00EE5A87">
        <w:rPr>
          <w:color w:val="000000"/>
        </w:rPr>
        <w:t xml:space="preserve"> The employees executing the process steps within this scope item need to be assigned to the appropriate permission group.</w:t>
      </w:r>
    </w:p>
    <w:p w14:paraId="14793AC6" w14:textId="4A9D8DC1" w:rsidR="00472CAD" w:rsidRPr="00EE5A87" w:rsidRDefault="00472CAD" w:rsidP="00472CAD">
      <w:pPr>
        <w:rPr>
          <w:rFonts w:eastAsia="SimSun"/>
        </w:rPr>
      </w:pPr>
      <w:r w:rsidRPr="00EE5A87">
        <w:t xml:space="preserve">For non-standard users, the following roles must be assigned in </w:t>
      </w:r>
      <w:r w:rsidR="00A6261D" w:rsidRPr="00EE5A87">
        <w:t xml:space="preserve">Employee Central </w:t>
      </w:r>
      <w:r w:rsidRPr="00EE5A87">
        <w:t>to the system user(s) testing this scenario.</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742"/>
        <w:gridCol w:w="3690"/>
        <w:gridCol w:w="1620"/>
        <w:gridCol w:w="4234"/>
      </w:tblGrid>
      <w:tr w:rsidR="00472CAD" w:rsidRPr="00EE5A87" w14:paraId="4369E678" w14:textId="77777777" w:rsidTr="00983925">
        <w:trPr>
          <w:tblHeader/>
        </w:trPr>
        <w:tc>
          <w:tcPr>
            <w:tcW w:w="4742" w:type="dxa"/>
            <w:shd w:val="clear" w:color="auto" w:fill="999999"/>
            <w:hideMark/>
          </w:tcPr>
          <w:p w14:paraId="09D088F0" w14:textId="77777777" w:rsidR="00472CAD" w:rsidRPr="00EE5A87" w:rsidRDefault="00472CAD">
            <w:pPr>
              <w:pStyle w:val="SAPTableHeader"/>
            </w:pPr>
            <w:r w:rsidRPr="00EE5A87">
              <w:t>Business Role</w:t>
            </w:r>
          </w:p>
        </w:tc>
        <w:tc>
          <w:tcPr>
            <w:tcW w:w="3690" w:type="dxa"/>
            <w:shd w:val="clear" w:color="auto" w:fill="999999"/>
            <w:hideMark/>
          </w:tcPr>
          <w:p w14:paraId="20220BD9" w14:textId="77777777" w:rsidR="00472CAD" w:rsidRPr="00EE5A87" w:rsidRDefault="00472CAD">
            <w:pPr>
              <w:pStyle w:val="SAPTableHeader"/>
            </w:pPr>
            <w:r w:rsidRPr="00EE5A87">
              <w:t>Permission Role</w:t>
            </w:r>
          </w:p>
        </w:tc>
        <w:tc>
          <w:tcPr>
            <w:tcW w:w="1620" w:type="dxa"/>
            <w:shd w:val="clear" w:color="auto" w:fill="999999"/>
            <w:hideMark/>
          </w:tcPr>
          <w:p w14:paraId="552D4133" w14:textId="77777777" w:rsidR="00472CAD" w:rsidRPr="00EE5A87" w:rsidRDefault="00472CAD">
            <w:pPr>
              <w:pStyle w:val="SAPTableHeader"/>
            </w:pPr>
            <w:r w:rsidRPr="00EE5A87">
              <w:t>Process Step</w:t>
            </w:r>
          </w:p>
        </w:tc>
        <w:tc>
          <w:tcPr>
            <w:tcW w:w="4234" w:type="dxa"/>
            <w:shd w:val="clear" w:color="auto" w:fill="999999"/>
            <w:hideMark/>
          </w:tcPr>
          <w:p w14:paraId="442B124D" w14:textId="77777777" w:rsidR="00472CAD" w:rsidRPr="00EE5A87" w:rsidRDefault="00472CAD">
            <w:pPr>
              <w:pStyle w:val="SAPTableHeader"/>
            </w:pPr>
            <w:r w:rsidRPr="00EE5A87">
              <w:t>Sample data</w:t>
            </w:r>
          </w:p>
        </w:tc>
      </w:tr>
      <w:tr w:rsidR="009F3474" w:rsidRPr="00EE5A87" w14:paraId="1C29B36E" w14:textId="77777777" w:rsidTr="00983925">
        <w:tc>
          <w:tcPr>
            <w:tcW w:w="4742" w:type="dxa"/>
          </w:tcPr>
          <w:p w14:paraId="2F408B41" w14:textId="1C2302F6" w:rsidR="009F3474" w:rsidRPr="00EE5A87" w:rsidRDefault="005B7126" w:rsidP="009F3474">
            <w:pPr>
              <w:rPr>
                <w:color w:val="000000"/>
              </w:rPr>
            </w:pPr>
            <w:r w:rsidRPr="00EE5A87">
              <w:rPr>
                <w:color w:val="000000"/>
              </w:rPr>
              <w:t>Apprentice Supervisor</w:t>
            </w:r>
          </w:p>
          <w:p w14:paraId="63F352EF" w14:textId="77777777" w:rsidR="007F3CE7" w:rsidRPr="00EE5A87" w:rsidRDefault="007F3CE7" w:rsidP="007F3CE7">
            <w:pPr>
              <w:pStyle w:val="SAPNoteHeading"/>
              <w:ind w:left="0"/>
            </w:pPr>
            <w:r w:rsidRPr="00EE5A87">
              <w:rPr>
                <w:noProof/>
              </w:rPr>
              <w:lastRenderedPageBreak/>
              <w:drawing>
                <wp:inline distT="0" distB="0" distL="0" distR="0" wp14:anchorId="04AD6101" wp14:editId="0A6F271A">
                  <wp:extent cx="225425" cy="225425"/>
                  <wp:effectExtent l="0" t="0" r="0" b="3175"/>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EE5A87">
              <w:t> Note</w:t>
            </w:r>
          </w:p>
          <w:p w14:paraId="0C978D0B" w14:textId="789D29E4" w:rsidR="007F3CE7" w:rsidRPr="00EE5A87" w:rsidRDefault="007F3CE7" w:rsidP="007F3CE7">
            <w:pPr>
              <w:rPr>
                <w:color w:val="000000"/>
              </w:rPr>
            </w:pPr>
            <w:r w:rsidRPr="00EE5A87">
              <w:t xml:space="preserve">This is the person having </w:t>
            </w:r>
            <w:r w:rsidRPr="00EE5A87">
              <w:rPr>
                <w:rStyle w:val="SAPScreenElement"/>
              </w:rPr>
              <w:t>Relationship Type</w:t>
            </w:r>
            <w:r w:rsidRPr="00EE5A87">
              <w:rPr>
                <w:rStyle w:val="UserInput"/>
                <w:sz w:val="18"/>
              </w:rPr>
              <w:t xml:space="preserve"> Apprentice Supervisor </w:t>
            </w:r>
            <w:r w:rsidRPr="00EE5A87">
              <w:t xml:space="preserve">to the employee; visible in the </w:t>
            </w:r>
            <w:r w:rsidRPr="00EE5A87">
              <w:rPr>
                <w:rStyle w:val="SAPScreenElement"/>
              </w:rPr>
              <w:t>Job Relationships</w:t>
            </w:r>
            <w:r w:rsidRPr="00EE5A87">
              <w:t xml:space="preserve"> block of the employee. The </w:t>
            </w:r>
            <w:r w:rsidRPr="00EE5A87">
              <w:rPr>
                <w:rStyle w:val="SAPScreenElement"/>
              </w:rPr>
              <w:t>Job Relationships</w:t>
            </w:r>
            <w:r w:rsidRPr="00EE5A87">
              <w:t xml:space="preserve"> block is located in the </w:t>
            </w:r>
            <w:r w:rsidRPr="00EE5A87">
              <w:rPr>
                <w:rStyle w:val="SAPScreenElement"/>
              </w:rPr>
              <w:t>Employment</w:t>
            </w:r>
            <w:r w:rsidRPr="00EE5A87">
              <w:t xml:space="preserve"> </w:t>
            </w:r>
            <w:r w:rsidRPr="00EE5A87">
              <w:rPr>
                <w:rStyle w:val="SAPScreenElement"/>
              </w:rPr>
              <w:t>Information</w:t>
            </w:r>
            <w:r w:rsidRPr="00EE5A87">
              <w:t xml:space="preserve"> section &gt; </w:t>
            </w:r>
            <w:r w:rsidRPr="00EE5A87">
              <w:rPr>
                <w:rStyle w:val="SAPScreenElement"/>
              </w:rPr>
              <w:t>Job Relationships</w:t>
            </w:r>
            <w:r w:rsidRPr="00EE5A87">
              <w:t xml:space="preserve"> subsection.</w:t>
            </w:r>
          </w:p>
        </w:tc>
        <w:tc>
          <w:tcPr>
            <w:tcW w:w="3690" w:type="dxa"/>
          </w:tcPr>
          <w:p w14:paraId="2D0A99AB" w14:textId="4A2A8813" w:rsidR="009F3474" w:rsidRPr="00EE5A87" w:rsidRDefault="00983925" w:rsidP="009F3474">
            <w:r w:rsidRPr="00EE5A87">
              <w:lastRenderedPageBreak/>
              <w:t xml:space="preserve">SAP BestPractices </w:t>
            </w:r>
            <w:r w:rsidR="005B7126" w:rsidRPr="00EE5A87">
              <w:t>Apprentice Supervisor</w:t>
            </w:r>
          </w:p>
        </w:tc>
        <w:tc>
          <w:tcPr>
            <w:tcW w:w="1620" w:type="dxa"/>
          </w:tcPr>
          <w:p w14:paraId="0AB5F138" w14:textId="017406AF" w:rsidR="009F3474" w:rsidRPr="00EE5A87" w:rsidRDefault="009F3474" w:rsidP="009F3474">
            <w:pPr>
              <w:rPr>
                <w:rStyle w:val="Hyperlink"/>
                <w:noProof/>
                <w:color w:val="000000"/>
              </w:rPr>
            </w:pPr>
            <w:r w:rsidRPr="00EE5A87">
              <w:rPr>
                <w:color w:val="000000"/>
              </w:rPr>
              <w:t xml:space="preserve">Refer to chapter </w:t>
            </w:r>
            <w:r w:rsidRPr="00EE5A87">
              <w:rPr>
                <w:rStyle w:val="SAPTextReference"/>
              </w:rPr>
              <w:t>Overview Table</w:t>
            </w:r>
            <w:r w:rsidRPr="00EE5A87">
              <w:rPr>
                <w:color w:val="000000"/>
              </w:rPr>
              <w:t xml:space="preserve"> </w:t>
            </w:r>
          </w:p>
        </w:tc>
        <w:tc>
          <w:tcPr>
            <w:tcW w:w="4234" w:type="dxa"/>
          </w:tcPr>
          <w:p w14:paraId="68BF460E" w14:textId="77777777" w:rsidR="009F3474" w:rsidRPr="00EE5A87" w:rsidRDefault="009F3474" w:rsidP="009F3474">
            <w:pPr>
              <w:rPr>
                <w:rStyle w:val="SAPUserEntry"/>
              </w:rPr>
            </w:pPr>
            <w:r w:rsidRPr="00EE5A87">
              <w:t xml:space="preserve">Test user: </w:t>
            </w:r>
            <w:r w:rsidRPr="00EE5A87">
              <w:rPr>
                <w:rStyle w:val="SAPUserEntry"/>
              </w:rPr>
              <w:t>&lt;userid&gt;</w:t>
            </w:r>
            <w:r w:rsidRPr="00EE5A87">
              <w:t xml:space="preserve">; Password: </w:t>
            </w:r>
            <w:r w:rsidRPr="00EE5A87">
              <w:rPr>
                <w:rStyle w:val="SAPUserEntry"/>
              </w:rPr>
              <w:t>&lt;password&gt;</w:t>
            </w:r>
          </w:p>
          <w:p w14:paraId="00F39863" w14:textId="3CD98FED" w:rsidR="005B7126" w:rsidRPr="00EE5A87" w:rsidRDefault="005B7126" w:rsidP="009F3474">
            <w:r w:rsidRPr="00EE5A87">
              <w:lastRenderedPageBreak/>
              <w:t xml:space="preserve">For testing purpose, you can proxy as the role using </w:t>
            </w:r>
            <w:r w:rsidR="001057A6" w:rsidRPr="00EE5A87">
              <w:rPr>
                <w:rStyle w:val="SAPTextReference"/>
              </w:rPr>
              <w:t>SAP BestPractices</w:t>
            </w:r>
            <w:r w:rsidR="0029401E" w:rsidRPr="00EE5A87">
              <w:rPr>
                <w:rStyle w:val="SAPTextReference"/>
              </w:rPr>
              <w:t xml:space="preserve"> Apprentice</w:t>
            </w:r>
            <w:r w:rsidR="001057A6" w:rsidRPr="00EE5A87">
              <w:rPr>
                <w:rStyle w:val="SAPTextReference"/>
              </w:rPr>
              <w:t xml:space="preserve"> Super Admin </w:t>
            </w:r>
            <w:r w:rsidRPr="00EE5A87">
              <w:t>role.</w:t>
            </w:r>
          </w:p>
        </w:tc>
      </w:tr>
      <w:tr w:rsidR="005B7126" w:rsidRPr="00EE5A87" w14:paraId="0B919BEB" w14:textId="77777777" w:rsidTr="00983925">
        <w:tc>
          <w:tcPr>
            <w:tcW w:w="4742" w:type="dxa"/>
            <w:hideMark/>
          </w:tcPr>
          <w:p w14:paraId="45F20115" w14:textId="56B5564C" w:rsidR="005B7126" w:rsidRPr="00EE5A87" w:rsidRDefault="005B7126" w:rsidP="005B7126">
            <w:bookmarkStart w:id="272" w:name="_Toc391586495"/>
            <w:bookmarkStart w:id="273" w:name="_Toc391586870"/>
            <w:bookmarkStart w:id="274" w:name="_Toc410685019"/>
            <w:r w:rsidRPr="00EE5A87">
              <w:rPr>
                <w:color w:val="000000"/>
              </w:rPr>
              <w:lastRenderedPageBreak/>
              <w:t>On-Site Supervisor</w:t>
            </w:r>
          </w:p>
        </w:tc>
        <w:tc>
          <w:tcPr>
            <w:tcW w:w="3690" w:type="dxa"/>
            <w:hideMark/>
          </w:tcPr>
          <w:p w14:paraId="7020695A" w14:textId="7291C7DA" w:rsidR="005B7126" w:rsidRPr="00EE5A87" w:rsidRDefault="00983925" w:rsidP="005B7126">
            <w:pPr>
              <w:rPr>
                <w:color w:val="000000"/>
              </w:rPr>
            </w:pPr>
            <w:r w:rsidRPr="00EE5A87">
              <w:t xml:space="preserve">SAP BestPractices </w:t>
            </w:r>
            <w:r w:rsidR="005B7126" w:rsidRPr="00EE5A87">
              <w:t>On-</w:t>
            </w:r>
            <w:r w:rsidRPr="00EE5A87">
              <w:t>s</w:t>
            </w:r>
            <w:r w:rsidR="005B7126" w:rsidRPr="00EE5A87">
              <w:t>ite Supervisor</w:t>
            </w:r>
          </w:p>
        </w:tc>
        <w:tc>
          <w:tcPr>
            <w:tcW w:w="1620" w:type="dxa"/>
            <w:hideMark/>
          </w:tcPr>
          <w:p w14:paraId="2676A306" w14:textId="77777777" w:rsidR="005B7126" w:rsidRPr="00EE5A87" w:rsidRDefault="005B7126" w:rsidP="005B7126">
            <w:pPr>
              <w:rPr>
                <w:color w:val="000000"/>
              </w:rPr>
            </w:pPr>
            <w:r w:rsidRPr="00EE5A87">
              <w:rPr>
                <w:rStyle w:val="Hyperlink"/>
                <w:noProof/>
                <w:color w:val="000000"/>
              </w:rPr>
              <w:t xml:space="preserve">Refer to chapter </w:t>
            </w:r>
            <w:r w:rsidRPr="00EE5A87">
              <w:rPr>
                <w:rStyle w:val="SAPTextReference"/>
              </w:rPr>
              <w:t>Overview Table</w:t>
            </w:r>
          </w:p>
        </w:tc>
        <w:tc>
          <w:tcPr>
            <w:tcW w:w="4234" w:type="dxa"/>
            <w:hideMark/>
          </w:tcPr>
          <w:p w14:paraId="3058E470" w14:textId="77777777" w:rsidR="005B7126" w:rsidRPr="00EE5A87" w:rsidRDefault="005B7126" w:rsidP="005B7126">
            <w:pPr>
              <w:rPr>
                <w:rStyle w:val="SAPUserEntry"/>
              </w:rPr>
            </w:pPr>
            <w:r w:rsidRPr="00EE5A87">
              <w:t xml:space="preserve">Test user: </w:t>
            </w:r>
            <w:r w:rsidRPr="00EE5A87">
              <w:rPr>
                <w:rStyle w:val="SAPUserEntry"/>
              </w:rPr>
              <w:t>&lt;userid&gt;</w:t>
            </w:r>
            <w:r w:rsidRPr="00EE5A87">
              <w:t xml:space="preserve">; Password: </w:t>
            </w:r>
            <w:r w:rsidRPr="00EE5A87">
              <w:rPr>
                <w:rStyle w:val="SAPUserEntry"/>
              </w:rPr>
              <w:t>&lt;password&gt;</w:t>
            </w:r>
          </w:p>
          <w:p w14:paraId="5D406C8F" w14:textId="6D27F255" w:rsidR="005B7126" w:rsidRPr="00EE5A87" w:rsidRDefault="005B7126" w:rsidP="005B7126">
            <w:r w:rsidRPr="00EE5A87">
              <w:t xml:space="preserve">For testing purpose, you can proxy as the role using </w:t>
            </w:r>
            <w:r w:rsidR="001057A6" w:rsidRPr="00EE5A87">
              <w:rPr>
                <w:rStyle w:val="SAPTextReference"/>
              </w:rPr>
              <w:t xml:space="preserve">SAP BestPractices </w:t>
            </w:r>
            <w:r w:rsidR="0029401E" w:rsidRPr="00EE5A87">
              <w:rPr>
                <w:rStyle w:val="SAPTextReference"/>
              </w:rPr>
              <w:t xml:space="preserve">Apprentice </w:t>
            </w:r>
            <w:r w:rsidR="001057A6" w:rsidRPr="00EE5A87">
              <w:rPr>
                <w:rStyle w:val="SAPTextReference"/>
              </w:rPr>
              <w:t xml:space="preserve">Super Admin </w:t>
            </w:r>
            <w:r w:rsidRPr="00EE5A87">
              <w:t>role.</w:t>
            </w:r>
          </w:p>
        </w:tc>
      </w:tr>
      <w:tr w:rsidR="007F3CE7" w:rsidRPr="00EE5A87" w14:paraId="1F7DDE68" w14:textId="77777777" w:rsidTr="00983925">
        <w:tc>
          <w:tcPr>
            <w:tcW w:w="4742" w:type="dxa"/>
          </w:tcPr>
          <w:p w14:paraId="01D53227" w14:textId="08FAFF69" w:rsidR="007F3CE7" w:rsidRPr="00EE5A87" w:rsidRDefault="007F3CE7" w:rsidP="007F3CE7">
            <w:pPr>
              <w:rPr>
                <w:color w:val="000000"/>
              </w:rPr>
            </w:pPr>
            <w:r w:rsidRPr="00EE5A87">
              <w:rPr>
                <w:color w:val="000000"/>
              </w:rPr>
              <w:t>Apprentice</w:t>
            </w:r>
          </w:p>
        </w:tc>
        <w:tc>
          <w:tcPr>
            <w:tcW w:w="3690" w:type="dxa"/>
          </w:tcPr>
          <w:p w14:paraId="6AF1B7F7" w14:textId="03C03057" w:rsidR="007F3CE7" w:rsidRPr="00EE5A87" w:rsidRDefault="00983925" w:rsidP="007F3CE7">
            <w:r w:rsidRPr="00EE5A87">
              <w:t xml:space="preserve">SAP BestPractices </w:t>
            </w:r>
            <w:r w:rsidR="007F3CE7" w:rsidRPr="00EE5A87">
              <w:rPr>
                <w:color w:val="000000"/>
              </w:rPr>
              <w:t>Apprentice</w:t>
            </w:r>
            <w:r w:rsidRPr="00EE5A87">
              <w:rPr>
                <w:color w:val="000000"/>
              </w:rPr>
              <w:t>s</w:t>
            </w:r>
          </w:p>
        </w:tc>
        <w:tc>
          <w:tcPr>
            <w:tcW w:w="1620" w:type="dxa"/>
          </w:tcPr>
          <w:p w14:paraId="562B689B" w14:textId="6190B9F5" w:rsidR="007F3CE7" w:rsidRPr="00EE5A87" w:rsidRDefault="007F3CE7" w:rsidP="007F3CE7">
            <w:pPr>
              <w:rPr>
                <w:rStyle w:val="Hyperlink"/>
                <w:noProof/>
                <w:color w:val="000000"/>
              </w:rPr>
            </w:pPr>
            <w:r w:rsidRPr="00EE5A87">
              <w:rPr>
                <w:rStyle w:val="Hyperlink"/>
                <w:noProof/>
                <w:color w:val="000000"/>
              </w:rPr>
              <w:t xml:space="preserve">Refer to chapter </w:t>
            </w:r>
            <w:r w:rsidRPr="00EE5A87">
              <w:rPr>
                <w:rStyle w:val="SAPTextReference"/>
              </w:rPr>
              <w:t>Overview Table</w:t>
            </w:r>
          </w:p>
        </w:tc>
        <w:tc>
          <w:tcPr>
            <w:tcW w:w="4234" w:type="dxa"/>
          </w:tcPr>
          <w:p w14:paraId="083ADBCD" w14:textId="77777777" w:rsidR="007F3CE7" w:rsidRPr="00EE5A87" w:rsidRDefault="007F3CE7" w:rsidP="007F3CE7">
            <w:pPr>
              <w:rPr>
                <w:rStyle w:val="SAPUserEntry"/>
              </w:rPr>
            </w:pPr>
            <w:r w:rsidRPr="00EE5A87">
              <w:t xml:space="preserve">Test user: </w:t>
            </w:r>
            <w:r w:rsidRPr="00EE5A87">
              <w:rPr>
                <w:rStyle w:val="SAPUserEntry"/>
              </w:rPr>
              <w:t>&lt;userid&gt;</w:t>
            </w:r>
            <w:r w:rsidRPr="00EE5A87">
              <w:t xml:space="preserve">; Password: </w:t>
            </w:r>
            <w:r w:rsidRPr="00EE5A87">
              <w:rPr>
                <w:rStyle w:val="SAPUserEntry"/>
              </w:rPr>
              <w:t>&lt;password&gt;</w:t>
            </w:r>
          </w:p>
          <w:p w14:paraId="5A58E609" w14:textId="63527725" w:rsidR="007F3CE7" w:rsidRPr="00EE5A87" w:rsidRDefault="007F3CE7" w:rsidP="007F3CE7">
            <w:r w:rsidRPr="00EE5A87">
              <w:t xml:space="preserve">For testing purpose, you can proxy as the role using </w:t>
            </w:r>
            <w:r w:rsidR="001057A6" w:rsidRPr="00EE5A87">
              <w:rPr>
                <w:rStyle w:val="SAPTextReference"/>
              </w:rPr>
              <w:t xml:space="preserve">SAP BestPractices </w:t>
            </w:r>
            <w:r w:rsidR="0029401E" w:rsidRPr="00EE5A87">
              <w:rPr>
                <w:rStyle w:val="SAPTextReference"/>
              </w:rPr>
              <w:t xml:space="preserve">Apprentice </w:t>
            </w:r>
            <w:r w:rsidR="001057A6" w:rsidRPr="00EE5A87">
              <w:rPr>
                <w:rStyle w:val="SAPTextReference"/>
              </w:rPr>
              <w:t xml:space="preserve">Super Admin </w:t>
            </w:r>
            <w:r w:rsidRPr="00EE5A87">
              <w:t>role.</w:t>
            </w:r>
          </w:p>
        </w:tc>
      </w:tr>
    </w:tbl>
    <w:p w14:paraId="0E03AD02" w14:textId="790AB59A" w:rsidR="00472CAD" w:rsidRPr="00EE5A87" w:rsidRDefault="00472CAD" w:rsidP="00472CAD">
      <w:pPr>
        <w:pStyle w:val="Heading2"/>
      </w:pPr>
      <w:bookmarkStart w:id="275" w:name="_Toc504987992"/>
      <w:r w:rsidRPr="00EE5A87">
        <w:t>Master Data, Organizational Data, and Other Data</w:t>
      </w:r>
      <w:bookmarkEnd w:id="272"/>
      <w:bookmarkEnd w:id="273"/>
      <w:bookmarkEnd w:id="274"/>
      <w:bookmarkEnd w:id="275"/>
    </w:p>
    <w:p w14:paraId="3E10DC0D" w14:textId="1D1489DE" w:rsidR="00472CAD" w:rsidRPr="00EE5A87" w:rsidRDefault="00472CAD" w:rsidP="00472CAD">
      <w:pPr>
        <w:rPr>
          <w:rFonts w:eastAsia="SimSun"/>
        </w:rPr>
      </w:pPr>
      <w:r w:rsidRPr="00EE5A87">
        <w:t>The organizational structure and master data of your company ha</w:t>
      </w:r>
      <w:r w:rsidR="00A6261D" w:rsidRPr="00EE5A87">
        <w:t>ve</w:t>
      </w:r>
      <w:r w:rsidRPr="00EE5A87">
        <w:t xml:space="preserve"> been created in your system during implementation. The organizational structure reflects the structure of your company and includes the company, cost center and location in the system. </w:t>
      </w:r>
      <w:r w:rsidR="00A42A89" w:rsidRPr="00EE5A87">
        <w:t>The master data reflects employee specific data</w:t>
      </w:r>
      <w:r w:rsidRPr="00EE5A87">
        <w:t>.</w:t>
      </w:r>
    </w:p>
    <w:p w14:paraId="27D6B827" w14:textId="77777777" w:rsidR="00472CAD" w:rsidRPr="00EE5A87" w:rsidRDefault="00472CAD" w:rsidP="00472CAD">
      <w:pPr>
        <w:pStyle w:val="Heading2"/>
      </w:pPr>
      <w:bookmarkStart w:id="276" w:name="_Toc394394071"/>
      <w:bookmarkStart w:id="277" w:name="_Toc394394112"/>
      <w:bookmarkStart w:id="278" w:name="_Toc394394153"/>
      <w:bookmarkStart w:id="279" w:name="_Toc384797912"/>
      <w:bookmarkStart w:id="280" w:name="_Toc384797945"/>
      <w:bookmarkStart w:id="281" w:name="_Toc386109854"/>
      <w:bookmarkStart w:id="282" w:name="_Toc391586496"/>
      <w:bookmarkStart w:id="283" w:name="_Toc391586871"/>
      <w:bookmarkStart w:id="284" w:name="_Toc410685020"/>
      <w:bookmarkStart w:id="285" w:name="_Toc504987993"/>
      <w:bookmarkStart w:id="286" w:name="_Toc371939849"/>
      <w:bookmarkEnd w:id="276"/>
      <w:bookmarkEnd w:id="277"/>
      <w:bookmarkEnd w:id="278"/>
      <w:r w:rsidRPr="00EE5A87">
        <w:t>Business Conditions</w:t>
      </w:r>
      <w:bookmarkEnd w:id="279"/>
      <w:bookmarkEnd w:id="280"/>
      <w:bookmarkEnd w:id="281"/>
      <w:bookmarkEnd w:id="282"/>
      <w:bookmarkEnd w:id="283"/>
      <w:bookmarkEnd w:id="284"/>
      <w:bookmarkEnd w:id="285"/>
    </w:p>
    <w:p w14:paraId="73636EA8" w14:textId="53E43183" w:rsidR="00472CAD" w:rsidRDefault="00472CAD" w:rsidP="00472CAD">
      <w:pPr>
        <w:rPr>
          <w:ins w:id="287" w:author="Author" w:date="2018-01-29T11:26:00Z"/>
        </w:rPr>
      </w:pPr>
      <w:r w:rsidRPr="00EE5A87">
        <w:t xml:space="preserve">Before this scope item can be tested, the following business conditions must be met. </w:t>
      </w:r>
    </w:p>
    <w:p w14:paraId="651CE58E" w14:textId="77777777" w:rsidR="001C54EF" w:rsidRPr="00D07FE0" w:rsidRDefault="001C54EF" w:rsidP="001C54EF">
      <w:pPr>
        <w:pStyle w:val="SAPNoteHeading"/>
        <w:ind w:left="0"/>
        <w:rPr>
          <w:ins w:id="288" w:author="Author" w:date="2018-01-29T11:26:00Z"/>
          <w:highlight w:val="cyan"/>
        </w:rPr>
      </w:pPr>
      <w:ins w:id="289" w:author="Author" w:date="2018-01-29T11:26:00Z">
        <w:r w:rsidRPr="00D07FE0">
          <w:rPr>
            <w:noProof/>
            <w:highlight w:val="cyan"/>
          </w:rPr>
          <w:drawing>
            <wp:inline distT="0" distB="0" distL="0" distR="0" wp14:anchorId="57631F40" wp14:editId="10B2BDD5">
              <wp:extent cx="228600" cy="228600"/>
              <wp:effectExtent l="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07FE0">
          <w:rPr>
            <w:highlight w:val="cyan"/>
          </w:rPr>
          <w:t> Note</w:t>
        </w:r>
      </w:ins>
    </w:p>
    <w:p w14:paraId="209F6B14" w14:textId="77777777" w:rsidR="001C54EF" w:rsidRPr="004B4780" w:rsidRDefault="001C54EF" w:rsidP="001C54EF">
      <w:pPr>
        <w:rPr>
          <w:ins w:id="290" w:author="Author" w:date="2018-01-29T11:26:00Z"/>
          <w:highlight w:val="cyan"/>
        </w:rPr>
      </w:pPr>
      <w:commentRangeStart w:id="291"/>
      <w:ins w:id="292" w:author="Author" w:date="2018-01-29T11:26:00Z">
        <w:r w:rsidRPr="00CA45EE">
          <w:rPr>
            <w:highlight w:val="cyan"/>
          </w:rPr>
          <w:t xml:space="preserve">This scope item is valid for the following countries, </w:t>
        </w:r>
        <w:r>
          <w:rPr>
            <w:highlight w:val="cyan"/>
          </w:rPr>
          <w:t xml:space="preserve">which are in scope of this </w:t>
        </w:r>
        <w:r w:rsidRPr="00D07FE0">
          <w:rPr>
            <w:highlight w:val="cyan"/>
          </w:rPr>
          <w:t>SAP Best Practices solution</w:t>
        </w:r>
        <w:r>
          <w:rPr>
            <w:highlight w:val="cyan"/>
          </w:rPr>
          <w:t>:</w:t>
        </w:r>
        <w:r w:rsidRPr="00CA45EE">
          <w:rPr>
            <w:highlight w:val="cyan"/>
          </w:rPr>
          <w:t xml:space="preserve"> </w:t>
        </w:r>
        <w:r w:rsidRPr="004B4780">
          <w:rPr>
            <w:highlight w:val="cyan"/>
          </w:rPr>
          <w:t>AE, AU, CN, DE, FR, GB, SA, US</w:t>
        </w:r>
        <w:r w:rsidRPr="00CA45EE">
          <w:rPr>
            <w:highlight w:val="cyan"/>
          </w:rPr>
          <w:t>.</w:t>
        </w:r>
      </w:ins>
      <w:commentRangeEnd w:id="291"/>
      <w:r w:rsidR="00957CA9">
        <w:rPr>
          <w:rStyle w:val="CommentReference"/>
        </w:rPr>
        <w:commentReference w:id="291"/>
      </w:r>
    </w:p>
    <w:p w14:paraId="1EDBA6B9" w14:textId="32CEC7E5" w:rsidR="001C54EF" w:rsidRPr="00B376B5" w:rsidRDefault="001C54EF" w:rsidP="001C54EF">
      <w:pPr>
        <w:rPr>
          <w:ins w:id="293" w:author="Author" w:date="2018-01-29T11:26:00Z"/>
          <w:highlight w:val="cyan"/>
        </w:rPr>
      </w:pPr>
      <w:ins w:id="294" w:author="Author" w:date="2018-01-29T11:26:00Z">
        <w:r w:rsidRPr="00B376B5">
          <w:rPr>
            <w:highlight w:val="cyan"/>
          </w:rPr>
          <w:t>Country-specific details are described</w:t>
        </w:r>
        <w:del w:id="295" w:author="Author" w:date="2018-01-29T11:46:00Z">
          <w:r w:rsidRPr="00B376B5" w:rsidDel="000F3DF0">
            <w:rPr>
              <w:highlight w:val="cyan"/>
            </w:rPr>
            <w:delText>,</w:delText>
          </w:r>
        </w:del>
        <w:r w:rsidRPr="00B376B5">
          <w:rPr>
            <w:highlight w:val="cyan"/>
          </w:rPr>
          <w:t xml:space="preserve"> </w:t>
        </w:r>
        <w:del w:id="296" w:author="Author" w:date="2018-01-29T11:46:00Z">
          <w:r w:rsidRPr="00B376B5" w:rsidDel="000F3DF0">
            <w:rPr>
              <w:highlight w:val="cyan"/>
            </w:rPr>
            <w:delText xml:space="preserve">too, either in the </w:delText>
          </w:r>
          <w:r w:rsidRPr="00B376B5" w:rsidDel="000F3DF0">
            <w:rPr>
              <w:rFonts w:ascii="BentonSans Bold" w:hAnsi="BentonSans Bold"/>
              <w:color w:val="666666"/>
              <w:highlight w:val="cyan"/>
            </w:rPr>
            <w:delText>Procedure</w:delText>
          </w:r>
          <w:r w:rsidRPr="00B376B5" w:rsidDel="000F3DF0">
            <w:rPr>
              <w:rFonts w:cs="Arial"/>
              <w:bCs/>
              <w:highlight w:val="cyan"/>
            </w:rPr>
            <w:delText xml:space="preserve"> tables </w:delText>
          </w:r>
          <w:r w:rsidRPr="00B376B5" w:rsidDel="000F3DF0">
            <w:rPr>
              <w:highlight w:val="cyan"/>
            </w:rPr>
            <w:delText xml:space="preserve">directly </w:delText>
          </w:r>
          <w:r w:rsidRPr="00B376B5" w:rsidDel="000F3DF0">
            <w:rPr>
              <w:rFonts w:cs="Arial"/>
              <w:bCs/>
              <w:highlight w:val="cyan"/>
            </w:rPr>
            <w:delText>or</w:delText>
          </w:r>
          <w:r w:rsidRPr="00B376B5" w:rsidDel="000F3DF0">
            <w:rPr>
              <w:highlight w:val="cyan"/>
            </w:rPr>
            <w:delText xml:space="preserve"> </w:delText>
          </w:r>
        </w:del>
        <w:r w:rsidRPr="00B376B5">
          <w:rPr>
            <w:highlight w:val="cyan"/>
          </w:rPr>
          <w:t xml:space="preserve">in the separate chapter </w:t>
        </w:r>
        <w:r w:rsidRPr="00B376B5">
          <w:rPr>
            <w:i/>
            <w:highlight w:val="cyan"/>
          </w:rPr>
          <w:t>Country-specific fields</w:t>
        </w:r>
        <w:r w:rsidRPr="00B376B5">
          <w:rPr>
            <w:highlight w:val="cyan"/>
          </w:rPr>
          <w:t xml:space="preserve"> and its subchapters towards the end of the document. </w:t>
        </w:r>
      </w:ins>
    </w:p>
    <w:p w14:paraId="6B97D37B" w14:textId="590DF239" w:rsidR="001C54EF" w:rsidRPr="00B376B5" w:rsidRDefault="001C54EF" w:rsidP="001C54EF">
      <w:pPr>
        <w:rPr>
          <w:ins w:id="297" w:author="Author" w:date="2018-01-29T11:26:00Z"/>
          <w:highlight w:val="cyan"/>
        </w:rPr>
      </w:pPr>
      <w:ins w:id="298" w:author="Author" w:date="2018-01-29T11:26:00Z">
        <w:r w:rsidRPr="00B376B5">
          <w:rPr>
            <w:highlight w:val="cyan"/>
          </w:rPr>
          <w:t xml:space="preserve">Hyperlinks to chapter </w:t>
        </w:r>
        <w:r w:rsidRPr="00B376B5">
          <w:rPr>
            <w:i/>
            <w:highlight w:val="cyan"/>
          </w:rPr>
          <w:t>Country-specific fields</w:t>
        </w:r>
        <w:r w:rsidRPr="00B376B5">
          <w:rPr>
            <w:highlight w:val="cyan"/>
          </w:rPr>
          <w:t xml:space="preserve"> have been added in the </w:t>
        </w:r>
        <w:del w:id="299" w:author="Author" w:date="2018-01-29T11:46:00Z">
          <w:r w:rsidRPr="00B376B5" w:rsidDel="000F3DF0">
            <w:rPr>
              <w:rFonts w:ascii="BentonSans Bold" w:hAnsi="BentonSans Bold"/>
              <w:color w:val="666666"/>
              <w:highlight w:val="cyan"/>
            </w:rPr>
            <w:delText>Procedure</w:delText>
          </w:r>
        </w:del>
      </w:ins>
      <w:ins w:id="300" w:author="Author" w:date="2018-01-29T11:46:00Z">
        <w:r w:rsidR="000F3DF0">
          <w:rPr>
            <w:rFonts w:ascii="BentonSans Bold" w:hAnsi="BentonSans Bold"/>
            <w:color w:val="666666"/>
            <w:highlight w:val="cyan"/>
          </w:rPr>
          <w:t>Business Condition</w:t>
        </w:r>
      </w:ins>
      <w:ins w:id="301" w:author="Author" w:date="2018-01-29T11:26:00Z">
        <w:r w:rsidRPr="00B376B5">
          <w:rPr>
            <w:rFonts w:cs="Arial"/>
            <w:bCs/>
            <w:highlight w:val="cyan"/>
          </w:rPr>
          <w:t xml:space="preserve"> table</w:t>
        </w:r>
        <w:del w:id="302" w:author="Author" w:date="2018-01-29T11:46:00Z">
          <w:r w:rsidRPr="00B376B5" w:rsidDel="000F3DF0">
            <w:rPr>
              <w:rFonts w:cs="Arial"/>
              <w:bCs/>
              <w:highlight w:val="cyan"/>
            </w:rPr>
            <w:delText>s</w:delText>
          </w:r>
        </w:del>
        <w:r w:rsidRPr="00B376B5">
          <w:rPr>
            <w:highlight w:val="cyan"/>
          </w:rPr>
          <w:t xml:space="preserve"> within this chapter</w:t>
        </w:r>
        <w:del w:id="303" w:author="Author" w:date="2018-01-29T11:46:00Z">
          <w:r w:rsidRPr="00B376B5" w:rsidDel="000F3DF0">
            <w:rPr>
              <w:highlight w:val="cyan"/>
            </w:rPr>
            <w:delText xml:space="preserve"> where applicable</w:delText>
          </w:r>
        </w:del>
        <w:r w:rsidRPr="00B376B5">
          <w:rPr>
            <w:highlight w:val="cyan"/>
          </w:rPr>
          <w:t xml:space="preserve">. You can always jump back by using the </w:t>
        </w:r>
        <w:r w:rsidRPr="00B376B5">
          <w:rPr>
            <w:rStyle w:val="SAPScreenElement"/>
            <w:highlight w:val="cyan"/>
          </w:rPr>
          <w:t>Back</w:t>
        </w:r>
        <w:r w:rsidRPr="00B376B5">
          <w:rPr>
            <w:highlight w:val="cyan"/>
          </w:rPr>
          <w:t xml:space="preserve"> </w:t>
        </w:r>
        <w:r w:rsidRPr="00B376B5">
          <w:rPr>
            <w:noProof/>
            <w:highlight w:val="cyan"/>
          </w:rPr>
          <w:drawing>
            <wp:inline distT="0" distB="0" distL="0" distR="0" wp14:anchorId="34295737" wp14:editId="3103B3B8">
              <wp:extent cx="247650" cy="180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 cy="180975"/>
                      </a:xfrm>
                      <a:prstGeom prst="rect">
                        <a:avLst/>
                      </a:prstGeom>
                    </pic:spPr>
                  </pic:pic>
                </a:graphicData>
              </a:graphic>
            </wp:inline>
          </w:drawing>
        </w:r>
        <w:r w:rsidRPr="00B376B5">
          <w:rPr>
            <w:highlight w:val="cyan"/>
          </w:rPr>
          <w:t xml:space="preserve"> button on the </w:t>
        </w:r>
        <w:r w:rsidRPr="00B376B5">
          <w:rPr>
            <w:rStyle w:val="SAPScreenElement"/>
            <w:highlight w:val="cyan"/>
          </w:rPr>
          <w:t xml:space="preserve">Quick Access Toolbar </w:t>
        </w:r>
        <w:r w:rsidRPr="00B376B5">
          <w:rPr>
            <w:highlight w:val="cyan"/>
          </w:rPr>
          <w:t>of the Word document.</w:t>
        </w:r>
      </w:ins>
    </w:p>
    <w:p w14:paraId="3A991271" w14:textId="77777777" w:rsidR="001C54EF" w:rsidRPr="00B376B5" w:rsidRDefault="001C54EF" w:rsidP="001C54EF">
      <w:pPr>
        <w:pStyle w:val="SAPNoteHeading"/>
        <w:ind w:left="720"/>
        <w:rPr>
          <w:ins w:id="304" w:author="Author" w:date="2018-01-29T11:26:00Z"/>
          <w:highlight w:val="cyan"/>
        </w:rPr>
      </w:pPr>
      <w:ins w:id="305" w:author="Author" w:date="2018-01-29T11:26:00Z">
        <w:r w:rsidRPr="00B376B5">
          <w:rPr>
            <w:noProof/>
            <w:highlight w:val="cyan"/>
          </w:rPr>
          <w:lastRenderedPageBreak/>
          <w:drawing>
            <wp:inline distT="0" distB="0" distL="0" distR="0" wp14:anchorId="76127268" wp14:editId="3CBBF472">
              <wp:extent cx="228600" cy="228600"/>
              <wp:effectExtent l="0" t="0" r="0"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376B5">
          <w:rPr>
            <w:highlight w:val="cyan"/>
          </w:rPr>
          <w:t> Recommendation</w:t>
        </w:r>
      </w:ins>
    </w:p>
    <w:p w14:paraId="1D653D2A" w14:textId="77777777" w:rsidR="001C54EF" w:rsidRPr="00B376B5" w:rsidRDefault="001C54EF" w:rsidP="001C54EF">
      <w:pPr>
        <w:ind w:left="720"/>
        <w:rPr>
          <w:ins w:id="306" w:author="Author" w:date="2018-01-29T11:26:00Z"/>
          <w:rStyle w:val="SAPScreenElement"/>
        </w:rPr>
      </w:pPr>
      <w:ins w:id="307" w:author="Author" w:date="2018-01-29T11:26:00Z">
        <w:r w:rsidRPr="00B376B5">
          <w:rPr>
            <w:highlight w:val="cyan"/>
          </w:rPr>
          <w:t xml:space="preserve">To add the </w:t>
        </w:r>
        <w:r w:rsidRPr="00B376B5">
          <w:rPr>
            <w:rStyle w:val="SAPScreenElement"/>
            <w:highlight w:val="cyan"/>
          </w:rPr>
          <w:t>Back</w:t>
        </w:r>
        <w:r w:rsidRPr="00B376B5">
          <w:rPr>
            <w:highlight w:val="cyan"/>
          </w:rPr>
          <w:t xml:space="preserve"> button, select the </w:t>
        </w:r>
        <w:r w:rsidRPr="00B376B5">
          <w:rPr>
            <w:rStyle w:val="SAPScreenElement"/>
            <w:highlight w:val="cyan"/>
          </w:rPr>
          <w:t xml:space="preserve">Customize Quick Access Toolbar  </w:t>
        </w:r>
        <w:r w:rsidRPr="00B376B5">
          <w:rPr>
            <w:noProof/>
            <w:highlight w:val="cyan"/>
          </w:rPr>
          <w:drawing>
            <wp:inline distT="0" distB="0" distL="0" distR="0" wp14:anchorId="119D8C37" wp14:editId="6418C271">
              <wp:extent cx="238125" cy="228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 cy="228600"/>
                      </a:xfrm>
                      <a:prstGeom prst="rect">
                        <a:avLst/>
                      </a:prstGeom>
                    </pic:spPr>
                  </pic:pic>
                </a:graphicData>
              </a:graphic>
            </wp:inline>
          </w:drawing>
        </w:r>
        <w:r w:rsidRPr="00B376B5">
          <w:rPr>
            <w:highlight w:val="cyan"/>
          </w:rPr>
          <w:t xml:space="preserve"> drop-down and select </w:t>
        </w:r>
        <w:r w:rsidRPr="00B376B5">
          <w:rPr>
            <w:rStyle w:val="SAPScreenElement"/>
            <w:highlight w:val="cyan"/>
          </w:rPr>
          <w:t>More Commands</w:t>
        </w:r>
        <w:r w:rsidRPr="00B376B5">
          <w:rPr>
            <w:highlight w:val="cyan"/>
          </w:rPr>
          <w:t xml:space="preserve">. In the </w:t>
        </w:r>
        <w:r w:rsidRPr="00B376B5">
          <w:rPr>
            <w:rStyle w:val="SAPScreenElement"/>
            <w:highlight w:val="cyan"/>
          </w:rPr>
          <w:t>Choose commands from</w:t>
        </w:r>
        <w:r w:rsidRPr="00B376B5">
          <w:rPr>
            <w:highlight w:val="cyan"/>
          </w:rPr>
          <w:t xml:space="preserve"> drop-down list, choose </w:t>
        </w:r>
        <w:r w:rsidRPr="00B376B5">
          <w:rPr>
            <w:rStyle w:val="SAPScreenElement"/>
            <w:highlight w:val="cyan"/>
          </w:rPr>
          <w:t>Commands Not in the Ribbon</w:t>
        </w:r>
        <w:r w:rsidRPr="00B376B5">
          <w:rPr>
            <w:highlight w:val="cyan"/>
          </w:rPr>
          <w:t xml:space="preserve">. Scroll down in the list and select </w:t>
        </w:r>
        <w:r w:rsidRPr="00B376B5">
          <w:rPr>
            <w:rStyle w:val="SAPScreenElement"/>
            <w:highlight w:val="cyan"/>
          </w:rPr>
          <w:t>Back</w:t>
        </w:r>
        <w:r w:rsidRPr="00B376B5">
          <w:rPr>
            <w:highlight w:val="cyan"/>
          </w:rPr>
          <w:t xml:space="preserve">. Select </w:t>
        </w:r>
        <w:r w:rsidRPr="00B376B5">
          <w:rPr>
            <w:rStyle w:val="SAPScreenElement"/>
            <w:highlight w:val="cyan"/>
          </w:rPr>
          <w:t>Add</w:t>
        </w:r>
        <w:r w:rsidRPr="00B376B5">
          <w:rPr>
            <w:highlight w:val="cyan"/>
          </w:rPr>
          <w:t xml:space="preserve">, then select </w:t>
        </w:r>
        <w:r w:rsidRPr="00B376B5">
          <w:rPr>
            <w:rStyle w:val="SAPScreenElement"/>
            <w:highlight w:val="cyan"/>
          </w:rPr>
          <w:t>OK.</w:t>
        </w:r>
      </w:ins>
    </w:p>
    <w:p w14:paraId="4FE82C01" w14:textId="77777777" w:rsidR="001C54EF" w:rsidRPr="00B376B5" w:rsidRDefault="001C54EF" w:rsidP="001C54EF">
      <w:pPr>
        <w:pStyle w:val="SAPNoteHeading"/>
        <w:ind w:left="720"/>
        <w:rPr>
          <w:ins w:id="308" w:author="Author" w:date="2018-01-29T11:26:00Z"/>
          <w:highlight w:val="cyan"/>
        </w:rPr>
      </w:pPr>
      <w:ins w:id="309" w:author="Author" w:date="2018-01-29T11:26:00Z">
        <w:r w:rsidRPr="00B376B5">
          <w:rPr>
            <w:noProof/>
            <w:highlight w:val="cyan"/>
          </w:rPr>
          <w:drawing>
            <wp:inline distT="0" distB="0" distL="0" distR="0" wp14:anchorId="24E84630" wp14:editId="7DD970CE">
              <wp:extent cx="228600" cy="228600"/>
              <wp:effectExtent l="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376B5">
          <w:rPr>
            <w:highlight w:val="cyan"/>
          </w:rPr>
          <w:t> Recommendation</w:t>
        </w:r>
      </w:ins>
    </w:p>
    <w:p w14:paraId="18ED019A" w14:textId="77777777" w:rsidR="001C54EF" w:rsidRPr="00B376B5" w:rsidRDefault="001C54EF" w:rsidP="001C54EF">
      <w:pPr>
        <w:ind w:left="720"/>
        <w:rPr>
          <w:ins w:id="310" w:author="Author" w:date="2018-01-29T11:26:00Z"/>
        </w:rPr>
      </w:pPr>
      <w:ins w:id="311" w:author="Author" w:date="2018-01-29T11:26:00Z">
        <w:r w:rsidRPr="00B376B5">
          <w:rPr>
            <w:highlight w:val="cyan"/>
          </w:rPr>
          <w:t xml:space="preserve">Once you have jumped to the subchapter containing the country-specific information, we recommend enabling </w:t>
        </w:r>
        <w:r w:rsidRPr="00B376B5">
          <w:rPr>
            <w:rStyle w:val="SAPScreenElement"/>
            <w:highlight w:val="cyan"/>
          </w:rPr>
          <w:t xml:space="preserve">View </w:t>
        </w:r>
        <w:r w:rsidRPr="00B376B5">
          <w:rPr>
            <w:rStyle w:val="SAPScreenElement"/>
            <w:highlight w:val="cyan"/>
          </w:rPr>
          <w:sym w:font="Symbol" w:char="F0AE"/>
        </w:r>
        <w:r w:rsidRPr="00B376B5">
          <w:rPr>
            <w:rStyle w:val="SAPScreenElement"/>
            <w:highlight w:val="cyan"/>
          </w:rPr>
          <w:t xml:space="preserve"> Navigation Pane</w:t>
        </w:r>
        <w:r w:rsidRPr="00B376B5">
          <w:rPr>
            <w:highlight w:val="cyan"/>
          </w:rPr>
          <w:t xml:space="preserve"> from the top menu to have the navigation pane shown in the left side of the screen. Thus you will be able to navigate to your country.</w:t>
        </w:r>
        <w:r w:rsidRPr="00B376B5">
          <w:t xml:space="preserve"> </w:t>
        </w:r>
      </w:ins>
    </w:p>
    <w:p w14:paraId="744C62A7" w14:textId="0CF22638" w:rsidR="001C54EF" w:rsidDel="000F3DF0" w:rsidRDefault="001C54EF" w:rsidP="00472CAD">
      <w:pPr>
        <w:rPr>
          <w:ins w:id="312" w:author="Author" w:date="2018-01-24T14:27:00Z"/>
          <w:del w:id="313" w:author="Author" w:date="2018-01-29T11:47:00Z"/>
        </w:rPr>
      </w:pPr>
    </w:p>
    <w:p w14:paraId="21053391" w14:textId="7B52C2FC" w:rsidR="001C7DB3" w:rsidDel="00B15588" w:rsidRDefault="001C7DB3" w:rsidP="00472CAD">
      <w:pPr>
        <w:rPr>
          <w:ins w:id="314" w:author="Author" w:date="2018-01-24T14:27:00Z"/>
          <w:del w:id="315" w:author="Author" w:date="2018-01-29T11:10:00Z"/>
        </w:rPr>
      </w:pPr>
    </w:p>
    <w:p w14:paraId="7A82FB20" w14:textId="310F3B34" w:rsidR="001C7DB3" w:rsidRPr="0016194F" w:rsidDel="00B15588" w:rsidRDefault="001C7DB3" w:rsidP="00472CAD">
      <w:pPr>
        <w:rPr>
          <w:ins w:id="316" w:author="Author" w:date="2018-01-24T14:27:00Z"/>
          <w:del w:id="317" w:author="Author" w:date="2018-01-29T11:10:00Z"/>
          <w:b/>
          <w:highlight w:val="yellow"/>
          <w:u w:val="single"/>
          <w:rPrChange w:id="318" w:author="Author" w:date="2018-01-24T14:41:00Z">
            <w:rPr>
              <w:ins w:id="319" w:author="Author" w:date="2018-01-24T14:27:00Z"/>
              <w:del w:id="320" w:author="Author" w:date="2018-01-29T11:10:00Z"/>
            </w:rPr>
          </w:rPrChange>
        </w:rPr>
      </w:pPr>
      <w:ins w:id="321" w:author="Author" w:date="2018-01-24T14:27:00Z">
        <w:del w:id="322" w:author="Author" w:date="2018-01-29T11:10:00Z">
          <w:r w:rsidRPr="0016194F" w:rsidDel="00B15588">
            <w:rPr>
              <w:b/>
              <w:highlight w:val="yellow"/>
              <w:u w:val="single"/>
              <w:rPrChange w:id="323" w:author="Author" w:date="2018-01-24T14:41:00Z">
                <w:rPr/>
              </w:rPrChange>
            </w:rPr>
            <w:delText>Employee Classes</w:delText>
          </w:r>
        </w:del>
      </w:ins>
    </w:p>
    <w:p w14:paraId="060039DF" w14:textId="373E46ED" w:rsidR="0018597A" w:rsidRPr="0016194F" w:rsidDel="00B15588" w:rsidRDefault="0018597A" w:rsidP="00472CAD">
      <w:pPr>
        <w:rPr>
          <w:ins w:id="324" w:author="Author" w:date="2018-01-24T14:38:00Z"/>
          <w:del w:id="325" w:author="Author" w:date="2018-01-29T11:10:00Z"/>
          <w:rStyle w:val="SAPUserEntry"/>
          <w:color w:val="auto"/>
          <w:highlight w:val="yellow"/>
          <w:rPrChange w:id="326" w:author="Author" w:date="2018-01-24T14:41:00Z">
            <w:rPr>
              <w:ins w:id="327" w:author="Author" w:date="2018-01-24T14:38:00Z"/>
              <w:del w:id="328" w:author="Author" w:date="2018-01-29T11:10:00Z"/>
              <w:rStyle w:val="SAPUserEntry"/>
              <w:color w:val="auto"/>
            </w:rPr>
          </w:rPrChange>
        </w:rPr>
      </w:pPr>
      <w:ins w:id="329" w:author="Author" w:date="2018-01-24T14:37:00Z">
        <w:del w:id="330" w:author="Author" w:date="2018-01-29T11:10:00Z">
          <w:r w:rsidRPr="0016194F" w:rsidDel="00B15588">
            <w:rPr>
              <w:rStyle w:val="SAPUserEntry"/>
              <w:color w:val="auto"/>
              <w:highlight w:val="green"/>
              <w:rPrChange w:id="331" w:author="Author" w:date="2018-01-24T14:52:00Z">
                <w:rPr>
                  <w:rStyle w:val="SAPUserEntry"/>
                  <w:color w:val="auto"/>
                </w:rPr>
              </w:rPrChange>
            </w:rPr>
            <w:delText>Intern</w:delText>
          </w:r>
          <w:r w:rsidRPr="0016194F" w:rsidDel="00B15588">
            <w:rPr>
              <w:rStyle w:val="SAPUserEntry"/>
              <w:strike/>
              <w:color w:val="auto"/>
              <w:highlight w:val="red"/>
              <w:rPrChange w:id="332" w:author="Author" w:date="2018-01-24T14:53:00Z">
                <w:rPr>
                  <w:rStyle w:val="SAPUserEntry"/>
                  <w:color w:val="auto"/>
                </w:rPr>
              </w:rPrChange>
            </w:rPr>
            <w:delText>s</w:delText>
          </w:r>
          <w:r w:rsidRPr="0016194F" w:rsidDel="00B15588">
            <w:rPr>
              <w:rStyle w:val="SAPUserEntry"/>
              <w:color w:val="auto"/>
              <w:highlight w:val="green"/>
              <w:rPrChange w:id="333" w:author="Author" w:date="2018-01-24T14:52:00Z">
                <w:rPr>
                  <w:rStyle w:val="SAPUserEntry"/>
                  <w:color w:val="auto"/>
                </w:rPr>
              </w:rPrChange>
            </w:rPr>
            <w:delText>(AE)</w:delText>
          </w:r>
        </w:del>
      </w:ins>
      <w:ins w:id="334" w:author="Author" w:date="2018-01-24T14:38:00Z">
        <w:del w:id="335" w:author="Author" w:date="2018-01-29T11:10:00Z">
          <w:r w:rsidRPr="0016194F" w:rsidDel="00B15588">
            <w:rPr>
              <w:rStyle w:val="SAPUserEntry"/>
              <w:color w:val="auto"/>
              <w:highlight w:val="yellow"/>
              <w:rPrChange w:id="336" w:author="Author" w:date="2018-01-24T14:41:00Z">
                <w:rPr>
                  <w:rStyle w:val="SAPUserEntry"/>
                  <w:color w:val="auto"/>
                </w:rPr>
              </w:rPrChange>
            </w:rPr>
            <w:delText xml:space="preserve">    </w:delText>
          </w:r>
          <w:r w:rsidRPr="0016194F" w:rsidDel="00B15588">
            <w:rPr>
              <w:rStyle w:val="SAPScreenElement"/>
              <w:highlight w:val="yellow"/>
              <w:rPrChange w:id="337" w:author="Author" w:date="2018-01-24T14:41:00Z">
                <w:rPr>
                  <w:rStyle w:val="SAPScreenElement"/>
                </w:rPr>
              </w:rPrChange>
            </w:rPr>
            <w:delText>Employment Type</w:delText>
          </w:r>
          <w:r w:rsidRPr="0016194F" w:rsidDel="00B15588">
            <w:rPr>
              <w:rStyle w:val="SAPUserEntry"/>
              <w:highlight w:val="yellow"/>
              <w:rPrChange w:id="338" w:author="Author" w:date="2018-01-24T14:41:00Z">
                <w:rPr>
                  <w:rStyle w:val="SAPUserEntry"/>
                </w:rPr>
              </w:rPrChange>
            </w:rPr>
            <w:delText xml:space="preserve"> </w:delText>
          </w:r>
          <w:r w:rsidRPr="0016194F" w:rsidDel="00B15588">
            <w:rPr>
              <w:rStyle w:val="SAPUserEntry"/>
              <w:color w:val="auto"/>
              <w:highlight w:val="yellow"/>
              <w:rPrChange w:id="339" w:author="Author" w:date="2018-01-24T14:41:00Z">
                <w:rPr>
                  <w:rStyle w:val="SAPUserEntry"/>
                  <w:color w:val="auto"/>
                </w:rPr>
              </w:rPrChange>
            </w:rPr>
            <w:delText>Interns(AE)</w:delText>
          </w:r>
        </w:del>
      </w:ins>
    </w:p>
    <w:p w14:paraId="6D17EC93" w14:textId="27549D19" w:rsidR="0018597A" w:rsidRPr="0016194F" w:rsidDel="00B15588" w:rsidRDefault="0018597A" w:rsidP="00472CAD">
      <w:pPr>
        <w:rPr>
          <w:ins w:id="340" w:author="Author" w:date="2018-01-24T14:39:00Z"/>
          <w:del w:id="341" w:author="Author" w:date="2018-01-29T11:10:00Z"/>
          <w:rStyle w:val="SAPUserEntry"/>
          <w:color w:val="auto"/>
          <w:highlight w:val="yellow"/>
          <w:rPrChange w:id="342" w:author="Author" w:date="2018-01-24T14:41:00Z">
            <w:rPr>
              <w:ins w:id="343" w:author="Author" w:date="2018-01-24T14:39:00Z"/>
              <w:del w:id="344" w:author="Author" w:date="2018-01-29T11:10:00Z"/>
              <w:rStyle w:val="SAPUserEntry"/>
              <w:color w:val="auto"/>
            </w:rPr>
          </w:rPrChange>
        </w:rPr>
      </w:pPr>
      <w:ins w:id="345" w:author="Author" w:date="2018-01-24T14:38:00Z">
        <w:del w:id="346" w:author="Author" w:date="2018-01-29T11:10:00Z">
          <w:r w:rsidRPr="0016194F" w:rsidDel="00B15588">
            <w:rPr>
              <w:rStyle w:val="SAPUserEntry"/>
              <w:color w:val="auto"/>
              <w:highlight w:val="green"/>
              <w:rPrChange w:id="347" w:author="Author" w:date="2018-01-24T14:50:00Z">
                <w:rPr>
                  <w:rStyle w:val="SAPUserEntry"/>
                  <w:color w:val="auto"/>
                </w:rPr>
              </w:rPrChange>
            </w:rPr>
            <w:delText>Fixed Term Full Time</w:delText>
          </w:r>
          <w:r w:rsidRPr="0016194F" w:rsidDel="00B15588">
            <w:rPr>
              <w:highlight w:val="green"/>
              <w:rPrChange w:id="348" w:author="Author" w:date="2018-01-24T14:50:00Z">
                <w:rPr/>
              </w:rPrChange>
            </w:rPr>
            <w:delText xml:space="preserve"> </w:delText>
          </w:r>
          <w:r w:rsidRPr="0016194F" w:rsidDel="00B15588">
            <w:rPr>
              <w:rStyle w:val="SAPUserEntry"/>
              <w:color w:val="auto"/>
              <w:highlight w:val="green"/>
              <w:rPrChange w:id="349" w:author="Author" w:date="2018-01-24T14:50:00Z">
                <w:rPr>
                  <w:rStyle w:val="SAPUserEntry"/>
                  <w:color w:val="auto"/>
                </w:rPr>
              </w:rPrChange>
            </w:rPr>
            <w:delText>(AU)</w:delText>
          </w:r>
          <w:r w:rsidRPr="0016194F" w:rsidDel="00B15588">
            <w:rPr>
              <w:highlight w:val="green"/>
              <w:rPrChange w:id="350" w:author="Author" w:date="2018-01-24T14:50:00Z">
                <w:rPr/>
              </w:rPrChange>
            </w:rPr>
            <w:delText xml:space="preserve"> </w:delText>
          </w:r>
          <w:r w:rsidRPr="0016194F" w:rsidDel="00B15588">
            <w:rPr>
              <w:highlight w:val="yellow"/>
              <w:rPrChange w:id="351" w:author="Author" w:date="2018-01-24T14:41:00Z">
                <w:rPr/>
              </w:rPrChange>
            </w:rPr>
            <w:delText>or</w:delText>
          </w:r>
          <w:r w:rsidRPr="0016194F" w:rsidDel="00B15588">
            <w:rPr>
              <w:rStyle w:val="SAPUserEntry"/>
              <w:highlight w:val="yellow"/>
              <w:rPrChange w:id="352" w:author="Author" w:date="2018-01-24T14:41:00Z">
                <w:rPr>
                  <w:rStyle w:val="SAPUserEntry"/>
                </w:rPr>
              </w:rPrChange>
            </w:rPr>
            <w:delText xml:space="preserve"> </w:delText>
          </w:r>
          <w:r w:rsidRPr="0016194F" w:rsidDel="00B15588">
            <w:rPr>
              <w:rStyle w:val="SAPUserEntry"/>
              <w:color w:val="auto"/>
              <w:highlight w:val="yellow"/>
              <w:rPrChange w:id="353" w:author="Author" w:date="2018-01-24T14:41:00Z">
                <w:rPr>
                  <w:rStyle w:val="SAPUserEntry"/>
                  <w:color w:val="auto"/>
                </w:rPr>
              </w:rPrChange>
            </w:rPr>
            <w:delText>Fixed Term Part Time</w:delText>
          </w:r>
          <w:r w:rsidRPr="0016194F" w:rsidDel="00B15588">
            <w:rPr>
              <w:highlight w:val="yellow"/>
              <w:rPrChange w:id="354" w:author="Author" w:date="2018-01-24T14:41:00Z">
                <w:rPr/>
              </w:rPrChange>
            </w:rPr>
            <w:delText xml:space="preserve"> </w:delText>
          </w:r>
          <w:r w:rsidRPr="0016194F" w:rsidDel="00B15588">
            <w:rPr>
              <w:rStyle w:val="SAPUserEntry"/>
              <w:color w:val="auto"/>
              <w:highlight w:val="yellow"/>
              <w:rPrChange w:id="355" w:author="Author" w:date="2018-01-24T14:41:00Z">
                <w:rPr>
                  <w:rStyle w:val="SAPUserEntry"/>
                  <w:color w:val="auto"/>
                </w:rPr>
              </w:rPrChange>
            </w:rPr>
            <w:delText xml:space="preserve">(AU)   + </w:delText>
          </w:r>
          <w:r w:rsidRPr="0016194F" w:rsidDel="00B15588">
            <w:rPr>
              <w:rStyle w:val="SAPScreenElement"/>
              <w:highlight w:val="yellow"/>
              <w:rPrChange w:id="356" w:author="Author" w:date="2018-01-24T14:41:00Z">
                <w:rPr>
                  <w:rStyle w:val="SAPScreenElement"/>
                </w:rPr>
              </w:rPrChange>
            </w:rPr>
            <w:delText>Employment Type</w:delText>
          </w:r>
          <w:r w:rsidRPr="0016194F" w:rsidDel="00B15588">
            <w:rPr>
              <w:rStyle w:val="SAPUserEntry"/>
              <w:highlight w:val="yellow"/>
              <w:rPrChange w:id="357" w:author="Author" w:date="2018-01-24T14:41:00Z">
                <w:rPr>
                  <w:rStyle w:val="SAPUserEntry"/>
                </w:rPr>
              </w:rPrChange>
            </w:rPr>
            <w:delText xml:space="preserve"> </w:delText>
          </w:r>
          <w:r w:rsidRPr="0016194F" w:rsidDel="00B15588">
            <w:rPr>
              <w:rStyle w:val="SAPUserEntry"/>
              <w:color w:val="auto"/>
              <w:highlight w:val="yellow"/>
              <w:rPrChange w:id="358" w:author="Author" w:date="2018-01-24T14:41:00Z">
                <w:rPr>
                  <w:rStyle w:val="SAPUserEntry"/>
                  <w:color w:val="auto"/>
                </w:rPr>
              </w:rPrChange>
            </w:rPr>
            <w:delText>Apprentice(AU)</w:delText>
          </w:r>
        </w:del>
      </w:ins>
    </w:p>
    <w:p w14:paraId="4E584E4F" w14:textId="52260CFC" w:rsidR="0018597A" w:rsidRPr="0016194F" w:rsidDel="00B15588" w:rsidRDefault="0018597A" w:rsidP="00472CAD">
      <w:pPr>
        <w:rPr>
          <w:ins w:id="359" w:author="Author" w:date="2018-01-24T14:40:00Z"/>
          <w:del w:id="360" w:author="Author" w:date="2018-01-29T11:10:00Z"/>
          <w:rStyle w:val="SAPUserEntry"/>
          <w:highlight w:val="yellow"/>
          <w:rPrChange w:id="361" w:author="Author" w:date="2018-01-24T14:41:00Z">
            <w:rPr>
              <w:ins w:id="362" w:author="Author" w:date="2018-01-24T14:40:00Z"/>
              <w:del w:id="363" w:author="Author" w:date="2018-01-29T11:10:00Z"/>
              <w:rStyle w:val="SAPUserEntry"/>
            </w:rPr>
          </w:rPrChange>
        </w:rPr>
      </w:pPr>
      <w:ins w:id="364" w:author="Author" w:date="2018-01-24T14:39:00Z">
        <w:del w:id="365" w:author="Author" w:date="2018-01-29T11:10:00Z">
          <w:r w:rsidRPr="0016194F" w:rsidDel="00B15588">
            <w:rPr>
              <w:rStyle w:val="SAPUserEntry"/>
              <w:highlight w:val="green"/>
              <w:rPrChange w:id="366" w:author="Author" w:date="2018-01-24T14:46:00Z">
                <w:rPr>
                  <w:rStyle w:val="SAPUserEntry"/>
                </w:rPr>
              </w:rPrChange>
            </w:rPr>
            <w:delText>Apprentice(DE)</w:delText>
          </w:r>
          <w:r w:rsidRPr="0016194F" w:rsidDel="00B15588">
            <w:rPr>
              <w:highlight w:val="green"/>
              <w:rPrChange w:id="367" w:author="Author" w:date="2018-01-24T14:46:00Z">
                <w:rPr/>
              </w:rPrChange>
            </w:rPr>
            <w:delText xml:space="preserve"> </w:delText>
          </w:r>
          <w:r w:rsidRPr="0016194F" w:rsidDel="00B15588">
            <w:rPr>
              <w:highlight w:val="yellow"/>
              <w:rPrChange w:id="368" w:author="Author" w:date="2018-01-24T14:41:00Z">
                <w:rPr/>
              </w:rPrChange>
            </w:rPr>
            <w:delText xml:space="preserve">and </w:delText>
          </w:r>
          <w:r w:rsidRPr="0016194F" w:rsidDel="00B15588">
            <w:rPr>
              <w:rStyle w:val="SAPScreenElement"/>
              <w:highlight w:val="yellow"/>
              <w:rPrChange w:id="369" w:author="Author" w:date="2018-01-24T14:41:00Z">
                <w:rPr>
                  <w:rStyle w:val="SAPScreenElement"/>
                </w:rPr>
              </w:rPrChange>
            </w:rPr>
            <w:delText>Employment Type</w:delText>
          </w:r>
          <w:r w:rsidRPr="0016194F" w:rsidDel="00B15588">
            <w:rPr>
              <w:rStyle w:val="SAPUserEntry"/>
              <w:highlight w:val="yellow"/>
              <w:rPrChange w:id="370" w:author="Author" w:date="2018-01-24T14:41:00Z">
                <w:rPr>
                  <w:rStyle w:val="SAPUserEntry"/>
                </w:rPr>
              </w:rPrChange>
            </w:rPr>
            <w:delText xml:space="preserve"> Apprentice(DE)</w:delText>
          </w:r>
        </w:del>
      </w:ins>
    </w:p>
    <w:p w14:paraId="11D30F7C" w14:textId="18CD066D" w:rsidR="0018597A" w:rsidRPr="0016194F" w:rsidDel="00B15588" w:rsidRDefault="0018597A" w:rsidP="00472CAD">
      <w:pPr>
        <w:rPr>
          <w:ins w:id="371" w:author="Author" w:date="2018-01-24T14:40:00Z"/>
          <w:del w:id="372" w:author="Author" w:date="2018-01-29T11:10:00Z"/>
          <w:rStyle w:val="SAPUserEntry"/>
          <w:highlight w:val="green"/>
          <w:rPrChange w:id="373" w:author="Author" w:date="2018-01-24T14:45:00Z">
            <w:rPr>
              <w:ins w:id="374" w:author="Author" w:date="2018-01-24T14:40:00Z"/>
              <w:del w:id="375" w:author="Author" w:date="2018-01-29T11:10:00Z"/>
              <w:rStyle w:val="SAPUserEntry"/>
            </w:rPr>
          </w:rPrChange>
        </w:rPr>
      </w:pPr>
      <w:ins w:id="376" w:author="Author" w:date="2018-01-24T14:40:00Z">
        <w:del w:id="377" w:author="Author" w:date="2018-01-29T11:10:00Z">
          <w:r w:rsidRPr="0016194F" w:rsidDel="00B15588">
            <w:rPr>
              <w:rStyle w:val="SAPUserEntry"/>
              <w:highlight w:val="green"/>
              <w:rPrChange w:id="378" w:author="Author" w:date="2018-01-24T14:45:00Z">
                <w:rPr>
                  <w:rStyle w:val="SAPUserEntry"/>
                </w:rPr>
              </w:rPrChange>
            </w:rPr>
            <w:delText>Apprentice(FR)</w:delText>
          </w:r>
        </w:del>
      </w:ins>
    </w:p>
    <w:p w14:paraId="1E426007" w14:textId="0C7C4623" w:rsidR="0018597A" w:rsidRPr="0016194F" w:rsidDel="00B15588" w:rsidRDefault="0018597A" w:rsidP="00472CAD">
      <w:pPr>
        <w:rPr>
          <w:ins w:id="379" w:author="Author" w:date="2018-01-24T14:40:00Z"/>
          <w:del w:id="380" w:author="Author" w:date="2018-01-29T11:10:00Z"/>
          <w:rStyle w:val="SAPUserEntry"/>
          <w:highlight w:val="green"/>
          <w:rPrChange w:id="381" w:author="Author" w:date="2018-01-24T14:44:00Z">
            <w:rPr>
              <w:ins w:id="382" w:author="Author" w:date="2018-01-24T14:40:00Z"/>
              <w:del w:id="383" w:author="Author" w:date="2018-01-29T11:10:00Z"/>
              <w:rStyle w:val="SAPUserEntry"/>
            </w:rPr>
          </w:rPrChange>
        </w:rPr>
      </w:pPr>
      <w:ins w:id="384" w:author="Author" w:date="2018-01-24T14:40:00Z">
        <w:del w:id="385" w:author="Author" w:date="2018-01-29T11:10:00Z">
          <w:r w:rsidRPr="0016194F" w:rsidDel="00B15588">
            <w:rPr>
              <w:rStyle w:val="SAPUserEntry"/>
              <w:highlight w:val="green"/>
              <w:rPrChange w:id="386" w:author="Author" w:date="2018-01-24T14:44:00Z">
                <w:rPr>
                  <w:rStyle w:val="SAPUserEntry"/>
                </w:rPr>
              </w:rPrChange>
            </w:rPr>
            <w:delText>Apprentice(GB)</w:delText>
          </w:r>
        </w:del>
      </w:ins>
    </w:p>
    <w:p w14:paraId="505A483C" w14:textId="34DDB826" w:rsidR="0018597A" w:rsidRPr="0016194F" w:rsidDel="00B15588" w:rsidRDefault="0018597A" w:rsidP="00472CAD">
      <w:pPr>
        <w:rPr>
          <w:ins w:id="387" w:author="Author" w:date="2018-01-24T14:41:00Z"/>
          <w:del w:id="388" w:author="Author" w:date="2018-01-29T11:10:00Z"/>
          <w:rStyle w:val="SAPUserEntry"/>
          <w:highlight w:val="yellow"/>
          <w:rPrChange w:id="389" w:author="Author" w:date="2018-01-24T14:46:00Z">
            <w:rPr>
              <w:ins w:id="390" w:author="Author" w:date="2018-01-24T14:41:00Z"/>
              <w:del w:id="391" w:author="Author" w:date="2018-01-29T11:10:00Z"/>
              <w:rStyle w:val="SAPUserEntry"/>
            </w:rPr>
          </w:rPrChange>
        </w:rPr>
      </w:pPr>
      <w:ins w:id="392" w:author="Author" w:date="2018-01-24T14:40:00Z">
        <w:del w:id="393" w:author="Author" w:date="2018-01-29T11:10:00Z">
          <w:r w:rsidRPr="0016194F" w:rsidDel="00B15588">
            <w:rPr>
              <w:rStyle w:val="SAPUserEntry"/>
              <w:highlight w:val="green"/>
              <w:rPrChange w:id="394" w:author="Author" w:date="2018-01-24T14:42:00Z">
                <w:rPr>
                  <w:rStyle w:val="SAPUserEntry"/>
                </w:rPr>
              </w:rPrChange>
            </w:rPr>
            <w:delText>Interns(SA)</w:delText>
          </w:r>
          <w:r w:rsidRPr="0016194F" w:rsidDel="00B15588">
            <w:rPr>
              <w:highlight w:val="green"/>
              <w:rPrChange w:id="395" w:author="Author" w:date="2018-01-24T14:42:00Z">
                <w:rPr/>
              </w:rPrChange>
            </w:rPr>
            <w:delText xml:space="preserve"> </w:delText>
          </w:r>
          <w:r w:rsidRPr="0016194F" w:rsidDel="00B15588">
            <w:rPr>
              <w:highlight w:val="yellow"/>
              <w:rPrChange w:id="396" w:author="Author" w:date="2018-01-24T14:46:00Z">
                <w:rPr/>
              </w:rPrChange>
            </w:rPr>
            <w:delText xml:space="preserve">and </w:delText>
          </w:r>
          <w:r w:rsidRPr="0016194F" w:rsidDel="00B15588">
            <w:rPr>
              <w:rStyle w:val="SAPScreenElement"/>
              <w:highlight w:val="yellow"/>
              <w:rPrChange w:id="397" w:author="Author" w:date="2018-01-24T14:46:00Z">
                <w:rPr>
                  <w:rStyle w:val="SAPScreenElement"/>
                </w:rPr>
              </w:rPrChange>
            </w:rPr>
            <w:delText>Employment Type</w:delText>
          </w:r>
          <w:r w:rsidRPr="0016194F" w:rsidDel="00B15588">
            <w:rPr>
              <w:rStyle w:val="SAPUserEntry"/>
              <w:highlight w:val="yellow"/>
              <w:rPrChange w:id="398" w:author="Author" w:date="2018-01-24T14:46:00Z">
                <w:rPr>
                  <w:rStyle w:val="SAPUserEntry"/>
                </w:rPr>
              </w:rPrChange>
            </w:rPr>
            <w:delText xml:space="preserve"> Interns(SA)</w:delText>
          </w:r>
        </w:del>
      </w:ins>
    </w:p>
    <w:p w14:paraId="244DD72F" w14:textId="2A2CDCBD" w:rsidR="0018597A" w:rsidRPr="0016194F" w:rsidDel="00B15588" w:rsidRDefault="0018597A" w:rsidP="00472CAD">
      <w:pPr>
        <w:rPr>
          <w:ins w:id="399" w:author="Author" w:date="2018-01-24T14:37:00Z"/>
          <w:del w:id="400" w:author="Author" w:date="2018-01-29T11:10:00Z"/>
          <w:highlight w:val="green"/>
          <w:rPrChange w:id="401" w:author="Author" w:date="2018-01-24T14:43:00Z">
            <w:rPr>
              <w:ins w:id="402" w:author="Author" w:date="2018-01-24T14:37:00Z"/>
              <w:del w:id="403" w:author="Author" w:date="2018-01-29T11:10:00Z"/>
              <w:highlight w:val="yellow"/>
            </w:rPr>
          </w:rPrChange>
        </w:rPr>
      </w:pPr>
      <w:ins w:id="404" w:author="Author" w:date="2018-01-24T14:41:00Z">
        <w:del w:id="405" w:author="Author" w:date="2018-01-29T11:10:00Z">
          <w:r w:rsidRPr="0016194F" w:rsidDel="00B15588">
            <w:rPr>
              <w:rStyle w:val="SAPUserEntry"/>
              <w:highlight w:val="green"/>
              <w:rPrChange w:id="406" w:author="Author" w:date="2018-01-24T14:43:00Z">
                <w:rPr>
                  <w:rStyle w:val="SAPUserEntry"/>
                </w:rPr>
              </w:rPrChange>
            </w:rPr>
            <w:delText>Apprentice(US)</w:delText>
          </w:r>
        </w:del>
      </w:ins>
    </w:p>
    <w:p w14:paraId="493B9F02" w14:textId="7375CCDC" w:rsidR="001C7DB3" w:rsidRPr="0016194F" w:rsidDel="00B15588" w:rsidRDefault="00BB2D76" w:rsidP="00472CAD">
      <w:pPr>
        <w:rPr>
          <w:ins w:id="407" w:author="Author" w:date="2018-01-24T14:48:00Z"/>
          <w:del w:id="408" w:author="Author" w:date="2018-01-29T11:10:00Z"/>
          <w:rStyle w:val="SAPUserEntry"/>
          <w:highlight w:val="green"/>
          <w:rPrChange w:id="409" w:author="Author" w:date="2018-01-24T14:49:00Z">
            <w:rPr>
              <w:ins w:id="410" w:author="Author" w:date="2018-01-24T14:48:00Z"/>
              <w:del w:id="411" w:author="Author" w:date="2018-01-29T11:10:00Z"/>
            </w:rPr>
          </w:rPrChange>
        </w:rPr>
      </w:pPr>
      <w:ins w:id="412" w:author="Author" w:date="2018-01-24T14:48:00Z">
        <w:del w:id="413" w:author="Author" w:date="2018-01-29T11:10:00Z">
          <w:r w:rsidRPr="0016194F" w:rsidDel="00B15588">
            <w:rPr>
              <w:rStyle w:val="SAPUserEntry"/>
              <w:highlight w:val="green"/>
              <w:rPrChange w:id="414" w:author="Author" w:date="2018-01-24T14:49:00Z">
                <w:rPr/>
              </w:rPrChange>
            </w:rPr>
            <w:delText>Intern (CN)</w:delText>
          </w:r>
        </w:del>
      </w:ins>
    </w:p>
    <w:p w14:paraId="15C7BE2C" w14:textId="29B86D71" w:rsidR="00BB2D76" w:rsidDel="00B15588" w:rsidRDefault="00BB2D76" w:rsidP="00472CAD">
      <w:pPr>
        <w:rPr>
          <w:ins w:id="415" w:author="Author" w:date="2018-01-24T14:49:00Z"/>
          <w:del w:id="416" w:author="Author" w:date="2018-01-29T11:10:00Z"/>
        </w:rPr>
      </w:pPr>
    </w:p>
    <w:p w14:paraId="476653CC" w14:textId="77777777" w:rsidR="00BB2D76" w:rsidRPr="00EE5A87" w:rsidRDefault="00BB2D76" w:rsidP="00472CAD">
      <w:pPr>
        <w:rPr>
          <w:rFonts w:eastAsia="SimSun"/>
        </w:rPr>
      </w:pP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454"/>
        <w:gridCol w:w="7438"/>
        <w:gridCol w:w="6394"/>
      </w:tblGrid>
      <w:tr w:rsidR="00472CAD" w:rsidRPr="00EE5A87" w14:paraId="4D52208A" w14:textId="77777777" w:rsidTr="00AA15C7">
        <w:trPr>
          <w:tblHeader/>
        </w:trPr>
        <w:tc>
          <w:tcPr>
            <w:tcW w:w="454" w:type="dxa"/>
            <w:shd w:val="clear" w:color="auto" w:fill="999999"/>
          </w:tcPr>
          <w:p w14:paraId="48990F9A" w14:textId="77777777" w:rsidR="00472CAD" w:rsidRPr="00EE5A87" w:rsidRDefault="00472CAD">
            <w:pPr>
              <w:pStyle w:val="SAPTableHeader"/>
            </w:pPr>
          </w:p>
        </w:tc>
        <w:tc>
          <w:tcPr>
            <w:tcW w:w="7438" w:type="dxa"/>
            <w:shd w:val="clear" w:color="auto" w:fill="999999"/>
            <w:hideMark/>
          </w:tcPr>
          <w:p w14:paraId="32F8686E" w14:textId="77777777" w:rsidR="00472CAD" w:rsidRPr="00EE5A87" w:rsidRDefault="00472CAD">
            <w:pPr>
              <w:pStyle w:val="SAPTableHeader"/>
              <w:rPr>
                <w:b/>
              </w:rPr>
            </w:pPr>
            <w:r w:rsidRPr="00EE5A87">
              <w:t>Business Condition</w:t>
            </w:r>
          </w:p>
        </w:tc>
        <w:tc>
          <w:tcPr>
            <w:tcW w:w="6394" w:type="dxa"/>
            <w:shd w:val="clear" w:color="auto" w:fill="999999"/>
            <w:hideMark/>
          </w:tcPr>
          <w:p w14:paraId="7ECB037F" w14:textId="77777777" w:rsidR="00472CAD" w:rsidRPr="00EE5A87" w:rsidRDefault="00472CAD">
            <w:pPr>
              <w:pStyle w:val="SAPTableHeader"/>
            </w:pPr>
            <w:r w:rsidRPr="00EE5A87">
              <w:t>Comment</w:t>
            </w:r>
          </w:p>
        </w:tc>
      </w:tr>
      <w:tr w:rsidR="00472CAD" w:rsidRPr="00EE5A87" w14:paraId="76B5ABD4" w14:textId="77777777" w:rsidTr="00AA15C7">
        <w:tc>
          <w:tcPr>
            <w:tcW w:w="454" w:type="dxa"/>
            <w:hideMark/>
          </w:tcPr>
          <w:p w14:paraId="62B71C48" w14:textId="77777777" w:rsidR="00472CAD" w:rsidRPr="00EE5A87" w:rsidRDefault="00472CAD">
            <w:r w:rsidRPr="00EE5A87">
              <w:t>1</w:t>
            </w:r>
          </w:p>
        </w:tc>
        <w:tc>
          <w:tcPr>
            <w:tcW w:w="7438" w:type="dxa"/>
            <w:hideMark/>
          </w:tcPr>
          <w:p w14:paraId="2BE3FFED" w14:textId="77777777" w:rsidR="00472CAD" w:rsidRDefault="00472CAD" w:rsidP="00531292">
            <w:pPr>
              <w:rPr>
                <w:ins w:id="417" w:author="Author" w:date="2018-01-24T14:56:00Z"/>
                <w:lang w:eastAsia="de-DE"/>
              </w:rPr>
            </w:pPr>
            <w:r w:rsidRPr="00EE5A87">
              <w:rPr>
                <w:lang w:eastAsia="de-DE"/>
              </w:rPr>
              <w:t>Employees</w:t>
            </w:r>
            <w:r w:rsidR="00531292" w:rsidRPr="00EE5A87">
              <w:rPr>
                <w:lang w:eastAsia="de-DE"/>
              </w:rPr>
              <w:t xml:space="preserve"> with</w:t>
            </w:r>
            <w:r w:rsidR="00CC736D" w:rsidRPr="00EE5A87">
              <w:rPr>
                <w:lang w:eastAsia="de-DE"/>
              </w:rPr>
              <w:t xml:space="preserve"> an </w:t>
            </w:r>
            <w:r w:rsidR="00CC736D" w:rsidRPr="0016194F">
              <w:rPr>
                <w:rStyle w:val="SAPScreenElement"/>
                <w:highlight w:val="yellow"/>
                <w:rPrChange w:id="418" w:author="Author" w:date="2018-01-24T14:55:00Z">
                  <w:rPr>
                    <w:rStyle w:val="SAPScreenElement"/>
                  </w:rPr>
                </w:rPrChange>
              </w:rPr>
              <w:t>Employee Class</w:t>
            </w:r>
            <w:r w:rsidR="00CC736D" w:rsidRPr="0016194F">
              <w:rPr>
                <w:highlight w:val="yellow"/>
                <w:lang w:eastAsia="de-DE"/>
                <w:rPrChange w:id="419" w:author="Author" w:date="2018-01-24T14:55:00Z">
                  <w:rPr>
                    <w:lang w:eastAsia="de-DE"/>
                  </w:rPr>
                </w:rPrChange>
              </w:rPr>
              <w:t xml:space="preserve"> for apprentices</w:t>
            </w:r>
            <w:r w:rsidR="00531292" w:rsidRPr="00EE5A87">
              <w:rPr>
                <w:lang w:eastAsia="de-DE"/>
              </w:rPr>
              <w:t xml:space="preserve"> </w:t>
            </w:r>
            <w:r w:rsidRPr="00EE5A87">
              <w:rPr>
                <w:lang w:eastAsia="de-DE"/>
              </w:rPr>
              <w:t>must have been hired (or rehired) and already exist in the system.</w:t>
            </w:r>
          </w:p>
          <w:p w14:paraId="34B8DD67" w14:textId="77777777" w:rsidR="00BB2D76" w:rsidRPr="00CA45EE" w:rsidRDefault="00BB2D76" w:rsidP="00BB2D76">
            <w:pPr>
              <w:pStyle w:val="SAPNoteHeading"/>
              <w:ind w:left="0"/>
              <w:rPr>
                <w:ins w:id="420" w:author="Author" w:date="2018-01-24T14:56:00Z"/>
                <w:highlight w:val="cyan"/>
              </w:rPr>
            </w:pPr>
            <w:ins w:id="421" w:author="Author" w:date="2018-01-24T14:56:00Z">
              <w:r w:rsidRPr="00B04D6E">
                <w:rPr>
                  <w:noProof/>
                  <w:highlight w:val="cyan"/>
                </w:rPr>
                <w:drawing>
                  <wp:inline distT="0" distB="0" distL="0" distR="0" wp14:anchorId="6AA9FDD6" wp14:editId="167BE72B">
                    <wp:extent cx="225425" cy="225425"/>
                    <wp:effectExtent l="0" t="0" r="0" b="317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CA45EE">
                <w:rPr>
                  <w:highlight w:val="cyan"/>
                </w:rPr>
                <w:t> Note</w:t>
              </w:r>
            </w:ins>
          </w:p>
          <w:p w14:paraId="3312934F" w14:textId="77777777" w:rsidR="00BB2D76" w:rsidRPr="00D27588" w:rsidRDefault="00BB2D76" w:rsidP="00BB2D76">
            <w:pPr>
              <w:rPr>
                <w:ins w:id="422" w:author="Author" w:date="2018-01-24T14:56:00Z"/>
                <w:rFonts w:cs="Arial"/>
                <w:bCs/>
                <w:lang w:eastAsia="zh-SG"/>
              </w:rPr>
            </w:pPr>
            <w:ins w:id="423" w:author="Author" w:date="2018-01-24T14:56:00Z">
              <w:r w:rsidRPr="00CA45EE">
                <w:rPr>
                  <w:highlight w:val="cyan"/>
                </w:rPr>
                <w:t>This information is country-specific.</w:t>
              </w:r>
            </w:ins>
          </w:p>
          <w:p w14:paraId="07D39411" w14:textId="77777777" w:rsidR="00BB2D76" w:rsidRPr="005E54E5" w:rsidRDefault="00BB2D76" w:rsidP="00BB2D76">
            <w:pPr>
              <w:pStyle w:val="SAPNoteHeading"/>
              <w:spacing w:before="60"/>
              <w:ind w:left="0"/>
              <w:rPr>
                <w:ins w:id="424" w:author="Author" w:date="2018-01-24T14:56:00Z"/>
                <w:highlight w:val="cyan"/>
              </w:rPr>
            </w:pPr>
            <w:commentRangeStart w:id="425"/>
            <w:ins w:id="426" w:author="Author" w:date="2018-01-24T14:56:00Z">
              <w:r w:rsidRPr="0094035B">
                <w:rPr>
                  <w:noProof/>
                  <w:highlight w:val="cyan"/>
                </w:rPr>
                <w:drawing>
                  <wp:inline distT="0" distB="0" distL="0" distR="0" wp14:anchorId="78E775D3" wp14:editId="62A0179C">
                    <wp:extent cx="219075" cy="238125"/>
                    <wp:effectExtent l="0" t="0" r="9525" b="9525"/>
                    <wp:docPr id="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5E54E5">
                <w:rPr>
                  <w:highlight w:val="cyan"/>
                </w:rPr>
                <w:t> Caution</w:t>
              </w:r>
            </w:ins>
          </w:p>
          <w:p w14:paraId="25C4E14E" w14:textId="24F3CE53" w:rsidR="00BB2D76" w:rsidRPr="00EE5A87" w:rsidRDefault="00BB2D76" w:rsidP="00BB2D76">
            <w:ins w:id="427" w:author="Author" w:date="2018-01-24T14:56:00Z">
              <w:r w:rsidRPr="005E54E5">
                <w:rPr>
                  <w:highlight w:val="cyan"/>
                </w:rPr>
                <w:t>For a detailed list refer to chapter</w:t>
              </w:r>
              <w:r w:rsidRPr="005E54E5">
                <w:t xml:space="preserve"> </w:t>
              </w:r>
              <w:r>
                <w:rPr>
                  <w:lang w:val="de-DE"/>
                </w:rPr>
                <w:fldChar w:fldCharType="begin"/>
              </w:r>
            </w:ins>
            <w:ins w:id="428" w:author="Author" w:date="2018-01-24T15:06:00Z">
              <w:r w:rsidR="00C07C09" w:rsidRPr="0016194F">
                <w:rPr>
                  <w:rPrChange w:id="429" w:author="Author" w:date="2018-01-24T15:06:00Z">
                    <w:rPr>
                      <w:lang w:val="de-DE"/>
                    </w:rPr>
                  </w:rPrChange>
                </w:rPr>
                <w:instrText>HYPERLINK  \l "_Employee_Class"</w:instrText>
              </w:r>
            </w:ins>
            <w:ins w:id="430" w:author="Author" w:date="2018-01-24T14:56:00Z">
              <w:r>
                <w:rPr>
                  <w:lang w:val="de-DE"/>
                </w:rPr>
                <w:fldChar w:fldCharType="separate"/>
              </w:r>
              <w:r w:rsidRPr="005E54E5">
                <w:rPr>
                  <w:rStyle w:val="Hyperlink"/>
                  <w:rFonts w:ascii="BentonSans Bold" w:hAnsi="BentonSans Bold"/>
                  <w:highlight w:val="cyan"/>
                  <w:u w:val="single"/>
                </w:rPr>
                <w:t xml:space="preserve">Country-Specific Fields </w:t>
              </w:r>
              <w:r w:rsidRPr="005E54E5">
                <w:rPr>
                  <w:rStyle w:val="Hyperlink"/>
                  <w:rFonts w:ascii="BentonSans Bold" w:hAnsi="BentonSans Bold"/>
                  <w:highlight w:val="cyan"/>
                  <w:u w:val="single"/>
                </w:rPr>
                <w:sym w:font="Wingdings" w:char="F0E0"/>
              </w:r>
              <w:r w:rsidRPr="005E54E5">
                <w:rPr>
                  <w:rStyle w:val="Hyperlink"/>
                  <w:rFonts w:ascii="BentonSans Bold" w:hAnsi="BentonSans Bold"/>
                  <w:highlight w:val="cyan"/>
                  <w:u w:val="single"/>
                </w:rPr>
                <w:t xml:space="preserve"> </w:t>
              </w:r>
            </w:ins>
            <w:ins w:id="431" w:author="Author" w:date="2018-01-24T15:05:00Z">
              <w:r w:rsidR="00C07C09">
                <w:rPr>
                  <w:rStyle w:val="Hyperlink"/>
                  <w:rFonts w:ascii="BentonSans Bold" w:hAnsi="BentonSans Bold"/>
                  <w:highlight w:val="cyan"/>
                  <w:u w:val="single"/>
                </w:rPr>
                <w:t>Employee Class</w:t>
              </w:r>
            </w:ins>
            <w:ins w:id="432" w:author="Author" w:date="2018-01-24T14:56:00Z">
              <w:r w:rsidRPr="005E54E5">
                <w:rPr>
                  <w:rStyle w:val="Hyperlink"/>
                  <w:rFonts w:ascii="BentonSans Bold" w:hAnsi="BentonSans Bold"/>
                  <w:highlight w:val="cyan"/>
                </w:rPr>
                <w:t>.</w:t>
              </w:r>
              <w:r>
                <w:rPr>
                  <w:rStyle w:val="Hyperlink"/>
                  <w:rFonts w:ascii="BentonSans Bold" w:hAnsi="BentonSans Bold"/>
                  <w:highlight w:val="cyan"/>
                </w:rPr>
                <w:fldChar w:fldCharType="end"/>
              </w:r>
            </w:ins>
            <w:commentRangeEnd w:id="425"/>
            <w:r w:rsidR="00957CA9">
              <w:rPr>
                <w:rStyle w:val="CommentReference"/>
              </w:rPr>
              <w:commentReference w:id="425"/>
            </w:r>
          </w:p>
        </w:tc>
        <w:tc>
          <w:tcPr>
            <w:tcW w:w="6394" w:type="dxa"/>
            <w:hideMark/>
          </w:tcPr>
          <w:p w14:paraId="0D043D70" w14:textId="77777777" w:rsidR="00472CAD" w:rsidRPr="00EE5A87" w:rsidRDefault="00472CAD">
            <w:pPr>
              <w:rPr>
                <w:lang w:eastAsia="de-DE"/>
              </w:rPr>
            </w:pPr>
            <w:commentRangeStart w:id="433"/>
            <w:r w:rsidRPr="00EE5A87">
              <w:rPr>
                <w:lang w:eastAsia="de-DE"/>
              </w:rPr>
              <w:t xml:space="preserve">Refer to the appropriate step of scope item </w:t>
            </w:r>
            <w:r w:rsidRPr="00EE5A87">
              <w:rPr>
                <w:rStyle w:val="SAPScreenElement"/>
                <w:color w:val="auto"/>
              </w:rPr>
              <w:t>Add New Employee / Rehire (FJ0).</w:t>
            </w:r>
            <w:commentRangeEnd w:id="433"/>
            <w:r w:rsidR="00957CA9">
              <w:rPr>
                <w:rStyle w:val="CommentReference"/>
              </w:rPr>
              <w:commentReference w:id="433"/>
            </w:r>
          </w:p>
        </w:tc>
      </w:tr>
      <w:tr w:rsidR="00472CAD" w:rsidRPr="00EE5A87" w14:paraId="068555B9" w14:textId="77777777" w:rsidTr="00AA15C7">
        <w:tc>
          <w:tcPr>
            <w:tcW w:w="454" w:type="dxa"/>
            <w:hideMark/>
          </w:tcPr>
          <w:p w14:paraId="328DE26C" w14:textId="77777777" w:rsidR="00472CAD" w:rsidRPr="00EE5A87" w:rsidRDefault="00472CAD">
            <w:r w:rsidRPr="00EE5A87">
              <w:t>2</w:t>
            </w:r>
          </w:p>
        </w:tc>
        <w:tc>
          <w:tcPr>
            <w:tcW w:w="7438" w:type="dxa"/>
            <w:hideMark/>
          </w:tcPr>
          <w:p w14:paraId="08340D33" w14:textId="77777777" w:rsidR="00472CAD" w:rsidRPr="00EE5A87" w:rsidRDefault="00472CAD">
            <w:pPr>
              <w:rPr>
                <w:lang w:eastAsia="de-DE"/>
              </w:rPr>
            </w:pPr>
            <w:r w:rsidRPr="00EE5A87">
              <w:rPr>
                <w:lang w:eastAsia="de-DE"/>
              </w:rPr>
              <w:t xml:space="preserve">One administrator user with the complete access to all employee views and fields must exist. </w:t>
            </w:r>
          </w:p>
        </w:tc>
        <w:tc>
          <w:tcPr>
            <w:tcW w:w="6394" w:type="dxa"/>
            <w:hideMark/>
          </w:tcPr>
          <w:p w14:paraId="4FEB0756" w14:textId="03E25009" w:rsidR="00472CAD" w:rsidRPr="00EE5A87" w:rsidRDefault="00472CAD">
            <w:pPr>
              <w:rPr>
                <w:lang w:eastAsia="de-DE"/>
              </w:rPr>
            </w:pPr>
            <w:r w:rsidRPr="00EE5A87">
              <w:rPr>
                <w:lang w:eastAsia="de-DE"/>
              </w:rPr>
              <w:t xml:space="preserve">Permission Role </w:t>
            </w:r>
            <w:r w:rsidR="001057A6" w:rsidRPr="00EE5A87">
              <w:rPr>
                <w:rStyle w:val="SAPTextReference"/>
              </w:rPr>
              <w:t xml:space="preserve">SAP BestPractices </w:t>
            </w:r>
            <w:r w:rsidR="0029401E" w:rsidRPr="00EE5A87">
              <w:rPr>
                <w:rStyle w:val="SAPTextReference"/>
              </w:rPr>
              <w:t xml:space="preserve">Apprentice </w:t>
            </w:r>
            <w:r w:rsidR="001057A6" w:rsidRPr="00EE5A87">
              <w:rPr>
                <w:rStyle w:val="SAPTextReference"/>
              </w:rPr>
              <w:t xml:space="preserve">Super Admin </w:t>
            </w:r>
            <w:r w:rsidRPr="00EE5A87">
              <w:rPr>
                <w:lang w:eastAsia="de-DE"/>
              </w:rPr>
              <w:t xml:space="preserve">can be used as reference. </w:t>
            </w:r>
          </w:p>
        </w:tc>
        <w:bookmarkEnd w:id="286"/>
      </w:tr>
    </w:tbl>
    <w:p w14:paraId="10D41A9F" w14:textId="77777777" w:rsidR="0098554D" w:rsidRPr="00EE5A87" w:rsidRDefault="0098554D" w:rsidP="0098554D">
      <w:pPr>
        <w:pStyle w:val="Heading2"/>
      </w:pPr>
      <w:bookmarkStart w:id="434" w:name="_Toc474126685"/>
      <w:bookmarkStart w:id="435" w:name="_Toc474945897"/>
      <w:bookmarkStart w:id="436" w:name="_Toc504987994"/>
      <w:bookmarkStart w:id="437" w:name="_Toc391586498"/>
      <w:bookmarkStart w:id="438" w:name="_Toc391586873"/>
      <w:bookmarkStart w:id="439" w:name="_Toc410685021"/>
      <w:r w:rsidRPr="00EE5A87">
        <w:t>Preliminary Steps</w:t>
      </w:r>
      <w:bookmarkEnd w:id="434"/>
      <w:bookmarkEnd w:id="435"/>
      <w:bookmarkEnd w:id="436"/>
    </w:p>
    <w:p w14:paraId="0EC511FB" w14:textId="2E79433D" w:rsidR="0098554D" w:rsidRPr="00EE5A87" w:rsidRDefault="0098554D" w:rsidP="00AA15C7">
      <w:pPr>
        <w:pStyle w:val="Heading3"/>
      </w:pPr>
      <w:r w:rsidRPr="00EE5A87">
        <w:t xml:space="preserve"> </w:t>
      </w:r>
      <w:bookmarkStart w:id="440" w:name="_Toc504987995"/>
      <w:r w:rsidR="006428F8" w:rsidRPr="00EE5A87">
        <w:t>Maintaining Apprentice Supervisor for Apprentice</w:t>
      </w:r>
      <w:bookmarkEnd w:id="440"/>
    </w:p>
    <w:p w14:paraId="168431D2" w14:textId="77777777" w:rsidR="0098554D" w:rsidRPr="00EE5A87" w:rsidRDefault="0098554D" w:rsidP="0098554D">
      <w:pPr>
        <w:pStyle w:val="SAPKeyblockTitle"/>
      </w:pPr>
      <w:r w:rsidRPr="00EE5A87">
        <w:t>Use</w:t>
      </w:r>
    </w:p>
    <w:p w14:paraId="1E0385ED" w14:textId="6E06E033" w:rsidR="00D733E7" w:rsidRPr="00EE5A87" w:rsidRDefault="00D733E7" w:rsidP="00D733E7">
      <w:pPr>
        <w:pStyle w:val="ListBullet"/>
        <w:numPr>
          <w:ilvl w:val="0"/>
          <w:numId w:val="0"/>
        </w:numPr>
      </w:pPr>
      <w:r w:rsidRPr="00EE5A87">
        <w:t xml:space="preserve">The majority of the process steps within this scope item are executed by the apprentice supervisor. Therefore, during hiring of the apprentice, the </w:t>
      </w:r>
      <w:r w:rsidRPr="00EE5A87">
        <w:rPr>
          <w:rStyle w:val="SAPScreenElement"/>
        </w:rPr>
        <w:t>Relationship Type</w:t>
      </w:r>
      <w:r w:rsidRPr="00EE5A87">
        <w:rPr>
          <w:rStyle w:val="UserInput"/>
          <w:sz w:val="18"/>
        </w:rPr>
        <w:t xml:space="preserve"> Apprentice Supervisor </w:t>
      </w:r>
      <w:r w:rsidRPr="00EE5A87">
        <w:t>must have been maintained.</w:t>
      </w:r>
    </w:p>
    <w:p w14:paraId="08358C19" w14:textId="77777777" w:rsidR="00D733E7" w:rsidRPr="00EE5A87" w:rsidRDefault="00D733E7" w:rsidP="00986986">
      <w:pPr>
        <w:pStyle w:val="SAPNoteHeading"/>
        <w:ind w:left="0"/>
      </w:pPr>
      <w:commentRangeStart w:id="441"/>
      <w:r w:rsidRPr="00EE5A87">
        <w:rPr>
          <w:noProof/>
        </w:rPr>
        <w:drawing>
          <wp:inline distT="0" distB="0" distL="0" distR="0" wp14:anchorId="514BC027" wp14:editId="62177800">
            <wp:extent cx="231775" cy="231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EE5A87">
        <w:rPr>
          <w:noProof/>
          <w:lang w:eastAsia="zh-CN"/>
        </w:rPr>
        <w:t xml:space="preserve"> Note</w:t>
      </w:r>
    </w:p>
    <w:p w14:paraId="094C5B00" w14:textId="5D6D65F3" w:rsidR="00D733E7" w:rsidRPr="00EE5A87" w:rsidRDefault="00D733E7" w:rsidP="00986986">
      <w:pPr>
        <w:pStyle w:val="NoteParagraph"/>
        <w:ind w:left="56"/>
      </w:pPr>
      <w:r w:rsidRPr="00EE5A87">
        <w:t>For details, refer to test script</w:t>
      </w:r>
      <w:r w:rsidR="007A2027" w:rsidRPr="00EE5A87">
        <w:t xml:space="preserve"> of scope item</w:t>
      </w:r>
      <w:r w:rsidRPr="00EE5A87">
        <w:t xml:space="preserve"> </w:t>
      </w:r>
      <w:r w:rsidRPr="00EE5A87">
        <w:rPr>
          <w:rStyle w:val="SAPEmphasis"/>
        </w:rPr>
        <w:t>Add New Employee / Rehire (FJ0)</w:t>
      </w:r>
      <w:r w:rsidRPr="00EE5A87">
        <w:t>.</w:t>
      </w:r>
      <w:commentRangeEnd w:id="441"/>
      <w:r w:rsidR="00957CA9">
        <w:rPr>
          <w:rStyle w:val="CommentReference"/>
        </w:rPr>
        <w:commentReference w:id="441"/>
      </w:r>
    </w:p>
    <w:p w14:paraId="2B058D28" w14:textId="77777777" w:rsidR="006C513D" w:rsidRPr="00EE5A87" w:rsidRDefault="006C513D" w:rsidP="00D733E7">
      <w:pPr>
        <w:pStyle w:val="NoteParagraph"/>
        <w:ind w:left="0"/>
      </w:pPr>
    </w:p>
    <w:p w14:paraId="6366E7D7" w14:textId="65C0A84D" w:rsidR="00D733E7" w:rsidRPr="00EE5A87" w:rsidRDefault="00D733E7" w:rsidP="00D733E7">
      <w:pPr>
        <w:pStyle w:val="NoteParagraph"/>
        <w:ind w:left="0"/>
      </w:pPr>
      <w:r w:rsidRPr="00EE5A87">
        <w:t>Nevertheless, in case you have missed to maintain the mentioned relationship type, you can add it as briefly described below</w:t>
      </w:r>
      <w:r w:rsidR="005E4A72" w:rsidRPr="00EE5A87">
        <w:t>.</w:t>
      </w:r>
    </w:p>
    <w:p w14:paraId="70386187" w14:textId="77777777" w:rsidR="0098554D" w:rsidRPr="00EE5A87" w:rsidRDefault="0098554D" w:rsidP="0098554D">
      <w:pPr>
        <w:pStyle w:val="SAPKeyblockTitle"/>
      </w:pPr>
      <w:r w:rsidRPr="00EE5A87">
        <w:t>Procedure</w:t>
      </w:r>
    </w:p>
    <w:p w14:paraId="1148641D" w14:textId="4DF5678C" w:rsidR="00805C42" w:rsidRPr="00EE5A87" w:rsidRDefault="00805C42">
      <w:pPr>
        <w:pStyle w:val="ListNumber"/>
      </w:pPr>
      <w:r w:rsidRPr="00EE5A87">
        <w:rPr>
          <w:noProof/>
        </w:rPr>
        <w:t xml:space="preserve">Log on to </w:t>
      </w:r>
      <w:r w:rsidR="002965CF" w:rsidRPr="00EE5A87">
        <w:rPr>
          <w:rStyle w:val="SAPScreenElement"/>
          <w:color w:val="auto"/>
        </w:rPr>
        <w:t>Employee Central</w:t>
      </w:r>
      <w:r w:rsidR="002965CF" w:rsidRPr="00EE5A87" w:rsidDel="00765839">
        <w:rPr>
          <w:rStyle w:val="SAPScreenElement"/>
        </w:rPr>
        <w:t xml:space="preserve"> </w:t>
      </w:r>
      <w:r w:rsidRPr="00EE5A87">
        <w:rPr>
          <w:noProof/>
        </w:rPr>
        <w:t xml:space="preserve">as HR </w:t>
      </w:r>
      <w:r w:rsidRPr="00EE5A87">
        <w:t>Administrator</w:t>
      </w:r>
      <w:r w:rsidRPr="00EE5A87">
        <w:rPr>
          <w:noProof/>
        </w:rPr>
        <w:t>.</w:t>
      </w:r>
    </w:p>
    <w:p w14:paraId="21355646" w14:textId="2F616B47" w:rsidR="00805C42" w:rsidRPr="00EE5A87" w:rsidRDefault="00805C42" w:rsidP="00805C42">
      <w:pPr>
        <w:pStyle w:val="ListNumber"/>
      </w:pPr>
      <w:r w:rsidRPr="00EE5A87">
        <w:rPr>
          <w:noProof/>
        </w:rPr>
        <w:t xml:space="preserve">Select from the </w:t>
      </w:r>
      <w:r w:rsidRPr="00EE5A87">
        <w:rPr>
          <w:rStyle w:val="SAPScreenElement"/>
        </w:rPr>
        <w:t xml:space="preserve">Home </w:t>
      </w:r>
      <w:r w:rsidRPr="00EE5A87">
        <w:rPr>
          <w:noProof/>
        </w:rPr>
        <w:t xml:space="preserve">drop-down </w:t>
      </w:r>
      <w:r w:rsidRPr="00EE5A87">
        <w:rPr>
          <w:rStyle w:val="SAPScreenElement"/>
        </w:rPr>
        <w:t>My Employee Files</w:t>
      </w:r>
      <w:r w:rsidRPr="00EE5A87">
        <w:rPr>
          <w:noProof/>
        </w:rPr>
        <w:t xml:space="preserve">. Select the drop-down next to your name to enter the </w:t>
      </w:r>
      <w:r w:rsidR="00531292" w:rsidRPr="00EE5A87">
        <w:rPr>
          <w:noProof/>
        </w:rPr>
        <w:t>apprentice’s</w:t>
      </w:r>
      <w:r w:rsidRPr="00EE5A87">
        <w:rPr>
          <w:noProof/>
        </w:rPr>
        <w:t xml:space="preserve"> name in the search box, and choose</w:t>
      </w:r>
      <w:r w:rsidRPr="00EE5A87">
        <w:t xml:space="preserve"> in the list of </w:t>
      </w:r>
      <w:r w:rsidR="00531292" w:rsidRPr="00EE5A87">
        <w:t>persons</w:t>
      </w:r>
      <w:r w:rsidRPr="00EE5A87">
        <w:t xml:space="preserve"> matching the search criteria the appropriate </w:t>
      </w:r>
      <w:r w:rsidR="00531292" w:rsidRPr="00EE5A87">
        <w:t>apprentice</w:t>
      </w:r>
      <w:r w:rsidRPr="00EE5A87">
        <w:t>.</w:t>
      </w:r>
    </w:p>
    <w:p w14:paraId="163B7594" w14:textId="77777777" w:rsidR="00805C42" w:rsidRPr="00EE5A87" w:rsidRDefault="00805C42" w:rsidP="00805C42">
      <w:pPr>
        <w:pStyle w:val="ListNumber"/>
      </w:pPr>
      <w:r w:rsidRPr="00EE5A87">
        <w:t xml:space="preserve">Go to the </w:t>
      </w:r>
      <w:r w:rsidRPr="00EE5A87">
        <w:rPr>
          <w:rStyle w:val="SAPScreenElement"/>
        </w:rPr>
        <w:t>Employment Information</w:t>
      </w:r>
      <w:r w:rsidRPr="00EE5A87">
        <w:t xml:space="preserve"> section, and there scroll down to the </w:t>
      </w:r>
      <w:r w:rsidRPr="00EE5A87">
        <w:rPr>
          <w:rStyle w:val="SAPScreenElement"/>
        </w:rPr>
        <w:t>Job Relationships</w:t>
      </w:r>
      <w:r w:rsidRPr="00EE5A87">
        <w:t xml:space="preserve"> subsection.</w:t>
      </w:r>
    </w:p>
    <w:p w14:paraId="021A6072" w14:textId="23390664" w:rsidR="00805C42" w:rsidRPr="00EE5A87" w:rsidRDefault="00805C42" w:rsidP="00805C42">
      <w:pPr>
        <w:pStyle w:val="ListNumber"/>
      </w:pPr>
      <w:r w:rsidRPr="00EE5A87">
        <w:t xml:space="preserve">Select the </w:t>
      </w:r>
      <w:r w:rsidRPr="0016194F">
        <w:rPr>
          <w:rStyle w:val="SAPScreenElement"/>
          <w:strike/>
          <w:highlight w:val="yellow"/>
          <w:rPrChange w:id="442" w:author="Author" w:date="2018-01-24T14:24:00Z">
            <w:rPr>
              <w:rStyle w:val="SAPScreenElement"/>
            </w:rPr>
          </w:rPrChange>
        </w:rPr>
        <w:t>Pencil (Edit)</w:t>
      </w:r>
      <w:r w:rsidRPr="0016194F">
        <w:rPr>
          <w:strike/>
          <w:highlight w:val="yellow"/>
          <w:rPrChange w:id="443" w:author="Author" w:date="2018-01-24T14:24:00Z">
            <w:rPr/>
          </w:rPrChange>
        </w:rPr>
        <w:t xml:space="preserve"> icon</w:t>
      </w:r>
      <w:r w:rsidRPr="0016194F">
        <w:rPr>
          <w:highlight w:val="yellow"/>
          <w:rPrChange w:id="444" w:author="Author" w:date="2018-01-24T14:24:00Z">
            <w:rPr/>
          </w:rPrChange>
        </w:rPr>
        <w:t xml:space="preserve"> </w:t>
      </w:r>
      <w:ins w:id="445" w:author="Author" w:date="2018-01-24T14:24:00Z">
        <w:r w:rsidR="001C7DB3" w:rsidRPr="0016194F">
          <w:rPr>
            <w:rStyle w:val="SAPScreenElement"/>
            <w:highlight w:val="yellow"/>
            <w:rPrChange w:id="446" w:author="Author" w:date="2018-01-24T14:24:00Z">
              <w:rPr>
                <w:rStyle w:val="SAPScreenElement"/>
              </w:rPr>
            </w:rPrChange>
          </w:rPr>
          <w:sym w:font="Symbol" w:char="F0C5"/>
        </w:r>
        <w:r w:rsidR="001C7DB3" w:rsidRPr="0016194F">
          <w:rPr>
            <w:rStyle w:val="SAPScreenElement"/>
            <w:highlight w:val="yellow"/>
            <w:rPrChange w:id="447" w:author="Author" w:date="2018-01-24T14:24:00Z">
              <w:rPr>
                <w:rStyle w:val="SAPScreenElement"/>
              </w:rPr>
            </w:rPrChange>
          </w:rPr>
          <w:t xml:space="preserve"> Add</w:t>
        </w:r>
        <w:r w:rsidR="001C7DB3" w:rsidRPr="0016194F">
          <w:rPr>
            <w:highlight w:val="yellow"/>
            <w:rPrChange w:id="448" w:author="Author" w:date="2018-01-24T14:24:00Z">
              <w:rPr/>
            </w:rPrChange>
          </w:rPr>
          <w:t xml:space="preserve"> link</w:t>
        </w:r>
        <w:r w:rsidR="001C7DB3" w:rsidRPr="00EE5A87">
          <w:t xml:space="preserve"> </w:t>
        </w:r>
      </w:ins>
      <w:r w:rsidRPr="00EE5A87">
        <w:t xml:space="preserve">next to the </w:t>
      </w:r>
      <w:r w:rsidRPr="00EE5A87">
        <w:rPr>
          <w:rStyle w:val="SAPScreenElement"/>
        </w:rPr>
        <w:t>Job Relationships</w:t>
      </w:r>
      <w:r w:rsidRPr="00EE5A87">
        <w:t xml:space="preserve"> block.</w:t>
      </w:r>
    </w:p>
    <w:p w14:paraId="48F2B94D" w14:textId="1FBE5EEE" w:rsidR="00805C42" w:rsidRPr="00EE5A87" w:rsidRDefault="00805C42" w:rsidP="00805C42">
      <w:pPr>
        <w:pStyle w:val="ListNumber"/>
      </w:pPr>
      <w:r w:rsidRPr="00EE5A87">
        <w:t xml:space="preserve">In the upcoming </w:t>
      </w:r>
      <w:r w:rsidRPr="00EE5A87">
        <w:rPr>
          <w:rStyle w:val="SAPScreenElement"/>
        </w:rPr>
        <w:t>Job Relationships</w:t>
      </w:r>
      <w:r w:rsidRPr="00EE5A87">
        <w:t xml:space="preserve"> dialog box, enter in the </w:t>
      </w:r>
      <w:r w:rsidRPr="00EE5A87">
        <w:rPr>
          <w:rStyle w:val="SAPScreenElement"/>
        </w:rPr>
        <w:t>When would you like your changes to take effect?</w:t>
      </w:r>
      <w:r w:rsidRPr="00EE5A87">
        <w:t xml:space="preserve"> field the date the change is to become valid (most likely the hiring date of the </w:t>
      </w:r>
      <w:r w:rsidR="00531292" w:rsidRPr="00EE5A87">
        <w:t>apprentice</w:t>
      </w:r>
      <w:r w:rsidRPr="00EE5A87">
        <w:t xml:space="preserve">). Select the </w:t>
      </w:r>
      <w:r w:rsidRPr="00EE5A87">
        <w:rPr>
          <w:rStyle w:val="SAPScreenElement"/>
        </w:rPr>
        <w:sym w:font="Symbol" w:char="F0C5"/>
      </w:r>
      <w:r w:rsidRPr="00EE5A87">
        <w:rPr>
          <w:rStyle w:val="SAPScreenElement"/>
        </w:rPr>
        <w:t xml:space="preserve"> Add</w:t>
      </w:r>
      <w:r w:rsidRPr="00EE5A87">
        <w:t xml:space="preserve"> link and make the following entries:</w:t>
      </w:r>
    </w:p>
    <w:tbl>
      <w:tblPr>
        <w:tblW w:w="6348" w:type="dxa"/>
        <w:tblInd w:w="392"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1758"/>
        <w:gridCol w:w="4590"/>
      </w:tblGrid>
      <w:tr w:rsidR="00805C42" w:rsidRPr="00EE5A87" w14:paraId="79DD3748" w14:textId="77777777" w:rsidTr="00D733E7">
        <w:trPr>
          <w:tblHeader/>
        </w:trPr>
        <w:tc>
          <w:tcPr>
            <w:tcW w:w="1758" w:type="dxa"/>
            <w:tcBorders>
              <w:top w:val="single" w:sz="8" w:space="0" w:color="999999"/>
              <w:left w:val="single" w:sz="8" w:space="0" w:color="999999"/>
              <w:bottom w:val="single" w:sz="8" w:space="0" w:color="999999"/>
              <w:right w:val="single" w:sz="8" w:space="0" w:color="999999"/>
            </w:tcBorders>
            <w:shd w:val="clear" w:color="auto" w:fill="999999"/>
            <w:hideMark/>
          </w:tcPr>
          <w:p w14:paraId="05DB1333" w14:textId="77777777" w:rsidR="00805C42" w:rsidRPr="00EE5A87" w:rsidRDefault="00805C42" w:rsidP="00805C42">
            <w:pPr>
              <w:pStyle w:val="SAPTableHeader"/>
              <w:keepLines w:val="0"/>
            </w:pPr>
            <w:r w:rsidRPr="00EE5A87">
              <w:t>Field Name</w:t>
            </w:r>
          </w:p>
        </w:tc>
        <w:tc>
          <w:tcPr>
            <w:tcW w:w="4590" w:type="dxa"/>
            <w:tcBorders>
              <w:top w:val="single" w:sz="8" w:space="0" w:color="999999"/>
              <w:left w:val="single" w:sz="8" w:space="0" w:color="999999"/>
              <w:bottom w:val="single" w:sz="8" w:space="0" w:color="999999"/>
              <w:right w:val="single" w:sz="8" w:space="0" w:color="999999"/>
            </w:tcBorders>
            <w:shd w:val="clear" w:color="auto" w:fill="999999"/>
            <w:hideMark/>
          </w:tcPr>
          <w:p w14:paraId="407C412D" w14:textId="77777777" w:rsidR="00805C42" w:rsidRPr="00EE5A87" w:rsidRDefault="00805C42" w:rsidP="00805C42">
            <w:pPr>
              <w:pStyle w:val="SAPTableHeader"/>
              <w:keepLines w:val="0"/>
            </w:pPr>
            <w:r w:rsidRPr="00EE5A87">
              <w:t>User Action and Values</w:t>
            </w:r>
          </w:p>
        </w:tc>
      </w:tr>
      <w:tr w:rsidR="00805C42" w:rsidRPr="00EE5A87" w14:paraId="7BFB4AF4" w14:textId="77777777" w:rsidTr="00D733E7">
        <w:tc>
          <w:tcPr>
            <w:tcW w:w="1758" w:type="dxa"/>
            <w:tcBorders>
              <w:top w:val="single" w:sz="8" w:space="0" w:color="999999"/>
              <w:left w:val="single" w:sz="8" w:space="0" w:color="999999"/>
              <w:bottom w:val="single" w:sz="8" w:space="0" w:color="999999"/>
              <w:right w:val="single" w:sz="8" w:space="0" w:color="999999"/>
            </w:tcBorders>
          </w:tcPr>
          <w:p w14:paraId="369EC07D" w14:textId="2BF05938" w:rsidR="00805C42" w:rsidRPr="00EE5A87" w:rsidRDefault="00805C42" w:rsidP="00805C42">
            <w:r w:rsidRPr="00EE5A87">
              <w:rPr>
                <w:rStyle w:val="SAPScreenElement"/>
              </w:rPr>
              <w:t>Relationship Type</w:t>
            </w:r>
          </w:p>
        </w:tc>
        <w:tc>
          <w:tcPr>
            <w:tcW w:w="4590" w:type="dxa"/>
            <w:tcBorders>
              <w:top w:val="single" w:sz="8" w:space="0" w:color="999999"/>
              <w:left w:val="single" w:sz="8" w:space="0" w:color="999999"/>
              <w:bottom w:val="single" w:sz="8" w:space="0" w:color="999999"/>
              <w:right w:val="single" w:sz="8" w:space="0" w:color="999999"/>
            </w:tcBorders>
          </w:tcPr>
          <w:p w14:paraId="034B54A7" w14:textId="00DB6CE4" w:rsidR="00805C42" w:rsidRPr="00EE5A87" w:rsidRDefault="00805C42" w:rsidP="00805C42">
            <w:pPr>
              <w:rPr>
                <w:rStyle w:val="SAPUserEntry"/>
              </w:rPr>
            </w:pPr>
            <w:r w:rsidRPr="00EE5A87">
              <w:t>select</w:t>
            </w:r>
            <w:r w:rsidRPr="00EE5A87">
              <w:rPr>
                <w:rStyle w:val="SAPUserEntry"/>
              </w:rPr>
              <w:t xml:space="preserve"> Apprentice Supervisor </w:t>
            </w:r>
            <w:r w:rsidRPr="00EE5A87">
              <w:t>from drop-down</w:t>
            </w:r>
          </w:p>
        </w:tc>
      </w:tr>
      <w:tr w:rsidR="00805C42" w:rsidRPr="00EE5A87" w14:paraId="368D655E" w14:textId="77777777" w:rsidTr="00D733E7">
        <w:tc>
          <w:tcPr>
            <w:tcW w:w="1758" w:type="dxa"/>
            <w:tcBorders>
              <w:top w:val="single" w:sz="8" w:space="0" w:color="999999"/>
              <w:left w:val="single" w:sz="8" w:space="0" w:color="999999"/>
              <w:bottom w:val="single" w:sz="8" w:space="0" w:color="999999"/>
              <w:right w:val="single" w:sz="8" w:space="0" w:color="999999"/>
            </w:tcBorders>
          </w:tcPr>
          <w:p w14:paraId="72776D00" w14:textId="2CC1C7AD" w:rsidR="00805C42" w:rsidRPr="00EE5A87" w:rsidRDefault="00805C42" w:rsidP="00805C42">
            <w:r w:rsidRPr="00EE5A87">
              <w:rPr>
                <w:rStyle w:val="SAPScreenElement"/>
              </w:rPr>
              <w:t>Name</w:t>
            </w:r>
          </w:p>
        </w:tc>
        <w:tc>
          <w:tcPr>
            <w:tcW w:w="4590" w:type="dxa"/>
            <w:tcBorders>
              <w:top w:val="single" w:sz="8" w:space="0" w:color="999999"/>
              <w:left w:val="single" w:sz="8" w:space="0" w:color="999999"/>
              <w:bottom w:val="single" w:sz="8" w:space="0" w:color="999999"/>
              <w:right w:val="single" w:sz="8" w:space="0" w:color="999999"/>
            </w:tcBorders>
          </w:tcPr>
          <w:p w14:paraId="6A9D7B3B" w14:textId="39898032" w:rsidR="00805C42" w:rsidRPr="00EE5A87" w:rsidRDefault="00805C42" w:rsidP="00805C42">
            <w:pPr>
              <w:rPr>
                <w:rStyle w:val="SAPUserEntry"/>
              </w:rPr>
            </w:pPr>
            <w:r w:rsidRPr="00EE5A87">
              <w:t>select appropriate employee from drop-down</w:t>
            </w:r>
          </w:p>
        </w:tc>
      </w:tr>
    </w:tbl>
    <w:p w14:paraId="1083BCC2" w14:textId="11C36682" w:rsidR="00805C42" w:rsidRPr="00EE5A87" w:rsidRDefault="00805C42" w:rsidP="00805C42">
      <w:pPr>
        <w:pStyle w:val="ListNumber"/>
      </w:pPr>
      <w:r w:rsidRPr="00EE5A87">
        <w:t xml:space="preserve">Choose the </w:t>
      </w:r>
      <w:r w:rsidRPr="00EE5A87">
        <w:rPr>
          <w:rStyle w:val="SAPScreenElement"/>
        </w:rPr>
        <w:t xml:space="preserve">Save </w:t>
      </w:r>
      <w:r w:rsidRPr="00EE5A87">
        <w:t xml:space="preserve">button. The data is saved and is visible in the employee’s </w:t>
      </w:r>
      <w:r w:rsidRPr="00EE5A87">
        <w:rPr>
          <w:rStyle w:val="SAPScreenElement"/>
        </w:rPr>
        <w:t>Job Relationships</w:t>
      </w:r>
      <w:r w:rsidRPr="00EE5A87">
        <w:t xml:space="preserve"> subsection of the</w:t>
      </w:r>
      <w:r w:rsidRPr="00EE5A87">
        <w:rPr>
          <w:rStyle w:val="SAPScreenElement"/>
        </w:rPr>
        <w:t xml:space="preserve"> Employment Information </w:t>
      </w:r>
      <w:r w:rsidRPr="00EE5A87">
        <w:t>section.</w:t>
      </w:r>
    </w:p>
    <w:p w14:paraId="13AE6D2A" w14:textId="18FB4668" w:rsidR="00472CAD" w:rsidRPr="00EE5A87" w:rsidRDefault="00472CAD" w:rsidP="005F1462">
      <w:pPr>
        <w:pStyle w:val="Heading1"/>
      </w:pPr>
      <w:bookmarkStart w:id="449" w:name="_Toc504987996"/>
      <w:r w:rsidRPr="00EE5A87">
        <w:lastRenderedPageBreak/>
        <w:t>Overview Table</w:t>
      </w:r>
      <w:bookmarkEnd w:id="437"/>
      <w:bookmarkEnd w:id="438"/>
      <w:bookmarkEnd w:id="439"/>
      <w:bookmarkEnd w:id="449"/>
    </w:p>
    <w:p w14:paraId="259E9231" w14:textId="39B87B5F" w:rsidR="00472CAD" w:rsidRPr="00EE5A87" w:rsidRDefault="00472CAD" w:rsidP="00472CAD">
      <w:pPr>
        <w:rPr>
          <w:iCs/>
        </w:rPr>
      </w:pPr>
      <w:r w:rsidRPr="00EE5A87">
        <w:rPr>
          <w:iCs/>
        </w:rPr>
        <w:t xml:space="preserve">The scope item </w:t>
      </w:r>
      <w:r w:rsidR="007F3CE7" w:rsidRPr="00EE5A87">
        <w:rPr>
          <w:rStyle w:val="SAPTextReference"/>
        </w:rPr>
        <w:t>Manage Apprentices</w:t>
      </w:r>
      <w:r w:rsidR="006443A0" w:rsidRPr="00EE5A87">
        <w:rPr>
          <w:rStyle w:val="SAPEmphasis"/>
        </w:rPr>
        <w:t xml:space="preserve"> </w:t>
      </w:r>
      <w:r w:rsidRPr="00EE5A87">
        <w:rPr>
          <w:iCs/>
        </w:rPr>
        <w:t>consists of several process steps provided in the table below.</w:t>
      </w:r>
    </w:p>
    <w:tbl>
      <w:tblPr>
        <w:tblW w:w="1457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2600"/>
        <w:gridCol w:w="1080"/>
        <w:gridCol w:w="2970"/>
        <w:gridCol w:w="1530"/>
        <w:gridCol w:w="1800"/>
        <w:gridCol w:w="4590"/>
      </w:tblGrid>
      <w:tr w:rsidR="00472CAD" w:rsidRPr="00EE5A87" w14:paraId="2ED647ED" w14:textId="77777777" w:rsidTr="001D625C">
        <w:tc>
          <w:tcPr>
            <w:tcW w:w="2600" w:type="dxa"/>
            <w:shd w:val="clear" w:color="auto" w:fill="999999"/>
          </w:tcPr>
          <w:p w14:paraId="4F5B228A" w14:textId="77777777" w:rsidR="00472CAD" w:rsidRPr="00EE5A87" w:rsidRDefault="00472CAD" w:rsidP="00025C46">
            <w:pPr>
              <w:pStyle w:val="TableHeading"/>
              <w:rPr>
                <w:rFonts w:ascii="BentonSans Bold" w:hAnsi="BentonSans Bold"/>
                <w:b w:val="0"/>
                <w:bCs/>
                <w:color w:val="FFFFFF"/>
                <w:sz w:val="18"/>
                <w:szCs w:val="18"/>
              </w:rPr>
            </w:pPr>
            <w:r w:rsidRPr="00EE5A87">
              <w:rPr>
                <w:rFonts w:ascii="BentonSans Bold" w:hAnsi="BentonSans Bold"/>
                <w:b w:val="0"/>
                <w:bCs/>
                <w:color w:val="FFFFFF"/>
                <w:sz w:val="18"/>
                <w:szCs w:val="18"/>
              </w:rPr>
              <w:t>Process Step</w:t>
            </w:r>
          </w:p>
        </w:tc>
        <w:tc>
          <w:tcPr>
            <w:tcW w:w="1080" w:type="dxa"/>
            <w:shd w:val="clear" w:color="auto" w:fill="999999"/>
          </w:tcPr>
          <w:p w14:paraId="7648DF92" w14:textId="77777777" w:rsidR="00472CAD" w:rsidRPr="00EE5A87" w:rsidRDefault="00472CAD" w:rsidP="00025C46">
            <w:pPr>
              <w:pStyle w:val="TableHeading"/>
              <w:rPr>
                <w:rFonts w:ascii="BentonSans Bold" w:hAnsi="BentonSans Bold"/>
                <w:b w:val="0"/>
                <w:bCs/>
                <w:color w:val="FFFFFF"/>
                <w:sz w:val="18"/>
                <w:szCs w:val="18"/>
              </w:rPr>
            </w:pPr>
            <w:r w:rsidRPr="00EE5A87">
              <w:rPr>
                <w:rFonts w:ascii="BentonSans Bold" w:hAnsi="BentonSans Bold"/>
                <w:b w:val="0"/>
                <w:bCs/>
                <w:color w:val="FFFFFF"/>
                <w:sz w:val="18"/>
                <w:szCs w:val="18"/>
              </w:rPr>
              <w:t>UI Type</w:t>
            </w:r>
          </w:p>
        </w:tc>
        <w:tc>
          <w:tcPr>
            <w:tcW w:w="2970" w:type="dxa"/>
            <w:shd w:val="clear" w:color="auto" w:fill="999999"/>
          </w:tcPr>
          <w:p w14:paraId="64B5E344" w14:textId="77777777" w:rsidR="00472CAD" w:rsidRPr="00EE5A87" w:rsidRDefault="00472CAD" w:rsidP="00025C46">
            <w:pPr>
              <w:pStyle w:val="TableHeading"/>
              <w:rPr>
                <w:rFonts w:ascii="BentonSans Bold" w:hAnsi="BentonSans Bold"/>
                <w:b w:val="0"/>
                <w:bCs/>
                <w:color w:val="FFFFFF"/>
                <w:sz w:val="18"/>
                <w:szCs w:val="18"/>
              </w:rPr>
            </w:pPr>
            <w:r w:rsidRPr="00EE5A87">
              <w:rPr>
                <w:rFonts w:ascii="BentonSans Bold" w:hAnsi="BentonSans Bold"/>
                <w:b w:val="0"/>
                <w:bCs/>
                <w:color w:val="FFFFFF"/>
                <w:sz w:val="18"/>
                <w:szCs w:val="18"/>
              </w:rPr>
              <w:t>Business Condition</w:t>
            </w:r>
          </w:p>
        </w:tc>
        <w:tc>
          <w:tcPr>
            <w:tcW w:w="1530" w:type="dxa"/>
            <w:shd w:val="clear" w:color="auto" w:fill="999999"/>
          </w:tcPr>
          <w:p w14:paraId="30DC9207" w14:textId="77777777" w:rsidR="00472CAD" w:rsidRPr="00EE5A87" w:rsidRDefault="00472CAD" w:rsidP="00025C46">
            <w:pPr>
              <w:pStyle w:val="TableHeading"/>
              <w:rPr>
                <w:rFonts w:ascii="BentonSans Bold" w:hAnsi="BentonSans Bold"/>
                <w:b w:val="0"/>
                <w:bCs/>
                <w:color w:val="FFFFFF"/>
                <w:sz w:val="18"/>
                <w:szCs w:val="18"/>
              </w:rPr>
            </w:pPr>
            <w:r w:rsidRPr="00EE5A87">
              <w:rPr>
                <w:rFonts w:ascii="BentonSans Bold" w:hAnsi="BentonSans Bold"/>
                <w:b w:val="0"/>
                <w:bCs/>
                <w:color w:val="FFFFFF"/>
                <w:sz w:val="18"/>
                <w:szCs w:val="18"/>
              </w:rPr>
              <w:t>Business Role</w:t>
            </w:r>
          </w:p>
        </w:tc>
        <w:tc>
          <w:tcPr>
            <w:tcW w:w="1800" w:type="dxa"/>
            <w:shd w:val="clear" w:color="auto" w:fill="999999"/>
          </w:tcPr>
          <w:p w14:paraId="18DAE6B8" w14:textId="77777777" w:rsidR="00472CAD" w:rsidRPr="00EE5A87" w:rsidRDefault="00072D1D" w:rsidP="00A25579">
            <w:pPr>
              <w:pStyle w:val="TableHeading"/>
              <w:rPr>
                <w:rFonts w:ascii="BentonSans Bold" w:hAnsi="BentonSans Bold"/>
                <w:b w:val="0"/>
                <w:bCs/>
                <w:color w:val="FFFFFF"/>
                <w:sz w:val="18"/>
                <w:szCs w:val="18"/>
              </w:rPr>
            </w:pPr>
            <w:r w:rsidRPr="00EE5A87">
              <w:rPr>
                <w:rFonts w:ascii="BentonSans Bold" w:hAnsi="BentonSans Bold"/>
                <w:b w:val="0"/>
                <w:bCs/>
                <w:color w:val="FFFFFF"/>
                <w:sz w:val="18"/>
                <w:szCs w:val="18"/>
              </w:rPr>
              <w:t>Transaction</w:t>
            </w:r>
            <w:r w:rsidR="00472CAD" w:rsidRPr="00EE5A87">
              <w:rPr>
                <w:rFonts w:ascii="BentonSans Bold" w:hAnsi="BentonSans Bold"/>
                <w:b w:val="0"/>
                <w:bCs/>
                <w:color w:val="FFFFFF"/>
                <w:sz w:val="18"/>
                <w:szCs w:val="18"/>
              </w:rPr>
              <w:t xml:space="preserve"> Code </w:t>
            </w:r>
          </w:p>
        </w:tc>
        <w:tc>
          <w:tcPr>
            <w:tcW w:w="4590" w:type="dxa"/>
            <w:shd w:val="clear" w:color="auto" w:fill="999999"/>
          </w:tcPr>
          <w:p w14:paraId="20D1E1F5" w14:textId="77777777" w:rsidR="00472CAD" w:rsidRPr="00EE5A87" w:rsidRDefault="00472CAD" w:rsidP="00025C46">
            <w:pPr>
              <w:pStyle w:val="TableHeading"/>
              <w:rPr>
                <w:rFonts w:ascii="BentonSans Bold" w:hAnsi="BentonSans Bold"/>
                <w:b w:val="0"/>
                <w:bCs/>
                <w:color w:val="FFFFFF"/>
                <w:sz w:val="18"/>
                <w:szCs w:val="18"/>
              </w:rPr>
            </w:pPr>
            <w:r w:rsidRPr="00EE5A87">
              <w:rPr>
                <w:rFonts w:ascii="BentonSans Bold" w:hAnsi="BentonSans Bold"/>
                <w:b w:val="0"/>
                <w:bCs/>
                <w:color w:val="FFFFFF"/>
                <w:sz w:val="18"/>
                <w:szCs w:val="18"/>
              </w:rPr>
              <w:t>Expected Results</w:t>
            </w:r>
          </w:p>
        </w:tc>
      </w:tr>
      <w:tr w:rsidR="004A0619" w:rsidRPr="00EE5A87" w14:paraId="17853D98" w14:textId="77777777" w:rsidTr="001D625C">
        <w:tc>
          <w:tcPr>
            <w:tcW w:w="2600" w:type="dxa"/>
            <w:shd w:val="clear" w:color="auto" w:fill="auto"/>
          </w:tcPr>
          <w:p w14:paraId="6D92135B" w14:textId="1F5B0F8D" w:rsidR="004A0619" w:rsidRPr="00EE5A87" w:rsidRDefault="004A0619" w:rsidP="004A0619">
            <w:pPr>
              <w:rPr>
                <w:b/>
                <w:lang w:eastAsia="zh-CN"/>
              </w:rPr>
            </w:pPr>
            <w:r w:rsidRPr="00EE5A87">
              <w:rPr>
                <w:rStyle w:val="SAPEmphasis"/>
              </w:rPr>
              <w:t>Maintain Apprentice Groups</w:t>
            </w:r>
          </w:p>
        </w:tc>
        <w:tc>
          <w:tcPr>
            <w:tcW w:w="1080" w:type="dxa"/>
            <w:shd w:val="clear" w:color="auto" w:fill="auto"/>
          </w:tcPr>
          <w:p w14:paraId="17FD761C" w14:textId="065CFDD2" w:rsidR="004A0619" w:rsidRPr="00EE5A87" w:rsidRDefault="004A0619" w:rsidP="004A0619">
            <w:pPr>
              <w:spacing w:after="120"/>
            </w:pPr>
            <w:r w:rsidRPr="00EE5A87">
              <w:t>Employee Central UI</w:t>
            </w:r>
          </w:p>
        </w:tc>
        <w:tc>
          <w:tcPr>
            <w:tcW w:w="2970" w:type="dxa"/>
            <w:shd w:val="clear" w:color="auto" w:fill="auto"/>
          </w:tcPr>
          <w:p w14:paraId="71A8C0F3" w14:textId="5D61FA49" w:rsidR="004A0619" w:rsidRPr="00EE5A87" w:rsidRDefault="00143BCA" w:rsidP="004A0619">
            <w:pPr>
              <w:spacing w:after="120"/>
            </w:pPr>
            <w:r w:rsidRPr="00EE5A87">
              <w:t>Apprentices must belong to a</w:t>
            </w:r>
            <w:r w:rsidR="00DF5939" w:rsidRPr="00EE5A87">
              <w:t>n apprentice</w:t>
            </w:r>
            <w:r w:rsidRPr="00EE5A87">
              <w:t xml:space="preserve"> group</w:t>
            </w:r>
            <w:r w:rsidR="00DF5939" w:rsidRPr="00EE5A87">
              <w:t>.</w:t>
            </w:r>
          </w:p>
        </w:tc>
        <w:tc>
          <w:tcPr>
            <w:tcW w:w="1530" w:type="dxa"/>
            <w:shd w:val="clear" w:color="auto" w:fill="auto"/>
          </w:tcPr>
          <w:p w14:paraId="71FF0DA1" w14:textId="2A525457" w:rsidR="004A0619" w:rsidRPr="00EE5A87" w:rsidRDefault="004A0619" w:rsidP="004A0619">
            <w:pPr>
              <w:spacing w:after="120"/>
            </w:pPr>
            <w:r w:rsidRPr="00EE5A87">
              <w:t>Apprentice Supervisor</w:t>
            </w:r>
          </w:p>
        </w:tc>
        <w:tc>
          <w:tcPr>
            <w:tcW w:w="1800" w:type="dxa"/>
            <w:shd w:val="clear" w:color="auto" w:fill="auto"/>
          </w:tcPr>
          <w:p w14:paraId="60BAD44B" w14:textId="388222C7" w:rsidR="004A0619" w:rsidRPr="00EE5A87" w:rsidRDefault="004A0619" w:rsidP="004A0619">
            <w:pPr>
              <w:autoSpaceDE w:val="0"/>
              <w:autoSpaceDN w:val="0"/>
              <w:adjustRightInd w:val="0"/>
              <w:spacing w:after="120"/>
            </w:pPr>
            <w:r w:rsidRPr="00EE5A87">
              <w:t>Company Instance URL</w:t>
            </w:r>
          </w:p>
        </w:tc>
        <w:tc>
          <w:tcPr>
            <w:tcW w:w="4590" w:type="dxa"/>
            <w:shd w:val="clear" w:color="auto" w:fill="auto"/>
          </w:tcPr>
          <w:p w14:paraId="7A6F365B" w14:textId="3F42A4FA" w:rsidR="004A0619" w:rsidRPr="00EE5A87" w:rsidRDefault="00143BCA" w:rsidP="00143BCA">
            <w:pPr>
              <w:spacing w:after="120"/>
              <w:rPr>
                <w:lang w:eastAsia="zh-CN"/>
              </w:rPr>
            </w:pPr>
            <w:r w:rsidRPr="00EE5A87">
              <w:rPr>
                <w:lang w:eastAsia="zh-CN"/>
              </w:rPr>
              <w:t>Apprentice groups have been maintained.</w:t>
            </w:r>
          </w:p>
        </w:tc>
      </w:tr>
      <w:tr w:rsidR="004A0619" w:rsidRPr="00EE5A87" w14:paraId="3DE12300" w14:textId="77777777" w:rsidTr="001D625C">
        <w:tc>
          <w:tcPr>
            <w:tcW w:w="2600" w:type="dxa"/>
            <w:shd w:val="clear" w:color="auto" w:fill="auto"/>
          </w:tcPr>
          <w:p w14:paraId="0FEE53E8" w14:textId="7E08CF18" w:rsidR="004A0619" w:rsidRPr="00EE5A87" w:rsidRDefault="004A0619" w:rsidP="004A0619">
            <w:pPr>
              <w:rPr>
                <w:b/>
                <w:lang w:eastAsia="zh-CN"/>
              </w:rPr>
            </w:pPr>
            <w:r w:rsidRPr="00EE5A87">
              <w:rPr>
                <w:rStyle w:val="SAPEmphasis"/>
              </w:rPr>
              <w:t>Maintain Schools (Optional)</w:t>
            </w:r>
          </w:p>
        </w:tc>
        <w:tc>
          <w:tcPr>
            <w:tcW w:w="1080" w:type="dxa"/>
            <w:shd w:val="clear" w:color="auto" w:fill="auto"/>
          </w:tcPr>
          <w:p w14:paraId="4515B277" w14:textId="737CFCB0" w:rsidR="004A0619" w:rsidRPr="00EE5A87" w:rsidRDefault="004A0619" w:rsidP="004A0619">
            <w:r w:rsidRPr="00EE5A87">
              <w:t>Employee Central UI</w:t>
            </w:r>
          </w:p>
        </w:tc>
        <w:tc>
          <w:tcPr>
            <w:tcW w:w="2970" w:type="dxa"/>
            <w:shd w:val="clear" w:color="auto" w:fill="auto"/>
          </w:tcPr>
          <w:p w14:paraId="6C6C4822" w14:textId="697DCEB0" w:rsidR="004A0619" w:rsidRPr="00EE5A87" w:rsidRDefault="00DF5939" w:rsidP="00DF5939">
            <w:pPr>
              <w:spacing w:after="120"/>
            </w:pPr>
            <w:r w:rsidRPr="00EE5A87">
              <w:t>The apprentice should attend an external training.</w:t>
            </w:r>
          </w:p>
        </w:tc>
        <w:tc>
          <w:tcPr>
            <w:tcW w:w="1530" w:type="dxa"/>
            <w:shd w:val="clear" w:color="auto" w:fill="auto"/>
          </w:tcPr>
          <w:p w14:paraId="11183671" w14:textId="337A5709" w:rsidR="004A0619" w:rsidRPr="00EE5A87" w:rsidRDefault="004A0619" w:rsidP="004A0619">
            <w:pPr>
              <w:spacing w:after="120"/>
            </w:pPr>
            <w:r w:rsidRPr="00EE5A87">
              <w:t>Apprentice Supervisor</w:t>
            </w:r>
          </w:p>
        </w:tc>
        <w:tc>
          <w:tcPr>
            <w:tcW w:w="1800" w:type="dxa"/>
            <w:shd w:val="clear" w:color="auto" w:fill="auto"/>
          </w:tcPr>
          <w:p w14:paraId="68ED4AB7" w14:textId="1CF6E852" w:rsidR="004A0619" w:rsidRPr="00EE5A87" w:rsidRDefault="004A0619" w:rsidP="004A0619">
            <w:pPr>
              <w:autoSpaceDE w:val="0"/>
              <w:autoSpaceDN w:val="0"/>
              <w:adjustRightInd w:val="0"/>
              <w:spacing w:after="120"/>
            </w:pPr>
            <w:r w:rsidRPr="00EE5A87">
              <w:t>Company Instance URL</w:t>
            </w:r>
          </w:p>
        </w:tc>
        <w:tc>
          <w:tcPr>
            <w:tcW w:w="4590" w:type="dxa"/>
            <w:shd w:val="clear" w:color="auto" w:fill="auto"/>
          </w:tcPr>
          <w:p w14:paraId="72583B20" w14:textId="6D0E8A8F" w:rsidR="004A0619" w:rsidRPr="00EE5A87" w:rsidRDefault="00143BCA" w:rsidP="00143BCA">
            <w:pPr>
              <w:spacing w:after="120"/>
            </w:pPr>
            <w:r w:rsidRPr="00EE5A87">
              <w:t xml:space="preserve">Schools, where apprentices can attend external training, have been </w:t>
            </w:r>
            <w:r w:rsidRPr="00EE5A87">
              <w:rPr>
                <w:lang w:eastAsia="zh-CN"/>
              </w:rPr>
              <w:t>maintained.</w:t>
            </w:r>
          </w:p>
        </w:tc>
      </w:tr>
      <w:tr w:rsidR="004A0619" w:rsidRPr="00EE5A87" w14:paraId="02C94E82" w14:textId="77777777" w:rsidTr="001D625C">
        <w:tc>
          <w:tcPr>
            <w:tcW w:w="2600" w:type="dxa"/>
            <w:shd w:val="clear" w:color="auto" w:fill="auto"/>
          </w:tcPr>
          <w:p w14:paraId="010891E4" w14:textId="2A2BDA03" w:rsidR="004A0619" w:rsidRPr="00EE5A87" w:rsidRDefault="004A0619" w:rsidP="00180E8E">
            <w:pPr>
              <w:rPr>
                <w:b/>
                <w:lang w:eastAsia="zh-CN"/>
              </w:rPr>
            </w:pPr>
            <w:r w:rsidRPr="00EE5A87">
              <w:rPr>
                <w:rStyle w:val="SAPEmphasis"/>
              </w:rPr>
              <w:t xml:space="preserve">Maintain </w:t>
            </w:r>
            <w:r w:rsidR="00180E8E" w:rsidRPr="00EE5A87">
              <w:rPr>
                <w:rStyle w:val="SAPEmphasis"/>
              </w:rPr>
              <w:t xml:space="preserve">Apprentice </w:t>
            </w:r>
            <w:r w:rsidRPr="00EE5A87">
              <w:rPr>
                <w:rStyle w:val="SAPEmphasis"/>
              </w:rPr>
              <w:t>Departments (Optional)</w:t>
            </w:r>
          </w:p>
        </w:tc>
        <w:tc>
          <w:tcPr>
            <w:tcW w:w="1080" w:type="dxa"/>
            <w:shd w:val="clear" w:color="auto" w:fill="auto"/>
          </w:tcPr>
          <w:p w14:paraId="40D197F8" w14:textId="473B5958" w:rsidR="004A0619" w:rsidRPr="00EE5A87" w:rsidRDefault="004A0619" w:rsidP="004A0619">
            <w:r w:rsidRPr="00EE5A87">
              <w:t>Employee Central UI</w:t>
            </w:r>
          </w:p>
        </w:tc>
        <w:tc>
          <w:tcPr>
            <w:tcW w:w="2970" w:type="dxa"/>
            <w:shd w:val="clear" w:color="auto" w:fill="auto"/>
          </w:tcPr>
          <w:p w14:paraId="43BFCB27" w14:textId="2718E4E1" w:rsidR="004A0619" w:rsidRPr="00EE5A87" w:rsidRDefault="00A13758" w:rsidP="00A13758">
            <w:pPr>
              <w:spacing w:after="120"/>
            </w:pPr>
            <w:r w:rsidRPr="00EE5A87">
              <w:t>The apprentice should attend an on-the-job training.</w:t>
            </w:r>
          </w:p>
        </w:tc>
        <w:tc>
          <w:tcPr>
            <w:tcW w:w="1530" w:type="dxa"/>
            <w:shd w:val="clear" w:color="auto" w:fill="auto"/>
          </w:tcPr>
          <w:p w14:paraId="2FE1761A" w14:textId="7769CE68" w:rsidR="004A0619" w:rsidRPr="00EE5A87" w:rsidRDefault="004A0619" w:rsidP="004A0619">
            <w:pPr>
              <w:spacing w:after="120"/>
            </w:pPr>
            <w:r w:rsidRPr="00EE5A87">
              <w:t>Apprentice Supervisor</w:t>
            </w:r>
          </w:p>
        </w:tc>
        <w:tc>
          <w:tcPr>
            <w:tcW w:w="1800" w:type="dxa"/>
            <w:shd w:val="clear" w:color="auto" w:fill="auto"/>
          </w:tcPr>
          <w:p w14:paraId="777CA29A" w14:textId="4ADF70B7" w:rsidR="004A0619" w:rsidRPr="00EE5A87" w:rsidRDefault="004A0619" w:rsidP="004A0619">
            <w:pPr>
              <w:autoSpaceDE w:val="0"/>
              <w:autoSpaceDN w:val="0"/>
              <w:adjustRightInd w:val="0"/>
              <w:spacing w:after="120"/>
            </w:pPr>
            <w:r w:rsidRPr="00EE5A87">
              <w:t>Company Instance URL</w:t>
            </w:r>
          </w:p>
        </w:tc>
        <w:tc>
          <w:tcPr>
            <w:tcW w:w="4590" w:type="dxa"/>
            <w:shd w:val="clear" w:color="auto" w:fill="auto"/>
          </w:tcPr>
          <w:p w14:paraId="0376E203" w14:textId="1F858671" w:rsidR="004A0619" w:rsidRPr="00EE5A87" w:rsidRDefault="00143BCA" w:rsidP="00143BCA">
            <w:pPr>
              <w:spacing w:after="120"/>
            </w:pPr>
            <w:r w:rsidRPr="00EE5A87">
              <w:t xml:space="preserve">Departments, where </w:t>
            </w:r>
            <w:r w:rsidR="002472EA" w:rsidRPr="00EE5A87">
              <w:t xml:space="preserve">apprentices are supposed to do on-the-job training, have been </w:t>
            </w:r>
            <w:r w:rsidR="002472EA" w:rsidRPr="00EE5A87">
              <w:rPr>
                <w:lang w:eastAsia="zh-CN"/>
              </w:rPr>
              <w:t>maintained</w:t>
            </w:r>
            <w:r w:rsidRPr="00EE5A87">
              <w:t>.</w:t>
            </w:r>
          </w:p>
        </w:tc>
      </w:tr>
      <w:tr w:rsidR="004A0619" w:rsidRPr="00EE5A87" w14:paraId="4D09ACCE" w14:textId="77777777" w:rsidTr="001D625C">
        <w:tc>
          <w:tcPr>
            <w:tcW w:w="2600" w:type="dxa"/>
            <w:shd w:val="clear" w:color="auto" w:fill="auto"/>
          </w:tcPr>
          <w:p w14:paraId="79DA5FEA" w14:textId="28CE203D" w:rsidR="004A0619" w:rsidRPr="00EE5A87" w:rsidRDefault="004A0619" w:rsidP="004A0619">
            <w:pPr>
              <w:rPr>
                <w:rStyle w:val="SAPEmphasis"/>
              </w:rPr>
            </w:pPr>
            <w:r w:rsidRPr="00EE5A87">
              <w:rPr>
                <w:rStyle w:val="SAPEmphasis"/>
              </w:rPr>
              <w:t>Maintain Apprentices</w:t>
            </w:r>
          </w:p>
        </w:tc>
        <w:tc>
          <w:tcPr>
            <w:tcW w:w="1080" w:type="dxa"/>
            <w:shd w:val="clear" w:color="auto" w:fill="auto"/>
          </w:tcPr>
          <w:p w14:paraId="499E9EC6" w14:textId="201C24E5" w:rsidR="004A0619" w:rsidRPr="00EE5A87" w:rsidRDefault="004A0619" w:rsidP="004A0619">
            <w:r w:rsidRPr="00EE5A87">
              <w:t>Employee Central UI</w:t>
            </w:r>
          </w:p>
        </w:tc>
        <w:tc>
          <w:tcPr>
            <w:tcW w:w="2970" w:type="dxa"/>
            <w:shd w:val="clear" w:color="auto" w:fill="auto"/>
          </w:tcPr>
          <w:p w14:paraId="653DFB0D" w14:textId="77777777" w:rsidR="004A0619" w:rsidRPr="00EE5A87" w:rsidRDefault="004A0619" w:rsidP="004A0619">
            <w:pPr>
              <w:spacing w:after="120"/>
            </w:pPr>
          </w:p>
        </w:tc>
        <w:tc>
          <w:tcPr>
            <w:tcW w:w="1530" w:type="dxa"/>
            <w:shd w:val="clear" w:color="auto" w:fill="auto"/>
          </w:tcPr>
          <w:p w14:paraId="15D51BDC" w14:textId="31205954" w:rsidR="004A0619" w:rsidRPr="00EE5A87" w:rsidRDefault="004A0619" w:rsidP="004A0619">
            <w:pPr>
              <w:spacing w:after="120"/>
            </w:pPr>
            <w:r w:rsidRPr="00EE5A87">
              <w:t>Apprentice Supervisor</w:t>
            </w:r>
          </w:p>
        </w:tc>
        <w:tc>
          <w:tcPr>
            <w:tcW w:w="1800" w:type="dxa"/>
            <w:shd w:val="clear" w:color="auto" w:fill="auto"/>
          </w:tcPr>
          <w:p w14:paraId="2B9A7D3F" w14:textId="5876B3D6" w:rsidR="004A0619" w:rsidRPr="00EE5A87" w:rsidRDefault="004A0619" w:rsidP="004A0619">
            <w:pPr>
              <w:autoSpaceDE w:val="0"/>
              <w:autoSpaceDN w:val="0"/>
              <w:adjustRightInd w:val="0"/>
              <w:spacing w:after="120"/>
            </w:pPr>
            <w:r w:rsidRPr="00EE5A87">
              <w:t>Company Instance URL</w:t>
            </w:r>
          </w:p>
        </w:tc>
        <w:tc>
          <w:tcPr>
            <w:tcW w:w="4590" w:type="dxa"/>
            <w:shd w:val="clear" w:color="auto" w:fill="auto"/>
          </w:tcPr>
          <w:p w14:paraId="60C3A7CF" w14:textId="33A3BBD7" w:rsidR="004A0619" w:rsidRPr="00EE5A87" w:rsidRDefault="002472EA" w:rsidP="002472EA">
            <w:pPr>
              <w:spacing w:after="120"/>
            </w:pPr>
            <w:r w:rsidRPr="00EE5A87">
              <w:t xml:space="preserve">Data relevant for apprentices during their apprenticeship has been </w:t>
            </w:r>
            <w:r w:rsidRPr="00EE5A87">
              <w:rPr>
                <w:lang w:eastAsia="zh-CN"/>
              </w:rPr>
              <w:t>maintained.</w:t>
            </w:r>
          </w:p>
        </w:tc>
      </w:tr>
      <w:tr w:rsidR="004A0619" w:rsidRPr="00EE5A87" w14:paraId="56233809" w14:textId="77777777" w:rsidTr="001D625C">
        <w:tc>
          <w:tcPr>
            <w:tcW w:w="2600" w:type="dxa"/>
            <w:shd w:val="clear" w:color="auto" w:fill="auto"/>
          </w:tcPr>
          <w:p w14:paraId="0030B443" w14:textId="237EC9AA" w:rsidR="004A0619" w:rsidRPr="00EE5A87" w:rsidRDefault="004A0619" w:rsidP="004A0619">
            <w:pPr>
              <w:rPr>
                <w:rStyle w:val="SAPEmphasis"/>
              </w:rPr>
            </w:pPr>
            <w:r w:rsidRPr="00EE5A87">
              <w:rPr>
                <w:rStyle w:val="SAPEmphasis"/>
              </w:rPr>
              <w:t>Maintain Apprenticeship Plan</w:t>
            </w:r>
          </w:p>
        </w:tc>
        <w:tc>
          <w:tcPr>
            <w:tcW w:w="1080" w:type="dxa"/>
            <w:shd w:val="clear" w:color="auto" w:fill="auto"/>
          </w:tcPr>
          <w:p w14:paraId="67801D51" w14:textId="72C03523" w:rsidR="004A0619" w:rsidRPr="00EE5A87" w:rsidRDefault="004A0619" w:rsidP="004A0619">
            <w:r w:rsidRPr="00EE5A87">
              <w:t>Employee Central UI</w:t>
            </w:r>
          </w:p>
        </w:tc>
        <w:tc>
          <w:tcPr>
            <w:tcW w:w="2970" w:type="dxa"/>
            <w:shd w:val="clear" w:color="auto" w:fill="auto"/>
          </w:tcPr>
          <w:p w14:paraId="38F1A85C" w14:textId="77777777" w:rsidR="004A0619" w:rsidRPr="00EE5A87" w:rsidRDefault="004A0619" w:rsidP="004A0619">
            <w:pPr>
              <w:spacing w:after="120"/>
            </w:pPr>
          </w:p>
        </w:tc>
        <w:tc>
          <w:tcPr>
            <w:tcW w:w="1530" w:type="dxa"/>
            <w:shd w:val="clear" w:color="auto" w:fill="auto"/>
          </w:tcPr>
          <w:p w14:paraId="29D4A3EB" w14:textId="410FB492" w:rsidR="004A0619" w:rsidRPr="00EE5A87" w:rsidRDefault="004A0619" w:rsidP="004A0619">
            <w:pPr>
              <w:spacing w:after="120"/>
            </w:pPr>
            <w:r w:rsidRPr="00EE5A87">
              <w:t>Apprentice Supervisor</w:t>
            </w:r>
          </w:p>
        </w:tc>
        <w:tc>
          <w:tcPr>
            <w:tcW w:w="1800" w:type="dxa"/>
            <w:shd w:val="clear" w:color="auto" w:fill="auto"/>
          </w:tcPr>
          <w:p w14:paraId="5DA147AF" w14:textId="5CDDEE62" w:rsidR="004A0619" w:rsidRPr="00EE5A87" w:rsidRDefault="004A0619" w:rsidP="004A0619">
            <w:pPr>
              <w:autoSpaceDE w:val="0"/>
              <w:autoSpaceDN w:val="0"/>
              <w:adjustRightInd w:val="0"/>
              <w:spacing w:after="120"/>
            </w:pPr>
            <w:r w:rsidRPr="00EE5A87">
              <w:t>Company Instance URL</w:t>
            </w:r>
          </w:p>
        </w:tc>
        <w:tc>
          <w:tcPr>
            <w:tcW w:w="4590" w:type="dxa"/>
            <w:shd w:val="clear" w:color="auto" w:fill="auto"/>
          </w:tcPr>
          <w:p w14:paraId="0F47F233" w14:textId="7ECA4451" w:rsidR="004A0619" w:rsidRPr="00EE5A87" w:rsidRDefault="002472EA" w:rsidP="004A0619">
            <w:pPr>
              <w:spacing w:after="120"/>
            </w:pPr>
            <w:r w:rsidRPr="00EE5A87">
              <w:t>The apprenticeship plan for specified apprentice group(s) has been maintained.</w:t>
            </w:r>
          </w:p>
        </w:tc>
      </w:tr>
      <w:tr w:rsidR="004A0619" w:rsidRPr="00EE5A87" w14:paraId="2689AD38" w14:textId="77777777" w:rsidTr="001D625C">
        <w:tc>
          <w:tcPr>
            <w:tcW w:w="2600" w:type="dxa"/>
            <w:shd w:val="clear" w:color="auto" w:fill="auto"/>
          </w:tcPr>
          <w:p w14:paraId="71EF9DAE" w14:textId="12627F21" w:rsidR="004A0619" w:rsidRPr="00EE5A87" w:rsidRDefault="004A0619" w:rsidP="004A0619">
            <w:pPr>
              <w:rPr>
                <w:rStyle w:val="SAPEmphasis"/>
              </w:rPr>
            </w:pPr>
            <w:r w:rsidRPr="00EE5A87">
              <w:rPr>
                <w:rStyle w:val="SAPEmphasis"/>
              </w:rPr>
              <w:t>Share Apprenticeship Plan</w:t>
            </w:r>
          </w:p>
        </w:tc>
        <w:tc>
          <w:tcPr>
            <w:tcW w:w="1080" w:type="dxa"/>
            <w:shd w:val="clear" w:color="auto" w:fill="auto"/>
          </w:tcPr>
          <w:p w14:paraId="10810D6E" w14:textId="7F6B34AA" w:rsidR="004A0619" w:rsidRPr="00EE5A87" w:rsidRDefault="004A0619" w:rsidP="004A0619">
            <w:r w:rsidRPr="00EE5A87">
              <w:t>Employee Central UI</w:t>
            </w:r>
          </w:p>
        </w:tc>
        <w:tc>
          <w:tcPr>
            <w:tcW w:w="2970" w:type="dxa"/>
            <w:shd w:val="clear" w:color="auto" w:fill="auto"/>
          </w:tcPr>
          <w:p w14:paraId="41ECFA1F" w14:textId="77777777" w:rsidR="004A0619" w:rsidRPr="00EE5A87" w:rsidRDefault="004A0619" w:rsidP="004A0619">
            <w:pPr>
              <w:spacing w:after="120"/>
            </w:pPr>
          </w:p>
        </w:tc>
        <w:tc>
          <w:tcPr>
            <w:tcW w:w="1530" w:type="dxa"/>
            <w:shd w:val="clear" w:color="auto" w:fill="auto"/>
          </w:tcPr>
          <w:p w14:paraId="3B4443D7" w14:textId="4ED06CCC" w:rsidR="004A0619" w:rsidRPr="00EE5A87" w:rsidRDefault="004A0619" w:rsidP="004A0619">
            <w:pPr>
              <w:spacing w:after="120"/>
            </w:pPr>
            <w:r w:rsidRPr="00EE5A87">
              <w:t>Apprentice Supervisor</w:t>
            </w:r>
          </w:p>
        </w:tc>
        <w:tc>
          <w:tcPr>
            <w:tcW w:w="1800" w:type="dxa"/>
            <w:shd w:val="clear" w:color="auto" w:fill="auto"/>
          </w:tcPr>
          <w:p w14:paraId="44EB5B02" w14:textId="2CEA9E82" w:rsidR="004A0619" w:rsidRPr="00EE5A87" w:rsidRDefault="004A0619" w:rsidP="004A0619">
            <w:pPr>
              <w:autoSpaceDE w:val="0"/>
              <w:autoSpaceDN w:val="0"/>
              <w:adjustRightInd w:val="0"/>
              <w:spacing w:after="120"/>
            </w:pPr>
            <w:r w:rsidRPr="00EE5A87">
              <w:t>Company Instance URL</w:t>
            </w:r>
          </w:p>
        </w:tc>
        <w:tc>
          <w:tcPr>
            <w:tcW w:w="4590" w:type="dxa"/>
            <w:shd w:val="clear" w:color="auto" w:fill="auto"/>
          </w:tcPr>
          <w:p w14:paraId="140F35A5" w14:textId="3C75B34D" w:rsidR="004A0619" w:rsidRPr="00EE5A87" w:rsidRDefault="002472EA" w:rsidP="002472EA">
            <w:pPr>
              <w:spacing w:after="120"/>
            </w:pPr>
            <w:r w:rsidRPr="00EE5A87">
              <w:t>The apprenticeship plan has been shared with the apprentice(s) and the on-site supervisor(s).</w:t>
            </w:r>
          </w:p>
        </w:tc>
      </w:tr>
      <w:tr w:rsidR="004A0619" w:rsidRPr="00EE5A87" w14:paraId="5287CB9D" w14:textId="77777777" w:rsidTr="001D625C">
        <w:tc>
          <w:tcPr>
            <w:tcW w:w="2600" w:type="dxa"/>
            <w:shd w:val="clear" w:color="auto" w:fill="auto"/>
          </w:tcPr>
          <w:p w14:paraId="3EBE5F00" w14:textId="4A924E71" w:rsidR="004A0619" w:rsidRPr="00EE5A87" w:rsidRDefault="004A0619" w:rsidP="004A0619">
            <w:pPr>
              <w:rPr>
                <w:rStyle w:val="SAPEmphasis"/>
              </w:rPr>
            </w:pPr>
            <w:r w:rsidRPr="00EE5A87">
              <w:rPr>
                <w:rStyle w:val="SAPEmphasis"/>
              </w:rPr>
              <w:t>Send E-mail Notification about Apprenticeship Plan Availability</w:t>
            </w:r>
          </w:p>
        </w:tc>
        <w:tc>
          <w:tcPr>
            <w:tcW w:w="1080" w:type="dxa"/>
            <w:shd w:val="clear" w:color="auto" w:fill="auto"/>
          </w:tcPr>
          <w:p w14:paraId="284F61C9" w14:textId="18DFDBDD" w:rsidR="004A0619" w:rsidRPr="00EE5A87" w:rsidRDefault="004A0619" w:rsidP="004A0619">
            <w:r w:rsidRPr="00EE5A87">
              <w:t>Back-ground</w:t>
            </w:r>
          </w:p>
        </w:tc>
        <w:tc>
          <w:tcPr>
            <w:tcW w:w="2970" w:type="dxa"/>
            <w:shd w:val="clear" w:color="auto" w:fill="auto"/>
          </w:tcPr>
          <w:p w14:paraId="08672D3F" w14:textId="061793A6" w:rsidR="004A0619" w:rsidRPr="00EE5A87" w:rsidRDefault="004A0619" w:rsidP="004A0619">
            <w:pPr>
              <w:spacing w:after="120"/>
            </w:pPr>
            <w:r w:rsidRPr="00EE5A87">
              <w:t>E-Mail address of apprentice(s) and on-site supervisor(s) are maintained in their employee file.</w:t>
            </w:r>
          </w:p>
        </w:tc>
        <w:tc>
          <w:tcPr>
            <w:tcW w:w="1530" w:type="dxa"/>
            <w:shd w:val="clear" w:color="auto" w:fill="auto"/>
          </w:tcPr>
          <w:p w14:paraId="793F7977" w14:textId="79FC025C" w:rsidR="004A0619" w:rsidRPr="00EE5A87" w:rsidRDefault="004A0619" w:rsidP="004A0619">
            <w:pPr>
              <w:spacing w:after="120"/>
            </w:pPr>
            <w:r w:rsidRPr="00EE5A87">
              <w:t>-</w:t>
            </w:r>
          </w:p>
        </w:tc>
        <w:tc>
          <w:tcPr>
            <w:tcW w:w="1800" w:type="dxa"/>
            <w:shd w:val="clear" w:color="auto" w:fill="auto"/>
          </w:tcPr>
          <w:p w14:paraId="1323B12F" w14:textId="77777777" w:rsidR="004A0619" w:rsidRPr="00EE5A87" w:rsidRDefault="004A0619" w:rsidP="004A0619">
            <w:pPr>
              <w:autoSpaceDE w:val="0"/>
              <w:autoSpaceDN w:val="0"/>
              <w:adjustRightInd w:val="0"/>
              <w:spacing w:after="120"/>
            </w:pPr>
          </w:p>
        </w:tc>
        <w:tc>
          <w:tcPr>
            <w:tcW w:w="4590" w:type="dxa"/>
            <w:shd w:val="clear" w:color="auto" w:fill="auto"/>
          </w:tcPr>
          <w:p w14:paraId="5B5121BA" w14:textId="7C5D2D17" w:rsidR="004A0619" w:rsidRPr="00EE5A87" w:rsidRDefault="001D625C" w:rsidP="004A0619">
            <w:pPr>
              <w:spacing w:after="120"/>
            </w:pPr>
            <w:r w:rsidRPr="00EE5A87">
              <w:t>An e-mail has been sent to the affected apprentice(s) and on-site supervisor(s), notifying them about the availability of the apprenticeship plan.</w:t>
            </w:r>
          </w:p>
        </w:tc>
      </w:tr>
      <w:tr w:rsidR="000B5A6A" w:rsidRPr="00EE5A87" w14:paraId="46416BAE" w14:textId="77777777" w:rsidTr="001D625C">
        <w:tc>
          <w:tcPr>
            <w:tcW w:w="2600" w:type="dxa"/>
            <w:shd w:val="clear" w:color="auto" w:fill="auto"/>
          </w:tcPr>
          <w:p w14:paraId="2B62F962" w14:textId="147F9E26" w:rsidR="000B5A6A" w:rsidRPr="00EE5A87" w:rsidRDefault="000B5A6A" w:rsidP="000B5A6A">
            <w:pPr>
              <w:rPr>
                <w:rStyle w:val="SAPEmphasis"/>
              </w:rPr>
            </w:pPr>
            <w:r w:rsidRPr="00EE5A87">
              <w:rPr>
                <w:rStyle w:val="SAPEmphasis"/>
              </w:rPr>
              <w:t>Receive E-mail Notification about Apprenticeship Plan Availability</w:t>
            </w:r>
          </w:p>
        </w:tc>
        <w:tc>
          <w:tcPr>
            <w:tcW w:w="1080" w:type="dxa"/>
            <w:shd w:val="clear" w:color="auto" w:fill="auto"/>
          </w:tcPr>
          <w:p w14:paraId="0F05F261" w14:textId="3667D671" w:rsidR="000B5A6A" w:rsidRPr="00EE5A87" w:rsidRDefault="000B5A6A" w:rsidP="000B5A6A">
            <w:r w:rsidRPr="00EE5A87">
              <w:t>E-Mail</w:t>
            </w:r>
          </w:p>
        </w:tc>
        <w:tc>
          <w:tcPr>
            <w:tcW w:w="2970" w:type="dxa"/>
            <w:shd w:val="clear" w:color="auto" w:fill="auto"/>
          </w:tcPr>
          <w:p w14:paraId="72303B8B" w14:textId="77777777" w:rsidR="000B5A6A" w:rsidRPr="00EE5A87" w:rsidRDefault="000B5A6A" w:rsidP="000B5A6A">
            <w:pPr>
              <w:spacing w:after="120"/>
            </w:pPr>
          </w:p>
        </w:tc>
        <w:tc>
          <w:tcPr>
            <w:tcW w:w="1530" w:type="dxa"/>
            <w:shd w:val="clear" w:color="auto" w:fill="auto"/>
          </w:tcPr>
          <w:p w14:paraId="3F692833" w14:textId="06693555" w:rsidR="000B5A6A" w:rsidRPr="00EE5A87" w:rsidRDefault="000B5A6A" w:rsidP="000B5A6A">
            <w:pPr>
              <w:spacing w:after="120"/>
            </w:pPr>
            <w:r w:rsidRPr="00EE5A87">
              <w:t xml:space="preserve">Apprentice; </w:t>
            </w:r>
            <w:r w:rsidRPr="00EE5A87">
              <w:br/>
              <w:t>On-Site Supervisor</w:t>
            </w:r>
          </w:p>
        </w:tc>
        <w:tc>
          <w:tcPr>
            <w:tcW w:w="1800" w:type="dxa"/>
            <w:shd w:val="clear" w:color="auto" w:fill="auto"/>
          </w:tcPr>
          <w:p w14:paraId="40380B29" w14:textId="7E3C0B45" w:rsidR="000B5A6A" w:rsidRPr="00EE5A87" w:rsidRDefault="000B5A6A" w:rsidP="000B5A6A">
            <w:pPr>
              <w:autoSpaceDE w:val="0"/>
              <w:autoSpaceDN w:val="0"/>
              <w:adjustRightInd w:val="0"/>
              <w:spacing w:after="120"/>
            </w:pPr>
            <w:r w:rsidRPr="00EE5A87">
              <w:t>outside software</w:t>
            </w:r>
          </w:p>
        </w:tc>
        <w:tc>
          <w:tcPr>
            <w:tcW w:w="4590" w:type="dxa"/>
            <w:shd w:val="clear" w:color="auto" w:fill="auto"/>
          </w:tcPr>
          <w:p w14:paraId="41110D8B" w14:textId="3CE66BD0" w:rsidR="000B5A6A" w:rsidRPr="00EE5A87" w:rsidRDefault="000B5A6A" w:rsidP="000B5A6A">
            <w:pPr>
              <w:spacing w:after="120"/>
            </w:pPr>
            <w:r w:rsidRPr="00EE5A87">
              <w:t>The affected apprentice(s) and on-site supervisor(s), have received the e-mail notification about the availability of the apprenticeship plan.</w:t>
            </w:r>
          </w:p>
        </w:tc>
      </w:tr>
      <w:tr w:rsidR="00934035" w:rsidRPr="00EE5A87" w14:paraId="7CAE51E2" w14:textId="77777777" w:rsidTr="001D625C">
        <w:tc>
          <w:tcPr>
            <w:tcW w:w="2600" w:type="dxa"/>
            <w:shd w:val="clear" w:color="auto" w:fill="auto"/>
          </w:tcPr>
          <w:p w14:paraId="0A0E2245" w14:textId="70F46C69" w:rsidR="00934035" w:rsidRPr="00EE5A87" w:rsidRDefault="00934035" w:rsidP="00934035">
            <w:pPr>
              <w:rPr>
                <w:rStyle w:val="SAPEmphasis"/>
              </w:rPr>
            </w:pPr>
            <w:r w:rsidRPr="00EE5A87">
              <w:rPr>
                <w:rStyle w:val="SAPEmphasis"/>
              </w:rPr>
              <w:t>View Department Plan (Optional)</w:t>
            </w:r>
          </w:p>
        </w:tc>
        <w:tc>
          <w:tcPr>
            <w:tcW w:w="1080" w:type="dxa"/>
            <w:shd w:val="clear" w:color="auto" w:fill="auto"/>
          </w:tcPr>
          <w:p w14:paraId="5B456930" w14:textId="39D39678" w:rsidR="00934035" w:rsidRPr="00EE5A87" w:rsidRDefault="00934035" w:rsidP="00934035">
            <w:r w:rsidRPr="00EE5A87">
              <w:t>Employee Central UI</w:t>
            </w:r>
          </w:p>
        </w:tc>
        <w:tc>
          <w:tcPr>
            <w:tcW w:w="2970" w:type="dxa"/>
            <w:shd w:val="clear" w:color="auto" w:fill="auto"/>
          </w:tcPr>
          <w:p w14:paraId="10E13227" w14:textId="77777777" w:rsidR="00934035" w:rsidRPr="00EE5A87" w:rsidRDefault="00934035" w:rsidP="00934035">
            <w:pPr>
              <w:spacing w:after="120"/>
            </w:pPr>
          </w:p>
        </w:tc>
        <w:tc>
          <w:tcPr>
            <w:tcW w:w="1530" w:type="dxa"/>
            <w:shd w:val="clear" w:color="auto" w:fill="auto"/>
          </w:tcPr>
          <w:p w14:paraId="2A4DC23C" w14:textId="05405F20" w:rsidR="00934035" w:rsidRPr="00EE5A87" w:rsidRDefault="00934035" w:rsidP="00934035">
            <w:pPr>
              <w:spacing w:after="120"/>
            </w:pPr>
            <w:r w:rsidRPr="00EE5A87">
              <w:t>Apprentice Supervisor</w:t>
            </w:r>
          </w:p>
        </w:tc>
        <w:tc>
          <w:tcPr>
            <w:tcW w:w="1800" w:type="dxa"/>
            <w:shd w:val="clear" w:color="auto" w:fill="auto"/>
          </w:tcPr>
          <w:p w14:paraId="042136E4" w14:textId="118E06D3" w:rsidR="00934035" w:rsidRPr="00EE5A87" w:rsidRDefault="00934035" w:rsidP="00934035">
            <w:pPr>
              <w:autoSpaceDE w:val="0"/>
              <w:autoSpaceDN w:val="0"/>
              <w:adjustRightInd w:val="0"/>
              <w:spacing w:after="120"/>
            </w:pPr>
            <w:r w:rsidRPr="00EE5A87">
              <w:t>Company Instance URL</w:t>
            </w:r>
          </w:p>
        </w:tc>
        <w:tc>
          <w:tcPr>
            <w:tcW w:w="4590" w:type="dxa"/>
            <w:shd w:val="clear" w:color="auto" w:fill="auto"/>
          </w:tcPr>
          <w:p w14:paraId="09437A0F" w14:textId="396BA85F" w:rsidR="00934035" w:rsidRPr="00EE5A87" w:rsidRDefault="00DF5939" w:rsidP="00DF5939">
            <w:r w:rsidRPr="00EE5A87">
              <w:t>The plan for the department, to which the apprentices are assigned to, has been viewed.</w:t>
            </w:r>
          </w:p>
        </w:tc>
      </w:tr>
      <w:tr w:rsidR="00934035" w:rsidRPr="00EE5A87" w14:paraId="30D7979A" w14:textId="77777777" w:rsidTr="001D625C">
        <w:tc>
          <w:tcPr>
            <w:tcW w:w="2600" w:type="dxa"/>
            <w:shd w:val="clear" w:color="auto" w:fill="auto"/>
          </w:tcPr>
          <w:p w14:paraId="494CF130" w14:textId="79A6A9F8" w:rsidR="00934035" w:rsidRPr="00EE5A87" w:rsidRDefault="00934035" w:rsidP="00934035">
            <w:pPr>
              <w:rPr>
                <w:rStyle w:val="SAPEmphasis"/>
              </w:rPr>
            </w:pPr>
            <w:r w:rsidRPr="00EE5A87">
              <w:rPr>
                <w:rStyle w:val="SAPEmphasis"/>
              </w:rPr>
              <w:t>View my Apprenticeship Plan</w:t>
            </w:r>
          </w:p>
        </w:tc>
        <w:tc>
          <w:tcPr>
            <w:tcW w:w="1080" w:type="dxa"/>
            <w:shd w:val="clear" w:color="auto" w:fill="auto"/>
          </w:tcPr>
          <w:p w14:paraId="27CDAB9C" w14:textId="4D995FCC" w:rsidR="00934035" w:rsidRPr="00EE5A87" w:rsidRDefault="00934035" w:rsidP="00934035">
            <w:r w:rsidRPr="00EE5A87">
              <w:t>Employee Central UI</w:t>
            </w:r>
          </w:p>
        </w:tc>
        <w:tc>
          <w:tcPr>
            <w:tcW w:w="2970" w:type="dxa"/>
            <w:shd w:val="clear" w:color="auto" w:fill="auto"/>
          </w:tcPr>
          <w:p w14:paraId="183D4C1A" w14:textId="77777777" w:rsidR="00934035" w:rsidRPr="00EE5A87" w:rsidRDefault="00934035" w:rsidP="00934035">
            <w:pPr>
              <w:spacing w:after="120"/>
            </w:pPr>
          </w:p>
        </w:tc>
        <w:tc>
          <w:tcPr>
            <w:tcW w:w="1530" w:type="dxa"/>
            <w:shd w:val="clear" w:color="auto" w:fill="auto"/>
          </w:tcPr>
          <w:p w14:paraId="029D3F6A" w14:textId="677D00B0" w:rsidR="00934035" w:rsidRPr="00EE5A87" w:rsidRDefault="00934035" w:rsidP="00934035">
            <w:pPr>
              <w:spacing w:after="120"/>
            </w:pPr>
            <w:r w:rsidRPr="00EE5A87">
              <w:t>Apprentice</w:t>
            </w:r>
          </w:p>
        </w:tc>
        <w:tc>
          <w:tcPr>
            <w:tcW w:w="1800" w:type="dxa"/>
            <w:shd w:val="clear" w:color="auto" w:fill="auto"/>
          </w:tcPr>
          <w:p w14:paraId="6596814C" w14:textId="46AFADF0" w:rsidR="00934035" w:rsidRPr="00EE5A87" w:rsidRDefault="00934035" w:rsidP="00934035">
            <w:pPr>
              <w:autoSpaceDE w:val="0"/>
              <w:autoSpaceDN w:val="0"/>
              <w:adjustRightInd w:val="0"/>
              <w:spacing w:after="120"/>
            </w:pPr>
            <w:r w:rsidRPr="00EE5A87">
              <w:t>Company Instance URL</w:t>
            </w:r>
          </w:p>
        </w:tc>
        <w:tc>
          <w:tcPr>
            <w:tcW w:w="4590" w:type="dxa"/>
            <w:shd w:val="clear" w:color="auto" w:fill="auto"/>
          </w:tcPr>
          <w:p w14:paraId="59EB3EDD" w14:textId="1EB78C38" w:rsidR="00934035" w:rsidRPr="00EE5A87" w:rsidRDefault="00934035" w:rsidP="00934035">
            <w:pPr>
              <w:spacing w:after="120"/>
            </w:pPr>
            <w:r w:rsidRPr="00EE5A87">
              <w:t>The own apprenticeship plan has been viewed by the apprentice.</w:t>
            </w:r>
          </w:p>
        </w:tc>
      </w:tr>
      <w:tr w:rsidR="00934035" w:rsidRPr="00EE5A87" w14:paraId="6989A0CB" w14:textId="77777777" w:rsidTr="001D625C">
        <w:tc>
          <w:tcPr>
            <w:tcW w:w="2600" w:type="dxa"/>
            <w:shd w:val="clear" w:color="auto" w:fill="auto"/>
          </w:tcPr>
          <w:p w14:paraId="49FD4BC1" w14:textId="5BEB9155" w:rsidR="00934035" w:rsidRPr="00EE5A87" w:rsidRDefault="00934035" w:rsidP="00934035">
            <w:pPr>
              <w:rPr>
                <w:rStyle w:val="SAPEmphasis"/>
              </w:rPr>
            </w:pPr>
            <w:r w:rsidRPr="00EE5A87">
              <w:rPr>
                <w:rStyle w:val="SAPEmphasis"/>
              </w:rPr>
              <w:t>View Apprenticeship Plan of Apprentices</w:t>
            </w:r>
          </w:p>
        </w:tc>
        <w:tc>
          <w:tcPr>
            <w:tcW w:w="1080" w:type="dxa"/>
            <w:shd w:val="clear" w:color="auto" w:fill="auto"/>
          </w:tcPr>
          <w:p w14:paraId="155002A2" w14:textId="0FFCE1FD" w:rsidR="00934035" w:rsidRPr="00EE5A87" w:rsidRDefault="00934035" w:rsidP="00934035">
            <w:r w:rsidRPr="00EE5A87">
              <w:t>Employee Central UI</w:t>
            </w:r>
          </w:p>
        </w:tc>
        <w:tc>
          <w:tcPr>
            <w:tcW w:w="2970" w:type="dxa"/>
            <w:shd w:val="clear" w:color="auto" w:fill="auto"/>
          </w:tcPr>
          <w:p w14:paraId="3981BA53" w14:textId="77777777" w:rsidR="00934035" w:rsidRPr="00EE5A87" w:rsidRDefault="00934035" w:rsidP="00934035">
            <w:pPr>
              <w:spacing w:after="120"/>
            </w:pPr>
          </w:p>
        </w:tc>
        <w:tc>
          <w:tcPr>
            <w:tcW w:w="1530" w:type="dxa"/>
            <w:shd w:val="clear" w:color="auto" w:fill="auto"/>
          </w:tcPr>
          <w:p w14:paraId="40D5C1D7" w14:textId="72C70896" w:rsidR="00934035" w:rsidRPr="00EE5A87" w:rsidRDefault="00934035" w:rsidP="00934035">
            <w:pPr>
              <w:spacing w:after="120"/>
            </w:pPr>
            <w:r w:rsidRPr="00EE5A87">
              <w:t>On-Site Supervisor</w:t>
            </w:r>
          </w:p>
        </w:tc>
        <w:tc>
          <w:tcPr>
            <w:tcW w:w="1800" w:type="dxa"/>
            <w:shd w:val="clear" w:color="auto" w:fill="auto"/>
          </w:tcPr>
          <w:p w14:paraId="637A3E14" w14:textId="5CB0A1B5" w:rsidR="00934035" w:rsidRPr="00EE5A87" w:rsidRDefault="00934035" w:rsidP="00934035">
            <w:pPr>
              <w:autoSpaceDE w:val="0"/>
              <w:autoSpaceDN w:val="0"/>
              <w:adjustRightInd w:val="0"/>
              <w:spacing w:after="120"/>
            </w:pPr>
            <w:r w:rsidRPr="00EE5A87">
              <w:t>Company Instance URL</w:t>
            </w:r>
          </w:p>
        </w:tc>
        <w:tc>
          <w:tcPr>
            <w:tcW w:w="4590" w:type="dxa"/>
            <w:shd w:val="clear" w:color="auto" w:fill="auto"/>
          </w:tcPr>
          <w:p w14:paraId="63AC7176" w14:textId="762C67C7" w:rsidR="00934035" w:rsidRPr="00EE5A87" w:rsidRDefault="00934035" w:rsidP="00934035">
            <w:pPr>
              <w:spacing w:after="120"/>
            </w:pPr>
            <w:r w:rsidRPr="00EE5A87">
              <w:t>The apprenticeship plan has been viewed by the on-site supervisor of the apprentice.</w:t>
            </w:r>
          </w:p>
        </w:tc>
      </w:tr>
    </w:tbl>
    <w:p w14:paraId="7FD5744A" w14:textId="77777777" w:rsidR="00472CAD" w:rsidRPr="00EE5A87" w:rsidRDefault="00472CAD" w:rsidP="00472CAD">
      <w:pPr>
        <w:pStyle w:val="Heading1"/>
        <w:keepNext w:val="0"/>
        <w:tabs>
          <w:tab w:val="num" w:pos="426"/>
        </w:tabs>
        <w:spacing w:after="360"/>
        <w:ind w:left="573" w:hanging="573"/>
      </w:pPr>
      <w:bookmarkStart w:id="450" w:name="_Toc394394083"/>
      <w:bookmarkStart w:id="451" w:name="_Toc394394124"/>
      <w:bookmarkStart w:id="452" w:name="_Toc394394165"/>
      <w:bookmarkStart w:id="453" w:name="_Toc435198734"/>
      <w:bookmarkStart w:id="454" w:name="_Toc435630000"/>
      <w:bookmarkStart w:id="455" w:name="_Toc435632674"/>
      <w:bookmarkStart w:id="456" w:name="_Toc435198737"/>
      <w:bookmarkStart w:id="457" w:name="_Toc435630003"/>
      <w:bookmarkStart w:id="458" w:name="_Toc435632677"/>
      <w:bookmarkStart w:id="459" w:name="_Toc391586499"/>
      <w:bookmarkStart w:id="460" w:name="_Toc391586874"/>
      <w:bookmarkStart w:id="461" w:name="_Toc410685022"/>
      <w:bookmarkStart w:id="462" w:name="_Toc504987997"/>
      <w:bookmarkEnd w:id="450"/>
      <w:bookmarkEnd w:id="451"/>
      <w:bookmarkEnd w:id="452"/>
      <w:bookmarkEnd w:id="453"/>
      <w:bookmarkEnd w:id="454"/>
      <w:bookmarkEnd w:id="455"/>
      <w:bookmarkEnd w:id="456"/>
      <w:bookmarkEnd w:id="457"/>
      <w:bookmarkEnd w:id="458"/>
      <w:r w:rsidRPr="00EE5A87">
        <w:lastRenderedPageBreak/>
        <w:t>Testing the Process Steps</w:t>
      </w:r>
      <w:bookmarkEnd w:id="459"/>
      <w:bookmarkEnd w:id="460"/>
      <w:bookmarkEnd w:id="461"/>
      <w:bookmarkEnd w:id="462"/>
    </w:p>
    <w:p w14:paraId="3ADB3B63" w14:textId="77777777" w:rsidR="00472CAD" w:rsidRPr="00EE5A87" w:rsidRDefault="00472CAD" w:rsidP="00472CAD">
      <w:r w:rsidRPr="00EE5A87">
        <w:t>This section describes test procedures for each process step that belongs to this scope item.</w:t>
      </w:r>
    </w:p>
    <w:p w14:paraId="07822327" w14:textId="74EBAD70" w:rsidR="00472CAD" w:rsidRPr="00EE5A87" w:rsidRDefault="00472CAD" w:rsidP="00472CAD">
      <w:r w:rsidRPr="00EE5A87">
        <w:t>The test should take</w:t>
      </w:r>
      <w:r w:rsidR="00FC63BA" w:rsidRPr="00EE5A87">
        <w:t xml:space="preserve"> around</w:t>
      </w:r>
      <w:r w:rsidRPr="00EE5A87">
        <w:t xml:space="preserve"> </w:t>
      </w:r>
      <w:r w:rsidR="003610FC" w:rsidRPr="00EE5A87">
        <w:t>60</w:t>
      </w:r>
      <w:r w:rsidR="00732D1B" w:rsidRPr="00EE5A87">
        <w:t xml:space="preserve"> </w:t>
      </w:r>
      <w:r w:rsidR="00A50F68" w:rsidRPr="00EE5A87">
        <w:t>minutes</w:t>
      </w:r>
      <w:r w:rsidRPr="00EE5A87">
        <w:t>.</w:t>
      </w:r>
    </w:p>
    <w:p w14:paraId="35FC35C3" w14:textId="77777777" w:rsidR="00A738F4" w:rsidRPr="00D07FE0" w:rsidRDefault="00A738F4" w:rsidP="00A738F4">
      <w:pPr>
        <w:pStyle w:val="SAPNoteHeading"/>
        <w:ind w:left="0"/>
        <w:rPr>
          <w:ins w:id="463" w:author="Author" w:date="2018-01-24T13:52:00Z"/>
          <w:highlight w:val="cyan"/>
        </w:rPr>
      </w:pPr>
      <w:bookmarkStart w:id="464" w:name="_Toc394394085"/>
      <w:bookmarkStart w:id="465" w:name="_Toc394394126"/>
      <w:bookmarkStart w:id="466" w:name="_Toc394394167"/>
      <w:bookmarkEnd w:id="464"/>
      <w:bookmarkEnd w:id="465"/>
      <w:bookmarkEnd w:id="466"/>
      <w:commentRangeStart w:id="467"/>
      <w:ins w:id="468" w:author="Author" w:date="2018-01-24T13:52:00Z">
        <w:r w:rsidRPr="00D07FE0">
          <w:rPr>
            <w:noProof/>
            <w:highlight w:val="cyan"/>
          </w:rPr>
          <w:drawing>
            <wp:inline distT="0" distB="0" distL="0" distR="0" wp14:anchorId="425D1723" wp14:editId="084D750E">
              <wp:extent cx="228600" cy="228600"/>
              <wp:effectExtent l="0" t="0" r="0" b="0"/>
              <wp:docPr id="2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07FE0">
          <w:rPr>
            <w:highlight w:val="cyan"/>
          </w:rPr>
          <w:t> Note</w:t>
        </w:r>
      </w:ins>
    </w:p>
    <w:p w14:paraId="27A74884" w14:textId="77777777" w:rsidR="00A738F4" w:rsidRPr="004B4780" w:rsidRDefault="00A738F4" w:rsidP="00A738F4">
      <w:pPr>
        <w:rPr>
          <w:ins w:id="469" w:author="Author" w:date="2018-01-24T13:52:00Z"/>
          <w:highlight w:val="cyan"/>
        </w:rPr>
      </w:pPr>
      <w:ins w:id="470" w:author="Author" w:date="2018-01-24T13:52:00Z">
        <w:r w:rsidRPr="00CA45EE">
          <w:rPr>
            <w:highlight w:val="cyan"/>
          </w:rPr>
          <w:t xml:space="preserve">This scope item is valid for the following countries, </w:t>
        </w:r>
        <w:r>
          <w:rPr>
            <w:highlight w:val="cyan"/>
          </w:rPr>
          <w:t xml:space="preserve">which are in scope of this </w:t>
        </w:r>
        <w:r w:rsidRPr="00D07FE0">
          <w:rPr>
            <w:highlight w:val="cyan"/>
          </w:rPr>
          <w:t>SAP Best Practices solution</w:t>
        </w:r>
        <w:r>
          <w:rPr>
            <w:highlight w:val="cyan"/>
          </w:rPr>
          <w:t>:</w:t>
        </w:r>
        <w:r w:rsidRPr="00CA45EE">
          <w:rPr>
            <w:highlight w:val="cyan"/>
          </w:rPr>
          <w:t xml:space="preserve"> </w:t>
        </w:r>
        <w:r w:rsidRPr="004B4780">
          <w:rPr>
            <w:highlight w:val="cyan"/>
          </w:rPr>
          <w:t>AE, AU, CN, DE, FR, GB, SA, US</w:t>
        </w:r>
        <w:r w:rsidRPr="00CA45EE">
          <w:rPr>
            <w:highlight w:val="cyan"/>
          </w:rPr>
          <w:t>.</w:t>
        </w:r>
      </w:ins>
      <w:commentRangeEnd w:id="467"/>
      <w:r w:rsidR="00957CA9">
        <w:rPr>
          <w:rStyle w:val="CommentReference"/>
        </w:rPr>
        <w:commentReference w:id="467"/>
      </w:r>
    </w:p>
    <w:p w14:paraId="5795BF27" w14:textId="2E077F52" w:rsidR="00A738F4" w:rsidRPr="00A738F4" w:rsidDel="001C54EF" w:rsidRDefault="00A738F4" w:rsidP="00A738F4">
      <w:pPr>
        <w:rPr>
          <w:ins w:id="471" w:author="Author" w:date="2018-01-24T13:52:00Z"/>
          <w:del w:id="472" w:author="Author" w:date="2018-01-29T11:25:00Z"/>
          <w:strike/>
          <w:highlight w:val="cyan"/>
          <w:rPrChange w:id="473" w:author="Author" w:date="2018-01-24T13:52:00Z">
            <w:rPr>
              <w:ins w:id="474" w:author="Author" w:date="2018-01-24T13:52:00Z"/>
              <w:del w:id="475" w:author="Author" w:date="2018-01-29T11:25:00Z"/>
              <w:highlight w:val="cyan"/>
            </w:rPr>
          </w:rPrChange>
        </w:rPr>
      </w:pPr>
      <w:ins w:id="476" w:author="Author" w:date="2018-01-24T13:52:00Z">
        <w:del w:id="477" w:author="Author" w:date="2018-01-29T11:25:00Z">
          <w:r w:rsidRPr="00A738F4" w:rsidDel="001C54EF">
            <w:rPr>
              <w:strike/>
              <w:highlight w:val="cyan"/>
              <w:rPrChange w:id="478" w:author="Author" w:date="2018-01-24T13:52:00Z">
                <w:rPr>
                  <w:highlight w:val="cyan"/>
                </w:rPr>
              </w:rPrChange>
            </w:rPr>
            <w:delText xml:space="preserve">Country-specific details are described, too, either in the </w:delText>
          </w:r>
          <w:r w:rsidRPr="00A738F4" w:rsidDel="001C54EF">
            <w:rPr>
              <w:rFonts w:ascii="BentonSans Bold" w:hAnsi="BentonSans Bold"/>
              <w:strike/>
              <w:color w:val="666666"/>
              <w:highlight w:val="cyan"/>
              <w:rPrChange w:id="479" w:author="Author" w:date="2018-01-24T13:52:00Z">
                <w:rPr>
                  <w:rFonts w:ascii="BentonSans Bold" w:hAnsi="BentonSans Bold"/>
                  <w:color w:val="666666"/>
                  <w:highlight w:val="cyan"/>
                </w:rPr>
              </w:rPrChange>
            </w:rPr>
            <w:delText>Procedure</w:delText>
          </w:r>
          <w:r w:rsidRPr="00A738F4" w:rsidDel="001C54EF">
            <w:rPr>
              <w:rFonts w:cs="Arial"/>
              <w:bCs/>
              <w:strike/>
              <w:highlight w:val="cyan"/>
              <w:rPrChange w:id="480" w:author="Author" w:date="2018-01-24T13:52:00Z">
                <w:rPr>
                  <w:rFonts w:cs="Arial"/>
                  <w:bCs/>
                  <w:highlight w:val="cyan"/>
                </w:rPr>
              </w:rPrChange>
            </w:rPr>
            <w:delText xml:space="preserve"> tables </w:delText>
          </w:r>
          <w:r w:rsidRPr="00A738F4" w:rsidDel="001C54EF">
            <w:rPr>
              <w:strike/>
              <w:highlight w:val="cyan"/>
              <w:rPrChange w:id="481" w:author="Author" w:date="2018-01-24T13:52:00Z">
                <w:rPr>
                  <w:highlight w:val="cyan"/>
                </w:rPr>
              </w:rPrChange>
            </w:rPr>
            <w:delText xml:space="preserve">directly </w:delText>
          </w:r>
          <w:r w:rsidRPr="00A738F4" w:rsidDel="001C54EF">
            <w:rPr>
              <w:rFonts w:cs="Arial"/>
              <w:bCs/>
              <w:strike/>
              <w:highlight w:val="cyan"/>
              <w:rPrChange w:id="482" w:author="Author" w:date="2018-01-24T13:52:00Z">
                <w:rPr>
                  <w:rFonts w:cs="Arial"/>
                  <w:bCs/>
                  <w:highlight w:val="cyan"/>
                </w:rPr>
              </w:rPrChange>
            </w:rPr>
            <w:delText>or</w:delText>
          </w:r>
          <w:r w:rsidRPr="00A738F4" w:rsidDel="001C54EF">
            <w:rPr>
              <w:strike/>
              <w:highlight w:val="cyan"/>
              <w:rPrChange w:id="483" w:author="Author" w:date="2018-01-24T13:52:00Z">
                <w:rPr>
                  <w:highlight w:val="cyan"/>
                </w:rPr>
              </w:rPrChange>
            </w:rPr>
            <w:delText xml:space="preserve"> in the separate chapter </w:delText>
          </w:r>
          <w:r w:rsidRPr="00A738F4" w:rsidDel="001C54EF">
            <w:rPr>
              <w:i/>
              <w:strike/>
              <w:highlight w:val="cyan"/>
              <w:rPrChange w:id="484" w:author="Author" w:date="2018-01-24T13:52:00Z">
                <w:rPr>
                  <w:i/>
                  <w:highlight w:val="cyan"/>
                </w:rPr>
              </w:rPrChange>
            </w:rPr>
            <w:delText>Country-specific fields</w:delText>
          </w:r>
          <w:r w:rsidRPr="00A738F4" w:rsidDel="001C54EF">
            <w:rPr>
              <w:strike/>
              <w:highlight w:val="cyan"/>
              <w:rPrChange w:id="485" w:author="Author" w:date="2018-01-24T13:52:00Z">
                <w:rPr>
                  <w:highlight w:val="cyan"/>
                </w:rPr>
              </w:rPrChange>
            </w:rPr>
            <w:delText xml:space="preserve"> and its subchapters towards the end of the document. </w:delText>
          </w:r>
        </w:del>
      </w:ins>
    </w:p>
    <w:p w14:paraId="26D314C9" w14:textId="0115FC95" w:rsidR="00A738F4" w:rsidRPr="00A738F4" w:rsidDel="001C54EF" w:rsidRDefault="00A738F4" w:rsidP="00A738F4">
      <w:pPr>
        <w:rPr>
          <w:ins w:id="486" w:author="Author" w:date="2018-01-24T13:52:00Z"/>
          <w:del w:id="487" w:author="Author" w:date="2018-01-29T11:25:00Z"/>
          <w:strike/>
          <w:highlight w:val="cyan"/>
          <w:rPrChange w:id="488" w:author="Author" w:date="2018-01-24T13:52:00Z">
            <w:rPr>
              <w:ins w:id="489" w:author="Author" w:date="2018-01-24T13:52:00Z"/>
              <w:del w:id="490" w:author="Author" w:date="2018-01-29T11:25:00Z"/>
              <w:highlight w:val="cyan"/>
            </w:rPr>
          </w:rPrChange>
        </w:rPr>
      </w:pPr>
      <w:ins w:id="491" w:author="Author" w:date="2018-01-24T13:52:00Z">
        <w:del w:id="492" w:author="Author" w:date="2018-01-29T11:25:00Z">
          <w:r w:rsidRPr="00A738F4" w:rsidDel="001C54EF">
            <w:rPr>
              <w:strike/>
              <w:highlight w:val="cyan"/>
              <w:rPrChange w:id="493" w:author="Author" w:date="2018-01-24T13:52:00Z">
                <w:rPr>
                  <w:highlight w:val="cyan"/>
                </w:rPr>
              </w:rPrChange>
            </w:rPr>
            <w:delText xml:space="preserve">Hyperlinks to chapter </w:delText>
          </w:r>
          <w:r w:rsidRPr="00A738F4" w:rsidDel="001C54EF">
            <w:rPr>
              <w:i/>
              <w:strike/>
              <w:highlight w:val="cyan"/>
              <w:rPrChange w:id="494" w:author="Author" w:date="2018-01-24T13:52:00Z">
                <w:rPr>
                  <w:i/>
                  <w:highlight w:val="cyan"/>
                </w:rPr>
              </w:rPrChange>
            </w:rPr>
            <w:delText>Country-specific fields</w:delText>
          </w:r>
          <w:r w:rsidRPr="00A738F4" w:rsidDel="001C54EF">
            <w:rPr>
              <w:strike/>
              <w:highlight w:val="cyan"/>
              <w:rPrChange w:id="495" w:author="Author" w:date="2018-01-24T13:52:00Z">
                <w:rPr>
                  <w:highlight w:val="cyan"/>
                </w:rPr>
              </w:rPrChange>
            </w:rPr>
            <w:delText xml:space="preserve"> have been added in the </w:delText>
          </w:r>
          <w:r w:rsidRPr="00A738F4" w:rsidDel="001C54EF">
            <w:rPr>
              <w:rFonts w:ascii="BentonSans Bold" w:hAnsi="BentonSans Bold"/>
              <w:strike/>
              <w:color w:val="666666"/>
              <w:highlight w:val="cyan"/>
              <w:rPrChange w:id="496" w:author="Author" w:date="2018-01-24T13:52:00Z">
                <w:rPr>
                  <w:rFonts w:ascii="BentonSans Bold" w:hAnsi="BentonSans Bold"/>
                  <w:color w:val="666666"/>
                  <w:highlight w:val="cyan"/>
                </w:rPr>
              </w:rPrChange>
            </w:rPr>
            <w:delText>Procedure</w:delText>
          </w:r>
          <w:r w:rsidRPr="00A738F4" w:rsidDel="001C54EF">
            <w:rPr>
              <w:rFonts w:cs="Arial"/>
              <w:bCs/>
              <w:strike/>
              <w:highlight w:val="cyan"/>
              <w:rPrChange w:id="497" w:author="Author" w:date="2018-01-24T13:52:00Z">
                <w:rPr>
                  <w:rFonts w:cs="Arial"/>
                  <w:bCs/>
                  <w:highlight w:val="cyan"/>
                </w:rPr>
              </w:rPrChange>
            </w:rPr>
            <w:delText xml:space="preserve"> tables</w:delText>
          </w:r>
          <w:r w:rsidRPr="00A738F4" w:rsidDel="001C54EF">
            <w:rPr>
              <w:strike/>
              <w:highlight w:val="cyan"/>
              <w:rPrChange w:id="498" w:author="Author" w:date="2018-01-24T13:52:00Z">
                <w:rPr>
                  <w:highlight w:val="cyan"/>
                </w:rPr>
              </w:rPrChange>
            </w:rPr>
            <w:delText xml:space="preserve"> within this chapter where applicable. You can always jump back by using the </w:delText>
          </w:r>
          <w:r w:rsidRPr="00A738F4" w:rsidDel="001C54EF">
            <w:rPr>
              <w:rStyle w:val="SAPScreenElement"/>
              <w:strike/>
              <w:highlight w:val="cyan"/>
              <w:rPrChange w:id="499" w:author="Author" w:date="2018-01-24T13:52:00Z">
                <w:rPr>
                  <w:rStyle w:val="SAPScreenElement"/>
                  <w:highlight w:val="cyan"/>
                </w:rPr>
              </w:rPrChange>
            </w:rPr>
            <w:delText>Back</w:delText>
          </w:r>
          <w:r w:rsidRPr="00A738F4" w:rsidDel="001C54EF">
            <w:rPr>
              <w:strike/>
              <w:highlight w:val="cyan"/>
              <w:rPrChange w:id="500" w:author="Author" w:date="2018-01-24T13:52:00Z">
                <w:rPr>
                  <w:highlight w:val="cyan"/>
                </w:rPr>
              </w:rPrChange>
            </w:rPr>
            <w:delText xml:space="preserve"> </w:delText>
          </w:r>
          <w:r w:rsidRPr="00A738F4" w:rsidDel="001C54EF">
            <w:rPr>
              <w:strike/>
              <w:noProof/>
              <w:highlight w:val="cyan"/>
              <w:rPrChange w:id="501" w:author="Author" w:date="2018-01-24T13:52:00Z">
                <w:rPr>
                  <w:noProof/>
                  <w:highlight w:val="cyan"/>
                </w:rPr>
              </w:rPrChange>
            </w:rPr>
            <w:drawing>
              <wp:inline distT="0" distB="0" distL="0" distR="0" wp14:anchorId="1E905DAC" wp14:editId="2366632E">
                <wp:extent cx="247650" cy="180975"/>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 cy="180975"/>
                        </a:xfrm>
                        <a:prstGeom prst="rect">
                          <a:avLst/>
                        </a:prstGeom>
                      </pic:spPr>
                    </pic:pic>
                  </a:graphicData>
                </a:graphic>
              </wp:inline>
            </w:drawing>
          </w:r>
          <w:r w:rsidRPr="00A738F4" w:rsidDel="001C54EF">
            <w:rPr>
              <w:strike/>
              <w:highlight w:val="cyan"/>
              <w:rPrChange w:id="502" w:author="Author" w:date="2018-01-24T13:52:00Z">
                <w:rPr>
                  <w:highlight w:val="cyan"/>
                </w:rPr>
              </w:rPrChange>
            </w:rPr>
            <w:delText xml:space="preserve"> button on the </w:delText>
          </w:r>
          <w:r w:rsidRPr="00A738F4" w:rsidDel="001C54EF">
            <w:rPr>
              <w:rStyle w:val="SAPScreenElement"/>
              <w:strike/>
              <w:highlight w:val="cyan"/>
              <w:rPrChange w:id="503" w:author="Author" w:date="2018-01-24T13:52:00Z">
                <w:rPr>
                  <w:rStyle w:val="SAPScreenElement"/>
                  <w:highlight w:val="cyan"/>
                </w:rPr>
              </w:rPrChange>
            </w:rPr>
            <w:delText xml:space="preserve">Quick Access Toolbar </w:delText>
          </w:r>
          <w:r w:rsidRPr="00A738F4" w:rsidDel="001C54EF">
            <w:rPr>
              <w:strike/>
              <w:highlight w:val="cyan"/>
              <w:rPrChange w:id="504" w:author="Author" w:date="2018-01-24T13:52:00Z">
                <w:rPr>
                  <w:highlight w:val="cyan"/>
                </w:rPr>
              </w:rPrChange>
            </w:rPr>
            <w:delText>of the Word document.</w:delText>
          </w:r>
        </w:del>
      </w:ins>
    </w:p>
    <w:p w14:paraId="0AD11FCA" w14:textId="40A43099" w:rsidR="00A738F4" w:rsidRPr="00A738F4" w:rsidDel="001C54EF" w:rsidRDefault="00A738F4" w:rsidP="00A738F4">
      <w:pPr>
        <w:pStyle w:val="SAPNoteHeading"/>
        <w:ind w:left="720"/>
        <w:rPr>
          <w:ins w:id="505" w:author="Author" w:date="2018-01-24T13:52:00Z"/>
          <w:del w:id="506" w:author="Author" w:date="2018-01-29T11:25:00Z"/>
          <w:strike/>
          <w:highlight w:val="cyan"/>
          <w:rPrChange w:id="507" w:author="Author" w:date="2018-01-24T13:52:00Z">
            <w:rPr>
              <w:ins w:id="508" w:author="Author" w:date="2018-01-24T13:52:00Z"/>
              <w:del w:id="509" w:author="Author" w:date="2018-01-29T11:25:00Z"/>
              <w:highlight w:val="cyan"/>
            </w:rPr>
          </w:rPrChange>
        </w:rPr>
      </w:pPr>
      <w:ins w:id="510" w:author="Author" w:date="2018-01-24T13:52:00Z">
        <w:del w:id="511" w:author="Author" w:date="2018-01-29T11:25:00Z">
          <w:r w:rsidRPr="00A738F4" w:rsidDel="001C54EF">
            <w:rPr>
              <w:strike/>
              <w:noProof/>
              <w:highlight w:val="cyan"/>
              <w:rPrChange w:id="512" w:author="Author" w:date="2018-01-24T13:52:00Z">
                <w:rPr>
                  <w:noProof/>
                  <w:highlight w:val="cyan"/>
                </w:rPr>
              </w:rPrChange>
            </w:rPr>
            <w:drawing>
              <wp:inline distT="0" distB="0" distL="0" distR="0" wp14:anchorId="29F7B16E" wp14:editId="1E5E9B03">
                <wp:extent cx="228600" cy="228600"/>
                <wp:effectExtent l="0" t="0" r="0" b="0"/>
                <wp:docPr id="2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738F4" w:rsidDel="001C54EF">
            <w:rPr>
              <w:strike/>
              <w:highlight w:val="cyan"/>
              <w:rPrChange w:id="513" w:author="Author" w:date="2018-01-24T13:52:00Z">
                <w:rPr>
                  <w:highlight w:val="cyan"/>
                </w:rPr>
              </w:rPrChange>
            </w:rPr>
            <w:delText> Recommendation</w:delText>
          </w:r>
        </w:del>
      </w:ins>
    </w:p>
    <w:p w14:paraId="13BD47C6" w14:textId="0DD79742" w:rsidR="00A738F4" w:rsidRPr="00A738F4" w:rsidDel="001C54EF" w:rsidRDefault="00A738F4" w:rsidP="00A738F4">
      <w:pPr>
        <w:ind w:left="720"/>
        <w:rPr>
          <w:ins w:id="514" w:author="Author" w:date="2018-01-24T13:52:00Z"/>
          <w:del w:id="515" w:author="Author" w:date="2018-01-29T11:25:00Z"/>
          <w:rStyle w:val="SAPScreenElement"/>
          <w:strike/>
          <w:rPrChange w:id="516" w:author="Author" w:date="2018-01-24T13:52:00Z">
            <w:rPr>
              <w:ins w:id="517" w:author="Author" w:date="2018-01-24T13:52:00Z"/>
              <w:del w:id="518" w:author="Author" w:date="2018-01-29T11:25:00Z"/>
              <w:rStyle w:val="SAPScreenElement"/>
              <w:sz w:val="22"/>
            </w:rPr>
          </w:rPrChange>
        </w:rPr>
      </w:pPr>
      <w:ins w:id="519" w:author="Author" w:date="2018-01-24T13:52:00Z">
        <w:del w:id="520" w:author="Author" w:date="2018-01-29T11:25:00Z">
          <w:r w:rsidRPr="00A738F4" w:rsidDel="001C54EF">
            <w:rPr>
              <w:strike/>
              <w:highlight w:val="cyan"/>
              <w:rPrChange w:id="521" w:author="Author" w:date="2018-01-24T13:52:00Z">
                <w:rPr>
                  <w:rFonts w:ascii="BentonSans Book Italic" w:hAnsi="BentonSans Book Italic"/>
                  <w:color w:val="003283"/>
                  <w:highlight w:val="cyan"/>
                </w:rPr>
              </w:rPrChange>
            </w:rPr>
            <w:delText xml:space="preserve">To add the </w:delText>
          </w:r>
          <w:r w:rsidRPr="00A738F4" w:rsidDel="001C54EF">
            <w:rPr>
              <w:rStyle w:val="SAPScreenElement"/>
              <w:strike/>
              <w:highlight w:val="cyan"/>
              <w:rPrChange w:id="522" w:author="Author" w:date="2018-01-24T13:52:00Z">
                <w:rPr>
                  <w:rStyle w:val="SAPScreenElement"/>
                  <w:highlight w:val="cyan"/>
                </w:rPr>
              </w:rPrChange>
            </w:rPr>
            <w:delText>Back</w:delText>
          </w:r>
          <w:r w:rsidRPr="00A738F4" w:rsidDel="001C54EF">
            <w:rPr>
              <w:strike/>
              <w:highlight w:val="cyan"/>
              <w:rPrChange w:id="523" w:author="Author" w:date="2018-01-24T13:52:00Z">
                <w:rPr>
                  <w:highlight w:val="cyan"/>
                </w:rPr>
              </w:rPrChange>
            </w:rPr>
            <w:delText xml:space="preserve"> button, select the </w:delText>
          </w:r>
          <w:r w:rsidRPr="00A738F4" w:rsidDel="001C54EF">
            <w:rPr>
              <w:rStyle w:val="SAPScreenElement"/>
              <w:strike/>
              <w:highlight w:val="cyan"/>
              <w:rPrChange w:id="524" w:author="Author" w:date="2018-01-24T13:52:00Z">
                <w:rPr>
                  <w:rStyle w:val="SAPScreenElement"/>
                  <w:highlight w:val="cyan"/>
                </w:rPr>
              </w:rPrChange>
            </w:rPr>
            <w:delText xml:space="preserve">Customize Quick Access Toolbar  </w:delText>
          </w:r>
          <w:r w:rsidRPr="00A738F4" w:rsidDel="001C54EF">
            <w:rPr>
              <w:strike/>
              <w:noProof/>
              <w:highlight w:val="cyan"/>
              <w:rPrChange w:id="525" w:author="Author" w:date="2018-01-24T13:52:00Z">
                <w:rPr>
                  <w:noProof/>
                  <w:highlight w:val="cyan"/>
                </w:rPr>
              </w:rPrChange>
            </w:rPr>
            <w:drawing>
              <wp:inline distT="0" distB="0" distL="0" distR="0" wp14:anchorId="2E6D7199" wp14:editId="37ABB434">
                <wp:extent cx="238125" cy="228600"/>
                <wp:effectExtent l="0" t="0" r="9525"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 cy="228600"/>
                        </a:xfrm>
                        <a:prstGeom prst="rect">
                          <a:avLst/>
                        </a:prstGeom>
                      </pic:spPr>
                    </pic:pic>
                  </a:graphicData>
                </a:graphic>
              </wp:inline>
            </w:drawing>
          </w:r>
          <w:r w:rsidRPr="00A738F4" w:rsidDel="001C54EF">
            <w:rPr>
              <w:strike/>
              <w:highlight w:val="cyan"/>
              <w:rPrChange w:id="526" w:author="Author" w:date="2018-01-24T13:52:00Z">
                <w:rPr>
                  <w:highlight w:val="cyan"/>
                </w:rPr>
              </w:rPrChange>
            </w:rPr>
            <w:delText xml:space="preserve"> drop-down and select </w:delText>
          </w:r>
          <w:r w:rsidRPr="00A738F4" w:rsidDel="001C54EF">
            <w:rPr>
              <w:rStyle w:val="SAPScreenElement"/>
              <w:strike/>
              <w:highlight w:val="cyan"/>
              <w:rPrChange w:id="527" w:author="Author" w:date="2018-01-24T13:52:00Z">
                <w:rPr>
                  <w:rStyle w:val="SAPScreenElement"/>
                  <w:highlight w:val="cyan"/>
                </w:rPr>
              </w:rPrChange>
            </w:rPr>
            <w:delText>More Commands</w:delText>
          </w:r>
          <w:r w:rsidRPr="00A738F4" w:rsidDel="001C54EF">
            <w:rPr>
              <w:strike/>
              <w:highlight w:val="cyan"/>
              <w:rPrChange w:id="528" w:author="Author" w:date="2018-01-24T13:52:00Z">
                <w:rPr>
                  <w:highlight w:val="cyan"/>
                </w:rPr>
              </w:rPrChange>
            </w:rPr>
            <w:delText xml:space="preserve">. In the </w:delText>
          </w:r>
          <w:r w:rsidRPr="00A738F4" w:rsidDel="001C54EF">
            <w:rPr>
              <w:rStyle w:val="SAPScreenElement"/>
              <w:strike/>
              <w:highlight w:val="cyan"/>
              <w:rPrChange w:id="529" w:author="Author" w:date="2018-01-24T13:52:00Z">
                <w:rPr>
                  <w:rStyle w:val="SAPScreenElement"/>
                  <w:highlight w:val="cyan"/>
                </w:rPr>
              </w:rPrChange>
            </w:rPr>
            <w:delText>Choose commands from</w:delText>
          </w:r>
          <w:r w:rsidRPr="00A738F4" w:rsidDel="001C54EF">
            <w:rPr>
              <w:strike/>
              <w:highlight w:val="cyan"/>
              <w:rPrChange w:id="530" w:author="Author" w:date="2018-01-24T13:52:00Z">
                <w:rPr>
                  <w:highlight w:val="cyan"/>
                </w:rPr>
              </w:rPrChange>
            </w:rPr>
            <w:delText xml:space="preserve"> drop-down list, choose </w:delText>
          </w:r>
          <w:r w:rsidRPr="00A738F4" w:rsidDel="001C54EF">
            <w:rPr>
              <w:rStyle w:val="SAPScreenElement"/>
              <w:strike/>
              <w:highlight w:val="cyan"/>
              <w:rPrChange w:id="531" w:author="Author" w:date="2018-01-24T13:52:00Z">
                <w:rPr>
                  <w:rStyle w:val="SAPScreenElement"/>
                  <w:highlight w:val="cyan"/>
                </w:rPr>
              </w:rPrChange>
            </w:rPr>
            <w:delText>Commands Not in the Ribbon</w:delText>
          </w:r>
          <w:r w:rsidRPr="00A738F4" w:rsidDel="001C54EF">
            <w:rPr>
              <w:strike/>
              <w:highlight w:val="cyan"/>
              <w:rPrChange w:id="532" w:author="Author" w:date="2018-01-24T13:52:00Z">
                <w:rPr>
                  <w:highlight w:val="cyan"/>
                </w:rPr>
              </w:rPrChange>
            </w:rPr>
            <w:delText xml:space="preserve">. Scroll down in the list and select </w:delText>
          </w:r>
          <w:r w:rsidRPr="00A738F4" w:rsidDel="001C54EF">
            <w:rPr>
              <w:rStyle w:val="SAPScreenElement"/>
              <w:strike/>
              <w:highlight w:val="cyan"/>
              <w:rPrChange w:id="533" w:author="Author" w:date="2018-01-24T13:52:00Z">
                <w:rPr>
                  <w:rStyle w:val="SAPScreenElement"/>
                  <w:highlight w:val="cyan"/>
                </w:rPr>
              </w:rPrChange>
            </w:rPr>
            <w:delText>Back</w:delText>
          </w:r>
          <w:r w:rsidRPr="00A738F4" w:rsidDel="001C54EF">
            <w:rPr>
              <w:strike/>
              <w:highlight w:val="cyan"/>
              <w:rPrChange w:id="534" w:author="Author" w:date="2018-01-24T13:52:00Z">
                <w:rPr>
                  <w:highlight w:val="cyan"/>
                </w:rPr>
              </w:rPrChange>
            </w:rPr>
            <w:delText xml:space="preserve">. Select </w:delText>
          </w:r>
          <w:r w:rsidRPr="00A738F4" w:rsidDel="001C54EF">
            <w:rPr>
              <w:rStyle w:val="SAPScreenElement"/>
              <w:strike/>
              <w:highlight w:val="cyan"/>
              <w:rPrChange w:id="535" w:author="Author" w:date="2018-01-24T13:52:00Z">
                <w:rPr>
                  <w:rStyle w:val="SAPScreenElement"/>
                  <w:highlight w:val="cyan"/>
                </w:rPr>
              </w:rPrChange>
            </w:rPr>
            <w:delText>Add</w:delText>
          </w:r>
          <w:r w:rsidRPr="00A738F4" w:rsidDel="001C54EF">
            <w:rPr>
              <w:strike/>
              <w:highlight w:val="cyan"/>
              <w:rPrChange w:id="536" w:author="Author" w:date="2018-01-24T13:52:00Z">
                <w:rPr>
                  <w:highlight w:val="cyan"/>
                </w:rPr>
              </w:rPrChange>
            </w:rPr>
            <w:delText xml:space="preserve">, then select </w:delText>
          </w:r>
          <w:r w:rsidRPr="00A738F4" w:rsidDel="001C54EF">
            <w:rPr>
              <w:rStyle w:val="SAPScreenElement"/>
              <w:strike/>
              <w:highlight w:val="cyan"/>
              <w:rPrChange w:id="537" w:author="Author" w:date="2018-01-24T13:52:00Z">
                <w:rPr>
                  <w:rStyle w:val="SAPScreenElement"/>
                  <w:highlight w:val="cyan"/>
                </w:rPr>
              </w:rPrChange>
            </w:rPr>
            <w:delText>OK.</w:delText>
          </w:r>
        </w:del>
      </w:ins>
    </w:p>
    <w:p w14:paraId="5F774408" w14:textId="015D7CB6" w:rsidR="00A738F4" w:rsidRPr="00A738F4" w:rsidDel="001C54EF" w:rsidRDefault="00A738F4" w:rsidP="00A738F4">
      <w:pPr>
        <w:pStyle w:val="SAPNoteHeading"/>
        <w:ind w:left="720"/>
        <w:rPr>
          <w:ins w:id="538" w:author="Author" w:date="2018-01-24T13:52:00Z"/>
          <w:del w:id="539" w:author="Author" w:date="2018-01-29T11:25:00Z"/>
          <w:strike/>
          <w:highlight w:val="cyan"/>
          <w:rPrChange w:id="540" w:author="Author" w:date="2018-01-24T13:52:00Z">
            <w:rPr>
              <w:ins w:id="541" w:author="Author" w:date="2018-01-24T13:52:00Z"/>
              <w:del w:id="542" w:author="Author" w:date="2018-01-29T11:25:00Z"/>
              <w:highlight w:val="cyan"/>
            </w:rPr>
          </w:rPrChange>
        </w:rPr>
      </w:pPr>
      <w:ins w:id="543" w:author="Author" w:date="2018-01-24T13:52:00Z">
        <w:del w:id="544" w:author="Author" w:date="2018-01-29T11:25:00Z">
          <w:r w:rsidRPr="00A738F4" w:rsidDel="001C54EF">
            <w:rPr>
              <w:strike/>
              <w:noProof/>
              <w:highlight w:val="cyan"/>
              <w:rPrChange w:id="545" w:author="Author" w:date="2018-01-24T13:52:00Z">
                <w:rPr>
                  <w:noProof/>
                  <w:highlight w:val="cyan"/>
                </w:rPr>
              </w:rPrChange>
            </w:rPr>
            <w:drawing>
              <wp:inline distT="0" distB="0" distL="0" distR="0" wp14:anchorId="512CFC84" wp14:editId="45E034AF">
                <wp:extent cx="228600" cy="228600"/>
                <wp:effectExtent l="0" t="0" r="0" b="0"/>
                <wp:docPr id="2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738F4" w:rsidDel="001C54EF">
            <w:rPr>
              <w:strike/>
              <w:highlight w:val="cyan"/>
              <w:rPrChange w:id="546" w:author="Author" w:date="2018-01-24T13:52:00Z">
                <w:rPr>
                  <w:highlight w:val="cyan"/>
                </w:rPr>
              </w:rPrChange>
            </w:rPr>
            <w:delText> Recommendation</w:delText>
          </w:r>
        </w:del>
      </w:ins>
    </w:p>
    <w:p w14:paraId="7D79BD38" w14:textId="2A2850C4" w:rsidR="00A738F4" w:rsidRPr="00A738F4" w:rsidDel="001C54EF" w:rsidRDefault="00A738F4" w:rsidP="00A738F4">
      <w:pPr>
        <w:ind w:left="720"/>
        <w:rPr>
          <w:ins w:id="547" w:author="Author" w:date="2018-01-24T13:52:00Z"/>
          <w:del w:id="548" w:author="Author" w:date="2018-01-29T11:25:00Z"/>
          <w:strike/>
          <w:rPrChange w:id="549" w:author="Author" w:date="2018-01-24T13:52:00Z">
            <w:rPr>
              <w:ins w:id="550" w:author="Author" w:date="2018-01-24T13:52:00Z"/>
              <w:del w:id="551" w:author="Author" w:date="2018-01-29T11:25:00Z"/>
            </w:rPr>
          </w:rPrChange>
        </w:rPr>
      </w:pPr>
      <w:ins w:id="552" w:author="Author" w:date="2018-01-24T13:52:00Z">
        <w:del w:id="553" w:author="Author" w:date="2018-01-29T11:25:00Z">
          <w:r w:rsidRPr="00A738F4" w:rsidDel="001C54EF">
            <w:rPr>
              <w:strike/>
              <w:highlight w:val="cyan"/>
              <w:rPrChange w:id="554" w:author="Author" w:date="2018-01-24T13:52:00Z">
                <w:rPr>
                  <w:highlight w:val="cyan"/>
                </w:rPr>
              </w:rPrChange>
            </w:rPr>
            <w:delText xml:space="preserve">Once you have jumped to the subchapter containing the country-specific information, we recommend enabling </w:delText>
          </w:r>
          <w:r w:rsidRPr="00A738F4" w:rsidDel="001C54EF">
            <w:rPr>
              <w:rStyle w:val="SAPScreenElement"/>
              <w:strike/>
              <w:highlight w:val="cyan"/>
              <w:rPrChange w:id="555" w:author="Author" w:date="2018-01-24T13:52:00Z">
                <w:rPr>
                  <w:rStyle w:val="SAPScreenElement"/>
                  <w:highlight w:val="cyan"/>
                </w:rPr>
              </w:rPrChange>
            </w:rPr>
            <w:delText xml:space="preserve">View </w:delText>
          </w:r>
          <w:r w:rsidRPr="00A738F4" w:rsidDel="001C54EF">
            <w:rPr>
              <w:rStyle w:val="SAPScreenElement"/>
              <w:strike/>
              <w:highlight w:val="cyan"/>
              <w:rPrChange w:id="556" w:author="Author" w:date="2018-01-24T13:52:00Z">
                <w:rPr>
                  <w:rStyle w:val="SAPScreenElement"/>
                  <w:highlight w:val="cyan"/>
                </w:rPr>
              </w:rPrChange>
            </w:rPr>
            <w:sym w:font="Symbol" w:char="F0AE"/>
          </w:r>
          <w:r w:rsidRPr="00A738F4" w:rsidDel="001C54EF">
            <w:rPr>
              <w:rStyle w:val="SAPScreenElement"/>
              <w:strike/>
              <w:highlight w:val="cyan"/>
              <w:rPrChange w:id="557" w:author="Author" w:date="2018-01-24T13:52:00Z">
                <w:rPr>
                  <w:rStyle w:val="SAPScreenElement"/>
                  <w:highlight w:val="cyan"/>
                </w:rPr>
              </w:rPrChange>
            </w:rPr>
            <w:delText xml:space="preserve"> Navigation Pane</w:delText>
          </w:r>
          <w:r w:rsidRPr="00A738F4" w:rsidDel="001C54EF">
            <w:rPr>
              <w:strike/>
              <w:highlight w:val="cyan"/>
              <w:rPrChange w:id="558" w:author="Author" w:date="2018-01-24T13:52:00Z">
                <w:rPr>
                  <w:highlight w:val="cyan"/>
                </w:rPr>
              </w:rPrChange>
            </w:rPr>
            <w:delText xml:space="preserve"> from the top menu to have the navigation pane shown in the left side of the screen. Thus you will be able to navigate to your country.</w:delText>
          </w:r>
          <w:r w:rsidRPr="00A738F4" w:rsidDel="001C54EF">
            <w:rPr>
              <w:strike/>
              <w:rPrChange w:id="559" w:author="Author" w:date="2018-01-24T13:52:00Z">
                <w:rPr/>
              </w:rPrChange>
            </w:rPr>
            <w:delText xml:space="preserve"> </w:delText>
          </w:r>
        </w:del>
      </w:ins>
    </w:p>
    <w:p w14:paraId="268B4F02" w14:textId="49DC13DC" w:rsidR="00472CAD" w:rsidRPr="00EE5A87" w:rsidRDefault="008D05A3" w:rsidP="00472CAD">
      <w:pPr>
        <w:pStyle w:val="Heading2"/>
        <w:keepNext w:val="0"/>
      </w:pPr>
      <w:bookmarkStart w:id="560" w:name="_Toc504987998"/>
      <w:r w:rsidRPr="00EE5A87">
        <w:t>Maintaining Apprentice Groups</w:t>
      </w:r>
      <w:bookmarkEnd w:id="560"/>
    </w:p>
    <w:p w14:paraId="4962D046" w14:textId="77777777" w:rsidR="006856D2" w:rsidRPr="00EE5A87" w:rsidRDefault="006856D2" w:rsidP="006856D2">
      <w:pPr>
        <w:pStyle w:val="SAPKeyblockTitle"/>
      </w:pPr>
      <w:r w:rsidRPr="00EE5A87">
        <w:t>Test Administration</w:t>
      </w:r>
    </w:p>
    <w:p w14:paraId="6EDCF162" w14:textId="1923E1E0" w:rsidR="006856D2" w:rsidRPr="00EE5A87" w:rsidRDefault="006856D2" w:rsidP="006856D2">
      <w:r w:rsidRPr="00EE5A87">
        <w:t>Customer project: Fill in the project-specific parts (</w:t>
      </w:r>
      <w:r w:rsidR="00B9053A" w:rsidRPr="00EE5A87">
        <w:t>between &lt;brackets&gt;</w:t>
      </w:r>
      <w:r w:rsidRPr="00EE5A87">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9B5DC8" w:rsidRPr="00EE5A87" w14:paraId="2A9DA456" w14:textId="77777777" w:rsidTr="006856D2">
        <w:tc>
          <w:tcPr>
            <w:tcW w:w="2280" w:type="dxa"/>
            <w:tcBorders>
              <w:top w:val="single" w:sz="8" w:space="0" w:color="999999"/>
              <w:left w:val="single" w:sz="8" w:space="0" w:color="999999"/>
              <w:bottom w:val="single" w:sz="8" w:space="0" w:color="999999"/>
              <w:right w:val="single" w:sz="8" w:space="0" w:color="999999"/>
            </w:tcBorders>
            <w:hideMark/>
          </w:tcPr>
          <w:p w14:paraId="2D252248" w14:textId="77777777" w:rsidR="009B5DC8" w:rsidRPr="00EE5A87" w:rsidRDefault="009B5DC8" w:rsidP="009B5DC8">
            <w:pPr>
              <w:rPr>
                <w:rStyle w:val="SAPEmphasis"/>
              </w:rPr>
            </w:pPr>
            <w:r w:rsidRPr="00EE5A8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4A0EA5E" w14:textId="77777777" w:rsidR="009B5DC8" w:rsidRPr="00EE5A87" w:rsidRDefault="009B5DC8" w:rsidP="009B5DC8">
            <w:r w:rsidRPr="00EE5A87">
              <w:t>&lt;X.XX&gt;</w:t>
            </w:r>
          </w:p>
        </w:tc>
        <w:tc>
          <w:tcPr>
            <w:tcW w:w="2401" w:type="dxa"/>
            <w:tcBorders>
              <w:top w:val="single" w:sz="8" w:space="0" w:color="999999"/>
              <w:left w:val="single" w:sz="8" w:space="0" w:color="999999"/>
              <w:bottom w:val="single" w:sz="8" w:space="0" w:color="999999"/>
              <w:right w:val="single" w:sz="8" w:space="0" w:color="999999"/>
            </w:tcBorders>
            <w:hideMark/>
          </w:tcPr>
          <w:p w14:paraId="2C4BD332" w14:textId="77777777" w:rsidR="009B5DC8" w:rsidRPr="00EE5A87" w:rsidRDefault="009B5DC8" w:rsidP="009B5DC8">
            <w:pPr>
              <w:rPr>
                <w:rStyle w:val="SAPEmphasis"/>
              </w:rPr>
            </w:pPr>
            <w:r w:rsidRPr="00EE5A8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73F1DDBB" w14:textId="77777777" w:rsidR="009B5DC8" w:rsidRPr="00EE5A87" w:rsidRDefault="009B5DC8" w:rsidP="009B5DC8">
            <w:r w:rsidRPr="00EE5A8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0D45475" w14:textId="77777777" w:rsidR="009B5DC8" w:rsidRPr="00EE5A87" w:rsidRDefault="009B5DC8" w:rsidP="009B5DC8">
            <w:pPr>
              <w:rPr>
                <w:rStyle w:val="SAPEmphasis"/>
              </w:rPr>
            </w:pPr>
            <w:r w:rsidRPr="00EE5A8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CB8DA5C" w14:textId="376ECA07" w:rsidR="009B5DC8" w:rsidRPr="00EE5A87" w:rsidRDefault="00953ED3" w:rsidP="009B5DC8">
            <w:r w:rsidRPr="00EE5A87">
              <w:t>&lt;date&gt;</w:t>
            </w:r>
            <w:r w:rsidR="009B5DC8" w:rsidRPr="00EE5A87">
              <w:t xml:space="preserve"> </w:t>
            </w:r>
          </w:p>
        </w:tc>
      </w:tr>
      <w:tr w:rsidR="006856D2" w:rsidRPr="00EE5A87" w14:paraId="7A6F2980" w14:textId="77777777" w:rsidTr="006856D2">
        <w:tc>
          <w:tcPr>
            <w:tcW w:w="2280" w:type="dxa"/>
            <w:tcBorders>
              <w:top w:val="single" w:sz="8" w:space="0" w:color="999999"/>
              <w:left w:val="single" w:sz="8" w:space="0" w:color="999999"/>
              <w:bottom w:val="single" w:sz="8" w:space="0" w:color="999999"/>
              <w:right w:val="single" w:sz="8" w:space="0" w:color="999999"/>
            </w:tcBorders>
            <w:hideMark/>
          </w:tcPr>
          <w:p w14:paraId="7CB63175" w14:textId="77777777" w:rsidR="006856D2" w:rsidRPr="00EE5A87" w:rsidRDefault="006856D2">
            <w:pPr>
              <w:rPr>
                <w:rStyle w:val="SAPEmphasis"/>
              </w:rPr>
            </w:pPr>
            <w:r w:rsidRPr="00EE5A8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4945AE0" w14:textId="3CA1A3E1" w:rsidR="006856D2" w:rsidRPr="00EE5A87" w:rsidRDefault="008D05A3">
            <w:r w:rsidRPr="00EE5A87">
              <w:t>Apprentice Supervisor</w:t>
            </w:r>
          </w:p>
        </w:tc>
      </w:tr>
      <w:tr w:rsidR="006856D2" w:rsidRPr="00EE5A87" w14:paraId="0D806927" w14:textId="77777777" w:rsidTr="006856D2">
        <w:tc>
          <w:tcPr>
            <w:tcW w:w="2280" w:type="dxa"/>
            <w:tcBorders>
              <w:top w:val="single" w:sz="8" w:space="0" w:color="999999"/>
              <w:left w:val="single" w:sz="8" w:space="0" w:color="999999"/>
              <w:bottom w:val="single" w:sz="8" w:space="0" w:color="999999"/>
              <w:right w:val="single" w:sz="8" w:space="0" w:color="999999"/>
            </w:tcBorders>
            <w:hideMark/>
          </w:tcPr>
          <w:p w14:paraId="15980385" w14:textId="77777777" w:rsidR="006856D2" w:rsidRPr="00EE5A87" w:rsidRDefault="006856D2">
            <w:pPr>
              <w:rPr>
                <w:rStyle w:val="SAPEmphasis"/>
              </w:rPr>
            </w:pPr>
            <w:r w:rsidRPr="00EE5A8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3CBCE13" w14:textId="77777777" w:rsidR="006856D2" w:rsidRPr="00EE5A87" w:rsidRDefault="006856D2">
            <w:r w:rsidRPr="00EE5A8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CAD70B1" w14:textId="77777777" w:rsidR="006856D2" w:rsidRPr="00EE5A87" w:rsidRDefault="006856D2">
            <w:pPr>
              <w:rPr>
                <w:rStyle w:val="SAPEmphasis"/>
              </w:rPr>
            </w:pPr>
            <w:r w:rsidRPr="00EE5A8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4C8FC35" w14:textId="057D677A" w:rsidR="006856D2" w:rsidRPr="00EE5A87" w:rsidRDefault="00DF32A8" w:rsidP="005A34D1">
            <w:ins w:id="561" w:author="Author" w:date="2018-01-22T13:37:00Z">
              <w:r w:rsidRPr="00EE5A87">
                <w:t>&lt;</w:t>
              </w:r>
              <w:r>
                <w:t>duration</w:t>
              </w:r>
              <w:r w:rsidRPr="00EE5A87">
                <w:t>&gt;</w:t>
              </w:r>
            </w:ins>
            <w:del w:id="562" w:author="Author" w:date="2018-01-22T13:37:00Z">
              <w:r w:rsidR="002B3FEF" w:rsidRPr="00EE5A87" w:rsidDel="00DF32A8">
                <w:delText>5</w:delText>
              </w:r>
              <w:r w:rsidR="006856D2" w:rsidRPr="00EE5A87" w:rsidDel="00DF32A8">
                <w:delText xml:space="preserve"> minutes</w:delText>
              </w:r>
            </w:del>
          </w:p>
        </w:tc>
      </w:tr>
    </w:tbl>
    <w:p w14:paraId="124EC63A" w14:textId="77777777" w:rsidR="00472CAD" w:rsidRPr="00EE5A87" w:rsidRDefault="00472CAD" w:rsidP="00940F75">
      <w:pPr>
        <w:pStyle w:val="SAPKeyblockTitle"/>
      </w:pPr>
      <w:r w:rsidRPr="00EE5A87">
        <w:t>Purpose</w:t>
      </w:r>
    </w:p>
    <w:p w14:paraId="7055CBF2" w14:textId="01CE3781" w:rsidR="000A4F9D" w:rsidRPr="00EE5A87" w:rsidRDefault="00EE4F61" w:rsidP="00472CAD">
      <w:r w:rsidRPr="00EE5A87">
        <w:t>To manage apprenticeship plans of apprentices as efficiently as possible, the</w:t>
      </w:r>
      <w:r w:rsidR="00834045" w:rsidRPr="00EE5A87">
        <w:t xml:space="preserve"> apprentices must belong to a group</w:t>
      </w:r>
      <w:r w:rsidRPr="00EE5A87">
        <w:t>.</w:t>
      </w:r>
    </w:p>
    <w:p w14:paraId="1F0CC18D" w14:textId="19AB5A95" w:rsidR="00834045" w:rsidRPr="00EE5A87" w:rsidRDefault="00EE4F61" w:rsidP="00472CAD">
      <w:r w:rsidRPr="00EE5A87">
        <w:t>T</w:t>
      </w:r>
      <w:r w:rsidR="00834045" w:rsidRPr="00EE5A87">
        <w:t xml:space="preserve">he Apprentice Supervisor needs to create </w:t>
      </w:r>
      <w:r w:rsidRPr="00EE5A87">
        <w:t>an apprentice group, grouping his or her apprentices</w:t>
      </w:r>
      <w:r w:rsidR="00834045" w:rsidRPr="00EE5A87">
        <w:t>. In case groups are already available, the Apprentice Supervisor can maintain them as required.</w:t>
      </w:r>
    </w:p>
    <w:p w14:paraId="3590D14C" w14:textId="77777777" w:rsidR="00472CAD" w:rsidRPr="00EE5A87" w:rsidRDefault="00472CAD" w:rsidP="00940F75">
      <w:pPr>
        <w:pStyle w:val="SAPKeyblockTitle"/>
      </w:pPr>
      <w:r w:rsidRPr="00EE5A87">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350"/>
        <w:gridCol w:w="2880"/>
        <w:gridCol w:w="1980"/>
        <w:gridCol w:w="3060"/>
        <w:gridCol w:w="3060"/>
        <w:gridCol w:w="1260"/>
      </w:tblGrid>
      <w:tr w:rsidR="00EC7939" w:rsidRPr="00EE5A87" w14:paraId="50FACCAF" w14:textId="77777777" w:rsidTr="00AA15C7">
        <w:trPr>
          <w:trHeight w:val="432"/>
          <w:tblHeader/>
        </w:trPr>
        <w:tc>
          <w:tcPr>
            <w:tcW w:w="692" w:type="dxa"/>
            <w:shd w:val="clear" w:color="auto" w:fill="999999"/>
          </w:tcPr>
          <w:p w14:paraId="0FBA128D" w14:textId="77777777" w:rsidR="00EC7939" w:rsidRPr="00EE5A87" w:rsidRDefault="00EC7939" w:rsidP="00025C46">
            <w:pPr>
              <w:pStyle w:val="TableHeading"/>
              <w:rPr>
                <w:rFonts w:ascii="BentonSans Bold" w:hAnsi="BentonSans Bold"/>
                <w:bCs/>
                <w:color w:val="FFFFFF"/>
                <w:sz w:val="18"/>
              </w:rPr>
            </w:pPr>
            <w:r w:rsidRPr="00EE5A87">
              <w:rPr>
                <w:rFonts w:ascii="BentonSans Bold" w:hAnsi="BentonSans Bold"/>
                <w:bCs/>
                <w:color w:val="FFFFFF"/>
                <w:sz w:val="18"/>
              </w:rPr>
              <w:t>Test Step #</w:t>
            </w:r>
          </w:p>
        </w:tc>
        <w:tc>
          <w:tcPr>
            <w:tcW w:w="1350" w:type="dxa"/>
            <w:shd w:val="clear" w:color="auto" w:fill="999999"/>
          </w:tcPr>
          <w:p w14:paraId="706658B4" w14:textId="77777777" w:rsidR="00EC7939" w:rsidRPr="00EE5A87" w:rsidRDefault="00EC7939" w:rsidP="00025C46">
            <w:pPr>
              <w:pStyle w:val="TableHeading"/>
              <w:rPr>
                <w:rFonts w:ascii="BentonSans Bold" w:hAnsi="BentonSans Bold"/>
                <w:bCs/>
                <w:color w:val="FFFFFF"/>
                <w:sz w:val="18"/>
              </w:rPr>
            </w:pPr>
            <w:r w:rsidRPr="00EE5A87">
              <w:rPr>
                <w:rFonts w:ascii="BentonSans Bold" w:hAnsi="BentonSans Bold"/>
                <w:bCs/>
                <w:color w:val="FFFFFF"/>
                <w:sz w:val="18"/>
              </w:rPr>
              <w:t>Test Step Name</w:t>
            </w:r>
          </w:p>
        </w:tc>
        <w:tc>
          <w:tcPr>
            <w:tcW w:w="2880" w:type="dxa"/>
            <w:shd w:val="clear" w:color="auto" w:fill="999999"/>
          </w:tcPr>
          <w:p w14:paraId="2165D50C" w14:textId="77777777" w:rsidR="00EC7939" w:rsidRPr="00EE5A87" w:rsidRDefault="00EC7939" w:rsidP="00025C46">
            <w:pPr>
              <w:pStyle w:val="TableHeading"/>
              <w:rPr>
                <w:rFonts w:ascii="BentonSans Bold" w:hAnsi="BentonSans Bold"/>
                <w:bCs/>
                <w:color w:val="FFFFFF"/>
                <w:sz w:val="18"/>
              </w:rPr>
            </w:pPr>
            <w:r w:rsidRPr="00EE5A87">
              <w:rPr>
                <w:rFonts w:ascii="BentonSans Bold" w:hAnsi="BentonSans Bold"/>
                <w:bCs/>
                <w:color w:val="FFFFFF"/>
                <w:sz w:val="18"/>
              </w:rPr>
              <w:t>Instruction</w:t>
            </w:r>
          </w:p>
        </w:tc>
        <w:tc>
          <w:tcPr>
            <w:tcW w:w="1980" w:type="dxa"/>
            <w:shd w:val="clear" w:color="auto" w:fill="999999"/>
          </w:tcPr>
          <w:p w14:paraId="5AAAF750" w14:textId="77777777" w:rsidR="00EC7939" w:rsidRPr="00EE5A87" w:rsidRDefault="00EC7939" w:rsidP="00025C46">
            <w:pPr>
              <w:pStyle w:val="TableHeading"/>
              <w:rPr>
                <w:rFonts w:ascii="BentonSans Bold" w:hAnsi="BentonSans Bold"/>
                <w:bCs/>
                <w:color w:val="FFFFFF"/>
                <w:sz w:val="18"/>
              </w:rPr>
            </w:pPr>
            <w:r w:rsidRPr="00EE5A87">
              <w:rPr>
                <w:rFonts w:ascii="BentonSans Bold" w:hAnsi="BentonSans Bold"/>
                <w:bCs/>
                <w:color w:val="FFFFFF"/>
                <w:sz w:val="18"/>
              </w:rPr>
              <w:t>User Entries:</w:t>
            </w:r>
            <w:r w:rsidRPr="00EE5A87">
              <w:rPr>
                <w:rFonts w:ascii="BentonSans Bold" w:hAnsi="BentonSans Bold"/>
                <w:bCs/>
                <w:color w:val="FFFFFF"/>
                <w:sz w:val="18"/>
              </w:rPr>
              <w:br/>
              <w:t>Field Name: User Action and Value</w:t>
            </w:r>
          </w:p>
        </w:tc>
        <w:tc>
          <w:tcPr>
            <w:tcW w:w="3060" w:type="dxa"/>
            <w:shd w:val="clear" w:color="auto" w:fill="999999"/>
          </w:tcPr>
          <w:p w14:paraId="27DE866D" w14:textId="0290B7FC" w:rsidR="00EC7939" w:rsidRPr="00EE5A87" w:rsidRDefault="00EC7939" w:rsidP="00025C46">
            <w:pPr>
              <w:pStyle w:val="TableHeading"/>
              <w:rPr>
                <w:rFonts w:ascii="BentonSans Bold" w:hAnsi="BentonSans Bold"/>
                <w:bCs/>
                <w:color w:val="FFFFFF"/>
                <w:sz w:val="18"/>
              </w:rPr>
            </w:pPr>
            <w:r w:rsidRPr="00EE5A87">
              <w:rPr>
                <w:rFonts w:ascii="BentonSans Bold" w:hAnsi="BentonSans Bold"/>
                <w:bCs/>
                <w:color w:val="FFFFFF"/>
                <w:sz w:val="18"/>
              </w:rPr>
              <w:t>Additional Information</w:t>
            </w:r>
          </w:p>
        </w:tc>
        <w:tc>
          <w:tcPr>
            <w:tcW w:w="3060" w:type="dxa"/>
            <w:shd w:val="clear" w:color="auto" w:fill="999999"/>
          </w:tcPr>
          <w:p w14:paraId="6BDE9C9D" w14:textId="0AA99C51" w:rsidR="00EC7939" w:rsidRPr="00EE5A87" w:rsidRDefault="00EC7939" w:rsidP="00025C46">
            <w:pPr>
              <w:pStyle w:val="TableHeading"/>
              <w:rPr>
                <w:rFonts w:ascii="BentonSans Bold" w:hAnsi="BentonSans Bold"/>
                <w:bCs/>
                <w:color w:val="FFFFFF"/>
                <w:sz w:val="18"/>
              </w:rPr>
            </w:pPr>
            <w:r w:rsidRPr="00EE5A87">
              <w:rPr>
                <w:rFonts w:ascii="BentonSans Bold" w:hAnsi="BentonSans Bold"/>
                <w:bCs/>
                <w:color w:val="FFFFFF"/>
                <w:sz w:val="18"/>
              </w:rPr>
              <w:t>Expected Result</w:t>
            </w:r>
          </w:p>
        </w:tc>
        <w:tc>
          <w:tcPr>
            <w:tcW w:w="1260" w:type="dxa"/>
            <w:shd w:val="clear" w:color="auto" w:fill="999999"/>
          </w:tcPr>
          <w:p w14:paraId="562B2A18" w14:textId="77777777" w:rsidR="00EC7939" w:rsidRPr="00EE5A87" w:rsidRDefault="00EC7939" w:rsidP="00025C46">
            <w:pPr>
              <w:pStyle w:val="TableHeading"/>
              <w:rPr>
                <w:rFonts w:ascii="BentonSans Bold" w:hAnsi="BentonSans Bold"/>
                <w:bCs/>
                <w:color w:val="FFFFFF"/>
                <w:sz w:val="18"/>
              </w:rPr>
            </w:pPr>
            <w:r w:rsidRPr="00EE5A87">
              <w:rPr>
                <w:rFonts w:ascii="BentonSans Bold" w:hAnsi="BentonSans Bold"/>
                <w:bCs/>
                <w:color w:val="FFFFFF"/>
                <w:sz w:val="18"/>
              </w:rPr>
              <w:t>Pass / Fail / Comment</w:t>
            </w:r>
          </w:p>
        </w:tc>
      </w:tr>
      <w:tr w:rsidR="00EC7939" w:rsidRPr="00EE5A87" w14:paraId="62B70944" w14:textId="77777777" w:rsidTr="00AA15C7">
        <w:trPr>
          <w:trHeight w:val="288"/>
        </w:trPr>
        <w:tc>
          <w:tcPr>
            <w:tcW w:w="692" w:type="dxa"/>
            <w:shd w:val="clear" w:color="auto" w:fill="auto"/>
          </w:tcPr>
          <w:p w14:paraId="408B39FA" w14:textId="77777777" w:rsidR="00EC7939" w:rsidRPr="00EE5A87" w:rsidRDefault="00EC7939" w:rsidP="00025C46">
            <w:r w:rsidRPr="00EE5A87">
              <w:t>1</w:t>
            </w:r>
          </w:p>
        </w:tc>
        <w:tc>
          <w:tcPr>
            <w:tcW w:w="1350" w:type="dxa"/>
            <w:shd w:val="clear" w:color="auto" w:fill="auto"/>
          </w:tcPr>
          <w:p w14:paraId="383C14F2" w14:textId="77777777" w:rsidR="00EC7939" w:rsidRPr="00EE5A87" w:rsidRDefault="00EC7939" w:rsidP="00025C46">
            <w:pPr>
              <w:rPr>
                <w:rStyle w:val="SAPEmphasis"/>
              </w:rPr>
            </w:pPr>
            <w:r w:rsidRPr="00EE5A87">
              <w:rPr>
                <w:rStyle w:val="SAPEmphasis"/>
              </w:rPr>
              <w:t>Log on</w:t>
            </w:r>
          </w:p>
        </w:tc>
        <w:tc>
          <w:tcPr>
            <w:tcW w:w="2880" w:type="dxa"/>
            <w:shd w:val="clear" w:color="auto" w:fill="auto"/>
          </w:tcPr>
          <w:p w14:paraId="73FC5BAE" w14:textId="4501AD67" w:rsidR="00EC7939" w:rsidRPr="00EE5A87" w:rsidRDefault="00EC7939" w:rsidP="008D05A3">
            <w:r w:rsidRPr="00EE5A87">
              <w:t xml:space="preserve">Log on to </w:t>
            </w:r>
            <w:r w:rsidR="002965CF" w:rsidRPr="00EE5A87">
              <w:rPr>
                <w:rStyle w:val="SAPScreenElement"/>
                <w:color w:val="auto"/>
              </w:rPr>
              <w:t>Employee Central</w:t>
            </w:r>
            <w:r w:rsidR="002965CF" w:rsidRPr="00EE5A87" w:rsidDel="00765839">
              <w:rPr>
                <w:rStyle w:val="SAPScreenElement"/>
              </w:rPr>
              <w:t xml:space="preserve"> </w:t>
            </w:r>
            <w:r w:rsidRPr="00EE5A87">
              <w:t>as Apprentice Supervisor.</w:t>
            </w:r>
          </w:p>
        </w:tc>
        <w:tc>
          <w:tcPr>
            <w:tcW w:w="1980" w:type="dxa"/>
          </w:tcPr>
          <w:p w14:paraId="33562543" w14:textId="77777777" w:rsidR="00EC7939" w:rsidRPr="00EE5A87" w:rsidRDefault="00EC7939" w:rsidP="00025C46">
            <w:pPr>
              <w:rPr>
                <w:rFonts w:cs="Arial"/>
                <w:bCs/>
              </w:rPr>
            </w:pPr>
          </w:p>
        </w:tc>
        <w:tc>
          <w:tcPr>
            <w:tcW w:w="3060" w:type="dxa"/>
          </w:tcPr>
          <w:p w14:paraId="5674501B" w14:textId="77777777" w:rsidR="00EC7939" w:rsidRPr="00EE5A87" w:rsidRDefault="00EC7939" w:rsidP="00025C46"/>
        </w:tc>
        <w:tc>
          <w:tcPr>
            <w:tcW w:w="3060" w:type="dxa"/>
            <w:shd w:val="clear" w:color="auto" w:fill="auto"/>
          </w:tcPr>
          <w:p w14:paraId="0AE04958" w14:textId="1ED7C384" w:rsidR="00EC7939" w:rsidRPr="00EE5A87" w:rsidRDefault="00EC7939" w:rsidP="00025C46">
            <w:r w:rsidRPr="00EE5A87">
              <w:t xml:space="preserve">The </w:t>
            </w:r>
            <w:r w:rsidRPr="00EE5A87">
              <w:rPr>
                <w:rStyle w:val="SAPScreenElement"/>
              </w:rPr>
              <w:t>Home</w:t>
            </w:r>
            <w:r w:rsidRPr="00EE5A87">
              <w:t xml:space="preserve"> page is displayed.</w:t>
            </w:r>
          </w:p>
        </w:tc>
        <w:tc>
          <w:tcPr>
            <w:tcW w:w="1260" w:type="dxa"/>
          </w:tcPr>
          <w:p w14:paraId="596A6BD1" w14:textId="77777777" w:rsidR="00EC7939" w:rsidRPr="00EE5A87" w:rsidRDefault="00EC7939" w:rsidP="00025C46">
            <w:pPr>
              <w:rPr>
                <w:rFonts w:cs="Arial"/>
                <w:bCs/>
              </w:rPr>
            </w:pPr>
          </w:p>
        </w:tc>
      </w:tr>
      <w:tr w:rsidR="00EC7939" w:rsidRPr="00EE5A87" w14:paraId="26ADB26A" w14:textId="77777777" w:rsidTr="00AA15C7">
        <w:trPr>
          <w:trHeight w:val="288"/>
        </w:trPr>
        <w:tc>
          <w:tcPr>
            <w:tcW w:w="692" w:type="dxa"/>
            <w:shd w:val="clear" w:color="auto" w:fill="auto"/>
          </w:tcPr>
          <w:p w14:paraId="619C6D3A" w14:textId="2B8CBBE0" w:rsidR="00EC7939" w:rsidRPr="00EE5A87" w:rsidRDefault="00EC7939" w:rsidP="00025C46">
            <w:r w:rsidRPr="00EE5A87">
              <w:lastRenderedPageBreak/>
              <w:t>2</w:t>
            </w:r>
          </w:p>
        </w:tc>
        <w:tc>
          <w:tcPr>
            <w:tcW w:w="1350" w:type="dxa"/>
            <w:shd w:val="clear" w:color="auto" w:fill="auto"/>
          </w:tcPr>
          <w:p w14:paraId="491729C1" w14:textId="72985492" w:rsidR="00EC7939" w:rsidRPr="00EE5A87" w:rsidRDefault="00EC7939" w:rsidP="008D05A3">
            <w:pPr>
              <w:rPr>
                <w:rStyle w:val="SAPEmphasis"/>
              </w:rPr>
            </w:pPr>
            <w:r w:rsidRPr="00EE5A87">
              <w:rPr>
                <w:rStyle w:val="SAPEmphasis"/>
              </w:rPr>
              <w:t>Access Apprentice Management module</w:t>
            </w:r>
          </w:p>
        </w:tc>
        <w:tc>
          <w:tcPr>
            <w:tcW w:w="2880" w:type="dxa"/>
            <w:shd w:val="clear" w:color="auto" w:fill="auto"/>
          </w:tcPr>
          <w:p w14:paraId="18A9A93B" w14:textId="73D1ACCE" w:rsidR="00EC7939" w:rsidRPr="00EE5A87" w:rsidRDefault="00EC7939" w:rsidP="008D05A3">
            <w:r w:rsidRPr="00EE5A87">
              <w:t>From the</w:t>
            </w:r>
            <w:r w:rsidRPr="00EE5A87">
              <w:rPr>
                <w:i/>
              </w:rPr>
              <w:t xml:space="preserve"> </w:t>
            </w:r>
            <w:r w:rsidRPr="00EE5A87">
              <w:rPr>
                <w:rStyle w:val="SAPScreenElement"/>
              </w:rPr>
              <w:t>Home</w:t>
            </w:r>
            <w:r w:rsidRPr="00EE5A87">
              <w:rPr>
                <w:i/>
              </w:rPr>
              <w:t xml:space="preserve"> </w:t>
            </w:r>
            <w:r w:rsidRPr="00EE5A87">
              <w:t xml:space="preserve">drop-down, select </w:t>
            </w:r>
            <w:r w:rsidRPr="00EE5A87">
              <w:rPr>
                <w:rStyle w:val="SAPScreenElement"/>
              </w:rPr>
              <w:t>Apprentice Management</w:t>
            </w:r>
            <w:r w:rsidRPr="00EE5A87">
              <w:rPr>
                <w:i/>
              </w:rPr>
              <w:t>.</w:t>
            </w:r>
          </w:p>
        </w:tc>
        <w:tc>
          <w:tcPr>
            <w:tcW w:w="1980" w:type="dxa"/>
          </w:tcPr>
          <w:p w14:paraId="3FCE074A" w14:textId="77777777" w:rsidR="00EC7939" w:rsidRPr="00EE5A87" w:rsidRDefault="00EC7939" w:rsidP="00025C46">
            <w:pPr>
              <w:rPr>
                <w:rFonts w:cs="Arial"/>
                <w:bCs/>
              </w:rPr>
            </w:pPr>
          </w:p>
        </w:tc>
        <w:tc>
          <w:tcPr>
            <w:tcW w:w="3060" w:type="dxa"/>
          </w:tcPr>
          <w:p w14:paraId="638FA8A1" w14:textId="77777777" w:rsidR="00EC7939" w:rsidRPr="00EE5A87" w:rsidRDefault="00EC7939" w:rsidP="002A45BE"/>
        </w:tc>
        <w:tc>
          <w:tcPr>
            <w:tcW w:w="3060" w:type="dxa"/>
            <w:shd w:val="clear" w:color="auto" w:fill="auto"/>
          </w:tcPr>
          <w:p w14:paraId="5DFA66F7" w14:textId="4731FBA4" w:rsidR="00EC7939" w:rsidRPr="00EE5A87" w:rsidRDefault="00EC7939" w:rsidP="002A45BE">
            <w:r w:rsidRPr="00EE5A87">
              <w:t xml:space="preserve">The </w:t>
            </w:r>
            <w:r w:rsidRPr="00EE5A87">
              <w:rPr>
                <w:rStyle w:val="SAPScreenElement"/>
              </w:rPr>
              <w:t xml:space="preserve">Apprentice Management </w:t>
            </w:r>
            <w:r w:rsidRPr="00EE5A87">
              <w:t>page is displayed, containing the Apprenticeship Plan.</w:t>
            </w:r>
          </w:p>
        </w:tc>
        <w:tc>
          <w:tcPr>
            <w:tcW w:w="1260" w:type="dxa"/>
          </w:tcPr>
          <w:p w14:paraId="6A4CFDB3" w14:textId="77777777" w:rsidR="00EC7939" w:rsidRPr="00EE5A87" w:rsidRDefault="00EC7939" w:rsidP="00025C46">
            <w:pPr>
              <w:rPr>
                <w:rFonts w:cs="Arial"/>
                <w:bCs/>
              </w:rPr>
            </w:pPr>
          </w:p>
        </w:tc>
      </w:tr>
      <w:tr w:rsidR="00EC7939" w:rsidRPr="00EE5A87" w14:paraId="164D3087" w14:textId="77777777" w:rsidTr="00AA15C7">
        <w:trPr>
          <w:trHeight w:val="288"/>
        </w:trPr>
        <w:tc>
          <w:tcPr>
            <w:tcW w:w="692" w:type="dxa"/>
            <w:shd w:val="clear" w:color="auto" w:fill="auto"/>
          </w:tcPr>
          <w:p w14:paraId="0E7E4406" w14:textId="6B619E8A" w:rsidR="00EC7939" w:rsidRPr="00EE5A87" w:rsidRDefault="00EC7939" w:rsidP="00F81784">
            <w:r w:rsidRPr="00EE5A87">
              <w:t>3</w:t>
            </w:r>
          </w:p>
        </w:tc>
        <w:tc>
          <w:tcPr>
            <w:tcW w:w="1350" w:type="dxa"/>
            <w:shd w:val="clear" w:color="auto" w:fill="auto"/>
          </w:tcPr>
          <w:p w14:paraId="1D0455AD" w14:textId="044657C1" w:rsidR="00EC7939" w:rsidRPr="00EE5A87" w:rsidRDefault="00EC7939" w:rsidP="00F81784">
            <w:pPr>
              <w:rPr>
                <w:rStyle w:val="SAPEmphasis"/>
              </w:rPr>
            </w:pPr>
            <w:r w:rsidRPr="00EE5A87">
              <w:rPr>
                <w:rStyle w:val="SAPEmphasis"/>
              </w:rPr>
              <w:t>Select Action to be Performed</w:t>
            </w:r>
          </w:p>
        </w:tc>
        <w:tc>
          <w:tcPr>
            <w:tcW w:w="2880" w:type="dxa"/>
            <w:shd w:val="clear" w:color="auto" w:fill="auto"/>
          </w:tcPr>
          <w:p w14:paraId="4A5789DD" w14:textId="6AA319F2" w:rsidR="00EC7939" w:rsidRPr="00EE5A87" w:rsidRDefault="00EC7939" w:rsidP="00F81784">
            <w:r w:rsidRPr="00EE5A87">
              <w:t xml:space="preserve">Select </w:t>
            </w:r>
            <w:r w:rsidRPr="00EE5A87">
              <w:rPr>
                <w:rFonts w:cs="Arial"/>
                <w:bCs/>
              </w:rPr>
              <w:t xml:space="preserve">the </w:t>
            </w:r>
            <w:r w:rsidRPr="00EE5A87">
              <w:rPr>
                <w:rStyle w:val="SAPScreenElement"/>
              </w:rPr>
              <w:t>Take Action</w:t>
            </w:r>
            <w:r w:rsidRPr="00EE5A87">
              <w:rPr>
                <w:rFonts w:cs="Arial"/>
                <w:bCs/>
              </w:rPr>
              <w:t xml:space="preserve"> </w:t>
            </w:r>
            <w:r w:rsidRPr="00EE5A87">
              <w:t xml:space="preserve">button located in the top right corner of the screen </w:t>
            </w:r>
            <w:r w:rsidRPr="00EE5A87">
              <w:rPr>
                <w:rFonts w:cs="Arial"/>
                <w:bCs/>
              </w:rPr>
              <w:t>and from the value list</w:t>
            </w:r>
            <w:r w:rsidRPr="00EE5A87">
              <w:t>, which appears,</w:t>
            </w:r>
            <w:r w:rsidRPr="00EE5A87">
              <w:rPr>
                <w:rFonts w:cs="Arial"/>
                <w:bCs/>
              </w:rPr>
              <w:t xml:space="preserve"> select </w:t>
            </w:r>
            <w:r w:rsidRPr="00EE5A87">
              <w:rPr>
                <w:rStyle w:val="SAPScreenElement"/>
              </w:rPr>
              <w:t>Manage Apprentice Groups.</w:t>
            </w:r>
          </w:p>
        </w:tc>
        <w:tc>
          <w:tcPr>
            <w:tcW w:w="1980" w:type="dxa"/>
          </w:tcPr>
          <w:p w14:paraId="1B50D015" w14:textId="77777777" w:rsidR="00EC7939" w:rsidRPr="00EE5A87" w:rsidRDefault="00EC7939" w:rsidP="00F81784">
            <w:pPr>
              <w:rPr>
                <w:rFonts w:cs="Arial"/>
                <w:bCs/>
              </w:rPr>
            </w:pPr>
          </w:p>
        </w:tc>
        <w:tc>
          <w:tcPr>
            <w:tcW w:w="3060" w:type="dxa"/>
          </w:tcPr>
          <w:p w14:paraId="09BBC811" w14:textId="77777777" w:rsidR="00EC7939" w:rsidRPr="00EE5A87" w:rsidRDefault="00EC7939" w:rsidP="00F81784"/>
        </w:tc>
        <w:tc>
          <w:tcPr>
            <w:tcW w:w="3060" w:type="dxa"/>
            <w:shd w:val="clear" w:color="auto" w:fill="auto"/>
          </w:tcPr>
          <w:p w14:paraId="2CD317D3" w14:textId="19451177" w:rsidR="00EC7939" w:rsidRPr="00EE5A87" w:rsidRDefault="00EC7939" w:rsidP="00F81784">
            <w:r w:rsidRPr="00EE5A87">
              <w:t xml:space="preserve">The displayed screen is divided in two parts: </w:t>
            </w:r>
          </w:p>
          <w:p w14:paraId="064C3C57" w14:textId="66B95587" w:rsidR="00EC7939" w:rsidRPr="00EE5A87" w:rsidRDefault="009F4F1C" w:rsidP="00C9040B">
            <w:pPr>
              <w:pStyle w:val="ListParagraph"/>
              <w:numPr>
                <w:ilvl w:val="0"/>
                <w:numId w:val="29"/>
              </w:numPr>
              <w:ind w:left="167" w:hanging="180"/>
            </w:pPr>
            <w:ins w:id="563" w:author="Author" w:date="2018-01-24T15:18:00Z">
              <w:r w:rsidRPr="0016194F">
                <w:rPr>
                  <w:rStyle w:val="SAPScreenElement"/>
                  <w:rPrChange w:id="564" w:author="Author" w:date="2018-01-24T15:18:00Z">
                    <w:rPr/>
                  </w:rPrChange>
                </w:rPr>
                <w:t>Apprentice Groups</w:t>
              </w:r>
              <w:r>
                <w:t>: e</w:t>
              </w:r>
            </w:ins>
            <w:del w:id="565" w:author="Author" w:date="2018-01-24T15:18:00Z">
              <w:r w:rsidR="00EC7939" w:rsidRPr="00EE5A87" w:rsidDel="009F4F1C">
                <w:delText>E</w:delText>
              </w:r>
            </w:del>
            <w:r w:rsidR="00EC7939" w:rsidRPr="00EE5A87">
              <w:t>xisting apprentice groups are listed on the left side of the screen.</w:t>
            </w:r>
          </w:p>
          <w:p w14:paraId="064B8595" w14:textId="44B5D828" w:rsidR="00EC7939" w:rsidRPr="00EE5A87" w:rsidRDefault="009F4F1C" w:rsidP="00C9040B">
            <w:pPr>
              <w:pStyle w:val="ListParagraph"/>
              <w:numPr>
                <w:ilvl w:val="0"/>
                <w:numId w:val="29"/>
              </w:numPr>
              <w:ind w:left="167" w:hanging="180"/>
            </w:pPr>
            <w:ins w:id="566" w:author="Author" w:date="2018-01-24T15:18:00Z">
              <w:r>
                <w:rPr>
                  <w:rStyle w:val="SAPScreenElement"/>
                </w:rPr>
                <w:t xml:space="preserve">Create </w:t>
              </w:r>
              <w:r w:rsidRPr="004B4780">
                <w:rPr>
                  <w:rStyle w:val="SAPScreenElement"/>
                </w:rPr>
                <w:t>Apprentice Group</w:t>
              </w:r>
              <w:r w:rsidRPr="00EE5A87">
                <w:t xml:space="preserve"> </w:t>
              </w:r>
              <w:r>
                <w:t>t</w:t>
              </w:r>
            </w:ins>
            <w:del w:id="567" w:author="Author" w:date="2018-01-24T15:18:00Z">
              <w:r w:rsidR="00EC7939" w:rsidRPr="00EE5A87" w:rsidDel="009F4F1C">
                <w:delText>T</w:delText>
              </w:r>
            </w:del>
            <w:r w:rsidR="00EC7939" w:rsidRPr="00EE5A87">
              <w:t>he right side of the screen can be used for creating new apprentice groups.</w:t>
            </w:r>
          </w:p>
        </w:tc>
        <w:tc>
          <w:tcPr>
            <w:tcW w:w="1260" w:type="dxa"/>
          </w:tcPr>
          <w:p w14:paraId="1A505157" w14:textId="77777777" w:rsidR="00EC7939" w:rsidRPr="00EE5A87" w:rsidRDefault="00EC7939" w:rsidP="00F81784">
            <w:pPr>
              <w:rPr>
                <w:rFonts w:cs="Arial"/>
                <w:bCs/>
              </w:rPr>
            </w:pPr>
          </w:p>
        </w:tc>
      </w:tr>
      <w:tr w:rsidR="00DC77D3" w:rsidRPr="00EE5A87" w14:paraId="7F734665" w14:textId="77777777" w:rsidTr="00AA15C7">
        <w:trPr>
          <w:trHeight w:val="288"/>
        </w:trPr>
        <w:tc>
          <w:tcPr>
            <w:tcW w:w="692" w:type="dxa"/>
            <w:vMerge w:val="restart"/>
            <w:shd w:val="clear" w:color="auto" w:fill="auto"/>
          </w:tcPr>
          <w:p w14:paraId="081C82C8" w14:textId="6890309B" w:rsidR="00DC77D3" w:rsidRPr="00EE5A87" w:rsidRDefault="00DC77D3" w:rsidP="00F81784">
            <w:r w:rsidRPr="00EE5A87">
              <w:t>4</w:t>
            </w:r>
          </w:p>
        </w:tc>
        <w:tc>
          <w:tcPr>
            <w:tcW w:w="1350" w:type="dxa"/>
            <w:vMerge w:val="restart"/>
            <w:shd w:val="clear" w:color="auto" w:fill="auto"/>
          </w:tcPr>
          <w:p w14:paraId="48D1DE30" w14:textId="5EAEBB9E" w:rsidR="00DC77D3" w:rsidRPr="00EE5A87" w:rsidRDefault="00DC77D3" w:rsidP="00F81784">
            <w:pPr>
              <w:rPr>
                <w:rStyle w:val="SAPEmphasis"/>
              </w:rPr>
            </w:pPr>
            <w:r w:rsidRPr="00EE5A87">
              <w:rPr>
                <w:rStyle w:val="SAPEmphasis"/>
              </w:rPr>
              <w:t>Create Apprentice Group</w:t>
            </w:r>
          </w:p>
        </w:tc>
        <w:tc>
          <w:tcPr>
            <w:tcW w:w="2880" w:type="dxa"/>
            <w:vMerge w:val="restart"/>
            <w:shd w:val="clear" w:color="auto" w:fill="auto"/>
          </w:tcPr>
          <w:p w14:paraId="3645C5BC" w14:textId="0C70523E" w:rsidR="00DC77D3" w:rsidRPr="00EE5A87" w:rsidRDefault="00DC77D3" w:rsidP="00C9040B">
            <w:r w:rsidRPr="00EE5A87">
              <w:t>In the</w:t>
            </w:r>
            <w:r w:rsidRPr="00EE5A87">
              <w:rPr>
                <w:rStyle w:val="SAPScreenElement"/>
              </w:rPr>
              <w:t xml:space="preserve"> Create Apprentice Group</w:t>
            </w:r>
            <w:r w:rsidRPr="00EE5A87">
              <w:t xml:space="preserve"> part of the screen, make the following entries:</w:t>
            </w:r>
          </w:p>
        </w:tc>
        <w:tc>
          <w:tcPr>
            <w:tcW w:w="1980" w:type="dxa"/>
          </w:tcPr>
          <w:p w14:paraId="2DBF7F29" w14:textId="084D79A5" w:rsidR="00DC77D3" w:rsidRPr="00EE5A87" w:rsidRDefault="00DC77D3" w:rsidP="00C9040B">
            <w:pPr>
              <w:rPr>
                <w:rFonts w:cs="Arial"/>
                <w:bCs/>
              </w:rPr>
            </w:pPr>
            <w:r w:rsidRPr="00EE5A87">
              <w:rPr>
                <w:rStyle w:val="SAPScreenElement"/>
              </w:rPr>
              <w:t xml:space="preserve">Group Name: </w:t>
            </w:r>
            <w:r w:rsidRPr="00EE5A87">
              <w:t>enter name as appropriate</w:t>
            </w:r>
          </w:p>
        </w:tc>
        <w:tc>
          <w:tcPr>
            <w:tcW w:w="3060" w:type="dxa"/>
            <w:vMerge w:val="restart"/>
          </w:tcPr>
          <w:p w14:paraId="33CB3033" w14:textId="77777777" w:rsidR="00DC77D3" w:rsidRPr="00EE5A87" w:rsidRDefault="00DC77D3" w:rsidP="00F81784"/>
        </w:tc>
        <w:tc>
          <w:tcPr>
            <w:tcW w:w="3060" w:type="dxa"/>
            <w:vMerge w:val="restart"/>
            <w:shd w:val="clear" w:color="auto" w:fill="auto"/>
          </w:tcPr>
          <w:p w14:paraId="267E14C6" w14:textId="03F6F2BF" w:rsidR="00DC77D3" w:rsidRPr="00EE5A87" w:rsidRDefault="00DC77D3" w:rsidP="00F81784"/>
        </w:tc>
        <w:tc>
          <w:tcPr>
            <w:tcW w:w="1260" w:type="dxa"/>
            <w:vMerge w:val="restart"/>
          </w:tcPr>
          <w:p w14:paraId="4DEFB157" w14:textId="77777777" w:rsidR="00DC77D3" w:rsidRPr="00EE5A87" w:rsidRDefault="00DC77D3" w:rsidP="00F81784">
            <w:pPr>
              <w:rPr>
                <w:rFonts w:cs="Arial"/>
                <w:bCs/>
              </w:rPr>
            </w:pPr>
          </w:p>
        </w:tc>
      </w:tr>
      <w:tr w:rsidR="00DC77D3" w:rsidRPr="00EE5A87" w14:paraId="1315BC66" w14:textId="77777777" w:rsidTr="00AA15C7">
        <w:trPr>
          <w:trHeight w:val="288"/>
        </w:trPr>
        <w:tc>
          <w:tcPr>
            <w:tcW w:w="692" w:type="dxa"/>
            <w:vMerge/>
            <w:shd w:val="clear" w:color="auto" w:fill="auto"/>
          </w:tcPr>
          <w:p w14:paraId="1F4A6232" w14:textId="77777777" w:rsidR="00DC77D3" w:rsidRPr="00EE5A87" w:rsidRDefault="00DC77D3" w:rsidP="00F81784"/>
        </w:tc>
        <w:tc>
          <w:tcPr>
            <w:tcW w:w="1350" w:type="dxa"/>
            <w:vMerge/>
            <w:shd w:val="clear" w:color="auto" w:fill="auto"/>
          </w:tcPr>
          <w:p w14:paraId="03A5E4D2" w14:textId="77777777" w:rsidR="00DC77D3" w:rsidRPr="00EE5A87" w:rsidRDefault="00DC77D3" w:rsidP="00F81784">
            <w:pPr>
              <w:rPr>
                <w:rStyle w:val="SAPEmphasis"/>
              </w:rPr>
            </w:pPr>
          </w:p>
        </w:tc>
        <w:tc>
          <w:tcPr>
            <w:tcW w:w="2880" w:type="dxa"/>
            <w:vMerge/>
            <w:shd w:val="clear" w:color="auto" w:fill="auto"/>
          </w:tcPr>
          <w:p w14:paraId="0E47F8CD" w14:textId="77777777" w:rsidR="00DC77D3" w:rsidRPr="00EE5A87" w:rsidRDefault="00DC77D3" w:rsidP="00F81784"/>
        </w:tc>
        <w:tc>
          <w:tcPr>
            <w:tcW w:w="1980" w:type="dxa"/>
          </w:tcPr>
          <w:p w14:paraId="7A207FE6" w14:textId="1C2A39F6" w:rsidR="00DC77D3" w:rsidRPr="00EE5A87" w:rsidRDefault="00DC77D3" w:rsidP="00C9040B">
            <w:pPr>
              <w:rPr>
                <w:rFonts w:cs="Arial"/>
                <w:bCs/>
              </w:rPr>
            </w:pPr>
            <w:r w:rsidRPr="00EE5A87">
              <w:rPr>
                <w:rStyle w:val="SAPScreenElement"/>
              </w:rPr>
              <w:t xml:space="preserve">Notes: </w:t>
            </w:r>
            <w:r w:rsidRPr="00EE5A87">
              <w:t>enter any additional note, if appropriate</w:t>
            </w:r>
          </w:p>
        </w:tc>
        <w:tc>
          <w:tcPr>
            <w:tcW w:w="3060" w:type="dxa"/>
            <w:vMerge/>
          </w:tcPr>
          <w:p w14:paraId="79BD97DE" w14:textId="77777777" w:rsidR="00DC77D3" w:rsidRPr="00EE5A87" w:rsidRDefault="00DC77D3" w:rsidP="00F81784"/>
        </w:tc>
        <w:tc>
          <w:tcPr>
            <w:tcW w:w="3060" w:type="dxa"/>
            <w:vMerge/>
            <w:shd w:val="clear" w:color="auto" w:fill="auto"/>
          </w:tcPr>
          <w:p w14:paraId="4BD799EF" w14:textId="1504F1D1" w:rsidR="00DC77D3" w:rsidRPr="00EE5A87" w:rsidRDefault="00DC77D3" w:rsidP="00F81784"/>
        </w:tc>
        <w:tc>
          <w:tcPr>
            <w:tcW w:w="1260" w:type="dxa"/>
            <w:vMerge/>
          </w:tcPr>
          <w:p w14:paraId="29393793" w14:textId="77777777" w:rsidR="00DC77D3" w:rsidRPr="00EE5A87" w:rsidRDefault="00DC77D3" w:rsidP="00F81784">
            <w:pPr>
              <w:rPr>
                <w:rFonts w:cs="Arial"/>
                <w:bCs/>
              </w:rPr>
            </w:pPr>
          </w:p>
        </w:tc>
      </w:tr>
      <w:tr w:rsidR="00EC7939" w:rsidRPr="00EE5A87" w14:paraId="195DE598" w14:textId="77777777" w:rsidTr="00AA15C7">
        <w:trPr>
          <w:trHeight w:val="288"/>
        </w:trPr>
        <w:tc>
          <w:tcPr>
            <w:tcW w:w="692" w:type="dxa"/>
            <w:shd w:val="clear" w:color="auto" w:fill="auto"/>
          </w:tcPr>
          <w:p w14:paraId="5A41D435" w14:textId="2CF39F71" w:rsidR="00EC7939" w:rsidRPr="00EE5A87" w:rsidRDefault="00EC7939" w:rsidP="00F81784">
            <w:r w:rsidRPr="00EE5A87">
              <w:t>5</w:t>
            </w:r>
          </w:p>
        </w:tc>
        <w:tc>
          <w:tcPr>
            <w:tcW w:w="1350" w:type="dxa"/>
            <w:shd w:val="clear" w:color="auto" w:fill="auto"/>
          </w:tcPr>
          <w:p w14:paraId="2A76CC66" w14:textId="653B2D8F" w:rsidR="00EC7939" w:rsidRPr="00EE5A87" w:rsidRDefault="00EC7939" w:rsidP="00F81784">
            <w:pPr>
              <w:rPr>
                <w:rStyle w:val="SAPEmphasis"/>
              </w:rPr>
            </w:pPr>
            <w:r w:rsidRPr="00EE5A87">
              <w:rPr>
                <w:rStyle w:val="SAPEmphasis"/>
              </w:rPr>
              <w:t>Save Apprentice Group</w:t>
            </w:r>
          </w:p>
        </w:tc>
        <w:tc>
          <w:tcPr>
            <w:tcW w:w="2880" w:type="dxa"/>
            <w:shd w:val="clear" w:color="auto" w:fill="auto"/>
          </w:tcPr>
          <w:p w14:paraId="2A8C220C" w14:textId="2D3E2E94" w:rsidR="00EC7939" w:rsidRPr="00EE5A87" w:rsidRDefault="00EC7939" w:rsidP="00C9040B">
            <w:r w:rsidRPr="00EE5A87">
              <w:t xml:space="preserve">Choose the </w:t>
            </w:r>
            <w:r w:rsidRPr="00EE5A87">
              <w:rPr>
                <w:rStyle w:val="SAPScreenElement"/>
              </w:rPr>
              <w:t>Save</w:t>
            </w:r>
            <w:r w:rsidRPr="00EE5A87">
              <w:t xml:space="preserve"> </w:t>
            </w:r>
            <w:ins w:id="568" w:author="Author" w:date="2018-01-22T13:38:00Z">
              <w:r w:rsidR="00DF32A8">
                <w:t>b</w:t>
              </w:r>
            </w:ins>
            <w:del w:id="569" w:author="Author" w:date="2018-01-22T13:38:00Z">
              <w:r w:rsidRPr="00EE5A87" w:rsidDel="00DF32A8">
                <w:delText>pushbutton</w:delText>
              </w:r>
            </w:del>
            <w:ins w:id="570" w:author="Author" w:date="2018-01-22T13:38:00Z">
              <w:r w:rsidR="00DF32A8">
                <w:t>utton</w:t>
              </w:r>
            </w:ins>
            <w:r w:rsidRPr="00EE5A87">
              <w:t>.</w:t>
            </w:r>
          </w:p>
        </w:tc>
        <w:tc>
          <w:tcPr>
            <w:tcW w:w="1980" w:type="dxa"/>
          </w:tcPr>
          <w:p w14:paraId="5D02FAA7" w14:textId="77777777" w:rsidR="00EC7939" w:rsidRPr="00EE5A87" w:rsidRDefault="00EC7939" w:rsidP="00C9040B">
            <w:pPr>
              <w:rPr>
                <w:rStyle w:val="SAPScreenElement"/>
              </w:rPr>
            </w:pPr>
          </w:p>
        </w:tc>
        <w:tc>
          <w:tcPr>
            <w:tcW w:w="3060" w:type="dxa"/>
          </w:tcPr>
          <w:p w14:paraId="10AFBCD7" w14:textId="5A5B091E" w:rsidR="00EC7939" w:rsidRPr="00EE5A87" w:rsidRDefault="00EC7939" w:rsidP="00C9040B">
            <w:pPr>
              <w:rPr>
                <w:rFonts w:ascii="Times New Roman" w:eastAsia="SimSun" w:hAnsi="Times New Roman"/>
                <w:sz w:val="24"/>
                <w:szCs w:val="22"/>
              </w:rPr>
            </w:pPr>
            <w:r w:rsidRPr="00EE5A87">
              <w:rPr>
                <w:rFonts w:cs="Arial"/>
                <w:bCs/>
              </w:rPr>
              <w:t xml:space="preserve">In case you want to create </w:t>
            </w:r>
            <w:r w:rsidRPr="00EE5A87">
              <w:t xml:space="preserve">another apprentice group, </w:t>
            </w:r>
            <w:del w:id="571" w:author="Author" w:date="2018-01-24T15:20:00Z">
              <w:r w:rsidRPr="00EE5A87" w:rsidDel="00E4156C">
                <w:delText xml:space="preserve">choose </w:delText>
              </w:r>
            </w:del>
            <w:r w:rsidRPr="00EE5A87">
              <w:t xml:space="preserve">on the bottom of the </w:t>
            </w:r>
            <w:r w:rsidRPr="00EE5A87">
              <w:rPr>
                <w:rStyle w:val="SAPScreenElement"/>
              </w:rPr>
              <w:t>Apprentice Groups</w:t>
            </w:r>
            <w:r w:rsidRPr="00EE5A87">
              <w:t xml:space="preserve"> part of the screen</w:t>
            </w:r>
            <w:ins w:id="572" w:author="Author" w:date="2018-01-24T15:20:00Z">
              <w:r w:rsidR="00E4156C" w:rsidRPr="00EE5A87">
                <w:t xml:space="preserve"> choose</w:t>
              </w:r>
            </w:ins>
            <w:r w:rsidRPr="00EE5A87">
              <w:t xml:space="preserve"> the </w:t>
            </w:r>
            <w:r w:rsidRPr="00EE5A87">
              <w:rPr>
                <w:rStyle w:val="SAPScreenElement"/>
                <w:rFonts w:ascii="Times New Roman" w:hAnsi="Times New Roman"/>
              </w:rPr>
              <w:t>+</w:t>
            </w:r>
            <w:r w:rsidRPr="00EE5A87">
              <w:t xml:space="preserve"> icon. The</w:t>
            </w:r>
            <w:r w:rsidRPr="00EE5A87">
              <w:rPr>
                <w:rStyle w:val="SAPScreenElement"/>
              </w:rPr>
              <w:t xml:space="preserve"> </w:t>
            </w:r>
            <w:r w:rsidR="00C721A4" w:rsidRPr="00EE5A87">
              <w:rPr>
                <w:rStyle w:val="SAPScreenElement"/>
              </w:rPr>
              <w:t>Create</w:t>
            </w:r>
            <w:r w:rsidRPr="00EE5A87">
              <w:rPr>
                <w:rStyle w:val="SAPScreenElement"/>
              </w:rPr>
              <w:t xml:space="preserve"> Apprentice</w:t>
            </w:r>
            <w:r w:rsidRPr="00EE5A87">
              <w:t xml:space="preserve"> </w:t>
            </w:r>
            <w:r w:rsidRPr="00EE5A87">
              <w:rPr>
                <w:rStyle w:val="SAPScreenElement"/>
              </w:rPr>
              <w:t>Group</w:t>
            </w:r>
            <w:r w:rsidRPr="00EE5A87">
              <w:t xml:space="preserve"> section is displayed in the right part of the screen, where you can enter data as appropriate.</w:t>
            </w:r>
            <w:r w:rsidRPr="00EE5A87">
              <w:rPr>
                <w:rFonts w:ascii="Times New Roman" w:eastAsia="SimSun" w:hAnsi="Times New Roman"/>
                <w:sz w:val="24"/>
              </w:rPr>
              <w:t xml:space="preserve"> </w:t>
            </w:r>
          </w:p>
        </w:tc>
        <w:tc>
          <w:tcPr>
            <w:tcW w:w="3060" w:type="dxa"/>
            <w:shd w:val="clear" w:color="auto" w:fill="auto"/>
          </w:tcPr>
          <w:p w14:paraId="5656BFC5" w14:textId="26FD7B7A" w:rsidR="00EC7939" w:rsidRPr="00EE5A87" w:rsidRDefault="00EC7939" w:rsidP="00C9040B">
            <w:r w:rsidRPr="00EE5A87">
              <w:t xml:space="preserve">The message </w:t>
            </w:r>
            <w:r w:rsidRPr="00EE5A87">
              <w:rPr>
                <w:rStyle w:val="SAPMonospace"/>
              </w:rPr>
              <w:t>Your changes were successfully saved</w:t>
            </w:r>
            <w:r w:rsidRPr="00EE5A87">
              <w:t xml:space="preserve"> is displayed and the newly created group is visible on the left side of the screen.</w:t>
            </w:r>
          </w:p>
        </w:tc>
        <w:tc>
          <w:tcPr>
            <w:tcW w:w="1260" w:type="dxa"/>
          </w:tcPr>
          <w:p w14:paraId="5907C002" w14:textId="77777777" w:rsidR="00EC7939" w:rsidRPr="00EE5A87" w:rsidRDefault="00EC7939" w:rsidP="00F81784">
            <w:pPr>
              <w:rPr>
                <w:rFonts w:cs="Arial"/>
                <w:bCs/>
              </w:rPr>
            </w:pPr>
          </w:p>
        </w:tc>
      </w:tr>
      <w:tr w:rsidR="00EC7939" w:rsidRPr="00EE5A87" w14:paraId="40143F59" w14:textId="77777777" w:rsidTr="00AA15C7">
        <w:trPr>
          <w:trHeight w:val="288"/>
        </w:trPr>
        <w:tc>
          <w:tcPr>
            <w:tcW w:w="692" w:type="dxa"/>
            <w:shd w:val="clear" w:color="auto" w:fill="auto"/>
          </w:tcPr>
          <w:p w14:paraId="2B905296" w14:textId="250660E1" w:rsidR="00EC7939" w:rsidRPr="00EE5A87" w:rsidRDefault="00EC7939" w:rsidP="00F81784">
            <w:r w:rsidRPr="00EE5A87">
              <w:t>6</w:t>
            </w:r>
          </w:p>
        </w:tc>
        <w:tc>
          <w:tcPr>
            <w:tcW w:w="1350" w:type="dxa"/>
            <w:shd w:val="clear" w:color="auto" w:fill="auto"/>
          </w:tcPr>
          <w:p w14:paraId="5ABD042E" w14:textId="6F61D80C" w:rsidR="00EC7939" w:rsidRPr="00EE5A87" w:rsidRDefault="00EC7939" w:rsidP="00F81784">
            <w:pPr>
              <w:rPr>
                <w:rStyle w:val="SAPEmphasis"/>
              </w:rPr>
            </w:pPr>
            <w:r w:rsidRPr="00EE5A87">
              <w:rPr>
                <w:rStyle w:val="SAPEmphasis"/>
              </w:rPr>
              <w:t>Update Existing Apprentice Group (Optional)</w:t>
            </w:r>
          </w:p>
        </w:tc>
        <w:tc>
          <w:tcPr>
            <w:tcW w:w="2880" w:type="dxa"/>
            <w:shd w:val="clear" w:color="auto" w:fill="auto"/>
          </w:tcPr>
          <w:p w14:paraId="205641B0" w14:textId="62E8BC21" w:rsidR="00EC7939" w:rsidRPr="00EE5A87" w:rsidRDefault="00EC7939" w:rsidP="009F5EDE">
            <w:r w:rsidRPr="00EE5A87">
              <w:t xml:space="preserve">In case you need to adapt an existing apprentice group, in the </w:t>
            </w:r>
            <w:r w:rsidRPr="00EE5A87">
              <w:rPr>
                <w:rStyle w:val="SAPScreenElement"/>
              </w:rPr>
              <w:t>Apprentice Groups</w:t>
            </w:r>
            <w:r w:rsidRPr="00EE5A87">
              <w:t xml:space="preserve"> part of the screen </w:t>
            </w:r>
            <w:r w:rsidR="00624A3B" w:rsidRPr="00EE5A87">
              <w:t xml:space="preserve">select </w:t>
            </w:r>
            <w:r w:rsidRPr="00EE5A87">
              <w:t xml:space="preserve">the appropriate group, make adaptions as appropriate, and then choose the </w:t>
            </w:r>
            <w:r w:rsidRPr="00EE5A87">
              <w:rPr>
                <w:rStyle w:val="SAPScreenElement"/>
              </w:rPr>
              <w:t>Save</w:t>
            </w:r>
            <w:r w:rsidRPr="00EE5A87">
              <w:t xml:space="preserve"> </w:t>
            </w:r>
            <w:ins w:id="573" w:author="Author" w:date="2018-01-22T13:38:00Z">
              <w:r w:rsidR="00DF32A8">
                <w:t>button</w:t>
              </w:r>
            </w:ins>
            <w:del w:id="574" w:author="Author" w:date="2018-01-22T13:38:00Z">
              <w:r w:rsidRPr="00EE5A87" w:rsidDel="00DF32A8">
                <w:delText>pushbutton</w:delText>
              </w:r>
            </w:del>
            <w:r w:rsidRPr="00EE5A87">
              <w:t>.</w:t>
            </w:r>
          </w:p>
        </w:tc>
        <w:tc>
          <w:tcPr>
            <w:tcW w:w="1980" w:type="dxa"/>
          </w:tcPr>
          <w:p w14:paraId="2822C2C6" w14:textId="77777777" w:rsidR="00EC7939" w:rsidRPr="00EE5A87" w:rsidRDefault="00EC7939" w:rsidP="00C9040B">
            <w:pPr>
              <w:rPr>
                <w:rStyle w:val="SAPScreenElement"/>
              </w:rPr>
            </w:pPr>
          </w:p>
        </w:tc>
        <w:tc>
          <w:tcPr>
            <w:tcW w:w="3060" w:type="dxa"/>
          </w:tcPr>
          <w:p w14:paraId="4486F97C" w14:textId="77777777" w:rsidR="00EC7939" w:rsidRPr="00EE5A87" w:rsidRDefault="00EC7939" w:rsidP="00C9040B"/>
        </w:tc>
        <w:tc>
          <w:tcPr>
            <w:tcW w:w="3060" w:type="dxa"/>
            <w:shd w:val="clear" w:color="auto" w:fill="auto"/>
          </w:tcPr>
          <w:p w14:paraId="5896E47E" w14:textId="40EC4E5C" w:rsidR="00EC7939" w:rsidRPr="00EE5A87" w:rsidRDefault="00EC7939" w:rsidP="00C9040B"/>
        </w:tc>
        <w:tc>
          <w:tcPr>
            <w:tcW w:w="1260" w:type="dxa"/>
          </w:tcPr>
          <w:p w14:paraId="2FC8A950" w14:textId="77777777" w:rsidR="00EC7939" w:rsidRPr="00EE5A87" w:rsidRDefault="00EC7939" w:rsidP="00F81784">
            <w:pPr>
              <w:rPr>
                <w:rFonts w:cs="Arial"/>
                <w:bCs/>
              </w:rPr>
            </w:pPr>
          </w:p>
        </w:tc>
      </w:tr>
      <w:tr w:rsidR="00EC7939" w:rsidRPr="00EE5A87" w14:paraId="17E86E91" w14:textId="77777777" w:rsidTr="00AA15C7">
        <w:trPr>
          <w:trHeight w:val="288"/>
        </w:trPr>
        <w:tc>
          <w:tcPr>
            <w:tcW w:w="692" w:type="dxa"/>
            <w:shd w:val="clear" w:color="auto" w:fill="auto"/>
          </w:tcPr>
          <w:p w14:paraId="465B534B" w14:textId="05CDD744" w:rsidR="00EC7939" w:rsidRPr="00EE5A87" w:rsidRDefault="00EC7939" w:rsidP="00F81784">
            <w:r w:rsidRPr="00EE5A87">
              <w:t>7</w:t>
            </w:r>
          </w:p>
        </w:tc>
        <w:tc>
          <w:tcPr>
            <w:tcW w:w="1350" w:type="dxa"/>
            <w:shd w:val="clear" w:color="auto" w:fill="auto"/>
          </w:tcPr>
          <w:p w14:paraId="38974055" w14:textId="40A35853" w:rsidR="00EC7939" w:rsidRPr="00EE5A87" w:rsidRDefault="00EC7939" w:rsidP="00F81784">
            <w:pPr>
              <w:rPr>
                <w:rStyle w:val="SAPEmphasis"/>
              </w:rPr>
            </w:pPr>
            <w:r w:rsidRPr="00EE5A87">
              <w:rPr>
                <w:rStyle w:val="SAPEmphasis"/>
              </w:rPr>
              <w:t>Return to Main Page</w:t>
            </w:r>
          </w:p>
        </w:tc>
        <w:tc>
          <w:tcPr>
            <w:tcW w:w="2880" w:type="dxa"/>
            <w:shd w:val="clear" w:color="auto" w:fill="auto"/>
          </w:tcPr>
          <w:p w14:paraId="1D8BDFC9" w14:textId="16EBF66B" w:rsidR="00EC7939" w:rsidRPr="00EE5A87" w:rsidRDefault="00EC7939" w:rsidP="00F81784">
            <w:r w:rsidRPr="00EE5A87">
              <w:t xml:space="preserve">Choose the </w:t>
            </w:r>
            <w:r w:rsidRPr="00EE5A87">
              <w:rPr>
                <w:rStyle w:val="SAPScreenElement"/>
              </w:rPr>
              <w:t>Back</w:t>
            </w:r>
            <w:r w:rsidRPr="00EE5A87">
              <w:t xml:space="preserve"> </w:t>
            </w:r>
            <w:r w:rsidRPr="00EE5A87">
              <w:rPr>
                <w:noProof/>
              </w:rPr>
              <w:drawing>
                <wp:inline distT="0" distB="0" distL="0" distR="0" wp14:anchorId="75592FB3" wp14:editId="7987D525">
                  <wp:extent cx="180280" cy="180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4797" cy="184797"/>
                          </a:xfrm>
                          <a:prstGeom prst="rect">
                            <a:avLst/>
                          </a:prstGeom>
                        </pic:spPr>
                      </pic:pic>
                    </a:graphicData>
                  </a:graphic>
                </wp:inline>
              </w:drawing>
            </w:r>
            <w:r w:rsidRPr="00EE5A87">
              <w:t xml:space="preserve"> icon located next to </w:t>
            </w:r>
            <w:r w:rsidRPr="00EE5A87">
              <w:rPr>
                <w:rStyle w:val="SAPScreenElement"/>
              </w:rPr>
              <w:t xml:space="preserve">Apprentice </w:t>
            </w:r>
            <w:r w:rsidRPr="00EE5A87">
              <w:rPr>
                <w:rStyle w:val="SAPScreenElement"/>
              </w:rPr>
              <w:lastRenderedPageBreak/>
              <w:t>Groups</w:t>
            </w:r>
            <w:r w:rsidRPr="00EE5A87">
              <w:t xml:space="preserve"> on the left side of the screen.</w:t>
            </w:r>
          </w:p>
        </w:tc>
        <w:tc>
          <w:tcPr>
            <w:tcW w:w="1980" w:type="dxa"/>
          </w:tcPr>
          <w:p w14:paraId="1A14F2DF" w14:textId="77777777" w:rsidR="00EC7939" w:rsidRPr="00EE5A87" w:rsidRDefault="00EC7939" w:rsidP="00C9040B">
            <w:pPr>
              <w:rPr>
                <w:rStyle w:val="SAPScreenElement"/>
              </w:rPr>
            </w:pPr>
          </w:p>
        </w:tc>
        <w:tc>
          <w:tcPr>
            <w:tcW w:w="3060" w:type="dxa"/>
          </w:tcPr>
          <w:p w14:paraId="06924982" w14:textId="77777777" w:rsidR="00EC7939" w:rsidRPr="00EE5A87" w:rsidRDefault="00EC7939" w:rsidP="00F81784"/>
        </w:tc>
        <w:tc>
          <w:tcPr>
            <w:tcW w:w="3060" w:type="dxa"/>
            <w:shd w:val="clear" w:color="auto" w:fill="auto"/>
          </w:tcPr>
          <w:p w14:paraId="30B6081D" w14:textId="3FAA6284" w:rsidR="00EC7939" w:rsidRPr="00EE5A87" w:rsidRDefault="00EC7939" w:rsidP="00F81784">
            <w:r w:rsidRPr="00EE5A87">
              <w:t xml:space="preserve">You return to the main </w:t>
            </w:r>
            <w:r w:rsidRPr="00EE5A87">
              <w:rPr>
                <w:rStyle w:val="SAPScreenElement"/>
              </w:rPr>
              <w:t xml:space="preserve">Apprentice Management </w:t>
            </w:r>
            <w:r w:rsidRPr="00EE5A87">
              <w:t>page.</w:t>
            </w:r>
          </w:p>
        </w:tc>
        <w:tc>
          <w:tcPr>
            <w:tcW w:w="1260" w:type="dxa"/>
          </w:tcPr>
          <w:p w14:paraId="526215BA" w14:textId="77777777" w:rsidR="00EC7939" w:rsidRPr="00EE5A87" w:rsidRDefault="00EC7939" w:rsidP="00F81784">
            <w:pPr>
              <w:rPr>
                <w:rFonts w:cs="Arial"/>
                <w:bCs/>
              </w:rPr>
            </w:pPr>
          </w:p>
        </w:tc>
      </w:tr>
    </w:tbl>
    <w:p w14:paraId="1FEB59F5" w14:textId="037B7844" w:rsidR="00834045" w:rsidRPr="00EE5A87" w:rsidRDefault="00834045" w:rsidP="00834045">
      <w:pPr>
        <w:pStyle w:val="Heading2"/>
        <w:keepNext w:val="0"/>
      </w:pPr>
      <w:bookmarkStart w:id="575" w:name="_Toc504987999"/>
      <w:bookmarkStart w:id="576" w:name="_Toc391586501"/>
      <w:bookmarkStart w:id="577" w:name="_Toc391586876"/>
      <w:r w:rsidRPr="00EE5A87">
        <w:t>Maintaining Schools (Optional)</w:t>
      </w:r>
      <w:bookmarkEnd w:id="575"/>
    </w:p>
    <w:p w14:paraId="22E6D8BC" w14:textId="77777777" w:rsidR="00834045" w:rsidRPr="00EE5A87" w:rsidRDefault="00834045" w:rsidP="00834045">
      <w:pPr>
        <w:pStyle w:val="SAPKeyblockTitle"/>
      </w:pPr>
      <w:r w:rsidRPr="00EE5A87">
        <w:t>Test Administration</w:t>
      </w:r>
    </w:p>
    <w:p w14:paraId="0D156347" w14:textId="77777777" w:rsidR="00834045" w:rsidRPr="00EE5A87" w:rsidRDefault="00834045" w:rsidP="00834045">
      <w:r w:rsidRPr="00EE5A8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9B5DC8" w:rsidRPr="00EE5A87" w14:paraId="1C068265" w14:textId="77777777" w:rsidTr="00E56119">
        <w:tc>
          <w:tcPr>
            <w:tcW w:w="2280" w:type="dxa"/>
            <w:tcBorders>
              <w:top w:val="single" w:sz="8" w:space="0" w:color="999999"/>
              <w:left w:val="single" w:sz="8" w:space="0" w:color="999999"/>
              <w:bottom w:val="single" w:sz="8" w:space="0" w:color="999999"/>
              <w:right w:val="single" w:sz="8" w:space="0" w:color="999999"/>
            </w:tcBorders>
            <w:hideMark/>
          </w:tcPr>
          <w:p w14:paraId="088E54C1" w14:textId="77777777" w:rsidR="009B5DC8" w:rsidRPr="00EE5A87" w:rsidRDefault="009B5DC8" w:rsidP="009B5DC8">
            <w:pPr>
              <w:rPr>
                <w:rStyle w:val="SAPEmphasis"/>
              </w:rPr>
            </w:pPr>
            <w:r w:rsidRPr="00EE5A8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756238D" w14:textId="77777777" w:rsidR="009B5DC8" w:rsidRPr="00EE5A87" w:rsidRDefault="009B5DC8" w:rsidP="009B5DC8">
            <w:r w:rsidRPr="00EE5A87">
              <w:t>&lt;X.XX&gt;</w:t>
            </w:r>
          </w:p>
        </w:tc>
        <w:tc>
          <w:tcPr>
            <w:tcW w:w="2401" w:type="dxa"/>
            <w:tcBorders>
              <w:top w:val="single" w:sz="8" w:space="0" w:color="999999"/>
              <w:left w:val="single" w:sz="8" w:space="0" w:color="999999"/>
              <w:bottom w:val="single" w:sz="8" w:space="0" w:color="999999"/>
              <w:right w:val="single" w:sz="8" w:space="0" w:color="999999"/>
            </w:tcBorders>
            <w:hideMark/>
          </w:tcPr>
          <w:p w14:paraId="1E9EB998" w14:textId="77777777" w:rsidR="009B5DC8" w:rsidRPr="00EE5A87" w:rsidRDefault="009B5DC8" w:rsidP="009B5DC8">
            <w:pPr>
              <w:rPr>
                <w:rStyle w:val="SAPEmphasis"/>
              </w:rPr>
            </w:pPr>
            <w:r w:rsidRPr="00EE5A8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4A42C473" w14:textId="77777777" w:rsidR="009B5DC8" w:rsidRPr="00EE5A87" w:rsidRDefault="009B5DC8" w:rsidP="009B5DC8">
            <w:r w:rsidRPr="00EE5A8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7E774D82" w14:textId="77777777" w:rsidR="009B5DC8" w:rsidRPr="00EE5A87" w:rsidRDefault="009B5DC8" w:rsidP="009B5DC8">
            <w:pPr>
              <w:rPr>
                <w:rStyle w:val="SAPEmphasis"/>
              </w:rPr>
            </w:pPr>
            <w:r w:rsidRPr="00EE5A8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1E57D58" w14:textId="68D789EA" w:rsidR="009B5DC8" w:rsidRPr="00EE5A87" w:rsidRDefault="00953ED3" w:rsidP="009B5DC8">
            <w:r w:rsidRPr="00EE5A87">
              <w:t>&lt;date&gt;</w:t>
            </w:r>
            <w:r w:rsidR="009B5DC8" w:rsidRPr="00EE5A87">
              <w:t xml:space="preserve"> </w:t>
            </w:r>
          </w:p>
        </w:tc>
      </w:tr>
      <w:tr w:rsidR="00834045" w:rsidRPr="00EE5A87" w14:paraId="6E9D5BD1" w14:textId="77777777" w:rsidTr="00E56119">
        <w:tc>
          <w:tcPr>
            <w:tcW w:w="2280" w:type="dxa"/>
            <w:tcBorders>
              <w:top w:val="single" w:sz="8" w:space="0" w:color="999999"/>
              <w:left w:val="single" w:sz="8" w:space="0" w:color="999999"/>
              <w:bottom w:val="single" w:sz="8" w:space="0" w:color="999999"/>
              <w:right w:val="single" w:sz="8" w:space="0" w:color="999999"/>
            </w:tcBorders>
            <w:hideMark/>
          </w:tcPr>
          <w:p w14:paraId="40C525F9" w14:textId="77777777" w:rsidR="00834045" w:rsidRPr="00EE5A87" w:rsidRDefault="00834045" w:rsidP="00E56119">
            <w:pPr>
              <w:rPr>
                <w:rStyle w:val="SAPEmphasis"/>
              </w:rPr>
            </w:pPr>
            <w:r w:rsidRPr="00EE5A8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64E8DA8" w14:textId="77777777" w:rsidR="00834045" w:rsidRPr="00EE5A87" w:rsidRDefault="00834045" w:rsidP="00E56119">
            <w:r w:rsidRPr="00EE5A87">
              <w:t>Apprentice Supervisor</w:t>
            </w:r>
          </w:p>
        </w:tc>
      </w:tr>
      <w:tr w:rsidR="00834045" w:rsidRPr="00EE5A87" w14:paraId="48BB6680" w14:textId="77777777" w:rsidTr="00E56119">
        <w:tc>
          <w:tcPr>
            <w:tcW w:w="2280" w:type="dxa"/>
            <w:tcBorders>
              <w:top w:val="single" w:sz="8" w:space="0" w:color="999999"/>
              <w:left w:val="single" w:sz="8" w:space="0" w:color="999999"/>
              <w:bottom w:val="single" w:sz="8" w:space="0" w:color="999999"/>
              <w:right w:val="single" w:sz="8" w:space="0" w:color="999999"/>
            </w:tcBorders>
            <w:hideMark/>
          </w:tcPr>
          <w:p w14:paraId="25D84F72" w14:textId="77777777" w:rsidR="00834045" w:rsidRPr="00EE5A87" w:rsidRDefault="00834045" w:rsidP="00E56119">
            <w:pPr>
              <w:rPr>
                <w:rStyle w:val="SAPEmphasis"/>
              </w:rPr>
            </w:pPr>
            <w:r w:rsidRPr="00EE5A8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66C9F41" w14:textId="77777777" w:rsidR="00834045" w:rsidRPr="00EE5A87" w:rsidRDefault="00834045" w:rsidP="00E56119">
            <w:r w:rsidRPr="00EE5A8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0266E75" w14:textId="77777777" w:rsidR="00834045" w:rsidRPr="00EE5A87" w:rsidRDefault="00834045" w:rsidP="00E56119">
            <w:pPr>
              <w:rPr>
                <w:rStyle w:val="SAPEmphasis"/>
              </w:rPr>
            </w:pPr>
            <w:r w:rsidRPr="00EE5A8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D68636F" w14:textId="6246993C" w:rsidR="00834045" w:rsidRPr="00EE5A87" w:rsidRDefault="00DF32A8" w:rsidP="00E56119">
            <w:ins w:id="578" w:author="Author" w:date="2018-01-22T13:37:00Z">
              <w:r w:rsidRPr="00EE5A87">
                <w:t>&lt;</w:t>
              </w:r>
              <w:r>
                <w:t>duration</w:t>
              </w:r>
              <w:r w:rsidRPr="00EE5A87">
                <w:t>&gt;</w:t>
              </w:r>
            </w:ins>
            <w:del w:id="579" w:author="Author" w:date="2018-01-22T13:37:00Z">
              <w:r w:rsidR="00834045" w:rsidRPr="00EE5A87" w:rsidDel="00DF32A8">
                <w:delText>5 minutes</w:delText>
              </w:r>
            </w:del>
          </w:p>
        </w:tc>
      </w:tr>
    </w:tbl>
    <w:p w14:paraId="585819C9" w14:textId="77777777" w:rsidR="00834045" w:rsidRPr="00EE5A87" w:rsidRDefault="00834045" w:rsidP="00834045">
      <w:pPr>
        <w:pStyle w:val="SAPKeyblockTitle"/>
      </w:pPr>
      <w:r w:rsidRPr="00EE5A87">
        <w:t>Purpose</w:t>
      </w:r>
    </w:p>
    <w:p w14:paraId="46E21354" w14:textId="1F4615F8" w:rsidR="00834045" w:rsidRPr="00EE5A87" w:rsidRDefault="00834045" w:rsidP="00834045">
      <w:r w:rsidRPr="00EE5A87">
        <w:t xml:space="preserve">The Apprentice Supervisor creates a school, where the apprentice can attend an external training. </w:t>
      </w:r>
      <w:r w:rsidR="003B3DC6" w:rsidRPr="00EE5A87">
        <w:t xml:space="preserve">An apprentice school is a training establishment outside your business. </w:t>
      </w:r>
      <w:r w:rsidRPr="00EE5A87">
        <w:t xml:space="preserve">Already existing schools are </w:t>
      </w:r>
      <w:del w:id="580" w:author="Author" w:date="2018-01-24T15:22:00Z">
        <w:r w:rsidRPr="00EE5A87" w:rsidDel="00E4156C">
          <w:delText xml:space="preserve">also </w:delText>
        </w:r>
      </w:del>
      <w:r w:rsidRPr="00EE5A87">
        <w:t>listed</w:t>
      </w:r>
      <w:ins w:id="581" w:author="Author" w:date="2018-01-24T15:22:00Z">
        <w:r w:rsidR="00E4156C">
          <w:t>, too</w:t>
        </w:r>
      </w:ins>
      <w:r w:rsidRPr="00EE5A87">
        <w:t xml:space="preserve"> and can be maintained by the Apprentice Supervisor as required.</w:t>
      </w:r>
    </w:p>
    <w:p w14:paraId="00823FB4" w14:textId="77777777" w:rsidR="00834045" w:rsidRPr="00EE5A87" w:rsidRDefault="00834045" w:rsidP="00834045">
      <w:pPr>
        <w:pStyle w:val="SAPKeyblockTitle"/>
      </w:pPr>
      <w:r w:rsidRPr="00EE5A87">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350"/>
        <w:gridCol w:w="3060"/>
        <w:gridCol w:w="2610"/>
        <w:gridCol w:w="2610"/>
        <w:gridCol w:w="2700"/>
        <w:gridCol w:w="1260"/>
      </w:tblGrid>
      <w:tr w:rsidR="00254F87" w:rsidRPr="00EE5A87" w14:paraId="683FA21F" w14:textId="77777777" w:rsidTr="00AA15C7">
        <w:trPr>
          <w:trHeight w:val="432"/>
          <w:tblHeader/>
        </w:trPr>
        <w:tc>
          <w:tcPr>
            <w:tcW w:w="692" w:type="dxa"/>
            <w:shd w:val="clear" w:color="auto" w:fill="999999"/>
          </w:tcPr>
          <w:p w14:paraId="1FD28D52" w14:textId="77777777" w:rsidR="00254F87" w:rsidRPr="00EE5A87" w:rsidRDefault="00254F87" w:rsidP="00E56119">
            <w:pPr>
              <w:pStyle w:val="TableHeading"/>
              <w:rPr>
                <w:rFonts w:ascii="BentonSans Bold" w:hAnsi="BentonSans Bold"/>
                <w:bCs/>
                <w:color w:val="FFFFFF"/>
                <w:sz w:val="18"/>
              </w:rPr>
            </w:pPr>
            <w:r w:rsidRPr="00EE5A87">
              <w:rPr>
                <w:rFonts w:ascii="BentonSans Bold" w:hAnsi="BentonSans Bold"/>
                <w:bCs/>
                <w:color w:val="FFFFFF"/>
                <w:sz w:val="18"/>
              </w:rPr>
              <w:t>Test Step #</w:t>
            </w:r>
          </w:p>
        </w:tc>
        <w:tc>
          <w:tcPr>
            <w:tcW w:w="1350" w:type="dxa"/>
            <w:shd w:val="clear" w:color="auto" w:fill="999999"/>
          </w:tcPr>
          <w:p w14:paraId="6B844DB7" w14:textId="77777777" w:rsidR="00254F87" w:rsidRPr="00EE5A87" w:rsidRDefault="00254F87" w:rsidP="00E56119">
            <w:pPr>
              <w:pStyle w:val="TableHeading"/>
              <w:rPr>
                <w:rFonts w:ascii="BentonSans Bold" w:hAnsi="BentonSans Bold"/>
                <w:bCs/>
                <w:color w:val="FFFFFF"/>
                <w:sz w:val="18"/>
              </w:rPr>
            </w:pPr>
            <w:r w:rsidRPr="00EE5A87">
              <w:rPr>
                <w:rFonts w:ascii="BentonSans Bold" w:hAnsi="BentonSans Bold"/>
                <w:bCs/>
                <w:color w:val="FFFFFF"/>
                <w:sz w:val="18"/>
              </w:rPr>
              <w:t>Test Step Name</w:t>
            </w:r>
          </w:p>
        </w:tc>
        <w:tc>
          <w:tcPr>
            <w:tcW w:w="3060" w:type="dxa"/>
            <w:shd w:val="clear" w:color="auto" w:fill="999999"/>
          </w:tcPr>
          <w:p w14:paraId="4DA66366" w14:textId="77777777" w:rsidR="00254F87" w:rsidRPr="00EE5A87" w:rsidRDefault="00254F87" w:rsidP="00E56119">
            <w:pPr>
              <w:pStyle w:val="TableHeading"/>
              <w:rPr>
                <w:rFonts w:ascii="BentonSans Bold" w:hAnsi="BentonSans Bold"/>
                <w:bCs/>
                <w:color w:val="FFFFFF"/>
                <w:sz w:val="18"/>
              </w:rPr>
            </w:pPr>
            <w:r w:rsidRPr="00EE5A87">
              <w:rPr>
                <w:rFonts w:ascii="BentonSans Bold" w:hAnsi="BentonSans Bold"/>
                <w:bCs/>
                <w:color w:val="FFFFFF"/>
                <w:sz w:val="18"/>
              </w:rPr>
              <w:t>Instruction</w:t>
            </w:r>
          </w:p>
        </w:tc>
        <w:tc>
          <w:tcPr>
            <w:tcW w:w="2610" w:type="dxa"/>
            <w:shd w:val="clear" w:color="auto" w:fill="999999"/>
          </w:tcPr>
          <w:p w14:paraId="0340104F" w14:textId="77777777" w:rsidR="00254F87" w:rsidRPr="00EE5A87" w:rsidRDefault="00254F87" w:rsidP="00E56119">
            <w:pPr>
              <w:pStyle w:val="TableHeading"/>
              <w:rPr>
                <w:rFonts w:ascii="BentonSans Bold" w:hAnsi="BentonSans Bold"/>
                <w:bCs/>
                <w:color w:val="FFFFFF"/>
                <w:sz w:val="18"/>
              </w:rPr>
            </w:pPr>
            <w:r w:rsidRPr="00EE5A87">
              <w:rPr>
                <w:rFonts w:ascii="BentonSans Bold" w:hAnsi="BentonSans Bold"/>
                <w:bCs/>
                <w:color w:val="FFFFFF"/>
                <w:sz w:val="18"/>
              </w:rPr>
              <w:t>User Entries:</w:t>
            </w:r>
            <w:r w:rsidRPr="00EE5A87">
              <w:rPr>
                <w:rFonts w:ascii="BentonSans Bold" w:hAnsi="BentonSans Bold"/>
                <w:bCs/>
                <w:color w:val="FFFFFF"/>
                <w:sz w:val="18"/>
              </w:rPr>
              <w:br/>
              <w:t>Field Name: User Action and Value</w:t>
            </w:r>
          </w:p>
        </w:tc>
        <w:tc>
          <w:tcPr>
            <w:tcW w:w="2610" w:type="dxa"/>
            <w:shd w:val="clear" w:color="auto" w:fill="999999"/>
          </w:tcPr>
          <w:p w14:paraId="1FFFBA2B" w14:textId="1CAAAEB6" w:rsidR="00254F87" w:rsidRPr="00EE5A87" w:rsidRDefault="00254F87" w:rsidP="00E56119">
            <w:pPr>
              <w:pStyle w:val="TableHeading"/>
              <w:rPr>
                <w:rFonts w:ascii="BentonSans Bold" w:hAnsi="BentonSans Bold"/>
                <w:bCs/>
                <w:color w:val="FFFFFF"/>
                <w:sz w:val="18"/>
              </w:rPr>
            </w:pPr>
            <w:r w:rsidRPr="00EE5A87">
              <w:rPr>
                <w:rFonts w:ascii="BentonSans Bold" w:hAnsi="BentonSans Bold"/>
                <w:bCs/>
                <w:color w:val="FFFFFF"/>
                <w:sz w:val="18"/>
              </w:rPr>
              <w:t>Additional Information</w:t>
            </w:r>
          </w:p>
        </w:tc>
        <w:tc>
          <w:tcPr>
            <w:tcW w:w="2700" w:type="dxa"/>
            <w:shd w:val="clear" w:color="auto" w:fill="999999"/>
          </w:tcPr>
          <w:p w14:paraId="4BBE486B" w14:textId="14587150" w:rsidR="00254F87" w:rsidRPr="00EE5A87" w:rsidRDefault="00254F87" w:rsidP="00E56119">
            <w:pPr>
              <w:pStyle w:val="TableHeading"/>
              <w:rPr>
                <w:rFonts w:ascii="BentonSans Bold" w:hAnsi="BentonSans Bold"/>
                <w:bCs/>
                <w:color w:val="FFFFFF"/>
                <w:sz w:val="18"/>
              </w:rPr>
            </w:pPr>
            <w:r w:rsidRPr="00EE5A87">
              <w:rPr>
                <w:rFonts w:ascii="BentonSans Bold" w:hAnsi="BentonSans Bold"/>
                <w:bCs/>
                <w:color w:val="FFFFFF"/>
                <w:sz w:val="18"/>
              </w:rPr>
              <w:t>Expected Result</w:t>
            </w:r>
          </w:p>
        </w:tc>
        <w:tc>
          <w:tcPr>
            <w:tcW w:w="1260" w:type="dxa"/>
            <w:shd w:val="clear" w:color="auto" w:fill="999999"/>
          </w:tcPr>
          <w:p w14:paraId="5DED00AC" w14:textId="77777777" w:rsidR="00254F87" w:rsidRPr="00EE5A87" w:rsidRDefault="00254F87" w:rsidP="00E56119">
            <w:pPr>
              <w:pStyle w:val="TableHeading"/>
              <w:rPr>
                <w:rFonts w:ascii="BentonSans Bold" w:hAnsi="BentonSans Bold"/>
                <w:bCs/>
                <w:color w:val="FFFFFF"/>
                <w:sz w:val="18"/>
              </w:rPr>
            </w:pPr>
            <w:r w:rsidRPr="00EE5A87">
              <w:rPr>
                <w:rFonts w:ascii="BentonSans Bold" w:hAnsi="BentonSans Bold"/>
                <w:bCs/>
                <w:color w:val="FFFFFF"/>
                <w:sz w:val="18"/>
              </w:rPr>
              <w:t>Pass / Fail / Comment</w:t>
            </w:r>
          </w:p>
        </w:tc>
      </w:tr>
      <w:tr w:rsidR="00254F87" w:rsidRPr="00EE5A87" w14:paraId="0E3DDE9D" w14:textId="77777777" w:rsidTr="00AA15C7">
        <w:trPr>
          <w:trHeight w:val="288"/>
        </w:trPr>
        <w:tc>
          <w:tcPr>
            <w:tcW w:w="692" w:type="dxa"/>
            <w:shd w:val="clear" w:color="auto" w:fill="auto"/>
          </w:tcPr>
          <w:p w14:paraId="6C3B5EB8" w14:textId="77777777" w:rsidR="00254F87" w:rsidRPr="00EE5A87" w:rsidRDefault="00254F87" w:rsidP="00E56119">
            <w:r w:rsidRPr="00EE5A87">
              <w:t>1</w:t>
            </w:r>
          </w:p>
        </w:tc>
        <w:tc>
          <w:tcPr>
            <w:tcW w:w="1350" w:type="dxa"/>
            <w:shd w:val="clear" w:color="auto" w:fill="auto"/>
          </w:tcPr>
          <w:p w14:paraId="3CADA26B" w14:textId="77777777" w:rsidR="00254F87" w:rsidRPr="00EE5A87" w:rsidRDefault="00254F87" w:rsidP="00E56119">
            <w:pPr>
              <w:rPr>
                <w:rStyle w:val="SAPEmphasis"/>
              </w:rPr>
            </w:pPr>
            <w:r w:rsidRPr="00EE5A87">
              <w:rPr>
                <w:rStyle w:val="SAPEmphasis"/>
              </w:rPr>
              <w:t>Log on</w:t>
            </w:r>
          </w:p>
        </w:tc>
        <w:tc>
          <w:tcPr>
            <w:tcW w:w="3060" w:type="dxa"/>
            <w:shd w:val="clear" w:color="auto" w:fill="auto"/>
          </w:tcPr>
          <w:p w14:paraId="6C3CBA29" w14:textId="0CBA32EB" w:rsidR="00254F87" w:rsidRPr="00EE5A87" w:rsidRDefault="00254F87" w:rsidP="00E56119">
            <w:r w:rsidRPr="00EE5A87">
              <w:t xml:space="preserve">Log on to </w:t>
            </w:r>
            <w:r w:rsidR="002965CF" w:rsidRPr="00EE5A87">
              <w:rPr>
                <w:rStyle w:val="SAPScreenElement"/>
                <w:color w:val="auto"/>
              </w:rPr>
              <w:t>Employee Central</w:t>
            </w:r>
            <w:r w:rsidR="002965CF" w:rsidRPr="00EE5A87" w:rsidDel="00765839">
              <w:rPr>
                <w:rStyle w:val="SAPScreenElement"/>
              </w:rPr>
              <w:t xml:space="preserve"> </w:t>
            </w:r>
            <w:r w:rsidRPr="00EE5A87">
              <w:t>as Apprentice Supervisor.</w:t>
            </w:r>
          </w:p>
        </w:tc>
        <w:tc>
          <w:tcPr>
            <w:tcW w:w="2610" w:type="dxa"/>
          </w:tcPr>
          <w:p w14:paraId="70BEA82F" w14:textId="77777777" w:rsidR="00254F87" w:rsidRPr="00EE5A87" w:rsidRDefault="00254F87" w:rsidP="00E56119">
            <w:pPr>
              <w:rPr>
                <w:rFonts w:cs="Arial"/>
                <w:bCs/>
              </w:rPr>
            </w:pPr>
          </w:p>
        </w:tc>
        <w:tc>
          <w:tcPr>
            <w:tcW w:w="2610" w:type="dxa"/>
            <w:vMerge w:val="restart"/>
          </w:tcPr>
          <w:p w14:paraId="7E24A324" w14:textId="224F0EAB" w:rsidR="00254F87" w:rsidRPr="00EE5A87" w:rsidRDefault="00254F87" w:rsidP="00CD636C">
            <w:r w:rsidRPr="00EE5A87">
              <w:t xml:space="preserve">In case you execute this process step immediately after </w:t>
            </w:r>
            <w:r w:rsidR="00CD636C" w:rsidRPr="00EE5A87">
              <w:t xml:space="preserve">the previous </w:t>
            </w:r>
            <w:r w:rsidRPr="00EE5A87">
              <w:t xml:space="preserve">process step and are already on the </w:t>
            </w:r>
            <w:r w:rsidRPr="00EE5A87">
              <w:rPr>
                <w:rStyle w:val="SAPScreenElement"/>
              </w:rPr>
              <w:t xml:space="preserve">Apprentice Management </w:t>
            </w:r>
            <w:r w:rsidRPr="00EE5A87">
              <w:t xml:space="preserve">main page, you can skip </w:t>
            </w:r>
            <w:r w:rsidRPr="00EE5A87">
              <w:lastRenderedPageBreak/>
              <w:t>these test steps and proceed directly with test step # 3.</w:t>
            </w:r>
          </w:p>
        </w:tc>
        <w:tc>
          <w:tcPr>
            <w:tcW w:w="2700" w:type="dxa"/>
            <w:shd w:val="clear" w:color="auto" w:fill="auto"/>
          </w:tcPr>
          <w:p w14:paraId="5D47057D" w14:textId="3095CEA0" w:rsidR="00254F87" w:rsidRPr="00EE5A87" w:rsidRDefault="00254F87" w:rsidP="00E56119">
            <w:r w:rsidRPr="00EE5A87">
              <w:lastRenderedPageBreak/>
              <w:t xml:space="preserve">The </w:t>
            </w:r>
            <w:r w:rsidRPr="00EE5A87">
              <w:rPr>
                <w:rStyle w:val="SAPScreenElement"/>
              </w:rPr>
              <w:t>Home</w:t>
            </w:r>
            <w:r w:rsidRPr="00EE5A87">
              <w:t xml:space="preserve"> page is displayed.</w:t>
            </w:r>
          </w:p>
        </w:tc>
        <w:tc>
          <w:tcPr>
            <w:tcW w:w="1260" w:type="dxa"/>
          </w:tcPr>
          <w:p w14:paraId="08AA7457" w14:textId="77777777" w:rsidR="00254F87" w:rsidRPr="00EE5A87" w:rsidRDefault="00254F87" w:rsidP="00E56119">
            <w:pPr>
              <w:rPr>
                <w:rFonts w:cs="Arial"/>
                <w:bCs/>
              </w:rPr>
            </w:pPr>
          </w:p>
        </w:tc>
      </w:tr>
      <w:tr w:rsidR="00254F87" w:rsidRPr="00EE5A87" w14:paraId="57F6B49C" w14:textId="77777777" w:rsidTr="00AA15C7">
        <w:trPr>
          <w:trHeight w:val="288"/>
        </w:trPr>
        <w:tc>
          <w:tcPr>
            <w:tcW w:w="692" w:type="dxa"/>
            <w:shd w:val="clear" w:color="auto" w:fill="auto"/>
          </w:tcPr>
          <w:p w14:paraId="7691D891" w14:textId="77777777" w:rsidR="00254F87" w:rsidRPr="00EE5A87" w:rsidRDefault="00254F87" w:rsidP="00E56119">
            <w:r w:rsidRPr="00EE5A87">
              <w:t>2</w:t>
            </w:r>
          </w:p>
        </w:tc>
        <w:tc>
          <w:tcPr>
            <w:tcW w:w="1350" w:type="dxa"/>
            <w:shd w:val="clear" w:color="auto" w:fill="auto"/>
          </w:tcPr>
          <w:p w14:paraId="542E20F8" w14:textId="77777777" w:rsidR="00254F87" w:rsidRPr="00EE5A87" w:rsidRDefault="00254F87" w:rsidP="00E56119">
            <w:pPr>
              <w:rPr>
                <w:rStyle w:val="SAPEmphasis"/>
              </w:rPr>
            </w:pPr>
            <w:r w:rsidRPr="00EE5A87">
              <w:rPr>
                <w:rStyle w:val="SAPEmphasis"/>
              </w:rPr>
              <w:t>Access Apprentice Management module</w:t>
            </w:r>
          </w:p>
        </w:tc>
        <w:tc>
          <w:tcPr>
            <w:tcW w:w="3060" w:type="dxa"/>
            <w:shd w:val="clear" w:color="auto" w:fill="auto"/>
          </w:tcPr>
          <w:p w14:paraId="08B3B253" w14:textId="77777777" w:rsidR="00254F87" w:rsidRPr="00EE5A87" w:rsidRDefault="00254F87" w:rsidP="00E56119">
            <w:r w:rsidRPr="00EE5A87">
              <w:t>From the</w:t>
            </w:r>
            <w:r w:rsidRPr="00EE5A87">
              <w:rPr>
                <w:i/>
              </w:rPr>
              <w:t xml:space="preserve"> </w:t>
            </w:r>
            <w:r w:rsidRPr="00EE5A87">
              <w:rPr>
                <w:rStyle w:val="SAPScreenElement"/>
              </w:rPr>
              <w:t>Home</w:t>
            </w:r>
            <w:r w:rsidRPr="00EE5A87">
              <w:rPr>
                <w:i/>
              </w:rPr>
              <w:t xml:space="preserve"> </w:t>
            </w:r>
            <w:r w:rsidRPr="00EE5A87">
              <w:t xml:space="preserve">drop-down, select </w:t>
            </w:r>
            <w:r w:rsidRPr="00EE5A87">
              <w:rPr>
                <w:rStyle w:val="SAPScreenElement"/>
              </w:rPr>
              <w:t>Apprentice Management</w:t>
            </w:r>
            <w:r w:rsidRPr="00EE5A87">
              <w:rPr>
                <w:i/>
              </w:rPr>
              <w:t>.</w:t>
            </w:r>
          </w:p>
        </w:tc>
        <w:tc>
          <w:tcPr>
            <w:tcW w:w="2610" w:type="dxa"/>
          </w:tcPr>
          <w:p w14:paraId="70CCC0AA" w14:textId="77777777" w:rsidR="00254F87" w:rsidRPr="00EE5A87" w:rsidRDefault="00254F87" w:rsidP="00E56119">
            <w:pPr>
              <w:rPr>
                <w:rFonts w:cs="Arial"/>
                <w:bCs/>
              </w:rPr>
            </w:pPr>
          </w:p>
        </w:tc>
        <w:tc>
          <w:tcPr>
            <w:tcW w:w="2610" w:type="dxa"/>
            <w:vMerge/>
          </w:tcPr>
          <w:p w14:paraId="615AB6D5" w14:textId="77777777" w:rsidR="00254F87" w:rsidRPr="00EE5A87" w:rsidRDefault="00254F87" w:rsidP="00E56119"/>
        </w:tc>
        <w:tc>
          <w:tcPr>
            <w:tcW w:w="2700" w:type="dxa"/>
            <w:shd w:val="clear" w:color="auto" w:fill="auto"/>
          </w:tcPr>
          <w:p w14:paraId="7A082188" w14:textId="5E93A62B" w:rsidR="00254F87" w:rsidRPr="00EE5A87" w:rsidRDefault="00254F87" w:rsidP="00E56119">
            <w:r w:rsidRPr="00EE5A87">
              <w:t xml:space="preserve">The </w:t>
            </w:r>
            <w:r w:rsidRPr="00EE5A87">
              <w:rPr>
                <w:rStyle w:val="SAPScreenElement"/>
              </w:rPr>
              <w:t xml:space="preserve">Apprentice Management </w:t>
            </w:r>
            <w:r w:rsidRPr="00EE5A87">
              <w:t>page is displayed, containing the Apprenticeship Plan.</w:t>
            </w:r>
          </w:p>
        </w:tc>
        <w:tc>
          <w:tcPr>
            <w:tcW w:w="1260" w:type="dxa"/>
          </w:tcPr>
          <w:p w14:paraId="24FB4E47" w14:textId="77777777" w:rsidR="00254F87" w:rsidRPr="00EE5A87" w:rsidRDefault="00254F87" w:rsidP="00E56119">
            <w:pPr>
              <w:rPr>
                <w:rFonts w:cs="Arial"/>
                <w:bCs/>
              </w:rPr>
            </w:pPr>
          </w:p>
        </w:tc>
      </w:tr>
      <w:tr w:rsidR="00254F87" w:rsidRPr="00EE5A87" w14:paraId="0023AFEB" w14:textId="77777777" w:rsidTr="00AA15C7">
        <w:trPr>
          <w:trHeight w:val="288"/>
        </w:trPr>
        <w:tc>
          <w:tcPr>
            <w:tcW w:w="692" w:type="dxa"/>
            <w:shd w:val="clear" w:color="auto" w:fill="auto"/>
          </w:tcPr>
          <w:p w14:paraId="42F42E75" w14:textId="23D15EB1" w:rsidR="00254F87" w:rsidRPr="00EE5A87" w:rsidRDefault="00254F87" w:rsidP="00B24E0C">
            <w:r w:rsidRPr="00EE5A87">
              <w:t>3</w:t>
            </w:r>
          </w:p>
        </w:tc>
        <w:tc>
          <w:tcPr>
            <w:tcW w:w="1350" w:type="dxa"/>
            <w:shd w:val="clear" w:color="auto" w:fill="auto"/>
          </w:tcPr>
          <w:p w14:paraId="2CA718CB" w14:textId="322A7A14" w:rsidR="00254F87" w:rsidRPr="00EE5A87" w:rsidRDefault="00254F87" w:rsidP="00B24E0C">
            <w:pPr>
              <w:rPr>
                <w:rStyle w:val="SAPEmphasis"/>
              </w:rPr>
            </w:pPr>
            <w:r w:rsidRPr="00EE5A87">
              <w:rPr>
                <w:rStyle w:val="SAPEmphasis"/>
              </w:rPr>
              <w:t>Select Action to be Performed</w:t>
            </w:r>
          </w:p>
        </w:tc>
        <w:tc>
          <w:tcPr>
            <w:tcW w:w="3060" w:type="dxa"/>
            <w:shd w:val="clear" w:color="auto" w:fill="auto"/>
          </w:tcPr>
          <w:p w14:paraId="216EF8DE" w14:textId="189DBB68" w:rsidR="00254F87" w:rsidRPr="00EE5A87" w:rsidRDefault="00254F87" w:rsidP="00B24E0C">
            <w:r w:rsidRPr="00EE5A87">
              <w:t xml:space="preserve">Select </w:t>
            </w:r>
            <w:r w:rsidRPr="00EE5A87">
              <w:rPr>
                <w:rFonts w:cs="Arial"/>
                <w:bCs/>
              </w:rPr>
              <w:t xml:space="preserve">the </w:t>
            </w:r>
            <w:r w:rsidRPr="00EE5A87">
              <w:rPr>
                <w:rStyle w:val="SAPScreenElement"/>
              </w:rPr>
              <w:t>Take Action</w:t>
            </w:r>
            <w:r w:rsidRPr="00EE5A87">
              <w:rPr>
                <w:rFonts w:cs="Arial"/>
                <w:bCs/>
              </w:rPr>
              <w:t xml:space="preserve"> </w:t>
            </w:r>
            <w:r w:rsidRPr="00EE5A87">
              <w:t xml:space="preserve">button located in the top right corner of the screen </w:t>
            </w:r>
            <w:r w:rsidRPr="00EE5A87">
              <w:rPr>
                <w:rFonts w:cs="Arial"/>
                <w:bCs/>
              </w:rPr>
              <w:t>and from the value list</w:t>
            </w:r>
            <w:r w:rsidRPr="00EE5A87">
              <w:t>, which appears,</w:t>
            </w:r>
            <w:r w:rsidRPr="00EE5A87">
              <w:rPr>
                <w:rFonts w:cs="Arial"/>
                <w:bCs/>
              </w:rPr>
              <w:t xml:space="preserve"> select </w:t>
            </w:r>
            <w:r w:rsidRPr="00EE5A87">
              <w:rPr>
                <w:rStyle w:val="SAPScreenElement"/>
              </w:rPr>
              <w:t>Manage Schools.</w:t>
            </w:r>
          </w:p>
        </w:tc>
        <w:tc>
          <w:tcPr>
            <w:tcW w:w="2610" w:type="dxa"/>
          </w:tcPr>
          <w:p w14:paraId="394E1D50" w14:textId="77777777" w:rsidR="00254F87" w:rsidRPr="00EE5A87" w:rsidRDefault="00254F87" w:rsidP="00B24E0C">
            <w:pPr>
              <w:rPr>
                <w:rFonts w:cs="Arial"/>
                <w:bCs/>
              </w:rPr>
            </w:pPr>
          </w:p>
        </w:tc>
        <w:tc>
          <w:tcPr>
            <w:tcW w:w="2610" w:type="dxa"/>
          </w:tcPr>
          <w:p w14:paraId="521F4DA9" w14:textId="77777777" w:rsidR="00254F87" w:rsidRPr="00EE5A87" w:rsidRDefault="00254F87" w:rsidP="00B24E0C"/>
        </w:tc>
        <w:tc>
          <w:tcPr>
            <w:tcW w:w="2700" w:type="dxa"/>
            <w:shd w:val="clear" w:color="auto" w:fill="auto"/>
          </w:tcPr>
          <w:p w14:paraId="0CD3DABF" w14:textId="7024E2D7" w:rsidR="00254F87" w:rsidRPr="00EE5A87" w:rsidRDefault="00254F87" w:rsidP="00B24E0C">
            <w:r w:rsidRPr="00EE5A87">
              <w:t xml:space="preserve">The displayed screen is divided in two parts: </w:t>
            </w:r>
          </w:p>
          <w:p w14:paraId="782B649D" w14:textId="4DDE27CA" w:rsidR="00254F87" w:rsidRPr="00EE5A87" w:rsidRDefault="00E4156C" w:rsidP="00B24E0C">
            <w:pPr>
              <w:pStyle w:val="ListParagraph"/>
              <w:numPr>
                <w:ilvl w:val="0"/>
                <w:numId w:val="29"/>
              </w:numPr>
              <w:ind w:left="167" w:hanging="180"/>
            </w:pPr>
            <w:ins w:id="582" w:author="Author" w:date="2018-01-24T15:23:00Z">
              <w:r>
                <w:rPr>
                  <w:rStyle w:val="SAPScreenElement"/>
                </w:rPr>
                <w:t>Schools:</w:t>
              </w:r>
              <w:r w:rsidRPr="004B4780">
                <w:rPr>
                  <w:rStyle w:val="SAPScreenElement"/>
                </w:rPr>
                <w:t xml:space="preserve"> </w:t>
              </w:r>
            </w:ins>
            <w:r w:rsidR="00254F87" w:rsidRPr="00EE5A87">
              <w:t>Existing schools are listed on the left side of the screen.</w:t>
            </w:r>
          </w:p>
          <w:p w14:paraId="04C7568A" w14:textId="1954995D" w:rsidR="00254F87" w:rsidRPr="00EE5A87" w:rsidRDefault="00E4156C" w:rsidP="00B24E0C">
            <w:pPr>
              <w:pStyle w:val="ListParagraph"/>
              <w:numPr>
                <w:ilvl w:val="0"/>
                <w:numId w:val="29"/>
              </w:numPr>
              <w:ind w:left="167" w:hanging="180"/>
            </w:pPr>
            <w:ins w:id="583" w:author="Author" w:date="2018-01-24T15:23:00Z">
              <w:r>
                <w:rPr>
                  <w:rStyle w:val="SAPScreenElement"/>
                </w:rPr>
                <w:t>Create School:</w:t>
              </w:r>
              <w:r w:rsidRPr="004B4780">
                <w:rPr>
                  <w:rStyle w:val="SAPScreenElement"/>
                </w:rPr>
                <w:t xml:space="preserve"> </w:t>
              </w:r>
            </w:ins>
            <w:r w:rsidR="00254F87" w:rsidRPr="00EE5A87">
              <w:t>The right side of the screen can be used for creating new schools.</w:t>
            </w:r>
          </w:p>
        </w:tc>
        <w:tc>
          <w:tcPr>
            <w:tcW w:w="1260" w:type="dxa"/>
          </w:tcPr>
          <w:p w14:paraId="6E4FA2C1" w14:textId="77777777" w:rsidR="00254F87" w:rsidRPr="00EE5A87" w:rsidRDefault="00254F87" w:rsidP="00B24E0C">
            <w:pPr>
              <w:rPr>
                <w:rFonts w:cs="Arial"/>
                <w:bCs/>
              </w:rPr>
            </w:pPr>
          </w:p>
        </w:tc>
      </w:tr>
      <w:tr w:rsidR="00DC77D3" w:rsidRPr="00EE5A87" w14:paraId="37204BBA" w14:textId="77777777" w:rsidTr="00AA15C7">
        <w:trPr>
          <w:trHeight w:val="288"/>
        </w:trPr>
        <w:tc>
          <w:tcPr>
            <w:tcW w:w="692" w:type="dxa"/>
            <w:vMerge w:val="restart"/>
            <w:shd w:val="clear" w:color="auto" w:fill="auto"/>
          </w:tcPr>
          <w:p w14:paraId="684BBBAF" w14:textId="77777777" w:rsidR="00DC77D3" w:rsidRPr="00EE5A87" w:rsidRDefault="00DC77D3" w:rsidP="00D947FE">
            <w:r w:rsidRPr="00EE5A87">
              <w:t>4</w:t>
            </w:r>
          </w:p>
        </w:tc>
        <w:tc>
          <w:tcPr>
            <w:tcW w:w="1350" w:type="dxa"/>
            <w:vMerge w:val="restart"/>
            <w:shd w:val="clear" w:color="auto" w:fill="auto"/>
          </w:tcPr>
          <w:p w14:paraId="3C6C08C8" w14:textId="465C60E3" w:rsidR="00DC77D3" w:rsidRPr="00EE5A87" w:rsidRDefault="00DC77D3" w:rsidP="00B24E0C">
            <w:pPr>
              <w:rPr>
                <w:rStyle w:val="SAPEmphasis"/>
              </w:rPr>
            </w:pPr>
            <w:r w:rsidRPr="00EE5A87">
              <w:rPr>
                <w:rStyle w:val="SAPEmphasis"/>
              </w:rPr>
              <w:t>Create School</w:t>
            </w:r>
          </w:p>
        </w:tc>
        <w:tc>
          <w:tcPr>
            <w:tcW w:w="3060" w:type="dxa"/>
            <w:vMerge w:val="restart"/>
            <w:shd w:val="clear" w:color="auto" w:fill="auto"/>
          </w:tcPr>
          <w:p w14:paraId="1799C331" w14:textId="6247DB7D" w:rsidR="00DC77D3" w:rsidRPr="00EE5A87" w:rsidRDefault="00DC77D3" w:rsidP="001D373C">
            <w:r w:rsidRPr="00EE5A87">
              <w:t>In the</w:t>
            </w:r>
            <w:r w:rsidRPr="00EE5A87">
              <w:rPr>
                <w:rStyle w:val="SAPScreenElement"/>
              </w:rPr>
              <w:t xml:space="preserve"> Create School</w:t>
            </w:r>
            <w:r w:rsidRPr="00EE5A87">
              <w:t xml:space="preserve"> part of the screen, make the following entries:</w:t>
            </w:r>
          </w:p>
        </w:tc>
        <w:tc>
          <w:tcPr>
            <w:tcW w:w="2610" w:type="dxa"/>
          </w:tcPr>
          <w:p w14:paraId="00E1DCD0" w14:textId="23DE79FC" w:rsidR="00DC77D3" w:rsidRPr="00EE5A87" w:rsidRDefault="00DC77D3" w:rsidP="00D947FE">
            <w:pPr>
              <w:rPr>
                <w:rFonts w:cs="Arial"/>
                <w:bCs/>
              </w:rPr>
            </w:pPr>
            <w:r w:rsidRPr="00EE5A87">
              <w:rPr>
                <w:rStyle w:val="SAPScreenElement"/>
              </w:rPr>
              <w:t xml:space="preserve">School Name: </w:t>
            </w:r>
            <w:r w:rsidRPr="00EE5A87">
              <w:t>enter name as appropriate</w:t>
            </w:r>
          </w:p>
        </w:tc>
        <w:tc>
          <w:tcPr>
            <w:tcW w:w="2610" w:type="dxa"/>
            <w:vMerge w:val="restart"/>
          </w:tcPr>
          <w:p w14:paraId="2F16BA8D" w14:textId="77777777" w:rsidR="00DC77D3" w:rsidRPr="00EE5A87" w:rsidRDefault="00DC77D3" w:rsidP="00D947FE"/>
        </w:tc>
        <w:tc>
          <w:tcPr>
            <w:tcW w:w="2700" w:type="dxa"/>
            <w:vMerge w:val="restart"/>
            <w:shd w:val="clear" w:color="auto" w:fill="auto"/>
          </w:tcPr>
          <w:p w14:paraId="73E0B8E7" w14:textId="15F33A78" w:rsidR="00DC77D3" w:rsidRPr="00EE5A87" w:rsidRDefault="00DC77D3" w:rsidP="00D947FE"/>
        </w:tc>
        <w:tc>
          <w:tcPr>
            <w:tcW w:w="1260" w:type="dxa"/>
            <w:vMerge w:val="restart"/>
          </w:tcPr>
          <w:p w14:paraId="0F226F9B" w14:textId="77777777" w:rsidR="00DC77D3" w:rsidRPr="00EE5A87" w:rsidRDefault="00DC77D3" w:rsidP="00D947FE">
            <w:pPr>
              <w:rPr>
                <w:rFonts w:cs="Arial"/>
                <w:bCs/>
              </w:rPr>
            </w:pPr>
          </w:p>
        </w:tc>
      </w:tr>
      <w:tr w:rsidR="00DC77D3" w:rsidRPr="00EE5A87" w14:paraId="5364CA6E" w14:textId="77777777" w:rsidTr="00AA15C7">
        <w:trPr>
          <w:trHeight w:val="288"/>
        </w:trPr>
        <w:tc>
          <w:tcPr>
            <w:tcW w:w="692" w:type="dxa"/>
            <w:vMerge/>
            <w:shd w:val="clear" w:color="auto" w:fill="auto"/>
          </w:tcPr>
          <w:p w14:paraId="289D4435" w14:textId="77777777" w:rsidR="00DC77D3" w:rsidRPr="00EE5A87" w:rsidRDefault="00DC77D3" w:rsidP="00D947FE"/>
        </w:tc>
        <w:tc>
          <w:tcPr>
            <w:tcW w:w="1350" w:type="dxa"/>
            <w:vMerge/>
            <w:shd w:val="clear" w:color="auto" w:fill="auto"/>
          </w:tcPr>
          <w:p w14:paraId="344E6EE9" w14:textId="77777777" w:rsidR="00DC77D3" w:rsidRPr="00EE5A87" w:rsidRDefault="00DC77D3" w:rsidP="00D947FE">
            <w:pPr>
              <w:rPr>
                <w:rStyle w:val="SAPEmphasis"/>
              </w:rPr>
            </w:pPr>
          </w:p>
        </w:tc>
        <w:tc>
          <w:tcPr>
            <w:tcW w:w="3060" w:type="dxa"/>
            <w:vMerge/>
            <w:shd w:val="clear" w:color="auto" w:fill="auto"/>
          </w:tcPr>
          <w:p w14:paraId="4001A953" w14:textId="77777777" w:rsidR="00DC77D3" w:rsidRPr="00EE5A87" w:rsidRDefault="00DC77D3" w:rsidP="00D947FE"/>
        </w:tc>
        <w:tc>
          <w:tcPr>
            <w:tcW w:w="2610" w:type="dxa"/>
          </w:tcPr>
          <w:p w14:paraId="1AC9B656" w14:textId="5D0E06D6" w:rsidR="00DC77D3" w:rsidRPr="00EE5A87" w:rsidRDefault="00DC77D3" w:rsidP="001D373C">
            <w:pPr>
              <w:rPr>
                <w:rStyle w:val="SAPScreenElement"/>
              </w:rPr>
            </w:pPr>
            <w:r w:rsidRPr="00EE5A87">
              <w:rPr>
                <w:rStyle w:val="SAPScreenElement"/>
              </w:rPr>
              <w:t xml:space="preserve">Location: </w:t>
            </w:r>
            <w:r w:rsidRPr="00EE5A87">
              <w:t>enter if appropriate</w:t>
            </w:r>
          </w:p>
        </w:tc>
        <w:tc>
          <w:tcPr>
            <w:tcW w:w="2610" w:type="dxa"/>
            <w:vMerge/>
          </w:tcPr>
          <w:p w14:paraId="07BC7186" w14:textId="77777777" w:rsidR="00DC77D3" w:rsidRPr="00EE5A87" w:rsidRDefault="00DC77D3" w:rsidP="00D947FE"/>
        </w:tc>
        <w:tc>
          <w:tcPr>
            <w:tcW w:w="2700" w:type="dxa"/>
            <w:vMerge/>
            <w:shd w:val="clear" w:color="auto" w:fill="auto"/>
          </w:tcPr>
          <w:p w14:paraId="4764CB45" w14:textId="15FF8C77" w:rsidR="00DC77D3" w:rsidRPr="00EE5A87" w:rsidRDefault="00DC77D3" w:rsidP="00D947FE"/>
        </w:tc>
        <w:tc>
          <w:tcPr>
            <w:tcW w:w="1260" w:type="dxa"/>
            <w:vMerge/>
          </w:tcPr>
          <w:p w14:paraId="00D70198" w14:textId="77777777" w:rsidR="00DC77D3" w:rsidRPr="00EE5A87" w:rsidRDefault="00DC77D3" w:rsidP="00D947FE">
            <w:pPr>
              <w:rPr>
                <w:rFonts w:cs="Arial"/>
                <w:bCs/>
              </w:rPr>
            </w:pPr>
          </w:p>
        </w:tc>
      </w:tr>
      <w:tr w:rsidR="00DC77D3" w:rsidRPr="00EE5A87" w14:paraId="3EA4FB09" w14:textId="77777777" w:rsidTr="00AA15C7">
        <w:trPr>
          <w:trHeight w:val="288"/>
        </w:trPr>
        <w:tc>
          <w:tcPr>
            <w:tcW w:w="692" w:type="dxa"/>
            <w:vMerge/>
            <w:shd w:val="clear" w:color="auto" w:fill="auto"/>
          </w:tcPr>
          <w:p w14:paraId="6D05DDCF" w14:textId="77777777" w:rsidR="00DC77D3" w:rsidRPr="00EE5A87" w:rsidRDefault="00DC77D3" w:rsidP="00D947FE"/>
        </w:tc>
        <w:tc>
          <w:tcPr>
            <w:tcW w:w="1350" w:type="dxa"/>
            <w:vMerge/>
            <w:shd w:val="clear" w:color="auto" w:fill="auto"/>
          </w:tcPr>
          <w:p w14:paraId="151B33BB" w14:textId="77777777" w:rsidR="00DC77D3" w:rsidRPr="00EE5A87" w:rsidRDefault="00DC77D3" w:rsidP="00D947FE">
            <w:pPr>
              <w:rPr>
                <w:rStyle w:val="SAPEmphasis"/>
              </w:rPr>
            </w:pPr>
          </w:p>
        </w:tc>
        <w:tc>
          <w:tcPr>
            <w:tcW w:w="3060" w:type="dxa"/>
            <w:vMerge/>
            <w:shd w:val="clear" w:color="auto" w:fill="auto"/>
          </w:tcPr>
          <w:p w14:paraId="4F9C4534" w14:textId="77777777" w:rsidR="00DC77D3" w:rsidRPr="00EE5A87" w:rsidRDefault="00DC77D3" w:rsidP="00D947FE"/>
        </w:tc>
        <w:tc>
          <w:tcPr>
            <w:tcW w:w="2610" w:type="dxa"/>
          </w:tcPr>
          <w:p w14:paraId="3917C58A" w14:textId="2A7E6A7D" w:rsidR="00DC77D3" w:rsidRPr="00EE5A87" w:rsidRDefault="00DC77D3" w:rsidP="001D373C">
            <w:pPr>
              <w:rPr>
                <w:rFonts w:cs="Arial"/>
                <w:bCs/>
              </w:rPr>
            </w:pPr>
            <w:r w:rsidRPr="00EE5A87">
              <w:rPr>
                <w:rStyle w:val="SAPScreenElement"/>
              </w:rPr>
              <w:t xml:space="preserve">Contact Person: </w:t>
            </w:r>
            <w:r w:rsidRPr="00EE5A87">
              <w:t>enter if appropriate</w:t>
            </w:r>
          </w:p>
        </w:tc>
        <w:tc>
          <w:tcPr>
            <w:tcW w:w="2610" w:type="dxa"/>
            <w:vMerge/>
          </w:tcPr>
          <w:p w14:paraId="542CFB4A" w14:textId="77777777" w:rsidR="00DC77D3" w:rsidRPr="00EE5A87" w:rsidRDefault="00DC77D3" w:rsidP="00D947FE"/>
        </w:tc>
        <w:tc>
          <w:tcPr>
            <w:tcW w:w="2700" w:type="dxa"/>
            <w:vMerge/>
            <w:shd w:val="clear" w:color="auto" w:fill="auto"/>
          </w:tcPr>
          <w:p w14:paraId="60021D51" w14:textId="635BCF4F" w:rsidR="00DC77D3" w:rsidRPr="00EE5A87" w:rsidRDefault="00DC77D3" w:rsidP="00D947FE"/>
        </w:tc>
        <w:tc>
          <w:tcPr>
            <w:tcW w:w="1260" w:type="dxa"/>
            <w:vMerge/>
          </w:tcPr>
          <w:p w14:paraId="4C2B92A1" w14:textId="77777777" w:rsidR="00DC77D3" w:rsidRPr="00EE5A87" w:rsidRDefault="00DC77D3" w:rsidP="00D947FE">
            <w:pPr>
              <w:rPr>
                <w:rFonts w:cs="Arial"/>
                <w:bCs/>
              </w:rPr>
            </w:pPr>
          </w:p>
        </w:tc>
      </w:tr>
      <w:tr w:rsidR="00254F87" w:rsidRPr="00EE5A87" w14:paraId="2C37B1D5" w14:textId="77777777" w:rsidTr="00AA15C7">
        <w:trPr>
          <w:trHeight w:val="288"/>
        </w:trPr>
        <w:tc>
          <w:tcPr>
            <w:tcW w:w="692" w:type="dxa"/>
            <w:shd w:val="clear" w:color="auto" w:fill="auto"/>
          </w:tcPr>
          <w:p w14:paraId="5A3F6C39" w14:textId="77777777" w:rsidR="00254F87" w:rsidRPr="00EE5A87" w:rsidRDefault="00254F87" w:rsidP="00D947FE">
            <w:r w:rsidRPr="00EE5A87">
              <w:t>5</w:t>
            </w:r>
          </w:p>
        </w:tc>
        <w:tc>
          <w:tcPr>
            <w:tcW w:w="1350" w:type="dxa"/>
            <w:shd w:val="clear" w:color="auto" w:fill="auto"/>
          </w:tcPr>
          <w:p w14:paraId="4E27AC62" w14:textId="31F3155B" w:rsidR="00254F87" w:rsidRPr="00EE5A87" w:rsidRDefault="00254F87" w:rsidP="00C13E8C">
            <w:pPr>
              <w:rPr>
                <w:rStyle w:val="SAPEmphasis"/>
              </w:rPr>
            </w:pPr>
            <w:r w:rsidRPr="00EE5A87">
              <w:rPr>
                <w:rStyle w:val="SAPEmphasis"/>
              </w:rPr>
              <w:t>Save School</w:t>
            </w:r>
          </w:p>
        </w:tc>
        <w:tc>
          <w:tcPr>
            <w:tcW w:w="3060" w:type="dxa"/>
            <w:shd w:val="clear" w:color="auto" w:fill="auto"/>
          </w:tcPr>
          <w:p w14:paraId="630D1819" w14:textId="3F4EA23A" w:rsidR="00254F87" w:rsidRPr="00EE5A87" w:rsidRDefault="00254F87" w:rsidP="00D947FE">
            <w:r w:rsidRPr="00EE5A87">
              <w:t xml:space="preserve">Choose the </w:t>
            </w:r>
            <w:r w:rsidRPr="00EE5A87">
              <w:rPr>
                <w:rStyle w:val="SAPScreenElement"/>
              </w:rPr>
              <w:t>Save</w:t>
            </w:r>
            <w:r w:rsidRPr="00EE5A87">
              <w:t xml:space="preserve"> </w:t>
            </w:r>
            <w:ins w:id="584" w:author="Author" w:date="2018-01-22T13:39:00Z">
              <w:r w:rsidR="00DF32A8">
                <w:t>button</w:t>
              </w:r>
            </w:ins>
            <w:del w:id="585" w:author="Author" w:date="2018-01-22T13:39:00Z">
              <w:r w:rsidRPr="00EE5A87" w:rsidDel="00DF32A8">
                <w:delText>pushbutton</w:delText>
              </w:r>
            </w:del>
            <w:r w:rsidRPr="00EE5A87">
              <w:t>.</w:t>
            </w:r>
          </w:p>
        </w:tc>
        <w:tc>
          <w:tcPr>
            <w:tcW w:w="2610" w:type="dxa"/>
          </w:tcPr>
          <w:p w14:paraId="08625186" w14:textId="77777777" w:rsidR="00254F87" w:rsidRPr="00EE5A87" w:rsidRDefault="00254F87" w:rsidP="00D947FE">
            <w:pPr>
              <w:rPr>
                <w:rStyle w:val="SAPScreenElement"/>
              </w:rPr>
            </w:pPr>
          </w:p>
        </w:tc>
        <w:tc>
          <w:tcPr>
            <w:tcW w:w="2610" w:type="dxa"/>
          </w:tcPr>
          <w:p w14:paraId="14373592" w14:textId="0F8F1D2C" w:rsidR="00254F87" w:rsidRPr="00EE5A87" w:rsidRDefault="00C721A4" w:rsidP="00C13E8C">
            <w:r w:rsidRPr="00EE5A87">
              <w:rPr>
                <w:rFonts w:cs="Arial"/>
                <w:bCs/>
              </w:rPr>
              <w:t xml:space="preserve">In case you want to create </w:t>
            </w:r>
            <w:r w:rsidRPr="00EE5A87">
              <w:t xml:space="preserve">another school, choose on the bottom of the </w:t>
            </w:r>
            <w:r w:rsidRPr="00EE5A87">
              <w:rPr>
                <w:rStyle w:val="SAPScreenElement"/>
              </w:rPr>
              <w:t xml:space="preserve">Schools </w:t>
            </w:r>
            <w:r w:rsidRPr="00EE5A87">
              <w:t xml:space="preserve">part of the screen the </w:t>
            </w:r>
            <w:r w:rsidRPr="00EE5A87">
              <w:rPr>
                <w:rStyle w:val="SAPScreenElement"/>
                <w:rFonts w:ascii="Times New Roman" w:hAnsi="Times New Roman"/>
              </w:rPr>
              <w:t>+</w:t>
            </w:r>
            <w:r w:rsidRPr="00EE5A87">
              <w:t xml:space="preserve"> icon. The</w:t>
            </w:r>
            <w:r w:rsidRPr="00EE5A87">
              <w:rPr>
                <w:rStyle w:val="SAPScreenElement"/>
              </w:rPr>
              <w:t xml:space="preserve"> Create School</w:t>
            </w:r>
            <w:r w:rsidRPr="00EE5A87">
              <w:t xml:space="preserve"> section is displayed in the right part of the screen, where you can enter data as appropriate.</w:t>
            </w:r>
          </w:p>
        </w:tc>
        <w:tc>
          <w:tcPr>
            <w:tcW w:w="2700" w:type="dxa"/>
            <w:shd w:val="clear" w:color="auto" w:fill="auto"/>
          </w:tcPr>
          <w:p w14:paraId="3EDE3E5F" w14:textId="5944B355" w:rsidR="00254F87" w:rsidRPr="00EE5A87" w:rsidRDefault="00254F87" w:rsidP="00C13E8C">
            <w:r w:rsidRPr="00EE5A87">
              <w:t xml:space="preserve">The message </w:t>
            </w:r>
            <w:r w:rsidRPr="00EE5A87">
              <w:rPr>
                <w:rStyle w:val="SAPMonospace"/>
              </w:rPr>
              <w:t>Your changes were successfully saved i</w:t>
            </w:r>
            <w:r w:rsidRPr="00EE5A87">
              <w:t>s displayed and the newly created school is visible on the left side of the screen.</w:t>
            </w:r>
          </w:p>
        </w:tc>
        <w:tc>
          <w:tcPr>
            <w:tcW w:w="1260" w:type="dxa"/>
          </w:tcPr>
          <w:p w14:paraId="6F0BA14B" w14:textId="77777777" w:rsidR="00254F87" w:rsidRPr="00EE5A87" w:rsidRDefault="00254F87" w:rsidP="00D947FE">
            <w:pPr>
              <w:rPr>
                <w:rFonts w:cs="Arial"/>
                <w:bCs/>
              </w:rPr>
            </w:pPr>
          </w:p>
        </w:tc>
      </w:tr>
      <w:tr w:rsidR="00254F87" w:rsidRPr="00EE5A87" w14:paraId="56A94162" w14:textId="77777777" w:rsidTr="00AA15C7">
        <w:trPr>
          <w:trHeight w:val="288"/>
        </w:trPr>
        <w:tc>
          <w:tcPr>
            <w:tcW w:w="692" w:type="dxa"/>
            <w:shd w:val="clear" w:color="auto" w:fill="auto"/>
          </w:tcPr>
          <w:p w14:paraId="16B621EE" w14:textId="622526D7" w:rsidR="00254F87" w:rsidRPr="00EE5A87" w:rsidRDefault="00254F87" w:rsidP="009F5EDE">
            <w:r w:rsidRPr="00EE5A87">
              <w:t>6</w:t>
            </w:r>
          </w:p>
        </w:tc>
        <w:tc>
          <w:tcPr>
            <w:tcW w:w="1350" w:type="dxa"/>
            <w:shd w:val="clear" w:color="auto" w:fill="auto"/>
          </w:tcPr>
          <w:p w14:paraId="64407469" w14:textId="067ACD77" w:rsidR="00254F87" w:rsidRPr="00EE5A87" w:rsidRDefault="00254F87" w:rsidP="009F5EDE">
            <w:pPr>
              <w:rPr>
                <w:rStyle w:val="SAPEmphasis"/>
              </w:rPr>
            </w:pPr>
            <w:r w:rsidRPr="00EE5A87">
              <w:rPr>
                <w:rStyle w:val="SAPEmphasis"/>
              </w:rPr>
              <w:t>Update Existing School (Optional)</w:t>
            </w:r>
          </w:p>
        </w:tc>
        <w:tc>
          <w:tcPr>
            <w:tcW w:w="3060" w:type="dxa"/>
            <w:shd w:val="clear" w:color="auto" w:fill="auto"/>
          </w:tcPr>
          <w:p w14:paraId="17BECEE4" w14:textId="5915BF14" w:rsidR="00254F87" w:rsidRPr="00EE5A87" w:rsidRDefault="00254F87" w:rsidP="009F5EDE">
            <w:r w:rsidRPr="00EE5A87">
              <w:t>In case you need to adapt an existing school</w:t>
            </w:r>
            <w:del w:id="586" w:author="Author" w:date="2018-01-24T15:24:00Z">
              <w:r w:rsidRPr="00EE5A87" w:rsidDel="00E4156C">
                <w:delText xml:space="preserve">, in the </w:delText>
              </w:r>
              <w:r w:rsidRPr="00EE5A87" w:rsidDel="00E4156C">
                <w:rPr>
                  <w:rStyle w:val="SAPScreenElement"/>
                </w:rPr>
                <w:delText>Schools</w:delText>
              </w:r>
              <w:r w:rsidRPr="00EE5A87" w:rsidDel="00E4156C">
                <w:delText xml:space="preserve"> part of the screen</w:delText>
              </w:r>
            </w:del>
            <w:ins w:id="587" w:author="Author" w:date="2018-01-24T15:24:00Z">
              <w:r w:rsidR="00E4156C">
                <w:t>,</w:t>
              </w:r>
            </w:ins>
            <w:r w:rsidRPr="00EE5A87">
              <w:t xml:space="preserve"> </w:t>
            </w:r>
            <w:r w:rsidR="00624A3B" w:rsidRPr="00EE5A87">
              <w:t xml:space="preserve">select </w:t>
            </w:r>
            <w:r w:rsidRPr="00EE5A87">
              <w:t>the appropriate school</w:t>
            </w:r>
            <w:ins w:id="588" w:author="Author" w:date="2018-01-24T15:24:00Z">
              <w:r w:rsidR="00E4156C">
                <w:t xml:space="preserve"> </w:t>
              </w:r>
              <w:r w:rsidR="00E4156C" w:rsidRPr="00EE5A87">
                <w:t xml:space="preserve">in the </w:t>
              </w:r>
              <w:r w:rsidR="00E4156C" w:rsidRPr="00EE5A87">
                <w:rPr>
                  <w:rStyle w:val="SAPScreenElement"/>
                </w:rPr>
                <w:t>Schools</w:t>
              </w:r>
              <w:r w:rsidR="00E4156C" w:rsidRPr="00EE5A87">
                <w:t xml:space="preserve"> part of the screen</w:t>
              </w:r>
            </w:ins>
            <w:r w:rsidRPr="00EE5A87">
              <w:t xml:space="preserve">, make adaptions as appropriate, and then choose the </w:t>
            </w:r>
            <w:r w:rsidRPr="00EE5A87">
              <w:rPr>
                <w:rStyle w:val="SAPScreenElement"/>
              </w:rPr>
              <w:t>Save</w:t>
            </w:r>
            <w:r w:rsidRPr="00EE5A87">
              <w:t xml:space="preserve"> </w:t>
            </w:r>
            <w:ins w:id="589" w:author="Author" w:date="2018-01-22T13:39:00Z">
              <w:r w:rsidR="00DF32A8">
                <w:t>button</w:t>
              </w:r>
            </w:ins>
            <w:del w:id="590" w:author="Author" w:date="2018-01-22T13:39:00Z">
              <w:r w:rsidRPr="00EE5A87" w:rsidDel="00DF32A8">
                <w:delText>pushbutton</w:delText>
              </w:r>
            </w:del>
            <w:r w:rsidRPr="00EE5A87">
              <w:t>.</w:t>
            </w:r>
          </w:p>
        </w:tc>
        <w:tc>
          <w:tcPr>
            <w:tcW w:w="2610" w:type="dxa"/>
          </w:tcPr>
          <w:p w14:paraId="0E13C624" w14:textId="77777777" w:rsidR="00254F87" w:rsidRPr="00EE5A87" w:rsidRDefault="00254F87" w:rsidP="009F5EDE">
            <w:pPr>
              <w:rPr>
                <w:rStyle w:val="SAPScreenElement"/>
              </w:rPr>
            </w:pPr>
          </w:p>
        </w:tc>
        <w:tc>
          <w:tcPr>
            <w:tcW w:w="2610" w:type="dxa"/>
          </w:tcPr>
          <w:p w14:paraId="43F14855" w14:textId="77777777" w:rsidR="00254F87" w:rsidRPr="00EE5A87" w:rsidRDefault="00254F87" w:rsidP="009F5EDE"/>
        </w:tc>
        <w:tc>
          <w:tcPr>
            <w:tcW w:w="2700" w:type="dxa"/>
            <w:shd w:val="clear" w:color="auto" w:fill="auto"/>
          </w:tcPr>
          <w:p w14:paraId="27A5073B" w14:textId="250ECD93" w:rsidR="00254F87" w:rsidRPr="00EE5A87" w:rsidRDefault="00254F87" w:rsidP="009F5EDE"/>
        </w:tc>
        <w:tc>
          <w:tcPr>
            <w:tcW w:w="1260" w:type="dxa"/>
          </w:tcPr>
          <w:p w14:paraId="01132619" w14:textId="77777777" w:rsidR="00254F87" w:rsidRPr="00EE5A87" w:rsidRDefault="00254F87" w:rsidP="009F5EDE">
            <w:pPr>
              <w:rPr>
                <w:rFonts w:cs="Arial"/>
                <w:bCs/>
              </w:rPr>
            </w:pPr>
          </w:p>
        </w:tc>
      </w:tr>
      <w:tr w:rsidR="00254F87" w:rsidRPr="00EE5A87" w14:paraId="26C5D65E" w14:textId="77777777" w:rsidTr="00AA15C7">
        <w:trPr>
          <w:trHeight w:val="288"/>
        </w:trPr>
        <w:tc>
          <w:tcPr>
            <w:tcW w:w="692" w:type="dxa"/>
            <w:shd w:val="clear" w:color="auto" w:fill="auto"/>
          </w:tcPr>
          <w:p w14:paraId="6FAE0E52" w14:textId="06CCAFEB" w:rsidR="00254F87" w:rsidRPr="00EE5A87" w:rsidRDefault="00C721A4" w:rsidP="009F5EDE">
            <w:r w:rsidRPr="00EE5A87">
              <w:t>7</w:t>
            </w:r>
          </w:p>
        </w:tc>
        <w:tc>
          <w:tcPr>
            <w:tcW w:w="1350" w:type="dxa"/>
            <w:shd w:val="clear" w:color="auto" w:fill="auto"/>
          </w:tcPr>
          <w:p w14:paraId="036846BF" w14:textId="77777777" w:rsidR="00254F87" w:rsidRPr="00EE5A87" w:rsidRDefault="00254F87" w:rsidP="009F5EDE">
            <w:pPr>
              <w:rPr>
                <w:rStyle w:val="SAPEmphasis"/>
              </w:rPr>
            </w:pPr>
            <w:r w:rsidRPr="00EE5A87">
              <w:rPr>
                <w:rStyle w:val="SAPEmphasis"/>
              </w:rPr>
              <w:t>Return to Main Page</w:t>
            </w:r>
          </w:p>
        </w:tc>
        <w:tc>
          <w:tcPr>
            <w:tcW w:w="3060" w:type="dxa"/>
            <w:shd w:val="clear" w:color="auto" w:fill="auto"/>
          </w:tcPr>
          <w:p w14:paraId="526EB0AD" w14:textId="0C3F7746" w:rsidR="00254F87" w:rsidRPr="00EE5A87" w:rsidRDefault="00254F87" w:rsidP="009F5EDE">
            <w:r w:rsidRPr="00EE5A87">
              <w:t xml:space="preserve">Choose the </w:t>
            </w:r>
            <w:r w:rsidRPr="00EE5A87">
              <w:rPr>
                <w:rStyle w:val="SAPScreenElement"/>
              </w:rPr>
              <w:t>Back</w:t>
            </w:r>
            <w:r w:rsidRPr="00EE5A87">
              <w:t xml:space="preserve"> </w:t>
            </w:r>
            <w:r w:rsidR="00FA02D7" w:rsidRPr="00EE5A87">
              <w:rPr>
                <w:noProof/>
              </w:rPr>
              <w:drawing>
                <wp:inline distT="0" distB="0" distL="0" distR="0" wp14:anchorId="79CF7A97" wp14:editId="279EDB9B">
                  <wp:extent cx="180280" cy="180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4797" cy="184797"/>
                          </a:xfrm>
                          <a:prstGeom prst="rect">
                            <a:avLst/>
                          </a:prstGeom>
                        </pic:spPr>
                      </pic:pic>
                    </a:graphicData>
                  </a:graphic>
                </wp:inline>
              </w:drawing>
            </w:r>
            <w:r w:rsidRPr="00EE5A87">
              <w:t xml:space="preserve"> icon located next to </w:t>
            </w:r>
            <w:r w:rsidRPr="00EE5A87">
              <w:rPr>
                <w:rStyle w:val="SAPScreenElement"/>
              </w:rPr>
              <w:t>Schools</w:t>
            </w:r>
            <w:r w:rsidRPr="00EE5A87">
              <w:t xml:space="preserve"> on the left side of the screen.</w:t>
            </w:r>
          </w:p>
        </w:tc>
        <w:tc>
          <w:tcPr>
            <w:tcW w:w="2610" w:type="dxa"/>
          </w:tcPr>
          <w:p w14:paraId="7B7CCBE3" w14:textId="77777777" w:rsidR="00254F87" w:rsidRPr="00EE5A87" w:rsidRDefault="00254F87" w:rsidP="009F5EDE">
            <w:pPr>
              <w:rPr>
                <w:rStyle w:val="SAPScreenElement"/>
              </w:rPr>
            </w:pPr>
          </w:p>
        </w:tc>
        <w:tc>
          <w:tcPr>
            <w:tcW w:w="2610" w:type="dxa"/>
          </w:tcPr>
          <w:p w14:paraId="3A44DC33" w14:textId="77777777" w:rsidR="00254F87" w:rsidRPr="00EE5A87" w:rsidRDefault="00254F87" w:rsidP="009F5EDE"/>
        </w:tc>
        <w:tc>
          <w:tcPr>
            <w:tcW w:w="2700" w:type="dxa"/>
            <w:shd w:val="clear" w:color="auto" w:fill="auto"/>
          </w:tcPr>
          <w:p w14:paraId="7DA6CB02" w14:textId="6D3F8E59" w:rsidR="00254F87" w:rsidRPr="00EE5A87" w:rsidRDefault="00254F87" w:rsidP="009F5EDE">
            <w:r w:rsidRPr="00EE5A87">
              <w:t xml:space="preserve">You return to the main </w:t>
            </w:r>
            <w:r w:rsidRPr="00EE5A87">
              <w:rPr>
                <w:rStyle w:val="SAPScreenElement"/>
              </w:rPr>
              <w:t xml:space="preserve">Apprentice Management </w:t>
            </w:r>
            <w:r w:rsidRPr="00EE5A87">
              <w:t>page.</w:t>
            </w:r>
          </w:p>
        </w:tc>
        <w:tc>
          <w:tcPr>
            <w:tcW w:w="1260" w:type="dxa"/>
          </w:tcPr>
          <w:p w14:paraId="02C6FC33" w14:textId="77777777" w:rsidR="00254F87" w:rsidRPr="00EE5A87" w:rsidRDefault="00254F87" w:rsidP="009F5EDE">
            <w:pPr>
              <w:rPr>
                <w:rFonts w:cs="Arial"/>
                <w:bCs/>
              </w:rPr>
            </w:pPr>
          </w:p>
        </w:tc>
      </w:tr>
    </w:tbl>
    <w:p w14:paraId="1155F659" w14:textId="4797B9A6" w:rsidR="00415704" w:rsidRPr="00EE5A87" w:rsidRDefault="00415704" w:rsidP="00415704">
      <w:pPr>
        <w:pStyle w:val="Heading2"/>
        <w:keepNext w:val="0"/>
      </w:pPr>
      <w:bookmarkStart w:id="591" w:name="_Toc504988000"/>
      <w:r w:rsidRPr="00EE5A87">
        <w:lastRenderedPageBreak/>
        <w:t xml:space="preserve">Maintaining </w:t>
      </w:r>
      <w:r w:rsidR="00180E8E" w:rsidRPr="00EE5A87">
        <w:t xml:space="preserve">Apprentice </w:t>
      </w:r>
      <w:r w:rsidRPr="00EE5A87">
        <w:t>Departments (Optional)</w:t>
      </w:r>
      <w:bookmarkEnd w:id="591"/>
    </w:p>
    <w:p w14:paraId="29D87EBD" w14:textId="77777777" w:rsidR="00415704" w:rsidRPr="00EE5A87" w:rsidRDefault="00415704" w:rsidP="00415704">
      <w:pPr>
        <w:pStyle w:val="SAPKeyblockTitle"/>
      </w:pPr>
      <w:r w:rsidRPr="00EE5A87">
        <w:t>Test Administration</w:t>
      </w:r>
    </w:p>
    <w:p w14:paraId="7182DA4B" w14:textId="77777777" w:rsidR="00415704" w:rsidRPr="00EE5A87" w:rsidRDefault="00415704" w:rsidP="00415704">
      <w:r w:rsidRPr="00EE5A8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9B5DC8" w:rsidRPr="00EE5A87" w14:paraId="6CBB470E" w14:textId="77777777" w:rsidTr="00E56119">
        <w:tc>
          <w:tcPr>
            <w:tcW w:w="2280" w:type="dxa"/>
            <w:tcBorders>
              <w:top w:val="single" w:sz="8" w:space="0" w:color="999999"/>
              <w:left w:val="single" w:sz="8" w:space="0" w:color="999999"/>
              <w:bottom w:val="single" w:sz="8" w:space="0" w:color="999999"/>
              <w:right w:val="single" w:sz="8" w:space="0" w:color="999999"/>
            </w:tcBorders>
            <w:hideMark/>
          </w:tcPr>
          <w:p w14:paraId="43FD73F2" w14:textId="77777777" w:rsidR="009B5DC8" w:rsidRPr="00EE5A87" w:rsidRDefault="009B5DC8" w:rsidP="009B5DC8">
            <w:pPr>
              <w:rPr>
                <w:rStyle w:val="SAPEmphasis"/>
              </w:rPr>
            </w:pPr>
            <w:r w:rsidRPr="00EE5A8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D55D8C3" w14:textId="77777777" w:rsidR="009B5DC8" w:rsidRPr="00EE5A87" w:rsidRDefault="009B5DC8" w:rsidP="009B5DC8">
            <w:r w:rsidRPr="00EE5A87">
              <w:t>&lt;X.XX&gt;</w:t>
            </w:r>
          </w:p>
        </w:tc>
        <w:tc>
          <w:tcPr>
            <w:tcW w:w="2401" w:type="dxa"/>
            <w:tcBorders>
              <w:top w:val="single" w:sz="8" w:space="0" w:color="999999"/>
              <w:left w:val="single" w:sz="8" w:space="0" w:color="999999"/>
              <w:bottom w:val="single" w:sz="8" w:space="0" w:color="999999"/>
              <w:right w:val="single" w:sz="8" w:space="0" w:color="999999"/>
            </w:tcBorders>
            <w:hideMark/>
          </w:tcPr>
          <w:p w14:paraId="1169A67B" w14:textId="77777777" w:rsidR="009B5DC8" w:rsidRPr="00EE5A87" w:rsidRDefault="009B5DC8" w:rsidP="009B5DC8">
            <w:pPr>
              <w:rPr>
                <w:rStyle w:val="SAPEmphasis"/>
              </w:rPr>
            </w:pPr>
            <w:r w:rsidRPr="00EE5A8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1D24770E" w14:textId="77777777" w:rsidR="009B5DC8" w:rsidRPr="00EE5A87" w:rsidRDefault="009B5DC8" w:rsidP="009B5DC8">
            <w:r w:rsidRPr="00EE5A8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1AF81AAC" w14:textId="77777777" w:rsidR="009B5DC8" w:rsidRPr="00EE5A87" w:rsidRDefault="009B5DC8" w:rsidP="009B5DC8">
            <w:pPr>
              <w:rPr>
                <w:rStyle w:val="SAPEmphasis"/>
              </w:rPr>
            </w:pPr>
            <w:r w:rsidRPr="00EE5A8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3B23F002" w14:textId="25CA6FDD" w:rsidR="009B5DC8" w:rsidRPr="00EE5A87" w:rsidRDefault="00953ED3" w:rsidP="009B5DC8">
            <w:r w:rsidRPr="00EE5A87">
              <w:t>&lt;date&gt;</w:t>
            </w:r>
            <w:r w:rsidR="009B5DC8" w:rsidRPr="00EE5A87">
              <w:t xml:space="preserve"> </w:t>
            </w:r>
          </w:p>
        </w:tc>
      </w:tr>
      <w:tr w:rsidR="00415704" w:rsidRPr="00EE5A87" w14:paraId="4C483A54" w14:textId="77777777" w:rsidTr="00E56119">
        <w:tc>
          <w:tcPr>
            <w:tcW w:w="2280" w:type="dxa"/>
            <w:tcBorders>
              <w:top w:val="single" w:sz="8" w:space="0" w:color="999999"/>
              <w:left w:val="single" w:sz="8" w:space="0" w:color="999999"/>
              <w:bottom w:val="single" w:sz="8" w:space="0" w:color="999999"/>
              <w:right w:val="single" w:sz="8" w:space="0" w:color="999999"/>
            </w:tcBorders>
            <w:hideMark/>
          </w:tcPr>
          <w:p w14:paraId="67A1C51E" w14:textId="77777777" w:rsidR="00415704" w:rsidRPr="00EE5A87" w:rsidRDefault="00415704" w:rsidP="00E56119">
            <w:pPr>
              <w:rPr>
                <w:rStyle w:val="SAPEmphasis"/>
              </w:rPr>
            </w:pPr>
            <w:r w:rsidRPr="00EE5A8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413F26E" w14:textId="77777777" w:rsidR="00415704" w:rsidRPr="00EE5A87" w:rsidRDefault="00415704" w:rsidP="00E56119">
            <w:r w:rsidRPr="00EE5A87">
              <w:t>Apprentice Supervisor</w:t>
            </w:r>
          </w:p>
        </w:tc>
      </w:tr>
      <w:tr w:rsidR="00415704" w:rsidRPr="00EE5A87" w14:paraId="50467D9E" w14:textId="77777777" w:rsidTr="00E56119">
        <w:tc>
          <w:tcPr>
            <w:tcW w:w="2280" w:type="dxa"/>
            <w:tcBorders>
              <w:top w:val="single" w:sz="8" w:space="0" w:color="999999"/>
              <w:left w:val="single" w:sz="8" w:space="0" w:color="999999"/>
              <w:bottom w:val="single" w:sz="8" w:space="0" w:color="999999"/>
              <w:right w:val="single" w:sz="8" w:space="0" w:color="999999"/>
            </w:tcBorders>
            <w:hideMark/>
          </w:tcPr>
          <w:p w14:paraId="09F29697" w14:textId="77777777" w:rsidR="00415704" w:rsidRPr="00EE5A87" w:rsidRDefault="00415704" w:rsidP="00E56119">
            <w:pPr>
              <w:rPr>
                <w:rStyle w:val="SAPEmphasis"/>
              </w:rPr>
            </w:pPr>
            <w:r w:rsidRPr="00EE5A8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A87CBD0" w14:textId="77777777" w:rsidR="00415704" w:rsidRPr="00EE5A87" w:rsidRDefault="00415704" w:rsidP="00E56119">
            <w:r w:rsidRPr="00EE5A8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6A2C3CE" w14:textId="77777777" w:rsidR="00415704" w:rsidRPr="00EE5A87" w:rsidRDefault="00415704" w:rsidP="00E56119">
            <w:pPr>
              <w:rPr>
                <w:rStyle w:val="SAPEmphasis"/>
              </w:rPr>
            </w:pPr>
            <w:r w:rsidRPr="00EE5A8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D3E7620" w14:textId="34DBB18D" w:rsidR="00415704" w:rsidRPr="00EE5A87" w:rsidRDefault="00DF32A8" w:rsidP="00E56119">
            <w:ins w:id="592" w:author="Author" w:date="2018-01-22T13:37:00Z">
              <w:r w:rsidRPr="00EE5A87">
                <w:t>&lt;</w:t>
              </w:r>
              <w:r>
                <w:t>duration</w:t>
              </w:r>
              <w:r w:rsidRPr="00EE5A87">
                <w:t>&gt;</w:t>
              </w:r>
            </w:ins>
            <w:del w:id="593" w:author="Author" w:date="2018-01-22T13:37:00Z">
              <w:r w:rsidR="00415704" w:rsidRPr="00EE5A87" w:rsidDel="00DF32A8">
                <w:delText>5 minutes</w:delText>
              </w:r>
            </w:del>
          </w:p>
        </w:tc>
      </w:tr>
    </w:tbl>
    <w:p w14:paraId="3B4E07FE" w14:textId="77777777" w:rsidR="00415704" w:rsidRPr="00EE5A87" w:rsidRDefault="00415704" w:rsidP="00415704">
      <w:pPr>
        <w:pStyle w:val="SAPKeyblockTitle"/>
      </w:pPr>
      <w:r w:rsidRPr="00EE5A87">
        <w:t>Purpose</w:t>
      </w:r>
    </w:p>
    <w:p w14:paraId="6879DFDB" w14:textId="4D84719C" w:rsidR="00415704" w:rsidRPr="00EE5A87" w:rsidRDefault="00415704" w:rsidP="00415704">
      <w:r w:rsidRPr="00EE5A87">
        <w:t>In case apprentices are supposed to do on-the-job training, departments are required as well as supervisors heading these departments.</w:t>
      </w:r>
    </w:p>
    <w:p w14:paraId="3B955CD6" w14:textId="71995F86" w:rsidR="00415704" w:rsidRPr="00EE5A87" w:rsidRDefault="00415704" w:rsidP="00415704">
      <w:r w:rsidRPr="00EE5A87">
        <w:t xml:space="preserve">The Apprentice Supervisor can pick from the list of all departments available in the company </w:t>
      </w:r>
      <w:del w:id="594" w:author="Author" w:date="2018-01-24T15:25:00Z">
        <w:r w:rsidRPr="00EE5A87" w:rsidDel="00E4156C">
          <w:delText xml:space="preserve">the </w:delText>
        </w:r>
      </w:del>
      <w:ins w:id="595" w:author="Author" w:date="2018-01-24T15:25:00Z">
        <w:r w:rsidR="00E4156C">
          <w:t>that</w:t>
        </w:r>
        <w:r w:rsidR="00E4156C" w:rsidRPr="00EE5A87">
          <w:t xml:space="preserve"> </w:t>
        </w:r>
      </w:ins>
      <w:r w:rsidRPr="00EE5A87">
        <w:t>department in which the apprentice is supposed to do the on-the-job training and maintains it as appropriate.</w:t>
      </w:r>
    </w:p>
    <w:p w14:paraId="6C17551B" w14:textId="77777777" w:rsidR="00415704" w:rsidRPr="00EE5A87" w:rsidRDefault="00415704" w:rsidP="00415704">
      <w:pPr>
        <w:pStyle w:val="SAPKeyblockTitle"/>
      </w:pPr>
      <w:r w:rsidRPr="00EE5A87">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350"/>
        <w:gridCol w:w="2610"/>
        <w:gridCol w:w="2610"/>
        <w:gridCol w:w="3060"/>
        <w:gridCol w:w="2700"/>
        <w:gridCol w:w="1260"/>
      </w:tblGrid>
      <w:tr w:rsidR="00CD636C" w:rsidRPr="00EE5A87" w14:paraId="1D08B9F7" w14:textId="77777777" w:rsidTr="00AA15C7">
        <w:trPr>
          <w:trHeight w:val="432"/>
          <w:tblHeader/>
        </w:trPr>
        <w:tc>
          <w:tcPr>
            <w:tcW w:w="692" w:type="dxa"/>
            <w:shd w:val="clear" w:color="auto" w:fill="999999"/>
          </w:tcPr>
          <w:p w14:paraId="5628E511" w14:textId="77777777" w:rsidR="00CD636C" w:rsidRPr="00EE5A87" w:rsidRDefault="00CD636C" w:rsidP="00E56119">
            <w:pPr>
              <w:pStyle w:val="TableHeading"/>
              <w:rPr>
                <w:rFonts w:ascii="BentonSans Bold" w:hAnsi="BentonSans Bold"/>
                <w:bCs/>
                <w:color w:val="FFFFFF"/>
                <w:sz w:val="18"/>
              </w:rPr>
            </w:pPr>
            <w:r w:rsidRPr="00EE5A87">
              <w:rPr>
                <w:rFonts w:ascii="BentonSans Bold" w:hAnsi="BentonSans Bold"/>
                <w:bCs/>
                <w:color w:val="FFFFFF"/>
                <w:sz w:val="18"/>
              </w:rPr>
              <w:t>Test Step #</w:t>
            </w:r>
          </w:p>
        </w:tc>
        <w:tc>
          <w:tcPr>
            <w:tcW w:w="1350" w:type="dxa"/>
            <w:shd w:val="clear" w:color="auto" w:fill="999999"/>
          </w:tcPr>
          <w:p w14:paraId="79E8AB8B" w14:textId="77777777" w:rsidR="00CD636C" w:rsidRPr="00EE5A87" w:rsidRDefault="00CD636C" w:rsidP="00E56119">
            <w:pPr>
              <w:pStyle w:val="TableHeading"/>
              <w:rPr>
                <w:rFonts w:ascii="BentonSans Bold" w:hAnsi="BentonSans Bold"/>
                <w:bCs/>
                <w:color w:val="FFFFFF"/>
                <w:sz w:val="18"/>
              </w:rPr>
            </w:pPr>
            <w:r w:rsidRPr="00EE5A87">
              <w:rPr>
                <w:rFonts w:ascii="BentonSans Bold" w:hAnsi="BentonSans Bold"/>
                <w:bCs/>
                <w:color w:val="FFFFFF"/>
                <w:sz w:val="18"/>
              </w:rPr>
              <w:t>Test Step Name</w:t>
            </w:r>
          </w:p>
        </w:tc>
        <w:tc>
          <w:tcPr>
            <w:tcW w:w="2610" w:type="dxa"/>
            <w:shd w:val="clear" w:color="auto" w:fill="999999"/>
          </w:tcPr>
          <w:p w14:paraId="6E09E2B0" w14:textId="77777777" w:rsidR="00CD636C" w:rsidRPr="00EE5A87" w:rsidRDefault="00CD636C" w:rsidP="00E56119">
            <w:pPr>
              <w:pStyle w:val="TableHeading"/>
              <w:rPr>
                <w:rFonts w:ascii="BentonSans Bold" w:hAnsi="BentonSans Bold"/>
                <w:bCs/>
                <w:color w:val="FFFFFF"/>
                <w:sz w:val="18"/>
              </w:rPr>
            </w:pPr>
            <w:r w:rsidRPr="00EE5A87">
              <w:rPr>
                <w:rFonts w:ascii="BentonSans Bold" w:hAnsi="BentonSans Bold"/>
                <w:bCs/>
                <w:color w:val="FFFFFF"/>
                <w:sz w:val="18"/>
              </w:rPr>
              <w:t>Instruction</w:t>
            </w:r>
          </w:p>
        </w:tc>
        <w:tc>
          <w:tcPr>
            <w:tcW w:w="2610" w:type="dxa"/>
            <w:shd w:val="clear" w:color="auto" w:fill="999999"/>
          </w:tcPr>
          <w:p w14:paraId="0C4A690F" w14:textId="77777777" w:rsidR="00CD636C" w:rsidRPr="00EE5A87" w:rsidRDefault="00CD636C" w:rsidP="00E56119">
            <w:pPr>
              <w:pStyle w:val="TableHeading"/>
              <w:rPr>
                <w:rFonts w:ascii="BentonSans Bold" w:hAnsi="BentonSans Bold"/>
                <w:bCs/>
                <w:color w:val="FFFFFF"/>
                <w:sz w:val="18"/>
              </w:rPr>
            </w:pPr>
            <w:r w:rsidRPr="00EE5A87">
              <w:rPr>
                <w:rFonts w:ascii="BentonSans Bold" w:hAnsi="BentonSans Bold"/>
                <w:bCs/>
                <w:color w:val="FFFFFF"/>
                <w:sz w:val="18"/>
              </w:rPr>
              <w:t>User Entries:</w:t>
            </w:r>
            <w:r w:rsidRPr="00EE5A87">
              <w:rPr>
                <w:rFonts w:ascii="BentonSans Bold" w:hAnsi="BentonSans Bold"/>
                <w:bCs/>
                <w:color w:val="FFFFFF"/>
                <w:sz w:val="18"/>
              </w:rPr>
              <w:br/>
              <w:t>Field Name: User Action and Value</w:t>
            </w:r>
          </w:p>
        </w:tc>
        <w:tc>
          <w:tcPr>
            <w:tcW w:w="3060" w:type="dxa"/>
            <w:shd w:val="clear" w:color="auto" w:fill="999999"/>
          </w:tcPr>
          <w:p w14:paraId="343B2B2B" w14:textId="3D63CA8F" w:rsidR="00CD636C" w:rsidRPr="00EE5A87" w:rsidRDefault="00CD636C" w:rsidP="00E56119">
            <w:pPr>
              <w:pStyle w:val="TableHeading"/>
              <w:rPr>
                <w:rFonts w:ascii="BentonSans Bold" w:hAnsi="BentonSans Bold"/>
                <w:bCs/>
                <w:color w:val="FFFFFF"/>
                <w:sz w:val="18"/>
              </w:rPr>
            </w:pPr>
            <w:r w:rsidRPr="00EE5A87">
              <w:rPr>
                <w:rFonts w:ascii="BentonSans Bold" w:hAnsi="BentonSans Bold"/>
                <w:bCs/>
                <w:color w:val="FFFFFF"/>
                <w:sz w:val="18"/>
              </w:rPr>
              <w:t>Additional Information</w:t>
            </w:r>
          </w:p>
        </w:tc>
        <w:tc>
          <w:tcPr>
            <w:tcW w:w="2700" w:type="dxa"/>
            <w:shd w:val="clear" w:color="auto" w:fill="999999"/>
          </w:tcPr>
          <w:p w14:paraId="1DAD2650" w14:textId="58D66706" w:rsidR="00CD636C" w:rsidRPr="00EE5A87" w:rsidRDefault="00CD636C" w:rsidP="00E56119">
            <w:pPr>
              <w:pStyle w:val="TableHeading"/>
              <w:rPr>
                <w:rFonts w:ascii="BentonSans Bold" w:hAnsi="BentonSans Bold"/>
                <w:bCs/>
                <w:color w:val="FFFFFF"/>
                <w:sz w:val="18"/>
              </w:rPr>
            </w:pPr>
            <w:r w:rsidRPr="00EE5A87">
              <w:rPr>
                <w:rFonts w:ascii="BentonSans Bold" w:hAnsi="BentonSans Bold"/>
                <w:bCs/>
                <w:color w:val="FFFFFF"/>
                <w:sz w:val="18"/>
              </w:rPr>
              <w:t>Expected Result</w:t>
            </w:r>
          </w:p>
        </w:tc>
        <w:tc>
          <w:tcPr>
            <w:tcW w:w="1260" w:type="dxa"/>
            <w:shd w:val="clear" w:color="auto" w:fill="999999"/>
          </w:tcPr>
          <w:p w14:paraId="16A397F1" w14:textId="77777777" w:rsidR="00CD636C" w:rsidRPr="00EE5A87" w:rsidRDefault="00CD636C" w:rsidP="00E56119">
            <w:pPr>
              <w:pStyle w:val="TableHeading"/>
              <w:rPr>
                <w:rFonts w:ascii="BentonSans Bold" w:hAnsi="BentonSans Bold"/>
                <w:bCs/>
                <w:color w:val="FFFFFF"/>
                <w:sz w:val="18"/>
              </w:rPr>
            </w:pPr>
            <w:r w:rsidRPr="00EE5A87">
              <w:rPr>
                <w:rFonts w:ascii="BentonSans Bold" w:hAnsi="BentonSans Bold"/>
                <w:bCs/>
                <w:color w:val="FFFFFF"/>
                <w:sz w:val="18"/>
              </w:rPr>
              <w:t>Pass / Fail / Comment</w:t>
            </w:r>
          </w:p>
        </w:tc>
      </w:tr>
      <w:tr w:rsidR="00CD636C" w:rsidRPr="00EE5A87" w14:paraId="1B40EE0D" w14:textId="77777777" w:rsidTr="00AA15C7">
        <w:trPr>
          <w:trHeight w:val="288"/>
        </w:trPr>
        <w:tc>
          <w:tcPr>
            <w:tcW w:w="692" w:type="dxa"/>
            <w:shd w:val="clear" w:color="auto" w:fill="auto"/>
          </w:tcPr>
          <w:p w14:paraId="72D30228" w14:textId="77777777" w:rsidR="00CD636C" w:rsidRPr="00EE5A87" w:rsidRDefault="00CD636C" w:rsidP="00E56119">
            <w:r w:rsidRPr="00EE5A87">
              <w:t>1</w:t>
            </w:r>
          </w:p>
        </w:tc>
        <w:tc>
          <w:tcPr>
            <w:tcW w:w="1350" w:type="dxa"/>
            <w:shd w:val="clear" w:color="auto" w:fill="auto"/>
          </w:tcPr>
          <w:p w14:paraId="2406B909" w14:textId="77777777" w:rsidR="00CD636C" w:rsidRPr="00EE5A87" w:rsidRDefault="00CD636C" w:rsidP="00E56119">
            <w:pPr>
              <w:rPr>
                <w:rStyle w:val="SAPEmphasis"/>
              </w:rPr>
            </w:pPr>
            <w:r w:rsidRPr="00EE5A87">
              <w:rPr>
                <w:rStyle w:val="SAPEmphasis"/>
              </w:rPr>
              <w:t>Log on</w:t>
            </w:r>
          </w:p>
        </w:tc>
        <w:tc>
          <w:tcPr>
            <w:tcW w:w="2610" w:type="dxa"/>
            <w:shd w:val="clear" w:color="auto" w:fill="auto"/>
          </w:tcPr>
          <w:p w14:paraId="30F55587" w14:textId="3402FF5B" w:rsidR="00CD636C" w:rsidRPr="00EE5A87" w:rsidRDefault="00CD636C" w:rsidP="00E56119">
            <w:r w:rsidRPr="00EE5A87">
              <w:t xml:space="preserve">Log on to </w:t>
            </w:r>
            <w:r w:rsidR="002965CF" w:rsidRPr="00EE5A87">
              <w:rPr>
                <w:rStyle w:val="SAPScreenElement"/>
                <w:color w:val="auto"/>
              </w:rPr>
              <w:t>Employee Central</w:t>
            </w:r>
            <w:r w:rsidR="002965CF" w:rsidRPr="00EE5A87" w:rsidDel="00765839">
              <w:rPr>
                <w:rStyle w:val="SAPScreenElement"/>
              </w:rPr>
              <w:t xml:space="preserve"> </w:t>
            </w:r>
            <w:r w:rsidRPr="00EE5A87">
              <w:t>as Apprentice Supervisor.</w:t>
            </w:r>
          </w:p>
        </w:tc>
        <w:tc>
          <w:tcPr>
            <w:tcW w:w="2610" w:type="dxa"/>
          </w:tcPr>
          <w:p w14:paraId="4EDEEBEA" w14:textId="77777777" w:rsidR="00CD636C" w:rsidRPr="00EE5A87" w:rsidRDefault="00CD636C" w:rsidP="00E56119">
            <w:pPr>
              <w:rPr>
                <w:rFonts w:cs="Arial"/>
                <w:bCs/>
              </w:rPr>
            </w:pPr>
          </w:p>
        </w:tc>
        <w:tc>
          <w:tcPr>
            <w:tcW w:w="3060" w:type="dxa"/>
            <w:vMerge w:val="restart"/>
          </w:tcPr>
          <w:p w14:paraId="1553D895" w14:textId="386E8020" w:rsidR="00CD636C" w:rsidRPr="00EE5A87" w:rsidRDefault="00CD636C" w:rsidP="00E56119">
            <w:r w:rsidRPr="00EE5A87">
              <w:t xml:space="preserve">In case you execute this process step immediately after the previous process step and are already on the </w:t>
            </w:r>
            <w:r w:rsidRPr="00EE5A87">
              <w:rPr>
                <w:rStyle w:val="SAPScreenElement"/>
              </w:rPr>
              <w:t xml:space="preserve">Apprentice Management </w:t>
            </w:r>
            <w:r w:rsidRPr="00EE5A87">
              <w:t>main page, you can skip these test steps and proceed directly with test step # 3.</w:t>
            </w:r>
          </w:p>
        </w:tc>
        <w:tc>
          <w:tcPr>
            <w:tcW w:w="2700" w:type="dxa"/>
            <w:shd w:val="clear" w:color="auto" w:fill="auto"/>
          </w:tcPr>
          <w:p w14:paraId="590D61F9" w14:textId="5CF3F03A" w:rsidR="00CD636C" w:rsidRPr="00EE5A87" w:rsidRDefault="00CD636C" w:rsidP="00E56119">
            <w:r w:rsidRPr="00EE5A87">
              <w:t xml:space="preserve">The </w:t>
            </w:r>
            <w:r w:rsidRPr="00EE5A87">
              <w:rPr>
                <w:rStyle w:val="SAPScreenElement"/>
              </w:rPr>
              <w:t>Home</w:t>
            </w:r>
            <w:r w:rsidRPr="00EE5A87">
              <w:t xml:space="preserve"> page is displayed.</w:t>
            </w:r>
          </w:p>
        </w:tc>
        <w:tc>
          <w:tcPr>
            <w:tcW w:w="1260" w:type="dxa"/>
          </w:tcPr>
          <w:p w14:paraId="717471DC" w14:textId="77777777" w:rsidR="00CD636C" w:rsidRPr="00EE5A87" w:rsidRDefault="00CD636C" w:rsidP="00E56119">
            <w:pPr>
              <w:rPr>
                <w:rFonts w:cs="Arial"/>
                <w:bCs/>
              </w:rPr>
            </w:pPr>
          </w:p>
        </w:tc>
      </w:tr>
      <w:tr w:rsidR="00CD636C" w:rsidRPr="00EE5A87" w14:paraId="4184294E" w14:textId="77777777" w:rsidTr="00AA15C7">
        <w:trPr>
          <w:trHeight w:val="288"/>
        </w:trPr>
        <w:tc>
          <w:tcPr>
            <w:tcW w:w="692" w:type="dxa"/>
            <w:shd w:val="clear" w:color="auto" w:fill="auto"/>
          </w:tcPr>
          <w:p w14:paraId="24F91635" w14:textId="77777777" w:rsidR="00CD636C" w:rsidRPr="00EE5A87" w:rsidRDefault="00CD636C" w:rsidP="00E56119">
            <w:r w:rsidRPr="00EE5A87">
              <w:t>2</w:t>
            </w:r>
          </w:p>
        </w:tc>
        <w:tc>
          <w:tcPr>
            <w:tcW w:w="1350" w:type="dxa"/>
            <w:shd w:val="clear" w:color="auto" w:fill="auto"/>
          </w:tcPr>
          <w:p w14:paraId="02D5AC8D" w14:textId="77777777" w:rsidR="00CD636C" w:rsidRPr="00EE5A87" w:rsidRDefault="00CD636C" w:rsidP="00E56119">
            <w:pPr>
              <w:rPr>
                <w:rStyle w:val="SAPEmphasis"/>
              </w:rPr>
            </w:pPr>
            <w:r w:rsidRPr="00EE5A87">
              <w:rPr>
                <w:rStyle w:val="SAPEmphasis"/>
              </w:rPr>
              <w:t>Access Apprentice Management module</w:t>
            </w:r>
          </w:p>
        </w:tc>
        <w:tc>
          <w:tcPr>
            <w:tcW w:w="2610" w:type="dxa"/>
            <w:shd w:val="clear" w:color="auto" w:fill="auto"/>
          </w:tcPr>
          <w:p w14:paraId="5A4940AA" w14:textId="77777777" w:rsidR="00CD636C" w:rsidRPr="00EE5A87" w:rsidRDefault="00CD636C" w:rsidP="00E56119">
            <w:r w:rsidRPr="00EE5A87">
              <w:t>From the</w:t>
            </w:r>
            <w:r w:rsidRPr="00EE5A87">
              <w:rPr>
                <w:i/>
              </w:rPr>
              <w:t xml:space="preserve"> </w:t>
            </w:r>
            <w:r w:rsidRPr="00EE5A87">
              <w:rPr>
                <w:rStyle w:val="SAPScreenElement"/>
              </w:rPr>
              <w:t>Home</w:t>
            </w:r>
            <w:r w:rsidRPr="00EE5A87">
              <w:rPr>
                <w:i/>
              </w:rPr>
              <w:t xml:space="preserve"> </w:t>
            </w:r>
            <w:r w:rsidRPr="00EE5A87">
              <w:t xml:space="preserve">drop-down, select </w:t>
            </w:r>
            <w:r w:rsidRPr="00EE5A87">
              <w:rPr>
                <w:rStyle w:val="SAPScreenElement"/>
              </w:rPr>
              <w:t>Apprentice Management</w:t>
            </w:r>
            <w:r w:rsidRPr="00EE5A87">
              <w:rPr>
                <w:i/>
              </w:rPr>
              <w:t>.</w:t>
            </w:r>
          </w:p>
        </w:tc>
        <w:tc>
          <w:tcPr>
            <w:tcW w:w="2610" w:type="dxa"/>
          </w:tcPr>
          <w:p w14:paraId="47429061" w14:textId="77777777" w:rsidR="00CD636C" w:rsidRPr="00EE5A87" w:rsidRDefault="00CD636C" w:rsidP="00E56119">
            <w:pPr>
              <w:rPr>
                <w:rFonts w:cs="Arial"/>
                <w:bCs/>
              </w:rPr>
            </w:pPr>
          </w:p>
        </w:tc>
        <w:tc>
          <w:tcPr>
            <w:tcW w:w="3060" w:type="dxa"/>
            <w:vMerge/>
          </w:tcPr>
          <w:p w14:paraId="7B531F84" w14:textId="77777777" w:rsidR="00CD636C" w:rsidRPr="00EE5A87" w:rsidRDefault="00CD636C" w:rsidP="00E56119"/>
        </w:tc>
        <w:tc>
          <w:tcPr>
            <w:tcW w:w="2700" w:type="dxa"/>
            <w:shd w:val="clear" w:color="auto" w:fill="auto"/>
          </w:tcPr>
          <w:p w14:paraId="5FA9A2D1" w14:textId="4CA89B1A" w:rsidR="00CD636C" w:rsidRPr="00EE5A87" w:rsidRDefault="00CD636C" w:rsidP="00E56119">
            <w:r w:rsidRPr="00EE5A87">
              <w:t xml:space="preserve">The </w:t>
            </w:r>
            <w:r w:rsidRPr="00EE5A87">
              <w:rPr>
                <w:rStyle w:val="SAPScreenElement"/>
              </w:rPr>
              <w:t xml:space="preserve">Apprentice Management </w:t>
            </w:r>
            <w:r w:rsidRPr="00EE5A87">
              <w:t>page is displayed, containing the Apprenticeship Plan.</w:t>
            </w:r>
          </w:p>
        </w:tc>
        <w:tc>
          <w:tcPr>
            <w:tcW w:w="1260" w:type="dxa"/>
          </w:tcPr>
          <w:p w14:paraId="09D81401" w14:textId="77777777" w:rsidR="00CD636C" w:rsidRPr="00EE5A87" w:rsidRDefault="00CD636C" w:rsidP="00E56119">
            <w:pPr>
              <w:rPr>
                <w:rFonts w:cs="Arial"/>
                <w:bCs/>
              </w:rPr>
            </w:pPr>
          </w:p>
        </w:tc>
      </w:tr>
      <w:tr w:rsidR="00CD636C" w:rsidRPr="00EE5A87" w14:paraId="1291CC79" w14:textId="77777777" w:rsidTr="00AA15C7">
        <w:trPr>
          <w:trHeight w:val="288"/>
        </w:trPr>
        <w:tc>
          <w:tcPr>
            <w:tcW w:w="692" w:type="dxa"/>
            <w:shd w:val="clear" w:color="auto" w:fill="auto"/>
          </w:tcPr>
          <w:p w14:paraId="2B23B9E2" w14:textId="51B4B19D" w:rsidR="00CD636C" w:rsidRPr="00EE5A87" w:rsidRDefault="00CD636C" w:rsidP="00735066">
            <w:r w:rsidRPr="00EE5A87">
              <w:t>3</w:t>
            </w:r>
          </w:p>
        </w:tc>
        <w:tc>
          <w:tcPr>
            <w:tcW w:w="1350" w:type="dxa"/>
            <w:shd w:val="clear" w:color="auto" w:fill="auto"/>
          </w:tcPr>
          <w:p w14:paraId="149EE30E" w14:textId="1C0EAD34" w:rsidR="00CD636C" w:rsidRPr="00EE5A87" w:rsidRDefault="00CD636C" w:rsidP="00735066">
            <w:pPr>
              <w:rPr>
                <w:rStyle w:val="SAPEmphasis"/>
              </w:rPr>
            </w:pPr>
            <w:r w:rsidRPr="00EE5A87">
              <w:rPr>
                <w:rStyle w:val="SAPEmphasis"/>
              </w:rPr>
              <w:t>Select Action to be Performed</w:t>
            </w:r>
          </w:p>
        </w:tc>
        <w:tc>
          <w:tcPr>
            <w:tcW w:w="2610" w:type="dxa"/>
            <w:shd w:val="clear" w:color="auto" w:fill="auto"/>
          </w:tcPr>
          <w:p w14:paraId="2E793C4C" w14:textId="318E624E" w:rsidR="00CD636C" w:rsidRPr="00EE5A87" w:rsidRDefault="00CD636C" w:rsidP="00735066">
            <w:r w:rsidRPr="00EE5A87">
              <w:t xml:space="preserve">Select </w:t>
            </w:r>
            <w:r w:rsidRPr="00EE5A87">
              <w:rPr>
                <w:rFonts w:cs="Arial"/>
                <w:bCs/>
              </w:rPr>
              <w:t xml:space="preserve">the </w:t>
            </w:r>
            <w:r w:rsidRPr="00EE5A87">
              <w:rPr>
                <w:rStyle w:val="SAPScreenElement"/>
              </w:rPr>
              <w:t>Take Action</w:t>
            </w:r>
            <w:r w:rsidRPr="00EE5A87">
              <w:rPr>
                <w:rFonts w:cs="Arial"/>
                <w:bCs/>
              </w:rPr>
              <w:t xml:space="preserve"> </w:t>
            </w:r>
            <w:r w:rsidRPr="00EE5A87">
              <w:t xml:space="preserve">button located in the top right corner of the screen </w:t>
            </w:r>
            <w:r w:rsidRPr="00EE5A87">
              <w:rPr>
                <w:rFonts w:cs="Arial"/>
                <w:bCs/>
              </w:rPr>
              <w:t>and from the value list</w:t>
            </w:r>
            <w:r w:rsidRPr="00EE5A87">
              <w:t>, which appears,</w:t>
            </w:r>
            <w:r w:rsidRPr="00EE5A87">
              <w:rPr>
                <w:rFonts w:cs="Arial"/>
                <w:bCs/>
              </w:rPr>
              <w:t xml:space="preserve"> select </w:t>
            </w:r>
            <w:r w:rsidRPr="00EE5A87">
              <w:rPr>
                <w:rStyle w:val="SAPScreenElement"/>
              </w:rPr>
              <w:t>Manage Apprentice Department.</w:t>
            </w:r>
          </w:p>
        </w:tc>
        <w:tc>
          <w:tcPr>
            <w:tcW w:w="2610" w:type="dxa"/>
          </w:tcPr>
          <w:p w14:paraId="7C0AE987" w14:textId="77777777" w:rsidR="00CD636C" w:rsidRPr="00EE5A87" w:rsidRDefault="00CD636C" w:rsidP="00735066">
            <w:pPr>
              <w:rPr>
                <w:rFonts w:cs="Arial"/>
                <w:bCs/>
              </w:rPr>
            </w:pPr>
          </w:p>
        </w:tc>
        <w:tc>
          <w:tcPr>
            <w:tcW w:w="3060" w:type="dxa"/>
          </w:tcPr>
          <w:p w14:paraId="2450CC0B" w14:textId="77777777" w:rsidR="00CD636C" w:rsidRPr="00EE5A87" w:rsidRDefault="00CD636C" w:rsidP="00735066"/>
        </w:tc>
        <w:tc>
          <w:tcPr>
            <w:tcW w:w="2700" w:type="dxa"/>
            <w:shd w:val="clear" w:color="auto" w:fill="auto"/>
          </w:tcPr>
          <w:p w14:paraId="6D5FB8BB" w14:textId="3EECFA72" w:rsidR="00CD636C" w:rsidRPr="00EE5A87" w:rsidRDefault="00CD636C" w:rsidP="00735066">
            <w:r w:rsidRPr="00EE5A87">
              <w:t xml:space="preserve">The displayed screen is divided in two parts: </w:t>
            </w:r>
          </w:p>
          <w:p w14:paraId="035A0327" w14:textId="33D1C1FF" w:rsidR="00CD636C" w:rsidRPr="00EE5A87" w:rsidRDefault="00E4156C" w:rsidP="00735066">
            <w:pPr>
              <w:pStyle w:val="ListParagraph"/>
              <w:numPr>
                <w:ilvl w:val="0"/>
                <w:numId w:val="29"/>
              </w:numPr>
              <w:ind w:left="167" w:hanging="180"/>
            </w:pPr>
            <w:ins w:id="596" w:author="Author" w:date="2018-01-24T15:26:00Z">
              <w:r w:rsidRPr="00EE5A87">
                <w:rPr>
                  <w:rStyle w:val="SAPScreenElement"/>
                </w:rPr>
                <w:t xml:space="preserve">Apprentice </w:t>
              </w:r>
              <w:r>
                <w:rPr>
                  <w:rStyle w:val="SAPScreenElement"/>
                </w:rPr>
                <w:t xml:space="preserve">Department: </w:t>
              </w:r>
            </w:ins>
            <w:r w:rsidR="00CD636C" w:rsidRPr="00EE5A87">
              <w:t xml:space="preserve">Departments already </w:t>
            </w:r>
            <w:r w:rsidR="003C233A" w:rsidRPr="00EE5A87">
              <w:t>existing in the company</w:t>
            </w:r>
            <w:r w:rsidR="00CD636C" w:rsidRPr="00EE5A87">
              <w:t xml:space="preserve"> are listed on the left side of the screen. </w:t>
            </w:r>
          </w:p>
          <w:p w14:paraId="49ADC98B" w14:textId="0B7D0372" w:rsidR="00CD636C" w:rsidRPr="00EE5A87" w:rsidRDefault="00E4156C" w:rsidP="009E6084">
            <w:pPr>
              <w:pStyle w:val="ListParagraph"/>
              <w:numPr>
                <w:ilvl w:val="0"/>
                <w:numId w:val="29"/>
              </w:numPr>
              <w:ind w:left="167" w:hanging="180"/>
            </w:pPr>
            <w:ins w:id="597" w:author="Author" w:date="2018-01-24T15:26:00Z">
              <w:r>
                <w:rPr>
                  <w:rStyle w:val="SAPScreenElement"/>
                </w:rPr>
                <w:lastRenderedPageBreak/>
                <w:t xml:space="preserve">Manage </w:t>
              </w:r>
              <w:r w:rsidRPr="00EE5A87">
                <w:rPr>
                  <w:rStyle w:val="SAPScreenElement"/>
                </w:rPr>
                <w:t xml:space="preserve">Apprentice </w:t>
              </w:r>
              <w:r>
                <w:rPr>
                  <w:rStyle w:val="SAPScreenElement"/>
                </w:rPr>
                <w:t>Department:</w:t>
              </w:r>
              <w:r w:rsidRPr="00EE5A87">
                <w:t xml:space="preserve"> </w:t>
              </w:r>
            </w:ins>
            <w:r w:rsidR="00CD636C" w:rsidRPr="00EE5A87">
              <w:t>The right side of the screen can be used for maintaining apprentice specifics for an existing department.</w:t>
            </w:r>
          </w:p>
        </w:tc>
        <w:tc>
          <w:tcPr>
            <w:tcW w:w="1260" w:type="dxa"/>
          </w:tcPr>
          <w:p w14:paraId="2B19A9BF" w14:textId="77777777" w:rsidR="00CD636C" w:rsidRPr="00EE5A87" w:rsidRDefault="00CD636C" w:rsidP="00735066">
            <w:pPr>
              <w:rPr>
                <w:rFonts w:cs="Arial"/>
                <w:bCs/>
              </w:rPr>
            </w:pPr>
          </w:p>
        </w:tc>
      </w:tr>
      <w:tr w:rsidR="00DC77D3" w:rsidRPr="00EE5A87" w14:paraId="123F9AD1" w14:textId="77777777" w:rsidTr="00AA15C7">
        <w:trPr>
          <w:trHeight w:val="288"/>
        </w:trPr>
        <w:tc>
          <w:tcPr>
            <w:tcW w:w="692" w:type="dxa"/>
            <w:vMerge w:val="restart"/>
            <w:shd w:val="clear" w:color="auto" w:fill="auto"/>
          </w:tcPr>
          <w:p w14:paraId="677DD30E" w14:textId="2BFDE4BF" w:rsidR="00DC77D3" w:rsidRPr="00EE5A87" w:rsidRDefault="00DC77D3" w:rsidP="009E6084">
            <w:r w:rsidRPr="00EE5A87">
              <w:t>4</w:t>
            </w:r>
          </w:p>
        </w:tc>
        <w:tc>
          <w:tcPr>
            <w:tcW w:w="1350" w:type="dxa"/>
            <w:vMerge w:val="restart"/>
            <w:shd w:val="clear" w:color="auto" w:fill="auto"/>
          </w:tcPr>
          <w:p w14:paraId="6116B007" w14:textId="4595B810" w:rsidR="00DC77D3" w:rsidRPr="00EE5A87" w:rsidRDefault="00DC77D3" w:rsidP="009E6084">
            <w:pPr>
              <w:rPr>
                <w:rStyle w:val="SAPEmphasis"/>
              </w:rPr>
            </w:pPr>
            <w:r w:rsidRPr="00EE5A87">
              <w:rPr>
                <w:rStyle w:val="SAPEmphasis"/>
              </w:rPr>
              <w:t>Maintain Apprentice Specifics for Department</w:t>
            </w:r>
          </w:p>
        </w:tc>
        <w:tc>
          <w:tcPr>
            <w:tcW w:w="2610" w:type="dxa"/>
            <w:vMerge w:val="restart"/>
            <w:shd w:val="clear" w:color="auto" w:fill="auto"/>
          </w:tcPr>
          <w:p w14:paraId="1E47215C" w14:textId="0B0BBD12" w:rsidR="00DC77D3" w:rsidRPr="00EE5A87" w:rsidRDefault="00DC77D3" w:rsidP="009E6084">
            <w:r w:rsidRPr="00EE5A87">
              <w:t xml:space="preserve">In the </w:t>
            </w:r>
            <w:r w:rsidRPr="00EE5A87">
              <w:rPr>
                <w:rStyle w:val="SAPScreenElement"/>
              </w:rPr>
              <w:t>Apprentice Departments</w:t>
            </w:r>
            <w:r w:rsidRPr="00EE5A87">
              <w:t xml:space="preserve"> part of the screen select the appropriate department and in the </w:t>
            </w:r>
            <w:r w:rsidRPr="00EE5A87">
              <w:rPr>
                <w:rStyle w:val="SAPScreenElement"/>
              </w:rPr>
              <w:t>Manage Apprentice Department</w:t>
            </w:r>
            <w:r w:rsidRPr="00EE5A87">
              <w:t xml:space="preserve"> part of the screen </w:t>
            </w:r>
            <w:r w:rsidR="001E51C0" w:rsidRPr="00EE5A87">
              <w:t xml:space="preserve">make </w:t>
            </w:r>
            <w:r w:rsidRPr="00EE5A87">
              <w:t>the following entries:</w:t>
            </w:r>
          </w:p>
          <w:p w14:paraId="4274A8F4" w14:textId="77777777" w:rsidR="001E51C0" w:rsidRPr="00EE5A87" w:rsidRDefault="001E51C0" w:rsidP="001E51C0">
            <w:pPr>
              <w:pStyle w:val="SAPNoteHeading"/>
              <w:ind w:left="0"/>
            </w:pPr>
            <w:commentRangeStart w:id="598"/>
            <w:r w:rsidRPr="00EE5A87">
              <w:rPr>
                <w:noProof/>
              </w:rPr>
              <w:drawing>
                <wp:inline distT="0" distB="0" distL="0" distR="0" wp14:anchorId="10827D0C" wp14:editId="7903F81E">
                  <wp:extent cx="231775" cy="231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EE5A87">
              <w:rPr>
                <w:noProof/>
                <w:lang w:eastAsia="zh-CN"/>
              </w:rPr>
              <w:t xml:space="preserve"> Note</w:t>
            </w:r>
            <w:commentRangeEnd w:id="598"/>
            <w:r w:rsidR="00CA2792">
              <w:rPr>
                <w:rStyle w:val="CommentReference"/>
                <w:rFonts w:ascii="BentonSans Book" w:hAnsi="BentonSans Book"/>
                <w:color w:val="auto"/>
              </w:rPr>
              <w:commentReference w:id="598"/>
            </w:r>
          </w:p>
          <w:p w14:paraId="7A66DE7F" w14:textId="5675BAF9" w:rsidR="001E51C0" w:rsidRPr="00EE5A87" w:rsidRDefault="001E51C0" w:rsidP="009E6084">
            <w:r w:rsidRPr="00EE5A87">
              <w:t xml:space="preserve">In case </w:t>
            </w:r>
            <w:r w:rsidR="00BA07A8" w:rsidRPr="00EE5A87">
              <w:t>Company Structure Overview</w:t>
            </w:r>
            <w:r w:rsidRPr="00EE5A87">
              <w:t xml:space="preserve"> is </w:t>
            </w:r>
            <w:r w:rsidR="00695B51" w:rsidRPr="00EE5A87">
              <w:t>implemented</w:t>
            </w:r>
            <w:r w:rsidRPr="00EE5A87">
              <w:t xml:space="preserve"> in your instance: </w:t>
            </w:r>
          </w:p>
          <w:p w14:paraId="690E4147" w14:textId="175FC4A6" w:rsidR="001E51C0" w:rsidRPr="00EE5A87" w:rsidRDefault="001E51C0">
            <w:r w:rsidRPr="00EE5A87">
              <w:t xml:space="preserve">The departments </w:t>
            </w:r>
            <w:r w:rsidR="00BA07A8" w:rsidRPr="00EE5A87">
              <w:t>show up</w:t>
            </w:r>
            <w:r w:rsidR="00DC13A4" w:rsidRPr="00EE5A87">
              <w:t>. I</w:t>
            </w:r>
            <w:r w:rsidRPr="00EE5A87">
              <w:t xml:space="preserve">n case you already maintained the fields </w:t>
            </w:r>
            <w:r w:rsidRPr="00EE5A87">
              <w:rPr>
                <w:rStyle w:val="SAPScreenElement"/>
              </w:rPr>
              <w:t xml:space="preserve">Maximum Number of Apprentices, Location, On-Site Supervisor </w:t>
            </w:r>
            <w:r w:rsidRPr="00EE5A87">
              <w:t>and</w:t>
            </w:r>
            <w:r w:rsidRPr="00EE5A87">
              <w:rPr>
                <w:rStyle w:val="SAPScreenElement"/>
              </w:rPr>
              <w:t xml:space="preserve"> Notes</w:t>
            </w:r>
            <w:r w:rsidRPr="00EE5A87">
              <w:t xml:space="preserve"> </w:t>
            </w:r>
            <w:r w:rsidR="000A5E4A" w:rsidRPr="00EE5A87">
              <w:t xml:space="preserve">in </w:t>
            </w:r>
            <w:r w:rsidR="00443926" w:rsidRPr="00EE5A87">
              <w:t>the Company Structure Overview</w:t>
            </w:r>
            <w:r w:rsidR="00BA07A8" w:rsidRPr="00EE5A87">
              <w:t xml:space="preserve">, </w:t>
            </w:r>
            <w:r w:rsidRPr="00EE5A87">
              <w:t>the</w:t>
            </w:r>
            <w:r w:rsidR="00BA07A8" w:rsidRPr="00EE5A87">
              <w:t xml:space="preserve"> field entries</w:t>
            </w:r>
            <w:r w:rsidRPr="00EE5A87">
              <w:t xml:space="preserve"> are shown here.</w:t>
            </w:r>
            <w:r w:rsidR="00BA07A8" w:rsidRPr="00EE5A87">
              <w:t xml:space="preserve"> You can adapt them if appropriate.</w:t>
            </w:r>
          </w:p>
          <w:p w14:paraId="3E6BE49E" w14:textId="178A91E2" w:rsidR="00997F08" w:rsidRPr="00EE5A87" w:rsidRDefault="00997F08">
            <w:r w:rsidRPr="00EE5A87">
              <w:t xml:space="preserve">For more information please refer to test script of scope item </w:t>
            </w:r>
            <w:r w:rsidRPr="00EE5A87">
              <w:rPr>
                <w:i/>
              </w:rPr>
              <w:t>Manage Company Structure (2OY).</w:t>
            </w:r>
          </w:p>
        </w:tc>
        <w:tc>
          <w:tcPr>
            <w:tcW w:w="2610" w:type="dxa"/>
          </w:tcPr>
          <w:p w14:paraId="4C2E66B3" w14:textId="4C51962B" w:rsidR="00DC77D3" w:rsidRPr="00AA5A13" w:rsidRDefault="00DC77D3" w:rsidP="00CF2F6B">
            <w:pPr>
              <w:rPr>
                <w:rFonts w:cs="Arial"/>
                <w:bCs/>
              </w:rPr>
            </w:pPr>
            <w:r w:rsidRPr="00AA5A13">
              <w:rPr>
                <w:rStyle w:val="SAPScreenElement"/>
              </w:rPr>
              <w:t>When would you like your changes to take effect?</w:t>
            </w:r>
            <w:r w:rsidRPr="00AA5A13">
              <w:rPr>
                <w:rFonts w:cs="Arial"/>
                <w:bCs/>
              </w:rPr>
              <w:t>: select from calendar help the date on which the entries in the fields below take effect</w:t>
            </w:r>
          </w:p>
        </w:tc>
        <w:tc>
          <w:tcPr>
            <w:tcW w:w="3060" w:type="dxa"/>
          </w:tcPr>
          <w:p w14:paraId="7403D629" w14:textId="721B8D3B" w:rsidR="00DC77D3" w:rsidRPr="00AA5A13" w:rsidRDefault="00DC77D3" w:rsidP="009E6084">
            <w:r w:rsidRPr="00AA5A13">
              <w:t xml:space="preserve">Make sure to select a date on which the on-site supervisor is active in the department. </w:t>
            </w:r>
          </w:p>
        </w:tc>
        <w:tc>
          <w:tcPr>
            <w:tcW w:w="2700" w:type="dxa"/>
            <w:vMerge w:val="restart"/>
            <w:shd w:val="clear" w:color="auto" w:fill="auto"/>
          </w:tcPr>
          <w:p w14:paraId="2B26D10C" w14:textId="4AB099A9" w:rsidR="00DC77D3" w:rsidRPr="00EE5A87" w:rsidRDefault="00DC77D3" w:rsidP="009E6084"/>
        </w:tc>
        <w:tc>
          <w:tcPr>
            <w:tcW w:w="1260" w:type="dxa"/>
            <w:vMerge w:val="restart"/>
          </w:tcPr>
          <w:p w14:paraId="0B2E820B" w14:textId="77777777" w:rsidR="00DC77D3" w:rsidRPr="00EE5A87" w:rsidRDefault="00DC77D3" w:rsidP="009E6084">
            <w:pPr>
              <w:rPr>
                <w:rFonts w:cs="Arial"/>
                <w:bCs/>
              </w:rPr>
            </w:pPr>
          </w:p>
        </w:tc>
      </w:tr>
      <w:tr w:rsidR="00DC77D3" w:rsidRPr="00EE5A87" w14:paraId="316DA47D" w14:textId="77777777" w:rsidTr="00AA15C7">
        <w:trPr>
          <w:trHeight w:val="288"/>
        </w:trPr>
        <w:tc>
          <w:tcPr>
            <w:tcW w:w="692" w:type="dxa"/>
            <w:vMerge/>
            <w:shd w:val="clear" w:color="auto" w:fill="auto"/>
          </w:tcPr>
          <w:p w14:paraId="06649C95" w14:textId="77777777" w:rsidR="00DC77D3" w:rsidRPr="00EE5A87" w:rsidRDefault="00DC77D3" w:rsidP="009E6084"/>
        </w:tc>
        <w:tc>
          <w:tcPr>
            <w:tcW w:w="1350" w:type="dxa"/>
            <w:vMerge/>
            <w:shd w:val="clear" w:color="auto" w:fill="auto"/>
          </w:tcPr>
          <w:p w14:paraId="5CD7A1FF" w14:textId="77777777" w:rsidR="00DC77D3" w:rsidRPr="00EE5A87" w:rsidRDefault="00DC77D3" w:rsidP="009E6084">
            <w:pPr>
              <w:rPr>
                <w:rStyle w:val="SAPEmphasis"/>
              </w:rPr>
            </w:pPr>
          </w:p>
        </w:tc>
        <w:tc>
          <w:tcPr>
            <w:tcW w:w="2610" w:type="dxa"/>
            <w:vMerge/>
            <w:shd w:val="clear" w:color="auto" w:fill="auto"/>
          </w:tcPr>
          <w:p w14:paraId="576E915F" w14:textId="77777777" w:rsidR="00DC77D3" w:rsidRPr="00EE5A87" w:rsidRDefault="00DC77D3" w:rsidP="009E6084"/>
        </w:tc>
        <w:tc>
          <w:tcPr>
            <w:tcW w:w="2610" w:type="dxa"/>
          </w:tcPr>
          <w:p w14:paraId="47CBCC44" w14:textId="433A81BD" w:rsidR="00DC77D3" w:rsidRPr="00EE5A87" w:rsidRDefault="00DC77D3" w:rsidP="00F21F53">
            <w:pPr>
              <w:rPr>
                <w:rFonts w:cs="Arial"/>
                <w:bCs/>
              </w:rPr>
            </w:pPr>
            <w:r w:rsidRPr="00EE5A87">
              <w:rPr>
                <w:rStyle w:val="SAPScreenElement"/>
              </w:rPr>
              <w:t>Maximum Number of Apprentices</w:t>
            </w:r>
            <w:r w:rsidRPr="00EE5A87">
              <w:rPr>
                <w:rFonts w:cs="Arial"/>
                <w:bCs/>
              </w:rPr>
              <w:t>: enter the maximum number of apprentices to be managed in the department</w:t>
            </w:r>
          </w:p>
        </w:tc>
        <w:tc>
          <w:tcPr>
            <w:tcW w:w="3060" w:type="dxa"/>
          </w:tcPr>
          <w:p w14:paraId="5F1C60E6" w14:textId="4A154093" w:rsidR="00DC77D3" w:rsidRPr="00EE5A87" w:rsidRDefault="00DC77D3" w:rsidP="009E6084">
            <w:r w:rsidRPr="00EE5A87">
              <w:rPr>
                <w:rFonts w:cs="Arial"/>
                <w:bCs/>
              </w:rPr>
              <w:t>The number you enter here is used by the system to ensure the department maximum is not exceeded.</w:t>
            </w:r>
          </w:p>
        </w:tc>
        <w:tc>
          <w:tcPr>
            <w:tcW w:w="2700" w:type="dxa"/>
            <w:vMerge/>
            <w:shd w:val="clear" w:color="auto" w:fill="auto"/>
          </w:tcPr>
          <w:p w14:paraId="706835FA" w14:textId="523BE711" w:rsidR="00DC77D3" w:rsidRPr="00EE5A87" w:rsidRDefault="00DC77D3" w:rsidP="009E6084"/>
        </w:tc>
        <w:tc>
          <w:tcPr>
            <w:tcW w:w="1260" w:type="dxa"/>
            <w:vMerge/>
          </w:tcPr>
          <w:p w14:paraId="68EB9986" w14:textId="77777777" w:rsidR="00DC77D3" w:rsidRPr="00EE5A87" w:rsidRDefault="00DC77D3" w:rsidP="009E6084">
            <w:pPr>
              <w:rPr>
                <w:rFonts w:cs="Arial"/>
                <w:bCs/>
              </w:rPr>
            </w:pPr>
          </w:p>
        </w:tc>
      </w:tr>
      <w:tr w:rsidR="00DC77D3" w:rsidRPr="00EE5A87" w14:paraId="6BD42BF7" w14:textId="77777777" w:rsidTr="00AA15C7">
        <w:trPr>
          <w:trHeight w:val="288"/>
        </w:trPr>
        <w:tc>
          <w:tcPr>
            <w:tcW w:w="692" w:type="dxa"/>
            <w:vMerge/>
            <w:shd w:val="clear" w:color="auto" w:fill="auto"/>
          </w:tcPr>
          <w:p w14:paraId="1AB24714" w14:textId="77777777" w:rsidR="00DC77D3" w:rsidRPr="00EE5A87" w:rsidRDefault="00DC77D3" w:rsidP="009E6084"/>
        </w:tc>
        <w:tc>
          <w:tcPr>
            <w:tcW w:w="1350" w:type="dxa"/>
            <w:vMerge/>
            <w:shd w:val="clear" w:color="auto" w:fill="auto"/>
          </w:tcPr>
          <w:p w14:paraId="445D78F2" w14:textId="77777777" w:rsidR="00DC77D3" w:rsidRPr="00EE5A87" w:rsidRDefault="00DC77D3" w:rsidP="009E6084">
            <w:pPr>
              <w:rPr>
                <w:rStyle w:val="SAPEmphasis"/>
              </w:rPr>
            </w:pPr>
          </w:p>
        </w:tc>
        <w:tc>
          <w:tcPr>
            <w:tcW w:w="2610" w:type="dxa"/>
            <w:vMerge/>
            <w:shd w:val="clear" w:color="auto" w:fill="auto"/>
          </w:tcPr>
          <w:p w14:paraId="50F5BBF9" w14:textId="77777777" w:rsidR="00DC77D3" w:rsidRPr="00EE5A87" w:rsidRDefault="00DC77D3" w:rsidP="009E6084"/>
        </w:tc>
        <w:tc>
          <w:tcPr>
            <w:tcW w:w="2610" w:type="dxa"/>
          </w:tcPr>
          <w:p w14:paraId="7E39140C" w14:textId="3E704FC2" w:rsidR="00DC77D3" w:rsidRPr="00EE5A87" w:rsidRDefault="00DC77D3" w:rsidP="008D2288">
            <w:pPr>
              <w:rPr>
                <w:rFonts w:cs="Arial"/>
                <w:bCs/>
              </w:rPr>
            </w:pPr>
            <w:r w:rsidRPr="00EE5A87">
              <w:rPr>
                <w:rStyle w:val="SAPScreenElement"/>
              </w:rPr>
              <w:t>Location</w:t>
            </w:r>
            <w:r w:rsidRPr="00EE5A87">
              <w:rPr>
                <w:rFonts w:cs="Arial"/>
                <w:bCs/>
              </w:rPr>
              <w:t>: enter the exact location where the apprentice can work, for example a combination of city, street, building number, etc.</w:t>
            </w:r>
          </w:p>
        </w:tc>
        <w:tc>
          <w:tcPr>
            <w:tcW w:w="3060" w:type="dxa"/>
          </w:tcPr>
          <w:p w14:paraId="432BCDD6" w14:textId="77777777" w:rsidR="00DC77D3" w:rsidRPr="00EE5A87" w:rsidRDefault="00DC77D3" w:rsidP="009E6084"/>
        </w:tc>
        <w:tc>
          <w:tcPr>
            <w:tcW w:w="2700" w:type="dxa"/>
            <w:vMerge/>
            <w:shd w:val="clear" w:color="auto" w:fill="auto"/>
          </w:tcPr>
          <w:p w14:paraId="6EC31355" w14:textId="5EBE3CB5" w:rsidR="00DC77D3" w:rsidRPr="00EE5A87" w:rsidRDefault="00DC77D3" w:rsidP="009E6084"/>
        </w:tc>
        <w:tc>
          <w:tcPr>
            <w:tcW w:w="1260" w:type="dxa"/>
            <w:vMerge/>
          </w:tcPr>
          <w:p w14:paraId="4CC99133" w14:textId="77777777" w:rsidR="00DC77D3" w:rsidRPr="00EE5A87" w:rsidRDefault="00DC77D3" w:rsidP="009E6084">
            <w:pPr>
              <w:rPr>
                <w:rFonts w:cs="Arial"/>
                <w:bCs/>
              </w:rPr>
            </w:pPr>
          </w:p>
        </w:tc>
      </w:tr>
      <w:tr w:rsidR="00DC77D3" w:rsidRPr="00EE5A87" w14:paraId="0D6FC68C" w14:textId="77777777" w:rsidTr="00AA15C7">
        <w:trPr>
          <w:trHeight w:val="288"/>
        </w:trPr>
        <w:tc>
          <w:tcPr>
            <w:tcW w:w="692" w:type="dxa"/>
            <w:vMerge/>
            <w:shd w:val="clear" w:color="auto" w:fill="auto"/>
          </w:tcPr>
          <w:p w14:paraId="25E66B5F" w14:textId="77777777" w:rsidR="00DC77D3" w:rsidRPr="00EE5A87" w:rsidRDefault="00DC77D3" w:rsidP="009E6084"/>
        </w:tc>
        <w:tc>
          <w:tcPr>
            <w:tcW w:w="1350" w:type="dxa"/>
            <w:vMerge/>
            <w:shd w:val="clear" w:color="auto" w:fill="auto"/>
          </w:tcPr>
          <w:p w14:paraId="13B1DD27" w14:textId="77777777" w:rsidR="00DC77D3" w:rsidRPr="00EE5A87" w:rsidRDefault="00DC77D3" w:rsidP="009E6084">
            <w:pPr>
              <w:rPr>
                <w:rStyle w:val="SAPEmphasis"/>
              </w:rPr>
            </w:pPr>
          </w:p>
        </w:tc>
        <w:tc>
          <w:tcPr>
            <w:tcW w:w="2610" w:type="dxa"/>
            <w:vMerge/>
            <w:shd w:val="clear" w:color="auto" w:fill="auto"/>
          </w:tcPr>
          <w:p w14:paraId="297DD924" w14:textId="77777777" w:rsidR="00DC77D3" w:rsidRPr="00EE5A87" w:rsidRDefault="00DC77D3" w:rsidP="009E6084"/>
        </w:tc>
        <w:tc>
          <w:tcPr>
            <w:tcW w:w="2610" w:type="dxa"/>
          </w:tcPr>
          <w:p w14:paraId="5C0007DA" w14:textId="19D2A53C" w:rsidR="00DC77D3" w:rsidRPr="00EE5A87" w:rsidRDefault="00DC77D3">
            <w:pPr>
              <w:rPr>
                <w:rFonts w:cs="Arial"/>
                <w:bCs/>
              </w:rPr>
            </w:pPr>
            <w:r w:rsidRPr="00AA5A13">
              <w:rPr>
                <w:rStyle w:val="SAPScreenElement"/>
              </w:rPr>
              <w:t>On-Site Supervisor</w:t>
            </w:r>
            <w:r w:rsidRPr="00AA5A13">
              <w:rPr>
                <w:rFonts w:cs="Arial"/>
                <w:bCs/>
              </w:rPr>
              <w:t xml:space="preserve">: </w:t>
            </w:r>
            <w:r w:rsidRPr="00AA5A13">
              <w:t xml:space="preserve">select the </w:t>
            </w:r>
            <w:r w:rsidRPr="00AA5A13">
              <w:rPr>
                <w:rStyle w:val="SAPScreenElement"/>
              </w:rPr>
              <w:t xml:space="preserve">Drop-Down </w:t>
            </w:r>
            <w:r w:rsidRPr="00AA5A13">
              <w:rPr>
                <w:noProof/>
                <w:rPrChange w:id="599" w:author="Author" w:date="2018-01-25T12:51:00Z">
                  <w:rPr>
                    <w:noProof/>
                  </w:rPr>
                </w:rPrChange>
              </w:rPr>
              <w:drawing>
                <wp:inline distT="0" distB="0" distL="0" distR="0" wp14:anchorId="5BE32010" wp14:editId="3351FC33">
                  <wp:extent cx="358613" cy="156893"/>
                  <wp:effectExtent l="19050" t="19050" r="2286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235" cy="158915"/>
                          </a:xfrm>
                          <a:prstGeom prst="rect">
                            <a:avLst/>
                          </a:prstGeom>
                          <a:ln w="0">
                            <a:solidFill>
                              <a:schemeClr val="tx1"/>
                            </a:solidFill>
                          </a:ln>
                        </pic:spPr>
                      </pic:pic>
                    </a:graphicData>
                  </a:graphic>
                </wp:inline>
              </w:drawing>
            </w:r>
            <w:r w:rsidRPr="00AA5A13">
              <w:rPr>
                <w:rStyle w:val="SAPScreenElement"/>
              </w:rPr>
              <w:t xml:space="preserve"> </w:t>
            </w:r>
            <w:r w:rsidRPr="00AA5A13">
              <w:t xml:space="preserve">icon inside the field, </w:t>
            </w:r>
            <w:del w:id="600" w:author="Author" w:date="2018-01-25T12:52:00Z">
              <w:r w:rsidRPr="00AA5A13" w:rsidDel="00713080">
                <w:rPr>
                  <w:rFonts w:cs="Arial"/>
                  <w:bCs/>
                </w:rPr>
                <w:delText xml:space="preserve">enter </w:delText>
              </w:r>
            </w:del>
            <w:r w:rsidRPr="00AA5A13">
              <w:rPr>
                <w:rFonts w:cs="Arial"/>
                <w:bCs/>
              </w:rPr>
              <w:t xml:space="preserve">in the </w:t>
            </w:r>
            <w:r w:rsidRPr="00AA5A13">
              <w:rPr>
                <w:rStyle w:val="SAPScreenElement"/>
              </w:rPr>
              <w:t>Search</w:t>
            </w:r>
            <w:r w:rsidRPr="00AA5A13">
              <w:rPr>
                <w:rFonts w:cs="Arial"/>
                <w:bCs/>
              </w:rPr>
              <w:t xml:space="preserve"> </w:t>
            </w:r>
            <w:r w:rsidRPr="00AA5A13">
              <w:rPr>
                <w:noProof/>
                <w:rPrChange w:id="601" w:author="Author" w:date="2018-01-25T12:51:00Z">
                  <w:rPr>
                    <w:noProof/>
                  </w:rPr>
                </w:rPrChange>
              </w:rPr>
              <w:drawing>
                <wp:inline distT="0" distB="0" distL="0" distR="0" wp14:anchorId="02887597" wp14:editId="4813CBAA">
                  <wp:extent cx="20955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50" cy="228600"/>
                          </a:xfrm>
                          <a:prstGeom prst="rect">
                            <a:avLst/>
                          </a:prstGeom>
                        </pic:spPr>
                      </pic:pic>
                    </a:graphicData>
                  </a:graphic>
                </wp:inline>
              </w:drawing>
            </w:r>
            <w:r w:rsidRPr="00AA5A13">
              <w:rPr>
                <w:rFonts w:cs="Arial"/>
                <w:bCs/>
              </w:rPr>
              <w:t xml:space="preserve"> field </w:t>
            </w:r>
            <w:ins w:id="602" w:author="Author" w:date="2018-01-25T12:53:00Z">
              <w:r w:rsidR="00CF2962" w:rsidRPr="00EA2B67">
                <w:rPr>
                  <w:rFonts w:cs="Arial"/>
                  <w:bCs/>
                </w:rPr>
                <w:t xml:space="preserve">enter </w:t>
              </w:r>
            </w:ins>
            <w:r w:rsidRPr="00AA5A13">
              <w:rPr>
                <w:rFonts w:cs="Arial"/>
                <w:bCs/>
              </w:rPr>
              <w:t>the name (or name parts) of the supervisor</w:t>
            </w:r>
            <w:del w:id="603" w:author="Author" w:date="2018-01-25T12:55:00Z">
              <w:r w:rsidRPr="00AA5A13" w:rsidDel="00CF2962">
                <w:rPr>
                  <w:rFonts w:cs="Arial"/>
                  <w:bCs/>
                </w:rPr>
                <w:delText xml:space="preserve"> of the department</w:delText>
              </w:r>
            </w:del>
            <w:del w:id="604" w:author="Author" w:date="2018-01-25T12:53:00Z">
              <w:r w:rsidRPr="00AA5A13" w:rsidDel="00CF2962">
                <w:rPr>
                  <w:rFonts w:cs="Arial"/>
                  <w:bCs/>
                </w:rPr>
                <w:delText xml:space="preserve"> where the apprentice is doing the</w:delText>
              </w:r>
              <w:r w:rsidRPr="00AA5A13" w:rsidDel="00CF2962">
                <w:delText xml:space="preserve"> on-the-job training</w:delText>
              </w:r>
            </w:del>
            <w:r w:rsidRPr="00AA5A13">
              <w:t>,</w:t>
            </w:r>
            <w:r w:rsidRPr="00AA5A13">
              <w:rPr>
                <w:rFonts w:cs="Arial"/>
                <w:bCs/>
              </w:rPr>
              <w:t xml:space="preserve"> and select the appropriate person from the result list</w:t>
            </w:r>
          </w:p>
        </w:tc>
        <w:tc>
          <w:tcPr>
            <w:tcW w:w="3060" w:type="dxa"/>
          </w:tcPr>
          <w:p w14:paraId="2ABD6931" w14:textId="30223A6C" w:rsidR="00CF2962" w:rsidRPr="00EE5A87" w:rsidRDefault="0026706C" w:rsidP="009E6084">
            <w:ins w:id="605" w:author="Author" w:date="2018-01-24T15:41:00Z">
              <w:r>
                <w:t xml:space="preserve">The on-site supervisor needs to be an employee </w:t>
              </w:r>
            </w:ins>
            <w:ins w:id="606" w:author="Author" w:date="2018-01-25T12:54:00Z">
              <w:r w:rsidR="00CF2962">
                <w:t xml:space="preserve">of the </w:t>
              </w:r>
            </w:ins>
            <w:ins w:id="607" w:author="Author" w:date="2018-01-24T15:42:00Z">
              <w:del w:id="608" w:author="Author" w:date="2018-01-25T12:54:00Z">
                <w:r w:rsidDel="00CF2962">
                  <w:delText xml:space="preserve">who is part of the org structure </w:delText>
                </w:r>
              </w:del>
            </w:ins>
            <w:ins w:id="609" w:author="Author" w:date="2018-01-24T15:41:00Z">
              <w:del w:id="610" w:author="Author" w:date="2018-01-25T12:54:00Z">
                <w:r w:rsidDel="00CF2962">
                  <w:delText xml:space="preserve">of the </w:delText>
                </w:r>
              </w:del>
              <w:r>
                <w:t>chosen department.</w:t>
              </w:r>
            </w:ins>
          </w:p>
        </w:tc>
        <w:tc>
          <w:tcPr>
            <w:tcW w:w="2700" w:type="dxa"/>
            <w:vMerge/>
            <w:shd w:val="clear" w:color="auto" w:fill="auto"/>
          </w:tcPr>
          <w:p w14:paraId="083A24DE" w14:textId="02845BAB" w:rsidR="00DC77D3" w:rsidRPr="00EE5A87" w:rsidRDefault="00DC77D3" w:rsidP="009E6084"/>
        </w:tc>
        <w:tc>
          <w:tcPr>
            <w:tcW w:w="1260" w:type="dxa"/>
            <w:vMerge/>
          </w:tcPr>
          <w:p w14:paraId="39A516FD" w14:textId="77777777" w:rsidR="00DC77D3" w:rsidRPr="00EE5A87" w:rsidRDefault="00DC77D3" w:rsidP="009E6084">
            <w:pPr>
              <w:rPr>
                <w:rFonts w:cs="Arial"/>
                <w:bCs/>
              </w:rPr>
            </w:pPr>
          </w:p>
        </w:tc>
      </w:tr>
      <w:tr w:rsidR="00DC77D3" w:rsidRPr="00EE5A87" w14:paraId="0102CE62" w14:textId="77777777" w:rsidTr="00AA15C7">
        <w:trPr>
          <w:trHeight w:val="288"/>
        </w:trPr>
        <w:tc>
          <w:tcPr>
            <w:tcW w:w="692" w:type="dxa"/>
            <w:vMerge/>
            <w:shd w:val="clear" w:color="auto" w:fill="auto"/>
          </w:tcPr>
          <w:p w14:paraId="7309005C" w14:textId="77777777" w:rsidR="00DC77D3" w:rsidRPr="00EE5A87" w:rsidRDefault="00DC77D3" w:rsidP="009E6084"/>
        </w:tc>
        <w:tc>
          <w:tcPr>
            <w:tcW w:w="1350" w:type="dxa"/>
            <w:vMerge/>
            <w:shd w:val="clear" w:color="auto" w:fill="auto"/>
          </w:tcPr>
          <w:p w14:paraId="3B5FC3F8" w14:textId="77777777" w:rsidR="00DC77D3" w:rsidRPr="00EE5A87" w:rsidRDefault="00DC77D3" w:rsidP="009E6084">
            <w:pPr>
              <w:rPr>
                <w:rStyle w:val="SAPEmphasis"/>
              </w:rPr>
            </w:pPr>
          </w:p>
        </w:tc>
        <w:tc>
          <w:tcPr>
            <w:tcW w:w="2610" w:type="dxa"/>
            <w:vMerge/>
            <w:shd w:val="clear" w:color="auto" w:fill="auto"/>
          </w:tcPr>
          <w:p w14:paraId="63EDCA99" w14:textId="77777777" w:rsidR="00DC77D3" w:rsidRPr="00EE5A87" w:rsidRDefault="00DC77D3" w:rsidP="009E6084"/>
        </w:tc>
        <w:tc>
          <w:tcPr>
            <w:tcW w:w="2610" w:type="dxa"/>
          </w:tcPr>
          <w:p w14:paraId="348230B1" w14:textId="091475B5" w:rsidR="00DC77D3" w:rsidRPr="00EE5A87" w:rsidRDefault="00DC77D3" w:rsidP="009E6084">
            <w:pPr>
              <w:rPr>
                <w:rFonts w:cs="Arial"/>
                <w:bCs/>
              </w:rPr>
            </w:pPr>
            <w:r w:rsidRPr="00EE5A87">
              <w:rPr>
                <w:rStyle w:val="SAPScreenElement"/>
              </w:rPr>
              <w:t xml:space="preserve">Notes: </w:t>
            </w:r>
            <w:r w:rsidRPr="00EE5A87">
              <w:t>enter any additional note, if appropriate</w:t>
            </w:r>
          </w:p>
        </w:tc>
        <w:tc>
          <w:tcPr>
            <w:tcW w:w="3060" w:type="dxa"/>
          </w:tcPr>
          <w:p w14:paraId="2BAD6963" w14:textId="77777777" w:rsidR="00DC77D3" w:rsidRPr="00EE5A87" w:rsidRDefault="00DC77D3" w:rsidP="009E6084"/>
        </w:tc>
        <w:tc>
          <w:tcPr>
            <w:tcW w:w="2700" w:type="dxa"/>
            <w:vMerge/>
            <w:shd w:val="clear" w:color="auto" w:fill="auto"/>
          </w:tcPr>
          <w:p w14:paraId="0192B95E" w14:textId="3F794DE0" w:rsidR="00DC77D3" w:rsidRPr="00EE5A87" w:rsidRDefault="00DC77D3" w:rsidP="009E6084"/>
        </w:tc>
        <w:tc>
          <w:tcPr>
            <w:tcW w:w="1260" w:type="dxa"/>
            <w:vMerge/>
          </w:tcPr>
          <w:p w14:paraId="74DDEE10" w14:textId="77777777" w:rsidR="00DC77D3" w:rsidRPr="00EE5A87" w:rsidRDefault="00DC77D3" w:rsidP="009E6084">
            <w:pPr>
              <w:rPr>
                <w:rFonts w:cs="Arial"/>
                <w:bCs/>
              </w:rPr>
            </w:pPr>
          </w:p>
        </w:tc>
      </w:tr>
      <w:tr w:rsidR="00CD636C" w:rsidRPr="00EE5A87" w14:paraId="633E078A" w14:textId="77777777" w:rsidTr="00AA15C7">
        <w:trPr>
          <w:trHeight w:val="288"/>
        </w:trPr>
        <w:tc>
          <w:tcPr>
            <w:tcW w:w="692" w:type="dxa"/>
            <w:shd w:val="clear" w:color="auto" w:fill="auto"/>
          </w:tcPr>
          <w:p w14:paraId="6EAE961A" w14:textId="1A6D983A" w:rsidR="00CD636C" w:rsidRPr="00EE5A87" w:rsidRDefault="00CD636C" w:rsidP="00CF2F6B">
            <w:r w:rsidRPr="00EE5A87">
              <w:t>5</w:t>
            </w:r>
          </w:p>
        </w:tc>
        <w:tc>
          <w:tcPr>
            <w:tcW w:w="1350" w:type="dxa"/>
            <w:shd w:val="clear" w:color="auto" w:fill="auto"/>
          </w:tcPr>
          <w:p w14:paraId="3AC1466D" w14:textId="584F8938" w:rsidR="00CD636C" w:rsidRPr="00EE5A87" w:rsidRDefault="00CD636C" w:rsidP="00CF2F6B">
            <w:pPr>
              <w:rPr>
                <w:rStyle w:val="SAPEmphasis"/>
              </w:rPr>
            </w:pPr>
            <w:r w:rsidRPr="00EE5A87">
              <w:rPr>
                <w:rStyle w:val="SAPEmphasis"/>
              </w:rPr>
              <w:t>Save Data</w:t>
            </w:r>
          </w:p>
        </w:tc>
        <w:tc>
          <w:tcPr>
            <w:tcW w:w="2610" w:type="dxa"/>
            <w:shd w:val="clear" w:color="auto" w:fill="auto"/>
          </w:tcPr>
          <w:p w14:paraId="23B79B7E" w14:textId="5FA0FB5C" w:rsidR="00CD636C" w:rsidRPr="00EE5A87" w:rsidRDefault="00CD636C" w:rsidP="00CF2F6B">
            <w:r w:rsidRPr="00EE5A87">
              <w:t xml:space="preserve">Choose the </w:t>
            </w:r>
            <w:r w:rsidRPr="00EE5A87">
              <w:rPr>
                <w:rStyle w:val="SAPScreenElement"/>
              </w:rPr>
              <w:t>Save</w:t>
            </w:r>
            <w:r w:rsidRPr="00EE5A87">
              <w:t xml:space="preserve"> </w:t>
            </w:r>
            <w:ins w:id="611" w:author="Author" w:date="2018-01-22T13:39:00Z">
              <w:r w:rsidR="00DF32A8">
                <w:t>button</w:t>
              </w:r>
            </w:ins>
            <w:del w:id="612" w:author="Author" w:date="2018-01-22T13:39:00Z">
              <w:r w:rsidRPr="00EE5A87" w:rsidDel="00DF32A8">
                <w:delText>pushbutton</w:delText>
              </w:r>
            </w:del>
            <w:r w:rsidRPr="00EE5A87">
              <w:t>.</w:t>
            </w:r>
          </w:p>
        </w:tc>
        <w:tc>
          <w:tcPr>
            <w:tcW w:w="2610" w:type="dxa"/>
          </w:tcPr>
          <w:p w14:paraId="55D4E6B9" w14:textId="77777777" w:rsidR="00CD636C" w:rsidRPr="00EE5A87" w:rsidRDefault="00CD636C" w:rsidP="00CF2F6B">
            <w:pPr>
              <w:rPr>
                <w:rFonts w:cs="Arial"/>
                <w:bCs/>
              </w:rPr>
            </w:pPr>
          </w:p>
        </w:tc>
        <w:tc>
          <w:tcPr>
            <w:tcW w:w="3060" w:type="dxa"/>
          </w:tcPr>
          <w:p w14:paraId="34F86184" w14:textId="72ACBD83" w:rsidR="00CD636C" w:rsidRPr="00EE5A87" w:rsidRDefault="005D29EF" w:rsidP="00A472DE">
            <w:r w:rsidRPr="00EE5A87">
              <w:t>In case you want to add apprentice-specific data to another department</w:t>
            </w:r>
            <w:del w:id="613" w:author="Author" w:date="2018-01-25T12:56:00Z">
              <w:r w:rsidRPr="00EE5A87" w:rsidDel="00CF2962">
                <w:delText>, too</w:delText>
              </w:r>
            </w:del>
            <w:r w:rsidRPr="00EE5A87">
              <w:t xml:space="preserve">, </w:t>
            </w:r>
            <w:ins w:id="614" w:author="Author" w:date="2018-01-25T12:56:00Z">
              <w:r w:rsidR="00CF2962">
                <w:t xml:space="preserve">select that </w:t>
              </w:r>
              <w:r w:rsidR="00CF2962">
                <w:lastRenderedPageBreak/>
                <w:t xml:space="preserve">department </w:t>
              </w:r>
            </w:ins>
            <w:r w:rsidRPr="00EE5A87">
              <w:t xml:space="preserve">in the </w:t>
            </w:r>
            <w:r w:rsidRPr="00EE5A87">
              <w:rPr>
                <w:rStyle w:val="SAPScreenElement"/>
              </w:rPr>
              <w:t>Apprentice Departments</w:t>
            </w:r>
            <w:r w:rsidRPr="00EE5A87">
              <w:t xml:space="preserve"> part of the screen </w:t>
            </w:r>
            <w:del w:id="615" w:author="Author" w:date="2018-01-25T12:57:00Z">
              <w:r w:rsidR="00624A3B" w:rsidRPr="00EE5A87" w:rsidDel="00CF2962">
                <w:delText xml:space="preserve">select </w:delText>
              </w:r>
              <w:r w:rsidRPr="00EE5A87" w:rsidDel="00CF2962">
                <w:delText xml:space="preserve">that department </w:delText>
              </w:r>
            </w:del>
            <w:r w:rsidRPr="00EE5A87">
              <w:t>and enter</w:t>
            </w:r>
            <w:ins w:id="616" w:author="Author" w:date="2018-01-25T12:57:00Z">
              <w:r w:rsidR="00CF2962" w:rsidRPr="00EE5A87">
                <w:t xml:space="preserve"> the appropriate data</w:t>
              </w:r>
            </w:ins>
            <w:r w:rsidRPr="00EE5A87">
              <w:t xml:space="preserve"> in the </w:t>
            </w:r>
            <w:r w:rsidRPr="00EE5A87">
              <w:rPr>
                <w:rStyle w:val="SAPScreenElement"/>
              </w:rPr>
              <w:t>Manage Apprentice Department</w:t>
            </w:r>
            <w:r w:rsidRPr="00EE5A87">
              <w:t xml:space="preserve"> part of the screen</w:t>
            </w:r>
            <w:ins w:id="617" w:author="Author" w:date="2018-01-25T12:57:00Z">
              <w:r w:rsidR="00CF2962">
                <w:t>.</w:t>
              </w:r>
            </w:ins>
            <w:del w:id="618" w:author="Author" w:date="2018-01-25T12:57:00Z">
              <w:r w:rsidRPr="00EE5A87" w:rsidDel="00CF2962">
                <w:delText xml:space="preserve"> the appropriate data.</w:delText>
              </w:r>
            </w:del>
          </w:p>
        </w:tc>
        <w:tc>
          <w:tcPr>
            <w:tcW w:w="2700" w:type="dxa"/>
            <w:shd w:val="clear" w:color="auto" w:fill="auto"/>
          </w:tcPr>
          <w:p w14:paraId="63A418A7" w14:textId="59EB685C" w:rsidR="00CD636C" w:rsidRPr="00EE5A87" w:rsidRDefault="00CD636C" w:rsidP="00A472DE">
            <w:r w:rsidRPr="00EE5A87">
              <w:lastRenderedPageBreak/>
              <w:t xml:space="preserve">The message </w:t>
            </w:r>
            <w:r w:rsidRPr="00EE5A87">
              <w:rPr>
                <w:rStyle w:val="SAPMonospace"/>
              </w:rPr>
              <w:t>Your changes were successfully saved</w:t>
            </w:r>
            <w:r w:rsidRPr="00EE5A87">
              <w:t xml:space="preserve"> is displayed and the </w:t>
            </w:r>
            <w:r w:rsidRPr="00EE5A87">
              <w:lastRenderedPageBreak/>
              <w:t>updates are visible on the screen.</w:t>
            </w:r>
          </w:p>
        </w:tc>
        <w:tc>
          <w:tcPr>
            <w:tcW w:w="1260" w:type="dxa"/>
          </w:tcPr>
          <w:p w14:paraId="2952A984" w14:textId="77777777" w:rsidR="00CD636C" w:rsidRPr="00EE5A87" w:rsidRDefault="00CD636C" w:rsidP="00CF2F6B">
            <w:pPr>
              <w:rPr>
                <w:rFonts w:cs="Arial"/>
                <w:bCs/>
              </w:rPr>
            </w:pPr>
          </w:p>
        </w:tc>
      </w:tr>
      <w:tr w:rsidR="00CD636C" w:rsidRPr="00EE5A87" w14:paraId="08F7D708" w14:textId="77777777" w:rsidTr="00AA15C7">
        <w:trPr>
          <w:trHeight w:val="288"/>
        </w:trPr>
        <w:tc>
          <w:tcPr>
            <w:tcW w:w="692" w:type="dxa"/>
            <w:shd w:val="clear" w:color="auto" w:fill="auto"/>
          </w:tcPr>
          <w:p w14:paraId="591ECF01" w14:textId="3A71381F" w:rsidR="00CD636C" w:rsidRPr="00EE5A87" w:rsidRDefault="00CD636C" w:rsidP="00CF2F6B">
            <w:r w:rsidRPr="00EE5A87">
              <w:t>6</w:t>
            </w:r>
          </w:p>
        </w:tc>
        <w:tc>
          <w:tcPr>
            <w:tcW w:w="1350" w:type="dxa"/>
            <w:shd w:val="clear" w:color="auto" w:fill="auto"/>
          </w:tcPr>
          <w:p w14:paraId="0DF844D0" w14:textId="48562A62" w:rsidR="00CD636C" w:rsidRPr="00EE5A87" w:rsidRDefault="00CD636C" w:rsidP="00CF2F6B">
            <w:pPr>
              <w:rPr>
                <w:rStyle w:val="SAPEmphasis"/>
              </w:rPr>
            </w:pPr>
            <w:r w:rsidRPr="00EE5A87">
              <w:rPr>
                <w:rStyle w:val="SAPEmphasis"/>
              </w:rPr>
              <w:t>View History of Department (Optional)</w:t>
            </w:r>
          </w:p>
        </w:tc>
        <w:tc>
          <w:tcPr>
            <w:tcW w:w="2610" w:type="dxa"/>
            <w:shd w:val="clear" w:color="auto" w:fill="auto"/>
          </w:tcPr>
          <w:p w14:paraId="31005CE4" w14:textId="2AAAF35D" w:rsidR="00CD636C" w:rsidRPr="00EE5A87" w:rsidRDefault="00CD636C" w:rsidP="00A472DE">
            <w:r w:rsidRPr="00EE5A87">
              <w:t xml:space="preserve">To view the history of the apprentice department you have just maintained, select </w:t>
            </w:r>
            <w:ins w:id="619" w:author="Author" w:date="2018-01-25T12:59:00Z">
              <w:r w:rsidR="00CF2962" w:rsidRPr="00EE5A87">
                <w:t>the</w:t>
              </w:r>
              <w:r w:rsidR="00CF2962" w:rsidRPr="00EE5A87">
                <w:rPr>
                  <w:rStyle w:val="SAPScreenElement"/>
                </w:rPr>
                <w:t xml:space="preserve"> History</w:t>
              </w:r>
              <w:r w:rsidR="00CF2962" w:rsidRPr="00EE5A87">
                <w:t xml:space="preserve"> </w:t>
              </w:r>
              <w:r w:rsidR="00CF2962">
                <w:t xml:space="preserve">button </w:t>
              </w:r>
            </w:ins>
            <w:r w:rsidRPr="00EE5A87">
              <w:t xml:space="preserve">on the </w:t>
            </w:r>
            <w:r w:rsidRPr="00EE5A87">
              <w:rPr>
                <w:rStyle w:val="SAPScreenElement"/>
              </w:rPr>
              <w:t>Manage Apprentice Department</w:t>
            </w:r>
            <w:r w:rsidRPr="00EE5A87">
              <w:t xml:space="preserve"> part of the screen</w:t>
            </w:r>
            <w:del w:id="620" w:author="Author" w:date="2018-01-25T12:59:00Z">
              <w:r w:rsidRPr="00EE5A87" w:rsidDel="00CF2962">
                <w:delText xml:space="preserve"> the</w:delText>
              </w:r>
              <w:r w:rsidRPr="00EE5A87" w:rsidDel="00CF2962">
                <w:rPr>
                  <w:rStyle w:val="SAPScreenElement"/>
                </w:rPr>
                <w:delText xml:space="preserve"> History</w:delText>
              </w:r>
              <w:r w:rsidRPr="00EE5A87" w:rsidDel="00CF2962">
                <w:delText xml:space="preserve"> </w:delText>
              </w:r>
            </w:del>
            <w:ins w:id="621" w:author="Author" w:date="2018-01-22T13:39:00Z">
              <w:del w:id="622" w:author="Author" w:date="2018-01-25T12:59:00Z">
                <w:r w:rsidR="00DF32A8" w:rsidDel="00CF2962">
                  <w:delText>button</w:delText>
                </w:r>
              </w:del>
            </w:ins>
            <w:del w:id="623" w:author="Author" w:date="2018-01-22T13:39:00Z">
              <w:r w:rsidRPr="00EE5A87" w:rsidDel="00DF32A8">
                <w:delText>pushbutton</w:delText>
              </w:r>
            </w:del>
            <w:r w:rsidRPr="00EE5A87">
              <w:t>.</w:t>
            </w:r>
          </w:p>
          <w:p w14:paraId="78F0BF32" w14:textId="7FAE505A" w:rsidR="00CD636C" w:rsidRPr="00EE5A87" w:rsidRDefault="00CD636C" w:rsidP="00773F71">
            <w:pPr>
              <w:pStyle w:val="NoteParagraph"/>
              <w:ind w:left="0"/>
            </w:pPr>
            <w:del w:id="624" w:author="Author" w:date="2018-01-25T12:59:00Z">
              <w:r w:rsidRPr="00EE5A87" w:rsidDel="00CF2962">
                <w:delText>Select i</w:delText>
              </w:r>
            </w:del>
            <w:ins w:id="625" w:author="Author" w:date="2018-01-25T12:59:00Z">
              <w:r w:rsidR="00CF2962">
                <w:t>I</w:t>
              </w:r>
            </w:ins>
            <w:r w:rsidRPr="00EE5A87">
              <w:t xml:space="preserve">n the </w:t>
            </w:r>
            <w:r w:rsidRPr="00EE5A87">
              <w:rPr>
                <w:rStyle w:val="SAPScreenElement"/>
              </w:rPr>
              <w:t>Change History</w:t>
            </w:r>
            <w:r w:rsidRPr="00EE5A87">
              <w:t xml:space="preserve"> part of the upcoming </w:t>
            </w:r>
            <w:r w:rsidRPr="00EE5A87">
              <w:rPr>
                <w:rStyle w:val="SAPScreenElement"/>
              </w:rPr>
              <w:t>Apprentice Department</w:t>
            </w:r>
            <w:r w:rsidRPr="00EE5A87">
              <w:t xml:space="preserve"> </w:t>
            </w:r>
            <w:r w:rsidRPr="00EE5A87">
              <w:rPr>
                <w:rStyle w:val="SAPScreenElement"/>
              </w:rPr>
              <w:t xml:space="preserve">Changes </w:t>
            </w:r>
            <w:r w:rsidRPr="00EE5A87">
              <w:t xml:space="preserve">dialog box </w:t>
            </w:r>
            <w:ins w:id="626" w:author="Author" w:date="2018-01-25T13:00:00Z">
              <w:r w:rsidR="00CF2962">
                <w:t>s</w:t>
              </w:r>
              <w:r w:rsidR="00CF2962" w:rsidRPr="00EE5A87">
                <w:t xml:space="preserve">elect </w:t>
              </w:r>
            </w:ins>
            <w:r w:rsidRPr="00EE5A87">
              <w:t>the available record(s) and view the details.</w:t>
            </w:r>
          </w:p>
          <w:p w14:paraId="0874A52D" w14:textId="7ACE653F" w:rsidR="00CD636C" w:rsidRPr="00EE5A87" w:rsidRDefault="00CD636C" w:rsidP="00773F71">
            <w:pPr>
              <w:pStyle w:val="NoteParagraph"/>
              <w:ind w:left="0"/>
            </w:pPr>
            <w:r w:rsidRPr="00EE5A87">
              <w:t xml:space="preserve">When done, choose the </w:t>
            </w:r>
            <w:r w:rsidRPr="00EE5A87">
              <w:rPr>
                <w:rStyle w:val="SAPScreenElement"/>
              </w:rPr>
              <w:t>Cancel</w:t>
            </w:r>
            <w:r w:rsidRPr="00EE5A87">
              <w:t xml:space="preserve"> </w:t>
            </w:r>
            <w:ins w:id="627" w:author="Author" w:date="2018-01-22T13:39:00Z">
              <w:r w:rsidR="00DF32A8">
                <w:t>button</w:t>
              </w:r>
            </w:ins>
            <w:del w:id="628" w:author="Author" w:date="2018-01-22T13:39:00Z">
              <w:r w:rsidRPr="00EE5A87" w:rsidDel="00DF32A8">
                <w:delText>pushbutton</w:delText>
              </w:r>
            </w:del>
            <w:r w:rsidRPr="00EE5A87">
              <w:t>.</w:t>
            </w:r>
          </w:p>
        </w:tc>
        <w:tc>
          <w:tcPr>
            <w:tcW w:w="2610" w:type="dxa"/>
          </w:tcPr>
          <w:p w14:paraId="7DF15901" w14:textId="77777777" w:rsidR="00CD636C" w:rsidRPr="00EE5A87" w:rsidRDefault="00CD636C" w:rsidP="00CF2F6B">
            <w:pPr>
              <w:rPr>
                <w:rFonts w:cs="Arial"/>
                <w:bCs/>
              </w:rPr>
            </w:pPr>
          </w:p>
        </w:tc>
        <w:tc>
          <w:tcPr>
            <w:tcW w:w="3060" w:type="dxa"/>
          </w:tcPr>
          <w:p w14:paraId="1FEF4D10" w14:textId="4B78F8E1" w:rsidR="00CD636C" w:rsidRPr="00EE5A87" w:rsidRDefault="00F21F53" w:rsidP="00EE5A87">
            <w:pPr>
              <w:pStyle w:val="NoteParagraph"/>
              <w:ind w:left="0"/>
            </w:pPr>
            <w:r w:rsidRPr="00EE5A87">
              <w:t xml:space="preserve">You can also adapt the record you have just created and choose the </w:t>
            </w:r>
            <w:r w:rsidRPr="00EE5A87">
              <w:rPr>
                <w:rStyle w:val="SAPScreenElement"/>
              </w:rPr>
              <w:t>Save</w:t>
            </w:r>
            <w:r w:rsidRPr="00EE5A87">
              <w:t xml:space="preserve"> </w:t>
            </w:r>
            <w:ins w:id="629" w:author="Author" w:date="2018-01-22T13:39:00Z">
              <w:r w:rsidR="00DF32A8">
                <w:t>button</w:t>
              </w:r>
            </w:ins>
            <w:del w:id="630" w:author="Author" w:date="2018-01-22T13:39:00Z">
              <w:r w:rsidRPr="00EE5A87" w:rsidDel="00DF32A8">
                <w:delText>pushbutton</w:delText>
              </w:r>
            </w:del>
            <w:r w:rsidRPr="00EE5A87">
              <w:t>.</w:t>
            </w:r>
          </w:p>
        </w:tc>
        <w:tc>
          <w:tcPr>
            <w:tcW w:w="2700" w:type="dxa"/>
            <w:shd w:val="clear" w:color="auto" w:fill="auto"/>
          </w:tcPr>
          <w:p w14:paraId="2EF07B44" w14:textId="37C1C6AB" w:rsidR="00CD636C" w:rsidRPr="00EE5A87" w:rsidRDefault="00CD636C" w:rsidP="00A472DE"/>
        </w:tc>
        <w:tc>
          <w:tcPr>
            <w:tcW w:w="1260" w:type="dxa"/>
          </w:tcPr>
          <w:p w14:paraId="5AB5BBF0" w14:textId="77777777" w:rsidR="00CD636C" w:rsidRPr="00EE5A87" w:rsidRDefault="00CD636C" w:rsidP="00CF2F6B">
            <w:pPr>
              <w:rPr>
                <w:rFonts w:cs="Arial"/>
                <w:bCs/>
              </w:rPr>
            </w:pPr>
          </w:p>
        </w:tc>
      </w:tr>
      <w:tr w:rsidR="00CD636C" w:rsidRPr="00EE5A87" w14:paraId="0824F87A" w14:textId="77777777" w:rsidTr="00AA15C7">
        <w:trPr>
          <w:trHeight w:val="288"/>
        </w:trPr>
        <w:tc>
          <w:tcPr>
            <w:tcW w:w="692" w:type="dxa"/>
            <w:shd w:val="clear" w:color="auto" w:fill="auto"/>
          </w:tcPr>
          <w:p w14:paraId="6B3820B9" w14:textId="72048A12" w:rsidR="00CD636C" w:rsidRPr="00EE5A87" w:rsidRDefault="00CD636C" w:rsidP="00773F71">
            <w:r w:rsidRPr="00EE5A87">
              <w:t>7</w:t>
            </w:r>
          </w:p>
        </w:tc>
        <w:tc>
          <w:tcPr>
            <w:tcW w:w="1350" w:type="dxa"/>
            <w:shd w:val="clear" w:color="auto" w:fill="auto"/>
          </w:tcPr>
          <w:p w14:paraId="634C4B8C" w14:textId="38324137" w:rsidR="00CD636C" w:rsidRPr="00EE5A87" w:rsidRDefault="00CD636C" w:rsidP="00773F71">
            <w:pPr>
              <w:rPr>
                <w:rStyle w:val="SAPEmphasis"/>
              </w:rPr>
            </w:pPr>
            <w:r w:rsidRPr="00EE5A87">
              <w:rPr>
                <w:rStyle w:val="SAPEmphasis"/>
              </w:rPr>
              <w:t>Return to Main Page</w:t>
            </w:r>
          </w:p>
        </w:tc>
        <w:tc>
          <w:tcPr>
            <w:tcW w:w="2610" w:type="dxa"/>
            <w:shd w:val="clear" w:color="auto" w:fill="auto"/>
          </w:tcPr>
          <w:p w14:paraId="00FB1AE5" w14:textId="3388F2DC" w:rsidR="00CD636C" w:rsidRPr="00EE5A87" w:rsidRDefault="00CD636C" w:rsidP="00773F71">
            <w:r w:rsidRPr="00EE5A87">
              <w:t xml:space="preserve">Choose the </w:t>
            </w:r>
            <w:r w:rsidRPr="00EE5A87">
              <w:rPr>
                <w:rStyle w:val="SAPScreenElement"/>
              </w:rPr>
              <w:t>Back</w:t>
            </w:r>
            <w:r w:rsidRPr="00EE5A87">
              <w:t xml:space="preserve"> </w:t>
            </w:r>
            <w:r w:rsidRPr="00EE5A87">
              <w:rPr>
                <w:noProof/>
              </w:rPr>
              <w:drawing>
                <wp:inline distT="0" distB="0" distL="0" distR="0" wp14:anchorId="48FFCD00" wp14:editId="3D59AD2C">
                  <wp:extent cx="180280" cy="180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4797" cy="184797"/>
                          </a:xfrm>
                          <a:prstGeom prst="rect">
                            <a:avLst/>
                          </a:prstGeom>
                        </pic:spPr>
                      </pic:pic>
                    </a:graphicData>
                  </a:graphic>
                </wp:inline>
              </w:drawing>
            </w:r>
            <w:r w:rsidRPr="00EE5A87">
              <w:t xml:space="preserve"> icon located next to </w:t>
            </w:r>
            <w:r w:rsidRPr="00EE5A87">
              <w:rPr>
                <w:rStyle w:val="SAPScreenElement"/>
              </w:rPr>
              <w:t>Apprentice Department</w:t>
            </w:r>
            <w:r w:rsidRPr="00EE5A87">
              <w:t xml:space="preserve"> on the left side of the screen.</w:t>
            </w:r>
          </w:p>
        </w:tc>
        <w:tc>
          <w:tcPr>
            <w:tcW w:w="2610" w:type="dxa"/>
          </w:tcPr>
          <w:p w14:paraId="3C437F49" w14:textId="77777777" w:rsidR="00CD636C" w:rsidRPr="00EE5A87" w:rsidRDefault="00CD636C" w:rsidP="00773F71">
            <w:pPr>
              <w:rPr>
                <w:rFonts w:cs="Arial"/>
                <w:bCs/>
              </w:rPr>
            </w:pPr>
          </w:p>
        </w:tc>
        <w:tc>
          <w:tcPr>
            <w:tcW w:w="3060" w:type="dxa"/>
          </w:tcPr>
          <w:p w14:paraId="62594C46" w14:textId="77777777" w:rsidR="00CD636C" w:rsidRPr="00EE5A87" w:rsidRDefault="00CD636C" w:rsidP="00773F71"/>
        </w:tc>
        <w:tc>
          <w:tcPr>
            <w:tcW w:w="2700" w:type="dxa"/>
            <w:shd w:val="clear" w:color="auto" w:fill="auto"/>
          </w:tcPr>
          <w:p w14:paraId="0476E0ED" w14:textId="3A6C2878" w:rsidR="00CD636C" w:rsidRPr="00EE5A87" w:rsidRDefault="00CD636C" w:rsidP="00773F71">
            <w:r w:rsidRPr="00EE5A87">
              <w:t xml:space="preserve">You return to the main </w:t>
            </w:r>
            <w:r w:rsidRPr="00EE5A87">
              <w:rPr>
                <w:rStyle w:val="SAPScreenElement"/>
              </w:rPr>
              <w:t xml:space="preserve">Apprentice Management </w:t>
            </w:r>
            <w:r w:rsidRPr="00EE5A87">
              <w:t>page.</w:t>
            </w:r>
          </w:p>
        </w:tc>
        <w:tc>
          <w:tcPr>
            <w:tcW w:w="1260" w:type="dxa"/>
          </w:tcPr>
          <w:p w14:paraId="5F9F9506" w14:textId="77777777" w:rsidR="00CD636C" w:rsidRPr="00EE5A87" w:rsidRDefault="00CD636C" w:rsidP="00773F71">
            <w:pPr>
              <w:rPr>
                <w:rFonts w:cs="Arial"/>
                <w:bCs/>
              </w:rPr>
            </w:pPr>
          </w:p>
        </w:tc>
      </w:tr>
    </w:tbl>
    <w:p w14:paraId="34A26759" w14:textId="28F44891" w:rsidR="00D947FE" w:rsidRPr="00EE5A87" w:rsidRDefault="00D947FE" w:rsidP="00D947FE">
      <w:pPr>
        <w:pStyle w:val="Heading2"/>
        <w:keepNext w:val="0"/>
      </w:pPr>
      <w:bookmarkStart w:id="631" w:name="_Toc504988001"/>
      <w:r w:rsidRPr="00EE5A87">
        <w:t>Maintaining Apprentices</w:t>
      </w:r>
      <w:bookmarkEnd w:id="631"/>
    </w:p>
    <w:p w14:paraId="55639ADF" w14:textId="77777777" w:rsidR="00D947FE" w:rsidRPr="00EE5A87" w:rsidRDefault="00D947FE" w:rsidP="00D947FE">
      <w:pPr>
        <w:pStyle w:val="SAPKeyblockTitle"/>
      </w:pPr>
      <w:r w:rsidRPr="00EE5A87">
        <w:t>Test Administration</w:t>
      </w:r>
    </w:p>
    <w:p w14:paraId="6939392C" w14:textId="77777777" w:rsidR="00D947FE" w:rsidRPr="00EE5A87" w:rsidRDefault="00D947FE" w:rsidP="00D947FE">
      <w:r w:rsidRPr="00EE5A8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9B5DC8" w:rsidRPr="00EE5A87" w14:paraId="6E01B7AF" w14:textId="77777777" w:rsidTr="00D947FE">
        <w:tc>
          <w:tcPr>
            <w:tcW w:w="2280" w:type="dxa"/>
            <w:tcBorders>
              <w:top w:val="single" w:sz="8" w:space="0" w:color="999999"/>
              <w:left w:val="single" w:sz="8" w:space="0" w:color="999999"/>
              <w:bottom w:val="single" w:sz="8" w:space="0" w:color="999999"/>
              <w:right w:val="single" w:sz="8" w:space="0" w:color="999999"/>
            </w:tcBorders>
            <w:hideMark/>
          </w:tcPr>
          <w:p w14:paraId="535336DB" w14:textId="77777777" w:rsidR="009B5DC8" w:rsidRPr="00EE5A87" w:rsidRDefault="009B5DC8" w:rsidP="009B5DC8">
            <w:pPr>
              <w:rPr>
                <w:rStyle w:val="SAPEmphasis"/>
              </w:rPr>
            </w:pPr>
            <w:r w:rsidRPr="00EE5A8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A6C62A6" w14:textId="77777777" w:rsidR="009B5DC8" w:rsidRPr="00EE5A87" w:rsidRDefault="009B5DC8" w:rsidP="009B5DC8">
            <w:r w:rsidRPr="00EE5A87">
              <w:t>&lt;X.XX&gt;</w:t>
            </w:r>
          </w:p>
        </w:tc>
        <w:tc>
          <w:tcPr>
            <w:tcW w:w="2401" w:type="dxa"/>
            <w:tcBorders>
              <w:top w:val="single" w:sz="8" w:space="0" w:color="999999"/>
              <w:left w:val="single" w:sz="8" w:space="0" w:color="999999"/>
              <w:bottom w:val="single" w:sz="8" w:space="0" w:color="999999"/>
              <w:right w:val="single" w:sz="8" w:space="0" w:color="999999"/>
            </w:tcBorders>
            <w:hideMark/>
          </w:tcPr>
          <w:p w14:paraId="6B115424" w14:textId="77777777" w:rsidR="009B5DC8" w:rsidRPr="00EE5A87" w:rsidRDefault="009B5DC8" w:rsidP="009B5DC8">
            <w:pPr>
              <w:rPr>
                <w:rStyle w:val="SAPEmphasis"/>
              </w:rPr>
            </w:pPr>
            <w:r w:rsidRPr="00EE5A8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12D5E11E" w14:textId="77777777" w:rsidR="009B5DC8" w:rsidRPr="00EE5A87" w:rsidRDefault="009B5DC8" w:rsidP="009B5DC8">
            <w:r w:rsidRPr="00EE5A8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229EF13" w14:textId="77777777" w:rsidR="009B5DC8" w:rsidRPr="00EE5A87" w:rsidRDefault="009B5DC8" w:rsidP="009B5DC8">
            <w:pPr>
              <w:rPr>
                <w:rStyle w:val="SAPEmphasis"/>
              </w:rPr>
            </w:pPr>
            <w:r w:rsidRPr="00EE5A8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DC58811" w14:textId="65FA365B" w:rsidR="009B5DC8" w:rsidRPr="00EE5A87" w:rsidRDefault="00953ED3" w:rsidP="009B5DC8">
            <w:r w:rsidRPr="00EE5A87">
              <w:t>&lt;date&gt;</w:t>
            </w:r>
            <w:r w:rsidR="009B5DC8" w:rsidRPr="00EE5A87">
              <w:t xml:space="preserve"> </w:t>
            </w:r>
          </w:p>
        </w:tc>
      </w:tr>
      <w:tr w:rsidR="00D947FE" w:rsidRPr="00EE5A87" w14:paraId="0BA00542" w14:textId="77777777" w:rsidTr="00D947FE">
        <w:tc>
          <w:tcPr>
            <w:tcW w:w="2280" w:type="dxa"/>
            <w:tcBorders>
              <w:top w:val="single" w:sz="8" w:space="0" w:color="999999"/>
              <w:left w:val="single" w:sz="8" w:space="0" w:color="999999"/>
              <w:bottom w:val="single" w:sz="8" w:space="0" w:color="999999"/>
              <w:right w:val="single" w:sz="8" w:space="0" w:color="999999"/>
            </w:tcBorders>
            <w:hideMark/>
          </w:tcPr>
          <w:p w14:paraId="52F0A7AA" w14:textId="77777777" w:rsidR="00D947FE" w:rsidRPr="00EE5A87" w:rsidRDefault="00D947FE" w:rsidP="00D947FE">
            <w:pPr>
              <w:rPr>
                <w:rStyle w:val="SAPEmphasis"/>
              </w:rPr>
            </w:pPr>
            <w:r w:rsidRPr="00EE5A8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55CFE98" w14:textId="77777777" w:rsidR="00D947FE" w:rsidRPr="00EE5A87" w:rsidRDefault="00D947FE" w:rsidP="00D947FE">
            <w:r w:rsidRPr="00EE5A87">
              <w:t>Apprentice Supervisor</w:t>
            </w:r>
          </w:p>
        </w:tc>
      </w:tr>
      <w:tr w:rsidR="00D947FE" w:rsidRPr="00EE5A87" w14:paraId="6F82E3EC" w14:textId="77777777" w:rsidTr="00D947FE">
        <w:tc>
          <w:tcPr>
            <w:tcW w:w="2280" w:type="dxa"/>
            <w:tcBorders>
              <w:top w:val="single" w:sz="8" w:space="0" w:color="999999"/>
              <w:left w:val="single" w:sz="8" w:space="0" w:color="999999"/>
              <w:bottom w:val="single" w:sz="8" w:space="0" w:color="999999"/>
              <w:right w:val="single" w:sz="8" w:space="0" w:color="999999"/>
            </w:tcBorders>
            <w:hideMark/>
          </w:tcPr>
          <w:p w14:paraId="14F66828" w14:textId="77777777" w:rsidR="00D947FE" w:rsidRPr="00EE5A87" w:rsidRDefault="00D947FE" w:rsidP="00D947FE">
            <w:pPr>
              <w:rPr>
                <w:rStyle w:val="SAPEmphasis"/>
              </w:rPr>
            </w:pPr>
            <w:r w:rsidRPr="00EE5A87">
              <w:rPr>
                <w:rStyle w:val="SAPEmphasis"/>
              </w:rPr>
              <w:lastRenderedPageBreak/>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4C067C54" w14:textId="77777777" w:rsidR="00D947FE" w:rsidRPr="00EE5A87" w:rsidRDefault="00D947FE" w:rsidP="00D947FE">
            <w:r w:rsidRPr="00EE5A8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FDC8C64" w14:textId="77777777" w:rsidR="00D947FE" w:rsidRPr="00EE5A87" w:rsidRDefault="00D947FE" w:rsidP="00D947FE">
            <w:pPr>
              <w:rPr>
                <w:rStyle w:val="SAPEmphasis"/>
              </w:rPr>
            </w:pPr>
            <w:r w:rsidRPr="00EE5A8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B02A50E" w14:textId="7E832903" w:rsidR="00D947FE" w:rsidRPr="00EE5A87" w:rsidRDefault="00DF32A8" w:rsidP="00D947FE">
            <w:ins w:id="632" w:author="Author" w:date="2018-01-22T13:37:00Z">
              <w:r w:rsidRPr="00EE5A87">
                <w:t>&lt;</w:t>
              </w:r>
              <w:r>
                <w:t>duration</w:t>
              </w:r>
              <w:r w:rsidRPr="00EE5A87">
                <w:t>&gt;</w:t>
              </w:r>
            </w:ins>
            <w:del w:id="633" w:author="Author" w:date="2018-01-22T13:37:00Z">
              <w:r w:rsidR="00D947FE" w:rsidRPr="00EE5A87" w:rsidDel="00DF32A8">
                <w:delText>5 minutes</w:delText>
              </w:r>
            </w:del>
          </w:p>
        </w:tc>
      </w:tr>
    </w:tbl>
    <w:p w14:paraId="0B6ECCC6" w14:textId="77777777" w:rsidR="00D947FE" w:rsidRPr="00EE5A87" w:rsidRDefault="00D947FE" w:rsidP="00D947FE">
      <w:pPr>
        <w:pStyle w:val="SAPKeyblockTitle"/>
      </w:pPr>
      <w:r w:rsidRPr="00EE5A87">
        <w:t>Purpose</w:t>
      </w:r>
    </w:p>
    <w:p w14:paraId="3779CD7B" w14:textId="509B03A2" w:rsidR="00936A49" w:rsidRPr="00EE5A87" w:rsidRDefault="00936A49" w:rsidP="00D947FE">
      <w:r w:rsidRPr="00EE5A87">
        <w:t>The Apprentice Supervisor creates an existing employee as apprentice</w:t>
      </w:r>
      <w:r w:rsidR="007D742C" w:rsidRPr="00EE5A87">
        <w:t>. Already existing apprentices are also listed and can be maintained by the Apprentice Supervisor as required.</w:t>
      </w:r>
    </w:p>
    <w:p w14:paraId="24026AB4" w14:textId="77777777" w:rsidR="00D947FE" w:rsidRPr="00EE5A87" w:rsidRDefault="00D947FE" w:rsidP="00D947FE">
      <w:pPr>
        <w:pStyle w:val="SAPKeyblockTitle"/>
      </w:pPr>
      <w:r w:rsidRPr="00EE5A87">
        <w:t>Prerequisite</w:t>
      </w:r>
    </w:p>
    <w:p w14:paraId="2C301282" w14:textId="10B3DFEF" w:rsidR="003B3DC6" w:rsidRPr="00EE5A87" w:rsidRDefault="003B3DC6" w:rsidP="003B3DC6">
      <w:r w:rsidRPr="00EE5A87">
        <w:t>The employee</w:t>
      </w:r>
      <w:r w:rsidR="00D947FE" w:rsidRPr="00EE5A87">
        <w:t xml:space="preserve"> with</w:t>
      </w:r>
      <w:r w:rsidR="00C234FE" w:rsidRPr="00EE5A87">
        <w:t xml:space="preserve"> an </w:t>
      </w:r>
      <w:r w:rsidR="00C234FE" w:rsidRPr="00EE5A87">
        <w:rPr>
          <w:rStyle w:val="SAPScreenElement"/>
        </w:rPr>
        <w:t>Employee Class</w:t>
      </w:r>
      <w:r w:rsidR="00C234FE" w:rsidRPr="00EE5A87">
        <w:t xml:space="preserve"> for Apprentices</w:t>
      </w:r>
      <w:r w:rsidR="00D947FE" w:rsidRPr="00EE5A87">
        <w:t xml:space="preserve"> has been hired and exists in the system.</w:t>
      </w:r>
      <w:r w:rsidRPr="00EE5A87">
        <w:t xml:space="preserve"> Employment information, job information, time off information, and so on, and some apprentice data have been maintained. If public holidays should be shown in the apprenticeship plan, the holiday calendar must have been maintained in the job information, too.</w:t>
      </w:r>
    </w:p>
    <w:p w14:paraId="5E5790E9" w14:textId="66C296F7" w:rsidR="00D947FE" w:rsidRPr="00EE5A87" w:rsidRDefault="004B0089" w:rsidP="00D947FE">
      <w:r w:rsidRPr="00EE5A87">
        <w:t>D</w:t>
      </w:r>
      <w:r w:rsidR="00D947FE" w:rsidRPr="00EE5A87">
        <w:t xml:space="preserve">uring hiring of the </w:t>
      </w:r>
      <w:r w:rsidRPr="00EE5A87">
        <w:t>apprentice,</w:t>
      </w:r>
      <w:r w:rsidR="00D947FE" w:rsidRPr="00EE5A87">
        <w:t xml:space="preserve"> the </w:t>
      </w:r>
      <w:r w:rsidR="00D947FE" w:rsidRPr="00EE5A87">
        <w:rPr>
          <w:rStyle w:val="SAPScreenElement"/>
        </w:rPr>
        <w:t>Relationship Type</w:t>
      </w:r>
      <w:r w:rsidR="00D947FE" w:rsidRPr="00EE5A87">
        <w:rPr>
          <w:rStyle w:val="UserInput"/>
          <w:sz w:val="18"/>
        </w:rPr>
        <w:t xml:space="preserve"> </w:t>
      </w:r>
      <w:r w:rsidRPr="00EE5A87">
        <w:rPr>
          <w:rStyle w:val="UserInput"/>
          <w:sz w:val="18"/>
        </w:rPr>
        <w:t>Apprentice Supervisor</w:t>
      </w:r>
      <w:r w:rsidR="00D947FE" w:rsidRPr="00EE5A87">
        <w:rPr>
          <w:rStyle w:val="UserInput"/>
          <w:sz w:val="18"/>
        </w:rPr>
        <w:t xml:space="preserve"> </w:t>
      </w:r>
      <w:r w:rsidR="00D947FE" w:rsidRPr="00EE5A87">
        <w:t>must have been maintained.</w:t>
      </w:r>
    </w:p>
    <w:p w14:paraId="5C9191F7" w14:textId="77777777" w:rsidR="00D947FE" w:rsidRPr="00EE5A87" w:rsidRDefault="00D947FE" w:rsidP="00D947FE">
      <w:pPr>
        <w:pStyle w:val="SAPKeyblockTitle"/>
      </w:pPr>
      <w:r w:rsidRPr="00EE5A87">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350"/>
        <w:gridCol w:w="2520"/>
        <w:gridCol w:w="3240"/>
        <w:gridCol w:w="2610"/>
        <w:gridCol w:w="2610"/>
        <w:gridCol w:w="1260"/>
      </w:tblGrid>
      <w:tr w:rsidR="00CD636C" w:rsidRPr="00EE5A87" w14:paraId="569324A1" w14:textId="77777777" w:rsidTr="00AA15C7">
        <w:trPr>
          <w:trHeight w:val="432"/>
          <w:tblHeader/>
        </w:trPr>
        <w:tc>
          <w:tcPr>
            <w:tcW w:w="692" w:type="dxa"/>
            <w:shd w:val="clear" w:color="auto" w:fill="999999"/>
          </w:tcPr>
          <w:p w14:paraId="5799A3D2" w14:textId="77777777" w:rsidR="00CD636C" w:rsidRPr="00EE5A87" w:rsidRDefault="00CD636C" w:rsidP="00D947FE">
            <w:pPr>
              <w:pStyle w:val="TableHeading"/>
              <w:rPr>
                <w:rFonts w:ascii="BentonSans Bold" w:hAnsi="BentonSans Bold"/>
                <w:bCs/>
                <w:color w:val="FFFFFF"/>
                <w:sz w:val="18"/>
              </w:rPr>
            </w:pPr>
            <w:r w:rsidRPr="00EE5A87">
              <w:rPr>
                <w:rFonts w:ascii="BentonSans Bold" w:hAnsi="BentonSans Bold"/>
                <w:bCs/>
                <w:color w:val="FFFFFF"/>
                <w:sz w:val="18"/>
              </w:rPr>
              <w:t>Test Step #</w:t>
            </w:r>
          </w:p>
        </w:tc>
        <w:tc>
          <w:tcPr>
            <w:tcW w:w="1350" w:type="dxa"/>
            <w:shd w:val="clear" w:color="auto" w:fill="999999"/>
          </w:tcPr>
          <w:p w14:paraId="3C2E8921" w14:textId="77777777" w:rsidR="00CD636C" w:rsidRPr="00EE5A87" w:rsidRDefault="00CD636C" w:rsidP="00D947FE">
            <w:pPr>
              <w:pStyle w:val="TableHeading"/>
              <w:rPr>
                <w:rFonts w:ascii="BentonSans Bold" w:hAnsi="BentonSans Bold"/>
                <w:bCs/>
                <w:color w:val="FFFFFF"/>
                <w:sz w:val="18"/>
              </w:rPr>
            </w:pPr>
            <w:r w:rsidRPr="00EE5A87">
              <w:rPr>
                <w:rFonts w:ascii="BentonSans Bold" w:hAnsi="BentonSans Bold"/>
                <w:bCs/>
                <w:color w:val="FFFFFF"/>
                <w:sz w:val="18"/>
              </w:rPr>
              <w:t>Test Step Name</w:t>
            </w:r>
          </w:p>
        </w:tc>
        <w:tc>
          <w:tcPr>
            <w:tcW w:w="2520" w:type="dxa"/>
            <w:shd w:val="clear" w:color="auto" w:fill="999999"/>
          </w:tcPr>
          <w:p w14:paraId="604F88A9" w14:textId="77777777" w:rsidR="00CD636C" w:rsidRPr="00EE5A87" w:rsidRDefault="00CD636C" w:rsidP="00D947FE">
            <w:pPr>
              <w:pStyle w:val="TableHeading"/>
              <w:rPr>
                <w:rFonts w:ascii="BentonSans Bold" w:hAnsi="BentonSans Bold"/>
                <w:bCs/>
                <w:color w:val="FFFFFF"/>
                <w:sz w:val="18"/>
              </w:rPr>
            </w:pPr>
            <w:r w:rsidRPr="00EE5A87">
              <w:rPr>
                <w:rFonts w:ascii="BentonSans Bold" w:hAnsi="BentonSans Bold"/>
                <w:bCs/>
                <w:color w:val="FFFFFF"/>
                <w:sz w:val="18"/>
              </w:rPr>
              <w:t>Instruction</w:t>
            </w:r>
          </w:p>
        </w:tc>
        <w:tc>
          <w:tcPr>
            <w:tcW w:w="3240" w:type="dxa"/>
            <w:shd w:val="clear" w:color="auto" w:fill="999999"/>
          </w:tcPr>
          <w:p w14:paraId="663A94C8" w14:textId="77777777" w:rsidR="00CD636C" w:rsidRPr="00EE5A87" w:rsidRDefault="00CD636C" w:rsidP="00D947FE">
            <w:pPr>
              <w:pStyle w:val="TableHeading"/>
              <w:rPr>
                <w:rFonts w:ascii="BentonSans Bold" w:hAnsi="BentonSans Bold"/>
                <w:bCs/>
                <w:color w:val="FFFFFF"/>
                <w:sz w:val="18"/>
              </w:rPr>
            </w:pPr>
            <w:r w:rsidRPr="00EE5A87">
              <w:rPr>
                <w:rFonts w:ascii="BentonSans Bold" w:hAnsi="BentonSans Bold"/>
                <w:bCs/>
                <w:color w:val="FFFFFF"/>
                <w:sz w:val="18"/>
              </w:rPr>
              <w:t>User Entries:</w:t>
            </w:r>
            <w:r w:rsidRPr="00EE5A87">
              <w:rPr>
                <w:rFonts w:ascii="BentonSans Bold" w:hAnsi="BentonSans Bold"/>
                <w:bCs/>
                <w:color w:val="FFFFFF"/>
                <w:sz w:val="18"/>
              </w:rPr>
              <w:br/>
              <w:t>Field Name: User Action and Value</w:t>
            </w:r>
          </w:p>
        </w:tc>
        <w:tc>
          <w:tcPr>
            <w:tcW w:w="2610" w:type="dxa"/>
            <w:shd w:val="clear" w:color="auto" w:fill="999999"/>
          </w:tcPr>
          <w:p w14:paraId="5FB22501" w14:textId="1A608593" w:rsidR="00CD636C" w:rsidRPr="00EE5A87" w:rsidRDefault="00CD636C" w:rsidP="00D947FE">
            <w:pPr>
              <w:pStyle w:val="TableHeading"/>
              <w:rPr>
                <w:rFonts w:ascii="BentonSans Bold" w:hAnsi="BentonSans Bold"/>
                <w:bCs/>
                <w:color w:val="FFFFFF"/>
                <w:sz w:val="18"/>
              </w:rPr>
            </w:pPr>
            <w:r w:rsidRPr="00EE5A87">
              <w:rPr>
                <w:rFonts w:ascii="BentonSans Bold" w:hAnsi="BentonSans Bold"/>
                <w:bCs/>
                <w:color w:val="FFFFFF"/>
                <w:sz w:val="18"/>
              </w:rPr>
              <w:t>Additional Information</w:t>
            </w:r>
          </w:p>
        </w:tc>
        <w:tc>
          <w:tcPr>
            <w:tcW w:w="2610" w:type="dxa"/>
            <w:shd w:val="clear" w:color="auto" w:fill="999999"/>
          </w:tcPr>
          <w:p w14:paraId="706AB13E" w14:textId="17818AAF" w:rsidR="00CD636C" w:rsidRPr="00EE5A87" w:rsidRDefault="00CD636C" w:rsidP="00D947FE">
            <w:pPr>
              <w:pStyle w:val="TableHeading"/>
              <w:rPr>
                <w:rFonts w:ascii="BentonSans Bold" w:hAnsi="BentonSans Bold"/>
                <w:bCs/>
                <w:color w:val="FFFFFF"/>
                <w:sz w:val="18"/>
              </w:rPr>
            </w:pPr>
            <w:r w:rsidRPr="00EE5A87">
              <w:rPr>
                <w:rFonts w:ascii="BentonSans Bold" w:hAnsi="BentonSans Bold"/>
                <w:bCs/>
                <w:color w:val="FFFFFF"/>
                <w:sz w:val="18"/>
              </w:rPr>
              <w:t>Expected Result</w:t>
            </w:r>
          </w:p>
        </w:tc>
        <w:tc>
          <w:tcPr>
            <w:tcW w:w="1260" w:type="dxa"/>
            <w:shd w:val="clear" w:color="auto" w:fill="999999"/>
          </w:tcPr>
          <w:p w14:paraId="481E89A4" w14:textId="77777777" w:rsidR="00CD636C" w:rsidRPr="00EE5A87" w:rsidRDefault="00CD636C" w:rsidP="00D947FE">
            <w:pPr>
              <w:pStyle w:val="TableHeading"/>
              <w:rPr>
                <w:rFonts w:ascii="BentonSans Bold" w:hAnsi="BentonSans Bold"/>
                <w:bCs/>
                <w:color w:val="FFFFFF"/>
                <w:sz w:val="18"/>
              </w:rPr>
            </w:pPr>
            <w:r w:rsidRPr="00EE5A87">
              <w:rPr>
                <w:rFonts w:ascii="BentonSans Bold" w:hAnsi="BentonSans Bold"/>
                <w:bCs/>
                <w:color w:val="FFFFFF"/>
                <w:sz w:val="18"/>
              </w:rPr>
              <w:t>Pass / Fail / Comment</w:t>
            </w:r>
          </w:p>
        </w:tc>
      </w:tr>
      <w:tr w:rsidR="00CD636C" w:rsidRPr="00EE5A87" w14:paraId="45CE0B56" w14:textId="77777777" w:rsidTr="00AA15C7">
        <w:trPr>
          <w:trHeight w:val="288"/>
        </w:trPr>
        <w:tc>
          <w:tcPr>
            <w:tcW w:w="692" w:type="dxa"/>
            <w:shd w:val="clear" w:color="auto" w:fill="auto"/>
          </w:tcPr>
          <w:p w14:paraId="65F11C56" w14:textId="77777777" w:rsidR="00CD636C" w:rsidRPr="00EE5A87" w:rsidRDefault="00CD636C" w:rsidP="00D947FE">
            <w:r w:rsidRPr="00EE5A87">
              <w:t>1</w:t>
            </w:r>
          </w:p>
        </w:tc>
        <w:tc>
          <w:tcPr>
            <w:tcW w:w="1350" w:type="dxa"/>
            <w:shd w:val="clear" w:color="auto" w:fill="auto"/>
          </w:tcPr>
          <w:p w14:paraId="6DD90600" w14:textId="77777777" w:rsidR="00CD636C" w:rsidRPr="00EE5A87" w:rsidRDefault="00CD636C" w:rsidP="00D947FE">
            <w:pPr>
              <w:rPr>
                <w:rStyle w:val="SAPEmphasis"/>
              </w:rPr>
            </w:pPr>
            <w:r w:rsidRPr="00EE5A87">
              <w:rPr>
                <w:rStyle w:val="SAPEmphasis"/>
              </w:rPr>
              <w:t>Log on</w:t>
            </w:r>
          </w:p>
        </w:tc>
        <w:tc>
          <w:tcPr>
            <w:tcW w:w="2520" w:type="dxa"/>
            <w:shd w:val="clear" w:color="auto" w:fill="auto"/>
          </w:tcPr>
          <w:p w14:paraId="39C82A62" w14:textId="4252DEBD" w:rsidR="00CD636C" w:rsidRPr="00EE5A87" w:rsidRDefault="00CD636C" w:rsidP="00D947FE">
            <w:r w:rsidRPr="00EE5A87">
              <w:t xml:space="preserve">Log on to </w:t>
            </w:r>
            <w:r w:rsidR="002965CF" w:rsidRPr="00EE5A87">
              <w:rPr>
                <w:rStyle w:val="SAPScreenElement"/>
                <w:color w:val="auto"/>
              </w:rPr>
              <w:t>Employee Central</w:t>
            </w:r>
            <w:r w:rsidR="002965CF" w:rsidRPr="00EE5A87" w:rsidDel="00765839">
              <w:rPr>
                <w:rStyle w:val="SAPScreenElement"/>
              </w:rPr>
              <w:t xml:space="preserve"> </w:t>
            </w:r>
            <w:r w:rsidRPr="00EE5A87">
              <w:t>as Apprentice Supervisor.</w:t>
            </w:r>
          </w:p>
        </w:tc>
        <w:tc>
          <w:tcPr>
            <w:tcW w:w="3240" w:type="dxa"/>
          </w:tcPr>
          <w:p w14:paraId="4F0EB928" w14:textId="77777777" w:rsidR="00CD636C" w:rsidRPr="00EE5A87" w:rsidRDefault="00CD636C" w:rsidP="00D947FE">
            <w:pPr>
              <w:rPr>
                <w:rFonts w:cs="Arial"/>
                <w:bCs/>
              </w:rPr>
            </w:pPr>
          </w:p>
        </w:tc>
        <w:tc>
          <w:tcPr>
            <w:tcW w:w="2610" w:type="dxa"/>
            <w:vMerge w:val="restart"/>
          </w:tcPr>
          <w:p w14:paraId="2009290C" w14:textId="13AB058A" w:rsidR="00CD636C" w:rsidRPr="00EE5A87" w:rsidRDefault="00CD636C" w:rsidP="00CD636C">
            <w:r w:rsidRPr="00EE5A87">
              <w:t xml:space="preserve">In case you execute this process step immediately after the previous process step and are already on the </w:t>
            </w:r>
            <w:r w:rsidRPr="00EE5A87">
              <w:rPr>
                <w:rStyle w:val="SAPScreenElement"/>
              </w:rPr>
              <w:t xml:space="preserve">Apprentice Management </w:t>
            </w:r>
            <w:r w:rsidRPr="00EE5A87">
              <w:t>main page, you can skip these test steps and proceed directly with test step # 3.</w:t>
            </w:r>
          </w:p>
        </w:tc>
        <w:tc>
          <w:tcPr>
            <w:tcW w:w="2610" w:type="dxa"/>
            <w:shd w:val="clear" w:color="auto" w:fill="auto"/>
          </w:tcPr>
          <w:p w14:paraId="02E21F48" w14:textId="50427180" w:rsidR="00CD636C" w:rsidRPr="00EE5A87" w:rsidRDefault="00CD636C" w:rsidP="00D947FE">
            <w:r w:rsidRPr="00EE5A87">
              <w:t xml:space="preserve">The </w:t>
            </w:r>
            <w:r w:rsidRPr="00EE5A87">
              <w:rPr>
                <w:rStyle w:val="SAPScreenElement"/>
              </w:rPr>
              <w:t>Home</w:t>
            </w:r>
            <w:r w:rsidRPr="00EE5A87">
              <w:t xml:space="preserve"> page is displayed.</w:t>
            </w:r>
          </w:p>
        </w:tc>
        <w:tc>
          <w:tcPr>
            <w:tcW w:w="1260" w:type="dxa"/>
          </w:tcPr>
          <w:p w14:paraId="37D6C847" w14:textId="77777777" w:rsidR="00CD636C" w:rsidRPr="00EE5A87" w:rsidRDefault="00CD636C" w:rsidP="00D947FE">
            <w:pPr>
              <w:rPr>
                <w:rFonts w:cs="Arial"/>
                <w:bCs/>
              </w:rPr>
            </w:pPr>
          </w:p>
        </w:tc>
      </w:tr>
      <w:tr w:rsidR="00CD636C" w:rsidRPr="00EE5A87" w14:paraId="23DA991B" w14:textId="77777777" w:rsidTr="00AA15C7">
        <w:trPr>
          <w:trHeight w:val="288"/>
        </w:trPr>
        <w:tc>
          <w:tcPr>
            <w:tcW w:w="692" w:type="dxa"/>
            <w:shd w:val="clear" w:color="auto" w:fill="auto"/>
          </w:tcPr>
          <w:p w14:paraId="0C95ADEC" w14:textId="77777777" w:rsidR="00CD636C" w:rsidRPr="00EE5A87" w:rsidRDefault="00CD636C" w:rsidP="00D947FE">
            <w:r w:rsidRPr="00EE5A87">
              <w:t>2</w:t>
            </w:r>
          </w:p>
        </w:tc>
        <w:tc>
          <w:tcPr>
            <w:tcW w:w="1350" w:type="dxa"/>
            <w:shd w:val="clear" w:color="auto" w:fill="auto"/>
          </w:tcPr>
          <w:p w14:paraId="653DFBBE" w14:textId="77777777" w:rsidR="00CD636C" w:rsidRPr="00EE5A87" w:rsidRDefault="00CD636C" w:rsidP="00D947FE">
            <w:pPr>
              <w:rPr>
                <w:rStyle w:val="SAPEmphasis"/>
              </w:rPr>
            </w:pPr>
            <w:r w:rsidRPr="00EE5A87">
              <w:rPr>
                <w:rStyle w:val="SAPEmphasis"/>
              </w:rPr>
              <w:t>Access Apprentice Management module</w:t>
            </w:r>
          </w:p>
        </w:tc>
        <w:tc>
          <w:tcPr>
            <w:tcW w:w="2520" w:type="dxa"/>
            <w:shd w:val="clear" w:color="auto" w:fill="auto"/>
          </w:tcPr>
          <w:p w14:paraId="15EF8D08" w14:textId="77777777" w:rsidR="00CD636C" w:rsidRPr="00EE5A87" w:rsidRDefault="00CD636C" w:rsidP="00D947FE">
            <w:r w:rsidRPr="00EE5A87">
              <w:t>From the</w:t>
            </w:r>
            <w:r w:rsidRPr="00EE5A87">
              <w:rPr>
                <w:i/>
              </w:rPr>
              <w:t xml:space="preserve"> </w:t>
            </w:r>
            <w:r w:rsidRPr="00EE5A87">
              <w:rPr>
                <w:rStyle w:val="SAPScreenElement"/>
              </w:rPr>
              <w:t>Home</w:t>
            </w:r>
            <w:r w:rsidRPr="00EE5A87">
              <w:rPr>
                <w:i/>
              </w:rPr>
              <w:t xml:space="preserve"> </w:t>
            </w:r>
            <w:r w:rsidRPr="00EE5A87">
              <w:t xml:space="preserve">drop-down, select </w:t>
            </w:r>
            <w:r w:rsidRPr="00EE5A87">
              <w:rPr>
                <w:rStyle w:val="SAPScreenElement"/>
              </w:rPr>
              <w:t>Apprentice Management</w:t>
            </w:r>
            <w:r w:rsidRPr="00EE5A87">
              <w:rPr>
                <w:i/>
              </w:rPr>
              <w:t>.</w:t>
            </w:r>
          </w:p>
        </w:tc>
        <w:tc>
          <w:tcPr>
            <w:tcW w:w="3240" w:type="dxa"/>
          </w:tcPr>
          <w:p w14:paraId="220219B1" w14:textId="77777777" w:rsidR="00CD636C" w:rsidRPr="00EE5A87" w:rsidRDefault="00CD636C" w:rsidP="00D947FE">
            <w:pPr>
              <w:rPr>
                <w:rFonts w:cs="Arial"/>
                <w:bCs/>
              </w:rPr>
            </w:pPr>
          </w:p>
        </w:tc>
        <w:tc>
          <w:tcPr>
            <w:tcW w:w="2610" w:type="dxa"/>
            <w:vMerge/>
          </w:tcPr>
          <w:p w14:paraId="1AF7526E" w14:textId="77777777" w:rsidR="00CD636C" w:rsidRPr="00EE5A87" w:rsidRDefault="00CD636C" w:rsidP="00D947FE"/>
        </w:tc>
        <w:tc>
          <w:tcPr>
            <w:tcW w:w="2610" w:type="dxa"/>
            <w:shd w:val="clear" w:color="auto" w:fill="auto"/>
          </w:tcPr>
          <w:p w14:paraId="45A04E1A" w14:textId="1A787A44" w:rsidR="00CD636C" w:rsidRPr="00EE5A87" w:rsidRDefault="00CD636C" w:rsidP="00D947FE">
            <w:r w:rsidRPr="00EE5A87">
              <w:t xml:space="preserve">The </w:t>
            </w:r>
            <w:r w:rsidRPr="00EE5A87">
              <w:rPr>
                <w:rStyle w:val="SAPScreenElement"/>
              </w:rPr>
              <w:t xml:space="preserve">Apprentice Management </w:t>
            </w:r>
            <w:r w:rsidRPr="00EE5A87">
              <w:t>page is displayed, containing the Apprenticeship Plan.</w:t>
            </w:r>
          </w:p>
        </w:tc>
        <w:tc>
          <w:tcPr>
            <w:tcW w:w="1260" w:type="dxa"/>
          </w:tcPr>
          <w:p w14:paraId="31E11B21" w14:textId="77777777" w:rsidR="00CD636C" w:rsidRPr="00EE5A87" w:rsidRDefault="00CD636C" w:rsidP="00D947FE">
            <w:pPr>
              <w:rPr>
                <w:rFonts w:cs="Arial"/>
                <w:bCs/>
              </w:rPr>
            </w:pPr>
          </w:p>
        </w:tc>
      </w:tr>
      <w:tr w:rsidR="00CD636C" w:rsidRPr="00EE5A87" w14:paraId="3D266F42" w14:textId="77777777" w:rsidTr="00AA15C7">
        <w:trPr>
          <w:trHeight w:val="288"/>
        </w:trPr>
        <w:tc>
          <w:tcPr>
            <w:tcW w:w="692" w:type="dxa"/>
            <w:shd w:val="clear" w:color="auto" w:fill="auto"/>
          </w:tcPr>
          <w:p w14:paraId="14306BAA" w14:textId="77777777" w:rsidR="00CD636C" w:rsidRPr="00EE5A87" w:rsidRDefault="00CD636C" w:rsidP="00D947FE">
            <w:r w:rsidRPr="00EE5A87">
              <w:t>3</w:t>
            </w:r>
          </w:p>
        </w:tc>
        <w:tc>
          <w:tcPr>
            <w:tcW w:w="1350" w:type="dxa"/>
            <w:shd w:val="clear" w:color="auto" w:fill="auto"/>
          </w:tcPr>
          <w:p w14:paraId="209F1DD8" w14:textId="77777777" w:rsidR="00CD636C" w:rsidRPr="00EE5A87" w:rsidRDefault="00CD636C" w:rsidP="00D947FE">
            <w:pPr>
              <w:rPr>
                <w:rStyle w:val="SAPEmphasis"/>
              </w:rPr>
            </w:pPr>
            <w:r w:rsidRPr="00EE5A87">
              <w:rPr>
                <w:rStyle w:val="SAPEmphasis"/>
              </w:rPr>
              <w:t>Select Action to be Performed</w:t>
            </w:r>
          </w:p>
        </w:tc>
        <w:tc>
          <w:tcPr>
            <w:tcW w:w="2520" w:type="dxa"/>
            <w:shd w:val="clear" w:color="auto" w:fill="auto"/>
          </w:tcPr>
          <w:p w14:paraId="1348AD15" w14:textId="332CE6F6" w:rsidR="00CD636C" w:rsidRPr="00EE5A87" w:rsidRDefault="00CD636C" w:rsidP="004B0089">
            <w:r w:rsidRPr="00EE5A87">
              <w:t xml:space="preserve">Select </w:t>
            </w:r>
            <w:r w:rsidRPr="00EE5A87">
              <w:rPr>
                <w:rFonts w:cs="Arial"/>
                <w:bCs/>
              </w:rPr>
              <w:t xml:space="preserve">the </w:t>
            </w:r>
            <w:r w:rsidRPr="00EE5A87">
              <w:rPr>
                <w:rStyle w:val="SAPScreenElement"/>
              </w:rPr>
              <w:t>Take Action</w:t>
            </w:r>
            <w:r w:rsidRPr="00EE5A87">
              <w:rPr>
                <w:rFonts w:cs="Arial"/>
                <w:bCs/>
              </w:rPr>
              <w:t xml:space="preserve"> </w:t>
            </w:r>
            <w:r w:rsidRPr="00EE5A87">
              <w:t xml:space="preserve">button located in the top right corner of the screen </w:t>
            </w:r>
            <w:r w:rsidRPr="00EE5A87">
              <w:rPr>
                <w:rFonts w:cs="Arial"/>
                <w:bCs/>
              </w:rPr>
              <w:t>and from the value list</w:t>
            </w:r>
            <w:r w:rsidRPr="00EE5A87">
              <w:t>, which appears,</w:t>
            </w:r>
            <w:r w:rsidRPr="00EE5A87">
              <w:rPr>
                <w:rFonts w:cs="Arial"/>
                <w:bCs/>
              </w:rPr>
              <w:t xml:space="preserve"> select </w:t>
            </w:r>
            <w:r w:rsidRPr="00EE5A87">
              <w:rPr>
                <w:rStyle w:val="SAPScreenElement"/>
              </w:rPr>
              <w:t>Manage Apprentices.</w:t>
            </w:r>
          </w:p>
        </w:tc>
        <w:tc>
          <w:tcPr>
            <w:tcW w:w="3240" w:type="dxa"/>
          </w:tcPr>
          <w:p w14:paraId="6624A849" w14:textId="77777777" w:rsidR="00CD636C" w:rsidRPr="00EE5A87" w:rsidRDefault="00CD636C" w:rsidP="00D947FE">
            <w:pPr>
              <w:rPr>
                <w:rFonts w:cs="Arial"/>
                <w:bCs/>
              </w:rPr>
            </w:pPr>
          </w:p>
        </w:tc>
        <w:tc>
          <w:tcPr>
            <w:tcW w:w="2610" w:type="dxa"/>
          </w:tcPr>
          <w:p w14:paraId="3CF1FDC6" w14:textId="77777777" w:rsidR="00CD636C" w:rsidRPr="00EE5A87" w:rsidRDefault="00CD636C" w:rsidP="00D947FE"/>
        </w:tc>
        <w:tc>
          <w:tcPr>
            <w:tcW w:w="2610" w:type="dxa"/>
            <w:shd w:val="clear" w:color="auto" w:fill="auto"/>
          </w:tcPr>
          <w:p w14:paraId="2758F86D" w14:textId="1D2203A1" w:rsidR="00CD636C" w:rsidRPr="00EE5A87" w:rsidRDefault="00CD636C" w:rsidP="00D947FE">
            <w:r w:rsidRPr="00EE5A87">
              <w:t xml:space="preserve">The displayed screen is divided in two parts: </w:t>
            </w:r>
          </w:p>
          <w:p w14:paraId="709ECC54" w14:textId="58EEF929" w:rsidR="00CD636C" w:rsidRPr="00EE5A87" w:rsidRDefault="00A90352" w:rsidP="004B0089">
            <w:pPr>
              <w:pStyle w:val="ListParagraph"/>
              <w:numPr>
                <w:ilvl w:val="0"/>
                <w:numId w:val="29"/>
              </w:numPr>
              <w:ind w:left="167" w:hanging="180"/>
            </w:pPr>
            <w:ins w:id="634" w:author="Author" w:date="2018-01-25T13:07:00Z">
              <w:r w:rsidRPr="00EE5A87">
                <w:rPr>
                  <w:rStyle w:val="SAPScreenElement"/>
                </w:rPr>
                <w:t>Apprentice</w:t>
              </w:r>
              <w:r>
                <w:rPr>
                  <w:rStyle w:val="SAPScreenElement"/>
                </w:rPr>
                <w:t>s:</w:t>
              </w:r>
              <w:r w:rsidRPr="00EE5A87">
                <w:rPr>
                  <w:rStyle w:val="SAPScreenElement"/>
                </w:rPr>
                <w:t xml:space="preserve"> </w:t>
              </w:r>
            </w:ins>
            <w:r w:rsidR="00CD636C" w:rsidRPr="00EE5A87">
              <w:t>Existing apprentices are listed on the left side of the screen.</w:t>
            </w:r>
          </w:p>
          <w:p w14:paraId="603DC390" w14:textId="5CD449E1" w:rsidR="00CD636C" w:rsidRPr="00EE5A87" w:rsidRDefault="00A90352" w:rsidP="004B0089">
            <w:pPr>
              <w:pStyle w:val="ListParagraph"/>
              <w:numPr>
                <w:ilvl w:val="0"/>
                <w:numId w:val="29"/>
              </w:numPr>
              <w:ind w:left="167" w:hanging="180"/>
            </w:pPr>
            <w:ins w:id="635" w:author="Author" w:date="2018-01-25T13:07:00Z">
              <w:r>
                <w:rPr>
                  <w:rStyle w:val="SAPScreenElement"/>
                </w:rPr>
                <w:t xml:space="preserve">Create </w:t>
              </w:r>
              <w:r w:rsidRPr="00EE5A87">
                <w:rPr>
                  <w:rStyle w:val="SAPScreenElement"/>
                </w:rPr>
                <w:t>Apprentice</w:t>
              </w:r>
              <w:r>
                <w:rPr>
                  <w:rStyle w:val="SAPScreenElement"/>
                </w:rPr>
                <w:t>:</w:t>
              </w:r>
              <w:r w:rsidRPr="00EE5A87">
                <w:rPr>
                  <w:rStyle w:val="SAPScreenElement"/>
                </w:rPr>
                <w:t xml:space="preserve"> </w:t>
              </w:r>
            </w:ins>
            <w:r w:rsidR="00CD636C" w:rsidRPr="00EE5A87">
              <w:t xml:space="preserve">The right side of the screen can be used for creating an </w:t>
            </w:r>
            <w:r w:rsidR="00CD636C" w:rsidRPr="00EE5A87">
              <w:lastRenderedPageBreak/>
              <w:t>existing employee as new apprentice.</w:t>
            </w:r>
          </w:p>
        </w:tc>
        <w:tc>
          <w:tcPr>
            <w:tcW w:w="1260" w:type="dxa"/>
          </w:tcPr>
          <w:p w14:paraId="3C845E67" w14:textId="77777777" w:rsidR="00CD636C" w:rsidRPr="00EE5A87" w:rsidRDefault="00CD636C" w:rsidP="00D947FE">
            <w:pPr>
              <w:rPr>
                <w:rFonts w:cs="Arial"/>
                <w:bCs/>
              </w:rPr>
            </w:pPr>
          </w:p>
        </w:tc>
      </w:tr>
      <w:tr w:rsidR="00DC77D3" w:rsidRPr="00EE5A87" w14:paraId="4FCFB165" w14:textId="77777777" w:rsidTr="00AA15C7">
        <w:trPr>
          <w:trHeight w:val="288"/>
        </w:trPr>
        <w:tc>
          <w:tcPr>
            <w:tcW w:w="692" w:type="dxa"/>
            <w:vMerge w:val="restart"/>
            <w:shd w:val="clear" w:color="auto" w:fill="auto"/>
          </w:tcPr>
          <w:p w14:paraId="4A718B49" w14:textId="77777777" w:rsidR="00DC77D3" w:rsidRPr="00EE5A87" w:rsidRDefault="00DC77D3" w:rsidP="00864698">
            <w:r w:rsidRPr="00EE5A87">
              <w:t>4</w:t>
            </w:r>
          </w:p>
        </w:tc>
        <w:tc>
          <w:tcPr>
            <w:tcW w:w="1350" w:type="dxa"/>
            <w:vMerge w:val="restart"/>
            <w:shd w:val="clear" w:color="auto" w:fill="auto"/>
          </w:tcPr>
          <w:p w14:paraId="00F93AE7" w14:textId="21C64180" w:rsidR="00DC77D3" w:rsidRPr="00EE5A87" w:rsidRDefault="00DC77D3" w:rsidP="004B0089">
            <w:pPr>
              <w:rPr>
                <w:rStyle w:val="SAPEmphasis"/>
              </w:rPr>
            </w:pPr>
            <w:r w:rsidRPr="00EE5A87">
              <w:rPr>
                <w:rStyle w:val="SAPEmphasis"/>
              </w:rPr>
              <w:t>Create Employee as Apprentice</w:t>
            </w:r>
          </w:p>
        </w:tc>
        <w:tc>
          <w:tcPr>
            <w:tcW w:w="2520" w:type="dxa"/>
            <w:vMerge w:val="restart"/>
            <w:shd w:val="clear" w:color="auto" w:fill="auto"/>
          </w:tcPr>
          <w:p w14:paraId="7455590D" w14:textId="1E725770" w:rsidR="00DC77D3" w:rsidRPr="00EE5A87" w:rsidRDefault="00DC77D3" w:rsidP="00864698">
            <w:r w:rsidRPr="00EE5A87">
              <w:t>In the</w:t>
            </w:r>
            <w:r w:rsidRPr="00EE5A87">
              <w:rPr>
                <w:rStyle w:val="SAPScreenElement"/>
              </w:rPr>
              <w:t xml:space="preserve"> Create Apprentice</w:t>
            </w:r>
            <w:r w:rsidRPr="00EE5A87">
              <w:t xml:space="preserve"> part of the screen, make the following entries:</w:t>
            </w:r>
          </w:p>
        </w:tc>
        <w:tc>
          <w:tcPr>
            <w:tcW w:w="3240" w:type="dxa"/>
          </w:tcPr>
          <w:p w14:paraId="09463D37" w14:textId="754D11C9" w:rsidR="00DC77D3" w:rsidRPr="00EE5A87" w:rsidRDefault="00DC77D3" w:rsidP="00F21F53">
            <w:pPr>
              <w:rPr>
                <w:rFonts w:cs="Arial"/>
                <w:bCs/>
              </w:rPr>
            </w:pPr>
            <w:r w:rsidRPr="00EE5A87">
              <w:rPr>
                <w:rStyle w:val="SAPScreenElement"/>
              </w:rPr>
              <w:t xml:space="preserve">Apprentice: </w:t>
            </w:r>
            <w:r w:rsidRPr="00EE5A87">
              <w:t xml:space="preserve">select the </w:t>
            </w:r>
            <w:r w:rsidRPr="00EE5A87">
              <w:rPr>
                <w:rStyle w:val="SAPScreenElement"/>
              </w:rPr>
              <w:t xml:space="preserve">Drop-Down </w:t>
            </w:r>
            <w:r w:rsidRPr="00EE5A87">
              <w:rPr>
                <w:noProof/>
              </w:rPr>
              <w:drawing>
                <wp:inline distT="0" distB="0" distL="0" distR="0" wp14:anchorId="447C5C2B" wp14:editId="71E8A9AC">
                  <wp:extent cx="358613" cy="156893"/>
                  <wp:effectExtent l="19050" t="19050" r="22860"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235" cy="158915"/>
                          </a:xfrm>
                          <a:prstGeom prst="rect">
                            <a:avLst/>
                          </a:prstGeom>
                          <a:ln w="0">
                            <a:solidFill>
                              <a:schemeClr val="tx1"/>
                            </a:solidFill>
                          </a:ln>
                        </pic:spPr>
                      </pic:pic>
                    </a:graphicData>
                  </a:graphic>
                </wp:inline>
              </w:drawing>
            </w:r>
            <w:r w:rsidRPr="00EE5A87">
              <w:rPr>
                <w:rStyle w:val="SAPScreenElement"/>
              </w:rPr>
              <w:t xml:space="preserve"> </w:t>
            </w:r>
            <w:r w:rsidRPr="00EE5A87">
              <w:t xml:space="preserve">icon inside the field, </w:t>
            </w:r>
            <w:del w:id="636" w:author="Author" w:date="2018-01-25T13:08:00Z">
              <w:r w:rsidRPr="00EE5A87" w:rsidDel="00A90352">
                <w:rPr>
                  <w:rFonts w:cs="Arial"/>
                  <w:bCs/>
                </w:rPr>
                <w:delText xml:space="preserve">enter </w:delText>
              </w:r>
            </w:del>
            <w:r w:rsidRPr="00EE5A87">
              <w:rPr>
                <w:rFonts w:cs="Arial"/>
                <w:bCs/>
              </w:rPr>
              <w:t xml:space="preserve">in the </w:t>
            </w:r>
            <w:r w:rsidRPr="00EE5A87">
              <w:rPr>
                <w:rStyle w:val="SAPScreenElement"/>
              </w:rPr>
              <w:t>Search</w:t>
            </w:r>
            <w:r w:rsidRPr="00EE5A87">
              <w:rPr>
                <w:rFonts w:cs="Arial"/>
                <w:bCs/>
              </w:rPr>
              <w:t xml:space="preserve"> </w:t>
            </w:r>
            <w:r w:rsidRPr="00EE5A87">
              <w:rPr>
                <w:noProof/>
              </w:rPr>
              <w:drawing>
                <wp:inline distT="0" distB="0" distL="0" distR="0" wp14:anchorId="05C21357" wp14:editId="016C9ACB">
                  <wp:extent cx="20955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50" cy="228600"/>
                          </a:xfrm>
                          <a:prstGeom prst="rect">
                            <a:avLst/>
                          </a:prstGeom>
                        </pic:spPr>
                      </pic:pic>
                    </a:graphicData>
                  </a:graphic>
                </wp:inline>
              </w:drawing>
            </w:r>
            <w:r w:rsidRPr="00EE5A87">
              <w:rPr>
                <w:rFonts w:cs="Arial"/>
                <w:bCs/>
              </w:rPr>
              <w:t xml:space="preserve"> field </w:t>
            </w:r>
            <w:ins w:id="637" w:author="Author" w:date="2018-01-25T13:08:00Z">
              <w:r w:rsidR="00A90352" w:rsidRPr="00EE5A87">
                <w:rPr>
                  <w:rFonts w:cs="Arial"/>
                  <w:bCs/>
                </w:rPr>
                <w:t xml:space="preserve">enter </w:t>
              </w:r>
            </w:ins>
            <w:r w:rsidRPr="00EE5A87">
              <w:rPr>
                <w:rFonts w:cs="Arial"/>
                <w:bCs/>
              </w:rPr>
              <w:t>the name (or name parts) of the employee</w:t>
            </w:r>
            <w:r w:rsidRPr="00EE5A87">
              <w:t>,</w:t>
            </w:r>
            <w:r w:rsidRPr="00EE5A87">
              <w:rPr>
                <w:rFonts w:cs="Arial"/>
                <w:bCs/>
              </w:rPr>
              <w:t xml:space="preserve"> and select the appropriate person from the result list</w:t>
            </w:r>
          </w:p>
        </w:tc>
        <w:tc>
          <w:tcPr>
            <w:tcW w:w="2610" w:type="dxa"/>
          </w:tcPr>
          <w:p w14:paraId="0A91365E" w14:textId="07513616" w:rsidR="00DC77D3" w:rsidRPr="00EE5A87" w:rsidRDefault="00DC77D3" w:rsidP="00864698"/>
        </w:tc>
        <w:tc>
          <w:tcPr>
            <w:tcW w:w="2610" w:type="dxa"/>
            <w:vMerge w:val="restart"/>
            <w:shd w:val="clear" w:color="auto" w:fill="auto"/>
          </w:tcPr>
          <w:p w14:paraId="66A71ECD" w14:textId="2AA156F1" w:rsidR="00DC77D3" w:rsidRPr="00EE5A87" w:rsidRDefault="00DC77D3" w:rsidP="00864698"/>
        </w:tc>
        <w:tc>
          <w:tcPr>
            <w:tcW w:w="1260" w:type="dxa"/>
            <w:vMerge w:val="restart"/>
          </w:tcPr>
          <w:p w14:paraId="345584AD" w14:textId="77777777" w:rsidR="00DC77D3" w:rsidRPr="00EE5A87" w:rsidRDefault="00DC77D3" w:rsidP="00864698">
            <w:pPr>
              <w:rPr>
                <w:rFonts w:cs="Arial"/>
                <w:bCs/>
              </w:rPr>
            </w:pPr>
          </w:p>
        </w:tc>
      </w:tr>
      <w:tr w:rsidR="00DC77D3" w:rsidRPr="00EE5A87" w14:paraId="339FE2C0" w14:textId="77777777" w:rsidTr="00AA15C7">
        <w:trPr>
          <w:trHeight w:val="288"/>
        </w:trPr>
        <w:tc>
          <w:tcPr>
            <w:tcW w:w="692" w:type="dxa"/>
            <w:vMerge/>
            <w:shd w:val="clear" w:color="auto" w:fill="auto"/>
          </w:tcPr>
          <w:p w14:paraId="6DD553A5" w14:textId="77777777" w:rsidR="00DC77D3" w:rsidRPr="00EE5A87" w:rsidRDefault="00DC77D3" w:rsidP="00864698"/>
        </w:tc>
        <w:tc>
          <w:tcPr>
            <w:tcW w:w="1350" w:type="dxa"/>
            <w:vMerge/>
            <w:shd w:val="clear" w:color="auto" w:fill="auto"/>
          </w:tcPr>
          <w:p w14:paraId="2BF6C69F" w14:textId="77777777" w:rsidR="00DC77D3" w:rsidRPr="00EE5A87" w:rsidRDefault="00DC77D3" w:rsidP="00864698">
            <w:pPr>
              <w:rPr>
                <w:rStyle w:val="SAPEmphasis"/>
              </w:rPr>
            </w:pPr>
          </w:p>
        </w:tc>
        <w:tc>
          <w:tcPr>
            <w:tcW w:w="2520" w:type="dxa"/>
            <w:vMerge/>
            <w:shd w:val="clear" w:color="auto" w:fill="auto"/>
          </w:tcPr>
          <w:p w14:paraId="352E87F8" w14:textId="77777777" w:rsidR="00DC77D3" w:rsidRPr="00EE5A87" w:rsidRDefault="00DC77D3" w:rsidP="00864698"/>
        </w:tc>
        <w:tc>
          <w:tcPr>
            <w:tcW w:w="3240" w:type="dxa"/>
          </w:tcPr>
          <w:p w14:paraId="55231680" w14:textId="77F17E86" w:rsidR="00DC77D3" w:rsidRPr="00EE5A87" w:rsidRDefault="00DC77D3" w:rsidP="00FF25D6">
            <w:pPr>
              <w:rPr>
                <w:rStyle w:val="SAPScreenElement"/>
              </w:rPr>
            </w:pPr>
            <w:r w:rsidRPr="00EE5A87">
              <w:rPr>
                <w:rStyle w:val="SAPScreenElement"/>
              </w:rPr>
              <w:t xml:space="preserve">Active Apprentice: </w:t>
            </w:r>
            <w:r w:rsidRPr="00EE5A87">
              <w:t>checkbox is flagged by default; leave as is</w:t>
            </w:r>
          </w:p>
        </w:tc>
        <w:tc>
          <w:tcPr>
            <w:tcW w:w="2610" w:type="dxa"/>
          </w:tcPr>
          <w:p w14:paraId="3971ACF8" w14:textId="77777777" w:rsidR="00DC77D3" w:rsidRPr="00EE5A87" w:rsidRDefault="00DC77D3" w:rsidP="00864698"/>
        </w:tc>
        <w:tc>
          <w:tcPr>
            <w:tcW w:w="2610" w:type="dxa"/>
            <w:vMerge/>
            <w:shd w:val="clear" w:color="auto" w:fill="auto"/>
          </w:tcPr>
          <w:p w14:paraId="3E230B6F" w14:textId="7FDF6D51" w:rsidR="00DC77D3" w:rsidRPr="00EE5A87" w:rsidRDefault="00DC77D3" w:rsidP="00864698"/>
        </w:tc>
        <w:tc>
          <w:tcPr>
            <w:tcW w:w="1260" w:type="dxa"/>
            <w:vMerge/>
          </w:tcPr>
          <w:p w14:paraId="617A807B" w14:textId="77777777" w:rsidR="00DC77D3" w:rsidRPr="00EE5A87" w:rsidRDefault="00DC77D3" w:rsidP="00864698">
            <w:pPr>
              <w:rPr>
                <w:rFonts w:cs="Arial"/>
                <w:bCs/>
              </w:rPr>
            </w:pPr>
          </w:p>
        </w:tc>
      </w:tr>
      <w:tr w:rsidR="00DC77D3" w:rsidRPr="00EE5A87" w14:paraId="7BD07D4D" w14:textId="77777777" w:rsidTr="00AA15C7">
        <w:trPr>
          <w:trHeight w:val="288"/>
        </w:trPr>
        <w:tc>
          <w:tcPr>
            <w:tcW w:w="692" w:type="dxa"/>
            <w:vMerge/>
            <w:shd w:val="clear" w:color="auto" w:fill="auto"/>
          </w:tcPr>
          <w:p w14:paraId="3C2D5A3C" w14:textId="77777777" w:rsidR="00DC77D3" w:rsidRPr="00EE5A87" w:rsidRDefault="00DC77D3" w:rsidP="00864698"/>
        </w:tc>
        <w:tc>
          <w:tcPr>
            <w:tcW w:w="1350" w:type="dxa"/>
            <w:vMerge/>
            <w:shd w:val="clear" w:color="auto" w:fill="auto"/>
          </w:tcPr>
          <w:p w14:paraId="32EB92EE" w14:textId="77777777" w:rsidR="00DC77D3" w:rsidRPr="00EE5A87" w:rsidRDefault="00DC77D3" w:rsidP="00864698">
            <w:pPr>
              <w:rPr>
                <w:rStyle w:val="SAPEmphasis"/>
              </w:rPr>
            </w:pPr>
          </w:p>
        </w:tc>
        <w:tc>
          <w:tcPr>
            <w:tcW w:w="2520" w:type="dxa"/>
            <w:vMerge/>
            <w:shd w:val="clear" w:color="auto" w:fill="auto"/>
          </w:tcPr>
          <w:p w14:paraId="127073DA" w14:textId="77777777" w:rsidR="00DC77D3" w:rsidRPr="00EE5A87" w:rsidRDefault="00DC77D3" w:rsidP="00864698"/>
        </w:tc>
        <w:tc>
          <w:tcPr>
            <w:tcW w:w="3240" w:type="dxa"/>
          </w:tcPr>
          <w:p w14:paraId="7F193F4B" w14:textId="6B84B321" w:rsidR="00DC77D3" w:rsidRPr="00EE5A87" w:rsidRDefault="00DC77D3" w:rsidP="00FF25D6">
            <w:pPr>
              <w:rPr>
                <w:rStyle w:val="SAPScreenElement"/>
              </w:rPr>
            </w:pPr>
            <w:r w:rsidRPr="00EE5A87">
              <w:rPr>
                <w:rStyle w:val="SAPScreenElement"/>
              </w:rPr>
              <w:t xml:space="preserve">Group: </w:t>
            </w:r>
            <w:r w:rsidRPr="00EE5A87">
              <w:t>select from drop-down</w:t>
            </w:r>
          </w:p>
        </w:tc>
        <w:tc>
          <w:tcPr>
            <w:tcW w:w="2610" w:type="dxa"/>
          </w:tcPr>
          <w:p w14:paraId="420CD0E0" w14:textId="77777777" w:rsidR="00DC77D3" w:rsidRPr="00EE5A87" w:rsidRDefault="00DC77D3" w:rsidP="00864698"/>
        </w:tc>
        <w:tc>
          <w:tcPr>
            <w:tcW w:w="2610" w:type="dxa"/>
            <w:vMerge/>
            <w:shd w:val="clear" w:color="auto" w:fill="auto"/>
          </w:tcPr>
          <w:p w14:paraId="069E1CEE" w14:textId="59057956" w:rsidR="00DC77D3" w:rsidRPr="00EE5A87" w:rsidRDefault="00DC77D3" w:rsidP="00864698"/>
        </w:tc>
        <w:tc>
          <w:tcPr>
            <w:tcW w:w="1260" w:type="dxa"/>
            <w:vMerge/>
          </w:tcPr>
          <w:p w14:paraId="7AC89386" w14:textId="77777777" w:rsidR="00DC77D3" w:rsidRPr="00EE5A87" w:rsidRDefault="00DC77D3" w:rsidP="00864698">
            <w:pPr>
              <w:rPr>
                <w:rFonts w:cs="Arial"/>
                <w:bCs/>
              </w:rPr>
            </w:pPr>
          </w:p>
        </w:tc>
      </w:tr>
      <w:tr w:rsidR="00DC77D3" w:rsidRPr="00EE5A87" w14:paraId="0B71CCF1" w14:textId="77777777" w:rsidTr="00AA15C7">
        <w:trPr>
          <w:trHeight w:val="288"/>
        </w:trPr>
        <w:tc>
          <w:tcPr>
            <w:tcW w:w="692" w:type="dxa"/>
            <w:vMerge/>
            <w:shd w:val="clear" w:color="auto" w:fill="auto"/>
          </w:tcPr>
          <w:p w14:paraId="53483FA2" w14:textId="77777777" w:rsidR="00DC77D3" w:rsidRPr="00EE5A87" w:rsidRDefault="00DC77D3" w:rsidP="00864698"/>
        </w:tc>
        <w:tc>
          <w:tcPr>
            <w:tcW w:w="1350" w:type="dxa"/>
            <w:vMerge/>
            <w:shd w:val="clear" w:color="auto" w:fill="auto"/>
          </w:tcPr>
          <w:p w14:paraId="15BE098A" w14:textId="77777777" w:rsidR="00DC77D3" w:rsidRPr="00EE5A87" w:rsidRDefault="00DC77D3" w:rsidP="00864698">
            <w:pPr>
              <w:rPr>
                <w:rStyle w:val="SAPEmphasis"/>
              </w:rPr>
            </w:pPr>
          </w:p>
        </w:tc>
        <w:tc>
          <w:tcPr>
            <w:tcW w:w="2520" w:type="dxa"/>
            <w:vMerge/>
            <w:shd w:val="clear" w:color="auto" w:fill="auto"/>
          </w:tcPr>
          <w:p w14:paraId="3680A4E3" w14:textId="77777777" w:rsidR="00DC77D3" w:rsidRPr="00EE5A87" w:rsidRDefault="00DC77D3" w:rsidP="00864698"/>
        </w:tc>
        <w:tc>
          <w:tcPr>
            <w:tcW w:w="3240" w:type="dxa"/>
          </w:tcPr>
          <w:p w14:paraId="00426353" w14:textId="14DC3147" w:rsidR="00DC77D3" w:rsidRPr="00EE5A87" w:rsidRDefault="00DC77D3" w:rsidP="00864698">
            <w:pPr>
              <w:rPr>
                <w:rStyle w:val="SAPScreenElement"/>
              </w:rPr>
            </w:pPr>
            <w:r w:rsidRPr="00EE5A87">
              <w:rPr>
                <w:rStyle w:val="SAPScreenElement"/>
              </w:rPr>
              <w:t xml:space="preserve">School: </w:t>
            </w:r>
            <w:r w:rsidRPr="00EE5A87">
              <w:t>select from drop-down, if appropriate</w:t>
            </w:r>
          </w:p>
        </w:tc>
        <w:tc>
          <w:tcPr>
            <w:tcW w:w="2610" w:type="dxa"/>
          </w:tcPr>
          <w:p w14:paraId="62FCE16C" w14:textId="70C018AE" w:rsidR="00DC77D3" w:rsidRPr="00EE5A87" w:rsidRDefault="00DC77D3" w:rsidP="00864698">
            <w:r w:rsidRPr="00EE5A87">
              <w:t xml:space="preserve">In case the apprenticeship should take place only within the company (meaning, internal training and on-the-job training only), no school needs to be selected. </w:t>
            </w:r>
          </w:p>
        </w:tc>
        <w:tc>
          <w:tcPr>
            <w:tcW w:w="2610" w:type="dxa"/>
            <w:vMerge/>
            <w:shd w:val="clear" w:color="auto" w:fill="auto"/>
          </w:tcPr>
          <w:p w14:paraId="0DE905E0" w14:textId="00B60C27" w:rsidR="00DC77D3" w:rsidRPr="00EE5A87" w:rsidRDefault="00DC77D3" w:rsidP="00864698"/>
        </w:tc>
        <w:tc>
          <w:tcPr>
            <w:tcW w:w="1260" w:type="dxa"/>
            <w:vMerge/>
          </w:tcPr>
          <w:p w14:paraId="3F9327FC" w14:textId="77777777" w:rsidR="00DC77D3" w:rsidRPr="00EE5A87" w:rsidRDefault="00DC77D3" w:rsidP="00864698">
            <w:pPr>
              <w:rPr>
                <w:rFonts w:cs="Arial"/>
                <w:bCs/>
              </w:rPr>
            </w:pPr>
          </w:p>
        </w:tc>
      </w:tr>
      <w:tr w:rsidR="00DC77D3" w:rsidRPr="00EE5A87" w14:paraId="5D3F7151" w14:textId="77777777" w:rsidTr="00AA15C7">
        <w:trPr>
          <w:trHeight w:val="288"/>
        </w:trPr>
        <w:tc>
          <w:tcPr>
            <w:tcW w:w="692" w:type="dxa"/>
            <w:vMerge/>
            <w:shd w:val="clear" w:color="auto" w:fill="auto"/>
          </w:tcPr>
          <w:p w14:paraId="4A9D94AB" w14:textId="77777777" w:rsidR="00DC77D3" w:rsidRPr="00EE5A87" w:rsidRDefault="00DC77D3" w:rsidP="00864698"/>
        </w:tc>
        <w:tc>
          <w:tcPr>
            <w:tcW w:w="1350" w:type="dxa"/>
            <w:vMerge/>
            <w:shd w:val="clear" w:color="auto" w:fill="auto"/>
          </w:tcPr>
          <w:p w14:paraId="1A5D357F" w14:textId="77777777" w:rsidR="00DC77D3" w:rsidRPr="00EE5A87" w:rsidRDefault="00DC77D3" w:rsidP="00864698">
            <w:pPr>
              <w:rPr>
                <w:rStyle w:val="SAPEmphasis"/>
              </w:rPr>
            </w:pPr>
          </w:p>
        </w:tc>
        <w:tc>
          <w:tcPr>
            <w:tcW w:w="2520" w:type="dxa"/>
            <w:vMerge/>
            <w:shd w:val="clear" w:color="auto" w:fill="auto"/>
          </w:tcPr>
          <w:p w14:paraId="04DA06A8" w14:textId="77777777" w:rsidR="00DC77D3" w:rsidRPr="00EE5A87" w:rsidRDefault="00DC77D3" w:rsidP="00864698"/>
        </w:tc>
        <w:tc>
          <w:tcPr>
            <w:tcW w:w="3240" w:type="dxa"/>
          </w:tcPr>
          <w:p w14:paraId="3B3E1361" w14:textId="721AC08C" w:rsidR="00DC77D3" w:rsidRPr="00EE5A87" w:rsidRDefault="00DC77D3" w:rsidP="00FF25D6">
            <w:pPr>
              <w:rPr>
                <w:rStyle w:val="SAPScreenElement"/>
              </w:rPr>
            </w:pPr>
            <w:r w:rsidRPr="00EE5A87">
              <w:rPr>
                <w:rStyle w:val="SAPScreenElement"/>
              </w:rPr>
              <w:t xml:space="preserve">Start Date: </w:t>
            </w:r>
            <w:r w:rsidRPr="00EE5A87">
              <w:t xml:space="preserve">select start date for the apprenticeship from calendar help, most likely the same date as the </w:t>
            </w:r>
            <w:r w:rsidRPr="00EE5A87">
              <w:rPr>
                <w:rStyle w:val="SAPScreenElement"/>
              </w:rPr>
              <w:t>Hire Date</w:t>
            </w:r>
            <w:r w:rsidRPr="00EE5A87">
              <w:t xml:space="preserve"> entered during hiring</w:t>
            </w:r>
          </w:p>
        </w:tc>
        <w:tc>
          <w:tcPr>
            <w:tcW w:w="2610" w:type="dxa"/>
            <w:vMerge w:val="restart"/>
          </w:tcPr>
          <w:p w14:paraId="11B1F4F7" w14:textId="71900583" w:rsidR="00DC77D3" w:rsidRPr="00EE5A87" w:rsidRDefault="00DC77D3" w:rsidP="00F21F53">
            <w:r w:rsidRPr="00EE5A87">
              <w:t xml:space="preserve">Events can be entered into the apprenticeship plan of the apprentice only within the time </w:t>
            </w:r>
            <w:del w:id="638" w:author="Author" w:date="2018-01-25T13:10:00Z">
              <w:r w:rsidRPr="00EE5A87" w:rsidDel="00A90352">
                <w:delText xml:space="preserve">frame </w:delText>
              </w:r>
            </w:del>
            <w:ins w:id="639" w:author="Author" w:date="2018-01-25T13:10:00Z">
              <w:r w:rsidR="00A90352">
                <w:t>range of</w:t>
              </w:r>
            </w:ins>
            <w:del w:id="640" w:author="Author" w:date="2018-01-25T13:10:00Z">
              <w:r w:rsidRPr="00EE5A87" w:rsidDel="00A90352">
                <w:delText>between</w:delText>
              </w:r>
            </w:del>
            <w:r w:rsidRPr="00EE5A87">
              <w:t xml:space="preserve"> these dates. For more details on event</w:t>
            </w:r>
            <w:r w:rsidR="00910218" w:rsidRPr="00EE5A87">
              <w:t>s</w:t>
            </w:r>
            <w:r w:rsidRPr="00EE5A87">
              <w:t xml:space="preserve">, refer to process step </w:t>
            </w:r>
            <w:r w:rsidRPr="00EE5A87">
              <w:rPr>
                <w:rStyle w:val="SAPScreenElement"/>
                <w:color w:val="auto"/>
              </w:rPr>
              <w:t>Maintaining Apprenticeship Plan</w:t>
            </w:r>
            <w:r w:rsidRPr="00EE5A87">
              <w:t>.</w:t>
            </w:r>
          </w:p>
        </w:tc>
        <w:tc>
          <w:tcPr>
            <w:tcW w:w="2610" w:type="dxa"/>
            <w:vMerge/>
            <w:shd w:val="clear" w:color="auto" w:fill="auto"/>
          </w:tcPr>
          <w:p w14:paraId="577A3A7E" w14:textId="1A60E15A" w:rsidR="00DC77D3" w:rsidRPr="00EE5A87" w:rsidRDefault="00DC77D3" w:rsidP="00864698"/>
        </w:tc>
        <w:tc>
          <w:tcPr>
            <w:tcW w:w="1260" w:type="dxa"/>
            <w:vMerge/>
          </w:tcPr>
          <w:p w14:paraId="0722CDD7" w14:textId="77777777" w:rsidR="00DC77D3" w:rsidRPr="00EE5A87" w:rsidRDefault="00DC77D3" w:rsidP="00864698">
            <w:pPr>
              <w:rPr>
                <w:rFonts w:cs="Arial"/>
                <w:bCs/>
              </w:rPr>
            </w:pPr>
          </w:p>
        </w:tc>
      </w:tr>
      <w:tr w:rsidR="00DC77D3" w:rsidRPr="00EE5A87" w14:paraId="659D4525" w14:textId="77777777" w:rsidTr="00AA15C7">
        <w:trPr>
          <w:trHeight w:val="288"/>
        </w:trPr>
        <w:tc>
          <w:tcPr>
            <w:tcW w:w="692" w:type="dxa"/>
            <w:vMerge/>
            <w:shd w:val="clear" w:color="auto" w:fill="auto"/>
          </w:tcPr>
          <w:p w14:paraId="32A43720" w14:textId="77777777" w:rsidR="00DC77D3" w:rsidRPr="00EE5A87" w:rsidRDefault="00DC77D3" w:rsidP="00864698"/>
        </w:tc>
        <w:tc>
          <w:tcPr>
            <w:tcW w:w="1350" w:type="dxa"/>
            <w:vMerge/>
            <w:shd w:val="clear" w:color="auto" w:fill="auto"/>
          </w:tcPr>
          <w:p w14:paraId="60E39FB7" w14:textId="77777777" w:rsidR="00DC77D3" w:rsidRPr="00EE5A87" w:rsidRDefault="00DC77D3" w:rsidP="00864698">
            <w:pPr>
              <w:rPr>
                <w:rStyle w:val="SAPEmphasis"/>
              </w:rPr>
            </w:pPr>
          </w:p>
        </w:tc>
        <w:tc>
          <w:tcPr>
            <w:tcW w:w="2520" w:type="dxa"/>
            <w:vMerge/>
            <w:shd w:val="clear" w:color="auto" w:fill="auto"/>
          </w:tcPr>
          <w:p w14:paraId="177313B3" w14:textId="77777777" w:rsidR="00DC77D3" w:rsidRPr="00EE5A87" w:rsidRDefault="00DC77D3" w:rsidP="00864698"/>
        </w:tc>
        <w:tc>
          <w:tcPr>
            <w:tcW w:w="3240" w:type="dxa"/>
          </w:tcPr>
          <w:p w14:paraId="34C77E83" w14:textId="6AC46BA9" w:rsidR="00DC77D3" w:rsidRPr="00EE5A87" w:rsidRDefault="00DC77D3" w:rsidP="00FF25D6">
            <w:pPr>
              <w:rPr>
                <w:rStyle w:val="SAPScreenElement"/>
              </w:rPr>
            </w:pPr>
            <w:r w:rsidRPr="00EE5A87">
              <w:rPr>
                <w:rStyle w:val="SAPScreenElement"/>
              </w:rPr>
              <w:t xml:space="preserve">End Date: </w:t>
            </w:r>
            <w:r w:rsidRPr="00EE5A87">
              <w:t>select end date for the apprenticeship from calendar help</w:t>
            </w:r>
          </w:p>
        </w:tc>
        <w:tc>
          <w:tcPr>
            <w:tcW w:w="2610" w:type="dxa"/>
            <w:vMerge/>
          </w:tcPr>
          <w:p w14:paraId="3310450D" w14:textId="77777777" w:rsidR="00DC77D3" w:rsidRPr="00EE5A87" w:rsidRDefault="00DC77D3" w:rsidP="00864698"/>
        </w:tc>
        <w:tc>
          <w:tcPr>
            <w:tcW w:w="2610" w:type="dxa"/>
            <w:vMerge/>
            <w:shd w:val="clear" w:color="auto" w:fill="auto"/>
          </w:tcPr>
          <w:p w14:paraId="644D422D" w14:textId="730F7534" w:rsidR="00DC77D3" w:rsidRPr="00EE5A87" w:rsidRDefault="00DC77D3" w:rsidP="00864698"/>
        </w:tc>
        <w:tc>
          <w:tcPr>
            <w:tcW w:w="1260" w:type="dxa"/>
            <w:vMerge/>
          </w:tcPr>
          <w:p w14:paraId="02F0A958" w14:textId="77777777" w:rsidR="00DC77D3" w:rsidRPr="00EE5A87" w:rsidRDefault="00DC77D3" w:rsidP="00864698">
            <w:pPr>
              <w:rPr>
                <w:rFonts w:cs="Arial"/>
                <w:bCs/>
              </w:rPr>
            </w:pPr>
          </w:p>
        </w:tc>
      </w:tr>
      <w:tr w:rsidR="00DC77D3" w:rsidRPr="00EE5A87" w14:paraId="3E2C1EF7" w14:textId="77777777" w:rsidTr="00AA15C7">
        <w:trPr>
          <w:trHeight w:val="288"/>
        </w:trPr>
        <w:tc>
          <w:tcPr>
            <w:tcW w:w="692" w:type="dxa"/>
            <w:vMerge/>
            <w:shd w:val="clear" w:color="auto" w:fill="auto"/>
          </w:tcPr>
          <w:p w14:paraId="5869E7D0" w14:textId="77777777" w:rsidR="00DC77D3" w:rsidRPr="00EE5A87" w:rsidRDefault="00DC77D3" w:rsidP="00864698"/>
        </w:tc>
        <w:tc>
          <w:tcPr>
            <w:tcW w:w="1350" w:type="dxa"/>
            <w:vMerge/>
            <w:shd w:val="clear" w:color="auto" w:fill="auto"/>
          </w:tcPr>
          <w:p w14:paraId="71EF00CF" w14:textId="77777777" w:rsidR="00DC77D3" w:rsidRPr="00EE5A87" w:rsidRDefault="00DC77D3" w:rsidP="00864698">
            <w:pPr>
              <w:rPr>
                <w:rStyle w:val="SAPEmphasis"/>
              </w:rPr>
            </w:pPr>
          </w:p>
        </w:tc>
        <w:tc>
          <w:tcPr>
            <w:tcW w:w="2520" w:type="dxa"/>
            <w:vMerge/>
            <w:shd w:val="clear" w:color="auto" w:fill="auto"/>
          </w:tcPr>
          <w:p w14:paraId="78FEF4C4" w14:textId="77777777" w:rsidR="00DC77D3" w:rsidRPr="00EE5A87" w:rsidRDefault="00DC77D3" w:rsidP="00864698"/>
        </w:tc>
        <w:tc>
          <w:tcPr>
            <w:tcW w:w="3240" w:type="dxa"/>
          </w:tcPr>
          <w:p w14:paraId="6800EEDF" w14:textId="45BCB5E3" w:rsidR="00DC77D3" w:rsidRPr="00EE5A87" w:rsidRDefault="00DC77D3" w:rsidP="00FF25D6">
            <w:pPr>
              <w:rPr>
                <w:rStyle w:val="SAPScreenElement"/>
              </w:rPr>
            </w:pPr>
            <w:r w:rsidRPr="00EE5A87">
              <w:rPr>
                <w:rStyle w:val="SAPScreenElement"/>
              </w:rPr>
              <w:t xml:space="preserve">Year: </w:t>
            </w:r>
            <w:r w:rsidRPr="00EE5A87">
              <w:t xml:space="preserve">select start year or end year </w:t>
            </w:r>
            <w:del w:id="641" w:author="Author" w:date="2018-01-25T13:12:00Z">
              <w:r w:rsidRPr="00EE5A87" w:rsidDel="00A90352">
                <w:delText xml:space="preserve">for </w:delText>
              </w:r>
            </w:del>
            <w:ins w:id="642" w:author="Author" w:date="2018-01-25T13:12:00Z">
              <w:r w:rsidR="00A90352">
                <w:t>of</w:t>
              </w:r>
              <w:r w:rsidR="00A90352" w:rsidRPr="00EE5A87">
                <w:t xml:space="preserve"> </w:t>
              </w:r>
            </w:ins>
            <w:r w:rsidRPr="00EE5A87">
              <w:t>the apprenticeship, if appropriate</w:t>
            </w:r>
          </w:p>
        </w:tc>
        <w:tc>
          <w:tcPr>
            <w:tcW w:w="2610" w:type="dxa"/>
          </w:tcPr>
          <w:p w14:paraId="35DE01DE" w14:textId="77777777" w:rsidR="00DC77D3" w:rsidRPr="00EE5A87" w:rsidRDefault="00DC77D3" w:rsidP="00864698"/>
        </w:tc>
        <w:tc>
          <w:tcPr>
            <w:tcW w:w="2610" w:type="dxa"/>
            <w:vMerge/>
            <w:shd w:val="clear" w:color="auto" w:fill="auto"/>
          </w:tcPr>
          <w:p w14:paraId="06D8E1F8" w14:textId="1235D2A0" w:rsidR="00DC77D3" w:rsidRPr="00EE5A87" w:rsidRDefault="00DC77D3" w:rsidP="00864698"/>
        </w:tc>
        <w:tc>
          <w:tcPr>
            <w:tcW w:w="1260" w:type="dxa"/>
            <w:vMerge/>
          </w:tcPr>
          <w:p w14:paraId="49618B5C" w14:textId="77777777" w:rsidR="00DC77D3" w:rsidRPr="00EE5A87" w:rsidRDefault="00DC77D3" w:rsidP="00864698">
            <w:pPr>
              <w:rPr>
                <w:rFonts w:cs="Arial"/>
                <w:bCs/>
              </w:rPr>
            </w:pPr>
          </w:p>
        </w:tc>
      </w:tr>
      <w:tr w:rsidR="00DC77D3" w:rsidRPr="00EE5A87" w14:paraId="05F4E7C5" w14:textId="77777777" w:rsidTr="00AA15C7">
        <w:trPr>
          <w:trHeight w:val="288"/>
        </w:trPr>
        <w:tc>
          <w:tcPr>
            <w:tcW w:w="692" w:type="dxa"/>
            <w:vMerge/>
            <w:shd w:val="clear" w:color="auto" w:fill="auto"/>
          </w:tcPr>
          <w:p w14:paraId="43BC6AE9" w14:textId="77777777" w:rsidR="00DC77D3" w:rsidRPr="00EE5A87" w:rsidRDefault="00DC77D3" w:rsidP="00864698"/>
        </w:tc>
        <w:tc>
          <w:tcPr>
            <w:tcW w:w="1350" w:type="dxa"/>
            <w:vMerge/>
            <w:shd w:val="clear" w:color="auto" w:fill="auto"/>
          </w:tcPr>
          <w:p w14:paraId="2E5E50C0" w14:textId="77777777" w:rsidR="00DC77D3" w:rsidRPr="00EE5A87" w:rsidRDefault="00DC77D3" w:rsidP="00864698">
            <w:pPr>
              <w:rPr>
                <w:rStyle w:val="SAPEmphasis"/>
              </w:rPr>
            </w:pPr>
          </w:p>
        </w:tc>
        <w:tc>
          <w:tcPr>
            <w:tcW w:w="2520" w:type="dxa"/>
            <w:vMerge/>
            <w:shd w:val="clear" w:color="auto" w:fill="auto"/>
          </w:tcPr>
          <w:p w14:paraId="734CA300" w14:textId="77777777" w:rsidR="00DC77D3" w:rsidRPr="00EE5A87" w:rsidRDefault="00DC77D3" w:rsidP="00864698"/>
        </w:tc>
        <w:tc>
          <w:tcPr>
            <w:tcW w:w="3240" w:type="dxa"/>
          </w:tcPr>
          <w:p w14:paraId="5E161B41" w14:textId="6B9DA57D" w:rsidR="00DC77D3" w:rsidRPr="00EE5A87" w:rsidRDefault="00DC77D3" w:rsidP="00FF25D6">
            <w:pPr>
              <w:rPr>
                <w:rStyle w:val="SAPScreenElement"/>
              </w:rPr>
            </w:pPr>
            <w:r w:rsidRPr="00EE5A87">
              <w:rPr>
                <w:rStyle w:val="SAPScreenElement"/>
              </w:rPr>
              <w:t>Apprentice Supervisor:</w:t>
            </w:r>
            <w:r w:rsidRPr="00EE5A87">
              <w:t xml:space="preserve"> defaulted based on name maintained for</w:t>
            </w:r>
            <w:r w:rsidRPr="00EE5A87">
              <w:rPr>
                <w:rStyle w:val="UserInput"/>
                <w:sz w:val="18"/>
              </w:rPr>
              <w:t xml:space="preserve"> Apprentice Supervisor </w:t>
            </w:r>
            <w:r w:rsidRPr="00EE5A87">
              <w:t xml:space="preserve">in the </w:t>
            </w:r>
            <w:r w:rsidRPr="00EE5A87">
              <w:rPr>
                <w:rStyle w:val="SAPScreenElement"/>
              </w:rPr>
              <w:t>Job Relationships</w:t>
            </w:r>
            <w:r w:rsidRPr="00EE5A87">
              <w:t xml:space="preserve"> subsection of the </w:t>
            </w:r>
            <w:r w:rsidRPr="00EE5A87">
              <w:rPr>
                <w:rStyle w:val="SAPScreenElement"/>
              </w:rPr>
              <w:t xml:space="preserve">Employment Information </w:t>
            </w:r>
            <w:r w:rsidRPr="00EE5A87">
              <w:t xml:space="preserve">section; read-only </w:t>
            </w:r>
          </w:p>
        </w:tc>
        <w:tc>
          <w:tcPr>
            <w:tcW w:w="2610" w:type="dxa"/>
          </w:tcPr>
          <w:p w14:paraId="427D51CF" w14:textId="77777777" w:rsidR="00DC77D3" w:rsidRPr="00EE5A87" w:rsidRDefault="00DC77D3" w:rsidP="00864698"/>
        </w:tc>
        <w:tc>
          <w:tcPr>
            <w:tcW w:w="2610" w:type="dxa"/>
            <w:vMerge/>
            <w:shd w:val="clear" w:color="auto" w:fill="auto"/>
          </w:tcPr>
          <w:p w14:paraId="112067F4" w14:textId="20FA6EE7" w:rsidR="00DC77D3" w:rsidRPr="00EE5A87" w:rsidRDefault="00DC77D3" w:rsidP="00864698"/>
        </w:tc>
        <w:tc>
          <w:tcPr>
            <w:tcW w:w="1260" w:type="dxa"/>
            <w:vMerge/>
          </w:tcPr>
          <w:p w14:paraId="2340BF3A" w14:textId="77777777" w:rsidR="00DC77D3" w:rsidRPr="00EE5A87" w:rsidRDefault="00DC77D3" w:rsidP="00864698">
            <w:pPr>
              <w:rPr>
                <w:rFonts w:cs="Arial"/>
                <w:bCs/>
              </w:rPr>
            </w:pPr>
          </w:p>
        </w:tc>
      </w:tr>
      <w:tr w:rsidR="00DC77D3" w:rsidRPr="00EE5A87" w14:paraId="070A8B9C" w14:textId="77777777" w:rsidTr="00AA15C7">
        <w:trPr>
          <w:trHeight w:val="288"/>
        </w:trPr>
        <w:tc>
          <w:tcPr>
            <w:tcW w:w="692" w:type="dxa"/>
            <w:vMerge/>
            <w:shd w:val="clear" w:color="auto" w:fill="auto"/>
          </w:tcPr>
          <w:p w14:paraId="4216384F" w14:textId="77777777" w:rsidR="00DC77D3" w:rsidRPr="00EE5A87" w:rsidRDefault="00DC77D3" w:rsidP="00864698"/>
        </w:tc>
        <w:tc>
          <w:tcPr>
            <w:tcW w:w="1350" w:type="dxa"/>
            <w:vMerge/>
            <w:shd w:val="clear" w:color="auto" w:fill="auto"/>
          </w:tcPr>
          <w:p w14:paraId="697B14AD" w14:textId="77777777" w:rsidR="00DC77D3" w:rsidRPr="00EE5A87" w:rsidRDefault="00DC77D3" w:rsidP="00864698">
            <w:pPr>
              <w:rPr>
                <w:rStyle w:val="SAPEmphasis"/>
              </w:rPr>
            </w:pPr>
          </w:p>
        </w:tc>
        <w:tc>
          <w:tcPr>
            <w:tcW w:w="2520" w:type="dxa"/>
            <w:vMerge/>
            <w:shd w:val="clear" w:color="auto" w:fill="auto"/>
          </w:tcPr>
          <w:p w14:paraId="31D512DB" w14:textId="77777777" w:rsidR="00DC77D3" w:rsidRPr="00EE5A87" w:rsidRDefault="00DC77D3" w:rsidP="00864698"/>
        </w:tc>
        <w:tc>
          <w:tcPr>
            <w:tcW w:w="3240" w:type="dxa"/>
          </w:tcPr>
          <w:p w14:paraId="56412583" w14:textId="54216B09" w:rsidR="00DC77D3" w:rsidRPr="00EE5A87" w:rsidRDefault="00DC77D3" w:rsidP="00F21F53">
            <w:pPr>
              <w:rPr>
                <w:rStyle w:val="SAPScreenElement"/>
              </w:rPr>
            </w:pPr>
            <w:r w:rsidRPr="00EE5A87">
              <w:rPr>
                <w:rStyle w:val="SAPScreenElement"/>
              </w:rPr>
              <w:t>Mentor:</w:t>
            </w:r>
            <w:r w:rsidRPr="00EE5A87">
              <w:t xml:space="preserve"> select the </w:t>
            </w:r>
            <w:r w:rsidRPr="00EE5A87">
              <w:rPr>
                <w:rStyle w:val="SAPScreenElement"/>
              </w:rPr>
              <w:t xml:space="preserve">Drop-Down </w:t>
            </w:r>
            <w:r w:rsidRPr="00EE5A87">
              <w:rPr>
                <w:noProof/>
              </w:rPr>
              <w:drawing>
                <wp:inline distT="0" distB="0" distL="0" distR="0" wp14:anchorId="51F80130" wp14:editId="32526B20">
                  <wp:extent cx="228600" cy="161925"/>
                  <wp:effectExtent l="19050" t="19050" r="1905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600" cy="161925"/>
                          </a:xfrm>
                          <a:prstGeom prst="rect">
                            <a:avLst/>
                          </a:prstGeom>
                          <a:ln w="3175">
                            <a:solidFill>
                              <a:schemeClr val="tx1"/>
                            </a:solidFill>
                          </a:ln>
                        </pic:spPr>
                      </pic:pic>
                    </a:graphicData>
                  </a:graphic>
                </wp:inline>
              </w:drawing>
            </w:r>
            <w:r w:rsidRPr="00EE5A87">
              <w:rPr>
                <w:rStyle w:val="SAPScreenElement"/>
              </w:rPr>
              <w:t xml:space="preserve"> </w:t>
            </w:r>
            <w:r w:rsidRPr="00EE5A87">
              <w:t xml:space="preserve">icon inside the field, </w:t>
            </w:r>
            <w:del w:id="643" w:author="Author" w:date="2018-01-25T13:13:00Z">
              <w:r w:rsidRPr="00EE5A87" w:rsidDel="00A90352">
                <w:rPr>
                  <w:rFonts w:cs="Arial"/>
                  <w:bCs/>
                </w:rPr>
                <w:delText xml:space="preserve">enter </w:delText>
              </w:r>
            </w:del>
            <w:r w:rsidRPr="00EE5A87">
              <w:rPr>
                <w:rFonts w:cs="Arial"/>
                <w:bCs/>
              </w:rPr>
              <w:t xml:space="preserve">in the </w:t>
            </w:r>
            <w:r w:rsidRPr="00EE5A87">
              <w:rPr>
                <w:rStyle w:val="SAPScreenElement"/>
              </w:rPr>
              <w:t>Search</w:t>
            </w:r>
            <w:r w:rsidRPr="00EE5A87">
              <w:rPr>
                <w:rFonts w:cs="Arial"/>
                <w:bCs/>
              </w:rPr>
              <w:t xml:space="preserve"> </w:t>
            </w:r>
            <w:r w:rsidRPr="00EE5A87">
              <w:rPr>
                <w:noProof/>
              </w:rPr>
              <w:drawing>
                <wp:inline distT="0" distB="0" distL="0" distR="0" wp14:anchorId="484007B3" wp14:editId="5B743B50">
                  <wp:extent cx="20955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50" cy="228600"/>
                          </a:xfrm>
                          <a:prstGeom prst="rect">
                            <a:avLst/>
                          </a:prstGeom>
                        </pic:spPr>
                      </pic:pic>
                    </a:graphicData>
                  </a:graphic>
                </wp:inline>
              </w:drawing>
            </w:r>
            <w:r w:rsidRPr="00EE5A87">
              <w:rPr>
                <w:rFonts w:cs="Arial"/>
                <w:bCs/>
              </w:rPr>
              <w:t xml:space="preserve"> field </w:t>
            </w:r>
            <w:ins w:id="644" w:author="Author" w:date="2018-01-25T13:13:00Z">
              <w:r w:rsidR="00A90352" w:rsidRPr="00EE5A87">
                <w:rPr>
                  <w:rFonts w:cs="Arial"/>
                  <w:bCs/>
                </w:rPr>
                <w:t xml:space="preserve">enter </w:t>
              </w:r>
            </w:ins>
            <w:r w:rsidRPr="00EE5A87">
              <w:rPr>
                <w:rFonts w:cs="Arial"/>
                <w:bCs/>
              </w:rPr>
              <w:t>the name (or name parts) of the employee</w:t>
            </w:r>
            <w:r w:rsidRPr="00EE5A87">
              <w:t>,</w:t>
            </w:r>
            <w:r w:rsidRPr="00EE5A87">
              <w:rPr>
                <w:rFonts w:cs="Arial"/>
                <w:bCs/>
              </w:rPr>
              <w:t xml:space="preserve"> and select the appropriate person from the result list</w:t>
            </w:r>
          </w:p>
        </w:tc>
        <w:tc>
          <w:tcPr>
            <w:tcW w:w="2610" w:type="dxa"/>
          </w:tcPr>
          <w:p w14:paraId="257DAAFB" w14:textId="0E96162D" w:rsidR="00DC77D3" w:rsidRPr="00EE5A87" w:rsidRDefault="00A90352" w:rsidP="00864698">
            <w:ins w:id="645" w:author="Author" w:date="2018-01-25T13:13:00Z">
              <w:r>
                <w:t>If the apprentice has a mentor, you can enter details here.</w:t>
              </w:r>
            </w:ins>
          </w:p>
        </w:tc>
        <w:tc>
          <w:tcPr>
            <w:tcW w:w="2610" w:type="dxa"/>
            <w:vMerge/>
            <w:shd w:val="clear" w:color="auto" w:fill="auto"/>
          </w:tcPr>
          <w:p w14:paraId="1C48F725" w14:textId="5CB84D63" w:rsidR="00DC77D3" w:rsidRPr="00EE5A87" w:rsidRDefault="00DC77D3" w:rsidP="00864698"/>
        </w:tc>
        <w:tc>
          <w:tcPr>
            <w:tcW w:w="1260" w:type="dxa"/>
            <w:vMerge/>
          </w:tcPr>
          <w:p w14:paraId="363E1724" w14:textId="77777777" w:rsidR="00DC77D3" w:rsidRPr="00EE5A87" w:rsidRDefault="00DC77D3" w:rsidP="00864698">
            <w:pPr>
              <w:rPr>
                <w:rFonts w:cs="Arial"/>
                <w:bCs/>
              </w:rPr>
            </w:pPr>
          </w:p>
        </w:tc>
      </w:tr>
      <w:tr w:rsidR="00DC77D3" w:rsidRPr="00EE5A87" w14:paraId="4F9C0655" w14:textId="77777777" w:rsidTr="00AA15C7">
        <w:trPr>
          <w:trHeight w:val="288"/>
        </w:trPr>
        <w:tc>
          <w:tcPr>
            <w:tcW w:w="692" w:type="dxa"/>
            <w:vMerge/>
            <w:shd w:val="clear" w:color="auto" w:fill="auto"/>
          </w:tcPr>
          <w:p w14:paraId="60A316A6" w14:textId="77777777" w:rsidR="00DC77D3" w:rsidRPr="00EE5A87" w:rsidRDefault="00DC77D3" w:rsidP="00864698"/>
        </w:tc>
        <w:tc>
          <w:tcPr>
            <w:tcW w:w="1350" w:type="dxa"/>
            <w:vMerge/>
            <w:shd w:val="clear" w:color="auto" w:fill="auto"/>
          </w:tcPr>
          <w:p w14:paraId="6BA8CC39" w14:textId="77777777" w:rsidR="00DC77D3" w:rsidRPr="00EE5A87" w:rsidRDefault="00DC77D3" w:rsidP="00864698">
            <w:pPr>
              <w:rPr>
                <w:rStyle w:val="SAPEmphasis"/>
              </w:rPr>
            </w:pPr>
          </w:p>
        </w:tc>
        <w:tc>
          <w:tcPr>
            <w:tcW w:w="2520" w:type="dxa"/>
            <w:vMerge/>
            <w:shd w:val="clear" w:color="auto" w:fill="auto"/>
          </w:tcPr>
          <w:p w14:paraId="45AF9274" w14:textId="77777777" w:rsidR="00DC77D3" w:rsidRPr="00EE5A87" w:rsidRDefault="00DC77D3" w:rsidP="00864698"/>
        </w:tc>
        <w:tc>
          <w:tcPr>
            <w:tcW w:w="3240" w:type="dxa"/>
          </w:tcPr>
          <w:p w14:paraId="7B924DC5" w14:textId="42229670" w:rsidR="00DC77D3" w:rsidRPr="00EE5A87" w:rsidRDefault="00DC77D3" w:rsidP="007554A3">
            <w:pPr>
              <w:rPr>
                <w:rStyle w:val="SAPScreenElement"/>
              </w:rPr>
            </w:pPr>
            <w:r w:rsidRPr="00EE5A87">
              <w:rPr>
                <w:rStyle w:val="SAPScreenElement"/>
              </w:rPr>
              <w:t>Holiday Calendar:</w:t>
            </w:r>
            <w:r w:rsidRPr="00EE5A87">
              <w:t xml:space="preserve"> defaulted based on value maintained in the </w:t>
            </w:r>
            <w:r w:rsidRPr="00EE5A87">
              <w:rPr>
                <w:rStyle w:val="SAPScreenElement"/>
              </w:rPr>
              <w:t>Job Information</w:t>
            </w:r>
            <w:r w:rsidRPr="00EE5A87">
              <w:t xml:space="preserve"> subsection of the </w:t>
            </w:r>
            <w:r w:rsidRPr="00EE5A87">
              <w:rPr>
                <w:rStyle w:val="SAPScreenElement"/>
              </w:rPr>
              <w:t xml:space="preserve">Employment Information </w:t>
            </w:r>
            <w:r w:rsidRPr="00EE5A87">
              <w:t>section; read-only</w:t>
            </w:r>
          </w:p>
        </w:tc>
        <w:tc>
          <w:tcPr>
            <w:tcW w:w="2610" w:type="dxa"/>
          </w:tcPr>
          <w:p w14:paraId="00CA2B73" w14:textId="77777777" w:rsidR="00DC77D3" w:rsidRPr="00EE5A87" w:rsidRDefault="00DC77D3" w:rsidP="00864698"/>
        </w:tc>
        <w:tc>
          <w:tcPr>
            <w:tcW w:w="2610" w:type="dxa"/>
            <w:vMerge/>
            <w:shd w:val="clear" w:color="auto" w:fill="auto"/>
          </w:tcPr>
          <w:p w14:paraId="36BE7268" w14:textId="611514C1" w:rsidR="00DC77D3" w:rsidRPr="00EE5A87" w:rsidRDefault="00DC77D3" w:rsidP="00864698"/>
        </w:tc>
        <w:tc>
          <w:tcPr>
            <w:tcW w:w="1260" w:type="dxa"/>
            <w:vMerge/>
          </w:tcPr>
          <w:p w14:paraId="4337D2BA" w14:textId="77777777" w:rsidR="00DC77D3" w:rsidRPr="00EE5A87" w:rsidRDefault="00DC77D3" w:rsidP="00864698">
            <w:pPr>
              <w:rPr>
                <w:rFonts w:cs="Arial"/>
                <w:bCs/>
              </w:rPr>
            </w:pPr>
          </w:p>
        </w:tc>
      </w:tr>
      <w:tr w:rsidR="00DC77D3" w:rsidRPr="00EE5A87" w14:paraId="3D5B7C7D" w14:textId="77777777" w:rsidTr="00AA15C7">
        <w:trPr>
          <w:trHeight w:val="288"/>
        </w:trPr>
        <w:tc>
          <w:tcPr>
            <w:tcW w:w="692" w:type="dxa"/>
            <w:vMerge/>
            <w:shd w:val="clear" w:color="auto" w:fill="auto"/>
          </w:tcPr>
          <w:p w14:paraId="17CAA117" w14:textId="77777777" w:rsidR="00DC77D3" w:rsidRPr="00EE5A87" w:rsidRDefault="00DC77D3" w:rsidP="00864698"/>
        </w:tc>
        <w:tc>
          <w:tcPr>
            <w:tcW w:w="1350" w:type="dxa"/>
            <w:vMerge/>
            <w:shd w:val="clear" w:color="auto" w:fill="auto"/>
          </w:tcPr>
          <w:p w14:paraId="5392B1D1" w14:textId="77777777" w:rsidR="00DC77D3" w:rsidRPr="00EE5A87" w:rsidRDefault="00DC77D3" w:rsidP="00864698">
            <w:pPr>
              <w:rPr>
                <w:rStyle w:val="SAPEmphasis"/>
              </w:rPr>
            </w:pPr>
          </w:p>
        </w:tc>
        <w:tc>
          <w:tcPr>
            <w:tcW w:w="2520" w:type="dxa"/>
            <w:vMerge/>
            <w:shd w:val="clear" w:color="auto" w:fill="auto"/>
          </w:tcPr>
          <w:p w14:paraId="3DBC7D30" w14:textId="77777777" w:rsidR="00DC77D3" w:rsidRPr="00EE5A87" w:rsidRDefault="00DC77D3" w:rsidP="00864698"/>
        </w:tc>
        <w:tc>
          <w:tcPr>
            <w:tcW w:w="3240" w:type="dxa"/>
          </w:tcPr>
          <w:p w14:paraId="031B6140" w14:textId="05879153" w:rsidR="00DC77D3" w:rsidRPr="00EE5A87" w:rsidRDefault="00DC77D3" w:rsidP="00864698">
            <w:pPr>
              <w:rPr>
                <w:rFonts w:cs="Arial"/>
                <w:bCs/>
              </w:rPr>
            </w:pPr>
            <w:r w:rsidRPr="00EE5A87">
              <w:rPr>
                <w:rStyle w:val="SAPScreenElement"/>
              </w:rPr>
              <w:t xml:space="preserve">Notes: </w:t>
            </w:r>
            <w:r w:rsidRPr="00EE5A87">
              <w:t>enter any additional note, if appropriate</w:t>
            </w:r>
          </w:p>
        </w:tc>
        <w:tc>
          <w:tcPr>
            <w:tcW w:w="2610" w:type="dxa"/>
          </w:tcPr>
          <w:p w14:paraId="5BCE6694" w14:textId="77777777" w:rsidR="00DC77D3" w:rsidRPr="00EE5A87" w:rsidRDefault="00DC77D3" w:rsidP="00864698"/>
        </w:tc>
        <w:tc>
          <w:tcPr>
            <w:tcW w:w="2610" w:type="dxa"/>
            <w:vMerge/>
            <w:shd w:val="clear" w:color="auto" w:fill="auto"/>
          </w:tcPr>
          <w:p w14:paraId="4C6E7A50" w14:textId="66F18D80" w:rsidR="00DC77D3" w:rsidRPr="00EE5A87" w:rsidRDefault="00DC77D3" w:rsidP="00864698"/>
        </w:tc>
        <w:tc>
          <w:tcPr>
            <w:tcW w:w="1260" w:type="dxa"/>
            <w:vMerge/>
          </w:tcPr>
          <w:p w14:paraId="45573365" w14:textId="77777777" w:rsidR="00DC77D3" w:rsidRPr="00EE5A87" w:rsidRDefault="00DC77D3" w:rsidP="00864698">
            <w:pPr>
              <w:rPr>
                <w:rFonts w:cs="Arial"/>
                <w:bCs/>
              </w:rPr>
            </w:pPr>
          </w:p>
        </w:tc>
      </w:tr>
      <w:tr w:rsidR="00CD636C" w:rsidRPr="00EE5A87" w14:paraId="22E84829" w14:textId="77777777" w:rsidTr="00AA15C7">
        <w:trPr>
          <w:trHeight w:val="288"/>
        </w:trPr>
        <w:tc>
          <w:tcPr>
            <w:tcW w:w="692" w:type="dxa"/>
            <w:shd w:val="clear" w:color="auto" w:fill="auto"/>
          </w:tcPr>
          <w:p w14:paraId="79C3963B" w14:textId="77777777" w:rsidR="00CD636C" w:rsidRPr="00EE5A87" w:rsidRDefault="00CD636C" w:rsidP="00864698">
            <w:r w:rsidRPr="00EE5A87">
              <w:t>5</w:t>
            </w:r>
          </w:p>
        </w:tc>
        <w:tc>
          <w:tcPr>
            <w:tcW w:w="1350" w:type="dxa"/>
            <w:shd w:val="clear" w:color="auto" w:fill="auto"/>
          </w:tcPr>
          <w:p w14:paraId="5F6758EE" w14:textId="01A4E41F" w:rsidR="00CD636C" w:rsidRPr="00EE5A87" w:rsidRDefault="00CD636C" w:rsidP="00864698">
            <w:pPr>
              <w:rPr>
                <w:rStyle w:val="SAPEmphasis"/>
              </w:rPr>
            </w:pPr>
            <w:r w:rsidRPr="00EE5A87">
              <w:rPr>
                <w:rStyle w:val="SAPEmphasis"/>
              </w:rPr>
              <w:t>Save Apprentice</w:t>
            </w:r>
            <w:r w:rsidR="00305A29" w:rsidRPr="00EE5A87">
              <w:rPr>
                <w:rStyle w:val="SAPEmphasis"/>
              </w:rPr>
              <w:t xml:space="preserve"> Data</w:t>
            </w:r>
          </w:p>
        </w:tc>
        <w:tc>
          <w:tcPr>
            <w:tcW w:w="2520" w:type="dxa"/>
            <w:shd w:val="clear" w:color="auto" w:fill="auto"/>
          </w:tcPr>
          <w:p w14:paraId="1ACB9A46" w14:textId="482A8009" w:rsidR="00CD636C" w:rsidRPr="00EE5A87" w:rsidRDefault="00CD636C" w:rsidP="00864698">
            <w:r w:rsidRPr="00EE5A87">
              <w:t xml:space="preserve">Choose the </w:t>
            </w:r>
            <w:r w:rsidRPr="00EE5A87">
              <w:rPr>
                <w:rStyle w:val="SAPScreenElement"/>
              </w:rPr>
              <w:t>Save</w:t>
            </w:r>
            <w:r w:rsidRPr="00EE5A87">
              <w:t xml:space="preserve"> </w:t>
            </w:r>
            <w:ins w:id="646" w:author="Author" w:date="2018-01-22T13:39:00Z">
              <w:r w:rsidR="00DF32A8">
                <w:t>button</w:t>
              </w:r>
            </w:ins>
            <w:del w:id="647" w:author="Author" w:date="2018-01-22T13:39:00Z">
              <w:r w:rsidRPr="00EE5A87" w:rsidDel="00DF32A8">
                <w:delText>pushbutton</w:delText>
              </w:r>
            </w:del>
            <w:r w:rsidRPr="00EE5A87">
              <w:t>.</w:t>
            </w:r>
          </w:p>
        </w:tc>
        <w:tc>
          <w:tcPr>
            <w:tcW w:w="3240" w:type="dxa"/>
          </w:tcPr>
          <w:p w14:paraId="0FEA33EB" w14:textId="77777777" w:rsidR="00CD636C" w:rsidRPr="00EE5A87" w:rsidRDefault="00CD636C" w:rsidP="00864698">
            <w:pPr>
              <w:rPr>
                <w:rStyle w:val="SAPScreenElement"/>
              </w:rPr>
            </w:pPr>
          </w:p>
        </w:tc>
        <w:tc>
          <w:tcPr>
            <w:tcW w:w="2610" w:type="dxa"/>
          </w:tcPr>
          <w:p w14:paraId="3C57750E" w14:textId="77777777" w:rsidR="00CD636C" w:rsidRPr="00EE5A87" w:rsidRDefault="00CD636C" w:rsidP="007554A3"/>
        </w:tc>
        <w:tc>
          <w:tcPr>
            <w:tcW w:w="2610" w:type="dxa"/>
            <w:shd w:val="clear" w:color="auto" w:fill="auto"/>
          </w:tcPr>
          <w:p w14:paraId="26D67299" w14:textId="57ED1731" w:rsidR="00910218" w:rsidRPr="00EE5A87" w:rsidRDefault="00CD636C" w:rsidP="007554A3">
            <w:commentRangeStart w:id="648"/>
            <w:commentRangeStart w:id="649"/>
            <w:r w:rsidRPr="00EE5A87">
              <w:t xml:space="preserve">The message </w:t>
            </w:r>
            <w:r w:rsidRPr="00EE5A87">
              <w:rPr>
                <w:rStyle w:val="SAPMonospace"/>
              </w:rPr>
              <w:t>Your changes were successfully saved</w:t>
            </w:r>
            <w:r w:rsidRPr="00EE5A87">
              <w:t xml:space="preserve"> is displayed and the newly created apprentice is visible on the left side of the screen.</w:t>
            </w:r>
            <w:commentRangeEnd w:id="648"/>
            <w:r w:rsidR="00DC784D">
              <w:rPr>
                <w:rStyle w:val="CommentReference"/>
              </w:rPr>
              <w:commentReference w:id="648"/>
            </w:r>
            <w:commentRangeEnd w:id="649"/>
            <w:r w:rsidR="00AA5A13">
              <w:rPr>
                <w:rStyle w:val="CommentReference"/>
              </w:rPr>
              <w:commentReference w:id="649"/>
            </w:r>
          </w:p>
        </w:tc>
        <w:tc>
          <w:tcPr>
            <w:tcW w:w="1260" w:type="dxa"/>
          </w:tcPr>
          <w:p w14:paraId="0BF72237" w14:textId="77777777" w:rsidR="00CD636C" w:rsidRPr="00EE5A87" w:rsidRDefault="00CD636C" w:rsidP="00864698">
            <w:pPr>
              <w:rPr>
                <w:rFonts w:cs="Arial"/>
                <w:bCs/>
              </w:rPr>
            </w:pPr>
          </w:p>
        </w:tc>
      </w:tr>
      <w:tr w:rsidR="00CD636C" w:rsidRPr="00EE5A87" w14:paraId="7715C062" w14:textId="77777777" w:rsidTr="00AA15C7">
        <w:trPr>
          <w:trHeight w:val="288"/>
        </w:trPr>
        <w:tc>
          <w:tcPr>
            <w:tcW w:w="692" w:type="dxa"/>
            <w:shd w:val="clear" w:color="auto" w:fill="auto"/>
          </w:tcPr>
          <w:p w14:paraId="44251EDE" w14:textId="77777777" w:rsidR="00CD636C" w:rsidRPr="00EE5A87" w:rsidRDefault="00CD636C" w:rsidP="00864698">
            <w:r w:rsidRPr="00EE5A87">
              <w:t>6</w:t>
            </w:r>
          </w:p>
        </w:tc>
        <w:tc>
          <w:tcPr>
            <w:tcW w:w="1350" w:type="dxa"/>
            <w:shd w:val="clear" w:color="auto" w:fill="auto"/>
          </w:tcPr>
          <w:p w14:paraId="5F1DF98C" w14:textId="3929999E" w:rsidR="00CD636C" w:rsidRPr="00EE5A87" w:rsidRDefault="00CD636C" w:rsidP="007554A3">
            <w:pPr>
              <w:rPr>
                <w:rStyle w:val="SAPEmphasis"/>
              </w:rPr>
            </w:pPr>
            <w:r w:rsidRPr="00EE5A87">
              <w:rPr>
                <w:rStyle w:val="SAPEmphasis"/>
              </w:rPr>
              <w:t xml:space="preserve">Update </w:t>
            </w:r>
            <w:r w:rsidR="00305A29" w:rsidRPr="00EE5A87">
              <w:rPr>
                <w:rStyle w:val="SAPEmphasis"/>
              </w:rPr>
              <w:t xml:space="preserve">Data of </w:t>
            </w:r>
            <w:r w:rsidRPr="00EE5A87">
              <w:rPr>
                <w:rStyle w:val="SAPEmphasis"/>
              </w:rPr>
              <w:t>Existing Apprentice (Optional)</w:t>
            </w:r>
          </w:p>
        </w:tc>
        <w:tc>
          <w:tcPr>
            <w:tcW w:w="2520" w:type="dxa"/>
            <w:shd w:val="clear" w:color="auto" w:fill="auto"/>
          </w:tcPr>
          <w:p w14:paraId="1BFB53F7" w14:textId="232E95E8" w:rsidR="00CD636C" w:rsidRPr="00EE5A87" w:rsidRDefault="00CD636C" w:rsidP="00F21F53">
            <w:r w:rsidRPr="00EE5A87">
              <w:t xml:space="preserve">In case you need to adapt an existing apprentice, in the </w:t>
            </w:r>
            <w:r w:rsidRPr="00EE5A87">
              <w:rPr>
                <w:rStyle w:val="SAPScreenElement"/>
              </w:rPr>
              <w:t>Apprentices</w:t>
            </w:r>
            <w:r w:rsidRPr="00EE5A87">
              <w:t xml:space="preserve"> part of the screen </w:t>
            </w:r>
            <w:r w:rsidR="00624A3B" w:rsidRPr="00EE5A87">
              <w:t xml:space="preserve">select </w:t>
            </w:r>
            <w:r w:rsidRPr="00EE5A87">
              <w:t xml:space="preserve">the appropriate apprentice, make adaptions as appropriate, and then choose the </w:t>
            </w:r>
            <w:r w:rsidRPr="00EE5A87">
              <w:rPr>
                <w:rStyle w:val="SAPScreenElement"/>
              </w:rPr>
              <w:t>Save</w:t>
            </w:r>
            <w:r w:rsidRPr="00EE5A87">
              <w:t xml:space="preserve"> </w:t>
            </w:r>
            <w:ins w:id="650" w:author="Author" w:date="2018-01-22T13:39:00Z">
              <w:r w:rsidR="00DF32A8">
                <w:t>button</w:t>
              </w:r>
            </w:ins>
            <w:del w:id="651" w:author="Author" w:date="2018-01-22T13:39:00Z">
              <w:r w:rsidRPr="00EE5A87" w:rsidDel="00DF32A8">
                <w:delText>pushbutton</w:delText>
              </w:r>
            </w:del>
            <w:r w:rsidRPr="00EE5A87">
              <w:t>.</w:t>
            </w:r>
            <w:r w:rsidR="00F21F53" w:rsidRPr="00EE5A87">
              <w:t xml:space="preserve"> </w:t>
            </w:r>
          </w:p>
        </w:tc>
        <w:tc>
          <w:tcPr>
            <w:tcW w:w="3240" w:type="dxa"/>
          </w:tcPr>
          <w:p w14:paraId="13D0F7FC" w14:textId="77777777" w:rsidR="00CD636C" w:rsidRPr="00EE5A87" w:rsidRDefault="00CD636C" w:rsidP="00864698">
            <w:pPr>
              <w:rPr>
                <w:rStyle w:val="SAPScreenElement"/>
              </w:rPr>
            </w:pPr>
          </w:p>
        </w:tc>
        <w:tc>
          <w:tcPr>
            <w:tcW w:w="2610" w:type="dxa"/>
          </w:tcPr>
          <w:p w14:paraId="653FB523" w14:textId="0BC9545C" w:rsidR="00CD636C" w:rsidRPr="00EE5A87" w:rsidRDefault="00F21F53" w:rsidP="00864698">
            <w:r w:rsidRPr="00EE5A87">
              <w:rPr>
                <w:rFonts w:cs="Arial"/>
                <w:bCs/>
              </w:rPr>
              <w:t xml:space="preserve">In case you want to create </w:t>
            </w:r>
            <w:r w:rsidRPr="00EE5A87">
              <w:t xml:space="preserve">an existing employee as new apprentice after you have maintained another apprentice, choose on the bottom of the </w:t>
            </w:r>
            <w:r w:rsidRPr="00EE5A87">
              <w:rPr>
                <w:rStyle w:val="SAPScreenElement"/>
              </w:rPr>
              <w:t>Apprentices</w:t>
            </w:r>
            <w:r w:rsidRPr="00EE5A87">
              <w:t xml:space="preserve"> part of the screen the </w:t>
            </w:r>
            <w:r w:rsidRPr="00EE5A87">
              <w:rPr>
                <w:rStyle w:val="SAPScreenElement"/>
                <w:rFonts w:ascii="Times New Roman" w:hAnsi="Times New Roman"/>
              </w:rPr>
              <w:t>+</w:t>
            </w:r>
            <w:r w:rsidRPr="00EE5A87">
              <w:t xml:space="preserve"> icon. The</w:t>
            </w:r>
            <w:r w:rsidRPr="00EE5A87">
              <w:rPr>
                <w:rStyle w:val="SAPScreenElement"/>
              </w:rPr>
              <w:t xml:space="preserve"> Create Apprentice</w:t>
            </w:r>
            <w:r w:rsidRPr="00EE5A87">
              <w:t xml:space="preserve"> section is displayed in the right part of the screen, where you can enter data as appropriate.</w:t>
            </w:r>
          </w:p>
        </w:tc>
        <w:tc>
          <w:tcPr>
            <w:tcW w:w="2610" w:type="dxa"/>
            <w:shd w:val="clear" w:color="auto" w:fill="auto"/>
          </w:tcPr>
          <w:p w14:paraId="52C63C70" w14:textId="0232785A" w:rsidR="00CD636C" w:rsidRPr="00EE5A87" w:rsidRDefault="00CD636C" w:rsidP="00864698"/>
        </w:tc>
        <w:tc>
          <w:tcPr>
            <w:tcW w:w="1260" w:type="dxa"/>
          </w:tcPr>
          <w:p w14:paraId="1A096FE1" w14:textId="77777777" w:rsidR="00CD636C" w:rsidRPr="00EE5A87" w:rsidRDefault="00CD636C" w:rsidP="00864698">
            <w:pPr>
              <w:rPr>
                <w:rFonts w:cs="Arial"/>
                <w:bCs/>
              </w:rPr>
            </w:pPr>
          </w:p>
        </w:tc>
      </w:tr>
      <w:tr w:rsidR="00CD636C" w:rsidRPr="00EE5A87" w14:paraId="13EE1959" w14:textId="77777777" w:rsidTr="00AA15C7">
        <w:trPr>
          <w:trHeight w:val="288"/>
        </w:trPr>
        <w:tc>
          <w:tcPr>
            <w:tcW w:w="692" w:type="dxa"/>
            <w:shd w:val="clear" w:color="auto" w:fill="auto"/>
          </w:tcPr>
          <w:p w14:paraId="32EF954F" w14:textId="5776BC6E" w:rsidR="00CD636C" w:rsidRPr="00EE5A87" w:rsidRDefault="00CD636C" w:rsidP="00864698">
            <w:r w:rsidRPr="00EE5A87">
              <w:t>7</w:t>
            </w:r>
          </w:p>
        </w:tc>
        <w:tc>
          <w:tcPr>
            <w:tcW w:w="1350" w:type="dxa"/>
            <w:shd w:val="clear" w:color="auto" w:fill="auto"/>
          </w:tcPr>
          <w:p w14:paraId="2C3FB43E" w14:textId="77777777" w:rsidR="00CD636C" w:rsidRPr="00EE5A87" w:rsidRDefault="00CD636C" w:rsidP="00864698">
            <w:pPr>
              <w:rPr>
                <w:rStyle w:val="SAPEmphasis"/>
              </w:rPr>
            </w:pPr>
            <w:r w:rsidRPr="00EE5A87">
              <w:rPr>
                <w:rStyle w:val="SAPEmphasis"/>
              </w:rPr>
              <w:t>Return to Main Page</w:t>
            </w:r>
          </w:p>
        </w:tc>
        <w:tc>
          <w:tcPr>
            <w:tcW w:w="2520" w:type="dxa"/>
            <w:shd w:val="clear" w:color="auto" w:fill="auto"/>
          </w:tcPr>
          <w:p w14:paraId="22F27F60" w14:textId="0DC4D955" w:rsidR="00CD636C" w:rsidRPr="00EE5A87" w:rsidRDefault="00CD636C" w:rsidP="007554A3">
            <w:r w:rsidRPr="00EE5A87">
              <w:t xml:space="preserve">Choose the </w:t>
            </w:r>
            <w:r w:rsidRPr="00EE5A87">
              <w:rPr>
                <w:rStyle w:val="SAPScreenElement"/>
              </w:rPr>
              <w:t>Back</w:t>
            </w:r>
            <w:r w:rsidRPr="00EE5A87">
              <w:t xml:space="preserve"> </w:t>
            </w:r>
            <w:r w:rsidR="00FA02D7" w:rsidRPr="00EE5A87">
              <w:rPr>
                <w:noProof/>
              </w:rPr>
              <w:drawing>
                <wp:inline distT="0" distB="0" distL="0" distR="0" wp14:anchorId="53D2504B" wp14:editId="465F32D9">
                  <wp:extent cx="180280" cy="180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4797" cy="184797"/>
                          </a:xfrm>
                          <a:prstGeom prst="rect">
                            <a:avLst/>
                          </a:prstGeom>
                        </pic:spPr>
                      </pic:pic>
                    </a:graphicData>
                  </a:graphic>
                </wp:inline>
              </w:drawing>
            </w:r>
            <w:r w:rsidRPr="00EE5A87">
              <w:t xml:space="preserve"> icon located next to </w:t>
            </w:r>
            <w:r w:rsidRPr="00EE5A87">
              <w:rPr>
                <w:rStyle w:val="SAPScreenElement"/>
              </w:rPr>
              <w:t>Apprentices</w:t>
            </w:r>
            <w:r w:rsidRPr="00EE5A87">
              <w:t xml:space="preserve"> </w:t>
            </w:r>
            <w:r w:rsidRPr="00EE5A87">
              <w:lastRenderedPageBreak/>
              <w:t>on the left side of the screen.</w:t>
            </w:r>
          </w:p>
        </w:tc>
        <w:tc>
          <w:tcPr>
            <w:tcW w:w="3240" w:type="dxa"/>
          </w:tcPr>
          <w:p w14:paraId="4C0D38FA" w14:textId="77777777" w:rsidR="00CD636C" w:rsidRPr="00EE5A87" w:rsidRDefault="00CD636C" w:rsidP="00864698">
            <w:pPr>
              <w:rPr>
                <w:rStyle w:val="SAPScreenElement"/>
              </w:rPr>
            </w:pPr>
          </w:p>
        </w:tc>
        <w:tc>
          <w:tcPr>
            <w:tcW w:w="2610" w:type="dxa"/>
          </w:tcPr>
          <w:p w14:paraId="36A83A32" w14:textId="77777777" w:rsidR="00CD636C" w:rsidRPr="00EE5A87" w:rsidRDefault="00CD636C" w:rsidP="00864698"/>
        </w:tc>
        <w:tc>
          <w:tcPr>
            <w:tcW w:w="2610" w:type="dxa"/>
            <w:shd w:val="clear" w:color="auto" w:fill="auto"/>
          </w:tcPr>
          <w:p w14:paraId="324FA404" w14:textId="5814F282" w:rsidR="00CD636C" w:rsidRPr="00EE5A87" w:rsidRDefault="00CD636C" w:rsidP="00864698">
            <w:commentRangeStart w:id="652"/>
            <w:r w:rsidRPr="00EE5A87">
              <w:t xml:space="preserve">You return to the main </w:t>
            </w:r>
            <w:r w:rsidRPr="00EE5A87">
              <w:rPr>
                <w:rStyle w:val="SAPScreenElement"/>
              </w:rPr>
              <w:t xml:space="preserve">Apprentice Management </w:t>
            </w:r>
            <w:r w:rsidRPr="00EE5A87">
              <w:t>page.</w:t>
            </w:r>
            <w:commentRangeEnd w:id="652"/>
            <w:r w:rsidR="002F6932">
              <w:rPr>
                <w:rStyle w:val="CommentReference"/>
              </w:rPr>
              <w:commentReference w:id="652"/>
            </w:r>
          </w:p>
        </w:tc>
        <w:tc>
          <w:tcPr>
            <w:tcW w:w="1260" w:type="dxa"/>
          </w:tcPr>
          <w:p w14:paraId="3453F516" w14:textId="77777777" w:rsidR="00CD636C" w:rsidRPr="00EE5A87" w:rsidRDefault="00CD636C" w:rsidP="00864698">
            <w:pPr>
              <w:rPr>
                <w:rFonts w:cs="Arial"/>
                <w:bCs/>
              </w:rPr>
            </w:pPr>
          </w:p>
        </w:tc>
      </w:tr>
    </w:tbl>
    <w:p w14:paraId="7D0DBBC5" w14:textId="69E1DDF8" w:rsidR="000F6195" w:rsidRPr="00EE5A87" w:rsidRDefault="000F6195" w:rsidP="00986986">
      <w:pPr>
        <w:pStyle w:val="SAPNoteHeading"/>
        <w:ind w:left="0"/>
      </w:pPr>
      <w:r w:rsidRPr="00EE5A87">
        <w:rPr>
          <w:noProof/>
        </w:rPr>
        <w:drawing>
          <wp:inline distT="0" distB="0" distL="0" distR="0" wp14:anchorId="4AB0D5FA" wp14:editId="0C99230A">
            <wp:extent cx="225425" cy="2254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EE5A87">
        <w:t> Note</w:t>
      </w:r>
    </w:p>
    <w:p w14:paraId="4902D626" w14:textId="2E48670B" w:rsidR="000F6195" w:rsidRPr="00EE5A87" w:rsidRDefault="000F6195" w:rsidP="00986986">
      <w:pPr>
        <w:ind w:left="96"/>
      </w:pPr>
      <w:r w:rsidRPr="00EE5A87">
        <w:t xml:space="preserve">Upon having created an existing employee as apprentice, make sure that the apprentice has been added as member to the </w:t>
      </w:r>
      <w:r w:rsidRPr="00EE5A87">
        <w:rPr>
          <w:rStyle w:val="SAPScreenElement"/>
          <w:color w:val="auto"/>
        </w:rPr>
        <w:t>SAP BestPractices Apprentices</w:t>
      </w:r>
      <w:r w:rsidRPr="00EE5A87">
        <w:t xml:space="preserve"> </w:t>
      </w:r>
      <w:r w:rsidRPr="00EE5A87">
        <w:rPr>
          <w:color w:val="000000"/>
        </w:rPr>
        <w:t>permission group</w:t>
      </w:r>
      <w:r w:rsidR="00910218" w:rsidRPr="00EE5A87">
        <w:rPr>
          <w:color w:val="000000"/>
        </w:rPr>
        <w:t xml:space="preserve"> and that you assign an apprentice supervisor in job relationship</w:t>
      </w:r>
      <w:r w:rsidRPr="00EE5A87">
        <w:rPr>
          <w:color w:val="000000"/>
        </w:rPr>
        <w:t>.</w:t>
      </w:r>
    </w:p>
    <w:p w14:paraId="734456FB" w14:textId="3F555DF8" w:rsidR="00107BDA" w:rsidRPr="00EE5A87" w:rsidRDefault="007601C8" w:rsidP="00107BDA">
      <w:pPr>
        <w:pStyle w:val="Heading2"/>
        <w:keepNext w:val="0"/>
      </w:pPr>
      <w:bookmarkStart w:id="653" w:name="_Toc504988002"/>
      <w:r w:rsidRPr="00EE5A87">
        <w:t xml:space="preserve">Maintaining </w:t>
      </w:r>
      <w:r w:rsidR="00107BDA" w:rsidRPr="00EE5A87">
        <w:t>Apprenticeship</w:t>
      </w:r>
      <w:r w:rsidRPr="00EE5A87">
        <w:t xml:space="preserve"> Plan</w:t>
      </w:r>
      <w:bookmarkEnd w:id="653"/>
    </w:p>
    <w:p w14:paraId="1FC9C92E" w14:textId="77777777" w:rsidR="00107BDA" w:rsidRPr="00EE5A87" w:rsidRDefault="00107BDA" w:rsidP="00107BDA">
      <w:pPr>
        <w:pStyle w:val="SAPKeyblockTitle"/>
      </w:pPr>
      <w:r w:rsidRPr="00EE5A87">
        <w:t>Test Administration</w:t>
      </w:r>
    </w:p>
    <w:p w14:paraId="1B37B611" w14:textId="77777777" w:rsidR="00107BDA" w:rsidRPr="00EE5A87" w:rsidRDefault="00107BDA" w:rsidP="00107BDA">
      <w:r w:rsidRPr="00EE5A8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9B5DC8" w:rsidRPr="00EE5A87" w14:paraId="5F5624D0" w14:textId="77777777" w:rsidTr="00985F0F">
        <w:tc>
          <w:tcPr>
            <w:tcW w:w="2280" w:type="dxa"/>
            <w:tcBorders>
              <w:top w:val="single" w:sz="8" w:space="0" w:color="999999"/>
              <w:left w:val="single" w:sz="8" w:space="0" w:color="999999"/>
              <w:bottom w:val="single" w:sz="8" w:space="0" w:color="999999"/>
              <w:right w:val="single" w:sz="8" w:space="0" w:color="999999"/>
            </w:tcBorders>
            <w:hideMark/>
          </w:tcPr>
          <w:p w14:paraId="4350612C" w14:textId="77777777" w:rsidR="009B5DC8" w:rsidRPr="00EE5A87" w:rsidRDefault="009B5DC8" w:rsidP="009B5DC8">
            <w:pPr>
              <w:rPr>
                <w:rStyle w:val="SAPEmphasis"/>
              </w:rPr>
            </w:pPr>
            <w:r w:rsidRPr="00EE5A8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DACBB42" w14:textId="77777777" w:rsidR="009B5DC8" w:rsidRPr="00EE5A87" w:rsidRDefault="009B5DC8" w:rsidP="009B5DC8">
            <w:r w:rsidRPr="00EE5A87">
              <w:t>&lt;X.XX&gt;</w:t>
            </w:r>
          </w:p>
        </w:tc>
        <w:tc>
          <w:tcPr>
            <w:tcW w:w="2401" w:type="dxa"/>
            <w:tcBorders>
              <w:top w:val="single" w:sz="8" w:space="0" w:color="999999"/>
              <w:left w:val="single" w:sz="8" w:space="0" w:color="999999"/>
              <w:bottom w:val="single" w:sz="8" w:space="0" w:color="999999"/>
              <w:right w:val="single" w:sz="8" w:space="0" w:color="999999"/>
            </w:tcBorders>
            <w:hideMark/>
          </w:tcPr>
          <w:p w14:paraId="6698D0DB" w14:textId="77777777" w:rsidR="009B5DC8" w:rsidRPr="00EE5A87" w:rsidRDefault="009B5DC8" w:rsidP="009B5DC8">
            <w:pPr>
              <w:rPr>
                <w:rStyle w:val="SAPEmphasis"/>
              </w:rPr>
            </w:pPr>
            <w:r w:rsidRPr="00EE5A8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0F914165" w14:textId="77777777" w:rsidR="009B5DC8" w:rsidRPr="00EE5A87" w:rsidRDefault="009B5DC8" w:rsidP="009B5DC8">
            <w:r w:rsidRPr="00EE5A8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2867F61" w14:textId="77777777" w:rsidR="009B5DC8" w:rsidRPr="00EE5A87" w:rsidRDefault="009B5DC8" w:rsidP="009B5DC8">
            <w:pPr>
              <w:rPr>
                <w:rStyle w:val="SAPEmphasis"/>
              </w:rPr>
            </w:pPr>
            <w:r w:rsidRPr="00EE5A8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CD19537" w14:textId="49F9E6C7" w:rsidR="009B5DC8" w:rsidRPr="00EE5A87" w:rsidRDefault="00953ED3" w:rsidP="009B5DC8">
            <w:r w:rsidRPr="00EE5A87">
              <w:t>&lt;date&gt;</w:t>
            </w:r>
            <w:r w:rsidR="009B5DC8" w:rsidRPr="00EE5A87">
              <w:t xml:space="preserve"> </w:t>
            </w:r>
          </w:p>
        </w:tc>
      </w:tr>
      <w:tr w:rsidR="00107BDA" w:rsidRPr="00EE5A87" w14:paraId="4BBEC190" w14:textId="77777777" w:rsidTr="00985F0F">
        <w:tc>
          <w:tcPr>
            <w:tcW w:w="2280" w:type="dxa"/>
            <w:tcBorders>
              <w:top w:val="single" w:sz="8" w:space="0" w:color="999999"/>
              <w:left w:val="single" w:sz="8" w:space="0" w:color="999999"/>
              <w:bottom w:val="single" w:sz="8" w:space="0" w:color="999999"/>
              <w:right w:val="single" w:sz="8" w:space="0" w:color="999999"/>
            </w:tcBorders>
            <w:hideMark/>
          </w:tcPr>
          <w:p w14:paraId="06CF247F" w14:textId="77777777" w:rsidR="00107BDA" w:rsidRPr="00EE5A87" w:rsidRDefault="00107BDA" w:rsidP="00985F0F">
            <w:pPr>
              <w:rPr>
                <w:rStyle w:val="SAPEmphasis"/>
              </w:rPr>
            </w:pPr>
            <w:r w:rsidRPr="00EE5A8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3B7C2F3" w14:textId="77777777" w:rsidR="00107BDA" w:rsidRPr="00EE5A87" w:rsidRDefault="00107BDA" w:rsidP="00985F0F">
            <w:r w:rsidRPr="00EE5A87">
              <w:t>Apprentice Supervisor</w:t>
            </w:r>
          </w:p>
        </w:tc>
      </w:tr>
      <w:tr w:rsidR="00107BDA" w:rsidRPr="00EE5A87" w14:paraId="579A6E5D" w14:textId="77777777" w:rsidTr="00985F0F">
        <w:tc>
          <w:tcPr>
            <w:tcW w:w="2280" w:type="dxa"/>
            <w:tcBorders>
              <w:top w:val="single" w:sz="8" w:space="0" w:color="999999"/>
              <w:left w:val="single" w:sz="8" w:space="0" w:color="999999"/>
              <w:bottom w:val="single" w:sz="8" w:space="0" w:color="999999"/>
              <w:right w:val="single" w:sz="8" w:space="0" w:color="999999"/>
            </w:tcBorders>
            <w:hideMark/>
          </w:tcPr>
          <w:p w14:paraId="7014909E" w14:textId="77777777" w:rsidR="00107BDA" w:rsidRPr="00EE5A87" w:rsidRDefault="00107BDA" w:rsidP="00985F0F">
            <w:pPr>
              <w:rPr>
                <w:rStyle w:val="SAPEmphasis"/>
              </w:rPr>
            </w:pPr>
            <w:r w:rsidRPr="00EE5A8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FFCFF66" w14:textId="77777777" w:rsidR="00107BDA" w:rsidRPr="00EE5A87" w:rsidRDefault="00107BDA" w:rsidP="00985F0F">
            <w:r w:rsidRPr="00EE5A8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7DECB98" w14:textId="77777777" w:rsidR="00107BDA" w:rsidRPr="00EE5A87" w:rsidRDefault="00107BDA" w:rsidP="00985F0F">
            <w:pPr>
              <w:rPr>
                <w:rStyle w:val="SAPEmphasis"/>
              </w:rPr>
            </w:pPr>
            <w:r w:rsidRPr="00EE5A8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9352A0A" w14:textId="2D6900E5" w:rsidR="00107BDA" w:rsidRPr="00EE5A87" w:rsidRDefault="00DF32A8" w:rsidP="00985F0F">
            <w:ins w:id="654" w:author="Author" w:date="2018-01-22T13:37:00Z">
              <w:r w:rsidRPr="00EE5A87">
                <w:t>&lt;</w:t>
              </w:r>
              <w:r>
                <w:t>duration</w:t>
              </w:r>
              <w:r w:rsidRPr="00EE5A87">
                <w:t>&gt;</w:t>
              </w:r>
            </w:ins>
            <w:del w:id="655" w:author="Author" w:date="2018-01-22T13:37:00Z">
              <w:r w:rsidR="003610FC" w:rsidRPr="00EE5A87" w:rsidDel="00DF32A8">
                <w:delText>1</w:delText>
              </w:r>
              <w:r w:rsidR="00107BDA" w:rsidRPr="00EE5A87" w:rsidDel="00DF32A8">
                <w:delText>5 minutes</w:delText>
              </w:r>
            </w:del>
          </w:p>
        </w:tc>
      </w:tr>
    </w:tbl>
    <w:p w14:paraId="5A88D07B" w14:textId="77777777" w:rsidR="00107BDA" w:rsidRPr="00EE5A87" w:rsidRDefault="00107BDA" w:rsidP="00107BDA">
      <w:pPr>
        <w:pStyle w:val="SAPKeyblockTitle"/>
      </w:pPr>
      <w:r w:rsidRPr="00EE5A87">
        <w:t>Purpose</w:t>
      </w:r>
    </w:p>
    <w:p w14:paraId="6E55FFEA" w14:textId="77777777" w:rsidR="00754333" w:rsidRPr="00EE5A87" w:rsidRDefault="008279F5" w:rsidP="00107BDA">
      <w:r w:rsidRPr="00EE5A87">
        <w:t>The main tool for the Apprentice Supervisor to manage the apprentices he or she is responsible for is the apprenticeship plan.</w:t>
      </w:r>
      <w:r w:rsidR="001D05CA" w:rsidRPr="00EE5A87">
        <w:t xml:space="preserve"> With the help of this tool, the Apprentice Supervisor creates </w:t>
      </w:r>
      <w:r w:rsidR="00754333" w:rsidRPr="00EE5A87">
        <w:t xml:space="preserve">so-called training </w:t>
      </w:r>
      <w:r w:rsidR="001D05CA" w:rsidRPr="00EE5A87">
        <w:t xml:space="preserve">events in the calendar </w:t>
      </w:r>
      <w:r w:rsidR="00754333" w:rsidRPr="00EE5A87">
        <w:t xml:space="preserve">for particular apprentices or the entire group. </w:t>
      </w:r>
    </w:p>
    <w:p w14:paraId="452A16C8" w14:textId="341430F3" w:rsidR="00754333" w:rsidRPr="00EE5A87" w:rsidRDefault="00754333" w:rsidP="00107BDA">
      <w:r w:rsidRPr="00EE5A87">
        <w:t>Training events for apprentices can be categorized according to defined event types. Depending on the event type category assigned to the event type, different fields are available for event creation.</w:t>
      </w:r>
    </w:p>
    <w:p w14:paraId="18B0ED3D" w14:textId="46425AAC" w:rsidR="00754333" w:rsidRPr="00EE5A87" w:rsidRDefault="00933B07" w:rsidP="00933B07">
      <w:r w:rsidRPr="00EE5A87">
        <w:t xml:space="preserve">The </w:t>
      </w:r>
      <w:r w:rsidR="00754333" w:rsidRPr="00EE5A87">
        <w:t>categories available for the event type</w:t>
      </w:r>
      <w:r w:rsidRPr="00EE5A87">
        <w:t>s are</w:t>
      </w:r>
      <w:r w:rsidR="00754333" w:rsidRPr="00EE5A87">
        <w:t>:</w:t>
      </w:r>
    </w:p>
    <w:p w14:paraId="198DDFB1" w14:textId="41D2E45B" w:rsidR="00E47536" w:rsidRPr="00EE5A87" w:rsidRDefault="00754333" w:rsidP="00E47536">
      <w:pPr>
        <w:pStyle w:val="ListParagraph"/>
        <w:numPr>
          <w:ilvl w:val="0"/>
          <w:numId w:val="29"/>
        </w:numPr>
        <w:ind w:left="360"/>
      </w:pPr>
      <w:r w:rsidRPr="00EE5A87">
        <w:rPr>
          <w:rStyle w:val="SAPScreenElement"/>
          <w:color w:val="auto"/>
        </w:rPr>
        <w:t>School</w:t>
      </w:r>
      <w:r w:rsidRPr="00EE5A87">
        <w:t xml:space="preserve">: </w:t>
      </w:r>
      <w:r w:rsidR="00E47536" w:rsidRPr="00EE5A87">
        <w:t xml:space="preserve">this is a training course provided by a </w:t>
      </w:r>
      <w:r w:rsidR="00E47536" w:rsidRPr="003662D1">
        <w:rPr>
          <w:strike/>
          <w:highlight w:val="yellow"/>
          <w:rPrChange w:id="656" w:author="Author" w:date="2018-01-25T13:43:00Z">
            <w:rPr/>
          </w:rPrChange>
        </w:rPr>
        <w:t>training establishment</w:t>
      </w:r>
      <w:r w:rsidR="00E47536" w:rsidRPr="003662D1">
        <w:rPr>
          <w:highlight w:val="yellow"/>
          <w:rPrChange w:id="657" w:author="Author" w:date="2018-01-25T13:43:00Z">
            <w:rPr/>
          </w:rPrChange>
        </w:rPr>
        <w:t xml:space="preserve"> </w:t>
      </w:r>
      <w:ins w:id="658" w:author="Author" w:date="2018-01-25T13:43:00Z">
        <w:r w:rsidR="002F6932" w:rsidRPr="003662D1">
          <w:rPr>
            <w:highlight w:val="yellow"/>
            <w:rPrChange w:id="659" w:author="Author" w:date="2018-01-25T13:43:00Z">
              <w:rPr/>
            </w:rPrChange>
          </w:rPr>
          <w:t>school</w:t>
        </w:r>
        <w:r w:rsidR="002F6932">
          <w:t xml:space="preserve"> </w:t>
        </w:r>
      </w:ins>
      <w:r w:rsidR="00E47536" w:rsidRPr="00EE5A87">
        <w:t xml:space="preserve">outside your </w:t>
      </w:r>
      <w:r w:rsidR="00261D5A" w:rsidRPr="00EE5A87">
        <w:t>company</w:t>
      </w:r>
      <w:r w:rsidR="00E47536" w:rsidRPr="00EE5A87">
        <w:t>.</w:t>
      </w:r>
    </w:p>
    <w:p w14:paraId="2CC81997" w14:textId="16DDE942" w:rsidR="00E47536" w:rsidRPr="003662D1" w:rsidRDefault="00754333" w:rsidP="00933B07">
      <w:pPr>
        <w:pStyle w:val="ListParagraph"/>
        <w:numPr>
          <w:ilvl w:val="0"/>
          <w:numId w:val="29"/>
        </w:numPr>
        <w:ind w:left="360"/>
        <w:rPr>
          <w:highlight w:val="yellow"/>
          <w:rPrChange w:id="660" w:author="Author" w:date="2018-01-25T13:43:00Z">
            <w:rPr/>
          </w:rPrChange>
        </w:rPr>
      </w:pPr>
      <w:r w:rsidRPr="00EE5A87">
        <w:rPr>
          <w:rStyle w:val="SAPScreenElement"/>
          <w:color w:val="auto"/>
        </w:rPr>
        <w:t>Internal Training</w:t>
      </w:r>
      <w:r w:rsidRPr="00EE5A87">
        <w:t xml:space="preserve">: </w:t>
      </w:r>
      <w:r w:rsidR="00E47536" w:rsidRPr="003662D1">
        <w:rPr>
          <w:strike/>
          <w:highlight w:val="yellow"/>
          <w:rPrChange w:id="661" w:author="Author" w:date="2018-01-25T13:43:00Z">
            <w:rPr/>
          </w:rPrChange>
        </w:rPr>
        <w:t xml:space="preserve">this is a training, such as a course, or any other event, such as a social project, that is conducted within your </w:t>
      </w:r>
      <w:r w:rsidR="00261D5A" w:rsidRPr="003662D1">
        <w:rPr>
          <w:strike/>
          <w:highlight w:val="yellow"/>
          <w:rPrChange w:id="662" w:author="Author" w:date="2018-01-25T13:43:00Z">
            <w:rPr/>
          </w:rPrChange>
        </w:rPr>
        <w:t>company</w:t>
      </w:r>
      <w:r w:rsidR="00E47536" w:rsidRPr="003662D1">
        <w:rPr>
          <w:highlight w:val="yellow"/>
          <w:rPrChange w:id="663" w:author="Author" w:date="2018-01-25T13:43:00Z">
            <w:rPr/>
          </w:rPrChange>
        </w:rPr>
        <w:t>.</w:t>
      </w:r>
      <w:ins w:id="664" w:author="Author" w:date="2018-01-25T13:42:00Z">
        <w:r w:rsidR="002F6932" w:rsidRPr="003662D1">
          <w:rPr>
            <w:highlight w:val="yellow"/>
            <w:rPrChange w:id="665" w:author="Author" w:date="2018-01-25T13:43:00Z">
              <w:rPr/>
            </w:rPrChange>
          </w:rPr>
          <w:t xml:space="preserve"> this is a training course within your company.</w:t>
        </w:r>
      </w:ins>
    </w:p>
    <w:p w14:paraId="7C0399FB" w14:textId="2C286AFD" w:rsidR="00E47536" w:rsidRPr="003662D1" w:rsidRDefault="00E47536" w:rsidP="00933B07">
      <w:pPr>
        <w:pStyle w:val="ListParagraph"/>
        <w:numPr>
          <w:ilvl w:val="0"/>
          <w:numId w:val="29"/>
        </w:numPr>
        <w:ind w:left="360"/>
        <w:rPr>
          <w:highlight w:val="yellow"/>
          <w:rPrChange w:id="666" w:author="Author" w:date="2018-01-25T13:42:00Z">
            <w:rPr/>
          </w:rPrChange>
        </w:rPr>
      </w:pPr>
      <w:r w:rsidRPr="00EE5A87">
        <w:rPr>
          <w:rStyle w:val="SAPScreenElement"/>
          <w:color w:val="auto"/>
        </w:rPr>
        <w:t>On-the-Job Training</w:t>
      </w:r>
      <w:r w:rsidRPr="00EE5A87">
        <w:t xml:space="preserve">: </w:t>
      </w:r>
      <w:r w:rsidRPr="003662D1">
        <w:rPr>
          <w:strike/>
          <w:highlight w:val="yellow"/>
          <w:rPrChange w:id="667" w:author="Author" w:date="2018-01-25T13:42:00Z">
            <w:rPr/>
          </w:rPrChange>
        </w:rPr>
        <w:t>this is a practical training event intended to give apprentices direct experience of the work they will be doing</w:t>
      </w:r>
      <w:r w:rsidRPr="003662D1">
        <w:rPr>
          <w:highlight w:val="yellow"/>
          <w:rPrChange w:id="668" w:author="Author" w:date="2018-01-25T13:42:00Z">
            <w:rPr/>
          </w:rPrChange>
        </w:rPr>
        <w:t>.</w:t>
      </w:r>
      <w:ins w:id="669" w:author="Author" w:date="2018-01-25T13:41:00Z">
        <w:r w:rsidR="002F6932" w:rsidRPr="003662D1">
          <w:rPr>
            <w:highlight w:val="yellow"/>
            <w:rPrChange w:id="670" w:author="Author" w:date="2018-01-25T13:42:00Z">
              <w:rPr/>
            </w:rPrChange>
          </w:rPr>
          <w:t xml:space="preserve"> this is practical experience of </w:t>
        </w:r>
      </w:ins>
      <w:ins w:id="671" w:author="Author" w:date="2018-01-25T13:42:00Z">
        <w:r w:rsidR="002F6932" w:rsidRPr="003662D1">
          <w:rPr>
            <w:highlight w:val="yellow"/>
            <w:rPrChange w:id="672" w:author="Author" w:date="2018-01-25T13:42:00Z">
              <w:rPr/>
            </w:rPrChange>
          </w:rPr>
          <w:t>the work the individual is an apprentice for.</w:t>
        </w:r>
      </w:ins>
    </w:p>
    <w:p w14:paraId="0BCC9EB5" w14:textId="04FB40E7" w:rsidR="00223BE5" w:rsidRPr="00EE5A87" w:rsidRDefault="00223BE5" w:rsidP="00223BE5">
      <w:pPr>
        <w:pStyle w:val="SAPKeyblockTitle"/>
      </w:pPr>
      <w:r w:rsidRPr="00EE5A87">
        <w:lastRenderedPageBreak/>
        <w:t>Prerequisites</w:t>
      </w:r>
    </w:p>
    <w:p w14:paraId="3362BD42" w14:textId="69FD7575" w:rsidR="00223BE5" w:rsidRPr="00EE5A87" w:rsidRDefault="00223BE5" w:rsidP="00223BE5">
      <w:r w:rsidRPr="00EE5A87">
        <w:t>Appropriate event types have been defined during configuration. You need these events in order to be able to create them in the calendar of the apprentices.</w:t>
      </w:r>
    </w:p>
    <w:p w14:paraId="67BFFDD7" w14:textId="77777777" w:rsidR="00107BDA" w:rsidRPr="00EE5A87" w:rsidRDefault="00107BDA" w:rsidP="00107BDA">
      <w:pPr>
        <w:pStyle w:val="SAPKeyblockTitle"/>
      </w:pPr>
      <w:r w:rsidRPr="00EE5A87">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530"/>
        <w:gridCol w:w="2610"/>
        <w:gridCol w:w="2700"/>
        <w:gridCol w:w="2700"/>
        <w:gridCol w:w="2790"/>
        <w:gridCol w:w="1260"/>
      </w:tblGrid>
      <w:tr w:rsidR="002F6450" w:rsidRPr="00EE5A87" w14:paraId="6A20F1DA" w14:textId="77777777" w:rsidTr="00B73F30">
        <w:trPr>
          <w:trHeight w:val="432"/>
          <w:tblHeader/>
        </w:trPr>
        <w:tc>
          <w:tcPr>
            <w:tcW w:w="692" w:type="dxa"/>
            <w:shd w:val="clear" w:color="auto" w:fill="999999"/>
          </w:tcPr>
          <w:p w14:paraId="4B7A1DDC" w14:textId="77777777" w:rsidR="002F6450" w:rsidRPr="00EE5A87" w:rsidRDefault="002F6450" w:rsidP="002F6450">
            <w:pPr>
              <w:pStyle w:val="TableHeading"/>
              <w:rPr>
                <w:rFonts w:ascii="BentonSans Bold" w:hAnsi="BentonSans Bold"/>
                <w:bCs/>
                <w:color w:val="FFFFFF"/>
                <w:sz w:val="18"/>
              </w:rPr>
            </w:pPr>
            <w:r w:rsidRPr="00EE5A87">
              <w:rPr>
                <w:rFonts w:ascii="BentonSans Bold" w:hAnsi="BentonSans Bold"/>
                <w:bCs/>
                <w:color w:val="FFFFFF"/>
                <w:sz w:val="18"/>
              </w:rPr>
              <w:t>Test Step #</w:t>
            </w:r>
          </w:p>
        </w:tc>
        <w:tc>
          <w:tcPr>
            <w:tcW w:w="1530" w:type="dxa"/>
            <w:shd w:val="clear" w:color="auto" w:fill="999999"/>
          </w:tcPr>
          <w:p w14:paraId="26D86B52" w14:textId="77777777" w:rsidR="002F6450" w:rsidRPr="00EE5A87" w:rsidRDefault="002F6450" w:rsidP="002F6450">
            <w:pPr>
              <w:pStyle w:val="TableHeading"/>
              <w:rPr>
                <w:rFonts w:ascii="BentonSans Bold" w:hAnsi="BentonSans Bold"/>
                <w:bCs/>
                <w:color w:val="FFFFFF"/>
                <w:sz w:val="18"/>
              </w:rPr>
            </w:pPr>
            <w:r w:rsidRPr="00EE5A87">
              <w:rPr>
                <w:rFonts w:ascii="BentonSans Bold" w:hAnsi="BentonSans Bold"/>
                <w:bCs/>
                <w:color w:val="FFFFFF"/>
                <w:sz w:val="18"/>
              </w:rPr>
              <w:t>Test Step Name</w:t>
            </w:r>
          </w:p>
        </w:tc>
        <w:tc>
          <w:tcPr>
            <w:tcW w:w="2610" w:type="dxa"/>
            <w:shd w:val="clear" w:color="auto" w:fill="999999"/>
          </w:tcPr>
          <w:p w14:paraId="5799FFEE" w14:textId="77777777" w:rsidR="002F6450" w:rsidRPr="00EE5A87" w:rsidRDefault="002F6450" w:rsidP="002F6450">
            <w:pPr>
              <w:pStyle w:val="TableHeading"/>
              <w:rPr>
                <w:rFonts w:ascii="BentonSans Bold" w:hAnsi="BentonSans Bold"/>
                <w:bCs/>
                <w:color w:val="FFFFFF"/>
                <w:sz w:val="18"/>
              </w:rPr>
            </w:pPr>
            <w:r w:rsidRPr="00EE5A87">
              <w:rPr>
                <w:rFonts w:ascii="BentonSans Bold" w:hAnsi="BentonSans Bold"/>
                <w:bCs/>
                <w:color w:val="FFFFFF"/>
                <w:sz w:val="18"/>
              </w:rPr>
              <w:t>Instruction</w:t>
            </w:r>
          </w:p>
        </w:tc>
        <w:tc>
          <w:tcPr>
            <w:tcW w:w="2700" w:type="dxa"/>
            <w:shd w:val="clear" w:color="auto" w:fill="999999"/>
          </w:tcPr>
          <w:p w14:paraId="49FC30D1" w14:textId="77777777" w:rsidR="002F6450" w:rsidRPr="00EE5A87" w:rsidRDefault="002F6450" w:rsidP="002F6450">
            <w:pPr>
              <w:pStyle w:val="TableHeading"/>
              <w:rPr>
                <w:rFonts w:ascii="BentonSans Bold" w:hAnsi="BentonSans Bold"/>
                <w:bCs/>
                <w:color w:val="FFFFFF"/>
                <w:sz w:val="18"/>
              </w:rPr>
            </w:pPr>
            <w:r w:rsidRPr="00EE5A87">
              <w:rPr>
                <w:rFonts w:ascii="BentonSans Bold" w:hAnsi="BentonSans Bold"/>
                <w:bCs/>
                <w:color w:val="FFFFFF"/>
                <w:sz w:val="18"/>
              </w:rPr>
              <w:t>User Entries:</w:t>
            </w:r>
            <w:r w:rsidRPr="00EE5A87">
              <w:rPr>
                <w:rFonts w:ascii="BentonSans Bold" w:hAnsi="BentonSans Bold"/>
                <w:bCs/>
                <w:color w:val="FFFFFF"/>
                <w:sz w:val="18"/>
              </w:rPr>
              <w:br/>
              <w:t>Field Name: User Action and Value</w:t>
            </w:r>
          </w:p>
        </w:tc>
        <w:tc>
          <w:tcPr>
            <w:tcW w:w="2700" w:type="dxa"/>
            <w:shd w:val="clear" w:color="auto" w:fill="999999"/>
          </w:tcPr>
          <w:p w14:paraId="07EB631F" w14:textId="2D410C82" w:rsidR="002F6450" w:rsidRPr="00EE5A87" w:rsidRDefault="002F6450" w:rsidP="002F6450">
            <w:pPr>
              <w:pStyle w:val="TableHeading"/>
              <w:rPr>
                <w:rFonts w:ascii="BentonSans Bold" w:hAnsi="BentonSans Bold"/>
                <w:bCs/>
                <w:color w:val="FFFFFF"/>
                <w:sz w:val="18"/>
              </w:rPr>
            </w:pPr>
            <w:r w:rsidRPr="00EE5A87">
              <w:rPr>
                <w:rFonts w:ascii="BentonSans Bold" w:hAnsi="BentonSans Bold"/>
                <w:bCs/>
                <w:color w:val="FFFFFF"/>
                <w:sz w:val="18"/>
              </w:rPr>
              <w:t>Additional Information</w:t>
            </w:r>
          </w:p>
        </w:tc>
        <w:tc>
          <w:tcPr>
            <w:tcW w:w="2790" w:type="dxa"/>
            <w:shd w:val="clear" w:color="auto" w:fill="999999"/>
          </w:tcPr>
          <w:p w14:paraId="6AE99638" w14:textId="3C0E33F0" w:rsidR="002F6450" w:rsidRPr="00EE5A87" w:rsidRDefault="002F6450" w:rsidP="002F6450">
            <w:pPr>
              <w:pStyle w:val="TableHeading"/>
              <w:rPr>
                <w:rFonts w:ascii="BentonSans Bold" w:hAnsi="BentonSans Bold"/>
                <w:bCs/>
                <w:color w:val="FFFFFF"/>
                <w:sz w:val="18"/>
              </w:rPr>
            </w:pPr>
            <w:r w:rsidRPr="00EE5A87">
              <w:rPr>
                <w:rFonts w:ascii="BentonSans Bold" w:hAnsi="BentonSans Bold"/>
                <w:bCs/>
                <w:color w:val="FFFFFF"/>
                <w:sz w:val="18"/>
              </w:rPr>
              <w:t>Expected Result</w:t>
            </w:r>
          </w:p>
        </w:tc>
        <w:tc>
          <w:tcPr>
            <w:tcW w:w="1260" w:type="dxa"/>
            <w:shd w:val="clear" w:color="auto" w:fill="999999"/>
          </w:tcPr>
          <w:p w14:paraId="1E34C973" w14:textId="77777777" w:rsidR="002F6450" w:rsidRPr="00EE5A87" w:rsidRDefault="002F6450" w:rsidP="002F6450">
            <w:pPr>
              <w:pStyle w:val="TableHeading"/>
              <w:rPr>
                <w:rFonts w:ascii="BentonSans Bold" w:hAnsi="BentonSans Bold"/>
                <w:bCs/>
                <w:color w:val="FFFFFF"/>
                <w:sz w:val="18"/>
              </w:rPr>
            </w:pPr>
            <w:r w:rsidRPr="00EE5A87">
              <w:rPr>
                <w:rFonts w:ascii="BentonSans Bold" w:hAnsi="BentonSans Bold"/>
                <w:bCs/>
                <w:color w:val="FFFFFF"/>
                <w:sz w:val="18"/>
              </w:rPr>
              <w:t>Pass / Fail / Comment</w:t>
            </w:r>
          </w:p>
        </w:tc>
      </w:tr>
      <w:tr w:rsidR="002F6450" w:rsidRPr="00EE5A87" w14:paraId="619467F0" w14:textId="77777777" w:rsidTr="00B73F30">
        <w:trPr>
          <w:trHeight w:val="288"/>
        </w:trPr>
        <w:tc>
          <w:tcPr>
            <w:tcW w:w="692" w:type="dxa"/>
            <w:shd w:val="clear" w:color="auto" w:fill="auto"/>
          </w:tcPr>
          <w:p w14:paraId="0CEB376D" w14:textId="77777777" w:rsidR="002F6450" w:rsidRPr="00EE5A87" w:rsidRDefault="002F6450" w:rsidP="002F6450">
            <w:r w:rsidRPr="00EE5A87">
              <w:t>1</w:t>
            </w:r>
          </w:p>
        </w:tc>
        <w:tc>
          <w:tcPr>
            <w:tcW w:w="1530" w:type="dxa"/>
            <w:shd w:val="clear" w:color="auto" w:fill="auto"/>
          </w:tcPr>
          <w:p w14:paraId="36BA1469" w14:textId="77777777" w:rsidR="002F6450" w:rsidRPr="00EE5A87" w:rsidRDefault="002F6450" w:rsidP="002F6450">
            <w:pPr>
              <w:rPr>
                <w:rStyle w:val="SAPEmphasis"/>
              </w:rPr>
            </w:pPr>
            <w:r w:rsidRPr="00EE5A87">
              <w:rPr>
                <w:rStyle w:val="SAPEmphasis"/>
              </w:rPr>
              <w:t>Log on</w:t>
            </w:r>
          </w:p>
        </w:tc>
        <w:tc>
          <w:tcPr>
            <w:tcW w:w="2610" w:type="dxa"/>
            <w:shd w:val="clear" w:color="auto" w:fill="auto"/>
          </w:tcPr>
          <w:p w14:paraId="1BADC262" w14:textId="749D1F00" w:rsidR="002F6450" w:rsidRPr="00EE5A87" w:rsidRDefault="002F6450" w:rsidP="002F6450">
            <w:r w:rsidRPr="00EE5A87">
              <w:t xml:space="preserve">Log on to </w:t>
            </w:r>
            <w:r w:rsidR="002965CF" w:rsidRPr="00EE5A87">
              <w:rPr>
                <w:rStyle w:val="SAPScreenElement"/>
                <w:color w:val="auto"/>
              </w:rPr>
              <w:t>Employee Central</w:t>
            </w:r>
            <w:r w:rsidR="002965CF" w:rsidRPr="00EE5A87" w:rsidDel="00765839">
              <w:rPr>
                <w:rStyle w:val="SAPScreenElement"/>
              </w:rPr>
              <w:t xml:space="preserve"> </w:t>
            </w:r>
            <w:r w:rsidRPr="00EE5A87">
              <w:t>as Apprentice Supervisor.</w:t>
            </w:r>
          </w:p>
        </w:tc>
        <w:tc>
          <w:tcPr>
            <w:tcW w:w="2700" w:type="dxa"/>
          </w:tcPr>
          <w:p w14:paraId="7406F2F4" w14:textId="77777777" w:rsidR="002F6450" w:rsidRPr="00EE5A87" w:rsidRDefault="002F6450" w:rsidP="002F6450">
            <w:pPr>
              <w:rPr>
                <w:rFonts w:cs="Arial"/>
                <w:bCs/>
              </w:rPr>
            </w:pPr>
          </w:p>
        </w:tc>
        <w:tc>
          <w:tcPr>
            <w:tcW w:w="2700" w:type="dxa"/>
            <w:vMerge w:val="restart"/>
          </w:tcPr>
          <w:p w14:paraId="5E880D30" w14:textId="33899A97" w:rsidR="002F6450" w:rsidRPr="00EE5A87" w:rsidRDefault="002F6450" w:rsidP="002F6450">
            <w:r w:rsidRPr="00EE5A87">
              <w:t xml:space="preserve">In case you execute this process step immediately after the previous process step and are already on the </w:t>
            </w:r>
            <w:r w:rsidRPr="00EE5A87">
              <w:rPr>
                <w:rStyle w:val="SAPScreenElement"/>
              </w:rPr>
              <w:t xml:space="preserve">Apprentice Management </w:t>
            </w:r>
            <w:r w:rsidRPr="00EE5A87">
              <w:t>main page, you can skip these test steps and proceed directly with test step # 3.</w:t>
            </w:r>
          </w:p>
        </w:tc>
        <w:tc>
          <w:tcPr>
            <w:tcW w:w="2790" w:type="dxa"/>
            <w:shd w:val="clear" w:color="auto" w:fill="auto"/>
          </w:tcPr>
          <w:p w14:paraId="49A3742D" w14:textId="6C464312" w:rsidR="002F6450" w:rsidRPr="00EE5A87" w:rsidRDefault="002F6450" w:rsidP="002F6450">
            <w:r w:rsidRPr="00EE5A87">
              <w:t xml:space="preserve">The </w:t>
            </w:r>
            <w:r w:rsidRPr="00EE5A87">
              <w:rPr>
                <w:rStyle w:val="SAPScreenElement"/>
              </w:rPr>
              <w:t>Home</w:t>
            </w:r>
            <w:r w:rsidRPr="00EE5A87">
              <w:t xml:space="preserve"> page is displayed.</w:t>
            </w:r>
          </w:p>
        </w:tc>
        <w:tc>
          <w:tcPr>
            <w:tcW w:w="1260" w:type="dxa"/>
          </w:tcPr>
          <w:p w14:paraId="1EACADCE" w14:textId="77777777" w:rsidR="002F6450" w:rsidRPr="00EE5A87" w:rsidRDefault="002F6450" w:rsidP="002F6450">
            <w:pPr>
              <w:rPr>
                <w:rFonts w:cs="Arial"/>
                <w:bCs/>
              </w:rPr>
            </w:pPr>
          </w:p>
        </w:tc>
      </w:tr>
      <w:tr w:rsidR="002F6450" w:rsidRPr="00EE5A87" w14:paraId="6E79456D" w14:textId="77777777" w:rsidTr="00B73F30">
        <w:trPr>
          <w:trHeight w:val="288"/>
        </w:trPr>
        <w:tc>
          <w:tcPr>
            <w:tcW w:w="692" w:type="dxa"/>
            <w:shd w:val="clear" w:color="auto" w:fill="auto"/>
          </w:tcPr>
          <w:p w14:paraId="1564538F" w14:textId="77777777" w:rsidR="002F6450" w:rsidRPr="00EE5A87" w:rsidRDefault="002F6450" w:rsidP="002F6450">
            <w:r w:rsidRPr="00EE5A87">
              <w:t>2</w:t>
            </w:r>
          </w:p>
        </w:tc>
        <w:tc>
          <w:tcPr>
            <w:tcW w:w="1530" w:type="dxa"/>
            <w:shd w:val="clear" w:color="auto" w:fill="auto"/>
          </w:tcPr>
          <w:p w14:paraId="44E6419B" w14:textId="77777777" w:rsidR="002F6450" w:rsidRPr="00EE5A87" w:rsidRDefault="002F6450" w:rsidP="002F6450">
            <w:pPr>
              <w:rPr>
                <w:rStyle w:val="SAPEmphasis"/>
              </w:rPr>
            </w:pPr>
            <w:r w:rsidRPr="00EE5A87">
              <w:rPr>
                <w:rStyle w:val="SAPEmphasis"/>
              </w:rPr>
              <w:t>Access Apprentice Management module</w:t>
            </w:r>
          </w:p>
        </w:tc>
        <w:tc>
          <w:tcPr>
            <w:tcW w:w="2610" w:type="dxa"/>
            <w:shd w:val="clear" w:color="auto" w:fill="auto"/>
          </w:tcPr>
          <w:p w14:paraId="506FBB0A" w14:textId="77777777" w:rsidR="002F6450" w:rsidRPr="00EE5A87" w:rsidRDefault="002F6450" w:rsidP="002F6450">
            <w:r w:rsidRPr="00EE5A87">
              <w:t>From the</w:t>
            </w:r>
            <w:r w:rsidRPr="00EE5A87">
              <w:rPr>
                <w:i/>
              </w:rPr>
              <w:t xml:space="preserve"> </w:t>
            </w:r>
            <w:r w:rsidRPr="00EE5A87">
              <w:rPr>
                <w:rStyle w:val="SAPScreenElement"/>
              </w:rPr>
              <w:t>Home</w:t>
            </w:r>
            <w:r w:rsidRPr="00EE5A87">
              <w:rPr>
                <w:i/>
              </w:rPr>
              <w:t xml:space="preserve"> </w:t>
            </w:r>
            <w:r w:rsidRPr="00EE5A87">
              <w:t xml:space="preserve">drop-down, select </w:t>
            </w:r>
            <w:r w:rsidRPr="00EE5A87">
              <w:rPr>
                <w:rStyle w:val="SAPScreenElement"/>
              </w:rPr>
              <w:t>Apprentice Management</w:t>
            </w:r>
            <w:r w:rsidRPr="00EE5A87">
              <w:rPr>
                <w:i/>
              </w:rPr>
              <w:t>.</w:t>
            </w:r>
          </w:p>
        </w:tc>
        <w:tc>
          <w:tcPr>
            <w:tcW w:w="2700" w:type="dxa"/>
          </w:tcPr>
          <w:p w14:paraId="69673F67" w14:textId="77777777" w:rsidR="002F6450" w:rsidRPr="00EE5A87" w:rsidRDefault="002F6450" w:rsidP="002F6450">
            <w:pPr>
              <w:rPr>
                <w:rFonts w:cs="Arial"/>
                <w:bCs/>
              </w:rPr>
            </w:pPr>
          </w:p>
        </w:tc>
        <w:tc>
          <w:tcPr>
            <w:tcW w:w="2700" w:type="dxa"/>
            <w:vMerge/>
          </w:tcPr>
          <w:p w14:paraId="49415FE5" w14:textId="77777777" w:rsidR="002F6450" w:rsidRPr="00EE5A87" w:rsidRDefault="002F6450" w:rsidP="002F6450"/>
        </w:tc>
        <w:tc>
          <w:tcPr>
            <w:tcW w:w="2790" w:type="dxa"/>
            <w:shd w:val="clear" w:color="auto" w:fill="auto"/>
          </w:tcPr>
          <w:p w14:paraId="058C92C6" w14:textId="0E11BF32" w:rsidR="002F6450" w:rsidRPr="00EE5A87" w:rsidRDefault="002F6450" w:rsidP="002F6450">
            <w:r w:rsidRPr="00EE5A87">
              <w:t xml:space="preserve">The </w:t>
            </w:r>
            <w:r w:rsidRPr="00EE5A87">
              <w:rPr>
                <w:rStyle w:val="SAPScreenElement"/>
              </w:rPr>
              <w:t xml:space="preserve">Apprentice Management </w:t>
            </w:r>
            <w:r w:rsidRPr="00EE5A87">
              <w:t xml:space="preserve">page is displayed, containing </w:t>
            </w:r>
            <w:r w:rsidR="00166F95" w:rsidRPr="00EE5A87">
              <w:t>a calendar and color</w:t>
            </w:r>
            <w:ins w:id="673" w:author="Author" w:date="2018-01-29T10:29:00Z">
              <w:r w:rsidR="0097451A">
                <w:t>-</w:t>
              </w:r>
            </w:ins>
            <w:del w:id="674" w:author="Author" w:date="2018-01-29T10:29:00Z">
              <w:r w:rsidR="00166F95" w:rsidRPr="00EE5A87" w:rsidDel="0097451A">
                <w:delText xml:space="preserve"> </w:delText>
              </w:r>
            </w:del>
            <w:r w:rsidR="00166F95" w:rsidRPr="00EE5A87">
              <w:t>cod</w:t>
            </w:r>
            <w:r w:rsidR="00856A91" w:rsidRPr="00EE5A87">
              <w:t>ed</w:t>
            </w:r>
            <w:r w:rsidR="00166F95" w:rsidRPr="00EE5A87">
              <w:t xml:space="preserve"> events:</w:t>
            </w:r>
          </w:p>
          <w:p w14:paraId="56F73BB7" w14:textId="5D6F10E3" w:rsidR="002F6450" w:rsidRPr="00EE5A87" w:rsidRDefault="002F6450" w:rsidP="00166F95">
            <w:pPr>
              <w:pStyle w:val="ListParagraph"/>
              <w:numPr>
                <w:ilvl w:val="0"/>
                <w:numId w:val="35"/>
              </w:numPr>
              <w:ind w:left="338" w:hanging="270"/>
            </w:pPr>
            <w:r w:rsidRPr="00EE5A87">
              <w:t>On-</w:t>
            </w:r>
            <w:ins w:id="675" w:author="Author" w:date="2018-01-25T13:44:00Z">
              <w:r w:rsidR="002F6932">
                <w:t>T</w:t>
              </w:r>
            </w:ins>
            <w:del w:id="676" w:author="Author" w:date="2018-01-25T13:44:00Z">
              <w:r w:rsidRPr="00EE5A87" w:rsidDel="002F6932">
                <w:delText>t</w:delText>
              </w:r>
            </w:del>
            <w:r w:rsidRPr="00EE5A87">
              <w:t>he-</w:t>
            </w:r>
            <w:ins w:id="677" w:author="Author" w:date="2018-01-25T13:44:00Z">
              <w:r w:rsidR="002F6932">
                <w:t>J</w:t>
              </w:r>
            </w:ins>
            <w:del w:id="678" w:author="Author" w:date="2018-01-25T13:44:00Z">
              <w:r w:rsidRPr="00EE5A87" w:rsidDel="002F6932">
                <w:delText>j</w:delText>
              </w:r>
            </w:del>
            <w:r w:rsidRPr="00EE5A87">
              <w:t xml:space="preserve">ob </w:t>
            </w:r>
            <w:ins w:id="679" w:author="Author" w:date="2018-01-25T13:44:00Z">
              <w:r w:rsidR="002F6932">
                <w:t>T</w:t>
              </w:r>
            </w:ins>
            <w:del w:id="680" w:author="Author" w:date="2018-01-25T13:44:00Z">
              <w:r w:rsidRPr="00EE5A87" w:rsidDel="002F6932">
                <w:delText>t</w:delText>
              </w:r>
            </w:del>
            <w:r w:rsidRPr="00EE5A87">
              <w:t xml:space="preserve">raining </w:t>
            </w:r>
          </w:p>
          <w:p w14:paraId="65BABA30" w14:textId="487E6D4D" w:rsidR="002F6450" w:rsidRPr="00EE5A87" w:rsidRDefault="002F6450" w:rsidP="00166F95">
            <w:pPr>
              <w:pStyle w:val="ListParagraph"/>
              <w:numPr>
                <w:ilvl w:val="0"/>
                <w:numId w:val="35"/>
              </w:numPr>
              <w:ind w:left="338" w:hanging="270"/>
            </w:pPr>
            <w:r w:rsidRPr="00EE5A87">
              <w:t xml:space="preserve">Other </w:t>
            </w:r>
            <w:ins w:id="681" w:author="Author" w:date="2018-01-25T13:45:00Z">
              <w:r w:rsidR="002F6932">
                <w:t>I</w:t>
              </w:r>
            </w:ins>
            <w:del w:id="682" w:author="Author" w:date="2018-01-25T13:45:00Z">
              <w:r w:rsidRPr="00EE5A87" w:rsidDel="002F6932">
                <w:delText>i</w:delText>
              </w:r>
            </w:del>
            <w:r w:rsidRPr="00EE5A87">
              <w:t xml:space="preserve">nternal </w:t>
            </w:r>
            <w:ins w:id="683" w:author="Author" w:date="2018-01-25T13:45:00Z">
              <w:r w:rsidR="002F6932">
                <w:t>E</w:t>
              </w:r>
            </w:ins>
            <w:del w:id="684" w:author="Author" w:date="2018-01-25T13:45:00Z">
              <w:r w:rsidRPr="00EE5A87" w:rsidDel="002F6932">
                <w:delText>e</w:delText>
              </w:r>
            </w:del>
            <w:r w:rsidRPr="00EE5A87">
              <w:t>vents</w:t>
            </w:r>
          </w:p>
          <w:p w14:paraId="4785B40E" w14:textId="552063D5" w:rsidR="002F6450" w:rsidRPr="00EE5A87" w:rsidRDefault="002F6450" w:rsidP="00166F95">
            <w:pPr>
              <w:pStyle w:val="ListParagraph"/>
              <w:numPr>
                <w:ilvl w:val="0"/>
                <w:numId w:val="35"/>
              </w:numPr>
              <w:ind w:left="338" w:hanging="270"/>
            </w:pPr>
            <w:r w:rsidRPr="00EE5A87">
              <w:t>School</w:t>
            </w:r>
          </w:p>
          <w:p w14:paraId="38F84B47" w14:textId="56A2CBA7" w:rsidR="002F6450" w:rsidRPr="00EE5A87" w:rsidRDefault="002F6450" w:rsidP="00166F95">
            <w:pPr>
              <w:pStyle w:val="ListParagraph"/>
              <w:numPr>
                <w:ilvl w:val="0"/>
                <w:numId w:val="35"/>
              </w:numPr>
              <w:ind w:left="338" w:hanging="270"/>
            </w:pPr>
            <w:r w:rsidRPr="00EE5A87">
              <w:t>Time off, such as vacation</w:t>
            </w:r>
          </w:p>
        </w:tc>
        <w:tc>
          <w:tcPr>
            <w:tcW w:w="1260" w:type="dxa"/>
          </w:tcPr>
          <w:p w14:paraId="286CBC1C" w14:textId="77777777" w:rsidR="002F6450" w:rsidRPr="00EE5A87" w:rsidRDefault="002F6450" w:rsidP="002F6450">
            <w:pPr>
              <w:rPr>
                <w:rFonts w:cs="Arial"/>
                <w:bCs/>
              </w:rPr>
            </w:pPr>
          </w:p>
        </w:tc>
      </w:tr>
      <w:tr w:rsidR="00DC77D3" w:rsidRPr="00EE5A87" w14:paraId="64512107" w14:textId="77777777" w:rsidTr="00B73F30">
        <w:trPr>
          <w:trHeight w:val="288"/>
        </w:trPr>
        <w:tc>
          <w:tcPr>
            <w:tcW w:w="692" w:type="dxa"/>
            <w:vMerge w:val="restart"/>
            <w:shd w:val="clear" w:color="auto" w:fill="auto"/>
          </w:tcPr>
          <w:p w14:paraId="2918E78B" w14:textId="57520196" w:rsidR="00DC77D3" w:rsidRPr="00EE5A87" w:rsidRDefault="00DC77D3" w:rsidP="002F6450">
            <w:r w:rsidRPr="00EE5A87">
              <w:t>3</w:t>
            </w:r>
          </w:p>
        </w:tc>
        <w:tc>
          <w:tcPr>
            <w:tcW w:w="1530" w:type="dxa"/>
            <w:vMerge w:val="restart"/>
            <w:shd w:val="clear" w:color="auto" w:fill="auto"/>
          </w:tcPr>
          <w:p w14:paraId="3B7780FC" w14:textId="3507CEBC" w:rsidR="00DC77D3" w:rsidRPr="00EE5A87" w:rsidRDefault="00DC77D3" w:rsidP="002F6450">
            <w:pPr>
              <w:rPr>
                <w:rStyle w:val="SAPEmphasis"/>
              </w:rPr>
            </w:pPr>
            <w:r w:rsidRPr="00EE5A87">
              <w:rPr>
                <w:rStyle w:val="SAPEmphasis"/>
              </w:rPr>
              <w:t>Select Apprentice Group</w:t>
            </w:r>
          </w:p>
        </w:tc>
        <w:tc>
          <w:tcPr>
            <w:tcW w:w="2610" w:type="dxa"/>
            <w:vMerge w:val="restart"/>
            <w:shd w:val="clear" w:color="auto" w:fill="auto"/>
          </w:tcPr>
          <w:p w14:paraId="729C13F1" w14:textId="0D785068" w:rsidR="00DC77D3" w:rsidRPr="00EE5A87" w:rsidRDefault="00DC77D3" w:rsidP="00166F95">
            <w:r w:rsidRPr="00EE5A87">
              <w:t>Select the apprentice group(s) which contain the apprentice(s) you are responsible for.</w:t>
            </w:r>
          </w:p>
        </w:tc>
        <w:tc>
          <w:tcPr>
            <w:tcW w:w="2700" w:type="dxa"/>
          </w:tcPr>
          <w:p w14:paraId="68B600EE" w14:textId="5843D888" w:rsidR="00DC77D3" w:rsidRPr="00EE5A87" w:rsidRDefault="00DC77D3" w:rsidP="002F6450">
            <w:pPr>
              <w:rPr>
                <w:rFonts w:cs="Arial"/>
                <w:bCs/>
              </w:rPr>
            </w:pPr>
            <w:r w:rsidRPr="00EE5A87">
              <w:rPr>
                <w:rStyle w:val="SAPScreenElement"/>
              </w:rPr>
              <w:t>View Plan</w:t>
            </w:r>
            <w:r w:rsidRPr="00EE5A87">
              <w:rPr>
                <w:rFonts w:cs="Arial"/>
                <w:bCs/>
              </w:rPr>
              <w:t xml:space="preserve">: </w:t>
            </w:r>
            <w:r w:rsidRPr="00EE5A87">
              <w:rPr>
                <w:rStyle w:val="SAPMonospace"/>
              </w:rPr>
              <w:t xml:space="preserve">Apprenticeship Plan </w:t>
            </w:r>
            <w:r w:rsidRPr="00EE5A87">
              <w:rPr>
                <w:rFonts w:cs="Arial"/>
                <w:bCs/>
              </w:rPr>
              <w:t>is defaulted; leave as is</w:t>
            </w:r>
          </w:p>
        </w:tc>
        <w:tc>
          <w:tcPr>
            <w:tcW w:w="2700" w:type="dxa"/>
          </w:tcPr>
          <w:p w14:paraId="2442B7FE" w14:textId="77777777" w:rsidR="00DC77D3" w:rsidRPr="00EE5A87" w:rsidRDefault="00DC77D3" w:rsidP="002F6450"/>
        </w:tc>
        <w:tc>
          <w:tcPr>
            <w:tcW w:w="2790" w:type="dxa"/>
            <w:shd w:val="clear" w:color="auto" w:fill="auto"/>
          </w:tcPr>
          <w:p w14:paraId="294E9862" w14:textId="6C08AF87" w:rsidR="00DC77D3" w:rsidRPr="00EE5A87" w:rsidRDefault="00DC77D3" w:rsidP="002F6450"/>
        </w:tc>
        <w:tc>
          <w:tcPr>
            <w:tcW w:w="1260" w:type="dxa"/>
            <w:vMerge w:val="restart"/>
          </w:tcPr>
          <w:p w14:paraId="4738ACFC" w14:textId="77777777" w:rsidR="00DC77D3" w:rsidRPr="00EE5A87" w:rsidRDefault="00DC77D3" w:rsidP="002F6450">
            <w:pPr>
              <w:rPr>
                <w:rFonts w:cs="Arial"/>
                <w:bCs/>
              </w:rPr>
            </w:pPr>
          </w:p>
        </w:tc>
      </w:tr>
      <w:tr w:rsidR="00DC77D3" w:rsidRPr="00EE5A87" w14:paraId="3589652E" w14:textId="77777777" w:rsidTr="00B73F30">
        <w:trPr>
          <w:trHeight w:val="288"/>
        </w:trPr>
        <w:tc>
          <w:tcPr>
            <w:tcW w:w="692" w:type="dxa"/>
            <w:vMerge/>
            <w:shd w:val="clear" w:color="auto" w:fill="auto"/>
          </w:tcPr>
          <w:p w14:paraId="0EC27363" w14:textId="77777777" w:rsidR="00DC77D3" w:rsidRPr="00EE5A87" w:rsidRDefault="00DC77D3" w:rsidP="002F6450"/>
        </w:tc>
        <w:tc>
          <w:tcPr>
            <w:tcW w:w="1530" w:type="dxa"/>
            <w:vMerge/>
            <w:shd w:val="clear" w:color="auto" w:fill="auto"/>
          </w:tcPr>
          <w:p w14:paraId="54D14A4C" w14:textId="77777777" w:rsidR="00DC77D3" w:rsidRPr="00EE5A87" w:rsidRDefault="00DC77D3" w:rsidP="002F6450">
            <w:pPr>
              <w:rPr>
                <w:rStyle w:val="SAPEmphasis"/>
              </w:rPr>
            </w:pPr>
          </w:p>
        </w:tc>
        <w:tc>
          <w:tcPr>
            <w:tcW w:w="2610" w:type="dxa"/>
            <w:vMerge/>
            <w:shd w:val="clear" w:color="auto" w:fill="auto"/>
          </w:tcPr>
          <w:p w14:paraId="7C1C1B53" w14:textId="77777777" w:rsidR="00DC77D3" w:rsidRPr="00EE5A87" w:rsidRDefault="00DC77D3" w:rsidP="002F6450"/>
        </w:tc>
        <w:tc>
          <w:tcPr>
            <w:tcW w:w="2700" w:type="dxa"/>
          </w:tcPr>
          <w:p w14:paraId="5D513790" w14:textId="4ABB3AE3" w:rsidR="00DC77D3" w:rsidRPr="00EE5A87" w:rsidRDefault="00DC77D3" w:rsidP="002F6450">
            <w:pPr>
              <w:rPr>
                <w:rFonts w:cs="Arial"/>
                <w:bCs/>
              </w:rPr>
            </w:pPr>
            <w:r w:rsidRPr="00EE5A87">
              <w:rPr>
                <w:rStyle w:val="SAPScreenElement"/>
              </w:rPr>
              <w:t>Show Plan for Apprentice Group(s)</w:t>
            </w:r>
            <w:r w:rsidRPr="00EE5A87">
              <w:rPr>
                <w:rFonts w:cs="Arial"/>
                <w:bCs/>
              </w:rPr>
              <w:t xml:space="preserve">: </w:t>
            </w:r>
            <w:r w:rsidRPr="00EE5A87">
              <w:t xml:space="preserve">select </w:t>
            </w:r>
            <w:r w:rsidRPr="00EE5A87">
              <w:rPr>
                <w:rFonts w:cs="Arial"/>
                <w:bCs/>
              </w:rPr>
              <w:t>the drop-down and in the list, that expands, flag the checkbox next to the group(s) of interest</w:t>
            </w:r>
          </w:p>
        </w:tc>
        <w:tc>
          <w:tcPr>
            <w:tcW w:w="2700" w:type="dxa"/>
          </w:tcPr>
          <w:p w14:paraId="4CE2E58D" w14:textId="77777777" w:rsidR="00DC77D3" w:rsidRPr="00EE5A87" w:rsidRDefault="00DC77D3" w:rsidP="002F6450"/>
        </w:tc>
        <w:tc>
          <w:tcPr>
            <w:tcW w:w="2790" w:type="dxa"/>
            <w:shd w:val="clear" w:color="auto" w:fill="auto"/>
          </w:tcPr>
          <w:p w14:paraId="0FCD6542" w14:textId="4496325E" w:rsidR="00DC77D3" w:rsidRPr="00EE5A87" w:rsidRDefault="00DC77D3" w:rsidP="002F6450">
            <w:r w:rsidRPr="00EE5A87">
              <w:t xml:space="preserve">The apprentices in the selected group(s) are displayed </w:t>
            </w:r>
            <w:del w:id="685" w:author="Author" w:date="2018-01-25T13:46:00Z">
              <w:r w:rsidRPr="00EE5A87" w:rsidDel="002F6932">
                <w:delText xml:space="preserve">below </w:delText>
              </w:r>
            </w:del>
            <w:ins w:id="686" w:author="Author" w:date="2018-01-25T13:46:00Z">
              <w:r w:rsidR="002F6932">
                <w:t xml:space="preserve">in </w:t>
              </w:r>
            </w:ins>
            <w:r w:rsidRPr="00EE5A87">
              <w:t>the calendar.</w:t>
            </w:r>
          </w:p>
        </w:tc>
        <w:tc>
          <w:tcPr>
            <w:tcW w:w="1260" w:type="dxa"/>
            <w:vMerge/>
          </w:tcPr>
          <w:p w14:paraId="55B25590" w14:textId="77777777" w:rsidR="00DC77D3" w:rsidRPr="00EE5A87" w:rsidRDefault="00DC77D3" w:rsidP="002F6450">
            <w:pPr>
              <w:rPr>
                <w:rFonts w:cs="Arial"/>
                <w:bCs/>
              </w:rPr>
            </w:pPr>
          </w:p>
        </w:tc>
      </w:tr>
      <w:tr w:rsidR="002F6450" w:rsidRPr="00EE5A87" w14:paraId="15AD8698" w14:textId="77777777" w:rsidTr="00B73F30">
        <w:trPr>
          <w:trHeight w:val="288"/>
        </w:trPr>
        <w:tc>
          <w:tcPr>
            <w:tcW w:w="692" w:type="dxa"/>
            <w:shd w:val="clear" w:color="auto" w:fill="auto"/>
          </w:tcPr>
          <w:p w14:paraId="79CFB435" w14:textId="6D652B67" w:rsidR="002F6450" w:rsidRPr="00EE5A87" w:rsidRDefault="002F6450" w:rsidP="002F6450">
            <w:r w:rsidRPr="00EE5A87">
              <w:t>4</w:t>
            </w:r>
          </w:p>
        </w:tc>
        <w:tc>
          <w:tcPr>
            <w:tcW w:w="1530" w:type="dxa"/>
            <w:shd w:val="clear" w:color="auto" w:fill="auto"/>
          </w:tcPr>
          <w:p w14:paraId="30416172" w14:textId="0A63C558" w:rsidR="002F6450" w:rsidRPr="00EE5A87" w:rsidRDefault="002F6450" w:rsidP="002F6450">
            <w:pPr>
              <w:rPr>
                <w:rStyle w:val="SAPEmphasis"/>
              </w:rPr>
            </w:pPr>
            <w:r w:rsidRPr="00EE5A87">
              <w:rPr>
                <w:rStyle w:val="SAPEmphasis"/>
              </w:rPr>
              <w:t>Create New Event for Apprentice</w:t>
            </w:r>
          </w:p>
        </w:tc>
        <w:tc>
          <w:tcPr>
            <w:tcW w:w="2610" w:type="dxa"/>
            <w:shd w:val="clear" w:color="auto" w:fill="auto"/>
          </w:tcPr>
          <w:p w14:paraId="5744268F" w14:textId="48997473" w:rsidR="00F21F53" w:rsidRPr="00EE5A87" w:rsidRDefault="002F6450" w:rsidP="00F21F53">
            <w:pPr>
              <w:rPr>
                <w:rFonts w:ascii="BentonSans Regular" w:hAnsi="BentonSans Regular"/>
                <w:color w:val="666666"/>
                <w:sz w:val="22"/>
              </w:rPr>
            </w:pPr>
            <w:r w:rsidRPr="00EE5A87">
              <w:t xml:space="preserve">To create new events in the calendar for the apprentice(s), flag the checkbox next to the apprentice(s) and choose the </w:t>
            </w:r>
            <w:r w:rsidRPr="00EE5A87">
              <w:rPr>
                <w:rStyle w:val="SAPScreenElement"/>
              </w:rPr>
              <w:t>Add Event</w:t>
            </w:r>
            <w:r w:rsidRPr="00EE5A87">
              <w:t xml:space="preserve"> </w:t>
            </w:r>
            <w:ins w:id="687" w:author="Author" w:date="2018-01-22T13:39:00Z">
              <w:r w:rsidR="00DF32A8">
                <w:t>button</w:t>
              </w:r>
            </w:ins>
            <w:del w:id="688" w:author="Author" w:date="2018-01-22T13:39:00Z">
              <w:r w:rsidRPr="00EE5A87" w:rsidDel="00DF32A8">
                <w:delText>pushbutton</w:delText>
              </w:r>
            </w:del>
            <w:r w:rsidRPr="00EE5A87">
              <w:t>.</w:t>
            </w:r>
          </w:p>
        </w:tc>
        <w:tc>
          <w:tcPr>
            <w:tcW w:w="2700" w:type="dxa"/>
          </w:tcPr>
          <w:p w14:paraId="6C88151D" w14:textId="77777777" w:rsidR="002F6450" w:rsidRPr="00EE5A87" w:rsidRDefault="002F6450" w:rsidP="002F6450">
            <w:pPr>
              <w:rPr>
                <w:rFonts w:cs="Arial"/>
                <w:bCs/>
              </w:rPr>
            </w:pPr>
          </w:p>
        </w:tc>
        <w:tc>
          <w:tcPr>
            <w:tcW w:w="2700" w:type="dxa"/>
          </w:tcPr>
          <w:p w14:paraId="4138CCF2" w14:textId="4B60BC14" w:rsidR="002F6450" w:rsidRPr="00EE5A87" w:rsidRDefault="00F21F53" w:rsidP="002F6450">
            <w:r w:rsidRPr="00EE5A87">
              <w:rPr>
                <w:rFonts w:cs="Arial"/>
                <w:bCs/>
              </w:rPr>
              <w:t xml:space="preserve">In case you want to create an event for the whole apprentice group, flag the </w:t>
            </w:r>
            <w:r w:rsidRPr="00EE5A87">
              <w:rPr>
                <w:rStyle w:val="SAPScreenElement"/>
              </w:rPr>
              <w:t>Select All</w:t>
            </w:r>
            <w:r w:rsidRPr="00EE5A87">
              <w:rPr>
                <w:rFonts w:cs="Arial"/>
                <w:bCs/>
              </w:rPr>
              <w:t xml:space="preserve"> checkbox.</w:t>
            </w:r>
          </w:p>
        </w:tc>
        <w:tc>
          <w:tcPr>
            <w:tcW w:w="2790" w:type="dxa"/>
            <w:shd w:val="clear" w:color="auto" w:fill="auto"/>
          </w:tcPr>
          <w:p w14:paraId="3B9ED938" w14:textId="378D4264" w:rsidR="002F6450" w:rsidRPr="00EE5A87" w:rsidRDefault="002F6450" w:rsidP="002F6450">
            <w:r w:rsidRPr="00EE5A87">
              <w:t xml:space="preserve">The </w:t>
            </w:r>
            <w:r w:rsidRPr="00EE5A87">
              <w:rPr>
                <w:rStyle w:val="SAPScreenElement"/>
              </w:rPr>
              <w:t>Add Event</w:t>
            </w:r>
            <w:r w:rsidRPr="00EE5A87">
              <w:t xml:space="preserve"> screen is displayed.</w:t>
            </w:r>
          </w:p>
        </w:tc>
        <w:tc>
          <w:tcPr>
            <w:tcW w:w="1260" w:type="dxa"/>
          </w:tcPr>
          <w:p w14:paraId="58001189" w14:textId="77777777" w:rsidR="002F6450" w:rsidRPr="00EE5A87" w:rsidRDefault="002F6450" w:rsidP="002F6450">
            <w:pPr>
              <w:rPr>
                <w:rFonts w:cs="Arial"/>
                <w:bCs/>
              </w:rPr>
            </w:pPr>
          </w:p>
        </w:tc>
      </w:tr>
      <w:tr w:rsidR="00DC77D3" w:rsidRPr="00EE5A87" w14:paraId="7CFC597F" w14:textId="77777777" w:rsidTr="00B73F30">
        <w:trPr>
          <w:trHeight w:val="288"/>
        </w:trPr>
        <w:tc>
          <w:tcPr>
            <w:tcW w:w="692" w:type="dxa"/>
            <w:vMerge w:val="restart"/>
            <w:shd w:val="clear" w:color="auto" w:fill="auto"/>
          </w:tcPr>
          <w:p w14:paraId="580C9BD2" w14:textId="2123FD34" w:rsidR="00DC77D3" w:rsidRPr="00EE5A87" w:rsidRDefault="00DC77D3" w:rsidP="002F6450">
            <w:r w:rsidRPr="00EE5A87">
              <w:t>5</w:t>
            </w:r>
          </w:p>
        </w:tc>
        <w:tc>
          <w:tcPr>
            <w:tcW w:w="1530" w:type="dxa"/>
            <w:vMerge w:val="restart"/>
            <w:shd w:val="clear" w:color="auto" w:fill="auto"/>
          </w:tcPr>
          <w:p w14:paraId="76C2B0B6" w14:textId="69E2E4A0" w:rsidR="00DC77D3" w:rsidRPr="00EE5A87" w:rsidRDefault="00DC77D3" w:rsidP="002F6450">
            <w:pPr>
              <w:rPr>
                <w:rStyle w:val="SAPEmphasis"/>
              </w:rPr>
            </w:pPr>
            <w:r w:rsidRPr="00EE5A87">
              <w:rPr>
                <w:rStyle w:val="SAPEmphasis"/>
              </w:rPr>
              <w:t xml:space="preserve">Add Event Type Category </w:t>
            </w:r>
            <w:r w:rsidRPr="00EE5A87">
              <w:rPr>
                <w:rStyle w:val="SAPScreenElement"/>
                <w:b/>
                <w:color w:val="auto"/>
              </w:rPr>
              <w:t>School</w:t>
            </w:r>
            <w:r w:rsidRPr="00EE5A87">
              <w:rPr>
                <w:rStyle w:val="SAPEmphasis"/>
              </w:rPr>
              <w:t xml:space="preserve"> in </w:t>
            </w:r>
            <w:r w:rsidRPr="00EE5A87">
              <w:rPr>
                <w:rStyle w:val="SAPEmphasis"/>
              </w:rPr>
              <w:lastRenderedPageBreak/>
              <w:t>Apprenticeship Plan</w:t>
            </w:r>
          </w:p>
        </w:tc>
        <w:tc>
          <w:tcPr>
            <w:tcW w:w="2610" w:type="dxa"/>
            <w:vMerge w:val="restart"/>
            <w:shd w:val="clear" w:color="auto" w:fill="auto"/>
          </w:tcPr>
          <w:p w14:paraId="260225C3" w14:textId="63100E64" w:rsidR="00DC77D3" w:rsidRPr="00EE5A87" w:rsidRDefault="00DC77D3" w:rsidP="002F6450">
            <w:r w:rsidRPr="00EE5A87">
              <w:lastRenderedPageBreak/>
              <w:t xml:space="preserve">On the </w:t>
            </w:r>
            <w:r w:rsidRPr="00EE5A87">
              <w:rPr>
                <w:rStyle w:val="SAPScreenElement"/>
              </w:rPr>
              <w:t>Add Event</w:t>
            </w:r>
            <w:r w:rsidRPr="00EE5A87">
              <w:t xml:space="preserve"> screen, make the following entries:</w:t>
            </w:r>
          </w:p>
        </w:tc>
        <w:tc>
          <w:tcPr>
            <w:tcW w:w="2700" w:type="dxa"/>
          </w:tcPr>
          <w:p w14:paraId="3B6F7631" w14:textId="7BCC1531" w:rsidR="00DC77D3" w:rsidRPr="00EE5A87" w:rsidRDefault="00DC77D3" w:rsidP="002F6450">
            <w:pPr>
              <w:rPr>
                <w:rFonts w:cs="Arial"/>
                <w:bCs/>
              </w:rPr>
            </w:pPr>
            <w:r w:rsidRPr="00EE5A87">
              <w:rPr>
                <w:rStyle w:val="SAPScreenElement"/>
              </w:rPr>
              <w:t>For Apprentice(s)</w:t>
            </w:r>
            <w:r w:rsidRPr="00EE5A87">
              <w:rPr>
                <w:rFonts w:cs="Arial"/>
                <w:bCs/>
              </w:rPr>
              <w:t>: name of apprentice(s) selected in test step # 4 is defaulted; leave as is</w:t>
            </w:r>
          </w:p>
        </w:tc>
        <w:tc>
          <w:tcPr>
            <w:tcW w:w="2700" w:type="dxa"/>
          </w:tcPr>
          <w:p w14:paraId="1E60F457" w14:textId="77777777" w:rsidR="00DC77D3" w:rsidRPr="00EE5A87" w:rsidRDefault="00DC77D3" w:rsidP="002F6450"/>
        </w:tc>
        <w:tc>
          <w:tcPr>
            <w:tcW w:w="2790" w:type="dxa"/>
            <w:shd w:val="clear" w:color="auto" w:fill="auto"/>
          </w:tcPr>
          <w:p w14:paraId="3E161329" w14:textId="3B1B38DB" w:rsidR="00DC77D3" w:rsidRPr="00EE5A87" w:rsidRDefault="00DC77D3" w:rsidP="002F6450"/>
        </w:tc>
        <w:tc>
          <w:tcPr>
            <w:tcW w:w="1260" w:type="dxa"/>
            <w:vMerge w:val="restart"/>
          </w:tcPr>
          <w:p w14:paraId="6FE9F22B" w14:textId="77777777" w:rsidR="00DC77D3" w:rsidRPr="00EE5A87" w:rsidRDefault="00DC77D3" w:rsidP="002F6450">
            <w:pPr>
              <w:rPr>
                <w:rFonts w:cs="Arial"/>
                <w:bCs/>
              </w:rPr>
            </w:pPr>
          </w:p>
        </w:tc>
      </w:tr>
      <w:tr w:rsidR="00DC77D3" w:rsidRPr="00EE5A87" w14:paraId="26C8D513" w14:textId="77777777" w:rsidTr="00B73F30">
        <w:trPr>
          <w:trHeight w:val="288"/>
        </w:trPr>
        <w:tc>
          <w:tcPr>
            <w:tcW w:w="692" w:type="dxa"/>
            <w:vMerge/>
            <w:shd w:val="clear" w:color="auto" w:fill="auto"/>
          </w:tcPr>
          <w:p w14:paraId="623434BF" w14:textId="77777777" w:rsidR="00DC77D3" w:rsidRPr="00EE5A87" w:rsidRDefault="00DC77D3" w:rsidP="002F6450"/>
        </w:tc>
        <w:tc>
          <w:tcPr>
            <w:tcW w:w="1530" w:type="dxa"/>
            <w:vMerge/>
            <w:shd w:val="clear" w:color="auto" w:fill="auto"/>
          </w:tcPr>
          <w:p w14:paraId="07D87428" w14:textId="77777777" w:rsidR="00DC77D3" w:rsidRPr="00EE5A87" w:rsidRDefault="00DC77D3" w:rsidP="002F6450">
            <w:pPr>
              <w:rPr>
                <w:rStyle w:val="SAPEmphasis"/>
              </w:rPr>
            </w:pPr>
          </w:p>
        </w:tc>
        <w:tc>
          <w:tcPr>
            <w:tcW w:w="2610" w:type="dxa"/>
            <w:vMerge/>
            <w:shd w:val="clear" w:color="auto" w:fill="auto"/>
          </w:tcPr>
          <w:p w14:paraId="15ECE42C" w14:textId="77777777" w:rsidR="00DC77D3" w:rsidRPr="00EE5A87" w:rsidRDefault="00DC77D3" w:rsidP="002F6450"/>
        </w:tc>
        <w:tc>
          <w:tcPr>
            <w:tcW w:w="2700" w:type="dxa"/>
          </w:tcPr>
          <w:p w14:paraId="3BFA23F5" w14:textId="31EA6BB1" w:rsidR="00DC77D3" w:rsidRPr="00EE5A87" w:rsidRDefault="00DC77D3" w:rsidP="002F6450">
            <w:pPr>
              <w:rPr>
                <w:rFonts w:cs="Arial"/>
                <w:bCs/>
              </w:rPr>
            </w:pPr>
            <w:r w:rsidRPr="00EE5A87">
              <w:rPr>
                <w:rStyle w:val="SAPScreenElement"/>
              </w:rPr>
              <w:t>Event Type</w:t>
            </w:r>
            <w:r w:rsidRPr="00EE5A87">
              <w:rPr>
                <w:rFonts w:cs="Arial"/>
                <w:bCs/>
              </w:rPr>
              <w:t>: select</w:t>
            </w:r>
            <w:r w:rsidRPr="00EE5A87">
              <w:rPr>
                <w:rStyle w:val="SAPUserEntry"/>
              </w:rPr>
              <w:t xml:space="preserve"> &lt;event type name&gt;</w:t>
            </w:r>
            <w:r w:rsidRPr="00EE5A87">
              <w:rPr>
                <w:b/>
              </w:rPr>
              <w:t xml:space="preserve"> </w:t>
            </w:r>
            <w:r w:rsidRPr="00EE5A87">
              <w:rPr>
                <w:rStyle w:val="SAPUserEntry"/>
              </w:rPr>
              <w:t>(School)</w:t>
            </w:r>
            <w:r w:rsidRPr="00EE5A87">
              <w:rPr>
                <w:rFonts w:cs="Arial"/>
                <w:b/>
                <w:bCs/>
              </w:rPr>
              <w:t xml:space="preserve"> </w:t>
            </w:r>
            <w:r w:rsidRPr="00EE5A87">
              <w:rPr>
                <w:rFonts w:cs="Arial"/>
                <w:bCs/>
              </w:rPr>
              <w:t>from drop-down</w:t>
            </w:r>
          </w:p>
        </w:tc>
        <w:tc>
          <w:tcPr>
            <w:tcW w:w="2700" w:type="dxa"/>
          </w:tcPr>
          <w:p w14:paraId="415361F0" w14:textId="77777777" w:rsidR="00DC77D3" w:rsidRPr="00EE5A87" w:rsidRDefault="00DC77D3" w:rsidP="002F6450"/>
        </w:tc>
        <w:tc>
          <w:tcPr>
            <w:tcW w:w="2790" w:type="dxa"/>
            <w:shd w:val="clear" w:color="auto" w:fill="auto"/>
          </w:tcPr>
          <w:p w14:paraId="06423BC9" w14:textId="3E9B6572" w:rsidR="00DC77D3" w:rsidRPr="00EE5A87" w:rsidRDefault="00DC77D3" w:rsidP="002F6450">
            <w:r w:rsidRPr="00EE5A87">
              <w:t>Additional fields to be filled are displayed.</w:t>
            </w:r>
          </w:p>
        </w:tc>
        <w:tc>
          <w:tcPr>
            <w:tcW w:w="1260" w:type="dxa"/>
            <w:vMerge/>
          </w:tcPr>
          <w:p w14:paraId="35FC2FF7" w14:textId="77777777" w:rsidR="00DC77D3" w:rsidRPr="00EE5A87" w:rsidRDefault="00DC77D3" w:rsidP="002F6450">
            <w:pPr>
              <w:rPr>
                <w:rFonts w:cs="Arial"/>
                <w:bCs/>
              </w:rPr>
            </w:pPr>
          </w:p>
        </w:tc>
      </w:tr>
      <w:tr w:rsidR="00DC77D3" w:rsidRPr="00EE5A87" w14:paraId="3C3642EC" w14:textId="77777777" w:rsidTr="00B73F30">
        <w:trPr>
          <w:trHeight w:val="288"/>
        </w:trPr>
        <w:tc>
          <w:tcPr>
            <w:tcW w:w="692" w:type="dxa"/>
            <w:vMerge/>
            <w:shd w:val="clear" w:color="auto" w:fill="auto"/>
          </w:tcPr>
          <w:p w14:paraId="5D7E3586" w14:textId="77777777" w:rsidR="00DC77D3" w:rsidRPr="00EE5A87" w:rsidRDefault="00DC77D3" w:rsidP="002F6450"/>
        </w:tc>
        <w:tc>
          <w:tcPr>
            <w:tcW w:w="1530" w:type="dxa"/>
            <w:vMerge/>
            <w:shd w:val="clear" w:color="auto" w:fill="auto"/>
          </w:tcPr>
          <w:p w14:paraId="4DD8379C" w14:textId="77777777" w:rsidR="00DC77D3" w:rsidRPr="00EE5A87" w:rsidRDefault="00DC77D3" w:rsidP="002F6450">
            <w:pPr>
              <w:rPr>
                <w:rStyle w:val="SAPEmphasis"/>
              </w:rPr>
            </w:pPr>
          </w:p>
        </w:tc>
        <w:tc>
          <w:tcPr>
            <w:tcW w:w="2610" w:type="dxa"/>
            <w:vMerge/>
            <w:shd w:val="clear" w:color="auto" w:fill="auto"/>
          </w:tcPr>
          <w:p w14:paraId="7ADA4505" w14:textId="43F9CC8C" w:rsidR="00DC77D3" w:rsidRPr="00EE5A87" w:rsidRDefault="00DC77D3" w:rsidP="002F6450"/>
        </w:tc>
        <w:tc>
          <w:tcPr>
            <w:tcW w:w="2700" w:type="dxa"/>
          </w:tcPr>
          <w:p w14:paraId="2296B97E" w14:textId="51C2433A" w:rsidR="00DC77D3" w:rsidRPr="00EE5A87" w:rsidRDefault="00DC77D3" w:rsidP="00F21F53">
            <w:pPr>
              <w:rPr>
                <w:rStyle w:val="SAPScreenElement"/>
                <w:rFonts w:ascii="BentonSans Regular" w:hAnsi="BentonSans Regular"/>
                <w:color w:val="666666"/>
                <w:sz w:val="22"/>
              </w:rPr>
            </w:pPr>
            <w:r w:rsidRPr="00EE5A87">
              <w:rPr>
                <w:rStyle w:val="SAPScreenElement"/>
              </w:rPr>
              <w:t>All Day Event:</w:t>
            </w:r>
            <w:r w:rsidRPr="00EE5A87">
              <w:rPr>
                <w:rFonts w:cs="Arial"/>
                <w:bCs/>
              </w:rPr>
              <w:t xml:space="preserve"> checkbox flagged per default; leave as is or unflag it if appropriate</w:t>
            </w:r>
          </w:p>
        </w:tc>
        <w:tc>
          <w:tcPr>
            <w:tcW w:w="2700" w:type="dxa"/>
          </w:tcPr>
          <w:p w14:paraId="715D05CD" w14:textId="5548A834" w:rsidR="00DC77D3" w:rsidRPr="00EE5A87" w:rsidRDefault="00DC77D3" w:rsidP="00F21F53">
            <w:r w:rsidRPr="00EE5A87">
              <w:rPr>
                <w:rFonts w:cs="Arial"/>
                <w:bCs/>
              </w:rPr>
              <w:t>In case it is not an all-day event, meaning you have unflagged the checkbox, you can enter start and end times for the event.</w:t>
            </w:r>
          </w:p>
        </w:tc>
        <w:tc>
          <w:tcPr>
            <w:tcW w:w="2790" w:type="dxa"/>
            <w:shd w:val="clear" w:color="auto" w:fill="auto"/>
          </w:tcPr>
          <w:p w14:paraId="0B56E72D" w14:textId="36E103D6" w:rsidR="00DC77D3" w:rsidRPr="00EE5A87" w:rsidRDefault="00DC77D3" w:rsidP="002F6450"/>
        </w:tc>
        <w:tc>
          <w:tcPr>
            <w:tcW w:w="1260" w:type="dxa"/>
            <w:vMerge/>
          </w:tcPr>
          <w:p w14:paraId="1FEF5901" w14:textId="77777777" w:rsidR="00DC77D3" w:rsidRPr="00EE5A87" w:rsidRDefault="00DC77D3" w:rsidP="002F6450">
            <w:pPr>
              <w:rPr>
                <w:rFonts w:cs="Arial"/>
                <w:bCs/>
              </w:rPr>
            </w:pPr>
          </w:p>
        </w:tc>
      </w:tr>
      <w:tr w:rsidR="00DC77D3" w:rsidRPr="00EE5A87" w14:paraId="4D9942B1" w14:textId="77777777" w:rsidTr="00B73F30">
        <w:trPr>
          <w:trHeight w:val="288"/>
        </w:trPr>
        <w:tc>
          <w:tcPr>
            <w:tcW w:w="692" w:type="dxa"/>
            <w:vMerge/>
            <w:shd w:val="clear" w:color="auto" w:fill="auto"/>
          </w:tcPr>
          <w:p w14:paraId="7A5E574B" w14:textId="77777777" w:rsidR="00DC77D3" w:rsidRPr="00EE5A87" w:rsidRDefault="00DC77D3" w:rsidP="002F6450"/>
        </w:tc>
        <w:tc>
          <w:tcPr>
            <w:tcW w:w="1530" w:type="dxa"/>
            <w:vMerge/>
            <w:shd w:val="clear" w:color="auto" w:fill="auto"/>
          </w:tcPr>
          <w:p w14:paraId="1047DF45" w14:textId="77777777" w:rsidR="00DC77D3" w:rsidRPr="00EE5A87" w:rsidRDefault="00DC77D3" w:rsidP="002F6450">
            <w:pPr>
              <w:rPr>
                <w:rStyle w:val="SAPEmphasis"/>
              </w:rPr>
            </w:pPr>
          </w:p>
        </w:tc>
        <w:tc>
          <w:tcPr>
            <w:tcW w:w="2610" w:type="dxa"/>
            <w:vMerge/>
            <w:shd w:val="clear" w:color="auto" w:fill="auto"/>
          </w:tcPr>
          <w:p w14:paraId="304D19D5" w14:textId="77777777" w:rsidR="00DC77D3" w:rsidRPr="00EE5A87" w:rsidRDefault="00DC77D3" w:rsidP="002F6450"/>
        </w:tc>
        <w:tc>
          <w:tcPr>
            <w:tcW w:w="2700" w:type="dxa"/>
          </w:tcPr>
          <w:p w14:paraId="18E4C9F6" w14:textId="547E4434" w:rsidR="00DC77D3" w:rsidRPr="00EE5A87" w:rsidRDefault="00DC77D3" w:rsidP="002F6450">
            <w:pPr>
              <w:rPr>
                <w:rStyle w:val="SAPScreenElement"/>
              </w:rPr>
            </w:pPr>
            <w:r w:rsidRPr="00EE5A87">
              <w:rPr>
                <w:rStyle w:val="SAPScreenElement"/>
              </w:rPr>
              <w:t>From:</w:t>
            </w:r>
            <w:r w:rsidRPr="00EE5A87">
              <w:rPr>
                <w:rFonts w:cs="Arial"/>
                <w:bCs/>
              </w:rPr>
              <w:t xml:space="preserve"> select date from calendar help</w:t>
            </w:r>
          </w:p>
        </w:tc>
        <w:tc>
          <w:tcPr>
            <w:tcW w:w="2700" w:type="dxa"/>
          </w:tcPr>
          <w:p w14:paraId="5EC25E3C" w14:textId="77777777" w:rsidR="00DC77D3" w:rsidRPr="00EE5A87" w:rsidRDefault="00DC77D3" w:rsidP="002F6450"/>
        </w:tc>
        <w:tc>
          <w:tcPr>
            <w:tcW w:w="2790" w:type="dxa"/>
            <w:shd w:val="clear" w:color="auto" w:fill="auto"/>
          </w:tcPr>
          <w:p w14:paraId="1C24A415" w14:textId="18B47A3E" w:rsidR="00DC77D3" w:rsidRPr="00EE5A87" w:rsidRDefault="00DC77D3" w:rsidP="002F6450"/>
        </w:tc>
        <w:tc>
          <w:tcPr>
            <w:tcW w:w="1260" w:type="dxa"/>
            <w:vMerge/>
          </w:tcPr>
          <w:p w14:paraId="44B77892" w14:textId="77777777" w:rsidR="00DC77D3" w:rsidRPr="00EE5A87" w:rsidRDefault="00DC77D3" w:rsidP="002F6450">
            <w:pPr>
              <w:rPr>
                <w:rFonts w:cs="Arial"/>
                <w:bCs/>
              </w:rPr>
            </w:pPr>
          </w:p>
        </w:tc>
      </w:tr>
      <w:tr w:rsidR="00DC77D3" w:rsidRPr="00EE5A87" w14:paraId="167C8290" w14:textId="77777777" w:rsidTr="00B73F30">
        <w:trPr>
          <w:trHeight w:val="288"/>
        </w:trPr>
        <w:tc>
          <w:tcPr>
            <w:tcW w:w="692" w:type="dxa"/>
            <w:vMerge/>
            <w:shd w:val="clear" w:color="auto" w:fill="auto"/>
          </w:tcPr>
          <w:p w14:paraId="6C338271" w14:textId="77777777" w:rsidR="00DC77D3" w:rsidRPr="00EE5A87" w:rsidRDefault="00DC77D3" w:rsidP="002F6450"/>
        </w:tc>
        <w:tc>
          <w:tcPr>
            <w:tcW w:w="1530" w:type="dxa"/>
            <w:vMerge/>
            <w:shd w:val="clear" w:color="auto" w:fill="auto"/>
          </w:tcPr>
          <w:p w14:paraId="0F201E8B" w14:textId="77777777" w:rsidR="00DC77D3" w:rsidRPr="00EE5A87" w:rsidRDefault="00DC77D3" w:rsidP="002F6450">
            <w:pPr>
              <w:rPr>
                <w:rStyle w:val="SAPEmphasis"/>
              </w:rPr>
            </w:pPr>
          </w:p>
        </w:tc>
        <w:tc>
          <w:tcPr>
            <w:tcW w:w="2610" w:type="dxa"/>
            <w:vMerge/>
            <w:shd w:val="clear" w:color="auto" w:fill="auto"/>
          </w:tcPr>
          <w:p w14:paraId="5E4066C7" w14:textId="77777777" w:rsidR="00DC77D3" w:rsidRPr="00EE5A87" w:rsidRDefault="00DC77D3" w:rsidP="002F6450"/>
        </w:tc>
        <w:tc>
          <w:tcPr>
            <w:tcW w:w="2700" w:type="dxa"/>
          </w:tcPr>
          <w:p w14:paraId="67B3C78B" w14:textId="639C78C1" w:rsidR="00DC77D3" w:rsidRPr="00EE5A87" w:rsidRDefault="00DC77D3" w:rsidP="002F6450">
            <w:pPr>
              <w:rPr>
                <w:rStyle w:val="SAPScreenElement"/>
              </w:rPr>
            </w:pPr>
            <w:r w:rsidRPr="00EE5A87">
              <w:rPr>
                <w:rStyle w:val="SAPScreenElement"/>
              </w:rPr>
              <w:t>To:</w:t>
            </w:r>
            <w:r w:rsidRPr="00EE5A87">
              <w:rPr>
                <w:rFonts w:cs="Arial"/>
                <w:bCs/>
              </w:rPr>
              <w:t xml:space="preserve"> select date from calendar help</w:t>
            </w:r>
          </w:p>
        </w:tc>
        <w:tc>
          <w:tcPr>
            <w:tcW w:w="2700" w:type="dxa"/>
          </w:tcPr>
          <w:p w14:paraId="39B7F41A" w14:textId="77777777" w:rsidR="00DC77D3" w:rsidRPr="00EE5A87" w:rsidRDefault="00DC77D3" w:rsidP="002F6450"/>
        </w:tc>
        <w:tc>
          <w:tcPr>
            <w:tcW w:w="2790" w:type="dxa"/>
            <w:shd w:val="clear" w:color="auto" w:fill="auto"/>
          </w:tcPr>
          <w:p w14:paraId="76FB04DF" w14:textId="61A60919" w:rsidR="00DC77D3" w:rsidRPr="00EE5A87" w:rsidRDefault="00DC77D3" w:rsidP="002F6450"/>
        </w:tc>
        <w:tc>
          <w:tcPr>
            <w:tcW w:w="1260" w:type="dxa"/>
            <w:vMerge/>
          </w:tcPr>
          <w:p w14:paraId="16F6D600" w14:textId="77777777" w:rsidR="00DC77D3" w:rsidRPr="00EE5A87" w:rsidRDefault="00DC77D3" w:rsidP="002F6450">
            <w:pPr>
              <w:rPr>
                <w:rFonts w:cs="Arial"/>
                <w:bCs/>
              </w:rPr>
            </w:pPr>
          </w:p>
        </w:tc>
      </w:tr>
      <w:tr w:rsidR="00DC77D3" w:rsidRPr="00EE5A87" w14:paraId="3901A811" w14:textId="77777777" w:rsidTr="00B73F30">
        <w:trPr>
          <w:trHeight w:val="288"/>
        </w:trPr>
        <w:tc>
          <w:tcPr>
            <w:tcW w:w="692" w:type="dxa"/>
            <w:vMerge/>
            <w:shd w:val="clear" w:color="auto" w:fill="auto"/>
          </w:tcPr>
          <w:p w14:paraId="3BA329A5" w14:textId="77777777" w:rsidR="00DC77D3" w:rsidRPr="00EE5A87" w:rsidRDefault="00DC77D3" w:rsidP="002F6450"/>
        </w:tc>
        <w:tc>
          <w:tcPr>
            <w:tcW w:w="1530" w:type="dxa"/>
            <w:vMerge/>
            <w:shd w:val="clear" w:color="auto" w:fill="auto"/>
          </w:tcPr>
          <w:p w14:paraId="7D8171CF" w14:textId="77777777" w:rsidR="00DC77D3" w:rsidRPr="00EE5A87" w:rsidRDefault="00DC77D3" w:rsidP="002F6450">
            <w:pPr>
              <w:rPr>
                <w:rStyle w:val="SAPEmphasis"/>
              </w:rPr>
            </w:pPr>
          </w:p>
        </w:tc>
        <w:tc>
          <w:tcPr>
            <w:tcW w:w="2610" w:type="dxa"/>
            <w:vMerge/>
            <w:shd w:val="clear" w:color="auto" w:fill="auto"/>
          </w:tcPr>
          <w:p w14:paraId="69F80E5A" w14:textId="77777777" w:rsidR="00DC77D3" w:rsidRPr="00EE5A87" w:rsidRDefault="00DC77D3" w:rsidP="002F6450"/>
        </w:tc>
        <w:tc>
          <w:tcPr>
            <w:tcW w:w="2700" w:type="dxa"/>
          </w:tcPr>
          <w:p w14:paraId="6C4B9225" w14:textId="41EEC42E" w:rsidR="00DC77D3" w:rsidRPr="00EE5A87" w:rsidRDefault="00DC77D3" w:rsidP="002F6450">
            <w:pPr>
              <w:rPr>
                <w:rStyle w:val="SAPScreenElement"/>
              </w:rPr>
            </w:pPr>
            <w:r w:rsidRPr="00EE5A87">
              <w:rPr>
                <w:rStyle w:val="SAPScreenElement"/>
              </w:rPr>
              <w:t>School:</w:t>
            </w:r>
            <w:r w:rsidRPr="00EE5A87">
              <w:rPr>
                <w:rFonts w:cs="Arial"/>
                <w:bCs/>
              </w:rPr>
              <w:t xml:space="preserve"> select from drop-down</w:t>
            </w:r>
          </w:p>
        </w:tc>
        <w:tc>
          <w:tcPr>
            <w:tcW w:w="2700" w:type="dxa"/>
          </w:tcPr>
          <w:p w14:paraId="168776CF" w14:textId="77777777" w:rsidR="00DC77D3" w:rsidRPr="00EE5A87" w:rsidRDefault="00DC77D3" w:rsidP="002F6450"/>
        </w:tc>
        <w:tc>
          <w:tcPr>
            <w:tcW w:w="2790" w:type="dxa"/>
            <w:shd w:val="clear" w:color="auto" w:fill="auto"/>
          </w:tcPr>
          <w:p w14:paraId="2A329485" w14:textId="611C5220" w:rsidR="00DC77D3" w:rsidRPr="00EE5A87" w:rsidRDefault="00DC77D3" w:rsidP="002F6450"/>
        </w:tc>
        <w:tc>
          <w:tcPr>
            <w:tcW w:w="1260" w:type="dxa"/>
            <w:vMerge/>
          </w:tcPr>
          <w:p w14:paraId="71788E8D" w14:textId="77777777" w:rsidR="00DC77D3" w:rsidRPr="00EE5A87" w:rsidRDefault="00DC77D3" w:rsidP="002F6450">
            <w:pPr>
              <w:rPr>
                <w:rFonts w:cs="Arial"/>
                <w:bCs/>
              </w:rPr>
            </w:pPr>
          </w:p>
        </w:tc>
      </w:tr>
      <w:tr w:rsidR="00DC77D3" w:rsidRPr="00EE5A87" w14:paraId="7E1ABF3A" w14:textId="77777777" w:rsidTr="00B73F30">
        <w:trPr>
          <w:trHeight w:val="288"/>
        </w:trPr>
        <w:tc>
          <w:tcPr>
            <w:tcW w:w="692" w:type="dxa"/>
            <w:vMerge/>
            <w:shd w:val="clear" w:color="auto" w:fill="auto"/>
          </w:tcPr>
          <w:p w14:paraId="49603835" w14:textId="77777777" w:rsidR="00DC77D3" w:rsidRPr="00EE5A87" w:rsidRDefault="00DC77D3" w:rsidP="002F6450"/>
        </w:tc>
        <w:tc>
          <w:tcPr>
            <w:tcW w:w="1530" w:type="dxa"/>
            <w:vMerge/>
            <w:shd w:val="clear" w:color="auto" w:fill="auto"/>
          </w:tcPr>
          <w:p w14:paraId="0B591BC1" w14:textId="77777777" w:rsidR="00DC77D3" w:rsidRPr="00EE5A87" w:rsidRDefault="00DC77D3" w:rsidP="002F6450">
            <w:pPr>
              <w:rPr>
                <w:rStyle w:val="SAPEmphasis"/>
              </w:rPr>
            </w:pPr>
          </w:p>
        </w:tc>
        <w:tc>
          <w:tcPr>
            <w:tcW w:w="2610" w:type="dxa"/>
            <w:vMerge/>
            <w:shd w:val="clear" w:color="auto" w:fill="auto"/>
          </w:tcPr>
          <w:p w14:paraId="748A6E10" w14:textId="77777777" w:rsidR="00DC77D3" w:rsidRPr="00EE5A87" w:rsidRDefault="00DC77D3" w:rsidP="002F6450"/>
        </w:tc>
        <w:tc>
          <w:tcPr>
            <w:tcW w:w="2700" w:type="dxa"/>
          </w:tcPr>
          <w:p w14:paraId="7DAD496E" w14:textId="78722C4B" w:rsidR="003662D1" w:rsidRPr="00EE5A87" w:rsidRDefault="00DC77D3">
            <w:pPr>
              <w:rPr>
                <w:rStyle w:val="SAPScreenElement"/>
              </w:rPr>
            </w:pPr>
            <w:r w:rsidRPr="00EE5A87">
              <w:rPr>
                <w:rStyle w:val="SAPScreenElement"/>
              </w:rPr>
              <w:t>Event Name:</w:t>
            </w:r>
            <w:r w:rsidRPr="00EE5A87">
              <w:rPr>
                <w:rFonts w:cs="Arial"/>
                <w:bCs/>
              </w:rPr>
              <w:t xml:space="preserve"> </w:t>
            </w:r>
            <w:del w:id="689" w:author="Author" w:date="2018-01-25T13:55:00Z">
              <w:r w:rsidRPr="00EE5A87" w:rsidDel="003662D1">
                <w:rPr>
                  <w:rFonts w:cs="Arial"/>
                  <w:bCs/>
                </w:rPr>
                <w:delText>defaulted to the event type name; leave as is</w:delText>
              </w:r>
            </w:del>
            <w:ins w:id="690" w:author="Author" w:date="2018-01-25T13:55:00Z">
              <w:r w:rsidR="003662D1" w:rsidRPr="00EE5A87">
                <w:rPr>
                  <w:rFonts w:cs="Arial"/>
                  <w:bCs/>
                </w:rPr>
                <w:t xml:space="preserve">defaulted with </w:t>
              </w:r>
              <w:r w:rsidR="003662D1" w:rsidRPr="00EE5A87">
                <w:rPr>
                  <w:rStyle w:val="SAPScreenElement"/>
                </w:rPr>
                <w:t xml:space="preserve">Event </w:t>
              </w:r>
              <w:r w:rsidR="003662D1">
                <w:rPr>
                  <w:rStyle w:val="SAPScreenElement"/>
                </w:rPr>
                <w:t xml:space="preserve">Type </w:t>
              </w:r>
              <w:r w:rsidR="003662D1" w:rsidRPr="00EE5A87">
                <w:rPr>
                  <w:rStyle w:val="SAPScreenElement"/>
                </w:rPr>
                <w:t>Name</w:t>
              </w:r>
              <w:r w:rsidR="003662D1" w:rsidRPr="00EE5A87">
                <w:rPr>
                  <w:rFonts w:cs="Arial"/>
                  <w:bCs/>
                </w:rPr>
                <w:t>; adapt if appropriate</w:t>
              </w:r>
            </w:ins>
          </w:p>
        </w:tc>
        <w:tc>
          <w:tcPr>
            <w:tcW w:w="2700" w:type="dxa"/>
          </w:tcPr>
          <w:p w14:paraId="37337598" w14:textId="77777777" w:rsidR="00DC77D3" w:rsidRPr="00EE5A87" w:rsidRDefault="00DC77D3" w:rsidP="002F6450"/>
        </w:tc>
        <w:tc>
          <w:tcPr>
            <w:tcW w:w="2790" w:type="dxa"/>
            <w:shd w:val="clear" w:color="auto" w:fill="auto"/>
          </w:tcPr>
          <w:p w14:paraId="7BE6F745" w14:textId="65E5AD3A" w:rsidR="00DC77D3" w:rsidRPr="00EE5A87" w:rsidRDefault="00DC77D3" w:rsidP="002F6450"/>
        </w:tc>
        <w:tc>
          <w:tcPr>
            <w:tcW w:w="1260" w:type="dxa"/>
            <w:vMerge/>
          </w:tcPr>
          <w:p w14:paraId="66A90B13" w14:textId="77777777" w:rsidR="00DC77D3" w:rsidRPr="00EE5A87" w:rsidRDefault="00DC77D3" w:rsidP="002F6450">
            <w:pPr>
              <w:rPr>
                <w:rFonts w:cs="Arial"/>
                <w:bCs/>
              </w:rPr>
            </w:pPr>
          </w:p>
        </w:tc>
      </w:tr>
      <w:tr w:rsidR="00DC77D3" w:rsidRPr="00EE5A87" w14:paraId="09BEA949" w14:textId="77777777" w:rsidTr="00B73F30">
        <w:trPr>
          <w:trHeight w:val="288"/>
        </w:trPr>
        <w:tc>
          <w:tcPr>
            <w:tcW w:w="692" w:type="dxa"/>
            <w:vMerge/>
            <w:shd w:val="clear" w:color="auto" w:fill="auto"/>
          </w:tcPr>
          <w:p w14:paraId="7BA28BEB" w14:textId="77777777" w:rsidR="00DC77D3" w:rsidRPr="00EE5A87" w:rsidRDefault="00DC77D3" w:rsidP="002F6450"/>
        </w:tc>
        <w:tc>
          <w:tcPr>
            <w:tcW w:w="1530" w:type="dxa"/>
            <w:vMerge/>
            <w:shd w:val="clear" w:color="auto" w:fill="auto"/>
          </w:tcPr>
          <w:p w14:paraId="25DEB91F" w14:textId="77777777" w:rsidR="00DC77D3" w:rsidRPr="00EE5A87" w:rsidRDefault="00DC77D3" w:rsidP="002F6450">
            <w:pPr>
              <w:rPr>
                <w:rStyle w:val="SAPEmphasis"/>
              </w:rPr>
            </w:pPr>
          </w:p>
        </w:tc>
        <w:tc>
          <w:tcPr>
            <w:tcW w:w="2610" w:type="dxa"/>
            <w:vMerge/>
            <w:shd w:val="clear" w:color="auto" w:fill="auto"/>
          </w:tcPr>
          <w:p w14:paraId="6C70B2C0" w14:textId="77777777" w:rsidR="00DC77D3" w:rsidRPr="00EE5A87" w:rsidRDefault="00DC77D3" w:rsidP="002F6450"/>
        </w:tc>
        <w:tc>
          <w:tcPr>
            <w:tcW w:w="2700" w:type="dxa"/>
          </w:tcPr>
          <w:p w14:paraId="3A865D72" w14:textId="08CA1889" w:rsidR="00DC77D3" w:rsidRPr="00EE5A87" w:rsidRDefault="00DC77D3" w:rsidP="00166F95">
            <w:pPr>
              <w:rPr>
                <w:rStyle w:val="SAPScreenElement"/>
              </w:rPr>
            </w:pPr>
            <w:r w:rsidRPr="00EE5A87">
              <w:rPr>
                <w:rStyle w:val="SAPScreenElement"/>
              </w:rPr>
              <w:t>Location:</w:t>
            </w:r>
            <w:r w:rsidRPr="00EE5A87">
              <w:rPr>
                <w:rFonts w:cs="Arial"/>
                <w:bCs/>
              </w:rPr>
              <w:t xml:space="preserve"> defaulted based on value entered in field </w:t>
            </w:r>
            <w:r w:rsidRPr="00EE5A87">
              <w:rPr>
                <w:rStyle w:val="SAPScreenElement"/>
              </w:rPr>
              <w:t>School</w:t>
            </w:r>
            <w:r w:rsidRPr="00EE5A87">
              <w:rPr>
                <w:rFonts w:cs="Arial"/>
                <w:bCs/>
              </w:rPr>
              <w:t>; read-only</w:t>
            </w:r>
          </w:p>
        </w:tc>
        <w:tc>
          <w:tcPr>
            <w:tcW w:w="2700" w:type="dxa"/>
          </w:tcPr>
          <w:p w14:paraId="5EB1A203" w14:textId="568FA07A" w:rsidR="00DC77D3" w:rsidRPr="00EE5A87" w:rsidRDefault="00DC77D3" w:rsidP="00166F95">
            <w:r w:rsidRPr="00EE5A87">
              <w:rPr>
                <w:rFonts w:cs="Arial"/>
                <w:bCs/>
              </w:rPr>
              <w:t xml:space="preserve">The location of the school has been maintained in process step </w:t>
            </w:r>
            <w:r w:rsidRPr="00EE5A87">
              <w:rPr>
                <w:rStyle w:val="SAPScreenElement"/>
                <w:color w:val="auto"/>
              </w:rPr>
              <w:t>Maintaining Schools</w:t>
            </w:r>
            <w:r w:rsidRPr="00EE5A87">
              <w:rPr>
                <w:rFonts w:cs="Arial"/>
                <w:bCs/>
              </w:rPr>
              <w:t>.</w:t>
            </w:r>
          </w:p>
        </w:tc>
        <w:tc>
          <w:tcPr>
            <w:tcW w:w="2790" w:type="dxa"/>
            <w:shd w:val="clear" w:color="auto" w:fill="auto"/>
          </w:tcPr>
          <w:p w14:paraId="4FBBB541" w14:textId="4C3314CC" w:rsidR="00DC77D3" w:rsidRPr="00EE5A87" w:rsidRDefault="00DC77D3" w:rsidP="002F6450"/>
        </w:tc>
        <w:tc>
          <w:tcPr>
            <w:tcW w:w="1260" w:type="dxa"/>
            <w:vMerge/>
          </w:tcPr>
          <w:p w14:paraId="6F256C75" w14:textId="77777777" w:rsidR="00DC77D3" w:rsidRPr="00EE5A87" w:rsidRDefault="00DC77D3" w:rsidP="002F6450">
            <w:pPr>
              <w:rPr>
                <w:rFonts w:cs="Arial"/>
                <w:bCs/>
              </w:rPr>
            </w:pPr>
          </w:p>
        </w:tc>
      </w:tr>
      <w:tr w:rsidR="00DC77D3" w:rsidRPr="00EE5A87" w14:paraId="4F99FEC7" w14:textId="77777777" w:rsidTr="00B73F30">
        <w:trPr>
          <w:trHeight w:val="288"/>
        </w:trPr>
        <w:tc>
          <w:tcPr>
            <w:tcW w:w="692" w:type="dxa"/>
            <w:vMerge/>
            <w:shd w:val="clear" w:color="auto" w:fill="auto"/>
          </w:tcPr>
          <w:p w14:paraId="409400FA" w14:textId="77777777" w:rsidR="00DC77D3" w:rsidRPr="00EE5A87" w:rsidRDefault="00DC77D3" w:rsidP="002F6450"/>
        </w:tc>
        <w:tc>
          <w:tcPr>
            <w:tcW w:w="1530" w:type="dxa"/>
            <w:vMerge/>
            <w:shd w:val="clear" w:color="auto" w:fill="auto"/>
          </w:tcPr>
          <w:p w14:paraId="08F64C51" w14:textId="77777777" w:rsidR="00DC77D3" w:rsidRPr="00EE5A87" w:rsidRDefault="00DC77D3" w:rsidP="002F6450">
            <w:pPr>
              <w:rPr>
                <w:rStyle w:val="SAPEmphasis"/>
              </w:rPr>
            </w:pPr>
          </w:p>
        </w:tc>
        <w:tc>
          <w:tcPr>
            <w:tcW w:w="2610" w:type="dxa"/>
            <w:vMerge/>
            <w:shd w:val="clear" w:color="auto" w:fill="auto"/>
          </w:tcPr>
          <w:p w14:paraId="6BDA7C91" w14:textId="77777777" w:rsidR="00DC77D3" w:rsidRPr="00EE5A87" w:rsidRDefault="00DC77D3" w:rsidP="002F6450"/>
        </w:tc>
        <w:tc>
          <w:tcPr>
            <w:tcW w:w="2700" w:type="dxa"/>
          </w:tcPr>
          <w:p w14:paraId="37E9A8E8" w14:textId="6A910467" w:rsidR="00DC77D3" w:rsidRPr="00EE5A87" w:rsidRDefault="00DC77D3" w:rsidP="002F6450">
            <w:pPr>
              <w:rPr>
                <w:rStyle w:val="SAPScreenElement"/>
              </w:rPr>
            </w:pPr>
            <w:r w:rsidRPr="00EE5A87">
              <w:rPr>
                <w:rStyle w:val="SAPScreenElement"/>
              </w:rPr>
              <w:t xml:space="preserve">Notes: </w:t>
            </w:r>
            <w:r w:rsidRPr="00EE5A87">
              <w:t>enter any additional note, if appropriate</w:t>
            </w:r>
          </w:p>
        </w:tc>
        <w:tc>
          <w:tcPr>
            <w:tcW w:w="2700" w:type="dxa"/>
          </w:tcPr>
          <w:p w14:paraId="44622A01" w14:textId="77777777" w:rsidR="00DC77D3" w:rsidRPr="00EE5A87" w:rsidRDefault="00DC77D3" w:rsidP="002F6450"/>
        </w:tc>
        <w:tc>
          <w:tcPr>
            <w:tcW w:w="2790" w:type="dxa"/>
            <w:shd w:val="clear" w:color="auto" w:fill="auto"/>
          </w:tcPr>
          <w:p w14:paraId="1A01AB38" w14:textId="5FA12701" w:rsidR="00DC77D3" w:rsidRPr="00EE5A87" w:rsidRDefault="00DC77D3" w:rsidP="002F6450"/>
        </w:tc>
        <w:tc>
          <w:tcPr>
            <w:tcW w:w="1260" w:type="dxa"/>
            <w:vMerge/>
          </w:tcPr>
          <w:p w14:paraId="4D123C24" w14:textId="77777777" w:rsidR="00DC77D3" w:rsidRPr="00EE5A87" w:rsidRDefault="00DC77D3" w:rsidP="002F6450">
            <w:pPr>
              <w:rPr>
                <w:rFonts w:cs="Arial"/>
                <w:bCs/>
              </w:rPr>
            </w:pPr>
          </w:p>
        </w:tc>
      </w:tr>
      <w:tr w:rsidR="00DC77D3" w:rsidRPr="00EE5A87" w14:paraId="5DC28224" w14:textId="77777777" w:rsidTr="00B73F30">
        <w:trPr>
          <w:trHeight w:val="288"/>
        </w:trPr>
        <w:tc>
          <w:tcPr>
            <w:tcW w:w="692" w:type="dxa"/>
            <w:vMerge/>
            <w:shd w:val="clear" w:color="auto" w:fill="auto"/>
          </w:tcPr>
          <w:p w14:paraId="7E0EA9AE" w14:textId="77777777" w:rsidR="00DC77D3" w:rsidRPr="00EE5A87" w:rsidRDefault="00DC77D3" w:rsidP="002F6450"/>
        </w:tc>
        <w:tc>
          <w:tcPr>
            <w:tcW w:w="1530" w:type="dxa"/>
            <w:vMerge/>
            <w:shd w:val="clear" w:color="auto" w:fill="auto"/>
          </w:tcPr>
          <w:p w14:paraId="139063E3" w14:textId="77777777" w:rsidR="00DC77D3" w:rsidRPr="00EE5A87" w:rsidRDefault="00DC77D3" w:rsidP="002F6450">
            <w:pPr>
              <w:rPr>
                <w:rStyle w:val="SAPEmphasis"/>
              </w:rPr>
            </w:pPr>
          </w:p>
        </w:tc>
        <w:tc>
          <w:tcPr>
            <w:tcW w:w="2610" w:type="dxa"/>
            <w:shd w:val="clear" w:color="auto" w:fill="auto"/>
          </w:tcPr>
          <w:p w14:paraId="2554AFB1" w14:textId="354F3BF6" w:rsidR="00DC77D3" w:rsidRPr="00EE5A87" w:rsidRDefault="00DC77D3" w:rsidP="002F6450">
            <w:r w:rsidRPr="00EE5A87">
              <w:t xml:space="preserve">Choose the </w:t>
            </w:r>
            <w:r w:rsidRPr="00EE5A87">
              <w:rPr>
                <w:rStyle w:val="SAPScreenElement"/>
              </w:rPr>
              <w:t>Save</w:t>
            </w:r>
            <w:r w:rsidRPr="00EE5A87">
              <w:t xml:space="preserve"> </w:t>
            </w:r>
            <w:ins w:id="691" w:author="Author" w:date="2018-01-22T13:39:00Z">
              <w:r w:rsidR="00DF32A8">
                <w:t>button</w:t>
              </w:r>
            </w:ins>
            <w:del w:id="692" w:author="Author" w:date="2018-01-22T13:39:00Z">
              <w:r w:rsidRPr="00EE5A87" w:rsidDel="00DF32A8">
                <w:delText>pushbutton</w:delText>
              </w:r>
            </w:del>
            <w:r w:rsidRPr="00EE5A87">
              <w:t>.</w:t>
            </w:r>
          </w:p>
        </w:tc>
        <w:tc>
          <w:tcPr>
            <w:tcW w:w="2700" w:type="dxa"/>
          </w:tcPr>
          <w:p w14:paraId="3CE4E3EE" w14:textId="77777777" w:rsidR="00DC77D3" w:rsidRPr="00EE5A87" w:rsidRDefault="00DC77D3" w:rsidP="002F6450">
            <w:pPr>
              <w:rPr>
                <w:rStyle w:val="SAPScreenElement"/>
              </w:rPr>
            </w:pPr>
          </w:p>
        </w:tc>
        <w:tc>
          <w:tcPr>
            <w:tcW w:w="2700" w:type="dxa"/>
          </w:tcPr>
          <w:p w14:paraId="5C333E73" w14:textId="77777777" w:rsidR="00DC77D3" w:rsidRPr="00EE5A87" w:rsidRDefault="00DC77D3" w:rsidP="002F6450"/>
        </w:tc>
        <w:tc>
          <w:tcPr>
            <w:tcW w:w="2790" w:type="dxa"/>
            <w:shd w:val="clear" w:color="auto" w:fill="auto"/>
          </w:tcPr>
          <w:p w14:paraId="3408F801" w14:textId="0CD55ABD" w:rsidR="00DC77D3" w:rsidRPr="00EE5A87" w:rsidRDefault="00DC77D3" w:rsidP="002F6450">
            <w:r w:rsidRPr="00EE5A87">
              <w:t xml:space="preserve">The message </w:t>
            </w:r>
            <w:r w:rsidRPr="00EE5A87">
              <w:rPr>
                <w:rStyle w:val="SAPMonospace"/>
              </w:rPr>
              <w:t>Your changes were successfully saved</w:t>
            </w:r>
            <w:r w:rsidRPr="00EE5A87">
              <w:t xml:space="preserve"> is displayed and you return to the main </w:t>
            </w:r>
            <w:r w:rsidRPr="00EE5A87">
              <w:rPr>
                <w:rStyle w:val="SAPScreenElement"/>
              </w:rPr>
              <w:t xml:space="preserve">Apprentice Management </w:t>
            </w:r>
            <w:r w:rsidRPr="00EE5A87">
              <w:t>page, where the event type is displayed in the apprenticeship plan of the apprentice</w:t>
            </w:r>
            <w:r w:rsidR="00856A91" w:rsidRPr="00EE5A87">
              <w:t>(s)</w:t>
            </w:r>
            <w:r w:rsidRPr="00EE5A87">
              <w:t>.</w:t>
            </w:r>
          </w:p>
        </w:tc>
        <w:tc>
          <w:tcPr>
            <w:tcW w:w="1260" w:type="dxa"/>
            <w:vMerge/>
          </w:tcPr>
          <w:p w14:paraId="571F1055" w14:textId="77777777" w:rsidR="00DC77D3" w:rsidRPr="00EE5A87" w:rsidRDefault="00DC77D3" w:rsidP="002F6450">
            <w:pPr>
              <w:rPr>
                <w:rFonts w:cs="Arial"/>
                <w:bCs/>
              </w:rPr>
            </w:pPr>
          </w:p>
        </w:tc>
      </w:tr>
      <w:tr w:rsidR="002F6450" w:rsidRPr="00EE5A87" w14:paraId="67CDA49F" w14:textId="77777777" w:rsidTr="00B73F30">
        <w:trPr>
          <w:trHeight w:val="288"/>
        </w:trPr>
        <w:tc>
          <w:tcPr>
            <w:tcW w:w="692" w:type="dxa"/>
            <w:shd w:val="clear" w:color="auto" w:fill="auto"/>
          </w:tcPr>
          <w:p w14:paraId="475497DF" w14:textId="03ED32CC" w:rsidR="002F6450" w:rsidRPr="00EE5A87" w:rsidRDefault="002F6450" w:rsidP="002F6450">
            <w:r w:rsidRPr="00EE5A87">
              <w:t>6</w:t>
            </w:r>
          </w:p>
        </w:tc>
        <w:tc>
          <w:tcPr>
            <w:tcW w:w="1530" w:type="dxa"/>
            <w:shd w:val="clear" w:color="auto" w:fill="auto"/>
          </w:tcPr>
          <w:p w14:paraId="13530E65" w14:textId="759EFA46" w:rsidR="002F6450" w:rsidRPr="00EE5A87" w:rsidRDefault="002F6450" w:rsidP="002F6450">
            <w:pPr>
              <w:rPr>
                <w:rStyle w:val="SAPEmphasis"/>
              </w:rPr>
            </w:pPr>
            <w:r w:rsidRPr="00EE5A87">
              <w:rPr>
                <w:rStyle w:val="SAPEmphasis"/>
              </w:rPr>
              <w:t>Create Additional Event for Apprentice</w:t>
            </w:r>
          </w:p>
        </w:tc>
        <w:tc>
          <w:tcPr>
            <w:tcW w:w="2610" w:type="dxa"/>
            <w:shd w:val="clear" w:color="auto" w:fill="auto"/>
          </w:tcPr>
          <w:p w14:paraId="745BFDFF" w14:textId="6999F106" w:rsidR="002F6450" w:rsidRPr="00EE5A87" w:rsidRDefault="002F6450" w:rsidP="002F6450">
            <w:r w:rsidRPr="00EE5A87">
              <w:t xml:space="preserve">Flag the checkbox next to the apprentice(s) and choose the </w:t>
            </w:r>
            <w:r w:rsidRPr="00EE5A87">
              <w:rPr>
                <w:rStyle w:val="SAPScreenElement"/>
              </w:rPr>
              <w:t>Add Event</w:t>
            </w:r>
            <w:r w:rsidRPr="00EE5A87">
              <w:t xml:space="preserve"> </w:t>
            </w:r>
            <w:ins w:id="693" w:author="Author" w:date="2018-01-22T13:39:00Z">
              <w:r w:rsidR="00DF32A8">
                <w:t>button</w:t>
              </w:r>
            </w:ins>
            <w:del w:id="694" w:author="Author" w:date="2018-01-22T13:39:00Z">
              <w:r w:rsidRPr="00EE5A87" w:rsidDel="00DF32A8">
                <w:delText>pushbutton</w:delText>
              </w:r>
            </w:del>
            <w:r w:rsidRPr="00EE5A87">
              <w:t>.</w:t>
            </w:r>
          </w:p>
        </w:tc>
        <w:tc>
          <w:tcPr>
            <w:tcW w:w="2700" w:type="dxa"/>
          </w:tcPr>
          <w:p w14:paraId="082C2084" w14:textId="77777777" w:rsidR="002F6450" w:rsidRPr="00EE5A87" w:rsidRDefault="002F6450" w:rsidP="002F6450">
            <w:pPr>
              <w:rPr>
                <w:rStyle w:val="SAPScreenElement"/>
              </w:rPr>
            </w:pPr>
          </w:p>
        </w:tc>
        <w:tc>
          <w:tcPr>
            <w:tcW w:w="2700" w:type="dxa"/>
          </w:tcPr>
          <w:p w14:paraId="6A4E0A3F" w14:textId="77777777" w:rsidR="002F6450" w:rsidRPr="00EE5A87" w:rsidRDefault="002F6450" w:rsidP="002F6450"/>
        </w:tc>
        <w:tc>
          <w:tcPr>
            <w:tcW w:w="2790" w:type="dxa"/>
            <w:shd w:val="clear" w:color="auto" w:fill="auto"/>
          </w:tcPr>
          <w:p w14:paraId="1FE82B9E" w14:textId="34EFB05F" w:rsidR="002F6450" w:rsidRPr="00EE5A87" w:rsidRDefault="002F6450" w:rsidP="002F6450">
            <w:r w:rsidRPr="00EE5A87">
              <w:t xml:space="preserve">The </w:t>
            </w:r>
            <w:r w:rsidRPr="00EE5A87">
              <w:rPr>
                <w:rStyle w:val="SAPScreenElement"/>
              </w:rPr>
              <w:t>Add Event</w:t>
            </w:r>
            <w:r w:rsidRPr="00EE5A87">
              <w:t xml:space="preserve"> screen is displayed.</w:t>
            </w:r>
          </w:p>
        </w:tc>
        <w:tc>
          <w:tcPr>
            <w:tcW w:w="1260" w:type="dxa"/>
          </w:tcPr>
          <w:p w14:paraId="28DE00B3" w14:textId="77777777" w:rsidR="002F6450" w:rsidRPr="00EE5A87" w:rsidRDefault="002F6450" w:rsidP="002F6450">
            <w:pPr>
              <w:rPr>
                <w:rFonts w:cs="Arial"/>
                <w:bCs/>
              </w:rPr>
            </w:pPr>
          </w:p>
        </w:tc>
      </w:tr>
      <w:tr w:rsidR="00DC77D3" w:rsidRPr="00EE5A87" w14:paraId="0C4F0D4A" w14:textId="77777777" w:rsidTr="00B73F30">
        <w:trPr>
          <w:trHeight w:val="288"/>
        </w:trPr>
        <w:tc>
          <w:tcPr>
            <w:tcW w:w="692" w:type="dxa"/>
            <w:vMerge w:val="restart"/>
            <w:shd w:val="clear" w:color="auto" w:fill="auto"/>
          </w:tcPr>
          <w:p w14:paraId="59E5A312" w14:textId="1996F47A" w:rsidR="00DC77D3" w:rsidRPr="00EE5A87" w:rsidRDefault="00DC77D3" w:rsidP="002F6450">
            <w:r w:rsidRPr="00EE5A87">
              <w:lastRenderedPageBreak/>
              <w:t>7</w:t>
            </w:r>
          </w:p>
        </w:tc>
        <w:tc>
          <w:tcPr>
            <w:tcW w:w="1530" w:type="dxa"/>
            <w:vMerge w:val="restart"/>
            <w:shd w:val="clear" w:color="auto" w:fill="auto"/>
          </w:tcPr>
          <w:p w14:paraId="59ADC3D4" w14:textId="035B8742" w:rsidR="00DC77D3" w:rsidRPr="00EE5A87" w:rsidRDefault="00DC77D3" w:rsidP="002F6450">
            <w:pPr>
              <w:rPr>
                <w:rStyle w:val="SAPEmphasis"/>
              </w:rPr>
            </w:pPr>
            <w:r w:rsidRPr="00EE5A87">
              <w:rPr>
                <w:rStyle w:val="SAPEmphasis"/>
              </w:rPr>
              <w:t xml:space="preserve">Add Event Type Category </w:t>
            </w:r>
            <w:r w:rsidRPr="00EE5A87">
              <w:rPr>
                <w:rStyle w:val="SAPScreenElement"/>
                <w:b/>
                <w:color w:val="auto"/>
              </w:rPr>
              <w:t>Internal Training</w:t>
            </w:r>
            <w:r w:rsidRPr="00EE5A87">
              <w:rPr>
                <w:rStyle w:val="SAPEmphasis"/>
              </w:rPr>
              <w:t xml:space="preserve"> in Apprenticeship Plan</w:t>
            </w:r>
          </w:p>
        </w:tc>
        <w:tc>
          <w:tcPr>
            <w:tcW w:w="2610" w:type="dxa"/>
            <w:vMerge w:val="restart"/>
            <w:shd w:val="clear" w:color="auto" w:fill="auto"/>
          </w:tcPr>
          <w:p w14:paraId="7A3E7122" w14:textId="57C79EE6" w:rsidR="00DC77D3" w:rsidRPr="00EE5A87" w:rsidRDefault="00DC77D3" w:rsidP="002F6450">
            <w:r w:rsidRPr="00EE5A87">
              <w:t xml:space="preserve">On the </w:t>
            </w:r>
            <w:r w:rsidRPr="00EE5A87">
              <w:rPr>
                <w:rStyle w:val="SAPScreenElement"/>
              </w:rPr>
              <w:t>Add Event</w:t>
            </w:r>
            <w:r w:rsidRPr="00EE5A87">
              <w:t xml:space="preserve"> screen, make the following entries:</w:t>
            </w:r>
          </w:p>
        </w:tc>
        <w:tc>
          <w:tcPr>
            <w:tcW w:w="2700" w:type="dxa"/>
          </w:tcPr>
          <w:p w14:paraId="48870C61" w14:textId="2027B9B8" w:rsidR="00DC77D3" w:rsidRPr="00EE5A87" w:rsidRDefault="00DC77D3" w:rsidP="002F6450">
            <w:pPr>
              <w:rPr>
                <w:rStyle w:val="SAPScreenElement"/>
              </w:rPr>
            </w:pPr>
            <w:r w:rsidRPr="00EE5A87">
              <w:rPr>
                <w:rStyle w:val="SAPScreenElement"/>
              </w:rPr>
              <w:t>For Apprentice(s)</w:t>
            </w:r>
            <w:r w:rsidRPr="00EE5A87">
              <w:rPr>
                <w:rFonts w:cs="Arial"/>
                <w:bCs/>
              </w:rPr>
              <w:t>: name of apprentice(s) selected in test step # 4 is defaulted; leave as is</w:t>
            </w:r>
          </w:p>
        </w:tc>
        <w:tc>
          <w:tcPr>
            <w:tcW w:w="2700" w:type="dxa"/>
          </w:tcPr>
          <w:p w14:paraId="4D3B7DDA" w14:textId="77777777" w:rsidR="00DC77D3" w:rsidRPr="00EE5A87" w:rsidRDefault="00DC77D3" w:rsidP="002F6450"/>
        </w:tc>
        <w:tc>
          <w:tcPr>
            <w:tcW w:w="2790" w:type="dxa"/>
            <w:shd w:val="clear" w:color="auto" w:fill="auto"/>
          </w:tcPr>
          <w:p w14:paraId="7FF2B5C8" w14:textId="4EEBF5A4" w:rsidR="00DC77D3" w:rsidRPr="00EE5A87" w:rsidRDefault="00DC77D3" w:rsidP="002F6450"/>
        </w:tc>
        <w:tc>
          <w:tcPr>
            <w:tcW w:w="1260" w:type="dxa"/>
            <w:vMerge w:val="restart"/>
          </w:tcPr>
          <w:p w14:paraId="1D34C3FA" w14:textId="77777777" w:rsidR="00DC77D3" w:rsidRPr="00EE5A87" w:rsidRDefault="00DC77D3" w:rsidP="002F6450">
            <w:pPr>
              <w:rPr>
                <w:rFonts w:cs="Arial"/>
                <w:bCs/>
              </w:rPr>
            </w:pPr>
          </w:p>
        </w:tc>
      </w:tr>
      <w:tr w:rsidR="00DC77D3" w:rsidRPr="00EE5A87" w14:paraId="647E4C77" w14:textId="77777777" w:rsidTr="00B73F30">
        <w:trPr>
          <w:trHeight w:val="288"/>
        </w:trPr>
        <w:tc>
          <w:tcPr>
            <w:tcW w:w="692" w:type="dxa"/>
            <w:vMerge/>
            <w:shd w:val="clear" w:color="auto" w:fill="auto"/>
          </w:tcPr>
          <w:p w14:paraId="418386B3" w14:textId="77777777" w:rsidR="00DC77D3" w:rsidRPr="00EE5A87" w:rsidRDefault="00DC77D3" w:rsidP="002F6450"/>
        </w:tc>
        <w:tc>
          <w:tcPr>
            <w:tcW w:w="1530" w:type="dxa"/>
            <w:vMerge/>
            <w:shd w:val="clear" w:color="auto" w:fill="auto"/>
          </w:tcPr>
          <w:p w14:paraId="6DD36248" w14:textId="77777777" w:rsidR="00DC77D3" w:rsidRPr="00EE5A87" w:rsidRDefault="00DC77D3" w:rsidP="002F6450">
            <w:pPr>
              <w:rPr>
                <w:rStyle w:val="SAPEmphasis"/>
              </w:rPr>
            </w:pPr>
          </w:p>
        </w:tc>
        <w:tc>
          <w:tcPr>
            <w:tcW w:w="2610" w:type="dxa"/>
            <w:vMerge/>
            <w:shd w:val="clear" w:color="auto" w:fill="auto"/>
          </w:tcPr>
          <w:p w14:paraId="616E5B84" w14:textId="77777777" w:rsidR="00DC77D3" w:rsidRPr="00EE5A87" w:rsidRDefault="00DC77D3" w:rsidP="002F6450"/>
        </w:tc>
        <w:tc>
          <w:tcPr>
            <w:tcW w:w="2700" w:type="dxa"/>
          </w:tcPr>
          <w:p w14:paraId="61B9BE6D" w14:textId="4C6289E5" w:rsidR="00DC77D3" w:rsidRPr="00EE5A87" w:rsidRDefault="00DC77D3" w:rsidP="0016682F">
            <w:pPr>
              <w:rPr>
                <w:rStyle w:val="SAPScreenElement"/>
              </w:rPr>
            </w:pPr>
            <w:r w:rsidRPr="00EE5A87">
              <w:rPr>
                <w:rStyle w:val="SAPScreenElement"/>
              </w:rPr>
              <w:t>Event Type</w:t>
            </w:r>
            <w:r w:rsidRPr="00EE5A87">
              <w:rPr>
                <w:rFonts w:cs="Arial"/>
                <w:bCs/>
              </w:rPr>
              <w:t>: select</w:t>
            </w:r>
            <w:r w:rsidRPr="00EE5A87">
              <w:rPr>
                <w:rStyle w:val="SAPUserEntry"/>
              </w:rPr>
              <w:t xml:space="preserve"> &lt;event type name&gt;</w:t>
            </w:r>
            <w:r w:rsidRPr="00EE5A87">
              <w:rPr>
                <w:rFonts w:cs="Arial"/>
                <w:b/>
                <w:bCs/>
              </w:rPr>
              <w:t xml:space="preserve"> </w:t>
            </w:r>
            <w:r w:rsidRPr="00EE5A87">
              <w:rPr>
                <w:rStyle w:val="SAPUserEntry"/>
              </w:rPr>
              <w:t>(Internal</w:t>
            </w:r>
            <w:r w:rsidRPr="00EE5A87">
              <w:rPr>
                <w:rFonts w:cs="Arial"/>
                <w:b/>
                <w:bCs/>
              </w:rPr>
              <w:t xml:space="preserve"> </w:t>
            </w:r>
            <w:r w:rsidRPr="00EE5A87">
              <w:rPr>
                <w:rStyle w:val="SAPUserEntry"/>
              </w:rPr>
              <w:t>Training)</w:t>
            </w:r>
            <w:r w:rsidRPr="00EE5A87">
              <w:rPr>
                <w:rFonts w:cs="Arial"/>
                <w:b/>
                <w:bCs/>
              </w:rPr>
              <w:t xml:space="preserve"> </w:t>
            </w:r>
            <w:r w:rsidRPr="00EE5A87">
              <w:rPr>
                <w:rFonts w:cs="Arial"/>
                <w:bCs/>
              </w:rPr>
              <w:t>from drop-down</w:t>
            </w:r>
            <w:r w:rsidRPr="00EE5A87">
              <w:rPr>
                <w:rStyle w:val="SAPUserEntry"/>
              </w:rPr>
              <w:t xml:space="preserve"> </w:t>
            </w:r>
          </w:p>
        </w:tc>
        <w:tc>
          <w:tcPr>
            <w:tcW w:w="2700" w:type="dxa"/>
          </w:tcPr>
          <w:p w14:paraId="0F81735E" w14:textId="77777777" w:rsidR="00DC77D3" w:rsidRPr="00EE5A87" w:rsidRDefault="00DC77D3" w:rsidP="002F6450"/>
        </w:tc>
        <w:tc>
          <w:tcPr>
            <w:tcW w:w="2790" w:type="dxa"/>
            <w:shd w:val="clear" w:color="auto" w:fill="auto"/>
          </w:tcPr>
          <w:p w14:paraId="2DCB55E2" w14:textId="7E57F5E6" w:rsidR="00DC77D3" w:rsidRPr="00EE5A87" w:rsidRDefault="00DC77D3" w:rsidP="002F6450">
            <w:r w:rsidRPr="00EE5A87">
              <w:t>Additional fields to be filled are displayed.</w:t>
            </w:r>
          </w:p>
        </w:tc>
        <w:tc>
          <w:tcPr>
            <w:tcW w:w="1260" w:type="dxa"/>
            <w:vMerge/>
          </w:tcPr>
          <w:p w14:paraId="6CAA835C" w14:textId="77777777" w:rsidR="00DC77D3" w:rsidRPr="00EE5A87" w:rsidRDefault="00DC77D3" w:rsidP="002F6450">
            <w:pPr>
              <w:rPr>
                <w:rFonts w:cs="Arial"/>
                <w:bCs/>
              </w:rPr>
            </w:pPr>
          </w:p>
        </w:tc>
      </w:tr>
      <w:tr w:rsidR="00DC77D3" w:rsidRPr="00EE5A87" w14:paraId="2386B997" w14:textId="77777777" w:rsidTr="00B73F30">
        <w:trPr>
          <w:trHeight w:val="288"/>
        </w:trPr>
        <w:tc>
          <w:tcPr>
            <w:tcW w:w="692" w:type="dxa"/>
            <w:vMerge/>
            <w:shd w:val="clear" w:color="auto" w:fill="auto"/>
          </w:tcPr>
          <w:p w14:paraId="64D7EEFD" w14:textId="77777777" w:rsidR="00DC77D3" w:rsidRPr="00EE5A87" w:rsidRDefault="00DC77D3" w:rsidP="002F6450"/>
        </w:tc>
        <w:tc>
          <w:tcPr>
            <w:tcW w:w="1530" w:type="dxa"/>
            <w:vMerge/>
            <w:shd w:val="clear" w:color="auto" w:fill="auto"/>
          </w:tcPr>
          <w:p w14:paraId="4AF84DE8" w14:textId="77777777" w:rsidR="00DC77D3" w:rsidRPr="00EE5A87" w:rsidRDefault="00DC77D3" w:rsidP="002F6450">
            <w:pPr>
              <w:rPr>
                <w:rStyle w:val="SAPEmphasis"/>
              </w:rPr>
            </w:pPr>
          </w:p>
        </w:tc>
        <w:tc>
          <w:tcPr>
            <w:tcW w:w="2610" w:type="dxa"/>
            <w:vMerge/>
            <w:shd w:val="clear" w:color="auto" w:fill="auto"/>
          </w:tcPr>
          <w:p w14:paraId="32D189A2" w14:textId="77777777" w:rsidR="00DC77D3" w:rsidRPr="00EE5A87" w:rsidRDefault="00DC77D3" w:rsidP="002F6450"/>
        </w:tc>
        <w:tc>
          <w:tcPr>
            <w:tcW w:w="2700" w:type="dxa"/>
          </w:tcPr>
          <w:p w14:paraId="2B99E937" w14:textId="10F7407B" w:rsidR="00DC77D3" w:rsidRPr="00EE5A87" w:rsidRDefault="00DC77D3" w:rsidP="00F21F53">
            <w:pPr>
              <w:rPr>
                <w:rStyle w:val="SAPScreenElement"/>
                <w:rFonts w:ascii="BentonSans Book" w:hAnsi="BentonSans Book" w:cs="Arial"/>
                <w:bCs/>
                <w:color w:val="auto"/>
              </w:rPr>
            </w:pPr>
            <w:r w:rsidRPr="00EE5A87">
              <w:rPr>
                <w:rStyle w:val="SAPScreenElement"/>
              </w:rPr>
              <w:t>All Day Event:</w:t>
            </w:r>
            <w:r w:rsidRPr="00EE5A87">
              <w:rPr>
                <w:rFonts w:cs="Arial"/>
                <w:bCs/>
              </w:rPr>
              <w:t xml:space="preserve"> checkbox flagged per default; leave as is or unflag it if appropriate.</w:t>
            </w:r>
          </w:p>
        </w:tc>
        <w:tc>
          <w:tcPr>
            <w:tcW w:w="2700" w:type="dxa"/>
          </w:tcPr>
          <w:p w14:paraId="7796AEEF" w14:textId="62934247" w:rsidR="00DC77D3" w:rsidRPr="00EE5A87" w:rsidRDefault="00DC77D3" w:rsidP="002F6450">
            <w:r w:rsidRPr="00EE5A87">
              <w:rPr>
                <w:rFonts w:cs="Arial"/>
                <w:bCs/>
              </w:rPr>
              <w:t>In case it is not an all-day event, meaning you have unflagged the checkbox, you can enter start and end times for the event.</w:t>
            </w:r>
          </w:p>
        </w:tc>
        <w:tc>
          <w:tcPr>
            <w:tcW w:w="2790" w:type="dxa"/>
            <w:shd w:val="clear" w:color="auto" w:fill="auto"/>
          </w:tcPr>
          <w:p w14:paraId="4A94A2E5" w14:textId="74338588" w:rsidR="00DC77D3" w:rsidRPr="00EE5A87" w:rsidRDefault="00DC77D3" w:rsidP="002F6450"/>
        </w:tc>
        <w:tc>
          <w:tcPr>
            <w:tcW w:w="1260" w:type="dxa"/>
            <w:vMerge/>
          </w:tcPr>
          <w:p w14:paraId="433A02B5" w14:textId="77777777" w:rsidR="00DC77D3" w:rsidRPr="00EE5A87" w:rsidRDefault="00DC77D3" w:rsidP="002F6450">
            <w:pPr>
              <w:rPr>
                <w:rFonts w:cs="Arial"/>
                <w:bCs/>
              </w:rPr>
            </w:pPr>
          </w:p>
        </w:tc>
      </w:tr>
      <w:tr w:rsidR="00DC77D3" w:rsidRPr="00EE5A87" w14:paraId="06A1A4A4" w14:textId="77777777" w:rsidTr="00B73F30">
        <w:trPr>
          <w:trHeight w:val="288"/>
        </w:trPr>
        <w:tc>
          <w:tcPr>
            <w:tcW w:w="692" w:type="dxa"/>
            <w:vMerge/>
            <w:shd w:val="clear" w:color="auto" w:fill="auto"/>
          </w:tcPr>
          <w:p w14:paraId="1A412183" w14:textId="77777777" w:rsidR="00DC77D3" w:rsidRPr="00EE5A87" w:rsidRDefault="00DC77D3" w:rsidP="002F6450"/>
        </w:tc>
        <w:tc>
          <w:tcPr>
            <w:tcW w:w="1530" w:type="dxa"/>
            <w:vMerge/>
            <w:shd w:val="clear" w:color="auto" w:fill="auto"/>
          </w:tcPr>
          <w:p w14:paraId="4FAF5A28" w14:textId="77777777" w:rsidR="00DC77D3" w:rsidRPr="00EE5A87" w:rsidRDefault="00DC77D3" w:rsidP="002F6450">
            <w:pPr>
              <w:rPr>
                <w:rStyle w:val="SAPEmphasis"/>
              </w:rPr>
            </w:pPr>
          </w:p>
        </w:tc>
        <w:tc>
          <w:tcPr>
            <w:tcW w:w="2610" w:type="dxa"/>
            <w:vMerge/>
            <w:shd w:val="clear" w:color="auto" w:fill="auto"/>
          </w:tcPr>
          <w:p w14:paraId="152299E2" w14:textId="77777777" w:rsidR="00DC77D3" w:rsidRPr="00EE5A87" w:rsidRDefault="00DC77D3" w:rsidP="002F6450"/>
        </w:tc>
        <w:tc>
          <w:tcPr>
            <w:tcW w:w="2700" w:type="dxa"/>
          </w:tcPr>
          <w:p w14:paraId="6B763569" w14:textId="281BE655" w:rsidR="00DC77D3" w:rsidRPr="00EE5A87" w:rsidRDefault="00DC77D3" w:rsidP="002F6450">
            <w:pPr>
              <w:rPr>
                <w:rStyle w:val="SAPScreenElement"/>
              </w:rPr>
            </w:pPr>
            <w:r w:rsidRPr="00EE5A87">
              <w:rPr>
                <w:rStyle w:val="SAPScreenElement"/>
              </w:rPr>
              <w:t>From:</w:t>
            </w:r>
            <w:r w:rsidRPr="00EE5A87">
              <w:rPr>
                <w:rFonts w:cs="Arial"/>
                <w:bCs/>
              </w:rPr>
              <w:t xml:space="preserve"> select date from calendar help</w:t>
            </w:r>
          </w:p>
        </w:tc>
        <w:tc>
          <w:tcPr>
            <w:tcW w:w="2700" w:type="dxa"/>
          </w:tcPr>
          <w:p w14:paraId="2FF37089" w14:textId="77777777" w:rsidR="00DC77D3" w:rsidRPr="00EE5A87" w:rsidRDefault="00DC77D3" w:rsidP="002F6450"/>
        </w:tc>
        <w:tc>
          <w:tcPr>
            <w:tcW w:w="2790" w:type="dxa"/>
            <w:shd w:val="clear" w:color="auto" w:fill="auto"/>
          </w:tcPr>
          <w:p w14:paraId="30EBF3D5" w14:textId="6AC202D4" w:rsidR="00DC77D3" w:rsidRPr="00EE5A87" w:rsidRDefault="00DC77D3" w:rsidP="002F6450"/>
        </w:tc>
        <w:tc>
          <w:tcPr>
            <w:tcW w:w="1260" w:type="dxa"/>
            <w:vMerge/>
          </w:tcPr>
          <w:p w14:paraId="66F6016D" w14:textId="77777777" w:rsidR="00DC77D3" w:rsidRPr="00EE5A87" w:rsidRDefault="00DC77D3" w:rsidP="002F6450">
            <w:pPr>
              <w:rPr>
                <w:rFonts w:cs="Arial"/>
                <w:bCs/>
              </w:rPr>
            </w:pPr>
          </w:p>
        </w:tc>
      </w:tr>
      <w:tr w:rsidR="00DC77D3" w:rsidRPr="00EE5A87" w14:paraId="421CE848" w14:textId="77777777" w:rsidTr="00B73F30">
        <w:trPr>
          <w:trHeight w:val="288"/>
        </w:trPr>
        <w:tc>
          <w:tcPr>
            <w:tcW w:w="692" w:type="dxa"/>
            <w:vMerge/>
            <w:shd w:val="clear" w:color="auto" w:fill="auto"/>
          </w:tcPr>
          <w:p w14:paraId="7757F17C" w14:textId="77777777" w:rsidR="00DC77D3" w:rsidRPr="00EE5A87" w:rsidRDefault="00DC77D3" w:rsidP="002F6450"/>
        </w:tc>
        <w:tc>
          <w:tcPr>
            <w:tcW w:w="1530" w:type="dxa"/>
            <w:vMerge/>
            <w:shd w:val="clear" w:color="auto" w:fill="auto"/>
          </w:tcPr>
          <w:p w14:paraId="03D80D33" w14:textId="77777777" w:rsidR="00DC77D3" w:rsidRPr="00EE5A87" w:rsidRDefault="00DC77D3" w:rsidP="002F6450">
            <w:pPr>
              <w:rPr>
                <w:rStyle w:val="SAPEmphasis"/>
              </w:rPr>
            </w:pPr>
          </w:p>
        </w:tc>
        <w:tc>
          <w:tcPr>
            <w:tcW w:w="2610" w:type="dxa"/>
            <w:vMerge/>
            <w:shd w:val="clear" w:color="auto" w:fill="auto"/>
          </w:tcPr>
          <w:p w14:paraId="127F076A" w14:textId="77777777" w:rsidR="00DC77D3" w:rsidRPr="00EE5A87" w:rsidRDefault="00DC77D3" w:rsidP="002F6450"/>
        </w:tc>
        <w:tc>
          <w:tcPr>
            <w:tcW w:w="2700" w:type="dxa"/>
          </w:tcPr>
          <w:p w14:paraId="2E4C3597" w14:textId="51601D86" w:rsidR="00DC77D3" w:rsidRPr="00EE5A87" w:rsidRDefault="00DC77D3" w:rsidP="002F6450">
            <w:pPr>
              <w:rPr>
                <w:rStyle w:val="SAPScreenElement"/>
              </w:rPr>
            </w:pPr>
            <w:r w:rsidRPr="00EE5A87">
              <w:rPr>
                <w:rStyle w:val="SAPScreenElement"/>
              </w:rPr>
              <w:t>To:</w:t>
            </w:r>
            <w:r w:rsidRPr="00EE5A87">
              <w:rPr>
                <w:rFonts w:cs="Arial"/>
                <w:bCs/>
              </w:rPr>
              <w:t xml:space="preserve"> select date from calendar help</w:t>
            </w:r>
          </w:p>
        </w:tc>
        <w:tc>
          <w:tcPr>
            <w:tcW w:w="2700" w:type="dxa"/>
          </w:tcPr>
          <w:p w14:paraId="55CEB546" w14:textId="77777777" w:rsidR="00DC77D3" w:rsidRPr="00EE5A87" w:rsidRDefault="00DC77D3" w:rsidP="002F6450"/>
        </w:tc>
        <w:tc>
          <w:tcPr>
            <w:tcW w:w="2790" w:type="dxa"/>
            <w:shd w:val="clear" w:color="auto" w:fill="auto"/>
          </w:tcPr>
          <w:p w14:paraId="3CB0B1A8" w14:textId="2930F25D" w:rsidR="00DC77D3" w:rsidRPr="00EE5A87" w:rsidRDefault="00DC77D3" w:rsidP="002F6450"/>
        </w:tc>
        <w:tc>
          <w:tcPr>
            <w:tcW w:w="1260" w:type="dxa"/>
            <w:vMerge/>
          </w:tcPr>
          <w:p w14:paraId="619C3EAA" w14:textId="77777777" w:rsidR="00DC77D3" w:rsidRPr="00EE5A87" w:rsidRDefault="00DC77D3" w:rsidP="002F6450">
            <w:pPr>
              <w:rPr>
                <w:rFonts w:cs="Arial"/>
                <w:bCs/>
              </w:rPr>
            </w:pPr>
          </w:p>
        </w:tc>
      </w:tr>
      <w:tr w:rsidR="00DC77D3" w:rsidRPr="00EE5A87" w14:paraId="62B6864D" w14:textId="77777777" w:rsidTr="00B73F30">
        <w:trPr>
          <w:trHeight w:val="288"/>
        </w:trPr>
        <w:tc>
          <w:tcPr>
            <w:tcW w:w="692" w:type="dxa"/>
            <w:vMerge/>
            <w:shd w:val="clear" w:color="auto" w:fill="auto"/>
          </w:tcPr>
          <w:p w14:paraId="6E7D2E59" w14:textId="77777777" w:rsidR="00DC77D3" w:rsidRPr="00EE5A87" w:rsidRDefault="00DC77D3" w:rsidP="002F6450"/>
        </w:tc>
        <w:tc>
          <w:tcPr>
            <w:tcW w:w="1530" w:type="dxa"/>
            <w:vMerge/>
            <w:shd w:val="clear" w:color="auto" w:fill="auto"/>
          </w:tcPr>
          <w:p w14:paraId="5368038B" w14:textId="77777777" w:rsidR="00DC77D3" w:rsidRPr="00EE5A87" w:rsidRDefault="00DC77D3" w:rsidP="002F6450">
            <w:pPr>
              <w:rPr>
                <w:rStyle w:val="SAPEmphasis"/>
              </w:rPr>
            </w:pPr>
          </w:p>
        </w:tc>
        <w:tc>
          <w:tcPr>
            <w:tcW w:w="2610" w:type="dxa"/>
            <w:vMerge/>
            <w:shd w:val="clear" w:color="auto" w:fill="auto"/>
          </w:tcPr>
          <w:p w14:paraId="585CC509" w14:textId="77777777" w:rsidR="00DC77D3" w:rsidRPr="00EE5A87" w:rsidRDefault="00DC77D3" w:rsidP="002F6450"/>
        </w:tc>
        <w:tc>
          <w:tcPr>
            <w:tcW w:w="2700" w:type="dxa"/>
          </w:tcPr>
          <w:p w14:paraId="79FFC66E" w14:textId="741F9A54" w:rsidR="00DC77D3" w:rsidRPr="00EE5A87" w:rsidRDefault="00DC77D3" w:rsidP="002F6450">
            <w:pPr>
              <w:rPr>
                <w:rStyle w:val="SAPScreenElement"/>
              </w:rPr>
            </w:pPr>
            <w:r w:rsidRPr="00EE5A87">
              <w:rPr>
                <w:rStyle w:val="SAPScreenElement"/>
              </w:rPr>
              <w:t>Event Name:</w:t>
            </w:r>
            <w:r w:rsidRPr="00EE5A87">
              <w:rPr>
                <w:rFonts w:cs="Arial"/>
                <w:bCs/>
              </w:rPr>
              <w:t xml:space="preserve"> enter as appropriate</w:t>
            </w:r>
          </w:p>
        </w:tc>
        <w:tc>
          <w:tcPr>
            <w:tcW w:w="2700" w:type="dxa"/>
          </w:tcPr>
          <w:p w14:paraId="6E29CF17" w14:textId="77777777" w:rsidR="00DC77D3" w:rsidRPr="00EE5A87" w:rsidRDefault="00DC77D3" w:rsidP="002F6450"/>
        </w:tc>
        <w:tc>
          <w:tcPr>
            <w:tcW w:w="2790" w:type="dxa"/>
            <w:shd w:val="clear" w:color="auto" w:fill="auto"/>
          </w:tcPr>
          <w:p w14:paraId="646C53D5" w14:textId="760D0FF3" w:rsidR="00DC77D3" w:rsidRPr="00EE5A87" w:rsidRDefault="00DC77D3" w:rsidP="002F6450"/>
        </w:tc>
        <w:tc>
          <w:tcPr>
            <w:tcW w:w="1260" w:type="dxa"/>
            <w:vMerge/>
          </w:tcPr>
          <w:p w14:paraId="2AD9058C" w14:textId="77777777" w:rsidR="00DC77D3" w:rsidRPr="00EE5A87" w:rsidRDefault="00DC77D3" w:rsidP="002F6450">
            <w:pPr>
              <w:rPr>
                <w:rFonts w:cs="Arial"/>
                <w:bCs/>
              </w:rPr>
            </w:pPr>
          </w:p>
        </w:tc>
      </w:tr>
      <w:tr w:rsidR="00DC77D3" w:rsidRPr="00EE5A87" w14:paraId="317CD0A6" w14:textId="77777777" w:rsidTr="00B73F30">
        <w:trPr>
          <w:trHeight w:val="288"/>
        </w:trPr>
        <w:tc>
          <w:tcPr>
            <w:tcW w:w="692" w:type="dxa"/>
            <w:vMerge/>
            <w:shd w:val="clear" w:color="auto" w:fill="auto"/>
          </w:tcPr>
          <w:p w14:paraId="050F23BD" w14:textId="77777777" w:rsidR="00DC77D3" w:rsidRPr="00EE5A87" w:rsidRDefault="00DC77D3" w:rsidP="002F6450"/>
        </w:tc>
        <w:tc>
          <w:tcPr>
            <w:tcW w:w="1530" w:type="dxa"/>
            <w:vMerge/>
            <w:shd w:val="clear" w:color="auto" w:fill="auto"/>
          </w:tcPr>
          <w:p w14:paraId="30DAC5C1" w14:textId="77777777" w:rsidR="00DC77D3" w:rsidRPr="00EE5A87" w:rsidRDefault="00DC77D3" w:rsidP="002F6450">
            <w:pPr>
              <w:rPr>
                <w:rStyle w:val="SAPEmphasis"/>
              </w:rPr>
            </w:pPr>
          </w:p>
        </w:tc>
        <w:tc>
          <w:tcPr>
            <w:tcW w:w="2610" w:type="dxa"/>
            <w:vMerge/>
            <w:shd w:val="clear" w:color="auto" w:fill="auto"/>
          </w:tcPr>
          <w:p w14:paraId="53E14A83" w14:textId="77777777" w:rsidR="00DC77D3" w:rsidRPr="00EE5A87" w:rsidRDefault="00DC77D3" w:rsidP="002F6450"/>
        </w:tc>
        <w:tc>
          <w:tcPr>
            <w:tcW w:w="2700" w:type="dxa"/>
          </w:tcPr>
          <w:p w14:paraId="04F475C9" w14:textId="78BB28A0" w:rsidR="00DC77D3" w:rsidRPr="00EE5A87" w:rsidRDefault="00DC77D3" w:rsidP="002F6450">
            <w:pPr>
              <w:rPr>
                <w:rStyle w:val="SAPScreenElement"/>
              </w:rPr>
            </w:pPr>
            <w:r w:rsidRPr="00EE5A87">
              <w:rPr>
                <w:rStyle w:val="SAPScreenElement"/>
              </w:rPr>
              <w:t>Location:</w:t>
            </w:r>
            <w:r w:rsidRPr="00EE5A87">
              <w:rPr>
                <w:rFonts w:cs="Arial"/>
                <w:bCs/>
              </w:rPr>
              <w:t xml:space="preserve"> enter if appropriate</w:t>
            </w:r>
          </w:p>
        </w:tc>
        <w:tc>
          <w:tcPr>
            <w:tcW w:w="2700" w:type="dxa"/>
          </w:tcPr>
          <w:p w14:paraId="2E2FB663" w14:textId="77777777" w:rsidR="00DC77D3" w:rsidRPr="00EE5A87" w:rsidRDefault="00DC77D3" w:rsidP="002F6450"/>
        </w:tc>
        <w:tc>
          <w:tcPr>
            <w:tcW w:w="2790" w:type="dxa"/>
            <w:shd w:val="clear" w:color="auto" w:fill="auto"/>
          </w:tcPr>
          <w:p w14:paraId="31574C9A" w14:textId="54FAA243" w:rsidR="00DC77D3" w:rsidRPr="00EE5A87" w:rsidRDefault="00DC77D3" w:rsidP="002F6450"/>
        </w:tc>
        <w:tc>
          <w:tcPr>
            <w:tcW w:w="1260" w:type="dxa"/>
            <w:vMerge/>
          </w:tcPr>
          <w:p w14:paraId="7D228CB4" w14:textId="77777777" w:rsidR="00DC77D3" w:rsidRPr="00EE5A87" w:rsidRDefault="00DC77D3" w:rsidP="002F6450">
            <w:pPr>
              <w:rPr>
                <w:rFonts w:cs="Arial"/>
                <w:bCs/>
              </w:rPr>
            </w:pPr>
          </w:p>
        </w:tc>
      </w:tr>
      <w:tr w:rsidR="00DC77D3" w:rsidRPr="00EE5A87" w14:paraId="73B46D2A" w14:textId="77777777" w:rsidTr="00B73F30">
        <w:trPr>
          <w:trHeight w:val="288"/>
        </w:trPr>
        <w:tc>
          <w:tcPr>
            <w:tcW w:w="692" w:type="dxa"/>
            <w:vMerge/>
            <w:shd w:val="clear" w:color="auto" w:fill="auto"/>
          </w:tcPr>
          <w:p w14:paraId="58699717" w14:textId="77777777" w:rsidR="00DC77D3" w:rsidRPr="00EE5A87" w:rsidRDefault="00DC77D3" w:rsidP="002F6450"/>
        </w:tc>
        <w:tc>
          <w:tcPr>
            <w:tcW w:w="1530" w:type="dxa"/>
            <w:vMerge/>
            <w:shd w:val="clear" w:color="auto" w:fill="auto"/>
          </w:tcPr>
          <w:p w14:paraId="65D63282" w14:textId="77777777" w:rsidR="00DC77D3" w:rsidRPr="00EE5A87" w:rsidRDefault="00DC77D3" w:rsidP="002F6450">
            <w:pPr>
              <w:rPr>
                <w:rStyle w:val="SAPEmphasis"/>
              </w:rPr>
            </w:pPr>
          </w:p>
        </w:tc>
        <w:tc>
          <w:tcPr>
            <w:tcW w:w="2610" w:type="dxa"/>
            <w:vMerge/>
            <w:shd w:val="clear" w:color="auto" w:fill="auto"/>
          </w:tcPr>
          <w:p w14:paraId="655C874E" w14:textId="77777777" w:rsidR="00DC77D3" w:rsidRPr="00EE5A87" w:rsidRDefault="00DC77D3" w:rsidP="002F6450"/>
        </w:tc>
        <w:tc>
          <w:tcPr>
            <w:tcW w:w="2700" w:type="dxa"/>
          </w:tcPr>
          <w:p w14:paraId="29BFB2A0" w14:textId="57E9C460" w:rsidR="00DC77D3" w:rsidRPr="00EE5A87" w:rsidRDefault="00DC77D3" w:rsidP="002F6450">
            <w:pPr>
              <w:rPr>
                <w:rStyle w:val="SAPScreenElement"/>
              </w:rPr>
            </w:pPr>
            <w:r w:rsidRPr="00EE5A87">
              <w:rPr>
                <w:rStyle w:val="SAPScreenElement"/>
              </w:rPr>
              <w:t xml:space="preserve">Notes: </w:t>
            </w:r>
            <w:r w:rsidRPr="00EE5A87">
              <w:t>enter any additional note, if appropriate</w:t>
            </w:r>
          </w:p>
        </w:tc>
        <w:tc>
          <w:tcPr>
            <w:tcW w:w="2700" w:type="dxa"/>
          </w:tcPr>
          <w:p w14:paraId="566FD05C" w14:textId="77777777" w:rsidR="00DC77D3" w:rsidRPr="00EE5A87" w:rsidRDefault="00DC77D3" w:rsidP="002F6450"/>
        </w:tc>
        <w:tc>
          <w:tcPr>
            <w:tcW w:w="2790" w:type="dxa"/>
            <w:shd w:val="clear" w:color="auto" w:fill="auto"/>
          </w:tcPr>
          <w:p w14:paraId="3A345E32" w14:textId="7774C9D4" w:rsidR="00DC77D3" w:rsidRPr="00EE5A87" w:rsidRDefault="00DC77D3" w:rsidP="002F6450"/>
        </w:tc>
        <w:tc>
          <w:tcPr>
            <w:tcW w:w="1260" w:type="dxa"/>
            <w:vMerge/>
          </w:tcPr>
          <w:p w14:paraId="060E753E" w14:textId="77777777" w:rsidR="00DC77D3" w:rsidRPr="00EE5A87" w:rsidRDefault="00DC77D3" w:rsidP="002F6450">
            <w:pPr>
              <w:rPr>
                <w:rFonts w:cs="Arial"/>
                <w:bCs/>
              </w:rPr>
            </w:pPr>
          </w:p>
        </w:tc>
      </w:tr>
      <w:tr w:rsidR="00DC77D3" w:rsidRPr="00EE5A87" w14:paraId="4D06905F" w14:textId="77777777" w:rsidTr="00B73F30">
        <w:trPr>
          <w:trHeight w:val="288"/>
        </w:trPr>
        <w:tc>
          <w:tcPr>
            <w:tcW w:w="692" w:type="dxa"/>
            <w:vMerge/>
            <w:shd w:val="clear" w:color="auto" w:fill="auto"/>
          </w:tcPr>
          <w:p w14:paraId="65104BC8" w14:textId="77777777" w:rsidR="00DC77D3" w:rsidRPr="00EE5A87" w:rsidRDefault="00DC77D3" w:rsidP="002F6450"/>
        </w:tc>
        <w:tc>
          <w:tcPr>
            <w:tcW w:w="1530" w:type="dxa"/>
            <w:vMerge/>
            <w:shd w:val="clear" w:color="auto" w:fill="auto"/>
          </w:tcPr>
          <w:p w14:paraId="3D382E7E" w14:textId="77777777" w:rsidR="00DC77D3" w:rsidRPr="00EE5A87" w:rsidRDefault="00DC77D3" w:rsidP="002F6450">
            <w:pPr>
              <w:rPr>
                <w:rStyle w:val="SAPEmphasis"/>
              </w:rPr>
            </w:pPr>
          </w:p>
        </w:tc>
        <w:tc>
          <w:tcPr>
            <w:tcW w:w="2610" w:type="dxa"/>
            <w:shd w:val="clear" w:color="auto" w:fill="auto"/>
          </w:tcPr>
          <w:p w14:paraId="2F5C74C3" w14:textId="28082DA9" w:rsidR="00DC77D3" w:rsidRPr="00EE5A87" w:rsidRDefault="00DC77D3" w:rsidP="002F6450">
            <w:r w:rsidRPr="00EE5A87">
              <w:t xml:space="preserve">Choose the </w:t>
            </w:r>
            <w:r w:rsidRPr="00EE5A87">
              <w:rPr>
                <w:rStyle w:val="SAPScreenElement"/>
              </w:rPr>
              <w:t>Save</w:t>
            </w:r>
            <w:r w:rsidRPr="00EE5A87">
              <w:t xml:space="preserve"> </w:t>
            </w:r>
            <w:ins w:id="695" w:author="Author" w:date="2018-01-22T13:39:00Z">
              <w:r w:rsidR="00DF32A8">
                <w:t>button</w:t>
              </w:r>
            </w:ins>
            <w:del w:id="696" w:author="Author" w:date="2018-01-22T13:39:00Z">
              <w:r w:rsidRPr="00EE5A87" w:rsidDel="00DF32A8">
                <w:delText>pushbutton</w:delText>
              </w:r>
            </w:del>
            <w:r w:rsidRPr="00EE5A87">
              <w:t>.</w:t>
            </w:r>
          </w:p>
        </w:tc>
        <w:tc>
          <w:tcPr>
            <w:tcW w:w="2700" w:type="dxa"/>
          </w:tcPr>
          <w:p w14:paraId="08F82047" w14:textId="77777777" w:rsidR="00DC77D3" w:rsidRPr="00EE5A87" w:rsidRDefault="00DC77D3" w:rsidP="002F6450">
            <w:pPr>
              <w:rPr>
                <w:rStyle w:val="SAPScreenElement"/>
              </w:rPr>
            </w:pPr>
          </w:p>
        </w:tc>
        <w:tc>
          <w:tcPr>
            <w:tcW w:w="2700" w:type="dxa"/>
          </w:tcPr>
          <w:p w14:paraId="063E75C0" w14:textId="77777777" w:rsidR="00DC77D3" w:rsidRPr="00EE5A87" w:rsidRDefault="00DC77D3" w:rsidP="002F6450"/>
        </w:tc>
        <w:tc>
          <w:tcPr>
            <w:tcW w:w="2790" w:type="dxa"/>
            <w:shd w:val="clear" w:color="auto" w:fill="auto"/>
          </w:tcPr>
          <w:p w14:paraId="31FB098D" w14:textId="7C02B630" w:rsidR="00DC77D3" w:rsidRPr="00EE5A87" w:rsidRDefault="00DC77D3" w:rsidP="002F6450">
            <w:r w:rsidRPr="00EE5A87">
              <w:t xml:space="preserve">The message </w:t>
            </w:r>
            <w:r w:rsidRPr="00EE5A87">
              <w:rPr>
                <w:rStyle w:val="SAPMonospace"/>
              </w:rPr>
              <w:t>Your changes were successfully saved</w:t>
            </w:r>
            <w:r w:rsidRPr="00EE5A87">
              <w:t xml:space="preserve"> is displayed and you return to the main </w:t>
            </w:r>
            <w:r w:rsidRPr="00EE5A87">
              <w:rPr>
                <w:rStyle w:val="SAPScreenElement"/>
              </w:rPr>
              <w:t xml:space="preserve">Apprentice Management </w:t>
            </w:r>
            <w:r w:rsidRPr="00EE5A87">
              <w:t>page, where the event type is displayed in the apprenticeship plan of the apprentice.</w:t>
            </w:r>
          </w:p>
        </w:tc>
        <w:tc>
          <w:tcPr>
            <w:tcW w:w="1260" w:type="dxa"/>
            <w:vMerge/>
          </w:tcPr>
          <w:p w14:paraId="06AA4430" w14:textId="77777777" w:rsidR="00DC77D3" w:rsidRPr="00EE5A87" w:rsidRDefault="00DC77D3" w:rsidP="002F6450">
            <w:pPr>
              <w:rPr>
                <w:rFonts w:cs="Arial"/>
                <w:bCs/>
              </w:rPr>
            </w:pPr>
          </w:p>
        </w:tc>
      </w:tr>
      <w:tr w:rsidR="002F6450" w:rsidRPr="00EE5A87" w14:paraId="17656E4A" w14:textId="77777777" w:rsidTr="00B73F30">
        <w:trPr>
          <w:trHeight w:val="288"/>
        </w:trPr>
        <w:tc>
          <w:tcPr>
            <w:tcW w:w="692" w:type="dxa"/>
            <w:shd w:val="clear" w:color="auto" w:fill="auto"/>
          </w:tcPr>
          <w:p w14:paraId="4F1D0774" w14:textId="2FC36047" w:rsidR="002F6450" w:rsidRPr="00EE5A87" w:rsidRDefault="002F6450" w:rsidP="002F6450">
            <w:r w:rsidRPr="00EE5A87">
              <w:t>8</w:t>
            </w:r>
          </w:p>
        </w:tc>
        <w:tc>
          <w:tcPr>
            <w:tcW w:w="1530" w:type="dxa"/>
            <w:shd w:val="clear" w:color="auto" w:fill="auto"/>
          </w:tcPr>
          <w:p w14:paraId="27B3BCA4" w14:textId="65687238" w:rsidR="002F6450" w:rsidRPr="00EE5A87" w:rsidRDefault="002F6450" w:rsidP="002F6450">
            <w:pPr>
              <w:rPr>
                <w:rStyle w:val="SAPEmphasis"/>
              </w:rPr>
            </w:pPr>
            <w:r w:rsidRPr="00EE5A87">
              <w:rPr>
                <w:rStyle w:val="SAPEmphasis"/>
              </w:rPr>
              <w:t>Create Additional Event for Apprentice</w:t>
            </w:r>
          </w:p>
        </w:tc>
        <w:tc>
          <w:tcPr>
            <w:tcW w:w="2610" w:type="dxa"/>
            <w:shd w:val="clear" w:color="auto" w:fill="auto"/>
          </w:tcPr>
          <w:p w14:paraId="3558AEB4" w14:textId="61E791F3" w:rsidR="002F6450" w:rsidRPr="00EE5A87" w:rsidRDefault="002F6450" w:rsidP="002F6450">
            <w:r w:rsidRPr="00EE5A87">
              <w:t xml:space="preserve">Flag the checkbox next to the apprentice(s) and choose the </w:t>
            </w:r>
            <w:r w:rsidRPr="00EE5A87">
              <w:rPr>
                <w:rStyle w:val="SAPScreenElement"/>
              </w:rPr>
              <w:t>Add Event</w:t>
            </w:r>
            <w:r w:rsidRPr="00EE5A87">
              <w:t xml:space="preserve"> </w:t>
            </w:r>
            <w:ins w:id="697" w:author="Author" w:date="2018-01-22T13:39:00Z">
              <w:r w:rsidR="00DF32A8">
                <w:t>button</w:t>
              </w:r>
            </w:ins>
            <w:del w:id="698" w:author="Author" w:date="2018-01-22T13:39:00Z">
              <w:r w:rsidRPr="00EE5A87" w:rsidDel="00DF32A8">
                <w:delText>pushbutton</w:delText>
              </w:r>
            </w:del>
            <w:r w:rsidRPr="00EE5A87">
              <w:t>.</w:t>
            </w:r>
          </w:p>
        </w:tc>
        <w:tc>
          <w:tcPr>
            <w:tcW w:w="2700" w:type="dxa"/>
          </w:tcPr>
          <w:p w14:paraId="2633020A" w14:textId="77777777" w:rsidR="002F6450" w:rsidRPr="00EE5A87" w:rsidRDefault="002F6450" w:rsidP="002F6450">
            <w:pPr>
              <w:rPr>
                <w:rStyle w:val="SAPScreenElement"/>
              </w:rPr>
            </w:pPr>
          </w:p>
        </w:tc>
        <w:tc>
          <w:tcPr>
            <w:tcW w:w="2700" w:type="dxa"/>
          </w:tcPr>
          <w:p w14:paraId="71C63AE0" w14:textId="77777777" w:rsidR="002F6450" w:rsidRPr="00EE5A87" w:rsidRDefault="002F6450" w:rsidP="002F6450"/>
        </w:tc>
        <w:tc>
          <w:tcPr>
            <w:tcW w:w="2790" w:type="dxa"/>
            <w:shd w:val="clear" w:color="auto" w:fill="auto"/>
          </w:tcPr>
          <w:p w14:paraId="0DE1FA86" w14:textId="25380937" w:rsidR="002F6450" w:rsidRPr="00EE5A87" w:rsidRDefault="002F6450" w:rsidP="002F6450">
            <w:r w:rsidRPr="00EE5A87">
              <w:t xml:space="preserve">The </w:t>
            </w:r>
            <w:r w:rsidRPr="00EE5A87">
              <w:rPr>
                <w:rStyle w:val="SAPScreenElement"/>
              </w:rPr>
              <w:t>Add Event</w:t>
            </w:r>
            <w:r w:rsidRPr="00EE5A87">
              <w:t xml:space="preserve"> screen is displayed.</w:t>
            </w:r>
          </w:p>
        </w:tc>
        <w:tc>
          <w:tcPr>
            <w:tcW w:w="1260" w:type="dxa"/>
          </w:tcPr>
          <w:p w14:paraId="3154A5B2" w14:textId="77777777" w:rsidR="002F6450" w:rsidRPr="00EE5A87" w:rsidRDefault="002F6450" w:rsidP="002F6450">
            <w:pPr>
              <w:rPr>
                <w:rFonts w:cs="Arial"/>
                <w:bCs/>
              </w:rPr>
            </w:pPr>
          </w:p>
        </w:tc>
      </w:tr>
      <w:tr w:rsidR="00DC77D3" w:rsidRPr="00EE5A87" w14:paraId="34E23D07" w14:textId="77777777" w:rsidTr="00B73F30">
        <w:trPr>
          <w:trHeight w:val="288"/>
        </w:trPr>
        <w:tc>
          <w:tcPr>
            <w:tcW w:w="692" w:type="dxa"/>
            <w:vMerge w:val="restart"/>
            <w:shd w:val="clear" w:color="auto" w:fill="auto"/>
          </w:tcPr>
          <w:p w14:paraId="622BF21A" w14:textId="599A9E5A" w:rsidR="00DC77D3" w:rsidRPr="00EE5A87" w:rsidRDefault="00DC77D3" w:rsidP="002F6450">
            <w:r w:rsidRPr="00EE5A87">
              <w:lastRenderedPageBreak/>
              <w:t>9</w:t>
            </w:r>
          </w:p>
        </w:tc>
        <w:tc>
          <w:tcPr>
            <w:tcW w:w="1530" w:type="dxa"/>
            <w:vMerge w:val="restart"/>
            <w:shd w:val="clear" w:color="auto" w:fill="auto"/>
          </w:tcPr>
          <w:p w14:paraId="4AF3C35C" w14:textId="69DA4E84" w:rsidR="00DC77D3" w:rsidRPr="00EE5A87" w:rsidRDefault="00DC77D3" w:rsidP="002F6450">
            <w:pPr>
              <w:rPr>
                <w:rStyle w:val="SAPEmphasis"/>
              </w:rPr>
            </w:pPr>
            <w:r w:rsidRPr="00EE5A87">
              <w:rPr>
                <w:rStyle w:val="SAPEmphasis"/>
              </w:rPr>
              <w:t xml:space="preserve">Add Event Type Category </w:t>
            </w:r>
            <w:r w:rsidRPr="00EE5A87">
              <w:rPr>
                <w:rStyle w:val="SAPScreenElement"/>
                <w:b/>
                <w:color w:val="auto"/>
              </w:rPr>
              <w:t>On-The-Job Training</w:t>
            </w:r>
            <w:r w:rsidRPr="00EE5A87">
              <w:rPr>
                <w:rStyle w:val="SAPEmphasis"/>
              </w:rPr>
              <w:t xml:space="preserve"> in Apprenticeship Plan</w:t>
            </w:r>
          </w:p>
        </w:tc>
        <w:tc>
          <w:tcPr>
            <w:tcW w:w="2610" w:type="dxa"/>
            <w:vMerge w:val="restart"/>
            <w:shd w:val="clear" w:color="auto" w:fill="auto"/>
          </w:tcPr>
          <w:p w14:paraId="049A7A31" w14:textId="450FFF36" w:rsidR="00DC77D3" w:rsidRPr="00EE5A87" w:rsidRDefault="00DC77D3" w:rsidP="002F6450">
            <w:r w:rsidRPr="00EE5A87">
              <w:t xml:space="preserve">On the </w:t>
            </w:r>
            <w:r w:rsidRPr="00EE5A87">
              <w:rPr>
                <w:rStyle w:val="SAPScreenElement"/>
              </w:rPr>
              <w:t>Add Event</w:t>
            </w:r>
            <w:r w:rsidRPr="00EE5A87">
              <w:t xml:space="preserve"> screen, make the following entries:</w:t>
            </w:r>
          </w:p>
        </w:tc>
        <w:tc>
          <w:tcPr>
            <w:tcW w:w="2700" w:type="dxa"/>
          </w:tcPr>
          <w:p w14:paraId="354E4E24" w14:textId="11BE8805" w:rsidR="00DC77D3" w:rsidRPr="00EE5A87" w:rsidRDefault="00DC77D3" w:rsidP="002F6450">
            <w:pPr>
              <w:rPr>
                <w:rStyle w:val="SAPScreenElement"/>
              </w:rPr>
            </w:pPr>
            <w:r w:rsidRPr="00EE5A87">
              <w:rPr>
                <w:rStyle w:val="SAPScreenElement"/>
              </w:rPr>
              <w:t>For Apprentice(s)</w:t>
            </w:r>
            <w:r w:rsidRPr="00EE5A87">
              <w:rPr>
                <w:rFonts w:cs="Arial"/>
                <w:bCs/>
              </w:rPr>
              <w:t>: name of apprentice(s) selected in test step # 4 is defaulted; leave as is</w:t>
            </w:r>
          </w:p>
        </w:tc>
        <w:tc>
          <w:tcPr>
            <w:tcW w:w="2700" w:type="dxa"/>
          </w:tcPr>
          <w:p w14:paraId="552F175C" w14:textId="77777777" w:rsidR="00DC77D3" w:rsidRPr="00EE5A87" w:rsidRDefault="00DC77D3" w:rsidP="002F6450"/>
        </w:tc>
        <w:tc>
          <w:tcPr>
            <w:tcW w:w="2790" w:type="dxa"/>
            <w:shd w:val="clear" w:color="auto" w:fill="auto"/>
          </w:tcPr>
          <w:p w14:paraId="18189897" w14:textId="5CCD908B" w:rsidR="00DC77D3" w:rsidRPr="00EE5A87" w:rsidRDefault="00DC77D3" w:rsidP="002F6450"/>
        </w:tc>
        <w:tc>
          <w:tcPr>
            <w:tcW w:w="1260" w:type="dxa"/>
            <w:vMerge w:val="restart"/>
          </w:tcPr>
          <w:p w14:paraId="02A2A6B6" w14:textId="77777777" w:rsidR="00DC77D3" w:rsidRPr="00EE5A87" w:rsidRDefault="00DC77D3" w:rsidP="002F6450">
            <w:pPr>
              <w:rPr>
                <w:rFonts w:cs="Arial"/>
                <w:bCs/>
              </w:rPr>
            </w:pPr>
          </w:p>
        </w:tc>
      </w:tr>
      <w:tr w:rsidR="00DC77D3" w:rsidRPr="00EE5A87" w14:paraId="39C65668" w14:textId="77777777" w:rsidTr="00B73F30">
        <w:trPr>
          <w:trHeight w:val="288"/>
        </w:trPr>
        <w:tc>
          <w:tcPr>
            <w:tcW w:w="692" w:type="dxa"/>
            <w:vMerge/>
            <w:shd w:val="clear" w:color="auto" w:fill="auto"/>
          </w:tcPr>
          <w:p w14:paraId="623E155A" w14:textId="77777777" w:rsidR="00DC77D3" w:rsidRPr="00EE5A87" w:rsidRDefault="00DC77D3" w:rsidP="002F6450"/>
        </w:tc>
        <w:tc>
          <w:tcPr>
            <w:tcW w:w="1530" w:type="dxa"/>
            <w:vMerge/>
            <w:shd w:val="clear" w:color="auto" w:fill="auto"/>
          </w:tcPr>
          <w:p w14:paraId="02C615A9" w14:textId="77777777" w:rsidR="00DC77D3" w:rsidRPr="00EE5A87" w:rsidRDefault="00DC77D3" w:rsidP="002F6450">
            <w:pPr>
              <w:rPr>
                <w:rStyle w:val="SAPEmphasis"/>
              </w:rPr>
            </w:pPr>
          </w:p>
        </w:tc>
        <w:tc>
          <w:tcPr>
            <w:tcW w:w="2610" w:type="dxa"/>
            <w:vMerge/>
            <w:shd w:val="clear" w:color="auto" w:fill="auto"/>
          </w:tcPr>
          <w:p w14:paraId="0439A075" w14:textId="77777777" w:rsidR="00DC77D3" w:rsidRPr="00EE5A87" w:rsidRDefault="00DC77D3" w:rsidP="002F6450"/>
        </w:tc>
        <w:tc>
          <w:tcPr>
            <w:tcW w:w="2700" w:type="dxa"/>
          </w:tcPr>
          <w:p w14:paraId="31CD547E" w14:textId="1BD7470B" w:rsidR="00DC77D3" w:rsidRPr="00EE5A87" w:rsidRDefault="00DC77D3" w:rsidP="0016682F">
            <w:pPr>
              <w:rPr>
                <w:rStyle w:val="SAPScreenElement"/>
              </w:rPr>
            </w:pPr>
            <w:r w:rsidRPr="00EE5A87">
              <w:rPr>
                <w:rStyle w:val="SAPScreenElement"/>
              </w:rPr>
              <w:t>Event Type</w:t>
            </w:r>
            <w:r w:rsidRPr="00EE5A87">
              <w:rPr>
                <w:rFonts w:cs="Arial"/>
                <w:bCs/>
              </w:rPr>
              <w:t>: select</w:t>
            </w:r>
            <w:r w:rsidRPr="00EE5A87">
              <w:rPr>
                <w:rStyle w:val="SAPUserEntry"/>
              </w:rPr>
              <w:t xml:space="preserve"> &lt;event type name&gt;</w:t>
            </w:r>
            <w:r w:rsidRPr="00EE5A87">
              <w:rPr>
                <w:rFonts w:cs="Arial"/>
                <w:b/>
                <w:bCs/>
              </w:rPr>
              <w:t xml:space="preserve"> </w:t>
            </w:r>
            <w:r w:rsidRPr="00EE5A87">
              <w:rPr>
                <w:rStyle w:val="SAPUserEntry"/>
              </w:rPr>
              <w:t>(On-The-Job</w:t>
            </w:r>
            <w:r w:rsidRPr="00EE5A87">
              <w:rPr>
                <w:rFonts w:cs="Arial"/>
                <w:b/>
                <w:bCs/>
              </w:rPr>
              <w:t xml:space="preserve"> </w:t>
            </w:r>
            <w:r w:rsidRPr="00EE5A87">
              <w:rPr>
                <w:rStyle w:val="SAPUserEntry"/>
              </w:rPr>
              <w:t>Training)</w:t>
            </w:r>
            <w:r w:rsidRPr="00EE5A87">
              <w:rPr>
                <w:rFonts w:cs="Arial"/>
                <w:b/>
                <w:bCs/>
              </w:rPr>
              <w:t xml:space="preserve"> </w:t>
            </w:r>
            <w:r w:rsidRPr="00EE5A87">
              <w:rPr>
                <w:rFonts w:cs="Arial"/>
                <w:bCs/>
              </w:rPr>
              <w:t>from drop-down</w:t>
            </w:r>
          </w:p>
        </w:tc>
        <w:tc>
          <w:tcPr>
            <w:tcW w:w="2700" w:type="dxa"/>
          </w:tcPr>
          <w:p w14:paraId="3987E3E1" w14:textId="77777777" w:rsidR="00DC77D3" w:rsidRPr="00EE5A87" w:rsidRDefault="00DC77D3" w:rsidP="002F6450"/>
        </w:tc>
        <w:tc>
          <w:tcPr>
            <w:tcW w:w="2790" w:type="dxa"/>
            <w:shd w:val="clear" w:color="auto" w:fill="auto"/>
          </w:tcPr>
          <w:p w14:paraId="2D2F21C8" w14:textId="0AA00FB9" w:rsidR="00DC77D3" w:rsidRPr="00EE5A87" w:rsidRDefault="00DC77D3" w:rsidP="002F6450">
            <w:r w:rsidRPr="00EE5A87">
              <w:t>Additional fields to be filled are displayed.</w:t>
            </w:r>
          </w:p>
        </w:tc>
        <w:tc>
          <w:tcPr>
            <w:tcW w:w="1260" w:type="dxa"/>
            <w:vMerge/>
          </w:tcPr>
          <w:p w14:paraId="042FD335" w14:textId="77777777" w:rsidR="00DC77D3" w:rsidRPr="00EE5A87" w:rsidRDefault="00DC77D3" w:rsidP="002F6450">
            <w:pPr>
              <w:rPr>
                <w:rFonts w:cs="Arial"/>
                <w:bCs/>
              </w:rPr>
            </w:pPr>
          </w:p>
        </w:tc>
      </w:tr>
      <w:tr w:rsidR="00DC77D3" w:rsidRPr="00EE5A87" w14:paraId="1EE74407" w14:textId="77777777" w:rsidTr="00B73F30">
        <w:trPr>
          <w:trHeight w:val="288"/>
        </w:trPr>
        <w:tc>
          <w:tcPr>
            <w:tcW w:w="692" w:type="dxa"/>
            <w:vMerge/>
            <w:shd w:val="clear" w:color="auto" w:fill="auto"/>
          </w:tcPr>
          <w:p w14:paraId="04E27AB9" w14:textId="77777777" w:rsidR="00DC77D3" w:rsidRPr="00EE5A87" w:rsidRDefault="00DC77D3" w:rsidP="002F6450"/>
        </w:tc>
        <w:tc>
          <w:tcPr>
            <w:tcW w:w="1530" w:type="dxa"/>
            <w:vMerge/>
            <w:shd w:val="clear" w:color="auto" w:fill="auto"/>
          </w:tcPr>
          <w:p w14:paraId="7F8AC978" w14:textId="77777777" w:rsidR="00DC77D3" w:rsidRPr="00EE5A87" w:rsidRDefault="00DC77D3" w:rsidP="002F6450">
            <w:pPr>
              <w:rPr>
                <w:rStyle w:val="SAPEmphasis"/>
              </w:rPr>
            </w:pPr>
          </w:p>
        </w:tc>
        <w:tc>
          <w:tcPr>
            <w:tcW w:w="2610" w:type="dxa"/>
            <w:vMerge/>
            <w:shd w:val="clear" w:color="auto" w:fill="auto"/>
          </w:tcPr>
          <w:p w14:paraId="0A5FFEA0" w14:textId="77777777" w:rsidR="00DC77D3" w:rsidRPr="00EE5A87" w:rsidRDefault="00DC77D3" w:rsidP="002F6450"/>
        </w:tc>
        <w:tc>
          <w:tcPr>
            <w:tcW w:w="2700" w:type="dxa"/>
          </w:tcPr>
          <w:p w14:paraId="1FB807AF" w14:textId="7DE9E14F" w:rsidR="00DC77D3" w:rsidRPr="00EE5A87" w:rsidRDefault="00DC77D3" w:rsidP="00F21F53">
            <w:pPr>
              <w:rPr>
                <w:rStyle w:val="SAPScreenElement"/>
              </w:rPr>
            </w:pPr>
            <w:r w:rsidRPr="00EE5A87">
              <w:rPr>
                <w:rStyle w:val="SAPScreenElement"/>
              </w:rPr>
              <w:t>All Day Event:</w:t>
            </w:r>
            <w:r w:rsidRPr="00EE5A87">
              <w:rPr>
                <w:rFonts w:cs="Arial"/>
                <w:bCs/>
              </w:rPr>
              <w:t xml:space="preserve"> checkbox flagged per default; leave as is or unflag it if appropriate.</w:t>
            </w:r>
            <w:r w:rsidRPr="00EE5A87">
              <w:rPr>
                <w:rStyle w:val="SAPScreenElement"/>
              </w:rPr>
              <w:t xml:space="preserve"> </w:t>
            </w:r>
          </w:p>
        </w:tc>
        <w:tc>
          <w:tcPr>
            <w:tcW w:w="2700" w:type="dxa"/>
          </w:tcPr>
          <w:p w14:paraId="3F9F8A27" w14:textId="0F7A5212" w:rsidR="00DC77D3" w:rsidRPr="00EE5A87" w:rsidRDefault="00DC77D3" w:rsidP="002F6450">
            <w:r w:rsidRPr="00EE5A87">
              <w:rPr>
                <w:rFonts w:cs="Arial"/>
                <w:bCs/>
              </w:rPr>
              <w:t>In case it is not an all-day event, meaning you have unflagged the checkbox, you can enter start and end times for the event.</w:t>
            </w:r>
          </w:p>
        </w:tc>
        <w:tc>
          <w:tcPr>
            <w:tcW w:w="2790" w:type="dxa"/>
            <w:shd w:val="clear" w:color="auto" w:fill="auto"/>
          </w:tcPr>
          <w:p w14:paraId="720B89F5" w14:textId="2D3E0701" w:rsidR="00DC77D3" w:rsidRPr="00EE5A87" w:rsidRDefault="00DC77D3" w:rsidP="002F6450"/>
        </w:tc>
        <w:tc>
          <w:tcPr>
            <w:tcW w:w="1260" w:type="dxa"/>
            <w:vMerge/>
          </w:tcPr>
          <w:p w14:paraId="3FB85D7C" w14:textId="77777777" w:rsidR="00DC77D3" w:rsidRPr="00EE5A87" w:rsidRDefault="00DC77D3" w:rsidP="002F6450">
            <w:pPr>
              <w:rPr>
                <w:rFonts w:cs="Arial"/>
                <w:bCs/>
              </w:rPr>
            </w:pPr>
          </w:p>
        </w:tc>
      </w:tr>
      <w:tr w:rsidR="00DC77D3" w:rsidRPr="00EE5A87" w14:paraId="396664DE" w14:textId="77777777" w:rsidTr="00B73F30">
        <w:trPr>
          <w:trHeight w:val="288"/>
        </w:trPr>
        <w:tc>
          <w:tcPr>
            <w:tcW w:w="692" w:type="dxa"/>
            <w:vMerge/>
            <w:shd w:val="clear" w:color="auto" w:fill="auto"/>
          </w:tcPr>
          <w:p w14:paraId="2C2924FA" w14:textId="77777777" w:rsidR="00DC77D3" w:rsidRPr="00EE5A87" w:rsidRDefault="00DC77D3" w:rsidP="002F6450"/>
        </w:tc>
        <w:tc>
          <w:tcPr>
            <w:tcW w:w="1530" w:type="dxa"/>
            <w:vMerge/>
            <w:shd w:val="clear" w:color="auto" w:fill="auto"/>
          </w:tcPr>
          <w:p w14:paraId="417C63C3" w14:textId="77777777" w:rsidR="00DC77D3" w:rsidRPr="00EE5A87" w:rsidRDefault="00DC77D3" w:rsidP="002F6450">
            <w:pPr>
              <w:rPr>
                <w:rStyle w:val="SAPEmphasis"/>
              </w:rPr>
            </w:pPr>
          </w:p>
        </w:tc>
        <w:tc>
          <w:tcPr>
            <w:tcW w:w="2610" w:type="dxa"/>
            <w:vMerge/>
            <w:shd w:val="clear" w:color="auto" w:fill="auto"/>
          </w:tcPr>
          <w:p w14:paraId="5C0C119F" w14:textId="77777777" w:rsidR="00DC77D3" w:rsidRPr="00EE5A87" w:rsidRDefault="00DC77D3" w:rsidP="002F6450"/>
        </w:tc>
        <w:tc>
          <w:tcPr>
            <w:tcW w:w="2700" w:type="dxa"/>
          </w:tcPr>
          <w:p w14:paraId="560CDC2C" w14:textId="28295134" w:rsidR="00DC77D3" w:rsidRPr="00EE5A87" w:rsidRDefault="00DC77D3" w:rsidP="002F6450">
            <w:pPr>
              <w:rPr>
                <w:rStyle w:val="SAPScreenElement"/>
              </w:rPr>
            </w:pPr>
            <w:r w:rsidRPr="00EE5A87">
              <w:rPr>
                <w:rStyle w:val="SAPScreenElement"/>
              </w:rPr>
              <w:t>From:</w:t>
            </w:r>
            <w:r w:rsidRPr="00EE5A87">
              <w:rPr>
                <w:rFonts w:cs="Arial"/>
                <w:bCs/>
              </w:rPr>
              <w:t xml:space="preserve"> select date from calendar help</w:t>
            </w:r>
          </w:p>
        </w:tc>
        <w:tc>
          <w:tcPr>
            <w:tcW w:w="2700" w:type="dxa"/>
          </w:tcPr>
          <w:p w14:paraId="6BD0723B" w14:textId="77777777" w:rsidR="00DC77D3" w:rsidRPr="00EE5A87" w:rsidRDefault="00DC77D3" w:rsidP="002F6450"/>
        </w:tc>
        <w:tc>
          <w:tcPr>
            <w:tcW w:w="2790" w:type="dxa"/>
            <w:shd w:val="clear" w:color="auto" w:fill="auto"/>
          </w:tcPr>
          <w:p w14:paraId="466774E7" w14:textId="6683DD5F" w:rsidR="00DC77D3" w:rsidRPr="00EE5A87" w:rsidRDefault="00DC77D3" w:rsidP="002F6450"/>
        </w:tc>
        <w:tc>
          <w:tcPr>
            <w:tcW w:w="1260" w:type="dxa"/>
            <w:vMerge/>
          </w:tcPr>
          <w:p w14:paraId="09FC917F" w14:textId="77777777" w:rsidR="00DC77D3" w:rsidRPr="00EE5A87" w:rsidRDefault="00DC77D3" w:rsidP="002F6450">
            <w:pPr>
              <w:rPr>
                <w:rFonts w:cs="Arial"/>
                <w:bCs/>
              </w:rPr>
            </w:pPr>
          </w:p>
        </w:tc>
      </w:tr>
      <w:tr w:rsidR="00DC77D3" w:rsidRPr="00EE5A87" w14:paraId="0892924C" w14:textId="77777777" w:rsidTr="00B73F30">
        <w:trPr>
          <w:trHeight w:val="288"/>
        </w:trPr>
        <w:tc>
          <w:tcPr>
            <w:tcW w:w="692" w:type="dxa"/>
            <w:vMerge/>
            <w:shd w:val="clear" w:color="auto" w:fill="auto"/>
          </w:tcPr>
          <w:p w14:paraId="38D11715" w14:textId="77777777" w:rsidR="00DC77D3" w:rsidRPr="00EE5A87" w:rsidRDefault="00DC77D3" w:rsidP="002F6450"/>
        </w:tc>
        <w:tc>
          <w:tcPr>
            <w:tcW w:w="1530" w:type="dxa"/>
            <w:vMerge/>
            <w:shd w:val="clear" w:color="auto" w:fill="auto"/>
          </w:tcPr>
          <w:p w14:paraId="486F5FA3" w14:textId="77777777" w:rsidR="00DC77D3" w:rsidRPr="00EE5A87" w:rsidRDefault="00DC77D3" w:rsidP="002F6450">
            <w:pPr>
              <w:rPr>
                <w:rStyle w:val="SAPEmphasis"/>
              </w:rPr>
            </w:pPr>
          </w:p>
        </w:tc>
        <w:tc>
          <w:tcPr>
            <w:tcW w:w="2610" w:type="dxa"/>
            <w:vMerge/>
            <w:shd w:val="clear" w:color="auto" w:fill="auto"/>
          </w:tcPr>
          <w:p w14:paraId="73B4D657" w14:textId="77777777" w:rsidR="00DC77D3" w:rsidRPr="00EE5A87" w:rsidRDefault="00DC77D3" w:rsidP="002F6450"/>
        </w:tc>
        <w:tc>
          <w:tcPr>
            <w:tcW w:w="2700" w:type="dxa"/>
          </w:tcPr>
          <w:p w14:paraId="7B8FB78C" w14:textId="541D05D1" w:rsidR="00DC77D3" w:rsidRPr="00EE5A87" w:rsidRDefault="00DC77D3" w:rsidP="002F6450">
            <w:pPr>
              <w:rPr>
                <w:rStyle w:val="SAPScreenElement"/>
              </w:rPr>
            </w:pPr>
            <w:r w:rsidRPr="00EE5A87">
              <w:rPr>
                <w:rStyle w:val="SAPScreenElement"/>
              </w:rPr>
              <w:t>To:</w:t>
            </w:r>
            <w:r w:rsidRPr="00EE5A87">
              <w:rPr>
                <w:rFonts w:cs="Arial"/>
                <w:bCs/>
              </w:rPr>
              <w:t xml:space="preserve"> select date from calendar help</w:t>
            </w:r>
          </w:p>
        </w:tc>
        <w:tc>
          <w:tcPr>
            <w:tcW w:w="2700" w:type="dxa"/>
          </w:tcPr>
          <w:p w14:paraId="464B1923" w14:textId="77777777" w:rsidR="00DC77D3" w:rsidRPr="00EE5A87" w:rsidRDefault="00DC77D3" w:rsidP="002F6450"/>
        </w:tc>
        <w:tc>
          <w:tcPr>
            <w:tcW w:w="2790" w:type="dxa"/>
            <w:shd w:val="clear" w:color="auto" w:fill="auto"/>
          </w:tcPr>
          <w:p w14:paraId="53815E15" w14:textId="36BB30C7" w:rsidR="00DC77D3" w:rsidRPr="00EE5A87" w:rsidRDefault="00DC77D3" w:rsidP="002F6450"/>
        </w:tc>
        <w:tc>
          <w:tcPr>
            <w:tcW w:w="1260" w:type="dxa"/>
            <w:vMerge/>
          </w:tcPr>
          <w:p w14:paraId="25033EF2" w14:textId="77777777" w:rsidR="00DC77D3" w:rsidRPr="00EE5A87" w:rsidRDefault="00DC77D3" w:rsidP="002F6450">
            <w:pPr>
              <w:rPr>
                <w:rFonts w:cs="Arial"/>
                <w:bCs/>
              </w:rPr>
            </w:pPr>
          </w:p>
        </w:tc>
      </w:tr>
      <w:tr w:rsidR="00DC77D3" w:rsidRPr="00EE5A87" w14:paraId="630C0389" w14:textId="77777777" w:rsidTr="00B73F30">
        <w:trPr>
          <w:trHeight w:val="288"/>
        </w:trPr>
        <w:tc>
          <w:tcPr>
            <w:tcW w:w="692" w:type="dxa"/>
            <w:vMerge/>
            <w:shd w:val="clear" w:color="auto" w:fill="auto"/>
          </w:tcPr>
          <w:p w14:paraId="38EAA1A6" w14:textId="77777777" w:rsidR="00DC77D3" w:rsidRPr="00EE5A87" w:rsidRDefault="00DC77D3" w:rsidP="002F6450"/>
        </w:tc>
        <w:tc>
          <w:tcPr>
            <w:tcW w:w="1530" w:type="dxa"/>
            <w:vMerge/>
            <w:shd w:val="clear" w:color="auto" w:fill="auto"/>
          </w:tcPr>
          <w:p w14:paraId="1C481D4C" w14:textId="77777777" w:rsidR="00DC77D3" w:rsidRPr="00EE5A87" w:rsidRDefault="00DC77D3" w:rsidP="002F6450">
            <w:pPr>
              <w:rPr>
                <w:rStyle w:val="SAPEmphasis"/>
              </w:rPr>
            </w:pPr>
          </w:p>
        </w:tc>
        <w:tc>
          <w:tcPr>
            <w:tcW w:w="2610" w:type="dxa"/>
            <w:vMerge/>
            <w:shd w:val="clear" w:color="auto" w:fill="auto"/>
          </w:tcPr>
          <w:p w14:paraId="1598A4BC" w14:textId="77777777" w:rsidR="00DC77D3" w:rsidRPr="00EE5A87" w:rsidRDefault="00DC77D3" w:rsidP="002F6450"/>
        </w:tc>
        <w:tc>
          <w:tcPr>
            <w:tcW w:w="2700" w:type="dxa"/>
          </w:tcPr>
          <w:p w14:paraId="1BF475A6" w14:textId="300DE611" w:rsidR="00DC77D3" w:rsidRPr="00EE5A87" w:rsidRDefault="00DC77D3" w:rsidP="002F6450">
            <w:pPr>
              <w:rPr>
                <w:rStyle w:val="SAPScreenElement"/>
              </w:rPr>
            </w:pPr>
            <w:r w:rsidRPr="00EE5A87">
              <w:rPr>
                <w:rStyle w:val="SAPScreenElement"/>
              </w:rPr>
              <w:t>Department:</w:t>
            </w:r>
            <w:r w:rsidRPr="00EE5A87">
              <w:rPr>
                <w:rFonts w:cs="Arial"/>
                <w:bCs/>
              </w:rPr>
              <w:t xml:space="preserve"> select from drop-down the department where the apprentice is to gain practical experience</w:t>
            </w:r>
          </w:p>
        </w:tc>
        <w:tc>
          <w:tcPr>
            <w:tcW w:w="2700" w:type="dxa"/>
          </w:tcPr>
          <w:p w14:paraId="66F031F1" w14:textId="77777777" w:rsidR="00DC77D3" w:rsidRPr="00EE5A87" w:rsidRDefault="00DC77D3" w:rsidP="002F6450"/>
        </w:tc>
        <w:tc>
          <w:tcPr>
            <w:tcW w:w="2790" w:type="dxa"/>
            <w:shd w:val="clear" w:color="auto" w:fill="auto"/>
          </w:tcPr>
          <w:p w14:paraId="0C52215F" w14:textId="4A101B32" w:rsidR="00DC77D3" w:rsidRPr="00EE5A87" w:rsidRDefault="00DC77D3" w:rsidP="002F6450"/>
        </w:tc>
        <w:tc>
          <w:tcPr>
            <w:tcW w:w="1260" w:type="dxa"/>
            <w:vMerge/>
          </w:tcPr>
          <w:p w14:paraId="45D6F89A" w14:textId="77777777" w:rsidR="00DC77D3" w:rsidRPr="00EE5A87" w:rsidRDefault="00DC77D3" w:rsidP="002F6450">
            <w:pPr>
              <w:rPr>
                <w:rFonts w:cs="Arial"/>
                <w:bCs/>
              </w:rPr>
            </w:pPr>
          </w:p>
        </w:tc>
      </w:tr>
      <w:tr w:rsidR="00DC77D3" w:rsidRPr="00EE5A87" w14:paraId="3EE865EB" w14:textId="77777777" w:rsidTr="00B73F30">
        <w:trPr>
          <w:trHeight w:val="288"/>
        </w:trPr>
        <w:tc>
          <w:tcPr>
            <w:tcW w:w="692" w:type="dxa"/>
            <w:vMerge/>
            <w:shd w:val="clear" w:color="auto" w:fill="auto"/>
          </w:tcPr>
          <w:p w14:paraId="01D46CE4" w14:textId="77777777" w:rsidR="00DC77D3" w:rsidRPr="00EE5A87" w:rsidRDefault="00DC77D3" w:rsidP="002F6450"/>
        </w:tc>
        <w:tc>
          <w:tcPr>
            <w:tcW w:w="1530" w:type="dxa"/>
            <w:vMerge/>
            <w:shd w:val="clear" w:color="auto" w:fill="auto"/>
          </w:tcPr>
          <w:p w14:paraId="4D620F97" w14:textId="77777777" w:rsidR="00DC77D3" w:rsidRPr="00EE5A87" w:rsidRDefault="00DC77D3" w:rsidP="002F6450">
            <w:pPr>
              <w:rPr>
                <w:rStyle w:val="SAPEmphasis"/>
              </w:rPr>
            </w:pPr>
          </w:p>
        </w:tc>
        <w:tc>
          <w:tcPr>
            <w:tcW w:w="2610" w:type="dxa"/>
            <w:vMerge/>
            <w:shd w:val="clear" w:color="auto" w:fill="auto"/>
          </w:tcPr>
          <w:p w14:paraId="45FCE681" w14:textId="77777777" w:rsidR="00DC77D3" w:rsidRPr="00EE5A87" w:rsidRDefault="00DC77D3" w:rsidP="002F6450"/>
        </w:tc>
        <w:tc>
          <w:tcPr>
            <w:tcW w:w="2700" w:type="dxa"/>
          </w:tcPr>
          <w:p w14:paraId="1223BAC2" w14:textId="3FDC8FBD" w:rsidR="00DC77D3" w:rsidRPr="00EE5A87" w:rsidRDefault="00DC77D3" w:rsidP="002F6450">
            <w:pPr>
              <w:rPr>
                <w:rStyle w:val="SAPScreenElement"/>
              </w:rPr>
            </w:pPr>
            <w:r w:rsidRPr="00EE5A87">
              <w:rPr>
                <w:rStyle w:val="SAPScreenElement"/>
              </w:rPr>
              <w:t>Event Name:</w:t>
            </w:r>
            <w:r w:rsidRPr="00EE5A87">
              <w:rPr>
                <w:rFonts w:cs="Arial"/>
                <w:bCs/>
              </w:rPr>
              <w:t xml:space="preserve"> defaulted with name of selected </w:t>
            </w:r>
            <w:r w:rsidRPr="00EE5A87">
              <w:rPr>
                <w:rStyle w:val="SAPScreenElement"/>
              </w:rPr>
              <w:t>Department</w:t>
            </w:r>
            <w:r w:rsidRPr="00EE5A87">
              <w:rPr>
                <w:rFonts w:cs="Arial"/>
                <w:bCs/>
              </w:rPr>
              <w:t>; adapt if appropriate</w:t>
            </w:r>
          </w:p>
        </w:tc>
        <w:tc>
          <w:tcPr>
            <w:tcW w:w="2700" w:type="dxa"/>
          </w:tcPr>
          <w:p w14:paraId="78164DB1" w14:textId="77777777" w:rsidR="00DC77D3" w:rsidRPr="00EE5A87" w:rsidRDefault="00DC77D3" w:rsidP="002F6450"/>
        </w:tc>
        <w:tc>
          <w:tcPr>
            <w:tcW w:w="2790" w:type="dxa"/>
            <w:shd w:val="clear" w:color="auto" w:fill="auto"/>
          </w:tcPr>
          <w:p w14:paraId="7FC05A6C" w14:textId="27B8D028" w:rsidR="00DC77D3" w:rsidRPr="00EE5A87" w:rsidRDefault="00DC77D3" w:rsidP="002F6450"/>
        </w:tc>
        <w:tc>
          <w:tcPr>
            <w:tcW w:w="1260" w:type="dxa"/>
            <w:vMerge/>
          </w:tcPr>
          <w:p w14:paraId="1159D90C" w14:textId="77777777" w:rsidR="00DC77D3" w:rsidRPr="00EE5A87" w:rsidRDefault="00DC77D3" w:rsidP="002F6450">
            <w:pPr>
              <w:rPr>
                <w:rFonts w:cs="Arial"/>
                <w:bCs/>
              </w:rPr>
            </w:pPr>
          </w:p>
        </w:tc>
      </w:tr>
      <w:tr w:rsidR="00DC77D3" w:rsidRPr="00EE5A87" w14:paraId="0A88F8C0" w14:textId="77777777" w:rsidTr="00B73F30">
        <w:trPr>
          <w:trHeight w:val="288"/>
        </w:trPr>
        <w:tc>
          <w:tcPr>
            <w:tcW w:w="692" w:type="dxa"/>
            <w:vMerge/>
            <w:shd w:val="clear" w:color="auto" w:fill="auto"/>
          </w:tcPr>
          <w:p w14:paraId="456D2937" w14:textId="77777777" w:rsidR="00DC77D3" w:rsidRPr="00EE5A87" w:rsidRDefault="00DC77D3" w:rsidP="002F6450"/>
        </w:tc>
        <w:tc>
          <w:tcPr>
            <w:tcW w:w="1530" w:type="dxa"/>
            <w:vMerge/>
            <w:shd w:val="clear" w:color="auto" w:fill="auto"/>
          </w:tcPr>
          <w:p w14:paraId="07D2F628" w14:textId="77777777" w:rsidR="00DC77D3" w:rsidRPr="00EE5A87" w:rsidRDefault="00DC77D3" w:rsidP="002F6450">
            <w:pPr>
              <w:rPr>
                <w:rStyle w:val="SAPEmphasis"/>
              </w:rPr>
            </w:pPr>
          </w:p>
        </w:tc>
        <w:tc>
          <w:tcPr>
            <w:tcW w:w="2610" w:type="dxa"/>
            <w:vMerge/>
            <w:shd w:val="clear" w:color="auto" w:fill="auto"/>
          </w:tcPr>
          <w:p w14:paraId="433A0179" w14:textId="77777777" w:rsidR="00DC77D3" w:rsidRPr="00EE5A87" w:rsidRDefault="00DC77D3" w:rsidP="002F6450"/>
        </w:tc>
        <w:tc>
          <w:tcPr>
            <w:tcW w:w="2700" w:type="dxa"/>
          </w:tcPr>
          <w:p w14:paraId="2357477D" w14:textId="3B922699" w:rsidR="00DC77D3" w:rsidRPr="00EE5A87" w:rsidRDefault="00DC77D3" w:rsidP="00166F95">
            <w:pPr>
              <w:rPr>
                <w:rStyle w:val="SAPScreenElement"/>
              </w:rPr>
            </w:pPr>
            <w:r w:rsidRPr="00EE5A87">
              <w:rPr>
                <w:rStyle w:val="SAPScreenElement"/>
              </w:rPr>
              <w:t>On-Site Supervisor(s):</w:t>
            </w:r>
            <w:r w:rsidRPr="00EE5A87">
              <w:rPr>
                <w:rFonts w:cs="Arial"/>
                <w:bCs/>
              </w:rPr>
              <w:t xml:space="preserve"> defaulted based on value entered in field </w:t>
            </w:r>
            <w:r w:rsidRPr="00EE5A87">
              <w:rPr>
                <w:rStyle w:val="SAPScreenElement"/>
              </w:rPr>
              <w:t>Department</w:t>
            </w:r>
            <w:r w:rsidRPr="00EE5A87">
              <w:rPr>
                <w:rFonts w:cs="Arial"/>
                <w:bCs/>
              </w:rPr>
              <w:t>; read-only</w:t>
            </w:r>
          </w:p>
        </w:tc>
        <w:tc>
          <w:tcPr>
            <w:tcW w:w="2700" w:type="dxa"/>
            <w:vMerge w:val="restart"/>
          </w:tcPr>
          <w:p w14:paraId="0A70618B" w14:textId="12970985" w:rsidR="00DC77D3" w:rsidRPr="00EE5A87" w:rsidRDefault="00DC77D3" w:rsidP="00AA4E39">
            <w:r w:rsidRPr="00EE5A87">
              <w:rPr>
                <w:rFonts w:cs="Arial"/>
                <w:bCs/>
              </w:rPr>
              <w:t xml:space="preserve">The data related to the department has been maintained in process step </w:t>
            </w:r>
            <w:r w:rsidRPr="00EE5A87">
              <w:rPr>
                <w:rStyle w:val="SAPScreenElement"/>
                <w:color w:val="auto"/>
              </w:rPr>
              <w:t>Maintaining Departments</w:t>
            </w:r>
            <w:r w:rsidRPr="00EE5A87">
              <w:rPr>
                <w:rFonts w:cs="Arial"/>
                <w:bCs/>
              </w:rPr>
              <w:t>.</w:t>
            </w:r>
          </w:p>
        </w:tc>
        <w:tc>
          <w:tcPr>
            <w:tcW w:w="2790" w:type="dxa"/>
            <w:shd w:val="clear" w:color="auto" w:fill="auto"/>
          </w:tcPr>
          <w:p w14:paraId="665E59A7" w14:textId="0AAF843A" w:rsidR="00DC77D3" w:rsidRPr="00EE5A87" w:rsidRDefault="00DC77D3" w:rsidP="002F6450"/>
        </w:tc>
        <w:tc>
          <w:tcPr>
            <w:tcW w:w="1260" w:type="dxa"/>
            <w:vMerge/>
          </w:tcPr>
          <w:p w14:paraId="4CA2544D" w14:textId="77777777" w:rsidR="00DC77D3" w:rsidRPr="00EE5A87" w:rsidRDefault="00DC77D3" w:rsidP="002F6450">
            <w:pPr>
              <w:rPr>
                <w:rFonts w:cs="Arial"/>
                <w:bCs/>
              </w:rPr>
            </w:pPr>
          </w:p>
        </w:tc>
      </w:tr>
      <w:tr w:rsidR="00DC77D3" w:rsidRPr="00EE5A87" w14:paraId="1DE18FB2" w14:textId="77777777" w:rsidTr="00B73F30">
        <w:trPr>
          <w:trHeight w:val="288"/>
        </w:trPr>
        <w:tc>
          <w:tcPr>
            <w:tcW w:w="692" w:type="dxa"/>
            <w:vMerge/>
            <w:shd w:val="clear" w:color="auto" w:fill="auto"/>
          </w:tcPr>
          <w:p w14:paraId="38F8EEA8" w14:textId="77777777" w:rsidR="00DC77D3" w:rsidRPr="00EE5A87" w:rsidRDefault="00DC77D3" w:rsidP="00166F95"/>
        </w:tc>
        <w:tc>
          <w:tcPr>
            <w:tcW w:w="1530" w:type="dxa"/>
            <w:vMerge/>
            <w:shd w:val="clear" w:color="auto" w:fill="auto"/>
          </w:tcPr>
          <w:p w14:paraId="40E871B5" w14:textId="77777777" w:rsidR="00DC77D3" w:rsidRPr="00EE5A87" w:rsidRDefault="00DC77D3" w:rsidP="00166F95">
            <w:pPr>
              <w:rPr>
                <w:rStyle w:val="SAPEmphasis"/>
              </w:rPr>
            </w:pPr>
          </w:p>
        </w:tc>
        <w:tc>
          <w:tcPr>
            <w:tcW w:w="2610" w:type="dxa"/>
            <w:vMerge/>
            <w:shd w:val="clear" w:color="auto" w:fill="auto"/>
          </w:tcPr>
          <w:p w14:paraId="305F076B" w14:textId="77777777" w:rsidR="00DC77D3" w:rsidRPr="00EE5A87" w:rsidRDefault="00DC77D3" w:rsidP="00166F95"/>
        </w:tc>
        <w:tc>
          <w:tcPr>
            <w:tcW w:w="2700" w:type="dxa"/>
          </w:tcPr>
          <w:p w14:paraId="48AC6578" w14:textId="2BC40879" w:rsidR="00DC77D3" w:rsidRPr="00EE5A87" w:rsidRDefault="00DC77D3" w:rsidP="00166F95">
            <w:pPr>
              <w:rPr>
                <w:rStyle w:val="SAPScreenElement"/>
              </w:rPr>
            </w:pPr>
            <w:r w:rsidRPr="00EE5A87">
              <w:rPr>
                <w:rStyle w:val="SAPScreenElement"/>
              </w:rPr>
              <w:t>Location:</w:t>
            </w:r>
            <w:r w:rsidRPr="00EE5A87">
              <w:rPr>
                <w:rFonts w:cs="Arial"/>
                <w:bCs/>
              </w:rPr>
              <w:t xml:space="preserve"> defaulted based on value entered in field </w:t>
            </w:r>
            <w:r w:rsidRPr="00EE5A87">
              <w:rPr>
                <w:rStyle w:val="SAPScreenElement"/>
              </w:rPr>
              <w:t>Department</w:t>
            </w:r>
            <w:r w:rsidRPr="00EE5A87">
              <w:rPr>
                <w:rFonts w:cs="Arial"/>
                <w:bCs/>
              </w:rPr>
              <w:t>; read-only</w:t>
            </w:r>
          </w:p>
        </w:tc>
        <w:tc>
          <w:tcPr>
            <w:tcW w:w="2700" w:type="dxa"/>
            <w:vMerge/>
          </w:tcPr>
          <w:p w14:paraId="18BD7F05" w14:textId="77777777" w:rsidR="00DC77D3" w:rsidRPr="00EE5A87" w:rsidRDefault="00DC77D3" w:rsidP="00166F95"/>
        </w:tc>
        <w:tc>
          <w:tcPr>
            <w:tcW w:w="2790" w:type="dxa"/>
            <w:shd w:val="clear" w:color="auto" w:fill="auto"/>
          </w:tcPr>
          <w:p w14:paraId="38BE8ECD" w14:textId="77777777" w:rsidR="00DC77D3" w:rsidRPr="00EE5A87" w:rsidRDefault="00DC77D3" w:rsidP="00AA4E39"/>
        </w:tc>
        <w:tc>
          <w:tcPr>
            <w:tcW w:w="1260" w:type="dxa"/>
            <w:vMerge/>
          </w:tcPr>
          <w:p w14:paraId="017919DB" w14:textId="77777777" w:rsidR="00DC77D3" w:rsidRPr="00EE5A87" w:rsidRDefault="00DC77D3" w:rsidP="00166F95">
            <w:pPr>
              <w:rPr>
                <w:rFonts w:cs="Arial"/>
                <w:bCs/>
              </w:rPr>
            </w:pPr>
          </w:p>
        </w:tc>
      </w:tr>
      <w:tr w:rsidR="00DC77D3" w:rsidRPr="00EE5A87" w14:paraId="1C9F4637" w14:textId="77777777" w:rsidTr="00B73F30">
        <w:trPr>
          <w:trHeight w:val="288"/>
        </w:trPr>
        <w:tc>
          <w:tcPr>
            <w:tcW w:w="692" w:type="dxa"/>
            <w:vMerge/>
            <w:shd w:val="clear" w:color="auto" w:fill="auto"/>
          </w:tcPr>
          <w:p w14:paraId="0F1A30AF" w14:textId="77777777" w:rsidR="00DC77D3" w:rsidRPr="00EE5A87" w:rsidRDefault="00DC77D3" w:rsidP="00166F95"/>
        </w:tc>
        <w:tc>
          <w:tcPr>
            <w:tcW w:w="1530" w:type="dxa"/>
            <w:vMerge/>
            <w:shd w:val="clear" w:color="auto" w:fill="auto"/>
          </w:tcPr>
          <w:p w14:paraId="7ACA63A4" w14:textId="77777777" w:rsidR="00DC77D3" w:rsidRPr="00EE5A87" w:rsidRDefault="00DC77D3" w:rsidP="00166F95">
            <w:pPr>
              <w:rPr>
                <w:rStyle w:val="SAPEmphasis"/>
              </w:rPr>
            </w:pPr>
          </w:p>
        </w:tc>
        <w:tc>
          <w:tcPr>
            <w:tcW w:w="2610" w:type="dxa"/>
            <w:vMerge/>
            <w:shd w:val="clear" w:color="auto" w:fill="auto"/>
          </w:tcPr>
          <w:p w14:paraId="415D8204" w14:textId="77777777" w:rsidR="00DC77D3" w:rsidRPr="00EE5A87" w:rsidRDefault="00DC77D3" w:rsidP="00166F95"/>
        </w:tc>
        <w:tc>
          <w:tcPr>
            <w:tcW w:w="2700" w:type="dxa"/>
          </w:tcPr>
          <w:p w14:paraId="3B519B9C" w14:textId="557E3E7F" w:rsidR="00DC77D3" w:rsidRPr="00EE5A87" w:rsidRDefault="00DC77D3" w:rsidP="00166F95">
            <w:pPr>
              <w:rPr>
                <w:rStyle w:val="SAPScreenElement"/>
              </w:rPr>
            </w:pPr>
            <w:r w:rsidRPr="00EE5A87">
              <w:rPr>
                <w:rStyle w:val="SAPScreenElement"/>
              </w:rPr>
              <w:t>Head of Department:</w:t>
            </w:r>
            <w:r w:rsidRPr="00EE5A87">
              <w:rPr>
                <w:rFonts w:cs="Arial"/>
                <w:bCs/>
              </w:rPr>
              <w:t xml:space="preserve"> defaulted based on value entered in field </w:t>
            </w:r>
            <w:r w:rsidRPr="00EE5A87">
              <w:rPr>
                <w:rStyle w:val="SAPScreenElement"/>
              </w:rPr>
              <w:t>Department</w:t>
            </w:r>
            <w:r w:rsidRPr="00EE5A87">
              <w:rPr>
                <w:rFonts w:cs="Arial"/>
                <w:bCs/>
              </w:rPr>
              <w:t>; read-only</w:t>
            </w:r>
          </w:p>
        </w:tc>
        <w:tc>
          <w:tcPr>
            <w:tcW w:w="2700" w:type="dxa"/>
            <w:vMerge/>
          </w:tcPr>
          <w:p w14:paraId="76DF11AC" w14:textId="718DB6CC" w:rsidR="00DC77D3" w:rsidRPr="00EE5A87" w:rsidRDefault="00DC77D3" w:rsidP="00166F95"/>
        </w:tc>
        <w:tc>
          <w:tcPr>
            <w:tcW w:w="2790" w:type="dxa"/>
            <w:shd w:val="clear" w:color="auto" w:fill="auto"/>
          </w:tcPr>
          <w:p w14:paraId="44CB8670" w14:textId="02AAE7DD" w:rsidR="00DC77D3" w:rsidRPr="00EE5A87" w:rsidRDefault="00DC77D3" w:rsidP="00AA4E39"/>
        </w:tc>
        <w:tc>
          <w:tcPr>
            <w:tcW w:w="1260" w:type="dxa"/>
            <w:vMerge/>
          </w:tcPr>
          <w:p w14:paraId="4EF15D90" w14:textId="77777777" w:rsidR="00DC77D3" w:rsidRPr="00EE5A87" w:rsidRDefault="00DC77D3" w:rsidP="00166F95">
            <w:pPr>
              <w:rPr>
                <w:rFonts w:cs="Arial"/>
                <w:bCs/>
              </w:rPr>
            </w:pPr>
          </w:p>
        </w:tc>
      </w:tr>
      <w:tr w:rsidR="00DC77D3" w:rsidRPr="00EE5A87" w14:paraId="2A14D213" w14:textId="77777777" w:rsidTr="00B73F30">
        <w:trPr>
          <w:trHeight w:val="288"/>
        </w:trPr>
        <w:tc>
          <w:tcPr>
            <w:tcW w:w="692" w:type="dxa"/>
            <w:vMerge/>
            <w:shd w:val="clear" w:color="auto" w:fill="auto"/>
          </w:tcPr>
          <w:p w14:paraId="28993C2A" w14:textId="77777777" w:rsidR="00DC77D3" w:rsidRPr="00EE5A87" w:rsidRDefault="00DC77D3" w:rsidP="00166F95"/>
        </w:tc>
        <w:tc>
          <w:tcPr>
            <w:tcW w:w="1530" w:type="dxa"/>
            <w:vMerge/>
            <w:shd w:val="clear" w:color="auto" w:fill="auto"/>
          </w:tcPr>
          <w:p w14:paraId="19A5CEC8" w14:textId="77777777" w:rsidR="00DC77D3" w:rsidRPr="00EE5A87" w:rsidRDefault="00DC77D3" w:rsidP="00166F95">
            <w:pPr>
              <w:rPr>
                <w:rStyle w:val="SAPEmphasis"/>
              </w:rPr>
            </w:pPr>
          </w:p>
        </w:tc>
        <w:tc>
          <w:tcPr>
            <w:tcW w:w="2610" w:type="dxa"/>
            <w:vMerge/>
            <w:shd w:val="clear" w:color="auto" w:fill="auto"/>
          </w:tcPr>
          <w:p w14:paraId="08FA98FD" w14:textId="77777777" w:rsidR="00DC77D3" w:rsidRPr="00EE5A87" w:rsidRDefault="00DC77D3" w:rsidP="00166F95"/>
        </w:tc>
        <w:tc>
          <w:tcPr>
            <w:tcW w:w="2700" w:type="dxa"/>
          </w:tcPr>
          <w:p w14:paraId="10CBDC95" w14:textId="1B125BE9" w:rsidR="00DC77D3" w:rsidRPr="00EE5A87" w:rsidRDefault="00DC77D3" w:rsidP="00166F95">
            <w:pPr>
              <w:rPr>
                <w:rStyle w:val="SAPScreenElement"/>
              </w:rPr>
            </w:pPr>
            <w:r w:rsidRPr="00EE5A87">
              <w:rPr>
                <w:rStyle w:val="SAPScreenElement"/>
              </w:rPr>
              <w:t>More Information:</w:t>
            </w:r>
            <w:r w:rsidRPr="00EE5A87">
              <w:rPr>
                <w:rFonts w:cs="Arial"/>
                <w:bCs/>
              </w:rPr>
              <w:t xml:space="preserve"> defaulted based on value entered in field </w:t>
            </w:r>
            <w:r w:rsidRPr="00EE5A87">
              <w:rPr>
                <w:rStyle w:val="SAPScreenElement"/>
              </w:rPr>
              <w:t>Department</w:t>
            </w:r>
            <w:r w:rsidRPr="00EE5A87">
              <w:rPr>
                <w:rFonts w:cs="Arial"/>
                <w:bCs/>
              </w:rPr>
              <w:t>; read-only</w:t>
            </w:r>
          </w:p>
        </w:tc>
        <w:tc>
          <w:tcPr>
            <w:tcW w:w="2700" w:type="dxa"/>
            <w:vMerge/>
          </w:tcPr>
          <w:p w14:paraId="6C91E146" w14:textId="77777777" w:rsidR="00DC77D3" w:rsidRPr="00EE5A87" w:rsidRDefault="00DC77D3" w:rsidP="00166F95"/>
        </w:tc>
        <w:tc>
          <w:tcPr>
            <w:tcW w:w="2790" w:type="dxa"/>
            <w:shd w:val="clear" w:color="auto" w:fill="auto"/>
          </w:tcPr>
          <w:p w14:paraId="77D9FC38" w14:textId="66B5EEAA" w:rsidR="00DC77D3" w:rsidRPr="00EE5A87" w:rsidRDefault="00DC77D3" w:rsidP="00166F95"/>
        </w:tc>
        <w:tc>
          <w:tcPr>
            <w:tcW w:w="1260" w:type="dxa"/>
            <w:vMerge/>
          </w:tcPr>
          <w:p w14:paraId="00ADE41D" w14:textId="77777777" w:rsidR="00DC77D3" w:rsidRPr="00EE5A87" w:rsidRDefault="00DC77D3" w:rsidP="00166F95">
            <w:pPr>
              <w:rPr>
                <w:rFonts w:cs="Arial"/>
                <w:bCs/>
              </w:rPr>
            </w:pPr>
          </w:p>
        </w:tc>
      </w:tr>
      <w:tr w:rsidR="00DC77D3" w:rsidRPr="00EE5A87" w14:paraId="372A4E43" w14:textId="77777777" w:rsidTr="00B73F30">
        <w:trPr>
          <w:trHeight w:val="288"/>
        </w:trPr>
        <w:tc>
          <w:tcPr>
            <w:tcW w:w="692" w:type="dxa"/>
            <w:vMerge/>
            <w:shd w:val="clear" w:color="auto" w:fill="auto"/>
          </w:tcPr>
          <w:p w14:paraId="1B8557EF" w14:textId="77777777" w:rsidR="00DC77D3" w:rsidRPr="00EE5A87" w:rsidRDefault="00DC77D3" w:rsidP="00166F95"/>
        </w:tc>
        <w:tc>
          <w:tcPr>
            <w:tcW w:w="1530" w:type="dxa"/>
            <w:vMerge/>
            <w:shd w:val="clear" w:color="auto" w:fill="auto"/>
          </w:tcPr>
          <w:p w14:paraId="658B3B8C" w14:textId="77777777" w:rsidR="00DC77D3" w:rsidRPr="00EE5A87" w:rsidRDefault="00DC77D3" w:rsidP="00166F95">
            <w:pPr>
              <w:rPr>
                <w:rStyle w:val="SAPEmphasis"/>
              </w:rPr>
            </w:pPr>
          </w:p>
        </w:tc>
        <w:tc>
          <w:tcPr>
            <w:tcW w:w="2610" w:type="dxa"/>
            <w:vMerge/>
            <w:shd w:val="clear" w:color="auto" w:fill="auto"/>
          </w:tcPr>
          <w:p w14:paraId="29785964" w14:textId="77777777" w:rsidR="00DC77D3" w:rsidRPr="00EE5A87" w:rsidRDefault="00DC77D3" w:rsidP="00166F95"/>
        </w:tc>
        <w:tc>
          <w:tcPr>
            <w:tcW w:w="2700" w:type="dxa"/>
          </w:tcPr>
          <w:p w14:paraId="090A264D" w14:textId="0553DC2B" w:rsidR="00DC77D3" w:rsidRPr="00EE5A87" w:rsidRDefault="00DC77D3" w:rsidP="00166F95">
            <w:pPr>
              <w:rPr>
                <w:rStyle w:val="SAPScreenElement"/>
              </w:rPr>
            </w:pPr>
            <w:r w:rsidRPr="00EE5A87">
              <w:rPr>
                <w:rStyle w:val="SAPScreenElement"/>
              </w:rPr>
              <w:t xml:space="preserve">Notes: </w:t>
            </w:r>
            <w:r w:rsidRPr="00EE5A87">
              <w:t>enter any additional note, if appropriate</w:t>
            </w:r>
          </w:p>
        </w:tc>
        <w:tc>
          <w:tcPr>
            <w:tcW w:w="2700" w:type="dxa"/>
          </w:tcPr>
          <w:p w14:paraId="4E2D1FFE" w14:textId="77777777" w:rsidR="00DC77D3" w:rsidRPr="00EE5A87" w:rsidRDefault="00DC77D3" w:rsidP="00166F95"/>
        </w:tc>
        <w:tc>
          <w:tcPr>
            <w:tcW w:w="2790" w:type="dxa"/>
            <w:shd w:val="clear" w:color="auto" w:fill="auto"/>
          </w:tcPr>
          <w:p w14:paraId="656C0AB2" w14:textId="41D97367" w:rsidR="00DC77D3" w:rsidRPr="00EE5A87" w:rsidRDefault="00DC77D3" w:rsidP="00166F95"/>
        </w:tc>
        <w:tc>
          <w:tcPr>
            <w:tcW w:w="1260" w:type="dxa"/>
            <w:vMerge/>
          </w:tcPr>
          <w:p w14:paraId="7CE34DBD" w14:textId="77777777" w:rsidR="00DC77D3" w:rsidRPr="00EE5A87" w:rsidRDefault="00DC77D3" w:rsidP="00166F95">
            <w:pPr>
              <w:rPr>
                <w:rFonts w:cs="Arial"/>
                <w:bCs/>
              </w:rPr>
            </w:pPr>
          </w:p>
        </w:tc>
      </w:tr>
      <w:tr w:rsidR="00DC77D3" w:rsidRPr="00EE5A87" w14:paraId="3E25089D" w14:textId="77777777" w:rsidTr="00B73F30">
        <w:trPr>
          <w:trHeight w:val="288"/>
        </w:trPr>
        <w:tc>
          <w:tcPr>
            <w:tcW w:w="692" w:type="dxa"/>
            <w:vMerge/>
            <w:shd w:val="clear" w:color="auto" w:fill="auto"/>
          </w:tcPr>
          <w:p w14:paraId="5FFD2953" w14:textId="77777777" w:rsidR="00DC77D3" w:rsidRPr="00EE5A87" w:rsidRDefault="00DC77D3" w:rsidP="00166F95"/>
        </w:tc>
        <w:tc>
          <w:tcPr>
            <w:tcW w:w="1530" w:type="dxa"/>
            <w:vMerge/>
            <w:shd w:val="clear" w:color="auto" w:fill="auto"/>
          </w:tcPr>
          <w:p w14:paraId="0E275043" w14:textId="77777777" w:rsidR="00DC77D3" w:rsidRPr="00EE5A87" w:rsidRDefault="00DC77D3" w:rsidP="00166F95">
            <w:pPr>
              <w:rPr>
                <w:rStyle w:val="SAPEmphasis"/>
              </w:rPr>
            </w:pPr>
          </w:p>
        </w:tc>
        <w:tc>
          <w:tcPr>
            <w:tcW w:w="2610" w:type="dxa"/>
            <w:shd w:val="clear" w:color="auto" w:fill="auto"/>
          </w:tcPr>
          <w:p w14:paraId="153EDE87" w14:textId="6A69C107" w:rsidR="00DC77D3" w:rsidRPr="00EE5A87" w:rsidRDefault="00DC77D3" w:rsidP="00166F95">
            <w:r w:rsidRPr="00EE5A87">
              <w:t xml:space="preserve">Choose the </w:t>
            </w:r>
            <w:r w:rsidRPr="00EE5A87">
              <w:rPr>
                <w:rStyle w:val="SAPScreenElement"/>
              </w:rPr>
              <w:t>Save</w:t>
            </w:r>
            <w:r w:rsidRPr="00EE5A87">
              <w:t xml:space="preserve"> </w:t>
            </w:r>
            <w:ins w:id="699" w:author="Author" w:date="2018-01-22T13:39:00Z">
              <w:r w:rsidR="00DF32A8">
                <w:t>button</w:t>
              </w:r>
            </w:ins>
            <w:del w:id="700" w:author="Author" w:date="2018-01-22T13:39:00Z">
              <w:r w:rsidRPr="00EE5A87" w:rsidDel="00DF32A8">
                <w:delText>pushbutton</w:delText>
              </w:r>
            </w:del>
            <w:r w:rsidRPr="00EE5A87">
              <w:t>.</w:t>
            </w:r>
          </w:p>
        </w:tc>
        <w:tc>
          <w:tcPr>
            <w:tcW w:w="2700" w:type="dxa"/>
          </w:tcPr>
          <w:p w14:paraId="27EB9FC2" w14:textId="77777777" w:rsidR="00DC77D3" w:rsidRPr="00EE5A87" w:rsidRDefault="00DC77D3" w:rsidP="00166F95">
            <w:pPr>
              <w:rPr>
                <w:rStyle w:val="SAPScreenElement"/>
              </w:rPr>
            </w:pPr>
          </w:p>
        </w:tc>
        <w:tc>
          <w:tcPr>
            <w:tcW w:w="2700" w:type="dxa"/>
          </w:tcPr>
          <w:p w14:paraId="5D37E7BB" w14:textId="77777777" w:rsidR="00DC77D3" w:rsidRPr="00EE5A87" w:rsidRDefault="00DC77D3" w:rsidP="00166F95"/>
        </w:tc>
        <w:tc>
          <w:tcPr>
            <w:tcW w:w="2790" w:type="dxa"/>
            <w:shd w:val="clear" w:color="auto" w:fill="auto"/>
          </w:tcPr>
          <w:p w14:paraId="155CB098" w14:textId="1ABB8742" w:rsidR="00DC77D3" w:rsidRPr="00EE5A87" w:rsidRDefault="00DC77D3" w:rsidP="00166F95">
            <w:r w:rsidRPr="00EE5A87">
              <w:t xml:space="preserve">The message </w:t>
            </w:r>
            <w:r w:rsidRPr="00EE5A87">
              <w:rPr>
                <w:rStyle w:val="SAPMonospace"/>
              </w:rPr>
              <w:t>Your changes were successfully saved</w:t>
            </w:r>
            <w:r w:rsidRPr="00EE5A87">
              <w:t xml:space="preserve"> is displayed and you return to the main </w:t>
            </w:r>
            <w:r w:rsidRPr="00EE5A87">
              <w:rPr>
                <w:rStyle w:val="SAPScreenElement"/>
              </w:rPr>
              <w:t xml:space="preserve">Apprentice Management </w:t>
            </w:r>
            <w:r w:rsidRPr="00EE5A87">
              <w:t>page, where the event type is displayed in the apprenticeship plan of the apprentice.</w:t>
            </w:r>
          </w:p>
        </w:tc>
        <w:tc>
          <w:tcPr>
            <w:tcW w:w="1260" w:type="dxa"/>
            <w:vMerge/>
          </w:tcPr>
          <w:p w14:paraId="1FEF65E7" w14:textId="77777777" w:rsidR="00DC77D3" w:rsidRPr="00EE5A87" w:rsidRDefault="00DC77D3" w:rsidP="00166F95">
            <w:pPr>
              <w:rPr>
                <w:rFonts w:cs="Arial"/>
                <w:bCs/>
              </w:rPr>
            </w:pPr>
          </w:p>
        </w:tc>
      </w:tr>
      <w:tr w:rsidR="00DC77D3" w:rsidRPr="00EE5A87" w14:paraId="6BB657B4" w14:textId="77777777" w:rsidTr="00B73F30">
        <w:trPr>
          <w:trHeight w:val="288"/>
        </w:trPr>
        <w:tc>
          <w:tcPr>
            <w:tcW w:w="692" w:type="dxa"/>
            <w:vMerge w:val="restart"/>
            <w:shd w:val="clear" w:color="auto" w:fill="auto"/>
          </w:tcPr>
          <w:p w14:paraId="79B58B66" w14:textId="781A3E47" w:rsidR="00DC77D3" w:rsidRPr="00EE5A87" w:rsidRDefault="00DC77D3" w:rsidP="00166F95">
            <w:r w:rsidRPr="00EE5A87">
              <w:t>10</w:t>
            </w:r>
          </w:p>
        </w:tc>
        <w:tc>
          <w:tcPr>
            <w:tcW w:w="1530" w:type="dxa"/>
            <w:vMerge w:val="restart"/>
            <w:shd w:val="clear" w:color="auto" w:fill="auto"/>
          </w:tcPr>
          <w:p w14:paraId="44B1C363" w14:textId="7F73B745" w:rsidR="00DC77D3" w:rsidRPr="00EE5A87" w:rsidRDefault="00DC77D3" w:rsidP="00166F95">
            <w:pPr>
              <w:rPr>
                <w:rStyle w:val="SAPEmphasis"/>
              </w:rPr>
            </w:pPr>
            <w:r w:rsidRPr="00EE5A87">
              <w:rPr>
                <w:rStyle w:val="SAPEmphasis"/>
              </w:rPr>
              <w:t>View Apprenticeship Plan for Apprentice</w:t>
            </w:r>
          </w:p>
        </w:tc>
        <w:tc>
          <w:tcPr>
            <w:tcW w:w="2610" w:type="dxa"/>
            <w:vMerge w:val="restart"/>
            <w:shd w:val="clear" w:color="auto" w:fill="auto"/>
          </w:tcPr>
          <w:p w14:paraId="72A18634" w14:textId="4D973889" w:rsidR="00DC77D3" w:rsidRPr="00EE5A87" w:rsidRDefault="00DC77D3" w:rsidP="00166F95">
            <w:r w:rsidRPr="00EE5A87">
              <w:t>Review the details of the plan you have just maintained.</w:t>
            </w:r>
          </w:p>
        </w:tc>
        <w:tc>
          <w:tcPr>
            <w:tcW w:w="2700" w:type="dxa"/>
          </w:tcPr>
          <w:p w14:paraId="39A65F8B" w14:textId="4FA34545" w:rsidR="00DC77D3" w:rsidRPr="00EE5A87" w:rsidRDefault="00DC77D3" w:rsidP="00166F95">
            <w:pPr>
              <w:rPr>
                <w:rStyle w:val="SAPScreenElement"/>
              </w:rPr>
            </w:pPr>
            <w:r w:rsidRPr="00EE5A87">
              <w:rPr>
                <w:rStyle w:val="SAPScreenElement"/>
              </w:rPr>
              <w:t>View Plan</w:t>
            </w:r>
            <w:r w:rsidRPr="00EE5A87">
              <w:rPr>
                <w:rFonts w:cs="Arial"/>
                <w:bCs/>
              </w:rPr>
              <w:t xml:space="preserve">: </w:t>
            </w:r>
            <w:r w:rsidRPr="00EE5A87">
              <w:rPr>
                <w:rStyle w:val="SAPMonospace"/>
              </w:rPr>
              <w:t xml:space="preserve">Apprenticeship Plan </w:t>
            </w:r>
            <w:r w:rsidRPr="00EE5A87">
              <w:rPr>
                <w:rFonts w:cs="Arial"/>
                <w:bCs/>
              </w:rPr>
              <w:t>is defaulted; leave as is</w:t>
            </w:r>
          </w:p>
        </w:tc>
        <w:tc>
          <w:tcPr>
            <w:tcW w:w="2700" w:type="dxa"/>
          </w:tcPr>
          <w:p w14:paraId="5DD9CE11" w14:textId="77777777" w:rsidR="00DC77D3" w:rsidRPr="00EE5A87" w:rsidRDefault="00DC77D3" w:rsidP="00166F95"/>
        </w:tc>
        <w:tc>
          <w:tcPr>
            <w:tcW w:w="2790" w:type="dxa"/>
            <w:vMerge w:val="restart"/>
            <w:shd w:val="clear" w:color="auto" w:fill="auto"/>
          </w:tcPr>
          <w:p w14:paraId="3EAC2BA4" w14:textId="44C1E778" w:rsidR="00DC77D3" w:rsidRPr="00EE5A87" w:rsidRDefault="00DC77D3" w:rsidP="00166F95">
            <w:r w:rsidRPr="00EE5A87">
              <w:t>The available plans for the selected groups or apprentices are displayed.</w:t>
            </w:r>
          </w:p>
        </w:tc>
        <w:tc>
          <w:tcPr>
            <w:tcW w:w="1260" w:type="dxa"/>
            <w:vMerge w:val="restart"/>
          </w:tcPr>
          <w:p w14:paraId="6E130BBE" w14:textId="77777777" w:rsidR="00DC77D3" w:rsidRPr="00EE5A87" w:rsidRDefault="00DC77D3" w:rsidP="00166F95">
            <w:pPr>
              <w:rPr>
                <w:rFonts w:cs="Arial"/>
                <w:bCs/>
              </w:rPr>
            </w:pPr>
          </w:p>
        </w:tc>
      </w:tr>
      <w:tr w:rsidR="00DC77D3" w:rsidRPr="00EE5A87" w14:paraId="4DFFD6D3" w14:textId="77777777" w:rsidTr="00B73F30">
        <w:trPr>
          <w:trHeight w:val="288"/>
        </w:trPr>
        <w:tc>
          <w:tcPr>
            <w:tcW w:w="692" w:type="dxa"/>
            <w:vMerge/>
            <w:shd w:val="clear" w:color="auto" w:fill="auto"/>
          </w:tcPr>
          <w:p w14:paraId="656A35A1" w14:textId="77777777" w:rsidR="00DC77D3" w:rsidRPr="00EE5A87" w:rsidRDefault="00DC77D3" w:rsidP="00166F95"/>
        </w:tc>
        <w:tc>
          <w:tcPr>
            <w:tcW w:w="1530" w:type="dxa"/>
            <w:vMerge/>
            <w:shd w:val="clear" w:color="auto" w:fill="auto"/>
          </w:tcPr>
          <w:p w14:paraId="369850E8" w14:textId="77777777" w:rsidR="00DC77D3" w:rsidRPr="00EE5A87" w:rsidRDefault="00DC77D3" w:rsidP="00166F95">
            <w:pPr>
              <w:rPr>
                <w:rStyle w:val="SAPEmphasis"/>
              </w:rPr>
            </w:pPr>
          </w:p>
        </w:tc>
        <w:tc>
          <w:tcPr>
            <w:tcW w:w="2610" w:type="dxa"/>
            <w:vMerge/>
            <w:shd w:val="clear" w:color="auto" w:fill="auto"/>
          </w:tcPr>
          <w:p w14:paraId="0C64B1F2" w14:textId="77777777" w:rsidR="00DC77D3" w:rsidRPr="00EE5A87" w:rsidRDefault="00DC77D3" w:rsidP="00166F95"/>
        </w:tc>
        <w:tc>
          <w:tcPr>
            <w:tcW w:w="2700" w:type="dxa"/>
          </w:tcPr>
          <w:p w14:paraId="0E0B4657" w14:textId="7596AE75" w:rsidR="00DC77D3" w:rsidRPr="00EE5A87" w:rsidRDefault="00DC77D3" w:rsidP="00166F95">
            <w:pPr>
              <w:rPr>
                <w:rStyle w:val="SAPScreenElement"/>
              </w:rPr>
            </w:pPr>
            <w:r w:rsidRPr="00EE5A87">
              <w:rPr>
                <w:rStyle w:val="SAPScreenElement"/>
              </w:rPr>
              <w:t>Show Plan for Apprentice Group(s)</w:t>
            </w:r>
            <w:r w:rsidRPr="00EE5A87">
              <w:rPr>
                <w:rFonts w:cs="Arial"/>
                <w:bCs/>
              </w:rPr>
              <w:t xml:space="preserve">: </w:t>
            </w:r>
            <w:r w:rsidRPr="00EE5A87">
              <w:t xml:space="preserve">select </w:t>
            </w:r>
            <w:r w:rsidRPr="00EE5A87">
              <w:rPr>
                <w:rFonts w:cs="Arial"/>
                <w:bCs/>
              </w:rPr>
              <w:t>the drop-down and in the list that expands, flag the checkbox next to the group(s) of interest</w:t>
            </w:r>
          </w:p>
        </w:tc>
        <w:tc>
          <w:tcPr>
            <w:tcW w:w="2700" w:type="dxa"/>
          </w:tcPr>
          <w:p w14:paraId="6CBEDF20" w14:textId="096C7800" w:rsidR="00DC77D3" w:rsidRPr="00EE5A87" w:rsidRDefault="00DC77D3" w:rsidP="00166F95">
            <w:r w:rsidRPr="00EE5A87">
              <w:rPr>
                <w:rFonts w:cs="Arial"/>
                <w:bCs/>
              </w:rPr>
              <w:t xml:space="preserve">Alternatively, you can leave this field empty and enter in the </w:t>
            </w:r>
            <w:r w:rsidRPr="00EE5A87">
              <w:rPr>
                <w:rStyle w:val="SAPScreenElement"/>
              </w:rPr>
              <w:t>For Apprentice(s)</w:t>
            </w:r>
            <w:r w:rsidRPr="00EE5A87">
              <w:rPr>
                <w:rFonts w:cs="Arial"/>
                <w:bCs/>
              </w:rPr>
              <w:t xml:space="preserve"> field the name of the apprentice(s) for whom you want to view the apprenticeship plan.</w:t>
            </w:r>
          </w:p>
        </w:tc>
        <w:tc>
          <w:tcPr>
            <w:tcW w:w="2790" w:type="dxa"/>
            <w:vMerge/>
            <w:shd w:val="clear" w:color="auto" w:fill="auto"/>
          </w:tcPr>
          <w:p w14:paraId="61963EA3" w14:textId="07C35C76" w:rsidR="00DC77D3" w:rsidRPr="00EE5A87" w:rsidRDefault="00DC77D3" w:rsidP="00166F95"/>
        </w:tc>
        <w:tc>
          <w:tcPr>
            <w:tcW w:w="1260" w:type="dxa"/>
            <w:vMerge/>
          </w:tcPr>
          <w:p w14:paraId="5BEDD48C" w14:textId="77777777" w:rsidR="00DC77D3" w:rsidRPr="00EE5A87" w:rsidRDefault="00DC77D3" w:rsidP="00166F95">
            <w:pPr>
              <w:rPr>
                <w:rFonts w:cs="Arial"/>
                <w:bCs/>
              </w:rPr>
            </w:pPr>
          </w:p>
        </w:tc>
      </w:tr>
      <w:tr w:rsidR="00DC77D3" w:rsidRPr="00EE5A87" w14:paraId="280722EF" w14:textId="77777777" w:rsidTr="00B73F30">
        <w:trPr>
          <w:trHeight w:val="288"/>
        </w:trPr>
        <w:tc>
          <w:tcPr>
            <w:tcW w:w="692" w:type="dxa"/>
            <w:vMerge/>
            <w:shd w:val="clear" w:color="auto" w:fill="auto"/>
          </w:tcPr>
          <w:p w14:paraId="4FEDF1E7" w14:textId="77777777" w:rsidR="00DC77D3" w:rsidRPr="00EE5A87" w:rsidRDefault="00DC77D3" w:rsidP="00166F95"/>
        </w:tc>
        <w:tc>
          <w:tcPr>
            <w:tcW w:w="1530" w:type="dxa"/>
            <w:vMerge/>
            <w:shd w:val="clear" w:color="auto" w:fill="auto"/>
          </w:tcPr>
          <w:p w14:paraId="76661670" w14:textId="77777777" w:rsidR="00DC77D3" w:rsidRPr="00EE5A87" w:rsidRDefault="00DC77D3" w:rsidP="00166F95">
            <w:pPr>
              <w:rPr>
                <w:rStyle w:val="SAPEmphasis"/>
              </w:rPr>
            </w:pPr>
          </w:p>
        </w:tc>
        <w:tc>
          <w:tcPr>
            <w:tcW w:w="2610" w:type="dxa"/>
            <w:shd w:val="clear" w:color="auto" w:fill="auto"/>
          </w:tcPr>
          <w:p w14:paraId="1EA28A98" w14:textId="620D40AF" w:rsidR="00DC77D3" w:rsidRPr="00EE5A87" w:rsidRDefault="00DC77D3" w:rsidP="00166F95">
            <w:r w:rsidRPr="00EE5A87">
              <w:t>You can vary the display of the apprenticeship plan as follows:</w:t>
            </w:r>
          </w:p>
          <w:p w14:paraId="64F080D7" w14:textId="151B43D7" w:rsidR="00DC77D3" w:rsidRPr="00EE5A87" w:rsidRDefault="00DC77D3" w:rsidP="00166F95">
            <w:pPr>
              <w:pStyle w:val="ListParagraph"/>
              <w:numPr>
                <w:ilvl w:val="0"/>
                <w:numId w:val="35"/>
              </w:numPr>
              <w:ind w:left="244" w:hanging="244"/>
            </w:pPr>
            <w:r w:rsidRPr="00EE5A87">
              <w:t xml:space="preserve">By choosing the arrows pointing left and right, thereby moving the </w:t>
            </w:r>
            <w:r w:rsidR="000330F1" w:rsidRPr="00EE5A87">
              <w:t xml:space="preserve">calendar </w:t>
            </w:r>
            <w:r w:rsidRPr="00EE5A87">
              <w:t>back</w:t>
            </w:r>
            <w:r w:rsidR="000330F1" w:rsidRPr="00EE5A87">
              <w:t>ward</w:t>
            </w:r>
            <w:r w:rsidRPr="00EE5A87">
              <w:t xml:space="preserve"> or forward by </w:t>
            </w:r>
            <w:commentRangeStart w:id="701"/>
            <w:r w:rsidRPr="003662D1">
              <w:rPr>
                <w:strike/>
                <w:highlight w:val="yellow"/>
                <w:rPrChange w:id="702" w:author="Author" w:date="2018-01-25T13:58:00Z">
                  <w:rPr/>
                </w:rPrChange>
              </w:rPr>
              <w:t>a</w:t>
            </w:r>
            <w:r w:rsidRPr="003662D1">
              <w:rPr>
                <w:highlight w:val="yellow"/>
                <w:rPrChange w:id="703" w:author="Author" w:date="2018-01-25T13:58:00Z">
                  <w:rPr/>
                </w:rPrChange>
              </w:rPr>
              <w:t xml:space="preserve"> </w:t>
            </w:r>
            <w:commentRangeEnd w:id="701"/>
            <w:r w:rsidR="003662D1" w:rsidRPr="003662D1">
              <w:rPr>
                <w:rStyle w:val="CommentReference"/>
                <w:highlight w:val="yellow"/>
                <w:rPrChange w:id="704" w:author="Author" w:date="2018-01-25T13:58:00Z">
                  <w:rPr>
                    <w:rStyle w:val="CommentReference"/>
                  </w:rPr>
                </w:rPrChange>
              </w:rPr>
              <w:commentReference w:id="701"/>
            </w:r>
            <w:ins w:id="705" w:author="Author" w:date="2018-01-25T13:58:00Z">
              <w:r w:rsidR="003662D1" w:rsidRPr="003662D1">
                <w:rPr>
                  <w:highlight w:val="yellow"/>
                  <w:rPrChange w:id="706" w:author="Author" w:date="2018-01-25T13:58:00Z">
                    <w:rPr/>
                  </w:rPrChange>
                </w:rPr>
                <w:t xml:space="preserve">two </w:t>
              </w:r>
            </w:ins>
            <w:r w:rsidRPr="003662D1">
              <w:rPr>
                <w:highlight w:val="yellow"/>
                <w:rPrChange w:id="707" w:author="Author" w:date="2018-01-25T13:58:00Z">
                  <w:rPr/>
                </w:rPrChange>
              </w:rPr>
              <w:t>month</w:t>
            </w:r>
            <w:ins w:id="708" w:author="Author" w:date="2018-01-25T13:58:00Z">
              <w:r w:rsidR="003662D1" w:rsidRPr="003662D1">
                <w:rPr>
                  <w:highlight w:val="yellow"/>
                  <w:rPrChange w:id="709" w:author="Author" w:date="2018-01-25T13:58:00Z">
                    <w:rPr/>
                  </w:rPrChange>
                </w:rPr>
                <w:t>s</w:t>
              </w:r>
            </w:ins>
            <w:r w:rsidRPr="00EE5A87">
              <w:t>.</w:t>
            </w:r>
          </w:p>
          <w:p w14:paraId="6C57850C" w14:textId="77777777" w:rsidR="00DC77D3" w:rsidRPr="00EE5A87" w:rsidRDefault="00DC77D3" w:rsidP="00166F95">
            <w:pPr>
              <w:pStyle w:val="ListParagraph"/>
              <w:numPr>
                <w:ilvl w:val="0"/>
                <w:numId w:val="35"/>
              </w:numPr>
              <w:ind w:left="244" w:hanging="244"/>
            </w:pPr>
            <w:r w:rsidRPr="00EE5A87">
              <w:t>By using the dropdown to change the display from</w:t>
            </w:r>
            <w:r w:rsidRPr="00EE5A87">
              <w:rPr>
                <w:rStyle w:val="SAPUserEntry"/>
              </w:rPr>
              <w:t xml:space="preserve"> 2</w:t>
            </w:r>
            <w:r w:rsidRPr="00EE5A87">
              <w:rPr>
                <w:b/>
              </w:rPr>
              <w:t xml:space="preserve"> </w:t>
            </w:r>
            <w:r w:rsidRPr="00EE5A87">
              <w:rPr>
                <w:rStyle w:val="SAPUserEntry"/>
              </w:rPr>
              <w:t xml:space="preserve">Months </w:t>
            </w:r>
            <w:r w:rsidRPr="00EE5A87">
              <w:t>to</w:t>
            </w:r>
            <w:r w:rsidRPr="00EE5A87">
              <w:rPr>
                <w:rStyle w:val="SAPUserEntry"/>
              </w:rPr>
              <w:t xml:space="preserve"> Week </w:t>
            </w:r>
            <w:r w:rsidRPr="00EE5A87">
              <w:t>or</w:t>
            </w:r>
            <w:r w:rsidRPr="00EE5A87">
              <w:rPr>
                <w:rStyle w:val="SAPUserEntry"/>
              </w:rPr>
              <w:t xml:space="preserve"> Year</w:t>
            </w:r>
            <w:r w:rsidRPr="00EE5A87">
              <w:t>.</w:t>
            </w:r>
          </w:p>
          <w:p w14:paraId="4577B9A1" w14:textId="0B21AC1B" w:rsidR="000330F1" w:rsidRPr="00EE5A87" w:rsidRDefault="000330F1" w:rsidP="00166F95">
            <w:pPr>
              <w:pStyle w:val="ListParagraph"/>
              <w:numPr>
                <w:ilvl w:val="0"/>
                <w:numId w:val="35"/>
              </w:numPr>
              <w:ind w:left="244" w:hanging="244"/>
            </w:pPr>
            <w:r w:rsidRPr="00EE5A87">
              <w:t xml:space="preserve">By choosing the months to change the start month </w:t>
            </w:r>
            <w:r w:rsidRPr="00EE5A87">
              <w:lastRenderedPageBreak/>
              <w:t>from</w:t>
            </w:r>
            <w:r w:rsidR="00687670" w:rsidRPr="00EE5A87">
              <w:t>,</w:t>
            </w:r>
            <w:r w:rsidRPr="00EE5A87">
              <w:t xml:space="preserve"> for example</w:t>
            </w:r>
            <w:r w:rsidR="00687670" w:rsidRPr="00EE5A87">
              <w:t>,</w:t>
            </w:r>
            <w:r w:rsidRPr="00EE5A87">
              <w:t xml:space="preserve"> September </w:t>
            </w:r>
            <w:r w:rsidR="001F1516" w:rsidRPr="00EE5A87">
              <w:t>to October.</w:t>
            </w:r>
          </w:p>
        </w:tc>
        <w:tc>
          <w:tcPr>
            <w:tcW w:w="2700" w:type="dxa"/>
          </w:tcPr>
          <w:p w14:paraId="1D19218B" w14:textId="77777777" w:rsidR="00DC77D3" w:rsidRPr="00EE5A87" w:rsidRDefault="00DC77D3" w:rsidP="00166F95">
            <w:pPr>
              <w:rPr>
                <w:rStyle w:val="SAPScreenElement"/>
              </w:rPr>
            </w:pPr>
          </w:p>
        </w:tc>
        <w:tc>
          <w:tcPr>
            <w:tcW w:w="2700" w:type="dxa"/>
          </w:tcPr>
          <w:p w14:paraId="3F402FA0" w14:textId="77777777" w:rsidR="00DC77D3" w:rsidRPr="00EE5A87" w:rsidRDefault="00DC77D3" w:rsidP="00166F95"/>
        </w:tc>
        <w:tc>
          <w:tcPr>
            <w:tcW w:w="2790" w:type="dxa"/>
            <w:shd w:val="clear" w:color="auto" w:fill="auto"/>
          </w:tcPr>
          <w:p w14:paraId="682892FB" w14:textId="7182BAAB" w:rsidR="00DC77D3" w:rsidRPr="00EE5A87" w:rsidRDefault="00DC77D3" w:rsidP="00166F95"/>
        </w:tc>
        <w:tc>
          <w:tcPr>
            <w:tcW w:w="1260" w:type="dxa"/>
            <w:vMerge/>
          </w:tcPr>
          <w:p w14:paraId="779B9DF1" w14:textId="77777777" w:rsidR="00DC77D3" w:rsidRPr="00EE5A87" w:rsidRDefault="00DC77D3" w:rsidP="00166F95">
            <w:pPr>
              <w:rPr>
                <w:rFonts w:cs="Arial"/>
                <w:bCs/>
              </w:rPr>
            </w:pPr>
          </w:p>
        </w:tc>
      </w:tr>
    </w:tbl>
    <w:p w14:paraId="3212CD1B" w14:textId="6F4DBFF3" w:rsidR="00AC6F69" w:rsidRPr="0097451A" w:rsidRDefault="00AC6F69" w:rsidP="00AC6F69">
      <w:pPr>
        <w:pStyle w:val="Heading2"/>
        <w:keepNext w:val="0"/>
      </w:pPr>
      <w:bookmarkStart w:id="710" w:name="_Toc504988003"/>
      <w:r w:rsidRPr="0097451A">
        <w:t>Sharing Apprenticeship Plan</w:t>
      </w:r>
      <w:bookmarkEnd w:id="710"/>
    </w:p>
    <w:p w14:paraId="16535177" w14:textId="77777777" w:rsidR="00AC6F69" w:rsidRPr="00EE5A87" w:rsidRDefault="00AC6F69" w:rsidP="00AC6F69">
      <w:pPr>
        <w:pStyle w:val="SAPKeyblockTitle"/>
      </w:pPr>
      <w:r w:rsidRPr="00EE5A87">
        <w:t>Test Administration</w:t>
      </w:r>
    </w:p>
    <w:p w14:paraId="1568EEBE" w14:textId="77777777" w:rsidR="00AC6F69" w:rsidRPr="00EE5A87" w:rsidRDefault="00AC6F69" w:rsidP="00AC6F69">
      <w:r w:rsidRPr="00EE5A8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9B5DC8" w:rsidRPr="00EE5A87" w14:paraId="157F6E6D" w14:textId="77777777" w:rsidTr="00881C8A">
        <w:tc>
          <w:tcPr>
            <w:tcW w:w="2280" w:type="dxa"/>
            <w:tcBorders>
              <w:top w:val="single" w:sz="8" w:space="0" w:color="999999"/>
              <w:left w:val="single" w:sz="8" w:space="0" w:color="999999"/>
              <w:bottom w:val="single" w:sz="8" w:space="0" w:color="999999"/>
              <w:right w:val="single" w:sz="8" w:space="0" w:color="999999"/>
            </w:tcBorders>
            <w:hideMark/>
          </w:tcPr>
          <w:p w14:paraId="759B9E73" w14:textId="77777777" w:rsidR="009B5DC8" w:rsidRPr="00EE5A87" w:rsidRDefault="009B5DC8" w:rsidP="009B5DC8">
            <w:pPr>
              <w:rPr>
                <w:rStyle w:val="SAPEmphasis"/>
              </w:rPr>
            </w:pPr>
            <w:r w:rsidRPr="00EE5A8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E1AA127" w14:textId="77777777" w:rsidR="009B5DC8" w:rsidRPr="00EE5A87" w:rsidRDefault="009B5DC8" w:rsidP="009B5DC8">
            <w:r w:rsidRPr="00EE5A87">
              <w:t>&lt;X.XX&gt;</w:t>
            </w:r>
          </w:p>
        </w:tc>
        <w:tc>
          <w:tcPr>
            <w:tcW w:w="2401" w:type="dxa"/>
            <w:tcBorders>
              <w:top w:val="single" w:sz="8" w:space="0" w:color="999999"/>
              <w:left w:val="single" w:sz="8" w:space="0" w:color="999999"/>
              <w:bottom w:val="single" w:sz="8" w:space="0" w:color="999999"/>
              <w:right w:val="single" w:sz="8" w:space="0" w:color="999999"/>
            </w:tcBorders>
            <w:hideMark/>
          </w:tcPr>
          <w:p w14:paraId="0EA54D48" w14:textId="77777777" w:rsidR="009B5DC8" w:rsidRPr="00EE5A87" w:rsidRDefault="009B5DC8" w:rsidP="009B5DC8">
            <w:pPr>
              <w:rPr>
                <w:rStyle w:val="SAPEmphasis"/>
              </w:rPr>
            </w:pPr>
            <w:r w:rsidRPr="00EE5A8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76927D39" w14:textId="77777777" w:rsidR="009B5DC8" w:rsidRPr="00EE5A87" w:rsidRDefault="009B5DC8" w:rsidP="009B5DC8">
            <w:r w:rsidRPr="00EE5A8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CDAEB24" w14:textId="77777777" w:rsidR="009B5DC8" w:rsidRPr="00EE5A87" w:rsidRDefault="009B5DC8" w:rsidP="009B5DC8">
            <w:pPr>
              <w:rPr>
                <w:rStyle w:val="SAPEmphasis"/>
              </w:rPr>
            </w:pPr>
            <w:r w:rsidRPr="00EE5A8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57BB299" w14:textId="74D1668E" w:rsidR="009B5DC8" w:rsidRPr="00EE5A87" w:rsidRDefault="00953ED3" w:rsidP="009B5DC8">
            <w:r w:rsidRPr="00EE5A87">
              <w:t>&lt;date&gt;</w:t>
            </w:r>
            <w:r w:rsidR="009B5DC8" w:rsidRPr="00EE5A87">
              <w:t xml:space="preserve"> </w:t>
            </w:r>
          </w:p>
        </w:tc>
      </w:tr>
      <w:tr w:rsidR="00AC6F69" w:rsidRPr="00EE5A87" w14:paraId="5A5E4A99" w14:textId="77777777" w:rsidTr="00881C8A">
        <w:tc>
          <w:tcPr>
            <w:tcW w:w="2280" w:type="dxa"/>
            <w:tcBorders>
              <w:top w:val="single" w:sz="8" w:space="0" w:color="999999"/>
              <w:left w:val="single" w:sz="8" w:space="0" w:color="999999"/>
              <w:bottom w:val="single" w:sz="8" w:space="0" w:color="999999"/>
              <w:right w:val="single" w:sz="8" w:space="0" w:color="999999"/>
            </w:tcBorders>
            <w:hideMark/>
          </w:tcPr>
          <w:p w14:paraId="54BC1314" w14:textId="77777777" w:rsidR="00AC6F69" w:rsidRPr="00EE5A87" w:rsidRDefault="00AC6F69" w:rsidP="00881C8A">
            <w:pPr>
              <w:rPr>
                <w:rStyle w:val="SAPEmphasis"/>
              </w:rPr>
            </w:pPr>
            <w:r w:rsidRPr="00EE5A8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E34CB0B" w14:textId="77777777" w:rsidR="00AC6F69" w:rsidRPr="00EE5A87" w:rsidRDefault="00AC6F69" w:rsidP="00881C8A">
            <w:r w:rsidRPr="00EE5A87">
              <w:t>Apprentice Supervisor</w:t>
            </w:r>
          </w:p>
        </w:tc>
      </w:tr>
      <w:tr w:rsidR="00AC6F69" w:rsidRPr="00EE5A87" w14:paraId="0B792538" w14:textId="77777777" w:rsidTr="00881C8A">
        <w:tc>
          <w:tcPr>
            <w:tcW w:w="2280" w:type="dxa"/>
            <w:tcBorders>
              <w:top w:val="single" w:sz="8" w:space="0" w:color="999999"/>
              <w:left w:val="single" w:sz="8" w:space="0" w:color="999999"/>
              <w:bottom w:val="single" w:sz="8" w:space="0" w:color="999999"/>
              <w:right w:val="single" w:sz="8" w:space="0" w:color="999999"/>
            </w:tcBorders>
            <w:hideMark/>
          </w:tcPr>
          <w:p w14:paraId="6E60B51B" w14:textId="77777777" w:rsidR="00AC6F69" w:rsidRPr="00EE5A87" w:rsidRDefault="00AC6F69" w:rsidP="00881C8A">
            <w:pPr>
              <w:rPr>
                <w:rStyle w:val="SAPEmphasis"/>
              </w:rPr>
            </w:pPr>
            <w:r w:rsidRPr="00EE5A8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F10D1BC" w14:textId="77777777" w:rsidR="00AC6F69" w:rsidRPr="00EE5A87" w:rsidRDefault="00AC6F69" w:rsidP="00881C8A">
            <w:r w:rsidRPr="00EE5A8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34AD5C4" w14:textId="77777777" w:rsidR="00AC6F69" w:rsidRPr="00EE5A87" w:rsidRDefault="00AC6F69" w:rsidP="00881C8A">
            <w:pPr>
              <w:rPr>
                <w:rStyle w:val="SAPEmphasis"/>
              </w:rPr>
            </w:pPr>
            <w:r w:rsidRPr="00EE5A8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8F78A15" w14:textId="7DA72229" w:rsidR="00AC6F69" w:rsidRPr="00EE5A87" w:rsidRDefault="00DF32A8" w:rsidP="00881C8A">
            <w:ins w:id="711" w:author="Author" w:date="2018-01-22T13:37:00Z">
              <w:r w:rsidRPr="00EE5A87">
                <w:t>&lt;</w:t>
              </w:r>
              <w:r>
                <w:t>duration</w:t>
              </w:r>
              <w:r w:rsidRPr="00EE5A87">
                <w:t>&gt;</w:t>
              </w:r>
            </w:ins>
            <w:del w:id="712" w:author="Author" w:date="2018-01-22T13:37:00Z">
              <w:r w:rsidR="00AC6F69" w:rsidRPr="00EE5A87" w:rsidDel="00DF32A8">
                <w:delText>5 minutes</w:delText>
              </w:r>
            </w:del>
          </w:p>
        </w:tc>
      </w:tr>
    </w:tbl>
    <w:p w14:paraId="419583CD" w14:textId="77777777" w:rsidR="00AC6F69" w:rsidRPr="00EE5A87" w:rsidRDefault="00AC6F69" w:rsidP="00AC6F69">
      <w:pPr>
        <w:pStyle w:val="SAPKeyblockTitle"/>
      </w:pPr>
      <w:r w:rsidRPr="00EE5A87">
        <w:t>Purpose</w:t>
      </w:r>
    </w:p>
    <w:p w14:paraId="7EFEDD14" w14:textId="6FD3D500" w:rsidR="00AC6F69" w:rsidRPr="00EE5A87" w:rsidRDefault="00AC6F69" w:rsidP="00AC6F69">
      <w:r w:rsidRPr="00EE5A87">
        <w:t>When the Apprentice Supervisor is finished with the planning o</w:t>
      </w:r>
      <w:r w:rsidR="000C70AD" w:rsidRPr="00EE5A87">
        <w:t>f</w:t>
      </w:r>
      <w:r w:rsidRPr="00EE5A87">
        <w:t xml:space="preserve"> the apprenticeship of apprentices, he or she will need to share the plan with those affected by it, </w:t>
      </w:r>
      <w:r w:rsidR="00734963" w:rsidRPr="00EE5A87">
        <w:t>namely</w:t>
      </w:r>
      <w:r w:rsidRPr="00EE5A87">
        <w:t xml:space="preserve"> the apprentice(s) and the on-site supervisor.</w:t>
      </w:r>
    </w:p>
    <w:p w14:paraId="0C804D16" w14:textId="77777777" w:rsidR="00AC6F69" w:rsidRPr="00EE5A87" w:rsidRDefault="00AC6F69" w:rsidP="00AC6F69">
      <w:pPr>
        <w:pStyle w:val="SAPKeyblockTitle"/>
      </w:pPr>
      <w:r w:rsidRPr="00EE5A87">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530"/>
        <w:gridCol w:w="2430"/>
        <w:gridCol w:w="2610"/>
        <w:gridCol w:w="2700"/>
        <w:gridCol w:w="3060"/>
        <w:gridCol w:w="1260"/>
      </w:tblGrid>
      <w:tr w:rsidR="00933B07" w:rsidRPr="00EE5A87" w14:paraId="5B5E4F5C" w14:textId="77777777" w:rsidTr="004E5332">
        <w:trPr>
          <w:trHeight w:val="432"/>
          <w:tblHeader/>
        </w:trPr>
        <w:tc>
          <w:tcPr>
            <w:tcW w:w="692" w:type="dxa"/>
            <w:shd w:val="clear" w:color="auto" w:fill="999999"/>
          </w:tcPr>
          <w:p w14:paraId="3119FA1E" w14:textId="77777777" w:rsidR="00933B07" w:rsidRPr="00EE5A87" w:rsidRDefault="00933B07" w:rsidP="00933B07">
            <w:pPr>
              <w:pStyle w:val="TableHeading"/>
              <w:rPr>
                <w:rFonts w:ascii="BentonSans Bold" w:hAnsi="BentonSans Bold"/>
                <w:bCs/>
                <w:color w:val="FFFFFF"/>
                <w:sz w:val="18"/>
              </w:rPr>
            </w:pPr>
            <w:r w:rsidRPr="00EE5A87">
              <w:rPr>
                <w:rFonts w:ascii="BentonSans Bold" w:hAnsi="BentonSans Bold"/>
                <w:bCs/>
                <w:color w:val="FFFFFF"/>
                <w:sz w:val="18"/>
              </w:rPr>
              <w:t>Test Step #</w:t>
            </w:r>
          </w:p>
        </w:tc>
        <w:tc>
          <w:tcPr>
            <w:tcW w:w="1530" w:type="dxa"/>
            <w:shd w:val="clear" w:color="auto" w:fill="999999"/>
          </w:tcPr>
          <w:p w14:paraId="4C9D226C" w14:textId="77777777" w:rsidR="00933B07" w:rsidRPr="00EE5A87" w:rsidRDefault="00933B07" w:rsidP="00933B07">
            <w:pPr>
              <w:pStyle w:val="TableHeading"/>
              <w:rPr>
                <w:rFonts w:ascii="BentonSans Bold" w:hAnsi="BentonSans Bold"/>
                <w:bCs/>
                <w:color w:val="FFFFFF"/>
                <w:sz w:val="18"/>
              </w:rPr>
            </w:pPr>
            <w:r w:rsidRPr="00EE5A87">
              <w:rPr>
                <w:rFonts w:ascii="BentonSans Bold" w:hAnsi="BentonSans Bold"/>
                <w:bCs/>
                <w:color w:val="FFFFFF"/>
                <w:sz w:val="18"/>
              </w:rPr>
              <w:t>Test Step Name</w:t>
            </w:r>
          </w:p>
        </w:tc>
        <w:tc>
          <w:tcPr>
            <w:tcW w:w="2430" w:type="dxa"/>
            <w:shd w:val="clear" w:color="auto" w:fill="999999"/>
          </w:tcPr>
          <w:p w14:paraId="433E54B0" w14:textId="77777777" w:rsidR="00933B07" w:rsidRPr="00EE5A87" w:rsidRDefault="00933B07" w:rsidP="00933B07">
            <w:pPr>
              <w:pStyle w:val="TableHeading"/>
              <w:rPr>
                <w:rFonts w:ascii="BentonSans Bold" w:hAnsi="BentonSans Bold"/>
                <w:bCs/>
                <w:color w:val="FFFFFF"/>
                <w:sz w:val="18"/>
              </w:rPr>
            </w:pPr>
            <w:r w:rsidRPr="00EE5A87">
              <w:rPr>
                <w:rFonts w:ascii="BentonSans Bold" w:hAnsi="BentonSans Bold"/>
                <w:bCs/>
                <w:color w:val="FFFFFF"/>
                <w:sz w:val="18"/>
              </w:rPr>
              <w:t>Instruction</w:t>
            </w:r>
          </w:p>
        </w:tc>
        <w:tc>
          <w:tcPr>
            <w:tcW w:w="2610" w:type="dxa"/>
            <w:shd w:val="clear" w:color="auto" w:fill="999999"/>
          </w:tcPr>
          <w:p w14:paraId="4943BA68" w14:textId="77777777" w:rsidR="00933B07" w:rsidRPr="00EE5A87" w:rsidRDefault="00933B07" w:rsidP="00933B07">
            <w:pPr>
              <w:pStyle w:val="TableHeading"/>
              <w:rPr>
                <w:rFonts w:ascii="BentonSans Bold" w:hAnsi="BentonSans Bold"/>
                <w:bCs/>
                <w:color w:val="FFFFFF"/>
                <w:sz w:val="18"/>
              </w:rPr>
            </w:pPr>
            <w:r w:rsidRPr="00EE5A87">
              <w:rPr>
                <w:rFonts w:ascii="BentonSans Bold" w:hAnsi="BentonSans Bold"/>
                <w:bCs/>
                <w:color w:val="FFFFFF"/>
                <w:sz w:val="18"/>
              </w:rPr>
              <w:t>User Entries:</w:t>
            </w:r>
            <w:r w:rsidRPr="00EE5A87">
              <w:rPr>
                <w:rFonts w:ascii="BentonSans Bold" w:hAnsi="BentonSans Bold"/>
                <w:bCs/>
                <w:color w:val="FFFFFF"/>
                <w:sz w:val="18"/>
              </w:rPr>
              <w:br/>
              <w:t>Field Name: User Action and Value</w:t>
            </w:r>
          </w:p>
        </w:tc>
        <w:tc>
          <w:tcPr>
            <w:tcW w:w="2700" w:type="dxa"/>
            <w:shd w:val="clear" w:color="auto" w:fill="999999"/>
          </w:tcPr>
          <w:p w14:paraId="3D80ECC5" w14:textId="5BC94E09" w:rsidR="00933B07" w:rsidRPr="00EE5A87" w:rsidRDefault="00933B07" w:rsidP="00933B07">
            <w:pPr>
              <w:pStyle w:val="TableHeading"/>
              <w:rPr>
                <w:rFonts w:ascii="BentonSans Bold" w:hAnsi="BentonSans Bold"/>
                <w:bCs/>
                <w:color w:val="FFFFFF"/>
                <w:sz w:val="18"/>
              </w:rPr>
            </w:pPr>
            <w:r w:rsidRPr="00EE5A87">
              <w:rPr>
                <w:rFonts w:ascii="BentonSans Bold" w:hAnsi="BentonSans Bold"/>
                <w:bCs/>
                <w:color w:val="FFFFFF"/>
                <w:sz w:val="18"/>
              </w:rPr>
              <w:t>Additional Information</w:t>
            </w:r>
          </w:p>
        </w:tc>
        <w:tc>
          <w:tcPr>
            <w:tcW w:w="3060" w:type="dxa"/>
            <w:shd w:val="clear" w:color="auto" w:fill="999999"/>
          </w:tcPr>
          <w:p w14:paraId="4652F2C9" w14:textId="62A70BEA" w:rsidR="00933B07" w:rsidRPr="00EE5A87" w:rsidRDefault="00933B07" w:rsidP="00933B07">
            <w:pPr>
              <w:pStyle w:val="TableHeading"/>
              <w:rPr>
                <w:rFonts w:ascii="BentonSans Bold" w:hAnsi="BentonSans Bold"/>
                <w:bCs/>
                <w:color w:val="FFFFFF"/>
                <w:sz w:val="18"/>
              </w:rPr>
            </w:pPr>
            <w:r w:rsidRPr="00EE5A87">
              <w:rPr>
                <w:rFonts w:ascii="BentonSans Bold" w:hAnsi="BentonSans Bold"/>
                <w:bCs/>
                <w:color w:val="FFFFFF"/>
                <w:sz w:val="18"/>
              </w:rPr>
              <w:t>Expected Result</w:t>
            </w:r>
          </w:p>
        </w:tc>
        <w:tc>
          <w:tcPr>
            <w:tcW w:w="1260" w:type="dxa"/>
            <w:shd w:val="clear" w:color="auto" w:fill="999999"/>
          </w:tcPr>
          <w:p w14:paraId="7738DC09" w14:textId="77777777" w:rsidR="00933B07" w:rsidRPr="00EE5A87" w:rsidRDefault="00933B07" w:rsidP="00933B07">
            <w:pPr>
              <w:pStyle w:val="TableHeading"/>
              <w:rPr>
                <w:rFonts w:ascii="BentonSans Bold" w:hAnsi="BentonSans Bold"/>
                <w:bCs/>
                <w:color w:val="FFFFFF"/>
                <w:sz w:val="18"/>
              </w:rPr>
            </w:pPr>
            <w:r w:rsidRPr="00EE5A87">
              <w:rPr>
                <w:rFonts w:ascii="BentonSans Bold" w:hAnsi="BentonSans Bold"/>
                <w:bCs/>
                <w:color w:val="FFFFFF"/>
                <w:sz w:val="18"/>
              </w:rPr>
              <w:t>Pass / Fail / Comment</w:t>
            </w:r>
          </w:p>
        </w:tc>
      </w:tr>
      <w:tr w:rsidR="00933B07" w:rsidRPr="00EE5A87" w14:paraId="3CC6217C" w14:textId="77777777" w:rsidTr="004E5332">
        <w:trPr>
          <w:trHeight w:val="288"/>
        </w:trPr>
        <w:tc>
          <w:tcPr>
            <w:tcW w:w="692" w:type="dxa"/>
            <w:shd w:val="clear" w:color="auto" w:fill="auto"/>
          </w:tcPr>
          <w:p w14:paraId="4C1773A2" w14:textId="77777777" w:rsidR="00933B07" w:rsidRPr="00EE5A87" w:rsidRDefault="00933B07" w:rsidP="00933B07">
            <w:r w:rsidRPr="00EE5A87">
              <w:t>1</w:t>
            </w:r>
          </w:p>
        </w:tc>
        <w:tc>
          <w:tcPr>
            <w:tcW w:w="1530" w:type="dxa"/>
            <w:shd w:val="clear" w:color="auto" w:fill="auto"/>
          </w:tcPr>
          <w:p w14:paraId="3ABBE751" w14:textId="77777777" w:rsidR="00933B07" w:rsidRPr="00EE5A87" w:rsidRDefault="00933B07" w:rsidP="00933B07">
            <w:pPr>
              <w:rPr>
                <w:rStyle w:val="SAPEmphasis"/>
              </w:rPr>
            </w:pPr>
            <w:r w:rsidRPr="00EE5A87">
              <w:rPr>
                <w:rStyle w:val="SAPEmphasis"/>
              </w:rPr>
              <w:t>Log on</w:t>
            </w:r>
          </w:p>
        </w:tc>
        <w:tc>
          <w:tcPr>
            <w:tcW w:w="2430" w:type="dxa"/>
            <w:shd w:val="clear" w:color="auto" w:fill="auto"/>
          </w:tcPr>
          <w:p w14:paraId="55A5E39E" w14:textId="5B13CC2D" w:rsidR="00933B07" w:rsidRPr="00EE5A87" w:rsidRDefault="00933B07" w:rsidP="00933B07">
            <w:r w:rsidRPr="00EE5A87">
              <w:t xml:space="preserve">Log on to </w:t>
            </w:r>
            <w:r w:rsidR="002965CF" w:rsidRPr="00EE5A87">
              <w:rPr>
                <w:rStyle w:val="SAPScreenElement"/>
                <w:color w:val="auto"/>
              </w:rPr>
              <w:t>Employee Central</w:t>
            </w:r>
            <w:r w:rsidR="00E33D94" w:rsidRPr="00EE5A87">
              <w:t xml:space="preserve"> </w:t>
            </w:r>
            <w:r w:rsidRPr="00EE5A87">
              <w:t>as Apprentice Supervisor.</w:t>
            </w:r>
          </w:p>
        </w:tc>
        <w:tc>
          <w:tcPr>
            <w:tcW w:w="2610" w:type="dxa"/>
          </w:tcPr>
          <w:p w14:paraId="581A1264" w14:textId="77777777" w:rsidR="00933B07" w:rsidRPr="00EE5A87" w:rsidRDefault="00933B07" w:rsidP="00933B07">
            <w:pPr>
              <w:rPr>
                <w:rFonts w:cs="Arial"/>
                <w:bCs/>
              </w:rPr>
            </w:pPr>
          </w:p>
        </w:tc>
        <w:tc>
          <w:tcPr>
            <w:tcW w:w="2700" w:type="dxa"/>
            <w:vMerge w:val="restart"/>
          </w:tcPr>
          <w:p w14:paraId="4F527EFD" w14:textId="54C39865" w:rsidR="00933B07" w:rsidRPr="00EE5A87" w:rsidRDefault="00933B07" w:rsidP="00933B07">
            <w:r w:rsidRPr="00EE5A87">
              <w:t xml:space="preserve">In case you execute this process step immediately after the previous process step and are already on the </w:t>
            </w:r>
            <w:r w:rsidRPr="00EE5A87">
              <w:rPr>
                <w:rStyle w:val="SAPScreenElement"/>
              </w:rPr>
              <w:t xml:space="preserve">Apprentice Management </w:t>
            </w:r>
            <w:r w:rsidRPr="00EE5A87">
              <w:t xml:space="preserve">main page, you can skip these test </w:t>
            </w:r>
            <w:r w:rsidRPr="00EE5A87">
              <w:lastRenderedPageBreak/>
              <w:t>steps and proceed directly with test step # 3.</w:t>
            </w:r>
          </w:p>
        </w:tc>
        <w:tc>
          <w:tcPr>
            <w:tcW w:w="3060" w:type="dxa"/>
            <w:shd w:val="clear" w:color="auto" w:fill="auto"/>
          </w:tcPr>
          <w:p w14:paraId="7B40790A" w14:textId="16081677" w:rsidR="00933B07" w:rsidRPr="00EE5A87" w:rsidRDefault="00933B07" w:rsidP="00933B07">
            <w:r w:rsidRPr="00EE5A87">
              <w:lastRenderedPageBreak/>
              <w:t xml:space="preserve">The </w:t>
            </w:r>
            <w:r w:rsidRPr="00EE5A87">
              <w:rPr>
                <w:rStyle w:val="SAPScreenElement"/>
              </w:rPr>
              <w:t>Home</w:t>
            </w:r>
            <w:r w:rsidRPr="00EE5A87">
              <w:t xml:space="preserve"> page is displayed.</w:t>
            </w:r>
          </w:p>
        </w:tc>
        <w:tc>
          <w:tcPr>
            <w:tcW w:w="1260" w:type="dxa"/>
          </w:tcPr>
          <w:p w14:paraId="7370785B" w14:textId="77777777" w:rsidR="00933B07" w:rsidRPr="00EE5A87" w:rsidRDefault="00933B07" w:rsidP="00933B07">
            <w:pPr>
              <w:rPr>
                <w:rFonts w:cs="Arial"/>
                <w:bCs/>
              </w:rPr>
            </w:pPr>
          </w:p>
        </w:tc>
      </w:tr>
      <w:tr w:rsidR="00A21C79" w:rsidRPr="00EE5A87" w14:paraId="608DE997" w14:textId="77777777" w:rsidTr="004E5332">
        <w:trPr>
          <w:trHeight w:val="288"/>
        </w:trPr>
        <w:tc>
          <w:tcPr>
            <w:tcW w:w="692" w:type="dxa"/>
            <w:shd w:val="clear" w:color="auto" w:fill="auto"/>
          </w:tcPr>
          <w:p w14:paraId="17FF7794" w14:textId="77777777" w:rsidR="00A21C79" w:rsidRPr="00EE5A87" w:rsidRDefault="00A21C79" w:rsidP="00A21C79">
            <w:r w:rsidRPr="00EE5A87">
              <w:t>2</w:t>
            </w:r>
          </w:p>
        </w:tc>
        <w:tc>
          <w:tcPr>
            <w:tcW w:w="1530" w:type="dxa"/>
            <w:shd w:val="clear" w:color="auto" w:fill="auto"/>
          </w:tcPr>
          <w:p w14:paraId="3E9B20F6" w14:textId="77777777" w:rsidR="00A21C79" w:rsidRPr="00EE5A87" w:rsidRDefault="00A21C79" w:rsidP="00A21C79">
            <w:pPr>
              <w:rPr>
                <w:rStyle w:val="SAPEmphasis"/>
              </w:rPr>
            </w:pPr>
            <w:r w:rsidRPr="00EE5A87">
              <w:rPr>
                <w:rStyle w:val="SAPEmphasis"/>
              </w:rPr>
              <w:t>Access Apprentice Management module</w:t>
            </w:r>
          </w:p>
        </w:tc>
        <w:tc>
          <w:tcPr>
            <w:tcW w:w="2430" w:type="dxa"/>
            <w:shd w:val="clear" w:color="auto" w:fill="auto"/>
          </w:tcPr>
          <w:p w14:paraId="604C600C" w14:textId="77777777" w:rsidR="00A21C79" w:rsidRPr="00EE5A87" w:rsidRDefault="00A21C79" w:rsidP="00A21C79">
            <w:r w:rsidRPr="00EE5A87">
              <w:t>From the</w:t>
            </w:r>
            <w:r w:rsidRPr="00EE5A87">
              <w:rPr>
                <w:i/>
              </w:rPr>
              <w:t xml:space="preserve"> </w:t>
            </w:r>
            <w:r w:rsidRPr="00EE5A87">
              <w:rPr>
                <w:rStyle w:val="SAPScreenElement"/>
              </w:rPr>
              <w:t>Home</w:t>
            </w:r>
            <w:r w:rsidRPr="00EE5A87">
              <w:rPr>
                <w:i/>
              </w:rPr>
              <w:t xml:space="preserve"> </w:t>
            </w:r>
            <w:r w:rsidRPr="00EE5A87">
              <w:t xml:space="preserve">drop-down, select </w:t>
            </w:r>
            <w:r w:rsidRPr="00EE5A87">
              <w:rPr>
                <w:rStyle w:val="SAPScreenElement"/>
              </w:rPr>
              <w:t>Apprentice Management</w:t>
            </w:r>
            <w:r w:rsidRPr="00EE5A87">
              <w:rPr>
                <w:i/>
              </w:rPr>
              <w:t>.</w:t>
            </w:r>
          </w:p>
        </w:tc>
        <w:tc>
          <w:tcPr>
            <w:tcW w:w="2610" w:type="dxa"/>
          </w:tcPr>
          <w:p w14:paraId="6D0D8EAA" w14:textId="77777777" w:rsidR="00A21C79" w:rsidRPr="00EE5A87" w:rsidRDefault="00A21C79" w:rsidP="00A21C79">
            <w:pPr>
              <w:rPr>
                <w:rFonts w:cs="Arial"/>
                <w:bCs/>
              </w:rPr>
            </w:pPr>
          </w:p>
        </w:tc>
        <w:tc>
          <w:tcPr>
            <w:tcW w:w="2700" w:type="dxa"/>
            <w:vMerge/>
          </w:tcPr>
          <w:p w14:paraId="36CA5740" w14:textId="77777777" w:rsidR="00A21C79" w:rsidRPr="00EE5A87" w:rsidRDefault="00A21C79" w:rsidP="00A21C79"/>
        </w:tc>
        <w:tc>
          <w:tcPr>
            <w:tcW w:w="3060" w:type="dxa"/>
            <w:shd w:val="clear" w:color="auto" w:fill="auto"/>
          </w:tcPr>
          <w:p w14:paraId="5B8B5711" w14:textId="4C7BA431" w:rsidR="00A21C79" w:rsidRPr="00EE5A87" w:rsidRDefault="00A21C79" w:rsidP="00A21C79">
            <w:r w:rsidRPr="00EE5A87">
              <w:t xml:space="preserve">The </w:t>
            </w:r>
            <w:r w:rsidRPr="00EE5A87">
              <w:rPr>
                <w:rStyle w:val="SAPScreenElement"/>
              </w:rPr>
              <w:t xml:space="preserve">Apprentice Management </w:t>
            </w:r>
            <w:r w:rsidRPr="00EE5A87">
              <w:t>page is displayed, containing a calendar and color</w:t>
            </w:r>
            <w:ins w:id="713" w:author="Author" w:date="2018-01-29T10:29:00Z">
              <w:r w:rsidR="0097451A">
                <w:t>-</w:t>
              </w:r>
            </w:ins>
            <w:del w:id="714" w:author="Author" w:date="2018-01-29T10:29:00Z">
              <w:r w:rsidRPr="00EE5A87" w:rsidDel="0097451A">
                <w:delText xml:space="preserve"> </w:delText>
              </w:r>
            </w:del>
            <w:r w:rsidRPr="00EE5A87">
              <w:t>coded events:</w:t>
            </w:r>
          </w:p>
          <w:p w14:paraId="0B98206A" w14:textId="77777777" w:rsidR="00A21C79" w:rsidRPr="00EE5A87" w:rsidRDefault="00A21C79" w:rsidP="00A21C79">
            <w:pPr>
              <w:pStyle w:val="ListParagraph"/>
              <w:numPr>
                <w:ilvl w:val="0"/>
                <w:numId w:val="35"/>
              </w:numPr>
              <w:ind w:left="338" w:hanging="270"/>
            </w:pPr>
            <w:r w:rsidRPr="00EE5A87">
              <w:t xml:space="preserve">On-the-job training </w:t>
            </w:r>
          </w:p>
          <w:p w14:paraId="662031EF" w14:textId="77777777" w:rsidR="00A21C79" w:rsidRPr="00EE5A87" w:rsidRDefault="00A21C79" w:rsidP="00A21C79">
            <w:pPr>
              <w:pStyle w:val="ListParagraph"/>
              <w:numPr>
                <w:ilvl w:val="0"/>
                <w:numId w:val="35"/>
              </w:numPr>
              <w:ind w:left="338" w:hanging="270"/>
            </w:pPr>
            <w:r w:rsidRPr="00EE5A87">
              <w:lastRenderedPageBreak/>
              <w:t>Other internal events</w:t>
            </w:r>
          </w:p>
          <w:p w14:paraId="7C289D33" w14:textId="7988ADF2" w:rsidR="00A21C79" w:rsidRPr="00EE5A87" w:rsidRDefault="00C322B6" w:rsidP="00A21C79">
            <w:pPr>
              <w:pStyle w:val="ListParagraph"/>
              <w:numPr>
                <w:ilvl w:val="0"/>
                <w:numId w:val="35"/>
              </w:numPr>
              <w:ind w:left="338" w:hanging="270"/>
            </w:pPr>
            <w:r w:rsidRPr="00EE5A87">
              <w:t>School</w:t>
            </w:r>
          </w:p>
          <w:p w14:paraId="158DEDB3" w14:textId="1CE26FD9" w:rsidR="00A21C79" w:rsidRPr="00EE5A87" w:rsidRDefault="00A21C79" w:rsidP="00A21C79">
            <w:pPr>
              <w:pStyle w:val="ListParagraph"/>
              <w:numPr>
                <w:ilvl w:val="0"/>
                <w:numId w:val="35"/>
              </w:numPr>
              <w:ind w:left="350" w:hanging="270"/>
            </w:pPr>
            <w:r w:rsidRPr="00EE5A87">
              <w:t>Time off, such as vacation</w:t>
            </w:r>
          </w:p>
        </w:tc>
        <w:tc>
          <w:tcPr>
            <w:tcW w:w="1260" w:type="dxa"/>
          </w:tcPr>
          <w:p w14:paraId="00E4B204" w14:textId="77777777" w:rsidR="00A21C79" w:rsidRPr="00EE5A87" w:rsidRDefault="00A21C79" w:rsidP="00A21C79">
            <w:pPr>
              <w:rPr>
                <w:rFonts w:cs="Arial"/>
                <w:bCs/>
              </w:rPr>
            </w:pPr>
          </w:p>
        </w:tc>
      </w:tr>
      <w:tr w:rsidR="00DC77D3" w:rsidRPr="00EE5A87" w14:paraId="3E00A14E" w14:textId="77777777" w:rsidTr="004E5332">
        <w:trPr>
          <w:trHeight w:val="288"/>
        </w:trPr>
        <w:tc>
          <w:tcPr>
            <w:tcW w:w="692" w:type="dxa"/>
            <w:vMerge w:val="restart"/>
            <w:shd w:val="clear" w:color="auto" w:fill="auto"/>
          </w:tcPr>
          <w:p w14:paraId="3F473128" w14:textId="77777777" w:rsidR="00DC77D3" w:rsidRPr="00EE5A87" w:rsidRDefault="00DC77D3" w:rsidP="00933B07">
            <w:r w:rsidRPr="00EE5A87">
              <w:t>3</w:t>
            </w:r>
          </w:p>
        </w:tc>
        <w:tc>
          <w:tcPr>
            <w:tcW w:w="1530" w:type="dxa"/>
            <w:vMerge w:val="restart"/>
            <w:shd w:val="clear" w:color="auto" w:fill="auto"/>
          </w:tcPr>
          <w:p w14:paraId="29358EAB" w14:textId="550FA7EC" w:rsidR="00DC77D3" w:rsidRPr="00EE5A87" w:rsidRDefault="00DC77D3" w:rsidP="00933B07">
            <w:pPr>
              <w:rPr>
                <w:rStyle w:val="SAPEmphasis"/>
              </w:rPr>
            </w:pPr>
            <w:r w:rsidRPr="00EE5A87">
              <w:rPr>
                <w:rStyle w:val="SAPEmphasis"/>
              </w:rPr>
              <w:t>Select Apprenticeship Plan to be Shared</w:t>
            </w:r>
          </w:p>
        </w:tc>
        <w:tc>
          <w:tcPr>
            <w:tcW w:w="2430" w:type="dxa"/>
            <w:vMerge w:val="restart"/>
            <w:shd w:val="clear" w:color="auto" w:fill="auto"/>
          </w:tcPr>
          <w:p w14:paraId="06AF0660" w14:textId="0F926D86" w:rsidR="00DC77D3" w:rsidRPr="00EE5A87" w:rsidRDefault="00DC77D3" w:rsidP="000E6058">
            <w:r w:rsidRPr="00EE5A87">
              <w:t>Choose the plan for apprentice</w:t>
            </w:r>
            <w:r w:rsidR="00687670" w:rsidRPr="00EE5A87">
              <w:t>(s)</w:t>
            </w:r>
            <w:r w:rsidRPr="00EE5A87">
              <w:t xml:space="preserve"> or apprentice group</w:t>
            </w:r>
            <w:r w:rsidR="00687670" w:rsidRPr="00EE5A87">
              <w:t>(s)</w:t>
            </w:r>
            <w:r w:rsidRPr="00EE5A87">
              <w:t xml:space="preserve"> you want to share with the persons affected by it.</w:t>
            </w:r>
          </w:p>
        </w:tc>
        <w:tc>
          <w:tcPr>
            <w:tcW w:w="2610" w:type="dxa"/>
          </w:tcPr>
          <w:p w14:paraId="03943299" w14:textId="77777777" w:rsidR="00DC77D3" w:rsidRPr="00EE5A87" w:rsidRDefault="00DC77D3" w:rsidP="00933B07">
            <w:pPr>
              <w:rPr>
                <w:rFonts w:cs="Arial"/>
                <w:bCs/>
              </w:rPr>
            </w:pPr>
            <w:r w:rsidRPr="00EE5A87">
              <w:rPr>
                <w:rStyle w:val="SAPScreenElement"/>
              </w:rPr>
              <w:t>View Plan</w:t>
            </w:r>
            <w:r w:rsidRPr="00EE5A87">
              <w:rPr>
                <w:rFonts w:cs="Arial"/>
                <w:bCs/>
              </w:rPr>
              <w:t xml:space="preserve">: </w:t>
            </w:r>
            <w:r w:rsidRPr="00EE5A87">
              <w:rPr>
                <w:rStyle w:val="SAPMonospace"/>
              </w:rPr>
              <w:t xml:space="preserve">Apprenticeship Plan </w:t>
            </w:r>
            <w:r w:rsidRPr="00EE5A87">
              <w:rPr>
                <w:rFonts w:cs="Arial"/>
                <w:bCs/>
              </w:rPr>
              <w:t>is defaulted; leave as is</w:t>
            </w:r>
          </w:p>
        </w:tc>
        <w:tc>
          <w:tcPr>
            <w:tcW w:w="2700" w:type="dxa"/>
          </w:tcPr>
          <w:p w14:paraId="15507477" w14:textId="77777777" w:rsidR="00DC77D3" w:rsidRPr="00EE5A87" w:rsidRDefault="00DC77D3" w:rsidP="00933B07"/>
        </w:tc>
        <w:tc>
          <w:tcPr>
            <w:tcW w:w="3060" w:type="dxa"/>
            <w:shd w:val="clear" w:color="auto" w:fill="auto"/>
          </w:tcPr>
          <w:p w14:paraId="6765C104" w14:textId="0B820041" w:rsidR="00DC77D3" w:rsidRPr="00EE5A87" w:rsidRDefault="00DC77D3" w:rsidP="00933B07"/>
        </w:tc>
        <w:tc>
          <w:tcPr>
            <w:tcW w:w="1260" w:type="dxa"/>
            <w:vMerge w:val="restart"/>
          </w:tcPr>
          <w:p w14:paraId="45AAA173" w14:textId="77777777" w:rsidR="00DC77D3" w:rsidRPr="00EE5A87" w:rsidRDefault="00DC77D3" w:rsidP="00933B07">
            <w:pPr>
              <w:rPr>
                <w:rFonts w:cs="Arial"/>
                <w:bCs/>
              </w:rPr>
            </w:pPr>
          </w:p>
        </w:tc>
      </w:tr>
      <w:tr w:rsidR="00DC77D3" w:rsidRPr="00EE5A87" w14:paraId="32411B0A" w14:textId="77777777" w:rsidTr="004E5332">
        <w:trPr>
          <w:trHeight w:val="288"/>
        </w:trPr>
        <w:tc>
          <w:tcPr>
            <w:tcW w:w="692" w:type="dxa"/>
            <w:vMerge/>
            <w:shd w:val="clear" w:color="auto" w:fill="auto"/>
          </w:tcPr>
          <w:p w14:paraId="3938EFB9" w14:textId="77777777" w:rsidR="00DC77D3" w:rsidRPr="00EE5A87" w:rsidRDefault="00DC77D3" w:rsidP="00933B07"/>
        </w:tc>
        <w:tc>
          <w:tcPr>
            <w:tcW w:w="1530" w:type="dxa"/>
            <w:vMerge/>
            <w:shd w:val="clear" w:color="auto" w:fill="auto"/>
          </w:tcPr>
          <w:p w14:paraId="5851637F" w14:textId="77777777" w:rsidR="00DC77D3" w:rsidRPr="00EE5A87" w:rsidRDefault="00DC77D3" w:rsidP="00933B07">
            <w:pPr>
              <w:rPr>
                <w:rStyle w:val="SAPEmphasis"/>
              </w:rPr>
            </w:pPr>
          </w:p>
        </w:tc>
        <w:tc>
          <w:tcPr>
            <w:tcW w:w="2430" w:type="dxa"/>
            <w:vMerge/>
            <w:shd w:val="clear" w:color="auto" w:fill="auto"/>
          </w:tcPr>
          <w:p w14:paraId="4562F06E" w14:textId="77777777" w:rsidR="00DC77D3" w:rsidRPr="00EE5A87" w:rsidRDefault="00DC77D3" w:rsidP="00933B07"/>
        </w:tc>
        <w:tc>
          <w:tcPr>
            <w:tcW w:w="2610" w:type="dxa"/>
          </w:tcPr>
          <w:p w14:paraId="7FAE7802" w14:textId="2F1FD925" w:rsidR="00DC77D3" w:rsidRPr="00EE5A87" w:rsidRDefault="00DC77D3" w:rsidP="00F21F53">
            <w:pPr>
              <w:rPr>
                <w:rFonts w:cs="Arial"/>
                <w:bCs/>
              </w:rPr>
            </w:pPr>
            <w:r w:rsidRPr="00EE5A87">
              <w:rPr>
                <w:rStyle w:val="SAPScreenElement"/>
              </w:rPr>
              <w:t>Show Plan for Apprentice Group(s)</w:t>
            </w:r>
            <w:r w:rsidRPr="00EE5A87">
              <w:rPr>
                <w:rFonts w:cs="Arial"/>
                <w:bCs/>
              </w:rPr>
              <w:t xml:space="preserve">: </w:t>
            </w:r>
            <w:r w:rsidRPr="00EE5A87">
              <w:t xml:space="preserve">select </w:t>
            </w:r>
            <w:r w:rsidRPr="00EE5A87">
              <w:rPr>
                <w:rFonts w:cs="Arial"/>
                <w:bCs/>
              </w:rPr>
              <w:t>the drop-down and in the list that expands, flag the checkbox next to the group(s) of interest</w:t>
            </w:r>
          </w:p>
        </w:tc>
        <w:tc>
          <w:tcPr>
            <w:tcW w:w="2700" w:type="dxa"/>
          </w:tcPr>
          <w:p w14:paraId="2B04F004" w14:textId="561F36FD" w:rsidR="00DC77D3" w:rsidRPr="00EE5A87" w:rsidRDefault="00DC77D3" w:rsidP="00933B07">
            <w:r w:rsidRPr="00EE5A87">
              <w:rPr>
                <w:rFonts w:cs="Arial"/>
                <w:bCs/>
              </w:rPr>
              <w:t xml:space="preserve">Alternatively, you can leave this field empty and enter in the </w:t>
            </w:r>
            <w:r w:rsidRPr="00EE5A87">
              <w:rPr>
                <w:rStyle w:val="SAPScreenElement"/>
              </w:rPr>
              <w:t>For Apprentice(s)</w:t>
            </w:r>
            <w:r w:rsidRPr="00EE5A87">
              <w:rPr>
                <w:rFonts w:cs="Arial"/>
                <w:bCs/>
              </w:rPr>
              <w:t xml:space="preserve"> field the name of the apprentice(s) whose apprenticeship plan you want to share.</w:t>
            </w:r>
          </w:p>
        </w:tc>
        <w:tc>
          <w:tcPr>
            <w:tcW w:w="3060" w:type="dxa"/>
            <w:shd w:val="clear" w:color="auto" w:fill="auto"/>
          </w:tcPr>
          <w:p w14:paraId="633EF2F0" w14:textId="37457A3D" w:rsidR="00DC77D3" w:rsidRPr="00EE5A87" w:rsidRDefault="00DC77D3" w:rsidP="00933B07">
            <w:r w:rsidRPr="00EE5A87">
              <w:t xml:space="preserve">The apprentices in the selected group(s) are displayed </w:t>
            </w:r>
            <w:del w:id="715" w:author="Author" w:date="2018-01-29T09:51:00Z">
              <w:r w:rsidRPr="00EE5A87" w:rsidDel="00744899">
                <w:delText xml:space="preserve">below </w:delText>
              </w:r>
            </w:del>
            <w:ins w:id="716" w:author="Author" w:date="2018-01-29T09:51:00Z">
              <w:r w:rsidR="00744899">
                <w:t>in</w:t>
              </w:r>
              <w:r w:rsidR="00744899" w:rsidRPr="00EE5A87">
                <w:t xml:space="preserve"> </w:t>
              </w:r>
            </w:ins>
            <w:r w:rsidRPr="00EE5A87">
              <w:t>the calendar, together with their apprenticeship plans.</w:t>
            </w:r>
          </w:p>
        </w:tc>
        <w:tc>
          <w:tcPr>
            <w:tcW w:w="1260" w:type="dxa"/>
            <w:vMerge/>
          </w:tcPr>
          <w:p w14:paraId="00FAD81A" w14:textId="77777777" w:rsidR="00DC77D3" w:rsidRPr="00EE5A87" w:rsidRDefault="00DC77D3" w:rsidP="00933B07">
            <w:pPr>
              <w:rPr>
                <w:rFonts w:cs="Arial"/>
                <w:bCs/>
              </w:rPr>
            </w:pPr>
          </w:p>
        </w:tc>
      </w:tr>
      <w:tr w:rsidR="00DC77D3" w:rsidRPr="00EE5A87" w14:paraId="72B6C03C" w14:textId="77777777" w:rsidTr="004E5332">
        <w:trPr>
          <w:trHeight w:val="288"/>
        </w:trPr>
        <w:tc>
          <w:tcPr>
            <w:tcW w:w="692" w:type="dxa"/>
            <w:vMerge w:val="restart"/>
            <w:shd w:val="clear" w:color="auto" w:fill="auto"/>
          </w:tcPr>
          <w:p w14:paraId="62E1C63C" w14:textId="0C3C316D" w:rsidR="00DC77D3" w:rsidRPr="00EE5A87" w:rsidRDefault="00DC77D3" w:rsidP="00933B07">
            <w:r w:rsidRPr="00EE5A87">
              <w:t>4</w:t>
            </w:r>
          </w:p>
        </w:tc>
        <w:tc>
          <w:tcPr>
            <w:tcW w:w="1530" w:type="dxa"/>
            <w:vMerge w:val="restart"/>
            <w:shd w:val="clear" w:color="auto" w:fill="auto"/>
          </w:tcPr>
          <w:p w14:paraId="0A7ED899" w14:textId="2D6A8706" w:rsidR="00DC77D3" w:rsidRPr="00EE5A87" w:rsidRDefault="00DC77D3" w:rsidP="00933B07">
            <w:pPr>
              <w:rPr>
                <w:rStyle w:val="SAPEmphasis"/>
              </w:rPr>
            </w:pPr>
            <w:r w:rsidRPr="00EE5A87">
              <w:rPr>
                <w:rStyle w:val="SAPEmphasis"/>
              </w:rPr>
              <w:t>Share Apprenticeship Plan of Apprentice(s)</w:t>
            </w:r>
          </w:p>
        </w:tc>
        <w:tc>
          <w:tcPr>
            <w:tcW w:w="2430" w:type="dxa"/>
            <w:shd w:val="clear" w:color="auto" w:fill="auto"/>
          </w:tcPr>
          <w:p w14:paraId="3F480F2B" w14:textId="67FE4C06" w:rsidR="00DC77D3" w:rsidRPr="00EE5A87" w:rsidRDefault="00DC77D3" w:rsidP="00C46C84">
            <w:r w:rsidRPr="00EE5A87">
              <w:t xml:space="preserve">To share the plan, flag the checkbox next to the appropriate apprentice(s) and choose the </w:t>
            </w:r>
            <w:r w:rsidRPr="00EE5A87">
              <w:rPr>
                <w:rStyle w:val="SAPScreenElement"/>
              </w:rPr>
              <w:t>Share Plan</w:t>
            </w:r>
            <w:r w:rsidRPr="00EE5A87">
              <w:t xml:space="preserve"> </w:t>
            </w:r>
            <w:ins w:id="717" w:author="Author" w:date="2018-01-22T13:39:00Z">
              <w:r w:rsidR="00DF32A8">
                <w:t>button</w:t>
              </w:r>
            </w:ins>
            <w:del w:id="718" w:author="Author" w:date="2018-01-22T13:39:00Z">
              <w:r w:rsidRPr="00EE5A87" w:rsidDel="00DF32A8">
                <w:delText>pushbutton</w:delText>
              </w:r>
            </w:del>
            <w:r w:rsidRPr="00EE5A87">
              <w:t>.</w:t>
            </w:r>
          </w:p>
        </w:tc>
        <w:tc>
          <w:tcPr>
            <w:tcW w:w="2610" w:type="dxa"/>
          </w:tcPr>
          <w:p w14:paraId="4A7AB731" w14:textId="77777777" w:rsidR="00DC77D3" w:rsidRPr="00EE5A87" w:rsidRDefault="00DC77D3" w:rsidP="00933B07">
            <w:pPr>
              <w:rPr>
                <w:rStyle w:val="SAPScreenElement"/>
              </w:rPr>
            </w:pPr>
          </w:p>
        </w:tc>
        <w:tc>
          <w:tcPr>
            <w:tcW w:w="2700" w:type="dxa"/>
          </w:tcPr>
          <w:p w14:paraId="6526BF14" w14:textId="4751863C" w:rsidR="00DC77D3" w:rsidRPr="00EE5A87" w:rsidRDefault="00DC77D3" w:rsidP="00933B07">
            <w:r w:rsidRPr="00EE5A87">
              <w:rPr>
                <w:rFonts w:cs="Arial"/>
                <w:bCs/>
              </w:rPr>
              <w:t xml:space="preserve">In case you want to share the plan for the whole apprentice group, flag the </w:t>
            </w:r>
            <w:r w:rsidRPr="00EE5A87">
              <w:rPr>
                <w:rStyle w:val="SAPScreenElement"/>
              </w:rPr>
              <w:t>Select All</w:t>
            </w:r>
            <w:r w:rsidRPr="00EE5A87">
              <w:rPr>
                <w:rFonts w:cs="Arial"/>
                <w:bCs/>
              </w:rPr>
              <w:t xml:space="preserve"> checkbox.</w:t>
            </w:r>
          </w:p>
        </w:tc>
        <w:tc>
          <w:tcPr>
            <w:tcW w:w="3060" w:type="dxa"/>
            <w:shd w:val="clear" w:color="auto" w:fill="auto"/>
          </w:tcPr>
          <w:p w14:paraId="60D2B315" w14:textId="7778822C" w:rsidR="00DC77D3" w:rsidRPr="00EE5A87" w:rsidRDefault="00DC77D3" w:rsidP="00933B07">
            <w:r w:rsidRPr="00EE5A87">
              <w:t xml:space="preserve">The </w:t>
            </w:r>
            <w:r w:rsidRPr="00EE5A87">
              <w:rPr>
                <w:rStyle w:val="SAPScreenElement"/>
              </w:rPr>
              <w:t>Share Plan</w:t>
            </w:r>
            <w:r w:rsidRPr="00EE5A87">
              <w:t xml:space="preserve"> screen is displayed.</w:t>
            </w:r>
          </w:p>
        </w:tc>
        <w:tc>
          <w:tcPr>
            <w:tcW w:w="1260" w:type="dxa"/>
            <w:vMerge w:val="restart"/>
          </w:tcPr>
          <w:p w14:paraId="0E2D1622" w14:textId="77777777" w:rsidR="00DC77D3" w:rsidRPr="00EE5A87" w:rsidRDefault="00DC77D3" w:rsidP="00933B07">
            <w:pPr>
              <w:rPr>
                <w:rFonts w:cs="Arial"/>
                <w:bCs/>
              </w:rPr>
            </w:pPr>
          </w:p>
        </w:tc>
      </w:tr>
      <w:tr w:rsidR="00DC77D3" w:rsidRPr="00EE5A87" w14:paraId="1DD9DB1B" w14:textId="77777777" w:rsidTr="004E5332">
        <w:trPr>
          <w:trHeight w:val="288"/>
        </w:trPr>
        <w:tc>
          <w:tcPr>
            <w:tcW w:w="692" w:type="dxa"/>
            <w:vMerge/>
            <w:shd w:val="clear" w:color="auto" w:fill="auto"/>
          </w:tcPr>
          <w:p w14:paraId="2105916E" w14:textId="77777777" w:rsidR="00DC77D3" w:rsidRPr="00EE5A87" w:rsidRDefault="00DC77D3" w:rsidP="00933B07"/>
        </w:tc>
        <w:tc>
          <w:tcPr>
            <w:tcW w:w="1530" w:type="dxa"/>
            <w:vMerge/>
            <w:shd w:val="clear" w:color="auto" w:fill="auto"/>
          </w:tcPr>
          <w:p w14:paraId="6DA8F04A" w14:textId="77777777" w:rsidR="00DC77D3" w:rsidRPr="00EE5A87" w:rsidRDefault="00DC77D3" w:rsidP="00933B07">
            <w:pPr>
              <w:rPr>
                <w:rStyle w:val="SAPEmphasis"/>
              </w:rPr>
            </w:pPr>
          </w:p>
        </w:tc>
        <w:tc>
          <w:tcPr>
            <w:tcW w:w="2430" w:type="dxa"/>
            <w:vMerge w:val="restart"/>
            <w:shd w:val="clear" w:color="auto" w:fill="auto"/>
          </w:tcPr>
          <w:p w14:paraId="05174418" w14:textId="1306D3BB" w:rsidR="00DC77D3" w:rsidRPr="00EE5A87" w:rsidRDefault="00DC77D3" w:rsidP="00933B07">
            <w:r w:rsidRPr="00EE5A87">
              <w:t xml:space="preserve">On the </w:t>
            </w:r>
            <w:r w:rsidRPr="00EE5A87">
              <w:rPr>
                <w:rStyle w:val="SAPScreenElement"/>
              </w:rPr>
              <w:t>Share Plan</w:t>
            </w:r>
            <w:r w:rsidRPr="00EE5A87">
              <w:t xml:space="preserve"> screen, make the following entries:</w:t>
            </w:r>
          </w:p>
        </w:tc>
        <w:tc>
          <w:tcPr>
            <w:tcW w:w="2610" w:type="dxa"/>
          </w:tcPr>
          <w:p w14:paraId="689BEDE9" w14:textId="5C898196" w:rsidR="00DC77D3" w:rsidRPr="00EE5A87" w:rsidRDefault="00DC77D3" w:rsidP="00C46C84">
            <w:pPr>
              <w:rPr>
                <w:rStyle w:val="SAPScreenElement"/>
              </w:rPr>
            </w:pPr>
            <w:r w:rsidRPr="00EE5A87">
              <w:rPr>
                <w:rStyle w:val="SAPScreenElement"/>
              </w:rPr>
              <w:t>For Apprentice(s)</w:t>
            </w:r>
            <w:r w:rsidRPr="00EE5A87">
              <w:rPr>
                <w:rFonts w:cs="Arial"/>
                <w:bCs/>
              </w:rPr>
              <w:t>: name of selected apprentice(s) is defaulted; leave as is</w:t>
            </w:r>
          </w:p>
        </w:tc>
        <w:tc>
          <w:tcPr>
            <w:tcW w:w="2700" w:type="dxa"/>
          </w:tcPr>
          <w:p w14:paraId="54298A71" w14:textId="77777777" w:rsidR="00DC77D3" w:rsidRPr="00EE5A87" w:rsidRDefault="00DC77D3" w:rsidP="00933B07"/>
        </w:tc>
        <w:tc>
          <w:tcPr>
            <w:tcW w:w="3060" w:type="dxa"/>
            <w:shd w:val="clear" w:color="auto" w:fill="auto"/>
          </w:tcPr>
          <w:p w14:paraId="4102EF64" w14:textId="1A7D4E17" w:rsidR="00DC77D3" w:rsidRPr="00EE5A87" w:rsidRDefault="00DC77D3" w:rsidP="00933B07"/>
        </w:tc>
        <w:tc>
          <w:tcPr>
            <w:tcW w:w="1260" w:type="dxa"/>
            <w:vMerge/>
          </w:tcPr>
          <w:p w14:paraId="28A6B0D0" w14:textId="77777777" w:rsidR="00DC77D3" w:rsidRPr="00EE5A87" w:rsidRDefault="00DC77D3" w:rsidP="00933B07">
            <w:pPr>
              <w:rPr>
                <w:rFonts w:cs="Arial"/>
                <w:bCs/>
              </w:rPr>
            </w:pPr>
          </w:p>
        </w:tc>
      </w:tr>
      <w:tr w:rsidR="00DC77D3" w:rsidRPr="00EE5A87" w14:paraId="7C884D47" w14:textId="77777777" w:rsidTr="004E5332">
        <w:trPr>
          <w:trHeight w:val="288"/>
        </w:trPr>
        <w:tc>
          <w:tcPr>
            <w:tcW w:w="692" w:type="dxa"/>
            <w:vMerge/>
            <w:shd w:val="clear" w:color="auto" w:fill="auto"/>
          </w:tcPr>
          <w:p w14:paraId="2369CB2F" w14:textId="77777777" w:rsidR="00DC77D3" w:rsidRPr="00EE5A87" w:rsidRDefault="00DC77D3" w:rsidP="00933B07"/>
        </w:tc>
        <w:tc>
          <w:tcPr>
            <w:tcW w:w="1530" w:type="dxa"/>
            <w:vMerge/>
            <w:shd w:val="clear" w:color="auto" w:fill="auto"/>
          </w:tcPr>
          <w:p w14:paraId="2CA491C8" w14:textId="77777777" w:rsidR="00DC77D3" w:rsidRPr="00EE5A87" w:rsidRDefault="00DC77D3" w:rsidP="00933B07">
            <w:pPr>
              <w:rPr>
                <w:rStyle w:val="SAPEmphasis"/>
              </w:rPr>
            </w:pPr>
          </w:p>
        </w:tc>
        <w:tc>
          <w:tcPr>
            <w:tcW w:w="2430" w:type="dxa"/>
            <w:vMerge/>
            <w:shd w:val="clear" w:color="auto" w:fill="auto"/>
          </w:tcPr>
          <w:p w14:paraId="407978FA" w14:textId="77777777" w:rsidR="00DC77D3" w:rsidRPr="00EE5A87" w:rsidRDefault="00DC77D3" w:rsidP="00933B07"/>
        </w:tc>
        <w:tc>
          <w:tcPr>
            <w:tcW w:w="2610" w:type="dxa"/>
          </w:tcPr>
          <w:p w14:paraId="5B0E72AC" w14:textId="77777777" w:rsidR="00DC77D3" w:rsidRPr="00EE5A87" w:rsidRDefault="00DC77D3" w:rsidP="00933B07">
            <w:pPr>
              <w:rPr>
                <w:rStyle w:val="SAPScreenElement"/>
              </w:rPr>
            </w:pPr>
            <w:r w:rsidRPr="00EE5A87">
              <w:rPr>
                <w:rStyle w:val="SAPScreenElement"/>
              </w:rPr>
              <w:t>Send an email to:</w:t>
            </w:r>
          </w:p>
          <w:p w14:paraId="31D95CA9" w14:textId="75B11455" w:rsidR="00DC77D3" w:rsidRPr="00EE5A87" w:rsidRDefault="00DC77D3" w:rsidP="00933B07">
            <w:pPr>
              <w:rPr>
                <w:rStyle w:val="SAPScreenElement"/>
              </w:rPr>
            </w:pPr>
            <w:r w:rsidRPr="00EE5A87">
              <w:rPr>
                <w:rStyle w:val="SAPScreenElement"/>
              </w:rPr>
              <w:t>On-Site Supervisor(s)</w:t>
            </w:r>
            <w:r w:rsidRPr="00EE5A87">
              <w:rPr>
                <w:rFonts w:cs="Arial"/>
                <w:bCs/>
              </w:rPr>
              <w:t>: checkbox flagged per default; leave as is or unflag if appropriate</w:t>
            </w:r>
          </w:p>
          <w:p w14:paraId="0F22E810" w14:textId="244F531C" w:rsidR="00DC77D3" w:rsidRPr="00EE5A87" w:rsidRDefault="00DC77D3" w:rsidP="00933B07">
            <w:pPr>
              <w:rPr>
                <w:rStyle w:val="SAPScreenElement"/>
              </w:rPr>
            </w:pPr>
            <w:r w:rsidRPr="00EE5A87">
              <w:rPr>
                <w:rStyle w:val="SAPScreenElement"/>
              </w:rPr>
              <w:t>Apprentice(s)</w:t>
            </w:r>
            <w:r w:rsidRPr="00EE5A87">
              <w:rPr>
                <w:rFonts w:cs="Arial"/>
                <w:bCs/>
              </w:rPr>
              <w:t>: checkbox flagged per default; leave as is or unflag if appropriate</w:t>
            </w:r>
          </w:p>
        </w:tc>
        <w:tc>
          <w:tcPr>
            <w:tcW w:w="2700" w:type="dxa"/>
          </w:tcPr>
          <w:p w14:paraId="1760B0CB" w14:textId="77777777" w:rsidR="00DC77D3" w:rsidRPr="00EE5A87" w:rsidRDefault="00DC77D3" w:rsidP="00933B07"/>
        </w:tc>
        <w:tc>
          <w:tcPr>
            <w:tcW w:w="3060" w:type="dxa"/>
            <w:shd w:val="clear" w:color="auto" w:fill="auto"/>
          </w:tcPr>
          <w:p w14:paraId="492D6E1A" w14:textId="58B0F2D5" w:rsidR="00DC77D3" w:rsidRPr="00EE5A87" w:rsidRDefault="00DC77D3" w:rsidP="00933B07"/>
        </w:tc>
        <w:tc>
          <w:tcPr>
            <w:tcW w:w="1260" w:type="dxa"/>
            <w:vMerge/>
          </w:tcPr>
          <w:p w14:paraId="6EE5AF70" w14:textId="77777777" w:rsidR="00DC77D3" w:rsidRPr="00EE5A87" w:rsidRDefault="00DC77D3" w:rsidP="00933B07">
            <w:pPr>
              <w:rPr>
                <w:rFonts w:cs="Arial"/>
                <w:bCs/>
              </w:rPr>
            </w:pPr>
          </w:p>
        </w:tc>
      </w:tr>
      <w:tr w:rsidR="00DC77D3" w:rsidRPr="00EE5A87" w14:paraId="31DA818B" w14:textId="77777777" w:rsidTr="004E5332">
        <w:trPr>
          <w:trHeight w:val="288"/>
        </w:trPr>
        <w:tc>
          <w:tcPr>
            <w:tcW w:w="692" w:type="dxa"/>
            <w:vMerge/>
            <w:shd w:val="clear" w:color="auto" w:fill="auto"/>
          </w:tcPr>
          <w:p w14:paraId="4F4D1430" w14:textId="77777777" w:rsidR="00DC77D3" w:rsidRPr="00EE5A87" w:rsidRDefault="00DC77D3" w:rsidP="00933B07"/>
        </w:tc>
        <w:tc>
          <w:tcPr>
            <w:tcW w:w="1530" w:type="dxa"/>
            <w:vMerge/>
            <w:shd w:val="clear" w:color="auto" w:fill="auto"/>
          </w:tcPr>
          <w:p w14:paraId="5B0C52DF" w14:textId="77777777" w:rsidR="00DC77D3" w:rsidRPr="00EE5A87" w:rsidRDefault="00DC77D3" w:rsidP="00933B07">
            <w:pPr>
              <w:rPr>
                <w:rStyle w:val="SAPEmphasis"/>
              </w:rPr>
            </w:pPr>
          </w:p>
        </w:tc>
        <w:tc>
          <w:tcPr>
            <w:tcW w:w="2430" w:type="dxa"/>
            <w:vMerge/>
            <w:shd w:val="clear" w:color="auto" w:fill="auto"/>
          </w:tcPr>
          <w:p w14:paraId="02D42243" w14:textId="77777777" w:rsidR="00DC77D3" w:rsidRPr="00EE5A87" w:rsidRDefault="00DC77D3" w:rsidP="00933B07"/>
        </w:tc>
        <w:tc>
          <w:tcPr>
            <w:tcW w:w="2610" w:type="dxa"/>
          </w:tcPr>
          <w:p w14:paraId="1F331160" w14:textId="4E070082" w:rsidR="00DC77D3" w:rsidRPr="00EE5A87" w:rsidRDefault="00DC77D3" w:rsidP="00933B07">
            <w:pPr>
              <w:rPr>
                <w:rStyle w:val="SAPScreenElement"/>
              </w:rPr>
            </w:pPr>
            <w:r w:rsidRPr="00EE5A87">
              <w:rPr>
                <w:rStyle w:val="SAPScreenElement"/>
              </w:rPr>
              <w:t>Share all planned events for the apprentices selected:</w:t>
            </w:r>
            <w:r w:rsidRPr="00EE5A87">
              <w:rPr>
                <w:rFonts w:cs="Arial"/>
                <w:bCs/>
              </w:rPr>
              <w:t xml:space="preserve"> flag checkbox if appropriate</w:t>
            </w:r>
          </w:p>
        </w:tc>
        <w:tc>
          <w:tcPr>
            <w:tcW w:w="2700" w:type="dxa"/>
          </w:tcPr>
          <w:p w14:paraId="70A9278B" w14:textId="77777777" w:rsidR="00DC77D3" w:rsidRPr="00EE5A87" w:rsidRDefault="00DC77D3" w:rsidP="00933B07"/>
        </w:tc>
        <w:tc>
          <w:tcPr>
            <w:tcW w:w="3060" w:type="dxa"/>
            <w:shd w:val="clear" w:color="auto" w:fill="auto"/>
          </w:tcPr>
          <w:p w14:paraId="052E49BA" w14:textId="35E99546" w:rsidR="00DC77D3" w:rsidRPr="00EE5A87" w:rsidRDefault="00DC77D3" w:rsidP="00933B07">
            <w:r w:rsidRPr="00EE5A87">
              <w:t xml:space="preserve">In case you flag the checkbox, </w:t>
            </w:r>
            <w:r w:rsidR="00687670" w:rsidRPr="00EE5A87">
              <w:t xml:space="preserve">the </w:t>
            </w:r>
            <w:r w:rsidRPr="00EE5A87">
              <w:t xml:space="preserve">two date fields </w:t>
            </w:r>
            <w:r w:rsidR="00687670" w:rsidRPr="00EE5A87">
              <w:t xml:space="preserve">below </w:t>
            </w:r>
            <w:r w:rsidRPr="00EE5A87">
              <w:t>are not displayed.</w:t>
            </w:r>
          </w:p>
        </w:tc>
        <w:tc>
          <w:tcPr>
            <w:tcW w:w="1260" w:type="dxa"/>
            <w:vMerge/>
          </w:tcPr>
          <w:p w14:paraId="5BCF1160" w14:textId="77777777" w:rsidR="00DC77D3" w:rsidRPr="00EE5A87" w:rsidRDefault="00DC77D3" w:rsidP="00933B07">
            <w:pPr>
              <w:rPr>
                <w:rFonts w:cs="Arial"/>
                <w:bCs/>
              </w:rPr>
            </w:pPr>
          </w:p>
        </w:tc>
      </w:tr>
      <w:tr w:rsidR="00DC77D3" w:rsidRPr="00EE5A87" w14:paraId="6B85B917" w14:textId="77777777" w:rsidTr="004E5332">
        <w:trPr>
          <w:trHeight w:val="288"/>
        </w:trPr>
        <w:tc>
          <w:tcPr>
            <w:tcW w:w="692" w:type="dxa"/>
            <w:vMerge/>
            <w:shd w:val="clear" w:color="auto" w:fill="auto"/>
          </w:tcPr>
          <w:p w14:paraId="02EE410D" w14:textId="77777777" w:rsidR="00DC77D3" w:rsidRPr="00EE5A87" w:rsidRDefault="00DC77D3" w:rsidP="00933B07"/>
        </w:tc>
        <w:tc>
          <w:tcPr>
            <w:tcW w:w="1530" w:type="dxa"/>
            <w:vMerge/>
            <w:shd w:val="clear" w:color="auto" w:fill="auto"/>
          </w:tcPr>
          <w:p w14:paraId="09423BB6" w14:textId="77777777" w:rsidR="00DC77D3" w:rsidRPr="00EE5A87" w:rsidRDefault="00DC77D3" w:rsidP="00933B07">
            <w:pPr>
              <w:rPr>
                <w:rStyle w:val="SAPEmphasis"/>
              </w:rPr>
            </w:pPr>
          </w:p>
        </w:tc>
        <w:tc>
          <w:tcPr>
            <w:tcW w:w="2430" w:type="dxa"/>
            <w:vMerge/>
            <w:shd w:val="clear" w:color="auto" w:fill="auto"/>
          </w:tcPr>
          <w:p w14:paraId="4CF95A22" w14:textId="77777777" w:rsidR="00DC77D3" w:rsidRPr="00EE5A87" w:rsidRDefault="00DC77D3" w:rsidP="00933B07"/>
        </w:tc>
        <w:tc>
          <w:tcPr>
            <w:tcW w:w="2610" w:type="dxa"/>
          </w:tcPr>
          <w:p w14:paraId="1503B0D9" w14:textId="3AF9270D" w:rsidR="00DC77D3" w:rsidRPr="00EE5A87" w:rsidRDefault="00DC77D3" w:rsidP="00F21F53">
            <w:pPr>
              <w:rPr>
                <w:rStyle w:val="SAPScreenElement"/>
              </w:rPr>
            </w:pPr>
            <w:r w:rsidRPr="00EE5A87">
              <w:rPr>
                <w:rStyle w:val="SAPScreenElement"/>
              </w:rPr>
              <w:t xml:space="preserve">From: </w:t>
            </w:r>
            <w:r w:rsidRPr="00EE5A87">
              <w:rPr>
                <w:rFonts w:cs="Arial"/>
                <w:bCs/>
              </w:rPr>
              <w:t>defaults to today’s date, adapt as appropriate by selecting from calendar help</w:t>
            </w:r>
          </w:p>
        </w:tc>
        <w:tc>
          <w:tcPr>
            <w:tcW w:w="2700" w:type="dxa"/>
            <w:vMerge w:val="restart"/>
          </w:tcPr>
          <w:p w14:paraId="6AFA4DFB" w14:textId="0ED95425" w:rsidR="00DC77D3" w:rsidRPr="00EE5A87" w:rsidRDefault="00DC77D3" w:rsidP="007B75C8">
            <w:r w:rsidRPr="00EE5A87">
              <w:rPr>
                <w:rFonts w:cs="Arial"/>
                <w:bCs/>
              </w:rPr>
              <w:t xml:space="preserve">In case you have flagged the </w:t>
            </w:r>
            <w:r w:rsidRPr="00EE5A87">
              <w:rPr>
                <w:rStyle w:val="SAPScreenElement"/>
              </w:rPr>
              <w:t xml:space="preserve">Share all planned events for the apprentices selected </w:t>
            </w:r>
            <w:r w:rsidRPr="00EE5A87">
              <w:rPr>
                <w:rFonts w:cs="Arial"/>
                <w:bCs/>
              </w:rPr>
              <w:lastRenderedPageBreak/>
              <w:t>checkbox, these fields are not available for maintenance.</w:t>
            </w:r>
          </w:p>
        </w:tc>
        <w:tc>
          <w:tcPr>
            <w:tcW w:w="3060" w:type="dxa"/>
            <w:shd w:val="clear" w:color="auto" w:fill="auto"/>
          </w:tcPr>
          <w:p w14:paraId="49A42B9B" w14:textId="245EFC1B" w:rsidR="00DC77D3" w:rsidRPr="00EE5A87" w:rsidRDefault="00DC77D3" w:rsidP="00933B07"/>
        </w:tc>
        <w:tc>
          <w:tcPr>
            <w:tcW w:w="1260" w:type="dxa"/>
            <w:vMerge/>
          </w:tcPr>
          <w:p w14:paraId="3A29AAAE" w14:textId="77777777" w:rsidR="00DC77D3" w:rsidRPr="00EE5A87" w:rsidRDefault="00DC77D3" w:rsidP="00933B07">
            <w:pPr>
              <w:rPr>
                <w:rFonts w:cs="Arial"/>
                <w:bCs/>
              </w:rPr>
            </w:pPr>
          </w:p>
        </w:tc>
      </w:tr>
      <w:tr w:rsidR="00DC77D3" w:rsidRPr="00EE5A87" w14:paraId="019D2A23" w14:textId="77777777" w:rsidTr="004E5332">
        <w:trPr>
          <w:trHeight w:val="288"/>
        </w:trPr>
        <w:tc>
          <w:tcPr>
            <w:tcW w:w="692" w:type="dxa"/>
            <w:vMerge/>
            <w:shd w:val="clear" w:color="auto" w:fill="auto"/>
          </w:tcPr>
          <w:p w14:paraId="2DB45813" w14:textId="77777777" w:rsidR="00DC77D3" w:rsidRPr="00EE5A87" w:rsidRDefault="00DC77D3" w:rsidP="00933B07"/>
        </w:tc>
        <w:tc>
          <w:tcPr>
            <w:tcW w:w="1530" w:type="dxa"/>
            <w:vMerge/>
            <w:shd w:val="clear" w:color="auto" w:fill="auto"/>
          </w:tcPr>
          <w:p w14:paraId="7AA38A98" w14:textId="77777777" w:rsidR="00DC77D3" w:rsidRPr="00EE5A87" w:rsidRDefault="00DC77D3" w:rsidP="00933B07">
            <w:pPr>
              <w:rPr>
                <w:rStyle w:val="SAPEmphasis"/>
              </w:rPr>
            </w:pPr>
          </w:p>
        </w:tc>
        <w:tc>
          <w:tcPr>
            <w:tcW w:w="2430" w:type="dxa"/>
            <w:vMerge/>
            <w:shd w:val="clear" w:color="auto" w:fill="auto"/>
          </w:tcPr>
          <w:p w14:paraId="6F08E42C" w14:textId="77777777" w:rsidR="00DC77D3" w:rsidRPr="00EE5A87" w:rsidRDefault="00DC77D3" w:rsidP="00933B07"/>
        </w:tc>
        <w:tc>
          <w:tcPr>
            <w:tcW w:w="2610" w:type="dxa"/>
          </w:tcPr>
          <w:p w14:paraId="43266F09" w14:textId="342FF182" w:rsidR="00DC77D3" w:rsidRPr="00EE5A87" w:rsidRDefault="00DC77D3" w:rsidP="00F21F53">
            <w:pPr>
              <w:rPr>
                <w:rStyle w:val="SAPScreenElement"/>
                <w:rFonts w:ascii="BentonSans Regular" w:hAnsi="BentonSans Regular"/>
                <w:color w:val="666666"/>
                <w:sz w:val="22"/>
              </w:rPr>
            </w:pPr>
            <w:r w:rsidRPr="00EE5A87">
              <w:rPr>
                <w:rStyle w:val="SAPScreenElement"/>
              </w:rPr>
              <w:t>To:</w:t>
            </w:r>
            <w:r w:rsidRPr="00EE5A87">
              <w:rPr>
                <w:rFonts w:cs="Arial"/>
                <w:bCs/>
              </w:rPr>
              <w:t xml:space="preserve"> select from calendar help</w:t>
            </w:r>
          </w:p>
        </w:tc>
        <w:tc>
          <w:tcPr>
            <w:tcW w:w="2700" w:type="dxa"/>
            <w:vMerge/>
          </w:tcPr>
          <w:p w14:paraId="384C7268" w14:textId="74F8098D" w:rsidR="00DC77D3" w:rsidRPr="00EE5A87" w:rsidRDefault="00DC77D3" w:rsidP="00933B07"/>
        </w:tc>
        <w:tc>
          <w:tcPr>
            <w:tcW w:w="3060" w:type="dxa"/>
            <w:shd w:val="clear" w:color="auto" w:fill="auto"/>
          </w:tcPr>
          <w:p w14:paraId="347E7A45" w14:textId="1F8E7C8A" w:rsidR="00DC77D3" w:rsidRPr="00EE5A87" w:rsidRDefault="00DC77D3" w:rsidP="00933B07"/>
        </w:tc>
        <w:tc>
          <w:tcPr>
            <w:tcW w:w="1260" w:type="dxa"/>
            <w:vMerge/>
          </w:tcPr>
          <w:p w14:paraId="73258646" w14:textId="77777777" w:rsidR="00DC77D3" w:rsidRPr="00EE5A87" w:rsidRDefault="00DC77D3" w:rsidP="00933B07">
            <w:pPr>
              <w:rPr>
                <w:rFonts w:cs="Arial"/>
                <w:bCs/>
              </w:rPr>
            </w:pPr>
          </w:p>
        </w:tc>
      </w:tr>
      <w:tr w:rsidR="00DC77D3" w:rsidRPr="00EE5A87" w14:paraId="24F3705E" w14:textId="77777777" w:rsidTr="004E5332">
        <w:trPr>
          <w:trHeight w:val="288"/>
        </w:trPr>
        <w:tc>
          <w:tcPr>
            <w:tcW w:w="692" w:type="dxa"/>
            <w:vMerge/>
            <w:shd w:val="clear" w:color="auto" w:fill="auto"/>
          </w:tcPr>
          <w:p w14:paraId="6653863D" w14:textId="77777777" w:rsidR="00DC77D3" w:rsidRPr="00EE5A87" w:rsidRDefault="00DC77D3" w:rsidP="00933B07"/>
        </w:tc>
        <w:tc>
          <w:tcPr>
            <w:tcW w:w="1530" w:type="dxa"/>
            <w:vMerge/>
            <w:shd w:val="clear" w:color="auto" w:fill="auto"/>
          </w:tcPr>
          <w:p w14:paraId="2D51BE22" w14:textId="77777777" w:rsidR="00DC77D3" w:rsidRPr="00EE5A87" w:rsidRDefault="00DC77D3" w:rsidP="00933B07">
            <w:pPr>
              <w:rPr>
                <w:rStyle w:val="SAPEmphasis"/>
              </w:rPr>
            </w:pPr>
          </w:p>
        </w:tc>
        <w:tc>
          <w:tcPr>
            <w:tcW w:w="2430" w:type="dxa"/>
            <w:vMerge/>
            <w:shd w:val="clear" w:color="auto" w:fill="auto"/>
          </w:tcPr>
          <w:p w14:paraId="33F7EE60" w14:textId="77777777" w:rsidR="00DC77D3" w:rsidRPr="00EE5A87" w:rsidRDefault="00DC77D3" w:rsidP="00933B07"/>
        </w:tc>
        <w:tc>
          <w:tcPr>
            <w:tcW w:w="2610" w:type="dxa"/>
          </w:tcPr>
          <w:p w14:paraId="4980B26A" w14:textId="02CB8A90" w:rsidR="00DC77D3" w:rsidRPr="00EE5A87" w:rsidRDefault="00DC77D3" w:rsidP="00933B07">
            <w:pPr>
              <w:rPr>
                <w:rStyle w:val="SAPScreenElement"/>
              </w:rPr>
            </w:pPr>
            <w:r w:rsidRPr="00EE5A87">
              <w:rPr>
                <w:rStyle w:val="SAPScreenElement"/>
              </w:rPr>
              <w:t>Notes</w:t>
            </w:r>
            <w:r w:rsidRPr="00EE5A87">
              <w:rPr>
                <w:rFonts w:cs="Arial"/>
                <w:bCs/>
              </w:rPr>
              <w:t>: a standard text is offered; leave as is or adapt as per your requirements</w:t>
            </w:r>
          </w:p>
        </w:tc>
        <w:tc>
          <w:tcPr>
            <w:tcW w:w="2700" w:type="dxa"/>
          </w:tcPr>
          <w:p w14:paraId="5BC1415C" w14:textId="77777777" w:rsidR="00DC77D3" w:rsidRPr="00EE5A87" w:rsidRDefault="00DC77D3" w:rsidP="00933B07"/>
        </w:tc>
        <w:tc>
          <w:tcPr>
            <w:tcW w:w="3060" w:type="dxa"/>
            <w:shd w:val="clear" w:color="auto" w:fill="auto"/>
          </w:tcPr>
          <w:p w14:paraId="694968AB" w14:textId="67CDC311" w:rsidR="00DC77D3" w:rsidRPr="00EE5A87" w:rsidRDefault="00DC77D3" w:rsidP="00933B07"/>
        </w:tc>
        <w:tc>
          <w:tcPr>
            <w:tcW w:w="1260" w:type="dxa"/>
            <w:vMerge/>
          </w:tcPr>
          <w:p w14:paraId="404151FF" w14:textId="77777777" w:rsidR="00DC77D3" w:rsidRPr="00EE5A87" w:rsidRDefault="00DC77D3" w:rsidP="00933B07">
            <w:pPr>
              <w:rPr>
                <w:rFonts w:cs="Arial"/>
                <w:bCs/>
              </w:rPr>
            </w:pPr>
          </w:p>
        </w:tc>
      </w:tr>
      <w:tr w:rsidR="00DC77D3" w:rsidRPr="00EE5A87" w14:paraId="4388A11A" w14:textId="77777777" w:rsidTr="004E5332">
        <w:trPr>
          <w:trHeight w:val="288"/>
        </w:trPr>
        <w:tc>
          <w:tcPr>
            <w:tcW w:w="692" w:type="dxa"/>
            <w:vMerge/>
            <w:shd w:val="clear" w:color="auto" w:fill="auto"/>
          </w:tcPr>
          <w:p w14:paraId="472415BA" w14:textId="77777777" w:rsidR="00DC77D3" w:rsidRPr="00EE5A87" w:rsidRDefault="00DC77D3" w:rsidP="00933B07"/>
        </w:tc>
        <w:tc>
          <w:tcPr>
            <w:tcW w:w="1530" w:type="dxa"/>
            <w:vMerge/>
            <w:shd w:val="clear" w:color="auto" w:fill="auto"/>
          </w:tcPr>
          <w:p w14:paraId="4E62601A" w14:textId="77777777" w:rsidR="00DC77D3" w:rsidRPr="00EE5A87" w:rsidRDefault="00DC77D3" w:rsidP="00933B07">
            <w:pPr>
              <w:rPr>
                <w:rStyle w:val="SAPEmphasis"/>
              </w:rPr>
            </w:pPr>
          </w:p>
        </w:tc>
        <w:tc>
          <w:tcPr>
            <w:tcW w:w="2430" w:type="dxa"/>
            <w:shd w:val="clear" w:color="auto" w:fill="auto"/>
          </w:tcPr>
          <w:p w14:paraId="2F0DB5FD" w14:textId="40B442AA" w:rsidR="00DC77D3" w:rsidRPr="00B15588" w:rsidRDefault="00DC77D3" w:rsidP="00933B07">
            <w:pPr>
              <w:rPr>
                <w:highlight w:val="yellow"/>
                <w:rPrChange w:id="719" w:author="Author" w:date="2018-01-29T10:19:00Z">
                  <w:rPr/>
                </w:rPrChange>
              </w:rPr>
            </w:pPr>
            <w:commentRangeStart w:id="720"/>
            <w:r w:rsidRPr="00B15588">
              <w:rPr>
                <w:highlight w:val="yellow"/>
                <w:rPrChange w:id="721" w:author="Author" w:date="2018-01-29T10:19:00Z">
                  <w:rPr/>
                </w:rPrChange>
              </w:rPr>
              <w:t xml:space="preserve">Choose the </w:t>
            </w:r>
            <w:r w:rsidRPr="00B15588">
              <w:rPr>
                <w:rStyle w:val="SAPScreenElement"/>
                <w:highlight w:val="yellow"/>
                <w:rPrChange w:id="722" w:author="Author" w:date="2018-01-29T10:19:00Z">
                  <w:rPr>
                    <w:rStyle w:val="SAPScreenElement"/>
                  </w:rPr>
                </w:rPrChange>
              </w:rPr>
              <w:t>Share Plan</w:t>
            </w:r>
            <w:r w:rsidRPr="00B15588">
              <w:rPr>
                <w:highlight w:val="yellow"/>
                <w:rPrChange w:id="723" w:author="Author" w:date="2018-01-29T10:19:00Z">
                  <w:rPr/>
                </w:rPrChange>
              </w:rPr>
              <w:t xml:space="preserve"> </w:t>
            </w:r>
            <w:ins w:id="724" w:author="Author" w:date="2018-01-22T13:39:00Z">
              <w:r w:rsidR="00DF32A8" w:rsidRPr="00B15588">
                <w:rPr>
                  <w:highlight w:val="yellow"/>
                  <w:rPrChange w:id="725" w:author="Author" w:date="2018-01-29T10:19:00Z">
                    <w:rPr/>
                  </w:rPrChange>
                </w:rPr>
                <w:t>button</w:t>
              </w:r>
            </w:ins>
            <w:del w:id="726" w:author="Author" w:date="2018-01-22T13:39:00Z">
              <w:r w:rsidRPr="00B15588" w:rsidDel="00DF32A8">
                <w:rPr>
                  <w:highlight w:val="yellow"/>
                  <w:rPrChange w:id="727" w:author="Author" w:date="2018-01-29T10:19:00Z">
                    <w:rPr/>
                  </w:rPrChange>
                </w:rPr>
                <w:delText>pushbutton</w:delText>
              </w:r>
            </w:del>
            <w:r w:rsidRPr="00B15588">
              <w:rPr>
                <w:highlight w:val="yellow"/>
                <w:rPrChange w:id="728" w:author="Author" w:date="2018-01-29T10:19:00Z">
                  <w:rPr/>
                </w:rPrChange>
              </w:rPr>
              <w:t>.</w:t>
            </w:r>
            <w:commentRangeEnd w:id="720"/>
            <w:r w:rsidR="0097451A">
              <w:rPr>
                <w:rStyle w:val="CommentReference"/>
              </w:rPr>
              <w:commentReference w:id="720"/>
            </w:r>
          </w:p>
        </w:tc>
        <w:tc>
          <w:tcPr>
            <w:tcW w:w="2610" w:type="dxa"/>
          </w:tcPr>
          <w:p w14:paraId="3C0B7E02" w14:textId="77777777" w:rsidR="00DC77D3" w:rsidRPr="00EE5A87" w:rsidRDefault="00DC77D3" w:rsidP="00933B07">
            <w:pPr>
              <w:rPr>
                <w:rStyle w:val="SAPScreenElement"/>
              </w:rPr>
            </w:pPr>
          </w:p>
        </w:tc>
        <w:tc>
          <w:tcPr>
            <w:tcW w:w="2700" w:type="dxa"/>
          </w:tcPr>
          <w:p w14:paraId="208966AD" w14:textId="77777777" w:rsidR="00DC77D3" w:rsidRPr="00EE5A87" w:rsidRDefault="00DC77D3" w:rsidP="00933B07"/>
        </w:tc>
        <w:tc>
          <w:tcPr>
            <w:tcW w:w="3060" w:type="dxa"/>
            <w:shd w:val="clear" w:color="auto" w:fill="auto"/>
          </w:tcPr>
          <w:p w14:paraId="0EE99A56" w14:textId="12741671" w:rsidR="00DC77D3" w:rsidRPr="00EE5A87" w:rsidRDefault="00DC77D3" w:rsidP="00B62849">
            <w:r w:rsidRPr="00EE5A87">
              <w:t xml:space="preserve">The message </w:t>
            </w:r>
            <w:r w:rsidRPr="00EE5A87">
              <w:rPr>
                <w:rStyle w:val="SAPMonospace"/>
              </w:rPr>
              <w:t>Your changes were successfully saved</w:t>
            </w:r>
            <w:r w:rsidRPr="00EE5A87">
              <w:t xml:space="preserve"> is displayed and you return to the </w:t>
            </w:r>
            <w:r w:rsidRPr="00EE5A87">
              <w:rPr>
                <w:rStyle w:val="SAPScreenElement"/>
              </w:rPr>
              <w:t xml:space="preserve">Apprentice Management </w:t>
            </w:r>
            <w:r w:rsidRPr="00EE5A87">
              <w:t>page, where the apprenticeship plan is displayed.</w:t>
            </w:r>
          </w:p>
          <w:p w14:paraId="1FEDD710" w14:textId="4F148127" w:rsidR="00DC77D3" w:rsidRPr="00EE5A87" w:rsidRDefault="00DC77D3" w:rsidP="00B62849">
            <w:r w:rsidRPr="00EE5A87">
              <w:t>The apprenticeship plan has been shared. The status of the events has changed to</w:t>
            </w:r>
            <w:r w:rsidRPr="00EE5A87">
              <w:rPr>
                <w:rStyle w:val="SAPUserEntry"/>
                <w:color w:val="auto"/>
              </w:rPr>
              <w:t xml:space="preserve"> Shared</w:t>
            </w:r>
            <w:r w:rsidRPr="00EE5A87">
              <w:t>, which means that they are visible in the department apprenticeship plan of the on-site supervisor, and in the apprentice profile. The on-site supervisor(s) and apprentice(s) affected are notified by e-mail.</w:t>
            </w:r>
          </w:p>
        </w:tc>
        <w:tc>
          <w:tcPr>
            <w:tcW w:w="1260" w:type="dxa"/>
            <w:vMerge/>
          </w:tcPr>
          <w:p w14:paraId="02604D78" w14:textId="77777777" w:rsidR="00DC77D3" w:rsidRPr="00EE5A87" w:rsidRDefault="00DC77D3" w:rsidP="00933B07">
            <w:pPr>
              <w:rPr>
                <w:rFonts w:cs="Arial"/>
                <w:bCs/>
              </w:rPr>
            </w:pPr>
          </w:p>
        </w:tc>
      </w:tr>
    </w:tbl>
    <w:p w14:paraId="77FE7A3B" w14:textId="6638B944" w:rsidR="008C3753" w:rsidRPr="00EE5A87" w:rsidRDefault="008C3753" w:rsidP="008C3753"/>
    <w:p w14:paraId="3C59C41A" w14:textId="77777777" w:rsidR="003A5E1B" w:rsidRPr="00EE5A87" w:rsidRDefault="003A5E1B" w:rsidP="00986986">
      <w:pPr>
        <w:pStyle w:val="SAPNoteHeading"/>
        <w:ind w:left="0"/>
      </w:pPr>
      <w:r w:rsidRPr="00EE5A87">
        <w:rPr>
          <w:noProof/>
        </w:rPr>
        <w:drawing>
          <wp:inline distT="0" distB="0" distL="0" distR="0" wp14:anchorId="4F3A9A43" wp14:editId="163CDCA0">
            <wp:extent cx="2286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E5A87">
        <w:t> Note</w:t>
      </w:r>
    </w:p>
    <w:p w14:paraId="49DEA4FB" w14:textId="78B2B91C" w:rsidR="006E732A" w:rsidRPr="00EE5A87" w:rsidRDefault="006E732A" w:rsidP="00986986">
      <w:pPr>
        <w:ind w:left="96"/>
      </w:pPr>
      <w:r w:rsidRPr="00EE5A87">
        <w:t xml:space="preserve">To see the status of the shared event, in the apprenticeship plan </w:t>
      </w:r>
      <w:r w:rsidR="00624A3B" w:rsidRPr="00EE5A87">
        <w:t xml:space="preserve">select </w:t>
      </w:r>
      <w:r w:rsidRPr="00EE5A87">
        <w:t xml:space="preserve">that event. In the upcoming </w:t>
      </w:r>
      <w:r w:rsidRPr="00EE5A87">
        <w:rPr>
          <w:rStyle w:val="SAPScreenElement"/>
        </w:rPr>
        <w:t>&lt;event name&gt;</w:t>
      </w:r>
      <w:r w:rsidRPr="00EE5A87">
        <w:t xml:space="preserve"> screen, directly below the screen title, the information message </w:t>
      </w:r>
      <w:r w:rsidRPr="00EE5A87">
        <w:rPr>
          <w:rStyle w:val="SAPMonospace"/>
        </w:rPr>
        <w:t>The event has been shared</w:t>
      </w:r>
      <w:r w:rsidRPr="00EE5A87">
        <w:t xml:space="preserve"> is displayed.</w:t>
      </w:r>
    </w:p>
    <w:p w14:paraId="17A85556" w14:textId="1380A8F6" w:rsidR="00CD3F39" w:rsidRPr="00EE5A87" w:rsidRDefault="00CD3F39" w:rsidP="00986986">
      <w:r w:rsidRPr="00EE5A87">
        <w:rPr>
          <w:noProof/>
        </w:rPr>
        <w:drawing>
          <wp:inline distT="0" distB="0" distL="0" distR="0" wp14:anchorId="2FDE8C53" wp14:editId="07BA1BF4">
            <wp:extent cx="228600" cy="228600"/>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E5A87">
        <w:t> </w:t>
      </w:r>
      <w:r w:rsidRPr="00EE5A87">
        <w:rPr>
          <w:rFonts w:ascii="BentonSans Regular" w:hAnsi="BentonSans Regular"/>
          <w:color w:val="666666"/>
          <w:sz w:val="22"/>
        </w:rPr>
        <w:t>Note</w:t>
      </w:r>
    </w:p>
    <w:p w14:paraId="25AD356D" w14:textId="01EF3483" w:rsidR="00CD3F39" w:rsidRPr="00EE5A87" w:rsidRDefault="008C3753" w:rsidP="00986986">
      <w:pPr>
        <w:ind w:left="96"/>
      </w:pPr>
      <w:r w:rsidRPr="00EE5A87">
        <w:t xml:space="preserve">If you subsequently </w:t>
      </w:r>
      <w:r w:rsidR="00CD3F39" w:rsidRPr="00EE5A87">
        <w:t xml:space="preserve">need to </w:t>
      </w:r>
      <w:r w:rsidRPr="00EE5A87">
        <w:t xml:space="preserve">change an event that you've already shared, you need to share it again so that the change is visible. </w:t>
      </w:r>
      <w:r w:rsidR="00CD3F39" w:rsidRPr="00EE5A87">
        <w:t>To achieve this, proceed as follows:</w:t>
      </w:r>
    </w:p>
    <w:p w14:paraId="368F6FDE" w14:textId="1C6A73CC" w:rsidR="0077128C" w:rsidRPr="00EE5A87" w:rsidRDefault="0077128C" w:rsidP="00986986">
      <w:pPr>
        <w:pStyle w:val="ListParagraph"/>
        <w:numPr>
          <w:ilvl w:val="0"/>
          <w:numId w:val="38"/>
        </w:numPr>
        <w:ind w:left="456"/>
      </w:pPr>
      <w:r w:rsidRPr="00EE5A87">
        <w:t xml:space="preserve">Log on to </w:t>
      </w:r>
      <w:r w:rsidR="002965CF" w:rsidRPr="00EE5A87">
        <w:rPr>
          <w:rStyle w:val="SAPScreenElement"/>
          <w:color w:val="auto"/>
        </w:rPr>
        <w:t>Employee Central</w:t>
      </w:r>
      <w:r w:rsidR="002965CF" w:rsidRPr="00EE5A87" w:rsidDel="00765839">
        <w:rPr>
          <w:rStyle w:val="SAPScreenElement"/>
        </w:rPr>
        <w:t xml:space="preserve"> </w:t>
      </w:r>
      <w:r w:rsidRPr="00EE5A87">
        <w:t>as Apprentice Supervisor.</w:t>
      </w:r>
    </w:p>
    <w:p w14:paraId="67962DBB" w14:textId="51B61C31" w:rsidR="0077128C" w:rsidRPr="00EE5A87" w:rsidRDefault="0077128C" w:rsidP="00986986">
      <w:pPr>
        <w:pStyle w:val="ListParagraph"/>
        <w:numPr>
          <w:ilvl w:val="0"/>
          <w:numId w:val="38"/>
        </w:numPr>
        <w:ind w:left="456"/>
        <w:rPr>
          <w:rStyle w:val="SAPScreenElement"/>
          <w:rFonts w:ascii="BentonSans Book" w:hAnsi="BentonSans Book"/>
          <w:color w:val="auto"/>
        </w:rPr>
      </w:pPr>
      <w:r w:rsidRPr="00EE5A87">
        <w:t>From the</w:t>
      </w:r>
      <w:r w:rsidRPr="00EE5A87">
        <w:rPr>
          <w:i/>
        </w:rPr>
        <w:t xml:space="preserve"> </w:t>
      </w:r>
      <w:r w:rsidRPr="00EE5A87">
        <w:rPr>
          <w:rStyle w:val="SAPScreenElement"/>
        </w:rPr>
        <w:t>Home</w:t>
      </w:r>
      <w:r w:rsidRPr="00EE5A87">
        <w:rPr>
          <w:i/>
        </w:rPr>
        <w:t xml:space="preserve"> </w:t>
      </w:r>
      <w:r w:rsidRPr="00EE5A87">
        <w:t xml:space="preserve">drop-down, select </w:t>
      </w:r>
      <w:r w:rsidRPr="00EE5A87">
        <w:rPr>
          <w:rStyle w:val="SAPScreenElement"/>
        </w:rPr>
        <w:t>Apprentice Management.</w:t>
      </w:r>
    </w:p>
    <w:p w14:paraId="526454DF" w14:textId="27D51B26" w:rsidR="0077128C" w:rsidRPr="00EE5A87" w:rsidRDefault="0077128C" w:rsidP="00986986">
      <w:pPr>
        <w:pStyle w:val="ListParagraph"/>
        <w:numPr>
          <w:ilvl w:val="0"/>
          <w:numId w:val="38"/>
        </w:numPr>
        <w:ind w:left="456"/>
      </w:pPr>
      <w:r w:rsidRPr="00EE5A87">
        <w:t>Select the apprentice group(s), which contain the apprentice(s) you are responsible for. For each apprentice, the apprenticeship plan with details to events the apprentice needs to participate at is displayed.</w:t>
      </w:r>
    </w:p>
    <w:p w14:paraId="5E8EB17A" w14:textId="6C80569C" w:rsidR="0077128C" w:rsidRPr="00EE5A87" w:rsidRDefault="0077128C" w:rsidP="00986986">
      <w:pPr>
        <w:pStyle w:val="ListParagraph"/>
        <w:numPr>
          <w:ilvl w:val="0"/>
          <w:numId w:val="38"/>
        </w:numPr>
        <w:ind w:left="456"/>
      </w:pPr>
      <w:r w:rsidRPr="00EE5A87">
        <w:t xml:space="preserve">In the apprenticeship plan, </w:t>
      </w:r>
      <w:r w:rsidR="00624A3B" w:rsidRPr="00EE5A87">
        <w:t xml:space="preserve">select </w:t>
      </w:r>
      <w:r w:rsidRPr="00EE5A87">
        <w:t xml:space="preserve">the event you need to update. In the upcoming screen, adapt the data as appropriate and then choose the </w:t>
      </w:r>
      <w:r w:rsidRPr="00EE5A87">
        <w:rPr>
          <w:rStyle w:val="SAPScreenElement"/>
        </w:rPr>
        <w:t>Save and Share Updates</w:t>
      </w:r>
      <w:r w:rsidRPr="00EE5A87">
        <w:t xml:space="preserve"> </w:t>
      </w:r>
      <w:ins w:id="729" w:author="Author" w:date="2018-01-22T13:39:00Z">
        <w:r w:rsidR="00DF32A8">
          <w:t>button</w:t>
        </w:r>
      </w:ins>
      <w:del w:id="730" w:author="Author" w:date="2018-01-22T13:39:00Z">
        <w:r w:rsidR="00660514" w:rsidRPr="00EE5A87" w:rsidDel="00DF32A8">
          <w:delText>push</w:delText>
        </w:r>
        <w:r w:rsidRPr="00EE5A87" w:rsidDel="00DF32A8">
          <w:delText>button</w:delText>
        </w:r>
      </w:del>
      <w:r w:rsidRPr="00EE5A87">
        <w:t>.</w:t>
      </w:r>
    </w:p>
    <w:p w14:paraId="35DC1B19" w14:textId="2C5C1237" w:rsidR="00660514" w:rsidRPr="00EE5A87" w:rsidRDefault="00660514" w:rsidP="00986986">
      <w:pPr>
        <w:pStyle w:val="ListParagraph"/>
        <w:numPr>
          <w:ilvl w:val="0"/>
          <w:numId w:val="38"/>
        </w:numPr>
        <w:ind w:left="456"/>
      </w:pPr>
      <w:r w:rsidRPr="00EE5A87">
        <w:t xml:space="preserve">In the upcoming </w:t>
      </w:r>
      <w:r w:rsidRPr="00EE5A87">
        <w:rPr>
          <w:rStyle w:val="SAPScreenElement"/>
        </w:rPr>
        <w:t>Success</w:t>
      </w:r>
      <w:r w:rsidRPr="00EE5A87">
        <w:t xml:space="preserve"> dialog box, leave the </w:t>
      </w:r>
      <w:r w:rsidRPr="00EE5A87">
        <w:rPr>
          <w:rStyle w:val="SAPScreenElement"/>
        </w:rPr>
        <w:t>Notify other involved parties</w:t>
      </w:r>
      <w:r w:rsidRPr="00EE5A87">
        <w:t xml:space="preserve"> checkbox flagged and choose the </w:t>
      </w:r>
      <w:r w:rsidRPr="00EE5A87">
        <w:rPr>
          <w:rStyle w:val="SAPScreenElement"/>
        </w:rPr>
        <w:t>OK</w:t>
      </w:r>
      <w:r w:rsidRPr="00EE5A87">
        <w:t xml:space="preserve"> </w:t>
      </w:r>
      <w:ins w:id="731" w:author="Author" w:date="2018-01-22T13:39:00Z">
        <w:r w:rsidR="00DF32A8">
          <w:t>button</w:t>
        </w:r>
      </w:ins>
      <w:del w:id="732" w:author="Author" w:date="2018-01-22T13:39:00Z">
        <w:r w:rsidRPr="00EE5A87" w:rsidDel="00DF32A8">
          <w:delText>pushbutton</w:delText>
        </w:r>
      </w:del>
      <w:r w:rsidRPr="00EE5A87">
        <w:t>. You return to the apprenticeship plan. The changes in the apprenticeship plan have been shared and the affected</w:t>
      </w:r>
      <w:r w:rsidR="00B4601E" w:rsidRPr="00EE5A87">
        <w:t xml:space="preserve"> on-site supervisor(s) and apprentice(s) have been notified by e-mail.</w:t>
      </w:r>
    </w:p>
    <w:p w14:paraId="6A7EA8A1" w14:textId="3A3F5442" w:rsidR="00C451C2" w:rsidRPr="00EE5A87" w:rsidRDefault="007B75C8" w:rsidP="007B75C8">
      <w:pPr>
        <w:pStyle w:val="Heading3"/>
      </w:pPr>
      <w:bookmarkStart w:id="733" w:name="_Toc504988004"/>
      <w:r w:rsidRPr="00EE5A87">
        <w:lastRenderedPageBreak/>
        <w:t>Sending E-mail Notification about Apprenticeship Plan Availability</w:t>
      </w:r>
      <w:bookmarkEnd w:id="733"/>
    </w:p>
    <w:p w14:paraId="74D421C9" w14:textId="77777777" w:rsidR="007B75C8" w:rsidRPr="00EE5A87" w:rsidRDefault="007B75C8" w:rsidP="007B75C8">
      <w:pPr>
        <w:pStyle w:val="SAPKeyblockTitle"/>
      </w:pPr>
      <w:r w:rsidRPr="00EE5A87">
        <w:t>Purpose</w:t>
      </w:r>
    </w:p>
    <w:p w14:paraId="092106B9" w14:textId="3610BA9E" w:rsidR="007B75C8" w:rsidRPr="00EE5A87" w:rsidRDefault="007B75C8" w:rsidP="007B75C8">
      <w:r w:rsidRPr="00EE5A87">
        <w:t xml:space="preserve">Upon </w:t>
      </w:r>
      <w:r w:rsidR="00B62849" w:rsidRPr="00EE5A87">
        <w:t>sharing the apprenticeship plan,</w:t>
      </w:r>
      <w:r w:rsidRPr="00EE5A87">
        <w:t xml:space="preserve"> an email notification with subject </w:t>
      </w:r>
      <w:r w:rsidR="0092257F" w:rsidRPr="00EE5A87">
        <w:rPr>
          <w:rStyle w:val="SAPUserEntry"/>
          <w:b w:val="0"/>
          <w:color w:val="auto"/>
        </w:rPr>
        <w:t>Apprentice plan updated</w:t>
      </w:r>
      <w:r w:rsidRPr="00EE5A87">
        <w:t xml:space="preserve"> is sent automatically </w:t>
      </w:r>
      <w:r w:rsidR="00E66677" w:rsidRPr="00EE5A87">
        <w:t xml:space="preserve">from the account of the apprentice supervisor </w:t>
      </w:r>
      <w:r w:rsidRPr="00EE5A87">
        <w:t xml:space="preserve">to the </w:t>
      </w:r>
      <w:r w:rsidR="0092257F" w:rsidRPr="00EE5A87">
        <w:t>apprentice(s) and the on-site supervisor(s</w:t>
      </w:r>
      <w:r w:rsidRPr="00EE5A87">
        <w:t xml:space="preserve">). </w:t>
      </w:r>
    </w:p>
    <w:p w14:paraId="530B8D7F" w14:textId="77777777" w:rsidR="007B75C8" w:rsidRPr="00EE5A87" w:rsidRDefault="007B75C8" w:rsidP="007B75C8">
      <w:pPr>
        <w:pStyle w:val="SAPKeyblockTitle"/>
      </w:pPr>
      <w:r w:rsidRPr="00EE5A87">
        <w:t>Prerequisites</w:t>
      </w:r>
    </w:p>
    <w:p w14:paraId="7D401401" w14:textId="5FB43F24" w:rsidR="007B75C8" w:rsidRPr="00EE5A87" w:rsidRDefault="007B75C8" w:rsidP="007B75C8">
      <w:r w:rsidRPr="00EE5A87">
        <w:t xml:space="preserve">The email addresses of the </w:t>
      </w:r>
      <w:r w:rsidR="00B62849" w:rsidRPr="00EE5A87">
        <w:t>apprentice and his or her on-site supervisor</w:t>
      </w:r>
      <w:r w:rsidRPr="00EE5A87">
        <w:t xml:space="preserve"> need to be maintained in their employee files in the </w:t>
      </w:r>
      <w:r w:rsidRPr="00EE5A87">
        <w:rPr>
          <w:rStyle w:val="SAPScreenElement"/>
        </w:rPr>
        <w:t xml:space="preserve">Contact Information </w:t>
      </w:r>
      <w:r w:rsidRPr="00EE5A87">
        <w:t xml:space="preserve">block (located in the </w:t>
      </w:r>
      <w:r w:rsidRPr="00EE5A87">
        <w:rPr>
          <w:rStyle w:val="SAPScreenElement"/>
        </w:rPr>
        <w:t xml:space="preserve">Contact Information </w:t>
      </w:r>
      <w:r w:rsidRPr="00EE5A87">
        <w:t>subsection).</w:t>
      </w:r>
    </w:p>
    <w:p w14:paraId="1E4C6686" w14:textId="77777777" w:rsidR="007B75C8" w:rsidRPr="00EE5A87" w:rsidRDefault="007B75C8" w:rsidP="007B75C8">
      <w:pPr>
        <w:pStyle w:val="SAPKeyblockTitle"/>
      </w:pPr>
      <w:r w:rsidRPr="00EE5A87">
        <w:t>Procedure</w:t>
      </w:r>
    </w:p>
    <w:p w14:paraId="2A902CC3" w14:textId="6A4650C4" w:rsidR="007B75C8" w:rsidRPr="00EE5A87" w:rsidRDefault="007B75C8" w:rsidP="007B75C8">
      <w:r w:rsidRPr="00EE5A87">
        <w:t>This is an automated step, and no manual execution is required.</w:t>
      </w:r>
    </w:p>
    <w:p w14:paraId="7EA822DB" w14:textId="7EAE0158" w:rsidR="007B75C8" w:rsidRPr="00EE5A87" w:rsidRDefault="007B75C8" w:rsidP="007B75C8">
      <w:pPr>
        <w:pStyle w:val="Heading3"/>
      </w:pPr>
      <w:bookmarkStart w:id="734" w:name="_Toc504988005"/>
      <w:r w:rsidRPr="00EE5A87">
        <w:t>Receiving E-mail Notification about Apprenticeship Plan Availability</w:t>
      </w:r>
      <w:bookmarkEnd w:id="734"/>
    </w:p>
    <w:p w14:paraId="727796D9" w14:textId="77777777" w:rsidR="007B75C8" w:rsidRPr="00EE5A87" w:rsidRDefault="007B75C8" w:rsidP="007B75C8">
      <w:pPr>
        <w:pStyle w:val="SAPKeyblockTitle"/>
      </w:pPr>
      <w:r w:rsidRPr="00EE5A87">
        <w:t>Purpose</w:t>
      </w:r>
    </w:p>
    <w:p w14:paraId="6576D602" w14:textId="7D0C3F6D" w:rsidR="007B75C8" w:rsidRPr="00EE5A87" w:rsidRDefault="00E66677" w:rsidP="007B75C8">
      <w:r w:rsidRPr="00EE5A87">
        <w:t>The apprentice(s) and on-site supervisor(s) affected by the shared apprenticeship plan</w:t>
      </w:r>
      <w:r w:rsidR="007B75C8" w:rsidRPr="00EE5A87">
        <w:t xml:space="preserve"> receive email notifications informing them that </w:t>
      </w:r>
      <w:r w:rsidRPr="00EE5A87">
        <w:t>they have a new apprenticeship plan they can check</w:t>
      </w:r>
      <w:r w:rsidR="007B75C8" w:rsidRPr="00EE5A87">
        <w:t>.</w:t>
      </w:r>
      <w:r w:rsidRPr="00EE5A87">
        <w:t xml:space="preserve"> For concerns and questions</w:t>
      </w:r>
      <w:r w:rsidR="00A053C8" w:rsidRPr="00EE5A87">
        <w:t>,</w:t>
      </w:r>
      <w:r w:rsidRPr="00EE5A87">
        <w:t xml:space="preserve"> they can contact the apprentice supervisor. </w:t>
      </w:r>
    </w:p>
    <w:p w14:paraId="747676EA" w14:textId="1F242619" w:rsidR="007B75C8" w:rsidRPr="00EE5A87" w:rsidRDefault="007B75C8" w:rsidP="007B75C8">
      <w:r w:rsidRPr="00EE5A87">
        <w:t>This is an automated step, and no manual execution is required.</w:t>
      </w:r>
    </w:p>
    <w:p w14:paraId="2A77D45B" w14:textId="63E9B80D" w:rsidR="00882AA0" w:rsidRPr="00EE5A87" w:rsidRDefault="00882AA0" w:rsidP="00882AA0">
      <w:pPr>
        <w:pStyle w:val="Heading2"/>
        <w:keepNext w:val="0"/>
      </w:pPr>
      <w:bookmarkStart w:id="735" w:name="_Toc504988006"/>
      <w:r w:rsidRPr="00EE5A87">
        <w:t>Viewing Department Plan</w:t>
      </w:r>
      <w:r w:rsidR="00CC3E4B" w:rsidRPr="00EE5A87">
        <w:t xml:space="preserve"> (Optional)</w:t>
      </w:r>
      <w:bookmarkEnd w:id="735"/>
    </w:p>
    <w:p w14:paraId="54A887A4" w14:textId="77777777" w:rsidR="00882AA0" w:rsidRPr="00EE5A87" w:rsidRDefault="00882AA0" w:rsidP="00882AA0">
      <w:pPr>
        <w:pStyle w:val="SAPKeyblockTitle"/>
      </w:pPr>
      <w:r w:rsidRPr="00EE5A87">
        <w:t>Test Administration</w:t>
      </w:r>
    </w:p>
    <w:p w14:paraId="60688036" w14:textId="77777777" w:rsidR="00882AA0" w:rsidRPr="00EE5A87" w:rsidRDefault="00882AA0" w:rsidP="00882AA0">
      <w:r w:rsidRPr="00EE5A8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9B5DC8" w:rsidRPr="00EE5A87" w14:paraId="65F02AD1" w14:textId="77777777" w:rsidTr="00C07885">
        <w:tc>
          <w:tcPr>
            <w:tcW w:w="2280" w:type="dxa"/>
            <w:tcBorders>
              <w:top w:val="single" w:sz="8" w:space="0" w:color="999999"/>
              <w:left w:val="single" w:sz="8" w:space="0" w:color="999999"/>
              <w:bottom w:val="single" w:sz="8" w:space="0" w:color="999999"/>
              <w:right w:val="single" w:sz="8" w:space="0" w:color="999999"/>
            </w:tcBorders>
            <w:hideMark/>
          </w:tcPr>
          <w:p w14:paraId="240B708F" w14:textId="77777777" w:rsidR="009B5DC8" w:rsidRPr="00EE5A87" w:rsidRDefault="009B5DC8" w:rsidP="009B5DC8">
            <w:pPr>
              <w:rPr>
                <w:rStyle w:val="SAPEmphasis"/>
              </w:rPr>
            </w:pPr>
            <w:r w:rsidRPr="00EE5A87">
              <w:rPr>
                <w:rStyle w:val="SAPEmphasis"/>
              </w:rPr>
              <w:lastRenderedPageBreak/>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5E9E8BA" w14:textId="77777777" w:rsidR="009B5DC8" w:rsidRPr="00EE5A87" w:rsidRDefault="009B5DC8" w:rsidP="009B5DC8">
            <w:r w:rsidRPr="00EE5A87">
              <w:t>&lt;X.XX&gt;</w:t>
            </w:r>
          </w:p>
        </w:tc>
        <w:tc>
          <w:tcPr>
            <w:tcW w:w="2401" w:type="dxa"/>
            <w:tcBorders>
              <w:top w:val="single" w:sz="8" w:space="0" w:color="999999"/>
              <w:left w:val="single" w:sz="8" w:space="0" w:color="999999"/>
              <w:bottom w:val="single" w:sz="8" w:space="0" w:color="999999"/>
              <w:right w:val="single" w:sz="8" w:space="0" w:color="999999"/>
            </w:tcBorders>
            <w:hideMark/>
          </w:tcPr>
          <w:p w14:paraId="59920C0C" w14:textId="77777777" w:rsidR="009B5DC8" w:rsidRPr="00EE5A87" w:rsidRDefault="009B5DC8" w:rsidP="009B5DC8">
            <w:pPr>
              <w:rPr>
                <w:rStyle w:val="SAPEmphasis"/>
              </w:rPr>
            </w:pPr>
            <w:r w:rsidRPr="00EE5A8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52E51874" w14:textId="77777777" w:rsidR="009B5DC8" w:rsidRPr="00EE5A87" w:rsidRDefault="009B5DC8" w:rsidP="009B5DC8">
            <w:r w:rsidRPr="00EE5A8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9E7E9CA" w14:textId="77777777" w:rsidR="009B5DC8" w:rsidRPr="00EE5A87" w:rsidRDefault="009B5DC8" w:rsidP="009B5DC8">
            <w:pPr>
              <w:rPr>
                <w:rStyle w:val="SAPEmphasis"/>
              </w:rPr>
            </w:pPr>
            <w:r w:rsidRPr="00EE5A8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100C772" w14:textId="7318CA84" w:rsidR="009B5DC8" w:rsidRPr="00EE5A87" w:rsidRDefault="00953ED3" w:rsidP="009B5DC8">
            <w:r w:rsidRPr="00EE5A87">
              <w:t>&lt;date&gt;</w:t>
            </w:r>
            <w:r w:rsidR="009B5DC8" w:rsidRPr="00EE5A87">
              <w:t xml:space="preserve"> </w:t>
            </w:r>
          </w:p>
        </w:tc>
      </w:tr>
      <w:tr w:rsidR="00882AA0" w:rsidRPr="00EE5A87" w14:paraId="698B9D19" w14:textId="77777777" w:rsidTr="00C07885">
        <w:tc>
          <w:tcPr>
            <w:tcW w:w="2280" w:type="dxa"/>
            <w:tcBorders>
              <w:top w:val="single" w:sz="8" w:space="0" w:color="999999"/>
              <w:left w:val="single" w:sz="8" w:space="0" w:color="999999"/>
              <w:bottom w:val="single" w:sz="8" w:space="0" w:color="999999"/>
              <w:right w:val="single" w:sz="8" w:space="0" w:color="999999"/>
            </w:tcBorders>
            <w:hideMark/>
          </w:tcPr>
          <w:p w14:paraId="49A77BED" w14:textId="77777777" w:rsidR="00882AA0" w:rsidRPr="00EE5A87" w:rsidRDefault="00882AA0" w:rsidP="00C07885">
            <w:pPr>
              <w:rPr>
                <w:rStyle w:val="SAPEmphasis"/>
              </w:rPr>
            </w:pPr>
            <w:r w:rsidRPr="00EE5A8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94A116F" w14:textId="2DCDFC01" w:rsidR="00882AA0" w:rsidRPr="00EE5A87" w:rsidRDefault="00882AA0" w:rsidP="00C07885">
            <w:r w:rsidRPr="00EE5A87">
              <w:t>Apprentice Supervisor</w:t>
            </w:r>
          </w:p>
        </w:tc>
      </w:tr>
      <w:tr w:rsidR="00882AA0" w:rsidRPr="00EE5A87" w14:paraId="402134D2" w14:textId="77777777" w:rsidTr="00C07885">
        <w:tc>
          <w:tcPr>
            <w:tcW w:w="2280" w:type="dxa"/>
            <w:tcBorders>
              <w:top w:val="single" w:sz="8" w:space="0" w:color="999999"/>
              <w:left w:val="single" w:sz="8" w:space="0" w:color="999999"/>
              <w:bottom w:val="single" w:sz="8" w:space="0" w:color="999999"/>
              <w:right w:val="single" w:sz="8" w:space="0" w:color="999999"/>
            </w:tcBorders>
            <w:hideMark/>
          </w:tcPr>
          <w:p w14:paraId="2C16B6C1" w14:textId="77777777" w:rsidR="00882AA0" w:rsidRPr="00EE5A87" w:rsidRDefault="00882AA0" w:rsidP="00C07885">
            <w:pPr>
              <w:rPr>
                <w:rStyle w:val="SAPEmphasis"/>
              </w:rPr>
            </w:pPr>
            <w:r w:rsidRPr="00EE5A8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E6DC873" w14:textId="77777777" w:rsidR="00882AA0" w:rsidRPr="00EE5A87" w:rsidRDefault="00882AA0" w:rsidP="00C07885">
            <w:r w:rsidRPr="00EE5A8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4AFE8C6" w14:textId="77777777" w:rsidR="00882AA0" w:rsidRPr="00EE5A87" w:rsidRDefault="00882AA0" w:rsidP="00C07885">
            <w:pPr>
              <w:rPr>
                <w:rStyle w:val="SAPEmphasis"/>
              </w:rPr>
            </w:pPr>
            <w:r w:rsidRPr="00EE5A8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B81DDA6" w14:textId="0877E65E" w:rsidR="00882AA0" w:rsidRPr="00EE5A87" w:rsidRDefault="00DF32A8" w:rsidP="00C07885">
            <w:ins w:id="736" w:author="Author" w:date="2018-01-22T13:37:00Z">
              <w:r w:rsidRPr="00EE5A87">
                <w:t>&lt;</w:t>
              </w:r>
              <w:r>
                <w:t>duration</w:t>
              </w:r>
              <w:r w:rsidRPr="00EE5A87">
                <w:t>&gt;</w:t>
              </w:r>
            </w:ins>
            <w:del w:id="737" w:author="Author" w:date="2018-01-22T13:37:00Z">
              <w:r w:rsidR="00882AA0" w:rsidRPr="00EE5A87" w:rsidDel="00DF32A8">
                <w:delText>5 minutes</w:delText>
              </w:r>
            </w:del>
          </w:p>
        </w:tc>
      </w:tr>
    </w:tbl>
    <w:p w14:paraId="54F43E85" w14:textId="77777777" w:rsidR="00882AA0" w:rsidRPr="00EE5A87" w:rsidRDefault="00882AA0" w:rsidP="00882AA0">
      <w:pPr>
        <w:pStyle w:val="SAPKeyblockTitle"/>
      </w:pPr>
      <w:r w:rsidRPr="00EE5A87">
        <w:t>Purpose</w:t>
      </w:r>
    </w:p>
    <w:p w14:paraId="1A0DE3DE" w14:textId="2368DACA" w:rsidR="00882AA0" w:rsidRPr="00EE5A87" w:rsidRDefault="00882AA0" w:rsidP="00882AA0">
      <w:r w:rsidRPr="00EE5A87">
        <w:t>The Apprentice Supervisor can get an overview of what departments his or her apprentices are assigned to. For this, he or she will choose the department plan and select the respective department(s).</w:t>
      </w:r>
    </w:p>
    <w:p w14:paraId="2ECD134C" w14:textId="61BC4B3D" w:rsidR="00882AA0" w:rsidRPr="00EE5A87" w:rsidRDefault="00882AA0" w:rsidP="00882AA0">
      <w:pPr>
        <w:pStyle w:val="SAPKeyblockTitle"/>
      </w:pPr>
      <w:r w:rsidRPr="00EE5A87">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350"/>
        <w:gridCol w:w="2880"/>
        <w:gridCol w:w="2790"/>
        <w:gridCol w:w="2250"/>
        <w:gridCol w:w="3060"/>
        <w:gridCol w:w="1260"/>
      </w:tblGrid>
      <w:tr w:rsidR="00CC3E4B" w:rsidRPr="00EE5A87" w14:paraId="20C9FF0C" w14:textId="77777777" w:rsidTr="00F963F0">
        <w:trPr>
          <w:trHeight w:val="432"/>
          <w:tblHeader/>
        </w:trPr>
        <w:tc>
          <w:tcPr>
            <w:tcW w:w="692" w:type="dxa"/>
            <w:shd w:val="clear" w:color="auto" w:fill="999999"/>
          </w:tcPr>
          <w:p w14:paraId="25ECB0FA" w14:textId="77777777" w:rsidR="00CC3E4B" w:rsidRPr="00EE5A87" w:rsidRDefault="00CC3E4B" w:rsidP="00C07885">
            <w:pPr>
              <w:pStyle w:val="TableHeading"/>
              <w:rPr>
                <w:rFonts w:ascii="BentonSans Bold" w:hAnsi="BentonSans Bold"/>
                <w:bCs/>
                <w:color w:val="FFFFFF"/>
                <w:sz w:val="18"/>
              </w:rPr>
            </w:pPr>
            <w:r w:rsidRPr="00EE5A87">
              <w:rPr>
                <w:rFonts w:ascii="BentonSans Bold" w:hAnsi="BentonSans Bold"/>
                <w:bCs/>
                <w:color w:val="FFFFFF"/>
                <w:sz w:val="18"/>
              </w:rPr>
              <w:t>Test Step #</w:t>
            </w:r>
          </w:p>
        </w:tc>
        <w:tc>
          <w:tcPr>
            <w:tcW w:w="1350" w:type="dxa"/>
            <w:shd w:val="clear" w:color="auto" w:fill="999999"/>
          </w:tcPr>
          <w:p w14:paraId="044E3C05" w14:textId="77777777" w:rsidR="00CC3E4B" w:rsidRPr="00EE5A87" w:rsidRDefault="00CC3E4B" w:rsidP="00C07885">
            <w:pPr>
              <w:pStyle w:val="TableHeading"/>
              <w:rPr>
                <w:rFonts w:ascii="BentonSans Bold" w:hAnsi="BentonSans Bold"/>
                <w:bCs/>
                <w:color w:val="FFFFFF"/>
                <w:sz w:val="18"/>
              </w:rPr>
            </w:pPr>
            <w:r w:rsidRPr="00EE5A87">
              <w:rPr>
                <w:rFonts w:ascii="BentonSans Bold" w:hAnsi="BentonSans Bold"/>
                <w:bCs/>
                <w:color w:val="FFFFFF"/>
                <w:sz w:val="18"/>
              </w:rPr>
              <w:t>Test Step Name</w:t>
            </w:r>
          </w:p>
        </w:tc>
        <w:tc>
          <w:tcPr>
            <w:tcW w:w="2880" w:type="dxa"/>
            <w:shd w:val="clear" w:color="auto" w:fill="999999"/>
          </w:tcPr>
          <w:p w14:paraId="48612D16" w14:textId="77777777" w:rsidR="00CC3E4B" w:rsidRPr="00EE5A87" w:rsidRDefault="00CC3E4B" w:rsidP="00C07885">
            <w:pPr>
              <w:pStyle w:val="TableHeading"/>
              <w:rPr>
                <w:rFonts w:ascii="BentonSans Bold" w:hAnsi="BentonSans Bold"/>
                <w:bCs/>
                <w:color w:val="FFFFFF"/>
                <w:sz w:val="18"/>
              </w:rPr>
            </w:pPr>
            <w:r w:rsidRPr="00EE5A87">
              <w:rPr>
                <w:rFonts w:ascii="BentonSans Bold" w:hAnsi="BentonSans Bold"/>
                <w:bCs/>
                <w:color w:val="FFFFFF"/>
                <w:sz w:val="18"/>
              </w:rPr>
              <w:t>Instruction</w:t>
            </w:r>
          </w:p>
        </w:tc>
        <w:tc>
          <w:tcPr>
            <w:tcW w:w="2790" w:type="dxa"/>
            <w:shd w:val="clear" w:color="auto" w:fill="999999"/>
          </w:tcPr>
          <w:p w14:paraId="530B7158" w14:textId="77777777" w:rsidR="00CC3E4B" w:rsidRPr="00EE5A87" w:rsidRDefault="00CC3E4B" w:rsidP="00C07885">
            <w:pPr>
              <w:pStyle w:val="TableHeading"/>
              <w:rPr>
                <w:rFonts w:ascii="BentonSans Bold" w:hAnsi="BentonSans Bold"/>
                <w:bCs/>
                <w:color w:val="FFFFFF"/>
                <w:sz w:val="18"/>
              </w:rPr>
            </w:pPr>
            <w:r w:rsidRPr="00EE5A87">
              <w:rPr>
                <w:rFonts w:ascii="BentonSans Bold" w:hAnsi="BentonSans Bold"/>
                <w:bCs/>
                <w:color w:val="FFFFFF"/>
                <w:sz w:val="18"/>
              </w:rPr>
              <w:t>User Entries:</w:t>
            </w:r>
            <w:r w:rsidRPr="00EE5A87">
              <w:rPr>
                <w:rFonts w:ascii="BentonSans Bold" w:hAnsi="BentonSans Bold"/>
                <w:bCs/>
                <w:color w:val="FFFFFF"/>
                <w:sz w:val="18"/>
              </w:rPr>
              <w:br/>
              <w:t>Field Name: User Action and Value</w:t>
            </w:r>
          </w:p>
        </w:tc>
        <w:tc>
          <w:tcPr>
            <w:tcW w:w="2250" w:type="dxa"/>
            <w:shd w:val="clear" w:color="auto" w:fill="999999"/>
          </w:tcPr>
          <w:p w14:paraId="79081A54" w14:textId="77777777" w:rsidR="00CC3E4B" w:rsidRPr="00EE5A87" w:rsidRDefault="00CC3E4B" w:rsidP="00C07885">
            <w:pPr>
              <w:pStyle w:val="TableHeading"/>
              <w:rPr>
                <w:rFonts w:ascii="BentonSans Bold" w:hAnsi="BentonSans Bold"/>
                <w:bCs/>
                <w:color w:val="FFFFFF"/>
                <w:sz w:val="18"/>
              </w:rPr>
            </w:pPr>
            <w:r w:rsidRPr="00EE5A87">
              <w:rPr>
                <w:rFonts w:ascii="BentonSans Bold" w:hAnsi="BentonSans Bold"/>
                <w:bCs/>
                <w:color w:val="FFFFFF"/>
                <w:sz w:val="18"/>
              </w:rPr>
              <w:t>Additional Information</w:t>
            </w:r>
          </w:p>
        </w:tc>
        <w:tc>
          <w:tcPr>
            <w:tcW w:w="3060" w:type="dxa"/>
            <w:shd w:val="clear" w:color="auto" w:fill="999999"/>
          </w:tcPr>
          <w:p w14:paraId="46E6EECB" w14:textId="77777777" w:rsidR="00CC3E4B" w:rsidRPr="00EE5A87" w:rsidRDefault="00CC3E4B" w:rsidP="00C07885">
            <w:pPr>
              <w:pStyle w:val="TableHeading"/>
              <w:rPr>
                <w:rFonts w:ascii="BentonSans Bold" w:hAnsi="BentonSans Bold"/>
                <w:bCs/>
                <w:color w:val="FFFFFF"/>
                <w:sz w:val="18"/>
              </w:rPr>
            </w:pPr>
            <w:r w:rsidRPr="00EE5A87">
              <w:rPr>
                <w:rFonts w:ascii="BentonSans Bold" w:hAnsi="BentonSans Bold"/>
                <w:bCs/>
                <w:color w:val="FFFFFF"/>
                <w:sz w:val="18"/>
              </w:rPr>
              <w:t>Expected Result</w:t>
            </w:r>
          </w:p>
        </w:tc>
        <w:tc>
          <w:tcPr>
            <w:tcW w:w="1260" w:type="dxa"/>
            <w:shd w:val="clear" w:color="auto" w:fill="999999"/>
          </w:tcPr>
          <w:p w14:paraId="2463B957" w14:textId="77777777" w:rsidR="00CC3E4B" w:rsidRPr="00EE5A87" w:rsidRDefault="00CC3E4B" w:rsidP="00C07885">
            <w:pPr>
              <w:pStyle w:val="TableHeading"/>
              <w:rPr>
                <w:rFonts w:ascii="BentonSans Bold" w:hAnsi="BentonSans Bold"/>
                <w:bCs/>
                <w:color w:val="FFFFFF"/>
                <w:sz w:val="18"/>
              </w:rPr>
            </w:pPr>
            <w:r w:rsidRPr="00EE5A87">
              <w:rPr>
                <w:rFonts w:ascii="BentonSans Bold" w:hAnsi="BentonSans Bold"/>
                <w:bCs/>
                <w:color w:val="FFFFFF"/>
                <w:sz w:val="18"/>
              </w:rPr>
              <w:t>Pass / Fail / Comment</w:t>
            </w:r>
          </w:p>
        </w:tc>
      </w:tr>
      <w:tr w:rsidR="00CC3E4B" w:rsidRPr="00EE5A87" w14:paraId="15038D81" w14:textId="77777777" w:rsidTr="00F963F0">
        <w:trPr>
          <w:trHeight w:val="288"/>
        </w:trPr>
        <w:tc>
          <w:tcPr>
            <w:tcW w:w="692" w:type="dxa"/>
            <w:shd w:val="clear" w:color="auto" w:fill="auto"/>
          </w:tcPr>
          <w:p w14:paraId="004A2AEE" w14:textId="77777777" w:rsidR="00CC3E4B" w:rsidRPr="00EE5A87" w:rsidRDefault="00CC3E4B" w:rsidP="00C07885">
            <w:r w:rsidRPr="00EE5A87">
              <w:t>1</w:t>
            </w:r>
          </w:p>
        </w:tc>
        <w:tc>
          <w:tcPr>
            <w:tcW w:w="1350" w:type="dxa"/>
            <w:shd w:val="clear" w:color="auto" w:fill="auto"/>
          </w:tcPr>
          <w:p w14:paraId="385DAF73" w14:textId="77777777" w:rsidR="00CC3E4B" w:rsidRPr="00EE5A87" w:rsidRDefault="00CC3E4B" w:rsidP="00C07885">
            <w:pPr>
              <w:rPr>
                <w:rStyle w:val="SAPEmphasis"/>
              </w:rPr>
            </w:pPr>
            <w:r w:rsidRPr="00EE5A87">
              <w:rPr>
                <w:rStyle w:val="SAPEmphasis"/>
              </w:rPr>
              <w:t>Log on</w:t>
            </w:r>
          </w:p>
        </w:tc>
        <w:tc>
          <w:tcPr>
            <w:tcW w:w="2880" w:type="dxa"/>
            <w:shd w:val="clear" w:color="auto" w:fill="auto"/>
          </w:tcPr>
          <w:p w14:paraId="7D209116" w14:textId="70D81666" w:rsidR="00CC3E4B" w:rsidRPr="00EE5A87" w:rsidRDefault="00CC3E4B" w:rsidP="00C07885">
            <w:r w:rsidRPr="00EE5A87">
              <w:t xml:space="preserve">Log on to </w:t>
            </w:r>
            <w:r w:rsidR="002965CF" w:rsidRPr="00EE5A87">
              <w:rPr>
                <w:rStyle w:val="SAPScreenElement"/>
                <w:color w:val="auto"/>
              </w:rPr>
              <w:t>Employee Central</w:t>
            </w:r>
            <w:r w:rsidR="002965CF" w:rsidRPr="00EE5A87" w:rsidDel="00765839">
              <w:rPr>
                <w:rStyle w:val="SAPScreenElement"/>
              </w:rPr>
              <w:t xml:space="preserve"> </w:t>
            </w:r>
            <w:r w:rsidRPr="00EE5A87">
              <w:t>as Apprentice Supervisor.</w:t>
            </w:r>
          </w:p>
        </w:tc>
        <w:tc>
          <w:tcPr>
            <w:tcW w:w="2790" w:type="dxa"/>
          </w:tcPr>
          <w:p w14:paraId="656AFE10" w14:textId="77777777" w:rsidR="00CC3E4B" w:rsidRPr="00EE5A87" w:rsidRDefault="00CC3E4B" w:rsidP="00C07885">
            <w:pPr>
              <w:rPr>
                <w:rFonts w:cs="Arial"/>
                <w:bCs/>
              </w:rPr>
            </w:pPr>
          </w:p>
        </w:tc>
        <w:tc>
          <w:tcPr>
            <w:tcW w:w="2250" w:type="dxa"/>
            <w:vMerge w:val="restart"/>
          </w:tcPr>
          <w:p w14:paraId="54A19C6E" w14:textId="77777777" w:rsidR="00CC3E4B" w:rsidRPr="00EE5A87" w:rsidRDefault="00CC3E4B" w:rsidP="00C07885">
            <w:r w:rsidRPr="00EE5A87">
              <w:t xml:space="preserve">In case you execute this process step immediately after the previous process step and are already on the </w:t>
            </w:r>
            <w:r w:rsidRPr="00EE5A87">
              <w:rPr>
                <w:rStyle w:val="SAPScreenElement"/>
              </w:rPr>
              <w:t xml:space="preserve">Apprentice Management </w:t>
            </w:r>
            <w:r w:rsidRPr="00EE5A87">
              <w:t>main page, you can skip these test steps and proceed directly with test step # 3.</w:t>
            </w:r>
          </w:p>
        </w:tc>
        <w:tc>
          <w:tcPr>
            <w:tcW w:w="3060" w:type="dxa"/>
            <w:shd w:val="clear" w:color="auto" w:fill="auto"/>
          </w:tcPr>
          <w:p w14:paraId="56FB0206" w14:textId="77777777" w:rsidR="00CC3E4B" w:rsidRPr="00EE5A87" w:rsidRDefault="00CC3E4B" w:rsidP="00C07885">
            <w:r w:rsidRPr="00EE5A87">
              <w:t xml:space="preserve">The </w:t>
            </w:r>
            <w:r w:rsidRPr="00EE5A87">
              <w:rPr>
                <w:rStyle w:val="SAPScreenElement"/>
              </w:rPr>
              <w:t>Home</w:t>
            </w:r>
            <w:r w:rsidRPr="00EE5A87">
              <w:t xml:space="preserve"> page is displayed.</w:t>
            </w:r>
          </w:p>
        </w:tc>
        <w:tc>
          <w:tcPr>
            <w:tcW w:w="1260" w:type="dxa"/>
          </w:tcPr>
          <w:p w14:paraId="768986C1" w14:textId="77777777" w:rsidR="00CC3E4B" w:rsidRPr="00EE5A87" w:rsidRDefault="00CC3E4B" w:rsidP="00C07885">
            <w:pPr>
              <w:rPr>
                <w:rFonts w:cs="Arial"/>
                <w:bCs/>
              </w:rPr>
            </w:pPr>
          </w:p>
        </w:tc>
      </w:tr>
      <w:tr w:rsidR="00A21C79" w:rsidRPr="00EE5A87" w14:paraId="737573F2" w14:textId="77777777" w:rsidTr="00F963F0">
        <w:trPr>
          <w:trHeight w:val="288"/>
        </w:trPr>
        <w:tc>
          <w:tcPr>
            <w:tcW w:w="692" w:type="dxa"/>
            <w:shd w:val="clear" w:color="auto" w:fill="auto"/>
          </w:tcPr>
          <w:p w14:paraId="44585D36" w14:textId="77777777" w:rsidR="00A21C79" w:rsidRPr="00EE5A87" w:rsidRDefault="00A21C79" w:rsidP="00A21C79">
            <w:r w:rsidRPr="00EE5A87">
              <w:t>2</w:t>
            </w:r>
          </w:p>
        </w:tc>
        <w:tc>
          <w:tcPr>
            <w:tcW w:w="1350" w:type="dxa"/>
            <w:shd w:val="clear" w:color="auto" w:fill="auto"/>
          </w:tcPr>
          <w:p w14:paraId="0CFCC82C" w14:textId="77777777" w:rsidR="00A21C79" w:rsidRPr="00EE5A87" w:rsidRDefault="00A21C79" w:rsidP="00A21C79">
            <w:pPr>
              <w:rPr>
                <w:rStyle w:val="SAPEmphasis"/>
              </w:rPr>
            </w:pPr>
            <w:r w:rsidRPr="00EE5A87">
              <w:rPr>
                <w:rStyle w:val="SAPEmphasis"/>
              </w:rPr>
              <w:t>Access Apprentice Management module</w:t>
            </w:r>
          </w:p>
        </w:tc>
        <w:tc>
          <w:tcPr>
            <w:tcW w:w="2880" w:type="dxa"/>
            <w:shd w:val="clear" w:color="auto" w:fill="auto"/>
          </w:tcPr>
          <w:p w14:paraId="5897F482" w14:textId="77777777" w:rsidR="00A21C79" w:rsidRPr="00EE5A87" w:rsidRDefault="00A21C79" w:rsidP="00A21C79">
            <w:r w:rsidRPr="00EE5A87">
              <w:t>From the</w:t>
            </w:r>
            <w:r w:rsidRPr="00EE5A87">
              <w:rPr>
                <w:i/>
              </w:rPr>
              <w:t xml:space="preserve"> </w:t>
            </w:r>
            <w:r w:rsidRPr="00EE5A87">
              <w:rPr>
                <w:rStyle w:val="SAPScreenElement"/>
              </w:rPr>
              <w:t>Home</w:t>
            </w:r>
            <w:r w:rsidRPr="00EE5A87">
              <w:rPr>
                <w:i/>
              </w:rPr>
              <w:t xml:space="preserve"> </w:t>
            </w:r>
            <w:r w:rsidRPr="00EE5A87">
              <w:t xml:space="preserve">drop-down, select </w:t>
            </w:r>
            <w:r w:rsidRPr="00EE5A87">
              <w:rPr>
                <w:rStyle w:val="SAPScreenElement"/>
              </w:rPr>
              <w:t>Apprentice Management</w:t>
            </w:r>
            <w:r w:rsidRPr="00EE5A87">
              <w:rPr>
                <w:i/>
              </w:rPr>
              <w:t>.</w:t>
            </w:r>
          </w:p>
        </w:tc>
        <w:tc>
          <w:tcPr>
            <w:tcW w:w="2790" w:type="dxa"/>
          </w:tcPr>
          <w:p w14:paraId="588C05BA" w14:textId="77777777" w:rsidR="00A21C79" w:rsidRPr="00EE5A87" w:rsidRDefault="00A21C79" w:rsidP="00A21C79">
            <w:pPr>
              <w:rPr>
                <w:rFonts w:cs="Arial"/>
                <w:bCs/>
              </w:rPr>
            </w:pPr>
          </w:p>
        </w:tc>
        <w:tc>
          <w:tcPr>
            <w:tcW w:w="2250" w:type="dxa"/>
            <w:vMerge/>
          </w:tcPr>
          <w:p w14:paraId="0EC49CFF" w14:textId="77777777" w:rsidR="00A21C79" w:rsidRPr="00EE5A87" w:rsidRDefault="00A21C79" w:rsidP="00A21C79"/>
        </w:tc>
        <w:tc>
          <w:tcPr>
            <w:tcW w:w="3060" w:type="dxa"/>
            <w:shd w:val="clear" w:color="auto" w:fill="auto"/>
          </w:tcPr>
          <w:p w14:paraId="4860EAE8" w14:textId="54FADA6C" w:rsidR="00A21C79" w:rsidRPr="00EE5A87" w:rsidRDefault="00A21C79" w:rsidP="00A21C79">
            <w:r w:rsidRPr="00EE5A87">
              <w:t xml:space="preserve">The </w:t>
            </w:r>
            <w:r w:rsidRPr="00EE5A87">
              <w:rPr>
                <w:rStyle w:val="SAPScreenElement"/>
              </w:rPr>
              <w:t xml:space="preserve">Apprentice Management </w:t>
            </w:r>
            <w:r w:rsidRPr="00EE5A87">
              <w:t>page is displayed, containing a calendar and color</w:t>
            </w:r>
            <w:ins w:id="738" w:author="Author" w:date="2018-01-29T10:29:00Z">
              <w:r w:rsidR="0097451A">
                <w:t>-</w:t>
              </w:r>
            </w:ins>
            <w:del w:id="739" w:author="Author" w:date="2018-01-29T10:29:00Z">
              <w:r w:rsidRPr="00EE5A87" w:rsidDel="0097451A">
                <w:delText xml:space="preserve"> </w:delText>
              </w:r>
            </w:del>
            <w:r w:rsidRPr="00EE5A87">
              <w:t>coded events:</w:t>
            </w:r>
          </w:p>
          <w:p w14:paraId="4920910F" w14:textId="77777777" w:rsidR="00A21C79" w:rsidRPr="00EE5A87" w:rsidRDefault="00A21C79" w:rsidP="00A21C79">
            <w:pPr>
              <w:pStyle w:val="ListParagraph"/>
              <w:numPr>
                <w:ilvl w:val="0"/>
                <w:numId w:val="35"/>
              </w:numPr>
              <w:ind w:left="338" w:hanging="270"/>
            </w:pPr>
            <w:r w:rsidRPr="00EE5A87">
              <w:t xml:space="preserve">On-the-job training </w:t>
            </w:r>
          </w:p>
          <w:p w14:paraId="0169D0EF" w14:textId="77777777" w:rsidR="00A21C79" w:rsidRPr="00EE5A87" w:rsidRDefault="00A21C79" w:rsidP="00A21C79">
            <w:pPr>
              <w:pStyle w:val="ListParagraph"/>
              <w:numPr>
                <w:ilvl w:val="0"/>
                <w:numId w:val="35"/>
              </w:numPr>
              <w:ind w:left="338" w:hanging="270"/>
            </w:pPr>
            <w:r w:rsidRPr="00EE5A87">
              <w:t>Other internal events</w:t>
            </w:r>
          </w:p>
          <w:p w14:paraId="53810431" w14:textId="1555571D" w:rsidR="00A21C79" w:rsidRPr="00EE5A87" w:rsidRDefault="00A21C79" w:rsidP="00A21C79">
            <w:pPr>
              <w:pStyle w:val="ListParagraph"/>
              <w:numPr>
                <w:ilvl w:val="0"/>
                <w:numId w:val="35"/>
              </w:numPr>
              <w:ind w:left="338" w:hanging="270"/>
            </w:pPr>
            <w:r w:rsidRPr="00EE5A87">
              <w:t>School</w:t>
            </w:r>
          </w:p>
          <w:p w14:paraId="3E640502" w14:textId="2034B22C" w:rsidR="00A21C79" w:rsidRPr="00EE5A87" w:rsidRDefault="00A21C79" w:rsidP="00A21C79">
            <w:pPr>
              <w:pStyle w:val="ListParagraph"/>
              <w:numPr>
                <w:ilvl w:val="0"/>
                <w:numId w:val="35"/>
              </w:numPr>
              <w:ind w:left="350" w:hanging="270"/>
            </w:pPr>
            <w:r w:rsidRPr="00EE5A87">
              <w:t>Time off, such as vacation</w:t>
            </w:r>
          </w:p>
        </w:tc>
        <w:tc>
          <w:tcPr>
            <w:tcW w:w="1260" w:type="dxa"/>
          </w:tcPr>
          <w:p w14:paraId="1E2102CF" w14:textId="77777777" w:rsidR="00A21C79" w:rsidRPr="00EE5A87" w:rsidRDefault="00A21C79" w:rsidP="00A21C79">
            <w:pPr>
              <w:rPr>
                <w:rFonts w:cs="Arial"/>
                <w:bCs/>
              </w:rPr>
            </w:pPr>
          </w:p>
        </w:tc>
      </w:tr>
      <w:tr w:rsidR="00DC77D3" w:rsidRPr="00EE5A87" w14:paraId="5D15F837" w14:textId="77777777" w:rsidTr="00F963F0">
        <w:trPr>
          <w:trHeight w:val="288"/>
        </w:trPr>
        <w:tc>
          <w:tcPr>
            <w:tcW w:w="692" w:type="dxa"/>
            <w:vMerge w:val="restart"/>
            <w:shd w:val="clear" w:color="auto" w:fill="auto"/>
          </w:tcPr>
          <w:p w14:paraId="7BEE0651" w14:textId="77777777" w:rsidR="00DC77D3" w:rsidRPr="00EE5A87" w:rsidRDefault="00DC77D3" w:rsidP="00C07885">
            <w:r w:rsidRPr="00EE5A87">
              <w:t>3</w:t>
            </w:r>
          </w:p>
        </w:tc>
        <w:tc>
          <w:tcPr>
            <w:tcW w:w="1350" w:type="dxa"/>
            <w:vMerge w:val="restart"/>
            <w:shd w:val="clear" w:color="auto" w:fill="auto"/>
          </w:tcPr>
          <w:p w14:paraId="757557EB" w14:textId="5E3BD920" w:rsidR="00DC77D3" w:rsidRPr="00EE5A87" w:rsidRDefault="00DC77D3" w:rsidP="00CC3E4B">
            <w:pPr>
              <w:rPr>
                <w:rStyle w:val="SAPEmphasis"/>
              </w:rPr>
            </w:pPr>
            <w:r w:rsidRPr="00EE5A87">
              <w:rPr>
                <w:rStyle w:val="SAPEmphasis"/>
              </w:rPr>
              <w:t>Select Department Plan</w:t>
            </w:r>
          </w:p>
        </w:tc>
        <w:tc>
          <w:tcPr>
            <w:tcW w:w="2880" w:type="dxa"/>
            <w:vMerge w:val="restart"/>
            <w:shd w:val="clear" w:color="auto" w:fill="auto"/>
          </w:tcPr>
          <w:p w14:paraId="31BAD45F" w14:textId="522B4EAE" w:rsidR="00DC77D3" w:rsidRPr="00EE5A87" w:rsidRDefault="00DC77D3" w:rsidP="00CC3E4B">
            <w:r w:rsidRPr="00EE5A87">
              <w:t>Choose the department plan and select the department(s) to which your apprentice(s) are assigned to.</w:t>
            </w:r>
          </w:p>
        </w:tc>
        <w:tc>
          <w:tcPr>
            <w:tcW w:w="2790" w:type="dxa"/>
          </w:tcPr>
          <w:p w14:paraId="6772200B" w14:textId="1B59701B" w:rsidR="00DC77D3" w:rsidRPr="00EE5A87" w:rsidRDefault="00DC77D3" w:rsidP="00CC3E4B">
            <w:pPr>
              <w:rPr>
                <w:rFonts w:cs="Arial"/>
                <w:bCs/>
              </w:rPr>
            </w:pPr>
            <w:r w:rsidRPr="00EE5A87">
              <w:rPr>
                <w:rStyle w:val="SAPScreenElement"/>
              </w:rPr>
              <w:t>View Plan</w:t>
            </w:r>
            <w:r w:rsidRPr="00EE5A87">
              <w:rPr>
                <w:rFonts w:cs="Arial"/>
                <w:bCs/>
              </w:rPr>
              <w:t xml:space="preserve">: select </w:t>
            </w:r>
            <w:r w:rsidRPr="00EE5A87">
              <w:rPr>
                <w:rStyle w:val="SAPMonospace"/>
              </w:rPr>
              <w:t xml:space="preserve">Department Plan </w:t>
            </w:r>
            <w:r w:rsidRPr="00EE5A87">
              <w:rPr>
                <w:rFonts w:cs="Arial"/>
                <w:bCs/>
              </w:rPr>
              <w:t>from drop-down</w:t>
            </w:r>
          </w:p>
        </w:tc>
        <w:tc>
          <w:tcPr>
            <w:tcW w:w="2250" w:type="dxa"/>
          </w:tcPr>
          <w:p w14:paraId="2044368A" w14:textId="77777777" w:rsidR="00DC77D3" w:rsidRPr="00EE5A87" w:rsidRDefault="00DC77D3" w:rsidP="00C07885"/>
        </w:tc>
        <w:tc>
          <w:tcPr>
            <w:tcW w:w="3060" w:type="dxa"/>
            <w:shd w:val="clear" w:color="auto" w:fill="auto"/>
          </w:tcPr>
          <w:p w14:paraId="73ED1F3A" w14:textId="77777777" w:rsidR="00DC77D3" w:rsidRPr="00EE5A87" w:rsidRDefault="00DC77D3" w:rsidP="00C07885"/>
        </w:tc>
        <w:tc>
          <w:tcPr>
            <w:tcW w:w="1260" w:type="dxa"/>
            <w:vMerge w:val="restart"/>
          </w:tcPr>
          <w:p w14:paraId="6AD3DEC4" w14:textId="77777777" w:rsidR="00DC77D3" w:rsidRPr="00EE5A87" w:rsidRDefault="00DC77D3" w:rsidP="00C07885">
            <w:pPr>
              <w:rPr>
                <w:rFonts w:cs="Arial"/>
                <w:bCs/>
              </w:rPr>
            </w:pPr>
          </w:p>
        </w:tc>
      </w:tr>
      <w:tr w:rsidR="00DC77D3" w:rsidRPr="00EE5A87" w14:paraId="186E72DB" w14:textId="77777777" w:rsidTr="00F963F0">
        <w:trPr>
          <w:trHeight w:val="288"/>
        </w:trPr>
        <w:tc>
          <w:tcPr>
            <w:tcW w:w="692" w:type="dxa"/>
            <w:vMerge/>
            <w:shd w:val="clear" w:color="auto" w:fill="auto"/>
          </w:tcPr>
          <w:p w14:paraId="2EE04F4A" w14:textId="77777777" w:rsidR="00DC77D3" w:rsidRPr="00EE5A87" w:rsidRDefault="00DC77D3" w:rsidP="00C07885"/>
        </w:tc>
        <w:tc>
          <w:tcPr>
            <w:tcW w:w="1350" w:type="dxa"/>
            <w:vMerge/>
            <w:shd w:val="clear" w:color="auto" w:fill="auto"/>
          </w:tcPr>
          <w:p w14:paraId="6E4EA6A4" w14:textId="77777777" w:rsidR="00DC77D3" w:rsidRPr="00EE5A87" w:rsidRDefault="00DC77D3" w:rsidP="00C07885">
            <w:pPr>
              <w:rPr>
                <w:rStyle w:val="SAPEmphasis"/>
              </w:rPr>
            </w:pPr>
          </w:p>
        </w:tc>
        <w:tc>
          <w:tcPr>
            <w:tcW w:w="2880" w:type="dxa"/>
            <w:vMerge/>
            <w:shd w:val="clear" w:color="auto" w:fill="auto"/>
          </w:tcPr>
          <w:p w14:paraId="5A5BDCD5" w14:textId="77777777" w:rsidR="00DC77D3" w:rsidRPr="00EE5A87" w:rsidRDefault="00DC77D3" w:rsidP="00C07885"/>
        </w:tc>
        <w:tc>
          <w:tcPr>
            <w:tcW w:w="2790" w:type="dxa"/>
          </w:tcPr>
          <w:p w14:paraId="1133CFF1" w14:textId="1FC7D187" w:rsidR="00DC77D3" w:rsidRPr="00EE5A87" w:rsidRDefault="00DC77D3" w:rsidP="00CC3E4B">
            <w:pPr>
              <w:rPr>
                <w:rFonts w:cs="Arial"/>
                <w:bCs/>
              </w:rPr>
            </w:pPr>
            <w:r w:rsidRPr="00EE5A87">
              <w:rPr>
                <w:rStyle w:val="SAPScreenElement"/>
              </w:rPr>
              <w:t>Show Department(s)</w:t>
            </w:r>
            <w:r w:rsidRPr="00EE5A87">
              <w:rPr>
                <w:rFonts w:cs="Arial"/>
                <w:bCs/>
              </w:rPr>
              <w:t xml:space="preserve">: select from drop-down; for example, the department you maintained in process step </w:t>
            </w:r>
            <w:r w:rsidRPr="00EE5A87">
              <w:rPr>
                <w:rStyle w:val="SAPScreenElement"/>
                <w:color w:val="auto"/>
              </w:rPr>
              <w:t>Maintaining Departments</w:t>
            </w:r>
          </w:p>
        </w:tc>
        <w:tc>
          <w:tcPr>
            <w:tcW w:w="2250" w:type="dxa"/>
          </w:tcPr>
          <w:p w14:paraId="0BBD0DFF" w14:textId="18E6EAE9" w:rsidR="00DC77D3" w:rsidRPr="00EE5A87" w:rsidRDefault="00DC77D3" w:rsidP="00C07885"/>
        </w:tc>
        <w:tc>
          <w:tcPr>
            <w:tcW w:w="3060" w:type="dxa"/>
            <w:shd w:val="clear" w:color="auto" w:fill="auto"/>
          </w:tcPr>
          <w:p w14:paraId="6ECEA103" w14:textId="79FF5E6E" w:rsidR="00DC77D3" w:rsidRPr="00EE5A87" w:rsidRDefault="00DC77D3" w:rsidP="00CC3E4B">
            <w:r w:rsidRPr="00EE5A87">
              <w:t xml:space="preserve">The selected department(s) are displayed below the calendar. For each department, the maximum number of apprentices </w:t>
            </w:r>
            <w:r w:rsidRPr="00EE5A87">
              <w:rPr>
                <w:rFonts w:cs="Arial"/>
                <w:bCs/>
              </w:rPr>
              <w:t>to be managed in the department</w:t>
            </w:r>
            <w:r w:rsidRPr="00EE5A87">
              <w:t xml:space="preserve"> is displayed.</w:t>
            </w:r>
          </w:p>
        </w:tc>
        <w:tc>
          <w:tcPr>
            <w:tcW w:w="1260" w:type="dxa"/>
            <w:vMerge/>
          </w:tcPr>
          <w:p w14:paraId="0803E4D5" w14:textId="77777777" w:rsidR="00DC77D3" w:rsidRPr="00EE5A87" w:rsidRDefault="00DC77D3" w:rsidP="00C07885">
            <w:pPr>
              <w:rPr>
                <w:rFonts w:cs="Arial"/>
                <w:bCs/>
              </w:rPr>
            </w:pPr>
          </w:p>
        </w:tc>
      </w:tr>
      <w:tr w:rsidR="00CC3E4B" w:rsidRPr="00EE5A87" w14:paraId="6F8CC827" w14:textId="77777777" w:rsidTr="00F963F0">
        <w:trPr>
          <w:trHeight w:val="288"/>
        </w:trPr>
        <w:tc>
          <w:tcPr>
            <w:tcW w:w="692" w:type="dxa"/>
            <w:shd w:val="clear" w:color="auto" w:fill="auto"/>
          </w:tcPr>
          <w:p w14:paraId="60390D3B" w14:textId="77777777" w:rsidR="00CC3E4B" w:rsidRPr="00EE5A87" w:rsidRDefault="00CC3E4B" w:rsidP="00C07885">
            <w:r w:rsidRPr="00EE5A87">
              <w:t>4</w:t>
            </w:r>
          </w:p>
        </w:tc>
        <w:tc>
          <w:tcPr>
            <w:tcW w:w="1350" w:type="dxa"/>
            <w:shd w:val="clear" w:color="auto" w:fill="auto"/>
          </w:tcPr>
          <w:p w14:paraId="07BD69D4" w14:textId="6E5B587D" w:rsidR="00CC3E4B" w:rsidRPr="00EE5A87" w:rsidRDefault="00CC3E4B" w:rsidP="00C07885">
            <w:pPr>
              <w:rPr>
                <w:rStyle w:val="SAPEmphasis"/>
              </w:rPr>
            </w:pPr>
            <w:r w:rsidRPr="00EE5A87">
              <w:rPr>
                <w:rStyle w:val="SAPEmphasis"/>
              </w:rPr>
              <w:t xml:space="preserve">View </w:t>
            </w:r>
            <w:r w:rsidR="00DF5939" w:rsidRPr="00EE5A87">
              <w:rPr>
                <w:rStyle w:val="SAPEmphasis"/>
              </w:rPr>
              <w:t xml:space="preserve">High-Level </w:t>
            </w:r>
            <w:r w:rsidRPr="00EE5A87">
              <w:rPr>
                <w:rStyle w:val="SAPEmphasis"/>
              </w:rPr>
              <w:lastRenderedPageBreak/>
              <w:t>Department Plan</w:t>
            </w:r>
          </w:p>
        </w:tc>
        <w:tc>
          <w:tcPr>
            <w:tcW w:w="2880" w:type="dxa"/>
            <w:shd w:val="clear" w:color="auto" w:fill="auto"/>
          </w:tcPr>
          <w:p w14:paraId="25BE8365" w14:textId="390287CB" w:rsidR="00CC3E4B" w:rsidRPr="00B15588" w:rsidRDefault="00CC3E4B" w:rsidP="00CC3E4B">
            <w:pPr>
              <w:rPr>
                <w:strike/>
                <w:highlight w:val="yellow"/>
                <w:rPrChange w:id="740" w:author="Author" w:date="2018-01-29T10:37:00Z">
                  <w:rPr/>
                </w:rPrChange>
              </w:rPr>
            </w:pPr>
            <w:r w:rsidRPr="00B15588">
              <w:rPr>
                <w:strike/>
                <w:highlight w:val="yellow"/>
                <w:rPrChange w:id="741" w:author="Author" w:date="2018-01-29T10:37:00Z">
                  <w:rPr/>
                </w:rPrChange>
              </w:rPr>
              <w:lastRenderedPageBreak/>
              <w:t xml:space="preserve">Vary the display of </w:t>
            </w:r>
            <w:r w:rsidR="00C000C5" w:rsidRPr="00B15588">
              <w:rPr>
                <w:strike/>
                <w:highlight w:val="yellow"/>
                <w:rPrChange w:id="742" w:author="Author" w:date="2018-01-29T10:37:00Z">
                  <w:rPr/>
                </w:rPrChange>
              </w:rPr>
              <w:t>the department</w:t>
            </w:r>
            <w:r w:rsidRPr="00B15588">
              <w:rPr>
                <w:strike/>
                <w:highlight w:val="yellow"/>
                <w:rPrChange w:id="743" w:author="Author" w:date="2018-01-29T10:37:00Z">
                  <w:rPr/>
                </w:rPrChange>
              </w:rPr>
              <w:t xml:space="preserve"> plan by </w:t>
            </w:r>
            <w:r w:rsidR="00624A3B" w:rsidRPr="00B15588">
              <w:rPr>
                <w:strike/>
                <w:highlight w:val="yellow"/>
                <w:rPrChange w:id="744" w:author="Author" w:date="2018-01-29T10:37:00Z">
                  <w:rPr/>
                </w:rPrChange>
              </w:rPr>
              <w:t xml:space="preserve">choosing </w:t>
            </w:r>
            <w:r w:rsidRPr="00B15588">
              <w:rPr>
                <w:strike/>
                <w:highlight w:val="yellow"/>
                <w:rPrChange w:id="745" w:author="Author" w:date="2018-01-29T10:37:00Z">
                  <w:rPr/>
                </w:rPrChange>
              </w:rPr>
              <w:t xml:space="preserve">the arrows pointing left and </w:t>
            </w:r>
            <w:r w:rsidRPr="00B15588">
              <w:rPr>
                <w:strike/>
                <w:highlight w:val="yellow"/>
                <w:rPrChange w:id="746" w:author="Author" w:date="2018-01-29T10:37:00Z">
                  <w:rPr/>
                </w:rPrChange>
              </w:rPr>
              <w:lastRenderedPageBreak/>
              <w:t xml:space="preserve">right above the calendar, thereby moving the </w:t>
            </w:r>
            <w:r w:rsidR="0031079E" w:rsidRPr="00B15588">
              <w:rPr>
                <w:strike/>
                <w:highlight w:val="yellow"/>
                <w:rPrChange w:id="747" w:author="Author" w:date="2018-01-29T10:37:00Z">
                  <w:rPr/>
                </w:rPrChange>
              </w:rPr>
              <w:t xml:space="preserve">calendar </w:t>
            </w:r>
            <w:r w:rsidR="00707B4B" w:rsidRPr="00B15588">
              <w:rPr>
                <w:strike/>
                <w:highlight w:val="yellow"/>
                <w:rPrChange w:id="748" w:author="Author" w:date="2018-01-29T10:37:00Z">
                  <w:rPr/>
                </w:rPrChange>
              </w:rPr>
              <w:t>back</w:t>
            </w:r>
            <w:r w:rsidR="0031079E" w:rsidRPr="00B15588">
              <w:rPr>
                <w:strike/>
                <w:highlight w:val="yellow"/>
                <w:rPrChange w:id="749" w:author="Author" w:date="2018-01-29T10:37:00Z">
                  <w:rPr/>
                </w:rPrChange>
              </w:rPr>
              <w:t>ward</w:t>
            </w:r>
            <w:r w:rsidR="00707B4B" w:rsidRPr="00B15588">
              <w:rPr>
                <w:strike/>
                <w:highlight w:val="yellow"/>
                <w:rPrChange w:id="750" w:author="Author" w:date="2018-01-29T10:37:00Z">
                  <w:rPr/>
                </w:rPrChange>
              </w:rPr>
              <w:t xml:space="preserve"> </w:t>
            </w:r>
            <w:r w:rsidRPr="00B15588">
              <w:rPr>
                <w:strike/>
                <w:highlight w:val="yellow"/>
                <w:rPrChange w:id="751" w:author="Author" w:date="2018-01-29T10:37:00Z">
                  <w:rPr/>
                </w:rPrChange>
              </w:rPr>
              <w:t xml:space="preserve">or </w:t>
            </w:r>
            <w:r w:rsidR="00707B4B" w:rsidRPr="00B15588">
              <w:rPr>
                <w:strike/>
                <w:highlight w:val="yellow"/>
                <w:rPrChange w:id="752" w:author="Author" w:date="2018-01-29T10:37:00Z">
                  <w:rPr/>
                </w:rPrChange>
              </w:rPr>
              <w:t xml:space="preserve">forward </w:t>
            </w:r>
            <w:r w:rsidRPr="00B15588">
              <w:rPr>
                <w:strike/>
                <w:highlight w:val="yellow"/>
                <w:rPrChange w:id="753" w:author="Author" w:date="2018-01-29T10:37:00Z">
                  <w:rPr/>
                </w:rPrChange>
              </w:rPr>
              <w:t xml:space="preserve">by a </w:t>
            </w:r>
            <w:ins w:id="754" w:author="Author" w:date="2018-01-29T10:32:00Z">
              <w:r w:rsidR="0020385E" w:rsidRPr="00B15588">
                <w:rPr>
                  <w:strike/>
                  <w:highlight w:val="yellow"/>
                  <w:rPrChange w:id="755" w:author="Author" w:date="2018-01-29T10:37:00Z">
                    <w:rPr/>
                  </w:rPrChange>
                </w:rPr>
                <w:t xml:space="preserve">two </w:t>
              </w:r>
            </w:ins>
            <w:r w:rsidRPr="00B15588">
              <w:rPr>
                <w:strike/>
                <w:highlight w:val="yellow"/>
                <w:rPrChange w:id="756" w:author="Author" w:date="2018-01-29T10:37:00Z">
                  <w:rPr/>
                </w:rPrChange>
              </w:rPr>
              <w:t>month</w:t>
            </w:r>
            <w:ins w:id="757" w:author="Author" w:date="2018-01-29T10:32:00Z">
              <w:r w:rsidR="0020385E" w:rsidRPr="00B15588">
                <w:rPr>
                  <w:strike/>
                  <w:highlight w:val="yellow"/>
                  <w:rPrChange w:id="758" w:author="Author" w:date="2018-01-29T10:37:00Z">
                    <w:rPr/>
                  </w:rPrChange>
                </w:rPr>
                <w:t>s</w:t>
              </w:r>
            </w:ins>
            <w:r w:rsidRPr="00B15588">
              <w:rPr>
                <w:strike/>
                <w:highlight w:val="yellow"/>
                <w:rPrChange w:id="759" w:author="Author" w:date="2018-01-29T10:37:00Z">
                  <w:rPr/>
                </w:rPrChange>
              </w:rPr>
              <w:t>.</w:t>
            </w:r>
          </w:p>
          <w:p w14:paraId="06C9767E" w14:textId="77777777" w:rsidR="00CC3E4B" w:rsidRPr="00B15588" w:rsidRDefault="00CC3E4B" w:rsidP="00CC3E4B">
            <w:pPr>
              <w:rPr>
                <w:strike/>
                <w:highlight w:val="yellow"/>
                <w:rPrChange w:id="760" w:author="Author" w:date="2018-01-29T10:37:00Z">
                  <w:rPr/>
                </w:rPrChange>
              </w:rPr>
            </w:pPr>
            <w:r w:rsidRPr="00B15588">
              <w:rPr>
                <w:strike/>
                <w:highlight w:val="yellow"/>
                <w:rPrChange w:id="761" w:author="Author" w:date="2018-01-29T10:37:00Z">
                  <w:rPr/>
                </w:rPrChange>
              </w:rPr>
              <w:t>By using the dropdown, you can change the display from</w:t>
            </w:r>
            <w:r w:rsidRPr="00B15588">
              <w:rPr>
                <w:rStyle w:val="SAPUserEntry"/>
                <w:strike/>
                <w:color w:val="auto"/>
                <w:highlight w:val="yellow"/>
                <w:rPrChange w:id="762" w:author="Author" w:date="2018-01-29T10:37:00Z">
                  <w:rPr>
                    <w:rStyle w:val="SAPUserEntry"/>
                    <w:color w:val="auto"/>
                  </w:rPr>
                </w:rPrChange>
              </w:rPr>
              <w:t xml:space="preserve"> </w:t>
            </w:r>
            <w:r w:rsidR="00C000C5" w:rsidRPr="00B15588">
              <w:rPr>
                <w:rStyle w:val="SAPUserEntry"/>
                <w:strike/>
                <w:color w:val="auto"/>
                <w:highlight w:val="yellow"/>
                <w:rPrChange w:id="763" w:author="Author" w:date="2018-01-29T10:37:00Z">
                  <w:rPr>
                    <w:rStyle w:val="SAPUserEntry"/>
                    <w:color w:val="auto"/>
                  </w:rPr>
                </w:rPrChange>
              </w:rPr>
              <w:t xml:space="preserve">2 </w:t>
            </w:r>
            <w:r w:rsidRPr="00B15588">
              <w:rPr>
                <w:rStyle w:val="SAPUserEntry"/>
                <w:strike/>
                <w:color w:val="auto"/>
                <w:highlight w:val="yellow"/>
                <w:rPrChange w:id="764" w:author="Author" w:date="2018-01-29T10:37:00Z">
                  <w:rPr>
                    <w:rStyle w:val="SAPUserEntry"/>
                    <w:color w:val="auto"/>
                  </w:rPr>
                </w:rPrChange>
              </w:rPr>
              <w:t>Month</w:t>
            </w:r>
            <w:r w:rsidR="00C000C5" w:rsidRPr="00B15588">
              <w:rPr>
                <w:rStyle w:val="SAPUserEntry"/>
                <w:strike/>
                <w:color w:val="auto"/>
                <w:highlight w:val="yellow"/>
                <w:rPrChange w:id="765" w:author="Author" w:date="2018-01-29T10:37:00Z">
                  <w:rPr>
                    <w:rStyle w:val="SAPUserEntry"/>
                    <w:color w:val="auto"/>
                  </w:rPr>
                </w:rPrChange>
              </w:rPr>
              <w:t>s</w:t>
            </w:r>
            <w:r w:rsidRPr="00B15588">
              <w:rPr>
                <w:rStyle w:val="SAPUserEntry"/>
                <w:strike/>
                <w:color w:val="auto"/>
                <w:highlight w:val="yellow"/>
                <w:rPrChange w:id="766" w:author="Author" w:date="2018-01-29T10:37:00Z">
                  <w:rPr>
                    <w:rStyle w:val="SAPUserEntry"/>
                    <w:color w:val="auto"/>
                  </w:rPr>
                </w:rPrChange>
              </w:rPr>
              <w:t xml:space="preserve"> </w:t>
            </w:r>
            <w:r w:rsidRPr="00B15588">
              <w:rPr>
                <w:strike/>
                <w:highlight w:val="yellow"/>
                <w:rPrChange w:id="767" w:author="Author" w:date="2018-01-29T10:37:00Z">
                  <w:rPr/>
                </w:rPrChange>
              </w:rPr>
              <w:t>to</w:t>
            </w:r>
            <w:r w:rsidRPr="00B15588">
              <w:rPr>
                <w:rStyle w:val="SAPUserEntry"/>
                <w:strike/>
                <w:color w:val="auto"/>
                <w:highlight w:val="yellow"/>
                <w:rPrChange w:id="768" w:author="Author" w:date="2018-01-29T10:37:00Z">
                  <w:rPr>
                    <w:rStyle w:val="SAPUserEntry"/>
                    <w:color w:val="auto"/>
                  </w:rPr>
                </w:rPrChange>
              </w:rPr>
              <w:t xml:space="preserve"> Week </w:t>
            </w:r>
            <w:r w:rsidRPr="00B15588">
              <w:rPr>
                <w:strike/>
                <w:highlight w:val="yellow"/>
                <w:rPrChange w:id="769" w:author="Author" w:date="2018-01-29T10:37:00Z">
                  <w:rPr/>
                </w:rPrChange>
              </w:rPr>
              <w:t>or</w:t>
            </w:r>
            <w:r w:rsidRPr="00B15588">
              <w:rPr>
                <w:rStyle w:val="SAPUserEntry"/>
                <w:strike/>
                <w:color w:val="auto"/>
                <w:highlight w:val="yellow"/>
                <w:rPrChange w:id="770" w:author="Author" w:date="2018-01-29T10:37:00Z">
                  <w:rPr>
                    <w:rStyle w:val="SAPUserEntry"/>
                    <w:color w:val="auto"/>
                  </w:rPr>
                </w:rPrChange>
              </w:rPr>
              <w:t xml:space="preserve"> Year</w:t>
            </w:r>
            <w:r w:rsidRPr="00B15588">
              <w:rPr>
                <w:strike/>
                <w:highlight w:val="yellow"/>
                <w:rPrChange w:id="771" w:author="Author" w:date="2018-01-29T10:37:00Z">
                  <w:rPr/>
                </w:rPrChange>
              </w:rPr>
              <w:t>.</w:t>
            </w:r>
          </w:p>
          <w:p w14:paraId="1D8EACC9" w14:textId="30CCCA31" w:rsidR="0031079E" w:rsidRPr="00B15588" w:rsidRDefault="0031079E" w:rsidP="00CC3E4B">
            <w:pPr>
              <w:rPr>
                <w:ins w:id="772" w:author="Author" w:date="2018-01-29T10:33:00Z"/>
                <w:strike/>
                <w:rPrChange w:id="773" w:author="Author" w:date="2018-01-29T10:37:00Z">
                  <w:rPr>
                    <w:ins w:id="774" w:author="Author" w:date="2018-01-29T10:33:00Z"/>
                  </w:rPr>
                </w:rPrChange>
              </w:rPr>
            </w:pPr>
            <w:r w:rsidRPr="00B15588">
              <w:rPr>
                <w:strike/>
                <w:highlight w:val="yellow"/>
                <w:rPrChange w:id="775" w:author="Author" w:date="2018-01-29T10:37:00Z">
                  <w:rPr/>
                </w:rPrChange>
              </w:rPr>
              <w:t>By choosing the months to change the start month from, for example, September to October.</w:t>
            </w:r>
          </w:p>
          <w:p w14:paraId="3B75979D" w14:textId="77777777" w:rsidR="0020385E" w:rsidRDefault="0020385E" w:rsidP="00CC3E4B">
            <w:pPr>
              <w:rPr>
                <w:ins w:id="776" w:author="Author" w:date="2018-01-29T10:33:00Z"/>
              </w:rPr>
            </w:pPr>
          </w:p>
          <w:p w14:paraId="21C9877A" w14:textId="77777777" w:rsidR="0020385E" w:rsidRPr="00EE5A87" w:rsidRDefault="0020385E" w:rsidP="0020385E">
            <w:pPr>
              <w:rPr>
                <w:ins w:id="777" w:author="Author" w:date="2018-01-29T10:33:00Z"/>
              </w:rPr>
            </w:pPr>
            <w:ins w:id="778" w:author="Author" w:date="2018-01-29T10:33:00Z">
              <w:r w:rsidRPr="00EE5A87">
                <w:t>You can vary the display of the apprenticeship plan as follows:</w:t>
              </w:r>
            </w:ins>
          </w:p>
          <w:p w14:paraId="4B5F1495" w14:textId="77777777" w:rsidR="0020385E" w:rsidRPr="00EE5A87" w:rsidRDefault="0020385E" w:rsidP="0020385E">
            <w:pPr>
              <w:pStyle w:val="ListParagraph"/>
              <w:numPr>
                <w:ilvl w:val="0"/>
                <w:numId w:val="35"/>
              </w:numPr>
              <w:ind w:left="244" w:hanging="244"/>
              <w:rPr>
                <w:ins w:id="779" w:author="Author" w:date="2018-01-29T10:33:00Z"/>
              </w:rPr>
            </w:pPr>
            <w:ins w:id="780" w:author="Author" w:date="2018-01-29T10:33:00Z">
              <w:r w:rsidRPr="00EE5A87">
                <w:t xml:space="preserve">By choosing the arrows pointing left and right, thereby moving the calendar backward or forward by </w:t>
              </w:r>
              <w:commentRangeStart w:id="781"/>
              <w:r w:rsidRPr="00B376B5">
                <w:rPr>
                  <w:strike/>
                  <w:highlight w:val="yellow"/>
                </w:rPr>
                <w:t>a</w:t>
              </w:r>
              <w:r w:rsidRPr="00B376B5">
                <w:rPr>
                  <w:highlight w:val="yellow"/>
                </w:rPr>
                <w:t xml:space="preserve"> </w:t>
              </w:r>
              <w:commentRangeEnd w:id="781"/>
              <w:r w:rsidRPr="00B376B5">
                <w:rPr>
                  <w:rStyle w:val="CommentReference"/>
                  <w:highlight w:val="yellow"/>
                </w:rPr>
                <w:commentReference w:id="781"/>
              </w:r>
              <w:r w:rsidRPr="00B376B5">
                <w:rPr>
                  <w:highlight w:val="yellow"/>
                </w:rPr>
                <w:t>two months</w:t>
              </w:r>
              <w:r w:rsidRPr="00EE5A87">
                <w:t>.</w:t>
              </w:r>
            </w:ins>
          </w:p>
          <w:p w14:paraId="19A579FD" w14:textId="77777777" w:rsidR="0020385E" w:rsidRPr="00EE5A87" w:rsidRDefault="0020385E" w:rsidP="0020385E">
            <w:pPr>
              <w:pStyle w:val="ListParagraph"/>
              <w:numPr>
                <w:ilvl w:val="0"/>
                <w:numId w:val="35"/>
              </w:numPr>
              <w:ind w:left="244" w:hanging="244"/>
              <w:rPr>
                <w:ins w:id="782" w:author="Author" w:date="2018-01-29T10:33:00Z"/>
              </w:rPr>
            </w:pPr>
            <w:ins w:id="783" w:author="Author" w:date="2018-01-29T10:33:00Z">
              <w:r w:rsidRPr="00EE5A87">
                <w:t>By using the dropdown to change the display from</w:t>
              </w:r>
              <w:r w:rsidRPr="00EE5A87">
                <w:rPr>
                  <w:rStyle w:val="SAPUserEntry"/>
                </w:rPr>
                <w:t xml:space="preserve"> 2</w:t>
              </w:r>
              <w:r w:rsidRPr="00EE5A87">
                <w:rPr>
                  <w:b/>
                </w:rPr>
                <w:t xml:space="preserve"> </w:t>
              </w:r>
              <w:r w:rsidRPr="00EE5A87">
                <w:rPr>
                  <w:rStyle w:val="SAPUserEntry"/>
                </w:rPr>
                <w:t xml:space="preserve">Months </w:t>
              </w:r>
              <w:r w:rsidRPr="00EE5A87">
                <w:t>to</w:t>
              </w:r>
              <w:r w:rsidRPr="00EE5A87">
                <w:rPr>
                  <w:rStyle w:val="SAPUserEntry"/>
                </w:rPr>
                <w:t xml:space="preserve"> Week </w:t>
              </w:r>
              <w:r w:rsidRPr="00EE5A87">
                <w:t>or</w:t>
              </w:r>
              <w:r w:rsidRPr="00EE5A87">
                <w:rPr>
                  <w:rStyle w:val="SAPUserEntry"/>
                </w:rPr>
                <w:t xml:space="preserve"> Year</w:t>
              </w:r>
              <w:r w:rsidRPr="00EE5A87">
                <w:t>.</w:t>
              </w:r>
            </w:ins>
          </w:p>
          <w:p w14:paraId="089191E2" w14:textId="7C459AED" w:rsidR="0020385E" w:rsidRPr="00EE5A87" w:rsidRDefault="0020385E">
            <w:pPr>
              <w:pStyle w:val="ListParagraph"/>
              <w:numPr>
                <w:ilvl w:val="0"/>
                <w:numId w:val="35"/>
              </w:numPr>
              <w:ind w:left="244" w:hanging="244"/>
              <w:pPrChange w:id="784" w:author="Author" w:date="2018-01-29T10:36:00Z">
                <w:pPr/>
              </w:pPrChange>
            </w:pPr>
            <w:ins w:id="785" w:author="Author" w:date="2018-01-29T10:33:00Z">
              <w:r w:rsidRPr="00EE5A87">
                <w:t>By choosing the months to change the start month from, for example, September to October.</w:t>
              </w:r>
            </w:ins>
          </w:p>
        </w:tc>
        <w:tc>
          <w:tcPr>
            <w:tcW w:w="2790" w:type="dxa"/>
          </w:tcPr>
          <w:p w14:paraId="5396307D" w14:textId="77777777" w:rsidR="00CC3E4B" w:rsidRPr="00EE5A87" w:rsidRDefault="00CC3E4B" w:rsidP="00C07885">
            <w:pPr>
              <w:rPr>
                <w:rStyle w:val="SAPScreenElement"/>
              </w:rPr>
            </w:pPr>
          </w:p>
        </w:tc>
        <w:tc>
          <w:tcPr>
            <w:tcW w:w="2250" w:type="dxa"/>
          </w:tcPr>
          <w:p w14:paraId="43CF1DC0" w14:textId="4374463C" w:rsidR="00CC3E4B" w:rsidRPr="00EE5A87" w:rsidRDefault="00CC3E4B" w:rsidP="00C07885"/>
        </w:tc>
        <w:tc>
          <w:tcPr>
            <w:tcW w:w="3060" w:type="dxa"/>
            <w:shd w:val="clear" w:color="auto" w:fill="auto"/>
          </w:tcPr>
          <w:p w14:paraId="7BB52FA1" w14:textId="59738CA2" w:rsidR="00CC3E4B" w:rsidRPr="00EE5A87" w:rsidRDefault="00C000C5" w:rsidP="00C000C5">
            <w:r w:rsidRPr="00EE5A87">
              <w:t xml:space="preserve">Your apprentice(s) are displayed for the period they are supposed </w:t>
            </w:r>
            <w:r w:rsidRPr="00EE5A87">
              <w:lastRenderedPageBreak/>
              <w:t>to do the on-the-job training in the selected department.</w:t>
            </w:r>
          </w:p>
        </w:tc>
        <w:tc>
          <w:tcPr>
            <w:tcW w:w="1260" w:type="dxa"/>
          </w:tcPr>
          <w:p w14:paraId="70F12E5E" w14:textId="77777777" w:rsidR="00CC3E4B" w:rsidRPr="00EE5A87" w:rsidRDefault="00CC3E4B" w:rsidP="00C07885">
            <w:pPr>
              <w:rPr>
                <w:rFonts w:cs="Arial"/>
                <w:bCs/>
              </w:rPr>
            </w:pPr>
          </w:p>
        </w:tc>
      </w:tr>
      <w:tr w:rsidR="00934035" w:rsidRPr="00EE5A87" w14:paraId="568B1FB3" w14:textId="77777777" w:rsidTr="00F963F0">
        <w:trPr>
          <w:trHeight w:val="288"/>
        </w:trPr>
        <w:tc>
          <w:tcPr>
            <w:tcW w:w="692" w:type="dxa"/>
            <w:shd w:val="clear" w:color="auto" w:fill="auto"/>
          </w:tcPr>
          <w:p w14:paraId="2B213F76" w14:textId="79AA61FC" w:rsidR="00934035" w:rsidRPr="00EE5A87" w:rsidRDefault="00934035" w:rsidP="00C07885">
            <w:r w:rsidRPr="00EE5A87">
              <w:t>5</w:t>
            </w:r>
          </w:p>
        </w:tc>
        <w:tc>
          <w:tcPr>
            <w:tcW w:w="1350" w:type="dxa"/>
            <w:shd w:val="clear" w:color="auto" w:fill="auto"/>
          </w:tcPr>
          <w:p w14:paraId="358C6D0E" w14:textId="1066AE5E" w:rsidR="00934035" w:rsidRPr="00EE5A87" w:rsidRDefault="00934035" w:rsidP="00DF5939">
            <w:pPr>
              <w:rPr>
                <w:rStyle w:val="SAPEmphasis"/>
              </w:rPr>
            </w:pPr>
            <w:r w:rsidRPr="00EE5A87">
              <w:rPr>
                <w:rStyle w:val="SAPEmphasis"/>
              </w:rPr>
              <w:t>View Detail</w:t>
            </w:r>
            <w:r w:rsidR="00DF5939" w:rsidRPr="00EE5A87">
              <w:rPr>
                <w:rStyle w:val="SAPEmphasis"/>
              </w:rPr>
              <w:t>ed Department Plan</w:t>
            </w:r>
          </w:p>
        </w:tc>
        <w:tc>
          <w:tcPr>
            <w:tcW w:w="2880" w:type="dxa"/>
            <w:shd w:val="clear" w:color="auto" w:fill="auto"/>
          </w:tcPr>
          <w:p w14:paraId="67408E19" w14:textId="2E9F9440" w:rsidR="00934035" w:rsidRPr="00EE5A87" w:rsidRDefault="00624A3B" w:rsidP="00F963F0">
            <w:r w:rsidRPr="00EE5A87">
              <w:t xml:space="preserve">Select </w:t>
            </w:r>
            <w:r w:rsidR="00F963F0" w:rsidRPr="00EE5A87">
              <w:t>an apprentice and in the upcoming screen view details to the department, like for example, on-site supervisor</w:t>
            </w:r>
            <w:r w:rsidR="00732742" w:rsidRPr="00EE5A87">
              <w:t xml:space="preserve"> and</w:t>
            </w:r>
            <w:r w:rsidR="00F963F0" w:rsidRPr="00EE5A87">
              <w:t xml:space="preserve"> location.</w:t>
            </w:r>
          </w:p>
        </w:tc>
        <w:tc>
          <w:tcPr>
            <w:tcW w:w="2790" w:type="dxa"/>
          </w:tcPr>
          <w:p w14:paraId="32983105" w14:textId="77777777" w:rsidR="00934035" w:rsidRPr="00EE5A87" w:rsidRDefault="00934035" w:rsidP="00C07885">
            <w:pPr>
              <w:rPr>
                <w:rStyle w:val="SAPScreenElement"/>
              </w:rPr>
            </w:pPr>
          </w:p>
        </w:tc>
        <w:tc>
          <w:tcPr>
            <w:tcW w:w="2250" w:type="dxa"/>
          </w:tcPr>
          <w:p w14:paraId="139D61CA" w14:textId="77777777" w:rsidR="00934035" w:rsidRPr="00EE5A87" w:rsidRDefault="00934035" w:rsidP="00C07885"/>
        </w:tc>
        <w:tc>
          <w:tcPr>
            <w:tcW w:w="3060" w:type="dxa"/>
            <w:shd w:val="clear" w:color="auto" w:fill="auto"/>
          </w:tcPr>
          <w:p w14:paraId="17BD351D" w14:textId="77777777" w:rsidR="00934035" w:rsidRPr="00EE5A87" w:rsidRDefault="00934035" w:rsidP="00C07885"/>
        </w:tc>
        <w:tc>
          <w:tcPr>
            <w:tcW w:w="1260" w:type="dxa"/>
          </w:tcPr>
          <w:p w14:paraId="50AB4BE3" w14:textId="77777777" w:rsidR="00934035" w:rsidRPr="00EE5A87" w:rsidRDefault="00934035" w:rsidP="00C07885">
            <w:pPr>
              <w:rPr>
                <w:rFonts w:cs="Arial"/>
                <w:bCs/>
              </w:rPr>
            </w:pPr>
          </w:p>
        </w:tc>
      </w:tr>
    </w:tbl>
    <w:p w14:paraId="7268AD2C" w14:textId="1E07A5E0" w:rsidR="00FA02D7" w:rsidRPr="00EE5A87" w:rsidRDefault="00FA02D7" w:rsidP="00FA02D7">
      <w:pPr>
        <w:pStyle w:val="Heading2"/>
        <w:keepNext w:val="0"/>
      </w:pPr>
      <w:bookmarkStart w:id="786" w:name="_Toc504988007"/>
      <w:r w:rsidRPr="00EE5A87">
        <w:t>Viewing my Apprenticeship Plan</w:t>
      </w:r>
      <w:bookmarkEnd w:id="786"/>
    </w:p>
    <w:p w14:paraId="34C8623D" w14:textId="77777777" w:rsidR="00FA02D7" w:rsidRPr="00EE5A87" w:rsidRDefault="00FA02D7" w:rsidP="00FA02D7">
      <w:pPr>
        <w:pStyle w:val="SAPKeyblockTitle"/>
      </w:pPr>
      <w:r w:rsidRPr="00EE5A87">
        <w:lastRenderedPageBreak/>
        <w:t>Test Administration</w:t>
      </w:r>
    </w:p>
    <w:p w14:paraId="066D99F3" w14:textId="77777777" w:rsidR="00FA02D7" w:rsidRPr="00EE5A87" w:rsidRDefault="00FA02D7" w:rsidP="00FA02D7">
      <w:r w:rsidRPr="00EE5A8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9B5DC8" w:rsidRPr="00EE5A87" w14:paraId="526D357B" w14:textId="77777777" w:rsidTr="00CD3F39">
        <w:tc>
          <w:tcPr>
            <w:tcW w:w="2280" w:type="dxa"/>
            <w:tcBorders>
              <w:top w:val="single" w:sz="8" w:space="0" w:color="999999"/>
              <w:left w:val="single" w:sz="8" w:space="0" w:color="999999"/>
              <w:bottom w:val="single" w:sz="8" w:space="0" w:color="999999"/>
              <w:right w:val="single" w:sz="8" w:space="0" w:color="999999"/>
            </w:tcBorders>
            <w:hideMark/>
          </w:tcPr>
          <w:p w14:paraId="35B7C64F" w14:textId="77777777" w:rsidR="009B5DC8" w:rsidRPr="00EE5A87" w:rsidRDefault="009B5DC8" w:rsidP="009B5DC8">
            <w:pPr>
              <w:rPr>
                <w:rStyle w:val="SAPEmphasis"/>
              </w:rPr>
            </w:pPr>
            <w:r w:rsidRPr="00EE5A8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63FA607" w14:textId="77777777" w:rsidR="009B5DC8" w:rsidRPr="00EE5A87" w:rsidRDefault="009B5DC8" w:rsidP="009B5DC8">
            <w:r w:rsidRPr="00EE5A87">
              <w:t>&lt;X.XX&gt;</w:t>
            </w:r>
          </w:p>
        </w:tc>
        <w:tc>
          <w:tcPr>
            <w:tcW w:w="2401" w:type="dxa"/>
            <w:tcBorders>
              <w:top w:val="single" w:sz="8" w:space="0" w:color="999999"/>
              <w:left w:val="single" w:sz="8" w:space="0" w:color="999999"/>
              <w:bottom w:val="single" w:sz="8" w:space="0" w:color="999999"/>
              <w:right w:val="single" w:sz="8" w:space="0" w:color="999999"/>
            </w:tcBorders>
            <w:hideMark/>
          </w:tcPr>
          <w:p w14:paraId="32D158E0" w14:textId="77777777" w:rsidR="009B5DC8" w:rsidRPr="00EE5A87" w:rsidRDefault="009B5DC8" w:rsidP="009B5DC8">
            <w:pPr>
              <w:rPr>
                <w:rStyle w:val="SAPEmphasis"/>
              </w:rPr>
            </w:pPr>
            <w:r w:rsidRPr="00EE5A8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44B464B" w14:textId="77777777" w:rsidR="009B5DC8" w:rsidRPr="00EE5A87" w:rsidRDefault="009B5DC8" w:rsidP="009B5DC8">
            <w:r w:rsidRPr="00EE5A8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76D47892" w14:textId="77777777" w:rsidR="009B5DC8" w:rsidRPr="00EE5A87" w:rsidRDefault="009B5DC8" w:rsidP="009B5DC8">
            <w:pPr>
              <w:rPr>
                <w:rStyle w:val="SAPEmphasis"/>
              </w:rPr>
            </w:pPr>
            <w:r w:rsidRPr="00EE5A8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0226443" w14:textId="1DAF2EFD" w:rsidR="009B5DC8" w:rsidRPr="00EE5A87" w:rsidRDefault="00953ED3" w:rsidP="009B5DC8">
            <w:r w:rsidRPr="00EE5A87">
              <w:t>&lt;date&gt;</w:t>
            </w:r>
            <w:r w:rsidR="009B5DC8" w:rsidRPr="00EE5A87">
              <w:t xml:space="preserve"> </w:t>
            </w:r>
          </w:p>
        </w:tc>
      </w:tr>
      <w:tr w:rsidR="00FA02D7" w:rsidRPr="00EE5A87" w14:paraId="4561FD33" w14:textId="77777777" w:rsidTr="00CD3F39">
        <w:tc>
          <w:tcPr>
            <w:tcW w:w="2280" w:type="dxa"/>
            <w:tcBorders>
              <w:top w:val="single" w:sz="8" w:space="0" w:color="999999"/>
              <w:left w:val="single" w:sz="8" w:space="0" w:color="999999"/>
              <w:bottom w:val="single" w:sz="8" w:space="0" w:color="999999"/>
              <w:right w:val="single" w:sz="8" w:space="0" w:color="999999"/>
            </w:tcBorders>
            <w:hideMark/>
          </w:tcPr>
          <w:p w14:paraId="42A9930A" w14:textId="77777777" w:rsidR="00FA02D7" w:rsidRPr="00EE5A87" w:rsidRDefault="00FA02D7" w:rsidP="00CD3F39">
            <w:pPr>
              <w:rPr>
                <w:rStyle w:val="SAPEmphasis"/>
              </w:rPr>
            </w:pPr>
            <w:r w:rsidRPr="00EE5A8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E7ABAEC" w14:textId="77777777" w:rsidR="00FA02D7" w:rsidRPr="00EE5A87" w:rsidRDefault="00FA02D7" w:rsidP="00CD3F39">
            <w:r w:rsidRPr="00EE5A87">
              <w:t>Apprentice</w:t>
            </w:r>
          </w:p>
        </w:tc>
      </w:tr>
      <w:tr w:rsidR="00FA02D7" w:rsidRPr="00EE5A87" w14:paraId="190F98A3" w14:textId="77777777" w:rsidTr="00CD3F39">
        <w:tc>
          <w:tcPr>
            <w:tcW w:w="2280" w:type="dxa"/>
            <w:tcBorders>
              <w:top w:val="single" w:sz="8" w:space="0" w:color="999999"/>
              <w:left w:val="single" w:sz="8" w:space="0" w:color="999999"/>
              <w:bottom w:val="single" w:sz="8" w:space="0" w:color="999999"/>
              <w:right w:val="single" w:sz="8" w:space="0" w:color="999999"/>
            </w:tcBorders>
            <w:hideMark/>
          </w:tcPr>
          <w:p w14:paraId="5B3B64F8" w14:textId="77777777" w:rsidR="00FA02D7" w:rsidRPr="00EE5A87" w:rsidRDefault="00FA02D7" w:rsidP="00CD3F39">
            <w:pPr>
              <w:rPr>
                <w:rStyle w:val="SAPEmphasis"/>
              </w:rPr>
            </w:pPr>
            <w:r w:rsidRPr="00EE5A8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09D56F6" w14:textId="77777777" w:rsidR="00FA02D7" w:rsidRPr="00EE5A87" w:rsidRDefault="00FA02D7" w:rsidP="00CD3F39">
            <w:r w:rsidRPr="00EE5A8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7F1DDF2C" w14:textId="77777777" w:rsidR="00FA02D7" w:rsidRPr="00EE5A87" w:rsidRDefault="00FA02D7" w:rsidP="00CD3F39">
            <w:pPr>
              <w:rPr>
                <w:rStyle w:val="SAPEmphasis"/>
              </w:rPr>
            </w:pPr>
            <w:r w:rsidRPr="00EE5A8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807A9F3" w14:textId="03A5ED14" w:rsidR="00FA02D7" w:rsidRPr="00EE5A87" w:rsidRDefault="00DF32A8" w:rsidP="00CD3F39">
            <w:ins w:id="787" w:author="Author" w:date="2018-01-22T13:37:00Z">
              <w:r w:rsidRPr="00EE5A87">
                <w:t>&lt;</w:t>
              </w:r>
              <w:r>
                <w:t>duration</w:t>
              </w:r>
              <w:r w:rsidRPr="00EE5A87">
                <w:t>&gt;</w:t>
              </w:r>
            </w:ins>
            <w:del w:id="788" w:author="Author" w:date="2018-01-22T13:37:00Z">
              <w:r w:rsidR="00FA02D7" w:rsidRPr="00EE5A87" w:rsidDel="00DF32A8">
                <w:delText>5 minutes</w:delText>
              </w:r>
            </w:del>
          </w:p>
        </w:tc>
      </w:tr>
    </w:tbl>
    <w:p w14:paraId="065F5207" w14:textId="77777777" w:rsidR="00FA02D7" w:rsidRPr="00EE5A87" w:rsidRDefault="00FA02D7" w:rsidP="00FA02D7">
      <w:pPr>
        <w:pStyle w:val="SAPKeyblockTitle"/>
      </w:pPr>
      <w:r w:rsidRPr="00EE5A87">
        <w:t>Purpose</w:t>
      </w:r>
    </w:p>
    <w:p w14:paraId="11DA7B7C" w14:textId="77777777" w:rsidR="00FA02D7" w:rsidRPr="00EE5A87" w:rsidRDefault="00FA02D7" w:rsidP="00FA02D7">
      <w:r w:rsidRPr="00EE5A87">
        <w:t>The Apprentice needs to know where he or she is expected to be and what he or she will be doing at that place. To get an overview of these topics, the Apprentice is viewing the apprenticeship plan shared by the Apprentice Supervisor.</w:t>
      </w:r>
    </w:p>
    <w:p w14:paraId="05C00C95" w14:textId="77777777" w:rsidR="00FA02D7" w:rsidRPr="00EE5A87" w:rsidRDefault="00FA02D7" w:rsidP="00FA02D7">
      <w:pPr>
        <w:pStyle w:val="SAPKeyblockTitle"/>
      </w:pPr>
      <w:r w:rsidRPr="00EE5A87">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710"/>
        <w:gridCol w:w="7380"/>
        <w:gridCol w:w="3060"/>
        <w:gridCol w:w="1260"/>
      </w:tblGrid>
      <w:tr w:rsidR="00FA02D7" w:rsidRPr="00EE5A87" w14:paraId="2F13FFBC" w14:textId="77777777" w:rsidTr="003A5E1B">
        <w:trPr>
          <w:trHeight w:val="432"/>
          <w:tblHeader/>
        </w:trPr>
        <w:tc>
          <w:tcPr>
            <w:tcW w:w="872" w:type="dxa"/>
            <w:shd w:val="clear" w:color="auto" w:fill="999999"/>
          </w:tcPr>
          <w:p w14:paraId="33AF5D03" w14:textId="77777777" w:rsidR="00FA02D7" w:rsidRPr="00EE5A87" w:rsidRDefault="00FA02D7" w:rsidP="00CD3F39">
            <w:pPr>
              <w:pStyle w:val="TableHeading"/>
              <w:rPr>
                <w:rFonts w:ascii="BentonSans Bold" w:hAnsi="BentonSans Bold"/>
                <w:bCs/>
                <w:color w:val="FFFFFF"/>
                <w:sz w:val="18"/>
              </w:rPr>
            </w:pPr>
            <w:r w:rsidRPr="00EE5A87">
              <w:rPr>
                <w:rFonts w:ascii="BentonSans Bold" w:hAnsi="BentonSans Bold"/>
                <w:bCs/>
                <w:color w:val="FFFFFF"/>
                <w:sz w:val="18"/>
              </w:rPr>
              <w:t>Test Step #</w:t>
            </w:r>
          </w:p>
        </w:tc>
        <w:tc>
          <w:tcPr>
            <w:tcW w:w="1710" w:type="dxa"/>
            <w:shd w:val="clear" w:color="auto" w:fill="999999"/>
          </w:tcPr>
          <w:p w14:paraId="69900E5C" w14:textId="77777777" w:rsidR="00FA02D7" w:rsidRPr="00EE5A87" w:rsidRDefault="00FA02D7" w:rsidP="00CD3F39">
            <w:pPr>
              <w:pStyle w:val="TableHeading"/>
              <w:rPr>
                <w:rFonts w:ascii="BentonSans Bold" w:hAnsi="BentonSans Bold"/>
                <w:bCs/>
                <w:color w:val="FFFFFF"/>
                <w:sz w:val="18"/>
              </w:rPr>
            </w:pPr>
            <w:r w:rsidRPr="00EE5A87">
              <w:rPr>
                <w:rFonts w:ascii="BentonSans Bold" w:hAnsi="BentonSans Bold"/>
                <w:bCs/>
                <w:color w:val="FFFFFF"/>
                <w:sz w:val="18"/>
              </w:rPr>
              <w:t>Test Step Name</w:t>
            </w:r>
          </w:p>
        </w:tc>
        <w:tc>
          <w:tcPr>
            <w:tcW w:w="7380" w:type="dxa"/>
            <w:shd w:val="clear" w:color="auto" w:fill="999999"/>
          </w:tcPr>
          <w:p w14:paraId="5683CA32" w14:textId="77777777" w:rsidR="00FA02D7" w:rsidRPr="00EE5A87" w:rsidRDefault="00FA02D7" w:rsidP="00CD3F39">
            <w:pPr>
              <w:pStyle w:val="TableHeading"/>
              <w:rPr>
                <w:rFonts w:ascii="BentonSans Bold" w:hAnsi="BentonSans Bold"/>
                <w:bCs/>
                <w:color w:val="FFFFFF"/>
                <w:sz w:val="18"/>
              </w:rPr>
            </w:pPr>
            <w:r w:rsidRPr="00EE5A87">
              <w:rPr>
                <w:rFonts w:ascii="BentonSans Bold" w:hAnsi="BentonSans Bold"/>
                <w:bCs/>
                <w:color w:val="FFFFFF"/>
                <w:sz w:val="18"/>
              </w:rPr>
              <w:t>Instruction</w:t>
            </w:r>
          </w:p>
        </w:tc>
        <w:tc>
          <w:tcPr>
            <w:tcW w:w="3060" w:type="dxa"/>
            <w:shd w:val="clear" w:color="auto" w:fill="999999"/>
          </w:tcPr>
          <w:p w14:paraId="18F0B3C9" w14:textId="77777777" w:rsidR="00FA02D7" w:rsidRPr="00EE5A87" w:rsidRDefault="00FA02D7" w:rsidP="00CD3F39">
            <w:pPr>
              <w:pStyle w:val="TableHeading"/>
              <w:rPr>
                <w:rFonts w:ascii="BentonSans Bold" w:hAnsi="BentonSans Bold"/>
                <w:bCs/>
                <w:color w:val="FFFFFF"/>
                <w:sz w:val="18"/>
              </w:rPr>
            </w:pPr>
            <w:r w:rsidRPr="00EE5A87">
              <w:rPr>
                <w:rFonts w:ascii="BentonSans Bold" w:hAnsi="BentonSans Bold"/>
                <w:bCs/>
                <w:color w:val="FFFFFF"/>
                <w:sz w:val="18"/>
              </w:rPr>
              <w:t>Expected Result</w:t>
            </w:r>
          </w:p>
        </w:tc>
        <w:tc>
          <w:tcPr>
            <w:tcW w:w="1260" w:type="dxa"/>
            <w:shd w:val="clear" w:color="auto" w:fill="999999"/>
          </w:tcPr>
          <w:p w14:paraId="652DF4C4" w14:textId="77777777" w:rsidR="00FA02D7" w:rsidRPr="00EE5A87" w:rsidRDefault="00FA02D7" w:rsidP="00CD3F39">
            <w:pPr>
              <w:pStyle w:val="TableHeading"/>
              <w:rPr>
                <w:rFonts w:ascii="BentonSans Bold" w:hAnsi="BentonSans Bold"/>
                <w:bCs/>
                <w:color w:val="FFFFFF"/>
                <w:sz w:val="18"/>
              </w:rPr>
            </w:pPr>
            <w:r w:rsidRPr="00EE5A87">
              <w:rPr>
                <w:rFonts w:ascii="BentonSans Bold" w:hAnsi="BentonSans Bold"/>
                <w:bCs/>
                <w:color w:val="FFFFFF"/>
                <w:sz w:val="18"/>
              </w:rPr>
              <w:t>Pass / Fail / Comment</w:t>
            </w:r>
          </w:p>
        </w:tc>
      </w:tr>
      <w:tr w:rsidR="00FA02D7" w:rsidRPr="00EE5A87" w14:paraId="1DA0D594" w14:textId="77777777" w:rsidTr="003A5E1B">
        <w:trPr>
          <w:trHeight w:val="288"/>
        </w:trPr>
        <w:tc>
          <w:tcPr>
            <w:tcW w:w="872" w:type="dxa"/>
            <w:shd w:val="clear" w:color="auto" w:fill="auto"/>
          </w:tcPr>
          <w:p w14:paraId="2D46A4CB" w14:textId="77777777" w:rsidR="00FA02D7" w:rsidRPr="00EE5A87" w:rsidRDefault="00FA02D7" w:rsidP="00CD3F39">
            <w:r w:rsidRPr="00EE5A87">
              <w:t>1</w:t>
            </w:r>
          </w:p>
        </w:tc>
        <w:tc>
          <w:tcPr>
            <w:tcW w:w="1710" w:type="dxa"/>
            <w:shd w:val="clear" w:color="auto" w:fill="auto"/>
          </w:tcPr>
          <w:p w14:paraId="0A2CBCE4" w14:textId="77777777" w:rsidR="00FA02D7" w:rsidRPr="00EE5A87" w:rsidRDefault="00FA02D7" w:rsidP="00CD3F39">
            <w:pPr>
              <w:rPr>
                <w:rStyle w:val="SAPEmphasis"/>
              </w:rPr>
            </w:pPr>
            <w:r w:rsidRPr="00EE5A87">
              <w:rPr>
                <w:rStyle w:val="SAPEmphasis"/>
              </w:rPr>
              <w:t>Log on</w:t>
            </w:r>
          </w:p>
        </w:tc>
        <w:tc>
          <w:tcPr>
            <w:tcW w:w="7380" w:type="dxa"/>
            <w:shd w:val="clear" w:color="auto" w:fill="auto"/>
          </w:tcPr>
          <w:p w14:paraId="715732B1" w14:textId="73E4DFA6" w:rsidR="00FA02D7" w:rsidRPr="00EE5A87" w:rsidRDefault="00FA02D7" w:rsidP="00CD3F39">
            <w:r w:rsidRPr="00EE5A87">
              <w:t xml:space="preserve">Log on to </w:t>
            </w:r>
            <w:r w:rsidR="002965CF" w:rsidRPr="00EE5A87">
              <w:rPr>
                <w:rStyle w:val="SAPScreenElement"/>
                <w:color w:val="auto"/>
              </w:rPr>
              <w:t>Employee Central</w:t>
            </w:r>
            <w:r w:rsidR="002965CF" w:rsidRPr="00EE5A87" w:rsidDel="00765839">
              <w:rPr>
                <w:rStyle w:val="SAPScreenElement"/>
              </w:rPr>
              <w:t xml:space="preserve"> </w:t>
            </w:r>
            <w:r w:rsidRPr="00EE5A87">
              <w:t>as Apprentice.</w:t>
            </w:r>
          </w:p>
        </w:tc>
        <w:tc>
          <w:tcPr>
            <w:tcW w:w="3060" w:type="dxa"/>
            <w:shd w:val="clear" w:color="auto" w:fill="auto"/>
          </w:tcPr>
          <w:p w14:paraId="3940B586" w14:textId="77777777" w:rsidR="00FA02D7" w:rsidRPr="00EE5A87" w:rsidRDefault="00FA02D7" w:rsidP="00CD3F39">
            <w:r w:rsidRPr="00EE5A87">
              <w:t xml:space="preserve">The </w:t>
            </w:r>
            <w:r w:rsidRPr="00EE5A87">
              <w:rPr>
                <w:rStyle w:val="SAPScreenElement"/>
              </w:rPr>
              <w:t>Home</w:t>
            </w:r>
            <w:r w:rsidRPr="00EE5A87">
              <w:t xml:space="preserve"> page is displayed.</w:t>
            </w:r>
          </w:p>
        </w:tc>
        <w:tc>
          <w:tcPr>
            <w:tcW w:w="1260" w:type="dxa"/>
          </w:tcPr>
          <w:p w14:paraId="0280AE06" w14:textId="77777777" w:rsidR="00FA02D7" w:rsidRPr="00EE5A87" w:rsidRDefault="00FA02D7" w:rsidP="00CD3F39">
            <w:pPr>
              <w:rPr>
                <w:rFonts w:cs="Arial"/>
                <w:bCs/>
              </w:rPr>
            </w:pPr>
          </w:p>
        </w:tc>
      </w:tr>
      <w:tr w:rsidR="00FA02D7" w:rsidRPr="00EE5A87" w14:paraId="69D16222" w14:textId="77777777" w:rsidTr="003A5E1B">
        <w:trPr>
          <w:trHeight w:val="288"/>
        </w:trPr>
        <w:tc>
          <w:tcPr>
            <w:tcW w:w="872" w:type="dxa"/>
            <w:shd w:val="clear" w:color="auto" w:fill="auto"/>
          </w:tcPr>
          <w:p w14:paraId="3E2E477D" w14:textId="77777777" w:rsidR="00FA02D7" w:rsidRPr="00EE5A87" w:rsidRDefault="00FA02D7" w:rsidP="00CD3F39">
            <w:r w:rsidRPr="00EE5A87">
              <w:t>2</w:t>
            </w:r>
          </w:p>
        </w:tc>
        <w:tc>
          <w:tcPr>
            <w:tcW w:w="1710" w:type="dxa"/>
            <w:shd w:val="clear" w:color="auto" w:fill="auto"/>
          </w:tcPr>
          <w:p w14:paraId="10796426" w14:textId="77777777" w:rsidR="00FA02D7" w:rsidRPr="00EE5A87" w:rsidRDefault="00FA02D7" w:rsidP="00CD3F39">
            <w:pPr>
              <w:rPr>
                <w:rStyle w:val="SAPEmphasis"/>
              </w:rPr>
            </w:pPr>
            <w:r w:rsidRPr="00EE5A87">
              <w:rPr>
                <w:rStyle w:val="SAPEmphasis"/>
              </w:rPr>
              <w:t>Select Employee File</w:t>
            </w:r>
          </w:p>
        </w:tc>
        <w:tc>
          <w:tcPr>
            <w:tcW w:w="7380" w:type="dxa"/>
            <w:shd w:val="clear" w:color="auto" w:fill="auto"/>
          </w:tcPr>
          <w:p w14:paraId="1C03C233" w14:textId="77777777" w:rsidR="00FA02D7" w:rsidRPr="00EE5A87" w:rsidRDefault="00FA02D7" w:rsidP="00CD3F39">
            <w:r w:rsidRPr="00EE5A87">
              <w:t>From the</w:t>
            </w:r>
            <w:r w:rsidRPr="00EE5A87">
              <w:rPr>
                <w:i/>
              </w:rPr>
              <w:t xml:space="preserve"> </w:t>
            </w:r>
            <w:r w:rsidRPr="00EE5A87">
              <w:rPr>
                <w:rStyle w:val="SAPScreenElement"/>
              </w:rPr>
              <w:t>Home</w:t>
            </w:r>
            <w:r w:rsidRPr="00EE5A87">
              <w:rPr>
                <w:i/>
              </w:rPr>
              <w:t xml:space="preserve"> </w:t>
            </w:r>
            <w:r w:rsidRPr="00EE5A87">
              <w:t xml:space="preserve">drop-down, select </w:t>
            </w:r>
            <w:r w:rsidRPr="00EE5A87">
              <w:rPr>
                <w:rStyle w:val="SAPScreenElement"/>
              </w:rPr>
              <w:t>My Employee File</w:t>
            </w:r>
            <w:r w:rsidRPr="00EE5A87">
              <w:rPr>
                <w:i/>
              </w:rPr>
              <w:t>.</w:t>
            </w:r>
          </w:p>
        </w:tc>
        <w:tc>
          <w:tcPr>
            <w:tcW w:w="3060" w:type="dxa"/>
            <w:shd w:val="clear" w:color="auto" w:fill="auto"/>
          </w:tcPr>
          <w:p w14:paraId="573DE170" w14:textId="77777777" w:rsidR="00FA02D7" w:rsidRPr="00EE5A87" w:rsidRDefault="00FA02D7" w:rsidP="00CD3F39">
            <w:r w:rsidRPr="00EE5A87">
              <w:t xml:space="preserve">The </w:t>
            </w:r>
            <w:r w:rsidRPr="00EE5A87">
              <w:rPr>
                <w:rStyle w:val="SAPScreenElement"/>
              </w:rPr>
              <w:t>My Employee File</w:t>
            </w:r>
            <w:r w:rsidRPr="00EE5A87">
              <w:t xml:space="preserve"> screen is displayed</w:t>
            </w:r>
            <w:r w:rsidRPr="00EE5A87">
              <w:rPr>
                <w:rFonts w:cs="Arial"/>
                <w:bCs/>
              </w:rPr>
              <w:t xml:space="preserve"> containing your profile</w:t>
            </w:r>
            <w:r w:rsidRPr="00EE5A87">
              <w:t>.</w:t>
            </w:r>
          </w:p>
        </w:tc>
        <w:tc>
          <w:tcPr>
            <w:tcW w:w="1260" w:type="dxa"/>
          </w:tcPr>
          <w:p w14:paraId="7BFE6764" w14:textId="77777777" w:rsidR="00FA02D7" w:rsidRPr="00EE5A87" w:rsidRDefault="00FA02D7" w:rsidP="00CD3F39">
            <w:pPr>
              <w:rPr>
                <w:rFonts w:cs="Arial"/>
                <w:bCs/>
              </w:rPr>
            </w:pPr>
          </w:p>
        </w:tc>
      </w:tr>
      <w:tr w:rsidR="00FA02D7" w:rsidRPr="00EE5A87" w14:paraId="799CDC4F" w14:textId="77777777" w:rsidTr="003A5E1B">
        <w:trPr>
          <w:trHeight w:val="288"/>
        </w:trPr>
        <w:tc>
          <w:tcPr>
            <w:tcW w:w="872" w:type="dxa"/>
            <w:shd w:val="clear" w:color="auto" w:fill="auto"/>
          </w:tcPr>
          <w:p w14:paraId="20AEA777" w14:textId="77777777" w:rsidR="00FA02D7" w:rsidRPr="00EE5A87" w:rsidRDefault="00FA02D7" w:rsidP="00CD3F39">
            <w:r w:rsidRPr="00EE5A87">
              <w:t>3</w:t>
            </w:r>
          </w:p>
        </w:tc>
        <w:tc>
          <w:tcPr>
            <w:tcW w:w="1710" w:type="dxa"/>
            <w:shd w:val="clear" w:color="auto" w:fill="auto"/>
          </w:tcPr>
          <w:p w14:paraId="675B5665" w14:textId="77777777" w:rsidR="00FA02D7" w:rsidRPr="00EE5A87" w:rsidRDefault="00FA02D7" w:rsidP="00CD3F39">
            <w:pPr>
              <w:rPr>
                <w:rStyle w:val="SAPEmphasis"/>
              </w:rPr>
            </w:pPr>
            <w:r w:rsidRPr="00EE5A87">
              <w:rPr>
                <w:rStyle w:val="SAPEmphasis"/>
              </w:rPr>
              <w:t>Go to Apprentice Section</w:t>
            </w:r>
          </w:p>
        </w:tc>
        <w:tc>
          <w:tcPr>
            <w:tcW w:w="7380" w:type="dxa"/>
            <w:shd w:val="clear" w:color="auto" w:fill="auto"/>
          </w:tcPr>
          <w:p w14:paraId="360E5C8C" w14:textId="77777777" w:rsidR="00FA02D7" w:rsidRPr="00EE5A87" w:rsidRDefault="00FA02D7" w:rsidP="00CD3F39">
            <w:r w:rsidRPr="00EE5A87">
              <w:t xml:space="preserve">Go to the </w:t>
            </w:r>
            <w:r w:rsidRPr="00EE5A87">
              <w:rPr>
                <w:rStyle w:val="SAPScreenElement"/>
              </w:rPr>
              <w:t>Apprentice</w:t>
            </w:r>
            <w:r w:rsidRPr="00EE5A87">
              <w:t xml:space="preserve"> section.</w:t>
            </w:r>
          </w:p>
        </w:tc>
        <w:tc>
          <w:tcPr>
            <w:tcW w:w="3060" w:type="dxa"/>
            <w:shd w:val="clear" w:color="auto" w:fill="auto"/>
          </w:tcPr>
          <w:p w14:paraId="60014A5D" w14:textId="77777777" w:rsidR="00FA02D7" w:rsidRPr="00EE5A87" w:rsidRDefault="00FA02D7" w:rsidP="00CD3F39">
            <w:commentRangeStart w:id="789"/>
            <w:r w:rsidRPr="00B15588">
              <w:rPr>
                <w:highlight w:val="yellow"/>
                <w:rPrChange w:id="790" w:author="Author" w:date="2018-01-29T10:49:00Z">
                  <w:rPr/>
                </w:rPrChange>
              </w:rPr>
              <w:t xml:space="preserve">The </w:t>
            </w:r>
            <w:r w:rsidRPr="00B15588">
              <w:rPr>
                <w:rStyle w:val="SAPScreenElement"/>
                <w:highlight w:val="yellow"/>
                <w:rPrChange w:id="791" w:author="Author" w:date="2018-01-29T10:49:00Z">
                  <w:rPr>
                    <w:rStyle w:val="SAPScreenElement"/>
                  </w:rPr>
                </w:rPrChange>
              </w:rPr>
              <w:t>Apprentice</w:t>
            </w:r>
            <w:r w:rsidRPr="00B15588">
              <w:rPr>
                <w:highlight w:val="yellow"/>
                <w:rPrChange w:id="792" w:author="Author" w:date="2018-01-29T10:49:00Z">
                  <w:rPr/>
                </w:rPrChange>
              </w:rPr>
              <w:t xml:space="preserve"> section is displayed, containing the calendar with the apprenticeship plan. </w:t>
            </w:r>
            <w:commentRangeEnd w:id="789"/>
            <w:r w:rsidR="006B5B29" w:rsidRPr="00B15588">
              <w:rPr>
                <w:rStyle w:val="CommentReference"/>
                <w:highlight w:val="yellow"/>
                <w:rPrChange w:id="793" w:author="Author" w:date="2018-01-29T10:49:00Z">
                  <w:rPr>
                    <w:rStyle w:val="CommentReference"/>
                  </w:rPr>
                </w:rPrChange>
              </w:rPr>
              <w:commentReference w:id="789"/>
            </w:r>
          </w:p>
        </w:tc>
        <w:tc>
          <w:tcPr>
            <w:tcW w:w="1260" w:type="dxa"/>
          </w:tcPr>
          <w:p w14:paraId="2C8EB405" w14:textId="77777777" w:rsidR="00FA02D7" w:rsidRPr="00EE5A87" w:rsidRDefault="00FA02D7" w:rsidP="00CD3F39">
            <w:pPr>
              <w:rPr>
                <w:rFonts w:cs="Arial"/>
                <w:bCs/>
              </w:rPr>
            </w:pPr>
          </w:p>
        </w:tc>
      </w:tr>
      <w:tr w:rsidR="003A5E1B" w:rsidRPr="00EE5A87" w14:paraId="56172049" w14:textId="77777777" w:rsidTr="003A5E1B">
        <w:trPr>
          <w:trHeight w:val="288"/>
        </w:trPr>
        <w:tc>
          <w:tcPr>
            <w:tcW w:w="872" w:type="dxa"/>
            <w:vMerge w:val="restart"/>
            <w:shd w:val="clear" w:color="auto" w:fill="auto"/>
          </w:tcPr>
          <w:p w14:paraId="11BCC142" w14:textId="77777777" w:rsidR="003A5E1B" w:rsidRPr="00EE5A87" w:rsidRDefault="003A5E1B" w:rsidP="00CD3F39">
            <w:r w:rsidRPr="00EE5A87">
              <w:t>4</w:t>
            </w:r>
          </w:p>
        </w:tc>
        <w:tc>
          <w:tcPr>
            <w:tcW w:w="1710" w:type="dxa"/>
            <w:vMerge w:val="restart"/>
            <w:shd w:val="clear" w:color="auto" w:fill="auto"/>
          </w:tcPr>
          <w:p w14:paraId="114EAC83" w14:textId="77777777" w:rsidR="003A5E1B" w:rsidRPr="00EE5A87" w:rsidRDefault="003A5E1B" w:rsidP="00CD3F39">
            <w:pPr>
              <w:rPr>
                <w:rStyle w:val="SAPEmphasis"/>
              </w:rPr>
            </w:pPr>
            <w:r w:rsidRPr="00EE5A87">
              <w:rPr>
                <w:rStyle w:val="SAPEmphasis"/>
              </w:rPr>
              <w:t>View Apprentice Information</w:t>
            </w:r>
          </w:p>
        </w:tc>
        <w:tc>
          <w:tcPr>
            <w:tcW w:w="7380" w:type="dxa"/>
            <w:shd w:val="clear" w:color="auto" w:fill="auto"/>
          </w:tcPr>
          <w:p w14:paraId="123CE586" w14:textId="77777777" w:rsidR="003A5E1B" w:rsidRPr="00EE5A87" w:rsidRDefault="003A5E1B" w:rsidP="00CD3F39">
            <w:r w:rsidRPr="00EE5A87">
              <w:t xml:space="preserve">Choose the </w:t>
            </w:r>
            <w:r w:rsidRPr="00EE5A87">
              <w:rPr>
                <w:rStyle w:val="SAPScreenElement"/>
              </w:rPr>
              <w:t>Show more</w:t>
            </w:r>
            <w:r w:rsidRPr="00EE5A87">
              <w:t xml:space="preserve"> link on the bottom of the </w:t>
            </w:r>
            <w:r w:rsidRPr="00EE5A87">
              <w:rPr>
                <w:rStyle w:val="SAPScreenElement"/>
              </w:rPr>
              <w:t>Apprentice</w:t>
            </w:r>
            <w:r w:rsidRPr="00EE5A87">
              <w:t xml:space="preserve"> subsection.</w:t>
            </w:r>
          </w:p>
        </w:tc>
        <w:tc>
          <w:tcPr>
            <w:tcW w:w="3060" w:type="dxa"/>
            <w:shd w:val="clear" w:color="auto" w:fill="auto"/>
          </w:tcPr>
          <w:p w14:paraId="453E078B" w14:textId="77777777" w:rsidR="003A5E1B" w:rsidRPr="00EE5A87" w:rsidRDefault="003A5E1B" w:rsidP="00CD3F39">
            <w:r w:rsidRPr="00EE5A87">
              <w:t xml:space="preserve">The </w:t>
            </w:r>
            <w:r w:rsidRPr="00EE5A87">
              <w:rPr>
                <w:rStyle w:val="SAPScreenElement"/>
              </w:rPr>
              <w:t>Apprentice Details</w:t>
            </w:r>
            <w:r w:rsidRPr="00EE5A87">
              <w:t xml:space="preserve"> and </w:t>
            </w:r>
            <w:r w:rsidRPr="00EE5A87">
              <w:rPr>
                <w:rStyle w:val="SAPScreenElement"/>
              </w:rPr>
              <w:t>Event Overview</w:t>
            </w:r>
            <w:r w:rsidRPr="00EE5A87">
              <w:t xml:space="preserve"> blocks are expanded.</w:t>
            </w:r>
          </w:p>
        </w:tc>
        <w:tc>
          <w:tcPr>
            <w:tcW w:w="1260" w:type="dxa"/>
          </w:tcPr>
          <w:p w14:paraId="77B42C5F" w14:textId="77777777" w:rsidR="003A5E1B" w:rsidRPr="00EE5A87" w:rsidRDefault="003A5E1B" w:rsidP="00CD3F39">
            <w:pPr>
              <w:rPr>
                <w:rFonts w:cs="Arial"/>
                <w:bCs/>
              </w:rPr>
            </w:pPr>
          </w:p>
        </w:tc>
      </w:tr>
      <w:tr w:rsidR="0031079E" w:rsidRPr="00EE5A87" w14:paraId="59A72D0F" w14:textId="77777777" w:rsidTr="003A5E1B">
        <w:trPr>
          <w:trHeight w:val="288"/>
        </w:trPr>
        <w:tc>
          <w:tcPr>
            <w:tcW w:w="872" w:type="dxa"/>
            <w:vMerge/>
            <w:shd w:val="clear" w:color="auto" w:fill="auto"/>
          </w:tcPr>
          <w:p w14:paraId="503E8063" w14:textId="77777777" w:rsidR="0031079E" w:rsidRPr="00EE5A87" w:rsidRDefault="0031079E" w:rsidP="0031079E"/>
        </w:tc>
        <w:tc>
          <w:tcPr>
            <w:tcW w:w="1710" w:type="dxa"/>
            <w:vMerge/>
            <w:shd w:val="clear" w:color="auto" w:fill="auto"/>
          </w:tcPr>
          <w:p w14:paraId="08D03713" w14:textId="77777777" w:rsidR="0031079E" w:rsidRPr="00EE5A87" w:rsidRDefault="0031079E" w:rsidP="0031079E">
            <w:pPr>
              <w:rPr>
                <w:rStyle w:val="SAPEmphasis"/>
              </w:rPr>
            </w:pPr>
          </w:p>
        </w:tc>
        <w:tc>
          <w:tcPr>
            <w:tcW w:w="7380" w:type="dxa"/>
            <w:shd w:val="clear" w:color="auto" w:fill="auto"/>
          </w:tcPr>
          <w:p w14:paraId="36DD96F7" w14:textId="2F0152AD" w:rsidR="0031079E" w:rsidRPr="00EE5A87" w:rsidRDefault="0031079E" w:rsidP="0031079E">
            <w:r w:rsidRPr="00EE5A87">
              <w:t>View your detailed apprenticeship plan shown in the calendar. It contains details to the events</w:t>
            </w:r>
            <w:r w:rsidR="00B343EA" w:rsidRPr="00EE5A87">
              <w:t xml:space="preserve"> in </w:t>
            </w:r>
            <w:r w:rsidRPr="00EE5A87">
              <w:t>which you are supposed to participate. The events are:</w:t>
            </w:r>
          </w:p>
          <w:p w14:paraId="6DF54B02" w14:textId="60CD8F90" w:rsidR="0031079E" w:rsidRPr="00EE5A87" w:rsidRDefault="0031079E" w:rsidP="0031079E">
            <w:pPr>
              <w:pStyle w:val="ListParagraph"/>
              <w:numPr>
                <w:ilvl w:val="0"/>
                <w:numId w:val="35"/>
              </w:numPr>
              <w:ind w:left="341" w:hanging="270"/>
            </w:pPr>
            <w:r w:rsidRPr="00EE5A87">
              <w:t>On-the-job training</w:t>
            </w:r>
          </w:p>
          <w:p w14:paraId="764B7E4A" w14:textId="4909638D" w:rsidR="0031079E" w:rsidRPr="00EE5A87" w:rsidRDefault="0031079E" w:rsidP="0031079E">
            <w:pPr>
              <w:pStyle w:val="ListParagraph"/>
              <w:numPr>
                <w:ilvl w:val="0"/>
                <w:numId w:val="35"/>
              </w:numPr>
              <w:ind w:left="341" w:hanging="270"/>
            </w:pPr>
            <w:r w:rsidRPr="00EE5A87">
              <w:t>Other internal events</w:t>
            </w:r>
          </w:p>
          <w:p w14:paraId="4938D2BF" w14:textId="67F19FD9" w:rsidR="0031079E" w:rsidRPr="00EE5A87" w:rsidRDefault="0031079E" w:rsidP="0031079E">
            <w:pPr>
              <w:pStyle w:val="ListParagraph"/>
              <w:numPr>
                <w:ilvl w:val="0"/>
                <w:numId w:val="35"/>
              </w:numPr>
              <w:ind w:left="341" w:hanging="270"/>
            </w:pPr>
            <w:r w:rsidRPr="00EE5A87">
              <w:t xml:space="preserve">School </w:t>
            </w:r>
          </w:p>
          <w:p w14:paraId="23F9B897" w14:textId="3B8E3C59" w:rsidR="0031079E" w:rsidRPr="00EE5A87" w:rsidRDefault="0031079E" w:rsidP="0031079E">
            <w:pPr>
              <w:pStyle w:val="ListParagraph"/>
              <w:numPr>
                <w:ilvl w:val="0"/>
                <w:numId w:val="35"/>
              </w:numPr>
              <w:ind w:left="341" w:hanging="270"/>
            </w:pPr>
            <w:r w:rsidRPr="00EE5A87">
              <w:t>Time off, such as vacation</w:t>
            </w:r>
          </w:p>
          <w:p w14:paraId="3E2B2C1B" w14:textId="415085C7" w:rsidR="0031079E" w:rsidRPr="00B15588" w:rsidRDefault="00B343EA" w:rsidP="0031079E">
            <w:pPr>
              <w:rPr>
                <w:strike/>
                <w:highlight w:val="yellow"/>
                <w:rPrChange w:id="794" w:author="Author" w:date="2018-01-29T10:41:00Z">
                  <w:rPr/>
                </w:rPrChange>
              </w:rPr>
            </w:pPr>
            <w:r w:rsidRPr="00B15588">
              <w:rPr>
                <w:strike/>
                <w:highlight w:val="yellow"/>
                <w:rPrChange w:id="795" w:author="Author" w:date="2018-01-29T10:41:00Z">
                  <w:rPr/>
                </w:rPrChange>
              </w:rPr>
              <w:t>In case the events are planned in the future</w:t>
            </w:r>
            <w:del w:id="796" w:author="Author" w:date="2018-01-29T10:41:00Z">
              <w:r w:rsidRPr="00B15588" w:rsidDel="006B5B29">
                <w:rPr>
                  <w:strike/>
                  <w:highlight w:val="yellow"/>
                  <w:rPrChange w:id="797" w:author="Author" w:date="2018-01-29T10:41:00Z">
                    <w:rPr/>
                  </w:rPrChange>
                </w:rPr>
                <w:delText xml:space="preserve"> </w:delText>
              </w:r>
            </w:del>
            <w:r w:rsidRPr="00B15588">
              <w:rPr>
                <w:strike/>
                <w:highlight w:val="yellow"/>
                <w:rPrChange w:id="798" w:author="Author" w:date="2018-01-29T10:41:00Z">
                  <w:rPr/>
                </w:rPrChange>
              </w:rPr>
              <w:t>, you need to v</w:t>
            </w:r>
            <w:r w:rsidR="0031079E" w:rsidRPr="00B15588">
              <w:rPr>
                <w:strike/>
                <w:highlight w:val="yellow"/>
                <w:rPrChange w:id="799" w:author="Author" w:date="2018-01-29T10:41:00Z">
                  <w:rPr/>
                </w:rPrChange>
              </w:rPr>
              <w:t xml:space="preserve">ary the display of your apprenticeship plan by choosing the arrows pointing left and right above the calendar, thereby moving the calendar backward or forward by a </w:t>
            </w:r>
            <w:ins w:id="800" w:author="Author" w:date="2018-01-29T10:34:00Z">
              <w:r w:rsidR="0020385E" w:rsidRPr="00B15588">
                <w:rPr>
                  <w:strike/>
                  <w:highlight w:val="yellow"/>
                  <w:rPrChange w:id="801" w:author="Author" w:date="2018-01-29T10:41:00Z">
                    <w:rPr>
                      <w:highlight w:val="yellow"/>
                    </w:rPr>
                  </w:rPrChange>
                </w:rPr>
                <w:t xml:space="preserve">two </w:t>
              </w:r>
            </w:ins>
            <w:r w:rsidR="0031079E" w:rsidRPr="00B15588">
              <w:rPr>
                <w:strike/>
                <w:highlight w:val="yellow"/>
                <w:rPrChange w:id="802" w:author="Author" w:date="2018-01-29T10:41:00Z">
                  <w:rPr/>
                </w:rPrChange>
              </w:rPr>
              <w:t>month</w:t>
            </w:r>
            <w:ins w:id="803" w:author="Author" w:date="2018-01-29T10:34:00Z">
              <w:r w:rsidR="0020385E" w:rsidRPr="00B15588">
                <w:rPr>
                  <w:strike/>
                  <w:highlight w:val="yellow"/>
                  <w:rPrChange w:id="804" w:author="Author" w:date="2018-01-29T10:41:00Z">
                    <w:rPr/>
                  </w:rPrChange>
                </w:rPr>
                <w:t>s</w:t>
              </w:r>
            </w:ins>
            <w:r w:rsidR="0031079E" w:rsidRPr="00B15588">
              <w:rPr>
                <w:strike/>
                <w:highlight w:val="yellow"/>
                <w:rPrChange w:id="805" w:author="Author" w:date="2018-01-29T10:41:00Z">
                  <w:rPr/>
                </w:rPrChange>
              </w:rPr>
              <w:t>.</w:t>
            </w:r>
          </w:p>
          <w:p w14:paraId="7426B61D" w14:textId="77777777" w:rsidR="0031079E" w:rsidRPr="00B15588" w:rsidRDefault="0031079E" w:rsidP="0031079E">
            <w:pPr>
              <w:rPr>
                <w:strike/>
                <w:highlight w:val="yellow"/>
                <w:rPrChange w:id="806" w:author="Author" w:date="2018-01-29T10:41:00Z">
                  <w:rPr/>
                </w:rPrChange>
              </w:rPr>
            </w:pPr>
            <w:r w:rsidRPr="00B15588">
              <w:rPr>
                <w:strike/>
                <w:highlight w:val="yellow"/>
                <w:rPrChange w:id="807" w:author="Author" w:date="2018-01-29T10:41:00Z">
                  <w:rPr/>
                </w:rPrChange>
              </w:rPr>
              <w:lastRenderedPageBreak/>
              <w:t>By using the dropdown, you can change the display from</w:t>
            </w:r>
            <w:r w:rsidRPr="00B15588">
              <w:rPr>
                <w:rStyle w:val="SAPUserEntry"/>
                <w:strike/>
                <w:color w:val="auto"/>
                <w:highlight w:val="yellow"/>
                <w:rPrChange w:id="808" w:author="Author" w:date="2018-01-29T10:41:00Z">
                  <w:rPr>
                    <w:rStyle w:val="SAPUserEntry"/>
                    <w:color w:val="auto"/>
                  </w:rPr>
                </w:rPrChange>
              </w:rPr>
              <w:t xml:space="preserve"> Month </w:t>
            </w:r>
            <w:r w:rsidRPr="00B15588">
              <w:rPr>
                <w:strike/>
                <w:highlight w:val="yellow"/>
                <w:rPrChange w:id="809" w:author="Author" w:date="2018-01-29T10:41:00Z">
                  <w:rPr/>
                </w:rPrChange>
              </w:rPr>
              <w:t>to</w:t>
            </w:r>
            <w:r w:rsidRPr="00B15588">
              <w:rPr>
                <w:rStyle w:val="SAPUserEntry"/>
                <w:strike/>
                <w:color w:val="auto"/>
                <w:highlight w:val="yellow"/>
                <w:rPrChange w:id="810" w:author="Author" w:date="2018-01-29T10:41:00Z">
                  <w:rPr>
                    <w:rStyle w:val="SAPUserEntry"/>
                    <w:color w:val="auto"/>
                  </w:rPr>
                </w:rPrChange>
              </w:rPr>
              <w:t xml:space="preserve"> Week </w:t>
            </w:r>
            <w:r w:rsidRPr="00B15588">
              <w:rPr>
                <w:strike/>
                <w:highlight w:val="yellow"/>
                <w:rPrChange w:id="811" w:author="Author" w:date="2018-01-29T10:41:00Z">
                  <w:rPr/>
                </w:rPrChange>
              </w:rPr>
              <w:t>or</w:t>
            </w:r>
            <w:r w:rsidRPr="00B15588">
              <w:rPr>
                <w:rStyle w:val="SAPUserEntry"/>
                <w:strike/>
                <w:color w:val="auto"/>
                <w:highlight w:val="yellow"/>
                <w:rPrChange w:id="812" w:author="Author" w:date="2018-01-29T10:41:00Z">
                  <w:rPr>
                    <w:rStyle w:val="SAPUserEntry"/>
                    <w:color w:val="auto"/>
                  </w:rPr>
                </w:rPrChange>
              </w:rPr>
              <w:t xml:space="preserve"> Year</w:t>
            </w:r>
            <w:r w:rsidRPr="00B15588">
              <w:rPr>
                <w:strike/>
                <w:highlight w:val="yellow"/>
                <w:rPrChange w:id="813" w:author="Author" w:date="2018-01-29T10:41:00Z">
                  <w:rPr/>
                </w:rPrChange>
              </w:rPr>
              <w:t>.</w:t>
            </w:r>
          </w:p>
          <w:p w14:paraId="092BFF8B" w14:textId="77777777" w:rsidR="0031079E" w:rsidRPr="00B15588" w:rsidRDefault="0031079E" w:rsidP="0031079E">
            <w:pPr>
              <w:rPr>
                <w:ins w:id="814" w:author="Author" w:date="2018-01-29T10:41:00Z"/>
                <w:strike/>
                <w:rPrChange w:id="815" w:author="Author" w:date="2018-01-29T10:41:00Z">
                  <w:rPr>
                    <w:ins w:id="816" w:author="Author" w:date="2018-01-29T10:41:00Z"/>
                  </w:rPr>
                </w:rPrChange>
              </w:rPr>
            </w:pPr>
            <w:r w:rsidRPr="00B15588">
              <w:rPr>
                <w:strike/>
                <w:highlight w:val="yellow"/>
                <w:rPrChange w:id="817" w:author="Author" w:date="2018-01-29T10:41:00Z">
                  <w:rPr/>
                </w:rPrChange>
              </w:rPr>
              <w:t xml:space="preserve">By choosing the months </w:t>
            </w:r>
            <w:r w:rsidR="00C322B6" w:rsidRPr="00B15588">
              <w:rPr>
                <w:strike/>
                <w:highlight w:val="yellow"/>
                <w:rPrChange w:id="818" w:author="Author" w:date="2018-01-29T10:41:00Z">
                  <w:rPr/>
                </w:rPrChange>
              </w:rPr>
              <w:t>you can</w:t>
            </w:r>
            <w:r w:rsidRPr="00B15588">
              <w:rPr>
                <w:strike/>
                <w:highlight w:val="yellow"/>
                <w:rPrChange w:id="819" w:author="Author" w:date="2018-01-29T10:41:00Z">
                  <w:rPr/>
                </w:rPrChange>
              </w:rPr>
              <w:t xml:space="preserve"> change the start month from, for example, September to October.</w:t>
            </w:r>
          </w:p>
          <w:p w14:paraId="424AD035" w14:textId="4860A336" w:rsidR="006B5B29" w:rsidRPr="00EE5A87" w:rsidRDefault="006B5B29" w:rsidP="006B5B29">
            <w:pPr>
              <w:rPr>
                <w:ins w:id="820" w:author="Author" w:date="2018-01-29T10:41:00Z"/>
              </w:rPr>
            </w:pPr>
            <w:ins w:id="821" w:author="Author" w:date="2018-01-29T10:42:00Z">
              <w:r w:rsidRPr="00B15588">
                <w:rPr>
                  <w:rPrChange w:id="822" w:author="Author" w:date="2018-01-29T10:42:00Z">
                    <w:rPr>
                      <w:strike/>
                      <w:highlight w:val="yellow"/>
                    </w:rPr>
                  </w:rPrChange>
                </w:rPr>
                <w:t>In case the events are planned in the future</w:t>
              </w:r>
              <w:r w:rsidRPr="00B15588">
                <w:t xml:space="preserve"> , y</w:t>
              </w:r>
            </w:ins>
            <w:ins w:id="823" w:author="Author" w:date="2018-01-29T10:41:00Z">
              <w:r w:rsidRPr="00B15588">
                <w:t>ou can</w:t>
              </w:r>
              <w:r w:rsidRPr="00EE5A87">
                <w:t xml:space="preserve"> vary the display of the apprenticeship plan as follows:</w:t>
              </w:r>
            </w:ins>
          </w:p>
          <w:p w14:paraId="4B226044" w14:textId="119CEF84" w:rsidR="006B5B29" w:rsidRPr="00EE5A87" w:rsidRDefault="006B5B29" w:rsidP="006B5B29">
            <w:pPr>
              <w:pStyle w:val="ListParagraph"/>
              <w:numPr>
                <w:ilvl w:val="0"/>
                <w:numId w:val="35"/>
              </w:numPr>
              <w:ind w:left="244" w:hanging="244"/>
              <w:rPr>
                <w:ins w:id="824" w:author="Author" w:date="2018-01-29T10:41:00Z"/>
              </w:rPr>
            </w:pPr>
            <w:ins w:id="825" w:author="Author" w:date="2018-01-29T10:41:00Z">
              <w:r w:rsidRPr="00EE5A87">
                <w:t xml:space="preserve">By choosing the arrows pointing left and right, thereby moving the calendar backward or forward by </w:t>
              </w:r>
              <w:commentRangeStart w:id="826"/>
              <w:commentRangeStart w:id="827"/>
              <w:r w:rsidRPr="00B376B5">
                <w:rPr>
                  <w:strike/>
                  <w:highlight w:val="yellow"/>
                </w:rPr>
                <w:t>a</w:t>
              </w:r>
              <w:r w:rsidRPr="00B376B5">
                <w:rPr>
                  <w:highlight w:val="yellow"/>
                </w:rPr>
                <w:t xml:space="preserve"> </w:t>
              </w:r>
              <w:commentRangeEnd w:id="826"/>
              <w:r w:rsidRPr="00B376B5">
                <w:rPr>
                  <w:rStyle w:val="CommentReference"/>
                  <w:highlight w:val="yellow"/>
                </w:rPr>
                <w:commentReference w:id="826"/>
              </w:r>
            </w:ins>
            <w:commentRangeEnd w:id="827"/>
            <w:ins w:id="828" w:author="Author" w:date="2018-01-29T10:46:00Z">
              <w:r>
                <w:rPr>
                  <w:rStyle w:val="CommentReference"/>
                </w:rPr>
                <w:commentReference w:id="827"/>
              </w:r>
            </w:ins>
            <w:ins w:id="829" w:author="Author" w:date="2018-01-29T10:41:00Z">
              <w:r w:rsidRPr="00B376B5">
                <w:rPr>
                  <w:highlight w:val="yellow"/>
                </w:rPr>
                <w:t>month</w:t>
              </w:r>
              <w:r>
                <w:rPr>
                  <w:highlight w:val="yellow"/>
                </w:rPr>
                <w:t>.</w:t>
              </w:r>
            </w:ins>
          </w:p>
          <w:p w14:paraId="00D3E779" w14:textId="10D5B3FA" w:rsidR="006B5B29" w:rsidRPr="00EE5A87" w:rsidRDefault="006B5B29" w:rsidP="006B5B29">
            <w:pPr>
              <w:pStyle w:val="ListParagraph"/>
              <w:numPr>
                <w:ilvl w:val="0"/>
                <w:numId w:val="35"/>
              </w:numPr>
              <w:ind w:left="244" w:hanging="244"/>
              <w:rPr>
                <w:ins w:id="830" w:author="Author" w:date="2018-01-29T10:41:00Z"/>
              </w:rPr>
            </w:pPr>
            <w:ins w:id="831" w:author="Author" w:date="2018-01-29T10:41:00Z">
              <w:r w:rsidRPr="00EE5A87">
                <w:t>By using the dropdown to change the display from</w:t>
              </w:r>
              <w:r w:rsidRPr="00EE5A87">
                <w:rPr>
                  <w:rStyle w:val="SAPUserEntry"/>
                </w:rPr>
                <w:t xml:space="preserve"> Month </w:t>
              </w:r>
              <w:r w:rsidRPr="00EE5A87">
                <w:t>to</w:t>
              </w:r>
              <w:r w:rsidRPr="00EE5A87">
                <w:rPr>
                  <w:rStyle w:val="SAPUserEntry"/>
                </w:rPr>
                <w:t xml:space="preserve"> Week </w:t>
              </w:r>
              <w:r w:rsidRPr="00EE5A87">
                <w:t>or</w:t>
              </w:r>
              <w:r w:rsidRPr="00EE5A87">
                <w:rPr>
                  <w:rStyle w:val="SAPUserEntry"/>
                </w:rPr>
                <w:t xml:space="preserve"> Year</w:t>
              </w:r>
              <w:r w:rsidRPr="00EE5A87">
                <w:t>.</w:t>
              </w:r>
            </w:ins>
          </w:p>
          <w:p w14:paraId="1947EAF1" w14:textId="5C63CD78" w:rsidR="006B5B29" w:rsidRPr="00EE5A87" w:rsidRDefault="006B5B29">
            <w:pPr>
              <w:pStyle w:val="ListParagraph"/>
              <w:numPr>
                <w:ilvl w:val="0"/>
                <w:numId w:val="35"/>
              </w:numPr>
              <w:ind w:left="244" w:hanging="244"/>
              <w:pPrChange w:id="832" w:author="Author" w:date="2018-01-29T10:44:00Z">
                <w:pPr/>
              </w:pPrChange>
            </w:pPr>
            <w:ins w:id="833" w:author="Author" w:date="2018-01-29T10:41:00Z">
              <w:r w:rsidRPr="00EE5A87">
                <w:t>By choosing the months to change the start month from, for example, September to October.</w:t>
              </w:r>
            </w:ins>
          </w:p>
        </w:tc>
        <w:tc>
          <w:tcPr>
            <w:tcW w:w="3060" w:type="dxa"/>
            <w:vMerge w:val="restart"/>
            <w:shd w:val="clear" w:color="auto" w:fill="auto"/>
          </w:tcPr>
          <w:p w14:paraId="770CDEF0" w14:textId="23F618B1" w:rsidR="0031079E" w:rsidRPr="00EE5A87" w:rsidRDefault="0031079E" w:rsidP="0031079E"/>
        </w:tc>
        <w:tc>
          <w:tcPr>
            <w:tcW w:w="1260" w:type="dxa"/>
            <w:vMerge w:val="restart"/>
          </w:tcPr>
          <w:p w14:paraId="43D190A7" w14:textId="77777777" w:rsidR="0031079E" w:rsidRPr="00EE5A87" w:rsidRDefault="0031079E" w:rsidP="0031079E">
            <w:pPr>
              <w:rPr>
                <w:rFonts w:cs="Arial"/>
                <w:bCs/>
              </w:rPr>
            </w:pPr>
          </w:p>
        </w:tc>
      </w:tr>
      <w:tr w:rsidR="0031079E" w:rsidRPr="00EE5A87" w14:paraId="75AC2E09" w14:textId="77777777" w:rsidTr="003A5E1B">
        <w:trPr>
          <w:trHeight w:val="288"/>
        </w:trPr>
        <w:tc>
          <w:tcPr>
            <w:tcW w:w="872" w:type="dxa"/>
            <w:vMerge/>
            <w:shd w:val="clear" w:color="auto" w:fill="auto"/>
          </w:tcPr>
          <w:p w14:paraId="7D7882D8" w14:textId="77777777" w:rsidR="0031079E" w:rsidRPr="00EE5A87" w:rsidRDefault="0031079E" w:rsidP="0031079E"/>
        </w:tc>
        <w:tc>
          <w:tcPr>
            <w:tcW w:w="1710" w:type="dxa"/>
            <w:vMerge/>
            <w:shd w:val="clear" w:color="auto" w:fill="auto"/>
          </w:tcPr>
          <w:p w14:paraId="134095FA" w14:textId="77777777" w:rsidR="0031079E" w:rsidRPr="00EE5A87" w:rsidRDefault="0031079E" w:rsidP="0031079E">
            <w:pPr>
              <w:rPr>
                <w:rStyle w:val="SAPEmphasis"/>
              </w:rPr>
            </w:pPr>
          </w:p>
        </w:tc>
        <w:tc>
          <w:tcPr>
            <w:tcW w:w="7380" w:type="dxa"/>
            <w:shd w:val="clear" w:color="auto" w:fill="auto"/>
          </w:tcPr>
          <w:p w14:paraId="2FC654E3" w14:textId="77777777" w:rsidR="0031079E" w:rsidRPr="00EE5A87" w:rsidRDefault="0031079E" w:rsidP="0031079E">
            <w:r w:rsidRPr="00EE5A87">
              <w:t xml:space="preserve">View the information shown in the </w:t>
            </w:r>
            <w:r w:rsidRPr="00EE5A87">
              <w:rPr>
                <w:rStyle w:val="SAPScreenElement"/>
              </w:rPr>
              <w:t>Apprentice Details</w:t>
            </w:r>
            <w:r w:rsidRPr="00EE5A87">
              <w:t xml:space="preserve"> block, like period of apprenticeship, the apprentice group to which you belong, and the school, where you should attend your external training.</w:t>
            </w:r>
          </w:p>
        </w:tc>
        <w:tc>
          <w:tcPr>
            <w:tcW w:w="3060" w:type="dxa"/>
            <w:vMerge/>
            <w:shd w:val="clear" w:color="auto" w:fill="auto"/>
          </w:tcPr>
          <w:p w14:paraId="66B363BA" w14:textId="77777777" w:rsidR="0031079E" w:rsidRPr="00EE5A87" w:rsidRDefault="0031079E" w:rsidP="0031079E"/>
        </w:tc>
        <w:tc>
          <w:tcPr>
            <w:tcW w:w="1260" w:type="dxa"/>
            <w:vMerge/>
          </w:tcPr>
          <w:p w14:paraId="0B05B98E" w14:textId="77777777" w:rsidR="0031079E" w:rsidRPr="00EE5A87" w:rsidRDefault="0031079E" w:rsidP="0031079E">
            <w:pPr>
              <w:rPr>
                <w:rFonts w:cs="Arial"/>
                <w:bCs/>
              </w:rPr>
            </w:pPr>
          </w:p>
        </w:tc>
      </w:tr>
      <w:tr w:rsidR="0031079E" w:rsidRPr="00EE5A87" w14:paraId="46BB021A" w14:textId="77777777" w:rsidTr="003A5E1B">
        <w:trPr>
          <w:trHeight w:val="288"/>
        </w:trPr>
        <w:tc>
          <w:tcPr>
            <w:tcW w:w="872" w:type="dxa"/>
            <w:vMerge/>
            <w:shd w:val="clear" w:color="auto" w:fill="auto"/>
          </w:tcPr>
          <w:p w14:paraId="696F0AF9" w14:textId="77777777" w:rsidR="0031079E" w:rsidRPr="00EE5A87" w:rsidRDefault="0031079E" w:rsidP="0031079E"/>
        </w:tc>
        <w:tc>
          <w:tcPr>
            <w:tcW w:w="1710" w:type="dxa"/>
            <w:vMerge/>
            <w:shd w:val="clear" w:color="auto" w:fill="auto"/>
          </w:tcPr>
          <w:p w14:paraId="6404EE76" w14:textId="77777777" w:rsidR="0031079E" w:rsidRPr="00EE5A87" w:rsidRDefault="0031079E" w:rsidP="0031079E">
            <w:pPr>
              <w:rPr>
                <w:rStyle w:val="SAPEmphasis"/>
              </w:rPr>
            </w:pPr>
          </w:p>
        </w:tc>
        <w:tc>
          <w:tcPr>
            <w:tcW w:w="7380" w:type="dxa"/>
            <w:shd w:val="clear" w:color="auto" w:fill="auto"/>
          </w:tcPr>
          <w:p w14:paraId="5C73758B" w14:textId="56358A50" w:rsidR="0031079E" w:rsidRPr="00EE5A87" w:rsidRDefault="0031079E" w:rsidP="0031079E">
            <w:r w:rsidRPr="00EE5A87">
              <w:t xml:space="preserve">View the information shown in the </w:t>
            </w:r>
            <w:r w:rsidRPr="00EE5A87">
              <w:rPr>
                <w:rStyle w:val="SAPScreenElement"/>
              </w:rPr>
              <w:t>Event Overview</w:t>
            </w:r>
            <w:r w:rsidRPr="00EE5A87">
              <w:t xml:space="preserve"> block, like on-the-job training or internal training. </w:t>
            </w:r>
          </w:p>
        </w:tc>
        <w:tc>
          <w:tcPr>
            <w:tcW w:w="3060" w:type="dxa"/>
            <w:vMerge/>
            <w:shd w:val="clear" w:color="auto" w:fill="auto"/>
          </w:tcPr>
          <w:p w14:paraId="54714D01" w14:textId="77777777" w:rsidR="0031079E" w:rsidRPr="00EE5A87" w:rsidRDefault="0031079E" w:rsidP="0031079E"/>
        </w:tc>
        <w:tc>
          <w:tcPr>
            <w:tcW w:w="1260" w:type="dxa"/>
            <w:vMerge/>
          </w:tcPr>
          <w:p w14:paraId="19A414B4" w14:textId="77777777" w:rsidR="0031079E" w:rsidRPr="00EE5A87" w:rsidRDefault="0031079E" w:rsidP="0031079E">
            <w:pPr>
              <w:rPr>
                <w:rFonts w:cs="Arial"/>
                <w:bCs/>
              </w:rPr>
            </w:pPr>
          </w:p>
        </w:tc>
      </w:tr>
      <w:tr w:rsidR="0031079E" w:rsidRPr="00EE5A87" w14:paraId="319B5DB5" w14:textId="77777777" w:rsidTr="003A5E1B">
        <w:trPr>
          <w:trHeight w:val="288"/>
        </w:trPr>
        <w:tc>
          <w:tcPr>
            <w:tcW w:w="872" w:type="dxa"/>
            <w:vMerge/>
            <w:shd w:val="clear" w:color="auto" w:fill="auto"/>
          </w:tcPr>
          <w:p w14:paraId="770109BB" w14:textId="77777777" w:rsidR="0031079E" w:rsidRPr="00EE5A87" w:rsidRDefault="0031079E" w:rsidP="0031079E"/>
        </w:tc>
        <w:tc>
          <w:tcPr>
            <w:tcW w:w="1710" w:type="dxa"/>
            <w:vMerge/>
            <w:shd w:val="clear" w:color="auto" w:fill="auto"/>
          </w:tcPr>
          <w:p w14:paraId="7DDF51BA" w14:textId="77777777" w:rsidR="0031079E" w:rsidRPr="00EE5A87" w:rsidRDefault="0031079E" w:rsidP="0031079E">
            <w:pPr>
              <w:rPr>
                <w:rStyle w:val="SAPEmphasis"/>
              </w:rPr>
            </w:pPr>
          </w:p>
        </w:tc>
        <w:tc>
          <w:tcPr>
            <w:tcW w:w="7380" w:type="dxa"/>
            <w:shd w:val="clear" w:color="auto" w:fill="auto"/>
          </w:tcPr>
          <w:p w14:paraId="7B4F4414" w14:textId="2117EAF9" w:rsidR="0031079E" w:rsidRPr="00EE5A87" w:rsidRDefault="0031079E" w:rsidP="0031079E">
            <w:r w:rsidRPr="00EE5A87">
              <w:t>To view details of a particular event, in the apprenticeship plan select that event. The details are displayed in a separate screen.</w:t>
            </w:r>
          </w:p>
        </w:tc>
        <w:tc>
          <w:tcPr>
            <w:tcW w:w="3060" w:type="dxa"/>
            <w:vMerge/>
            <w:shd w:val="clear" w:color="auto" w:fill="auto"/>
          </w:tcPr>
          <w:p w14:paraId="2AF3A8AE" w14:textId="77777777" w:rsidR="0031079E" w:rsidRPr="00EE5A87" w:rsidRDefault="0031079E" w:rsidP="0031079E"/>
        </w:tc>
        <w:tc>
          <w:tcPr>
            <w:tcW w:w="1260" w:type="dxa"/>
            <w:vMerge/>
          </w:tcPr>
          <w:p w14:paraId="609AE6F6" w14:textId="77777777" w:rsidR="0031079E" w:rsidRPr="00EE5A87" w:rsidRDefault="0031079E" w:rsidP="0031079E">
            <w:pPr>
              <w:rPr>
                <w:rFonts w:cs="Arial"/>
                <w:bCs/>
              </w:rPr>
            </w:pPr>
          </w:p>
        </w:tc>
      </w:tr>
    </w:tbl>
    <w:p w14:paraId="1D521670" w14:textId="54900476" w:rsidR="00A13758" w:rsidRPr="00EE5A87" w:rsidRDefault="00A13758" w:rsidP="00986986">
      <w:pPr>
        <w:pStyle w:val="SAPNoteHeading"/>
        <w:ind w:left="0"/>
      </w:pPr>
      <w:r w:rsidRPr="00EE5A87">
        <w:rPr>
          <w:noProof/>
        </w:rPr>
        <w:drawing>
          <wp:inline distT="0" distB="0" distL="0" distR="0" wp14:anchorId="6129F4AD" wp14:editId="219C71BB">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E5A87">
        <w:t> Note</w:t>
      </w:r>
    </w:p>
    <w:p w14:paraId="6CF5EBB4" w14:textId="187BCF6B" w:rsidR="00A13758" w:rsidRPr="00EE5A87" w:rsidRDefault="00A13758" w:rsidP="00986986">
      <w:pPr>
        <w:pStyle w:val="NoteParagraph"/>
        <w:ind w:left="90"/>
      </w:pPr>
      <w:r w:rsidRPr="00EE5A87">
        <w:rPr>
          <w:rFonts w:cs="Arial"/>
          <w:bCs/>
        </w:rPr>
        <w:t xml:space="preserve">Apprentice Supervisors can look at apprenticeship information for individual apprentices, too. For this, they need to search for the apprentice by entering </w:t>
      </w:r>
      <w:r w:rsidRPr="00EE5A87">
        <w:t xml:space="preserve">name (or name parts) in the </w:t>
      </w:r>
      <w:r w:rsidRPr="00EE5A87">
        <w:rPr>
          <w:rStyle w:val="SAPScreenElement"/>
        </w:rPr>
        <w:t>Search</w:t>
      </w:r>
      <w:r w:rsidRPr="00EE5A87">
        <w:t xml:space="preserve"> </w:t>
      </w:r>
      <w:r w:rsidRPr="00EE5A87">
        <w:rPr>
          <w:rStyle w:val="SAPScreenElement"/>
        </w:rPr>
        <w:t>for actions or people</w:t>
      </w:r>
      <w:r w:rsidRPr="00EE5A87">
        <w:t xml:space="preserve"> box, in the top right corner of the </w:t>
      </w:r>
      <w:r w:rsidRPr="00EE5A87">
        <w:rPr>
          <w:rStyle w:val="SAPScreenElement"/>
        </w:rPr>
        <w:t xml:space="preserve">Home </w:t>
      </w:r>
      <w:r w:rsidRPr="00EE5A87">
        <w:t xml:space="preserve">page, selecting in the result list the appropriate apprentice, and continuing as described in the </w:t>
      </w:r>
      <w:r w:rsidRPr="00EE5A87">
        <w:rPr>
          <w:rFonts w:ascii="BentonSans Bold" w:hAnsi="BentonSans Bold"/>
          <w:color w:val="666666"/>
        </w:rPr>
        <w:t>Procedure</w:t>
      </w:r>
      <w:r w:rsidRPr="00EE5A87">
        <w:rPr>
          <w:rFonts w:cs="Arial"/>
          <w:bCs/>
        </w:rPr>
        <w:t xml:space="preserve"> above (starting from test step # 3)</w:t>
      </w:r>
      <w:r w:rsidRPr="00EE5A87">
        <w:t>.</w:t>
      </w:r>
    </w:p>
    <w:p w14:paraId="28C68B78" w14:textId="7B2C7385" w:rsidR="00EA3BCB" w:rsidRPr="00EE5A87" w:rsidRDefault="00EA3BCB" w:rsidP="00EA3BCB">
      <w:pPr>
        <w:pStyle w:val="Heading2"/>
        <w:keepNext w:val="0"/>
      </w:pPr>
      <w:bookmarkStart w:id="834" w:name="_Toc504988008"/>
      <w:r w:rsidRPr="00EE5A87">
        <w:t>Viewing Apprenticeship Plan of Apprentices</w:t>
      </w:r>
      <w:bookmarkEnd w:id="834"/>
    </w:p>
    <w:p w14:paraId="63E13CE7" w14:textId="77777777" w:rsidR="00EA3BCB" w:rsidRPr="00EE5A87" w:rsidRDefault="00EA3BCB" w:rsidP="00EA3BCB">
      <w:pPr>
        <w:pStyle w:val="SAPKeyblockTitle"/>
      </w:pPr>
      <w:r w:rsidRPr="00EE5A87">
        <w:t>Test Administration</w:t>
      </w:r>
    </w:p>
    <w:p w14:paraId="52EA609B" w14:textId="77777777" w:rsidR="00EA3BCB" w:rsidRPr="00EE5A87" w:rsidRDefault="00EA3BCB" w:rsidP="00EA3BCB">
      <w:r w:rsidRPr="00EE5A8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9B5DC8" w:rsidRPr="00EE5A87" w14:paraId="47A3A9B7" w14:textId="77777777" w:rsidTr="00EA3BCB">
        <w:tc>
          <w:tcPr>
            <w:tcW w:w="2280" w:type="dxa"/>
            <w:tcBorders>
              <w:top w:val="single" w:sz="8" w:space="0" w:color="999999"/>
              <w:left w:val="single" w:sz="8" w:space="0" w:color="999999"/>
              <w:bottom w:val="single" w:sz="8" w:space="0" w:color="999999"/>
              <w:right w:val="single" w:sz="8" w:space="0" w:color="999999"/>
            </w:tcBorders>
            <w:hideMark/>
          </w:tcPr>
          <w:p w14:paraId="0488E95D" w14:textId="77777777" w:rsidR="009B5DC8" w:rsidRPr="00EE5A87" w:rsidRDefault="009B5DC8" w:rsidP="009B5DC8">
            <w:pPr>
              <w:rPr>
                <w:rStyle w:val="SAPEmphasis"/>
              </w:rPr>
            </w:pPr>
            <w:r w:rsidRPr="00EE5A8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36D3A1A" w14:textId="77777777" w:rsidR="009B5DC8" w:rsidRPr="00EE5A87" w:rsidRDefault="009B5DC8" w:rsidP="009B5DC8">
            <w:r w:rsidRPr="00EE5A87">
              <w:t>&lt;X.XX&gt;</w:t>
            </w:r>
          </w:p>
        </w:tc>
        <w:tc>
          <w:tcPr>
            <w:tcW w:w="2401" w:type="dxa"/>
            <w:tcBorders>
              <w:top w:val="single" w:sz="8" w:space="0" w:color="999999"/>
              <w:left w:val="single" w:sz="8" w:space="0" w:color="999999"/>
              <w:bottom w:val="single" w:sz="8" w:space="0" w:color="999999"/>
              <w:right w:val="single" w:sz="8" w:space="0" w:color="999999"/>
            </w:tcBorders>
            <w:hideMark/>
          </w:tcPr>
          <w:p w14:paraId="605ABC74" w14:textId="77777777" w:rsidR="009B5DC8" w:rsidRPr="00EE5A87" w:rsidRDefault="009B5DC8" w:rsidP="009B5DC8">
            <w:pPr>
              <w:rPr>
                <w:rStyle w:val="SAPEmphasis"/>
              </w:rPr>
            </w:pPr>
            <w:r w:rsidRPr="00EE5A8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13FC9326" w14:textId="77777777" w:rsidR="009B5DC8" w:rsidRPr="00EE5A87" w:rsidRDefault="009B5DC8" w:rsidP="009B5DC8">
            <w:r w:rsidRPr="00EE5A8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BA5C696" w14:textId="77777777" w:rsidR="009B5DC8" w:rsidRPr="00EE5A87" w:rsidRDefault="009B5DC8" w:rsidP="009B5DC8">
            <w:pPr>
              <w:rPr>
                <w:rStyle w:val="SAPEmphasis"/>
              </w:rPr>
            </w:pPr>
            <w:r w:rsidRPr="00EE5A8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1C041A9" w14:textId="22761213" w:rsidR="009B5DC8" w:rsidRPr="00EE5A87" w:rsidRDefault="00953ED3" w:rsidP="009B5DC8">
            <w:r w:rsidRPr="00EE5A87">
              <w:t>&lt;date&gt;</w:t>
            </w:r>
            <w:r w:rsidR="009B5DC8" w:rsidRPr="00EE5A87">
              <w:t xml:space="preserve"> </w:t>
            </w:r>
          </w:p>
        </w:tc>
      </w:tr>
      <w:tr w:rsidR="00EA3BCB" w:rsidRPr="00EE5A87" w14:paraId="1DE58F38" w14:textId="77777777" w:rsidTr="00EA3BCB">
        <w:tc>
          <w:tcPr>
            <w:tcW w:w="2280" w:type="dxa"/>
            <w:tcBorders>
              <w:top w:val="single" w:sz="8" w:space="0" w:color="999999"/>
              <w:left w:val="single" w:sz="8" w:space="0" w:color="999999"/>
              <w:bottom w:val="single" w:sz="8" w:space="0" w:color="999999"/>
              <w:right w:val="single" w:sz="8" w:space="0" w:color="999999"/>
            </w:tcBorders>
            <w:hideMark/>
          </w:tcPr>
          <w:p w14:paraId="6CB2A999" w14:textId="77777777" w:rsidR="00EA3BCB" w:rsidRPr="00EE5A87" w:rsidRDefault="00EA3BCB" w:rsidP="00EA3BCB">
            <w:pPr>
              <w:rPr>
                <w:rStyle w:val="SAPEmphasis"/>
              </w:rPr>
            </w:pPr>
            <w:r w:rsidRPr="00EE5A8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D213471" w14:textId="685A2F90" w:rsidR="00EA3BCB" w:rsidRPr="00EE5A87" w:rsidRDefault="00EA3BCB" w:rsidP="00EA3BCB">
            <w:r w:rsidRPr="00EE5A87">
              <w:t>On-Site Supervisor</w:t>
            </w:r>
          </w:p>
        </w:tc>
      </w:tr>
      <w:tr w:rsidR="00EA3BCB" w:rsidRPr="00EE5A87" w14:paraId="1EBCF536" w14:textId="77777777" w:rsidTr="00EA3BCB">
        <w:tc>
          <w:tcPr>
            <w:tcW w:w="2280" w:type="dxa"/>
            <w:tcBorders>
              <w:top w:val="single" w:sz="8" w:space="0" w:color="999999"/>
              <w:left w:val="single" w:sz="8" w:space="0" w:color="999999"/>
              <w:bottom w:val="single" w:sz="8" w:space="0" w:color="999999"/>
              <w:right w:val="single" w:sz="8" w:space="0" w:color="999999"/>
            </w:tcBorders>
            <w:hideMark/>
          </w:tcPr>
          <w:p w14:paraId="0AB42BB7" w14:textId="77777777" w:rsidR="00EA3BCB" w:rsidRPr="00EE5A87" w:rsidRDefault="00EA3BCB" w:rsidP="00EA3BCB">
            <w:pPr>
              <w:rPr>
                <w:rStyle w:val="SAPEmphasis"/>
              </w:rPr>
            </w:pPr>
            <w:r w:rsidRPr="00EE5A8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CFDD330" w14:textId="77777777" w:rsidR="00EA3BCB" w:rsidRPr="00EE5A87" w:rsidRDefault="00EA3BCB" w:rsidP="00EA3BCB">
            <w:r w:rsidRPr="00EE5A8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709BABC1" w14:textId="77777777" w:rsidR="00EA3BCB" w:rsidRPr="00EE5A87" w:rsidRDefault="00EA3BCB" w:rsidP="00EA3BCB">
            <w:pPr>
              <w:rPr>
                <w:rStyle w:val="SAPEmphasis"/>
              </w:rPr>
            </w:pPr>
            <w:r w:rsidRPr="00EE5A8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F190AB8" w14:textId="33052EDC" w:rsidR="00EA3BCB" w:rsidRPr="00EE5A87" w:rsidRDefault="00DF32A8" w:rsidP="00EA3BCB">
            <w:ins w:id="835" w:author="Author" w:date="2018-01-22T13:37:00Z">
              <w:r w:rsidRPr="00EE5A87">
                <w:t>&lt;</w:t>
              </w:r>
              <w:r>
                <w:t>duration</w:t>
              </w:r>
              <w:r w:rsidRPr="00EE5A87">
                <w:t>&gt;</w:t>
              </w:r>
            </w:ins>
            <w:del w:id="836" w:author="Author" w:date="2018-01-22T13:37:00Z">
              <w:r w:rsidR="00EA3BCB" w:rsidRPr="00EE5A87" w:rsidDel="00DF32A8">
                <w:delText>5 minutes</w:delText>
              </w:r>
            </w:del>
          </w:p>
        </w:tc>
      </w:tr>
    </w:tbl>
    <w:p w14:paraId="5217CD37" w14:textId="77777777" w:rsidR="00EA3BCB" w:rsidRPr="00EE5A87" w:rsidRDefault="00EA3BCB" w:rsidP="00EA3BCB">
      <w:pPr>
        <w:pStyle w:val="SAPKeyblockTitle"/>
      </w:pPr>
      <w:r w:rsidRPr="00EE5A87">
        <w:lastRenderedPageBreak/>
        <w:t>Purpose</w:t>
      </w:r>
    </w:p>
    <w:p w14:paraId="7628A473" w14:textId="785D77CB" w:rsidR="00EA3BCB" w:rsidRPr="00EE5A87" w:rsidRDefault="00000919" w:rsidP="00000919">
      <w:r w:rsidRPr="00EE5A87">
        <w:t xml:space="preserve">The On-Site Supervisor needs to know </w:t>
      </w:r>
      <w:r w:rsidR="00EA3BCB" w:rsidRPr="00EE5A87">
        <w:t xml:space="preserve">how many apprentices are coming to </w:t>
      </w:r>
      <w:r w:rsidRPr="00EE5A87">
        <w:t>his or he</w:t>
      </w:r>
      <w:r w:rsidR="004B0F23" w:rsidRPr="00EE5A87">
        <w:t>r</w:t>
      </w:r>
      <w:r w:rsidRPr="00EE5A87">
        <w:t xml:space="preserve"> department</w:t>
      </w:r>
      <w:r w:rsidR="00EA3BCB" w:rsidRPr="00EE5A87">
        <w:t>, what they will be doing, and when.</w:t>
      </w:r>
      <w:r w:rsidRPr="00EE5A87">
        <w:t xml:space="preserve"> To get an overview of these topics, the On-Site Supervisor is viewing the apprenticeship plan shared by the Apprentice Supervisor.</w:t>
      </w:r>
    </w:p>
    <w:p w14:paraId="1039B815" w14:textId="77777777" w:rsidR="00EA3BCB" w:rsidRPr="00EE5A87" w:rsidRDefault="00EA3BCB" w:rsidP="00EA3BCB">
      <w:pPr>
        <w:pStyle w:val="SAPKeyblockTitle"/>
      </w:pPr>
      <w:r w:rsidRPr="00EE5A87">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980"/>
        <w:gridCol w:w="6120"/>
        <w:gridCol w:w="4050"/>
        <w:gridCol w:w="1260"/>
      </w:tblGrid>
      <w:tr w:rsidR="004B0F23" w:rsidRPr="00EE5A87" w14:paraId="312087BB" w14:textId="77777777" w:rsidTr="003A5E1B">
        <w:trPr>
          <w:trHeight w:val="432"/>
          <w:tblHeader/>
        </w:trPr>
        <w:tc>
          <w:tcPr>
            <w:tcW w:w="872" w:type="dxa"/>
            <w:shd w:val="clear" w:color="auto" w:fill="999999"/>
          </w:tcPr>
          <w:p w14:paraId="1157AB1D" w14:textId="77777777" w:rsidR="004B0F23" w:rsidRPr="00EE5A87" w:rsidRDefault="004B0F23" w:rsidP="00EA3BCB">
            <w:pPr>
              <w:pStyle w:val="TableHeading"/>
              <w:rPr>
                <w:rFonts w:ascii="BentonSans Bold" w:hAnsi="BentonSans Bold"/>
                <w:bCs/>
                <w:color w:val="FFFFFF"/>
                <w:sz w:val="18"/>
              </w:rPr>
            </w:pPr>
            <w:r w:rsidRPr="00EE5A87">
              <w:rPr>
                <w:rFonts w:ascii="BentonSans Bold" w:hAnsi="BentonSans Bold"/>
                <w:bCs/>
                <w:color w:val="FFFFFF"/>
                <w:sz w:val="18"/>
              </w:rPr>
              <w:t>Test Step #</w:t>
            </w:r>
          </w:p>
        </w:tc>
        <w:tc>
          <w:tcPr>
            <w:tcW w:w="1980" w:type="dxa"/>
            <w:shd w:val="clear" w:color="auto" w:fill="999999"/>
          </w:tcPr>
          <w:p w14:paraId="6B4C34D3" w14:textId="77777777" w:rsidR="004B0F23" w:rsidRPr="00EE5A87" w:rsidRDefault="004B0F23" w:rsidP="00EA3BCB">
            <w:pPr>
              <w:pStyle w:val="TableHeading"/>
              <w:rPr>
                <w:rFonts w:ascii="BentonSans Bold" w:hAnsi="BentonSans Bold"/>
                <w:bCs/>
                <w:color w:val="FFFFFF"/>
                <w:sz w:val="18"/>
              </w:rPr>
            </w:pPr>
            <w:r w:rsidRPr="00EE5A87">
              <w:rPr>
                <w:rFonts w:ascii="BentonSans Bold" w:hAnsi="BentonSans Bold"/>
                <w:bCs/>
                <w:color w:val="FFFFFF"/>
                <w:sz w:val="18"/>
              </w:rPr>
              <w:t>Test Step Name</w:t>
            </w:r>
          </w:p>
        </w:tc>
        <w:tc>
          <w:tcPr>
            <w:tcW w:w="6120" w:type="dxa"/>
            <w:shd w:val="clear" w:color="auto" w:fill="999999"/>
          </w:tcPr>
          <w:p w14:paraId="659372D1" w14:textId="77777777" w:rsidR="004B0F23" w:rsidRPr="00EE5A87" w:rsidRDefault="004B0F23" w:rsidP="00EA3BCB">
            <w:pPr>
              <w:pStyle w:val="TableHeading"/>
              <w:rPr>
                <w:rFonts w:ascii="BentonSans Bold" w:hAnsi="BentonSans Bold"/>
                <w:bCs/>
                <w:color w:val="FFFFFF"/>
                <w:sz w:val="18"/>
              </w:rPr>
            </w:pPr>
            <w:r w:rsidRPr="00EE5A87">
              <w:rPr>
                <w:rFonts w:ascii="BentonSans Bold" w:hAnsi="BentonSans Bold"/>
                <w:bCs/>
                <w:color w:val="FFFFFF"/>
                <w:sz w:val="18"/>
              </w:rPr>
              <w:t>Instruction</w:t>
            </w:r>
          </w:p>
        </w:tc>
        <w:tc>
          <w:tcPr>
            <w:tcW w:w="4050" w:type="dxa"/>
            <w:shd w:val="clear" w:color="auto" w:fill="999999"/>
          </w:tcPr>
          <w:p w14:paraId="37CD5518" w14:textId="77777777" w:rsidR="004B0F23" w:rsidRPr="00EE5A87" w:rsidRDefault="004B0F23" w:rsidP="00EA3BCB">
            <w:pPr>
              <w:pStyle w:val="TableHeading"/>
              <w:rPr>
                <w:rFonts w:ascii="BentonSans Bold" w:hAnsi="BentonSans Bold"/>
                <w:bCs/>
                <w:color w:val="FFFFFF"/>
                <w:sz w:val="18"/>
              </w:rPr>
            </w:pPr>
            <w:r w:rsidRPr="00EE5A87">
              <w:rPr>
                <w:rFonts w:ascii="BentonSans Bold" w:hAnsi="BentonSans Bold"/>
                <w:bCs/>
                <w:color w:val="FFFFFF"/>
                <w:sz w:val="18"/>
              </w:rPr>
              <w:t>Expected Result</w:t>
            </w:r>
          </w:p>
        </w:tc>
        <w:tc>
          <w:tcPr>
            <w:tcW w:w="1260" w:type="dxa"/>
            <w:shd w:val="clear" w:color="auto" w:fill="999999"/>
          </w:tcPr>
          <w:p w14:paraId="5B464060" w14:textId="77777777" w:rsidR="004B0F23" w:rsidRPr="00EE5A87" w:rsidRDefault="004B0F23" w:rsidP="00EA3BCB">
            <w:pPr>
              <w:pStyle w:val="TableHeading"/>
              <w:rPr>
                <w:rFonts w:ascii="BentonSans Bold" w:hAnsi="BentonSans Bold"/>
                <w:bCs/>
                <w:color w:val="FFFFFF"/>
                <w:sz w:val="18"/>
              </w:rPr>
            </w:pPr>
            <w:r w:rsidRPr="00EE5A87">
              <w:rPr>
                <w:rFonts w:ascii="BentonSans Bold" w:hAnsi="BentonSans Bold"/>
                <w:bCs/>
                <w:color w:val="FFFFFF"/>
                <w:sz w:val="18"/>
              </w:rPr>
              <w:t>Pass / Fail / Comment</w:t>
            </w:r>
          </w:p>
        </w:tc>
      </w:tr>
      <w:tr w:rsidR="004B0F23" w:rsidRPr="00EE5A87" w14:paraId="092400E7" w14:textId="77777777" w:rsidTr="003A5E1B">
        <w:trPr>
          <w:trHeight w:val="288"/>
        </w:trPr>
        <w:tc>
          <w:tcPr>
            <w:tcW w:w="872" w:type="dxa"/>
            <w:shd w:val="clear" w:color="auto" w:fill="auto"/>
          </w:tcPr>
          <w:p w14:paraId="4803D724" w14:textId="77777777" w:rsidR="004B0F23" w:rsidRPr="00EE5A87" w:rsidRDefault="004B0F23" w:rsidP="00EA3BCB">
            <w:r w:rsidRPr="00EE5A87">
              <w:t>1</w:t>
            </w:r>
          </w:p>
        </w:tc>
        <w:tc>
          <w:tcPr>
            <w:tcW w:w="1980" w:type="dxa"/>
            <w:shd w:val="clear" w:color="auto" w:fill="auto"/>
          </w:tcPr>
          <w:p w14:paraId="5661617C" w14:textId="77777777" w:rsidR="004B0F23" w:rsidRPr="00EE5A87" w:rsidRDefault="004B0F23" w:rsidP="00EA3BCB">
            <w:pPr>
              <w:rPr>
                <w:rStyle w:val="SAPEmphasis"/>
              </w:rPr>
            </w:pPr>
            <w:r w:rsidRPr="00EE5A87">
              <w:rPr>
                <w:rStyle w:val="SAPEmphasis"/>
              </w:rPr>
              <w:t>Log on</w:t>
            </w:r>
          </w:p>
        </w:tc>
        <w:tc>
          <w:tcPr>
            <w:tcW w:w="6120" w:type="dxa"/>
            <w:shd w:val="clear" w:color="auto" w:fill="auto"/>
          </w:tcPr>
          <w:p w14:paraId="70E5B0FA" w14:textId="78D9D762" w:rsidR="004B0F23" w:rsidRPr="00EE5A87" w:rsidRDefault="004B0F23" w:rsidP="00EA3BCB">
            <w:r w:rsidRPr="00EE5A87">
              <w:t xml:space="preserve">Log on to </w:t>
            </w:r>
            <w:r w:rsidR="002965CF" w:rsidRPr="00EE5A87">
              <w:rPr>
                <w:rStyle w:val="SAPScreenElement"/>
                <w:color w:val="auto"/>
              </w:rPr>
              <w:t>Employee Central</w:t>
            </w:r>
            <w:r w:rsidR="002965CF" w:rsidRPr="00EE5A87" w:rsidDel="00765839">
              <w:rPr>
                <w:rStyle w:val="SAPScreenElement"/>
              </w:rPr>
              <w:t xml:space="preserve"> </w:t>
            </w:r>
            <w:r w:rsidRPr="00EE5A87">
              <w:t>as On-Site Supervisor.</w:t>
            </w:r>
          </w:p>
        </w:tc>
        <w:tc>
          <w:tcPr>
            <w:tcW w:w="4050" w:type="dxa"/>
            <w:shd w:val="clear" w:color="auto" w:fill="auto"/>
          </w:tcPr>
          <w:p w14:paraId="022039D3" w14:textId="77777777" w:rsidR="004B0F23" w:rsidRPr="00EE5A87" w:rsidRDefault="004B0F23" w:rsidP="00EA3BCB">
            <w:r w:rsidRPr="00EE5A87">
              <w:t xml:space="preserve">The </w:t>
            </w:r>
            <w:r w:rsidRPr="00EE5A87">
              <w:rPr>
                <w:rStyle w:val="SAPScreenElement"/>
              </w:rPr>
              <w:t>Home</w:t>
            </w:r>
            <w:r w:rsidRPr="00EE5A87">
              <w:t xml:space="preserve"> page is displayed.</w:t>
            </w:r>
          </w:p>
        </w:tc>
        <w:tc>
          <w:tcPr>
            <w:tcW w:w="1260" w:type="dxa"/>
          </w:tcPr>
          <w:p w14:paraId="2956FC91" w14:textId="77777777" w:rsidR="004B0F23" w:rsidRPr="00EE5A87" w:rsidRDefault="004B0F23" w:rsidP="00EA3BCB">
            <w:pPr>
              <w:rPr>
                <w:rFonts w:cs="Arial"/>
                <w:bCs/>
              </w:rPr>
            </w:pPr>
          </w:p>
        </w:tc>
      </w:tr>
      <w:tr w:rsidR="004B0F23" w:rsidRPr="00EE5A87" w14:paraId="0F85EDD8" w14:textId="77777777" w:rsidTr="003A5E1B">
        <w:trPr>
          <w:trHeight w:val="288"/>
        </w:trPr>
        <w:tc>
          <w:tcPr>
            <w:tcW w:w="872" w:type="dxa"/>
            <w:shd w:val="clear" w:color="auto" w:fill="auto"/>
          </w:tcPr>
          <w:p w14:paraId="0142BBFB" w14:textId="649FA3CC" w:rsidR="004B0F23" w:rsidRPr="00EE5A87" w:rsidRDefault="004B0F23" w:rsidP="008C4327">
            <w:r w:rsidRPr="00EE5A87">
              <w:t>2</w:t>
            </w:r>
          </w:p>
        </w:tc>
        <w:tc>
          <w:tcPr>
            <w:tcW w:w="1980" w:type="dxa"/>
            <w:shd w:val="clear" w:color="auto" w:fill="auto"/>
          </w:tcPr>
          <w:p w14:paraId="78324ABF" w14:textId="2FD4B866" w:rsidR="004B0F23" w:rsidRPr="00EE5A87" w:rsidRDefault="004B0F23" w:rsidP="008C4327">
            <w:pPr>
              <w:rPr>
                <w:rStyle w:val="SAPEmphasis"/>
              </w:rPr>
            </w:pPr>
            <w:r w:rsidRPr="00EE5A87">
              <w:rPr>
                <w:rStyle w:val="SAPEmphasis"/>
              </w:rPr>
              <w:t>Access Apprentice Management Tile</w:t>
            </w:r>
          </w:p>
        </w:tc>
        <w:tc>
          <w:tcPr>
            <w:tcW w:w="6120" w:type="dxa"/>
            <w:shd w:val="clear" w:color="auto" w:fill="auto"/>
          </w:tcPr>
          <w:p w14:paraId="3C6A74EE" w14:textId="5828CE06" w:rsidR="004B0F23" w:rsidRPr="00EE5A87" w:rsidRDefault="004B0F23" w:rsidP="00BD0930">
            <w:r w:rsidRPr="00EE5A87">
              <w:t xml:space="preserve">On the </w:t>
            </w:r>
            <w:r w:rsidRPr="00EE5A87">
              <w:rPr>
                <w:rStyle w:val="SAPScreenElement"/>
              </w:rPr>
              <w:t xml:space="preserve">Home </w:t>
            </w:r>
            <w:r w:rsidRPr="00EE5A87">
              <w:rPr>
                <w:rFonts w:cs="Arial"/>
                <w:bCs/>
              </w:rPr>
              <w:t>page</w:t>
            </w:r>
            <w:r w:rsidRPr="00EE5A87">
              <w:rPr>
                <w:rStyle w:val="SAPScreenElement"/>
              </w:rPr>
              <w:t>,</w:t>
            </w:r>
            <w:r w:rsidRPr="00EE5A87">
              <w:t xml:space="preserve"> go to the</w:t>
            </w:r>
            <w:r w:rsidRPr="00EE5A87">
              <w:rPr>
                <w:i/>
              </w:rPr>
              <w:t xml:space="preserve"> </w:t>
            </w:r>
            <w:r w:rsidRPr="00EE5A87">
              <w:rPr>
                <w:rStyle w:val="SAPScreenElement"/>
              </w:rPr>
              <w:t>My Specialty</w:t>
            </w:r>
            <w:r w:rsidRPr="00EE5A87">
              <w:rPr>
                <w:i/>
                <w:lang w:eastAsia="zh-CN"/>
              </w:rPr>
              <w:t xml:space="preserve"> </w:t>
            </w:r>
            <w:r w:rsidRPr="00EE5A87">
              <w:rPr>
                <w:lang w:eastAsia="zh-CN"/>
              </w:rPr>
              <w:t>section</w:t>
            </w:r>
            <w:r w:rsidRPr="00EE5A87">
              <w:rPr>
                <w:i/>
                <w:lang w:eastAsia="zh-CN"/>
              </w:rPr>
              <w:t xml:space="preserve"> </w:t>
            </w:r>
            <w:r w:rsidRPr="00EE5A87">
              <w:rPr>
                <w:lang w:eastAsia="zh-CN"/>
              </w:rPr>
              <w:t xml:space="preserve">and </w:t>
            </w:r>
            <w:r w:rsidR="00624A3B" w:rsidRPr="00EE5A87">
              <w:t xml:space="preserve">select </w:t>
            </w:r>
            <w:r w:rsidRPr="00EE5A87">
              <w:rPr>
                <w:lang w:eastAsia="zh-CN"/>
              </w:rPr>
              <w:t xml:space="preserve">the </w:t>
            </w:r>
            <w:r w:rsidRPr="00EE5A87">
              <w:rPr>
                <w:rStyle w:val="SAPScreenElement"/>
              </w:rPr>
              <w:t>Apprentice Management</w:t>
            </w:r>
            <w:r w:rsidRPr="00EE5A87">
              <w:t xml:space="preserve"> tile.</w:t>
            </w:r>
          </w:p>
        </w:tc>
        <w:tc>
          <w:tcPr>
            <w:tcW w:w="4050" w:type="dxa"/>
            <w:shd w:val="clear" w:color="auto" w:fill="auto"/>
          </w:tcPr>
          <w:p w14:paraId="3F088BFF" w14:textId="74EECE31" w:rsidR="004B0F23" w:rsidRPr="00EE5A87" w:rsidRDefault="004B0F23" w:rsidP="004173B4">
            <w:r w:rsidRPr="00EE5A87">
              <w:t xml:space="preserve">The </w:t>
            </w:r>
            <w:r w:rsidR="004173B4" w:rsidRPr="00EE5A87">
              <w:rPr>
                <w:rStyle w:val="SAPScreenElement"/>
              </w:rPr>
              <w:t>Department Plan</w:t>
            </w:r>
            <w:r w:rsidRPr="00EE5A87">
              <w:rPr>
                <w:rStyle w:val="SAPScreenElement"/>
              </w:rPr>
              <w:t xml:space="preserve"> </w:t>
            </w:r>
            <w:r w:rsidRPr="00EE5A87">
              <w:t xml:space="preserve">page is displayed, containing the </w:t>
            </w:r>
            <w:r w:rsidR="004173B4" w:rsidRPr="00EE5A87">
              <w:t>apprenticeship p</w:t>
            </w:r>
            <w:r w:rsidRPr="00EE5A87">
              <w:t>lan with details of the apprentices assigned to events taking place at the site you are responsible for</w:t>
            </w:r>
            <w:r w:rsidR="004173B4" w:rsidRPr="00EE5A87">
              <w:t>.</w:t>
            </w:r>
          </w:p>
        </w:tc>
        <w:tc>
          <w:tcPr>
            <w:tcW w:w="1260" w:type="dxa"/>
          </w:tcPr>
          <w:p w14:paraId="45EF7C72" w14:textId="77777777" w:rsidR="004B0F23" w:rsidRPr="00EE5A87" w:rsidRDefault="004B0F23" w:rsidP="008C4327">
            <w:pPr>
              <w:rPr>
                <w:rFonts w:cs="Arial"/>
                <w:bCs/>
              </w:rPr>
            </w:pPr>
          </w:p>
        </w:tc>
      </w:tr>
      <w:tr w:rsidR="00E67510" w:rsidRPr="00EE5A87" w14:paraId="637D5F9B" w14:textId="77777777" w:rsidTr="003A5E1B">
        <w:trPr>
          <w:trHeight w:val="288"/>
        </w:trPr>
        <w:tc>
          <w:tcPr>
            <w:tcW w:w="872" w:type="dxa"/>
            <w:shd w:val="clear" w:color="auto" w:fill="auto"/>
          </w:tcPr>
          <w:p w14:paraId="7B4CA7E7" w14:textId="77AAF4F0" w:rsidR="00E67510" w:rsidRPr="00EE5A87" w:rsidRDefault="00E67510" w:rsidP="00E67510">
            <w:r w:rsidRPr="00EE5A87">
              <w:t>3</w:t>
            </w:r>
          </w:p>
        </w:tc>
        <w:tc>
          <w:tcPr>
            <w:tcW w:w="1980" w:type="dxa"/>
            <w:shd w:val="clear" w:color="auto" w:fill="auto"/>
          </w:tcPr>
          <w:p w14:paraId="46D2357D" w14:textId="009CC50C" w:rsidR="00E67510" w:rsidRPr="00EE5A87" w:rsidRDefault="00E67510" w:rsidP="00E67510">
            <w:pPr>
              <w:rPr>
                <w:rStyle w:val="SAPEmphasis"/>
              </w:rPr>
            </w:pPr>
            <w:r w:rsidRPr="00EE5A87">
              <w:rPr>
                <w:rStyle w:val="SAPEmphasis"/>
              </w:rPr>
              <w:t xml:space="preserve">View </w:t>
            </w:r>
            <w:r w:rsidR="00B27BE6" w:rsidRPr="00EE5A87">
              <w:rPr>
                <w:rStyle w:val="SAPEmphasis"/>
              </w:rPr>
              <w:t>Department</w:t>
            </w:r>
            <w:r w:rsidRPr="00EE5A87">
              <w:rPr>
                <w:rStyle w:val="SAPEmphasis"/>
              </w:rPr>
              <w:t xml:space="preserve"> Plan</w:t>
            </w:r>
          </w:p>
        </w:tc>
        <w:tc>
          <w:tcPr>
            <w:tcW w:w="6120" w:type="dxa"/>
            <w:shd w:val="clear" w:color="auto" w:fill="auto"/>
          </w:tcPr>
          <w:p w14:paraId="430B2ACC" w14:textId="5F07F48E" w:rsidR="00E67510" w:rsidRPr="00EE5A87" w:rsidRDefault="00E67510" w:rsidP="00E67510">
            <w:r w:rsidRPr="00EE5A87">
              <w:t xml:space="preserve">Vary the display of </w:t>
            </w:r>
            <w:r w:rsidR="00EE2047" w:rsidRPr="00EE5A87">
              <w:t>the</w:t>
            </w:r>
            <w:r w:rsidRPr="00EE5A87">
              <w:t xml:space="preserve"> apprenticeship plan by </w:t>
            </w:r>
            <w:r w:rsidR="00624A3B" w:rsidRPr="00EE5A87">
              <w:t xml:space="preserve">choosing </w:t>
            </w:r>
            <w:r w:rsidRPr="00EE5A87">
              <w:t xml:space="preserve">the arrows pointing left and right above the calendar, thereby moving the </w:t>
            </w:r>
            <w:r w:rsidR="0031079E" w:rsidRPr="00EE5A87">
              <w:t xml:space="preserve">calendar </w:t>
            </w:r>
            <w:r w:rsidR="00707B4B" w:rsidRPr="00EE5A87">
              <w:t>back</w:t>
            </w:r>
            <w:r w:rsidR="0031079E" w:rsidRPr="00EE5A87">
              <w:t>ward</w:t>
            </w:r>
            <w:r w:rsidR="00707B4B" w:rsidRPr="00EE5A87">
              <w:t xml:space="preserve"> </w:t>
            </w:r>
            <w:r w:rsidRPr="00EE5A87">
              <w:t xml:space="preserve">or </w:t>
            </w:r>
            <w:r w:rsidR="00707B4B" w:rsidRPr="00EE5A87">
              <w:t xml:space="preserve">forward </w:t>
            </w:r>
            <w:r w:rsidRPr="00EE5A87">
              <w:t>by a month. By using the dropdown, you can change the display from</w:t>
            </w:r>
            <w:r w:rsidRPr="00EE5A87">
              <w:rPr>
                <w:rStyle w:val="SAPUserEntry"/>
              </w:rPr>
              <w:t xml:space="preserve"> Month </w:t>
            </w:r>
            <w:r w:rsidRPr="00EE5A87">
              <w:t>to</w:t>
            </w:r>
            <w:r w:rsidRPr="00EE5A87">
              <w:rPr>
                <w:rStyle w:val="SAPUserEntry"/>
              </w:rPr>
              <w:t xml:space="preserve"> Week </w:t>
            </w:r>
            <w:r w:rsidRPr="00EE5A87">
              <w:t>or</w:t>
            </w:r>
            <w:r w:rsidRPr="00EE5A87">
              <w:rPr>
                <w:rStyle w:val="SAPUserEntry"/>
              </w:rPr>
              <w:t xml:space="preserve"> Year</w:t>
            </w:r>
            <w:r w:rsidRPr="00EE5A87">
              <w:t>.</w:t>
            </w:r>
            <w:r w:rsidR="0031079E" w:rsidRPr="00EE5A87">
              <w:t xml:space="preserve"> By choosing the months</w:t>
            </w:r>
            <w:r w:rsidR="00C322B6" w:rsidRPr="00EE5A87">
              <w:t>, you can</w:t>
            </w:r>
            <w:r w:rsidR="0031079E" w:rsidRPr="00EE5A87">
              <w:t xml:space="preserve"> change the start month from, for example, September to October.</w:t>
            </w:r>
          </w:p>
          <w:p w14:paraId="1CA987B8" w14:textId="113E8797" w:rsidR="00E67510" w:rsidRPr="00EE5A87" w:rsidRDefault="00E67510" w:rsidP="00E67510">
            <w:r w:rsidRPr="00EE5A87">
              <w:t>The apprenticeship plan contains details to all events the apprentices are supposed to participate</w:t>
            </w:r>
            <w:r w:rsidR="00205068" w:rsidRPr="00EE5A87">
              <w:t xml:space="preserve"> in</w:t>
            </w:r>
            <w:r w:rsidRPr="00EE5A87">
              <w:t xml:space="preserve">; these events are color-coded. </w:t>
            </w:r>
          </w:p>
          <w:p w14:paraId="095ADDE5" w14:textId="22EAA8E3" w:rsidR="00E67510" w:rsidRPr="00EE5A87" w:rsidRDefault="00E67510" w:rsidP="00E67510">
            <w:r w:rsidRPr="00EE5A87">
              <w:t xml:space="preserve">View the apprenticeship plan of the apprentices assigned to your department. The events taking place at your department are </w:t>
            </w:r>
            <w:r w:rsidR="00205068" w:rsidRPr="00EE5A87">
              <w:t>highlighted in</w:t>
            </w:r>
            <w:r w:rsidRPr="00EE5A87">
              <w:t xml:space="preserve"> blue.</w:t>
            </w:r>
          </w:p>
        </w:tc>
        <w:tc>
          <w:tcPr>
            <w:tcW w:w="4050" w:type="dxa"/>
            <w:shd w:val="clear" w:color="auto" w:fill="auto"/>
          </w:tcPr>
          <w:p w14:paraId="7DFF59BA" w14:textId="77777777" w:rsidR="00E67510" w:rsidRPr="00EE5A87" w:rsidRDefault="00E67510" w:rsidP="00E67510"/>
        </w:tc>
        <w:tc>
          <w:tcPr>
            <w:tcW w:w="1260" w:type="dxa"/>
          </w:tcPr>
          <w:p w14:paraId="482235F9" w14:textId="77777777" w:rsidR="00E67510" w:rsidRPr="00EE5A87" w:rsidRDefault="00E67510" w:rsidP="00E67510">
            <w:pPr>
              <w:rPr>
                <w:rFonts w:cs="Arial"/>
                <w:bCs/>
              </w:rPr>
            </w:pPr>
          </w:p>
        </w:tc>
      </w:tr>
      <w:tr w:rsidR="00DC77D3" w:rsidRPr="00EE5A87" w14:paraId="6FAB1AF8" w14:textId="77777777" w:rsidTr="003A5E1B">
        <w:trPr>
          <w:trHeight w:val="288"/>
        </w:trPr>
        <w:tc>
          <w:tcPr>
            <w:tcW w:w="872" w:type="dxa"/>
            <w:vMerge w:val="restart"/>
            <w:shd w:val="clear" w:color="auto" w:fill="auto"/>
          </w:tcPr>
          <w:p w14:paraId="4C301A97" w14:textId="288C72A3" w:rsidR="00DC77D3" w:rsidRPr="00EE5A87" w:rsidRDefault="00DC77D3" w:rsidP="00E67510">
            <w:r w:rsidRPr="00EE5A87">
              <w:t>4</w:t>
            </w:r>
          </w:p>
        </w:tc>
        <w:tc>
          <w:tcPr>
            <w:tcW w:w="1980" w:type="dxa"/>
            <w:vMerge w:val="restart"/>
            <w:shd w:val="clear" w:color="auto" w:fill="auto"/>
          </w:tcPr>
          <w:p w14:paraId="6C78E20D" w14:textId="00BEBC18" w:rsidR="00DC77D3" w:rsidRPr="00EE5A87" w:rsidRDefault="00DC77D3" w:rsidP="00E67510">
            <w:pPr>
              <w:rPr>
                <w:rStyle w:val="SAPEmphasis"/>
              </w:rPr>
            </w:pPr>
            <w:r w:rsidRPr="00EE5A87">
              <w:rPr>
                <w:rStyle w:val="SAPEmphasis"/>
              </w:rPr>
              <w:t>View Information of Individual Apprentice</w:t>
            </w:r>
          </w:p>
        </w:tc>
        <w:tc>
          <w:tcPr>
            <w:tcW w:w="6120" w:type="dxa"/>
            <w:shd w:val="clear" w:color="auto" w:fill="auto"/>
          </w:tcPr>
          <w:p w14:paraId="74850CB3" w14:textId="54FE9C40" w:rsidR="00DC77D3" w:rsidRPr="00EE5A87" w:rsidRDefault="00DC77D3" w:rsidP="00E67510">
            <w:r w:rsidRPr="00EE5A87">
              <w:t>You can also view apprenticeship information for individual apprentices. Proceed as detailed below:</w:t>
            </w:r>
          </w:p>
        </w:tc>
        <w:tc>
          <w:tcPr>
            <w:tcW w:w="4050" w:type="dxa"/>
            <w:shd w:val="clear" w:color="auto" w:fill="auto"/>
          </w:tcPr>
          <w:p w14:paraId="07D66E5D" w14:textId="77777777" w:rsidR="00DC77D3" w:rsidRPr="00EE5A87" w:rsidRDefault="00DC77D3" w:rsidP="00E67510"/>
        </w:tc>
        <w:tc>
          <w:tcPr>
            <w:tcW w:w="1260" w:type="dxa"/>
            <w:vMerge w:val="restart"/>
          </w:tcPr>
          <w:p w14:paraId="4854937E" w14:textId="77777777" w:rsidR="00DC77D3" w:rsidRPr="00EE5A87" w:rsidRDefault="00DC77D3" w:rsidP="00E67510">
            <w:pPr>
              <w:rPr>
                <w:rFonts w:cs="Arial"/>
                <w:bCs/>
              </w:rPr>
            </w:pPr>
          </w:p>
        </w:tc>
      </w:tr>
      <w:tr w:rsidR="00DC77D3" w:rsidRPr="00EE5A87" w14:paraId="006C7E84" w14:textId="77777777" w:rsidTr="003A5E1B">
        <w:trPr>
          <w:trHeight w:val="288"/>
        </w:trPr>
        <w:tc>
          <w:tcPr>
            <w:tcW w:w="872" w:type="dxa"/>
            <w:vMerge/>
            <w:shd w:val="clear" w:color="auto" w:fill="auto"/>
          </w:tcPr>
          <w:p w14:paraId="33A35877" w14:textId="77777777" w:rsidR="00DC77D3" w:rsidRPr="00EE5A87" w:rsidRDefault="00DC77D3" w:rsidP="00E67510"/>
        </w:tc>
        <w:tc>
          <w:tcPr>
            <w:tcW w:w="1980" w:type="dxa"/>
            <w:vMerge/>
            <w:shd w:val="clear" w:color="auto" w:fill="auto"/>
          </w:tcPr>
          <w:p w14:paraId="1C85A666" w14:textId="77777777" w:rsidR="00DC77D3" w:rsidRPr="00EE5A87" w:rsidRDefault="00DC77D3" w:rsidP="00E67510">
            <w:pPr>
              <w:rPr>
                <w:rStyle w:val="SAPEmphasis"/>
              </w:rPr>
            </w:pPr>
          </w:p>
        </w:tc>
        <w:tc>
          <w:tcPr>
            <w:tcW w:w="6120" w:type="dxa"/>
            <w:shd w:val="clear" w:color="auto" w:fill="auto"/>
          </w:tcPr>
          <w:p w14:paraId="4E4D5060" w14:textId="6F257DD8" w:rsidR="00DC77D3" w:rsidRPr="00EE5A87" w:rsidRDefault="00DC77D3" w:rsidP="000E4751">
            <w:r w:rsidRPr="00EE5A87">
              <w:t>S</w:t>
            </w:r>
            <w:r w:rsidRPr="00EE5A87">
              <w:rPr>
                <w:noProof/>
              </w:rPr>
              <w:t xml:space="preserve">elect from the </w:t>
            </w:r>
            <w:r w:rsidRPr="00EE5A87">
              <w:rPr>
                <w:rStyle w:val="SAPScreenElement"/>
              </w:rPr>
              <w:t xml:space="preserve">Home </w:t>
            </w:r>
            <w:r w:rsidRPr="00EE5A87">
              <w:rPr>
                <w:noProof/>
              </w:rPr>
              <w:t xml:space="preserve">drop-down </w:t>
            </w:r>
            <w:r w:rsidRPr="00EE5A87">
              <w:rPr>
                <w:rStyle w:val="SAPScreenElement"/>
              </w:rPr>
              <w:t>My Employee Files</w:t>
            </w:r>
            <w:r w:rsidRPr="00EE5A87">
              <w:rPr>
                <w:noProof/>
              </w:rPr>
              <w:t>. Select the drop-down next to your name to enter the name of the apprentice in the search box, and choose</w:t>
            </w:r>
            <w:r w:rsidRPr="00EE5A87">
              <w:t xml:space="preserve"> </w:t>
            </w:r>
            <w:r w:rsidR="00B343EA" w:rsidRPr="00EE5A87">
              <w:t xml:space="preserve">the appropriate apprentice </w:t>
            </w:r>
            <w:r w:rsidRPr="00EE5A87">
              <w:t>in the list of employees matching the search criteria.</w:t>
            </w:r>
          </w:p>
        </w:tc>
        <w:tc>
          <w:tcPr>
            <w:tcW w:w="4050" w:type="dxa"/>
            <w:shd w:val="clear" w:color="auto" w:fill="auto"/>
          </w:tcPr>
          <w:p w14:paraId="3D76BD21" w14:textId="77777777" w:rsidR="00DC77D3" w:rsidRPr="00EE5A87" w:rsidRDefault="00DC77D3" w:rsidP="00E67510"/>
        </w:tc>
        <w:tc>
          <w:tcPr>
            <w:tcW w:w="1260" w:type="dxa"/>
            <w:vMerge/>
          </w:tcPr>
          <w:p w14:paraId="0F426013" w14:textId="77777777" w:rsidR="00DC77D3" w:rsidRPr="00EE5A87" w:rsidRDefault="00DC77D3" w:rsidP="00E67510">
            <w:pPr>
              <w:rPr>
                <w:rFonts w:cs="Arial"/>
                <w:bCs/>
              </w:rPr>
            </w:pPr>
          </w:p>
        </w:tc>
      </w:tr>
      <w:tr w:rsidR="00DC77D3" w:rsidRPr="00EE5A87" w14:paraId="1BCF4AF8" w14:textId="77777777" w:rsidTr="003A5E1B">
        <w:trPr>
          <w:trHeight w:val="288"/>
        </w:trPr>
        <w:tc>
          <w:tcPr>
            <w:tcW w:w="872" w:type="dxa"/>
            <w:vMerge/>
            <w:shd w:val="clear" w:color="auto" w:fill="auto"/>
          </w:tcPr>
          <w:p w14:paraId="4B41E098" w14:textId="77777777" w:rsidR="00DC77D3" w:rsidRPr="00EE5A87" w:rsidRDefault="00DC77D3" w:rsidP="00E67510"/>
        </w:tc>
        <w:tc>
          <w:tcPr>
            <w:tcW w:w="1980" w:type="dxa"/>
            <w:vMerge/>
            <w:shd w:val="clear" w:color="auto" w:fill="auto"/>
          </w:tcPr>
          <w:p w14:paraId="3952069A" w14:textId="77777777" w:rsidR="00DC77D3" w:rsidRPr="00EE5A87" w:rsidRDefault="00DC77D3" w:rsidP="00E67510">
            <w:pPr>
              <w:rPr>
                <w:rStyle w:val="SAPEmphasis"/>
              </w:rPr>
            </w:pPr>
          </w:p>
        </w:tc>
        <w:tc>
          <w:tcPr>
            <w:tcW w:w="6120" w:type="dxa"/>
            <w:shd w:val="clear" w:color="auto" w:fill="auto"/>
          </w:tcPr>
          <w:p w14:paraId="1AD4248E" w14:textId="3E2D4F69" w:rsidR="00DC77D3" w:rsidRPr="00EE5A87" w:rsidRDefault="00DC77D3" w:rsidP="00E67510">
            <w:r w:rsidRPr="00EE5A87">
              <w:t xml:space="preserve">Go to the </w:t>
            </w:r>
            <w:r w:rsidRPr="00EE5A87">
              <w:rPr>
                <w:rStyle w:val="SAPScreenElement"/>
              </w:rPr>
              <w:t>Apprentice</w:t>
            </w:r>
            <w:r w:rsidRPr="00EE5A87">
              <w:t xml:space="preserve"> section. </w:t>
            </w:r>
          </w:p>
        </w:tc>
        <w:tc>
          <w:tcPr>
            <w:tcW w:w="4050" w:type="dxa"/>
            <w:shd w:val="clear" w:color="auto" w:fill="auto"/>
          </w:tcPr>
          <w:p w14:paraId="0D0727E7" w14:textId="77777777" w:rsidR="00DC77D3" w:rsidRPr="00EE5A87" w:rsidRDefault="00DC77D3" w:rsidP="00E67510"/>
        </w:tc>
        <w:tc>
          <w:tcPr>
            <w:tcW w:w="1260" w:type="dxa"/>
            <w:vMerge/>
          </w:tcPr>
          <w:p w14:paraId="6692763F" w14:textId="77777777" w:rsidR="00DC77D3" w:rsidRPr="00EE5A87" w:rsidRDefault="00DC77D3" w:rsidP="00E67510">
            <w:pPr>
              <w:rPr>
                <w:rFonts w:cs="Arial"/>
                <w:bCs/>
              </w:rPr>
            </w:pPr>
          </w:p>
        </w:tc>
      </w:tr>
      <w:tr w:rsidR="00DC77D3" w:rsidRPr="00EE5A87" w14:paraId="1FB61BF4" w14:textId="77777777" w:rsidTr="003A5E1B">
        <w:trPr>
          <w:trHeight w:val="288"/>
        </w:trPr>
        <w:tc>
          <w:tcPr>
            <w:tcW w:w="872" w:type="dxa"/>
            <w:vMerge/>
            <w:shd w:val="clear" w:color="auto" w:fill="auto"/>
          </w:tcPr>
          <w:p w14:paraId="66F91A40" w14:textId="77777777" w:rsidR="00DC77D3" w:rsidRPr="00EE5A87" w:rsidRDefault="00DC77D3" w:rsidP="00E67510"/>
        </w:tc>
        <w:tc>
          <w:tcPr>
            <w:tcW w:w="1980" w:type="dxa"/>
            <w:vMerge/>
            <w:shd w:val="clear" w:color="auto" w:fill="auto"/>
          </w:tcPr>
          <w:p w14:paraId="7D70FECF" w14:textId="77777777" w:rsidR="00DC77D3" w:rsidRPr="00EE5A87" w:rsidRDefault="00DC77D3" w:rsidP="00E67510">
            <w:pPr>
              <w:rPr>
                <w:rStyle w:val="SAPEmphasis"/>
              </w:rPr>
            </w:pPr>
          </w:p>
        </w:tc>
        <w:tc>
          <w:tcPr>
            <w:tcW w:w="6120" w:type="dxa"/>
            <w:shd w:val="clear" w:color="auto" w:fill="auto"/>
          </w:tcPr>
          <w:p w14:paraId="72EC4B2D" w14:textId="722920A6" w:rsidR="00DC77D3" w:rsidRPr="00EE5A87" w:rsidRDefault="00DC77D3" w:rsidP="00E67510">
            <w:r w:rsidRPr="00EE5A87">
              <w:t xml:space="preserve">Choose the </w:t>
            </w:r>
            <w:r w:rsidRPr="00EE5A87">
              <w:rPr>
                <w:rStyle w:val="SAPScreenElement"/>
              </w:rPr>
              <w:t>Show more</w:t>
            </w:r>
            <w:r w:rsidRPr="00EE5A87">
              <w:t xml:space="preserve"> link on the bottom of the </w:t>
            </w:r>
            <w:r w:rsidRPr="00EE5A87">
              <w:rPr>
                <w:rStyle w:val="SAPScreenElement"/>
              </w:rPr>
              <w:t>Apprentice</w:t>
            </w:r>
            <w:r w:rsidRPr="00EE5A87">
              <w:t xml:space="preserve"> subsection.</w:t>
            </w:r>
          </w:p>
        </w:tc>
        <w:tc>
          <w:tcPr>
            <w:tcW w:w="4050" w:type="dxa"/>
            <w:shd w:val="clear" w:color="auto" w:fill="auto"/>
          </w:tcPr>
          <w:p w14:paraId="6E0CE07A" w14:textId="1E3E2E96" w:rsidR="00DC77D3" w:rsidRPr="00EE5A87" w:rsidRDefault="00DC77D3" w:rsidP="00E67510">
            <w:r w:rsidRPr="00EE5A87">
              <w:t xml:space="preserve">The </w:t>
            </w:r>
            <w:r w:rsidRPr="00EE5A87">
              <w:rPr>
                <w:rStyle w:val="SAPScreenElement"/>
              </w:rPr>
              <w:t>Apprentice Details</w:t>
            </w:r>
            <w:r w:rsidRPr="00EE5A87">
              <w:t xml:space="preserve"> and </w:t>
            </w:r>
            <w:r w:rsidRPr="00EE5A87">
              <w:rPr>
                <w:rStyle w:val="SAPScreenElement"/>
              </w:rPr>
              <w:t>Event Overview</w:t>
            </w:r>
            <w:r w:rsidRPr="00EE5A87">
              <w:t xml:space="preserve"> blocks are expanded.</w:t>
            </w:r>
          </w:p>
        </w:tc>
        <w:tc>
          <w:tcPr>
            <w:tcW w:w="1260" w:type="dxa"/>
            <w:vMerge/>
          </w:tcPr>
          <w:p w14:paraId="7F0C8E25" w14:textId="1C525972" w:rsidR="00DC77D3" w:rsidRPr="00EE5A87" w:rsidRDefault="00DC77D3" w:rsidP="00E67510">
            <w:pPr>
              <w:rPr>
                <w:rFonts w:cs="Arial"/>
                <w:bCs/>
              </w:rPr>
            </w:pPr>
          </w:p>
        </w:tc>
      </w:tr>
      <w:tr w:rsidR="00DC77D3" w:rsidRPr="00EE5A87" w14:paraId="20633846" w14:textId="77777777" w:rsidTr="003A5E1B">
        <w:trPr>
          <w:trHeight w:val="288"/>
        </w:trPr>
        <w:tc>
          <w:tcPr>
            <w:tcW w:w="872" w:type="dxa"/>
            <w:vMerge/>
            <w:shd w:val="clear" w:color="auto" w:fill="auto"/>
          </w:tcPr>
          <w:p w14:paraId="26D414E5" w14:textId="77777777" w:rsidR="00DC77D3" w:rsidRPr="00EE5A87" w:rsidRDefault="00DC77D3" w:rsidP="00E67510"/>
        </w:tc>
        <w:tc>
          <w:tcPr>
            <w:tcW w:w="1980" w:type="dxa"/>
            <w:vMerge/>
            <w:shd w:val="clear" w:color="auto" w:fill="auto"/>
          </w:tcPr>
          <w:p w14:paraId="3132630B" w14:textId="77777777" w:rsidR="00DC77D3" w:rsidRPr="00EE5A87" w:rsidRDefault="00DC77D3" w:rsidP="00E67510">
            <w:pPr>
              <w:rPr>
                <w:rStyle w:val="SAPEmphasis"/>
              </w:rPr>
            </w:pPr>
          </w:p>
        </w:tc>
        <w:tc>
          <w:tcPr>
            <w:tcW w:w="6120" w:type="dxa"/>
            <w:shd w:val="clear" w:color="auto" w:fill="auto"/>
          </w:tcPr>
          <w:p w14:paraId="03E998B2" w14:textId="77777777" w:rsidR="00DC77D3" w:rsidRPr="00EE5A87" w:rsidRDefault="00DC77D3" w:rsidP="00E67510">
            <w:r w:rsidRPr="00EE5A87">
              <w:t>View the detailed apprenticeship plan shown in the calendar.</w:t>
            </w:r>
          </w:p>
          <w:p w14:paraId="472A7ACA" w14:textId="5556C06C" w:rsidR="00DC77D3" w:rsidRPr="00EE5A87" w:rsidRDefault="00DC77D3" w:rsidP="004E5332">
            <w:pPr>
              <w:pStyle w:val="SAPNoteHeading"/>
              <w:ind w:left="0"/>
            </w:pPr>
            <w:r w:rsidRPr="00EE5A87">
              <w:rPr>
                <w:noProof/>
              </w:rPr>
              <w:lastRenderedPageBreak/>
              <w:drawing>
                <wp:inline distT="0" distB="0" distL="0" distR="0" wp14:anchorId="2B53C147" wp14:editId="13B301BF">
                  <wp:extent cx="225425" cy="225425"/>
                  <wp:effectExtent l="0" t="0" r="317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EE5A87">
              <w:t> Recommendation</w:t>
            </w:r>
          </w:p>
          <w:p w14:paraId="750E6C44" w14:textId="0A9906AF" w:rsidR="00DC77D3" w:rsidRPr="00EE5A87" w:rsidRDefault="00DC77D3" w:rsidP="00113118">
            <w:r w:rsidRPr="00EE5A87">
              <w:t xml:space="preserve">In case the events are planned in the future, you will need to vary the display of the apprenticeship plan by choosing the arrows pointing right above the calendar, thereby moving the </w:t>
            </w:r>
            <w:r w:rsidR="00C322B6" w:rsidRPr="00EE5A87">
              <w:t xml:space="preserve">calendar </w:t>
            </w:r>
            <w:r w:rsidRPr="00EE5A87">
              <w:t xml:space="preserve">forward by </w:t>
            </w:r>
            <w:r w:rsidRPr="00E22A18">
              <w:rPr>
                <w:strike/>
                <w:highlight w:val="yellow"/>
                <w:rPrChange w:id="837" w:author="Author" w:date="2018-01-29T12:52:00Z">
                  <w:rPr/>
                </w:rPrChange>
              </w:rPr>
              <w:t>a</w:t>
            </w:r>
            <w:r w:rsidRPr="00B15588">
              <w:rPr>
                <w:highlight w:val="yellow"/>
                <w:rPrChange w:id="838" w:author="Author" w:date="2018-01-29T10:34:00Z">
                  <w:rPr/>
                </w:rPrChange>
              </w:rPr>
              <w:t xml:space="preserve"> </w:t>
            </w:r>
            <w:ins w:id="839" w:author="Author" w:date="2018-01-29T10:34:00Z">
              <w:r w:rsidR="0020385E">
                <w:rPr>
                  <w:highlight w:val="yellow"/>
                </w:rPr>
                <w:t xml:space="preserve">two </w:t>
              </w:r>
            </w:ins>
            <w:r w:rsidRPr="00B15588">
              <w:rPr>
                <w:highlight w:val="yellow"/>
                <w:rPrChange w:id="840" w:author="Author" w:date="2018-01-29T10:34:00Z">
                  <w:rPr/>
                </w:rPrChange>
              </w:rPr>
              <w:t>month</w:t>
            </w:r>
            <w:ins w:id="841" w:author="Author" w:date="2018-01-29T10:34:00Z">
              <w:r w:rsidR="0020385E">
                <w:t>s</w:t>
              </w:r>
            </w:ins>
            <w:r w:rsidRPr="00EE5A87">
              <w:t>.</w:t>
            </w:r>
          </w:p>
        </w:tc>
        <w:tc>
          <w:tcPr>
            <w:tcW w:w="4050" w:type="dxa"/>
            <w:shd w:val="clear" w:color="auto" w:fill="auto"/>
          </w:tcPr>
          <w:p w14:paraId="06CD8664" w14:textId="77777777" w:rsidR="00DC77D3" w:rsidRPr="00EE5A87" w:rsidRDefault="00DC77D3" w:rsidP="00E67510"/>
        </w:tc>
        <w:tc>
          <w:tcPr>
            <w:tcW w:w="1260" w:type="dxa"/>
            <w:vMerge/>
          </w:tcPr>
          <w:p w14:paraId="15A97110" w14:textId="77777777" w:rsidR="00DC77D3" w:rsidRPr="00EE5A87" w:rsidRDefault="00DC77D3" w:rsidP="00E67510">
            <w:pPr>
              <w:rPr>
                <w:rFonts w:cs="Arial"/>
                <w:bCs/>
              </w:rPr>
            </w:pPr>
          </w:p>
        </w:tc>
      </w:tr>
      <w:tr w:rsidR="00DC77D3" w:rsidRPr="00EE5A87" w14:paraId="06E5B48C" w14:textId="77777777" w:rsidTr="003A5E1B">
        <w:trPr>
          <w:trHeight w:val="288"/>
        </w:trPr>
        <w:tc>
          <w:tcPr>
            <w:tcW w:w="872" w:type="dxa"/>
            <w:vMerge/>
            <w:shd w:val="clear" w:color="auto" w:fill="auto"/>
          </w:tcPr>
          <w:p w14:paraId="2795F885" w14:textId="77777777" w:rsidR="00DC77D3" w:rsidRPr="00EE5A87" w:rsidRDefault="00DC77D3" w:rsidP="00E67510"/>
        </w:tc>
        <w:tc>
          <w:tcPr>
            <w:tcW w:w="1980" w:type="dxa"/>
            <w:vMerge/>
            <w:shd w:val="clear" w:color="auto" w:fill="auto"/>
          </w:tcPr>
          <w:p w14:paraId="3F6BD6F1" w14:textId="77777777" w:rsidR="00DC77D3" w:rsidRPr="00EE5A87" w:rsidRDefault="00DC77D3" w:rsidP="00E67510">
            <w:pPr>
              <w:rPr>
                <w:rStyle w:val="SAPEmphasis"/>
              </w:rPr>
            </w:pPr>
          </w:p>
        </w:tc>
        <w:tc>
          <w:tcPr>
            <w:tcW w:w="6120" w:type="dxa"/>
            <w:shd w:val="clear" w:color="auto" w:fill="auto"/>
          </w:tcPr>
          <w:p w14:paraId="2721A01D" w14:textId="55D12488" w:rsidR="00DC77D3" w:rsidRPr="00EE5A87" w:rsidRDefault="00DC77D3" w:rsidP="00E67510">
            <w:r w:rsidRPr="00EE5A87">
              <w:t xml:space="preserve">View the information shown in the </w:t>
            </w:r>
            <w:r w:rsidRPr="00EE5A87">
              <w:rPr>
                <w:rStyle w:val="SAPScreenElement"/>
              </w:rPr>
              <w:t>Apprentice Details</w:t>
            </w:r>
            <w:r w:rsidRPr="00EE5A87">
              <w:t xml:space="preserve"> block, like period of apprenticeship, the group to which the apprentice belongs, and the school, where the apprentice attends the external training.</w:t>
            </w:r>
          </w:p>
        </w:tc>
        <w:tc>
          <w:tcPr>
            <w:tcW w:w="4050" w:type="dxa"/>
            <w:shd w:val="clear" w:color="auto" w:fill="auto"/>
          </w:tcPr>
          <w:p w14:paraId="65B55370" w14:textId="77777777" w:rsidR="00DC77D3" w:rsidRPr="00EE5A87" w:rsidRDefault="00DC77D3" w:rsidP="00E67510"/>
        </w:tc>
        <w:tc>
          <w:tcPr>
            <w:tcW w:w="1260" w:type="dxa"/>
            <w:vMerge/>
          </w:tcPr>
          <w:p w14:paraId="784EECF7" w14:textId="77777777" w:rsidR="00DC77D3" w:rsidRPr="00EE5A87" w:rsidRDefault="00DC77D3" w:rsidP="00E67510">
            <w:pPr>
              <w:rPr>
                <w:rFonts w:cs="Arial"/>
                <w:bCs/>
              </w:rPr>
            </w:pPr>
          </w:p>
        </w:tc>
      </w:tr>
      <w:tr w:rsidR="00DC77D3" w:rsidRPr="00EE5A87" w14:paraId="23F55D29" w14:textId="77777777" w:rsidTr="003A5E1B">
        <w:trPr>
          <w:trHeight w:val="288"/>
        </w:trPr>
        <w:tc>
          <w:tcPr>
            <w:tcW w:w="872" w:type="dxa"/>
            <w:vMerge/>
            <w:shd w:val="clear" w:color="auto" w:fill="auto"/>
          </w:tcPr>
          <w:p w14:paraId="7437B1F3" w14:textId="77777777" w:rsidR="00DC77D3" w:rsidRPr="00EE5A87" w:rsidRDefault="00DC77D3" w:rsidP="00E67510"/>
        </w:tc>
        <w:tc>
          <w:tcPr>
            <w:tcW w:w="1980" w:type="dxa"/>
            <w:vMerge/>
            <w:shd w:val="clear" w:color="auto" w:fill="auto"/>
          </w:tcPr>
          <w:p w14:paraId="17B2B742" w14:textId="77777777" w:rsidR="00DC77D3" w:rsidRPr="00EE5A87" w:rsidRDefault="00DC77D3" w:rsidP="00E67510">
            <w:pPr>
              <w:rPr>
                <w:rStyle w:val="SAPEmphasis"/>
              </w:rPr>
            </w:pPr>
          </w:p>
        </w:tc>
        <w:tc>
          <w:tcPr>
            <w:tcW w:w="6120" w:type="dxa"/>
            <w:shd w:val="clear" w:color="auto" w:fill="auto"/>
          </w:tcPr>
          <w:p w14:paraId="3E2D1BBE" w14:textId="7365AFB2" w:rsidR="00DC77D3" w:rsidRPr="00EE5A87" w:rsidRDefault="00DC77D3" w:rsidP="00E67510">
            <w:r w:rsidRPr="00EE5A87">
              <w:t xml:space="preserve">View the information shown in the </w:t>
            </w:r>
            <w:r w:rsidRPr="00EE5A87">
              <w:rPr>
                <w:rStyle w:val="SAPScreenElement"/>
              </w:rPr>
              <w:t>Event Overview</w:t>
            </w:r>
            <w:r w:rsidRPr="00EE5A87">
              <w:t xml:space="preserve"> block, like on-the-job training or internal training.</w:t>
            </w:r>
          </w:p>
        </w:tc>
        <w:tc>
          <w:tcPr>
            <w:tcW w:w="4050" w:type="dxa"/>
            <w:shd w:val="clear" w:color="auto" w:fill="auto"/>
          </w:tcPr>
          <w:p w14:paraId="607EF864" w14:textId="77777777" w:rsidR="00DC77D3" w:rsidRPr="00EE5A87" w:rsidRDefault="00DC77D3" w:rsidP="00E67510"/>
        </w:tc>
        <w:tc>
          <w:tcPr>
            <w:tcW w:w="1260" w:type="dxa"/>
            <w:vMerge/>
          </w:tcPr>
          <w:p w14:paraId="020C1103" w14:textId="77777777" w:rsidR="00DC77D3" w:rsidRPr="00EE5A87" w:rsidRDefault="00DC77D3" w:rsidP="00E67510">
            <w:pPr>
              <w:rPr>
                <w:rFonts w:cs="Arial"/>
                <w:bCs/>
              </w:rPr>
            </w:pPr>
          </w:p>
        </w:tc>
      </w:tr>
      <w:tr w:rsidR="00DC77D3" w:rsidRPr="00EE5A87" w14:paraId="39FBEEC6" w14:textId="77777777" w:rsidTr="003A5E1B">
        <w:trPr>
          <w:trHeight w:val="288"/>
        </w:trPr>
        <w:tc>
          <w:tcPr>
            <w:tcW w:w="872" w:type="dxa"/>
            <w:vMerge/>
            <w:shd w:val="clear" w:color="auto" w:fill="auto"/>
          </w:tcPr>
          <w:p w14:paraId="4B30B861" w14:textId="77777777" w:rsidR="00DC77D3" w:rsidRPr="00EE5A87" w:rsidRDefault="00DC77D3" w:rsidP="00E67510"/>
        </w:tc>
        <w:tc>
          <w:tcPr>
            <w:tcW w:w="1980" w:type="dxa"/>
            <w:vMerge/>
            <w:shd w:val="clear" w:color="auto" w:fill="auto"/>
          </w:tcPr>
          <w:p w14:paraId="271E2EA4" w14:textId="77777777" w:rsidR="00DC77D3" w:rsidRPr="00EE5A87" w:rsidRDefault="00DC77D3" w:rsidP="00E67510">
            <w:pPr>
              <w:rPr>
                <w:rStyle w:val="SAPEmphasis"/>
              </w:rPr>
            </w:pPr>
          </w:p>
        </w:tc>
        <w:tc>
          <w:tcPr>
            <w:tcW w:w="6120" w:type="dxa"/>
            <w:shd w:val="clear" w:color="auto" w:fill="auto"/>
          </w:tcPr>
          <w:p w14:paraId="4BF01568" w14:textId="37979027" w:rsidR="00DC77D3" w:rsidRPr="00EE5A87" w:rsidRDefault="00DC77D3" w:rsidP="00E67510">
            <w:r w:rsidRPr="00EE5A87">
              <w:t>To view details of a particular event, in the apprenticeship plan select that event. The details are displayed in a separate screen.</w:t>
            </w:r>
          </w:p>
        </w:tc>
        <w:tc>
          <w:tcPr>
            <w:tcW w:w="4050" w:type="dxa"/>
            <w:shd w:val="clear" w:color="auto" w:fill="auto"/>
          </w:tcPr>
          <w:p w14:paraId="547209BA" w14:textId="77777777" w:rsidR="00DC77D3" w:rsidRPr="00EE5A87" w:rsidRDefault="00DC77D3" w:rsidP="00E67510"/>
        </w:tc>
        <w:tc>
          <w:tcPr>
            <w:tcW w:w="1260" w:type="dxa"/>
            <w:vMerge/>
          </w:tcPr>
          <w:p w14:paraId="35EC0155" w14:textId="77777777" w:rsidR="00DC77D3" w:rsidRPr="00EE5A87" w:rsidRDefault="00DC77D3" w:rsidP="00E67510">
            <w:pPr>
              <w:rPr>
                <w:rFonts w:cs="Arial"/>
                <w:bCs/>
              </w:rPr>
            </w:pPr>
          </w:p>
        </w:tc>
      </w:tr>
    </w:tbl>
    <w:p w14:paraId="205ABF4C" w14:textId="77777777" w:rsidR="00BB2D76" w:rsidRPr="005E54E5" w:rsidRDefault="00BB2D76">
      <w:pPr>
        <w:pStyle w:val="Heading1"/>
        <w:rPr>
          <w:ins w:id="842" w:author="Author" w:date="2018-01-24T14:57:00Z"/>
          <w:highlight w:val="yellow"/>
        </w:rPr>
        <w:pPrChange w:id="843" w:author="Author" w:date="2018-01-24T14:57:00Z">
          <w:pPr>
            <w:pStyle w:val="Heading1"/>
            <w:numPr>
              <w:numId w:val="41"/>
            </w:numPr>
            <w:ind w:left="432" w:hanging="432"/>
          </w:pPr>
        </w:pPrChange>
      </w:pPr>
      <w:bookmarkStart w:id="844" w:name="_Toc433728911"/>
      <w:bookmarkStart w:id="845" w:name="_Toc435198740"/>
      <w:bookmarkStart w:id="846" w:name="_Toc435630009"/>
      <w:bookmarkStart w:id="847" w:name="_Toc435632683"/>
      <w:bookmarkStart w:id="848" w:name="_Toc433728914"/>
      <w:bookmarkStart w:id="849" w:name="_Toc435198743"/>
      <w:bookmarkStart w:id="850" w:name="_Toc435630012"/>
      <w:bookmarkStart w:id="851" w:name="_Toc435632686"/>
      <w:bookmarkStart w:id="852" w:name="_Toc433728915"/>
      <w:bookmarkStart w:id="853" w:name="_Toc435198744"/>
      <w:bookmarkStart w:id="854" w:name="_Toc435630013"/>
      <w:bookmarkStart w:id="855" w:name="_Toc435632687"/>
      <w:bookmarkStart w:id="856" w:name="_Toc433728918"/>
      <w:bookmarkStart w:id="857" w:name="_Toc435198747"/>
      <w:bookmarkStart w:id="858" w:name="_Toc435630016"/>
      <w:bookmarkStart w:id="859" w:name="_Toc435632690"/>
      <w:bookmarkStart w:id="860" w:name="_Toc433728919"/>
      <w:bookmarkStart w:id="861" w:name="_Toc435198748"/>
      <w:bookmarkStart w:id="862" w:name="_Toc435630017"/>
      <w:bookmarkStart w:id="863" w:name="_Toc435632691"/>
      <w:bookmarkStart w:id="864" w:name="_Toc433728923"/>
      <w:bookmarkStart w:id="865" w:name="_Toc435198752"/>
      <w:bookmarkStart w:id="866" w:name="_Toc435630021"/>
      <w:bookmarkStart w:id="867" w:name="_Toc435632695"/>
      <w:bookmarkStart w:id="868" w:name="_Toc433728927"/>
      <w:bookmarkStart w:id="869" w:name="_Toc435198756"/>
      <w:bookmarkStart w:id="870" w:name="_Toc435630025"/>
      <w:bookmarkStart w:id="871" w:name="_Toc435632699"/>
      <w:bookmarkStart w:id="872" w:name="_Toc433728929"/>
      <w:bookmarkStart w:id="873" w:name="_Toc435198758"/>
      <w:bookmarkStart w:id="874" w:name="_Toc435630027"/>
      <w:bookmarkStart w:id="875" w:name="_Toc435632701"/>
      <w:bookmarkStart w:id="876" w:name="_Toc433728932"/>
      <w:bookmarkStart w:id="877" w:name="_Toc435198761"/>
      <w:bookmarkStart w:id="878" w:name="_Toc435630030"/>
      <w:bookmarkStart w:id="879" w:name="_Toc435632704"/>
      <w:bookmarkStart w:id="880" w:name="_Toc433728935"/>
      <w:bookmarkStart w:id="881" w:name="_Toc435198764"/>
      <w:bookmarkStart w:id="882" w:name="_Toc435630033"/>
      <w:bookmarkStart w:id="883" w:name="_Toc435632707"/>
      <w:bookmarkStart w:id="884" w:name="_Toc433728953"/>
      <w:bookmarkStart w:id="885" w:name="_Toc435198782"/>
      <w:bookmarkStart w:id="886" w:name="_Toc435630051"/>
      <w:bookmarkStart w:id="887" w:name="_Toc435632725"/>
      <w:bookmarkStart w:id="888" w:name="_Toc433728954"/>
      <w:bookmarkStart w:id="889" w:name="_Toc435198783"/>
      <w:bookmarkStart w:id="890" w:name="_Toc435630052"/>
      <w:bookmarkStart w:id="891" w:name="_Toc435632726"/>
      <w:bookmarkStart w:id="892" w:name="_Toc394393734"/>
      <w:bookmarkStart w:id="893" w:name="_Toc394393735"/>
      <w:bookmarkStart w:id="894" w:name="_Toc394393737"/>
      <w:bookmarkStart w:id="895" w:name="_Toc394393738"/>
      <w:bookmarkStart w:id="896" w:name="_Toc394393740"/>
      <w:bookmarkStart w:id="897" w:name="_Toc394393743"/>
      <w:bookmarkStart w:id="898" w:name="_Toc394393744"/>
      <w:bookmarkStart w:id="899" w:name="_Toc419114426"/>
      <w:bookmarkStart w:id="900" w:name="_Toc421523776"/>
      <w:bookmarkStart w:id="901" w:name="_Toc433729002"/>
      <w:bookmarkStart w:id="902" w:name="_Toc435198831"/>
      <w:bookmarkStart w:id="903" w:name="_Toc435630100"/>
      <w:bookmarkStart w:id="904" w:name="_Toc435632774"/>
      <w:bookmarkStart w:id="905" w:name="_Toc433729019"/>
      <w:bookmarkStart w:id="906" w:name="_Toc435198848"/>
      <w:bookmarkStart w:id="907" w:name="_Toc435630117"/>
      <w:bookmarkStart w:id="908" w:name="_Toc435632791"/>
      <w:bookmarkStart w:id="909" w:name="_Toc433729020"/>
      <w:bookmarkStart w:id="910" w:name="_Toc435198849"/>
      <w:bookmarkStart w:id="911" w:name="_Toc435630118"/>
      <w:bookmarkStart w:id="912" w:name="_Toc435632792"/>
      <w:bookmarkStart w:id="913" w:name="_Toc433729026"/>
      <w:bookmarkStart w:id="914" w:name="_Toc435198855"/>
      <w:bookmarkStart w:id="915" w:name="_Toc435630124"/>
      <w:bookmarkStart w:id="916" w:name="_Toc435632798"/>
      <w:bookmarkStart w:id="917" w:name="_Toc433729029"/>
      <w:bookmarkStart w:id="918" w:name="_Toc435198858"/>
      <w:bookmarkStart w:id="919" w:name="_Toc435630127"/>
      <w:bookmarkStart w:id="920" w:name="_Toc435632801"/>
      <w:bookmarkStart w:id="921" w:name="_Toc433729030"/>
      <w:bookmarkStart w:id="922" w:name="_Toc435198859"/>
      <w:bookmarkStart w:id="923" w:name="_Toc435630128"/>
      <w:bookmarkStart w:id="924" w:name="_Toc435632802"/>
      <w:bookmarkStart w:id="925" w:name="_Toc433729031"/>
      <w:bookmarkStart w:id="926" w:name="_Toc435198860"/>
      <w:bookmarkStart w:id="927" w:name="_Toc435630129"/>
      <w:bookmarkStart w:id="928" w:name="_Toc435632803"/>
      <w:bookmarkStart w:id="929" w:name="_Toc433729089"/>
      <w:bookmarkStart w:id="930" w:name="_Toc435198918"/>
      <w:bookmarkStart w:id="931" w:name="_Toc435630187"/>
      <w:bookmarkStart w:id="932" w:name="_Toc435632861"/>
      <w:bookmarkStart w:id="933" w:name="_Toc433729096"/>
      <w:bookmarkStart w:id="934" w:name="_Toc435198925"/>
      <w:bookmarkStart w:id="935" w:name="_Toc435630194"/>
      <w:bookmarkStart w:id="936" w:name="_Toc435632868"/>
      <w:bookmarkStart w:id="937" w:name="_Toc433729103"/>
      <w:bookmarkStart w:id="938" w:name="_Toc435198932"/>
      <w:bookmarkStart w:id="939" w:name="_Toc435630201"/>
      <w:bookmarkStart w:id="940" w:name="_Toc435632875"/>
      <w:bookmarkStart w:id="941" w:name="_Toc433729138"/>
      <w:bookmarkStart w:id="942" w:name="_Toc435198967"/>
      <w:bookmarkStart w:id="943" w:name="_Toc435630236"/>
      <w:bookmarkStart w:id="944" w:name="_Toc435632910"/>
      <w:bookmarkStart w:id="945" w:name="_Toc433729145"/>
      <w:bookmarkStart w:id="946" w:name="_Toc435198974"/>
      <w:bookmarkStart w:id="947" w:name="_Toc435630243"/>
      <w:bookmarkStart w:id="948" w:name="_Toc435632917"/>
      <w:bookmarkStart w:id="949" w:name="_Toc433729152"/>
      <w:bookmarkStart w:id="950" w:name="_Toc435198981"/>
      <w:bookmarkStart w:id="951" w:name="_Toc435630250"/>
      <w:bookmarkStart w:id="952" w:name="_Toc435632924"/>
      <w:bookmarkStart w:id="953" w:name="_Toc433729159"/>
      <w:bookmarkStart w:id="954" w:name="_Toc435198988"/>
      <w:bookmarkStart w:id="955" w:name="_Toc435630257"/>
      <w:bookmarkStart w:id="956" w:name="_Toc435632931"/>
      <w:bookmarkStart w:id="957" w:name="_Toc433729166"/>
      <w:bookmarkStart w:id="958" w:name="_Toc435198995"/>
      <w:bookmarkStart w:id="959" w:name="_Toc435630264"/>
      <w:bookmarkStart w:id="960" w:name="_Toc435632938"/>
      <w:bookmarkStart w:id="961" w:name="_Toc433729173"/>
      <w:bookmarkStart w:id="962" w:name="_Toc435199002"/>
      <w:bookmarkStart w:id="963" w:name="_Toc435630271"/>
      <w:bookmarkStart w:id="964" w:name="_Toc435632945"/>
      <w:bookmarkStart w:id="965" w:name="_Toc433729180"/>
      <w:bookmarkStart w:id="966" w:name="_Toc435199009"/>
      <w:bookmarkStart w:id="967" w:name="_Toc435630278"/>
      <w:bookmarkStart w:id="968" w:name="_Toc435632952"/>
      <w:bookmarkStart w:id="969" w:name="_Toc421523780"/>
      <w:bookmarkStart w:id="970" w:name="_Toc421523782"/>
      <w:bookmarkStart w:id="971" w:name="_Toc419114432"/>
      <w:bookmarkStart w:id="972" w:name="_Toc421523786"/>
      <w:bookmarkStart w:id="973" w:name="_Toc419114449"/>
      <w:bookmarkStart w:id="974" w:name="_Toc421523803"/>
      <w:bookmarkStart w:id="975" w:name="_Toc394394092"/>
      <w:bookmarkStart w:id="976" w:name="_Toc394394133"/>
      <w:bookmarkStart w:id="977" w:name="_Toc394394174"/>
      <w:bookmarkStart w:id="978" w:name="_Toc394394093"/>
      <w:bookmarkStart w:id="979" w:name="_Toc394394134"/>
      <w:bookmarkStart w:id="980" w:name="_Toc394394175"/>
      <w:bookmarkStart w:id="981" w:name="_Toc394394094"/>
      <w:bookmarkStart w:id="982" w:name="_Toc394394135"/>
      <w:bookmarkStart w:id="983" w:name="_Toc394394176"/>
      <w:bookmarkStart w:id="984" w:name="_Toc394394095"/>
      <w:bookmarkStart w:id="985" w:name="_Toc394394136"/>
      <w:bookmarkStart w:id="986" w:name="_Toc394394177"/>
      <w:bookmarkStart w:id="987" w:name="_Toc504478407"/>
      <w:bookmarkStart w:id="988" w:name="_Toc504988009"/>
      <w:bookmarkStart w:id="989" w:name="_Toc406578513"/>
      <w:bookmarkStart w:id="990" w:name="_Toc406596065"/>
      <w:bookmarkStart w:id="991" w:name="_Toc410685027"/>
      <w:bookmarkEnd w:id="576"/>
      <w:bookmarkEnd w:id="577"/>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commentRangeStart w:id="992"/>
      <w:ins w:id="993" w:author="Author" w:date="2018-01-24T14:57:00Z">
        <w:r w:rsidRPr="005E54E5">
          <w:rPr>
            <w:highlight w:val="yellow"/>
          </w:rPr>
          <w:lastRenderedPageBreak/>
          <w:t>Country-Specific Fields</w:t>
        </w:r>
      </w:ins>
      <w:bookmarkEnd w:id="987"/>
      <w:bookmarkEnd w:id="988"/>
      <w:commentRangeEnd w:id="992"/>
      <w:r w:rsidR="00CA2792">
        <w:rPr>
          <w:rStyle w:val="CommentReference"/>
          <w:rFonts w:ascii="BentonSans Book" w:eastAsia="MS Mincho" w:hAnsi="BentonSans Book"/>
          <w:bCs w:val="0"/>
          <w:color w:val="auto"/>
        </w:rPr>
        <w:commentReference w:id="992"/>
      </w:r>
    </w:p>
    <w:p w14:paraId="5469998E" w14:textId="08F563D9" w:rsidR="00BB2D76" w:rsidRPr="00CA45EE" w:rsidRDefault="00BB2D76" w:rsidP="00BB2D76">
      <w:pPr>
        <w:pStyle w:val="Heading2"/>
        <w:ind w:left="851" w:hanging="851"/>
        <w:rPr>
          <w:ins w:id="994" w:author="Author" w:date="2018-01-24T14:57:00Z"/>
          <w:highlight w:val="yellow"/>
        </w:rPr>
      </w:pPr>
      <w:bookmarkStart w:id="995" w:name="_Global_Information"/>
      <w:bookmarkStart w:id="996" w:name="_Employee_Class"/>
      <w:bookmarkStart w:id="997" w:name="_Toc504988010"/>
      <w:bookmarkEnd w:id="995"/>
      <w:bookmarkEnd w:id="996"/>
      <w:ins w:id="998" w:author="Author" w:date="2018-01-24T14:57:00Z">
        <w:r>
          <w:rPr>
            <w:highlight w:val="yellow"/>
          </w:rPr>
          <w:t>Employee Class</w:t>
        </w:r>
        <w:bookmarkEnd w:id="997"/>
      </w:ins>
    </w:p>
    <w:p w14:paraId="28AFA50F" w14:textId="77777777" w:rsidR="00C07C09" w:rsidRPr="00CA45EE" w:rsidRDefault="00C07C09" w:rsidP="00E22A18">
      <w:pPr>
        <w:pStyle w:val="Heading3"/>
        <w:ind w:left="993" w:hanging="993"/>
        <w:rPr>
          <w:ins w:id="999" w:author="Author" w:date="2018-01-24T15:00:00Z"/>
          <w:highlight w:val="yellow"/>
        </w:rPr>
      </w:pPr>
      <w:bookmarkStart w:id="1000" w:name="_Toc504988011"/>
      <w:bookmarkStart w:id="1001" w:name="_Toc504478410"/>
      <w:bookmarkStart w:id="1002" w:name="_Toc504478409"/>
      <w:ins w:id="1003" w:author="Author" w:date="2018-01-24T15:00:00Z">
        <w:r w:rsidRPr="00CA45EE">
          <w:rPr>
            <w:highlight w:val="yellow"/>
          </w:rPr>
          <w:t>United Arab Emirates (AE)</w:t>
        </w:r>
        <w:bookmarkEnd w:id="1000"/>
      </w:ins>
    </w:p>
    <w:tbl>
      <w:tblPr>
        <w:tblW w:w="14199"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545"/>
        <w:gridCol w:w="7654"/>
      </w:tblGrid>
      <w:tr w:rsidR="00C07C09" w:rsidRPr="00460AA4" w14:paraId="3FC4CAAE" w14:textId="77777777" w:rsidTr="00713080">
        <w:trPr>
          <w:trHeight w:val="432"/>
          <w:tblHeader/>
          <w:ins w:id="1004" w:author="Author" w:date="2018-01-24T15:00:00Z"/>
        </w:trPr>
        <w:tc>
          <w:tcPr>
            <w:tcW w:w="6545" w:type="dxa"/>
            <w:tcBorders>
              <w:top w:val="single" w:sz="8" w:space="0" w:color="999999"/>
              <w:left w:val="single" w:sz="8" w:space="0" w:color="999999"/>
              <w:bottom w:val="single" w:sz="8" w:space="0" w:color="999999"/>
              <w:right w:val="single" w:sz="8" w:space="0" w:color="999999"/>
            </w:tcBorders>
            <w:shd w:val="clear" w:color="auto" w:fill="999999"/>
            <w:hideMark/>
          </w:tcPr>
          <w:p w14:paraId="45D5DE88" w14:textId="77777777" w:rsidR="00C07C09" w:rsidRPr="00CA45EE" w:rsidRDefault="00C07C09" w:rsidP="00713080">
            <w:pPr>
              <w:pStyle w:val="SAPTableHeader"/>
              <w:rPr>
                <w:ins w:id="1005" w:author="Author" w:date="2018-01-24T15:00:00Z"/>
              </w:rPr>
            </w:pPr>
            <w:ins w:id="1006" w:author="Author" w:date="2018-01-24T15:00:00Z">
              <w:r w:rsidRPr="00CA45EE">
                <w:t>User Entries: Field Name: User Action and Value</w:t>
              </w:r>
            </w:ins>
          </w:p>
        </w:tc>
        <w:tc>
          <w:tcPr>
            <w:tcW w:w="7654" w:type="dxa"/>
            <w:tcBorders>
              <w:top w:val="single" w:sz="8" w:space="0" w:color="999999"/>
              <w:left w:val="single" w:sz="8" w:space="0" w:color="999999"/>
              <w:bottom w:val="single" w:sz="8" w:space="0" w:color="999999"/>
              <w:right w:val="single" w:sz="8" w:space="0" w:color="999999"/>
            </w:tcBorders>
            <w:shd w:val="clear" w:color="auto" w:fill="999999"/>
            <w:hideMark/>
          </w:tcPr>
          <w:p w14:paraId="38C6DACD" w14:textId="77777777" w:rsidR="00C07C09" w:rsidRPr="00CA45EE" w:rsidRDefault="00C07C09" w:rsidP="00713080">
            <w:pPr>
              <w:pStyle w:val="SAPTableHeader"/>
              <w:rPr>
                <w:ins w:id="1007" w:author="Author" w:date="2018-01-24T15:00:00Z"/>
              </w:rPr>
            </w:pPr>
            <w:ins w:id="1008" w:author="Author" w:date="2018-01-24T15:00:00Z">
              <w:r w:rsidRPr="00CA45EE">
                <w:t>Additional Information</w:t>
              </w:r>
            </w:ins>
          </w:p>
        </w:tc>
      </w:tr>
      <w:tr w:rsidR="00C07C09" w:rsidRPr="000B1BD2" w14:paraId="74AA328B" w14:textId="77777777" w:rsidTr="00713080">
        <w:trPr>
          <w:trHeight w:val="360"/>
          <w:ins w:id="1009" w:author="Author" w:date="2018-01-24T15:00:00Z"/>
        </w:trPr>
        <w:tc>
          <w:tcPr>
            <w:tcW w:w="6545" w:type="dxa"/>
            <w:tcBorders>
              <w:top w:val="single" w:sz="8" w:space="0" w:color="999999"/>
              <w:left w:val="single" w:sz="8" w:space="0" w:color="999999"/>
              <w:bottom w:val="single" w:sz="8" w:space="0" w:color="999999"/>
              <w:right w:val="single" w:sz="8" w:space="0" w:color="999999"/>
            </w:tcBorders>
          </w:tcPr>
          <w:p w14:paraId="7BA057BD" w14:textId="77777777" w:rsidR="00C07C09" w:rsidRPr="00CA45EE" w:rsidRDefault="00C07C09" w:rsidP="00713080">
            <w:pPr>
              <w:rPr>
                <w:ins w:id="1010" w:author="Author" w:date="2018-01-24T15:00:00Z"/>
                <w:rStyle w:val="SAPScreenElement"/>
                <w:highlight w:val="yellow"/>
              </w:rPr>
            </w:pPr>
            <w:ins w:id="1011" w:author="Author" w:date="2018-01-24T15:00:00Z">
              <w:r>
                <w:rPr>
                  <w:rFonts w:ascii="BentonSans Book Italic" w:hAnsi="BentonSans Book Italic"/>
                  <w:color w:val="1F4E79" w:themeColor="accent1" w:themeShade="80"/>
                  <w:highlight w:val="cyan"/>
                </w:rPr>
                <w:t>Employee Class</w:t>
              </w:r>
              <w:r w:rsidRPr="00CA45EE">
                <w:rPr>
                  <w:highlight w:val="cyan"/>
                </w:rPr>
                <w:t xml:space="preserve">: </w:t>
              </w:r>
              <w:r>
                <w:rPr>
                  <w:rStyle w:val="SAPUserEntry"/>
                  <w:highlight w:val="cyan"/>
                </w:rPr>
                <w:t>Intern (AE)</w:t>
              </w:r>
            </w:ins>
          </w:p>
        </w:tc>
        <w:tc>
          <w:tcPr>
            <w:tcW w:w="7654" w:type="dxa"/>
            <w:tcBorders>
              <w:top w:val="single" w:sz="8" w:space="0" w:color="999999"/>
              <w:left w:val="single" w:sz="8" w:space="0" w:color="999999"/>
              <w:bottom w:val="single" w:sz="8" w:space="0" w:color="999999"/>
              <w:right w:val="single" w:sz="8" w:space="0" w:color="999999"/>
            </w:tcBorders>
          </w:tcPr>
          <w:p w14:paraId="5152E864" w14:textId="77777777" w:rsidR="00C07C09" w:rsidRPr="00CA45EE" w:rsidRDefault="00C07C09" w:rsidP="00713080">
            <w:pPr>
              <w:rPr>
                <w:ins w:id="1012" w:author="Author" w:date="2018-01-24T15:00:00Z"/>
                <w:highlight w:val="yellow"/>
              </w:rPr>
            </w:pPr>
          </w:p>
        </w:tc>
      </w:tr>
      <w:tr w:rsidR="00B15588" w:rsidRPr="000B1BD2" w14:paraId="7FCC9713" w14:textId="77777777" w:rsidTr="00713080">
        <w:trPr>
          <w:trHeight w:val="360"/>
          <w:ins w:id="1013" w:author="Author" w:date="2018-01-29T11:07:00Z"/>
        </w:trPr>
        <w:tc>
          <w:tcPr>
            <w:tcW w:w="6545" w:type="dxa"/>
            <w:tcBorders>
              <w:top w:val="single" w:sz="8" w:space="0" w:color="999999"/>
              <w:left w:val="single" w:sz="8" w:space="0" w:color="999999"/>
              <w:bottom w:val="single" w:sz="8" w:space="0" w:color="999999"/>
              <w:right w:val="single" w:sz="8" w:space="0" w:color="999999"/>
            </w:tcBorders>
          </w:tcPr>
          <w:p w14:paraId="12E0781B" w14:textId="15C0C722" w:rsidR="00B15588" w:rsidRPr="00B376B5" w:rsidRDefault="00B15588" w:rsidP="00B15588">
            <w:pPr>
              <w:rPr>
                <w:ins w:id="1014" w:author="Author" w:date="2018-01-29T11:07:00Z"/>
                <w:rStyle w:val="SAPUserEntry"/>
                <w:color w:val="auto"/>
                <w:highlight w:val="yellow"/>
              </w:rPr>
            </w:pPr>
            <w:ins w:id="1015" w:author="Author" w:date="2018-01-29T11:07:00Z">
              <w:r w:rsidRPr="00B376B5">
                <w:rPr>
                  <w:rStyle w:val="SAPScreenElement"/>
                  <w:highlight w:val="yellow"/>
                </w:rPr>
                <w:t>Employment Type</w:t>
              </w:r>
              <w:r w:rsidRPr="00B376B5">
                <w:rPr>
                  <w:rStyle w:val="SAPUserEntry"/>
                  <w:highlight w:val="yellow"/>
                </w:rPr>
                <w:t xml:space="preserve"> </w:t>
              </w:r>
              <w:r w:rsidRPr="00B376B5">
                <w:rPr>
                  <w:rStyle w:val="SAPUserEntry"/>
                  <w:color w:val="auto"/>
                  <w:highlight w:val="yellow"/>
                </w:rPr>
                <w:t>Interns(AE)</w:t>
              </w:r>
            </w:ins>
          </w:p>
          <w:p w14:paraId="56A5931F" w14:textId="77777777" w:rsidR="00B15588" w:rsidRDefault="00B15588">
            <w:pPr>
              <w:rPr>
                <w:ins w:id="1016" w:author="Author" w:date="2018-01-29T11:07:00Z"/>
                <w:rFonts w:ascii="BentonSans Book Italic" w:hAnsi="BentonSans Book Italic"/>
                <w:color w:val="1F4E79" w:themeColor="accent1" w:themeShade="80"/>
                <w:highlight w:val="cyan"/>
              </w:rPr>
            </w:pPr>
          </w:p>
        </w:tc>
        <w:tc>
          <w:tcPr>
            <w:tcW w:w="7654" w:type="dxa"/>
            <w:tcBorders>
              <w:top w:val="single" w:sz="8" w:space="0" w:color="999999"/>
              <w:left w:val="single" w:sz="8" w:space="0" w:color="999999"/>
              <w:bottom w:val="single" w:sz="8" w:space="0" w:color="999999"/>
              <w:right w:val="single" w:sz="8" w:space="0" w:color="999999"/>
            </w:tcBorders>
          </w:tcPr>
          <w:p w14:paraId="290A00C7" w14:textId="21F31A9B" w:rsidR="00B15588" w:rsidRPr="00CA45EE" w:rsidRDefault="00B15588">
            <w:pPr>
              <w:rPr>
                <w:ins w:id="1017" w:author="Author" w:date="2018-01-29T11:07:00Z"/>
                <w:highlight w:val="yellow"/>
              </w:rPr>
            </w:pPr>
            <w:ins w:id="1018" w:author="Author" w:date="2018-01-29T11:08:00Z">
              <w:r>
                <w:rPr>
                  <w:rStyle w:val="SAPEmphasis"/>
                </w:rPr>
                <w:t xml:space="preserve">In case both </w:t>
              </w:r>
              <w:r w:rsidRPr="006F0CF7">
                <w:rPr>
                  <w:rStyle w:val="SAPEmphasis"/>
                </w:rPr>
                <w:t xml:space="preserve">Position Management </w:t>
              </w:r>
              <w:r>
                <w:rPr>
                  <w:rStyle w:val="SAPEmphasis"/>
                </w:rPr>
                <w:t xml:space="preserve">and </w:t>
              </w:r>
              <w:r w:rsidRPr="00AC5367">
                <w:rPr>
                  <w:rStyle w:val="SAPEmphasis"/>
                </w:rPr>
                <w:t>Apprentice Management</w:t>
              </w:r>
              <w:r w:rsidRPr="006F0CF7">
                <w:rPr>
                  <w:rStyle w:val="SAPEmphasis"/>
                </w:rPr>
                <w:t xml:space="preserve"> </w:t>
              </w:r>
              <w:r>
                <w:rPr>
                  <w:rStyle w:val="SAPEmphasis"/>
                </w:rPr>
                <w:t>have been</w:t>
              </w:r>
              <w:r w:rsidRPr="006F0CF7">
                <w:rPr>
                  <w:rStyle w:val="SAPEmphasis"/>
                </w:rPr>
                <w:t xml:space="preserve"> implemented</w:t>
              </w:r>
              <w:r>
                <w:rPr>
                  <w:rStyle w:val="SAPEmphasis"/>
                </w:rPr>
                <w:t xml:space="preserve">, </w:t>
              </w:r>
              <w:r w:rsidRPr="00BE273A">
                <w:t>and the new employee is an apprentice, use the combination of employee class</w:t>
              </w:r>
              <w:r w:rsidRPr="0063215D">
                <w:rPr>
                  <w:rStyle w:val="SAPUserEntry"/>
                  <w:rPrChange w:id="1019" w:author="Author" w:date="2017-12-29T11:39:00Z">
                    <w:rPr/>
                  </w:rPrChange>
                </w:rPr>
                <w:t xml:space="preserve"> </w:t>
              </w:r>
              <w:r w:rsidRPr="00BE273A">
                <w:rPr>
                  <w:rStyle w:val="SAPUserEntry"/>
                </w:rPr>
                <w:t>Intern(AE)</w:t>
              </w:r>
              <w:r w:rsidRPr="00BE273A">
                <w:t xml:space="preserve"> and employment type</w:t>
              </w:r>
              <w:r w:rsidRPr="00BE273A">
                <w:rPr>
                  <w:rStyle w:val="SAPUserEntry"/>
                </w:rPr>
                <w:t xml:space="preserve"> Interns(AE)</w:t>
              </w:r>
              <w:r w:rsidRPr="00BE273A">
                <w:rPr>
                  <w:rStyle w:val="SAPScreenElement"/>
                  <w:color w:val="auto"/>
                </w:rPr>
                <w:t>.</w:t>
              </w:r>
            </w:ins>
          </w:p>
        </w:tc>
      </w:tr>
    </w:tbl>
    <w:p w14:paraId="4E841CF4" w14:textId="77777777" w:rsidR="00C07C09" w:rsidRPr="00CA45EE" w:rsidRDefault="00C07C09">
      <w:pPr>
        <w:pStyle w:val="Heading3"/>
        <w:ind w:left="993" w:hanging="993"/>
        <w:rPr>
          <w:ins w:id="1020" w:author="Author" w:date="2018-01-24T14:59:00Z"/>
          <w:highlight w:val="yellow"/>
        </w:rPr>
        <w:pPrChange w:id="1021" w:author="Author" w:date="2018-01-29T12:53:00Z">
          <w:pPr>
            <w:pStyle w:val="Heading3"/>
          </w:pPr>
        </w:pPrChange>
      </w:pPr>
      <w:bookmarkStart w:id="1022" w:name="_Toc504988012"/>
      <w:ins w:id="1023" w:author="Author" w:date="2018-01-24T14:59:00Z">
        <w:r w:rsidRPr="00CA45EE">
          <w:rPr>
            <w:highlight w:val="yellow"/>
          </w:rPr>
          <w:t>Australia (AU)</w:t>
        </w:r>
        <w:bookmarkEnd w:id="1001"/>
        <w:bookmarkEnd w:id="1022"/>
      </w:ins>
    </w:p>
    <w:tbl>
      <w:tblPr>
        <w:tblW w:w="14199"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545"/>
        <w:gridCol w:w="7654"/>
      </w:tblGrid>
      <w:tr w:rsidR="00C07C09" w:rsidRPr="00460AA4" w14:paraId="7C4788FC" w14:textId="77777777" w:rsidTr="00713080">
        <w:trPr>
          <w:trHeight w:val="432"/>
          <w:tblHeader/>
          <w:ins w:id="1024" w:author="Author" w:date="2018-01-24T15:00:00Z"/>
        </w:trPr>
        <w:tc>
          <w:tcPr>
            <w:tcW w:w="6545" w:type="dxa"/>
            <w:tcBorders>
              <w:top w:val="single" w:sz="8" w:space="0" w:color="999999"/>
              <w:left w:val="single" w:sz="8" w:space="0" w:color="999999"/>
              <w:bottom w:val="single" w:sz="8" w:space="0" w:color="999999"/>
              <w:right w:val="single" w:sz="8" w:space="0" w:color="999999"/>
            </w:tcBorders>
            <w:shd w:val="clear" w:color="auto" w:fill="999999"/>
            <w:hideMark/>
          </w:tcPr>
          <w:p w14:paraId="277D3761" w14:textId="77777777" w:rsidR="00C07C09" w:rsidRPr="00CA45EE" w:rsidRDefault="00C07C09" w:rsidP="00713080">
            <w:pPr>
              <w:pStyle w:val="SAPTableHeader"/>
              <w:rPr>
                <w:ins w:id="1025" w:author="Author" w:date="2018-01-24T15:00:00Z"/>
              </w:rPr>
            </w:pPr>
            <w:ins w:id="1026" w:author="Author" w:date="2018-01-24T15:00:00Z">
              <w:r w:rsidRPr="00CA45EE">
                <w:t>User Entries: Field Name: User Action and Value</w:t>
              </w:r>
            </w:ins>
          </w:p>
        </w:tc>
        <w:tc>
          <w:tcPr>
            <w:tcW w:w="7654" w:type="dxa"/>
            <w:tcBorders>
              <w:top w:val="single" w:sz="8" w:space="0" w:color="999999"/>
              <w:left w:val="single" w:sz="8" w:space="0" w:color="999999"/>
              <w:bottom w:val="single" w:sz="8" w:space="0" w:color="999999"/>
              <w:right w:val="single" w:sz="8" w:space="0" w:color="999999"/>
            </w:tcBorders>
            <w:shd w:val="clear" w:color="auto" w:fill="999999"/>
            <w:hideMark/>
          </w:tcPr>
          <w:p w14:paraId="09C24115" w14:textId="77777777" w:rsidR="00C07C09" w:rsidRPr="00CA45EE" w:rsidRDefault="00C07C09" w:rsidP="00713080">
            <w:pPr>
              <w:pStyle w:val="SAPTableHeader"/>
              <w:rPr>
                <w:ins w:id="1027" w:author="Author" w:date="2018-01-24T15:00:00Z"/>
              </w:rPr>
            </w:pPr>
            <w:ins w:id="1028" w:author="Author" w:date="2018-01-24T15:00:00Z">
              <w:r w:rsidRPr="00CA45EE">
                <w:t>Additional Information</w:t>
              </w:r>
            </w:ins>
          </w:p>
        </w:tc>
      </w:tr>
      <w:tr w:rsidR="00C07C09" w:rsidRPr="000B1BD2" w14:paraId="733D54F7" w14:textId="77777777" w:rsidTr="00713080">
        <w:trPr>
          <w:trHeight w:val="360"/>
          <w:ins w:id="1029" w:author="Author" w:date="2018-01-24T15:00:00Z"/>
        </w:trPr>
        <w:tc>
          <w:tcPr>
            <w:tcW w:w="6545" w:type="dxa"/>
            <w:tcBorders>
              <w:top w:val="single" w:sz="8" w:space="0" w:color="999999"/>
              <w:left w:val="single" w:sz="8" w:space="0" w:color="999999"/>
              <w:bottom w:val="single" w:sz="8" w:space="0" w:color="999999"/>
              <w:right w:val="single" w:sz="8" w:space="0" w:color="999999"/>
            </w:tcBorders>
          </w:tcPr>
          <w:p w14:paraId="5F5F1AE4" w14:textId="7DD761A8" w:rsidR="00C07C09" w:rsidRPr="00CA45EE" w:rsidRDefault="00C07C09" w:rsidP="00713080">
            <w:pPr>
              <w:rPr>
                <w:ins w:id="1030" w:author="Author" w:date="2018-01-24T15:00:00Z"/>
                <w:rStyle w:val="SAPScreenElement"/>
                <w:highlight w:val="yellow"/>
              </w:rPr>
            </w:pPr>
            <w:ins w:id="1031" w:author="Author" w:date="2018-01-24T15:04:00Z">
              <w:r>
                <w:rPr>
                  <w:rFonts w:ascii="BentonSans Book Italic" w:hAnsi="BentonSans Book Italic"/>
                  <w:color w:val="1F4E79" w:themeColor="accent1" w:themeShade="80"/>
                  <w:highlight w:val="cyan"/>
                </w:rPr>
                <w:t>Employee Class</w:t>
              </w:r>
              <w:r w:rsidRPr="00CA45EE">
                <w:rPr>
                  <w:highlight w:val="cyan"/>
                </w:rPr>
                <w:t xml:space="preserve">: </w:t>
              </w:r>
              <w:r w:rsidRPr="0016194F">
                <w:rPr>
                  <w:rStyle w:val="SAPUserEntry"/>
                  <w:highlight w:val="cyan"/>
                  <w:rPrChange w:id="1032" w:author="Author" w:date="2018-01-24T15:04:00Z">
                    <w:rPr>
                      <w:rStyle w:val="SAPUserEntry"/>
                      <w:color w:val="auto"/>
                      <w:highlight w:val="green"/>
                    </w:rPr>
                  </w:rPrChange>
                </w:rPr>
                <w:t>Fixed Term Full Time</w:t>
              </w:r>
              <w:r w:rsidRPr="0016194F">
                <w:rPr>
                  <w:rStyle w:val="SAPUserEntry"/>
                  <w:highlight w:val="cyan"/>
                  <w:rPrChange w:id="1033" w:author="Author" w:date="2018-01-24T15:04:00Z">
                    <w:rPr>
                      <w:highlight w:val="green"/>
                    </w:rPr>
                  </w:rPrChange>
                </w:rPr>
                <w:t xml:space="preserve"> </w:t>
              </w:r>
              <w:r w:rsidRPr="0016194F">
                <w:rPr>
                  <w:rStyle w:val="SAPUserEntry"/>
                  <w:highlight w:val="cyan"/>
                  <w:rPrChange w:id="1034" w:author="Author" w:date="2018-01-24T15:04:00Z">
                    <w:rPr>
                      <w:rStyle w:val="SAPUserEntry"/>
                      <w:color w:val="auto"/>
                      <w:highlight w:val="green"/>
                    </w:rPr>
                  </w:rPrChange>
                </w:rPr>
                <w:t>(AU)</w:t>
              </w:r>
              <w:r w:rsidRPr="0016194F">
                <w:rPr>
                  <w:rStyle w:val="SAPUserEntry"/>
                  <w:highlight w:val="cyan"/>
                  <w:rPrChange w:id="1035" w:author="Author" w:date="2018-01-24T15:04:00Z">
                    <w:rPr>
                      <w:highlight w:val="green"/>
                    </w:rPr>
                  </w:rPrChange>
                </w:rPr>
                <w:t xml:space="preserve"> </w:t>
              </w:r>
              <w:r w:rsidRPr="0016194F">
                <w:rPr>
                  <w:rPrChange w:id="1036" w:author="Author" w:date="2018-01-24T15:04:00Z">
                    <w:rPr>
                      <w:highlight w:val="yellow"/>
                    </w:rPr>
                  </w:rPrChange>
                </w:rPr>
                <w:t>or</w:t>
              </w:r>
              <w:r w:rsidRPr="0016194F">
                <w:rPr>
                  <w:rStyle w:val="SAPUserEntry"/>
                  <w:highlight w:val="cyan"/>
                  <w:rPrChange w:id="1037" w:author="Author" w:date="2018-01-24T15:04:00Z">
                    <w:rPr>
                      <w:rStyle w:val="SAPUserEntry"/>
                      <w:highlight w:val="yellow"/>
                    </w:rPr>
                  </w:rPrChange>
                </w:rPr>
                <w:t xml:space="preserve"> </w:t>
              </w:r>
              <w:r w:rsidRPr="0016194F">
                <w:rPr>
                  <w:rStyle w:val="SAPUserEntry"/>
                  <w:highlight w:val="cyan"/>
                  <w:rPrChange w:id="1038" w:author="Author" w:date="2018-01-24T15:04:00Z">
                    <w:rPr>
                      <w:rStyle w:val="SAPUserEntry"/>
                      <w:color w:val="auto"/>
                      <w:highlight w:val="yellow"/>
                    </w:rPr>
                  </w:rPrChange>
                </w:rPr>
                <w:t>Fixed Term Part Time</w:t>
              </w:r>
              <w:r w:rsidRPr="0016194F">
                <w:rPr>
                  <w:rStyle w:val="SAPUserEntry"/>
                  <w:highlight w:val="cyan"/>
                  <w:rPrChange w:id="1039" w:author="Author" w:date="2018-01-24T15:04:00Z">
                    <w:rPr>
                      <w:highlight w:val="yellow"/>
                    </w:rPr>
                  </w:rPrChange>
                </w:rPr>
                <w:t xml:space="preserve"> </w:t>
              </w:r>
              <w:r w:rsidRPr="0016194F">
                <w:rPr>
                  <w:rStyle w:val="SAPUserEntry"/>
                  <w:highlight w:val="cyan"/>
                  <w:rPrChange w:id="1040" w:author="Author" w:date="2018-01-24T15:04:00Z">
                    <w:rPr>
                      <w:rStyle w:val="SAPUserEntry"/>
                      <w:color w:val="auto"/>
                      <w:highlight w:val="yellow"/>
                    </w:rPr>
                  </w:rPrChange>
                </w:rPr>
                <w:t>(AU)</w:t>
              </w:r>
            </w:ins>
          </w:p>
        </w:tc>
        <w:tc>
          <w:tcPr>
            <w:tcW w:w="7654" w:type="dxa"/>
            <w:tcBorders>
              <w:top w:val="single" w:sz="8" w:space="0" w:color="999999"/>
              <w:left w:val="single" w:sz="8" w:space="0" w:color="999999"/>
              <w:bottom w:val="single" w:sz="8" w:space="0" w:color="999999"/>
              <w:right w:val="single" w:sz="8" w:space="0" w:color="999999"/>
            </w:tcBorders>
          </w:tcPr>
          <w:p w14:paraId="5E9773AB" w14:textId="77777777" w:rsidR="00C07C09" w:rsidRPr="00CA45EE" w:rsidRDefault="00C07C09" w:rsidP="00713080">
            <w:pPr>
              <w:rPr>
                <w:ins w:id="1041" w:author="Author" w:date="2018-01-24T15:00:00Z"/>
                <w:highlight w:val="yellow"/>
              </w:rPr>
            </w:pPr>
          </w:p>
        </w:tc>
      </w:tr>
      <w:tr w:rsidR="00B15588" w:rsidRPr="000B1BD2" w14:paraId="26B4E668" w14:textId="77777777" w:rsidTr="00713080">
        <w:trPr>
          <w:trHeight w:val="360"/>
          <w:ins w:id="1042" w:author="Author" w:date="2018-01-29T11:07:00Z"/>
        </w:trPr>
        <w:tc>
          <w:tcPr>
            <w:tcW w:w="6545" w:type="dxa"/>
            <w:tcBorders>
              <w:top w:val="single" w:sz="8" w:space="0" w:color="999999"/>
              <w:left w:val="single" w:sz="8" w:space="0" w:color="999999"/>
              <w:bottom w:val="single" w:sz="8" w:space="0" w:color="999999"/>
              <w:right w:val="single" w:sz="8" w:space="0" w:color="999999"/>
            </w:tcBorders>
          </w:tcPr>
          <w:p w14:paraId="65BE4F80" w14:textId="5196A90F" w:rsidR="00B15588" w:rsidRPr="00B376B5" w:rsidRDefault="00B15588" w:rsidP="00B15588">
            <w:pPr>
              <w:rPr>
                <w:ins w:id="1043" w:author="Author" w:date="2018-01-29T11:07:00Z"/>
                <w:rStyle w:val="SAPUserEntry"/>
                <w:color w:val="auto"/>
                <w:highlight w:val="yellow"/>
              </w:rPr>
            </w:pPr>
            <w:ins w:id="1044" w:author="Author" w:date="2018-01-29T11:07:00Z">
              <w:r w:rsidRPr="00B376B5">
                <w:rPr>
                  <w:rStyle w:val="SAPScreenElement"/>
                  <w:highlight w:val="yellow"/>
                </w:rPr>
                <w:t>Employment Type</w:t>
              </w:r>
              <w:r w:rsidRPr="00B376B5">
                <w:rPr>
                  <w:rStyle w:val="SAPUserEntry"/>
                  <w:highlight w:val="yellow"/>
                </w:rPr>
                <w:t xml:space="preserve"> </w:t>
              </w:r>
              <w:r w:rsidRPr="00B376B5">
                <w:rPr>
                  <w:rStyle w:val="SAPUserEntry"/>
                  <w:color w:val="auto"/>
                  <w:highlight w:val="yellow"/>
                </w:rPr>
                <w:t>Apprentice(AU)</w:t>
              </w:r>
            </w:ins>
          </w:p>
          <w:p w14:paraId="20552279" w14:textId="77777777" w:rsidR="00B15588" w:rsidRDefault="00B15588">
            <w:pPr>
              <w:rPr>
                <w:ins w:id="1045" w:author="Author" w:date="2018-01-29T11:07:00Z"/>
                <w:rFonts w:ascii="BentonSans Book Italic" w:hAnsi="BentonSans Book Italic"/>
                <w:color w:val="1F4E79" w:themeColor="accent1" w:themeShade="80"/>
                <w:highlight w:val="cyan"/>
              </w:rPr>
            </w:pPr>
          </w:p>
        </w:tc>
        <w:tc>
          <w:tcPr>
            <w:tcW w:w="7654" w:type="dxa"/>
            <w:tcBorders>
              <w:top w:val="single" w:sz="8" w:space="0" w:color="999999"/>
              <w:left w:val="single" w:sz="8" w:space="0" w:color="999999"/>
              <w:bottom w:val="single" w:sz="8" w:space="0" w:color="999999"/>
              <w:right w:val="single" w:sz="8" w:space="0" w:color="999999"/>
            </w:tcBorders>
          </w:tcPr>
          <w:p w14:paraId="7D184250" w14:textId="3346F0DE" w:rsidR="00B15588" w:rsidRPr="00CA45EE" w:rsidRDefault="00B15588">
            <w:pPr>
              <w:rPr>
                <w:ins w:id="1046" w:author="Author" w:date="2018-01-29T11:07:00Z"/>
                <w:highlight w:val="yellow"/>
              </w:rPr>
            </w:pPr>
            <w:ins w:id="1047" w:author="Author" w:date="2018-01-29T11:11:00Z">
              <w:r>
                <w:rPr>
                  <w:rStyle w:val="SAPEmphasis"/>
                </w:rPr>
                <w:t xml:space="preserve">In case both </w:t>
              </w:r>
              <w:r w:rsidRPr="006F0CF7">
                <w:rPr>
                  <w:rStyle w:val="SAPEmphasis"/>
                </w:rPr>
                <w:t xml:space="preserve">Position Management </w:t>
              </w:r>
              <w:r>
                <w:rPr>
                  <w:rStyle w:val="SAPEmphasis"/>
                </w:rPr>
                <w:t xml:space="preserve">and </w:t>
              </w:r>
              <w:r w:rsidRPr="00AC5367">
                <w:rPr>
                  <w:rStyle w:val="SAPEmphasis"/>
                </w:rPr>
                <w:t>Apprentice Management</w:t>
              </w:r>
              <w:r w:rsidRPr="006F0CF7">
                <w:rPr>
                  <w:rStyle w:val="SAPEmphasis"/>
                </w:rPr>
                <w:t xml:space="preserve"> </w:t>
              </w:r>
              <w:r>
                <w:rPr>
                  <w:rStyle w:val="SAPEmphasis"/>
                </w:rPr>
                <w:t>have been</w:t>
              </w:r>
              <w:r w:rsidRPr="006F0CF7">
                <w:rPr>
                  <w:rStyle w:val="SAPEmphasis"/>
                </w:rPr>
                <w:t xml:space="preserve"> implemented</w:t>
              </w:r>
              <w:r>
                <w:rPr>
                  <w:rStyle w:val="SAPEmphasis"/>
                </w:rPr>
                <w:t xml:space="preserve">, </w:t>
              </w:r>
              <w:r w:rsidRPr="00BE273A">
                <w:t>and the new employee is an apprentice, use the combination of employee class</w:t>
              </w:r>
              <w:r w:rsidRPr="009D01BA">
                <w:rPr>
                  <w:rStyle w:val="SAPUserEntry"/>
                </w:rPr>
                <w:t xml:space="preserve"> </w:t>
              </w:r>
              <w:r w:rsidRPr="00933520">
                <w:rPr>
                  <w:rStyle w:val="SAPUserEntry"/>
                </w:rPr>
                <w:t>Fixed Term Full Time</w:t>
              </w:r>
              <w:r w:rsidRPr="00933520">
                <w:t xml:space="preserve"> </w:t>
              </w:r>
              <w:r w:rsidRPr="00933520">
                <w:rPr>
                  <w:rStyle w:val="SAPUserEntry"/>
                </w:rPr>
                <w:t>(AU)</w:t>
              </w:r>
              <w:r w:rsidRPr="00933520">
                <w:t xml:space="preserve"> or</w:t>
              </w:r>
              <w:r w:rsidRPr="00933520">
                <w:rPr>
                  <w:rStyle w:val="SAPUserEntry"/>
                </w:rPr>
                <w:t xml:space="preserve"> Fixed Term Part Time</w:t>
              </w:r>
              <w:r w:rsidRPr="00933520">
                <w:t xml:space="preserve"> </w:t>
              </w:r>
              <w:r w:rsidRPr="00933520">
                <w:rPr>
                  <w:rStyle w:val="SAPUserEntry"/>
                </w:rPr>
                <w:t>(AU)</w:t>
              </w:r>
              <w:r w:rsidRPr="00933520">
                <w:t xml:space="preserve"> </w:t>
              </w:r>
              <w:r w:rsidRPr="00BE273A">
                <w:t>and employment type</w:t>
              </w:r>
              <w:r w:rsidRPr="00BE273A">
                <w:rPr>
                  <w:rStyle w:val="SAPUserEntry"/>
                </w:rPr>
                <w:t xml:space="preserve"> </w:t>
              </w:r>
              <w:r w:rsidRPr="009C1A80">
                <w:rPr>
                  <w:rStyle w:val="SAPUserEntry"/>
                </w:rPr>
                <w:t>Apprentice</w:t>
              </w:r>
              <w:r w:rsidRPr="009C1A80">
                <w:t xml:space="preserve"> </w:t>
              </w:r>
              <w:r w:rsidRPr="009C1A80">
                <w:rPr>
                  <w:rStyle w:val="SAPUserEntry"/>
                </w:rPr>
                <w:t>(AU)</w:t>
              </w:r>
              <w:r w:rsidRPr="00BE273A">
                <w:rPr>
                  <w:rStyle w:val="SAPScreenElement"/>
                  <w:color w:val="auto"/>
                </w:rPr>
                <w:t>.</w:t>
              </w:r>
            </w:ins>
          </w:p>
        </w:tc>
      </w:tr>
    </w:tbl>
    <w:p w14:paraId="17393DD6" w14:textId="77777777" w:rsidR="00C07C09" w:rsidRPr="0016194F" w:rsidRDefault="00C07C09">
      <w:pPr>
        <w:pStyle w:val="Heading3"/>
        <w:ind w:left="1134" w:hanging="1134"/>
        <w:rPr>
          <w:ins w:id="1048" w:author="Author" w:date="2018-01-24T15:01:00Z"/>
          <w:highlight w:val="yellow"/>
          <w:rPrChange w:id="1049" w:author="Author" w:date="2018-01-24T15:02:00Z">
            <w:rPr>
              <w:ins w:id="1050" w:author="Author" w:date="2018-01-24T15:01:00Z"/>
            </w:rPr>
          </w:rPrChange>
        </w:rPr>
        <w:pPrChange w:id="1051" w:author="Author" w:date="2018-01-24T15:02:00Z">
          <w:pPr>
            <w:pStyle w:val="Heading3"/>
            <w:spacing w:before="240" w:after="120"/>
            <w:ind w:left="851" w:hanging="851"/>
          </w:pPr>
        </w:pPrChange>
      </w:pPr>
      <w:bookmarkStart w:id="1052" w:name="_Toc504379589"/>
      <w:bookmarkStart w:id="1053" w:name="_Toc504988013"/>
      <w:bookmarkStart w:id="1054" w:name="_Toc504478412"/>
      <w:bookmarkStart w:id="1055" w:name="_Toc504478411"/>
      <w:bookmarkEnd w:id="1002"/>
      <w:ins w:id="1056" w:author="Author" w:date="2018-01-24T15:01:00Z">
        <w:r w:rsidRPr="0016194F">
          <w:rPr>
            <w:highlight w:val="yellow"/>
            <w:rPrChange w:id="1057" w:author="Author" w:date="2018-01-24T15:02:00Z">
              <w:rPr/>
            </w:rPrChange>
          </w:rPr>
          <w:t>China (CN)</w:t>
        </w:r>
        <w:bookmarkEnd w:id="1052"/>
        <w:bookmarkEnd w:id="1053"/>
      </w:ins>
    </w:p>
    <w:tbl>
      <w:tblPr>
        <w:tblW w:w="14199"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545"/>
        <w:gridCol w:w="7654"/>
      </w:tblGrid>
      <w:tr w:rsidR="00C07C09" w:rsidRPr="00460AA4" w14:paraId="4FE0F383" w14:textId="77777777" w:rsidTr="00713080">
        <w:trPr>
          <w:trHeight w:val="432"/>
          <w:tblHeader/>
          <w:ins w:id="1058" w:author="Author" w:date="2018-01-24T15:02:00Z"/>
        </w:trPr>
        <w:tc>
          <w:tcPr>
            <w:tcW w:w="6545" w:type="dxa"/>
            <w:tcBorders>
              <w:top w:val="single" w:sz="8" w:space="0" w:color="999999"/>
              <w:left w:val="single" w:sz="8" w:space="0" w:color="999999"/>
              <w:bottom w:val="single" w:sz="8" w:space="0" w:color="999999"/>
              <w:right w:val="single" w:sz="8" w:space="0" w:color="999999"/>
            </w:tcBorders>
            <w:shd w:val="clear" w:color="auto" w:fill="999999"/>
            <w:hideMark/>
          </w:tcPr>
          <w:p w14:paraId="66DD43AC" w14:textId="77777777" w:rsidR="00C07C09" w:rsidRPr="00CA45EE" w:rsidRDefault="00C07C09" w:rsidP="00713080">
            <w:pPr>
              <w:pStyle w:val="SAPTableHeader"/>
              <w:rPr>
                <w:ins w:id="1059" w:author="Author" w:date="2018-01-24T15:02:00Z"/>
              </w:rPr>
            </w:pPr>
            <w:bookmarkStart w:id="1060" w:name="_Toc504379593"/>
            <w:ins w:id="1061" w:author="Author" w:date="2018-01-24T15:02:00Z">
              <w:r w:rsidRPr="00CA45EE">
                <w:t>User Entries: Field Name: User Action and Value</w:t>
              </w:r>
            </w:ins>
          </w:p>
        </w:tc>
        <w:tc>
          <w:tcPr>
            <w:tcW w:w="7654" w:type="dxa"/>
            <w:tcBorders>
              <w:top w:val="single" w:sz="8" w:space="0" w:color="999999"/>
              <w:left w:val="single" w:sz="8" w:space="0" w:color="999999"/>
              <w:bottom w:val="single" w:sz="8" w:space="0" w:color="999999"/>
              <w:right w:val="single" w:sz="8" w:space="0" w:color="999999"/>
            </w:tcBorders>
            <w:shd w:val="clear" w:color="auto" w:fill="999999"/>
            <w:hideMark/>
          </w:tcPr>
          <w:p w14:paraId="5179FCB8" w14:textId="77777777" w:rsidR="00C07C09" w:rsidRPr="00CA45EE" w:rsidRDefault="00C07C09" w:rsidP="00713080">
            <w:pPr>
              <w:pStyle w:val="SAPTableHeader"/>
              <w:rPr>
                <w:ins w:id="1062" w:author="Author" w:date="2018-01-24T15:02:00Z"/>
              </w:rPr>
            </w:pPr>
            <w:ins w:id="1063" w:author="Author" w:date="2018-01-24T15:02:00Z">
              <w:r w:rsidRPr="00CA45EE">
                <w:t>Additional Information</w:t>
              </w:r>
            </w:ins>
          </w:p>
        </w:tc>
      </w:tr>
      <w:tr w:rsidR="00C07C09" w:rsidRPr="000B1BD2" w14:paraId="70863106" w14:textId="77777777" w:rsidTr="00713080">
        <w:trPr>
          <w:trHeight w:val="360"/>
          <w:ins w:id="1064" w:author="Author" w:date="2018-01-24T15:02:00Z"/>
        </w:trPr>
        <w:tc>
          <w:tcPr>
            <w:tcW w:w="6545" w:type="dxa"/>
            <w:tcBorders>
              <w:top w:val="single" w:sz="8" w:space="0" w:color="999999"/>
              <w:left w:val="single" w:sz="8" w:space="0" w:color="999999"/>
              <w:bottom w:val="single" w:sz="8" w:space="0" w:color="999999"/>
              <w:right w:val="single" w:sz="8" w:space="0" w:color="999999"/>
            </w:tcBorders>
          </w:tcPr>
          <w:p w14:paraId="03EACC2C" w14:textId="7A994BE1" w:rsidR="00C07C09" w:rsidRPr="00CA45EE" w:rsidRDefault="00C07C09" w:rsidP="00713080">
            <w:pPr>
              <w:rPr>
                <w:ins w:id="1065" w:author="Author" w:date="2018-01-24T15:02:00Z"/>
                <w:rStyle w:val="SAPScreenElement"/>
                <w:highlight w:val="yellow"/>
              </w:rPr>
            </w:pPr>
            <w:ins w:id="1066" w:author="Author" w:date="2018-01-24T15:02:00Z">
              <w:r>
                <w:rPr>
                  <w:rFonts w:ascii="BentonSans Book Italic" w:hAnsi="BentonSans Book Italic"/>
                  <w:color w:val="1F4E79" w:themeColor="accent1" w:themeShade="80"/>
                  <w:highlight w:val="cyan"/>
                </w:rPr>
                <w:t>Employee Class</w:t>
              </w:r>
              <w:r w:rsidRPr="00CA45EE">
                <w:rPr>
                  <w:highlight w:val="cyan"/>
                </w:rPr>
                <w:t xml:space="preserve">: </w:t>
              </w:r>
              <w:r>
                <w:rPr>
                  <w:rStyle w:val="SAPUserEntry"/>
                  <w:highlight w:val="cyan"/>
                </w:rPr>
                <w:t>Intern (</w:t>
              </w:r>
            </w:ins>
            <w:ins w:id="1067" w:author="Author" w:date="2018-01-24T15:04:00Z">
              <w:r>
                <w:rPr>
                  <w:rStyle w:val="SAPUserEntry"/>
                  <w:highlight w:val="cyan"/>
                </w:rPr>
                <w:t>CN</w:t>
              </w:r>
            </w:ins>
            <w:ins w:id="1068" w:author="Author" w:date="2018-01-24T15:02:00Z">
              <w:r>
                <w:rPr>
                  <w:rStyle w:val="SAPUserEntry"/>
                  <w:highlight w:val="cyan"/>
                </w:rPr>
                <w:t>)</w:t>
              </w:r>
            </w:ins>
          </w:p>
        </w:tc>
        <w:tc>
          <w:tcPr>
            <w:tcW w:w="7654" w:type="dxa"/>
            <w:tcBorders>
              <w:top w:val="single" w:sz="8" w:space="0" w:color="999999"/>
              <w:left w:val="single" w:sz="8" w:space="0" w:color="999999"/>
              <w:bottom w:val="single" w:sz="8" w:space="0" w:color="999999"/>
              <w:right w:val="single" w:sz="8" w:space="0" w:color="999999"/>
            </w:tcBorders>
          </w:tcPr>
          <w:p w14:paraId="61A776D2" w14:textId="77777777" w:rsidR="00C07C09" w:rsidRPr="00CA45EE" w:rsidRDefault="00C07C09" w:rsidP="00713080">
            <w:pPr>
              <w:rPr>
                <w:ins w:id="1069" w:author="Author" w:date="2018-01-24T15:02:00Z"/>
                <w:highlight w:val="yellow"/>
              </w:rPr>
            </w:pPr>
          </w:p>
        </w:tc>
      </w:tr>
    </w:tbl>
    <w:p w14:paraId="5A41F2F2" w14:textId="77777777" w:rsidR="00C07C09" w:rsidRPr="0016194F" w:rsidRDefault="00C07C09">
      <w:pPr>
        <w:pStyle w:val="Heading3"/>
        <w:ind w:left="1134" w:hanging="1134"/>
        <w:rPr>
          <w:ins w:id="1070" w:author="Author" w:date="2018-01-24T15:01:00Z"/>
          <w:highlight w:val="yellow"/>
          <w:rPrChange w:id="1071" w:author="Author" w:date="2018-01-24T15:02:00Z">
            <w:rPr>
              <w:ins w:id="1072" w:author="Author" w:date="2018-01-24T15:01:00Z"/>
            </w:rPr>
          </w:rPrChange>
        </w:rPr>
        <w:pPrChange w:id="1073" w:author="Author" w:date="2018-01-24T15:02:00Z">
          <w:pPr>
            <w:pStyle w:val="Heading3"/>
            <w:spacing w:before="240" w:after="120"/>
            <w:ind w:left="851" w:hanging="851"/>
          </w:pPr>
        </w:pPrChange>
      </w:pPr>
      <w:bookmarkStart w:id="1074" w:name="_Toc504988014"/>
      <w:ins w:id="1075" w:author="Author" w:date="2018-01-24T15:01:00Z">
        <w:r w:rsidRPr="0016194F">
          <w:rPr>
            <w:highlight w:val="yellow"/>
            <w:rPrChange w:id="1076" w:author="Author" w:date="2018-01-24T15:02:00Z">
              <w:rPr/>
            </w:rPrChange>
          </w:rPr>
          <w:lastRenderedPageBreak/>
          <w:t>Germany (DE)</w:t>
        </w:r>
        <w:bookmarkEnd w:id="1060"/>
        <w:bookmarkEnd w:id="1074"/>
      </w:ins>
    </w:p>
    <w:tbl>
      <w:tblPr>
        <w:tblW w:w="14199"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545"/>
        <w:gridCol w:w="7654"/>
      </w:tblGrid>
      <w:tr w:rsidR="00C07C09" w:rsidRPr="00460AA4" w14:paraId="28CA7390" w14:textId="77777777" w:rsidTr="00713080">
        <w:trPr>
          <w:trHeight w:val="432"/>
          <w:tblHeader/>
          <w:ins w:id="1077" w:author="Author" w:date="2018-01-24T15:02:00Z"/>
        </w:trPr>
        <w:tc>
          <w:tcPr>
            <w:tcW w:w="6545" w:type="dxa"/>
            <w:tcBorders>
              <w:top w:val="single" w:sz="8" w:space="0" w:color="999999"/>
              <w:left w:val="single" w:sz="8" w:space="0" w:color="999999"/>
              <w:bottom w:val="single" w:sz="8" w:space="0" w:color="999999"/>
              <w:right w:val="single" w:sz="8" w:space="0" w:color="999999"/>
            </w:tcBorders>
            <w:shd w:val="clear" w:color="auto" w:fill="999999"/>
            <w:hideMark/>
          </w:tcPr>
          <w:p w14:paraId="080368F2" w14:textId="77777777" w:rsidR="00C07C09" w:rsidRPr="00CA45EE" w:rsidRDefault="00C07C09" w:rsidP="00713080">
            <w:pPr>
              <w:pStyle w:val="SAPTableHeader"/>
              <w:rPr>
                <w:ins w:id="1078" w:author="Author" w:date="2018-01-24T15:02:00Z"/>
              </w:rPr>
            </w:pPr>
            <w:ins w:id="1079" w:author="Author" w:date="2018-01-24T15:02:00Z">
              <w:r w:rsidRPr="00CA45EE">
                <w:t>User Entries: Field Name: User Action and Value</w:t>
              </w:r>
            </w:ins>
          </w:p>
        </w:tc>
        <w:tc>
          <w:tcPr>
            <w:tcW w:w="7654" w:type="dxa"/>
            <w:tcBorders>
              <w:top w:val="single" w:sz="8" w:space="0" w:color="999999"/>
              <w:left w:val="single" w:sz="8" w:space="0" w:color="999999"/>
              <w:bottom w:val="single" w:sz="8" w:space="0" w:color="999999"/>
              <w:right w:val="single" w:sz="8" w:space="0" w:color="999999"/>
            </w:tcBorders>
            <w:shd w:val="clear" w:color="auto" w:fill="999999"/>
            <w:hideMark/>
          </w:tcPr>
          <w:p w14:paraId="05DDCB3C" w14:textId="77777777" w:rsidR="00C07C09" w:rsidRPr="00CA45EE" w:rsidRDefault="00C07C09" w:rsidP="00713080">
            <w:pPr>
              <w:pStyle w:val="SAPTableHeader"/>
              <w:rPr>
                <w:ins w:id="1080" w:author="Author" w:date="2018-01-24T15:02:00Z"/>
              </w:rPr>
            </w:pPr>
            <w:ins w:id="1081" w:author="Author" w:date="2018-01-24T15:02:00Z">
              <w:r w:rsidRPr="00CA45EE">
                <w:t>Additional Information</w:t>
              </w:r>
            </w:ins>
          </w:p>
        </w:tc>
      </w:tr>
      <w:tr w:rsidR="00C07C09" w:rsidRPr="000B1BD2" w14:paraId="5C3EB7D9" w14:textId="77777777" w:rsidTr="00713080">
        <w:trPr>
          <w:trHeight w:val="360"/>
          <w:ins w:id="1082" w:author="Author" w:date="2018-01-24T15:02:00Z"/>
        </w:trPr>
        <w:tc>
          <w:tcPr>
            <w:tcW w:w="6545" w:type="dxa"/>
            <w:tcBorders>
              <w:top w:val="single" w:sz="8" w:space="0" w:color="999999"/>
              <w:left w:val="single" w:sz="8" w:space="0" w:color="999999"/>
              <w:bottom w:val="single" w:sz="8" w:space="0" w:color="999999"/>
              <w:right w:val="single" w:sz="8" w:space="0" w:color="999999"/>
            </w:tcBorders>
          </w:tcPr>
          <w:p w14:paraId="79C01D6D" w14:textId="7740F267" w:rsidR="00C07C09" w:rsidRPr="00CA45EE" w:rsidRDefault="00C07C09" w:rsidP="00713080">
            <w:pPr>
              <w:rPr>
                <w:ins w:id="1083" w:author="Author" w:date="2018-01-24T15:02:00Z"/>
                <w:rStyle w:val="SAPScreenElement"/>
                <w:highlight w:val="yellow"/>
              </w:rPr>
            </w:pPr>
            <w:ins w:id="1084" w:author="Author" w:date="2018-01-24T15:02:00Z">
              <w:r>
                <w:rPr>
                  <w:rFonts w:ascii="BentonSans Book Italic" w:hAnsi="BentonSans Book Italic"/>
                  <w:color w:val="1F4E79" w:themeColor="accent1" w:themeShade="80"/>
                  <w:highlight w:val="cyan"/>
                </w:rPr>
                <w:t>Employee Class</w:t>
              </w:r>
              <w:r w:rsidRPr="00CA45EE">
                <w:rPr>
                  <w:highlight w:val="cyan"/>
                </w:rPr>
                <w:t xml:space="preserve">: </w:t>
              </w:r>
            </w:ins>
            <w:ins w:id="1085" w:author="Author" w:date="2018-01-24T15:04:00Z">
              <w:r>
                <w:rPr>
                  <w:rStyle w:val="SAPUserEntry"/>
                  <w:highlight w:val="cyan"/>
                </w:rPr>
                <w:t>Apprentice</w:t>
              </w:r>
            </w:ins>
            <w:ins w:id="1086" w:author="Author" w:date="2018-01-24T15:02:00Z">
              <w:r>
                <w:rPr>
                  <w:rStyle w:val="SAPUserEntry"/>
                  <w:highlight w:val="cyan"/>
                </w:rPr>
                <w:t xml:space="preserve"> (</w:t>
              </w:r>
            </w:ins>
            <w:ins w:id="1087" w:author="Author" w:date="2018-01-24T15:04:00Z">
              <w:r>
                <w:rPr>
                  <w:rStyle w:val="SAPUserEntry"/>
                  <w:highlight w:val="cyan"/>
                </w:rPr>
                <w:t>DE</w:t>
              </w:r>
            </w:ins>
            <w:ins w:id="1088" w:author="Author" w:date="2018-01-24T15:02:00Z">
              <w:r>
                <w:rPr>
                  <w:rStyle w:val="SAPUserEntry"/>
                  <w:highlight w:val="cyan"/>
                </w:rPr>
                <w:t>)</w:t>
              </w:r>
            </w:ins>
          </w:p>
        </w:tc>
        <w:tc>
          <w:tcPr>
            <w:tcW w:w="7654" w:type="dxa"/>
            <w:tcBorders>
              <w:top w:val="single" w:sz="8" w:space="0" w:color="999999"/>
              <w:left w:val="single" w:sz="8" w:space="0" w:color="999999"/>
              <w:bottom w:val="single" w:sz="8" w:space="0" w:color="999999"/>
              <w:right w:val="single" w:sz="8" w:space="0" w:color="999999"/>
            </w:tcBorders>
          </w:tcPr>
          <w:p w14:paraId="5A35C7CC" w14:textId="77777777" w:rsidR="00C07C09" w:rsidRPr="00CA45EE" w:rsidRDefault="00C07C09" w:rsidP="00713080">
            <w:pPr>
              <w:rPr>
                <w:ins w:id="1089" w:author="Author" w:date="2018-01-24T15:02:00Z"/>
                <w:highlight w:val="yellow"/>
              </w:rPr>
            </w:pPr>
          </w:p>
        </w:tc>
      </w:tr>
      <w:tr w:rsidR="00B15588" w:rsidRPr="000B1BD2" w14:paraId="45779439" w14:textId="77777777" w:rsidTr="00713080">
        <w:trPr>
          <w:trHeight w:val="360"/>
          <w:ins w:id="1090" w:author="Author" w:date="2018-01-29T11:12:00Z"/>
        </w:trPr>
        <w:tc>
          <w:tcPr>
            <w:tcW w:w="6545" w:type="dxa"/>
            <w:tcBorders>
              <w:top w:val="single" w:sz="8" w:space="0" w:color="999999"/>
              <w:left w:val="single" w:sz="8" w:space="0" w:color="999999"/>
              <w:bottom w:val="single" w:sz="8" w:space="0" w:color="999999"/>
              <w:right w:val="single" w:sz="8" w:space="0" w:color="999999"/>
            </w:tcBorders>
          </w:tcPr>
          <w:p w14:paraId="7989931B" w14:textId="7964AC20" w:rsidR="00B15588" w:rsidRPr="00B376B5" w:rsidRDefault="00B15588" w:rsidP="00B15588">
            <w:pPr>
              <w:rPr>
                <w:ins w:id="1091" w:author="Author" w:date="2018-01-29T11:12:00Z"/>
                <w:rStyle w:val="SAPUserEntry"/>
                <w:highlight w:val="yellow"/>
              </w:rPr>
            </w:pPr>
            <w:ins w:id="1092" w:author="Author" w:date="2018-01-29T11:12:00Z">
              <w:r w:rsidRPr="00B376B5">
                <w:rPr>
                  <w:rStyle w:val="SAPScreenElement"/>
                  <w:highlight w:val="yellow"/>
                </w:rPr>
                <w:t>Employment Type</w:t>
              </w:r>
              <w:r w:rsidRPr="00B376B5">
                <w:rPr>
                  <w:rStyle w:val="SAPUserEntry"/>
                  <w:highlight w:val="yellow"/>
                </w:rPr>
                <w:t xml:space="preserve"> Apprentice(DE)</w:t>
              </w:r>
            </w:ins>
          </w:p>
          <w:p w14:paraId="3FFAF0C3" w14:textId="77777777" w:rsidR="00B15588" w:rsidRDefault="00B15588">
            <w:pPr>
              <w:rPr>
                <w:ins w:id="1093" w:author="Author" w:date="2018-01-29T11:12:00Z"/>
                <w:rFonts w:ascii="BentonSans Book Italic" w:hAnsi="BentonSans Book Italic"/>
                <w:color w:val="1F4E79" w:themeColor="accent1" w:themeShade="80"/>
                <w:highlight w:val="cyan"/>
              </w:rPr>
            </w:pPr>
          </w:p>
        </w:tc>
        <w:tc>
          <w:tcPr>
            <w:tcW w:w="7654" w:type="dxa"/>
            <w:tcBorders>
              <w:top w:val="single" w:sz="8" w:space="0" w:color="999999"/>
              <w:left w:val="single" w:sz="8" w:space="0" w:color="999999"/>
              <w:bottom w:val="single" w:sz="8" w:space="0" w:color="999999"/>
              <w:right w:val="single" w:sz="8" w:space="0" w:color="999999"/>
            </w:tcBorders>
          </w:tcPr>
          <w:p w14:paraId="18F33652" w14:textId="2B84BDF6" w:rsidR="00B15588" w:rsidRPr="00CA45EE" w:rsidRDefault="00B15588" w:rsidP="00713080">
            <w:pPr>
              <w:rPr>
                <w:ins w:id="1094" w:author="Author" w:date="2018-01-29T11:12:00Z"/>
                <w:highlight w:val="yellow"/>
              </w:rPr>
            </w:pPr>
            <w:ins w:id="1095" w:author="Author" w:date="2018-01-29T11:14:00Z">
              <w:r w:rsidRPr="00843127">
                <w:rPr>
                  <w:rStyle w:val="SAPEmphasis"/>
                </w:rPr>
                <w:t xml:space="preserve">In case both Position Management and Apprentice Management have been implemented, </w:t>
              </w:r>
              <w:r w:rsidRPr="00843127">
                <w:t>and the new employee is an apprentice, use the combination of employee class</w:t>
              </w:r>
              <w:r w:rsidRPr="00843127">
                <w:rPr>
                  <w:rStyle w:val="SAPUserEntry"/>
                </w:rPr>
                <w:t xml:space="preserve"> Apprentice(DE)</w:t>
              </w:r>
              <w:r w:rsidRPr="00843127">
                <w:t xml:space="preserve"> and employment type</w:t>
              </w:r>
              <w:r w:rsidRPr="00843127">
                <w:rPr>
                  <w:rStyle w:val="SAPUserEntry"/>
                </w:rPr>
                <w:t xml:space="preserve"> </w:t>
              </w:r>
              <w:r w:rsidRPr="00AF5AE4">
                <w:rPr>
                  <w:rStyle w:val="SAPUserEntry"/>
                </w:rPr>
                <w:t>Apprentice(DE)</w:t>
              </w:r>
              <w:r w:rsidRPr="00843127">
                <w:rPr>
                  <w:rStyle w:val="SAPScreenElement"/>
                </w:rPr>
                <w:t>.</w:t>
              </w:r>
            </w:ins>
          </w:p>
        </w:tc>
      </w:tr>
    </w:tbl>
    <w:p w14:paraId="2C96CC84" w14:textId="77777777" w:rsidR="00C07C09" w:rsidRPr="0016194F" w:rsidRDefault="00C07C09">
      <w:pPr>
        <w:pStyle w:val="Heading3"/>
        <w:ind w:left="1134" w:hanging="1134"/>
        <w:rPr>
          <w:ins w:id="1096" w:author="Author" w:date="2018-01-24T15:01:00Z"/>
          <w:highlight w:val="yellow"/>
          <w:rPrChange w:id="1097" w:author="Author" w:date="2018-01-24T15:02:00Z">
            <w:rPr>
              <w:ins w:id="1098" w:author="Author" w:date="2018-01-24T15:01:00Z"/>
            </w:rPr>
          </w:rPrChange>
        </w:rPr>
        <w:pPrChange w:id="1099" w:author="Author" w:date="2018-01-24T15:02:00Z">
          <w:pPr>
            <w:pStyle w:val="Heading3"/>
            <w:spacing w:before="240" w:after="120"/>
            <w:ind w:left="851" w:hanging="851"/>
          </w:pPr>
        </w:pPrChange>
      </w:pPr>
      <w:bookmarkStart w:id="1100" w:name="_Toc504988015"/>
      <w:ins w:id="1101" w:author="Author" w:date="2018-01-24T15:01:00Z">
        <w:r w:rsidRPr="0016194F">
          <w:rPr>
            <w:highlight w:val="yellow"/>
            <w:rPrChange w:id="1102" w:author="Author" w:date="2018-01-24T15:02:00Z">
              <w:rPr/>
            </w:rPrChange>
          </w:rPr>
          <w:t>France (FR)</w:t>
        </w:r>
        <w:bookmarkEnd w:id="1100"/>
      </w:ins>
    </w:p>
    <w:tbl>
      <w:tblPr>
        <w:tblW w:w="14199"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545"/>
        <w:gridCol w:w="7654"/>
      </w:tblGrid>
      <w:tr w:rsidR="00C07C09" w:rsidRPr="00460AA4" w14:paraId="60D145A7" w14:textId="77777777" w:rsidTr="00713080">
        <w:trPr>
          <w:trHeight w:val="432"/>
          <w:tblHeader/>
          <w:ins w:id="1103" w:author="Author" w:date="2018-01-24T15:02:00Z"/>
        </w:trPr>
        <w:tc>
          <w:tcPr>
            <w:tcW w:w="6545" w:type="dxa"/>
            <w:tcBorders>
              <w:top w:val="single" w:sz="8" w:space="0" w:color="999999"/>
              <w:left w:val="single" w:sz="8" w:space="0" w:color="999999"/>
              <w:bottom w:val="single" w:sz="8" w:space="0" w:color="999999"/>
              <w:right w:val="single" w:sz="8" w:space="0" w:color="999999"/>
            </w:tcBorders>
            <w:shd w:val="clear" w:color="auto" w:fill="999999"/>
            <w:hideMark/>
          </w:tcPr>
          <w:p w14:paraId="47FFE163" w14:textId="77777777" w:rsidR="00C07C09" w:rsidRPr="00CA45EE" w:rsidRDefault="00C07C09" w:rsidP="00713080">
            <w:pPr>
              <w:pStyle w:val="SAPTableHeader"/>
              <w:rPr>
                <w:ins w:id="1104" w:author="Author" w:date="2018-01-24T15:02:00Z"/>
              </w:rPr>
            </w:pPr>
            <w:ins w:id="1105" w:author="Author" w:date="2018-01-24T15:02:00Z">
              <w:r w:rsidRPr="00CA45EE">
                <w:t>User Entries: Field Name: User Action and Value</w:t>
              </w:r>
            </w:ins>
          </w:p>
        </w:tc>
        <w:tc>
          <w:tcPr>
            <w:tcW w:w="7654" w:type="dxa"/>
            <w:tcBorders>
              <w:top w:val="single" w:sz="8" w:space="0" w:color="999999"/>
              <w:left w:val="single" w:sz="8" w:space="0" w:color="999999"/>
              <w:bottom w:val="single" w:sz="8" w:space="0" w:color="999999"/>
              <w:right w:val="single" w:sz="8" w:space="0" w:color="999999"/>
            </w:tcBorders>
            <w:shd w:val="clear" w:color="auto" w:fill="999999"/>
            <w:hideMark/>
          </w:tcPr>
          <w:p w14:paraId="3E7670C7" w14:textId="77777777" w:rsidR="00C07C09" w:rsidRPr="00CA45EE" w:rsidRDefault="00C07C09" w:rsidP="00713080">
            <w:pPr>
              <w:pStyle w:val="SAPTableHeader"/>
              <w:rPr>
                <w:ins w:id="1106" w:author="Author" w:date="2018-01-24T15:02:00Z"/>
              </w:rPr>
            </w:pPr>
            <w:ins w:id="1107" w:author="Author" w:date="2018-01-24T15:02:00Z">
              <w:r w:rsidRPr="00CA45EE">
                <w:t>Additional Information</w:t>
              </w:r>
            </w:ins>
          </w:p>
        </w:tc>
      </w:tr>
      <w:tr w:rsidR="00C07C09" w:rsidRPr="000B1BD2" w14:paraId="74D69B6E" w14:textId="77777777" w:rsidTr="00713080">
        <w:trPr>
          <w:trHeight w:val="360"/>
          <w:ins w:id="1108" w:author="Author" w:date="2018-01-24T15:02:00Z"/>
        </w:trPr>
        <w:tc>
          <w:tcPr>
            <w:tcW w:w="6545" w:type="dxa"/>
            <w:tcBorders>
              <w:top w:val="single" w:sz="8" w:space="0" w:color="999999"/>
              <w:left w:val="single" w:sz="8" w:space="0" w:color="999999"/>
              <w:bottom w:val="single" w:sz="8" w:space="0" w:color="999999"/>
              <w:right w:val="single" w:sz="8" w:space="0" w:color="999999"/>
            </w:tcBorders>
          </w:tcPr>
          <w:p w14:paraId="5769FCD2" w14:textId="0E5FE30E" w:rsidR="00C07C09" w:rsidRPr="00CA45EE" w:rsidRDefault="00C07C09" w:rsidP="00713080">
            <w:pPr>
              <w:rPr>
                <w:ins w:id="1109" w:author="Author" w:date="2018-01-24T15:02:00Z"/>
                <w:rStyle w:val="SAPScreenElement"/>
                <w:highlight w:val="yellow"/>
              </w:rPr>
            </w:pPr>
            <w:ins w:id="1110" w:author="Author" w:date="2018-01-24T15:02:00Z">
              <w:r>
                <w:rPr>
                  <w:rFonts w:ascii="BentonSans Book Italic" w:hAnsi="BentonSans Book Italic"/>
                  <w:color w:val="1F4E79" w:themeColor="accent1" w:themeShade="80"/>
                  <w:highlight w:val="cyan"/>
                </w:rPr>
                <w:t>Employee Class</w:t>
              </w:r>
              <w:r w:rsidRPr="00CA45EE">
                <w:rPr>
                  <w:highlight w:val="cyan"/>
                </w:rPr>
                <w:t xml:space="preserve">: </w:t>
              </w:r>
            </w:ins>
            <w:ins w:id="1111" w:author="Author" w:date="2018-01-24T15:04:00Z">
              <w:r>
                <w:rPr>
                  <w:rStyle w:val="SAPUserEntry"/>
                  <w:highlight w:val="cyan"/>
                </w:rPr>
                <w:t>Apprentice</w:t>
              </w:r>
            </w:ins>
            <w:ins w:id="1112" w:author="Author" w:date="2018-01-24T15:02:00Z">
              <w:r>
                <w:rPr>
                  <w:rStyle w:val="SAPUserEntry"/>
                  <w:highlight w:val="cyan"/>
                </w:rPr>
                <w:t xml:space="preserve"> (</w:t>
              </w:r>
            </w:ins>
            <w:ins w:id="1113" w:author="Author" w:date="2018-01-24T15:05:00Z">
              <w:r>
                <w:rPr>
                  <w:rStyle w:val="SAPUserEntry"/>
                  <w:highlight w:val="cyan"/>
                </w:rPr>
                <w:t>FR</w:t>
              </w:r>
            </w:ins>
            <w:ins w:id="1114" w:author="Author" w:date="2018-01-24T15:02:00Z">
              <w:r>
                <w:rPr>
                  <w:rStyle w:val="SAPUserEntry"/>
                  <w:highlight w:val="cyan"/>
                </w:rPr>
                <w:t>)</w:t>
              </w:r>
            </w:ins>
          </w:p>
        </w:tc>
        <w:tc>
          <w:tcPr>
            <w:tcW w:w="7654" w:type="dxa"/>
            <w:tcBorders>
              <w:top w:val="single" w:sz="8" w:space="0" w:color="999999"/>
              <w:left w:val="single" w:sz="8" w:space="0" w:color="999999"/>
              <w:bottom w:val="single" w:sz="8" w:space="0" w:color="999999"/>
              <w:right w:val="single" w:sz="8" w:space="0" w:color="999999"/>
            </w:tcBorders>
          </w:tcPr>
          <w:p w14:paraId="1814E65F" w14:textId="77777777" w:rsidR="00C07C09" w:rsidRPr="00CA45EE" w:rsidRDefault="00C07C09" w:rsidP="00713080">
            <w:pPr>
              <w:rPr>
                <w:ins w:id="1115" w:author="Author" w:date="2018-01-24T15:02:00Z"/>
                <w:highlight w:val="yellow"/>
              </w:rPr>
            </w:pPr>
          </w:p>
        </w:tc>
      </w:tr>
    </w:tbl>
    <w:p w14:paraId="2D18B717" w14:textId="77777777" w:rsidR="00C07C09" w:rsidRPr="0016194F" w:rsidRDefault="00C07C09">
      <w:pPr>
        <w:pStyle w:val="Heading3"/>
        <w:ind w:left="1134" w:hanging="1134"/>
        <w:rPr>
          <w:ins w:id="1116" w:author="Author" w:date="2018-01-24T15:02:00Z"/>
          <w:highlight w:val="yellow"/>
          <w:rPrChange w:id="1117" w:author="Author" w:date="2018-01-24T15:02:00Z">
            <w:rPr>
              <w:ins w:id="1118" w:author="Author" w:date="2018-01-24T15:02:00Z"/>
            </w:rPr>
          </w:rPrChange>
        </w:rPr>
        <w:pPrChange w:id="1119" w:author="Author" w:date="2018-01-24T15:02:00Z">
          <w:pPr>
            <w:pStyle w:val="Heading3"/>
            <w:spacing w:before="240" w:after="120"/>
            <w:ind w:left="851" w:hanging="851"/>
          </w:pPr>
        </w:pPrChange>
      </w:pPr>
      <w:bookmarkStart w:id="1120" w:name="_Toc504988016"/>
      <w:ins w:id="1121" w:author="Author" w:date="2018-01-24T15:02:00Z">
        <w:r w:rsidRPr="0016194F">
          <w:rPr>
            <w:highlight w:val="yellow"/>
            <w:rPrChange w:id="1122" w:author="Author" w:date="2018-01-24T15:02:00Z">
              <w:rPr/>
            </w:rPrChange>
          </w:rPr>
          <w:t>United Kingdom (GB)</w:t>
        </w:r>
        <w:bookmarkEnd w:id="1120"/>
      </w:ins>
    </w:p>
    <w:tbl>
      <w:tblPr>
        <w:tblW w:w="14199"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545"/>
        <w:gridCol w:w="7654"/>
      </w:tblGrid>
      <w:tr w:rsidR="00C07C09" w:rsidRPr="00460AA4" w14:paraId="2859832F" w14:textId="77777777" w:rsidTr="00713080">
        <w:trPr>
          <w:trHeight w:val="432"/>
          <w:tblHeader/>
          <w:ins w:id="1123" w:author="Author" w:date="2018-01-24T15:02:00Z"/>
        </w:trPr>
        <w:tc>
          <w:tcPr>
            <w:tcW w:w="6545" w:type="dxa"/>
            <w:tcBorders>
              <w:top w:val="single" w:sz="8" w:space="0" w:color="999999"/>
              <w:left w:val="single" w:sz="8" w:space="0" w:color="999999"/>
              <w:bottom w:val="single" w:sz="8" w:space="0" w:color="999999"/>
              <w:right w:val="single" w:sz="8" w:space="0" w:color="999999"/>
            </w:tcBorders>
            <w:shd w:val="clear" w:color="auto" w:fill="999999"/>
            <w:hideMark/>
          </w:tcPr>
          <w:p w14:paraId="3DD2D3A5" w14:textId="77777777" w:rsidR="00C07C09" w:rsidRPr="00CA45EE" w:rsidRDefault="00C07C09" w:rsidP="00713080">
            <w:pPr>
              <w:pStyle w:val="SAPTableHeader"/>
              <w:rPr>
                <w:ins w:id="1124" w:author="Author" w:date="2018-01-24T15:02:00Z"/>
              </w:rPr>
            </w:pPr>
            <w:ins w:id="1125" w:author="Author" w:date="2018-01-24T15:02:00Z">
              <w:r w:rsidRPr="00CA45EE">
                <w:t>User Entries: Field Name: User Action and Value</w:t>
              </w:r>
            </w:ins>
          </w:p>
        </w:tc>
        <w:tc>
          <w:tcPr>
            <w:tcW w:w="7654" w:type="dxa"/>
            <w:tcBorders>
              <w:top w:val="single" w:sz="8" w:space="0" w:color="999999"/>
              <w:left w:val="single" w:sz="8" w:space="0" w:color="999999"/>
              <w:bottom w:val="single" w:sz="8" w:space="0" w:color="999999"/>
              <w:right w:val="single" w:sz="8" w:space="0" w:color="999999"/>
            </w:tcBorders>
            <w:shd w:val="clear" w:color="auto" w:fill="999999"/>
            <w:hideMark/>
          </w:tcPr>
          <w:p w14:paraId="5C0E36CF" w14:textId="77777777" w:rsidR="00C07C09" w:rsidRPr="00CA45EE" w:rsidRDefault="00C07C09" w:rsidP="00713080">
            <w:pPr>
              <w:pStyle w:val="SAPTableHeader"/>
              <w:rPr>
                <w:ins w:id="1126" w:author="Author" w:date="2018-01-24T15:02:00Z"/>
              </w:rPr>
            </w:pPr>
            <w:ins w:id="1127" w:author="Author" w:date="2018-01-24T15:02:00Z">
              <w:r w:rsidRPr="00CA45EE">
                <w:t>Additional Information</w:t>
              </w:r>
            </w:ins>
          </w:p>
        </w:tc>
      </w:tr>
      <w:tr w:rsidR="00C07C09" w:rsidRPr="000B1BD2" w14:paraId="1F4C2D6D" w14:textId="77777777" w:rsidTr="00713080">
        <w:trPr>
          <w:trHeight w:val="360"/>
          <w:ins w:id="1128" w:author="Author" w:date="2018-01-24T15:02:00Z"/>
        </w:trPr>
        <w:tc>
          <w:tcPr>
            <w:tcW w:w="6545" w:type="dxa"/>
            <w:tcBorders>
              <w:top w:val="single" w:sz="8" w:space="0" w:color="999999"/>
              <w:left w:val="single" w:sz="8" w:space="0" w:color="999999"/>
              <w:bottom w:val="single" w:sz="8" w:space="0" w:color="999999"/>
              <w:right w:val="single" w:sz="8" w:space="0" w:color="999999"/>
            </w:tcBorders>
          </w:tcPr>
          <w:p w14:paraId="0D0A6FB4" w14:textId="532F237C" w:rsidR="00C07C09" w:rsidRPr="00CA45EE" w:rsidRDefault="00C07C09" w:rsidP="00713080">
            <w:pPr>
              <w:rPr>
                <w:ins w:id="1129" w:author="Author" w:date="2018-01-24T15:02:00Z"/>
                <w:rStyle w:val="SAPScreenElement"/>
                <w:highlight w:val="yellow"/>
              </w:rPr>
            </w:pPr>
            <w:ins w:id="1130" w:author="Author" w:date="2018-01-24T15:02:00Z">
              <w:r>
                <w:rPr>
                  <w:rFonts w:ascii="BentonSans Book Italic" w:hAnsi="BentonSans Book Italic"/>
                  <w:color w:val="1F4E79" w:themeColor="accent1" w:themeShade="80"/>
                  <w:highlight w:val="cyan"/>
                </w:rPr>
                <w:t>Employee Class</w:t>
              </w:r>
              <w:r w:rsidRPr="00CA45EE">
                <w:rPr>
                  <w:highlight w:val="cyan"/>
                </w:rPr>
                <w:t xml:space="preserve">: </w:t>
              </w:r>
            </w:ins>
            <w:ins w:id="1131" w:author="Author" w:date="2018-01-24T15:05:00Z">
              <w:r>
                <w:rPr>
                  <w:rStyle w:val="SAPUserEntry"/>
                  <w:highlight w:val="cyan"/>
                </w:rPr>
                <w:t>Apprentice</w:t>
              </w:r>
            </w:ins>
            <w:ins w:id="1132" w:author="Author" w:date="2018-01-24T15:02:00Z">
              <w:r>
                <w:rPr>
                  <w:rStyle w:val="SAPUserEntry"/>
                  <w:highlight w:val="cyan"/>
                </w:rPr>
                <w:t xml:space="preserve"> (</w:t>
              </w:r>
            </w:ins>
            <w:ins w:id="1133" w:author="Author" w:date="2018-01-24T15:05:00Z">
              <w:r>
                <w:rPr>
                  <w:rStyle w:val="SAPUserEntry"/>
                  <w:highlight w:val="cyan"/>
                </w:rPr>
                <w:t>GB</w:t>
              </w:r>
            </w:ins>
            <w:ins w:id="1134" w:author="Author" w:date="2018-01-24T15:02:00Z">
              <w:r>
                <w:rPr>
                  <w:rStyle w:val="SAPUserEntry"/>
                  <w:highlight w:val="cyan"/>
                </w:rPr>
                <w:t>)</w:t>
              </w:r>
            </w:ins>
          </w:p>
        </w:tc>
        <w:tc>
          <w:tcPr>
            <w:tcW w:w="7654" w:type="dxa"/>
            <w:tcBorders>
              <w:top w:val="single" w:sz="8" w:space="0" w:color="999999"/>
              <w:left w:val="single" w:sz="8" w:space="0" w:color="999999"/>
              <w:bottom w:val="single" w:sz="8" w:space="0" w:color="999999"/>
              <w:right w:val="single" w:sz="8" w:space="0" w:color="999999"/>
            </w:tcBorders>
          </w:tcPr>
          <w:p w14:paraId="646C06C2" w14:textId="77777777" w:rsidR="00C07C09" w:rsidRPr="00CA45EE" w:rsidRDefault="00C07C09" w:rsidP="00713080">
            <w:pPr>
              <w:rPr>
                <w:ins w:id="1135" w:author="Author" w:date="2018-01-24T15:02:00Z"/>
                <w:highlight w:val="yellow"/>
              </w:rPr>
            </w:pPr>
          </w:p>
        </w:tc>
      </w:tr>
    </w:tbl>
    <w:p w14:paraId="611C09F7" w14:textId="77777777" w:rsidR="00C07C09" w:rsidRPr="0016194F" w:rsidRDefault="00C07C09">
      <w:pPr>
        <w:pStyle w:val="Heading3"/>
        <w:ind w:left="1134" w:hanging="1134"/>
        <w:rPr>
          <w:ins w:id="1136" w:author="Author" w:date="2018-01-24T15:02:00Z"/>
          <w:highlight w:val="yellow"/>
          <w:rPrChange w:id="1137" w:author="Author" w:date="2018-01-24T15:02:00Z">
            <w:rPr>
              <w:ins w:id="1138" w:author="Author" w:date="2018-01-24T15:02:00Z"/>
            </w:rPr>
          </w:rPrChange>
        </w:rPr>
        <w:pPrChange w:id="1139" w:author="Author" w:date="2018-01-24T15:02:00Z">
          <w:pPr>
            <w:pStyle w:val="Heading3"/>
            <w:spacing w:before="240" w:after="120"/>
            <w:ind w:left="851" w:hanging="851"/>
          </w:pPr>
        </w:pPrChange>
      </w:pPr>
      <w:bookmarkStart w:id="1140" w:name="_Toc504988017"/>
      <w:ins w:id="1141" w:author="Author" w:date="2018-01-24T15:02:00Z">
        <w:r w:rsidRPr="0016194F">
          <w:rPr>
            <w:highlight w:val="yellow"/>
            <w:rPrChange w:id="1142" w:author="Author" w:date="2018-01-24T15:02:00Z">
              <w:rPr/>
            </w:rPrChange>
          </w:rPr>
          <w:t>Kingdom of Saudi Arabia (SA)</w:t>
        </w:r>
        <w:bookmarkEnd w:id="1140"/>
      </w:ins>
    </w:p>
    <w:tbl>
      <w:tblPr>
        <w:tblW w:w="14199"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545"/>
        <w:gridCol w:w="7654"/>
      </w:tblGrid>
      <w:tr w:rsidR="00C07C09" w:rsidRPr="00460AA4" w14:paraId="0BE7B67B" w14:textId="77777777" w:rsidTr="00713080">
        <w:trPr>
          <w:trHeight w:val="432"/>
          <w:tblHeader/>
          <w:ins w:id="1143" w:author="Author" w:date="2018-01-24T15:03:00Z"/>
        </w:trPr>
        <w:tc>
          <w:tcPr>
            <w:tcW w:w="6545" w:type="dxa"/>
            <w:tcBorders>
              <w:top w:val="single" w:sz="8" w:space="0" w:color="999999"/>
              <w:left w:val="single" w:sz="8" w:space="0" w:color="999999"/>
              <w:bottom w:val="single" w:sz="8" w:space="0" w:color="999999"/>
              <w:right w:val="single" w:sz="8" w:space="0" w:color="999999"/>
            </w:tcBorders>
            <w:shd w:val="clear" w:color="auto" w:fill="999999"/>
            <w:hideMark/>
          </w:tcPr>
          <w:p w14:paraId="73382AAF" w14:textId="77777777" w:rsidR="00C07C09" w:rsidRPr="00CA45EE" w:rsidRDefault="00C07C09" w:rsidP="00713080">
            <w:pPr>
              <w:pStyle w:val="SAPTableHeader"/>
              <w:rPr>
                <w:ins w:id="1144" w:author="Author" w:date="2018-01-24T15:03:00Z"/>
              </w:rPr>
            </w:pPr>
            <w:ins w:id="1145" w:author="Author" w:date="2018-01-24T15:03:00Z">
              <w:r w:rsidRPr="00CA45EE">
                <w:t>User Entries: Field Name: User Action and Value</w:t>
              </w:r>
            </w:ins>
          </w:p>
        </w:tc>
        <w:tc>
          <w:tcPr>
            <w:tcW w:w="7654" w:type="dxa"/>
            <w:tcBorders>
              <w:top w:val="single" w:sz="8" w:space="0" w:color="999999"/>
              <w:left w:val="single" w:sz="8" w:space="0" w:color="999999"/>
              <w:bottom w:val="single" w:sz="8" w:space="0" w:color="999999"/>
              <w:right w:val="single" w:sz="8" w:space="0" w:color="999999"/>
            </w:tcBorders>
            <w:shd w:val="clear" w:color="auto" w:fill="999999"/>
            <w:hideMark/>
          </w:tcPr>
          <w:p w14:paraId="4CCA673F" w14:textId="77777777" w:rsidR="00C07C09" w:rsidRPr="00CA45EE" w:rsidRDefault="00C07C09" w:rsidP="00713080">
            <w:pPr>
              <w:pStyle w:val="SAPTableHeader"/>
              <w:rPr>
                <w:ins w:id="1146" w:author="Author" w:date="2018-01-24T15:03:00Z"/>
              </w:rPr>
            </w:pPr>
            <w:ins w:id="1147" w:author="Author" w:date="2018-01-24T15:03:00Z">
              <w:r w:rsidRPr="00CA45EE">
                <w:t>Additional Information</w:t>
              </w:r>
            </w:ins>
          </w:p>
        </w:tc>
      </w:tr>
      <w:tr w:rsidR="00C07C09" w:rsidRPr="000B1BD2" w14:paraId="38F63A43" w14:textId="77777777" w:rsidTr="00713080">
        <w:trPr>
          <w:trHeight w:val="360"/>
          <w:ins w:id="1148" w:author="Author" w:date="2018-01-24T15:03:00Z"/>
        </w:trPr>
        <w:tc>
          <w:tcPr>
            <w:tcW w:w="6545" w:type="dxa"/>
            <w:tcBorders>
              <w:top w:val="single" w:sz="8" w:space="0" w:color="999999"/>
              <w:left w:val="single" w:sz="8" w:space="0" w:color="999999"/>
              <w:bottom w:val="single" w:sz="8" w:space="0" w:color="999999"/>
              <w:right w:val="single" w:sz="8" w:space="0" w:color="999999"/>
            </w:tcBorders>
          </w:tcPr>
          <w:p w14:paraId="535030F3" w14:textId="0B972608" w:rsidR="00C07C09" w:rsidRPr="00CA45EE" w:rsidRDefault="00C07C09" w:rsidP="00713080">
            <w:pPr>
              <w:rPr>
                <w:ins w:id="1149" w:author="Author" w:date="2018-01-24T15:03:00Z"/>
                <w:rStyle w:val="SAPScreenElement"/>
                <w:highlight w:val="yellow"/>
              </w:rPr>
            </w:pPr>
            <w:ins w:id="1150" w:author="Author" w:date="2018-01-24T15:03:00Z">
              <w:r>
                <w:rPr>
                  <w:rFonts w:ascii="BentonSans Book Italic" w:hAnsi="BentonSans Book Italic"/>
                  <w:color w:val="1F4E79" w:themeColor="accent1" w:themeShade="80"/>
                  <w:highlight w:val="cyan"/>
                </w:rPr>
                <w:t>Employee Class</w:t>
              </w:r>
              <w:r w:rsidRPr="00CA45EE">
                <w:rPr>
                  <w:highlight w:val="cyan"/>
                </w:rPr>
                <w:t xml:space="preserve">: </w:t>
              </w:r>
              <w:r>
                <w:rPr>
                  <w:rStyle w:val="SAPUserEntry"/>
                  <w:highlight w:val="cyan"/>
                </w:rPr>
                <w:t>Intern</w:t>
              </w:r>
            </w:ins>
            <w:ins w:id="1151" w:author="Author" w:date="2018-01-24T15:05:00Z">
              <w:r>
                <w:rPr>
                  <w:rStyle w:val="SAPUserEntry"/>
                  <w:highlight w:val="cyan"/>
                </w:rPr>
                <w:t>s</w:t>
              </w:r>
            </w:ins>
            <w:ins w:id="1152" w:author="Author" w:date="2018-01-24T15:03:00Z">
              <w:r>
                <w:rPr>
                  <w:rStyle w:val="SAPUserEntry"/>
                  <w:highlight w:val="cyan"/>
                </w:rPr>
                <w:t xml:space="preserve"> (</w:t>
              </w:r>
            </w:ins>
            <w:ins w:id="1153" w:author="Author" w:date="2018-01-24T15:05:00Z">
              <w:r>
                <w:rPr>
                  <w:rStyle w:val="SAPUserEntry"/>
                  <w:highlight w:val="cyan"/>
                </w:rPr>
                <w:t>SA</w:t>
              </w:r>
            </w:ins>
            <w:ins w:id="1154" w:author="Author" w:date="2018-01-24T15:03:00Z">
              <w:r>
                <w:rPr>
                  <w:rStyle w:val="SAPUserEntry"/>
                  <w:highlight w:val="cyan"/>
                </w:rPr>
                <w:t>)</w:t>
              </w:r>
            </w:ins>
          </w:p>
        </w:tc>
        <w:tc>
          <w:tcPr>
            <w:tcW w:w="7654" w:type="dxa"/>
            <w:tcBorders>
              <w:top w:val="single" w:sz="8" w:space="0" w:color="999999"/>
              <w:left w:val="single" w:sz="8" w:space="0" w:color="999999"/>
              <w:bottom w:val="single" w:sz="8" w:space="0" w:color="999999"/>
              <w:right w:val="single" w:sz="8" w:space="0" w:color="999999"/>
            </w:tcBorders>
          </w:tcPr>
          <w:p w14:paraId="4672B0D2" w14:textId="77777777" w:rsidR="00C07C09" w:rsidRPr="00CA45EE" w:rsidRDefault="00C07C09" w:rsidP="00713080">
            <w:pPr>
              <w:rPr>
                <w:ins w:id="1155" w:author="Author" w:date="2018-01-24T15:03:00Z"/>
                <w:highlight w:val="yellow"/>
              </w:rPr>
            </w:pPr>
          </w:p>
        </w:tc>
      </w:tr>
      <w:tr w:rsidR="00B15588" w:rsidRPr="000B1BD2" w14:paraId="4583E9AB" w14:textId="77777777" w:rsidTr="00713080">
        <w:trPr>
          <w:trHeight w:val="360"/>
          <w:ins w:id="1156" w:author="Author" w:date="2018-01-29T11:12:00Z"/>
        </w:trPr>
        <w:tc>
          <w:tcPr>
            <w:tcW w:w="6545" w:type="dxa"/>
            <w:tcBorders>
              <w:top w:val="single" w:sz="8" w:space="0" w:color="999999"/>
              <w:left w:val="single" w:sz="8" w:space="0" w:color="999999"/>
              <w:bottom w:val="single" w:sz="8" w:space="0" w:color="999999"/>
              <w:right w:val="single" w:sz="8" w:space="0" w:color="999999"/>
            </w:tcBorders>
          </w:tcPr>
          <w:p w14:paraId="201EB2DC" w14:textId="1B493B2D" w:rsidR="00B15588" w:rsidRPr="00B376B5" w:rsidRDefault="00B15588" w:rsidP="00B15588">
            <w:pPr>
              <w:rPr>
                <w:ins w:id="1157" w:author="Author" w:date="2018-01-29T11:12:00Z"/>
                <w:rStyle w:val="SAPUserEntry"/>
                <w:highlight w:val="yellow"/>
              </w:rPr>
            </w:pPr>
            <w:ins w:id="1158" w:author="Author" w:date="2018-01-29T11:12:00Z">
              <w:r w:rsidRPr="00B376B5">
                <w:rPr>
                  <w:rStyle w:val="SAPScreenElement"/>
                  <w:highlight w:val="yellow"/>
                </w:rPr>
                <w:t>Employment Type</w:t>
              </w:r>
              <w:r w:rsidRPr="00B376B5">
                <w:rPr>
                  <w:rStyle w:val="SAPUserEntry"/>
                  <w:highlight w:val="yellow"/>
                </w:rPr>
                <w:t xml:space="preserve"> Interns(SA)</w:t>
              </w:r>
            </w:ins>
          </w:p>
          <w:p w14:paraId="4CFD3A64" w14:textId="77777777" w:rsidR="00B15588" w:rsidRDefault="00B15588">
            <w:pPr>
              <w:rPr>
                <w:ins w:id="1159" w:author="Author" w:date="2018-01-29T11:12:00Z"/>
                <w:rFonts w:ascii="BentonSans Book Italic" w:hAnsi="BentonSans Book Italic"/>
                <w:color w:val="1F4E79" w:themeColor="accent1" w:themeShade="80"/>
                <w:highlight w:val="cyan"/>
              </w:rPr>
            </w:pPr>
          </w:p>
        </w:tc>
        <w:tc>
          <w:tcPr>
            <w:tcW w:w="7654" w:type="dxa"/>
            <w:tcBorders>
              <w:top w:val="single" w:sz="8" w:space="0" w:color="999999"/>
              <w:left w:val="single" w:sz="8" w:space="0" w:color="999999"/>
              <w:bottom w:val="single" w:sz="8" w:space="0" w:color="999999"/>
              <w:right w:val="single" w:sz="8" w:space="0" w:color="999999"/>
            </w:tcBorders>
          </w:tcPr>
          <w:p w14:paraId="29B5FBA6" w14:textId="5991D5C9" w:rsidR="00B15588" w:rsidRPr="00CA45EE" w:rsidRDefault="00B15588">
            <w:pPr>
              <w:rPr>
                <w:ins w:id="1160" w:author="Author" w:date="2018-01-29T11:12:00Z"/>
                <w:highlight w:val="yellow"/>
              </w:rPr>
            </w:pPr>
            <w:ins w:id="1161" w:author="Author" w:date="2018-01-29T11:15:00Z">
              <w:r w:rsidRPr="00933520">
                <w:rPr>
                  <w:rStyle w:val="SAPEmphasis"/>
                </w:rPr>
                <w:t xml:space="preserve">In case both Position Management and Apprentice Management have been implemented, </w:t>
              </w:r>
              <w:r w:rsidRPr="00933520">
                <w:t>and the new employee is an apprentice, use the combination of employee class</w:t>
              </w:r>
              <w:r w:rsidRPr="00933520">
                <w:rPr>
                  <w:rStyle w:val="SAPUserEntry"/>
                </w:rPr>
                <w:t xml:space="preserve"> Intern</w:t>
              </w:r>
              <w:r>
                <w:rPr>
                  <w:rStyle w:val="SAPUserEntry"/>
                </w:rPr>
                <w:t>s</w:t>
              </w:r>
              <w:r w:rsidRPr="00933520">
                <w:rPr>
                  <w:rStyle w:val="SAPUserEntry"/>
                </w:rPr>
                <w:t>(</w:t>
              </w:r>
              <w:r>
                <w:rPr>
                  <w:rStyle w:val="SAPUserEntry"/>
                </w:rPr>
                <w:t>S</w:t>
              </w:r>
              <w:r w:rsidRPr="00933520">
                <w:rPr>
                  <w:rStyle w:val="SAPUserEntry"/>
                </w:rPr>
                <w:t>A)</w:t>
              </w:r>
              <w:r w:rsidRPr="00933520">
                <w:t xml:space="preserve"> and employment type</w:t>
              </w:r>
              <w:r w:rsidRPr="00933520">
                <w:rPr>
                  <w:rStyle w:val="SAPUserEntry"/>
                </w:rPr>
                <w:t xml:space="preserve"> Interns(</w:t>
              </w:r>
              <w:r>
                <w:rPr>
                  <w:rStyle w:val="SAPUserEntry"/>
                </w:rPr>
                <w:t>S</w:t>
              </w:r>
              <w:r w:rsidRPr="00933520">
                <w:rPr>
                  <w:rStyle w:val="SAPUserEntry"/>
                </w:rPr>
                <w:t>A)</w:t>
              </w:r>
              <w:r w:rsidRPr="00933520">
                <w:rPr>
                  <w:rStyle w:val="SAPScreenElement"/>
                </w:rPr>
                <w:t>.</w:t>
              </w:r>
            </w:ins>
          </w:p>
        </w:tc>
      </w:tr>
    </w:tbl>
    <w:p w14:paraId="645AB231" w14:textId="390600DD" w:rsidR="00C07C09" w:rsidRDefault="00C07C09" w:rsidP="00C07C09">
      <w:pPr>
        <w:pStyle w:val="Heading3"/>
        <w:ind w:left="1134" w:hanging="1134"/>
        <w:rPr>
          <w:ins w:id="1162" w:author="Author" w:date="2018-01-24T15:03:00Z"/>
          <w:highlight w:val="yellow"/>
        </w:rPr>
      </w:pPr>
      <w:bookmarkStart w:id="1163" w:name="_Toc504988018"/>
      <w:ins w:id="1164" w:author="Author" w:date="2018-01-24T15:00:00Z">
        <w:r w:rsidRPr="00CA45EE">
          <w:rPr>
            <w:highlight w:val="yellow"/>
          </w:rPr>
          <w:lastRenderedPageBreak/>
          <w:t>United States (US)</w:t>
        </w:r>
      </w:ins>
      <w:bookmarkEnd w:id="1054"/>
      <w:bookmarkEnd w:id="1163"/>
    </w:p>
    <w:tbl>
      <w:tblPr>
        <w:tblW w:w="14199"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545"/>
        <w:gridCol w:w="7654"/>
      </w:tblGrid>
      <w:tr w:rsidR="00C07C09" w:rsidRPr="00460AA4" w14:paraId="48F01437" w14:textId="77777777" w:rsidTr="00713080">
        <w:trPr>
          <w:trHeight w:val="432"/>
          <w:tblHeader/>
          <w:ins w:id="1165" w:author="Author" w:date="2018-01-24T15:03:00Z"/>
        </w:trPr>
        <w:tc>
          <w:tcPr>
            <w:tcW w:w="6545" w:type="dxa"/>
            <w:tcBorders>
              <w:top w:val="single" w:sz="8" w:space="0" w:color="999999"/>
              <w:left w:val="single" w:sz="8" w:space="0" w:color="999999"/>
              <w:bottom w:val="single" w:sz="8" w:space="0" w:color="999999"/>
              <w:right w:val="single" w:sz="8" w:space="0" w:color="999999"/>
            </w:tcBorders>
            <w:shd w:val="clear" w:color="auto" w:fill="999999"/>
            <w:hideMark/>
          </w:tcPr>
          <w:p w14:paraId="3BC78263" w14:textId="77777777" w:rsidR="00C07C09" w:rsidRPr="00CA45EE" w:rsidRDefault="00C07C09" w:rsidP="00713080">
            <w:pPr>
              <w:pStyle w:val="SAPTableHeader"/>
              <w:rPr>
                <w:ins w:id="1166" w:author="Author" w:date="2018-01-24T15:03:00Z"/>
              </w:rPr>
            </w:pPr>
            <w:ins w:id="1167" w:author="Author" w:date="2018-01-24T15:03:00Z">
              <w:r w:rsidRPr="00CA45EE">
                <w:t>User Entries: Field Name: User Action and Value</w:t>
              </w:r>
            </w:ins>
          </w:p>
        </w:tc>
        <w:tc>
          <w:tcPr>
            <w:tcW w:w="7654" w:type="dxa"/>
            <w:tcBorders>
              <w:top w:val="single" w:sz="8" w:space="0" w:color="999999"/>
              <w:left w:val="single" w:sz="8" w:space="0" w:color="999999"/>
              <w:bottom w:val="single" w:sz="8" w:space="0" w:color="999999"/>
              <w:right w:val="single" w:sz="8" w:space="0" w:color="999999"/>
            </w:tcBorders>
            <w:shd w:val="clear" w:color="auto" w:fill="999999"/>
            <w:hideMark/>
          </w:tcPr>
          <w:p w14:paraId="6FE1EA8D" w14:textId="77777777" w:rsidR="00C07C09" w:rsidRPr="00CA45EE" w:rsidRDefault="00C07C09" w:rsidP="00713080">
            <w:pPr>
              <w:pStyle w:val="SAPTableHeader"/>
              <w:rPr>
                <w:ins w:id="1168" w:author="Author" w:date="2018-01-24T15:03:00Z"/>
              </w:rPr>
            </w:pPr>
            <w:ins w:id="1169" w:author="Author" w:date="2018-01-24T15:03:00Z">
              <w:r w:rsidRPr="00CA45EE">
                <w:t>Additional Information</w:t>
              </w:r>
            </w:ins>
          </w:p>
        </w:tc>
      </w:tr>
      <w:tr w:rsidR="00C07C09" w:rsidRPr="000B1BD2" w14:paraId="0FDE7B92" w14:textId="77777777" w:rsidTr="00713080">
        <w:trPr>
          <w:trHeight w:val="360"/>
          <w:ins w:id="1170" w:author="Author" w:date="2018-01-24T15:03:00Z"/>
        </w:trPr>
        <w:tc>
          <w:tcPr>
            <w:tcW w:w="6545" w:type="dxa"/>
            <w:tcBorders>
              <w:top w:val="single" w:sz="8" w:space="0" w:color="999999"/>
              <w:left w:val="single" w:sz="8" w:space="0" w:color="999999"/>
              <w:bottom w:val="single" w:sz="8" w:space="0" w:color="999999"/>
              <w:right w:val="single" w:sz="8" w:space="0" w:color="999999"/>
            </w:tcBorders>
          </w:tcPr>
          <w:p w14:paraId="3D445886" w14:textId="46B25E12" w:rsidR="00C07C09" w:rsidRPr="00CA45EE" w:rsidRDefault="00C07C09" w:rsidP="00713080">
            <w:pPr>
              <w:rPr>
                <w:ins w:id="1171" w:author="Author" w:date="2018-01-24T15:03:00Z"/>
                <w:rStyle w:val="SAPScreenElement"/>
                <w:highlight w:val="yellow"/>
              </w:rPr>
            </w:pPr>
            <w:ins w:id="1172" w:author="Author" w:date="2018-01-24T15:03:00Z">
              <w:r>
                <w:rPr>
                  <w:rFonts w:ascii="BentonSans Book Italic" w:hAnsi="BentonSans Book Italic"/>
                  <w:color w:val="1F4E79" w:themeColor="accent1" w:themeShade="80"/>
                  <w:highlight w:val="cyan"/>
                </w:rPr>
                <w:t>Employee Class</w:t>
              </w:r>
              <w:r w:rsidRPr="00CA45EE">
                <w:rPr>
                  <w:highlight w:val="cyan"/>
                </w:rPr>
                <w:t xml:space="preserve">: </w:t>
              </w:r>
            </w:ins>
            <w:ins w:id="1173" w:author="Author" w:date="2018-01-24T15:05:00Z">
              <w:r>
                <w:rPr>
                  <w:rStyle w:val="SAPUserEntry"/>
                  <w:highlight w:val="cyan"/>
                </w:rPr>
                <w:t>Apprentice</w:t>
              </w:r>
            </w:ins>
            <w:ins w:id="1174" w:author="Author" w:date="2018-01-24T15:03:00Z">
              <w:r>
                <w:rPr>
                  <w:rStyle w:val="SAPUserEntry"/>
                  <w:highlight w:val="cyan"/>
                </w:rPr>
                <w:t xml:space="preserve"> (</w:t>
              </w:r>
            </w:ins>
            <w:ins w:id="1175" w:author="Author" w:date="2018-01-24T15:05:00Z">
              <w:r>
                <w:rPr>
                  <w:rStyle w:val="SAPUserEntry"/>
                  <w:highlight w:val="cyan"/>
                </w:rPr>
                <w:t>US</w:t>
              </w:r>
            </w:ins>
            <w:ins w:id="1176" w:author="Author" w:date="2018-01-24T15:03:00Z">
              <w:r>
                <w:rPr>
                  <w:rStyle w:val="SAPUserEntry"/>
                  <w:highlight w:val="cyan"/>
                </w:rPr>
                <w:t>)</w:t>
              </w:r>
            </w:ins>
          </w:p>
        </w:tc>
        <w:tc>
          <w:tcPr>
            <w:tcW w:w="7654" w:type="dxa"/>
            <w:tcBorders>
              <w:top w:val="single" w:sz="8" w:space="0" w:color="999999"/>
              <w:left w:val="single" w:sz="8" w:space="0" w:color="999999"/>
              <w:bottom w:val="single" w:sz="8" w:space="0" w:color="999999"/>
              <w:right w:val="single" w:sz="8" w:space="0" w:color="999999"/>
            </w:tcBorders>
          </w:tcPr>
          <w:p w14:paraId="0204DEA8" w14:textId="77777777" w:rsidR="00C07C09" w:rsidRPr="00CA45EE" w:rsidRDefault="00C07C09" w:rsidP="00713080">
            <w:pPr>
              <w:rPr>
                <w:ins w:id="1177" w:author="Author" w:date="2018-01-24T15:03:00Z"/>
                <w:highlight w:val="yellow"/>
              </w:rPr>
            </w:pPr>
          </w:p>
        </w:tc>
      </w:tr>
    </w:tbl>
    <w:p w14:paraId="1E126DF7" w14:textId="3B198D1C" w:rsidR="00B15588" w:rsidRPr="0016194F" w:rsidRDefault="00B15588">
      <w:pPr>
        <w:rPr>
          <w:ins w:id="1178" w:author="Author" w:date="2018-01-24T15:00:00Z"/>
          <w:highlight w:val="yellow"/>
          <w:rPrChange w:id="1179" w:author="Author" w:date="2018-01-24T15:03:00Z">
            <w:rPr>
              <w:ins w:id="1180" w:author="Author" w:date="2018-01-24T15:00:00Z"/>
              <w:highlight w:val="yellow"/>
            </w:rPr>
          </w:rPrChange>
        </w:rPr>
        <w:pPrChange w:id="1181" w:author="Author" w:date="2018-01-24T15:03:00Z">
          <w:pPr>
            <w:pStyle w:val="Heading3"/>
            <w:ind w:left="1134" w:hanging="1134"/>
          </w:pPr>
        </w:pPrChange>
      </w:pPr>
    </w:p>
    <w:p w14:paraId="1F8802D4" w14:textId="77777777" w:rsidR="002D3BDD" w:rsidRPr="00EE5A87" w:rsidRDefault="002D3BDD" w:rsidP="00030C27">
      <w:pPr>
        <w:pStyle w:val="Heading1"/>
      </w:pPr>
      <w:bookmarkStart w:id="1182" w:name="_Toc504988019"/>
      <w:bookmarkEnd w:id="1055"/>
      <w:r w:rsidRPr="00EE5A87">
        <w:lastRenderedPageBreak/>
        <w:t>Appendix</w:t>
      </w:r>
      <w:bookmarkEnd w:id="989"/>
      <w:bookmarkEnd w:id="990"/>
      <w:bookmarkEnd w:id="991"/>
      <w:bookmarkEnd w:id="1182"/>
    </w:p>
    <w:p w14:paraId="3FE13F4E" w14:textId="3E5831C1" w:rsidR="002D3BDD" w:rsidRPr="00EE5A87" w:rsidRDefault="002D3BDD" w:rsidP="002C01D8">
      <w:pPr>
        <w:pStyle w:val="Heading2"/>
        <w:ind w:left="851" w:hanging="851"/>
      </w:pPr>
      <w:bookmarkStart w:id="1183" w:name="_Toc406578514"/>
      <w:bookmarkStart w:id="1184" w:name="_Toc406596066"/>
      <w:bookmarkStart w:id="1185" w:name="_Toc410685028"/>
      <w:bookmarkStart w:id="1186" w:name="_Toc504988020"/>
      <w:commentRangeStart w:id="1187"/>
      <w:r w:rsidRPr="00EE5A87">
        <w:t>Process Chains</w:t>
      </w:r>
      <w:bookmarkEnd w:id="1183"/>
      <w:bookmarkEnd w:id="1184"/>
      <w:bookmarkEnd w:id="1185"/>
      <w:bookmarkEnd w:id="1186"/>
      <w:commentRangeEnd w:id="1187"/>
      <w:r w:rsidR="00CA2792">
        <w:rPr>
          <w:rStyle w:val="CommentReference"/>
          <w:rFonts w:ascii="BentonSans Book" w:eastAsia="MS Mincho" w:hAnsi="BentonSans Book"/>
          <w:color w:val="auto"/>
        </w:rPr>
        <w:commentReference w:id="1187"/>
      </w:r>
    </w:p>
    <w:p w14:paraId="3F466755" w14:textId="77777777" w:rsidR="002D3BDD" w:rsidRPr="00EE5A87" w:rsidRDefault="002D3BDD" w:rsidP="002D3BDD">
      <w:pPr>
        <w:rPr>
          <w:rFonts w:eastAsia="SimSun"/>
        </w:rPr>
      </w:pPr>
      <w:r w:rsidRPr="00EE5A87">
        <w:t xml:space="preserve">The process to be tested in this test case is part of a chain of integrated processes. </w:t>
      </w:r>
    </w:p>
    <w:p w14:paraId="0AF6F31C" w14:textId="77777777" w:rsidR="002D3BDD" w:rsidRPr="00EE5A87" w:rsidRDefault="002D3BDD" w:rsidP="002D3BDD">
      <w:pPr>
        <w:pStyle w:val="Heading3"/>
      </w:pPr>
      <w:bookmarkStart w:id="1188" w:name="_Toc406596067"/>
      <w:bookmarkStart w:id="1189" w:name="_Toc410685029"/>
      <w:bookmarkStart w:id="1190" w:name="_Toc504988021"/>
      <w:bookmarkStart w:id="1191" w:name="_Toc406578515"/>
      <w:r w:rsidRPr="00EE5A87">
        <w:t>Preceding Processes</w:t>
      </w:r>
      <w:bookmarkEnd w:id="1188"/>
      <w:bookmarkEnd w:id="1189"/>
      <w:bookmarkEnd w:id="1190"/>
    </w:p>
    <w:p w14:paraId="3ED93ABC" w14:textId="77777777" w:rsidR="002D3BDD" w:rsidRPr="00EE5A87" w:rsidRDefault="002D3BDD" w:rsidP="002D3BDD">
      <w:pPr>
        <w:rPr>
          <w:rFonts w:eastAsia="SimSun"/>
        </w:rPr>
      </w:pPr>
      <w:r w:rsidRPr="00EE5A87">
        <w:t>You may first have completed the following business processes and conditions before you start with the test steps: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3752"/>
        <w:gridCol w:w="10534"/>
      </w:tblGrid>
      <w:tr w:rsidR="002D3BDD" w:rsidRPr="00EE5A87" w14:paraId="3C29B0F7" w14:textId="77777777" w:rsidTr="0096511A">
        <w:trPr>
          <w:tblHeader/>
        </w:trPr>
        <w:tc>
          <w:tcPr>
            <w:tcW w:w="3752" w:type="dxa"/>
            <w:shd w:val="clear" w:color="auto" w:fill="999999"/>
            <w:hideMark/>
          </w:tcPr>
          <w:p w14:paraId="2EAF15AA" w14:textId="77777777" w:rsidR="002D3BDD" w:rsidRPr="00EE5A87" w:rsidRDefault="002D3BDD">
            <w:pPr>
              <w:pStyle w:val="SAPTableHeader"/>
            </w:pPr>
            <w:r w:rsidRPr="00EE5A87">
              <w:t>Process</w:t>
            </w:r>
          </w:p>
        </w:tc>
        <w:tc>
          <w:tcPr>
            <w:tcW w:w="10534" w:type="dxa"/>
            <w:shd w:val="clear" w:color="auto" w:fill="999999"/>
            <w:hideMark/>
          </w:tcPr>
          <w:p w14:paraId="0DDEECA8" w14:textId="77777777" w:rsidR="002D3BDD" w:rsidRPr="00EE5A87" w:rsidRDefault="002D3BDD">
            <w:pPr>
              <w:pStyle w:val="SAPTableHeader"/>
            </w:pPr>
            <w:r w:rsidRPr="00EE5A87">
              <w:t>Business Condition</w:t>
            </w:r>
          </w:p>
        </w:tc>
      </w:tr>
      <w:tr w:rsidR="002D3BDD" w:rsidRPr="00EE5A87" w14:paraId="20CA617F" w14:textId="77777777" w:rsidTr="0096511A">
        <w:tc>
          <w:tcPr>
            <w:tcW w:w="3752" w:type="dxa"/>
            <w:hideMark/>
          </w:tcPr>
          <w:p w14:paraId="2676B598" w14:textId="77777777" w:rsidR="002D3BDD" w:rsidRPr="00EE5A87" w:rsidRDefault="002D3BDD">
            <w:r w:rsidRPr="00EE5A87">
              <w:rPr>
                <w:rStyle w:val="SAPScreenElement"/>
                <w:color w:val="auto"/>
              </w:rPr>
              <w:t>Add New Employee / Rehire (FJ0)</w:t>
            </w:r>
          </w:p>
        </w:tc>
        <w:tc>
          <w:tcPr>
            <w:tcW w:w="10534" w:type="dxa"/>
            <w:hideMark/>
          </w:tcPr>
          <w:p w14:paraId="33215519" w14:textId="35C74ED1" w:rsidR="002D3BDD" w:rsidRPr="00EE5A87" w:rsidRDefault="00632174">
            <w:pPr>
              <w:rPr>
                <w:iCs/>
              </w:rPr>
            </w:pPr>
            <w:r w:rsidRPr="00EE5A87">
              <w:rPr>
                <w:lang w:eastAsia="de-DE"/>
              </w:rPr>
              <w:t>Employees with</w:t>
            </w:r>
            <w:r w:rsidR="00A5140A" w:rsidRPr="00EE5A87">
              <w:rPr>
                <w:lang w:eastAsia="de-DE"/>
              </w:rPr>
              <w:t xml:space="preserve"> an </w:t>
            </w:r>
            <w:r w:rsidR="00A5140A" w:rsidRPr="00EE5A87">
              <w:rPr>
                <w:rStyle w:val="SAPScreenElement"/>
              </w:rPr>
              <w:t>Employee Class</w:t>
            </w:r>
            <w:r w:rsidR="00A5140A" w:rsidRPr="00EE5A87">
              <w:rPr>
                <w:lang w:eastAsia="de-DE"/>
              </w:rPr>
              <w:t xml:space="preserve"> for Apprentices</w:t>
            </w:r>
            <w:r w:rsidRPr="00EE5A87">
              <w:rPr>
                <w:lang w:eastAsia="de-DE"/>
              </w:rPr>
              <w:t xml:space="preserve"> must have been hired (or rehired) and already exist in the system</w:t>
            </w:r>
            <w:r w:rsidR="002D3BDD" w:rsidRPr="00EE5A87">
              <w:rPr>
                <w:lang w:eastAsia="de-DE"/>
              </w:rPr>
              <w:t xml:space="preserve">. </w:t>
            </w:r>
          </w:p>
        </w:tc>
      </w:tr>
      <w:bookmarkEnd w:id="1191"/>
      <w:bookmarkEnd w:id="231"/>
      <w:bookmarkEnd w:id="232"/>
    </w:tbl>
    <w:p w14:paraId="7D101238" w14:textId="77777777" w:rsidR="00985A3A" w:rsidRPr="00EE5A87" w:rsidRDefault="00985A3A" w:rsidP="00985A3A">
      <w:pPr>
        <w:spacing w:before="0" w:after="200" w:line="276" w:lineRule="auto"/>
      </w:pPr>
    </w:p>
    <w:p w14:paraId="6C97F510" w14:textId="77777777" w:rsidR="00985A3A" w:rsidRPr="00EE5A87" w:rsidRDefault="00985A3A" w:rsidP="00985A3A">
      <w:pPr>
        <w:pStyle w:val="SAPHeading1NoNumber"/>
      </w:pPr>
      <w:r w:rsidRPr="00EE5A87">
        <w:lastRenderedPageBreak/>
        <w:t>Typographic Conventions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688"/>
        <w:gridCol w:w="12598"/>
      </w:tblGrid>
      <w:tr w:rsidR="00985A3A" w:rsidRPr="00EE5A87" w14:paraId="506539A0" w14:textId="77777777" w:rsidTr="00505EBE">
        <w:trPr>
          <w:tblHeader/>
        </w:trPr>
        <w:tc>
          <w:tcPr>
            <w:tcW w:w="1554"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1CA1576F" w14:textId="77777777" w:rsidR="00985A3A" w:rsidRPr="00EE5A87" w:rsidRDefault="00985A3A" w:rsidP="00505EBE">
            <w:pPr>
              <w:keepNext/>
              <w:rPr>
                <w:b/>
                <w:color w:val="FFFFFF"/>
              </w:rPr>
            </w:pPr>
            <w:r w:rsidRPr="00EE5A87">
              <w:rPr>
                <w:b/>
                <w:color w:val="FFFFFF"/>
              </w:rPr>
              <w:t>Type Style</w:t>
            </w:r>
          </w:p>
        </w:tc>
        <w:tc>
          <w:tcPr>
            <w:tcW w:w="11598"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74A3F119" w14:textId="77777777" w:rsidR="00985A3A" w:rsidRPr="00EE5A87" w:rsidRDefault="00985A3A" w:rsidP="00505EBE">
            <w:pPr>
              <w:keepNext/>
              <w:rPr>
                <w:b/>
                <w:color w:val="FFFFFF"/>
              </w:rPr>
            </w:pPr>
            <w:r w:rsidRPr="00EE5A87">
              <w:rPr>
                <w:b/>
                <w:color w:val="FFFFFF"/>
              </w:rPr>
              <w:t>Description</w:t>
            </w:r>
          </w:p>
        </w:tc>
      </w:tr>
      <w:tr w:rsidR="00985A3A" w:rsidRPr="00EE5A87" w14:paraId="1E801AD3" w14:textId="77777777" w:rsidTr="00505EBE">
        <w:tc>
          <w:tcPr>
            <w:tcW w:w="1554" w:type="dxa"/>
            <w:shd w:val="clear" w:color="auto" w:fill="auto"/>
          </w:tcPr>
          <w:p w14:paraId="56609E8B" w14:textId="77777777" w:rsidR="00985A3A" w:rsidRPr="00EE5A87" w:rsidRDefault="00985A3A" w:rsidP="00025C46">
            <w:r w:rsidRPr="00EE5A87">
              <w:rPr>
                <w:rStyle w:val="SAPScreenElement"/>
              </w:rPr>
              <w:t>Example</w:t>
            </w:r>
          </w:p>
        </w:tc>
        <w:tc>
          <w:tcPr>
            <w:tcW w:w="11598" w:type="dxa"/>
            <w:shd w:val="clear" w:color="auto" w:fill="auto"/>
          </w:tcPr>
          <w:p w14:paraId="53AF1828" w14:textId="77777777" w:rsidR="00985A3A" w:rsidRPr="00EE5A87" w:rsidRDefault="00985A3A" w:rsidP="00025C46">
            <w:r w:rsidRPr="00EE5A87">
              <w:t>Words or characters quoted from the screen. These include field names, screen titles, pushbuttons labels, menu names, menu paths, and menu options.</w:t>
            </w:r>
          </w:p>
          <w:p w14:paraId="7F3E9251" w14:textId="77777777" w:rsidR="00985A3A" w:rsidRPr="00EE5A87" w:rsidRDefault="00985A3A" w:rsidP="00025C46">
            <w:r w:rsidRPr="00EE5A87">
              <w:t>Textual cross-references to other documents.</w:t>
            </w:r>
          </w:p>
        </w:tc>
      </w:tr>
      <w:tr w:rsidR="00985A3A" w:rsidRPr="00EE5A87" w14:paraId="7E3444D9" w14:textId="77777777" w:rsidTr="00505EBE">
        <w:tc>
          <w:tcPr>
            <w:tcW w:w="1554" w:type="dxa"/>
            <w:shd w:val="clear" w:color="auto" w:fill="F2F2F2"/>
          </w:tcPr>
          <w:p w14:paraId="3391CB9F" w14:textId="77777777" w:rsidR="00985A3A" w:rsidRPr="00EE5A87" w:rsidRDefault="00985A3A" w:rsidP="00025C46">
            <w:pPr>
              <w:rPr>
                <w:rStyle w:val="SAPEmphasis"/>
              </w:rPr>
            </w:pPr>
            <w:r w:rsidRPr="00EE5A87">
              <w:rPr>
                <w:rStyle w:val="SAPEmphasis"/>
              </w:rPr>
              <w:t>Example</w:t>
            </w:r>
          </w:p>
        </w:tc>
        <w:tc>
          <w:tcPr>
            <w:tcW w:w="11598" w:type="dxa"/>
            <w:shd w:val="clear" w:color="auto" w:fill="F2F2F2"/>
          </w:tcPr>
          <w:p w14:paraId="7B3D6AB9" w14:textId="77777777" w:rsidR="00985A3A" w:rsidRPr="00EE5A87" w:rsidRDefault="00985A3A" w:rsidP="00025C46">
            <w:r w:rsidRPr="00EE5A87">
              <w:t>Emphasized words or expressions.</w:t>
            </w:r>
          </w:p>
        </w:tc>
      </w:tr>
      <w:tr w:rsidR="00985A3A" w:rsidRPr="00EE5A87" w14:paraId="0D002FF7" w14:textId="77777777" w:rsidTr="00505EBE">
        <w:tc>
          <w:tcPr>
            <w:tcW w:w="1554" w:type="dxa"/>
            <w:shd w:val="clear" w:color="auto" w:fill="auto"/>
          </w:tcPr>
          <w:p w14:paraId="36422C99" w14:textId="77777777" w:rsidR="00985A3A" w:rsidRPr="00EE5A87" w:rsidRDefault="00985A3A" w:rsidP="00025C46">
            <w:r w:rsidRPr="00EE5A87">
              <w:rPr>
                <w:rStyle w:val="SAPMonospace"/>
              </w:rPr>
              <w:t>EXAMPLE</w:t>
            </w:r>
          </w:p>
        </w:tc>
        <w:tc>
          <w:tcPr>
            <w:tcW w:w="11598" w:type="dxa"/>
            <w:shd w:val="clear" w:color="auto" w:fill="auto"/>
          </w:tcPr>
          <w:p w14:paraId="23B5B57D" w14:textId="77777777" w:rsidR="00985A3A" w:rsidRPr="00EE5A87" w:rsidRDefault="00985A3A" w:rsidP="00025C46">
            <w:r w:rsidRPr="00EE5A87">
              <w:t>Technical names of system objects. These include report names, program names, transaction codes, table names, and key concepts of a programming language when they are surrounded by body text, for example, SELECT and INCLUDE.</w:t>
            </w:r>
          </w:p>
        </w:tc>
      </w:tr>
      <w:tr w:rsidR="00985A3A" w:rsidRPr="00EE5A87" w14:paraId="5BFCD33C" w14:textId="77777777" w:rsidTr="00505EBE">
        <w:tc>
          <w:tcPr>
            <w:tcW w:w="1554" w:type="dxa"/>
            <w:shd w:val="clear" w:color="auto" w:fill="F2F2F2"/>
          </w:tcPr>
          <w:p w14:paraId="5B3CC902" w14:textId="77777777" w:rsidR="00985A3A" w:rsidRPr="00EE5A87" w:rsidRDefault="00985A3A" w:rsidP="00025C46">
            <w:pPr>
              <w:rPr>
                <w:rStyle w:val="SAPMonospace"/>
              </w:rPr>
            </w:pPr>
            <w:r w:rsidRPr="00EE5A87">
              <w:rPr>
                <w:rStyle w:val="SAPMonospace"/>
              </w:rPr>
              <w:t>Example</w:t>
            </w:r>
          </w:p>
        </w:tc>
        <w:tc>
          <w:tcPr>
            <w:tcW w:w="11598" w:type="dxa"/>
            <w:shd w:val="clear" w:color="auto" w:fill="F2F2F2"/>
          </w:tcPr>
          <w:p w14:paraId="45F826FF" w14:textId="77777777" w:rsidR="00985A3A" w:rsidRPr="00EE5A87" w:rsidRDefault="00985A3A" w:rsidP="00025C46">
            <w:r w:rsidRPr="00EE5A87">
              <w:t>Output on the screen. This includes file and directory names and their paths, messages, names of variables and parameters, source text, and names of installation, upgrade and database tools.</w:t>
            </w:r>
          </w:p>
        </w:tc>
      </w:tr>
      <w:tr w:rsidR="00985A3A" w:rsidRPr="00EE5A87" w14:paraId="57C3E591" w14:textId="77777777" w:rsidTr="00505EBE">
        <w:tc>
          <w:tcPr>
            <w:tcW w:w="1554" w:type="dxa"/>
            <w:shd w:val="clear" w:color="auto" w:fill="auto"/>
          </w:tcPr>
          <w:p w14:paraId="0D409365" w14:textId="77777777" w:rsidR="00985A3A" w:rsidRPr="00EE5A87" w:rsidRDefault="00985A3A" w:rsidP="00025C46">
            <w:pPr>
              <w:rPr>
                <w:rStyle w:val="SAPEmphasis"/>
              </w:rPr>
            </w:pPr>
            <w:r w:rsidRPr="00EE5A87">
              <w:rPr>
                <w:rStyle w:val="SAPUserEntry"/>
              </w:rPr>
              <w:t>Example</w:t>
            </w:r>
          </w:p>
        </w:tc>
        <w:tc>
          <w:tcPr>
            <w:tcW w:w="11598" w:type="dxa"/>
            <w:shd w:val="clear" w:color="auto" w:fill="auto"/>
          </w:tcPr>
          <w:p w14:paraId="01634111" w14:textId="77777777" w:rsidR="00985A3A" w:rsidRPr="00EE5A87" w:rsidRDefault="00985A3A" w:rsidP="00025C46">
            <w:r w:rsidRPr="00EE5A87">
              <w:t>Exact user entry. These are words or characters that you enter in the system exactly as they appear in the documentation.</w:t>
            </w:r>
          </w:p>
        </w:tc>
      </w:tr>
      <w:tr w:rsidR="00985A3A" w:rsidRPr="00EE5A87" w14:paraId="4D391734" w14:textId="77777777" w:rsidTr="00505EBE">
        <w:tc>
          <w:tcPr>
            <w:tcW w:w="1554" w:type="dxa"/>
            <w:shd w:val="clear" w:color="auto" w:fill="F2F2F2"/>
          </w:tcPr>
          <w:p w14:paraId="114AD4F4" w14:textId="77777777" w:rsidR="00985A3A" w:rsidRPr="00EE5A87" w:rsidRDefault="00985A3A" w:rsidP="00025C46">
            <w:pPr>
              <w:rPr>
                <w:rStyle w:val="SAPUserEntry"/>
              </w:rPr>
            </w:pPr>
            <w:r w:rsidRPr="00EE5A87">
              <w:rPr>
                <w:rStyle w:val="SAPUserEntry"/>
              </w:rPr>
              <w:t>&lt;Example&gt;</w:t>
            </w:r>
          </w:p>
        </w:tc>
        <w:tc>
          <w:tcPr>
            <w:tcW w:w="11598" w:type="dxa"/>
            <w:shd w:val="clear" w:color="auto" w:fill="F2F2F2"/>
          </w:tcPr>
          <w:p w14:paraId="7ED85B72" w14:textId="77777777" w:rsidR="00985A3A" w:rsidRPr="00EE5A87" w:rsidRDefault="00985A3A" w:rsidP="00025C46">
            <w:r w:rsidRPr="00EE5A87">
              <w:t>Variable user entry. Angle brackets indicate that you replace these words and characters with appropriate entries to make entries in the system.</w:t>
            </w:r>
          </w:p>
        </w:tc>
      </w:tr>
      <w:tr w:rsidR="00985A3A" w:rsidRPr="00EE5A87" w14:paraId="44C44E64" w14:textId="77777777" w:rsidTr="00505EBE">
        <w:tc>
          <w:tcPr>
            <w:tcW w:w="1554" w:type="dxa"/>
            <w:shd w:val="clear" w:color="auto" w:fill="auto"/>
          </w:tcPr>
          <w:p w14:paraId="223C0A39" w14:textId="77777777" w:rsidR="00985A3A" w:rsidRPr="00EE5A87" w:rsidRDefault="00985A3A" w:rsidP="00025C46">
            <w:pPr>
              <w:rPr>
                <w:rStyle w:val="SAPKeyboard"/>
              </w:rPr>
            </w:pPr>
            <w:r w:rsidRPr="00EE5A87">
              <w:rPr>
                <w:rStyle w:val="SAPKeyboard"/>
              </w:rPr>
              <w:t>EXAMPLE</w:t>
            </w:r>
          </w:p>
        </w:tc>
        <w:tc>
          <w:tcPr>
            <w:tcW w:w="11598" w:type="dxa"/>
            <w:shd w:val="clear" w:color="auto" w:fill="auto"/>
          </w:tcPr>
          <w:p w14:paraId="7460E87F" w14:textId="77777777" w:rsidR="00985A3A" w:rsidRPr="00EE5A87" w:rsidRDefault="00985A3A" w:rsidP="00025C46">
            <w:r w:rsidRPr="00EE5A87">
              <w:t xml:space="preserve">Keys on the keyboard, for example, </w:t>
            </w:r>
            <w:r w:rsidRPr="00EE5A87">
              <w:rPr>
                <w:rStyle w:val="SAPKeyboard"/>
              </w:rPr>
              <w:t>F2</w:t>
            </w:r>
            <w:r w:rsidRPr="00EE5A87">
              <w:t xml:space="preserve"> or </w:t>
            </w:r>
            <w:r w:rsidRPr="00EE5A87">
              <w:rPr>
                <w:rStyle w:val="SAPKeyboard"/>
              </w:rPr>
              <w:t>ENTER</w:t>
            </w:r>
            <w:r w:rsidRPr="00EE5A87">
              <w:t>.</w:t>
            </w:r>
          </w:p>
        </w:tc>
      </w:tr>
    </w:tbl>
    <w:p w14:paraId="3A002EB7" w14:textId="77777777" w:rsidR="00985A3A" w:rsidRPr="00EE5A87" w:rsidRDefault="00985A3A" w:rsidP="00985A3A"/>
    <w:p w14:paraId="340CFAE6" w14:textId="77777777" w:rsidR="00985A3A" w:rsidRPr="00EE5A87" w:rsidRDefault="00985A3A" w:rsidP="00985A3A">
      <w:pPr>
        <w:spacing w:before="0" w:after="200" w:line="276" w:lineRule="auto"/>
      </w:pPr>
    </w:p>
    <w:p w14:paraId="710209EA" w14:textId="77777777" w:rsidR="00985A3A" w:rsidRPr="00EE5A87" w:rsidRDefault="00985A3A" w:rsidP="00985A3A">
      <w:pPr>
        <w:sectPr w:rsidR="00985A3A" w:rsidRPr="00EE5A87" w:rsidSect="00025C46">
          <w:footerReference w:type="even" r:id="rId27"/>
          <w:footerReference w:type="default" r:id="rId28"/>
          <w:footerReference w:type="first" r:id="rId29"/>
          <w:pgSz w:w="15842" w:h="12242" w:orient="landscape" w:code="1"/>
          <w:pgMar w:top="885" w:right="816" w:bottom="720" w:left="720" w:header="567" w:footer="397" w:gutter="0"/>
          <w:cols w:space="708"/>
          <w:docGrid w:linePitch="360"/>
        </w:sectPr>
      </w:pPr>
    </w:p>
    <w:tbl>
      <w:tblPr>
        <w:tblpPr w:leftFromText="142" w:rightFromText="142" w:vertAnchor="text" w:horzAnchor="margin" w:tblpXSpec="right" w:tblpY="-56"/>
        <w:tblOverlap w:val="never"/>
        <w:tblW w:w="3969" w:type="dxa"/>
        <w:tblCellMar>
          <w:top w:w="85" w:type="dxa"/>
          <w:left w:w="113" w:type="dxa"/>
          <w:bottom w:w="85" w:type="dxa"/>
          <w:right w:w="113" w:type="dxa"/>
        </w:tblCellMar>
        <w:tblLook w:val="0600" w:firstRow="0" w:lastRow="0" w:firstColumn="0" w:lastColumn="0" w:noHBand="1" w:noVBand="1"/>
      </w:tblPr>
      <w:tblGrid>
        <w:gridCol w:w="3969"/>
      </w:tblGrid>
      <w:tr w:rsidR="00985A3A" w:rsidRPr="00EE5A87" w14:paraId="107A4581" w14:textId="77777777" w:rsidTr="00505EBE">
        <w:trPr>
          <w:trHeight w:hRule="exact" w:val="227"/>
        </w:trPr>
        <w:tc>
          <w:tcPr>
            <w:tcW w:w="3969" w:type="dxa"/>
            <w:shd w:val="clear" w:color="auto" w:fill="000000"/>
            <w:tcMar>
              <w:top w:w="0" w:type="dxa"/>
              <w:bottom w:w="0" w:type="dxa"/>
            </w:tcMar>
          </w:tcPr>
          <w:p w14:paraId="76435755" w14:textId="77777777" w:rsidR="00985A3A" w:rsidRPr="00EE5A87" w:rsidRDefault="00985A3A" w:rsidP="00505EBE"/>
        </w:tc>
      </w:tr>
      <w:tr w:rsidR="00985A3A" w:rsidRPr="00EE5A87" w14:paraId="65628159" w14:textId="77777777" w:rsidTr="00505EBE">
        <w:trPr>
          <w:trHeight w:hRule="exact" w:val="1134"/>
        </w:trPr>
        <w:tc>
          <w:tcPr>
            <w:tcW w:w="3969" w:type="dxa"/>
            <w:shd w:val="clear" w:color="auto" w:fill="FFFFFF"/>
          </w:tcPr>
          <w:p w14:paraId="3DC90F73" w14:textId="77777777" w:rsidR="00985A3A" w:rsidRPr="00EE5A87" w:rsidRDefault="00985A3A" w:rsidP="00505EBE">
            <w:pPr>
              <w:pStyle w:val="SAPLastPageGray"/>
              <w:rPr>
                <w:lang w:val="en-US"/>
              </w:rPr>
            </w:pPr>
            <w:r w:rsidRPr="00EE5A87">
              <w:rPr>
                <w:lang w:val="en-US"/>
              </w:rPr>
              <w:t>www.sap.com/contactsap</w:t>
            </w:r>
          </w:p>
        </w:tc>
      </w:tr>
      <w:tr w:rsidR="00985A3A" w:rsidRPr="00EE5A87" w14:paraId="2F16940C" w14:textId="77777777" w:rsidTr="00505EBE">
        <w:trPr>
          <w:trHeight w:val="8902"/>
        </w:trPr>
        <w:tc>
          <w:tcPr>
            <w:tcW w:w="3969" w:type="dxa"/>
            <w:shd w:val="clear" w:color="auto" w:fill="FFFFFF"/>
            <w:vAlign w:val="bottom"/>
          </w:tcPr>
          <w:p w14:paraId="0F09139E" w14:textId="5FB542CC" w:rsidR="00985A3A" w:rsidRPr="00EE5A87" w:rsidRDefault="00BD7C5A" w:rsidP="00505EBE">
            <w:pPr>
              <w:pStyle w:val="SAPLastPageNormal"/>
              <w:rPr>
                <w:lang w:val="en-US"/>
              </w:rPr>
            </w:pPr>
            <w:bookmarkStart w:id="1192" w:name="copyright"/>
            <w:r>
              <w:rPr>
                <w:lang w:val="en-US"/>
              </w:rPr>
              <w:t>© 2018</w:t>
            </w:r>
            <w:r w:rsidR="00985A3A" w:rsidRPr="00EE5A87">
              <w:rPr>
                <w:lang w:val="en-US"/>
              </w:rPr>
              <w:t xml:space="preserve"> SAP SE or an SAP affiliate company. All rights reserved.</w:t>
            </w:r>
            <w:bookmarkEnd w:id="1192"/>
          </w:p>
          <w:p w14:paraId="6A425788" w14:textId="77777777" w:rsidR="00985A3A" w:rsidRPr="00EE5A87" w:rsidRDefault="00985A3A" w:rsidP="00505EBE">
            <w:pPr>
              <w:pStyle w:val="SAPLastPageNormal"/>
              <w:rPr>
                <w:lang w:val="en-US"/>
              </w:rPr>
            </w:pPr>
            <w:bookmarkStart w:id="1193" w:name="copyright_fulltext"/>
            <w:r w:rsidRPr="00EE5A87">
              <w:rPr>
                <w:lang w:val="en-US"/>
              </w:rPr>
              <w:t>No part of this publication may be reproduced or transmitted in any form or for any purpose without the express permission of SAP SE or an SAP affiliate company.</w:t>
            </w:r>
          </w:p>
          <w:p w14:paraId="0E24F305" w14:textId="77777777" w:rsidR="00985A3A" w:rsidRPr="00EE5A87" w:rsidRDefault="00985A3A" w:rsidP="00505EBE">
            <w:pPr>
              <w:pStyle w:val="SAPLastPageNormal"/>
              <w:rPr>
                <w:lang w:val="en-US"/>
              </w:rPr>
            </w:pPr>
            <w:r w:rsidRPr="00EE5A87">
              <w:rPr>
                <w:lang w:val="en-US"/>
              </w:rPr>
              <w:t xml:space="preserve">SAP and other SAP products and services mentioned herein as well as their respective logos are trademarks or registered trademarks of SAP SE (or an SAP affiliate company) in Germany and other countries. Please see </w:t>
            </w:r>
            <w:r w:rsidR="00DF32A8">
              <w:fldChar w:fldCharType="begin"/>
            </w:r>
            <w:r w:rsidR="00DF32A8" w:rsidRPr="006A1847">
              <w:rPr>
                <w:lang w:val="en-US"/>
                <w:rPrChange w:id="1194" w:author="Author" w:date="2018-01-22T13:32:00Z">
                  <w:rPr/>
                </w:rPrChange>
              </w:rPr>
              <w:instrText xml:space="preserve"> HYPERLINK "http://global.sap.com/corporate-en/legal/copyright/index.epx" \l "trademark" </w:instrText>
            </w:r>
            <w:r w:rsidR="00DF32A8">
              <w:fldChar w:fldCharType="separate"/>
            </w:r>
            <w:r w:rsidRPr="00EE5A87">
              <w:rPr>
                <w:rStyle w:val="Hyperlink"/>
                <w:rFonts w:cs="Arial"/>
                <w:sz w:val="12"/>
                <w:lang w:val="en-US"/>
              </w:rPr>
              <w:t>http://global.sap.com/corporate-en/legal/copyright/index.epx#trademark</w:t>
            </w:r>
            <w:r w:rsidR="00DF32A8">
              <w:rPr>
                <w:rStyle w:val="Hyperlink"/>
                <w:rFonts w:cs="Arial"/>
                <w:sz w:val="12"/>
                <w:lang w:val="en-US"/>
              </w:rPr>
              <w:fldChar w:fldCharType="end"/>
            </w:r>
            <w:r w:rsidRPr="00EE5A87">
              <w:rPr>
                <w:lang w:val="en-US"/>
              </w:rPr>
              <w:t xml:space="preserve"> for additional trademark information and notices.</w:t>
            </w:r>
          </w:p>
          <w:p w14:paraId="3A8BCEE6" w14:textId="77777777" w:rsidR="00985A3A" w:rsidRPr="00EE5A87" w:rsidRDefault="00985A3A" w:rsidP="00505EBE">
            <w:pPr>
              <w:pStyle w:val="SAPLastPageNormal"/>
              <w:rPr>
                <w:lang w:val="en-US"/>
              </w:rPr>
            </w:pPr>
            <w:r w:rsidRPr="00EE5A87">
              <w:rPr>
                <w:lang w:val="en-US"/>
              </w:rPr>
              <w:t>Some software products marketed by SAP SE and its distributors contain proprietary software components of other software vendors.</w:t>
            </w:r>
          </w:p>
          <w:p w14:paraId="208D1D5B" w14:textId="77777777" w:rsidR="00985A3A" w:rsidRPr="00EE5A87" w:rsidRDefault="00985A3A" w:rsidP="00505EBE">
            <w:pPr>
              <w:pStyle w:val="SAPLastPageNormal"/>
              <w:rPr>
                <w:lang w:val="en-US"/>
              </w:rPr>
            </w:pPr>
            <w:r w:rsidRPr="00EE5A87">
              <w:rPr>
                <w:lang w:val="en-US"/>
              </w:rPr>
              <w:t>National product specifications may vary.</w:t>
            </w:r>
          </w:p>
          <w:p w14:paraId="3F3D9ED3" w14:textId="5B51DB80" w:rsidR="00985A3A" w:rsidRPr="00EE5A87" w:rsidRDefault="00985A3A" w:rsidP="00505EBE">
            <w:pPr>
              <w:pStyle w:val="SAPLastPageNormal"/>
              <w:rPr>
                <w:lang w:val="en-US"/>
              </w:rPr>
            </w:pPr>
            <w:r w:rsidRPr="00EE5A87">
              <w:rPr>
                <w:lang w:val="en-US"/>
              </w:rPr>
              <w:t xml:space="preserve">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 </w:t>
            </w:r>
          </w:p>
          <w:p w14:paraId="3A02ED67" w14:textId="77777777" w:rsidR="00985A3A" w:rsidRPr="00EE5A87" w:rsidRDefault="00985A3A" w:rsidP="00505EBE">
            <w:pPr>
              <w:pStyle w:val="SAPLastPageNormal"/>
              <w:rPr>
                <w:lang w:val="en-US"/>
              </w:rPr>
            </w:pPr>
            <w:r w:rsidRPr="00EE5A87">
              <w:rPr>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bookmarkEnd w:id="1193"/>
          </w:p>
          <w:p w14:paraId="1D5A5FB6" w14:textId="77777777" w:rsidR="00985A3A" w:rsidRPr="00EE5A87" w:rsidRDefault="00985A3A" w:rsidP="00505EBE">
            <w:pPr>
              <w:pStyle w:val="SAPMaterialNumber"/>
            </w:pPr>
          </w:p>
        </w:tc>
      </w:tr>
    </w:tbl>
    <w:p w14:paraId="103A5C6A" w14:textId="77777777" w:rsidR="00985A3A" w:rsidRPr="004E5332" w:rsidRDefault="004C0E9A" w:rsidP="00985A3A">
      <w:pPr>
        <w:pStyle w:val="SAPLastPageNormal"/>
        <w:rPr>
          <w:lang w:val="en-US"/>
        </w:rPr>
      </w:pPr>
      <w:r w:rsidRPr="00EE5A87">
        <w:rPr>
          <w:noProof/>
          <w:lang w:val="en-US"/>
        </w:rPr>
        <w:drawing>
          <wp:anchor distT="0" distB="0" distL="114300" distR="114300" simplePos="0" relativeHeight="251657728" behindDoc="0" locked="1" layoutInCell="1" allowOverlap="1" wp14:anchorId="5F2A156C" wp14:editId="6C84B22A">
            <wp:simplePos x="0" y="0"/>
            <wp:positionH relativeFrom="page">
              <wp:posOffset>706755</wp:posOffset>
            </wp:positionH>
            <wp:positionV relativeFrom="page">
              <wp:posOffset>6769100</wp:posOffset>
            </wp:positionV>
            <wp:extent cx="579120" cy="283845"/>
            <wp:effectExtent l="0" t="0" r="0" b="1905"/>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F80FFF" w14:textId="77777777" w:rsidR="00FE7361" w:rsidRPr="004E5332" w:rsidRDefault="00FE7361"/>
    <w:sectPr w:rsidR="00FE7361" w:rsidRPr="004E5332" w:rsidSect="00025C46">
      <w:headerReference w:type="default" r:id="rId31"/>
      <w:footerReference w:type="default" r:id="rId32"/>
      <w:headerReference w:type="first" r:id="rId33"/>
      <w:footerReference w:type="first" r:id="rId34"/>
      <w:type w:val="evenPage"/>
      <w:pgSz w:w="15842" w:h="12242" w:orient="landscape" w:code="1"/>
      <w:pgMar w:top="720" w:right="720" w:bottom="720" w:left="720" w:header="397" w:footer="28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0" w:author="Author" w:date="2018-03-06T09:02:00Z" w:initials="A">
    <w:p w14:paraId="60D10BE5" w14:textId="0CA4988A" w:rsidR="00166D5D" w:rsidRDefault="00166D5D">
      <w:pPr>
        <w:pStyle w:val="CommentText"/>
      </w:pPr>
      <w:r>
        <w:rPr>
          <w:rStyle w:val="CommentReference"/>
        </w:rPr>
        <w:annotationRef/>
      </w:r>
      <w:r>
        <w:t>MONICA: delete, is XX version</w:t>
      </w:r>
      <w:bookmarkStart w:id="242" w:name="_GoBack"/>
      <w:bookmarkEnd w:id="242"/>
    </w:p>
  </w:comment>
  <w:comment w:id="291" w:author="Author" w:date="2018-02-27T17:41:00Z" w:initials="A">
    <w:p w14:paraId="7957B290" w14:textId="0C109C80" w:rsidR="00957CA9" w:rsidRPr="00957CA9" w:rsidRDefault="00957CA9">
      <w:pPr>
        <w:pStyle w:val="CommentText"/>
        <w:rPr>
          <w:lang w:val="de-DE"/>
        </w:rPr>
      </w:pPr>
      <w:r>
        <w:rPr>
          <w:rStyle w:val="CommentReference"/>
        </w:rPr>
        <w:annotationRef/>
      </w:r>
      <w:r w:rsidRPr="00957CA9">
        <w:rPr>
          <w:b/>
          <w:lang w:val="de-DE"/>
        </w:rPr>
        <w:t>MONICA</w:t>
      </w:r>
      <w:r w:rsidRPr="00957CA9">
        <w:rPr>
          <w:lang w:val="de-DE"/>
        </w:rPr>
        <w:t>: da das scope item ein XX ist, könnte es theoretisch auch von anderen Ländern benutzt werden.</w:t>
      </w:r>
      <w:r w:rsidR="00B226EF">
        <w:rPr>
          <w:lang w:val="de-DE"/>
        </w:rPr>
        <w:t xml:space="preserve"> Daher gar nicht auf country specific sachen hinweisen</w:t>
      </w:r>
    </w:p>
  </w:comment>
  <w:comment w:id="425" w:author="Author" w:date="2018-02-27T17:41:00Z" w:initials="A">
    <w:p w14:paraId="2EC0246F" w14:textId="5B1BE2D5" w:rsidR="00957CA9" w:rsidRPr="00957CA9" w:rsidRDefault="00957CA9">
      <w:pPr>
        <w:pStyle w:val="CommentText"/>
      </w:pPr>
      <w:r w:rsidRPr="00957CA9">
        <w:rPr>
          <w:rStyle w:val="CommentReference"/>
          <w:b/>
        </w:rPr>
        <w:annotationRef/>
      </w:r>
      <w:r w:rsidRPr="00957CA9">
        <w:rPr>
          <w:b/>
          <w:lang w:val="de-DE"/>
        </w:rPr>
        <w:t>MONICA</w:t>
      </w:r>
      <w:r w:rsidRPr="00957CA9">
        <w:rPr>
          <w:lang w:val="de-DE"/>
        </w:rPr>
        <w:t xml:space="preserve">: </w:t>
      </w:r>
      <w:r>
        <w:rPr>
          <w:lang w:val="de-DE"/>
        </w:rPr>
        <w:t xml:space="preserve">da das Core nicht unbedingt von uns kommt, würde ich gar keine Werte angeben. </w:t>
      </w:r>
      <w:r w:rsidRPr="00957CA9">
        <w:t xml:space="preserve">Einfach sagen </w:t>
      </w:r>
      <w:r>
        <w:t>“</w:t>
      </w:r>
      <w:r w:rsidRPr="00EE5A87">
        <w:rPr>
          <w:lang w:eastAsia="de-DE"/>
        </w:rPr>
        <w:t xml:space="preserve">Employees with an </w:t>
      </w:r>
      <w:r w:rsidRPr="00957CA9">
        <w:rPr>
          <w:rStyle w:val="SAPScreenElement"/>
        </w:rPr>
        <w:t>Employee Class</w:t>
      </w:r>
      <w:r w:rsidRPr="00957CA9">
        <w:rPr>
          <w:lang w:eastAsia="de-DE"/>
        </w:rPr>
        <w:t xml:space="preserve"> appropriate for apprentices</w:t>
      </w:r>
      <w:r w:rsidRPr="00EE5A87">
        <w:rPr>
          <w:lang w:eastAsia="de-DE"/>
        </w:rPr>
        <w:t xml:space="preserve"> must have been hired (or rehired) and already exist in the system</w:t>
      </w:r>
      <w:r>
        <w:rPr>
          <w:lang w:eastAsia="de-DE"/>
        </w:rPr>
        <w:t>”</w:t>
      </w:r>
    </w:p>
  </w:comment>
  <w:comment w:id="433" w:author="Author" w:date="2018-02-27T17:39:00Z" w:initials="A">
    <w:p w14:paraId="12590C30" w14:textId="743D3D48" w:rsidR="00957CA9" w:rsidRPr="00957CA9" w:rsidRDefault="00957CA9">
      <w:pPr>
        <w:pStyle w:val="CommentText"/>
        <w:rPr>
          <w:lang w:val="de-DE"/>
        </w:rPr>
      </w:pPr>
      <w:r w:rsidRPr="00957CA9">
        <w:rPr>
          <w:rStyle w:val="CommentReference"/>
          <w:b/>
        </w:rPr>
        <w:annotationRef/>
      </w:r>
      <w:r w:rsidRPr="00957CA9">
        <w:rPr>
          <w:b/>
          <w:lang w:val="de-DE"/>
        </w:rPr>
        <w:t>MONICA</w:t>
      </w:r>
      <w:r w:rsidRPr="00957CA9">
        <w:rPr>
          <w:lang w:val="de-DE"/>
        </w:rPr>
        <w:t>: ich hab apprentice aus dem FJ0 rausgenommen.</w:t>
      </w:r>
      <w:r>
        <w:rPr>
          <w:lang w:val="de-DE"/>
        </w:rPr>
        <w:t xml:space="preserve"> Weil es zu unübersichtlich mit modular appropach wird. Daher den Kommentra löschen.</w:t>
      </w:r>
    </w:p>
  </w:comment>
  <w:comment w:id="441" w:author="Author" w:date="2018-02-27T17:44:00Z" w:initials="A">
    <w:p w14:paraId="4AF01DAE" w14:textId="77777777" w:rsidR="00957CA9" w:rsidRDefault="00957CA9">
      <w:pPr>
        <w:pStyle w:val="CommentText"/>
        <w:rPr>
          <w:lang w:val="de-DE"/>
        </w:rPr>
      </w:pPr>
      <w:r>
        <w:rPr>
          <w:rStyle w:val="CommentReference"/>
        </w:rPr>
        <w:annotationRef/>
      </w:r>
      <w:r w:rsidRPr="00957CA9">
        <w:rPr>
          <w:b/>
          <w:lang w:val="de-DE"/>
        </w:rPr>
        <w:t>MONICA</w:t>
      </w:r>
      <w:r w:rsidRPr="00957CA9">
        <w:rPr>
          <w:lang w:val="de-DE"/>
        </w:rPr>
        <w:t>: ich hab apprentice aus dem FJ0 rausgenommen.</w:t>
      </w:r>
      <w:r>
        <w:rPr>
          <w:lang w:val="de-DE"/>
        </w:rPr>
        <w:t xml:space="preserve"> Weil es zu unübersichtlich mit modular appropach wird. Daher die Note löschen. Zumal ja eh beschrieben wird, wie man die relationship anzulegen hat. </w:t>
      </w:r>
    </w:p>
    <w:p w14:paraId="728120D3" w14:textId="486182EA" w:rsidR="00957CA9" w:rsidRPr="00957CA9" w:rsidRDefault="00957CA9">
      <w:pPr>
        <w:pStyle w:val="CommentText"/>
        <w:rPr>
          <w:lang w:val="de-DE"/>
        </w:rPr>
      </w:pPr>
      <w:r>
        <w:rPr>
          <w:lang w:val="de-DE"/>
        </w:rPr>
        <w:t xml:space="preserve">PS: ich habe auch die referenz zu FJ1 im 1Z8 entfernt </w:t>
      </w:r>
      <w:r w:rsidRPr="00957CA9">
        <w:rPr>
          <w:lang w:val="de-DE"/>
        </w:rPr>
        <w:sym w:font="Wingdings" w:char="F04A"/>
      </w:r>
    </w:p>
  </w:comment>
  <w:comment w:id="467" w:author="Author" w:date="2018-02-27T17:47:00Z" w:initials="A">
    <w:p w14:paraId="5118C584" w14:textId="320511F1" w:rsidR="00957CA9" w:rsidRPr="00957CA9" w:rsidRDefault="00957CA9">
      <w:pPr>
        <w:pStyle w:val="CommentText"/>
        <w:rPr>
          <w:lang w:val="de-DE"/>
        </w:rPr>
      </w:pPr>
      <w:r>
        <w:rPr>
          <w:rStyle w:val="CommentReference"/>
        </w:rPr>
        <w:annotationRef/>
      </w:r>
      <w:r w:rsidRPr="00957CA9">
        <w:rPr>
          <w:b/>
          <w:lang w:val="de-DE"/>
        </w:rPr>
        <w:t>MONICA</w:t>
      </w:r>
      <w:r w:rsidRPr="00957CA9">
        <w:rPr>
          <w:lang w:val="de-DE"/>
        </w:rPr>
        <w:t xml:space="preserve">: kann von anderen Ländern auch genutzt werden. </w:t>
      </w:r>
      <w:r>
        <w:rPr>
          <w:lang w:val="de-DE"/>
        </w:rPr>
        <w:t>In meinen XX hab ich auch keine konkreten Länder erwähnt</w:t>
      </w:r>
      <w:r w:rsidR="00B226EF">
        <w:rPr>
          <w:lang w:val="de-DE"/>
        </w:rPr>
        <w:t>. Daher löschen</w:t>
      </w:r>
    </w:p>
  </w:comment>
  <w:comment w:id="598" w:author="Author" w:date="2018-02-27T17:49:00Z" w:initials="A">
    <w:p w14:paraId="5116111C" w14:textId="4CE33CC8" w:rsidR="00CA2792" w:rsidRPr="00CA2792" w:rsidRDefault="00CA2792">
      <w:pPr>
        <w:pStyle w:val="CommentText"/>
        <w:rPr>
          <w:lang w:val="de-DE"/>
        </w:rPr>
      </w:pPr>
      <w:r>
        <w:rPr>
          <w:rStyle w:val="CommentReference"/>
        </w:rPr>
        <w:annotationRef/>
      </w:r>
      <w:r w:rsidRPr="00CA2792">
        <w:rPr>
          <w:b/>
          <w:lang w:val="de-DE"/>
        </w:rPr>
        <w:t>MONICA</w:t>
      </w:r>
      <w:r w:rsidRPr="00CA2792">
        <w:rPr>
          <w:lang w:val="de-DE"/>
        </w:rPr>
        <w:t xml:space="preserve">: irgendwie einbinden, dass wenn das CSO von der SAP Best PRactces kommt. </w:t>
      </w:r>
      <w:r>
        <w:rPr>
          <w:lang w:val="de-DE"/>
        </w:rPr>
        <w:t>Julia hatte da auf einer folie „blabla content deployed with SAP Best Practices“.</w:t>
      </w:r>
    </w:p>
  </w:comment>
  <w:comment w:id="648" w:author="Author" w:date="2018-01-22T13:53:00Z" w:initials="A">
    <w:p w14:paraId="7E95C9C0" w14:textId="77777777" w:rsidR="00957CA9" w:rsidRPr="00E22A18" w:rsidRDefault="00957CA9">
      <w:pPr>
        <w:pStyle w:val="CommentText"/>
        <w:rPr>
          <w:lang w:val="de-DE"/>
        </w:rPr>
      </w:pPr>
      <w:r w:rsidRPr="00DC784D">
        <w:rPr>
          <w:rStyle w:val="CommentReference"/>
          <w:highlight w:val="yellow"/>
        </w:rPr>
        <w:annotationRef/>
      </w:r>
      <w:r w:rsidRPr="00E22A18">
        <w:rPr>
          <w:lang w:val="de-DE"/>
        </w:rPr>
        <w:t>Tessa 22.01.2018</w:t>
      </w:r>
    </w:p>
    <w:p w14:paraId="53948B0C" w14:textId="77C290A6" w:rsidR="00957CA9" w:rsidRPr="00DC784D" w:rsidRDefault="00957CA9">
      <w:pPr>
        <w:pStyle w:val="CommentText"/>
        <w:rPr>
          <w:lang w:val="de-DE"/>
        </w:rPr>
      </w:pPr>
      <w:r w:rsidRPr="00E22A18">
        <w:rPr>
          <w:lang w:val="de-DE"/>
        </w:rPr>
        <w:t>testen, ob die Meldung kommt oder nicht !</w:t>
      </w:r>
    </w:p>
  </w:comment>
  <w:comment w:id="649" w:author="Author" w:date="2018-01-25T13:24:00Z" w:initials="A">
    <w:p w14:paraId="087ED77D" w14:textId="77777777" w:rsidR="00957CA9" w:rsidRPr="00744899" w:rsidRDefault="00957CA9">
      <w:pPr>
        <w:pStyle w:val="CommentText"/>
        <w:rPr>
          <w:lang w:val="de-DE"/>
        </w:rPr>
      </w:pPr>
      <w:r>
        <w:rPr>
          <w:rStyle w:val="CommentReference"/>
        </w:rPr>
        <w:annotationRef/>
      </w:r>
      <w:r w:rsidRPr="00744899">
        <w:rPr>
          <w:lang w:val="de-DE"/>
        </w:rPr>
        <w:t>25.01.</w:t>
      </w:r>
    </w:p>
    <w:p w14:paraId="46D5FCD0" w14:textId="35D54238" w:rsidR="00957CA9" w:rsidRPr="00744899" w:rsidRDefault="00957CA9">
      <w:pPr>
        <w:pStyle w:val="CommentText"/>
        <w:rPr>
          <w:lang w:val="de-DE"/>
        </w:rPr>
      </w:pPr>
      <w:r w:rsidRPr="00744899">
        <w:rPr>
          <w:lang w:val="de-DE"/>
        </w:rPr>
        <w:t>ja, kommt – bleibt drin</w:t>
      </w:r>
    </w:p>
  </w:comment>
  <w:comment w:id="652" w:author="Author" w:date="2018-01-25T13:38:00Z" w:initials="A">
    <w:p w14:paraId="22F745BD" w14:textId="77777777" w:rsidR="00957CA9" w:rsidRPr="002F6932" w:rsidRDefault="00957CA9">
      <w:pPr>
        <w:pStyle w:val="CommentText"/>
        <w:rPr>
          <w:lang w:val="de-DE"/>
        </w:rPr>
      </w:pPr>
      <w:r>
        <w:rPr>
          <w:rStyle w:val="CommentReference"/>
        </w:rPr>
        <w:annotationRef/>
      </w:r>
      <w:r w:rsidRPr="002F6932">
        <w:rPr>
          <w:lang w:val="de-DE"/>
        </w:rPr>
        <w:t>Tessa 25.01.2018</w:t>
      </w:r>
    </w:p>
    <w:p w14:paraId="5631880B" w14:textId="77777777" w:rsidR="00957CA9" w:rsidRPr="002F6932" w:rsidRDefault="00957CA9">
      <w:pPr>
        <w:pStyle w:val="CommentText"/>
        <w:rPr>
          <w:highlight w:val="cyan"/>
          <w:lang w:val="de-DE"/>
        </w:rPr>
      </w:pPr>
      <w:r w:rsidRPr="002F6932">
        <w:rPr>
          <w:highlight w:val="cyan"/>
          <w:lang w:val="de-DE"/>
        </w:rPr>
        <w:t>ich kann 3 Apprentices nicht anlegen, weil sie nicht gefunden werden:</w:t>
      </w:r>
    </w:p>
    <w:p w14:paraId="26AAEF94" w14:textId="77777777" w:rsidR="00957CA9" w:rsidRPr="002F6932" w:rsidRDefault="00957CA9">
      <w:pPr>
        <w:pStyle w:val="CommentText"/>
        <w:rPr>
          <w:highlight w:val="cyan"/>
          <w:lang w:val="de-DE"/>
        </w:rPr>
      </w:pPr>
      <w:r w:rsidRPr="002F6932">
        <w:rPr>
          <w:highlight w:val="cyan"/>
          <w:lang w:val="de-DE"/>
        </w:rPr>
        <w:t>US Michael Schmidt</w:t>
      </w:r>
    </w:p>
    <w:p w14:paraId="50238701" w14:textId="77777777" w:rsidR="00957CA9" w:rsidRPr="002F6932" w:rsidRDefault="00957CA9">
      <w:pPr>
        <w:pStyle w:val="CommentText"/>
        <w:rPr>
          <w:highlight w:val="cyan"/>
          <w:lang w:val="de-DE"/>
        </w:rPr>
      </w:pPr>
      <w:r w:rsidRPr="002F6932">
        <w:rPr>
          <w:highlight w:val="cyan"/>
          <w:lang w:val="de-DE"/>
        </w:rPr>
        <w:t>AU Chris Taylor</w:t>
      </w:r>
    </w:p>
    <w:p w14:paraId="79708D7B" w14:textId="77777777" w:rsidR="00957CA9" w:rsidRPr="002F6932" w:rsidRDefault="00957CA9">
      <w:pPr>
        <w:pStyle w:val="CommentText"/>
        <w:rPr>
          <w:highlight w:val="cyan"/>
          <w:lang w:val="de-DE"/>
        </w:rPr>
      </w:pPr>
      <w:r w:rsidRPr="002F6932">
        <w:rPr>
          <w:highlight w:val="cyan"/>
          <w:lang w:val="de-DE"/>
        </w:rPr>
        <w:t>CN jmanager</w:t>
      </w:r>
    </w:p>
    <w:p w14:paraId="0A0E9F6D" w14:textId="77777777" w:rsidR="00957CA9" w:rsidRPr="002F6932" w:rsidRDefault="00957CA9">
      <w:pPr>
        <w:pStyle w:val="CommentText"/>
        <w:rPr>
          <w:highlight w:val="cyan"/>
          <w:lang w:val="de-DE"/>
        </w:rPr>
      </w:pPr>
    </w:p>
    <w:p w14:paraId="07A3F31E" w14:textId="10908F4A" w:rsidR="00957CA9" w:rsidRPr="002F6932" w:rsidRDefault="00957CA9">
      <w:pPr>
        <w:pStyle w:val="CommentText"/>
        <w:rPr>
          <w:lang w:val="de-DE"/>
        </w:rPr>
      </w:pPr>
      <w:r w:rsidRPr="002F6932">
        <w:rPr>
          <w:highlight w:val="cyan"/>
          <w:lang w:val="de-DE"/>
        </w:rPr>
        <w:t>WARUM NICHT ???</w:t>
      </w:r>
    </w:p>
  </w:comment>
  <w:comment w:id="701" w:author="Author" w:date="2018-01-25T13:58:00Z" w:initials="A">
    <w:p w14:paraId="56FED79B" w14:textId="77777777" w:rsidR="00957CA9" w:rsidRPr="00744899" w:rsidRDefault="00957CA9">
      <w:pPr>
        <w:pStyle w:val="CommentText"/>
        <w:rPr>
          <w:lang w:val="de-DE"/>
        </w:rPr>
      </w:pPr>
      <w:r w:rsidRPr="00744899">
        <w:rPr>
          <w:lang w:val="de-DE"/>
        </w:rPr>
        <w:t xml:space="preserve">Tessa </w:t>
      </w:r>
      <w:r>
        <w:rPr>
          <w:rStyle w:val="CommentReference"/>
        </w:rPr>
        <w:annotationRef/>
      </w:r>
      <w:r w:rsidRPr="00744899">
        <w:rPr>
          <w:lang w:val="de-DE"/>
        </w:rPr>
        <w:t>25.01.</w:t>
      </w:r>
    </w:p>
    <w:p w14:paraId="0714C449" w14:textId="13587EA0" w:rsidR="00957CA9" w:rsidRPr="003662D1" w:rsidRDefault="00957CA9">
      <w:pPr>
        <w:pStyle w:val="CommentText"/>
        <w:rPr>
          <w:lang w:val="de-DE"/>
        </w:rPr>
      </w:pPr>
      <w:r w:rsidRPr="003662D1">
        <w:rPr>
          <w:lang w:val="de-DE"/>
        </w:rPr>
        <w:t>es wird um 2 Monate verschoben !!!</w:t>
      </w:r>
    </w:p>
  </w:comment>
  <w:comment w:id="720" w:author="Author" w:date="2018-01-29T10:19:00Z" w:initials="A">
    <w:p w14:paraId="4ACF509E" w14:textId="77777777" w:rsidR="00957CA9" w:rsidRPr="0097451A" w:rsidRDefault="00957CA9">
      <w:pPr>
        <w:pStyle w:val="CommentText"/>
        <w:rPr>
          <w:highlight w:val="red"/>
          <w:lang w:val="de-DE"/>
        </w:rPr>
      </w:pPr>
      <w:r w:rsidRPr="0097451A">
        <w:rPr>
          <w:rStyle w:val="CommentReference"/>
          <w:highlight w:val="red"/>
        </w:rPr>
        <w:annotationRef/>
      </w:r>
      <w:r w:rsidRPr="0097451A">
        <w:rPr>
          <w:highlight w:val="red"/>
          <w:lang w:val="de-DE"/>
        </w:rPr>
        <w:t>Tessa 29.01.</w:t>
      </w:r>
    </w:p>
    <w:p w14:paraId="5E05DD40" w14:textId="6F049D63" w:rsidR="00957CA9" w:rsidRPr="0097451A" w:rsidRDefault="00957CA9">
      <w:pPr>
        <w:pStyle w:val="CommentText"/>
        <w:rPr>
          <w:highlight w:val="red"/>
          <w:lang w:val="de-DE"/>
        </w:rPr>
      </w:pPr>
      <w:r w:rsidRPr="0097451A">
        <w:rPr>
          <w:highlight w:val="red"/>
          <w:lang w:val="de-DE"/>
        </w:rPr>
        <w:t>das Sharing klappt nicht</w:t>
      </w:r>
    </w:p>
    <w:p w14:paraId="1F16D9C6" w14:textId="2D378C53" w:rsidR="00957CA9" w:rsidRPr="0097451A" w:rsidRDefault="00957CA9" w:rsidP="0097451A">
      <w:pPr>
        <w:pStyle w:val="CommentText"/>
        <w:numPr>
          <w:ilvl w:val="0"/>
          <w:numId w:val="44"/>
        </w:numPr>
        <w:rPr>
          <w:highlight w:val="red"/>
          <w:lang w:val="de-DE"/>
        </w:rPr>
      </w:pPr>
      <w:r w:rsidRPr="0097451A">
        <w:rPr>
          <w:highlight w:val="red"/>
          <w:lang w:val="de-DE"/>
        </w:rPr>
        <w:t>Save hängt sich auf</w:t>
      </w:r>
    </w:p>
    <w:p w14:paraId="37FD866B" w14:textId="77777777" w:rsidR="00957CA9" w:rsidRPr="0097451A" w:rsidRDefault="00957CA9">
      <w:pPr>
        <w:pStyle w:val="CommentText"/>
        <w:rPr>
          <w:highlight w:val="red"/>
          <w:lang w:val="de-DE"/>
        </w:rPr>
      </w:pPr>
      <w:r w:rsidRPr="0097451A">
        <w:rPr>
          <w:highlight w:val="red"/>
          <w:lang w:val="de-DE"/>
        </w:rPr>
        <w:t>Object definition V1.0 stimmt</w:t>
      </w:r>
    </w:p>
    <w:p w14:paraId="1E9DAC10" w14:textId="72D67DED" w:rsidR="00957CA9" w:rsidRPr="0097451A" w:rsidRDefault="00957CA9" w:rsidP="0097451A">
      <w:pPr>
        <w:pStyle w:val="CommentText"/>
        <w:numPr>
          <w:ilvl w:val="0"/>
          <w:numId w:val="44"/>
        </w:numPr>
        <w:rPr>
          <w:highlight w:val="red"/>
          <w:lang w:val="de-DE"/>
        </w:rPr>
      </w:pPr>
      <w:r w:rsidRPr="0097451A">
        <w:rPr>
          <w:highlight w:val="red"/>
          <w:lang w:val="de-DE"/>
        </w:rPr>
        <w:t>aber die Events können einzeln geshared werden</w:t>
      </w:r>
    </w:p>
  </w:comment>
  <w:comment w:id="781" w:author="Author" w:date="2018-01-25T13:58:00Z" w:initials="A">
    <w:p w14:paraId="155562E5" w14:textId="77777777" w:rsidR="00957CA9" w:rsidRPr="00744899" w:rsidRDefault="00957CA9" w:rsidP="0020385E">
      <w:pPr>
        <w:pStyle w:val="CommentText"/>
        <w:rPr>
          <w:lang w:val="de-DE"/>
        </w:rPr>
      </w:pPr>
      <w:r w:rsidRPr="00744899">
        <w:rPr>
          <w:lang w:val="de-DE"/>
        </w:rPr>
        <w:t xml:space="preserve">Tessa </w:t>
      </w:r>
      <w:r>
        <w:rPr>
          <w:rStyle w:val="CommentReference"/>
        </w:rPr>
        <w:annotationRef/>
      </w:r>
      <w:r w:rsidRPr="00744899">
        <w:rPr>
          <w:lang w:val="de-DE"/>
        </w:rPr>
        <w:t>25.01.</w:t>
      </w:r>
    </w:p>
    <w:p w14:paraId="07BFBB25" w14:textId="77777777" w:rsidR="00957CA9" w:rsidRPr="003662D1" w:rsidRDefault="00957CA9" w:rsidP="0020385E">
      <w:pPr>
        <w:pStyle w:val="CommentText"/>
        <w:rPr>
          <w:lang w:val="de-DE"/>
        </w:rPr>
      </w:pPr>
      <w:r w:rsidRPr="003662D1">
        <w:rPr>
          <w:lang w:val="de-DE"/>
        </w:rPr>
        <w:t>es wird um 2 Monate verschoben !!!</w:t>
      </w:r>
    </w:p>
  </w:comment>
  <w:comment w:id="789" w:author="Author" w:date="2018-01-29T10:48:00Z" w:initials="A">
    <w:p w14:paraId="2F6AE379" w14:textId="4A403B5A" w:rsidR="00957CA9" w:rsidRPr="006B5B29" w:rsidRDefault="00957CA9">
      <w:pPr>
        <w:pStyle w:val="CommentText"/>
        <w:rPr>
          <w:highlight w:val="red"/>
          <w:lang w:val="de-DE"/>
        </w:rPr>
      </w:pPr>
      <w:r>
        <w:rPr>
          <w:rStyle w:val="CommentReference"/>
        </w:rPr>
        <w:annotationRef/>
      </w:r>
      <w:r w:rsidRPr="006B5B29">
        <w:rPr>
          <w:highlight w:val="red"/>
          <w:lang w:val="de-DE"/>
        </w:rPr>
        <w:t>Tessa 29.01.18</w:t>
      </w:r>
    </w:p>
    <w:p w14:paraId="1D31C65C" w14:textId="7556A518" w:rsidR="00957CA9" w:rsidRPr="006B5B29" w:rsidRDefault="00957CA9">
      <w:pPr>
        <w:pStyle w:val="CommentText"/>
        <w:rPr>
          <w:lang w:val="de-DE"/>
        </w:rPr>
      </w:pPr>
      <w:r w:rsidRPr="006B5B29">
        <w:rPr>
          <w:highlight w:val="red"/>
          <w:lang w:val="de-DE"/>
        </w:rPr>
        <w:t>die section wird nicht angezeigt, wenn ich proxy as apprentice mache</w:t>
      </w:r>
    </w:p>
  </w:comment>
  <w:comment w:id="826" w:author="Author" w:date="2018-01-25T13:58:00Z" w:initials="A">
    <w:p w14:paraId="7BCE5D7E" w14:textId="77777777" w:rsidR="00957CA9" w:rsidRPr="00744899" w:rsidRDefault="00957CA9" w:rsidP="006B5B29">
      <w:pPr>
        <w:pStyle w:val="CommentText"/>
        <w:rPr>
          <w:lang w:val="de-DE"/>
        </w:rPr>
      </w:pPr>
      <w:r w:rsidRPr="00744899">
        <w:rPr>
          <w:lang w:val="de-DE"/>
        </w:rPr>
        <w:t xml:space="preserve">Tessa </w:t>
      </w:r>
      <w:r>
        <w:rPr>
          <w:rStyle w:val="CommentReference"/>
        </w:rPr>
        <w:annotationRef/>
      </w:r>
      <w:r w:rsidRPr="00744899">
        <w:rPr>
          <w:lang w:val="de-DE"/>
        </w:rPr>
        <w:t>25.01.</w:t>
      </w:r>
    </w:p>
    <w:p w14:paraId="36E59B77" w14:textId="77777777" w:rsidR="00957CA9" w:rsidRPr="003662D1" w:rsidRDefault="00957CA9" w:rsidP="006B5B29">
      <w:pPr>
        <w:pStyle w:val="CommentText"/>
        <w:rPr>
          <w:lang w:val="de-DE"/>
        </w:rPr>
      </w:pPr>
      <w:r w:rsidRPr="003662D1">
        <w:rPr>
          <w:lang w:val="de-DE"/>
        </w:rPr>
        <w:t>es wird um 2 Monate verschoben !!!</w:t>
      </w:r>
    </w:p>
  </w:comment>
  <w:comment w:id="827" w:author="Author" w:date="2018-01-29T10:46:00Z" w:initials="A">
    <w:p w14:paraId="169A24E9" w14:textId="7EDD5943" w:rsidR="00957CA9" w:rsidRPr="00166D5D" w:rsidRDefault="00957CA9">
      <w:pPr>
        <w:pStyle w:val="CommentText"/>
        <w:rPr>
          <w:lang w:val="de-DE"/>
        </w:rPr>
      </w:pPr>
      <w:r>
        <w:rPr>
          <w:rStyle w:val="CommentReference"/>
        </w:rPr>
        <w:annotationRef/>
      </w:r>
      <w:r w:rsidRPr="00166D5D">
        <w:rPr>
          <w:lang w:val="de-DE"/>
        </w:rPr>
        <w:t>HIER NICHT !!</w:t>
      </w:r>
    </w:p>
  </w:comment>
  <w:comment w:id="992" w:author="Author" w:date="2018-02-27T17:51:00Z" w:initials="A">
    <w:p w14:paraId="6C978FE7" w14:textId="2B64D737" w:rsidR="00CA2792" w:rsidRPr="00CA2792" w:rsidRDefault="00CA2792">
      <w:pPr>
        <w:pStyle w:val="CommentText"/>
        <w:rPr>
          <w:lang w:val="de-DE"/>
        </w:rPr>
      </w:pPr>
      <w:r>
        <w:rPr>
          <w:rStyle w:val="CommentReference"/>
        </w:rPr>
        <w:annotationRef/>
      </w:r>
      <w:r w:rsidRPr="00CA2792">
        <w:rPr>
          <w:b/>
          <w:lang w:val="de-DE"/>
        </w:rPr>
        <w:t>MONICA</w:t>
      </w:r>
      <w:r w:rsidRPr="00CA2792">
        <w:rPr>
          <w:lang w:val="de-DE"/>
        </w:rPr>
        <w:t>: würde das hier löschen, da Cor nicht unbedingt von uns kommt.</w:t>
      </w:r>
    </w:p>
  </w:comment>
  <w:comment w:id="1187" w:author="Author" w:date="2018-02-27T17:51:00Z" w:initials="A">
    <w:p w14:paraId="06BE1078" w14:textId="0A929010" w:rsidR="00CA2792" w:rsidRPr="00CA2792" w:rsidRDefault="00CA2792">
      <w:pPr>
        <w:pStyle w:val="CommentText"/>
        <w:rPr>
          <w:lang w:val="de-DE"/>
        </w:rPr>
      </w:pPr>
      <w:r>
        <w:rPr>
          <w:rStyle w:val="CommentReference"/>
        </w:rPr>
        <w:annotationRef/>
      </w:r>
      <w:r w:rsidRPr="00CA2792">
        <w:rPr>
          <w:b/>
          <w:lang w:val="de-DE"/>
        </w:rPr>
        <w:t>MONICA</w:t>
      </w:r>
      <w:r w:rsidRPr="00CA2792">
        <w:rPr>
          <w:lang w:val="de-DE"/>
        </w:rPr>
        <w:t xml:space="preserve">: ich habe versucht, dass bei meinen TS modularer aufzubauen. </w:t>
      </w:r>
      <w:r>
        <w:rPr>
          <w:lang w:val="de-DE"/>
        </w:rPr>
        <w:t>Guck z.B. bei 1Z8 nach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D10BE5" w15:done="0"/>
  <w15:commentEx w15:paraId="7957B290" w15:done="0"/>
  <w15:commentEx w15:paraId="2EC0246F" w15:done="0"/>
  <w15:commentEx w15:paraId="12590C30" w15:done="0"/>
  <w15:commentEx w15:paraId="728120D3" w15:done="0"/>
  <w15:commentEx w15:paraId="5118C584" w15:done="0"/>
  <w15:commentEx w15:paraId="5116111C" w15:done="0"/>
  <w15:commentEx w15:paraId="53948B0C" w15:done="0"/>
  <w15:commentEx w15:paraId="46D5FCD0" w15:paraIdParent="53948B0C" w15:done="0"/>
  <w15:commentEx w15:paraId="07A3F31E" w15:done="0"/>
  <w15:commentEx w15:paraId="0714C449" w15:done="0"/>
  <w15:commentEx w15:paraId="1E9DAC10" w15:done="0"/>
  <w15:commentEx w15:paraId="07BFBB25" w15:done="0"/>
  <w15:commentEx w15:paraId="1D31C65C" w15:done="0"/>
  <w15:commentEx w15:paraId="36E59B77" w15:done="0"/>
  <w15:commentEx w15:paraId="169A24E9" w15:paraIdParent="36E59B77" w15:done="0"/>
  <w15:commentEx w15:paraId="6C978FE7" w15:done="0"/>
  <w15:commentEx w15:paraId="06BE107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FCD3F" w14:textId="77777777" w:rsidR="00957CA9" w:rsidRDefault="00957CA9" w:rsidP="00985A3A">
      <w:pPr>
        <w:spacing w:before="0" w:after="0" w:line="240" w:lineRule="auto"/>
      </w:pPr>
      <w:r>
        <w:separator/>
      </w:r>
    </w:p>
  </w:endnote>
  <w:endnote w:type="continuationSeparator" w:id="0">
    <w:p w14:paraId="54D53C7D" w14:textId="77777777" w:rsidR="00957CA9" w:rsidRDefault="00957CA9" w:rsidP="00985A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panose1 w:val="02000503000000020004"/>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entonSans Bold">
    <w:panose1 w:val="02000803000000020004"/>
    <w:charset w:val="00"/>
    <w:family w:val="auto"/>
    <w:pitch w:val="variable"/>
    <w:sig w:usb0="A00002FF" w:usb1="5000A04B" w:usb2="00000000" w:usb3="00000000" w:csb0="0000019F" w:csb1="00000000"/>
  </w:font>
  <w:font w:name="SAPSerifRegular">
    <w:altName w:val="Times New Roman"/>
    <w:charset w:val="00"/>
    <w:family w:val="auto"/>
    <w:pitch w:val="variable"/>
    <w:sig w:usb0="00000001"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BentonSans Medium">
    <w:panose1 w:val="02000603000000020004"/>
    <w:charset w:val="00"/>
    <w:family w:val="auto"/>
    <w:pitch w:val="variable"/>
    <w:sig w:usb0="A00002FF" w:usb1="5000A04B" w:usb2="00000000" w:usb3="00000000" w:csb0="0000019F" w:csb1="00000000"/>
  </w:font>
  <w:font w:name="Cambria">
    <w:panose1 w:val="02040503050406030204"/>
    <w:charset w:val="00"/>
    <w:family w:val="roman"/>
    <w:pitch w:val="variable"/>
    <w:sig w:usb0="E00002FF" w:usb1="400004FF"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BentonSans Regular Italic">
    <w:panose1 w:val="0200050300000009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957CA9" w:rsidRPr="005D1853" w14:paraId="1F4309C4" w14:textId="77777777" w:rsidTr="00505EBE">
      <w:tc>
        <w:tcPr>
          <w:tcW w:w="567" w:type="dxa"/>
          <w:shd w:val="clear" w:color="auto" w:fill="auto"/>
          <w:vAlign w:val="bottom"/>
        </w:tcPr>
        <w:p w14:paraId="6E44CB28" w14:textId="77777777" w:rsidR="00957CA9" w:rsidRPr="00A57007" w:rsidRDefault="00957CA9" w:rsidP="00025C46">
          <w:pPr>
            <w:pStyle w:val="SAPFooterleft"/>
            <w:rPr>
              <w:rStyle w:val="SAPFooterPageNumber"/>
            </w:rPr>
          </w:pPr>
          <w:r w:rsidRPr="00A57007">
            <w:rPr>
              <w:rStyle w:val="SAPFooterPageNumber"/>
            </w:rPr>
            <w:fldChar w:fldCharType="begin"/>
          </w:r>
          <w:r w:rsidRPr="00A57007">
            <w:rPr>
              <w:rStyle w:val="SAPFooterPageNumber"/>
            </w:rPr>
            <w:instrText xml:space="preserve"> PAGE  \* Arabic  \* MERGEFORMAT </w:instrText>
          </w:r>
          <w:r w:rsidRPr="00A57007">
            <w:rPr>
              <w:rStyle w:val="SAPFooterPageNumber"/>
            </w:rPr>
            <w:fldChar w:fldCharType="separate"/>
          </w:r>
          <w:r>
            <w:rPr>
              <w:rStyle w:val="SAPFooterPageNumber"/>
              <w:noProof/>
            </w:rPr>
            <w:t>1</w:t>
          </w:r>
          <w:r w:rsidRPr="00A57007">
            <w:rPr>
              <w:rStyle w:val="SAPFooterPageNumber"/>
            </w:rPr>
            <w:fldChar w:fldCharType="end"/>
          </w:r>
        </w:p>
      </w:tc>
      <w:tc>
        <w:tcPr>
          <w:tcW w:w="3544" w:type="dxa"/>
          <w:shd w:val="clear" w:color="auto" w:fill="auto"/>
          <w:vAlign w:val="bottom"/>
        </w:tcPr>
        <w:p w14:paraId="6032B56A" w14:textId="77777777" w:rsidR="00957CA9" w:rsidRPr="00A57007" w:rsidRDefault="00B226EF" w:rsidP="00025C46">
          <w:pPr>
            <w:pStyle w:val="SAPFooterleft"/>
          </w:pPr>
          <w:fldSimple w:instr=" REF securitylevel \* MERGEFORMAT ">
            <w:r w:rsidR="00957CA9" w:rsidRPr="00472CAD">
              <w:rPr>
                <w:rStyle w:val="SAPFooterSecurityLevel"/>
              </w:rPr>
              <w:t>Customer</w:t>
            </w:r>
          </w:fldSimple>
          <w:r w:rsidR="00957CA9" w:rsidRPr="00FF7175">
            <w:rPr>
              <w:rStyle w:val="SAPFooterSecurityLevel"/>
            </w:rPr>
            <w:t xml:space="preserve"> </w:t>
          </w:r>
          <w:r w:rsidR="00957CA9" w:rsidRPr="00A57007">
            <w:br/>
          </w:r>
          <w:fldSimple w:instr=" REF copyright \* MERGEFORMAT ">
            <w:r w:rsidR="00957CA9">
              <w:t xml:space="preserve">© 2015 SAP </w:t>
            </w:r>
            <w:r w:rsidR="00957CA9" w:rsidRPr="001A58BA">
              <w:t>SE</w:t>
            </w:r>
            <w:r w:rsidR="00957CA9">
              <w:t xml:space="preserve"> or an SAP affiliate company</w:t>
            </w:r>
            <w:r w:rsidR="00957CA9" w:rsidRPr="00CD309F">
              <w:t>. All rights reserv</w:t>
            </w:r>
            <w:r w:rsidR="00957CA9">
              <w:t>ed.</w:t>
            </w:r>
          </w:fldSimple>
        </w:p>
      </w:tc>
      <w:tc>
        <w:tcPr>
          <w:tcW w:w="5245" w:type="dxa"/>
          <w:shd w:val="clear" w:color="auto" w:fill="auto"/>
          <w:vAlign w:val="bottom"/>
        </w:tcPr>
        <w:p w14:paraId="14669554" w14:textId="77777777" w:rsidR="00957CA9" w:rsidRDefault="00B226EF" w:rsidP="00025C46">
          <w:pPr>
            <w:pStyle w:val="SAPFooterright"/>
          </w:pPr>
          <w:fldSimple w:instr=" REF maintitle \* MERGEFORMAT ">
            <w:r w:rsidR="00957CA9" w:rsidRPr="00713B10">
              <w:t>Data Change Employee File</w:t>
            </w:r>
            <w:r w:rsidR="00957CA9">
              <w:t xml:space="preserve"> </w:t>
            </w:r>
          </w:fldSimple>
        </w:p>
        <w:p w14:paraId="3E7B679F" w14:textId="77777777" w:rsidR="00957CA9" w:rsidRPr="001B2C66" w:rsidRDefault="00B226EF" w:rsidP="00025C46">
          <w:pPr>
            <w:pStyle w:val="SAPFooterCurrentTopicRight"/>
          </w:pPr>
          <w:fldSimple w:instr=" STYLEREF &quot;SAP_Heading1NoNumber&quot; \l  \* MERGEFORMAT ">
            <w:r w:rsidR="00957CA9">
              <w:t>Typographic Conventions</w:t>
            </w:r>
          </w:fldSimple>
        </w:p>
      </w:tc>
    </w:tr>
  </w:tbl>
  <w:p w14:paraId="69DA7739" w14:textId="77777777" w:rsidR="00957CA9" w:rsidRPr="00E63F4C" w:rsidRDefault="00957CA9" w:rsidP="00025C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CellMar>
        <w:left w:w="0" w:type="dxa"/>
        <w:right w:w="0" w:type="dxa"/>
      </w:tblCellMar>
      <w:tblLook w:val="04A0" w:firstRow="1" w:lastRow="0" w:firstColumn="1" w:lastColumn="0" w:noHBand="0" w:noVBand="1"/>
    </w:tblPr>
    <w:tblGrid>
      <w:gridCol w:w="7374"/>
      <w:gridCol w:w="4983"/>
      <w:gridCol w:w="797"/>
    </w:tblGrid>
    <w:tr w:rsidR="00957CA9" w:rsidRPr="005D1853" w14:paraId="1CF1200C" w14:textId="77777777" w:rsidTr="00505EBE">
      <w:tc>
        <w:tcPr>
          <w:tcW w:w="5245" w:type="dxa"/>
          <w:shd w:val="clear" w:color="auto" w:fill="auto"/>
          <w:vAlign w:val="bottom"/>
        </w:tcPr>
        <w:p w14:paraId="4F9CFE76" w14:textId="71E7D251" w:rsidR="00957CA9" w:rsidRPr="001B2C66" w:rsidRDefault="00957CA9" w:rsidP="00025C46">
          <w:pPr>
            <w:pStyle w:val="SAPFooterleft"/>
          </w:pPr>
          <w:r>
            <w:t>Manage Apprentices (1ZC)</w:t>
          </w:r>
        </w:p>
        <w:p w14:paraId="54DAC783" w14:textId="6035799E" w:rsidR="00957CA9" w:rsidRPr="001B2C66" w:rsidRDefault="00B226EF" w:rsidP="00025C46">
          <w:pPr>
            <w:pStyle w:val="SAPFooterCurrentTopicLeft"/>
          </w:pPr>
          <w:fldSimple w:instr=" STYLEREF &quot;SAP_Heading1NoNumber&quot; \l  \* MERGEFORMAT ">
            <w:r w:rsidR="00166D5D">
              <w:rPr>
                <w:noProof/>
              </w:rPr>
              <w:t>Typographic Conventions</w:t>
            </w:r>
          </w:fldSimple>
        </w:p>
      </w:tc>
      <w:tc>
        <w:tcPr>
          <w:tcW w:w="3544" w:type="dxa"/>
          <w:shd w:val="clear" w:color="auto" w:fill="auto"/>
          <w:vAlign w:val="bottom"/>
        </w:tcPr>
        <w:p w14:paraId="6824D3D7" w14:textId="77777777" w:rsidR="00957CA9" w:rsidRPr="00FF7175" w:rsidRDefault="00957CA9" w:rsidP="00025C46">
          <w:pPr>
            <w:pStyle w:val="SAPFooterright"/>
            <w:rPr>
              <w:rStyle w:val="SAPFooterSecurityLevel"/>
            </w:rPr>
          </w:pPr>
          <w:r w:rsidRPr="00FF7175">
            <w:rPr>
              <w:rStyle w:val="SAPFooterSecurityLevel"/>
            </w:rPr>
            <w:t xml:space="preserve"> </w:t>
          </w:r>
          <w:fldSimple w:instr=" REF securitylevel \* MERGEFORMAT ">
            <w:r w:rsidRPr="00472CAD">
              <w:rPr>
                <w:rStyle w:val="SAPFooterSecurityLevel"/>
              </w:rPr>
              <w:t>Customer</w:t>
            </w:r>
          </w:fldSimple>
          <w:r w:rsidRPr="00FF7175">
            <w:rPr>
              <w:rStyle w:val="SAPFooterSecurityLevel"/>
            </w:rPr>
            <w:t xml:space="preserve"> </w:t>
          </w:r>
        </w:p>
        <w:p w14:paraId="67DFC47B" w14:textId="03F5DA6E" w:rsidR="00957CA9" w:rsidRPr="000456B0" w:rsidRDefault="00B226EF" w:rsidP="00025C46">
          <w:pPr>
            <w:pStyle w:val="SAPFooterright"/>
          </w:pPr>
          <w:fldSimple w:instr=" REF copyright \* MERGEFORMAT ">
            <w:r w:rsidR="00957CA9">
              <w:t xml:space="preserve">© 2018 SAP </w:t>
            </w:r>
            <w:r w:rsidR="00957CA9" w:rsidRPr="001A58BA">
              <w:t>SE</w:t>
            </w:r>
            <w:r w:rsidR="00957CA9">
              <w:t xml:space="preserve"> or an SAP affiliate company</w:t>
            </w:r>
            <w:r w:rsidR="00957CA9" w:rsidRPr="00CD309F">
              <w:t>. All rights reserv</w:t>
            </w:r>
            <w:r w:rsidR="00957CA9">
              <w:t>ed.</w:t>
            </w:r>
          </w:fldSimple>
          <w:r w:rsidR="00957CA9" w:rsidRPr="000456B0">
            <w:t xml:space="preserve"> </w:t>
          </w:r>
        </w:p>
      </w:tc>
      <w:tc>
        <w:tcPr>
          <w:tcW w:w="567" w:type="dxa"/>
          <w:shd w:val="clear" w:color="auto" w:fill="auto"/>
          <w:vAlign w:val="bottom"/>
        </w:tcPr>
        <w:p w14:paraId="0E8199AC" w14:textId="5817BE81" w:rsidR="00957CA9" w:rsidRPr="00AA10B2" w:rsidRDefault="00957CA9" w:rsidP="00025C46">
          <w:pPr>
            <w:pStyle w:val="SAPFooterright"/>
            <w:rPr>
              <w:rStyle w:val="SAPFooterPageNumber"/>
            </w:rPr>
          </w:pPr>
          <w:r w:rsidRPr="00AA10B2">
            <w:rPr>
              <w:rStyle w:val="SAPFooterPageNumber"/>
            </w:rPr>
            <w:fldChar w:fldCharType="begin"/>
          </w:r>
          <w:r w:rsidRPr="00AA10B2">
            <w:rPr>
              <w:rStyle w:val="SAPFooterPageNumber"/>
            </w:rPr>
            <w:instrText xml:space="preserve"> PAGE  \* Arabic  \* MERGEFORMAT </w:instrText>
          </w:r>
          <w:r w:rsidRPr="00AA10B2">
            <w:rPr>
              <w:rStyle w:val="SAPFooterPageNumber"/>
            </w:rPr>
            <w:fldChar w:fldCharType="separate"/>
          </w:r>
          <w:r w:rsidR="00166D5D">
            <w:rPr>
              <w:rStyle w:val="SAPFooterPageNumber"/>
            </w:rPr>
            <w:t>2</w:t>
          </w:r>
          <w:r w:rsidRPr="00AA10B2">
            <w:rPr>
              <w:rStyle w:val="SAPFooterPageNumber"/>
            </w:rPr>
            <w:fldChar w:fldCharType="end"/>
          </w:r>
        </w:p>
      </w:tc>
    </w:tr>
  </w:tbl>
  <w:p w14:paraId="6967278D" w14:textId="77777777" w:rsidR="00957CA9" w:rsidRPr="00E63F4C" w:rsidRDefault="00957CA9" w:rsidP="00025C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805" w:type="dxa"/>
      <w:tblLayout w:type="fixed"/>
      <w:tblCellMar>
        <w:left w:w="0" w:type="dxa"/>
        <w:right w:w="0" w:type="dxa"/>
      </w:tblCellMar>
      <w:tblLook w:val="04A0" w:firstRow="1" w:lastRow="0" w:firstColumn="1" w:lastColumn="0" w:noHBand="0" w:noVBand="1"/>
    </w:tblPr>
    <w:tblGrid>
      <w:gridCol w:w="801"/>
      <w:gridCol w:w="5004"/>
    </w:tblGrid>
    <w:tr w:rsidR="00957CA9" w:rsidRPr="00D779BD" w14:paraId="584A540D" w14:textId="77777777" w:rsidTr="00505EBE">
      <w:tc>
        <w:tcPr>
          <w:tcW w:w="801" w:type="dxa"/>
          <w:shd w:val="clear" w:color="auto" w:fill="auto"/>
          <w:vAlign w:val="bottom"/>
        </w:tcPr>
        <w:p w14:paraId="4BCB0D6A" w14:textId="77777777" w:rsidR="00957CA9" w:rsidRPr="00D779BD" w:rsidRDefault="00957CA9" w:rsidP="00025C46">
          <w:pPr>
            <w:pStyle w:val="SAPFooterleft"/>
            <w:rPr>
              <w:rStyle w:val="SAPFooterPageNumber"/>
            </w:rPr>
          </w:pPr>
        </w:p>
      </w:tc>
      <w:tc>
        <w:tcPr>
          <w:tcW w:w="5004" w:type="dxa"/>
          <w:shd w:val="clear" w:color="auto" w:fill="auto"/>
          <w:vAlign w:val="bottom"/>
        </w:tcPr>
        <w:p w14:paraId="47CE817C" w14:textId="77777777" w:rsidR="00957CA9" w:rsidRPr="00D779BD" w:rsidRDefault="00957CA9" w:rsidP="00025C46">
          <w:pPr>
            <w:pStyle w:val="SAPFooterleft"/>
          </w:pPr>
        </w:p>
      </w:tc>
    </w:tr>
  </w:tbl>
  <w:p w14:paraId="3687670B" w14:textId="77777777" w:rsidR="00957CA9" w:rsidRPr="00CD0E2F" w:rsidRDefault="00957CA9" w:rsidP="00025C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957CA9" w:rsidRPr="005D1853" w14:paraId="47A014A5" w14:textId="77777777" w:rsidTr="00505EBE">
      <w:tc>
        <w:tcPr>
          <w:tcW w:w="567" w:type="dxa"/>
          <w:shd w:val="clear" w:color="auto" w:fill="auto"/>
          <w:vAlign w:val="bottom"/>
        </w:tcPr>
        <w:p w14:paraId="32813523" w14:textId="77777777" w:rsidR="00957CA9" w:rsidRPr="004319A4" w:rsidRDefault="00957CA9" w:rsidP="00025C46">
          <w:pPr>
            <w:pStyle w:val="SAPFooterlef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noProof/>
            </w:rPr>
            <w:t>6</w:t>
          </w:r>
          <w:r w:rsidRPr="004319A4">
            <w:rPr>
              <w:rStyle w:val="SAPFooterPageNumber"/>
            </w:rPr>
            <w:fldChar w:fldCharType="end"/>
          </w:r>
        </w:p>
      </w:tc>
      <w:tc>
        <w:tcPr>
          <w:tcW w:w="3544" w:type="dxa"/>
          <w:shd w:val="clear" w:color="auto" w:fill="auto"/>
          <w:vAlign w:val="bottom"/>
        </w:tcPr>
        <w:p w14:paraId="21E04B3F" w14:textId="77777777" w:rsidR="00957CA9" w:rsidRPr="00860C35" w:rsidRDefault="00B226EF" w:rsidP="00025C46">
          <w:pPr>
            <w:pStyle w:val="SAPFooterleft"/>
          </w:pPr>
          <w:fldSimple w:instr=" REF securitylevel \* MERGEFORMAT " w:fldLock="1">
            <w:r w:rsidR="00957CA9" w:rsidRPr="001A58BA">
              <w:rPr>
                <w:rStyle w:val="SAPFooterSecurityLevel"/>
              </w:rPr>
              <w:t>Customer</w:t>
            </w:r>
          </w:fldSimple>
          <w:r w:rsidR="00957CA9" w:rsidRPr="00860C35">
            <w:rPr>
              <w:rStyle w:val="SAPFooterSecurityLevel"/>
            </w:rPr>
            <w:t xml:space="preserve"> </w:t>
          </w:r>
          <w:r w:rsidR="00957CA9" w:rsidRPr="00860C35">
            <w:br/>
          </w:r>
          <w:fldSimple w:instr=" REF copyright \* MERGEFORMAT ">
            <w:r w:rsidR="00957CA9">
              <w:t xml:space="preserve">© 2015 SAP </w:t>
            </w:r>
            <w:r w:rsidR="00957CA9" w:rsidRPr="001A58BA">
              <w:t>SE</w:t>
            </w:r>
            <w:r w:rsidR="00957CA9">
              <w:t xml:space="preserve"> or an SAP affiliate company</w:t>
            </w:r>
            <w:r w:rsidR="00957CA9" w:rsidRPr="00CD309F">
              <w:t>. All rights reserv</w:t>
            </w:r>
            <w:r w:rsidR="00957CA9">
              <w:t>ed.</w:t>
            </w:r>
          </w:fldSimple>
        </w:p>
      </w:tc>
      <w:tc>
        <w:tcPr>
          <w:tcW w:w="5245" w:type="dxa"/>
          <w:shd w:val="clear" w:color="auto" w:fill="auto"/>
          <w:vAlign w:val="bottom"/>
        </w:tcPr>
        <w:p w14:paraId="34B366F6" w14:textId="77777777" w:rsidR="00957CA9" w:rsidRDefault="00B226EF" w:rsidP="00025C46">
          <w:pPr>
            <w:pStyle w:val="SAPFooterright"/>
          </w:pPr>
          <w:fldSimple w:instr=" REF maintitle \* MERGEFORMAT ">
            <w:r w:rsidR="00957CA9" w:rsidRPr="00713B10">
              <w:t>Data Change Employee File</w:t>
            </w:r>
            <w:r w:rsidR="00957CA9">
              <w:t xml:space="preserve"> </w:t>
            </w:r>
          </w:fldSimple>
        </w:p>
        <w:p w14:paraId="6181B23F" w14:textId="77777777" w:rsidR="00957CA9" w:rsidRPr="001B2C66" w:rsidRDefault="00B226EF" w:rsidP="00025C46">
          <w:pPr>
            <w:pStyle w:val="SAPFooterCurrentTopicRight"/>
          </w:pPr>
          <w:fldSimple w:instr=" STYLEREF &quot;Heading 1&quot; \l \* MERGEFORMAT ">
            <w:r w:rsidR="00957CA9">
              <w:t>Appendix</w:t>
            </w:r>
          </w:fldSimple>
        </w:p>
      </w:tc>
    </w:tr>
  </w:tbl>
  <w:p w14:paraId="6344DE26" w14:textId="77777777" w:rsidR="00957CA9" w:rsidRPr="00E63F4C" w:rsidRDefault="00957CA9" w:rsidP="00025C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88" w:type="dxa"/>
      <w:tblCellMar>
        <w:left w:w="0" w:type="dxa"/>
        <w:right w:w="0" w:type="dxa"/>
      </w:tblCellMar>
      <w:tblLook w:val="04A0" w:firstRow="1" w:lastRow="0" w:firstColumn="1" w:lastColumn="0" w:noHBand="0" w:noVBand="1"/>
    </w:tblPr>
    <w:tblGrid>
      <w:gridCol w:w="8010"/>
      <w:gridCol w:w="5412"/>
      <w:gridCol w:w="866"/>
    </w:tblGrid>
    <w:tr w:rsidR="00957CA9" w:rsidRPr="005D1853" w14:paraId="15610347" w14:textId="77777777" w:rsidTr="00505EBE">
      <w:tc>
        <w:tcPr>
          <w:tcW w:w="5245" w:type="dxa"/>
          <w:shd w:val="clear" w:color="auto" w:fill="auto"/>
          <w:vAlign w:val="bottom"/>
        </w:tcPr>
        <w:p w14:paraId="1DC9C99D" w14:textId="1B3E5670" w:rsidR="00957CA9" w:rsidRDefault="00957CA9" w:rsidP="00025C46">
          <w:pPr>
            <w:pStyle w:val="SAPFooterleft"/>
          </w:pPr>
          <w:r>
            <w:t>Manage Apprentices (1ZC)</w:t>
          </w:r>
        </w:p>
        <w:p w14:paraId="614853BD" w14:textId="4A6349FB" w:rsidR="00957CA9" w:rsidRPr="001B2C66" w:rsidRDefault="00B226EF" w:rsidP="00025C46">
          <w:pPr>
            <w:pStyle w:val="SAPFooterCurrentTopicLeft"/>
          </w:pPr>
          <w:fldSimple w:instr=" STYLEREF &quot;Heading 1&quot; \l \* MERGEFORMAT ">
            <w:r w:rsidR="00166D5D">
              <w:rPr>
                <w:noProof/>
              </w:rPr>
              <w:t>Testing the Process Steps</w:t>
            </w:r>
          </w:fldSimple>
        </w:p>
      </w:tc>
      <w:tc>
        <w:tcPr>
          <w:tcW w:w="3544" w:type="dxa"/>
          <w:shd w:val="clear" w:color="auto" w:fill="auto"/>
          <w:vAlign w:val="bottom"/>
        </w:tcPr>
        <w:p w14:paraId="2EC17358" w14:textId="77777777" w:rsidR="00957CA9" w:rsidRPr="00860C35" w:rsidRDefault="00957CA9" w:rsidP="00025C46">
          <w:pPr>
            <w:pStyle w:val="SAPFooterright"/>
            <w:rPr>
              <w:rStyle w:val="SAPFooterSecurityLevel"/>
            </w:rPr>
          </w:pPr>
          <w:r w:rsidRPr="00860C35">
            <w:rPr>
              <w:rStyle w:val="SAPFooterSecurityLevel"/>
            </w:rPr>
            <w:t xml:space="preserve"> </w:t>
          </w:r>
          <w:fldSimple w:instr=" REF securitylevel \* MERGEFORMAT ">
            <w:r w:rsidRPr="00472CAD">
              <w:rPr>
                <w:rStyle w:val="SAPFooterSecurityLevel"/>
              </w:rPr>
              <w:t>Customer</w:t>
            </w:r>
          </w:fldSimple>
          <w:r w:rsidRPr="00860C35">
            <w:rPr>
              <w:rStyle w:val="SAPFooterSecurityLevel"/>
            </w:rPr>
            <w:t xml:space="preserve"> </w:t>
          </w:r>
        </w:p>
        <w:p w14:paraId="4E72D035" w14:textId="36411AD5" w:rsidR="00957CA9" w:rsidRPr="00860C35" w:rsidRDefault="00B226EF" w:rsidP="00F6136C">
          <w:pPr>
            <w:pStyle w:val="SAPFooterright"/>
          </w:pPr>
          <w:fldSimple w:instr=" REF copyright \* MERGEFORMAT ">
            <w:r w:rsidR="00957CA9">
              <w:t xml:space="preserve">© 2018 SAP </w:t>
            </w:r>
            <w:r w:rsidR="00957CA9" w:rsidRPr="001A58BA">
              <w:t>SE</w:t>
            </w:r>
            <w:r w:rsidR="00957CA9">
              <w:t xml:space="preserve"> or an SAP affiliate company</w:t>
            </w:r>
            <w:r w:rsidR="00957CA9" w:rsidRPr="00CD309F">
              <w:t>. All rights reserv</w:t>
            </w:r>
            <w:r w:rsidR="00957CA9">
              <w:t>ed.</w:t>
            </w:r>
          </w:fldSimple>
          <w:r w:rsidR="00957CA9" w:rsidRPr="00860C35">
            <w:t xml:space="preserve"> </w:t>
          </w:r>
        </w:p>
      </w:tc>
      <w:tc>
        <w:tcPr>
          <w:tcW w:w="567" w:type="dxa"/>
          <w:shd w:val="clear" w:color="auto" w:fill="auto"/>
          <w:vAlign w:val="bottom"/>
        </w:tcPr>
        <w:p w14:paraId="25AA67E8" w14:textId="0D0F491F" w:rsidR="00957CA9" w:rsidRPr="004319A4" w:rsidRDefault="00957CA9" w:rsidP="00025C46">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sidR="00166D5D">
            <w:rPr>
              <w:rStyle w:val="SAPFooterPageNumber"/>
            </w:rPr>
            <w:t>11</w:t>
          </w:r>
          <w:r w:rsidRPr="004319A4">
            <w:rPr>
              <w:rStyle w:val="SAPFooterPageNumber"/>
            </w:rPr>
            <w:fldChar w:fldCharType="end"/>
          </w:r>
        </w:p>
      </w:tc>
    </w:tr>
  </w:tbl>
  <w:p w14:paraId="45C78605" w14:textId="77777777" w:rsidR="00957CA9" w:rsidRPr="00E63F4C" w:rsidRDefault="00957CA9" w:rsidP="00025C4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CellMar>
        <w:left w:w="0" w:type="dxa"/>
        <w:right w:w="0" w:type="dxa"/>
      </w:tblCellMar>
      <w:tblLook w:val="04A0" w:firstRow="1" w:lastRow="0" w:firstColumn="1" w:lastColumn="0" w:noHBand="0" w:noVBand="1"/>
    </w:tblPr>
    <w:tblGrid>
      <w:gridCol w:w="5954"/>
      <w:gridCol w:w="2835"/>
      <w:gridCol w:w="567"/>
    </w:tblGrid>
    <w:tr w:rsidR="00957CA9" w:rsidRPr="005D1853" w14:paraId="346FCE06" w14:textId="77777777" w:rsidTr="00505EBE">
      <w:tc>
        <w:tcPr>
          <w:tcW w:w="5954" w:type="dxa"/>
          <w:shd w:val="clear" w:color="auto" w:fill="auto"/>
          <w:vAlign w:val="bottom"/>
        </w:tcPr>
        <w:p w14:paraId="077F3165" w14:textId="77777777" w:rsidR="00957CA9" w:rsidRPr="004319A4" w:rsidRDefault="00B226EF" w:rsidP="00025C46">
          <w:pPr>
            <w:pStyle w:val="SAPFooterleft"/>
          </w:pPr>
          <w:fldSimple w:instr=" REF maintitle \* MERGEFORMAT ">
            <w:r w:rsidR="00957CA9" w:rsidRPr="00713B10">
              <w:t>Data Change Employee File</w:t>
            </w:r>
            <w:r w:rsidR="00957CA9">
              <w:t xml:space="preserve"> </w:t>
            </w:r>
          </w:fldSimple>
          <w:r w:rsidR="00957CA9" w:rsidRPr="004319A4">
            <w:br/>
          </w:r>
          <w:r w:rsidR="00957CA9" w:rsidRPr="004319A4">
            <w:rPr>
              <w:rStyle w:val="SAPEmphasis"/>
            </w:rPr>
            <w:fldChar w:fldCharType="begin"/>
          </w:r>
          <w:r w:rsidR="00957CA9" w:rsidRPr="004319A4">
            <w:rPr>
              <w:rStyle w:val="SAPEmphasis"/>
            </w:rPr>
            <w:instrText xml:space="preserve"> IF </w:instrText>
          </w:r>
          <w:r w:rsidR="00957CA9" w:rsidRPr="004319A4">
            <w:rPr>
              <w:rStyle w:val="SAPEmphasis"/>
            </w:rPr>
            <w:fldChar w:fldCharType="begin"/>
          </w:r>
          <w:r w:rsidR="00957CA9" w:rsidRPr="004319A4">
            <w:rPr>
              <w:rStyle w:val="SAPEmphasis"/>
            </w:rPr>
            <w:instrText xml:space="preserve"> STYLEREF "SAP_Title1NoNumber" </w:instrText>
          </w:r>
          <w:r w:rsidR="00957CA9" w:rsidRPr="004319A4">
            <w:rPr>
              <w:rStyle w:val="SAPEmphasis"/>
            </w:rPr>
            <w:fldChar w:fldCharType="separate"/>
          </w:r>
          <w:r w:rsidR="00957CA9" w:rsidRPr="00505EBE">
            <w:rPr>
              <w:rStyle w:val="SAPEmphasis"/>
              <w:b/>
              <w:bCs/>
              <w:noProof/>
            </w:rPr>
            <w:instrText>Error! Use the Home tab to apply SAP_Title1NoNumber to the text that you want to appear here.</w:instrText>
          </w:r>
          <w:r w:rsidR="00957CA9" w:rsidRPr="004319A4">
            <w:rPr>
              <w:rStyle w:val="SAPEmphasis"/>
            </w:rPr>
            <w:fldChar w:fldCharType="end"/>
          </w:r>
          <w:r w:rsidR="00957CA9" w:rsidRPr="004319A4">
            <w:rPr>
              <w:rStyle w:val="SAPEmphasis"/>
            </w:rPr>
            <w:instrText xml:space="preserve"> = "Error! No text of specified style in document." </w:instrText>
          </w:r>
          <w:fldSimple w:instr=" STYLEREF &quot;Heading 1&quot; \l \* MERGEFORMAT ">
            <w:r w:rsidR="00957CA9">
              <w:rPr>
                <w:rStyle w:val="SAPEmphasis"/>
                <w:noProof/>
              </w:rPr>
              <w:instrText>&lt;Title of Chapter 1&gt;</w:instrText>
            </w:r>
          </w:fldSimple>
          <w:r w:rsidR="00957CA9" w:rsidRPr="004319A4">
            <w:rPr>
              <w:rStyle w:val="SAPEmphasis"/>
            </w:rPr>
            <w:instrText xml:space="preserve"> </w:instrText>
          </w:r>
          <w:r w:rsidR="00957CA9" w:rsidRPr="004319A4">
            <w:rPr>
              <w:rStyle w:val="SAPEmphasis"/>
            </w:rPr>
            <w:fldChar w:fldCharType="begin"/>
          </w:r>
          <w:r w:rsidR="00957CA9" w:rsidRPr="004319A4">
            <w:rPr>
              <w:rStyle w:val="SAPEmphasis"/>
            </w:rPr>
            <w:instrText xml:space="preserve"> STYLEREF "SAP_Title1NoNumber" \l \* MERGEFORMAT </w:instrText>
          </w:r>
          <w:r w:rsidR="00957CA9" w:rsidRPr="004319A4">
            <w:rPr>
              <w:rStyle w:val="SAPEmphasis"/>
            </w:rPr>
            <w:fldChar w:fldCharType="separate"/>
          </w:r>
          <w:r w:rsidR="00957CA9" w:rsidRPr="00505EBE">
            <w:rPr>
              <w:rStyle w:val="SAPEmphasis"/>
              <w:b/>
              <w:bCs/>
              <w:noProof/>
            </w:rPr>
            <w:instrText>Error! Use the Home tab to apply SAP_Title1NoNumber to the text that you want to appear here.</w:instrText>
          </w:r>
          <w:r w:rsidR="00957CA9" w:rsidRPr="004319A4">
            <w:rPr>
              <w:rStyle w:val="SAPEmphasis"/>
            </w:rPr>
            <w:fldChar w:fldCharType="end"/>
          </w:r>
          <w:r w:rsidR="00957CA9" w:rsidRPr="004319A4">
            <w:rPr>
              <w:rStyle w:val="SAPEmphasis"/>
            </w:rPr>
            <w:fldChar w:fldCharType="separate"/>
          </w:r>
          <w:r w:rsidR="00957CA9" w:rsidRPr="00505EBE">
            <w:rPr>
              <w:rStyle w:val="SAPEmphasis"/>
              <w:b/>
              <w:bCs/>
              <w:noProof/>
            </w:rPr>
            <w:t>Error! Use the Home tab to apply SAP_Title1NoNumber to the text that you want to appear here.</w:t>
          </w:r>
          <w:r w:rsidR="00957CA9" w:rsidRPr="004319A4">
            <w:rPr>
              <w:rStyle w:val="SAPEmphasis"/>
            </w:rPr>
            <w:fldChar w:fldCharType="end"/>
          </w:r>
        </w:p>
      </w:tc>
      <w:tc>
        <w:tcPr>
          <w:tcW w:w="2835" w:type="dxa"/>
          <w:shd w:val="clear" w:color="auto" w:fill="auto"/>
          <w:vAlign w:val="bottom"/>
        </w:tcPr>
        <w:p w14:paraId="35969B3A" w14:textId="77777777" w:rsidR="00957CA9" w:rsidRPr="004319A4" w:rsidRDefault="00B226EF" w:rsidP="00025C46">
          <w:pPr>
            <w:pStyle w:val="SAPFooterright"/>
            <w:rPr>
              <w:rStyle w:val="SAPFooterSecurityLevel"/>
            </w:rPr>
          </w:pPr>
          <w:fldSimple w:instr=" REF securitylevel \* MERGEFORMAT ">
            <w:r w:rsidR="00957CA9" w:rsidRPr="00472CAD">
              <w:rPr>
                <w:rStyle w:val="SAPFooterSecurityLevel"/>
              </w:rPr>
              <w:t>Customer</w:t>
            </w:r>
          </w:fldSimple>
          <w:r w:rsidR="00957CA9" w:rsidRPr="004319A4">
            <w:rPr>
              <w:rStyle w:val="SAPFooterSecurityLevel"/>
            </w:rPr>
            <w:t xml:space="preserve"> </w:t>
          </w:r>
        </w:p>
        <w:p w14:paraId="6DCDC800" w14:textId="77777777" w:rsidR="00957CA9" w:rsidRPr="006E5D80" w:rsidRDefault="00B226EF" w:rsidP="00025C46">
          <w:pPr>
            <w:pStyle w:val="SAPFooterright"/>
          </w:pPr>
          <w:fldSimple w:instr=" REF copyright \* MERGEFORMAT ">
            <w:r w:rsidR="00957CA9">
              <w:t xml:space="preserve">© 2015 SAP </w:t>
            </w:r>
            <w:r w:rsidR="00957CA9" w:rsidRPr="001A58BA">
              <w:t>SE</w:t>
            </w:r>
            <w:r w:rsidR="00957CA9">
              <w:t xml:space="preserve"> or an SAP affiliate company</w:t>
            </w:r>
            <w:r w:rsidR="00957CA9" w:rsidRPr="00CD309F">
              <w:t>. All rights reserv</w:t>
            </w:r>
            <w:r w:rsidR="00957CA9">
              <w:t>ed.</w:t>
            </w:r>
          </w:fldSimple>
          <w:r w:rsidR="00957CA9" w:rsidRPr="004319A4">
            <w:t xml:space="preserve"> </w:t>
          </w:r>
        </w:p>
      </w:tc>
      <w:tc>
        <w:tcPr>
          <w:tcW w:w="567" w:type="dxa"/>
          <w:shd w:val="clear" w:color="auto" w:fill="auto"/>
          <w:vAlign w:val="bottom"/>
        </w:tcPr>
        <w:p w14:paraId="0A7E903B" w14:textId="77777777" w:rsidR="00957CA9" w:rsidRPr="004319A4" w:rsidRDefault="00957CA9" w:rsidP="00025C46">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2</w:t>
          </w:r>
          <w:r w:rsidRPr="004319A4">
            <w:rPr>
              <w:rStyle w:val="SAPFooterPageNumber"/>
            </w:rPr>
            <w:fldChar w:fldCharType="end"/>
          </w:r>
        </w:p>
      </w:tc>
    </w:tr>
  </w:tbl>
  <w:p w14:paraId="403F8490" w14:textId="77777777" w:rsidR="00957CA9" w:rsidRPr="00460944" w:rsidRDefault="00957CA9" w:rsidP="00025C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5C6CD" w14:textId="77777777" w:rsidR="00957CA9" w:rsidRPr="005A5CB4" w:rsidRDefault="00957CA9" w:rsidP="00025C4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C2EAE" w14:textId="77777777" w:rsidR="00957CA9" w:rsidRPr="00B02C27" w:rsidRDefault="00957CA9" w:rsidP="00025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19640" w14:textId="77777777" w:rsidR="00957CA9" w:rsidRDefault="00957CA9" w:rsidP="00985A3A">
      <w:pPr>
        <w:spacing w:before="0" w:after="0" w:line="240" w:lineRule="auto"/>
      </w:pPr>
      <w:r>
        <w:separator/>
      </w:r>
    </w:p>
  </w:footnote>
  <w:footnote w:type="continuationSeparator" w:id="0">
    <w:p w14:paraId="0EC34DFA" w14:textId="77777777" w:rsidR="00957CA9" w:rsidRDefault="00957CA9" w:rsidP="00985A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B88EC" w14:textId="77777777" w:rsidR="00957CA9" w:rsidRDefault="00957CA9">
    <w:pPr>
      <w:spacing w:before="0"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6559D" w14:textId="77777777" w:rsidR="00957CA9" w:rsidRPr="005B6104" w:rsidRDefault="00957CA9" w:rsidP="00025C46">
    <w:pPr>
      <w:pStyle w:val="SAPHeader"/>
      <w:rPr>
        <w:sz w:val="4"/>
        <w:szCs w:val="4"/>
        <w:lang w:val="de-DE"/>
      </w:rPr>
    </w:pPr>
  </w:p>
  <w:p w14:paraId="49FF0CD3" w14:textId="77777777" w:rsidR="00957CA9" w:rsidRPr="005B6104" w:rsidRDefault="00957CA9">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C24A4" w14:textId="77777777" w:rsidR="00957CA9" w:rsidRDefault="00957CA9">
    <w:pPr>
      <w:spacing w:before="0"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7A746" w14:textId="77777777" w:rsidR="00957CA9" w:rsidRPr="0002171C" w:rsidRDefault="00957CA9" w:rsidP="00025C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2DAC0" w14:textId="77777777" w:rsidR="00957CA9" w:rsidRPr="0002171C" w:rsidRDefault="00957CA9" w:rsidP="00025C46">
    <w:pPr>
      <w:pStyle w:val="Header"/>
    </w:pPr>
    <w:r>
      <w:rPr>
        <w:noProof/>
      </w:rPr>
      <w:drawing>
        <wp:anchor distT="0" distB="0" distL="114300" distR="114300" simplePos="0" relativeHeight="251657728" behindDoc="0" locked="1" layoutInCell="1" allowOverlap="1" wp14:anchorId="0DAF4A96" wp14:editId="18CD1D4F">
          <wp:simplePos x="0" y="0"/>
          <wp:positionH relativeFrom="page">
            <wp:posOffset>360045</wp:posOffset>
          </wp:positionH>
          <wp:positionV relativeFrom="page">
            <wp:posOffset>9937115</wp:posOffset>
          </wp:positionV>
          <wp:extent cx="579755" cy="284480"/>
          <wp:effectExtent l="0" t="0" r="0" b="127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7DE9BF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A88D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DFC52C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4" w15:restartNumberingAfterBreak="0">
    <w:nsid w:val="FFFFFF80"/>
    <w:multiLevelType w:val="singleLevel"/>
    <w:tmpl w:val="E25A4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CAED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7"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8" w15:restartNumberingAfterBreak="0">
    <w:nsid w:val="FFFFFF88"/>
    <w:multiLevelType w:val="singleLevel"/>
    <w:tmpl w:val="2B2CB9A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9F689BE"/>
    <w:lvl w:ilvl="0">
      <w:start w:val="1"/>
      <w:numFmt w:val="bullet"/>
      <w:pStyle w:val="ListBullet"/>
      <w:lvlText w:val=""/>
      <w:lvlJc w:val="left"/>
      <w:pPr>
        <w:ind w:left="417" w:hanging="360"/>
      </w:pPr>
      <w:rPr>
        <w:rFonts w:ascii="Symbol" w:hAnsi="Symbol" w:hint="default"/>
      </w:rPr>
    </w:lvl>
  </w:abstractNum>
  <w:abstractNum w:abstractNumId="10"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2" w15:restartNumberingAfterBreak="0">
    <w:nsid w:val="039F1800"/>
    <w:multiLevelType w:val="hybridMultilevel"/>
    <w:tmpl w:val="D1125A56"/>
    <w:lvl w:ilvl="0" w:tplc="FCF4E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752F00"/>
    <w:multiLevelType w:val="hybridMultilevel"/>
    <w:tmpl w:val="927E5F78"/>
    <w:lvl w:ilvl="0" w:tplc="141CD3A8">
      <w:numFmt w:val="bullet"/>
      <w:lvlText w:val=""/>
      <w:lvlJc w:val="left"/>
      <w:pPr>
        <w:ind w:left="720" w:hanging="360"/>
      </w:pPr>
      <w:rPr>
        <w:rFonts w:ascii="Wingdings" w:eastAsia="MS Mincho"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1A77445"/>
    <w:multiLevelType w:val="hybridMultilevel"/>
    <w:tmpl w:val="9A4CF6A4"/>
    <w:lvl w:ilvl="0" w:tplc="9C00395E">
      <w:start w:val="1"/>
      <w:numFmt w:val="lowerLetter"/>
      <w:lvlText w:val="%1)"/>
      <w:lvlJc w:val="left"/>
      <w:pPr>
        <w:ind w:left="1060" w:hanging="360"/>
      </w:pPr>
      <w:rPr>
        <w:rFonts w:cs="Times New Roman"/>
      </w:rPr>
    </w:lvl>
    <w:lvl w:ilvl="1" w:tplc="04070019" w:tentative="1">
      <w:start w:val="1"/>
      <w:numFmt w:val="lowerLetter"/>
      <w:lvlText w:val="%2."/>
      <w:lvlJc w:val="left"/>
      <w:pPr>
        <w:ind w:left="1780" w:hanging="360"/>
      </w:pPr>
      <w:rPr>
        <w:rFonts w:cs="Times New Roman"/>
      </w:rPr>
    </w:lvl>
    <w:lvl w:ilvl="2" w:tplc="0407001B" w:tentative="1">
      <w:start w:val="1"/>
      <w:numFmt w:val="lowerRoman"/>
      <w:lvlText w:val="%3."/>
      <w:lvlJc w:val="right"/>
      <w:pPr>
        <w:ind w:left="2500" w:hanging="180"/>
      </w:pPr>
      <w:rPr>
        <w:rFonts w:cs="Times New Roman"/>
      </w:rPr>
    </w:lvl>
    <w:lvl w:ilvl="3" w:tplc="0407000F" w:tentative="1">
      <w:start w:val="1"/>
      <w:numFmt w:val="decimal"/>
      <w:lvlText w:val="%4."/>
      <w:lvlJc w:val="left"/>
      <w:pPr>
        <w:ind w:left="3220" w:hanging="360"/>
      </w:pPr>
      <w:rPr>
        <w:rFonts w:cs="Times New Roman"/>
      </w:rPr>
    </w:lvl>
    <w:lvl w:ilvl="4" w:tplc="04070019" w:tentative="1">
      <w:start w:val="1"/>
      <w:numFmt w:val="lowerLetter"/>
      <w:lvlText w:val="%5."/>
      <w:lvlJc w:val="left"/>
      <w:pPr>
        <w:ind w:left="3940" w:hanging="360"/>
      </w:pPr>
      <w:rPr>
        <w:rFonts w:cs="Times New Roman"/>
      </w:rPr>
    </w:lvl>
    <w:lvl w:ilvl="5" w:tplc="0407001B" w:tentative="1">
      <w:start w:val="1"/>
      <w:numFmt w:val="lowerRoman"/>
      <w:lvlText w:val="%6."/>
      <w:lvlJc w:val="right"/>
      <w:pPr>
        <w:ind w:left="4660" w:hanging="180"/>
      </w:pPr>
      <w:rPr>
        <w:rFonts w:cs="Times New Roman"/>
      </w:rPr>
    </w:lvl>
    <w:lvl w:ilvl="6" w:tplc="0407000F" w:tentative="1">
      <w:start w:val="1"/>
      <w:numFmt w:val="decimal"/>
      <w:lvlText w:val="%7."/>
      <w:lvlJc w:val="left"/>
      <w:pPr>
        <w:ind w:left="5380" w:hanging="360"/>
      </w:pPr>
      <w:rPr>
        <w:rFonts w:cs="Times New Roman"/>
      </w:rPr>
    </w:lvl>
    <w:lvl w:ilvl="7" w:tplc="04070019" w:tentative="1">
      <w:start w:val="1"/>
      <w:numFmt w:val="lowerLetter"/>
      <w:lvlText w:val="%8."/>
      <w:lvlJc w:val="left"/>
      <w:pPr>
        <w:ind w:left="6100" w:hanging="360"/>
      </w:pPr>
      <w:rPr>
        <w:rFonts w:cs="Times New Roman"/>
      </w:rPr>
    </w:lvl>
    <w:lvl w:ilvl="8" w:tplc="0407001B" w:tentative="1">
      <w:start w:val="1"/>
      <w:numFmt w:val="lowerRoman"/>
      <w:lvlText w:val="%9."/>
      <w:lvlJc w:val="right"/>
      <w:pPr>
        <w:ind w:left="6820" w:hanging="180"/>
      </w:pPr>
      <w:rPr>
        <w:rFonts w:cs="Times New Roman"/>
      </w:rPr>
    </w:lvl>
  </w:abstractNum>
  <w:abstractNum w:abstractNumId="15" w15:restartNumberingAfterBreak="0">
    <w:nsid w:val="12753974"/>
    <w:multiLevelType w:val="hybridMultilevel"/>
    <w:tmpl w:val="147085AE"/>
    <w:lvl w:ilvl="0" w:tplc="DC7E7908">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984198"/>
    <w:multiLevelType w:val="hybridMultilevel"/>
    <w:tmpl w:val="3C9C9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5A03E52"/>
    <w:multiLevelType w:val="hybridMultilevel"/>
    <w:tmpl w:val="41A0F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6254CE5"/>
    <w:multiLevelType w:val="singleLevel"/>
    <w:tmpl w:val="555AEF5C"/>
    <w:lvl w:ilvl="0">
      <w:start w:val="1"/>
      <w:numFmt w:val="decimal"/>
      <w:lvlText w:val="%1."/>
      <w:lvlJc w:val="left"/>
      <w:pPr>
        <w:tabs>
          <w:tab w:val="num" w:pos="360"/>
        </w:tabs>
        <w:ind w:left="360" w:hanging="360"/>
      </w:pPr>
      <w:rPr>
        <w:rFonts w:hint="default"/>
        <w:b w:val="0"/>
        <w:i w:val="0"/>
      </w:rPr>
    </w:lvl>
  </w:abstractNum>
  <w:abstractNum w:abstractNumId="19" w15:restartNumberingAfterBreak="0">
    <w:nsid w:val="214A4BA6"/>
    <w:multiLevelType w:val="hybridMultilevel"/>
    <w:tmpl w:val="27D2FAD4"/>
    <w:lvl w:ilvl="0" w:tplc="30940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1B2E62"/>
    <w:multiLevelType w:val="hybridMultilevel"/>
    <w:tmpl w:val="ED986BFA"/>
    <w:lvl w:ilvl="0" w:tplc="735ADF10">
      <w:start w:val="5"/>
      <w:numFmt w:val="bullet"/>
      <w:lvlText w:val=""/>
      <w:lvlJc w:val="left"/>
      <w:pPr>
        <w:ind w:left="720" w:hanging="360"/>
      </w:pPr>
      <w:rPr>
        <w:rFonts w:ascii="Symbol" w:eastAsia="SimSu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CF97FC6"/>
    <w:multiLevelType w:val="hybridMultilevel"/>
    <w:tmpl w:val="A9DAA41E"/>
    <w:lvl w:ilvl="0" w:tplc="F2485B1C">
      <w:numFmt w:val="bullet"/>
      <w:lvlText w:val=""/>
      <w:lvlJc w:val="left"/>
      <w:pPr>
        <w:ind w:left="405" w:hanging="360"/>
      </w:pPr>
      <w:rPr>
        <w:rFonts w:ascii="Wingdings" w:eastAsia="MS Mincho" w:hAnsi="Wingdings" w:cs="Times New Roman"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22" w15:restartNumberingAfterBreak="0">
    <w:nsid w:val="2E790B62"/>
    <w:multiLevelType w:val="hybridMultilevel"/>
    <w:tmpl w:val="AAAA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EF69DA"/>
    <w:multiLevelType w:val="hybridMultilevel"/>
    <w:tmpl w:val="36860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D75849"/>
    <w:multiLevelType w:val="hybridMultilevel"/>
    <w:tmpl w:val="84485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60352C"/>
    <w:multiLevelType w:val="hybridMultilevel"/>
    <w:tmpl w:val="EF2E5740"/>
    <w:lvl w:ilvl="0" w:tplc="371CBAF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4B0A7DA5"/>
    <w:multiLevelType w:val="hybridMultilevel"/>
    <w:tmpl w:val="0A72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40540E"/>
    <w:multiLevelType w:val="hybridMultilevel"/>
    <w:tmpl w:val="D14860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F1C2827"/>
    <w:multiLevelType w:val="hybridMultilevel"/>
    <w:tmpl w:val="24042D76"/>
    <w:lvl w:ilvl="0" w:tplc="8BD4EE32">
      <w:start w:val="1"/>
      <w:numFmt w:val="lowerLetter"/>
      <w:lvlText w:val="%1)"/>
      <w:lvlJc w:val="left"/>
      <w:pPr>
        <w:ind w:left="1400" w:hanging="360"/>
      </w:pPr>
      <w:rPr>
        <w:rFonts w:cs="Times New Roman"/>
      </w:rPr>
    </w:lvl>
    <w:lvl w:ilvl="1" w:tplc="04070019" w:tentative="1">
      <w:start w:val="1"/>
      <w:numFmt w:val="lowerLetter"/>
      <w:lvlText w:val="%2."/>
      <w:lvlJc w:val="left"/>
      <w:pPr>
        <w:ind w:left="2120" w:hanging="360"/>
      </w:pPr>
      <w:rPr>
        <w:rFonts w:cs="Times New Roman"/>
      </w:rPr>
    </w:lvl>
    <w:lvl w:ilvl="2" w:tplc="0407001B" w:tentative="1">
      <w:start w:val="1"/>
      <w:numFmt w:val="lowerRoman"/>
      <w:lvlText w:val="%3."/>
      <w:lvlJc w:val="right"/>
      <w:pPr>
        <w:ind w:left="2840" w:hanging="180"/>
      </w:pPr>
      <w:rPr>
        <w:rFonts w:cs="Times New Roman"/>
      </w:rPr>
    </w:lvl>
    <w:lvl w:ilvl="3" w:tplc="0407000F" w:tentative="1">
      <w:start w:val="1"/>
      <w:numFmt w:val="decimal"/>
      <w:lvlText w:val="%4."/>
      <w:lvlJc w:val="left"/>
      <w:pPr>
        <w:ind w:left="3560" w:hanging="360"/>
      </w:pPr>
      <w:rPr>
        <w:rFonts w:cs="Times New Roman"/>
      </w:rPr>
    </w:lvl>
    <w:lvl w:ilvl="4" w:tplc="04070019" w:tentative="1">
      <w:start w:val="1"/>
      <w:numFmt w:val="lowerLetter"/>
      <w:lvlText w:val="%5."/>
      <w:lvlJc w:val="left"/>
      <w:pPr>
        <w:ind w:left="4280" w:hanging="360"/>
      </w:pPr>
      <w:rPr>
        <w:rFonts w:cs="Times New Roman"/>
      </w:rPr>
    </w:lvl>
    <w:lvl w:ilvl="5" w:tplc="0407001B" w:tentative="1">
      <w:start w:val="1"/>
      <w:numFmt w:val="lowerRoman"/>
      <w:lvlText w:val="%6."/>
      <w:lvlJc w:val="right"/>
      <w:pPr>
        <w:ind w:left="5000" w:hanging="180"/>
      </w:pPr>
      <w:rPr>
        <w:rFonts w:cs="Times New Roman"/>
      </w:rPr>
    </w:lvl>
    <w:lvl w:ilvl="6" w:tplc="0407000F" w:tentative="1">
      <w:start w:val="1"/>
      <w:numFmt w:val="decimal"/>
      <w:lvlText w:val="%7."/>
      <w:lvlJc w:val="left"/>
      <w:pPr>
        <w:ind w:left="5720" w:hanging="360"/>
      </w:pPr>
      <w:rPr>
        <w:rFonts w:cs="Times New Roman"/>
      </w:rPr>
    </w:lvl>
    <w:lvl w:ilvl="7" w:tplc="04070019" w:tentative="1">
      <w:start w:val="1"/>
      <w:numFmt w:val="lowerLetter"/>
      <w:lvlText w:val="%8."/>
      <w:lvlJc w:val="left"/>
      <w:pPr>
        <w:ind w:left="6440" w:hanging="360"/>
      </w:pPr>
      <w:rPr>
        <w:rFonts w:cs="Times New Roman"/>
      </w:rPr>
    </w:lvl>
    <w:lvl w:ilvl="8" w:tplc="0407001B" w:tentative="1">
      <w:start w:val="1"/>
      <w:numFmt w:val="lowerRoman"/>
      <w:lvlText w:val="%9."/>
      <w:lvlJc w:val="right"/>
      <w:pPr>
        <w:ind w:left="7160" w:hanging="180"/>
      </w:pPr>
      <w:rPr>
        <w:rFonts w:cs="Times New Roman"/>
      </w:rPr>
    </w:lvl>
  </w:abstractNum>
  <w:abstractNum w:abstractNumId="29" w15:restartNumberingAfterBreak="0">
    <w:nsid w:val="56276378"/>
    <w:multiLevelType w:val="hybridMultilevel"/>
    <w:tmpl w:val="758E4214"/>
    <w:lvl w:ilvl="0" w:tplc="088E9288">
      <w:start w:val="1"/>
      <w:numFmt w:val="bullet"/>
      <w:lvlText w:val="-"/>
      <w:lvlJc w:val="left"/>
      <w:pPr>
        <w:ind w:left="1040" w:hanging="360"/>
      </w:pPr>
      <w:rPr>
        <w:rFonts w:ascii="Courier New" w:hAnsi="Courier New" w:hint="default"/>
      </w:rPr>
    </w:lvl>
    <w:lvl w:ilvl="1" w:tplc="04070003" w:tentative="1">
      <w:start w:val="1"/>
      <w:numFmt w:val="bullet"/>
      <w:lvlText w:val="o"/>
      <w:lvlJc w:val="left"/>
      <w:pPr>
        <w:ind w:left="1760" w:hanging="360"/>
      </w:pPr>
      <w:rPr>
        <w:rFonts w:ascii="Courier New" w:hAnsi="Courier New" w:cs="Courier New" w:hint="default"/>
      </w:rPr>
    </w:lvl>
    <w:lvl w:ilvl="2" w:tplc="04070005" w:tentative="1">
      <w:start w:val="1"/>
      <w:numFmt w:val="bullet"/>
      <w:lvlText w:val=""/>
      <w:lvlJc w:val="left"/>
      <w:pPr>
        <w:ind w:left="2480" w:hanging="360"/>
      </w:pPr>
      <w:rPr>
        <w:rFonts w:ascii="Wingdings" w:hAnsi="Wingdings" w:hint="default"/>
      </w:rPr>
    </w:lvl>
    <w:lvl w:ilvl="3" w:tplc="04070001" w:tentative="1">
      <w:start w:val="1"/>
      <w:numFmt w:val="bullet"/>
      <w:lvlText w:val=""/>
      <w:lvlJc w:val="left"/>
      <w:pPr>
        <w:ind w:left="3200" w:hanging="360"/>
      </w:pPr>
      <w:rPr>
        <w:rFonts w:ascii="Symbol" w:hAnsi="Symbol" w:hint="default"/>
      </w:rPr>
    </w:lvl>
    <w:lvl w:ilvl="4" w:tplc="04070003" w:tentative="1">
      <w:start w:val="1"/>
      <w:numFmt w:val="bullet"/>
      <w:lvlText w:val="o"/>
      <w:lvlJc w:val="left"/>
      <w:pPr>
        <w:ind w:left="3920" w:hanging="360"/>
      </w:pPr>
      <w:rPr>
        <w:rFonts w:ascii="Courier New" w:hAnsi="Courier New" w:cs="Courier New" w:hint="default"/>
      </w:rPr>
    </w:lvl>
    <w:lvl w:ilvl="5" w:tplc="04070005" w:tentative="1">
      <w:start w:val="1"/>
      <w:numFmt w:val="bullet"/>
      <w:lvlText w:val=""/>
      <w:lvlJc w:val="left"/>
      <w:pPr>
        <w:ind w:left="4640" w:hanging="360"/>
      </w:pPr>
      <w:rPr>
        <w:rFonts w:ascii="Wingdings" w:hAnsi="Wingdings" w:hint="default"/>
      </w:rPr>
    </w:lvl>
    <w:lvl w:ilvl="6" w:tplc="04070001" w:tentative="1">
      <w:start w:val="1"/>
      <w:numFmt w:val="bullet"/>
      <w:lvlText w:val=""/>
      <w:lvlJc w:val="left"/>
      <w:pPr>
        <w:ind w:left="5360" w:hanging="360"/>
      </w:pPr>
      <w:rPr>
        <w:rFonts w:ascii="Symbol" w:hAnsi="Symbol" w:hint="default"/>
      </w:rPr>
    </w:lvl>
    <w:lvl w:ilvl="7" w:tplc="04070003" w:tentative="1">
      <w:start w:val="1"/>
      <w:numFmt w:val="bullet"/>
      <w:lvlText w:val="o"/>
      <w:lvlJc w:val="left"/>
      <w:pPr>
        <w:ind w:left="6080" w:hanging="360"/>
      </w:pPr>
      <w:rPr>
        <w:rFonts w:ascii="Courier New" w:hAnsi="Courier New" w:cs="Courier New" w:hint="default"/>
      </w:rPr>
    </w:lvl>
    <w:lvl w:ilvl="8" w:tplc="04070005" w:tentative="1">
      <w:start w:val="1"/>
      <w:numFmt w:val="bullet"/>
      <w:lvlText w:val=""/>
      <w:lvlJc w:val="left"/>
      <w:pPr>
        <w:ind w:left="6800" w:hanging="360"/>
      </w:pPr>
      <w:rPr>
        <w:rFonts w:ascii="Wingdings" w:hAnsi="Wingdings" w:hint="default"/>
      </w:rPr>
    </w:lvl>
  </w:abstractNum>
  <w:abstractNum w:abstractNumId="30" w15:restartNumberingAfterBreak="0">
    <w:nsid w:val="5BBB62C6"/>
    <w:multiLevelType w:val="hybridMultilevel"/>
    <w:tmpl w:val="2EC81688"/>
    <w:lvl w:ilvl="0" w:tplc="ADE4B08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1" w15:restartNumberingAfterBreak="0">
    <w:nsid w:val="5C5C7B75"/>
    <w:multiLevelType w:val="multilevel"/>
    <w:tmpl w:val="EF2E574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2" w15:restartNumberingAfterBreak="0">
    <w:nsid w:val="5E315A82"/>
    <w:multiLevelType w:val="hybridMultilevel"/>
    <w:tmpl w:val="D47AF02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3" w15:restartNumberingAfterBreak="0">
    <w:nsid w:val="5E4D690B"/>
    <w:multiLevelType w:val="hybridMultilevel"/>
    <w:tmpl w:val="28BAB13A"/>
    <w:lvl w:ilvl="0" w:tplc="04070001">
      <w:start w:val="1"/>
      <w:numFmt w:val="bullet"/>
      <w:lvlText w:val=""/>
      <w:lvlJc w:val="left"/>
      <w:pPr>
        <w:tabs>
          <w:tab w:val="num" w:pos="1437"/>
        </w:tabs>
        <w:ind w:left="1437" w:hanging="360"/>
      </w:pPr>
      <w:rPr>
        <w:rFonts w:ascii="Symbol" w:hAnsi="Symbol" w:hint="default"/>
      </w:rPr>
    </w:lvl>
    <w:lvl w:ilvl="1" w:tplc="04070003" w:tentative="1">
      <w:start w:val="1"/>
      <w:numFmt w:val="bullet"/>
      <w:lvlText w:val="o"/>
      <w:lvlJc w:val="left"/>
      <w:pPr>
        <w:tabs>
          <w:tab w:val="num" w:pos="2157"/>
        </w:tabs>
        <w:ind w:left="2157" w:hanging="360"/>
      </w:pPr>
      <w:rPr>
        <w:rFonts w:ascii="Courier New" w:hAnsi="Courier New" w:cs="Courier New" w:hint="default"/>
      </w:rPr>
    </w:lvl>
    <w:lvl w:ilvl="2" w:tplc="04070005" w:tentative="1">
      <w:start w:val="1"/>
      <w:numFmt w:val="bullet"/>
      <w:lvlText w:val=""/>
      <w:lvlJc w:val="left"/>
      <w:pPr>
        <w:tabs>
          <w:tab w:val="num" w:pos="2877"/>
        </w:tabs>
        <w:ind w:left="2877" w:hanging="360"/>
      </w:pPr>
      <w:rPr>
        <w:rFonts w:ascii="Wingdings" w:hAnsi="Wingdings" w:hint="default"/>
      </w:rPr>
    </w:lvl>
    <w:lvl w:ilvl="3" w:tplc="04070001" w:tentative="1">
      <w:start w:val="1"/>
      <w:numFmt w:val="bullet"/>
      <w:lvlText w:val=""/>
      <w:lvlJc w:val="left"/>
      <w:pPr>
        <w:tabs>
          <w:tab w:val="num" w:pos="3597"/>
        </w:tabs>
        <w:ind w:left="3597" w:hanging="360"/>
      </w:pPr>
      <w:rPr>
        <w:rFonts w:ascii="Symbol" w:hAnsi="Symbol" w:hint="default"/>
      </w:rPr>
    </w:lvl>
    <w:lvl w:ilvl="4" w:tplc="04070003" w:tentative="1">
      <w:start w:val="1"/>
      <w:numFmt w:val="bullet"/>
      <w:lvlText w:val="o"/>
      <w:lvlJc w:val="left"/>
      <w:pPr>
        <w:tabs>
          <w:tab w:val="num" w:pos="4317"/>
        </w:tabs>
        <w:ind w:left="4317" w:hanging="360"/>
      </w:pPr>
      <w:rPr>
        <w:rFonts w:ascii="Courier New" w:hAnsi="Courier New" w:cs="Courier New" w:hint="default"/>
      </w:rPr>
    </w:lvl>
    <w:lvl w:ilvl="5" w:tplc="04070005" w:tentative="1">
      <w:start w:val="1"/>
      <w:numFmt w:val="bullet"/>
      <w:lvlText w:val=""/>
      <w:lvlJc w:val="left"/>
      <w:pPr>
        <w:tabs>
          <w:tab w:val="num" w:pos="5037"/>
        </w:tabs>
        <w:ind w:left="5037" w:hanging="360"/>
      </w:pPr>
      <w:rPr>
        <w:rFonts w:ascii="Wingdings" w:hAnsi="Wingdings" w:hint="default"/>
      </w:rPr>
    </w:lvl>
    <w:lvl w:ilvl="6" w:tplc="04070001" w:tentative="1">
      <w:start w:val="1"/>
      <w:numFmt w:val="bullet"/>
      <w:lvlText w:val=""/>
      <w:lvlJc w:val="left"/>
      <w:pPr>
        <w:tabs>
          <w:tab w:val="num" w:pos="5757"/>
        </w:tabs>
        <w:ind w:left="5757" w:hanging="360"/>
      </w:pPr>
      <w:rPr>
        <w:rFonts w:ascii="Symbol" w:hAnsi="Symbol" w:hint="default"/>
      </w:rPr>
    </w:lvl>
    <w:lvl w:ilvl="7" w:tplc="04070003" w:tentative="1">
      <w:start w:val="1"/>
      <w:numFmt w:val="bullet"/>
      <w:lvlText w:val="o"/>
      <w:lvlJc w:val="left"/>
      <w:pPr>
        <w:tabs>
          <w:tab w:val="num" w:pos="6477"/>
        </w:tabs>
        <w:ind w:left="6477" w:hanging="360"/>
      </w:pPr>
      <w:rPr>
        <w:rFonts w:ascii="Courier New" w:hAnsi="Courier New" w:cs="Courier New" w:hint="default"/>
      </w:rPr>
    </w:lvl>
    <w:lvl w:ilvl="8" w:tplc="04070005" w:tentative="1">
      <w:start w:val="1"/>
      <w:numFmt w:val="bullet"/>
      <w:lvlText w:val=""/>
      <w:lvlJc w:val="left"/>
      <w:pPr>
        <w:tabs>
          <w:tab w:val="num" w:pos="7197"/>
        </w:tabs>
        <w:ind w:left="7197" w:hanging="360"/>
      </w:pPr>
      <w:rPr>
        <w:rFonts w:ascii="Wingdings" w:hAnsi="Wingdings" w:hint="default"/>
      </w:rPr>
    </w:lvl>
  </w:abstractNum>
  <w:abstractNum w:abstractNumId="34" w15:restartNumberingAfterBreak="0">
    <w:nsid w:val="75367722"/>
    <w:multiLevelType w:val="hybridMultilevel"/>
    <w:tmpl w:val="2C9019F0"/>
    <w:lvl w:ilvl="0" w:tplc="197AA4BC">
      <w:numFmt w:val="bullet"/>
      <w:lvlText w:val=""/>
      <w:lvlJc w:val="left"/>
      <w:pPr>
        <w:ind w:left="720" w:hanging="360"/>
      </w:pPr>
      <w:rPr>
        <w:rFonts w:ascii="Wingdings" w:eastAsia="MS Mincho"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0"/>
  </w:num>
  <w:num w:numId="8">
    <w:abstractNumId w:val="25"/>
  </w:num>
  <w:num w:numId="9">
    <w:abstractNumId w:val="31"/>
  </w:num>
  <w:num w:numId="10">
    <w:abstractNumId w:val="5"/>
  </w:num>
  <w:num w:numId="11">
    <w:abstractNumId w:val="4"/>
  </w:num>
  <w:num w:numId="12">
    <w:abstractNumId w:val="1"/>
  </w:num>
  <w:num w:numId="13">
    <w:abstractNumId w:val="0"/>
  </w:num>
  <w:num w:numId="14">
    <w:abstractNumId w:val="15"/>
  </w:num>
  <w:num w:numId="15">
    <w:abstractNumId w:val="12"/>
  </w:num>
  <w:num w:numId="16">
    <w:abstractNumId w:val="19"/>
  </w:num>
  <w:num w:numId="17">
    <w:abstractNumId w:val="30"/>
  </w:num>
  <w:num w:numId="18">
    <w:abstractNumId w:val="14"/>
  </w:num>
  <w:num w:numId="19">
    <w:abstractNumId w:val="28"/>
  </w:num>
  <w:num w:numId="20">
    <w:abstractNumId w:val="8"/>
    <w:lvlOverride w:ilvl="0">
      <w:startOverride w:val="1"/>
    </w:lvlOverride>
  </w:num>
  <w:num w:numId="21">
    <w:abstractNumId w:val="8"/>
    <w:lvlOverride w:ilvl="0">
      <w:startOverride w:val="1"/>
    </w:lvlOverride>
  </w:num>
  <w:num w:numId="22">
    <w:abstractNumId w:val="11"/>
  </w:num>
  <w:num w:numId="23">
    <w:abstractNumId w:val="33"/>
  </w:num>
  <w:num w:numId="24">
    <w:abstractNumId w:val="18"/>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16"/>
  </w:num>
  <w:num w:numId="29">
    <w:abstractNumId w:val="17"/>
  </w:num>
  <w:num w:numId="30">
    <w:abstractNumId w:val="20"/>
  </w:num>
  <w:num w:numId="31">
    <w:abstractNumId w:val="27"/>
  </w:num>
  <w:num w:numId="32">
    <w:abstractNumId w:val="22"/>
  </w:num>
  <w:num w:numId="33">
    <w:abstractNumId w:val="10"/>
  </w:num>
  <w:num w:numId="34">
    <w:abstractNumId w:val="10"/>
  </w:num>
  <w:num w:numId="35">
    <w:abstractNumId w:val="26"/>
  </w:num>
  <w:num w:numId="36">
    <w:abstractNumId w:val="29"/>
  </w:num>
  <w:num w:numId="37">
    <w:abstractNumId w:val="24"/>
  </w:num>
  <w:num w:numId="38">
    <w:abstractNumId w:val="23"/>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10"/>
  </w:num>
  <w:num w:numId="44">
    <w:abstractNumId w:val="13"/>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hideSpellingErrors/>
  <w:hideGrammaticalErrors/>
  <w:attachedTemplate r:id="rId1"/>
  <w:linkStyles/>
  <w:trackRevisions/>
  <w:defaultTabStop w:val="720"/>
  <w:hyphenationZone w:val="425"/>
  <w:characterSpacingControl w:val="doNotCompress"/>
  <w:hdrShapeDefaults>
    <o:shapedefaults v:ext="edit" spidmax="880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A3A"/>
    <w:rsid w:val="00000919"/>
    <w:rsid w:val="00002D99"/>
    <w:rsid w:val="00005E3C"/>
    <w:rsid w:val="00025C46"/>
    <w:rsid w:val="00025DD5"/>
    <w:rsid w:val="00030535"/>
    <w:rsid w:val="00030C27"/>
    <w:rsid w:val="00030C54"/>
    <w:rsid w:val="00031F2D"/>
    <w:rsid w:val="000330F1"/>
    <w:rsid w:val="0003532C"/>
    <w:rsid w:val="00036F00"/>
    <w:rsid w:val="00037153"/>
    <w:rsid w:val="00037E53"/>
    <w:rsid w:val="00042B1B"/>
    <w:rsid w:val="00042EAB"/>
    <w:rsid w:val="00043EFA"/>
    <w:rsid w:val="0005141C"/>
    <w:rsid w:val="00072D1D"/>
    <w:rsid w:val="00085E5C"/>
    <w:rsid w:val="00093D49"/>
    <w:rsid w:val="000A138C"/>
    <w:rsid w:val="000A4F9D"/>
    <w:rsid w:val="000A5E4A"/>
    <w:rsid w:val="000A7060"/>
    <w:rsid w:val="000A7F63"/>
    <w:rsid w:val="000B15C3"/>
    <w:rsid w:val="000B538A"/>
    <w:rsid w:val="000B5A6A"/>
    <w:rsid w:val="000C251D"/>
    <w:rsid w:val="000C6DD5"/>
    <w:rsid w:val="000C70AD"/>
    <w:rsid w:val="000D79AF"/>
    <w:rsid w:val="000E3E1E"/>
    <w:rsid w:val="000E4751"/>
    <w:rsid w:val="000E6058"/>
    <w:rsid w:val="000E6DD2"/>
    <w:rsid w:val="000E6FCD"/>
    <w:rsid w:val="000F38D5"/>
    <w:rsid w:val="000F3DF0"/>
    <w:rsid w:val="000F41F5"/>
    <w:rsid w:val="000F5DE6"/>
    <w:rsid w:val="000F6195"/>
    <w:rsid w:val="001003C9"/>
    <w:rsid w:val="001035E8"/>
    <w:rsid w:val="001057A6"/>
    <w:rsid w:val="00107115"/>
    <w:rsid w:val="00107BDA"/>
    <w:rsid w:val="00113118"/>
    <w:rsid w:val="0011460A"/>
    <w:rsid w:val="00114BB1"/>
    <w:rsid w:val="001155FA"/>
    <w:rsid w:val="0011605B"/>
    <w:rsid w:val="001303F7"/>
    <w:rsid w:val="00135F78"/>
    <w:rsid w:val="00135F79"/>
    <w:rsid w:val="00136659"/>
    <w:rsid w:val="00136E7A"/>
    <w:rsid w:val="00143BCA"/>
    <w:rsid w:val="00144E75"/>
    <w:rsid w:val="00147DF6"/>
    <w:rsid w:val="001506F6"/>
    <w:rsid w:val="00150D54"/>
    <w:rsid w:val="0016194F"/>
    <w:rsid w:val="00163E09"/>
    <w:rsid w:val="00166376"/>
    <w:rsid w:val="0016682F"/>
    <w:rsid w:val="00166D5D"/>
    <w:rsid w:val="00166F95"/>
    <w:rsid w:val="001778A6"/>
    <w:rsid w:val="00180E8E"/>
    <w:rsid w:val="00182A83"/>
    <w:rsid w:val="0018597A"/>
    <w:rsid w:val="0018647A"/>
    <w:rsid w:val="0019165D"/>
    <w:rsid w:val="001919FC"/>
    <w:rsid w:val="001A77EB"/>
    <w:rsid w:val="001B27BE"/>
    <w:rsid w:val="001B38E5"/>
    <w:rsid w:val="001C54EF"/>
    <w:rsid w:val="001C56A4"/>
    <w:rsid w:val="001C7DB3"/>
    <w:rsid w:val="001D05CA"/>
    <w:rsid w:val="001D373C"/>
    <w:rsid w:val="001D554C"/>
    <w:rsid w:val="001D625C"/>
    <w:rsid w:val="001E08A0"/>
    <w:rsid w:val="001E4D0A"/>
    <w:rsid w:val="001E51C0"/>
    <w:rsid w:val="001F1516"/>
    <w:rsid w:val="0020385E"/>
    <w:rsid w:val="00205068"/>
    <w:rsid w:val="00207942"/>
    <w:rsid w:val="00220ED0"/>
    <w:rsid w:val="00223BE5"/>
    <w:rsid w:val="002263F6"/>
    <w:rsid w:val="002270DD"/>
    <w:rsid w:val="00234420"/>
    <w:rsid w:val="0024049C"/>
    <w:rsid w:val="00242B2D"/>
    <w:rsid w:val="00242BB5"/>
    <w:rsid w:val="00245E3A"/>
    <w:rsid w:val="002472EA"/>
    <w:rsid w:val="00254F87"/>
    <w:rsid w:val="0025776F"/>
    <w:rsid w:val="00261D5A"/>
    <w:rsid w:val="0026706C"/>
    <w:rsid w:val="0027677A"/>
    <w:rsid w:val="002773BA"/>
    <w:rsid w:val="00283F64"/>
    <w:rsid w:val="00285A06"/>
    <w:rsid w:val="00290A01"/>
    <w:rsid w:val="00293EF5"/>
    <w:rsid w:val="0029401E"/>
    <w:rsid w:val="002948D9"/>
    <w:rsid w:val="00295111"/>
    <w:rsid w:val="002952B4"/>
    <w:rsid w:val="002965CF"/>
    <w:rsid w:val="002A453A"/>
    <w:rsid w:val="002A45BE"/>
    <w:rsid w:val="002A6396"/>
    <w:rsid w:val="002A77BC"/>
    <w:rsid w:val="002B3FEF"/>
    <w:rsid w:val="002B68F8"/>
    <w:rsid w:val="002C01D8"/>
    <w:rsid w:val="002C7D25"/>
    <w:rsid w:val="002D14E2"/>
    <w:rsid w:val="002D3BDD"/>
    <w:rsid w:val="002D50F4"/>
    <w:rsid w:val="002D7F05"/>
    <w:rsid w:val="002F1945"/>
    <w:rsid w:val="002F29DA"/>
    <w:rsid w:val="002F6450"/>
    <w:rsid w:val="002F6932"/>
    <w:rsid w:val="002F7076"/>
    <w:rsid w:val="00300776"/>
    <w:rsid w:val="00302DD2"/>
    <w:rsid w:val="00305A29"/>
    <w:rsid w:val="00307CA9"/>
    <w:rsid w:val="0031079E"/>
    <w:rsid w:val="00311545"/>
    <w:rsid w:val="003238EC"/>
    <w:rsid w:val="00347270"/>
    <w:rsid w:val="003538AE"/>
    <w:rsid w:val="003610FC"/>
    <w:rsid w:val="003662D1"/>
    <w:rsid w:val="00375172"/>
    <w:rsid w:val="0037693A"/>
    <w:rsid w:val="00384CA5"/>
    <w:rsid w:val="00391ACA"/>
    <w:rsid w:val="00394006"/>
    <w:rsid w:val="003A5A5B"/>
    <w:rsid w:val="003A5E1B"/>
    <w:rsid w:val="003A670B"/>
    <w:rsid w:val="003A79B5"/>
    <w:rsid w:val="003B1474"/>
    <w:rsid w:val="003B2F37"/>
    <w:rsid w:val="003B3DC6"/>
    <w:rsid w:val="003B6F72"/>
    <w:rsid w:val="003C08A7"/>
    <w:rsid w:val="003C233A"/>
    <w:rsid w:val="003D1D08"/>
    <w:rsid w:val="003D2E66"/>
    <w:rsid w:val="003D5A8D"/>
    <w:rsid w:val="003E38F3"/>
    <w:rsid w:val="003E3B43"/>
    <w:rsid w:val="003E5B6F"/>
    <w:rsid w:val="003F4267"/>
    <w:rsid w:val="00401EA9"/>
    <w:rsid w:val="00404992"/>
    <w:rsid w:val="00414EDA"/>
    <w:rsid w:val="00415704"/>
    <w:rsid w:val="00417297"/>
    <w:rsid w:val="004173B4"/>
    <w:rsid w:val="00433004"/>
    <w:rsid w:val="00433CCA"/>
    <w:rsid w:val="0043628C"/>
    <w:rsid w:val="00443926"/>
    <w:rsid w:val="00443CD5"/>
    <w:rsid w:val="00443CF0"/>
    <w:rsid w:val="00444DBE"/>
    <w:rsid w:val="00451B55"/>
    <w:rsid w:val="004533D3"/>
    <w:rsid w:val="004574A8"/>
    <w:rsid w:val="00462126"/>
    <w:rsid w:val="004649DF"/>
    <w:rsid w:val="00464D2C"/>
    <w:rsid w:val="0046566E"/>
    <w:rsid w:val="004707AE"/>
    <w:rsid w:val="00471819"/>
    <w:rsid w:val="00472CAD"/>
    <w:rsid w:val="00484983"/>
    <w:rsid w:val="00492560"/>
    <w:rsid w:val="004931F5"/>
    <w:rsid w:val="004979A3"/>
    <w:rsid w:val="004A0619"/>
    <w:rsid w:val="004A1DE8"/>
    <w:rsid w:val="004A75B9"/>
    <w:rsid w:val="004B0089"/>
    <w:rsid w:val="004B0F23"/>
    <w:rsid w:val="004B1E11"/>
    <w:rsid w:val="004C0E9A"/>
    <w:rsid w:val="004C1600"/>
    <w:rsid w:val="004C7D5C"/>
    <w:rsid w:val="004D076C"/>
    <w:rsid w:val="004D1BC8"/>
    <w:rsid w:val="004D3835"/>
    <w:rsid w:val="004D58EA"/>
    <w:rsid w:val="004D6316"/>
    <w:rsid w:val="004D7FF0"/>
    <w:rsid w:val="004E27F7"/>
    <w:rsid w:val="004E3E55"/>
    <w:rsid w:val="004E5332"/>
    <w:rsid w:val="004F1250"/>
    <w:rsid w:val="004F135F"/>
    <w:rsid w:val="005014A9"/>
    <w:rsid w:val="00505EBE"/>
    <w:rsid w:val="00517221"/>
    <w:rsid w:val="005178CD"/>
    <w:rsid w:val="0052049B"/>
    <w:rsid w:val="00531292"/>
    <w:rsid w:val="00534C4E"/>
    <w:rsid w:val="00536002"/>
    <w:rsid w:val="0054093D"/>
    <w:rsid w:val="00543679"/>
    <w:rsid w:val="00546738"/>
    <w:rsid w:val="00560C2E"/>
    <w:rsid w:val="00564A6C"/>
    <w:rsid w:val="005667E1"/>
    <w:rsid w:val="00567B89"/>
    <w:rsid w:val="00576EA3"/>
    <w:rsid w:val="0058766F"/>
    <w:rsid w:val="00593589"/>
    <w:rsid w:val="005965FB"/>
    <w:rsid w:val="005A34D1"/>
    <w:rsid w:val="005A4E90"/>
    <w:rsid w:val="005A7D3F"/>
    <w:rsid w:val="005B7126"/>
    <w:rsid w:val="005C57C7"/>
    <w:rsid w:val="005D29EF"/>
    <w:rsid w:val="005D47E5"/>
    <w:rsid w:val="005E3D3F"/>
    <w:rsid w:val="005E4A72"/>
    <w:rsid w:val="005E7273"/>
    <w:rsid w:val="005F1462"/>
    <w:rsid w:val="005F2BEC"/>
    <w:rsid w:val="005F6B7C"/>
    <w:rsid w:val="00601698"/>
    <w:rsid w:val="0060321E"/>
    <w:rsid w:val="00614607"/>
    <w:rsid w:val="00624A3B"/>
    <w:rsid w:val="00632174"/>
    <w:rsid w:val="00637171"/>
    <w:rsid w:val="0064065D"/>
    <w:rsid w:val="00641C26"/>
    <w:rsid w:val="006428F8"/>
    <w:rsid w:val="006443A0"/>
    <w:rsid w:val="00651D29"/>
    <w:rsid w:val="00652024"/>
    <w:rsid w:val="00660514"/>
    <w:rsid w:val="006629A7"/>
    <w:rsid w:val="00663157"/>
    <w:rsid w:val="00666A13"/>
    <w:rsid w:val="00670E0D"/>
    <w:rsid w:val="00674C65"/>
    <w:rsid w:val="0067768B"/>
    <w:rsid w:val="006854D5"/>
    <w:rsid w:val="006856D2"/>
    <w:rsid w:val="00687670"/>
    <w:rsid w:val="00695B51"/>
    <w:rsid w:val="006A1847"/>
    <w:rsid w:val="006B5643"/>
    <w:rsid w:val="006B5B29"/>
    <w:rsid w:val="006B729A"/>
    <w:rsid w:val="006C513D"/>
    <w:rsid w:val="006E1D09"/>
    <w:rsid w:val="006E732A"/>
    <w:rsid w:val="006F7A1B"/>
    <w:rsid w:val="0070377E"/>
    <w:rsid w:val="00707B4B"/>
    <w:rsid w:val="00713080"/>
    <w:rsid w:val="007149B8"/>
    <w:rsid w:val="007170BA"/>
    <w:rsid w:val="0071779F"/>
    <w:rsid w:val="00721C13"/>
    <w:rsid w:val="00730D51"/>
    <w:rsid w:val="00732742"/>
    <w:rsid w:val="00732D1B"/>
    <w:rsid w:val="00734963"/>
    <w:rsid w:val="00735066"/>
    <w:rsid w:val="00740741"/>
    <w:rsid w:val="00744899"/>
    <w:rsid w:val="00754333"/>
    <w:rsid w:val="007554A3"/>
    <w:rsid w:val="007601C8"/>
    <w:rsid w:val="00763E33"/>
    <w:rsid w:val="0077128C"/>
    <w:rsid w:val="00773F71"/>
    <w:rsid w:val="00777C7A"/>
    <w:rsid w:val="00785344"/>
    <w:rsid w:val="0078559C"/>
    <w:rsid w:val="00792AE9"/>
    <w:rsid w:val="007952CB"/>
    <w:rsid w:val="007A2027"/>
    <w:rsid w:val="007A45FE"/>
    <w:rsid w:val="007A7191"/>
    <w:rsid w:val="007A7461"/>
    <w:rsid w:val="007B396B"/>
    <w:rsid w:val="007B6227"/>
    <w:rsid w:val="007B75C8"/>
    <w:rsid w:val="007D0CF4"/>
    <w:rsid w:val="007D1CDB"/>
    <w:rsid w:val="007D381B"/>
    <w:rsid w:val="007D60DD"/>
    <w:rsid w:val="007D742C"/>
    <w:rsid w:val="007E0562"/>
    <w:rsid w:val="007F173E"/>
    <w:rsid w:val="007F3CE7"/>
    <w:rsid w:val="007F3CF2"/>
    <w:rsid w:val="007F5D4E"/>
    <w:rsid w:val="00803599"/>
    <w:rsid w:val="00805C42"/>
    <w:rsid w:val="0080767A"/>
    <w:rsid w:val="00814C8E"/>
    <w:rsid w:val="008277AE"/>
    <w:rsid w:val="008279F5"/>
    <w:rsid w:val="00834045"/>
    <w:rsid w:val="0083497E"/>
    <w:rsid w:val="00842792"/>
    <w:rsid w:val="00842D90"/>
    <w:rsid w:val="008435B9"/>
    <w:rsid w:val="0085608E"/>
    <w:rsid w:val="00856A91"/>
    <w:rsid w:val="00856D32"/>
    <w:rsid w:val="00857954"/>
    <w:rsid w:val="00864698"/>
    <w:rsid w:val="00870962"/>
    <w:rsid w:val="00873ACA"/>
    <w:rsid w:val="00873CDC"/>
    <w:rsid w:val="008818AC"/>
    <w:rsid w:val="00881C8A"/>
    <w:rsid w:val="00882AA0"/>
    <w:rsid w:val="008904C9"/>
    <w:rsid w:val="008A3DDE"/>
    <w:rsid w:val="008B2AB8"/>
    <w:rsid w:val="008B3A15"/>
    <w:rsid w:val="008B783A"/>
    <w:rsid w:val="008C155F"/>
    <w:rsid w:val="008C3753"/>
    <w:rsid w:val="008C4327"/>
    <w:rsid w:val="008D05A3"/>
    <w:rsid w:val="008D071C"/>
    <w:rsid w:val="008D0FBC"/>
    <w:rsid w:val="008D2288"/>
    <w:rsid w:val="008D69F2"/>
    <w:rsid w:val="008D6F87"/>
    <w:rsid w:val="008F256D"/>
    <w:rsid w:val="008F3F34"/>
    <w:rsid w:val="008F6B48"/>
    <w:rsid w:val="00901BA9"/>
    <w:rsid w:val="009071E7"/>
    <w:rsid w:val="00910218"/>
    <w:rsid w:val="00915593"/>
    <w:rsid w:val="00922230"/>
    <w:rsid w:val="0092257F"/>
    <w:rsid w:val="00933B07"/>
    <w:rsid w:val="00934035"/>
    <w:rsid w:val="00934E22"/>
    <w:rsid w:val="00936A49"/>
    <w:rsid w:val="00940C49"/>
    <w:rsid w:val="00940F75"/>
    <w:rsid w:val="009430DF"/>
    <w:rsid w:val="00946E7A"/>
    <w:rsid w:val="00947BDA"/>
    <w:rsid w:val="009510DB"/>
    <w:rsid w:val="00953B7F"/>
    <w:rsid w:val="00953ED3"/>
    <w:rsid w:val="009579CA"/>
    <w:rsid w:val="00957CA9"/>
    <w:rsid w:val="0096486F"/>
    <w:rsid w:val="0096511A"/>
    <w:rsid w:val="0097285F"/>
    <w:rsid w:val="009732B5"/>
    <w:rsid w:val="00974479"/>
    <w:rsid w:val="0097451A"/>
    <w:rsid w:val="009836C3"/>
    <w:rsid w:val="00983925"/>
    <w:rsid w:val="009839FC"/>
    <w:rsid w:val="00983AD5"/>
    <w:rsid w:val="0098554D"/>
    <w:rsid w:val="00985A3A"/>
    <w:rsid w:val="00985F0F"/>
    <w:rsid w:val="00986986"/>
    <w:rsid w:val="00997F08"/>
    <w:rsid w:val="009A5F82"/>
    <w:rsid w:val="009A7079"/>
    <w:rsid w:val="009B34B9"/>
    <w:rsid w:val="009B5DC8"/>
    <w:rsid w:val="009B5F9D"/>
    <w:rsid w:val="009C2CB8"/>
    <w:rsid w:val="009D05E3"/>
    <w:rsid w:val="009D3B93"/>
    <w:rsid w:val="009D6125"/>
    <w:rsid w:val="009E04E8"/>
    <w:rsid w:val="009E30C1"/>
    <w:rsid w:val="009E30FD"/>
    <w:rsid w:val="009E6084"/>
    <w:rsid w:val="009E6B50"/>
    <w:rsid w:val="009E7E0D"/>
    <w:rsid w:val="009F3474"/>
    <w:rsid w:val="009F4F1C"/>
    <w:rsid w:val="009F5EDE"/>
    <w:rsid w:val="00A04E69"/>
    <w:rsid w:val="00A053C8"/>
    <w:rsid w:val="00A10C4A"/>
    <w:rsid w:val="00A10F3D"/>
    <w:rsid w:val="00A13758"/>
    <w:rsid w:val="00A176FA"/>
    <w:rsid w:val="00A21C79"/>
    <w:rsid w:val="00A25579"/>
    <w:rsid w:val="00A42A89"/>
    <w:rsid w:val="00A42F01"/>
    <w:rsid w:val="00A472DE"/>
    <w:rsid w:val="00A50F68"/>
    <w:rsid w:val="00A5140A"/>
    <w:rsid w:val="00A56C5F"/>
    <w:rsid w:val="00A62406"/>
    <w:rsid w:val="00A6261D"/>
    <w:rsid w:val="00A63FDD"/>
    <w:rsid w:val="00A738F4"/>
    <w:rsid w:val="00A83C07"/>
    <w:rsid w:val="00A864FB"/>
    <w:rsid w:val="00A90352"/>
    <w:rsid w:val="00A91A3F"/>
    <w:rsid w:val="00A91B99"/>
    <w:rsid w:val="00A9304F"/>
    <w:rsid w:val="00A96883"/>
    <w:rsid w:val="00AA15C7"/>
    <w:rsid w:val="00AA3E7E"/>
    <w:rsid w:val="00AA4E39"/>
    <w:rsid w:val="00AA5A13"/>
    <w:rsid w:val="00AB4F8A"/>
    <w:rsid w:val="00AC68C2"/>
    <w:rsid w:val="00AC6F69"/>
    <w:rsid w:val="00AC7028"/>
    <w:rsid w:val="00AD367C"/>
    <w:rsid w:val="00AD7DDA"/>
    <w:rsid w:val="00AE6467"/>
    <w:rsid w:val="00AF42CC"/>
    <w:rsid w:val="00AF51A1"/>
    <w:rsid w:val="00AF53B5"/>
    <w:rsid w:val="00AF70E5"/>
    <w:rsid w:val="00B04F2D"/>
    <w:rsid w:val="00B0570B"/>
    <w:rsid w:val="00B10EF6"/>
    <w:rsid w:val="00B15588"/>
    <w:rsid w:val="00B16E75"/>
    <w:rsid w:val="00B20F3B"/>
    <w:rsid w:val="00B2126C"/>
    <w:rsid w:val="00B21CD2"/>
    <w:rsid w:val="00B2202F"/>
    <w:rsid w:val="00B226EF"/>
    <w:rsid w:val="00B248C5"/>
    <w:rsid w:val="00B24B16"/>
    <w:rsid w:val="00B24E0C"/>
    <w:rsid w:val="00B27BE6"/>
    <w:rsid w:val="00B30412"/>
    <w:rsid w:val="00B33C59"/>
    <w:rsid w:val="00B343EA"/>
    <w:rsid w:val="00B344E3"/>
    <w:rsid w:val="00B35FA2"/>
    <w:rsid w:val="00B416C3"/>
    <w:rsid w:val="00B4269F"/>
    <w:rsid w:val="00B4601E"/>
    <w:rsid w:val="00B52EC6"/>
    <w:rsid w:val="00B53008"/>
    <w:rsid w:val="00B536F7"/>
    <w:rsid w:val="00B62849"/>
    <w:rsid w:val="00B6294C"/>
    <w:rsid w:val="00B65CC4"/>
    <w:rsid w:val="00B73F30"/>
    <w:rsid w:val="00B74308"/>
    <w:rsid w:val="00B8638C"/>
    <w:rsid w:val="00B9053A"/>
    <w:rsid w:val="00B91F26"/>
    <w:rsid w:val="00B95844"/>
    <w:rsid w:val="00BA07A8"/>
    <w:rsid w:val="00BB2D76"/>
    <w:rsid w:val="00BB7743"/>
    <w:rsid w:val="00BC12E2"/>
    <w:rsid w:val="00BC192B"/>
    <w:rsid w:val="00BC4823"/>
    <w:rsid w:val="00BD047C"/>
    <w:rsid w:val="00BD0930"/>
    <w:rsid w:val="00BD7C5A"/>
    <w:rsid w:val="00BE41BA"/>
    <w:rsid w:val="00BF20AC"/>
    <w:rsid w:val="00BF21D0"/>
    <w:rsid w:val="00BF666F"/>
    <w:rsid w:val="00BF6871"/>
    <w:rsid w:val="00BF7C49"/>
    <w:rsid w:val="00C000C5"/>
    <w:rsid w:val="00C049DA"/>
    <w:rsid w:val="00C05922"/>
    <w:rsid w:val="00C07885"/>
    <w:rsid w:val="00C07C09"/>
    <w:rsid w:val="00C13E8C"/>
    <w:rsid w:val="00C22B76"/>
    <w:rsid w:val="00C234FE"/>
    <w:rsid w:val="00C23A64"/>
    <w:rsid w:val="00C267AE"/>
    <w:rsid w:val="00C26BD5"/>
    <w:rsid w:val="00C30581"/>
    <w:rsid w:val="00C322B6"/>
    <w:rsid w:val="00C451C2"/>
    <w:rsid w:val="00C46C84"/>
    <w:rsid w:val="00C60BCA"/>
    <w:rsid w:val="00C64A25"/>
    <w:rsid w:val="00C721A4"/>
    <w:rsid w:val="00C9040B"/>
    <w:rsid w:val="00C93DF0"/>
    <w:rsid w:val="00C9792C"/>
    <w:rsid w:val="00CA1AA5"/>
    <w:rsid w:val="00CA2792"/>
    <w:rsid w:val="00CA40D8"/>
    <w:rsid w:val="00CB1ABD"/>
    <w:rsid w:val="00CB275E"/>
    <w:rsid w:val="00CB29A4"/>
    <w:rsid w:val="00CB30EE"/>
    <w:rsid w:val="00CB6237"/>
    <w:rsid w:val="00CC3E4B"/>
    <w:rsid w:val="00CC736D"/>
    <w:rsid w:val="00CD035A"/>
    <w:rsid w:val="00CD1BF1"/>
    <w:rsid w:val="00CD2B18"/>
    <w:rsid w:val="00CD3F39"/>
    <w:rsid w:val="00CD636C"/>
    <w:rsid w:val="00CD79D3"/>
    <w:rsid w:val="00CF2962"/>
    <w:rsid w:val="00CF2F6B"/>
    <w:rsid w:val="00CF32CD"/>
    <w:rsid w:val="00D108F8"/>
    <w:rsid w:val="00D115E7"/>
    <w:rsid w:val="00D21F83"/>
    <w:rsid w:val="00D22E6F"/>
    <w:rsid w:val="00D23BE0"/>
    <w:rsid w:val="00D24020"/>
    <w:rsid w:val="00D307AD"/>
    <w:rsid w:val="00D37D3F"/>
    <w:rsid w:val="00D420B1"/>
    <w:rsid w:val="00D50480"/>
    <w:rsid w:val="00D52483"/>
    <w:rsid w:val="00D52AED"/>
    <w:rsid w:val="00D733E7"/>
    <w:rsid w:val="00D73E84"/>
    <w:rsid w:val="00D743EE"/>
    <w:rsid w:val="00D75C48"/>
    <w:rsid w:val="00D9012C"/>
    <w:rsid w:val="00D947FE"/>
    <w:rsid w:val="00D94D4C"/>
    <w:rsid w:val="00D968D6"/>
    <w:rsid w:val="00DA25FF"/>
    <w:rsid w:val="00DA2E41"/>
    <w:rsid w:val="00DB2A2F"/>
    <w:rsid w:val="00DC13A4"/>
    <w:rsid w:val="00DC1885"/>
    <w:rsid w:val="00DC4DBE"/>
    <w:rsid w:val="00DC77D2"/>
    <w:rsid w:val="00DC77D3"/>
    <w:rsid w:val="00DC784D"/>
    <w:rsid w:val="00DD16E4"/>
    <w:rsid w:val="00DD68F5"/>
    <w:rsid w:val="00DD6C9F"/>
    <w:rsid w:val="00DE2C5A"/>
    <w:rsid w:val="00DE3AA2"/>
    <w:rsid w:val="00DF32A8"/>
    <w:rsid w:val="00DF4F31"/>
    <w:rsid w:val="00DF5939"/>
    <w:rsid w:val="00DF6DEC"/>
    <w:rsid w:val="00DF7064"/>
    <w:rsid w:val="00E02543"/>
    <w:rsid w:val="00E04920"/>
    <w:rsid w:val="00E105E9"/>
    <w:rsid w:val="00E1171F"/>
    <w:rsid w:val="00E13204"/>
    <w:rsid w:val="00E13BCF"/>
    <w:rsid w:val="00E17869"/>
    <w:rsid w:val="00E22841"/>
    <w:rsid w:val="00E22A18"/>
    <w:rsid w:val="00E23F68"/>
    <w:rsid w:val="00E3338A"/>
    <w:rsid w:val="00E33D94"/>
    <w:rsid w:val="00E4156C"/>
    <w:rsid w:val="00E437F3"/>
    <w:rsid w:val="00E47536"/>
    <w:rsid w:val="00E54CF7"/>
    <w:rsid w:val="00E55025"/>
    <w:rsid w:val="00E56119"/>
    <w:rsid w:val="00E62FCA"/>
    <w:rsid w:val="00E63177"/>
    <w:rsid w:val="00E66677"/>
    <w:rsid w:val="00E67510"/>
    <w:rsid w:val="00E7209A"/>
    <w:rsid w:val="00E75B01"/>
    <w:rsid w:val="00E857DC"/>
    <w:rsid w:val="00E863FC"/>
    <w:rsid w:val="00EA1E1B"/>
    <w:rsid w:val="00EA3BCB"/>
    <w:rsid w:val="00EC3EC3"/>
    <w:rsid w:val="00EC7939"/>
    <w:rsid w:val="00ED0B45"/>
    <w:rsid w:val="00ED3508"/>
    <w:rsid w:val="00EE2047"/>
    <w:rsid w:val="00EE4F61"/>
    <w:rsid w:val="00EE5A87"/>
    <w:rsid w:val="00EE78FF"/>
    <w:rsid w:val="00EF385B"/>
    <w:rsid w:val="00EF3FB0"/>
    <w:rsid w:val="00F002FA"/>
    <w:rsid w:val="00F04718"/>
    <w:rsid w:val="00F21F53"/>
    <w:rsid w:val="00F233CF"/>
    <w:rsid w:val="00F241A9"/>
    <w:rsid w:val="00F24288"/>
    <w:rsid w:val="00F311DE"/>
    <w:rsid w:val="00F36F9D"/>
    <w:rsid w:val="00F40D36"/>
    <w:rsid w:val="00F41A3C"/>
    <w:rsid w:val="00F43C32"/>
    <w:rsid w:val="00F44236"/>
    <w:rsid w:val="00F55C0A"/>
    <w:rsid w:val="00F6136C"/>
    <w:rsid w:val="00F62CE6"/>
    <w:rsid w:val="00F66EFD"/>
    <w:rsid w:val="00F7572D"/>
    <w:rsid w:val="00F770EE"/>
    <w:rsid w:val="00F81784"/>
    <w:rsid w:val="00F8442C"/>
    <w:rsid w:val="00F8675E"/>
    <w:rsid w:val="00F86D8D"/>
    <w:rsid w:val="00F9117C"/>
    <w:rsid w:val="00F963F0"/>
    <w:rsid w:val="00FA02D7"/>
    <w:rsid w:val="00FA5AD5"/>
    <w:rsid w:val="00FA7DC3"/>
    <w:rsid w:val="00FB1C77"/>
    <w:rsid w:val="00FB5057"/>
    <w:rsid w:val="00FC322E"/>
    <w:rsid w:val="00FC3A69"/>
    <w:rsid w:val="00FC4E72"/>
    <w:rsid w:val="00FC6275"/>
    <w:rsid w:val="00FC63BA"/>
    <w:rsid w:val="00FD058F"/>
    <w:rsid w:val="00FD2EB4"/>
    <w:rsid w:val="00FE1B9C"/>
    <w:rsid w:val="00FE58E5"/>
    <w:rsid w:val="00FE7361"/>
    <w:rsid w:val="00FF25D6"/>
    <w:rsid w:val="00FF6474"/>
    <w:rsid w:val="00FF7627"/>
    <w:rsid w:val="00FF7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229DCF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68C2"/>
    <w:pPr>
      <w:spacing w:before="60" w:after="60" w:line="264" w:lineRule="auto"/>
    </w:pPr>
    <w:rPr>
      <w:rFonts w:ascii="BentonSans Book" w:eastAsia="MS Mincho" w:hAnsi="BentonSans Book"/>
      <w:sz w:val="18"/>
      <w:szCs w:val="24"/>
    </w:rPr>
  </w:style>
  <w:style w:type="paragraph" w:styleId="Heading1">
    <w:name w:val="heading 1"/>
    <w:basedOn w:val="Normal"/>
    <w:next w:val="Normal"/>
    <w:link w:val="Heading1Char"/>
    <w:qFormat/>
    <w:rsid w:val="00AC68C2"/>
    <w:pPr>
      <w:keepNext/>
      <w:keepLines/>
      <w:pageBreakBefore/>
      <w:numPr>
        <w:numId w:val="7"/>
      </w:numPr>
      <w:spacing w:before="120" w:after="560" w:line="480" w:lineRule="exact"/>
      <w:ind w:left="851" w:hanging="851"/>
      <w:outlineLvl w:val="0"/>
    </w:pPr>
    <w:rPr>
      <w:rFonts w:ascii="BentonSans Bold" w:eastAsia="SimSun" w:hAnsi="BentonSans Bold"/>
      <w:bCs/>
      <w:color w:val="666666"/>
      <w:sz w:val="40"/>
      <w:szCs w:val="28"/>
    </w:rPr>
  </w:style>
  <w:style w:type="paragraph" w:styleId="Heading2">
    <w:name w:val="heading 2"/>
    <w:aliases w:val="Chapter Title"/>
    <w:basedOn w:val="Heading1"/>
    <w:next w:val="Normal"/>
    <w:link w:val="Heading2Char"/>
    <w:unhideWhenUsed/>
    <w:qFormat/>
    <w:rsid w:val="00AC68C2"/>
    <w:pPr>
      <w:pageBreakBefore w:val="0"/>
      <w:numPr>
        <w:ilvl w:val="1"/>
      </w:numPr>
      <w:spacing w:before="560" w:after="320" w:line="360" w:lineRule="exact"/>
      <w:outlineLvl w:val="1"/>
    </w:pPr>
    <w:rPr>
      <w:bCs w:val="0"/>
      <w:sz w:val="30"/>
      <w:szCs w:val="26"/>
    </w:rPr>
  </w:style>
  <w:style w:type="paragraph" w:styleId="Heading3">
    <w:name w:val="heading 3"/>
    <w:basedOn w:val="Heading2"/>
    <w:next w:val="Normal"/>
    <w:link w:val="Heading3Char"/>
    <w:unhideWhenUsed/>
    <w:qFormat/>
    <w:rsid w:val="00AC68C2"/>
    <w:pPr>
      <w:numPr>
        <w:ilvl w:val="2"/>
      </w:numPr>
      <w:outlineLvl w:val="2"/>
    </w:pPr>
    <w:rPr>
      <w:bCs/>
    </w:rPr>
  </w:style>
  <w:style w:type="paragraph" w:styleId="Heading4">
    <w:name w:val="heading 4"/>
    <w:aliases w:val="Map Title,Bullet 1,PA Micro Section,ASAPHeading 4"/>
    <w:basedOn w:val="Heading2"/>
    <w:next w:val="Normal"/>
    <w:link w:val="Heading4Char"/>
    <w:unhideWhenUsed/>
    <w:qFormat/>
    <w:rsid w:val="00AC68C2"/>
    <w:pPr>
      <w:numPr>
        <w:ilvl w:val="3"/>
      </w:numPr>
      <w:ind w:left="1418" w:hanging="1418"/>
      <w:outlineLvl w:val="3"/>
    </w:pPr>
    <w:rPr>
      <w:bCs/>
      <w:iCs/>
    </w:rPr>
  </w:style>
  <w:style w:type="paragraph" w:styleId="Heading5">
    <w:name w:val="heading 5"/>
    <w:basedOn w:val="Heading2"/>
    <w:next w:val="Normal"/>
    <w:link w:val="Heading5Char"/>
    <w:unhideWhenUsed/>
    <w:qFormat/>
    <w:rsid w:val="00AC68C2"/>
    <w:pPr>
      <w:numPr>
        <w:ilvl w:val="4"/>
      </w:numPr>
      <w:ind w:left="1701" w:hanging="1701"/>
      <w:outlineLvl w:val="4"/>
    </w:pPr>
  </w:style>
  <w:style w:type="paragraph" w:styleId="Heading6">
    <w:name w:val="heading 6"/>
    <w:basedOn w:val="Heading2"/>
    <w:next w:val="Normal"/>
    <w:link w:val="Heading6Char"/>
    <w:uiPriority w:val="9"/>
    <w:unhideWhenUsed/>
    <w:rsid w:val="00AC68C2"/>
    <w:pPr>
      <w:numPr>
        <w:ilvl w:val="5"/>
      </w:numPr>
      <w:ind w:left="1871" w:hanging="1871"/>
      <w:outlineLvl w:val="5"/>
    </w:pPr>
    <w:rPr>
      <w:iCs/>
    </w:rPr>
  </w:style>
  <w:style w:type="paragraph" w:styleId="Heading7">
    <w:name w:val="heading 7"/>
    <w:basedOn w:val="Heading2"/>
    <w:next w:val="Normal"/>
    <w:link w:val="Heading7Char"/>
    <w:uiPriority w:val="9"/>
    <w:unhideWhenUsed/>
    <w:rsid w:val="00AC68C2"/>
    <w:pPr>
      <w:numPr>
        <w:ilvl w:val="6"/>
      </w:numPr>
      <w:ind w:left="1985" w:hanging="1985"/>
      <w:outlineLvl w:val="6"/>
    </w:pPr>
    <w:rPr>
      <w:iCs/>
    </w:rPr>
  </w:style>
  <w:style w:type="paragraph" w:styleId="Heading8">
    <w:name w:val="heading 8"/>
    <w:basedOn w:val="Heading2"/>
    <w:next w:val="Normal"/>
    <w:link w:val="Heading8Char"/>
    <w:uiPriority w:val="9"/>
    <w:unhideWhenUsed/>
    <w:rsid w:val="00AC68C2"/>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AC68C2"/>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C68C2"/>
    <w:rPr>
      <w:rFonts w:ascii="BentonSans Bold" w:hAnsi="BentonSans Bold"/>
      <w:bCs/>
      <w:color w:val="666666"/>
      <w:sz w:val="40"/>
      <w:szCs w:val="28"/>
      <w:lang w:eastAsia="en-US"/>
    </w:rPr>
  </w:style>
  <w:style w:type="character" w:customStyle="1" w:styleId="Heading2Char">
    <w:name w:val="Heading 2 Char"/>
    <w:aliases w:val="Chapter Title Char"/>
    <w:link w:val="Heading2"/>
    <w:rsid w:val="00AC68C2"/>
    <w:rPr>
      <w:rFonts w:ascii="BentonSans Bold" w:hAnsi="BentonSans Bold"/>
      <w:color w:val="666666"/>
      <w:sz w:val="30"/>
      <w:szCs w:val="26"/>
      <w:lang w:eastAsia="en-US"/>
    </w:rPr>
  </w:style>
  <w:style w:type="character" w:customStyle="1" w:styleId="Heading3Char">
    <w:name w:val="Heading 3 Char"/>
    <w:link w:val="Heading3"/>
    <w:rsid w:val="00AC68C2"/>
    <w:rPr>
      <w:rFonts w:ascii="BentonSans Bold" w:hAnsi="BentonSans Bold"/>
      <w:bCs/>
      <w:color w:val="666666"/>
      <w:sz w:val="30"/>
      <w:szCs w:val="26"/>
      <w:lang w:eastAsia="en-US"/>
    </w:rPr>
  </w:style>
  <w:style w:type="character" w:customStyle="1" w:styleId="Heading4Char">
    <w:name w:val="Heading 4 Char"/>
    <w:aliases w:val="Map Title Char,Bullet 1 Char,PA Micro Section Char,ASAPHeading 4 Char"/>
    <w:link w:val="Heading4"/>
    <w:rsid w:val="00AC68C2"/>
    <w:rPr>
      <w:rFonts w:ascii="BentonSans Bold" w:hAnsi="BentonSans Bold"/>
      <w:bCs/>
      <w:iCs/>
      <w:color w:val="666666"/>
      <w:sz w:val="30"/>
      <w:szCs w:val="26"/>
      <w:lang w:eastAsia="en-US"/>
    </w:rPr>
  </w:style>
  <w:style w:type="character" w:customStyle="1" w:styleId="Heading5Char">
    <w:name w:val="Heading 5 Char"/>
    <w:link w:val="Heading5"/>
    <w:rsid w:val="00AC68C2"/>
    <w:rPr>
      <w:rFonts w:ascii="BentonSans Bold" w:hAnsi="BentonSans Bold"/>
      <w:color w:val="666666"/>
      <w:sz w:val="30"/>
      <w:szCs w:val="26"/>
      <w:lang w:eastAsia="en-US"/>
    </w:rPr>
  </w:style>
  <w:style w:type="character" w:customStyle="1" w:styleId="Heading6Char">
    <w:name w:val="Heading 6 Char"/>
    <w:link w:val="Heading6"/>
    <w:uiPriority w:val="9"/>
    <w:rsid w:val="00AC68C2"/>
    <w:rPr>
      <w:rFonts w:ascii="BentonSans Bold" w:hAnsi="BentonSans Bold"/>
      <w:iCs/>
      <w:color w:val="666666"/>
      <w:sz w:val="30"/>
      <w:szCs w:val="26"/>
      <w:lang w:eastAsia="en-US"/>
    </w:rPr>
  </w:style>
  <w:style w:type="character" w:customStyle="1" w:styleId="Heading7Char">
    <w:name w:val="Heading 7 Char"/>
    <w:link w:val="Heading7"/>
    <w:uiPriority w:val="9"/>
    <w:rsid w:val="00AC68C2"/>
    <w:rPr>
      <w:rFonts w:ascii="BentonSans Bold" w:hAnsi="BentonSans Bold"/>
      <w:iCs/>
      <w:color w:val="666666"/>
      <w:sz w:val="30"/>
      <w:szCs w:val="26"/>
      <w:lang w:eastAsia="en-US"/>
    </w:rPr>
  </w:style>
  <w:style w:type="character" w:customStyle="1" w:styleId="Heading8Char">
    <w:name w:val="Heading 8 Char"/>
    <w:link w:val="Heading8"/>
    <w:uiPriority w:val="9"/>
    <w:rsid w:val="00AC68C2"/>
    <w:rPr>
      <w:rFonts w:ascii="BentonSans Bold" w:hAnsi="BentonSans Bold"/>
      <w:color w:val="666666"/>
      <w:sz w:val="30"/>
      <w:lang w:eastAsia="en-US"/>
    </w:rPr>
  </w:style>
  <w:style w:type="character" w:customStyle="1" w:styleId="Heading9Char">
    <w:name w:val="Heading 9 Char"/>
    <w:link w:val="Heading9"/>
    <w:uiPriority w:val="9"/>
    <w:rsid w:val="00AC68C2"/>
    <w:rPr>
      <w:rFonts w:ascii="BentonSans Bold" w:hAnsi="BentonSans Bold"/>
      <w:iCs/>
      <w:color w:val="666666"/>
      <w:sz w:val="30"/>
      <w:lang w:eastAsia="en-US"/>
    </w:rPr>
  </w:style>
  <w:style w:type="paragraph" w:customStyle="1" w:styleId="SAPCollateralType">
    <w:name w:val="SAP_CollateralType"/>
    <w:basedOn w:val="SAPMainTitle"/>
    <w:locked/>
    <w:rsid w:val="00AC68C2"/>
    <w:rPr>
      <w:color w:val="auto"/>
      <w:sz w:val="24"/>
    </w:rPr>
  </w:style>
  <w:style w:type="paragraph" w:customStyle="1" w:styleId="SAPMainTitle">
    <w:name w:val="SAP_MainTitle"/>
    <w:basedOn w:val="Normal"/>
    <w:next w:val="SAPSubTitle"/>
    <w:rsid w:val="00AC68C2"/>
    <w:pPr>
      <w:spacing w:before="0" w:after="0" w:line="240" w:lineRule="auto"/>
      <w:ind w:left="170" w:right="170"/>
    </w:pPr>
    <w:rPr>
      <w:rFonts w:ascii="BentonSans Bold" w:hAnsi="BentonSans Bold"/>
      <w:color w:val="FFFFFF"/>
      <w:sz w:val="40"/>
      <w:u w:color="000000"/>
    </w:rPr>
  </w:style>
  <w:style w:type="paragraph" w:customStyle="1" w:styleId="SAPSubTitle">
    <w:name w:val="SAP_SubTitle"/>
    <w:basedOn w:val="SAPMainTitle"/>
    <w:rsid w:val="00AC68C2"/>
    <w:pPr>
      <w:spacing w:before="120"/>
    </w:pPr>
    <w:rPr>
      <w:sz w:val="28"/>
    </w:rPr>
  </w:style>
  <w:style w:type="paragraph" w:customStyle="1" w:styleId="SAPSecurityLevel">
    <w:name w:val="SAP_SecurityLevel"/>
    <w:basedOn w:val="SAPMainTitle"/>
    <w:locked/>
    <w:rsid w:val="00AC68C2"/>
    <w:pPr>
      <w:spacing w:line="260" w:lineRule="exact"/>
      <w:jc w:val="right"/>
    </w:pPr>
    <w:rPr>
      <w:caps/>
      <w:color w:val="auto"/>
      <w:spacing w:val="10"/>
      <w:sz w:val="20"/>
    </w:rPr>
  </w:style>
  <w:style w:type="paragraph" w:customStyle="1" w:styleId="SAPDocumentVersion">
    <w:name w:val="SAP_DocumentVersion"/>
    <w:basedOn w:val="SAPSecurityLevel"/>
    <w:rsid w:val="00AC68C2"/>
    <w:pPr>
      <w:spacing w:line="300" w:lineRule="exact"/>
      <w:jc w:val="left"/>
    </w:pPr>
    <w:rPr>
      <w:rFonts w:ascii="BentonSans Book" w:hAnsi="BentonSans Book"/>
      <w:caps w:val="0"/>
      <w:spacing w:val="0"/>
      <w:sz w:val="24"/>
    </w:rPr>
  </w:style>
  <w:style w:type="paragraph" w:customStyle="1" w:styleId="SAPMaterialNumber">
    <w:name w:val="SAP_MaterialNumber"/>
    <w:basedOn w:val="SAPDocumentVersion"/>
    <w:locked/>
    <w:rsid w:val="00AC68C2"/>
    <w:pPr>
      <w:spacing w:before="120" w:line="180" w:lineRule="exact"/>
      <w:ind w:left="0" w:right="0"/>
      <w:jc w:val="center"/>
    </w:pPr>
    <w:rPr>
      <w:rFonts w:ascii="BentonSans Bold" w:hAnsi="BentonSans Bold"/>
      <w:sz w:val="12"/>
    </w:rPr>
  </w:style>
  <w:style w:type="table" w:styleId="TableGrid">
    <w:name w:val="Table Grid"/>
    <w:basedOn w:val="TableNormal"/>
    <w:uiPriority w:val="59"/>
    <w:rsid w:val="00AC68C2"/>
    <w:rPr>
      <w:rFonts w:ascii="SAPSerifRegular" w:eastAsia="MS Mincho" w:hAnsi="SAPSerifRegula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AC68C2"/>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AC68C2"/>
    <w:rPr>
      <w:rFonts w:ascii="Tahoma" w:eastAsia="MS Mincho" w:hAnsi="Tahoma" w:cs="Tahoma"/>
      <w:sz w:val="16"/>
      <w:szCs w:val="16"/>
      <w:lang w:eastAsia="en-US"/>
    </w:rPr>
  </w:style>
  <w:style w:type="paragraph" w:customStyle="1" w:styleId="SAPTargetAudienceTitle">
    <w:name w:val="SAP_TargetAudienceTitle"/>
    <w:basedOn w:val="SAPMainTitle"/>
    <w:locked/>
    <w:rsid w:val="00AC68C2"/>
    <w:pPr>
      <w:spacing w:before="1080"/>
    </w:pPr>
    <w:rPr>
      <w:b/>
      <w:color w:val="999999"/>
      <w:sz w:val="20"/>
    </w:rPr>
  </w:style>
  <w:style w:type="paragraph" w:customStyle="1" w:styleId="SAPTargetAudience">
    <w:name w:val="SAP_TargetAudience"/>
    <w:basedOn w:val="Normal"/>
    <w:locked/>
    <w:rsid w:val="00AC68C2"/>
    <w:pPr>
      <w:ind w:left="170" w:right="170"/>
    </w:pPr>
  </w:style>
  <w:style w:type="paragraph" w:customStyle="1" w:styleId="SAPHeading1NoNumber">
    <w:name w:val="SAP_Heading1NoNumber"/>
    <w:basedOn w:val="Heading1"/>
    <w:next w:val="Normal"/>
    <w:locked/>
    <w:rsid w:val="00AC68C2"/>
    <w:pPr>
      <w:numPr>
        <w:numId w:val="0"/>
      </w:numPr>
      <w:outlineLvl w:val="9"/>
    </w:pPr>
  </w:style>
  <w:style w:type="table" w:customStyle="1" w:styleId="LightShading1">
    <w:name w:val="Light Shading1"/>
    <w:basedOn w:val="TableNormal"/>
    <w:uiPriority w:val="60"/>
    <w:locked/>
    <w:rsid w:val="00AC68C2"/>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locked/>
    <w:rsid w:val="00AC68C2"/>
    <w:rPr>
      <w:rFonts w:ascii="SAPSerifRegular" w:eastAsia="MS Mincho" w:hAnsi="SAPSerifRegular"/>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AC68C2"/>
    <w:rPr>
      <w:rFonts w:ascii="SAPSerifRegular" w:eastAsia="MS Mincho" w:hAnsi="SAPSerifRegular"/>
      <w:color w:val="943634"/>
      <w:sz w:val="24"/>
      <w:szCs w:val="2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locked/>
    <w:rsid w:val="00AC68C2"/>
    <w:rPr>
      <w:rFonts w:ascii="SAPSerifRegular" w:eastAsia="MS Mincho" w:hAnsi="SAPSerifRegular"/>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locked/>
    <w:rsid w:val="00AC68C2"/>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rPr>
        <w:rFonts w:ascii="Tahoma" w:eastAsia="SimSun" w:hAnsi="Tahom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ghtGrid1">
    <w:name w:val="Light Grid1"/>
    <w:basedOn w:val="TableNormal"/>
    <w:uiPriority w:val="62"/>
    <w:locked/>
    <w:rsid w:val="00AC68C2"/>
    <w:rPr>
      <w:rFonts w:ascii="SAPSerifRegular" w:eastAsia="MS Mincho" w:hAnsi="SAPSerifRegular"/>
      <w:sz w:val="24"/>
      <w:szCs w:val="24"/>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BentonSans Medium" w:eastAsia="SimSun" w:hAnsi="BentonSans Medium" w:cs="Times New Roman"/>
        <w:b w:val="0"/>
        <w:bCs/>
      </w:rPr>
      <w:tblPr/>
      <w:tcPr>
        <w:shd w:val="clear" w:color="auto" w:fill="999999"/>
      </w:tcPr>
    </w:tblStylePr>
    <w:tblStylePr w:type="lastRow">
      <w:pPr>
        <w:spacing w:before="0" w:after="0"/>
      </w:pPr>
      <w:rPr>
        <w:rFonts w:ascii="Tahoma" w:eastAsia="SimSu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SimSun" w:hAnsi="Tahoma" w:cs="Times New Roman"/>
        <w:b/>
        <w:bCs/>
      </w:rPr>
    </w:tblStylePr>
    <w:tblStylePr w:type="lastCol">
      <w:rPr>
        <w:rFonts w:ascii="Tahoma" w:eastAsia="SimSu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APStandardTable">
    <w:name w:val="SAP_StandardTable"/>
    <w:basedOn w:val="TableGrid"/>
    <w:uiPriority w:val="99"/>
    <w:qFormat/>
    <w:rsid w:val="00AC68C2"/>
    <w:rPr>
      <w:rFonts w:ascii="BentonSans Book" w:hAnsi="BentonSans Book"/>
      <w:sz w:val="18"/>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cPr>
    </w:tblStylePr>
    <w:tblStylePr w:type="firstCol">
      <w:rPr>
        <w:rFonts w:cs="Times New Roman"/>
      </w:rPr>
      <w:tblPr/>
      <w:tcPr>
        <w:shd w:val="clear" w:color="auto" w:fill="F2F2F2"/>
      </w:tcPr>
    </w:tblStylePr>
    <w:tblStylePr w:type="lastCol">
      <w:rPr>
        <w:rFonts w:cs="Times New Roman"/>
      </w:rPr>
      <w:tblPr/>
      <w:tcPr>
        <w:shd w:val="clear" w:color="auto" w:fill="F2F2F2"/>
      </w:tcPr>
    </w:tblStylePr>
    <w:tblStylePr w:type="band2Vert">
      <w:rPr>
        <w:rFonts w:cs="Times New Roman"/>
      </w:rPr>
      <w:tblPr/>
      <w:tcPr>
        <w:shd w:val="clear" w:color="auto" w:fill="F2F2F2"/>
      </w:tcPr>
    </w:tblStylePr>
    <w:tblStylePr w:type="band2Horz">
      <w:rPr>
        <w:rFonts w:cs="Times New Roman"/>
      </w:rPr>
      <w:tblPr/>
      <w:tcPr>
        <w:shd w:val="clear" w:color="auto" w:fill="F2F2F2"/>
      </w:tcPr>
    </w:tblStylePr>
  </w:style>
  <w:style w:type="paragraph" w:styleId="TOCHeading">
    <w:name w:val="TOC Heading"/>
    <w:basedOn w:val="Heading1"/>
    <w:next w:val="Normal"/>
    <w:uiPriority w:val="39"/>
    <w:semiHidden/>
    <w:unhideWhenUsed/>
    <w:qFormat/>
    <w:rsid w:val="00AC68C2"/>
    <w:pPr>
      <w:pageBreakBefore w:val="0"/>
      <w:numPr>
        <w:numId w:val="0"/>
      </w:numPr>
      <w:spacing w:before="480" w:after="0" w:line="276" w:lineRule="auto"/>
      <w:outlineLvl w:val="9"/>
    </w:pPr>
    <w:rPr>
      <w:rFonts w:ascii="Cambria" w:hAnsi="Cambria"/>
      <w:b/>
      <w:color w:val="365F91"/>
      <w:sz w:val="28"/>
    </w:rPr>
  </w:style>
  <w:style w:type="paragraph" w:styleId="TOC2">
    <w:name w:val="toc 2"/>
    <w:basedOn w:val="TOC1"/>
    <w:autoRedefine/>
    <w:uiPriority w:val="39"/>
    <w:unhideWhenUsed/>
    <w:rsid w:val="00AC68C2"/>
    <w:pPr>
      <w:keepNext w:val="0"/>
      <w:spacing w:before="0"/>
    </w:pPr>
  </w:style>
  <w:style w:type="paragraph" w:styleId="TOC1">
    <w:name w:val="toc 1"/>
    <w:basedOn w:val="Normal"/>
    <w:autoRedefine/>
    <w:uiPriority w:val="39"/>
    <w:unhideWhenUsed/>
    <w:rsid w:val="00AC68C2"/>
    <w:pPr>
      <w:keepNext/>
      <w:keepLines/>
      <w:tabs>
        <w:tab w:val="left" w:pos="624"/>
        <w:tab w:val="right" w:pos="14288"/>
      </w:tabs>
      <w:spacing w:before="240" w:after="0"/>
      <w:ind w:left="851" w:right="624" w:hanging="851"/>
    </w:pPr>
  </w:style>
  <w:style w:type="paragraph" w:styleId="TOC3">
    <w:name w:val="toc 3"/>
    <w:basedOn w:val="TOC1"/>
    <w:autoRedefine/>
    <w:uiPriority w:val="39"/>
    <w:unhideWhenUsed/>
    <w:rsid w:val="00AC68C2"/>
    <w:pPr>
      <w:keepNext w:val="0"/>
      <w:tabs>
        <w:tab w:val="left" w:pos="1418"/>
      </w:tabs>
      <w:spacing w:before="0"/>
      <w:ind w:left="1418" w:hanging="794"/>
    </w:pPr>
  </w:style>
  <w:style w:type="paragraph" w:styleId="TOC4">
    <w:name w:val="toc 4"/>
    <w:basedOn w:val="TOC3"/>
    <w:next w:val="Normal"/>
    <w:autoRedefine/>
    <w:uiPriority w:val="39"/>
    <w:unhideWhenUsed/>
    <w:rsid w:val="00AC68C2"/>
    <w:pPr>
      <w:tabs>
        <w:tab w:val="left" w:pos="1985"/>
      </w:tabs>
      <w:ind w:right="851"/>
    </w:pPr>
  </w:style>
  <w:style w:type="paragraph" w:styleId="TOC5">
    <w:name w:val="toc 5"/>
    <w:basedOn w:val="TOC4"/>
    <w:next w:val="Normal"/>
    <w:autoRedefine/>
    <w:uiPriority w:val="39"/>
    <w:unhideWhenUsed/>
    <w:rsid w:val="00AC68C2"/>
  </w:style>
  <w:style w:type="paragraph" w:customStyle="1" w:styleId="SAPKeyblockTitle">
    <w:name w:val="SAP_KeyblockTitle"/>
    <w:basedOn w:val="Normal"/>
    <w:next w:val="Normal"/>
    <w:qFormat/>
    <w:rsid w:val="00AC68C2"/>
    <w:pPr>
      <w:keepNext/>
      <w:keepLines/>
      <w:spacing w:before="560" w:after="280" w:line="280" w:lineRule="exact"/>
    </w:pPr>
    <w:rPr>
      <w:rFonts w:ascii="BentonSans Bold" w:hAnsi="BentonSans Bold"/>
      <w:color w:val="666666"/>
      <w:sz w:val="24"/>
    </w:rPr>
  </w:style>
  <w:style w:type="paragraph" w:customStyle="1" w:styleId="SAPNoteHeading">
    <w:name w:val="SAP_NoteHeading"/>
    <w:basedOn w:val="Normal"/>
    <w:next w:val="NoteParagraph"/>
    <w:uiPriority w:val="99"/>
    <w:qFormat/>
    <w:rsid w:val="00AC68C2"/>
    <w:pPr>
      <w:keepNext/>
      <w:keepLines/>
      <w:spacing w:before="0" w:after="0" w:line="500" w:lineRule="exact"/>
      <w:ind w:left="624"/>
    </w:pPr>
    <w:rPr>
      <w:rFonts w:ascii="BentonSans Regular" w:hAnsi="BentonSans Regular"/>
      <w:color w:val="666666"/>
      <w:sz w:val="22"/>
    </w:rPr>
  </w:style>
  <w:style w:type="paragraph" w:customStyle="1" w:styleId="NoteParagraph">
    <w:name w:val="Note Paragraph"/>
    <w:basedOn w:val="Normal"/>
    <w:link w:val="NoteParagraphChar"/>
    <w:uiPriority w:val="99"/>
    <w:qFormat/>
    <w:rsid w:val="00AC68C2"/>
    <w:pPr>
      <w:ind w:left="680"/>
    </w:pPr>
  </w:style>
  <w:style w:type="paragraph" w:styleId="ListContinue">
    <w:name w:val="List Continue"/>
    <w:basedOn w:val="Normal"/>
    <w:uiPriority w:val="99"/>
    <w:unhideWhenUsed/>
    <w:qFormat/>
    <w:rsid w:val="00AC68C2"/>
    <w:pPr>
      <w:ind w:left="340"/>
    </w:pPr>
  </w:style>
  <w:style w:type="paragraph" w:styleId="ListContinue2">
    <w:name w:val="List Continue 2"/>
    <w:basedOn w:val="Normal"/>
    <w:uiPriority w:val="99"/>
    <w:unhideWhenUsed/>
    <w:qFormat/>
    <w:rsid w:val="00AC68C2"/>
    <w:pPr>
      <w:ind w:left="680"/>
    </w:pPr>
  </w:style>
  <w:style w:type="paragraph" w:styleId="ListContinue3">
    <w:name w:val="List Continue 3"/>
    <w:basedOn w:val="Normal"/>
    <w:uiPriority w:val="99"/>
    <w:unhideWhenUsed/>
    <w:qFormat/>
    <w:rsid w:val="00AC68C2"/>
    <w:pPr>
      <w:ind w:left="1021"/>
    </w:pPr>
  </w:style>
  <w:style w:type="character" w:styleId="Hyperlink">
    <w:name w:val="Hyperlink"/>
    <w:uiPriority w:val="99"/>
    <w:unhideWhenUsed/>
    <w:rsid w:val="00AC68C2"/>
    <w:rPr>
      <w:rFonts w:ascii="BentonSans Book" w:hAnsi="BentonSans Book" w:cs="Times New Roman"/>
      <w:color w:val="0076CB"/>
      <w:sz w:val="18"/>
      <w:u w:val="none"/>
    </w:rPr>
  </w:style>
  <w:style w:type="paragraph" w:customStyle="1" w:styleId="SAPGreenTextNotPrinted">
    <w:name w:val="SAP_GreenText_(NotPrinted)"/>
    <w:basedOn w:val="Normal"/>
    <w:next w:val="Normal"/>
    <w:link w:val="SAPGreenTextNotPrintedChar"/>
    <w:qFormat/>
    <w:rsid w:val="00AC68C2"/>
    <w:rPr>
      <w:rFonts w:ascii="BentonSans Regular Italic" w:hAnsi="BentonSans Regular Italic"/>
      <w:vanish/>
      <w:color w:val="76923C"/>
    </w:rPr>
  </w:style>
  <w:style w:type="paragraph" w:customStyle="1" w:styleId="SAPSectionTitleWithinKeyblocks">
    <w:name w:val="SAP_SectionTitle_(WithinKeyblocks)"/>
    <w:basedOn w:val="Normal"/>
    <w:next w:val="Normal"/>
    <w:qFormat/>
    <w:rsid w:val="00AC68C2"/>
    <w:pPr>
      <w:keepNext/>
      <w:keepLines/>
      <w:spacing w:before="240" w:after="120" w:line="240" w:lineRule="exact"/>
    </w:pPr>
    <w:rPr>
      <w:rFonts w:ascii="BentonSans Bold" w:hAnsi="BentonSans Bold"/>
      <w:color w:val="666666"/>
      <w:sz w:val="20"/>
    </w:rPr>
  </w:style>
  <w:style w:type="character" w:customStyle="1" w:styleId="SAPMonospace">
    <w:name w:val="SAP_Monospace"/>
    <w:uiPriority w:val="1"/>
    <w:qFormat/>
    <w:rsid w:val="00AC68C2"/>
    <w:rPr>
      <w:rFonts w:ascii="Courier New" w:hAnsi="Courier New" w:cs="Times New Roman"/>
      <w:sz w:val="18"/>
    </w:rPr>
  </w:style>
  <w:style w:type="paragraph" w:styleId="Header">
    <w:name w:val="header"/>
    <w:basedOn w:val="Normal"/>
    <w:link w:val="HeaderChar"/>
    <w:uiPriority w:val="99"/>
    <w:unhideWhenUsed/>
    <w:rsid w:val="00AC68C2"/>
    <w:pPr>
      <w:tabs>
        <w:tab w:val="center" w:pos="4703"/>
        <w:tab w:val="right" w:pos="9406"/>
      </w:tabs>
      <w:spacing w:before="0" w:after="0" w:line="240" w:lineRule="auto"/>
    </w:pPr>
  </w:style>
  <w:style w:type="character" w:customStyle="1" w:styleId="HeaderChar">
    <w:name w:val="Header Char"/>
    <w:link w:val="Header"/>
    <w:uiPriority w:val="99"/>
    <w:rsid w:val="00AC68C2"/>
    <w:rPr>
      <w:rFonts w:ascii="BentonSans Book" w:eastAsia="MS Mincho" w:hAnsi="BentonSans Book"/>
      <w:sz w:val="18"/>
      <w:szCs w:val="24"/>
      <w:lang w:eastAsia="en-US"/>
    </w:rPr>
  </w:style>
  <w:style w:type="paragraph" w:styleId="Footer">
    <w:name w:val="footer"/>
    <w:basedOn w:val="Normal"/>
    <w:link w:val="FooterChar"/>
    <w:uiPriority w:val="99"/>
    <w:semiHidden/>
    <w:unhideWhenUsed/>
    <w:rsid w:val="00AC68C2"/>
    <w:pPr>
      <w:tabs>
        <w:tab w:val="center" w:pos="4703"/>
        <w:tab w:val="right" w:pos="9406"/>
      </w:tabs>
      <w:spacing w:before="0" w:after="0" w:line="240" w:lineRule="auto"/>
    </w:pPr>
  </w:style>
  <w:style w:type="character" w:customStyle="1" w:styleId="FooterChar">
    <w:name w:val="Footer Char"/>
    <w:link w:val="Footer"/>
    <w:uiPriority w:val="99"/>
    <w:semiHidden/>
    <w:rsid w:val="00AC68C2"/>
    <w:rPr>
      <w:rFonts w:ascii="BentonSans Book" w:eastAsia="MS Mincho" w:hAnsi="BentonSans Book"/>
      <w:sz w:val="18"/>
      <w:szCs w:val="24"/>
      <w:lang w:eastAsia="en-US"/>
    </w:rPr>
  </w:style>
  <w:style w:type="paragraph" w:customStyle="1" w:styleId="SAPFooterleft">
    <w:name w:val="SAP_Footer_left"/>
    <w:basedOn w:val="Footer"/>
    <w:locked/>
    <w:rsid w:val="00AC68C2"/>
    <w:pPr>
      <w:tabs>
        <w:tab w:val="clear" w:pos="4703"/>
        <w:tab w:val="clear" w:pos="9406"/>
      </w:tabs>
      <w:spacing w:line="180" w:lineRule="exact"/>
    </w:pPr>
    <w:rPr>
      <w:sz w:val="12"/>
    </w:rPr>
  </w:style>
  <w:style w:type="character" w:customStyle="1" w:styleId="SAPUserEntry">
    <w:name w:val="SAP_UserEntry"/>
    <w:uiPriority w:val="1"/>
    <w:qFormat/>
    <w:rsid w:val="00AC68C2"/>
    <w:rPr>
      <w:rFonts w:ascii="Courier New" w:hAnsi="Courier New" w:cs="Times New Roman"/>
      <w:b/>
      <w:color w:val="45157E"/>
      <w:sz w:val="18"/>
    </w:rPr>
  </w:style>
  <w:style w:type="character" w:customStyle="1" w:styleId="SAPScreenElement">
    <w:name w:val="SAP_ScreenElement"/>
    <w:uiPriority w:val="1"/>
    <w:qFormat/>
    <w:rsid w:val="00AC68C2"/>
    <w:rPr>
      <w:rFonts w:ascii="BentonSans Book Italic" w:hAnsi="BentonSans Book Italic" w:cs="Times New Roman"/>
      <w:color w:val="003283"/>
    </w:rPr>
  </w:style>
  <w:style w:type="character" w:customStyle="1" w:styleId="SAPEmphasis">
    <w:name w:val="SAP_Emphasis"/>
    <w:uiPriority w:val="1"/>
    <w:qFormat/>
    <w:rsid w:val="00AC68C2"/>
    <w:rPr>
      <w:rFonts w:ascii="BentonSans Medium" w:hAnsi="BentonSans Medium" w:cs="Times New Roman"/>
    </w:rPr>
  </w:style>
  <w:style w:type="character" w:customStyle="1" w:styleId="SAPKeyboard">
    <w:name w:val="SAP_Keyboard"/>
    <w:uiPriority w:val="1"/>
    <w:qFormat/>
    <w:rsid w:val="00AC68C2"/>
    <w:rPr>
      <w:rFonts w:ascii="Courier New" w:hAnsi="Courier New" w:cs="Times New Roman"/>
      <w:spacing w:val="20"/>
      <w:sz w:val="16"/>
      <w:bdr w:val="single" w:sz="4" w:space="0" w:color="595959"/>
      <w:shd w:val="clear" w:color="auto" w:fill="auto"/>
    </w:rPr>
  </w:style>
  <w:style w:type="paragraph" w:customStyle="1" w:styleId="SAPHeader">
    <w:name w:val="SAP_Header"/>
    <w:basedOn w:val="Normal"/>
    <w:locked/>
    <w:rsid w:val="00AC68C2"/>
    <w:pPr>
      <w:pBdr>
        <w:bottom w:val="single" w:sz="48" w:space="1" w:color="353535"/>
      </w:pBdr>
      <w:tabs>
        <w:tab w:val="right" w:pos="9356"/>
      </w:tabs>
      <w:spacing w:before="0" w:after="0"/>
    </w:pPr>
    <w:rPr>
      <w:color w:val="666666"/>
    </w:rPr>
  </w:style>
  <w:style w:type="character" w:customStyle="1" w:styleId="SAPFooterPageNumber">
    <w:name w:val="SAP_Footer_PageNumber"/>
    <w:uiPriority w:val="1"/>
    <w:qFormat/>
    <w:locked/>
    <w:rsid w:val="00AC68C2"/>
    <w:rPr>
      <w:rFonts w:ascii="BentonSans Bold" w:hAnsi="BentonSans Bold" w:cs="Times New Roman"/>
    </w:rPr>
  </w:style>
  <w:style w:type="character" w:customStyle="1" w:styleId="SAPFooterSecurityLevel">
    <w:name w:val="SAP_Footer_SecurityLevel"/>
    <w:uiPriority w:val="1"/>
    <w:locked/>
    <w:rsid w:val="00AC68C2"/>
    <w:rPr>
      <w:rFonts w:cs="Times New Roman"/>
      <w:caps/>
      <w:spacing w:val="6"/>
    </w:rPr>
  </w:style>
  <w:style w:type="character" w:styleId="PlaceholderText">
    <w:name w:val="Placeholder Text"/>
    <w:uiPriority w:val="99"/>
    <w:semiHidden/>
    <w:rsid w:val="00AC68C2"/>
    <w:rPr>
      <w:rFonts w:cs="Times New Roman"/>
      <w:color w:val="808080"/>
    </w:rPr>
  </w:style>
  <w:style w:type="paragraph" w:customStyle="1" w:styleId="SAPGraphicParagraph">
    <w:name w:val="SAP_GraphicParagraph"/>
    <w:basedOn w:val="Normal"/>
    <w:next w:val="Normal"/>
    <w:rsid w:val="00AC68C2"/>
    <w:pPr>
      <w:keepLines/>
      <w:spacing w:before="240" w:after="240" w:line="360" w:lineRule="auto"/>
      <w:jc w:val="center"/>
    </w:pPr>
    <w:rPr>
      <w:sz w:val="16"/>
    </w:rPr>
  </w:style>
  <w:style w:type="character" w:styleId="FollowedHyperlink">
    <w:name w:val="FollowedHyperlink"/>
    <w:uiPriority w:val="99"/>
    <w:semiHidden/>
    <w:unhideWhenUsed/>
    <w:rsid w:val="00AC68C2"/>
    <w:rPr>
      <w:rFonts w:cs="Times New Roman"/>
      <w:color w:val="800080"/>
      <w:u w:val="single"/>
    </w:rPr>
  </w:style>
  <w:style w:type="character" w:styleId="SubtleEmphasis">
    <w:name w:val="Subtle Emphasis"/>
    <w:uiPriority w:val="19"/>
    <w:rsid w:val="00AC68C2"/>
    <w:rPr>
      <w:rFonts w:cs="Times New Roman"/>
      <w:i/>
      <w:iCs/>
      <w:color w:val="808080"/>
    </w:rPr>
  </w:style>
  <w:style w:type="character" w:styleId="Strong">
    <w:name w:val="Strong"/>
    <w:uiPriority w:val="22"/>
    <w:rsid w:val="00AC68C2"/>
    <w:rPr>
      <w:rFonts w:cs="Times New Roman"/>
      <w:b/>
      <w:bCs/>
    </w:rPr>
  </w:style>
  <w:style w:type="paragraph" w:customStyle="1" w:styleId="SAPCopyrightShort">
    <w:name w:val="SAP_CopyrightShort"/>
    <w:basedOn w:val="Normal"/>
    <w:locked/>
    <w:rsid w:val="00AC68C2"/>
    <w:pPr>
      <w:spacing w:before="11760" w:after="0" w:line="220" w:lineRule="exact"/>
      <w:ind w:left="-1418" w:right="-567"/>
    </w:pPr>
  </w:style>
  <w:style w:type="paragraph" w:customStyle="1" w:styleId="SAPLastPageGray">
    <w:name w:val="SAP_LastPage_Gray"/>
    <w:basedOn w:val="Normal"/>
    <w:locked/>
    <w:rsid w:val="00AC68C2"/>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AC68C2"/>
    <w:pPr>
      <w:spacing w:before="0" w:after="0" w:line="180" w:lineRule="exact"/>
    </w:pPr>
    <w:rPr>
      <w:rFonts w:cs="Arial"/>
      <w:sz w:val="12"/>
      <w:szCs w:val="18"/>
      <w:lang w:val="de-DE"/>
    </w:rPr>
  </w:style>
  <w:style w:type="paragraph" w:customStyle="1" w:styleId="SAPLastPageCopyright">
    <w:name w:val="SAP_LastPage_Copyright"/>
    <w:basedOn w:val="SAPCopyrightShort"/>
    <w:locked/>
    <w:rsid w:val="00AC68C2"/>
  </w:style>
  <w:style w:type="paragraph" w:styleId="List">
    <w:name w:val="List"/>
    <w:basedOn w:val="Normal"/>
    <w:uiPriority w:val="99"/>
    <w:unhideWhenUsed/>
    <w:rsid w:val="00AC68C2"/>
    <w:pPr>
      <w:ind w:left="340" w:hanging="340"/>
      <w:contextualSpacing/>
    </w:pPr>
  </w:style>
  <w:style w:type="paragraph" w:styleId="ListBullet">
    <w:name w:val="List Bullet"/>
    <w:basedOn w:val="Normal"/>
    <w:uiPriority w:val="99"/>
    <w:unhideWhenUsed/>
    <w:qFormat/>
    <w:rsid w:val="00AC68C2"/>
    <w:pPr>
      <w:numPr>
        <w:numId w:val="1"/>
      </w:numPr>
      <w:ind w:left="341" w:hanging="284"/>
    </w:pPr>
  </w:style>
  <w:style w:type="paragraph" w:styleId="ListBullet2">
    <w:name w:val="List Bullet 2"/>
    <w:basedOn w:val="Normal"/>
    <w:uiPriority w:val="99"/>
    <w:unhideWhenUsed/>
    <w:qFormat/>
    <w:rsid w:val="00AC68C2"/>
    <w:pPr>
      <w:numPr>
        <w:numId w:val="2"/>
      </w:numPr>
      <w:ind w:left="681" w:hanging="284"/>
    </w:pPr>
  </w:style>
  <w:style w:type="paragraph" w:styleId="ListBullet3">
    <w:name w:val="List Bullet 3"/>
    <w:basedOn w:val="Normal"/>
    <w:uiPriority w:val="99"/>
    <w:unhideWhenUsed/>
    <w:qFormat/>
    <w:rsid w:val="00AC68C2"/>
    <w:pPr>
      <w:numPr>
        <w:numId w:val="3"/>
      </w:numPr>
      <w:ind w:left="1021" w:hanging="284"/>
    </w:pPr>
  </w:style>
  <w:style w:type="paragraph" w:styleId="ListNumber">
    <w:name w:val="List Number"/>
    <w:basedOn w:val="Normal"/>
    <w:uiPriority w:val="99"/>
    <w:unhideWhenUsed/>
    <w:qFormat/>
    <w:rsid w:val="00AC68C2"/>
    <w:pPr>
      <w:numPr>
        <w:numId w:val="25"/>
      </w:numPr>
    </w:pPr>
  </w:style>
  <w:style w:type="paragraph" w:styleId="ListNumber2">
    <w:name w:val="List Number 2"/>
    <w:basedOn w:val="Normal"/>
    <w:uiPriority w:val="99"/>
    <w:unhideWhenUsed/>
    <w:qFormat/>
    <w:rsid w:val="00AC68C2"/>
    <w:pPr>
      <w:numPr>
        <w:ilvl w:val="1"/>
        <w:numId w:val="25"/>
      </w:numPr>
    </w:pPr>
  </w:style>
  <w:style w:type="paragraph" w:styleId="ListNumber3">
    <w:name w:val="List Number 3"/>
    <w:basedOn w:val="Normal"/>
    <w:uiPriority w:val="99"/>
    <w:unhideWhenUsed/>
    <w:qFormat/>
    <w:rsid w:val="00AC68C2"/>
    <w:pPr>
      <w:numPr>
        <w:ilvl w:val="2"/>
        <w:numId w:val="25"/>
      </w:numPr>
    </w:pPr>
  </w:style>
  <w:style w:type="paragraph" w:styleId="List2">
    <w:name w:val="List 2"/>
    <w:basedOn w:val="Normal"/>
    <w:uiPriority w:val="99"/>
    <w:unhideWhenUsed/>
    <w:rsid w:val="00AC68C2"/>
    <w:pPr>
      <w:ind w:left="680" w:hanging="340"/>
      <w:contextualSpacing/>
    </w:pPr>
  </w:style>
  <w:style w:type="paragraph" w:styleId="List3">
    <w:name w:val="List 3"/>
    <w:basedOn w:val="Normal"/>
    <w:uiPriority w:val="99"/>
    <w:unhideWhenUsed/>
    <w:rsid w:val="00AC68C2"/>
    <w:pPr>
      <w:ind w:left="1020" w:hanging="340"/>
      <w:contextualSpacing/>
    </w:pPr>
  </w:style>
  <w:style w:type="paragraph" w:styleId="DocumentMap">
    <w:name w:val="Document Map"/>
    <w:basedOn w:val="Normal"/>
    <w:link w:val="DocumentMapChar"/>
    <w:uiPriority w:val="99"/>
    <w:semiHidden/>
    <w:unhideWhenUsed/>
    <w:rsid w:val="00AC68C2"/>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AC68C2"/>
    <w:rPr>
      <w:rFonts w:ascii="Tahoma" w:eastAsia="MS Mincho" w:hAnsi="Tahoma" w:cs="Tahoma"/>
      <w:sz w:val="16"/>
      <w:szCs w:val="16"/>
      <w:lang w:eastAsia="en-US"/>
    </w:rPr>
  </w:style>
  <w:style w:type="paragraph" w:styleId="NoSpacing">
    <w:name w:val="No Spacing"/>
    <w:link w:val="NoSpacingChar"/>
    <w:uiPriority w:val="1"/>
    <w:rsid w:val="00AC68C2"/>
    <w:rPr>
      <w:sz w:val="22"/>
      <w:szCs w:val="22"/>
    </w:rPr>
  </w:style>
  <w:style w:type="character" w:customStyle="1" w:styleId="NoSpacingChar">
    <w:name w:val="No Spacing Char"/>
    <w:link w:val="NoSpacing"/>
    <w:uiPriority w:val="1"/>
    <w:locked/>
    <w:rsid w:val="00AC68C2"/>
    <w:rPr>
      <w:sz w:val="22"/>
      <w:szCs w:val="22"/>
      <w:lang w:eastAsia="en-US"/>
    </w:rPr>
  </w:style>
  <w:style w:type="paragraph" w:customStyle="1" w:styleId="SAPFooterright">
    <w:name w:val="SAP_Footer_right"/>
    <w:basedOn w:val="SAPFooterleft"/>
    <w:locked/>
    <w:rsid w:val="00AC68C2"/>
    <w:pPr>
      <w:jc w:val="right"/>
    </w:pPr>
    <w:rPr>
      <w:noProof/>
    </w:rPr>
  </w:style>
  <w:style w:type="character" w:styleId="Emphasis">
    <w:name w:val="Emphasis"/>
    <w:uiPriority w:val="20"/>
    <w:rsid w:val="00AC68C2"/>
    <w:rPr>
      <w:rFonts w:cs="Times New Roman"/>
      <w:i/>
      <w:iCs/>
    </w:rPr>
  </w:style>
  <w:style w:type="paragraph" w:styleId="Quote">
    <w:name w:val="Quote"/>
    <w:basedOn w:val="Normal"/>
    <w:next w:val="Normal"/>
    <w:link w:val="QuoteChar"/>
    <w:uiPriority w:val="29"/>
    <w:rsid w:val="00AC68C2"/>
    <w:rPr>
      <w:i/>
      <w:iCs/>
      <w:color w:val="000000"/>
    </w:rPr>
  </w:style>
  <w:style w:type="character" w:customStyle="1" w:styleId="QuoteChar">
    <w:name w:val="Quote Char"/>
    <w:link w:val="Quote"/>
    <w:uiPriority w:val="29"/>
    <w:rsid w:val="00AC68C2"/>
    <w:rPr>
      <w:rFonts w:ascii="BentonSans Book" w:eastAsia="MS Mincho" w:hAnsi="BentonSans Book"/>
      <w:i/>
      <w:iCs/>
      <w:color w:val="000000"/>
      <w:sz w:val="18"/>
      <w:szCs w:val="24"/>
      <w:lang w:eastAsia="en-US"/>
    </w:rPr>
  </w:style>
  <w:style w:type="character" w:styleId="SubtleReference">
    <w:name w:val="Subtle Reference"/>
    <w:uiPriority w:val="31"/>
    <w:rsid w:val="00AC68C2"/>
    <w:rPr>
      <w:rFonts w:cs="Times New Roman"/>
      <w:smallCaps/>
      <w:color w:val="C0504D"/>
      <w:u w:val="single"/>
    </w:rPr>
  </w:style>
  <w:style w:type="paragraph" w:styleId="IntenseQuote">
    <w:name w:val="Intense Quote"/>
    <w:basedOn w:val="Normal"/>
    <w:next w:val="Normal"/>
    <w:link w:val="IntenseQuoteChar"/>
    <w:uiPriority w:val="30"/>
    <w:rsid w:val="00AC68C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C68C2"/>
    <w:rPr>
      <w:rFonts w:ascii="BentonSans Book" w:eastAsia="MS Mincho" w:hAnsi="BentonSans Book"/>
      <w:b/>
      <w:bCs/>
      <w:i/>
      <w:iCs/>
      <w:color w:val="4F81BD"/>
      <w:sz w:val="18"/>
      <w:szCs w:val="24"/>
      <w:lang w:eastAsia="en-US"/>
    </w:rPr>
  </w:style>
  <w:style w:type="character" w:styleId="IntenseReference">
    <w:name w:val="Intense Reference"/>
    <w:uiPriority w:val="32"/>
    <w:rsid w:val="00AC68C2"/>
    <w:rPr>
      <w:rFonts w:cs="Times New Roman"/>
      <w:b/>
      <w:bCs/>
      <w:smallCaps/>
      <w:color w:val="C0504D"/>
      <w:spacing w:val="5"/>
      <w:u w:val="single"/>
    </w:rPr>
  </w:style>
  <w:style w:type="character" w:styleId="IntenseEmphasis">
    <w:name w:val="Intense Emphasis"/>
    <w:uiPriority w:val="21"/>
    <w:rsid w:val="00AC68C2"/>
    <w:rPr>
      <w:rFonts w:cs="Times New Roman"/>
      <w:b/>
      <w:bCs/>
      <w:i/>
      <w:iCs/>
      <w:color w:val="4F81BD"/>
    </w:rPr>
  </w:style>
  <w:style w:type="paragraph" w:styleId="ListParagraph">
    <w:name w:val="List Paragraph"/>
    <w:basedOn w:val="Normal"/>
    <w:uiPriority w:val="34"/>
    <w:qFormat/>
    <w:rsid w:val="00AC68C2"/>
    <w:pPr>
      <w:ind w:left="720"/>
      <w:contextualSpacing/>
    </w:pPr>
  </w:style>
  <w:style w:type="character" w:styleId="BookTitle">
    <w:name w:val="Book Title"/>
    <w:uiPriority w:val="33"/>
    <w:rsid w:val="00AC68C2"/>
    <w:rPr>
      <w:rFonts w:cs="Times New Roman"/>
      <w:b/>
      <w:bCs/>
      <w:smallCaps/>
      <w:spacing w:val="5"/>
    </w:rPr>
  </w:style>
  <w:style w:type="character" w:customStyle="1" w:styleId="SAPTextReference">
    <w:name w:val="SAP_TextReference"/>
    <w:uiPriority w:val="1"/>
    <w:qFormat/>
    <w:rsid w:val="00AC68C2"/>
    <w:rPr>
      <w:rFonts w:ascii="BentonSans Book Italic" w:hAnsi="BentonSans Book Italic" w:cs="Times New Roman"/>
      <w:color w:val="auto"/>
    </w:rPr>
  </w:style>
  <w:style w:type="paragraph" w:customStyle="1" w:styleId="SAPTableHeader">
    <w:name w:val="SAP_TableHeader"/>
    <w:basedOn w:val="SAPSectionTitleWithinKeyblocks"/>
    <w:next w:val="Normal"/>
    <w:qFormat/>
    <w:rsid w:val="00AC68C2"/>
    <w:pPr>
      <w:spacing w:before="60" w:after="60"/>
    </w:pPr>
    <w:rPr>
      <w:color w:val="FFFFFF"/>
      <w:sz w:val="18"/>
    </w:rPr>
  </w:style>
  <w:style w:type="paragraph" w:customStyle="1" w:styleId="SAPFooterCurrentTopicRight">
    <w:name w:val="SAP_Footer_CurrentTopicRight"/>
    <w:basedOn w:val="SAPFooterright"/>
    <w:qFormat/>
    <w:locked/>
    <w:rsid w:val="00AC68C2"/>
    <w:rPr>
      <w:rFonts w:ascii="BentonSans Bold" w:hAnsi="BentonSans Bold"/>
    </w:rPr>
  </w:style>
  <w:style w:type="paragraph" w:customStyle="1" w:styleId="SAPFooterCurrentTopicLeft">
    <w:name w:val="SAP_Footer_CurrentTopicLeft"/>
    <w:basedOn w:val="SAPFooterleft"/>
    <w:qFormat/>
    <w:locked/>
    <w:rsid w:val="00AC68C2"/>
    <w:rPr>
      <w:rFonts w:ascii="BentonSans Bold" w:hAnsi="BentonSans Bold"/>
    </w:rPr>
  </w:style>
  <w:style w:type="character" w:customStyle="1" w:styleId="Superscript">
    <w:name w:val="Superscript"/>
    <w:uiPriority w:val="1"/>
    <w:rsid w:val="00AC68C2"/>
    <w:rPr>
      <w:rFonts w:cs="Times New Roman"/>
      <w:vertAlign w:val="superscript"/>
    </w:rPr>
  </w:style>
  <w:style w:type="character" w:customStyle="1" w:styleId="SAPGreenTextNotPrintedChar">
    <w:name w:val="SAP_GreenText_(NotPrinted) Char"/>
    <w:link w:val="SAPGreenTextNotPrinted"/>
    <w:rsid w:val="00AC68C2"/>
    <w:rPr>
      <w:rFonts w:ascii="BentonSans Regular Italic" w:eastAsia="MS Mincho" w:hAnsi="BentonSans Regular Italic"/>
      <w:vanish/>
      <w:color w:val="76923C"/>
      <w:sz w:val="18"/>
      <w:szCs w:val="24"/>
      <w:lang w:eastAsia="en-US"/>
    </w:rPr>
  </w:style>
  <w:style w:type="character" w:customStyle="1" w:styleId="SAPGreenTextNotPrintedCharacter">
    <w:name w:val="SAP_GreenText_(NotPrinted) Character"/>
    <w:uiPriority w:val="1"/>
    <w:qFormat/>
    <w:rsid w:val="00AC68C2"/>
    <w:rPr>
      <w:rFonts w:ascii="BentonSans Regular Italic" w:hAnsi="BentonSans Regular Italic"/>
      <w:vanish/>
      <w:color w:val="76923C"/>
      <w:sz w:val="18"/>
    </w:rPr>
  </w:style>
  <w:style w:type="paragraph" w:styleId="BodyText">
    <w:name w:val="Body Text"/>
    <w:basedOn w:val="Normal"/>
    <w:link w:val="BodyTextChar"/>
    <w:rsid w:val="00AC68C2"/>
    <w:pPr>
      <w:spacing w:line="240" w:lineRule="auto"/>
    </w:pPr>
    <w:rPr>
      <w:rFonts w:ascii="Arial" w:eastAsia="Times New Roman" w:hAnsi="Arial"/>
      <w:i/>
      <w:iCs/>
      <w:color w:val="008000"/>
      <w:sz w:val="20"/>
      <w:szCs w:val="20"/>
    </w:rPr>
  </w:style>
  <w:style w:type="character" w:customStyle="1" w:styleId="BodyTextChar">
    <w:name w:val="Body Text Char"/>
    <w:link w:val="BodyText"/>
    <w:rsid w:val="00AC68C2"/>
    <w:rPr>
      <w:rFonts w:ascii="Arial" w:eastAsia="Times New Roman" w:hAnsi="Arial"/>
      <w:i/>
      <w:iCs/>
      <w:color w:val="008000"/>
      <w:lang w:eastAsia="en-US"/>
    </w:rPr>
  </w:style>
  <w:style w:type="character" w:customStyle="1" w:styleId="Object">
    <w:name w:val="Object"/>
    <w:qFormat/>
    <w:rsid w:val="00472CAD"/>
    <w:rPr>
      <w:rFonts w:ascii="Arial" w:hAnsi="Arial"/>
      <w:i/>
      <w:sz w:val="20"/>
    </w:rPr>
  </w:style>
  <w:style w:type="paragraph" w:customStyle="1" w:styleId="TableHeading">
    <w:name w:val="Table Heading"/>
    <w:basedOn w:val="Normal"/>
    <w:link w:val="TableHeadingChar"/>
    <w:rsid w:val="00472CAD"/>
    <w:pPr>
      <w:spacing w:line="240" w:lineRule="auto"/>
    </w:pPr>
    <w:rPr>
      <w:rFonts w:ascii="Arial" w:eastAsia="SimSun" w:hAnsi="Arial"/>
      <w:b/>
      <w:sz w:val="20"/>
      <w:szCs w:val="20"/>
    </w:rPr>
  </w:style>
  <w:style w:type="character" w:customStyle="1" w:styleId="UserInput">
    <w:name w:val="User Input"/>
    <w:qFormat/>
    <w:rsid w:val="00472CAD"/>
    <w:rPr>
      <w:rFonts w:ascii="Courier New" w:hAnsi="Courier New"/>
      <w:b/>
      <w:sz w:val="20"/>
    </w:rPr>
  </w:style>
  <w:style w:type="character" w:customStyle="1" w:styleId="TableHeadingChar">
    <w:name w:val="Table Heading Char"/>
    <w:link w:val="TableHeading"/>
    <w:rsid w:val="00472CAD"/>
    <w:rPr>
      <w:rFonts w:ascii="Arial" w:eastAsia="SimSun" w:hAnsi="Arial" w:cs="Times New Roman"/>
      <w:b/>
      <w:sz w:val="20"/>
      <w:szCs w:val="20"/>
      <w:lang w:eastAsia="en-US"/>
    </w:rPr>
  </w:style>
  <w:style w:type="character" w:customStyle="1" w:styleId="UserKey">
    <w:name w:val="User Key"/>
    <w:rsid w:val="002D3BDD"/>
    <w:rPr>
      <w:rFonts w:ascii="Courier New" w:hAnsi="Courier New" w:cs="Courier New" w:hint="default"/>
      <w:sz w:val="16"/>
    </w:rPr>
  </w:style>
  <w:style w:type="character" w:styleId="CommentReference">
    <w:name w:val="annotation reference"/>
    <w:uiPriority w:val="99"/>
    <w:semiHidden/>
    <w:unhideWhenUsed/>
    <w:rsid w:val="00D94D4C"/>
    <w:rPr>
      <w:sz w:val="16"/>
      <w:szCs w:val="16"/>
    </w:rPr>
  </w:style>
  <w:style w:type="paragraph" w:styleId="CommentText">
    <w:name w:val="annotation text"/>
    <w:basedOn w:val="Normal"/>
    <w:link w:val="CommentTextChar"/>
    <w:uiPriority w:val="99"/>
    <w:unhideWhenUsed/>
    <w:rsid w:val="00D94D4C"/>
    <w:pPr>
      <w:spacing w:line="240" w:lineRule="auto"/>
    </w:pPr>
    <w:rPr>
      <w:sz w:val="20"/>
      <w:szCs w:val="20"/>
    </w:rPr>
  </w:style>
  <w:style w:type="character" w:customStyle="1" w:styleId="CommentTextChar">
    <w:name w:val="Comment Text Char"/>
    <w:link w:val="CommentText"/>
    <w:uiPriority w:val="99"/>
    <w:rsid w:val="00D94D4C"/>
    <w:rPr>
      <w:rFonts w:ascii="BentonSans Book" w:eastAsia="MS Mincho" w:hAnsi="BentonSans Book"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D94D4C"/>
    <w:rPr>
      <w:b/>
      <w:bCs/>
    </w:rPr>
  </w:style>
  <w:style w:type="character" w:customStyle="1" w:styleId="CommentSubjectChar">
    <w:name w:val="Comment Subject Char"/>
    <w:link w:val="CommentSubject"/>
    <w:uiPriority w:val="99"/>
    <w:semiHidden/>
    <w:rsid w:val="00D94D4C"/>
    <w:rPr>
      <w:rFonts w:ascii="BentonSans Book" w:eastAsia="MS Mincho" w:hAnsi="BentonSans Book" w:cs="Times New Roman"/>
      <w:b/>
      <w:bCs/>
      <w:sz w:val="20"/>
      <w:szCs w:val="20"/>
      <w:lang w:eastAsia="en-US"/>
    </w:rPr>
  </w:style>
  <w:style w:type="character" w:customStyle="1" w:styleId="NoteParagraphChar">
    <w:name w:val="Note Paragraph Char"/>
    <w:link w:val="NoteParagraph"/>
    <w:uiPriority w:val="99"/>
    <w:locked/>
    <w:rsid w:val="00B20F3B"/>
    <w:rPr>
      <w:rFonts w:ascii="BentonSans Book" w:eastAsia="MS Mincho" w:hAnsi="BentonSans Book"/>
      <w:sz w:val="18"/>
      <w:szCs w:val="24"/>
      <w:lang w:eastAsia="en-US"/>
    </w:rPr>
  </w:style>
  <w:style w:type="paragraph" w:styleId="Revision">
    <w:name w:val="Revision"/>
    <w:hidden/>
    <w:uiPriority w:val="99"/>
    <w:semiHidden/>
    <w:rsid w:val="00F44236"/>
    <w:rPr>
      <w:rFonts w:ascii="BentonSans Book" w:eastAsia="MS Mincho" w:hAnsi="BentonSans Book"/>
      <w:sz w:val="18"/>
      <w:szCs w:val="24"/>
    </w:rPr>
  </w:style>
  <w:style w:type="paragraph" w:customStyle="1" w:styleId="sapxdpgraphic">
    <w:name w:val="sapxdpgraphic"/>
    <w:basedOn w:val="Normal"/>
    <w:rsid w:val="001003C9"/>
    <w:pPr>
      <w:spacing w:before="0" w:after="0" w:line="24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229">
      <w:bodyDiv w:val="1"/>
      <w:marLeft w:val="0"/>
      <w:marRight w:val="0"/>
      <w:marTop w:val="0"/>
      <w:marBottom w:val="0"/>
      <w:divBdr>
        <w:top w:val="none" w:sz="0" w:space="0" w:color="auto"/>
        <w:left w:val="none" w:sz="0" w:space="0" w:color="auto"/>
        <w:bottom w:val="none" w:sz="0" w:space="0" w:color="auto"/>
        <w:right w:val="none" w:sz="0" w:space="0" w:color="auto"/>
      </w:divBdr>
    </w:div>
    <w:div w:id="433747679">
      <w:bodyDiv w:val="1"/>
      <w:marLeft w:val="0"/>
      <w:marRight w:val="0"/>
      <w:marTop w:val="0"/>
      <w:marBottom w:val="0"/>
      <w:divBdr>
        <w:top w:val="none" w:sz="0" w:space="0" w:color="auto"/>
        <w:left w:val="none" w:sz="0" w:space="0" w:color="auto"/>
        <w:bottom w:val="none" w:sz="0" w:space="0" w:color="auto"/>
        <w:right w:val="none" w:sz="0" w:space="0" w:color="auto"/>
      </w:divBdr>
    </w:div>
    <w:div w:id="572589361">
      <w:bodyDiv w:val="1"/>
      <w:marLeft w:val="0"/>
      <w:marRight w:val="0"/>
      <w:marTop w:val="0"/>
      <w:marBottom w:val="0"/>
      <w:divBdr>
        <w:top w:val="none" w:sz="0" w:space="0" w:color="auto"/>
        <w:left w:val="none" w:sz="0" w:space="0" w:color="auto"/>
        <w:bottom w:val="none" w:sz="0" w:space="0" w:color="auto"/>
        <w:right w:val="none" w:sz="0" w:space="0" w:color="auto"/>
      </w:divBdr>
    </w:div>
    <w:div w:id="730662324">
      <w:bodyDiv w:val="1"/>
      <w:marLeft w:val="0"/>
      <w:marRight w:val="0"/>
      <w:marTop w:val="0"/>
      <w:marBottom w:val="0"/>
      <w:divBdr>
        <w:top w:val="none" w:sz="0" w:space="0" w:color="auto"/>
        <w:left w:val="none" w:sz="0" w:space="0" w:color="auto"/>
        <w:bottom w:val="none" w:sz="0" w:space="0" w:color="auto"/>
        <w:right w:val="none" w:sz="0" w:space="0" w:color="auto"/>
      </w:divBdr>
    </w:div>
    <w:div w:id="838498256">
      <w:bodyDiv w:val="1"/>
      <w:marLeft w:val="0"/>
      <w:marRight w:val="0"/>
      <w:marTop w:val="0"/>
      <w:marBottom w:val="0"/>
      <w:divBdr>
        <w:top w:val="none" w:sz="0" w:space="0" w:color="auto"/>
        <w:left w:val="none" w:sz="0" w:space="0" w:color="auto"/>
        <w:bottom w:val="none" w:sz="0" w:space="0" w:color="auto"/>
        <w:right w:val="none" w:sz="0" w:space="0" w:color="auto"/>
      </w:divBdr>
    </w:div>
    <w:div w:id="905457062">
      <w:bodyDiv w:val="1"/>
      <w:marLeft w:val="0"/>
      <w:marRight w:val="0"/>
      <w:marTop w:val="0"/>
      <w:marBottom w:val="0"/>
      <w:divBdr>
        <w:top w:val="none" w:sz="0" w:space="0" w:color="auto"/>
        <w:left w:val="none" w:sz="0" w:space="0" w:color="auto"/>
        <w:bottom w:val="none" w:sz="0" w:space="0" w:color="auto"/>
        <w:right w:val="none" w:sz="0" w:space="0" w:color="auto"/>
      </w:divBdr>
    </w:div>
    <w:div w:id="1338535669">
      <w:bodyDiv w:val="1"/>
      <w:marLeft w:val="0"/>
      <w:marRight w:val="0"/>
      <w:marTop w:val="0"/>
      <w:marBottom w:val="0"/>
      <w:divBdr>
        <w:top w:val="none" w:sz="0" w:space="0" w:color="auto"/>
        <w:left w:val="none" w:sz="0" w:space="0" w:color="auto"/>
        <w:bottom w:val="none" w:sz="0" w:space="0" w:color="auto"/>
        <w:right w:val="none" w:sz="0" w:space="0" w:color="auto"/>
      </w:divBdr>
    </w:div>
    <w:div w:id="1340229559">
      <w:bodyDiv w:val="1"/>
      <w:marLeft w:val="0"/>
      <w:marRight w:val="0"/>
      <w:marTop w:val="0"/>
      <w:marBottom w:val="0"/>
      <w:divBdr>
        <w:top w:val="none" w:sz="0" w:space="0" w:color="auto"/>
        <w:left w:val="none" w:sz="0" w:space="0" w:color="auto"/>
        <w:bottom w:val="none" w:sz="0" w:space="0" w:color="auto"/>
        <w:right w:val="none" w:sz="0" w:space="0" w:color="auto"/>
      </w:divBdr>
      <w:divsChild>
        <w:div w:id="1176262928">
          <w:marLeft w:val="0"/>
          <w:marRight w:val="0"/>
          <w:marTop w:val="0"/>
          <w:marBottom w:val="0"/>
          <w:divBdr>
            <w:top w:val="none" w:sz="0" w:space="0" w:color="auto"/>
            <w:left w:val="none" w:sz="0" w:space="0" w:color="auto"/>
            <w:bottom w:val="none" w:sz="0" w:space="0" w:color="auto"/>
            <w:right w:val="none" w:sz="0" w:space="0" w:color="auto"/>
          </w:divBdr>
          <w:divsChild>
            <w:div w:id="540672732">
              <w:marLeft w:val="0"/>
              <w:marRight w:val="0"/>
              <w:marTop w:val="150"/>
              <w:marBottom w:val="0"/>
              <w:divBdr>
                <w:top w:val="none" w:sz="0" w:space="0" w:color="auto"/>
                <w:left w:val="none" w:sz="0" w:space="0" w:color="auto"/>
                <w:bottom w:val="none" w:sz="0" w:space="0" w:color="auto"/>
                <w:right w:val="none" w:sz="0" w:space="0" w:color="auto"/>
              </w:divBdr>
              <w:divsChild>
                <w:div w:id="695810620">
                  <w:marLeft w:val="0"/>
                  <w:marRight w:val="0"/>
                  <w:marTop w:val="0"/>
                  <w:marBottom w:val="0"/>
                  <w:divBdr>
                    <w:top w:val="none" w:sz="0" w:space="0" w:color="auto"/>
                    <w:left w:val="none" w:sz="0" w:space="0" w:color="auto"/>
                    <w:bottom w:val="none" w:sz="0" w:space="0" w:color="auto"/>
                    <w:right w:val="none" w:sz="0" w:space="0" w:color="auto"/>
                  </w:divBdr>
                  <w:divsChild>
                    <w:div w:id="1296251555">
                      <w:marLeft w:val="0"/>
                      <w:marRight w:val="0"/>
                      <w:marTop w:val="0"/>
                      <w:marBottom w:val="0"/>
                      <w:divBdr>
                        <w:top w:val="none" w:sz="0" w:space="0" w:color="auto"/>
                        <w:left w:val="none" w:sz="0" w:space="0" w:color="auto"/>
                        <w:bottom w:val="none" w:sz="0" w:space="0" w:color="auto"/>
                        <w:right w:val="none" w:sz="0" w:space="0" w:color="auto"/>
                      </w:divBdr>
                      <w:divsChild>
                        <w:div w:id="1057513244">
                          <w:marLeft w:val="75"/>
                          <w:marRight w:val="75"/>
                          <w:marTop w:val="0"/>
                          <w:marBottom w:val="0"/>
                          <w:divBdr>
                            <w:top w:val="none" w:sz="0" w:space="0" w:color="auto"/>
                            <w:left w:val="none" w:sz="0" w:space="0" w:color="auto"/>
                            <w:bottom w:val="none" w:sz="0" w:space="0" w:color="auto"/>
                            <w:right w:val="none" w:sz="0" w:space="0" w:color="auto"/>
                          </w:divBdr>
                          <w:divsChild>
                            <w:div w:id="1774787327">
                              <w:marLeft w:val="0"/>
                              <w:marRight w:val="0"/>
                              <w:marTop w:val="0"/>
                              <w:marBottom w:val="0"/>
                              <w:divBdr>
                                <w:top w:val="none" w:sz="0" w:space="0" w:color="auto"/>
                                <w:left w:val="none" w:sz="0" w:space="0" w:color="auto"/>
                                <w:bottom w:val="none" w:sz="0" w:space="0" w:color="auto"/>
                                <w:right w:val="none" w:sz="0" w:space="0" w:color="auto"/>
                              </w:divBdr>
                              <w:divsChild>
                                <w:div w:id="183055453">
                                  <w:marLeft w:val="0"/>
                                  <w:marRight w:val="0"/>
                                  <w:marTop w:val="0"/>
                                  <w:marBottom w:val="0"/>
                                  <w:divBdr>
                                    <w:top w:val="none" w:sz="0" w:space="0" w:color="auto"/>
                                    <w:left w:val="none" w:sz="0" w:space="0" w:color="auto"/>
                                    <w:bottom w:val="none" w:sz="0" w:space="0" w:color="auto"/>
                                    <w:right w:val="none" w:sz="0" w:space="0" w:color="auto"/>
                                  </w:divBdr>
                                  <w:divsChild>
                                    <w:div w:id="1805194839">
                                      <w:marLeft w:val="0"/>
                                      <w:marRight w:val="0"/>
                                      <w:marTop w:val="0"/>
                                      <w:marBottom w:val="0"/>
                                      <w:divBdr>
                                        <w:top w:val="none" w:sz="0" w:space="0" w:color="auto"/>
                                        <w:left w:val="none" w:sz="0" w:space="0" w:color="auto"/>
                                        <w:bottom w:val="none" w:sz="0" w:space="0" w:color="auto"/>
                                        <w:right w:val="none" w:sz="0" w:space="0" w:color="auto"/>
                                      </w:divBdr>
                                      <w:divsChild>
                                        <w:div w:id="27922112">
                                          <w:marLeft w:val="0"/>
                                          <w:marRight w:val="0"/>
                                          <w:marTop w:val="0"/>
                                          <w:marBottom w:val="0"/>
                                          <w:divBdr>
                                            <w:top w:val="none" w:sz="0" w:space="0" w:color="auto"/>
                                            <w:left w:val="none" w:sz="0" w:space="0" w:color="auto"/>
                                            <w:bottom w:val="none" w:sz="0" w:space="0" w:color="auto"/>
                                            <w:right w:val="none" w:sz="0" w:space="0" w:color="auto"/>
                                          </w:divBdr>
                                          <w:divsChild>
                                            <w:div w:id="1052656631">
                                              <w:marLeft w:val="0"/>
                                              <w:marRight w:val="0"/>
                                              <w:marTop w:val="0"/>
                                              <w:marBottom w:val="0"/>
                                              <w:divBdr>
                                                <w:top w:val="none" w:sz="0" w:space="0" w:color="auto"/>
                                                <w:left w:val="none" w:sz="0" w:space="0" w:color="auto"/>
                                                <w:bottom w:val="none" w:sz="0" w:space="0" w:color="auto"/>
                                                <w:right w:val="none" w:sz="0" w:space="0" w:color="auto"/>
                                              </w:divBdr>
                                              <w:divsChild>
                                                <w:div w:id="277570542">
                                                  <w:marLeft w:val="0"/>
                                                  <w:marRight w:val="0"/>
                                                  <w:marTop w:val="0"/>
                                                  <w:marBottom w:val="0"/>
                                                  <w:divBdr>
                                                    <w:top w:val="none" w:sz="0" w:space="0" w:color="auto"/>
                                                    <w:left w:val="none" w:sz="0" w:space="0" w:color="auto"/>
                                                    <w:bottom w:val="none" w:sz="0" w:space="0" w:color="auto"/>
                                                    <w:right w:val="none" w:sz="0" w:space="0" w:color="auto"/>
                                                  </w:divBdr>
                                                  <w:divsChild>
                                                    <w:div w:id="3394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4871521">
      <w:bodyDiv w:val="1"/>
      <w:marLeft w:val="0"/>
      <w:marRight w:val="0"/>
      <w:marTop w:val="0"/>
      <w:marBottom w:val="0"/>
      <w:divBdr>
        <w:top w:val="none" w:sz="0" w:space="0" w:color="auto"/>
        <w:left w:val="none" w:sz="0" w:space="0" w:color="auto"/>
        <w:bottom w:val="none" w:sz="0" w:space="0" w:color="auto"/>
        <w:right w:val="none" w:sz="0" w:space="0" w:color="auto"/>
      </w:divBdr>
    </w:div>
    <w:div w:id="1680741085">
      <w:bodyDiv w:val="1"/>
      <w:marLeft w:val="0"/>
      <w:marRight w:val="0"/>
      <w:marTop w:val="0"/>
      <w:marBottom w:val="0"/>
      <w:divBdr>
        <w:top w:val="none" w:sz="0" w:space="0" w:color="auto"/>
        <w:left w:val="none" w:sz="0" w:space="0" w:color="auto"/>
        <w:bottom w:val="none" w:sz="0" w:space="0" w:color="auto"/>
        <w:right w:val="none" w:sz="0" w:space="0" w:color="auto"/>
      </w:divBdr>
    </w:div>
    <w:div w:id="2082752971">
      <w:bodyDiv w:val="1"/>
      <w:marLeft w:val="0"/>
      <w:marRight w:val="0"/>
      <w:marTop w:val="0"/>
      <w:marBottom w:val="0"/>
      <w:divBdr>
        <w:top w:val="none" w:sz="0" w:space="0" w:color="auto"/>
        <w:left w:val="none" w:sz="0" w:space="0" w:color="auto"/>
        <w:bottom w:val="none" w:sz="0" w:space="0" w:color="auto"/>
        <w:right w:val="none" w:sz="0" w:space="0" w:color="auto"/>
      </w:divBdr>
    </w:div>
    <w:div w:id="209003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customXml" Target="../customXml/item4.xml"/><Relationship Id="rId21" Type="http://schemas.openxmlformats.org/officeDocument/2006/relationships/image" Target="media/image6.png"/><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5.xml"/><Relationship Id="rId38"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oter" Target="footer7.xml"/><Relationship Id="rId37" Type="http://schemas.openxmlformats.org/officeDocument/2006/relationships/customXml" Target="../customXml/item2.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8.png"/><Relationship Id="rId28" Type="http://schemas.openxmlformats.org/officeDocument/2006/relationships/footer" Target="footer5.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footer" Target="footer4.xml"/><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_rels/header5.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08247\Desktop\Project\Template\NewTestScriptTemplate\Test%20scrip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7529A3-7D8E-43B7-ABA5-E67DF60A04A6}">
  <ds:schemaRefs>
    <ds:schemaRef ds:uri="http://schemas.openxmlformats.org/officeDocument/2006/bibliography"/>
  </ds:schemaRefs>
</ds:datastoreItem>
</file>

<file path=customXml/itemProps2.xml><?xml version="1.0" encoding="utf-8"?>
<ds:datastoreItem xmlns:ds="http://schemas.openxmlformats.org/officeDocument/2006/customXml" ds:itemID="{5D71073E-CCF1-4121-98D2-15BBAC36862F}"/>
</file>

<file path=customXml/itemProps3.xml><?xml version="1.0" encoding="utf-8"?>
<ds:datastoreItem xmlns:ds="http://schemas.openxmlformats.org/officeDocument/2006/customXml" ds:itemID="{A75DA7C1-BBAB-4D72-83A1-A38A047CA880}"/>
</file>

<file path=customXml/itemProps4.xml><?xml version="1.0" encoding="utf-8"?>
<ds:datastoreItem xmlns:ds="http://schemas.openxmlformats.org/officeDocument/2006/customXml" ds:itemID="{BC26AF95-62FA-4BA6-95FC-0D921E2781F6}"/>
</file>

<file path=docProps/app.xml><?xml version="1.0" encoding="utf-8"?>
<Properties xmlns="http://schemas.openxmlformats.org/officeDocument/2006/extended-properties" xmlns:vt="http://schemas.openxmlformats.org/officeDocument/2006/docPropsVTypes">
  <Template>Test scripts.dotm</Template>
  <TotalTime>0</TotalTime>
  <Pages>42</Pages>
  <Words>8962</Words>
  <Characters>51090</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59933</CharactersWithSpaces>
  <SharedDoc>false</SharedDoc>
  <HLinks>
    <vt:vector size="120" baseType="variant">
      <vt:variant>
        <vt:i4>5046273</vt:i4>
      </vt:variant>
      <vt:variant>
        <vt:i4>117</vt:i4>
      </vt:variant>
      <vt:variant>
        <vt:i4>0</vt:i4>
      </vt:variant>
      <vt:variant>
        <vt:i4>5</vt:i4>
      </vt:variant>
      <vt:variant>
        <vt:lpwstr>http://global.sap.com/corporate-en/legal/copyright/index.epx</vt:lpwstr>
      </vt:variant>
      <vt:variant>
        <vt:lpwstr>trademark</vt:lpwstr>
      </vt:variant>
      <vt:variant>
        <vt:i4>1048629</vt:i4>
      </vt:variant>
      <vt:variant>
        <vt:i4>110</vt:i4>
      </vt:variant>
      <vt:variant>
        <vt:i4>0</vt:i4>
      </vt:variant>
      <vt:variant>
        <vt:i4>5</vt:i4>
      </vt:variant>
      <vt:variant>
        <vt:lpwstr/>
      </vt:variant>
      <vt:variant>
        <vt:lpwstr>_Toc437505643</vt:lpwstr>
      </vt:variant>
      <vt:variant>
        <vt:i4>1048629</vt:i4>
      </vt:variant>
      <vt:variant>
        <vt:i4>104</vt:i4>
      </vt:variant>
      <vt:variant>
        <vt:i4>0</vt:i4>
      </vt:variant>
      <vt:variant>
        <vt:i4>5</vt:i4>
      </vt:variant>
      <vt:variant>
        <vt:lpwstr/>
      </vt:variant>
      <vt:variant>
        <vt:lpwstr>_Toc437505642</vt:lpwstr>
      </vt:variant>
      <vt:variant>
        <vt:i4>1048629</vt:i4>
      </vt:variant>
      <vt:variant>
        <vt:i4>98</vt:i4>
      </vt:variant>
      <vt:variant>
        <vt:i4>0</vt:i4>
      </vt:variant>
      <vt:variant>
        <vt:i4>5</vt:i4>
      </vt:variant>
      <vt:variant>
        <vt:lpwstr/>
      </vt:variant>
      <vt:variant>
        <vt:lpwstr>_Toc437505641</vt:lpwstr>
      </vt:variant>
      <vt:variant>
        <vt:i4>1048629</vt:i4>
      </vt:variant>
      <vt:variant>
        <vt:i4>92</vt:i4>
      </vt:variant>
      <vt:variant>
        <vt:i4>0</vt:i4>
      </vt:variant>
      <vt:variant>
        <vt:i4>5</vt:i4>
      </vt:variant>
      <vt:variant>
        <vt:lpwstr/>
      </vt:variant>
      <vt:variant>
        <vt:lpwstr>_Toc437505640</vt:lpwstr>
      </vt:variant>
      <vt:variant>
        <vt:i4>1507381</vt:i4>
      </vt:variant>
      <vt:variant>
        <vt:i4>86</vt:i4>
      </vt:variant>
      <vt:variant>
        <vt:i4>0</vt:i4>
      </vt:variant>
      <vt:variant>
        <vt:i4>5</vt:i4>
      </vt:variant>
      <vt:variant>
        <vt:lpwstr/>
      </vt:variant>
      <vt:variant>
        <vt:lpwstr>_Toc437505639</vt:lpwstr>
      </vt:variant>
      <vt:variant>
        <vt:i4>1507381</vt:i4>
      </vt:variant>
      <vt:variant>
        <vt:i4>80</vt:i4>
      </vt:variant>
      <vt:variant>
        <vt:i4>0</vt:i4>
      </vt:variant>
      <vt:variant>
        <vt:i4>5</vt:i4>
      </vt:variant>
      <vt:variant>
        <vt:lpwstr/>
      </vt:variant>
      <vt:variant>
        <vt:lpwstr>_Toc437505638</vt:lpwstr>
      </vt:variant>
      <vt:variant>
        <vt:i4>1507381</vt:i4>
      </vt:variant>
      <vt:variant>
        <vt:i4>74</vt:i4>
      </vt:variant>
      <vt:variant>
        <vt:i4>0</vt:i4>
      </vt:variant>
      <vt:variant>
        <vt:i4>5</vt:i4>
      </vt:variant>
      <vt:variant>
        <vt:lpwstr/>
      </vt:variant>
      <vt:variant>
        <vt:lpwstr>_Toc437505637</vt:lpwstr>
      </vt:variant>
      <vt:variant>
        <vt:i4>1507381</vt:i4>
      </vt:variant>
      <vt:variant>
        <vt:i4>68</vt:i4>
      </vt:variant>
      <vt:variant>
        <vt:i4>0</vt:i4>
      </vt:variant>
      <vt:variant>
        <vt:i4>5</vt:i4>
      </vt:variant>
      <vt:variant>
        <vt:lpwstr/>
      </vt:variant>
      <vt:variant>
        <vt:lpwstr>_Toc437505636</vt:lpwstr>
      </vt:variant>
      <vt:variant>
        <vt:i4>1507381</vt:i4>
      </vt:variant>
      <vt:variant>
        <vt:i4>62</vt:i4>
      </vt:variant>
      <vt:variant>
        <vt:i4>0</vt:i4>
      </vt:variant>
      <vt:variant>
        <vt:i4>5</vt:i4>
      </vt:variant>
      <vt:variant>
        <vt:lpwstr/>
      </vt:variant>
      <vt:variant>
        <vt:lpwstr>_Toc437505635</vt:lpwstr>
      </vt:variant>
      <vt:variant>
        <vt:i4>1507381</vt:i4>
      </vt:variant>
      <vt:variant>
        <vt:i4>56</vt:i4>
      </vt:variant>
      <vt:variant>
        <vt:i4>0</vt:i4>
      </vt:variant>
      <vt:variant>
        <vt:i4>5</vt:i4>
      </vt:variant>
      <vt:variant>
        <vt:lpwstr/>
      </vt:variant>
      <vt:variant>
        <vt:lpwstr>_Toc437505634</vt:lpwstr>
      </vt:variant>
      <vt:variant>
        <vt:i4>1507381</vt:i4>
      </vt:variant>
      <vt:variant>
        <vt:i4>50</vt:i4>
      </vt:variant>
      <vt:variant>
        <vt:i4>0</vt:i4>
      </vt:variant>
      <vt:variant>
        <vt:i4>5</vt:i4>
      </vt:variant>
      <vt:variant>
        <vt:lpwstr/>
      </vt:variant>
      <vt:variant>
        <vt:lpwstr>_Toc437505633</vt:lpwstr>
      </vt:variant>
      <vt:variant>
        <vt:i4>1507381</vt:i4>
      </vt:variant>
      <vt:variant>
        <vt:i4>44</vt:i4>
      </vt:variant>
      <vt:variant>
        <vt:i4>0</vt:i4>
      </vt:variant>
      <vt:variant>
        <vt:i4>5</vt:i4>
      </vt:variant>
      <vt:variant>
        <vt:lpwstr/>
      </vt:variant>
      <vt:variant>
        <vt:lpwstr>_Toc437505632</vt:lpwstr>
      </vt:variant>
      <vt:variant>
        <vt:i4>1507381</vt:i4>
      </vt:variant>
      <vt:variant>
        <vt:i4>38</vt:i4>
      </vt:variant>
      <vt:variant>
        <vt:i4>0</vt:i4>
      </vt:variant>
      <vt:variant>
        <vt:i4>5</vt:i4>
      </vt:variant>
      <vt:variant>
        <vt:lpwstr/>
      </vt:variant>
      <vt:variant>
        <vt:lpwstr>_Toc437505631</vt:lpwstr>
      </vt:variant>
      <vt:variant>
        <vt:i4>1507381</vt:i4>
      </vt:variant>
      <vt:variant>
        <vt:i4>32</vt:i4>
      </vt:variant>
      <vt:variant>
        <vt:i4>0</vt:i4>
      </vt:variant>
      <vt:variant>
        <vt:i4>5</vt:i4>
      </vt:variant>
      <vt:variant>
        <vt:lpwstr/>
      </vt:variant>
      <vt:variant>
        <vt:lpwstr>_Toc437505630</vt:lpwstr>
      </vt:variant>
      <vt:variant>
        <vt:i4>1441845</vt:i4>
      </vt:variant>
      <vt:variant>
        <vt:i4>26</vt:i4>
      </vt:variant>
      <vt:variant>
        <vt:i4>0</vt:i4>
      </vt:variant>
      <vt:variant>
        <vt:i4>5</vt:i4>
      </vt:variant>
      <vt:variant>
        <vt:lpwstr/>
      </vt:variant>
      <vt:variant>
        <vt:lpwstr>_Toc437505629</vt:lpwstr>
      </vt:variant>
      <vt:variant>
        <vt:i4>1441845</vt:i4>
      </vt:variant>
      <vt:variant>
        <vt:i4>20</vt:i4>
      </vt:variant>
      <vt:variant>
        <vt:i4>0</vt:i4>
      </vt:variant>
      <vt:variant>
        <vt:i4>5</vt:i4>
      </vt:variant>
      <vt:variant>
        <vt:lpwstr/>
      </vt:variant>
      <vt:variant>
        <vt:lpwstr>_Toc437505628</vt:lpwstr>
      </vt:variant>
      <vt:variant>
        <vt:i4>1441845</vt:i4>
      </vt:variant>
      <vt:variant>
        <vt:i4>14</vt:i4>
      </vt:variant>
      <vt:variant>
        <vt:i4>0</vt:i4>
      </vt:variant>
      <vt:variant>
        <vt:i4>5</vt:i4>
      </vt:variant>
      <vt:variant>
        <vt:lpwstr/>
      </vt:variant>
      <vt:variant>
        <vt:lpwstr>_Toc437505627</vt:lpwstr>
      </vt:variant>
      <vt:variant>
        <vt:i4>1441845</vt:i4>
      </vt:variant>
      <vt:variant>
        <vt:i4>8</vt:i4>
      </vt:variant>
      <vt:variant>
        <vt:i4>0</vt:i4>
      </vt:variant>
      <vt:variant>
        <vt:i4>5</vt:i4>
      </vt:variant>
      <vt:variant>
        <vt:lpwstr/>
      </vt:variant>
      <vt:variant>
        <vt:lpwstr>_Toc437505626</vt:lpwstr>
      </vt:variant>
      <vt:variant>
        <vt:i4>1441845</vt:i4>
      </vt:variant>
      <vt:variant>
        <vt:i4>2</vt:i4>
      </vt:variant>
      <vt:variant>
        <vt:i4>0</vt:i4>
      </vt:variant>
      <vt:variant>
        <vt:i4>5</vt:i4>
      </vt:variant>
      <vt:variant>
        <vt:lpwstr/>
      </vt:variant>
      <vt:variant>
        <vt:lpwstr>_Toc437505625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2018-01-22T12:32:00Z</dcterms:created>
  <dcterms:modified xsi:type="dcterms:W3CDTF">2018-03-06T08:02:00Z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0x01010091F3FD2C2A417242A6F9161FD68FD384</vt:lpwstr>
  </property>
</Properties>
</file>